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AC828" w14:textId="77777777" w:rsidR="009714DC" w:rsidRPr="009714DC" w:rsidRDefault="009714DC" w:rsidP="009714DC">
      <w:pPr>
        <w:spacing w:after="0" w:line="360" w:lineRule="auto"/>
        <w:rPr>
          <w:ins w:id="0" w:author="Φλούδα Χριστίνα" w:date="2016-10-24T11:34:00Z"/>
          <w:rFonts w:eastAsia="Times New Roman"/>
          <w:szCs w:val="24"/>
          <w:lang w:eastAsia="en-US"/>
        </w:rPr>
      </w:pPr>
      <w:bookmarkStart w:id="1" w:name="_GoBack"/>
      <w:bookmarkEnd w:id="1"/>
      <w:ins w:id="2" w:author="Φλούδα Χριστίνα" w:date="2016-10-24T11:34:00Z">
        <w:r w:rsidRPr="009714D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ADD96D9" w14:textId="77777777" w:rsidR="009714DC" w:rsidRPr="009714DC" w:rsidRDefault="009714DC" w:rsidP="009714DC">
      <w:pPr>
        <w:spacing w:after="0" w:line="360" w:lineRule="auto"/>
        <w:rPr>
          <w:ins w:id="3" w:author="Φλούδα Χριστίνα" w:date="2016-10-24T11:34:00Z"/>
          <w:rFonts w:eastAsia="Times New Roman"/>
          <w:szCs w:val="24"/>
          <w:lang w:eastAsia="en-US"/>
        </w:rPr>
      </w:pPr>
    </w:p>
    <w:p w14:paraId="31F0E763" w14:textId="77777777" w:rsidR="009714DC" w:rsidRPr="009714DC" w:rsidRDefault="009714DC" w:rsidP="009714DC">
      <w:pPr>
        <w:spacing w:after="0" w:line="360" w:lineRule="auto"/>
        <w:rPr>
          <w:ins w:id="4" w:author="Φλούδα Χριστίνα" w:date="2016-10-24T11:34:00Z"/>
          <w:rFonts w:eastAsia="Times New Roman"/>
          <w:szCs w:val="24"/>
          <w:lang w:eastAsia="en-US"/>
        </w:rPr>
      </w:pPr>
      <w:ins w:id="5" w:author="Φλούδα Χριστίνα" w:date="2016-10-24T11:34:00Z">
        <w:r w:rsidRPr="009714DC">
          <w:rPr>
            <w:rFonts w:eastAsia="Times New Roman"/>
            <w:szCs w:val="24"/>
            <w:lang w:eastAsia="en-US"/>
          </w:rPr>
          <w:t>ΠΙΝΑΚΑΣ ΠΕΡΙΕΧΟΜΕΝΩΝ</w:t>
        </w:r>
      </w:ins>
    </w:p>
    <w:p w14:paraId="01E991AB" w14:textId="77777777" w:rsidR="009714DC" w:rsidRPr="009714DC" w:rsidRDefault="009714DC" w:rsidP="009714DC">
      <w:pPr>
        <w:spacing w:after="0" w:line="360" w:lineRule="auto"/>
        <w:rPr>
          <w:ins w:id="6" w:author="Φλούδα Χριστίνα" w:date="2016-10-24T11:34:00Z"/>
          <w:rFonts w:eastAsia="Times New Roman"/>
          <w:szCs w:val="24"/>
          <w:lang w:eastAsia="en-US"/>
        </w:rPr>
      </w:pPr>
      <w:ins w:id="7" w:author="Φλούδα Χριστίνα" w:date="2016-10-24T11:34:00Z">
        <w:r w:rsidRPr="009714DC">
          <w:rPr>
            <w:rFonts w:eastAsia="Times New Roman"/>
            <w:szCs w:val="24"/>
            <w:lang w:eastAsia="en-US"/>
          </w:rPr>
          <w:t xml:space="preserve">ΙΖ΄ ΠΕΡΙΟΔΟΣ </w:t>
        </w:r>
      </w:ins>
    </w:p>
    <w:p w14:paraId="7885F248" w14:textId="77777777" w:rsidR="009714DC" w:rsidRPr="009714DC" w:rsidRDefault="009714DC" w:rsidP="009714DC">
      <w:pPr>
        <w:spacing w:after="0" w:line="360" w:lineRule="auto"/>
        <w:rPr>
          <w:ins w:id="8" w:author="Φλούδα Χριστίνα" w:date="2016-10-24T11:34:00Z"/>
          <w:rFonts w:eastAsia="Times New Roman"/>
          <w:szCs w:val="24"/>
          <w:lang w:eastAsia="en-US"/>
        </w:rPr>
      </w:pPr>
      <w:ins w:id="9" w:author="Φλούδα Χριστίνα" w:date="2016-10-24T11:34:00Z">
        <w:r w:rsidRPr="009714DC">
          <w:rPr>
            <w:rFonts w:eastAsia="Times New Roman"/>
            <w:szCs w:val="24"/>
            <w:lang w:eastAsia="en-US"/>
          </w:rPr>
          <w:t>ΠΡΟΕΔΡΕΥΟΜΕΝΗΣ ΚΟΙΝΟΒΟΥΛΕΥΤΙΚΗΣ ΔΗΜΟΚΡΑΤΙΑΣ</w:t>
        </w:r>
      </w:ins>
    </w:p>
    <w:p w14:paraId="45ACB7F5" w14:textId="77777777" w:rsidR="009714DC" w:rsidRPr="009714DC" w:rsidRDefault="009714DC" w:rsidP="009714DC">
      <w:pPr>
        <w:spacing w:after="0" w:line="360" w:lineRule="auto"/>
        <w:rPr>
          <w:ins w:id="10" w:author="Φλούδα Χριστίνα" w:date="2016-10-24T11:34:00Z"/>
          <w:rFonts w:eastAsia="Times New Roman"/>
          <w:szCs w:val="24"/>
          <w:lang w:eastAsia="en-US"/>
        </w:rPr>
      </w:pPr>
      <w:ins w:id="11" w:author="Φλούδα Χριστίνα" w:date="2016-10-24T11:34:00Z">
        <w:r w:rsidRPr="009714DC">
          <w:rPr>
            <w:rFonts w:eastAsia="Times New Roman"/>
            <w:szCs w:val="24"/>
            <w:lang w:eastAsia="en-US"/>
          </w:rPr>
          <w:t>ΣΥΝΟΔΟΣ Β΄</w:t>
        </w:r>
      </w:ins>
    </w:p>
    <w:p w14:paraId="0E1A0FE4" w14:textId="77777777" w:rsidR="009714DC" w:rsidRPr="009714DC" w:rsidRDefault="009714DC" w:rsidP="009714DC">
      <w:pPr>
        <w:spacing w:after="0" w:line="360" w:lineRule="auto"/>
        <w:rPr>
          <w:ins w:id="12" w:author="Φλούδα Χριστίνα" w:date="2016-10-24T11:34:00Z"/>
          <w:rFonts w:eastAsia="Times New Roman"/>
          <w:szCs w:val="24"/>
          <w:lang w:eastAsia="en-US"/>
        </w:rPr>
      </w:pPr>
    </w:p>
    <w:p w14:paraId="18E06829" w14:textId="77777777" w:rsidR="009714DC" w:rsidRPr="009714DC" w:rsidRDefault="009714DC" w:rsidP="009714DC">
      <w:pPr>
        <w:spacing w:after="0" w:line="360" w:lineRule="auto"/>
        <w:rPr>
          <w:ins w:id="13" w:author="Φλούδα Χριστίνα" w:date="2016-10-24T11:34:00Z"/>
          <w:rFonts w:eastAsia="Times New Roman"/>
          <w:szCs w:val="24"/>
          <w:lang w:eastAsia="en-US"/>
        </w:rPr>
      </w:pPr>
      <w:ins w:id="14" w:author="Φλούδα Χριστίνα" w:date="2016-10-24T11:34:00Z">
        <w:r w:rsidRPr="009714DC">
          <w:rPr>
            <w:rFonts w:eastAsia="Times New Roman"/>
            <w:szCs w:val="24"/>
            <w:lang w:eastAsia="en-US"/>
          </w:rPr>
          <w:t>ΣΥΝΕΔΡΙΑΣΗ ΙΑ΄</w:t>
        </w:r>
      </w:ins>
    </w:p>
    <w:p w14:paraId="7408A78F" w14:textId="77777777" w:rsidR="009714DC" w:rsidRPr="009714DC" w:rsidRDefault="009714DC" w:rsidP="009714DC">
      <w:pPr>
        <w:spacing w:after="0" w:line="360" w:lineRule="auto"/>
        <w:rPr>
          <w:ins w:id="15" w:author="Φλούδα Χριστίνα" w:date="2016-10-24T11:34:00Z"/>
          <w:rFonts w:eastAsia="Times New Roman"/>
          <w:szCs w:val="24"/>
          <w:lang w:eastAsia="en-US"/>
        </w:rPr>
      </w:pPr>
      <w:ins w:id="16" w:author="Φλούδα Χριστίνα" w:date="2016-10-24T11:34:00Z">
        <w:r w:rsidRPr="009714DC">
          <w:rPr>
            <w:rFonts w:eastAsia="Times New Roman"/>
            <w:szCs w:val="24"/>
            <w:lang w:eastAsia="en-US"/>
          </w:rPr>
          <w:t>Τρίτη  18 Οκτωβρίου 2016</w:t>
        </w:r>
      </w:ins>
    </w:p>
    <w:p w14:paraId="0B1121C6" w14:textId="77777777" w:rsidR="009714DC" w:rsidRPr="009714DC" w:rsidRDefault="009714DC" w:rsidP="009714DC">
      <w:pPr>
        <w:spacing w:after="0" w:line="360" w:lineRule="auto"/>
        <w:rPr>
          <w:ins w:id="17" w:author="Φλούδα Χριστίνα" w:date="2016-10-24T11:34:00Z"/>
          <w:rFonts w:eastAsia="Times New Roman"/>
          <w:szCs w:val="24"/>
          <w:lang w:eastAsia="en-US"/>
        </w:rPr>
      </w:pPr>
    </w:p>
    <w:p w14:paraId="2B49501E" w14:textId="77777777" w:rsidR="009714DC" w:rsidRPr="009714DC" w:rsidRDefault="009714DC" w:rsidP="009714DC">
      <w:pPr>
        <w:spacing w:after="0" w:line="360" w:lineRule="auto"/>
        <w:rPr>
          <w:ins w:id="18" w:author="Φλούδα Χριστίνα" w:date="2016-10-24T11:34:00Z"/>
          <w:rFonts w:eastAsia="Times New Roman"/>
          <w:szCs w:val="24"/>
          <w:lang w:eastAsia="en-US"/>
        </w:rPr>
      </w:pPr>
      <w:ins w:id="19" w:author="Φλούδα Χριστίνα" w:date="2016-10-24T11:34:00Z">
        <w:r w:rsidRPr="009714DC">
          <w:rPr>
            <w:rFonts w:eastAsia="Times New Roman"/>
            <w:szCs w:val="24"/>
            <w:lang w:eastAsia="en-US"/>
          </w:rPr>
          <w:t>ΘΕΜΑΤΑ</w:t>
        </w:r>
      </w:ins>
    </w:p>
    <w:p w14:paraId="369368AA" w14:textId="77777777" w:rsidR="009714DC" w:rsidRPr="009714DC" w:rsidRDefault="009714DC" w:rsidP="009714DC">
      <w:pPr>
        <w:spacing w:after="0" w:line="360" w:lineRule="auto"/>
        <w:rPr>
          <w:ins w:id="20" w:author="Φλούδα Χριστίνα" w:date="2016-10-24T11:34:00Z"/>
          <w:rFonts w:eastAsia="Times New Roman"/>
          <w:szCs w:val="24"/>
          <w:lang w:eastAsia="en-US"/>
        </w:rPr>
      </w:pPr>
      <w:ins w:id="21" w:author="Φλούδα Χριστίνα" w:date="2016-10-24T11:34:00Z">
        <w:r w:rsidRPr="009714DC">
          <w:rPr>
            <w:rFonts w:eastAsia="Times New Roman"/>
            <w:szCs w:val="24"/>
            <w:lang w:eastAsia="en-US"/>
          </w:rPr>
          <w:t xml:space="preserve"> </w:t>
        </w:r>
        <w:r w:rsidRPr="009714DC">
          <w:rPr>
            <w:rFonts w:eastAsia="Times New Roman"/>
            <w:szCs w:val="24"/>
            <w:lang w:eastAsia="en-US"/>
          </w:rPr>
          <w:br/>
          <w:t xml:space="preserve">Α. ΕΙΔΙΚΑ ΘΕΜΑΤΑ </w:t>
        </w:r>
        <w:r w:rsidRPr="009714DC">
          <w:rPr>
            <w:rFonts w:eastAsia="Times New Roman"/>
            <w:szCs w:val="24"/>
            <w:lang w:eastAsia="en-US"/>
          </w:rPr>
          <w:br/>
          <w:t>1. Επικύρωση πρακτικών, σελ.</w:t>
        </w:r>
      </w:ins>
    </w:p>
    <w:p w14:paraId="50230C76" w14:textId="77777777" w:rsidR="009714DC" w:rsidRPr="009714DC" w:rsidRDefault="009714DC" w:rsidP="009714DC">
      <w:pPr>
        <w:spacing w:after="0" w:line="360" w:lineRule="auto"/>
        <w:rPr>
          <w:ins w:id="22" w:author="Φλούδα Χριστίνα" w:date="2016-10-24T11:34:00Z"/>
          <w:rFonts w:eastAsia="Times New Roman"/>
          <w:szCs w:val="24"/>
          <w:lang w:eastAsia="en-US"/>
        </w:rPr>
      </w:pPr>
      <w:ins w:id="23" w:author="Φλούδα Χριστίνα" w:date="2016-10-24T11:34:00Z">
        <w:r w:rsidRPr="009714DC">
          <w:rPr>
            <w:rFonts w:eastAsia="Times New Roman"/>
            <w:szCs w:val="24"/>
            <w:lang w:eastAsia="en-US"/>
          </w:rPr>
          <w:t xml:space="preserve">2. Ανακοινώνεται ότι τη συνεδρίαση παρακολουθούν μαθητές από το 27ο και το 30ο Δημοτικό Σχολείο Αχαρνών, το 1ο Γυμνάσιο </w:t>
        </w:r>
        <w:proofErr w:type="spellStart"/>
        <w:r w:rsidRPr="009714DC">
          <w:rPr>
            <w:rFonts w:eastAsia="Times New Roman"/>
            <w:szCs w:val="24"/>
            <w:lang w:eastAsia="en-US"/>
          </w:rPr>
          <w:t>Κορωπίου</w:t>
        </w:r>
        <w:proofErr w:type="spellEnd"/>
        <w:r w:rsidRPr="009714DC">
          <w:rPr>
            <w:rFonts w:eastAsia="Times New Roman"/>
            <w:szCs w:val="24"/>
            <w:lang w:eastAsia="en-US"/>
          </w:rPr>
          <w:t xml:space="preserve">, το Δημοτικό Σχολείο Κερατσινίου, το </w:t>
        </w:r>
        <w:proofErr w:type="spellStart"/>
        <w:r w:rsidRPr="009714DC">
          <w:rPr>
            <w:rFonts w:eastAsia="Times New Roman"/>
            <w:szCs w:val="24"/>
            <w:lang w:eastAsia="en-US"/>
          </w:rPr>
          <w:t>Μαράσλειο</w:t>
        </w:r>
        <w:proofErr w:type="spellEnd"/>
        <w:r w:rsidRPr="009714DC">
          <w:rPr>
            <w:rFonts w:eastAsia="Times New Roman"/>
            <w:szCs w:val="24"/>
            <w:lang w:eastAsia="en-US"/>
          </w:rPr>
          <w:t xml:space="preserve"> Δημοτικό Σχολείο, το 7ο Δημοτικό Σχολείο Αλίμου, το Γενικό Λύκειο </w:t>
        </w:r>
        <w:proofErr w:type="spellStart"/>
        <w:r w:rsidRPr="009714DC">
          <w:rPr>
            <w:rFonts w:eastAsia="Times New Roman"/>
            <w:szCs w:val="24"/>
            <w:lang w:eastAsia="en-US"/>
          </w:rPr>
          <w:t>Καμινίων</w:t>
        </w:r>
        <w:proofErr w:type="spellEnd"/>
        <w:r w:rsidRPr="009714DC">
          <w:rPr>
            <w:rFonts w:eastAsia="Times New Roman"/>
            <w:szCs w:val="24"/>
            <w:lang w:eastAsia="en-US"/>
          </w:rPr>
          <w:t xml:space="preserve">, το Γυμνάσιο Βελεστίνου Μαγνησίας, το 4ο Γενικό Λύκειο Αγρινίου και το 2ο Γυμνάσιο Αιγίου, σελ. </w:t>
        </w:r>
        <w:r w:rsidRPr="009714DC">
          <w:rPr>
            <w:rFonts w:eastAsia="Times New Roman"/>
            <w:szCs w:val="24"/>
            <w:lang w:eastAsia="en-US"/>
          </w:rPr>
          <w:br/>
          <w:t xml:space="preserve">3. Επί διαδικαστικού θέματος, σελ. </w:t>
        </w:r>
        <w:r w:rsidRPr="009714DC">
          <w:rPr>
            <w:rFonts w:eastAsia="Times New Roman"/>
            <w:szCs w:val="24"/>
            <w:lang w:eastAsia="en-US"/>
          </w:rPr>
          <w:br/>
          <w:t xml:space="preserve">4. Ανακοινώνεται επιστολή του Προέδρου της Κοινοβουλευτικής Ομάδας "Το Ποτάμι", κ. Σταύρου Θεοδωράκη, προς τον Πρόεδρο της Βουλής, κ. Νικόλαο </w:t>
        </w:r>
        <w:proofErr w:type="spellStart"/>
        <w:r w:rsidRPr="009714DC">
          <w:rPr>
            <w:rFonts w:eastAsia="Times New Roman"/>
            <w:szCs w:val="24"/>
            <w:lang w:eastAsia="en-US"/>
          </w:rPr>
          <w:t>Βούτση</w:t>
        </w:r>
        <w:proofErr w:type="spellEnd"/>
        <w:r w:rsidRPr="009714DC">
          <w:rPr>
            <w:rFonts w:eastAsia="Times New Roman"/>
            <w:szCs w:val="24"/>
            <w:lang w:eastAsia="en-US"/>
          </w:rPr>
          <w:t xml:space="preserve">, με την οποία ενημερώνει ότι ο Βουλευτής Αχαΐας Ιάσων Φωτήλας, τίθεται εκτός Κοινοβουλευτικής Ομάδας του Κινήματος, σελ. </w:t>
        </w:r>
        <w:r w:rsidRPr="009714DC">
          <w:rPr>
            <w:rFonts w:eastAsia="Times New Roman"/>
            <w:szCs w:val="24"/>
            <w:lang w:eastAsia="en-US"/>
          </w:rPr>
          <w:br/>
          <w:t xml:space="preserve"> </w:t>
        </w:r>
        <w:r w:rsidRPr="009714DC">
          <w:rPr>
            <w:rFonts w:eastAsia="Times New Roman"/>
            <w:szCs w:val="24"/>
            <w:lang w:eastAsia="en-US"/>
          </w:rPr>
          <w:br/>
          <w:t xml:space="preserve">Γ. ΝΟΜΟΘΕΤΙΚΗ ΕΡΓΑΣΙΑ </w:t>
        </w:r>
        <w:r w:rsidRPr="009714DC">
          <w:rPr>
            <w:rFonts w:eastAsia="Times New Roman"/>
            <w:szCs w:val="24"/>
            <w:lang w:eastAsia="en-US"/>
          </w:rPr>
          <w:br/>
          <w:t>1. Κατάθεση Εκθέσεως Διαρκούς Επιτροπής:</w:t>
        </w:r>
      </w:ins>
    </w:p>
    <w:p w14:paraId="6BA1E860" w14:textId="77777777" w:rsidR="009714DC" w:rsidRPr="009714DC" w:rsidRDefault="009714DC" w:rsidP="009714DC">
      <w:pPr>
        <w:spacing w:after="0" w:line="360" w:lineRule="auto"/>
        <w:rPr>
          <w:ins w:id="24" w:author="Φλούδα Χριστίνα" w:date="2016-10-24T11:34:00Z"/>
          <w:rFonts w:eastAsia="Times New Roman"/>
          <w:szCs w:val="24"/>
          <w:lang w:eastAsia="en-US"/>
        </w:rPr>
      </w:pPr>
      <w:ins w:id="25" w:author="Φλούδα Χριστίνα" w:date="2016-10-24T11:34:00Z">
        <w:r w:rsidRPr="009714DC">
          <w:rPr>
            <w:rFonts w:eastAsia="Times New Roman"/>
            <w:szCs w:val="24"/>
            <w:lang w:eastAsia="en-US"/>
          </w:rPr>
          <w:t xml:space="preserve">Η Διαρκής Επιτροπή Κοινωνικών Υποθέσεων καταθέτει την έκθεσή της στο σχέδιο νόμου του Υπουργείου Εργασίας, Κοινωνικής Ασφάλισης και Κοινωνικής Αλληλεγγύης: «Κοινωνική και αλληλέγγυα οικονομία και ανάπτυξη των φορέων της και άλλες διατάξεις», σελ. </w:t>
        </w:r>
        <w:r w:rsidRPr="009714DC">
          <w:rPr>
            <w:rFonts w:eastAsia="Times New Roman"/>
            <w:szCs w:val="24"/>
            <w:lang w:eastAsia="en-US"/>
          </w:rPr>
          <w:br/>
          <w:t>2. Κατάθεση πρότασης νόμου:</w:t>
        </w:r>
      </w:ins>
    </w:p>
    <w:p w14:paraId="3D5C9F17" w14:textId="77777777" w:rsidR="009714DC" w:rsidRPr="009714DC" w:rsidRDefault="009714DC" w:rsidP="009714DC">
      <w:pPr>
        <w:spacing w:after="0" w:line="360" w:lineRule="auto"/>
        <w:rPr>
          <w:ins w:id="26" w:author="Φλούδα Χριστίνα" w:date="2016-10-24T11:34:00Z"/>
          <w:rFonts w:eastAsia="Times New Roman"/>
          <w:szCs w:val="24"/>
          <w:lang w:eastAsia="en-US"/>
        </w:rPr>
      </w:pPr>
      <w:ins w:id="27" w:author="Φλούδα Χριστίνα" w:date="2016-10-24T11:34:00Z">
        <w:r w:rsidRPr="009714DC">
          <w:rPr>
            <w:rFonts w:eastAsia="Times New Roman"/>
            <w:szCs w:val="24"/>
            <w:lang w:eastAsia="en-US"/>
          </w:rPr>
          <w:t xml:space="preserve">Ο Πρόεδρος της Κοινοβουλευτικής Ομάδας του Κομμουνιστικού Κόμματος Ελλάδος  κ. Δημήτρης </w:t>
        </w:r>
        <w:proofErr w:type="spellStart"/>
        <w:r w:rsidRPr="009714DC">
          <w:rPr>
            <w:rFonts w:eastAsia="Times New Roman"/>
            <w:szCs w:val="24"/>
            <w:lang w:eastAsia="en-US"/>
          </w:rPr>
          <w:t>Κουτσούμπας</w:t>
        </w:r>
        <w:proofErr w:type="spellEnd"/>
        <w:r w:rsidRPr="009714DC">
          <w:rPr>
            <w:rFonts w:eastAsia="Times New Roman"/>
            <w:szCs w:val="24"/>
            <w:lang w:eastAsia="en-US"/>
          </w:rPr>
          <w:t xml:space="preserve"> και οι Βουλευτές του κόμματός του κατέθεσαν στις 18-10-2016 πρόταση νόμου: «Συλλογικές Συμβάσεις Εργασίας», σελ. </w:t>
        </w:r>
        <w:r w:rsidRPr="009714DC">
          <w:rPr>
            <w:rFonts w:eastAsia="Times New Roman"/>
            <w:szCs w:val="24"/>
            <w:lang w:eastAsia="en-US"/>
          </w:rPr>
          <w:br/>
          <w:t xml:space="preserve">3. Συζήτηση επί της αρχής των άρθρων και των τροπολογιών και ψήφιση στο σύνολο του σχεδίου νόμου του Υπουργείου Παιδείας,  Έρευνας και Θρησκευμάτων: «Ελληνικό  Ίδρυμα  Έρευνας και Καινοτομίας και άλλες διατάξεις», σελ. </w:t>
        </w:r>
        <w:r w:rsidRPr="009714DC">
          <w:rPr>
            <w:rFonts w:eastAsia="Times New Roman"/>
            <w:szCs w:val="24"/>
            <w:lang w:eastAsia="en-US"/>
          </w:rPr>
          <w:br/>
          <w:t xml:space="preserve"> </w:t>
        </w:r>
      </w:ins>
    </w:p>
    <w:p w14:paraId="255004B5" w14:textId="77777777" w:rsidR="009714DC" w:rsidRPr="009714DC" w:rsidRDefault="009714DC" w:rsidP="009714DC">
      <w:pPr>
        <w:spacing w:after="0" w:line="360" w:lineRule="auto"/>
        <w:rPr>
          <w:ins w:id="28" w:author="Φλούδα Χριστίνα" w:date="2016-10-24T11:34:00Z"/>
          <w:rFonts w:eastAsia="Times New Roman"/>
          <w:szCs w:val="24"/>
          <w:lang w:eastAsia="en-US"/>
        </w:rPr>
      </w:pPr>
      <w:ins w:id="29" w:author="Φλούδα Χριστίνα" w:date="2016-10-24T11:34:00Z">
        <w:r w:rsidRPr="009714DC">
          <w:rPr>
            <w:rFonts w:eastAsia="Times New Roman"/>
            <w:szCs w:val="24"/>
            <w:lang w:eastAsia="en-US"/>
          </w:rPr>
          <w:br/>
          <w:t>ΠΡΟΕΔΡΕΥΟΝΤΕΣ</w:t>
        </w:r>
      </w:ins>
    </w:p>
    <w:p w14:paraId="09D154F2" w14:textId="77777777" w:rsidR="009714DC" w:rsidRPr="009714DC" w:rsidRDefault="009714DC" w:rsidP="009714DC">
      <w:pPr>
        <w:spacing w:after="0" w:line="360" w:lineRule="auto"/>
        <w:rPr>
          <w:ins w:id="30" w:author="Φλούδα Χριστίνα" w:date="2016-10-24T11:34:00Z"/>
          <w:rFonts w:eastAsia="Times New Roman"/>
          <w:szCs w:val="24"/>
          <w:lang w:eastAsia="en-US"/>
        </w:rPr>
      </w:pPr>
    </w:p>
    <w:p w14:paraId="3EB47C70" w14:textId="77777777" w:rsidR="009714DC" w:rsidRPr="009714DC" w:rsidRDefault="009714DC" w:rsidP="009714DC">
      <w:pPr>
        <w:spacing w:after="0" w:line="360" w:lineRule="auto"/>
        <w:rPr>
          <w:ins w:id="31" w:author="Φλούδα Χριστίνα" w:date="2016-10-24T11:34:00Z"/>
          <w:rFonts w:eastAsia="Times New Roman"/>
          <w:szCs w:val="24"/>
          <w:lang w:eastAsia="en-US"/>
        </w:rPr>
      </w:pPr>
      <w:ins w:id="32" w:author="Φλούδα Χριστίνα" w:date="2016-10-24T11:34:00Z">
        <w:r w:rsidRPr="009714DC">
          <w:rPr>
            <w:rFonts w:eastAsia="Times New Roman"/>
            <w:szCs w:val="24"/>
            <w:lang w:eastAsia="en-US"/>
          </w:rPr>
          <w:t>ΒΑΡΕΜΕΝΟΣ Γ. , σελ.</w:t>
        </w:r>
      </w:ins>
    </w:p>
    <w:p w14:paraId="2D16BB31" w14:textId="77777777" w:rsidR="009714DC" w:rsidRPr="009714DC" w:rsidRDefault="009714DC" w:rsidP="009714DC">
      <w:pPr>
        <w:spacing w:after="0" w:line="360" w:lineRule="auto"/>
        <w:rPr>
          <w:ins w:id="33" w:author="Φλούδα Χριστίνα" w:date="2016-10-24T11:34:00Z"/>
          <w:rFonts w:eastAsia="Times New Roman"/>
          <w:szCs w:val="24"/>
          <w:lang w:eastAsia="en-US"/>
        </w:rPr>
      </w:pPr>
      <w:ins w:id="34" w:author="Φλούδα Χριστίνα" w:date="2016-10-24T11:34:00Z">
        <w:r w:rsidRPr="009714DC">
          <w:rPr>
            <w:rFonts w:eastAsia="Times New Roman"/>
            <w:szCs w:val="24"/>
            <w:lang w:eastAsia="en-US"/>
          </w:rPr>
          <w:t xml:space="preserve"> ΚΡΕΜΑΣΤΙΝΟΣ Δ. , σελ.</w:t>
        </w:r>
        <w:r w:rsidRPr="009714DC">
          <w:rPr>
            <w:rFonts w:eastAsia="Times New Roman"/>
            <w:szCs w:val="24"/>
            <w:lang w:eastAsia="en-US"/>
          </w:rPr>
          <w:br/>
          <w:t>ΛΑΜΠΡΟΥΛΗΣ Γ. , σελ.</w:t>
        </w:r>
        <w:r w:rsidRPr="009714DC">
          <w:rPr>
            <w:rFonts w:eastAsia="Times New Roman"/>
            <w:szCs w:val="24"/>
            <w:lang w:eastAsia="en-US"/>
          </w:rPr>
          <w:br/>
        </w:r>
        <w:r w:rsidRPr="009714DC">
          <w:rPr>
            <w:rFonts w:eastAsia="Times New Roman"/>
            <w:szCs w:val="24"/>
            <w:lang w:eastAsia="en-US"/>
          </w:rPr>
          <w:br/>
        </w:r>
      </w:ins>
    </w:p>
    <w:p w14:paraId="5C180CDB" w14:textId="77777777" w:rsidR="009714DC" w:rsidRPr="009714DC" w:rsidRDefault="009714DC" w:rsidP="009714DC">
      <w:pPr>
        <w:spacing w:after="0" w:line="360" w:lineRule="auto"/>
        <w:rPr>
          <w:ins w:id="35" w:author="Φλούδα Χριστίνα" w:date="2016-10-24T11:34:00Z"/>
          <w:rFonts w:eastAsia="Times New Roman"/>
          <w:szCs w:val="24"/>
          <w:lang w:eastAsia="en-US"/>
        </w:rPr>
      </w:pPr>
      <w:ins w:id="36" w:author="Φλούδα Χριστίνα" w:date="2016-10-24T11:34:00Z">
        <w:r w:rsidRPr="009714DC">
          <w:rPr>
            <w:rFonts w:eastAsia="Times New Roman"/>
            <w:szCs w:val="24"/>
            <w:lang w:eastAsia="en-US"/>
          </w:rPr>
          <w:t>ΟΜΙΛΗΤΕΣ</w:t>
        </w:r>
      </w:ins>
    </w:p>
    <w:p w14:paraId="4348E1EE" w14:textId="21B22765" w:rsidR="000F31B3" w:rsidRDefault="009714DC" w:rsidP="009714DC">
      <w:pPr>
        <w:spacing w:after="0" w:line="600" w:lineRule="auto"/>
        <w:jc w:val="both"/>
        <w:rPr>
          <w:rFonts w:eastAsia="Times New Roman"/>
          <w:szCs w:val="24"/>
        </w:rPr>
      </w:pPr>
      <w:ins w:id="37" w:author="Φλούδα Χριστίνα" w:date="2016-10-24T11:34:00Z">
        <w:r w:rsidRPr="009714DC">
          <w:rPr>
            <w:rFonts w:eastAsia="Times New Roman"/>
            <w:szCs w:val="24"/>
            <w:lang w:eastAsia="en-US"/>
          </w:rPr>
          <w:br/>
          <w:t>Α. Επί διαδικαστικού θέματος:</w:t>
        </w:r>
        <w:r w:rsidRPr="009714DC">
          <w:rPr>
            <w:rFonts w:eastAsia="Times New Roman"/>
            <w:szCs w:val="24"/>
            <w:lang w:eastAsia="en-US"/>
          </w:rPr>
          <w:br/>
          <w:t>ΑΜΥΡΑΣ Γ. , σελ.</w:t>
        </w:r>
        <w:r w:rsidRPr="009714DC">
          <w:rPr>
            <w:rFonts w:eastAsia="Times New Roman"/>
            <w:szCs w:val="24"/>
            <w:lang w:eastAsia="en-US"/>
          </w:rPr>
          <w:br/>
          <w:t>ΑΝΑΓΝΩΣΤΟΠΟΥΛΟΥ Α. , σελ.</w:t>
        </w:r>
        <w:r w:rsidRPr="009714DC">
          <w:rPr>
            <w:rFonts w:eastAsia="Times New Roman"/>
            <w:szCs w:val="24"/>
            <w:lang w:eastAsia="en-US"/>
          </w:rPr>
          <w:br/>
          <w:t>ΑΝΤΩΝΙΟΥ Μ. , σελ.</w:t>
        </w:r>
        <w:r w:rsidRPr="009714DC">
          <w:rPr>
            <w:rFonts w:eastAsia="Times New Roman"/>
            <w:szCs w:val="24"/>
            <w:lang w:eastAsia="en-US"/>
          </w:rPr>
          <w:br/>
          <w:t>ΒΑΚΗ Φ. , σελ.</w:t>
        </w:r>
        <w:r w:rsidRPr="009714DC">
          <w:rPr>
            <w:rFonts w:eastAsia="Times New Roman"/>
            <w:szCs w:val="24"/>
            <w:lang w:eastAsia="en-US"/>
          </w:rPr>
          <w:br/>
          <w:t>ΒΕΡΝΑΡΔΑΚΗΣ Χ. , σελ.</w:t>
        </w:r>
        <w:r w:rsidRPr="009714DC">
          <w:rPr>
            <w:rFonts w:eastAsia="Times New Roman"/>
            <w:szCs w:val="24"/>
            <w:lang w:eastAsia="en-US"/>
          </w:rPr>
          <w:br/>
          <w:t>ΔΕΛΗΣ Ι. , σελ.</w:t>
        </w:r>
        <w:r w:rsidRPr="009714DC">
          <w:rPr>
            <w:rFonts w:eastAsia="Times New Roman"/>
            <w:szCs w:val="24"/>
            <w:lang w:eastAsia="en-US"/>
          </w:rPr>
          <w:br/>
          <w:t>ΘΕΟΧΑΡΗΣ Θ. , σελ.</w:t>
        </w:r>
        <w:r w:rsidRPr="009714DC">
          <w:rPr>
            <w:rFonts w:eastAsia="Times New Roman"/>
            <w:szCs w:val="24"/>
            <w:lang w:eastAsia="en-US"/>
          </w:rPr>
          <w:br/>
          <w:t>ΘΕΟΧΑΡΟΠΟΥΛΟΣ Α. , σελ.</w:t>
        </w:r>
        <w:r w:rsidRPr="009714DC">
          <w:rPr>
            <w:rFonts w:eastAsia="Times New Roman"/>
            <w:szCs w:val="24"/>
            <w:lang w:eastAsia="en-US"/>
          </w:rPr>
          <w:br/>
          <w:t>ΚΕΡΑΜΕΩΣ Ν. , σελ.</w:t>
        </w:r>
        <w:r w:rsidRPr="009714DC">
          <w:rPr>
            <w:rFonts w:eastAsia="Times New Roman"/>
            <w:szCs w:val="24"/>
            <w:lang w:eastAsia="en-US"/>
          </w:rPr>
          <w:br/>
          <w:t>ΚΡΕΜΑΣΤΙΝΟΣ Δ. , σελ.</w:t>
        </w:r>
        <w:r w:rsidRPr="009714DC">
          <w:rPr>
            <w:rFonts w:eastAsia="Times New Roman"/>
            <w:szCs w:val="24"/>
            <w:lang w:eastAsia="en-US"/>
          </w:rPr>
          <w:br/>
          <w:t>ΛΑΜΠΡΟΥΛΗΣ Γ. , σελ.</w:t>
        </w:r>
        <w:r w:rsidRPr="009714DC">
          <w:rPr>
            <w:rFonts w:eastAsia="Times New Roman"/>
            <w:szCs w:val="24"/>
            <w:lang w:eastAsia="en-US"/>
          </w:rPr>
          <w:br/>
          <w:t>ΤΣΑΚΑΛΩΤΟΣ Ε. , σελ.</w:t>
        </w:r>
        <w:r w:rsidRPr="009714DC">
          <w:rPr>
            <w:rFonts w:eastAsia="Times New Roman"/>
            <w:szCs w:val="24"/>
            <w:lang w:eastAsia="en-US"/>
          </w:rPr>
          <w:br/>
          <w:t>ΦΩΤΗΛΑΣ Ι. , σελ.</w:t>
        </w:r>
        <w:r w:rsidRPr="009714DC">
          <w:rPr>
            <w:rFonts w:eastAsia="Times New Roman"/>
            <w:szCs w:val="24"/>
            <w:lang w:eastAsia="en-US"/>
          </w:rPr>
          <w:br/>
        </w:r>
        <w:r w:rsidRPr="009714DC">
          <w:rPr>
            <w:rFonts w:eastAsia="Times New Roman"/>
            <w:szCs w:val="24"/>
            <w:lang w:eastAsia="en-US"/>
          </w:rPr>
          <w:br/>
          <w:t>Β. Επί του σχεδίου νόμου του Υπουργείου Παιδείας,  Έρευνας και Θρησκευμάτων:</w:t>
        </w:r>
        <w:r w:rsidRPr="009714DC">
          <w:rPr>
            <w:rFonts w:eastAsia="Times New Roman"/>
            <w:szCs w:val="24"/>
            <w:lang w:eastAsia="en-US"/>
          </w:rPr>
          <w:br/>
          <w:t>ΑΜΥΡΑΣ Γ. , σελ.</w:t>
        </w:r>
        <w:r w:rsidRPr="009714DC">
          <w:rPr>
            <w:rFonts w:eastAsia="Times New Roman"/>
            <w:szCs w:val="24"/>
            <w:lang w:eastAsia="en-US"/>
          </w:rPr>
          <w:br/>
          <w:t>ΑΝΑΓΝΩΣΤΟΠΟΥΛΟΥ Α. , σελ.</w:t>
        </w:r>
        <w:r w:rsidRPr="009714DC">
          <w:rPr>
            <w:rFonts w:eastAsia="Times New Roman"/>
            <w:szCs w:val="24"/>
            <w:lang w:eastAsia="en-US"/>
          </w:rPr>
          <w:br/>
          <w:t>ΑΝΤΩΝΙΟΥ Μ. , σελ.</w:t>
        </w:r>
        <w:r w:rsidRPr="009714DC">
          <w:rPr>
            <w:rFonts w:eastAsia="Times New Roman"/>
            <w:szCs w:val="24"/>
            <w:lang w:eastAsia="en-US"/>
          </w:rPr>
          <w:br/>
          <w:t>ΑΣΗΜΑΚΟΠΟΥΛΟΥ  Ά. , σελ.</w:t>
        </w:r>
        <w:r w:rsidRPr="009714DC">
          <w:rPr>
            <w:rFonts w:eastAsia="Times New Roman"/>
            <w:szCs w:val="24"/>
            <w:lang w:eastAsia="en-US"/>
          </w:rPr>
          <w:br/>
          <w:t>ΑΥΛΩΝΙΤΟΥ Ε. , σελ.</w:t>
        </w:r>
        <w:r w:rsidRPr="009714DC">
          <w:rPr>
            <w:rFonts w:eastAsia="Times New Roman"/>
            <w:szCs w:val="24"/>
            <w:lang w:eastAsia="en-US"/>
          </w:rPr>
          <w:br/>
          <w:t>ΒΑΚΗ Φ. , σελ.</w:t>
        </w:r>
        <w:r w:rsidRPr="009714DC">
          <w:rPr>
            <w:rFonts w:eastAsia="Times New Roman"/>
            <w:szCs w:val="24"/>
            <w:lang w:eastAsia="en-US"/>
          </w:rPr>
          <w:br/>
          <w:t>ΒΕΝΙΖΕΛΟΣ Ε. , σελ.</w:t>
        </w:r>
        <w:r w:rsidRPr="009714DC">
          <w:rPr>
            <w:rFonts w:eastAsia="Times New Roman"/>
            <w:szCs w:val="24"/>
            <w:lang w:eastAsia="en-US"/>
          </w:rPr>
          <w:br/>
          <w:t>ΒΕΡΝΑΡΔΑΚΗΣ Χ. , σελ.</w:t>
        </w:r>
        <w:r w:rsidRPr="009714DC">
          <w:rPr>
            <w:rFonts w:eastAsia="Times New Roman"/>
            <w:szCs w:val="24"/>
            <w:lang w:eastAsia="en-US"/>
          </w:rPr>
          <w:br/>
          <w:t>ΓΑΒΡΟΓΛΟΥ Κ. , σελ.</w:t>
        </w:r>
        <w:r w:rsidRPr="009714DC">
          <w:rPr>
            <w:rFonts w:eastAsia="Times New Roman"/>
            <w:szCs w:val="24"/>
            <w:lang w:eastAsia="en-US"/>
          </w:rPr>
          <w:br/>
          <w:t>ΓΕΩΡΓΑΝΤΑΣ Γ. , σελ.</w:t>
        </w:r>
        <w:r w:rsidRPr="009714DC">
          <w:rPr>
            <w:rFonts w:eastAsia="Times New Roman"/>
            <w:szCs w:val="24"/>
            <w:lang w:eastAsia="en-US"/>
          </w:rPr>
          <w:br/>
          <w:t>ΓΡΕΓΟΣ Α. , σελ.</w:t>
        </w:r>
        <w:r w:rsidRPr="009714DC">
          <w:rPr>
            <w:rFonts w:eastAsia="Times New Roman"/>
            <w:szCs w:val="24"/>
            <w:lang w:eastAsia="en-US"/>
          </w:rPr>
          <w:br/>
          <w:t>ΔΑΒΑΚΗΣ Α. , σελ.</w:t>
        </w:r>
        <w:r w:rsidRPr="009714DC">
          <w:rPr>
            <w:rFonts w:eastAsia="Times New Roman"/>
            <w:szCs w:val="24"/>
            <w:lang w:eastAsia="en-US"/>
          </w:rPr>
          <w:br/>
          <w:t>ΔΕΛΗΣ Ι. , σελ.</w:t>
        </w:r>
        <w:r w:rsidRPr="009714DC">
          <w:rPr>
            <w:rFonts w:eastAsia="Times New Roman"/>
            <w:szCs w:val="24"/>
            <w:lang w:eastAsia="en-US"/>
          </w:rPr>
          <w:br/>
          <w:t>ΔΕΝΔΙΑΣ Ν. , σελ.</w:t>
        </w:r>
        <w:r w:rsidRPr="009714DC">
          <w:rPr>
            <w:rFonts w:eastAsia="Times New Roman"/>
            <w:szCs w:val="24"/>
            <w:lang w:eastAsia="en-US"/>
          </w:rPr>
          <w:br/>
          <w:t>ΔΗΜΑΣ Χ. , σελ.</w:t>
        </w:r>
        <w:r w:rsidRPr="009714DC">
          <w:rPr>
            <w:rFonts w:eastAsia="Times New Roman"/>
            <w:szCs w:val="24"/>
            <w:lang w:eastAsia="en-US"/>
          </w:rPr>
          <w:br/>
          <w:t>ΔΡΙΤΣΑΣ Θ. , σελ.</w:t>
        </w:r>
        <w:r w:rsidRPr="009714DC">
          <w:rPr>
            <w:rFonts w:eastAsia="Times New Roman"/>
            <w:szCs w:val="24"/>
            <w:lang w:eastAsia="en-US"/>
          </w:rPr>
          <w:br/>
          <w:t>ΕΜΜΑΝΟΥΗΛΙΔΗΣ Δ. , σελ.</w:t>
        </w:r>
        <w:r w:rsidRPr="009714DC">
          <w:rPr>
            <w:rFonts w:eastAsia="Times New Roman"/>
            <w:szCs w:val="24"/>
            <w:lang w:eastAsia="en-US"/>
          </w:rPr>
          <w:br/>
          <w:t>ΘΕΟΧΑΡΗΣ Θ. , σελ.</w:t>
        </w:r>
        <w:r w:rsidRPr="009714DC">
          <w:rPr>
            <w:rFonts w:eastAsia="Times New Roman"/>
            <w:szCs w:val="24"/>
            <w:lang w:eastAsia="en-US"/>
          </w:rPr>
          <w:br/>
          <w:t>ΘΕΟΧΑΡΟΠΟΥΛΟΣ Α. , σελ.</w:t>
        </w:r>
        <w:r w:rsidRPr="009714DC">
          <w:rPr>
            <w:rFonts w:eastAsia="Times New Roman"/>
            <w:szCs w:val="24"/>
            <w:lang w:eastAsia="en-US"/>
          </w:rPr>
          <w:br/>
          <w:t>ΚΑΜΜΕΝΟΣ Δ. , σελ.</w:t>
        </w:r>
        <w:r w:rsidRPr="009714DC">
          <w:rPr>
            <w:rFonts w:eastAsia="Times New Roman"/>
            <w:szCs w:val="24"/>
            <w:lang w:eastAsia="en-US"/>
          </w:rPr>
          <w:br/>
          <w:t>ΚΑΡΑΜΑΝΛΗ  Ά. , σελ.</w:t>
        </w:r>
        <w:r w:rsidRPr="009714DC">
          <w:rPr>
            <w:rFonts w:eastAsia="Times New Roman"/>
            <w:szCs w:val="24"/>
            <w:lang w:eastAsia="en-US"/>
          </w:rPr>
          <w:br/>
          <w:t>ΚΑΡΡΑΣ Γ. , σελ.</w:t>
        </w:r>
        <w:r w:rsidRPr="009714DC">
          <w:rPr>
            <w:rFonts w:eastAsia="Times New Roman"/>
            <w:szCs w:val="24"/>
            <w:lang w:eastAsia="en-US"/>
          </w:rPr>
          <w:br/>
          <w:t>ΚΑΤΣΑΒΡΙΑ - ΣΙΩΡΟΠΟΥΛΟΥ Χ. , σελ.</w:t>
        </w:r>
        <w:r w:rsidRPr="009714DC">
          <w:rPr>
            <w:rFonts w:eastAsia="Times New Roman"/>
            <w:szCs w:val="24"/>
            <w:lang w:eastAsia="en-US"/>
          </w:rPr>
          <w:br/>
          <w:t>ΚΕΡΑΜΕΩΣ Ν. , σελ.</w:t>
        </w:r>
        <w:r w:rsidRPr="009714DC">
          <w:rPr>
            <w:rFonts w:eastAsia="Times New Roman"/>
            <w:szCs w:val="24"/>
            <w:lang w:eastAsia="en-US"/>
          </w:rPr>
          <w:br/>
          <w:t>ΚΟΝΣΟΛΑΣ Ε. , σελ.</w:t>
        </w:r>
        <w:r w:rsidRPr="009714DC">
          <w:rPr>
            <w:rFonts w:eastAsia="Times New Roman"/>
            <w:szCs w:val="24"/>
            <w:lang w:eastAsia="en-US"/>
          </w:rPr>
          <w:br/>
          <w:t>ΚΟΥΖΗΛΟΣ Ν. , σελ.</w:t>
        </w:r>
        <w:r w:rsidRPr="009714DC">
          <w:rPr>
            <w:rFonts w:eastAsia="Times New Roman"/>
            <w:szCs w:val="24"/>
            <w:lang w:eastAsia="en-US"/>
          </w:rPr>
          <w:br/>
          <w:t>ΚΩΝΣΤΑΝΤΟΠΟΥΛΟΣ Δ. , σελ.</w:t>
        </w:r>
        <w:r w:rsidRPr="009714DC">
          <w:rPr>
            <w:rFonts w:eastAsia="Times New Roman"/>
            <w:szCs w:val="24"/>
            <w:lang w:eastAsia="en-US"/>
          </w:rPr>
          <w:br/>
          <w:t>ΜΑΥΡΩΤΑΣ Γ. , σελ.</w:t>
        </w:r>
        <w:r w:rsidRPr="009714DC">
          <w:rPr>
            <w:rFonts w:eastAsia="Times New Roman"/>
            <w:szCs w:val="24"/>
            <w:lang w:eastAsia="en-US"/>
          </w:rPr>
          <w:br/>
          <w:t>ΜΕΓΑΛΟΟΙΚΟΝΟΜΟΥ Θ. , σελ.</w:t>
        </w:r>
        <w:r w:rsidRPr="009714DC">
          <w:rPr>
            <w:rFonts w:eastAsia="Times New Roman"/>
            <w:szCs w:val="24"/>
            <w:lang w:eastAsia="en-US"/>
          </w:rPr>
          <w:br/>
          <w:t>ΜΠΑΛΩΜΕΝΑΚΗΣ Α. , σελ.</w:t>
        </w:r>
        <w:r w:rsidRPr="009714DC">
          <w:rPr>
            <w:rFonts w:eastAsia="Times New Roman"/>
            <w:szCs w:val="24"/>
            <w:lang w:eastAsia="en-US"/>
          </w:rPr>
          <w:br/>
          <w:t>ΠΑΠΑΧΡΙΣΤΟΠΟΥΛΟΣ Α. , σελ.</w:t>
        </w:r>
        <w:r w:rsidRPr="009714DC">
          <w:rPr>
            <w:rFonts w:eastAsia="Times New Roman"/>
            <w:szCs w:val="24"/>
            <w:lang w:eastAsia="en-US"/>
          </w:rPr>
          <w:br/>
          <w:t>ΠΑΡΑΣΚΕΥΟΠΟΥΛΟΣ Ν. , σελ.</w:t>
        </w:r>
        <w:r w:rsidRPr="009714DC">
          <w:rPr>
            <w:rFonts w:eastAsia="Times New Roman"/>
            <w:szCs w:val="24"/>
            <w:lang w:eastAsia="en-US"/>
          </w:rPr>
          <w:br/>
          <w:t>ΣΑΡΙΔΗΣ Ι. , σελ.</w:t>
        </w:r>
        <w:r w:rsidRPr="009714DC">
          <w:rPr>
            <w:rFonts w:eastAsia="Times New Roman"/>
            <w:szCs w:val="24"/>
            <w:lang w:eastAsia="en-US"/>
          </w:rPr>
          <w:br/>
          <w:t>ΣΤΥΛΙΟΣ Γ. , σελ.</w:t>
        </w:r>
        <w:r w:rsidRPr="009714DC">
          <w:rPr>
            <w:rFonts w:eastAsia="Times New Roman"/>
            <w:szCs w:val="24"/>
            <w:lang w:eastAsia="en-US"/>
          </w:rPr>
          <w:br/>
          <w:t>ΤΑΣΣΟΣ Σ. , σελ.</w:t>
        </w:r>
        <w:r w:rsidRPr="009714DC">
          <w:rPr>
            <w:rFonts w:eastAsia="Times New Roman"/>
            <w:szCs w:val="24"/>
            <w:lang w:eastAsia="en-US"/>
          </w:rPr>
          <w:br/>
          <w:t>ΤΖΟΥΦΗ Μ. , σελ.</w:t>
        </w:r>
        <w:r w:rsidRPr="009714DC">
          <w:rPr>
            <w:rFonts w:eastAsia="Times New Roman"/>
            <w:szCs w:val="24"/>
            <w:lang w:eastAsia="en-US"/>
          </w:rPr>
          <w:br/>
          <w:t>ΤΣΑΚΑΛΩΤΟΣ Ε. , σελ.</w:t>
        </w:r>
        <w:r w:rsidRPr="009714DC">
          <w:rPr>
            <w:rFonts w:eastAsia="Times New Roman"/>
            <w:szCs w:val="24"/>
            <w:lang w:eastAsia="en-US"/>
          </w:rPr>
          <w:br/>
          <w:t>ΦΟΡΤΣΑΚΗΣ Θ. , σελ.</w:t>
        </w:r>
        <w:r w:rsidRPr="009714DC">
          <w:rPr>
            <w:rFonts w:eastAsia="Times New Roman"/>
            <w:szCs w:val="24"/>
            <w:lang w:eastAsia="en-US"/>
          </w:rPr>
          <w:br/>
          <w:t>ΦΩΤΑΚΗΣ Κ. , σελ.</w:t>
        </w:r>
        <w:r w:rsidRPr="009714DC">
          <w:rPr>
            <w:rFonts w:eastAsia="Times New Roman"/>
            <w:szCs w:val="24"/>
            <w:lang w:eastAsia="en-US"/>
          </w:rPr>
          <w:br/>
          <w:t>ΧΑΤΖΗΣΑΒΒΑΣ Χ. , σελ.</w:t>
        </w:r>
        <w:r w:rsidRPr="009714DC">
          <w:rPr>
            <w:rFonts w:eastAsia="Times New Roman"/>
            <w:szCs w:val="24"/>
            <w:lang w:eastAsia="en-US"/>
          </w:rPr>
          <w:br/>
        </w:r>
        <w:r w:rsidRPr="009714DC">
          <w:rPr>
            <w:rFonts w:eastAsia="Times New Roman"/>
            <w:szCs w:val="24"/>
            <w:lang w:eastAsia="en-US"/>
          </w:rPr>
          <w:br/>
          <w:t>ΠΑΡΕΜΒΑΣΕΙΣ:</w:t>
        </w:r>
        <w:r w:rsidRPr="009714DC">
          <w:rPr>
            <w:rFonts w:eastAsia="Times New Roman"/>
            <w:szCs w:val="24"/>
            <w:lang w:eastAsia="en-US"/>
          </w:rPr>
          <w:br/>
          <w:t>ΗΓΟΥΜΕΝΙΔΗΣ Ν. , σελ.</w:t>
        </w:r>
        <w:r w:rsidRPr="009714DC">
          <w:rPr>
            <w:rFonts w:eastAsia="Times New Roman"/>
            <w:szCs w:val="24"/>
            <w:lang w:eastAsia="en-US"/>
          </w:rPr>
          <w:br/>
          <w:t>ΚΑΡΑΜΑΝΛΗΣ Κ. του Αχ. , σελ.</w:t>
        </w:r>
        <w:r w:rsidRPr="009714DC">
          <w:rPr>
            <w:rFonts w:eastAsia="Times New Roman"/>
            <w:szCs w:val="24"/>
            <w:lang w:eastAsia="en-US"/>
          </w:rPr>
          <w:br/>
          <w:t>ΚΡΕΜΑΣΤΙΝΟΣ Δ. , σελ.</w:t>
        </w:r>
        <w:r w:rsidRPr="009714DC">
          <w:rPr>
            <w:rFonts w:eastAsia="Times New Roman"/>
            <w:szCs w:val="24"/>
            <w:lang w:eastAsia="en-US"/>
          </w:rPr>
          <w:br/>
        </w:r>
      </w:ins>
    </w:p>
    <w:p w14:paraId="4348E1EF" w14:textId="77777777" w:rsidR="000F31B3" w:rsidRDefault="009714DC">
      <w:pPr>
        <w:spacing w:after="0" w:line="600" w:lineRule="auto"/>
        <w:ind w:firstLine="720"/>
        <w:jc w:val="center"/>
        <w:rPr>
          <w:rFonts w:eastAsia="Times New Roman" w:cs="Times New Roman"/>
          <w:szCs w:val="24"/>
        </w:rPr>
      </w:pPr>
      <w:r>
        <w:rPr>
          <w:rFonts w:eastAsia="Times New Roman" w:cs="Times New Roman"/>
          <w:szCs w:val="24"/>
        </w:rPr>
        <w:t>ΠΡΑΚΤΙΚΑ ΒΟΥΛΗΣ</w:t>
      </w:r>
    </w:p>
    <w:p w14:paraId="4348E1F0" w14:textId="77777777" w:rsidR="000F31B3" w:rsidRDefault="009714DC">
      <w:pPr>
        <w:spacing w:after="0" w:line="600" w:lineRule="auto"/>
        <w:ind w:firstLine="720"/>
        <w:jc w:val="center"/>
        <w:rPr>
          <w:rFonts w:eastAsia="Times New Roman" w:cs="Times New Roman"/>
          <w:szCs w:val="24"/>
        </w:rPr>
      </w:pPr>
      <w:r>
        <w:rPr>
          <w:rFonts w:eastAsia="Times New Roman" w:cs="Times New Roman"/>
          <w:szCs w:val="24"/>
        </w:rPr>
        <w:t>ΙZ΄ ΠΕΡΙΟΔΟΣ</w:t>
      </w:r>
    </w:p>
    <w:p w14:paraId="4348E1F1" w14:textId="77777777" w:rsidR="000F31B3" w:rsidRDefault="009714DC">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4348E1F2" w14:textId="77777777" w:rsidR="000F31B3" w:rsidRDefault="009714DC">
      <w:pPr>
        <w:spacing w:after="0" w:line="600" w:lineRule="auto"/>
        <w:ind w:firstLine="720"/>
        <w:jc w:val="center"/>
        <w:rPr>
          <w:rFonts w:eastAsia="Times New Roman" w:cs="Times New Roman"/>
          <w:szCs w:val="24"/>
        </w:rPr>
      </w:pPr>
      <w:r>
        <w:rPr>
          <w:rFonts w:eastAsia="Times New Roman" w:cs="Times New Roman"/>
          <w:szCs w:val="24"/>
        </w:rPr>
        <w:t>ΣΥΝΟΔΟΣ Β΄</w:t>
      </w:r>
    </w:p>
    <w:p w14:paraId="4348E1F3" w14:textId="77777777" w:rsidR="000F31B3" w:rsidRDefault="009714DC">
      <w:pPr>
        <w:spacing w:after="0" w:line="600" w:lineRule="auto"/>
        <w:ind w:firstLine="720"/>
        <w:jc w:val="center"/>
        <w:rPr>
          <w:rFonts w:eastAsia="Times New Roman" w:cs="Times New Roman"/>
          <w:szCs w:val="24"/>
        </w:rPr>
      </w:pPr>
      <w:r>
        <w:rPr>
          <w:rFonts w:eastAsia="Times New Roman" w:cs="Times New Roman"/>
          <w:szCs w:val="24"/>
        </w:rPr>
        <w:t>ΣΥΝΕΔΡΙΑΣΗ IΑ΄</w:t>
      </w:r>
    </w:p>
    <w:p w14:paraId="4348E1F4" w14:textId="77777777" w:rsidR="000F31B3" w:rsidRDefault="009714DC">
      <w:pPr>
        <w:spacing w:after="0" w:line="600" w:lineRule="auto"/>
        <w:ind w:firstLine="720"/>
        <w:jc w:val="center"/>
        <w:rPr>
          <w:rFonts w:eastAsia="Times New Roman" w:cs="Times New Roman"/>
          <w:szCs w:val="24"/>
        </w:rPr>
      </w:pPr>
      <w:r>
        <w:rPr>
          <w:rFonts w:eastAsia="Times New Roman" w:cs="Times New Roman"/>
          <w:szCs w:val="24"/>
        </w:rPr>
        <w:t>Τρίτη 18 Οκτωβρίου 2016</w:t>
      </w:r>
    </w:p>
    <w:p w14:paraId="4348E1F5"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Αθήνα, σήμερα στις 18 Οκτωβρίου 2016, ημέρα Τρίτη και ώρα 10.11΄</w:t>
      </w:r>
      <w:r w:rsidRPr="000A31AB">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Ε΄ Αντιπροέδρου αυτής κ. </w:t>
      </w:r>
      <w:r w:rsidRPr="000A31AB">
        <w:rPr>
          <w:rFonts w:eastAsia="Times New Roman" w:cs="Times New Roman"/>
          <w:b/>
          <w:szCs w:val="24"/>
        </w:rPr>
        <w:t>ΔΗΜΗΤΡΙΟY ΚΡΕΜΑΣΤΙΝΟY</w:t>
      </w:r>
      <w:r>
        <w:rPr>
          <w:rFonts w:eastAsia="Times New Roman" w:cs="Times New Roman"/>
          <w:szCs w:val="24"/>
        </w:rPr>
        <w:t xml:space="preserve">. </w:t>
      </w:r>
    </w:p>
    <w:p w14:paraId="4348E1F6" w14:textId="77777777" w:rsidR="000F31B3" w:rsidRDefault="009714DC">
      <w:pPr>
        <w:spacing w:after="0" w:line="600" w:lineRule="auto"/>
        <w:ind w:firstLine="720"/>
        <w:jc w:val="both"/>
        <w:rPr>
          <w:rFonts w:eastAsia="Times New Roman" w:cs="Times New Roman"/>
          <w:szCs w:val="24"/>
        </w:rPr>
      </w:pPr>
      <w:r>
        <w:rPr>
          <w:rFonts w:eastAsia="Times New Roman" w:cs="Times New Roman"/>
          <w:b/>
          <w:bCs/>
          <w:szCs w:val="24"/>
        </w:rPr>
        <w:t xml:space="preserve">ΠΡΟΕΔΡΕΥΩΝ (Δημήτριος Κρεμαστινός): </w:t>
      </w:r>
      <w:r>
        <w:rPr>
          <w:rFonts w:eastAsia="Times New Roman" w:cs="Times New Roman"/>
          <w:szCs w:val="24"/>
        </w:rPr>
        <w:t>Κυρίες και κύριοι συνάδελφοι, αρχίζει η συνεδρίαση.</w:t>
      </w:r>
    </w:p>
    <w:p w14:paraId="4348E1F7"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Ει</w:t>
      </w:r>
      <w:r>
        <w:rPr>
          <w:rFonts w:eastAsia="Times New Roman" w:cs="Times New Roman"/>
          <w:szCs w:val="24"/>
        </w:rPr>
        <w:t xml:space="preserve">σερχόμαστε στην ημερήσια διάταξη της </w:t>
      </w:r>
    </w:p>
    <w:p w14:paraId="4348E1F8" w14:textId="77777777" w:rsidR="000F31B3" w:rsidRDefault="009714DC">
      <w:pPr>
        <w:spacing w:after="0" w:line="600" w:lineRule="auto"/>
        <w:ind w:firstLine="720"/>
        <w:jc w:val="center"/>
        <w:rPr>
          <w:rFonts w:eastAsia="Times New Roman" w:cs="Times New Roman"/>
          <w:b/>
          <w:szCs w:val="24"/>
        </w:rPr>
      </w:pPr>
      <w:r>
        <w:rPr>
          <w:rFonts w:eastAsia="Times New Roman" w:cs="Times New Roman"/>
          <w:b/>
          <w:szCs w:val="24"/>
        </w:rPr>
        <w:lastRenderedPageBreak/>
        <w:t>ΝΟΜΟΘΕΤΙΚΗΣ ΕΡΓΑΣΙΑΣ</w:t>
      </w:r>
    </w:p>
    <w:p w14:paraId="4348E1F9"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Συνέχιση της συζήτησης επί των άρθρων και του συνόλου του σχεδίου νόμου του Υπουργείου Παιδείας, Έρευνας και Θρησκευμάτων: «Ελληνικό Ίδρυμα Έρευνας και Καινοτομίας και άλλες διατάξεις». </w:t>
      </w:r>
    </w:p>
    <w:p w14:paraId="4348E1F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Στη συνεδρ</w:t>
      </w:r>
      <w:r>
        <w:rPr>
          <w:rFonts w:eastAsia="Times New Roman" w:cs="Times New Roman"/>
          <w:szCs w:val="24"/>
        </w:rPr>
        <w:t>ίαση της 17</w:t>
      </w:r>
      <w:r w:rsidRPr="000A31AB">
        <w:rPr>
          <w:rFonts w:eastAsia="Times New Roman" w:cs="Times New Roman"/>
          <w:szCs w:val="24"/>
          <w:vertAlign w:val="superscript"/>
        </w:rPr>
        <w:t>ης</w:t>
      </w:r>
      <w:r>
        <w:rPr>
          <w:rFonts w:eastAsia="Times New Roman" w:cs="Times New Roman"/>
          <w:szCs w:val="24"/>
        </w:rPr>
        <w:t xml:space="preserve"> Οκτωβρίου συζητήθηκε και ψηφίστηκε το νομοσχέδιο επί της αρχής. Στη σημερινή συνεδρίαση θα συζητηθούν τα άρθρα και οι τροπολογίες του νομοσχεδίου ως μία ενότητα.</w:t>
      </w:r>
    </w:p>
    <w:p w14:paraId="4348E1F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Η διαδικασία θα έχει ως εξής: Θα μιλήσουν πρώτα οι εισηγητές και οι ειδικοί αγορ</w:t>
      </w:r>
      <w:r>
        <w:rPr>
          <w:rFonts w:eastAsia="Times New Roman" w:cs="Times New Roman"/>
          <w:szCs w:val="24"/>
        </w:rPr>
        <w:t>ητές επί των άρθρων και των τροπολογιών, κατόπιν οι εναπομείναντες ομιλητές επί της αρχής, οι οποίοι θα μιλήσουν και επί των άρθρων και των τροπολογιών και στη συνέχεια θα πάρουν τον λόγο όσοι εγγραφούν στον κατάλογο των ομιλητών επί των άρθρων και των τρο</w:t>
      </w:r>
      <w:r>
        <w:rPr>
          <w:rFonts w:eastAsia="Times New Roman" w:cs="Times New Roman"/>
          <w:szCs w:val="24"/>
        </w:rPr>
        <w:t>πολογιών σήμερα.</w:t>
      </w:r>
    </w:p>
    <w:p w14:paraId="4348E1F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Κατά συνέπεια, τον λόγο έχει ο εισηγητής του ΣΥΡΙΖΑ ο κ. </w:t>
      </w:r>
      <w:proofErr w:type="spellStart"/>
      <w:r>
        <w:rPr>
          <w:rFonts w:eastAsia="Times New Roman" w:cs="Times New Roman"/>
          <w:szCs w:val="24"/>
        </w:rPr>
        <w:t>Γαβρόγλου</w:t>
      </w:r>
      <w:proofErr w:type="spellEnd"/>
      <w:r>
        <w:rPr>
          <w:rFonts w:eastAsia="Times New Roman" w:cs="Times New Roman"/>
          <w:szCs w:val="24"/>
        </w:rPr>
        <w:t>.</w:t>
      </w:r>
    </w:p>
    <w:p w14:paraId="4348E1F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Παρακαλώ, κύριε </w:t>
      </w:r>
      <w:proofErr w:type="spellStart"/>
      <w:r>
        <w:rPr>
          <w:rFonts w:eastAsia="Times New Roman" w:cs="Times New Roman"/>
          <w:szCs w:val="24"/>
        </w:rPr>
        <w:t>Γαβρόγλου</w:t>
      </w:r>
      <w:proofErr w:type="spellEnd"/>
      <w:r>
        <w:rPr>
          <w:rFonts w:eastAsia="Times New Roman" w:cs="Times New Roman"/>
          <w:szCs w:val="24"/>
        </w:rPr>
        <w:t>, έχετε τον λόγο για οκτώ λεπτά.</w:t>
      </w:r>
    </w:p>
    <w:p w14:paraId="4348E1FE"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w:t>
      </w:r>
      <w:r>
        <w:rPr>
          <w:rFonts w:eastAsia="Times New Roman" w:cs="Times New Roman"/>
          <w:szCs w:val="24"/>
        </w:rPr>
        <w:t>Ευχαριστώ, κύριε Πρόεδρε.</w:t>
      </w:r>
    </w:p>
    <w:p w14:paraId="4348E1FF"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Νομίζω ότι είναι ευκαιρία στην κατ’ </w:t>
      </w:r>
      <w:proofErr w:type="spellStart"/>
      <w:r>
        <w:rPr>
          <w:rFonts w:eastAsia="Times New Roman" w:cs="Times New Roman"/>
          <w:szCs w:val="24"/>
        </w:rPr>
        <w:t>άρθρον</w:t>
      </w:r>
      <w:proofErr w:type="spellEnd"/>
      <w:r>
        <w:rPr>
          <w:rFonts w:eastAsia="Times New Roman" w:cs="Times New Roman"/>
          <w:szCs w:val="24"/>
        </w:rPr>
        <w:t xml:space="preserve"> συζήτηση να θίξουμε </w:t>
      </w:r>
      <w:r>
        <w:rPr>
          <w:rFonts w:eastAsia="Times New Roman" w:cs="Times New Roman"/>
          <w:szCs w:val="24"/>
        </w:rPr>
        <w:t>και ορισμένες παρανοήσεις που έχουν γίνει από ορισμένους συναδέλφους, κυρίως γιατί συζητήσαμε τα άρθρα αναλυτικά και εξαντλητικά στην Επιτροπή Μορφωτικών Υποθέσεων και έχουν υπάρξει αρκετές βελτιώσεις μετά από προτάσεις Βουλευτών της Αντιπολίτευσης.</w:t>
      </w:r>
    </w:p>
    <w:p w14:paraId="4348E200"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Θα ήθε</w:t>
      </w:r>
      <w:r>
        <w:rPr>
          <w:rFonts w:eastAsia="Times New Roman" w:cs="Times New Roman"/>
          <w:szCs w:val="24"/>
        </w:rPr>
        <w:t>λα, λοιπόν, και με αφορμή τα συγκεκριμένα άρθρα, να ξεκαθαρίσουμε ορισμένες μάλλον παρεξηγήσεις που έχουν γίνει, διότι επανήλθαν αρκετοί συνάδελφοι στα ίδια ακριβώς θέματα, παρ’ όλο που νόμιζα πως είχαν ξεκαθαριστεί στη συζήτηση της Επιτροπής Μορφωτικών Υπ</w:t>
      </w:r>
      <w:r>
        <w:rPr>
          <w:rFonts w:eastAsia="Times New Roman" w:cs="Times New Roman"/>
          <w:szCs w:val="24"/>
        </w:rPr>
        <w:t>οθέσεων.</w:t>
      </w:r>
    </w:p>
    <w:p w14:paraId="4348E201"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Πρώτα απ’ όλα, υπάρχει μια επιχειρηματολογία που λέει το εξής: «Γιατί όλα αυτά τα πράγματα δεν μπορεί να τα κάνει η ΓΓΕΤ;». Είναι λάθος ερώτημα. Είναι λάθος έμφαση. Η ΓΓΕΤ διαχειρίζεται τα ΕΣΠΑ και με την τεχνογνωσία και την υποδομή της θα είναι τ</w:t>
      </w:r>
      <w:r>
        <w:rPr>
          <w:rFonts w:eastAsia="Times New Roman" w:cs="Times New Roman"/>
          <w:szCs w:val="24"/>
        </w:rPr>
        <w:t xml:space="preserve">ο βασικό στήριγμα των δραστηριοτήτων του νέου ιδρύματος. </w:t>
      </w:r>
    </w:p>
    <w:p w14:paraId="4348E202"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νέο, όμως, ίδρυμα έχει να υλοποιήσει μια πολλαπλότητα πολιτικών. Έχει να υλοποιήσει πολιτικές που έχουν σχέση με τη διαμόρφωση ερευνητικών κατευθύνσεων και την εξεύρεση πόρων από άλλα μέρη. Άρα, </w:t>
      </w:r>
      <w:r>
        <w:rPr>
          <w:rFonts w:eastAsia="Times New Roman" w:cs="Times New Roman"/>
          <w:szCs w:val="24"/>
        </w:rPr>
        <w:t xml:space="preserve">το ίδρυμα έχει έναν διακριτό ρόλο. Γι’ αυτό, το είπαμε και το ξαναλέμε ότι το μοντέλο προσβλέπει σε συμπληρωματικές λειτουργίες θεσμών και όχι σε ένα συγκεντρωτικό μοντέλο, όπου θα υπάρχει ένας θεσμός ο οποίος θα αποφασίζει τα πάντα και αυτά θα διαχέονται </w:t>
      </w:r>
      <w:r>
        <w:rPr>
          <w:rFonts w:eastAsia="Times New Roman" w:cs="Times New Roman"/>
          <w:szCs w:val="24"/>
        </w:rPr>
        <w:t>προς τα κάτω.</w:t>
      </w:r>
    </w:p>
    <w:p w14:paraId="4348E203"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Θα παρακαλούσα, λοιπόν, να απαντηθεί αυτό το ερώτημα, αν δηλαδή υπάρχει συμφωνία ως προς τη συμπληρωματικότητα και τους διακριτούς ρόλους ή αν η πρόταση είναι ένα απίστευτα συγκεντρωτικό μοντέλο.</w:t>
      </w:r>
    </w:p>
    <w:p w14:paraId="4348E204"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Ένα άλλο θέμα για το οποίο υπήρξε πάλι, νομίζω</w:t>
      </w:r>
      <w:r>
        <w:rPr>
          <w:rFonts w:eastAsia="Times New Roman" w:cs="Times New Roman"/>
          <w:szCs w:val="24"/>
        </w:rPr>
        <w:t>, μια παρανόηση, αν θέλετε, είναι -και το λέω με έναν ευγενικό τρόπο- η υποτίμηση της χρηματοδότησης που έχουμε λάβει από την Ευρωπαϊκή Τράπεζα Επενδύσεων. Με άλλα λόγια, λέτε το εξής: «Τι ασχολείστε με τα 180 εκατομμύρια, όταν έχετε πάνω από 1 δισεκατομμύ</w:t>
      </w:r>
      <w:r>
        <w:rPr>
          <w:rFonts w:eastAsia="Times New Roman" w:cs="Times New Roman"/>
          <w:szCs w:val="24"/>
        </w:rPr>
        <w:t>ριο και δεν το έχετε αξιοποιήσει;».</w:t>
      </w:r>
    </w:p>
    <w:p w14:paraId="4348E205"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Νομίζω ότι εδώ πάλι υπάρχει μια παραπληροφόρηση. Δεν ισχύει αυτό. Δηλαδή, έχουν ήδη αρχίσει οι διαδικασίες, διότι για να ενεργοποιηθεί το 1 δισεκατομμύριο έπρεπε να γίνουν πολλά πράγματα. Αρκετοί συνάδελφοι είστε πολύ πε</w:t>
      </w:r>
      <w:r>
        <w:rPr>
          <w:rFonts w:eastAsia="Times New Roman" w:cs="Times New Roman"/>
          <w:szCs w:val="24"/>
        </w:rPr>
        <w:t xml:space="preserve">πειραμένοι και ξέρετε ότι δεν είναι τόσο απλό να αρχίσουν οι προκηρύξεις γύρω από αυτά τα προγράμματα. Τώρα, όμως, έχουν ήδη αρχίσει. </w:t>
      </w:r>
    </w:p>
    <w:p w14:paraId="4348E206"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Τα 180 εκατομμύρια πρέπει κάποιος να τα δει συν τα 60 εκατομμύρια που η Κυβέρνηση έχει δεσμευτεί να εγγράψει στον κρατικό</w:t>
      </w:r>
      <w:r>
        <w:rPr>
          <w:rFonts w:eastAsia="Times New Roman" w:cs="Times New Roman"/>
          <w:szCs w:val="24"/>
        </w:rPr>
        <w:t xml:space="preserve"> προϋπολογισμό. Άρα, με αυτό τον τρόπο εκφράζει και τη βούληση να εμπλακεί στη χρηματοδότηση –στην αρχική τουλάχιστον- αυτού του θεσμού.</w:t>
      </w:r>
    </w:p>
    <w:p w14:paraId="4348E207"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Υπάρχει κάτι το οποίο κάποιοι Βουλευτές της Αντιπολίτευσης το επισήμαναν και μάλιστα, θετικά. Κάποιοι λίγο </w:t>
      </w:r>
      <w:r>
        <w:rPr>
          <w:rFonts w:eastAsia="Times New Roman" w:cs="Times New Roman"/>
          <w:szCs w:val="24"/>
        </w:rPr>
        <w:t>τσιγκουνευτήκατε να το επισημάνετε. Και τσιγκουνευτήκατε, γιατί νομίζω ότι δεν καταλαβαίνετε την τεράστια σημασία.</w:t>
      </w:r>
    </w:p>
    <w:p w14:paraId="4348E208"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Η τεράστια σημασία είναι ότι για πρώτη φορά μπαίνουν σαν διακριτές επιστημονικές ενότητες οι κοινωνικές και οι ανθρωπιστικές επιστήμες. Δεν μ</w:t>
      </w:r>
      <w:r>
        <w:rPr>
          <w:rFonts w:eastAsia="Times New Roman" w:cs="Times New Roman"/>
          <w:szCs w:val="24"/>
        </w:rPr>
        <w:t xml:space="preserve">παίνουν μαζί, αλλά μπαίνουν ξεχωριστά, γιατί είναι </w:t>
      </w:r>
      <w:r>
        <w:rPr>
          <w:rFonts w:eastAsia="Times New Roman" w:cs="Times New Roman"/>
          <w:szCs w:val="24"/>
        </w:rPr>
        <w:lastRenderedPageBreak/>
        <w:t xml:space="preserve">ξεχωριστά πεδία γνώσης, δεν είναι πεδία γνώσης που ταυτίζονται. Βεβαίως διεπιστημονικά, βεβαίως πάρα πολλά πράγματα είναι κοινά κ.λπ., κ.λπ., αλλά πρέπει να δούμε ότι είναι και διακριτά πεδία. </w:t>
      </w:r>
    </w:p>
    <w:p w14:paraId="4348E209"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Αυτό το βλέ</w:t>
      </w:r>
      <w:r>
        <w:rPr>
          <w:rFonts w:eastAsia="Times New Roman" w:cs="Times New Roman"/>
          <w:szCs w:val="24"/>
        </w:rPr>
        <w:t>πουμε με πολύ μεγάλη έμφαση και στην αιτιολογική έκθεση, αλλά και σε συγκεκριμένα άρθρα και αυτό νομίζω ότι πρέπει να το χαιρετίσουμε όλοι, ανεξάρτητα αν θα ψηφίσουμε τα συγκεκριμένα άρθρα ή όχι.</w:t>
      </w:r>
    </w:p>
    <w:p w14:paraId="4348E20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Άλλα δύο θέματα τα οποία ήρθαν και επανήλθαν -τα οποία καταλ</w:t>
      </w:r>
      <w:r>
        <w:rPr>
          <w:rFonts w:eastAsia="Times New Roman" w:cs="Times New Roman"/>
          <w:szCs w:val="24"/>
        </w:rPr>
        <w:t xml:space="preserve">αβαίνω ότι έρχονται, γιατί η </w:t>
      </w:r>
      <w:proofErr w:type="spellStart"/>
      <w:r>
        <w:rPr>
          <w:rFonts w:eastAsia="Times New Roman" w:cs="Times New Roman"/>
          <w:szCs w:val="24"/>
        </w:rPr>
        <w:t>περιρρέουσα</w:t>
      </w:r>
      <w:proofErr w:type="spellEnd"/>
      <w:r>
        <w:rPr>
          <w:rFonts w:eastAsia="Times New Roman" w:cs="Times New Roman"/>
          <w:szCs w:val="24"/>
        </w:rPr>
        <w:t xml:space="preserve"> ατμόσφαιρα στην κοινωνία δυστυχώς τα σηκώνει- είναι τα εξής. Τι εννοώ; Να ενισχυθεί η διαφάνεια, να μην είναι ένα «κόλπο» για να τα πάρουν οι δικοί σας κ.λπ., κ.λπ.. Το λέω προφανώς με οριακά απαράδεκτο τρόπο, για ν</w:t>
      </w:r>
      <w:r>
        <w:rPr>
          <w:rFonts w:eastAsia="Times New Roman" w:cs="Times New Roman"/>
          <w:szCs w:val="24"/>
        </w:rPr>
        <w:t>α μπορέσουμε να συνεννοηθούμε.</w:t>
      </w:r>
    </w:p>
    <w:p w14:paraId="4348E20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Όσοι νόμοι και να ψηφιστούν, όσοι κανόνες και να μπουν, αν δεν υπάρχει ένα ακαδημαϊκό ήθος σε τέτοιου είδους θεσμούς, δεν πρόκειται να γίνει τίποτε. Τόσον καιρό, αν διαβάσετε τους νόμους και τις εγκυκλίους κ.λπ., είναι γεμάτε</w:t>
      </w:r>
      <w:r>
        <w:rPr>
          <w:rFonts w:eastAsia="Times New Roman" w:cs="Times New Roman"/>
          <w:szCs w:val="24"/>
        </w:rPr>
        <w:t>ς από αυστηρούς κανόνες.</w:t>
      </w:r>
    </w:p>
    <w:p w14:paraId="4348E20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Άρα, το συγκεκριμένο ίδρυμα, όπως ο Υπουργός δεν κουράζεται να το λέει, έχει και αυτή τη διάσταση του «από κάτω», δηλαδή τα πανεπιστήμια και τα ΤΕΙ επιλέγουν τα άτομα που θα τους εκπροσωπήσουν στη γενική συνέλευση κ.λπ., κ.λπ.. Αυτό εγγυάται δημοκρατικούς </w:t>
      </w:r>
      <w:r>
        <w:rPr>
          <w:rFonts w:eastAsia="Times New Roman" w:cs="Times New Roman"/>
          <w:szCs w:val="24"/>
        </w:rPr>
        <w:t xml:space="preserve">κανόνες, αλλά εγγυάται και κάτι άλλο, ότι θέτουμε μονίμως αυτό το θέμα του ακαδημαϊκού ήθους. </w:t>
      </w:r>
    </w:p>
    <w:p w14:paraId="4348E20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Επειδή είναι ένα όργανο του οποίου η δημοκρατική λειτουργία είναι θεσμικά κατοχυρωμένη, νομίζω ότι αυτό το πράγμα έχει σημασία ως προς την έμπνευση των ακαδημαϊκ</w:t>
      </w:r>
      <w:r>
        <w:rPr>
          <w:rFonts w:eastAsia="Times New Roman" w:cs="Times New Roman"/>
          <w:szCs w:val="24"/>
        </w:rPr>
        <w:t xml:space="preserve">ών να </w:t>
      </w:r>
      <w:proofErr w:type="spellStart"/>
      <w:r>
        <w:rPr>
          <w:rFonts w:eastAsia="Times New Roman" w:cs="Times New Roman"/>
          <w:szCs w:val="24"/>
        </w:rPr>
        <w:t>επαναδραστηριοποιηθούν</w:t>
      </w:r>
      <w:proofErr w:type="spellEnd"/>
      <w:r>
        <w:rPr>
          <w:rFonts w:eastAsia="Times New Roman" w:cs="Times New Roman"/>
          <w:szCs w:val="24"/>
        </w:rPr>
        <w:t>. Διότι το ξέρουμε πολύ καλά, όσοι ασχολούμαστε με τέτοια πράγματα, ότι υπάρχει μια απογοήτευση αυτών των ανθρώπων- ανεξαρτήτως ιδεολογικού και πολιτικού προσανατολισμού- και αυτοί οι άνθρωποι δεν θέλουν να ανακατωθούν με τα κοι</w:t>
      </w:r>
      <w:r>
        <w:rPr>
          <w:rFonts w:eastAsia="Times New Roman" w:cs="Times New Roman"/>
          <w:szCs w:val="24"/>
        </w:rPr>
        <w:t>νά. Εδώ, λοιπόν, νομίζω ότι γίνεται μια προσπάθεια να μπορέσει να επαναπροσδιοριστεί αυτός ο ρόλος.</w:t>
      </w:r>
    </w:p>
    <w:p w14:paraId="4348E20E"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Τέθηκε το θέμα της ανταποδοτικότητας. Το θέμα της ανταποδοτικότητας είναι τεράστιο λάθος να το δούμε τόσο μηχανιστικά, «επενδύουμε 200 εκατομμύρια, να δούμε</w:t>
      </w:r>
      <w:r>
        <w:rPr>
          <w:rFonts w:eastAsia="Times New Roman" w:cs="Times New Roman"/>
          <w:szCs w:val="24"/>
        </w:rPr>
        <w:t xml:space="preserve"> πότε θα τα πάρουμε πίσω». Δεν είναι αυτός ο τρόπος να μιλάει κανείς για την ανταποδοτικότητα τέτοιων εγχειρημάτων.</w:t>
      </w:r>
    </w:p>
    <w:p w14:paraId="4348E20F"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Η ανταποδοτικότητα είναι μακροπρόθεσμη και ενδεχομένως να μην μπορεί να </w:t>
      </w:r>
      <w:proofErr w:type="spellStart"/>
      <w:r>
        <w:rPr>
          <w:rFonts w:eastAsia="Times New Roman" w:cs="Times New Roman"/>
          <w:szCs w:val="24"/>
        </w:rPr>
        <w:t>ποσοτικοποιηθεί</w:t>
      </w:r>
      <w:proofErr w:type="spellEnd"/>
      <w:r>
        <w:rPr>
          <w:rFonts w:eastAsia="Times New Roman" w:cs="Times New Roman"/>
          <w:szCs w:val="24"/>
        </w:rPr>
        <w:t>. Η ανταποδοτικότητα, όταν έχεις να κάνεις με διαδικα</w:t>
      </w:r>
      <w:r>
        <w:rPr>
          <w:rFonts w:eastAsia="Times New Roman" w:cs="Times New Roman"/>
          <w:szCs w:val="24"/>
        </w:rPr>
        <w:t xml:space="preserve">σίες που ενισχύουν τα κοινωνικά αγαθά, το δημόσιο αγαθό, δεν είναι μετρήσιμη υποχρεωτικά. Βεβαίως, αν μπουν υγιείς επιχειρήσεις και χρησιμοποιήσουν τα αποτελέσματα κ.λπ., εκεί μπορεί κάποιος να δει την ανταποδοτικότητα πιο </w:t>
      </w:r>
      <w:proofErr w:type="spellStart"/>
      <w:r>
        <w:rPr>
          <w:rFonts w:eastAsia="Times New Roman" w:cs="Times New Roman"/>
          <w:szCs w:val="24"/>
        </w:rPr>
        <w:t>ποσοτικοποιημένα</w:t>
      </w:r>
      <w:proofErr w:type="spellEnd"/>
      <w:r>
        <w:rPr>
          <w:rFonts w:eastAsia="Times New Roman" w:cs="Times New Roman"/>
          <w:szCs w:val="24"/>
        </w:rPr>
        <w:t>.</w:t>
      </w:r>
    </w:p>
    <w:p w14:paraId="4348E210"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Όμως, ας δούμε </w:t>
      </w:r>
      <w:r>
        <w:rPr>
          <w:rFonts w:eastAsia="Times New Roman" w:cs="Times New Roman"/>
          <w:szCs w:val="24"/>
        </w:rPr>
        <w:t xml:space="preserve">την κοινωνική διάσταση, ας δούμε την πολιτική διάσταση, κυρίως δε να δούμε το γεγονός ότι προσφέρονται πια νέες δυνατότητες για τους νέους επιστήμονες. Διότι μιλάμε για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και νομίζω ότι πολλοί -δεν λέω όλοι- δεν γνωρίζουμε περί τίνος πρόκειται. Τ</w:t>
      </w:r>
      <w:r>
        <w:rPr>
          <w:rFonts w:eastAsia="Times New Roman" w:cs="Times New Roman"/>
          <w:szCs w:val="24"/>
        </w:rPr>
        <w:t xml:space="preserve">ο γεγονός ότι πάνε Έλληνες επιστήμονες στο εξωτερικό και έχουν μεγάλη ζήτηση σημαίνει ότι από κάπου έχουν μάθει ορισμένα πράγματα. </w:t>
      </w:r>
    </w:p>
    <w:p w14:paraId="4348E211"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θέμα είναι ότι δεν πρέπει να φεύγουν κυνηγημένοι. Το θέμα είναι να πηγαίνουν ως επιλογή, να έχουν επιλογές εδώ, να έχουν </w:t>
      </w:r>
      <w:r>
        <w:rPr>
          <w:rFonts w:eastAsia="Times New Roman" w:cs="Times New Roman"/>
          <w:szCs w:val="24"/>
        </w:rPr>
        <w:t>επιλογές στο εξωτερικό, σε μια ενωμένη Ευρώπη και να κατοχυρωθεί αυτή η κινητικότητα και, όπως λέει πάλι ο Υπουργός, «όχι μόνο από εδώ εκεί, αλλά και από την Ευρώπη σε εμάς».</w:t>
      </w:r>
    </w:p>
    <w:p w14:paraId="4348E212"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Νομίζουμε, λοιπόν, ότι όλοι αυτοί οι λόγοι δημιουργούν ένα θεσμικό πλαίσιο που υπ</w:t>
      </w:r>
      <w:r>
        <w:rPr>
          <w:rFonts w:eastAsia="Times New Roman" w:cs="Times New Roman"/>
          <w:szCs w:val="24"/>
        </w:rPr>
        <w:t>οκρύπτει μια ιδιαίτερα προωθητική κουλτούρα έρευνας, μια κουλτούρα παραγωγής γνώσης για το κοινωνικό σύνολο.</w:t>
      </w:r>
    </w:p>
    <w:p w14:paraId="4348E213" w14:textId="77777777" w:rsidR="000F31B3" w:rsidRDefault="009714DC">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4348E214"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w:t>
      </w:r>
    </w:p>
    <w:p w14:paraId="4348E215" w14:textId="77777777" w:rsidR="000F31B3" w:rsidRDefault="009714D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Με αυτή την έννοια, καλώ τους συναδέλφ</w:t>
      </w:r>
      <w:r>
        <w:rPr>
          <w:rFonts w:eastAsia="Times New Roman" w:cs="Times New Roman"/>
          <w:szCs w:val="24"/>
        </w:rPr>
        <w:t xml:space="preserve">ους –προφανώς, με βάση τη συνείδησή τους και τις πολιτικές τους προτεραιότητες θα δουν αν θα το ψηφίσουν ή όχι- τουλάχιστον να αναδείξουν προβλήματα τα οποία θα μπορούν να τα βελτιώσουν και όχι να «κονταροχτυπιόμαστε» για πράγματα που είτε τα έχει </w:t>
      </w:r>
      <w:r>
        <w:rPr>
          <w:rFonts w:eastAsia="Times New Roman" w:cs="Times New Roman"/>
          <w:szCs w:val="24"/>
        </w:rPr>
        <w:lastRenderedPageBreak/>
        <w:t>λύσει το</w:t>
      </w:r>
      <w:r>
        <w:rPr>
          <w:rFonts w:eastAsia="Times New Roman" w:cs="Times New Roman"/>
          <w:szCs w:val="24"/>
        </w:rPr>
        <w:t xml:space="preserve"> παρελθόν είτε τα λύνει το ίδιο το νομοσχέδιο, το οποίο -κατά τη γνώμη μας- αποτελεί ένα πρώτο και εξαιρετικά τολμηρό και στέρεο βήμα για τη συγκρότηση του ενιαίου χώρου έρευνας και εκπαίδευσης. </w:t>
      </w:r>
    </w:p>
    <w:p w14:paraId="4348E216" w14:textId="77777777" w:rsidR="000F31B3" w:rsidRDefault="009714D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348E217" w14:textId="77777777" w:rsidR="000F31B3" w:rsidRDefault="009714DC">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48E218" w14:textId="77777777" w:rsidR="000F31B3" w:rsidRDefault="009714DC">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Ευχαριστώ και εγώ, κύριε </w:t>
      </w:r>
      <w:proofErr w:type="spellStart"/>
      <w:r>
        <w:rPr>
          <w:rFonts w:eastAsia="Times New Roman"/>
          <w:szCs w:val="24"/>
        </w:rPr>
        <w:t>Γαβρόγλου</w:t>
      </w:r>
      <w:proofErr w:type="spellEnd"/>
      <w:r>
        <w:rPr>
          <w:rFonts w:eastAsia="Times New Roman"/>
          <w:szCs w:val="24"/>
        </w:rPr>
        <w:t xml:space="preserve">. </w:t>
      </w:r>
    </w:p>
    <w:p w14:paraId="4348E219" w14:textId="77777777" w:rsidR="000F31B3" w:rsidRDefault="009714DC">
      <w:pPr>
        <w:spacing w:after="0"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w:t>
      </w:r>
      <w:r>
        <w:rPr>
          <w:rFonts w:eastAsia="Times New Roman"/>
          <w:szCs w:val="24"/>
        </w:rPr>
        <w:t xml:space="preserve"> «ΕΛΕΥΘΕΡΙΟΣ ΒΕΝΙΖΕΛΟΣ» και ενημερώθηκαν για την ιστορία του κτηρίου και τον τρόπο οργάνωσης και λειτουργίας της Βουλής, σαράντα μία μαθήτριες και μαθητές και τρεις συνοδοί εκπαιδευτικοί από το 27</w:t>
      </w:r>
      <w:r w:rsidRPr="000A31AB">
        <w:rPr>
          <w:rFonts w:eastAsia="Times New Roman"/>
          <w:szCs w:val="24"/>
          <w:vertAlign w:val="superscript"/>
        </w:rPr>
        <w:t>ο</w:t>
      </w:r>
      <w:r>
        <w:rPr>
          <w:rFonts w:eastAsia="Times New Roman"/>
          <w:szCs w:val="24"/>
        </w:rPr>
        <w:t xml:space="preserve"> και το 30</w:t>
      </w:r>
      <w:r w:rsidRPr="000A31AB">
        <w:rPr>
          <w:rFonts w:eastAsia="Times New Roman"/>
          <w:szCs w:val="24"/>
          <w:vertAlign w:val="superscript"/>
        </w:rPr>
        <w:t>ο</w:t>
      </w:r>
      <w:r>
        <w:rPr>
          <w:rFonts w:eastAsia="Times New Roman"/>
          <w:szCs w:val="24"/>
        </w:rPr>
        <w:t xml:space="preserve"> Δημοτικό Σχολείο Αχαρνών. </w:t>
      </w:r>
    </w:p>
    <w:p w14:paraId="4348E21A" w14:textId="77777777" w:rsidR="000F31B3" w:rsidRDefault="009714DC">
      <w:pPr>
        <w:spacing w:after="0" w:line="600" w:lineRule="auto"/>
        <w:ind w:firstLine="720"/>
        <w:jc w:val="both"/>
        <w:rPr>
          <w:rFonts w:eastAsia="Times New Roman"/>
          <w:szCs w:val="24"/>
        </w:rPr>
      </w:pPr>
      <w:r>
        <w:rPr>
          <w:rFonts w:eastAsia="Times New Roman"/>
          <w:szCs w:val="24"/>
        </w:rPr>
        <w:t>Η Βουλή σάς καλωσορί</w:t>
      </w:r>
      <w:r>
        <w:rPr>
          <w:rFonts w:eastAsia="Times New Roman"/>
          <w:szCs w:val="24"/>
        </w:rPr>
        <w:t xml:space="preserve">ζει. </w:t>
      </w:r>
    </w:p>
    <w:p w14:paraId="4348E21B" w14:textId="77777777" w:rsidR="000F31B3" w:rsidRDefault="009714DC">
      <w:pPr>
        <w:spacing w:after="0"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4348E21C" w14:textId="77777777" w:rsidR="000F31B3" w:rsidRDefault="009714DC">
      <w:pPr>
        <w:spacing w:after="0" w:line="600" w:lineRule="auto"/>
        <w:ind w:firstLine="720"/>
        <w:jc w:val="both"/>
        <w:rPr>
          <w:rFonts w:eastAsia="Times New Roman"/>
          <w:szCs w:val="24"/>
        </w:rPr>
      </w:pPr>
      <w:r>
        <w:rPr>
          <w:rFonts w:eastAsia="Times New Roman"/>
          <w:szCs w:val="24"/>
        </w:rPr>
        <w:lastRenderedPageBreak/>
        <w:t>Επίσης, έχω την τιμή να ανακοινώσω στο Σώμα ότι η Διαρκής Επιτροπή Κοινωνικών Υποθέσεων καταθέτει την έκθεσή της στο σχέδιο νόμου του Υπουργείου Εργασίας, Κοινωνικής Ασφάλισης και Κοινωνικής Αλληλεγγύης: «Κοινωνική και αλληλέγγυα οικονομία και ανάπτυξη των</w:t>
      </w:r>
      <w:r>
        <w:rPr>
          <w:rFonts w:eastAsia="Times New Roman"/>
          <w:szCs w:val="24"/>
        </w:rPr>
        <w:t xml:space="preserve"> φορέων της και άλλες διατάξεις». </w:t>
      </w:r>
    </w:p>
    <w:p w14:paraId="4348E21D" w14:textId="77777777" w:rsidR="000F31B3" w:rsidRDefault="009714DC">
      <w:pPr>
        <w:spacing w:after="0" w:line="600" w:lineRule="auto"/>
        <w:ind w:firstLine="720"/>
        <w:jc w:val="both"/>
        <w:rPr>
          <w:rFonts w:eastAsia="Times New Roman"/>
          <w:szCs w:val="24"/>
        </w:rPr>
      </w:pPr>
      <w:r>
        <w:rPr>
          <w:rFonts w:eastAsia="Times New Roman"/>
          <w:szCs w:val="24"/>
        </w:rPr>
        <w:t xml:space="preserve">Συνεχίζουμε με την εισηγήτρια από πλευράς της Νέας Δημοκρατίας κ. Μαρία Αντωνίου. </w:t>
      </w:r>
    </w:p>
    <w:p w14:paraId="4348E21E" w14:textId="77777777" w:rsidR="000F31B3" w:rsidRDefault="009714DC">
      <w:pPr>
        <w:spacing w:after="0" w:line="600" w:lineRule="auto"/>
        <w:ind w:firstLine="720"/>
        <w:jc w:val="both"/>
        <w:rPr>
          <w:rFonts w:eastAsia="Times New Roman"/>
          <w:szCs w:val="24"/>
        </w:rPr>
      </w:pPr>
      <w:r>
        <w:rPr>
          <w:rFonts w:eastAsia="Times New Roman"/>
          <w:szCs w:val="24"/>
        </w:rPr>
        <w:t xml:space="preserve">Ορίστε, κυρία συνάδελφε, έχετε τον λόγο για οκτώ λεπτά. </w:t>
      </w:r>
    </w:p>
    <w:p w14:paraId="4348E21F" w14:textId="77777777" w:rsidR="000F31B3" w:rsidRDefault="009714DC">
      <w:pPr>
        <w:spacing w:after="0" w:line="600" w:lineRule="auto"/>
        <w:ind w:firstLine="720"/>
        <w:jc w:val="both"/>
        <w:rPr>
          <w:rFonts w:eastAsia="Times New Roman"/>
          <w:szCs w:val="24"/>
        </w:rPr>
      </w:pPr>
      <w:r>
        <w:rPr>
          <w:rFonts w:eastAsia="Times New Roman"/>
          <w:b/>
          <w:szCs w:val="24"/>
        </w:rPr>
        <w:t xml:space="preserve">ΜΑΡΙΑ ΑΝΤΩΝΙΟΥ: </w:t>
      </w:r>
      <w:r>
        <w:rPr>
          <w:rFonts w:eastAsia="Times New Roman"/>
          <w:szCs w:val="24"/>
        </w:rPr>
        <w:t xml:space="preserve">Ευχαριστώ, κύριε Πρόεδρε, αν και οκτώ λεπτά για τα άρθρα και για </w:t>
      </w:r>
      <w:r>
        <w:rPr>
          <w:rFonts w:eastAsia="Times New Roman"/>
          <w:szCs w:val="24"/>
        </w:rPr>
        <w:t>τις τροπολογίες είναι λίγος χρόνος.</w:t>
      </w:r>
    </w:p>
    <w:p w14:paraId="4348E220" w14:textId="77777777" w:rsidR="000F31B3" w:rsidRDefault="009714DC">
      <w:pPr>
        <w:spacing w:after="0" w:line="600" w:lineRule="auto"/>
        <w:ind w:firstLine="720"/>
        <w:jc w:val="both"/>
        <w:rPr>
          <w:rFonts w:eastAsia="Times New Roman"/>
          <w:szCs w:val="24"/>
        </w:rPr>
      </w:pPr>
      <w:r>
        <w:rPr>
          <w:rFonts w:eastAsia="Times New Roman"/>
          <w:szCs w:val="24"/>
        </w:rPr>
        <w:t>Αγαπητοί συνάδελφοι, από τη χθεσινή συζήτηση του νομοσχεδίου στην Ολομέλεια δεν υπήρξε συνάδελφος του ΣΥΡΙΖΑ –και οφείλω να το πω- που να μην ασχολήθηκε με εμένα, με την εισηγήτρια της Νέας Δημοκρατίας. Μέχρι και με το τ</w:t>
      </w:r>
      <w:r>
        <w:rPr>
          <w:rFonts w:eastAsia="Times New Roman"/>
          <w:szCs w:val="24"/>
        </w:rPr>
        <w:t xml:space="preserve">απεραμέντο μου ασχοληθήκατε, αλλά απαντήσεις στα ερωτήματα που σας έθεσα, αγαπητοί συνάδελφοι, δεν μου δώσατε. Και αυτό ξέρετε γιατί; Διότι σας φανέρωσα ποιο </w:t>
      </w:r>
      <w:r>
        <w:rPr>
          <w:rFonts w:eastAsia="Times New Roman"/>
          <w:szCs w:val="24"/>
        </w:rPr>
        <w:lastRenderedPageBreak/>
        <w:t>είναι το σχέδιό σας. Σας φανέρωσα την αλήθεια και η αλήθεια πονάει, όταν έχετε, μάλιστα, εθιστεί σ</w:t>
      </w:r>
      <w:r>
        <w:rPr>
          <w:rFonts w:eastAsia="Times New Roman"/>
          <w:szCs w:val="24"/>
        </w:rPr>
        <w:t xml:space="preserve">το ψέμα. </w:t>
      </w:r>
    </w:p>
    <w:p w14:paraId="4348E221" w14:textId="77777777" w:rsidR="000F31B3" w:rsidRDefault="009714DC">
      <w:pPr>
        <w:spacing w:after="0" w:line="600" w:lineRule="auto"/>
        <w:ind w:firstLine="720"/>
        <w:jc w:val="both"/>
        <w:rPr>
          <w:rFonts w:eastAsia="Times New Roman"/>
          <w:szCs w:val="24"/>
        </w:rPr>
      </w:pPr>
      <w:r>
        <w:rPr>
          <w:rFonts w:eastAsia="Times New Roman"/>
          <w:szCs w:val="24"/>
        </w:rPr>
        <w:t>Αφήστε που πολλοί συνάδελφοι του ΣΥΡΙΖΑ ανέβηκαν στο Βήμα της Βουλής θεωρώντας ότι είναι σε σχολή, σε πανεπιστήμιο και μας έκαναν μάθημα για το τι είναι η έρευνα! Εδώ, αγαπητοί συνάδελφοι, είναι Βουλή. Είμαστε στον ναό της δημοκρατίας και θα ακού</w:t>
      </w:r>
      <w:r>
        <w:rPr>
          <w:rFonts w:eastAsia="Times New Roman"/>
          <w:szCs w:val="24"/>
        </w:rPr>
        <w:t xml:space="preserve">τε –είτε το θέλετε είτε όχι- την αλήθεια. </w:t>
      </w:r>
    </w:p>
    <w:p w14:paraId="4348E222" w14:textId="77777777" w:rsidR="000F31B3" w:rsidRDefault="009714DC">
      <w:pPr>
        <w:spacing w:after="0" w:line="600" w:lineRule="auto"/>
        <w:ind w:firstLine="720"/>
        <w:jc w:val="both"/>
        <w:rPr>
          <w:rFonts w:eastAsia="Times New Roman"/>
          <w:szCs w:val="24"/>
        </w:rPr>
      </w:pPr>
      <w:r>
        <w:rPr>
          <w:rFonts w:eastAsia="Times New Roman"/>
          <w:szCs w:val="24"/>
        </w:rPr>
        <w:t>Ακούγοντας ακόμη μια φορά τον Υπουργό στην τοποθέτησή του χθες στην Ολομέλεια, διαπίστωσα ότι δεν άλλαξε κάτι σε σχέση με αυτά που έλεγε στην επιτροπή. Προσπάθησε να μας πείσει ότι με τα 180 εκατομμύρια ευρώ της δ</w:t>
      </w:r>
      <w:r>
        <w:rPr>
          <w:rFonts w:eastAsia="Times New Roman"/>
          <w:szCs w:val="24"/>
        </w:rPr>
        <w:t xml:space="preserve">ανειοδότησης της ΕΤΕ θα δώσει λύση στο </w:t>
      </w:r>
      <w:r>
        <w:rPr>
          <w:rFonts w:eastAsia="Times New Roman"/>
          <w:szCs w:val="24"/>
          <w:lang w:val="en-US"/>
        </w:rPr>
        <w:t>brain</w:t>
      </w:r>
      <w:r>
        <w:rPr>
          <w:rFonts w:eastAsia="Times New Roman"/>
          <w:szCs w:val="24"/>
        </w:rPr>
        <w:t xml:space="preserve"> </w:t>
      </w:r>
      <w:r>
        <w:rPr>
          <w:rFonts w:eastAsia="Times New Roman"/>
          <w:szCs w:val="24"/>
          <w:lang w:val="en-US"/>
        </w:rPr>
        <w:t>drain</w:t>
      </w:r>
      <w:r>
        <w:rPr>
          <w:rFonts w:eastAsia="Times New Roman"/>
          <w:szCs w:val="24"/>
        </w:rPr>
        <w:t xml:space="preserve">. Για να μας πείσει, χρησιμοποίησε στοιχεία της περιόδου 2009-2014. Από αυτά τα στοιχεία τι διαπιστώσαμε; </w:t>
      </w:r>
    </w:p>
    <w:p w14:paraId="4348E223" w14:textId="77777777" w:rsidR="000F31B3" w:rsidRDefault="009714DC">
      <w:pPr>
        <w:spacing w:after="0" w:line="600" w:lineRule="auto"/>
        <w:ind w:firstLine="720"/>
        <w:jc w:val="both"/>
        <w:rPr>
          <w:rFonts w:eastAsia="Times New Roman"/>
          <w:szCs w:val="24"/>
        </w:rPr>
      </w:pPr>
      <w:r>
        <w:rPr>
          <w:rFonts w:eastAsia="Times New Roman"/>
          <w:szCs w:val="24"/>
        </w:rPr>
        <w:t>Διαπιστώσαμε ότι οι νέοι επιστήμονες είτε έχοντας μεταπτυχιακό είτε έχοντας διδακτορικό, κύριε Υπου</w:t>
      </w:r>
      <w:r>
        <w:rPr>
          <w:rFonts w:eastAsia="Times New Roman"/>
          <w:szCs w:val="24"/>
        </w:rPr>
        <w:t xml:space="preserve">ργέ, μεταναστεύουν γιατί δεν βρίσκουν δουλειά, όχι γιατί δεν μπορούν να κάνουν ένα μεταδιδακτορικό. Άλλωστε, στην τρέχουσα μόνο περίοδο, κύριε Υπουργέ, από το ΕΣΠΑ –το ξέρετε πάρα πολύ καλά- </w:t>
      </w:r>
      <w:r>
        <w:rPr>
          <w:rFonts w:eastAsia="Times New Roman"/>
          <w:szCs w:val="24"/>
        </w:rPr>
        <w:lastRenderedPageBreak/>
        <w:t>υπάρχει κονδύλιο 142 εκατομμυρίων ευρώ για διδακτορικά, μεταδιδακ</w:t>
      </w:r>
      <w:r>
        <w:rPr>
          <w:rFonts w:eastAsia="Times New Roman"/>
          <w:szCs w:val="24"/>
        </w:rPr>
        <w:t>τορικά, ανάλογα με αυτά που θα κάνετε από το ΕΛΙΔΕΚ.</w:t>
      </w:r>
    </w:p>
    <w:p w14:paraId="4348E224" w14:textId="77777777" w:rsidR="000F31B3" w:rsidRDefault="009714DC">
      <w:pPr>
        <w:spacing w:after="0" w:line="600" w:lineRule="auto"/>
        <w:ind w:firstLine="720"/>
        <w:jc w:val="both"/>
        <w:rPr>
          <w:rFonts w:eastAsia="Times New Roman"/>
          <w:szCs w:val="24"/>
        </w:rPr>
      </w:pPr>
      <w:r>
        <w:rPr>
          <w:rFonts w:eastAsia="Times New Roman"/>
          <w:szCs w:val="24"/>
        </w:rPr>
        <w:t>Επίσης, αναφέρατε χθες τι θα πει η Αντιπολίτευση στους τέσσερις χιλιάδες ευνοούμενους από το ΕΛΙΔΕΚ. Άρα, δηλαδή, από τη μια μεριά, ουσιαστικά αυτό μας λέτε, ότι έχετε κανονίσει πού θα πάει η χρηματοδότη</w:t>
      </w:r>
      <w:r>
        <w:rPr>
          <w:rFonts w:eastAsia="Times New Roman"/>
          <w:szCs w:val="24"/>
        </w:rPr>
        <w:t xml:space="preserve">ση. Αυτό δεν λέτε; Άρα, τι θέλουμε μετά τις γενικές συνελεύσεις και τα νομικά πρόσωπα; Τα έχετε προκαθορίσει. </w:t>
      </w:r>
    </w:p>
    <w:p w14:paraId="4348E225" w14:textId="77777777" w:rsidR="000F31B3" w:rsidRDefault="009714DC">
      <w:pPr>
        <w:spacing w:after="0" w:line="600" w:lineRule="auto"/>
        <w:ind w:firstLine="720"/>
        <w:jc w:val="both"/>
        <w:rPr>
          <w:rFonts w:eastAsia="Times New Roman" w:cs="Times New Roman"/>
          <w:szCs w:val="24"/>
        </w:rPr>
      </w:pPr>
      <w:r>
        <w:rPr>
          <w:rFonts w:eastAsia="Times New Roman"/>
          <w:szCs w:val="24"/>
        </w:rPr>
        <w:t>Από την άλλη, όμως, δεν μας λέτε, κύριε Υπουργέ, μετά την τριετία τι θα γίνουν αυτές οι τέσσερις χιλιάδες άτομα που θα ευνοηθούν από τα προγράμμα</w:t>
      </w:r>
      <w:r>
        <w:rPr>
          <w:rFonts w:eastAsia="Times New Roman"/>
          <w:szCs w:val="24"/>
        </w:rPr>
        <w:t xml:space="preserve">τα, εκτός του ότι θα είναι δικοί σας όμηροι με την προοπτική του «ξέρετε, μην ανησυχείτε, θα πάρουμε και άλλο δάνειο». </w:t>
      </w:r>
    </w:p>
    <w:p w14:paraId="4348E226"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Κύριε Υπουργέ, διαιωνίζετε το παλιό, τη νοοτροπία που σας διακατέχει.</w:t>
      </w:r>
    </w:p>
    <w:p w14:paraId="4348E227"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αναφερθώ τώρα σε αυτά που είπε ο κ. </w:t>
      </w:r>
      <w:proofErr w:type="spellStart"/>
      <w:r>
        <w:rPr>
          <w:rFonts w:eastAsia="Times New Roman" w:cs="Times New Roman"/>
          <w:szCs w:val="24"/>
        </w:rPr>
        <w:t>Χαρίτσης</w:t>
      </w:r>
      <w:proofErr w:type="spellEnd"/>
      <w:r>
        <w:rPr>
          <w:rFonts w:eastAsia="Times New Roman" w:cs="Times New Roman"/>
          <w:szCs w:val="24"/>
        </w:rPr>
        <w:t>, που τον φέρατε εδ</w:t>
      </w:r>
      <w:r>
        <w:rPr>
          <w:rFonts w:eastAsia="Times New Roman" w:cs="Times New Roman"/>
          <w:szCs w:val="24"/>
        </w:rPr>
        <w:t xml:space="preserve">ώ να σας υπερασπιστεί, όσον αφορά το ζήτημα που σας έθεσα ότι δεν κάνατε απορρόφηση ούτε 1 ευρώ από τη νέα προγραμματική περίοδο και για αυτά που σας έχω καταθέσει ως ερώτηση για την απορρόφηση του ΕΣΠΑ που είναι μόλις 69%. Μας είπε, λοιπόν, ο κ. </w:t>
      </w:r>
      <w:proofErr w:type="spellStart"/>
      <w:r>
        <w:rPr>
          <w:rFonts w:eastAsia="Times New Roman" w:cs="Times New Roman"/>
          <w:szCs w:val="24"/>
        </w:rPr>
        <w:t>Χαρίστης</w:t>
      </w:r>
      <w:proofErr w:type="spellEnd"/>
      <w:r>
        <w:rPr>
          <w:rFonts w:eastAsia="Times New Roman" w:cs="Times New Roman"/>
          <w:szCs w:val="24"/>
        </w:rPr>
        <w:t xml:space="preserve"> </w:t>
      </w:r>
      <w:r>
        <w:rPr>
          <w:rFonts w:eastAsia="Times New Roman" w:cs="Times New Roman"/>
          <w:szCs w:val="24"/>
        </w:rPr>
        <w:t>ότι η απορρόφηση το 2015 στο κομμάτι της έρευνας ήταν 50% και τώρα έχει φτάσει στο 90%. Πού το είδε γραμμένο; Υπάρχουν κάπου γραμμένα αυτά που μας είπε;</w:t>
      </w:r>
    </w:p>
    <w:p w14:paraId="4348E228"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Εγώ θα σας καταθέσω τα επίσημα στοιχεία της ΓΓΕΤ, της ΕΥΔΕ-ΕΤΑΚ που δείχνουν ότι η απορρόφηση του ΕΣΠΑ,</w:t>
      </w:r>
      <w:r>
        <w:rPr>
          <w:rFonts w:eastAsia="Times New Roman" w:cs="Times New Roman"/>
          <w:szCs w:val="24"/>
        </w:rPr>
        <w:t xml:space="preserve"> του προηγούμενου προγράμματος, φτάνει στο 69%. </w:t>
      </w:r>
    </w:p>
    <w:p w14:paraId="4348E229" w14:textId="77777777" w:rsidR="000F31B3" w:rsidRDefault="009714DC">
      <w:pPr>
        <w:spacing w:after="0" w:line="600" w:lineRule="auto"/>
        <w:ind w:firstLine="720"/>
        <w:jc w:val="both"/>
        <w:rPr>
          <w:rFonts w:eastAsia="Times New Roman" w:cs="Times New Roman"/>
        </w:rPr>
      </w:pPr>
      <w:r>
        <w:rPr>
          <w:rFonts w:eastAsia="Times New Roman" w:cs="Times New Roman"/>
        </w:rPr>
        <w:t xml:space="preserve">(Στο σημείο αυτό η Βουλευτής κ. Μαρία Αντωνίου καταθέτει για τα Πρακτικά τα προαναφερθέντα στοιχεία, τα οποία βρίσκονται στο αρχείο του Τμήματος Γραμματείας της Διεύθυνσης Στενογραφίας και Πρακτικών της </w:t>
      </w:r>
      <w:r>
        <w:rPr>
          <w:rFonts w:eastAsia="Times New Roman" w:cs="Times New Roman"/>
        </w:rPr>
        <w:t>Βουλής)</w:t>
      </w:r>
    </w:p>
    <w:p w14:paraId="4348E22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το πιο σημαντικό, που δεν σας ενδιαφέρει και δεν είπατε κουβέντα, είναι ότι από τη νέα τρέχουσα προγραμματική περίοδο δεν έχετε απορροφήσει 1 ευρώ από τα 1.200.000.000 ευρώ περίπου. </w:t>
      </w:r>
    </w:p>
    <w:p w14:paraId="4348E22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Πάμε τώρα στα άρθρα. Στο άρθρο 1, συγκεκριμένα στην παράγρα</w:t>
      </w:r>
      <w:r>
        <w:rPr>
          <w:rFonts w:eastAsia="Times New Roman" w:cs="Times New Roman"/>
          <w:szCs w:val="24"/>
        </w:rPr>
        <w:t>φο 2, αναφέρεται ότι το ίδρυμα που συστήνεται, ανήκει στον ευρύτερο -λέτε- δημόσιο τομέα, χωρίς όμως πουθενά να αναφέρεται το θεσμικό πλαίσιο και συγκεκριμένα το άρθρο 51 του ν.1892/90, το οποίο προσδιορίζει τον ευρύτερο δημόσιο τομέα. Δεν το αναφέρετε.</w:t>
      </w:r>
    </w:p>
    <w:p w14:paraId="4348E22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Επ</w:t>
      </w:r>
      <w:r>
        <w:rPr>
          <w:rFonts w:eastAsia="Times New Roman" w:cs="Times New Roman"/>
          <w:szCs w:val="24"/>
        </w:rPr>
        <w:t xml:space="preserve">ίσης, απορίες δημιουργεί και η αναφορά της ίδιας παραγράφου ότι το ίδρυμα θα λειτουργεί –λέτε- σύμφωνα με τους κανόνες ιδιωτικής οικονομίας. Ξέρετε τι δημιουργείτε; Το αντιλαμβάνεστε; </w:t>
      </w:r>
    </w:p>
    <w:p w14:paraId="4348E22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Θα υπάρχουν κάποιες παρεκκλίσεις από τα νομικά πρόσωπα ιδιωτικού δικαίο</w:t>
      </w:r>
      <w:r>
        <w:rPr>
          <w:rFonts w:eastAsia="Times New Roman" w:cs="Times New Roman"/>
          <w:szCs w:val="24"/>
        </w:rPr>
        <w:t>υ, κύριε Υπουργέ; Δεν μας απαντήσατε ούτε στις επιτροπές. Ήδη τα νομικά πρόσωπα ιδιωτικού δικαίου έχουν κάποιο θεσμικό πλαίσιο και ειδικά όταν διαχειρίζονται δημόσιο χρήμα έχουν και περιορισμούς, κύριε Υπουργέ και μάλιστα αρκετά σημαντικούς.</w:t>
      </w:r>
    </w:p>
    <w:p w14:paraId="4348E22E"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Επίσης, δεν μα</w:t>
      </w:r>
      <w:r>
        <w:rPr>
          <w:rFonts w:eastAsia="Times New Roman" w:cs="Times New Roman"/>
          <w:szCs w:val="24"/>
        </w:rPr>
        <w:t xml:space="preserve">ς απαντήσατε γιατί αφαιρέσατε από την ίδια παράγραφο ότι το ίδρυμα θα διαθέτει διοικητική και οικονομική αυτοτέλεια. Το είχατε και στο σχέδιο νόμου στη διαβούλευση και στην αιτιολογική, το αφαιρέσατε όμως. Δεν μας απαντήσατε γιατί το αφαιρέσατε. Το κάνατε </w:t>
      </w:r>
      <w:r>
        <w:rPr>
          <w:rFonts w:eastAsia="Times New Roman" w:cs="Times New Roman"/>
          <w:szCs w:val="24"/>
        </w:rPr>
        <w:t>μάλλον γιατί δεν θέλετε να έχει διοικητική ή οικονομική αυτοτέλεια.</w:t>
      </w:r>
    </w:p>
    <w:p w14:paraId="4348E22F"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Στο άρθρο 2, όπως ανέφερα και στην επί της αρχής τοποθέτησή μου, οι σκοποί του ιδρύματος ταυτίζονται απόλυτα με τους σκοπούς της ΓΓΕΤ. Στη ίδια ακριβώς κατεύθυνση έρχεται και η Επιστημονικ</w:t>
      </w:r>
      <w:r>
        <w:rPr>
          <w:rFonts w:eastAsia="Times New Roman" w:cs="Times New Roman"/>
          <w:szCs w:val="24"/>
        </w:rPr>
        <w:t>ή Υπηρεσία της Βουλής, η οποία σας αναφέρει ότι χρήζει διευκρίνισης, καθώς και ότι θα πρέπει να τεθεί σαφέστερα το πλαίσιο της ταυτόχρονης λειτουργίας και συνεργασίας του ΕΛΙΔΕΚ με τη ΓΓΕΤ.</w:t>
      </w:r>
    </w:p>
    <w:p w14:paraId="4348E230"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Χαρακτηριστικό παράδειγμα, αγαπητοί συνάδελφοι, </w:t>
      </w:r>
      <w:proofErr w:type="spellStart"/>
      <w:r>
        <w:rPr>
          <w:rFonts w:eastAsia="Times New Roman" w:cs="Times New Roman"/>
          <w:szCs w:val="24"/>
        </w:rPr>
        <w:t>αλληλοκάλυψης</w:t>
      </w:r>
      <w:proofErr w:type="spellEnd"/>
      <w:r>
        <w:rPr>
          <w:rFonts w:eastAsia="Times New Roman" w:cs="Times New Roman"/>
          <w:szCs w:val="24"/>
        </w:rPr>
        <w:t xml:space="preserve"> αρμο</w:t>
      </w:r>
      <w:r>
        <w:rPr>
          <w:rFonts w:eastAsia="Times New Roman" w:cs="Times New Roman"/>
          <w:szCs w:val="24"/>
        </w:rPr>
        <w:t xml:space="preserve">διοτήτων είναι η αγορά ερευνητικού εξοπλισμού, που υπήρξε στο παρελθόν πρόγραμμα από τη ΓΓΕΤ. </w:t>
      </w:r>
    </w:p>
    <w:p w14:paraId="4348E231"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Στο άρθρο 3 αναφέρετε τους πόρους του ιδρύματος. Πέρα από τη δανειακή σύμβαση με την ΕΤΕ δεν υπάρχει στην πραγματικότητα καμμία πρόβλεψη για το πώς θα διασφαλιστ</w:t>
      </w:r>
      <w:r>
        <w:rPr>
          <w:rFonts w:eastAsia="Times New Roman" w:cs="Times New Roman"/>
          <w:szCs w:val="24"/>
        </w:rPr>
        <w:t>εί η μελλοντική χρηματοδότηση του ιδρύματος.</w:t>
      </w:r>
    </w:p>
    <w:p w14:paraId="4348E232"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Επίσης, κύριε Υπουργέ, δεν αναγράφετε τον κωδικό προϋπολογισμού του Υπουργείου Παιδείας που θα εγγραφεί το ποσό του δανείου. Θα υπάρξει κάποια τροποποίηση, αναμόρφωση του προϋπολογισμού; Σας το ξαναρώτησα στις ε</w:t>
      </w:r>
      <w:r>
        <w:rPr>
          <w:rFonts w:eastAsia="Times New Roman" w:cs="Times New Roman"/>
          <w:szCs w:val="24"/>
        </w:rPr>
        <w:t>πιτροπές. Δεν μας απαντήσατε.</w:t>
      </w:r>
    </w:p>
    <w:p w14:paraId="4348E233"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Στο άρθρο 4 παράγραφος 6, όπως και στο άρθρο 5 παράγραφος 1, διαπιστώνουμε ορισμένες υπερεξουσίες σας. Τα είπε και η Κοινοβουλευτική μας Εκπρόσωπος. Με δική σας απόφαση ορίζετε τους ορκωτούς ελεγκτές που διενεργούν τον έλεγχο </w:t>
      </w:r>
      <w:r>
        <w:rPr>
          <w:rFonts w:eastAsia="Times New Roman" w:cs="Times New Roman"/>
          <w:szCs w:val="24"/>
        </w:rPr>
        <w:t xml:space="preserve">της οικονομικής διαχείρισης του ιδρύματος. Όμως, και εσείς θα κατανέμετε με δικιά σας απόφαση κάθε έτος τη χρηματοδότηση, τις 4.000 ευρώ. Το είπατε, ούτως ή άλλως φανερωθήκατε. </w:t>
      </w:r>
    </w:p>
    <w:p w14:paraId="4348E234"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επιχειρήσατε να χρυσώσετε το χάπι, κάνοντας νομοτεχνική βελτίω</w:t>
      </w:r>
      <w:r>
        <w:rPr>
          <w:rFonts w:eastAsia="Times New Roman" w:cs="Times New Roman"/>
          <w:szCs w:val="24"/>
        </w:rPr>
        <w:t>ση με την οποία θα αποφασίζει –λέει- μετά από πρόταση, όχι από εισήγηση.</w:t>
      </w:r>
    </w:p>
    <w:p w14:paraId="4348E235"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Όμως, ακόμα δεν μας απαντήσατε, κύριε Υπουργέ, στο ερώτημα: Χρειάζεται υπουργική απόφαση για την κατανομή των πόρων του ιδρύματος; Γιατί δεν κατανέμει τους πόρους το επιστημονικό συμβ</w:t>
      </w:r>
      <w:r>
        <w:rPr>
          <w:rFonts w:eastAsia="Times New Roman" w:cs="Times New Roman"/>
          <w:szCs w:val="24"/>
        </w:rPr>
        <w:t xml:space="preserve">ούλιο που είναι επιφορτισμένο με τη διοίκηση; </w:t>
      </w:r>
    </w:p>
    <w:p w14:paraId="4348E236"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Στο άρθρο 7 η εισαγωγή της γενικής συνέλευσης ως οργάνου ιδρύματος αποτελεί πρώτα από όλα νεολογισμό. Το καταγγείλαμε. Φέρατε νομοτεχνική. Βάλατε τα «Χ», αλλά φέρατε νέα νομοτεχνική που αλλάζετε επίσης αν έχει</w:t>
      </w:r>
      <w:r>
        <w:rPr>
          <w:rFonts w:eastAsia="Times New Roman" w:cs="Times New Roman"/>
          <w:szCs w:val="24"/>
        </w:rPr>
        <w:t xml:space="preserve"> αριστεία, αν έχει το τάδε πρόγραμμα. Τα φτιάχνετε, τα κόβετε, τα ράβετε ανάλογα με το πως σας βολεύει να είναι η γενική συνέλευση.</w:t>
      </w:r>
    </w:p>
    <w:p w14:paraId="4348E237"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Στο άρθρο 8, που είναι στην πραγματικότητα το διοικητικό συμβούλιο του ιδρύματος, έχουμε και άλλο νεολογισμό που μπορεί να π</w:t>
      </w:r>
      <w:r>
        <w:rPr>
          <w:rFonts w:eastAsia="Times New Roman" w:cs="Times New Roman"/>
          <w:szCs w:val="24"/>
        </w:rPr>
        <w:t>ροκαλέσει σε τρίτους ως προς την αρμοδιότητα και την εξουσία διαχείρισης εκπροσώπησης του συγκεκριμένου οργάνου.</w:t>
      </w:r>
    </w:p>
    <w:p w14:paraId="4348E238"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Όσον αφορά στο άρθρο 9 που αναφέρεται στον διευθυντή του ιδρύματος, δεν ξέρουμε την αμοιβή του, ενώ λέτε ότι θα προβλέπεται με ΚΥΑ. Είναι τόσα πολλά αυτά που έχω  να πω και είναι τόσος λίγος ο χρόνος. </w:t>
      </w:r>
    </w:p>
    <w:p w14:paraId="4348E239"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Επίσης, η έλλειψη ανεξαρτησίας των μελών του ιδρύματος</w:t>
      </w:r>
      <w:r>
        <w:rPr>
          <w:rFonts w:eastAsia="Times New Roman" w:cs="Times New Roman"/>
          <w:szCs w:val="24"/>
        </w:rPr>
        <w:t xml:space="preserve">, καθώς και ο </w:t>
      </w:r>
      <w:proofErr w:type="spellStart"/>
      <w:r>
        <w:rPr>
          <w:rFonts w:eastAsia="Times New Roman" w:cs="Times New Roman"/>
          <w:szCs w:val="24"/>
        </w:rPr>
        <w:t>υπουργοκεντρικός</w:t>
      </w:r>
      <w:proofErr w:type="spellEnd"/>
      <w:r>
        <w:rPr>
          <w:rFonts w:eastAsia="Times New Roman" w:cs="Times New Roman"/>
          <w:szCs w:val="24"/>
        </w:rPr>
        <w:t xml:space="preserve"> χαρακτήρας φαίνεται και από τα άρθρα 11 και 13. </w:t>
      </w:r>
    </w:p>
    <w:p w14:paraId="4348E23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Βουλευτού) </w:t>
      </w:r>
    </w:p>
    <w:p w14:paraId="4348E23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Φαντάζομαι, κύριε Πρόεδρε, ότι θα μου δώσετε ένα λεπτό ακόμα. </w:t>
      </w:r>
    </w:p>
    <w:p w14:paraId="4348E23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Στο άρθρο 12 προβλέπεται με</w:t>
      </w:r>
      <w:r>
        <w:rPr>
          <w:rFonts w:eastAsia="Times New Roman" w:cs="Times New Roman"/>
          <w:szCs w:val="24"/>
        </w:rPr>
        <w:t xml:space="preserve"> ΚΥΑ, όπως λέτε, η έκδοση του εσωτερικού κανονισμού λειτουργίας. Και έρχεται η Επιστημονική Επιτροπή της Βουλής και σας λέει ότι δεν γίνεται Οργανισμός με ΚΥΑ και ότι μάλλον θέλει προεδρικό διάταγμα. Αυτό είναι ένα άλλο κακό παράδειγμα κακής νομοθέτησης. </w:t>
      </w:r>
    </w:p>
    <w:p w14:paraId="4348E23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Όσον αφορά τώρα την ενσωμάτωση της τροπολογίας του κ. Βερναρδάκη, έχουμε πει ξανά ότι δεν είναι δυνατόν να μην ξέρουμε πόσο κοστίζει η καθαριότητα όλου του δημοσίου. Δεν υπάρχει καμμία πρόβλεψη από το Γενικό Λογιστήριο του Κράτους. </w:t>
      </w:r>
    </w:p>
    <w:p w14:paraId="4348E23E"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Είμαστε θετικοί στην τρ</w:t>
      </w:r>
      <w:r>
        <w:rPr>
          <w:rFonts w:eastAsia="Times New Roman" w:cs="Times New Roman"/>
          <w:szCs w:val="24"/>
        </w:rPr>
        <w:t xml:space="preserve">οπολογία του Υπουργείου Παιδείας, όσον αφορά τους </w:t>
      </w:r>
      <w:proofErr w:type="spellStart"/>
      <w:r>
        <w:rPr>
          <w:rFonts w:eastAsia="Times New Roman" w:cs="Times New Roman"/>
          <w:szCs w:val="24"/>
        </w:rPr>
        <w:t>διακριθέντες</w:t>
      </w:r>
      <w:proofErr w:type="spellEnd"/>
      <w:r>
        <w:rPr>
          <w:rFonts w:eastAsia="Times New Roman" w:cs="Times New Roman"/>
          <w:szCs w:val="24"/>
        </w:rPr>
        <w:t xml:space="preserve"> αθλητές. </w:t>
      </w:r>
    </w:p>
    <w:p w14:paraId="4348E23F"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Τέλος, θα ήθελα να μιλήσω κυρίως για την τροπολογία με γενικό αριθμό 710 και ειδικό 88 που αφορά την «</w:t>
      </w:r>
      <w:r>
        <w:rPr>
          <w:rFonts w:eastAsia="Times New Roman" w:cs="Times New Roman"/>
          <w:szCs w:val="24"/>
          <w:lang w:val="en-US"/>
        </w:rPr>
        <w:t>DEUTSCHE</w:t>
      </w:r>
      <w:r>
        <w:rPr>
          <w:rFonts w:eastAsia="Times New Roman" w:cs="Times New Roman"/>
          <w:szCs w:val="24"/>
        </w:rPr>
        <w:t xml:space="preserve"> TELEKOM». Φαντάζομαι, κύριοι συνάδελφοι του ΣΥΡΙΖΑ, ότι θα διαβάσετε τι </w:t>
      </w:r>
      <w:r>
        <w:rPr>
          <w:rFonts w:eastAsia="Times New Roman" w:cs="Times New Roman"/>
          <w:szCs w:val="24"/>
        </w:rPr>
        <w:t xml:space="preserve">πάτε να ψηφίσετε. Ορίζεται ότι καμμιά τροποποίηση, διαφοροποίηση ή παραίτηση –αν διαβάσετε το Γενικό Λογιστήριο του Κράτους- από την παρούσα συμφωνία δεν θα απαιτεί περαιτέρω ενέργειες για την ισχύ της. Δεν θα περνάει δηλαδή από τη Βουλή. </w:t>
      </w:r>
    </w:p>
    <w:p w14:paraId="4348E240"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Κλείνοντας, θα ή</w:t>
      </w:r>
      <w:r>
        <w:rPr>
          <w:rFonts w:eastAsia="Times New Roman" w:cs="Times New Roman"/>
          <w:szCs w:val="24"/>
        </w:rPr>
        <w:t xml:space="preserve">θελα να αναφερθώ στη δική μας τροπολογία, αγαπητοί συνάδελφοι, την τροπολογία που καταθέσαμε ως Νέα Δημοκρατία και με την οποία ουσιαστικά επιδιώκεται η αναστολή πλειστηριασμών πρώτης κατοικίας ως το τέλος του 2017 για οφειλές προς το δημόσιο. </w:t>
      </w:r>
    </w:p>
    <w:p w14:paraId="4348E241"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Πρόκειται γ</w:t>
      </w:r>
      <w:r>
        <w:rPr>
          <w:rFonts w:eastAsia="Times New Roman" w:cs="Times New Roman"/>
          <w:szCs w:val="24"/>
        </w:rPr>
        <w:t>ια μια τροπολογία που έρχεται να δώσει λύση στην αδυναμία της Κυβέρνησης να αντιμετωπίσει το πρόβλημα που η ίδια δημιούργησε. Πρόκειται για μια τροπολογία που θα δώσει ανάσα σε χιλιάδες συμπολίτες μας, τη στιγμή που τα ληξιπρόθεσμα χρέη προς το δημόσιο ξεπ</w:t>
      </w:r>
      <w:r>
        <w:rPr>
          <w:rFonts w:eastAsia="Times New Roman" w:cs="Times New Roman"/>
          <w:szCs w:val="24"/>
        </w:rPr>
        <w:t xml:space="preserve">ερνούν τα 90 δισεκατομμύρια ευρώ και τα αντίστοιχα προς τα ασφαλιστικά ταμεία τα 16 δισεκατομμύρια ευρώ. </w:t>
      </w:r>
    </w:p>
    <w:p w14:paraId="4348E242"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Η Κυβέρνηση οφείλει να αφουγκραστεί την ανάγκη των συμπολιτών μας. Ιδού η Ρόδος ιδού και το πήδημα! Το υποσχέθηκε, το έταξε ο κύριος Πρωθυπουργός πριν</w:t>
      </w:r>
      <w:r>
        <w:rPr>
          <w:rFonts w:eastAsia="Times New Roman" w:cs="Times New Roman"/>
          <w:szCs w:val="24"/>
        </w:rPr>
        <w:t xml:space="preserve"> από το Συνέδριο του ΣΥΡΙΖΑ. Τώρα μένει να δούμε αν θα το εφαρμόσει. Περιμένουμε να κάνετε αποδεκτή την τροπολογία μας. </w:t>
      </w:r>
    </w:p>
    <w:p w14:paraId="4348E243"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348E244" w14:textId="77777777" w:rsidR="000F31B3" w:rsidRDefault="009714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48E245"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Και εμείς ευχαριστούμε, κυρία</w:t>
      </w:r>
      <w:r>
        <w:rPr>
          <w:rFonts w:eastAsia="Times New Roman" w:cs="Times New Roman"/>
          <w:szCs w:val="24"/>
        </w:rPr>
        <w:t xml:space="preserve"> Αντωνίου. </w:t>
      </w:r>
    </w:p>
    <w:p w14:paraId="4348E246"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για οκτώ λεπτά ο ειδικός αγορητής της Χρυσής Αυγής κ. Γρέγος. </w:t>
      </w:r>
    </w:p>
    <w:p w14:paraId="4348E247"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Ευχαριστώ, κύριε Πρόεδρε. </w:t>
      </w:r>
    </w:p>
    <w:p w14:paraId="4348E248"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Κατ’ αρχάς, θα ήθελα να εκφράσω τα συλλυπητήριά μας και τη στήριξή μας στην οικογένεια του πιλότου που έχασε τόσο άδικ</w:t>
      </w:r>
      <w:r>
        <w:rPr>
          <w:rFonts w:eastAsia="Times New Roman" w:cs="Times New Roman"/>
          <w:szCs w:val="24"/>
        </w:rPr>
        <w:t xml:space="preserve">α τη ζωή του, αλλά και για κάθε Έλληνα πιλότο που χάνει τη ζωή του. </w:t>
      </w:r>
    </w:p>
    <w:p w14:paraId="4348E249"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Στη σκιά όσων συμβαίνουν στην πατρίδα μας, και μιλάω για τις κατασχέσεις, για την ανεργία, για την </w:t>
      </w:r>
      <w:proofErr w:type="spellStart"/>
      <w:r>
        <w:rPr>
          <w:rFonts w:eastAsia="Times New Roman" w:cs="Times New Roman"/>
          <w:szCs w:val="24"/>
        </w:rPr>
        <w:t>υπερφορολόγηση</w:t>
      </w:r>
      <w:proofErr w:type="spellEnd"/>
      <w:r>
        <w:rPr>
          <w:rFonts w:eastAsia="Times New Roman" w:cs="Times New Roman"/>
          <w:szCs w:val="24"/>
        </w:rPr>
        <w:t xml:space="preserve">, για την εγκληματικότητα, κυρίως λόγω των λαθρομεταναστών, όπως αναφέρει </w:t>
      </w:r>
      <w:r>
        <w:rPr>
          <w:rFonts w:eastAsia="Times New Roman" w:cs="Times New Roman"/>
          <w:szCs w:val="24"/>
        </w:rPr>
        <w:t xml:space="preserve">και η σχετική τροπολογία που καταθέσατε, για την οικονομική καταστροφή που οδηγεί τους Έλληνες σε αυτοκτονίες και κυρίως για την σκιά των προκλήσεων του </w:t>
      </w:r>
      <w:proofErr w:type="spellStart"/>
      <w:r>
        <w:rPr>
          <w:rFonts w:eastAsia="Times New Roman" w:cs="Times New Roman"/>
          <w:szCs w:val="24"/>
        </w:rPr>
        <w:t>ισλαμοφασίστα</w:t>
      </w:r>
      <w:proofErr w:type="spellEnd"/>
      <w:r>
        <w:rPr>
          <w:rFonts w:eastAsia="Times New Roman" w:cs="Times New Roman"/>
          <w:szCs w:val="24"/>
        </w:rPr>
        <w:t xml:space="preserve"> </w:t>
      </w:r>
      <w:proofErr w:type="spellStart"/>
      <w:r>
        <w:rPr>
          <w:rFonts w:eastAsia="Times New Roman" w:cs="Times New Roman"/>
          <w:szCs w:val="24"/>
        </w:rPr>
        <w:t>Ερντογάν</w:t>
      </w:r>
      <w:proofErr w:type="spellEnd"/>
      <w:r>
        <w:rPr>
          <w:rFonts w:eastAsia="Times New Roman" w:cs="Times New Roman"/>
          <w:szCs w:val="24"/>
        </w:rPr>
        <w:t xml:space="preserve"> -τον οποίο στηρίζει και η Κυβέρνηση και η Αξιωματική Αντιπολίτευση-, συζητάμε πά</w:t>
      </w:r>
      <w:r>
        <w:rPr>
          <w:rFonts w:eastAsia="Times New Roman" w:cs="Times New Roman"/>
          <w:szCs w:val="24"/>
        </w:rPr>
        <w:t xml:space="preserve">λι ένα νομοσχέδιο με τον γνωστό τίτλο «και άλλες διατάξεις». </w:t>
      </w:r>
    </w:p>
    <w:p w14:paraId="4348E24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Και για να καταλαβαίνει και αυτός που μας ακούει, όταν η Κυβέρνηση φέρνει ένα νομοσχέδιο, βάζει έναν τίτλο και δίπλα βάζει «και άλλες διατάξεις», προκειμένου να περάσει κάποιες τροπολογίες που β</w:t>
      </w:r>
      <w:r>
        <w:rPr>
          <w:rFonts w:eastAsia="Times New Roman" w:cs="Times New Roman"/>
          <w:szCs w:val="24"/>
        </w:rPr>
        <w:t xml:space="preserve">ολεύουν κάποιους Υπουργούς. </w:t>
      </w:r>
    </w:p>
    <w:p w14:paraId="4348E24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τώρα τις τροπολογίες, κάποιες είναι κοστολογημένες, όπως αυτή για την προμήθεια ταινιών φορολογίας και κάποιες άλλες όχι. Χαρακτηριστική είναι αυτή με την καθαριότητα των δημοσίων κτηρίων, αλλά και των υπολοίπων, όπω</w:t>
      </w:r>
      <w:r>
        <w:rPr>
          <w:rFonts w:eastAsia="Times New Roman" w:cs="Times New Roman"/>
          <w:szCs w:val="24"/>
        </w:rPr>
        <w:t xml:space="preserve">ς σημειώνεται στην έκθεση του Γενικού Λογιστηρίου του Κράτους. </w:t>
      </w:r>
    </w:p>
    <w:p w14:paraId="4348E24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Όσον αφορά στην τροπολογία για τα Ελληνικά Ναυπηγεία και για τα υποβρύχια, υπάρχει κοστολόγηση, αλλά υπάρχει περίπτωση υπέρβασης του ποσού των 15 εκατομμυρίων για την ολοκλήρωση της κατασκευής</w:t>
      </w:r>
      <w:r>
        <w:rPr>
          <w:rFonts w:eastAsia="Times New Roman" w:cs="Times New Roman"/>
          <w:szCs w:val="24"/>
        </w:rPr>
        <w:t xml:space="preserve"> των υποβρυχίων. </w:t>
      </w:r>
    </w:p>
    <w:p w14:paraId="4348E24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Κοστολογημένη είναι και η τροπολογία που εμπεριέχει ρυθμίσεις θεμάτων του ΚΕΣΕΝ και της Σχολής Σωστικών Πυροσβεστικών Μέσων, στην οποία θα αναφερθεί ο συνάδελφος κ. </w:t>
      </w:r>
      <w:proofErr w:type="spellStart"/>
      <w:r>
        <w:rPr>
          <w:rFonts w:eastAsia="Times New Roman" w:cs="Times New Roman"/>
          <w:szCs w:val="24"/>
        </w:rPr>
        <w:t>Κούζηλος</w:t>
      </w:r>
      <w:proofErr w:type="spellEnd"/>
      <w:r>
        <w:rPr>
          <w:rFonts w:eastAsia="Times New Roman" w:cs="Times New Roman"/>
          <w:szCs w:val="24"/>
        </w:rPr>
        <w:t xml:space="preserve">. </w:t>
      </w:r>
    </w:p>
    <w:p w14:paraId="4348E24E"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Στο σημείο αυτό, θα ήθελα να πω για άλλη μια φορά ότι οι παρατ</w:t>
      </w:r>
      <w:r>
        <w:rPr>
          <w:rFonts w:eastAsia="Times New Roman" w:cs="Times New Roman"/>
          <w:szCs w:val="24"/>
        </w:rPr>
        <w:t>ηρήσεις που αναπτύχθηκαν από τους κατ’ εξοχήν αρμόδιους φορείς –και μιλάω για την Ένωση Ελλήνων Ερευνητών- είναι μια καλή αρχή για την τροποποίηση διατάξεων του νομοσχεδίου, για το οποίο εμείς ήδη δηλώσαμε στη χθεσινή συζήτηση ότι δεν πρόκειται να ψηφίσουμ</w:t>
      </w:r>
      <w:r>
        <w:rPr>
          <w:rFonts w:eastAsia="Times New Roman" w:cs="Times New Roman"/>
          <w:szCs w:val="24"/>
        </w:rPr>
        <w:t xml:space="preserve">ε για τους λόγους που αναφέραμε αναλυτικά. </w:t>
      </w:r>
    </w:p>
    <w:p w14:paraId="4348E24F"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από την χθεσινή ανάπτυξη των ομιλιών στη Βουλή κατέστη φανερό ότι η οποιαδήποτε θεσμοθέτηση ενός φορέα, έστω σαν αυτού και με αυτές τις προϋποθέσεις που εσείς νομοθετείτε, για δανεισμό που επιβαρύνει τον </w:t>
      </w:r>
      <w:r>
        <w:rPr>
          <w:rFonts w:eastAsia="Times New Roman" w:cs="Times New Roman"/>
          <w:szCs w:val="24"/>
        </w:rPr>
        <w:t xml:space="preserve">προϋπολογισμό, για όργανο που όχι μόνο εποπτεύει αλλά και διορίζει ο Υπουργός, για κονδύλια που διανέμει ο ίδιος αντί για τα όργανα του ιδρύματος, θα μπορούσε να έχει μια κάποια χρησιμότητα εάν στόχευε στην ανάπτυξη μιας υγιούς σχέσης με την αγορά, δηλαδή </w:t>
      </w:r>
      <w:r>
        <w:rPr>
          <w:rFonts w:eastAsia="Times New Roman" w:cs="Times New Roman"/>
          <w:szCs w:val="24"/>
        </w:rPr>
        <w:t>με τις επιχειρήσεις και τους οργανισμούς που υποδέχονται τους ερευνητές και την τεχνολογία στην Ελλάδα. Ούτε και αυτό είναι κατορθωτό με τις δομές που έχει υιοθετήσει.</w:t>
      </w:r>
    </w:p>
    <w:p w14:paraId="4348E250"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Και για να γίνω πιο συγκεκριμένος. Μια απλή ανάγνωση των άρθρων της διάρθρωσης του υπό ψήφιση ιδρύματος είναι σε θέση να πείσει ακόμα και τον πιο καλοπροαίρετο για την πραγματική πρόθεση της Κυβέρνησης. </w:t>
      </w:r>
    </w:p>
    <w:p w14:paraId="4348E251"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Ακόμα και στις όποιες νομοτεχνικές βελτιώσεις, που υ</w:t>
      </w:r>
      <w:r>
        <w:rPr>
          <w:rFonts w:eastAsia="Times New Roman" w:cs="Times New Roman"/>
          <w:szCs w:val="24"/>
        </w:rPr>
        <w:t>ποτίθεται ότι θα προχωρούσαν σε αναθεώρηση των διατάξεων, με βάση τα σχόλια στην επιτροπή, η συγκρότηση της γενικής συνέλευσης συνεχίζει να γίνεται με απόφαση του Υπουργού, άρθρο 7 παράγραφος 3.</w:t>
      </w:r>
    </w:p>
    <w:p w14:paraId="4348E252"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Ποια εχέγγυα αντικειμενικότητας μπορεί να παρέχει ο ορισμός των μελών από τον Υπουργό, με ποια κριτήρια ο Υπουργός θα επιλέγει, σύμφωνα με την υποτιθέμενη βελτιωμένη διατύπωση του άρθρου 7 στην παράγραφο 1, τις καταξιωμένες προσωπικότητες που έχουν διακριθ</w:t>
      </w:r>
      <w:r>
        <w:rPr>
          <w:rFonts w:eastAsia="Times New Roman" w:cs="Times New Roman"/>
          <w:szCs w:val="24"/>
        </w:rPr>
        <w:t xml:space="preserve">εί για το έργο και την εμπειρία τους στον χώρο της έρευνας, όταν δεν υπάρχει ένα αντικειμενικό κριτήριο για την επιλογή αυτή; </w:t>
      </w:r>
    </w:p>
    <w:p w14:paraId="4348E253"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Γιατί επίσης η γενική συνέλευση, που όπως είδαμε επιλέγεται από τον Υπουργό, να επιλέγει με τη σειρά της τα μέλη του επιστημονικο</w:t>
      </w:r>
      <w:r>
        <w:rPr>
          <w:rFonts w:eastAsia="Times New Roman" w:cs="Times New Roman"/>
          <w:szCs w:val="24"/>
        </w:rPr>
        <w:t>ύ συμβουλίου, όπως ορίζει η παράγραφος 10 στο εδάφιο α΄ του ίδιου άρθρου; Με τον τρόπο αυτό επιτυγχάνεται ένας πλήρως ελεγχόμενος οργανισμός, ο οποίος δεν έχει καμμία απολύτως σχέση με τους αντίστοιχους του εξωτερικού, όπου το κράτος διατηρεί απλά μια εποπ</w:t>
      </w:r>
      <w:r>
        <w:rPr>
          <w:rFonts w:eastAsia="Times New Roman" w:cs="Times New Roman"/>
          <w:szCs w:val="24"/>
        </w:rPr>
        <w:t xml:space="preserve">τική σχέση, χωρίς να καθορίζει τα μέλη και χωρίς να απονέμει αρμοδιότητες. </w:t>
      </w:r>
    </w:p>
    <w:p w14:paraId="4348E254"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είναι τυχαίο, λοιπόν, ότι τους </w:t>
      </w:r>
      <w:proofErr w:type="spellStart"/>
      <w:r>
        <w:rPr>
          <w:rFonts w:eastAsia="Times New Roman" w:cs="Times New Roman"/>
          <w:szCs w:val="24"/>
        </w:rPr>
        <w:t>αξιολογητές</w:t>
      </w:r>
      <w:proofErr w:type="spellEnd"/>
      <w:r>
        <w:rPr>
          <w:rFonts w:eastAsia="Times New Roman" w:cs="Times New Roman"/>
          <w:szCs w:val="24"/>
        </w:rPr>
        <w:t xml:space="preserve">, για την αξιολόγηση των προτάσεων και των υποψηφίων δικαιούχων για χρηματοδότηση, τους ορίζει το επιστημονικό συμβούλιο, τα μέλη του </w:t>
      </w:r>
      <w:r>
        <w:rPr>
          <w:rFonts w:eastAsia="Times New Roman" w:cs="Times New Roman"/>
          <w:szCs w:val="24"/>
        </w:rPr>
        <w:t>οποίου ορίζει η γενική συνέλευση, άρθρο 7 παράγραφος 10. Η δε γενική συνέλευση, που υποτίθεται ότι εγγυάται την ανεξαρτησία του ιδρύματος και την εκπλήρωση της αποστολής του, δέχεται ευθέως τις παρεμβάσεις του Υπουργού που επιβάλλονται στη γενική συνέλευση</w:t>
      </w:r>
      <w:r>
        <w:rPr>
          <w:rFonts w:eastAsia="Times New Roman" w:cs="Times New Roman"/>
          <w:szCs w:val="24"/>
        </w:rPr>
        <w:t xml:space="preserve">, άρθρο 7 παράγραφος 3β. </w:t>
      </w:r>
    </w:p>
    <w:p w14:paraId="4348E255"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Μάλιστα, κατά την πρώτη συγκρότησή της τα μέλη της γενικής συνέλευσης διορίζονται για διετή θητεία, με βάση το αποτέλεσμα κλήρωσης που διενεργείται κατά την πρώτη συνεδρίαση του οργάνου, άρθρο 7 παράγραφος 5. </w:t>
      </w:r>
    </w:p>
    <w:p w14:paraId="4348E256"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Μπορεί εύκολα να πισ</w:t>
      </w:r>
      <w:r>
        <w:rPr>
          <w:rFonts w:eastAsia="Times New Roman" w:cs="Times New Roman"/>
          <w:szCs w:val="24"/>
        </w:rPr>
        <w:t xml:space="preserve">τέψει κάποιος ότι αυτές οι διαδικασίες θα γίνουν με τρόπο αμερόληπτο και με εχέγγυα νομιμότητας, κάτω από την ηγεσία ενός ιδεοληπτικού Υπουργού; Σαφώς και όχι. Εγώ θα έλεγα «του οποιουδήποτε Υπουργού». </w:t>
      </w:r>
    </w:p>
    <w:p w14:paraId="4348E257"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Η μοναδική υποχώρηση της Κυβέρνησης, σε σχέση με το π</w:t>
      </w:r>
      <w:r>
        <w:rPr>
          <w:rFonts w:eastAsia="Times New Roman" w:cs="Times New Roman"/>
          <w:szCs w:val="24"/>
        </w:rPr>
        <w:t>ρώτο σχέδιο που έφερε στην επιτροπή, που ασφαλώς ούτε σημαντική είναι –όπως είπαμε και εχθές- ούτε αλλάζει τον τρόπο με τον οποίο σκέφτεται να επιβάλει τον κομματικό στρατό της στο πεδίο της έρευνας, ήταν η εξής: Το προσωπικό το ιδρύματος δεν αποσπάται απε</w:t>
      </w:r>
      <w:r>
        <w:rPr>
          <w:rFonts w:eastAsia="Times New Roman" w:cs="Times New Roman"/>
          <w:szCs w:val="24"/>
        </w:rPr>
        <w:t>υθείας με απόφαση του Υπουργού, αλλά κατόπιν πρόσκλησης εκδήλωσης ενδιαφέροντος που δημοσιεύεται στην ιστοσελίδα του ιδρύματος, σύμφωνα με το άρθρο 10 παράγραφος 3. Είναι προφανές ότι αυτή η πρόσκληση εκδήλωσης ενδιαφέροντος δεν έχει καμμία απολύτως σημασί</w:t>
      </w:r>
      <w:r>
        <w:rPr>
          <w:rFonts w:eastAsia="Times New Roman" w:cs="Times New Roman"/>
          <w:szCs w:val="24"/>
        </w:rPr>
        <w:t xml:space="preserve">α στους σχεδιασμούς μιας ιδεοληπτικής Κυβέρνησης. Θα είναι απλώς το άλλοθι, προκειμένου οι προσλήψεις και οι αποσπάσεις των ημετέρων να γίνουν με νομιμοφάνεια, χωρίς να αλλάζει τίποτα στην ουσία. </w:t>
      </w:r>
    </w:p>
    <w:p w14:paraId="4348E258"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Όπως, λοιπόν, προκύπτει ήδη από το πρώτο άρθρο του νομοσχεδ</w:t>
      </w:r>
      <w:r>
        <w:rPr>
          <w:rFonts w:eastAsia="Times New Roman" w:cs="Times New Roman"/>
          <w:szCs w:val="24"/>
        </w:rPr>
        <w:t>ίου, το ίδρυμα θα ανήκει στον ευρύτερο δημόσιο τομέα, ενώ θα λειτουργεί με τους κανόνες της ιδιωτικής οικονομίας. Αφ’ ενός, λοιπόν, θα υπάγεται διοικητικά απευθείας στον Υπουργό Παιδείας, ο οποίος μάλιστα, όχι μόνο θα εποπτεύει, αλλά θα έχει και δικαίωμα έ</w:t>
      </w:r>
      <w:r>
        <w:rPr>
          <w:rFonts w:eastAsia="Times New Roman" w:cs="Times New Roman"/>
          <w:szCs w:val="24"/>
        </w:rPr>
        <w:t xml:space="preserve">νστασης στις αποφάσεις των οργάνων του και αφετέρου θα έχει το δικαίωμα </w:t>
      </w:r>
      <w:r>
        <w:rPr>
          <w:rFonts w:eastAsia="Times New Roman" w:cs="Times New Roman"/>
          <w:szCs w:val="24"/>
        </w:rPr>
        <w:lastRenderedPageBreak/>
        <w:t xml:space="preserve">να διανέμει χρηματοδότηση, την οποία θα διαχειρίζεται με τρόπο αδιαφανή, τόσο ως προς τις επιδιώξεις του όσο και προς το αποτέλεσμα. </w:t>
      </w:r>
    </w:p>
    <w:p w14:paraId="4348E259"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Μάλιστα, από την πλήρη θεώρηση των διατάξεων του ν</w:t>
      </w:r>
      <w:r>
        <w:rPr>
          <w:rFonts w:eastAsia="Times New Roman" w:cs="Times New Roman"/>
          <w:szCs w:val="24"/>
        </w:rPr>
        <w:t xml:space="preserve">ομοσχεδίου δεν φαίνεται να σας ενδιαφέρει η αποτίμηση των ερευνητικών προγραμμάτων που υλοποιήθηκαν, αφού λείπει κάθε είδους σχετική αξιολόγηση, προφανώς, επειδή η Κυβέρνησή σας είναι αντίθετη στην αριστεία, όπως έχει ήδη πει και ο Υπουργός Μπαλτάς. </w:t>
      </w:r>
    </w:p>
    <w:p w14:paraId="4348E25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είναι προφανές ότι στις υπόλοιπες χώρες, τις οποίες δήθεν φιλοδοξείτε να ανταγωνιστείτε στην έρευνα, αυτά τα θέματα τα έχουν λύσει πριν από αιώνες εισάγοντας τον θεσμό της αξιολόγησης σε όλα τα επίπεδα εκπαίδευσης και ειδικά στο επίπεδο των ερευνών. Αυτός</w:t>
      </w:r>
      <w:r>
        <w:rPr>
          <w:rFonts w:eastAsia="Times New Roman" w:cs="Times New Roman"/>
          <w:szCs w:val="24"/>
        </w:rPr>
        <w:t xml:space="preserve"> είναι μεταξύ άλλων και ο λόγος που η συνεχιζόμενη ροή επιστημονικού προσωπικού προς το εξωτερικό δεν έχει ανακοπεί, αλλά αντίθετα </w:t>
      </w:r>
      <w:r>
        <w:rPr>
          <w:rFonts w:eastAsia="Times New Roman" w:cs="Times New Roman"/>
          <w:szCs w:val="24"/>
        </w:rPr>
        <w:lastRenderedPageBreak/>
        <w:t>εντάθηκε. Ποιος επιστήμονας ή ερευνητής καριέρας μπορεί ή έχει τη διάθεση να τα βάλει με τους κομματικούς εγκάθετους ή τους κ</w:t>
      </w:r>
      <w:r>
        <w:rPr>
          <w:rFonts w:eastAsia="Times New Roman" w:cs="Times New Roman"/>
          <w:szCs w:val="24"/>
        </w:rPr>
        <w:t xml:space="preserve">ρατικοδίαιτους συνδικαλιστές και τη γραφειοκρατία σας, τη στιγμή που θα σπαταλά ώρες έρευνας προάγοντας την επιστήμη του; </w:t>
      </w:r>
    </w:p>
    <w:p w14:paraId="4348E25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Τι νόημα ακριβώς έχει η δυνατότητα να γίνονται </w:t>
      </w:r>
      <w:proofErr w:type="spellStart"/>
      <w:r>
        <w:rPr>
          <w:rFonts w:eastAsia="Times New Roman" w:cs="Times New Roman"/>
          <w:szCs w:val="24"/>
        </w:rPr>
        <w:t>συνδικαιούχοι</w:t>
      </w:r>
      <w:proofErr w:type="spellEnd"/>
      <w:r>
        <w:rPr>
          <w:rFonts w:eastAsia="Times New Roman" w:cs="Times New Roman"/>
          <w:szCs w:val="24"/>
        </w:rPr>
        <w:t xml:space="preserve"> χρηματοδότησης επιχειρήσεις και ερευνητικά ιδρύματα του ιδιωτικού τομέα </w:t>
      </w:r>
      <w:r>
        <w:rPr>
          <w:rFonts w:eastAsia="Times New Roman" w:cs="Times New Roman"/>
          <w:szCs w:val="24"/>
        </w:rPr>
        <w:t xml:space="preserve">και μάλιστα ακόμα και από ξένες χώρες, άρθρο 1 παράγραφος 2; Τι σχέση έχει η δυνατότητα χρηματοδότησης υποτροφιών φυσικών προσώπων, ανεξαρτήτως ιθαγένειας και σύνδεσής τους με συγκεκριμένο εκπαιδευτικό ίδρυμα ή ερευνητικό κέντρο; </w:t>
      </w:r>
    </w:p>
    <w:p w14:paraId="4348E25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Αυτές οι φράσεις αποδεικν</w:t>
      </w:r>
      <w:r>
        <w:rPr>
          <w:rFonts w:eastAsia="Times New Roman" w:cs="Times New Roman"/>
          <w:szCs w:val="24"/>
        </w:rPr>
        <w:t>ύουν δίχως άλλο, κατά την εκτίμησή μας, ότι αφήνετε επίτηδες μέσω των γενικών και αόριστων διατυπώσεων, ένα ευρύ φάσμα για άσκηση μικροπολιτικής με κονδύλια που επιβαρύνουν τον κρατικό προϋπολογισμό σε πρόσωπα ή ιδρύματα της αρεσκείας σας, χωρίς καμμία ουσ</w:t>
      </w:r>
      <w:r>
        <w:rPr>
          <w:rFonts w:eastAsia="Times New Roman" w:cs="Times New Roman"/>
          <w:szCs w:val="24"/>
        </w:rPr>
        <w:t xml:space="preserve">ιαστική δυνατότητα ελέγχου στη διαχείριση των ποσών αυτών. </w:t>
      </w:r>
    </w:p>
    <w:p w14:paraId="4348E25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άρθρο 2 αναφέρετε ότι τα επιστημονικά πεδία που αναφέρονται ως σκοπός του ιδρύματος δεν εναρμονίζονται, όπως σημείωσε η Ένωση Ελλήνων Ερευνητών, με την εθνική στρατηγική της έρευνας. </w:t>
      </w:r>
    </w:p>
    <w:p w14:paraId="4348E25E"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Το κυρία</w:t>
      </w:r>
      <w:r>
        <w:rPr>
          <w:rFonts w:eastAsia="Times New Roman" w:cs="Times New Roman"/>
          <w:szCs w:val="24"/>
        </w:rPr>
        <w:t xml:space="preserve">ρχο όργανο του ιδρύματος, σύμφωνα με το άρθρο 7, που είναι η γενική συνέλευση, εκτός των υπολοίπων αρμοδιοτήτων εγκρίνει συμπράξεις και συνεργασίες με άλλους φορείς του δημοσίου και του ιδιωτικού τομέα της ημεδαπής και της αλλοδαπής που προτείνονται. Αυτό </w:t>
      </w:r>
      <w:r>
        <w:rPr>
          <w:rFonts w:eastAsia="Times New Roman" w:cs="Times New Roman"/>
          <w:szCs w:val="24"/>
        </w:rPr>
        <w:t xml:space="preserve">έχει σαν αποτέλεσμα τα διορισμένα με τον ένα ή τον άλλο τρόπο μέλη της από την εκτελεστική εξουσία να χρηματοδοτούν όποιες από τις συμπράξεις ή πρόσωπα ακόμα και αλλοδαπούς επιθυμούν. </w:t>
      </w:r>
    </w:p>
    <w:p w14:paraId="4348E25F"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Με το άλλοθι των κριτηρίων της ειδικής οικονομίας και με το επίχρισμα τ</w:t>
      </w:r>
      <w:r>
        <w:rPr>
          <w:rFonts w:eastAsia="Times New Roman" w:cs="Times New Roman"/>
          <w:szCs w:val="24"/>
        </w:rPr>
        <w:t>ης επιστημονικής αυθεντίας η Κυβέρνηση επιχειρεί να χειραγωγήσει και το πεδίο της έρευνας και της τεχνολογίας και μάλιστα με τρόπο απολύτως άκομψο και περιττό, αφού η ίδια μπορεί να καταφέρει τα ίδια που μπορεί να καταφέρει και η ΓΓΕΤ, η οποία όμως στερείτ</w:t>
      </w:r>
      <w:r>
        <w:rPr>
          <w:rFonts w:eastAsia="Times New Roman" w:cs="Times New Roman"/>
          <w:szCs w:val="24"/>
        </w:rPr>
        <w:t xml:space="preserve">αι πόρων. </w:t>
      </w:r>
    </w:p>
    <w:p w14:paraId="4348E260"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Στο άρθρο 8 γίνεται επανάληψη της παραγράφου 2 του δευτέρου άρθρου. Μιλάμε για την επιλογή των μελών του επιστημονικού συμβουλίου από προσωπικότητες που έχουν διακριθεί για το διεθνές έργο και την εμπειρία τους στον αντίστοιχο τομέα, χωρίς να αν</w:t>
      </w:r>
      <w:r>
        <w:rPr>
          <w:rFonts w:eastAsia="Times New Roman" w:cs="Times New Roman"/>
          <w:szCs w:val="24"/>
        </w:rPr>
        <w:t xml:space="preserve">αφέρονται συγκεκριμένες σταθερές, πάνω στις οποίες θα βασιστεί αυτή η συμμετοχή. </w:t>
      </w:r>
    </w:p>
    <w:p w14:paraId="4348E261"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Τι δουλειά έχει ο Υπουργός να συγκροτεί το επιστημονικό συμβούλιο με σχετική απόφαση που δημοσιεύεται στην Εφημερίδα της Κυβερνήσεως; Γιατί αναθέτετε στην πολιτική ηγεσία αρμ</w:t>
      </w:r>
      <w:r>
        <w:rPr>
          <w:rFonts w:eastAsia="Times New Roman" w:cs="Times New Roman"/>
          <w:szCs w:val="24"/>
        </w:rPr>
        <w:t>οδιότητες που είναι εκτός της διοικητής ευχέρειας, αντί να αφήνετε ελεύθερο το ίδρυμα να αποφασίσει μέσω του εσωτερικού του κανονισμού για τα του οίκου του; Τι θέλετε να πετύχετε με την τόσο ασφυκτική παρέμβαση στο έργο του ιδρύματος, αν όχι να το μετατρέψ</w:t>
      </w:r>
      <w:r>
        <w:rPr>
          <w:rFonts w:eastAsia="Times New Roman" w:cs="Times New Roman"/>
          <w:szCs w:val="24"/>
        </w:rPr>
        <w:t xml:space="preserve">ετε σε ένα ακόμα πολιτικό παράρτημα; </w:t>
      </w:r>
    </w:p>
    <w:p w14:paraId="4348E262"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348E263"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Τελειώνω σε ένα λεπτό, κύριε Πρόεδρε.</w:t>
      </w:r>
    </w:p>
    <w:p w14:paraId="4348E264"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Αντίστοιχα στο άρθρο 9, ο διευθυντής του ιδρύματος διορίζεται και μάλιστα με τετραετή θητεία, εν</w:t>
      </w:r>
      <w:r>
        <w:rPr>
          <w:rFonts w:eastAsia="Times New Roman" w:cs="Times New Roman"/>
          <w:szCs w:val="24"/>
        </w:rPr>
        <w:t xml:space="preserve">ώ θα μπορούσε εύκολα, αν πράγματι η Κυβέρνηση στόχευε στην αμεροληψία του ιδρύματος, να θεσμοθετήσει </w:t>
      </w:r>
      <w:proofErr w:type="spellStart"/>
      <w:r>
        <w:rPr>
          <w:rFonts w:eastAsia="Times New Roman" w:cs="Times New Roman"/>
          <w:szCs w:val="24"/>
        </w:rPr>
        <w:t>ολιγόμηνη</w:t>
      </w:r>
      <w:proofErr w:type="spellEnd"/>
      <w:r>
        <w:rPr>
          <w:rFonts w:eastAsia="Times New Roman" w:cs="Times New Roman"/>
          <w:szCs w:val="24"/>
        </w:rPr>
        <w:t xml:space="preserve"> θητεία και στη συνέχεια αυτός να εκλεγεί με διαδικασίες που θα ορίζονται από τον εσωτερικό κανονισμό. </w:t>
      </w:r>
    </w:p>
    <w:p w14:paraId="4348E265"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Εξάλλου, το προσωπικό του ιδρύματος προσλα</w:t>
      </w:r>
      <w:r>
        <w:rPr>
          <w:rFonts w:eastAsia="Times New Roman" w:cs="Times New Roman"/>
          <w:szCs w:val="24"/>
        </w:rPr>
        <w:t>μβάνεται και απασχολείται με συμβάσεις αορίστου χρόνου, όπως είπατε είτε μίσθωση έργου ή εργασίας ιδιωτικού δικαίου είτε κατόπιν απόσπασης από άλλη υπηρεσία του δημοσίου ή από άλλο νομικό πρόσωπο ιδιωτικού δικαίου με απόφαση του εποπτεύοντος Υπουργού, όπως</w:t>
      </w:r>
      <w:r>
        <w:rPr>
          <w:rFonts w:eastAsia="Times New Roman" w:cs="Times New Roman"/>
          <w:szCs w:val="24"/>
        </w:rPr>
        <w:t xml:space="preserve"> είπατε χθες. </w:t>
      </w:r>
    </w:p>
    <w:p w14:paraId="4348E266"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Με τις ανωτέρω επισημάνσεις νομίζω αποδείξαμε αναλυτικά τις πραγματικές προθέσεις της Κυβέρνησης, καθώς και την αντίρρησή μας στην υλοποίηση και θεσμοθέτηση ενός ακόμα κομματικού παραρ</w:t>
      </w:r>
      <w:r>
        <w:rPr>
          <w:rFonts w:eastAsia="Times New Roman" w:cs="Times New Roman"/>
          <w:szCs w:val="24"/>
        </w:rPr>
        <w:lastRenderedPageBreak/>
        <w:t>τήματος στον ευαίσθητο χώρο της έρευνας και της καινοτομί</w:t>
      </w:r>
      <w:r>
        <w:rPr>
          <w:rFonts w:eastAsia="Times New Roman" w:cs="Times New Roman"/>
          <w:szCs w:val="24"/>
        </w:rPr>
        <w:t>ας. Αν πράγματι είχατε πρόθεση να βοηθήσετε τους Έλληνες επιστήμονες, θα πράττατε κάποια εντελώς διαφορετικά πράγματα, για τα οποία η Χρυσή Αυγή έχει καταθέσει συγκεκριμένες προτάσεις.</w:t>
      </w:r>
    </w:p>
    <w:p w14:paraId="4348E267"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348E268" w14:textId="77777777" w:rsidR="000F31B3" w:rsidRDefault="009714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4348E269"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ΕΥΩΝ (Δημήτριος Κρεμαστινός): </w:t>
      </w:r>
      <w:r>
        <w:rPr>
          <w:rFonts w:eastAsia="Times New Roman" w:cs="Times New Roman"/>
          <w:szCs w:val="24"/>
        </w:rPr>
        <w:t>Και εγώ ευχαριστώ, κύριε Γρέγο.</w:t>
      </w:r>
    </w:p>
    <w:p w14:paraId="4348E26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w:t>
      </w:r>
      <w:r>
        <w:rPr>
          <w:rFonts w:eastAsia="Times New Roman" w:cs="Times New Roman"/>
          <w:szCs w:val="24"/>
        </w:rPr>
        <w:t>ν τρόπο οργάνωσης και λειτουργίας της Βουλής πενήντα οκτώ μαθητές και μαθήτριες και τέσσερις συνοδοί εκπαιδευτικοί από το 1</w:t>
      </w:r>
      <w:r>
        <w:rPr>
          <w:rFonts w:eastAsia="Times New Roman" w:cs="Times New Roman"/>
          <w:szCs w:val="24"/>
          <w:vertAlign w:val="superscript"/>
        </w:rPr>
        <w:t>ο</w:t>
      </w:r>
      <w:r>
        <w:rPr>
          <w:rFonts w:eastAsia="Times New Roman" w:cs="Times New Roman"/>
          <w:szCs w:val="24"/>
        </w:rPr>
        <w:t xml:space="preserve"> Γυμνάσιο </w:t>
      </w:r>
      <w:proofErr w:type="spellStart"/>
      <w:r>
        <w:rPr>
          <w:rFonts w:eastAsia="Times New Roman" w:cs="Times New Roman"/>
          <w:szCs w:val="24"/>
        </w:rPr>
        <w:t>Κορωπίου</w:t>
      </w:r>
      <w:proofErr w:type="spellEnd"/>
      <w:r>
        <w:rPr>
          <w:rFonts w:eastAsia="Times New Roman" w:cs="Times New Roman"/>
          <w:szCs w:val="24"/>
        </w:rPr>
        <w:t xml:space="preserve"> (Β΄ Τμήμα). </w:t>
      </w:r>
    </w:p>
    <w:p w14:paraId="4348E26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4348E26C" w14:textId="77777777" w:rsidR="000F31B3" w:rsidRDefault="009714DC">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348E26D"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ΦΩΤΑΚΗΣ (Αναπληρωτής Υπουργός Παιδείας, Έρευνας και Θρησκευμάτων): </w:t>
      </w:r>
      <w:r>
        <w:rPr>
          <w:rFonts w:eastAsia="Times New Roman" w:cs="Times New Roman"/>
          <w:szCs w:val="24"/>
        </w:rPr>
        <w:t xml:space="preserve">Κύριε Πρόεδρε, μπορώ να έχω τον λόγο για μισό λεπτό; </w:t>
      </w:r>
    </w:p>
    <w:p w14:paraId="4348E26E"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Έχετε τον λόγο, κύριε Υπουργέ.</w:t>
      </w:r>
    </w:p>
    <w:p w14:paraId="4348E26F"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ΚΩΝΣΤΑΝΤΙΝΟΣ ΦΩΤΑΚΗΣ (Αναπληρωτής Υπουργός Παιδείας, Έρ</w:t>
      </w:r>
      <w:r>
        <w:rPr>
          <w:rFonts w:eastAsia="Times New Roman" w:cs="Times New Roman"/>
          <w:b/>
          <w:szCs w:val="24"/>
        </w:rPr>
        <w:t xml:space="preserve">ευνας και Θρησκευμάτων): </w:t>
      </w:r>
      <w:r>
        <w:rPr>
          <w:rFonts w:eastAsia="Times New Roman" w:cs="Times New Roman"/>
          <w:szCs w:val="24"/>
        </w:rPr>
        <w:t>Μια διευκρίνιση θα ήθελα να κάνω για να αποφευχθεί η περαιτέρω, ηθελημένη η αθέλητη, σύγχυση για τα μέλη της γενικής συνέλευσης.</w:t>
      </w:r>
    </w:p>
    <w:p w14:paraId="4348E270"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Τα μέλη της γενικής συνέλευσης προτείνονται, ορίζονται από τους «ιδιοκτήτες» του ΕΛΙΔΕΚ. Και οι «ιδιοκ</w:t>
      </w:r>
      <w:r>
        <w:rPr>
          <w:rFonts w:eastAsia="Times New Roman" w:cs="Times New Roman"/>
          <w:szCs w:val="24"/>
        </w:rPr>
        <w:t>τήτες» του ΕΛΙΔΕΚ είναι πανεπιστήμια, ΤΕΙ, ερευνητικά κέντρα που μετέχουν σε αυτό, σύμφωνα με τις ερευνητικές τους επιδόσεις. Τελεία και παύλα. Αυτοί τα προτείνουν, ο Υπουργός βγάζει τυπικά την απόφαση. Αυτό το λέω ξεκάθαρα. Όταν λέμε ότι ο Υπουργός βγάζει</w:t>
      </w:r>
      <w:r>
        <w:rPr>
          <w:rFonts w:eastAsia="Times New Roman" w:cs="Times New Roman"/>
          <w:szCs w:val="24"/>
        </w:rPr>
        <w:t xml:space="preserve"> τυπικά την απόφαση, δεν σημαίνει ότι αυτός αποφασίζει και επιλέγει. Υπάρχουν και πολλά άλλα που θα τα αναφέρω αργότερα λεπτομερώς.</w:t>
      </w:r>
    </w:p>
    <w:p w14:paraId="4348E271"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Ευχαριστώ.</w:t>
      </w:r>
    </w:p>
    <w:p w14:paraId="4348E272"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Ευχαριστούμε.</w:t>
      </w:r>
    </w:p>
    <w:p w14:paraId="4348E273"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Τον λόγο έχει τώρα ο ειδικός αγορητής της Δημοκρατικής Συμπαράτ</w:t>
      </w:r>
      <w:r>
        <w:rPr>
          <w:rFonts w:eastAsia="Times New Roman" w:cs="Times New Roman"/>
          <w:szCs w:val="24"/>
        </w:rPr>
        <w:t xml:space="preserve">αξης ΠΑΣΟΚ-ΔΗΜΑΡ κ. Δημήτριος Κωνσταντόπουλος για οκτώ λεπτά. </w:t>
      </w:r>
    </w:p>
    <w:p w14:paraId="4348E274"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Κύριε Πρόεδρε, κύριε Υπουργέ, αγαπητοί συνάδελφοι, επιτρέψτε μου να εκφράσω τη συμπαράστασή μου στους κατοίκους των Ιωαννίνων και της Κέρκυρας για τις δυσκολίες που β</w:t>
      </w:r>
      <w:r>
        <w:rPr>
          <w:rFonts w:eastAsia="Times New Roman" w:cs="Times New Roman"/>
          <w:szCs w:val="24"/>
        </w:rPr>
        <w:t>ιώνουν λόγω των σεισμικών δονήσεων. Ευχή όλων μας είναι να επιστρέψουν οι κάτοικοι στα σπίτια τους και τα παιδιά στα σχολεία. Η πολιτεία δε οφείλει άμεσα να προσφέρει αμέριστη τη βοήθειά της σε όλα τα επίπεδα.</w:t>
      </w:r>
    </w:p>
    <w:p w14:paraId="4348E275"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Κύριε Πρόεδρε, κυρίες και κύριοι συνάδελφοι, τ</w:t>
      </w:r>
      <w:r>
        <w:rPr>
          <w:rFonts w:eastAsia="Times New Roman" w:cs="Times New Roman"/>
          <w:szCs w:val="24"/>
        </w:rPr>
        <w:t>ο Ελληνικό Ίδρυμα Έρευνας και Καινοτομίας θα διαχειριστεί 240 εκατομμύρια ευρώ -τα 180 εκατομμύρια ευρώ από την Ευρωπαϊκή Τράπεζα Επενδύσεων και 60 εκατομμύρια από το ελληνικό δημόσιο-, τα οποία θα διατεθούν τη διετία 2016-2018. Πρόκειται ουσιαστικά για έν</w:t>
      </w:r>
      <w:r>
        <w:rPr>
          <w:rFonts w:eastAsia="Times New Roman" w:cs="Times New Roman"/>
          <w:szCs w:val="24"/>
        </w:rPr>
        <w:t>αν ενδιάμεσο φορέα διαχείρισης κονδυλίων έρευνας.</w:t>
      </w:r>
    </w:p>
    <w:p w14:paraId="4348E276"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Παράλληλα, η χώρα μας έχει δεσμευτεί στο πλαίσιο του ΕΣΠΑ 2014-2020 ότι οι διαδικασίες, όπως είναι οι προκηρύξεις, οι διαδικασίες αξιολόγησης και παρακολούθησης των προγραμμάτων, θα πρέπει να μεταφερθούν σε</w:t>
      </w:r>
      <w:r>
        <w:rPr>
          <w:rFonts w:eastAsia="Times New Roman" w:cs="Times New Roman"/>
          <w:szCs w:val="24"/>
        </w:rPr>
        <w:t xml:space="preserve"> τρίτους φορείς, μη </w:t>
      </w:r>
      <w:proofErr w:type="spellStart"/>
      <w:r>
        <w:rPr>
          <w:rFonts w:eastAsia="Times New Roman" w:cs="Times New Roman"/>
          <w:szCs w:val="24"/>
        </w:rPr>
        <w:t>εξαρτούμενους</w:t>
      </w:r>
      <w:proofErr w:type="spellEnd"/>
      <w:r>
        <w:rPr>
          <w:rFonts w:eastAsia="Times New Roman" w:cs="Times New Roman"/>
          <w:szCs w:val="24"/>
        </w:rPr>
        <w:t xml:space="preserve"> φυσικά από την Κυβέρνηση.</w:t>
      </w:r>
    </w:p>
    <w:p w14:paraId="4348E277"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Αυτοί οι φορείς θα πρέπει από τον τρόπο συγκρότησή τους, με τη συμμετοχή του δημοσίου και επιχειρηματικών φορέων, να διασφαλίζουν τη διαφάνεια και την αξιοκρατία. Ήδη τέτοιοι φορείς υπάρχουν και λ</w:t>
      </w:r>
      <w:r>
        <w:rPr>
          <w:rFonts w:eastAsia="Times New Roman" w:cs="Times New Roman"/>
          <w:szCs w:val="24"/>
        </w:rPr>
        <w:t>ειτουργούν πολύ ικανοποιητικά, θα έλεγα.</w:t>
      </w:r>
    </w:p>
    <w:p w14:paraId="4348E278"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Η ίδρυση, όμως, του ΕΛΙΔΕΚ, ως φορέα διαχείρισης, θα μπορούσε να συμβάλει στην αντιμετώπιση του κατακερματισμού και της αναποτελεσματικότητας καθώς και στη χάραξη ερευνητικής πολιτικής και στη διαχείριση των </w:t>
      </w:r>
      <w:r>
        <w:rPr>
          <w:rFonts w:eastAsia="Times New Roman" w:cs="Times New Roman"/>
          <w:szCs w:val="24"/>
        </w:rPr>
        <w:t>διαθέσιμων πόρων, με αναδιάρθρωση και όχι απαξίωση των υπαρχόντων θεσμών, θεσμών με αρμοδιότητα στην έρευνα και στην καινοτομία, όπως είναι η ΓΓΕΤ και το ΕΣΕΚ, τα Περιφερειακά Συμβούλια Έρευνας κ.λπ..</w:t>
      </w:r>
    </w:p>
    <w:p w14:paraId="4348E279"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Ωστόσο, υπάρχουν δύο ζητήματα που θέλω να θέσω εξαρχής,</w:t>
      </w:r>
      <w:r>
        <w:rPr>
          <w:rFonts w:eastAsia="Times New Roman" w:cs="Times New Roman"/>
          <w:szCs w:val="24"/>
        </w:rPr>
        <w:t xml:space="preserve"> τα οποία είναι:</w:t>
      </w:r>
    </w:p>
    <w:p w14:paraId="4348E27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Πρώτον, ο ρόλος της ΓΓΕΤ, η συνέχειά της, η πολύχρονη εμπειρία της, τα ικανά στελέχη της και ιδιαίτερα το σημαντικό έργο που έχει προσφέρει στην έρευνα. Όλα αυτά θα πρέπει να στηριχθούν και να διασφαλιστούν.</w:t>
      </w:r>
    </w:p>
    <w:p w14:paraId="4348E27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Δεύτερον, τι γίνεται μετά τη δι</w:t>
      </w:r>
      <w:r>
        <w:rPr>
          <w:rFonts w:eastAsia="Times New Roman" w:cs="Times New Roman"/>
          <w:szCs w:val="24"/>
        </w:rPr>
        <w:t>ετία 2016-2018. Και μιλώ για το ΕΛΙΔΕΚ, καθώς η χρηματοδότηση πέραν της διετίας δεν έχει αναφορά. Αυτό για όλους μας, κύριε Υπουργέ, αποτελεί ζητούμενο.</w:t>
      </w:r>
    </w:p>
    <w:p w14:paraId="4348E27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Αγαπητοί συνάδελφοι, το παρόν νομοσχέδιο, όπως διαμορφώθηκε κατά την επεξεργασία του στις επιτροπές, απ</w:t>
      </w:r>
      <w:r>
        <w:rPr>
          <w:rFonts w:eastAsia="Times New Roman" w:cs="Times New Roman"/>
          <w:szCs w:val="24"/>
        </w:rPr>
        <w:t>οτελείται από δεκαεπτά άρθρα, τα οποία συνοπτικά ορίζουν:</w:t>
      </w:r>
    </w:p>
    <w:p w14:paraId="4348E27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Ίδρυση, επωνυμία, έδρα, εποπτεία και νομική φύση του ιδρύματος.</w:t>
      </w:r>
    </w:p>
    <w:p w14:paraId="4348E27E"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Προσδιορίζονται οι σκοποί υποστήριξης της έρευνας, τα μέσα χρηματοδότησης και ορίζονται οι δικαιούχοι και </w:t>
      </w:r>
      <w:proofErr w:type="spellStart"/>
      <w:r>
        <w:rPr>
          <w:rFonts w:eastAsia="Times New Roman" w:cs="Times New Roman"/>
          <w:szCs w:val="24"/>
        </w:rPr>
        <w:t>συνδικαιούχοι</w:t>
      </w:r>
      <w:proofErr w:type="spellEnd"/>
      <w:r>
        <w:rPr>
          <w:rFonts w:eastAsia="Times New Roman" w:cs="Times New Roman"/>
          <w:szCs w:val="24"/>
        </w:rPr>
        <w:t>.</w:t>
      </w:r>
    </w:p>
    <w:p w14:paraId="4348E27F"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Επίσης, ορίζο</w:t>
      </w:r>
      <w:r>
        <w:rPr>
          <w:rFonts w:eastAsia="Times New Roman" w:cs="Times New Roman"/>
          <w:szCs w:val="24"/>
        </w:rPr>
        <w:t>νται οι πόροι και περιγράφεται ως μείγμα χρηματοδότησης, οροθετείται η οικονομική διαχείριση του ιδρύματος, η σύνταξη ετήσιας έκθεσης απολογισμού, περιγράφεται η διαδικασία προκήρυξης, αξιολόγησης και χρηματοδότησης προτάσεων.</w:t>
      </w:r>
    </w:p>
    <w:p w14:paraId="4348E280"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Εξειδικεύονται τα επιστημονικ</w:t>
      </w:r>
      <w:r>
        <w:rPr>
          <w:rFonts w:eastAsia="Times New Roman" w:cs="Times New Roman"/>
          <w:szCs w:val="24"/>
        </w:rPr>
        <w:t xml:space="preserve">ά πεδία, στα οποία κατά κύριο λόγο θα δραστηριοποιείται το ίδρυμα και ορίζεται ο τρόπος κατάρτισης των προκηρύξεων. Ορίζονται τα όργανα του ιδρύματος, προσδιορίζεται ο ρόλος της γενικής συνέλευσης και του επιστημονικού συμβουλίου. Καταγράφεται ο ρόλος του </w:t>
      </w:r>
      <w:r>
        <w:rPr>
          <w:rFonts w:eastAsia="Times New Roman" w:cs="Times New Roman"/>
          <w:szCs w:val="24"/>
        </w:rPr>
        <w:t xml:space="preserve">επιστημονικού συμβουλίου, το ποιοι θα συμμετέχουν δηλαδή, όπως είναι τα </w:t>
      </w:r>
      <w:proofErr w:type="spellStart"/>
      <w:r>
        <w:rPr>
          <w:rFonts w:eastAsia="Times New Roman" w:cs="Times New Roman"/>
          <w:szCs w:val="24"/>
        </w:rPr>
        <w:t>προαπαιτούμενα</w:t>
      </w:r>
      <w:proofErr w:type="spellEnd"/>
      <w:r>
        <w:rPr>
          <w:rFonts w:eastAsia="Times New Roman" w:cs="Times New Roman"/>
          <w:szCs w:val="24"/>
        </w:rPr>
        <w:t xml:space="preserve"> για την επιλογή και η διάρκεια της θητείας των μελών του.</w:t>
      </w:r>
    </w:p>
    <w:p w14:paraId="4348E281"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Ορίζεται η θητεία του διευθυντή του ιδρύματος, καθώς ο τρόπος επιλογής του διευθυντή και ο ορισμός των αναπληρω</w:t>
      </w:r>
      <w:r>
        <w:rPr>
          <w:rFonts w:eastAsia="Times New Roman" w:cs="Times New Roman"/>
          <w:szCs w:val="24"/>
        </w:rPr>
        <w:t xml:space="preserve">τών διευθυντών. Περιγράφονται οι δυνατότητες του ιδρύματος για τη στελέχωσή του </w:t>
      </w:r>
      <w:r>
        <w:rPr>
          <w:rFonts w:eastAsia="Times New Roman" w:cs="Times New Roman"/>
          <w:szCs w:val="24"/>
        </w:rPr>
        <w:lastRenderedPageBreak/>
        <w:t>με συμβάσεις ιδιωτικού δικαίου ορισμένου χρόνου, συμβάσεις έργου και αποσπάσεις. Ρυθμίζονται θέματα εσωτερικού κανονισμού λειτουργίας του ιδρύματος. Έχουμε μεταβατικές διατάξει</w:t>
      </w:r>
      <w:r>
        <w:rPr>
          <w:rFonts w:eastAsia="Times New Roman" w:cs="Times New Roman"/>
          <w:szCs w:val="24"/>
        </w:rPr>
        <w:t>ς και ζητήματα πρώτης λειτουργίας του ιδρύματος. Εδώ, ιδιαίτερα στο άρθρο 13, θα ήθελα την προσοχή σας.</w:t>
      </w:r>
    </w:p>
    <w:p w14:paraId="4348E282"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Επίσης, σχετικά με τους οργανισμούς και τους εσωτερικούς κανονισμούς λειτουργίας των ερευνητικών φορέων –αφορά την ανάθεση προμήθειας ταινιών φορολογίας</w:t>
      </w:r>
      <w:r>
        <w:rPr>
          <w:rFonts w:eastAsia="Times New Roman" w:cs="Times New Roman"/>
          <w:szCs w:val="24"/>
        </w:rPr>
        <w:t xml:space="preserve"> καπνού στην Τράπεζα της Ελλάδος- είπαμε «ναι» στον κ. Αλεξιάδη.</w:t>
      </w:r>
    </w:p>
    <w:p w14:paraId="4348E283"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Παρατείνονται αυτοδίκαια μέχρι 31</w:t>
      </w:r>
      <w:r w:rsidRPr="000A31AB">
        <w:rPr>
          <w:rFonts w:eastAsia="Times New Roman" w:cs="Times New Roman"/>
          <w:szCs w:val="24"/>
        </w:rPr>
        <w:t>-</w:t>
      </w:r>
      <w:r>
        <w:rPr>
          <w:rFonts w:eastAsia="Times New Roman" w:cs="Times New Roman"/>
          <w:szCs w:val="24"/>
        </w:rPr>
        <w:t>12</w:t>
      </w:r>
      <w:r w:rsidRPr="000A31AB">
        <w:rPr>
          <w:rFonts w:eastAsia="Times New Roman" w:cs="Times New Roman"/>
          <w:szCs w:val="24"/>
        </w:rPr>
        <w:t>-</w:t>
      </w:r>
      <w:r>
        <w:rPr>
          <w:rFonts w:eastAsia="Times New Roman" w:cs="Times New Roman"/>
          <w:szCs w:val="24"/>
        </w:rPr>
        <w:t>2017 οι συμβάσεις για την καθαριότητα των κτηρίων δημόσιων υπηρεσιών και ανεξάρτητων αρχών, νομικών προσώπων δημοσίου δικαίου και νομικών προσώπων ιδιωτικ</w:t>
      </w:r>
      <w:r>
        <w:rPr>
          <w:rFonts w:eastAsia="Times New Roman" w:cs="Times New Roman"/>
          <w:szCs w:val="24"/>
        </w:rPr>
        <w:t xml:space="preserve">ού δικαίου και ΟΤΑ. </w:t>
      </w:r>
    </w:p>
    <w:p w14:paraId="4348E284"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Σχετικά με την εισαγωγή των αθλητών στην τριτοβάθμια εκπαίδευση, συμφωνήσαμε και συναινέσαμε.</w:t>
      </w:r>
    </w:p>
    <w:p w14:paraId="4348E285"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Έχουμε δώδεκα νομοτεχνικές βελτιώσεις.</w:t>
      </w:r>
    </w:p>
    <w:p w14:paraId="4348E286"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με τις προτάσεις μας συμβάλλαμε ουσιαστικά στην ενίσχυση του νομοσχεδίου ως προς τη διαφάνεια, </w:t>
      </w:r>
      <w:r>
        <w:rPr>
          <w:rFonts w:eastAsia="Times New Roman" w:cs="Times New Roman"/>
          <w:szCs w:val="24"/>
        </w:rPr>
        <w:t>την αξιοκρατία, τη λογοδοσία και την αξιολόγηση. Προσπαθήσαμε να διασφαλίσουμε ότι θα πρέπει να προσλαμβάνονται μέσω ΑΣΕΠ όλοι οι εργαζόμενοι. Στις αποσπάσεις να έχουμε ανοικτή πρόσκληση. Να έχουμε τη σύνθεση της γενικής συνέλευσης με τη συμμετοχή των ΤΕΙ,</w:t>
      </w:r>
      <w:r>
        <w:rPr>
          <w:rFonts w:eastAsia="Times New Roman" w:cs="Times New Roman"/>
          <w:szCs w:val="24"/>
        </w:rPr>
        <w:t xml:space="preserve"> την ισότιμη συμμετοχή των ΤΕΙ, καθώς πέραν της γενικής συνέλευσης και στο επιστημονικό συμβούλιο, καθώς και τον αναβαθμισμένο ρόλο του επιστημονικού συμβουλίου και τη διαφάνεια στην επιλογή του διευθυντή.</w:t>
      </w:r>
    </w:p>
    <w:p w14:paraId="4348E287" w14:textId="77777777" w:rsidR="000F31B3" w:rsidRDefault="009714DC">
      <w:pPr>
        <w:spacing w:after="0" w:line="600" w:lineRule="auto"/>
        <w:ind w:firstLine="720"/>
        <w:jc w:val="both"/>
        <w:rPr>
          <w:rFonts w:eastAsia="Times New Roman"/>
          <w:szCs w:val="24"/>
        </w:rPr>
      </w:pPr>
      <w:r>
        <w:rPr>
          <w:rFonts w:eastAsia="Times New Roman"/>
          <w:szCs w:val="24"/>
        </w:rPr>
        <w:t xml:space="preserve">Κύριε Υπουργέ, στο αρχικό σχέδιο και συγκεκριμένα </w:t>
      </w:r>
      <w:r>
        <w:rPr>
          <w:rFonts w:eastAsia="Times New Roman"/>
          <w:szCs w:val="24"/>
        </w:rPr>
        <w:t>στις μεταβατικές διατάξεις υπήρχαν σημεία, τα οποία δικαίως δημιουργούσαν ανησυχίες. Διαπιστώναμε για μια ακόμη φορά την προσπάθεια του Υπουργείου να δημιουργήσει έναν φορέα ελεγχόμενο, με φωτογραφικές παρεμβάσεις. Μέχρι τώρα το έχουμε δει και στις τοποθετ</w:t>
      </w:r>
      <w:r>
        <w:rPr>
          <w:rFonts w:eastAsia="Times New Roman"/>
          <w:szCs w:val="24"/>
        </w:rPr>
        <w:t>ήσεις των προέδρων και συμβουλίων διαφόρων οργανισμών που εποπτεύετε. Το κράτος των «ημετέρων» δεν είναι καλύτερο όταν στελεχώνεται με παιδιά της Αριστεράς. Είναι το ίδιο φαύλο και αναποτελεσματικό, γιατί έτσι δημιουργείται κομματικό κράτος.</w:t>
      </w:r>
    </w:p>
    <w:p w14:paraId="4348E288" w14:textId="77777777" w:rsidR="000F31B3" w:rsidRDefault="009714DC">
      <w:pPr>
        <w:spacing w:after="0" w:line="600" w:lineRule="auto"/>
        <w:ind w:firstLine="720"/>
        <w:jc w:val="both"/>
        <w:rPr>
          <w:rFonts w:eastAsia="Times New Roman"/>
          <w:szCs w:val="24"/>
        </w:rPr>
      </w:pPr>
      <w:r>
        <w:rPr>
          <w:rFonts w:eastAsia="Times New Roman"/>
          <w:szCs w:val="24"/>
        </w:rPr>
        <w:lastRenderedPageBreak/>
        <w:t>Χθες έγινε μια</w:t>
      </w:r>
      <w:r>
        <w:rPr>
          <w:rFonts w:eastAsia="Times New Roman"/>
          <w:szCs w:val="24"/>
        </w:rPr>
        <w:t xml:space="preserve"> αναφορά για τα οικονομικά των κομμάτων. Αποδόθηκαν χαρακτηρισμοί, τους οποίους ο </w:t>
      </w:r>
      <w:proofErr w:type="spellStart"/>
      <w:r>
        <w:rPr>
          <w:rFonts w:eastAsia="Times New Roman"/>
          <w:szCs w:val="24"/>
        </w:rPr>
        <w:t>Προεδρεύων</w:t>
      </w:r>
      <w:proofErr w:type="spellEnd"/>
      <w:r>
        <w:rPr>
          <w:rFonts w:eastAsia="Times New Roman"/>
          <w:szCs w:val="24"/>
        </w:rPr>
        <w:t xml:space="preserve"> με την παρέμβασή του αποσαφήνισε πλήρως και τους επέστρεψε στον ομιλούντα από το Βήμα. Διότι είναι πολύ νωπή η τελευταία διαδρομή του δανείου στους «κουμπάρους» τη</w:t>
      </w:r>
      <w:r>
        <w:rPr>
          <w:rFonts w:eastAsia="Times New Roman"/>
          <w:szCs w:val="24"/>
        </w:rPr>
        <w:t xml:space="preserve">ς Κυβέρνησης για το «ΣΥΡΙΖΑ </w:t>
      </w:r>
      <w:r>
        <w:rPr>
          <w:rFonts w:eastAsia="Times New Roman"/>
          <w:szCs w:val="24"/>
          <w:lang w:val="en-US"/>
        </w:rPr>
        <w:t>CHANNEL</w:t>
      </w:r>
      <w:r>
        <w:rPr>
          <w:rFonts w:eastAsia="Times New Roman"/>
          <w:szCs w:val="24"/>
        </w:rPr>
        <w:t>» και επομένως, είναι καλό να είμαστε προσεκτικοί σε αυτήν την Αίθουσα. Η λάσπη στον ανεμιστήρα δεν ευνοεί κανέναν, δεν σταματά τον αέρα της απογοήτευσης, που καθημερινά αναπνέει ο εργαζόμενος, ο επαγγελματίας, ο μισθωτός</w:t>
      </w:r>
      <w:r>
        <w:rPr>
          <w:rFonts w:eastAsia="Times New Roman"/>
          <w:szCs w:val="24"/>
        </w:rPr>
        <w:t>, ο συνταξιούχος, ο αγρότης, ο φοιτητής.</w:t>
      </w:r>
    </w:p>
    <w:p w14:paraId="4348E289" w14:textId="77777777" w:rsidR="000F31B3" w:rsidRDefault="009714DC">
      <w:pPr>
        <w:spacing w:after="0" w:line="600" w:lineRule="auto"/>
        <w:ind w:firstLine="720"/>
        <w:jc w:val="both"/>
        <w:rPr>
          <w:rFonts w:eastAsia="Times New Roman"/>
          <w:szCs w:val="24"/>
        </w:rPr>
      </w:pPr>
      <w:r>
        <w:rPr>
          <w:rFonts w:eastAsia="Times New Roman"/>
          <w:szCs w:val="24"/>
        </w:rPr>
        <w:t>Είπε κάποια στιγμή ο Πρωθυπουργός «δεν αρέσετε». Επιτρέψτε μου να συμφωνήσω μαζί του.</w:t>
      </w:r>
    </w:p>
    <w:p w14:paraId="4348E28A" w14:textId="77777777" w:rsidR="000F31B3" w:rsidRDefault="009714DC">
      <w:pPr>
        <w:spacing w:after="0" w:line="600" w:lineRule="auto"/>
        <w:ind w:firstLine="720"/>
        <w:jc w:val="both"/>
        <w:rPr>
          <w:rFonts w:eastAsia="Times New Roman"/>
          <w:szCs w:val="24"/>
        </w:rPr>
      </w:pPr>
      <w:r>
        <w:rPr>
          <w:rFonts w:eastAsia="Times New Roman"/>
          <w:szCs w:val="24"/>
        </w:rPr>
        <w:t>Αγαπητοί συνάδελφοι, είχα πει και στην επιτροπή ότι η συζήτηση για το σχέδιο νόμου του ΕΛΙΔΕΚ μπορεί να βρει τόπο ευρύτερης συνάν</w:t>
      </w:r>
      <w:r>
        <w:rPr>
          <w:rFonts w:eastAsia="Times New Roman"/>
          <w:szCs w:val="24"/>
        </w:rPr>
        <w:t xml:space="preserve">τησης και συναίνεσης, αρκεί ο Υπουργός κατά την προσφιλή του τακτική να μην φέρει τροπολογίες της τελευταίας στιγμής. </w:t>
      </w:r>
    </w:p>
    <w:p w14:paraId="4348E28B" w14:textId="77777777" w:rsidR="000F31B3" w:rsidRDefault="009714DC">
      <w:pPr>
        <w:spacing w:after="0" w:line="600" w:lineRule="auto"/>
        <w:ind w:firstLine="720"/>
        <w:jc w:val="both"/>
        <w:rPr>
          <w:rFonts w:eastAsia="Times New Roman"/>
          <w:szCs w:val="24"/>
        </w:rPr>
      </w:pPr>
      <w:r>
        <w:rPr>
          <w:rFonts w:eastAsia="Times New Roman"/>
          <w:szCs w:val="24"/>
        </w:rPr>
        <w:lastRenderedPageBreak/>
        <w:t>Το «</w:t>
      </w:r>
      <w:proofErr w:type="spellStart"/>
      <w:r>
        <w:rPr>
          <w:rFonts w:eastAsia="Times New Roman"/>
          <w:szCs w:val="24"/>
        </w:rPr>
        <w:t>Κούγκι</w:t>
      </w:r>
      <w:proofErr w:type="spellEnd"/>
      <w:r>
        <w:rPr>
          <w:rFonts w:eastAsia="Times New Roman"/>
          <w:szCs w:val="24"/>
        </w:rPr>
        <w:t>», βέβαια, το αποφύγαμε με την απόσυρση της τροπολογίας για το μαύρο στα κανάλια. Φαίνεται ότι ο Υπουργός κ. Παππάς, θέλει γρήγ</w:t>
      </w:r>
      <w:r>
        <w:rPr>
          <w:rFonts w:eastAsia="Times New Roman"/>
          <w:szCs w:val="24"/>
        </w:rPr>
        <w:t xml:space="preserve">ορα τα χρήματα από τις άδειες, για να στηρίξει την ανάσχεση του </w:t>
      </w:r>
      <w:r>
        <w:rPr>
          <w:rFonts w:eastAsia="Times New Roman"/>
          <w:szCs w:val="24"/>
          <w:lang w:val="en-US"/>
        </w:rPr>
        <w:t>brain</w:t>
      </w:r>
      <w:r>
        <w:rPr>
          <w:rFonts w:eastAsia="Times New Roman"/>
          <w:szCs w:val="24"/>
        </w:rPr>
        <w:t xml:space="preserve"> </w:t>
      </w:r>
      <w:r>
        <w:rPr>
          <w:rFonts w:eastAsia="Times New Roman"/>
          <w:szCs w:val="24"/>
          <w:lang w:val="en-US"/>
        </w:rPr>
        <w:t>drain</w:t>
      </w:r>
      <w:r>
        <w:rPr>
          <w:rFonts w:eastAsia="Times New Roman"/>
          <w:szCs w:val="24"/>
        </w:rPr>
        <w:t>. Το μπουρλότο, όμως, μπαίνει πάλι με τις τροπολογίες του Υπουργείου Παιδείας, με άσχετες τροπολογίες στο σχέδιο νόμου για την έρευνα. Για μια ακόμη φορά γινόμαστε μάρτυρες, θα έλεγ</w:t>
      </w:r>
      <w:r>
        <w:rPr>
          <w:rFonts w:eastAsia="Times New Roman"/>
          <w:szCs w:val="24"/>
        </w:rPr>
        <w:t>α, της σοβαρότητας, με την οποία ο Υπουργός κυρίως δεν αντιμετωπίζει τον διάλογο, όπως πρέπει, ιδιαίτερα όταν αφορά θέματα μεταγραφών κι όταν αφορά τις σχέσεις και τις ρυθμίσεις για τους ΕΔΙΠ.</w:t>
      </w:r>
    </w:p>
    <w:p w14:paraId="4348E28C" w14:textId="77777777" w:rsidR="000F31B3" w:rsidRDefault="009714DC">
      <w:pPr>
        <w:spacing w:after="0" w:line="600" w:lineRule="auto"/>
        <w:ind w:firstLine="720"/>
        <w:jc w:val="both"/>
        <w:rPr>
          <w:rFonts w:eastAsia="Times New Roman"/>
          <w:szCs w:val="24"/>
        </w:rPr>
      </w:pPr>
      <w:r>
        <w:rPr>
          <w:rFonts w:eastAsia="Times New Roman"/>
          <w:szCs w:val="24"/>
        </w:rPr>
        <w:t>Είναι δυνατόν, άλλο να ψηφίζετε με αυτό το νομοσχέδιο για την ε</w:t>
      </w:r>
      <w:r>
        <w:rPr>
          <w:rFonts w:eastAsia="Times New Roman"/>
          <w:szCs w:val="24"/>
        </w:rPr>
        <w:t>λληνόγλωσση εκπαίδευση και άλλο να «</w:t>
      </w:r>
      <w:proofErr w:type="spellStart"/>
      <w:r>
        <w:rPr>
          <w:rFonts w:eastAsia="Times New Roman"/>
          <w:szCs w:val="24"/>
        </w:rPr>
        <w:t>ξε</w:t>
      </w:r>
      <w:proofErr w:type="spellEnd"/>
      <w:r>
        <w:rPr>
          <w:rFonts w:eastAsia="Times New Roman"/>
          <w:szCs w:val="24"/>
        </w:rPr>
        <w:t>-ψηφίζετε» στο επόμενο και άλλα να υποστηρίζετε σήμερα, να ανοίγετε ζητήματα μεταγραφών, τη στιγμή που σε λίγες μέρες λήγει ήδη η προθεσμία των αιτήσεων μετά την παράταση που δώσατε, να ακυρώνετε τις προτάσεις του Προέ</w:t>
      </w:r>
      <w:r>
        <w:rPr>
          <w:rFonts w:eastAsia="Times New Roman"/>
          <w:szCs w:val="24"/>
        </w:rPr>
        <w:t xml:space="preserve">δρου της Επιτροπής Διαλόγου με τα γνωστά «παπαγαλάκια» της τέως συνδικαλιστικής επανάστασης, αναφέροντας μάλιστα χαρακτηριστικά ότι «οι προτάσεις του κ. Λιάκου </w:t>
      </w:r>
      <w:r>
        <w:rPr>
          <w:rFonts w:eastAsia="Times New Roman"/>
          <w:szCs w:val="24"/>
        </w:rPr>
        <w:lastRenderedPageBreak/>
        <w:t>εάν εφαρμόζονταν, θα οδηγούσαν στο ξεθεμελίωμα όσων θετικών αλλαγών έγιναν τα τελευταία δύο χρόν</w:t>
      </w:r>
      <w:r>
        <w:rPr>
          <w:rFonts w:eastAsia="Times New Roman"/>
          <w:szCs w:val="24"/>
        </w:rPr>
        <w:t>ια»;</w:t>
      </w:r>
    </w:p>
    <w:p w14:paraId="4348E28D" w14:textId="77777777" w:rsidR="000F31B3" w:rsidRDefault="009714DC">
      <w:pPr>
        <w:spacing w:after="0" w:line="600" w:lineRule="auto"/>
        <w:ind w:firstLine="720"/>
        <w:jc w:val="both"/>
        <w:rPr>
          <w:rFonts w:eastAsia="Times New Roman"/>
          <w:szCs w:val="24"/>
        </w:rPr>
      </w:pPr>
      <w:r>
        <w:rPr>
          <w:rFonts w:eastAsia="Times New Roman"/>
          <w:szCs w:val="24"/>
        </w:rPr>
        <w:t>Εμείς, λοιπόν, θέλουμε να συμμετέχουμε σε μια διαδικασία ξεκάθαρη, με διαφανή και διαύγεια κι όχι σε μια διαδικασία προχειρότητας και σκοπιμότητας, με τροπολογίες «του ποδαριού». Έχουν κατακλυστεί τα μέσα κοινωνικής δικτύωσης από μια τροπολογία που κα</w:t>
      </w:r>
      <w:r>
        <w:rPr>
          <w:rFonts w:eastAsia="Times New Roman"/>
          <w:szCs w:val="24"/>
        </w:rPr>
        <w:t xml:space="preserve">τέθεσε ο κ. </w:t>
      </w:r>
      <w:proofErr w:type="spellStart"/>
      <w:r>
        <w:rPr>
          <w:rFonts w:eastAsia="Times New Roman"/>
          <w:szCs w:val="24"/>
        </w:rPr>
        <w:t>Παπαχριστόπουλος</w:t>
      </w:r>
      <w:proofErr w:type="spellEnd"/>
      <w:r>
        <w:rPr>
          <w:rFonts w:eastAsia="Times New Roman"/>
          <w:szCs w:val="24"/>
        </w:rPr>
        <w:t>.</w:t>
      </w:r>
    </w:p>
    <w:p w14:paraId="4348E28E" w14:textId="77777777" w:rsidR="000F31B3" w:rsidRDefault="009714DC">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4348E28F" w14:textId="77777777" w:rsidR="000F31B3" w:rsidRDefault="009714DC">
      <w:pPr>
        <w:spacing w:after="0" w:line="600" w:lineRule="auto"/>
        <w:ind w:firstLine="720"/>
        <w:jc w:val="both"/>
        <w:rPr>
          <w:rFonts w:eastAsia="Times New Roman"/>
          <w:szCs w:val="24"/>
        </w:rPr>
      </w:pPr>
      <w:r>
        <w:rPr>
          <w:rFonts w:eastAsia="Times New Roman"/>
          <w:szCs w:val="24"/>
        </w:rPr>
        <w:t>Κύριε Πρόεδρε, μπορώ να έχω λίγο χρόνο;</w:t>
      </w:r>
    </w:p>
    <w:p w14:paraId="4348E290" w14:textId="77777777" w:rsidR="000F31B3" w:rsidRDefault="009714DC">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Θα σας δώσω τον χρόνο από τη δευτερολογία σας.</w:t>
      </w:r>
    </w:p>
    <w:p w14:paraId="4348E291" w14:textId="77777777" w:rsidR="000F31B3" w:rsidRDefault="009714DC">
      <w:pPr>
        <w:spacing w:after="0" w:line="600" w:lineRule="auto"/>
        <w:ind w:firstLine="720"/>
        <w:jc w:val="both"/>
        <w:rPr>
          <w:rFonts w:eastAsia="Times New Roman"/>
          <w:szCs w:val="24"/>
        </w:rPr>
      </w:pPr>
      <w:r>
        <w:rPr>
          <w:rFonts w:eastAsia="Times New Roman"/>
          <w:b/>
          <w:szCs w:val="24"/>
        </w:rPr>
        <w:t>ΔΗΜΗΤΡΙΟΣ ΚΩΝΣΤΑΝΤΟ</w:t>
      </w:r>
      <w:r>
        <w:rPr>
          <w:rFonts w:eastAsia="Times New Roman"/>
          <w:b/>
          <w:szCs w:val="24"/>
        </w:rPr>
        <w:t xml:space="preserve">ΠΟΥΛΟΣ: </w:t>
      </w:r>
      <w:r>
        <w:rPr>
          <w:rFonts w:eastAsia="Times New Roman"/>
          <w:szCs w:val="24"/>
        </w:rPr>
        <w:t>Ευχαριστώ, κύριε Πρόεδρε.</w:t>
      </w:r>
    </w:p>
    <w:p w14:paraId="4348E292" w14:textId="77777777" w:rsidR="000F31B3" w:rsidRDefault="009714DC">
      <w:pPr>
        <w:spacing w:after="0" w:line="600" w:lineRule="auto"/>
        <w:ind w:firstLine="720"/>
        <w:jc w:val="both"/>
        <w:rPr>
          <w:rFonts w:eastAsia="Times New Roman"/>
          <w:szCs w:val="24"/>
        </w:rPr>
      </w:pPr>
      <w:r>
        <w:rPr>
          <w:rFonts w:eastAsia="Times New Roman"/>
          <w:szCs w:val="24"/>
        </w:rPr>
        <w:t>Αγαπητοί συνάδελφοι, το ζήτημα της μετεκπαίδευσης των εκπαιδευτικών είναι μείζονος, θα έλεγα, σημασίας για την ποιότητα της εκπαίδευσης, για την ακαδημαϊκή, επαγγελματική και επιστημονική εξέλιξη του δασκάλου.</w:t>
      </w:r>
    </w:p>
    <w:p w14:paraId="4348E293" w14:textId="77777777" w:rsidR="000F31B3" w:rsidRDefault="009714DC">
      <w:pPr>
        <w:spacing w:after="0" w:line="600" w:lineRule="auto"/>
        <w:ind w:firstLine="720"/>
        <w:jc w:val="both"/>
        <w:rPr>
          <w:rFonts w:eastAsia="Times New Roman"/>
          <w:szCs w:val="24"/>
        </w:rPr>
      </w:pPr>
      <w:r>
        <w:rPr>
          <w:rFonts w:eastAsia="Times New Roman"/>
          <w:szCs w:val="24"/>
        </w:rPr>
        <w:lastRenderedPageBreak/>
        <w:t xml:space="preserve">Η κυβέρνηση </w:t>
      </w:r>
      <w:r>
        <w:rPr>
          <w:rFonts w:eastAsia="Times New Roman"/>
          <w:szCs w:val="24"/>
        </w:rPr>
        <w:t>του ΠΑΣΟΚ είναι υπερήφανη για τον ν.2327/1995, που ψήφισε για τη μετεκπαίδευση έδωσε τη δυνατότητα σε όλους τους δασκάλους, τους νηπιαγωγούς και τους καθηγητές να μετεκπαιδεύονται, να γίνονται καλύτεροι. Είμαστε εμείς που θέσαμε πρώτοι στην Επιτροπή Διαλόγ</w:t>
      </w:r>
      <w:r>
        <w:rPr>
          <w:rFonts w:eastAsia="Times New Roman"/>
          <w:szCs w:val="24"/>
        </w:rPr>
        <w:t>ου το θέμα της μετεκπαίδευσης και της επιμόρφωσης των εκπαιδευτικών, με ένα πλαίσιο σύγχρονο, προσαρμοσμένο στις ανάγκες των νέων προγραμμάτων, της διαπολιτισμικής εκπαίδευσης και ιδιαίτερα της ειδικής αγωγής.</w:t>
      </w:r>
    </w:p>
    <w:p w14:paraId="4348E294" w14:textId="77777777" w:rsidR="000F31B3" w:rsidRDefault="009714DC">
      <w:pPr>
        <w:spacing w:after="0" w:line="600" w:lineRule="auto"/>
        <w:ind w:firstLine="720"/>
        <w:jc w:val="both"/>
        <w:rPr>
          <w:rFonts w:eastAsia="Times New Roman"/>
          <w:szCs w:val="24"/>
        </w:rPr>
      </w:pPr>
      <w:r>
        <w:rPr>
          <w:rFonts w:eastAsia="Times New Roman"/>
          <w:szCs w:val="24"/>
        </w:rPr>
        <w:t>Γι’ αυτό, λοιπόν, θεωρούμε ότι θα πρέπει να ξε</w:t>
      </w:r>
      <w:r>
        <w:rPr>
          <w:rFonts w:eastAsia="Times New Roman"/>
          <w:szCs w:val="24"/>
        </w:rPr>
        <w:t xml:space="preserve">κινήσει ένας ουσιαστικός διάλογος για όλα αυτά και εκεί να δούμε ξανά το θέμα της μετεκπαίδευσης, το αντικείμενο της λειτουργίας της και τη </w:t>
      </w:r>
      <w:proofErr w:type="spellStart"/>
      <w:r>
        <w:rPr>
          <w:rFonts w:eastAsia="Times New Roman"/>
          <w:szCs w:val="24"/>
        </w:rPr>
        <w:t>μοριοδότησή</w:t>
      </w:r>
      <w:proofErr w:type="spellEnd"/>
      <w:r>
        <w:rPr>
          <w:rFonts w:eastAsia="Times New Roman"/>
          <w:szCs w:val="24"/>
        </w:rPr>
        <w:t xml:space="preserve"> της.</w:t>
      </w:r>
    </w:p>
    <w:p w14:paraId="4348E295" w14:textId="77777777" w:rsidR="000F31B3" w:rsidRDefault="009714DC">
      <w:pPr>
        <w:spacing w:after="0" w:line="600" w:lineRule="auto"/>
        <w:ind w:firstLine="720"/>
        <w:jc w:val="both"/>
        <w:rPr>
          <w:rFonts w:eastAsia="Times New Roman"/>
          <w:szCs w:val="24"/>
        </w:rPr>
      </w:pPr>
      <w:r>
        <w:rPr>
          <w:rFonts w:eastAsia="Times New Roman"/>
          <w:szCs w:val="24"/>
        </w:rPr>
        <w:t>Σε ό,τι αφορά, λοιπόν, την τροπολογία που κατατέθηκε –δεν γνωρίζω βέβαια, αν θα την κάνει δεκτή ο Υ</w:t>
      </w:r>
      <w:r>
        <w:rPr>
          <w:rFonts w:eastAsia="Times New Roman"/>
          <w:szCs w:val="24"/>
        </w:rPr>
        <w:t xml:space="preserve">πουργός- αλλά θα ήθελα να δω με ποιον σκοπό έρχεται πριν τις επιλογές των σχολικών συμβούλων. Αυτό που εμείς θα περιμέναμε σήμερα με μια τροπολογία είναι να αποκαταστήσετε την αδικία του </w:t>
      </w:r>
      <w:r>
        <w:rPr>
          <w:rFonts w:eastAsia="Times New Roman"/>
          <w:szCs w:val="24"/>
        </w:rPr>
        <w:lastRenderedPageBreak/>
        <w:t>ν.4327/2015, όπου αφαιρέσατε ουσιαστικά τη διδακτική υπηρεσία από του</w:t>
      </w:r>
      <w:r>
        <w:rPr>
          <w:rFonts w:eastAsia="Times New Roman"/>
          <w:szCs w:val="24"/>
        </w:rPr>
        <w:t>ς πτυχιούχους της μετεκπαίδευσης, όπως αφαιρέσατε και τη διδακτική υπηρεσία από τους ασκούντες διοίκηση με έναν τρόπο προκλητικό και απολύτως φωτογραφικό.</w:t>
      </w:r>
    </w:p>
    <w:p w14:paraId="4348E296" w14:textId="77777777" w:rsidR="000F31B3" w:rsidRDefault="009714DC">
      <w:pPr>
        <w:spacing w:after="0" w:line="600" w:lineRule="auto"/>
        <w:ind w:firstLine="720"/>
        <w:jc w:val="both"/>
        <w:rPr>
          <w:rFonts w:eastAsia="Times New Roman"/>
          <w:szCs w:val="24"/>
        </w:rPr>
      </w:pPr>
      <w:r>
        <w:rPr>
          <w:rFonts w:eastAsia="Times New Roman"/>
          <w:szCs w:val="24"/>
        </w:rPr>
        <w:t>Τιμωρήσατε χιλιάδες δασκάλους και νηπιαγωγούς, που φοίτησαν στα διδασκαλεία και τους στερήσατε ουσιασ</w:t>
      </w:r>
      <w:r>
        <w:rPr>
          <w:rFonts w:eastAsia="Times New Roman"/>
          <w:szCs w:val="24"/>
        </w:rPr>
        <w:t>τικά το δικαίωμα της επιλογής και μιλάτε σήμερα για αναβάθμιση του τίτλου σπουδών τους. Η υποκρισία νομίζω ότι βρίσκει εδώ την ετυμολογία της.</w:t>
      </w:r>
    </w:p>
    <w:p w14:paraId="4348E297" w14:textId="77777777" w:rsidR="000F31B3" w:rsidRDefault="009714DC">
      <w:pPr>
        <w:spacing w:after="0" w:line="600" w:lineRule="auto"/>
        <w:ind w:firstLine="720"/>
        <w:jc w:val="both"/>
        <w:rPr>
          <w:rFonts w:eastAsia="Times New Roman"/>
          <w:szCs w:val="24"/>
        </w:rPr>
      </w:pPr>
      <w:r>
        <w:rPr>
          <w:rFonts w:eastAsia="Times New Roman"/>
          <w:szCs w:val="24"/>
        </w:rPr>
        <w:t>Ευχαριστώ.</w:t>
      </w:r>
    </w:p>
    <w:p w14:paraId="4348E298" w14:textId="77777777" w:rsidR="000F31B3" w:rsidRDefault="009714DC">
      <w:pPr>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4348E299" w14:textId="77777777" w:rsidR="000F31B3" w:rsidRDefault="009714DC">
      <w:pPr>
        <w:tabs>
          <w:tab w:val="left" w:pos="8027"/>
        </w:tabs>
        <w:spacing w:after="0" w:line="600" w:lineRule="auto"/>
        <w:ind w:firstLine="720"/>
        <w:jc w:val="both"/>
        <w:rPr>
          <w:rFonts w:eastAsia="Times New Roman"/>
          <w:szCs w:val="24"/>
        </w:rPr>
      </w:pPr>
      <w:r>
        <w:rPr>
          <w:rFonts w:eastAsia="Times New Roman"/>
          <w:b/>
          <w:szCs w:val="24"/>
        </w:rPr>
        <w:t>ΠΡΟΕΔΡΕΥΩΝ (Δημήτριος Κρεμα</w:t>
      </w:r>
      <w:r>
        <w:rPr>
          <w:rFonts w:eastAsia="Times New Roman"/>
          <w:b/>
          <w:szCs w:val="24"/>
        </w:rPr>
        <w:t>στινός):</w:t>
      </w:r>
      <w:r>
        <w:rPr>
          <w:rFonts w:eastAsia="Times New Roman"/>
          <w:szCs w:val="24"/>
        </w:rPr>
        <w:t xml:space="preserve"> Κι εγώ ευχαριστώ.</w:t>
      </w:r>
    </w:p>
    <w:p w14:paraId="4348E29A" w14:textId="77777777" w:rsidR="000F31B3" w:rsidRDefault="009714DC">
      <w:pPr>
        <w:spacing w:after="0" w:line="600" w:lineRule="auto"/>
        <w:ind w:firstLine="720"/>
        <w:jc w:val="both"/>
        <w:rPr>
          <w:rFonts w:eastAsia="Times New Roman"/>
          <w:szCs w:val="24"/>
        </w:rPr>
      </w:pPr>
      <w:r>
        <w:rPr>
          <w:rFonts w:eastAsia="Times New Roman"/>
          <w:b/>
          <w:szCs w:val="24"/>
        </w:rPr>
        <w:t>ΚΩΝΣΤΑΝΤΙΝΟΣ ΦΩΤΑΚΗΣ (Αναπληρωτής Υπουργός Παιδείας, Έρευνας και Θρησκευμάτων):</w:t>
      </w:r>
      <w:r>
        <w:rPr>
          <w:rFonts w:eastAsia="Times New Roman"/>
          <w:szCs w:val="24"/>
        </w:rPr>
        <w:t xml:space="preserve"> Κύριε Πρόεδρε, μπορώ να έχω τον λόγο;</w:t>
      </w:r>
    </w:p>
    <w:p w14:paraId="4348E29B" w14:textId="77777777" w:rsidR="000F31B3" w:rsidRDefault="009714DC">
      <w:pPr>
        <w:tabs>
          <w:tab w:val="left" w:pos="8027"/>
        </w:tabs>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Κύριε Υπουργέ, έχετε τον λόγο, για μια διευκρίνιση.</w:t>
      </w:r>
    </w:p>
    <w:p w14:paraId="4348E29C" w14:textId="77777777" w:rsidR="000F31B3" w:rsidRDefault="009714DC">
      <w:pPr>
        <w:spacing w:after="0" w:line="600" w:lineRule="auto"/>
        <w:ind w:firstLine="720"/>
        <w:jc w:val="both"/>
        <w:rPr>
          <w:rFonts w:eastAsia="Times New Roman"/>
          <w:szCs w:val="24"/>
        </w:rPr>
      </w:pPr>
      <w:r>
        <w:rPr>
          <w:rFonts w:eastAsia="Times New Roman"/>
          <w:b/>
          <w:szCs w:val="24"/>
        </w:rPr>
        <w:lastRenderedPageBreak/>
        <w:t xml:space="preserve">ΚΩΝΣΤΑΝΤΙΝΟΣ ΦΩΤΑΚΗΣ (Αναπληρωτής Υπουργός Παιδείας, Έρευνας και Θρησκευμάτων): </w:t>
      </w:r>
      <w:r>
        <w:rPr>
          <w:rFonts w:eastAsia="Times New Roman"/>
          <w:szCs w:val="24"/>
        </w:rPr>
        <w:t xml:space="preserve">Ευχαριστώ, κύριε Πρόεδρε. Θα ήθελα να κάνω μια διευκρίνιση, για να μην υπάρξει συνέχεια στις παρανοήσεις. </w:t>
      </w:r>
    </w:p>
    <w:p w14:paraId="4348E29D" w14:textId="77777777" w:rsidR="000F31B3" w:rsidRDefault="009714DC">
      <w:pPr>
        <w:spacing w:after="0" w:line="600" w:lineRule="auto"/>
        <w:ind w:firstLine="720"/>
        <w:jc w:val="both"/>
        <w:rPr>
          <w:rFonts w:eastAsia="Times New Roman"/>
          <w:szCs w:val="24"/>
        </w:rPr>
      </w:pPr>
      <w:r>
        <w:rPr>
          <w:rFonts w:eastAsia="Times New Roman"/>
          <w:szCs w:val="24"/>
        </w:rPr>
        <w:t xml:space="preserve">Το θέμα των αλλοδαπών </w:t>
      </w:r>
      <w:proofErr w:type="spellStart"/>
      <w:r>
        <w:rPr>
          <w:rFonts w:eastAsia="Times New Roman"/>
          <w:szCs w:val="24"/>
        </w:rPr>
        <w:t>συνδικαιούχων</w:t>
      </w:r>
      <w:proofErr w:type="spellEnd"/>
      <w:r>
        <w:rPr>
          <w:rFonts w:eastAsia="Times New Roman"/>
          <w:szCs w:val="24"/>
        </w:rPr>
        <w:t xml:space="preserve"> δημιουργεί, από ό,τι καταλαβαίνω,</w:t>
      </w:r>
      <w:r>
        <w:rPr>
          <w:rFonts w:eastAsia="Times New Roman"/>
          <w:szCs w:val="24"/>
        </w:rPr>
        <w:t xml:space="preserve"> ένα ζήτημα. Η πρόθεση ήταν εκεί να υπάρχουν συνεργασίες, να είναι ανοιχτό το σύστημα. Επειδή, όμως, υπάρχει το ζήτημα παρανοήσεων, από ό,τι κατάλαβα από τους αγορητές, εκείνο που θα γίνει είναι να αφαιρεθούν οι λέξεις «της αλλοδαπής». Γίνονται ήδη οι σχετ</w:t>
      </w:r>
      <w:r>
        <w:rPr>
          <w:rFonts w:eastAsia="Times New Roman"/>
          <w:szCs w:val="24"/>
        </w:rPr>
        <w:t>ικές ενέργειες.</w:t>
      </w:r>
    </w:p>
    <w:p w14:paraId="4348E29E" w14:textId="77777777" w:rsidR="000F31B3" w:rsidRDefault="009714DC">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Ευχαριστώ.</w:t>
      </w:r>
    </w:p>
    <w:p w14:paraId="4348E29F" w14:textId="77777777" w:rsidR="000F31B3" w:rsidRDefault="009714DC">
      <w:pPr>
        <w:spacing w:after="0" w:line="600" w:lineRule="auto"/>
        <w:ind w:firstLine="720"/>
        <w:jc w:val="both"/>
        <w:rPr>
          <w:rFonts w:eastAsia="Times New Roman"/>
          <w:szCs w:val="24"/>
        </w:rPr>
      </w:pPr>
      <w:r>
        <w:rPr>
          <w:rFonts w:eastAsia="Times New Roman"/>
          <w:szCs w:val="24"/>
        </w:rPr>
        <w:t xml:space="preserve">Προχωρούμε με τον επόμενο ειδικό αγορητή, τον κ. Τάσσο από το Κομμουνιστικό Κόμμα Ελλάδας. </w:t>
      </w:r>
    </w:p>
    <w:p w14:paraId="4348E2A0" w14:textId="77777777" w:rsidR="000F31B3" w:rsidRDefault="009714DC">
      <w:pPr>
        <w:spacing w:after="0" w:line="600" w:lineRule="auto"/>
        <w:ind w:firstLine="720"/>
        <w:jc w:val="both"/>
        <w:rPr>
          <w:rFonts w:eastAsia="Times New Roman"/>
          <w:szCs w:val="24"/>
        </w:rPr>
      </w:pPr>
      <w:r>
        <w:rPr>
          <w:rFonts w:eastAsia="Times New Roman"/>
          <w:szCs w:val="24"/>
        </w:rPr>
        <w:t>Κύριε Τάσσο, έχετε οκτώ λεπτά κι εσείς.</w:t>
      </w:r>
    </w:p>
    <w:p w14:paraId="4348E2A1" w14:textId="77777777" w:rsidR="000F31B3" w:rsidRDefault="009714DC">
      <w:pPr>
        <w:spacing w:after="0" w:line="600" w:lineRule="auto"/>
        <w:ind w:firstLine="720"/>
        <w:jc w:val="both"/>
        <w:rPr>
          <w:rFonts w:eastAsia="Times New Roman"/>
          <w:szCs w:val="24"/>
        </w:rPr>
      </w:pPr>
      <w:r>
        <w:rPr>
          <w:rFonts w:eastAsia="Times New Roman"/>
          <w:b/>
          <w:szCs w:val="24"/>
        </w:rPr>
        <w:t>ΣΤΑΥΡΟΣ ΤΑΣΣΟΣ:</w:t>
      </w:r>
      <w:r>
        <w:rPr>
          <w:rFonts w:eastAsia="Times New Roman"/>
          <w:szCs w:val="24"/>
        </w:rPr>
        <w:t xml:space="preserve"> Ευχαριστώ, κύριε Πρόεδρε.</w:t>
      </w:r>
    </w:p>
    <w:p w14:paraId="4348E2A2" w14:textId="77777777" w:rsidR="000F31B3" w:rsidRDefault="009714DC">
      <w:pPr>
        <w:spacing w:after="0" w:line="600" w:lineRule="auto"/>
        <w:ind w:firstLine="720"/>
        <w:jc w:val="both"/>
        <w:rPr>
          <w:rFonts w:eastAsia="Times New Roman"/>
          <w:szCs w:val="24"/>
        </w:rPr>
      </w:pPr>
      <w:r>
        <w:rPr>
          <w:rFonts w:eastAsia="Times New Roman"/>
          <w:szCs w:val="24"/>
        </w:rPr>
        <w:lastRenderedPageBreak/>
        <w:t>Από τη συζήτηση που μέχρι τώρα έχει γίνει, έχει καταβληθεί μια προσπάθεια από την πλευρά της Κυβέρνησης να πείσει ότι η έρευνα ως κοινωνικό αγαθό και η έρευνα ως εμπόρευμα είναι έννοιες συμβατές, ότι το ένα δεν αποκλείει το άλλο. Ειπώθηκε και από τον εισηγ</w:t>
      </w:r>
      <w:r>
        <w:rPr>
          <w:rFonts w:eastAsia="Times New Roman"/>
          <w:szCs w:val="24"/>
        </w:rPr>
        <w:t xml:space="preserve">ητή της Πλειοψηφίας κ. </w:t>
      </w:r>
      <w:proofErr w:type="spellStart"/>
      <w:r>
        <w:rPr>
          <w:rFonts w:eastAsia="Times New Roman"/>
          <w:szCs w:val="24"/>
        </w:rPr>
        <w:t>Γαβρόγλου</w:t>
      </w:r>
      <w:proofErr w:type="spellEnd"/>
      <w:r>
        <w:rPr>
          <w:rFonts w:eastAsia="Times New Roman"/>
          <w:szCs w:val="24"/>
        </w:rPr>
        <w:t xml:space="preserve">, ότι η όποια ενίσχυση της έρευνας σαν κοινωνικό αγαθό δεν αντιστρατεύεται την έρευνα που γίνεται για τις επιχειρήσεις, που βέβαια είναι γνωστό ότι έχουν σκοπό το κέρδος. </w:t>
      </w:r>
    </w:p>
    <w:p w14:paraId="4348E2A3" w14:textId="77777777" w:rsidR="000F31B3" w:rsidRDefault="009714DC">
      <w:pPr>
        <w:spacing w:after="0" w:line="600" w:lineRule="auto"/>
        <w:ind w:firstLine="720"/>
        <w:jc w:val="both"/>
        <w:rPr>
          <w:rFonts w:eastAsia="Times New Roman"/>
          <w:szCs w:val="24"/>
        </w:rPr>
      </w:pPr>
      <w:r>
        <w:rPr>
          <w:rFonts w:eastAsia="Times New Roman"/>
          <w:szCs w:val="24"/>
        </w:rPr>
        <w:t>Εμείς λέμε ότι είναι ξεκάθαρο ότι αυτές οι δύο έννοι</w:t>
      </w:r>
      <w:r>
        <w:rPr>
          <w:rFonts w:eastAsia="Times New Roman"/>
          <w:szCs w:val="24"/>
        </w:rPr>
        <w:t>ες δεν είναι συμβατές. Δεν είναι δυνατόν η έρευνα ως κοινωνικό αγαθό να είναι συμβατή με την έρευνα ως εμπόρευμα. Δεν είναι συμβατές, γιατί η δεύτερη, η έρευνα-εμπόρευμα στηρίζεται πάνω στο καπιταλιστικό σύστημα και τις εκμεταλλευτικές σχέσεις που αυτό εμπ</w:t>
      </w:r>
      <w:r>
        <w:rPr>
          <w:rFonts w:eastAsia="Times New Roman"/>
          <w:szCs w:val="24"/>
        </w:rPr>
        <w:t>εριέχει. Η έρευνα, ως επιταχυντής της κερδοφορίας των μονοπωλίων και των επιχειρηματικών ομίλων, δεν είναι ίδια με την έρευνα ως καταλύτης για την κάλυψη των κοινωνικών αναγκών. Άρα, δεν είναι συμβατά αυτά τα δύο.</w:t>
      </w:r>
    </w:p>
    <w:p w14:paraId="4348E2A4" w14:textId="77777777" w:rsidR="000F31B3" w:rsidRDefault="009714DC">
      <w:pPr>
        <w:spacing w:after="0" w:line="600" w:lineRule="auto"/>
        <w:ind w:firstLine="720"/>
        <w:jc w:val="both"/>
        <w:rPr>
          <w:rFonts w:eastAsia="Times New Roman"/>
          <w:szCs w:val="24"/>
        </w:rPr>
      </w:pPr>
      <w:r>
        <w:rPr>
          <w:rFonts w:eastAsia="Times New Roman"/>
          <w:szCs w:val="24"/>
        </w:rPr>
        <w:lastRenderedPageBreak/>
        <w:t>Το δεύτερο, που είναι εξίσου σημαντικό, εί</w:t>
      </w:r>
      <w:r>
        <w:rPr>
          <w:rFonts w:eastAsia="Times New Roman"/>
          <w:szCs w:val="24"/>
        </w:rPr>
        <w:t>ναι ότι αυτό το νομοσχέδιο υπηρετεί αποκλειστικά την έρευνα ως εμπόρευμα. Διότι, έχει ειπωθεί, λέγεται ξεκάθαρα από το πρώτο άρθρο, ότι το Ελληνικό Ίδρυμα Έρευνας και Καινοτομίας λειτουργεί σύμφωνα με τους κανόνες της ιδιωτικής οικονομίας. Και κανόνες ιδιω</w:t>
      </w:r>
      <w:r>
        <w:rPr>
          <w:rFonts w:eastAsia="Times New Roman"/>
          <w:szCs w:val="24"/>
        </w:rPr>
        <w:t>τικής οικονομίας σημαίνει κερδοφορία του κεφαλαίου και τίποτα άλλο.</w:t>
      </w:r>
    </w:p>
    <w:p w14:paraId="4348E2A5" w14:textId="77777777" w:rsidR="000F31B3" w:rsidRDefault="009714DC">
      <w:pPr>
        <w:spacing w:after="0" w:line="600" w:lineRule="auto"/>
        <w:ind w:firstLine="720"/>
        <w:jc w:val="both"/>
        <w:rPr>
          <w:rFonts w:eastAsia="Times New Roman"/>
          <w:szCs w:val="24"/>
        </w:rPr>
      </w:pPr>
      <w:r>
        <w:rPr>
          <w:rFonts w:eastAsia="Times New Roman"/>
          <w:szCs w:val="24"/>
        </w:rPr>
        <w:t>Επομένως, αυτό θέλει να κάνει αυτό το νομοσχέδιο. Θέλει να βάλει την έρευνα στην υπηρεσία της κερδοφορίας των επιχειρηματικών ομίλων και θέλει να το κάνει με νέους και ορεξάτους επιστήμονε</w:t>
      </w:r>
      <w:r>
        <w:rPr>
          <w:rFonts w:eastAsia="Times New Roman"/>
          <w:szCs w:val="24"/>
        </w:rPr>
        <w:t>ς, που με τις υποτροφίες και με τα κονδύλια που εξασφαλίζει γι’ αυτούς, θα μπορούν πραγματικά να επικεντρωθούν, αλλά όχι στο να κάνουν τη βασική έρευνα και να ικανοποιήσουν την περιέργειά τους. Δεν είναι συμβατά αυτά. Το κεφάλαιο δεν δίνει σήμερα χρήματα μ</w:t>
      </w:r>
      <w:r>
        <w:rPr>
          <w:rFonts w:eastAsia="Times New Roman"/>
          <w:szCs w:val="24"/>
        </w:rPr>
        <w:t xml:space="preserve">όνο και μόνο για να κάνει ο άλλος την έρευνα, χωρίς κανέναν άλλο στόχο. Και όταν λέμε στόχο, εννοούμε να μπει αυτή η έρευνα γρήγορα στην καπιταλιστική, βέβαια, παραγωγή. </w:t>
      </w:r>
    </w:p>
    <w:p w14:paraId="4348E2A6" w14:textId="77777777" w:rsidR="000F31B3" w:rsidRDefault="009714DC">
      <w:pPr>
        <w:spacing w:after="0" w:line="600" w:lineRule="auto"/>
        <w:ind w:firstLine="720"/>
        <w:jc w:val="both"/>
        <w:rPr>
          <w:rFonts w:eastAsia="Times New Roman"/>
          <w:szCs w:val="24"/>
        </w:rPr>
      </w:pPr>
      <w:r>
        <w:rPr>
          <w:rFonts w:eastAsia="Times New Roman"/>
          <w:szCs w:val="24"/>
        </w:rPr>
        <w:lastRenderedPageBreak/>
        <w:t>Αυτό, λοιπόν, τον στόχο υπηρετούν τα άρθρα του νομοσχεδίου αυτού. Το άρθρο 1, όπως εί</w:t>
      </w:r>
      <w:r>
        <w:rPr>
          <w:rFonts w:eastAsia="Times New Roman"/>
          <w:szCs w:val="24"/>
        </w:rPr>
        <w:t xml:space="preserve">παμε, καθορίζει το θεσμικό πλαίσιο, εντός του οποίου κινείται. Το πιο σημαντικό από αυτά είναι ότι το ίδρυμα αυτό, το ΕΛΙΔΕΚ λειτουργεί με τους κανόνες της ιδιωτικής οικονομίας. </w:t>
      </w:r>
    </w:p>
    <w:p w14:paraId="4348E2A7" w14:textId="77777777" w:rsidR="000F31B3" w:rsidRDefault="009714DC">
      <w:pPr>
        <w:spacing w:after="0" w:line="600" w:lineRule="auto"/>
        <w:ind w:firstLine="720"/>
        <w:jc w:val="both"/>
        <w:rPr>
          <w:rFonts w:eastAsia="Times New Roman"/>
          <w:szCs w:val="24"/>
        </w:rPr>
      </w:pPr>
      <w:r>
        <w:rPr>
          <w:rFonts w:eastAsia="Times New Roman"/>
          <w:szCs w:val="24"/>
        </w:rPr>
        <w:t xml:space="preserve">Το άρθρο 2 περιγράφει τον τρόπο, με τον οποίο θα στηρίζει την επιχειρηματική </w:t>
      </w:r>
      <w:r>
        <w:rPr>
          <w:rFonts w:eastAsia="Times New Roman"/>
          <w:szCs w:val="24"/>
        </w:rPr>
        <w:t>δραστηριότητα, η οποία επιχειρηματική δραστηριότητα ονομάζεται εθνική στρατηγική για την έρευνα και την καινοτομία. Δηλαδή, οι τομείς, που οι επιχειρηματικοί όμιλοι και το μεγάλο κεφάλαιο επιλέγουν ως τομείς ενδιαφέροντος γι’ αυτούς, γίνονται και εθνική στ</w:t>
      </w:r>
      <w:r>
        <w:rPr>
          <w:rFonts w:eastAsia="Times New Roman"/>
          <w:szCs w:val="24"/>
        </w:rPr>
        <w:t>ρατηγική, κατά τη λογική πως ό,τι συμφέρει την «</w:t>
      </w:r>
      <w:r>
        <w:rPr>
          <w:rFonts w:eastAsia="Times New Roman"/>
          <w:szCs w:val="24"/>
          <w:lang w:val="en-US"/>
        </w:rPr>
        <w:t>GENERAL</w:t>
      </w:r>
      <w:r w:rsidRPr="000A31AB">
        <w:rPr>
          <w:rFonts w:eastAsia="Times New Roman"/>
          <w:szCs w:val="24"/>
        </w:rPr>
        <w:t xml:space="preserve"> </w:t>
      </w:r>
      <w:r>
        <w:rPr>
          <w:rFonts w:eastAsia="Times New Roman"/>
          <w:szCs w:val="24"/>
          <w:lang w:val="en-US"/>
        </w:rPr>
        <w:t>MOTORS</w:t>
      </w:r>
      <w:r w:rsidRPr="000A31AB">
        <w:rPr>
          <w:rFonts w:eastAsia="Times New Roman"/>
          <w:szCs w:val="24"/>
        </w:rPr>
        <w:t>”</w:t>
      </w:r>
      <w:r>
        <w:rPr>
          <w:rFonts w:eastAsia="Times New Roman"/>
          <w:szCs w:val="24"/>
        </w:rPr>
        <w:t xml:space="preserve"> συμφέρει και την Αμερική και στην προκειμένη περίπτωση, την Ελλάδα.</w:t>
      </w:r>
    </w:p>
    <w:p w14:paraId="4348E2A8" w14:textId="77777777" w:rsidR="000F31B3" w:rsidRDefault="009714DC">
      <w:pPr>
        <w:spacing w:after="0" w:line="600" w:lineRule="auto"/>
        <w:ind w:firstLine="720"/>
        <w:jc w:val="both"/>
        <w:rPr>
          <w:rFonts w:eastAsia="Times New Roman"/>
          <w:szCs w:val="24"/>
        </w:rPr>
      </w:pPr>
      <w:r>
        <w:rPr>
          <w:rFonts w:eastAsia="Times New Roman"/>
          <w:szCs w:val="24"/>
        </w:rPr>
        <w:t>Το άρθρο 3 αναφέρεται στους πόρους του ιδρύματος: δάνεια, ιδιωτικές χρηματοδοτήσεις κ.λπ. και είναι γνωστό βέβαια, ότι το ίδ</w:t>
      </w:r>
      <w:r>
        <w:rPr>
          <w:rFonts w:eastAsia="Times New Roman"/>
          <w:szCs w:val="24"/>
        </w:rPr>
        <w:t>ρυμα αυτό ξεκινάει με δανεικά.</w:t>
      </w:r>
    </w:p>
    <w:p w14:paraId="4348E2A9" w14:textId="77777777" w:rsidR="000F31B3" w:rsidRDefault="009714DC">
      <w:pPr>
        <w:spacing w:after="0" w:line="600" w:lineRule="auto"/>
        <w:ind w:firstLine="720"/>
        <w:jc w:val="both"/>
        <w:rPr>
          <w:rFonts w:eastAsia="Times New Roman"/>
          <w:szCs w:val="24"/>
        </w:rPr>
      </w:pPr>
      <w:r>
        <w:rPr>
          <w:rFonts w:eastAsia="Times New Roman"/>
          <w:szCs w:val="24"/>
        </w:rPr>
        <w:t>Πράγματι, δεν υπάρχει άμεση πρόβλεψη για το τι θα γίνει όταν λήξει αυτή η τρίχρονη περίοδος του δανείου. Τι θα γίνει; Θα βρει ανάλογους πόρους; Πού θα τους βρει; Πόσοι θα είναι αυτοί;</w:t>
      </w:r>
    </w:p>
    <w:p w14:paraId="4348E2AA" w14:textId="77777777" w:rsidR="000F31B3" w:rsidRDefault="009714DC">
      <w:pPr>
        <w:spacing w:after="0" w:line="600" w:lineRule="auto"/>
        <w:ind w:firstLine="720"/>
        <w:jc w:val="both"/>
        <w:rPr>
          <w:rFonts w:eastAsia="Times New Roman"/>
          <w:szCs w:val="24"/>
        </w:rPr>
      </w:pPr>
      <w:r>
        <w:rPr>
          <w:rFonts w:eastAsia="Times New Roman"/>
          <w:szCs w:val="24"/>
        </w:rPr>
        <w:lastRenderedPageBreak/>
        <w:t>Το άρθρο 4 αναφέρεται στην οικονομική δια</w:t>
      </w:r>
      <w:r>
        <w:rPr>
          <w:rFonts w:eastAsia="Times New Roman"/>
          <w:szCs w:val="24"/>
        </w:rPr>
        <w:t>χείριση. Πράγματι, αυτό που περιγράφει σαν οικονομική διαχείριση είναι θετικό, με την έννοια ότι έτσι πρέπει να είναι. Αλλά ποιους σκοπούς υπηρετεί αυτή η «χρηστή» οικονομική διαχείριση; Το κεφάλαιο θέλει να το κάνει αυτό, όσο πιο οικονομικά γίνεται, με το</w:t>
      </w:r>
      <w:r>
        <w:rPr>
          <w:rFonts w:eastAsia="Times New Roman"/>
          <w:szCs w:val="24"/>
        </w:rPr>
        <w:t xml:space="preserve"> μικρότερο δυνατό κόστος. Και προϋπόθεση γι’ αυτό, βέβαια, είναι να υπάρχει μια χρηστή διαχείριση, ώστε να μην φεύγουν χρήματα, που δεν είναι υποχρεωτικό να φεύγουν.</w:t>
      </w:r>
    </w:p>
    <w:p w14:paraId="4348E2AB" w14:textId="77777777" w:rsidR="000F31B3" w:rsidRDefault="009714DC">
      <w:pPr>
        <w:spacing w:after="0" w:line="600" w:lineRule="auto"/>
        <w:ind w:firstLine="720"/>
        <w:jc w:val="both"/>
        <w:rPr>
          <w:rFonts w:eastAsia="Times New Roman"/>
          <w:szCs w:val="24"/>
        </w:rPr>
      </w:pPr>
      <w:r>
        <w:rPr>
          <w:rFonts w:eastAsia="Times New Roman"/>
          <w:szCs w:val="24"/>
        </w:rPr>
        <w:t>Το άρθρο 5 περιγράφει τον τρόπο προκήρυξης των έργων και αξιολόγησης των προτάσεων και εδώ</w:t>
      </w:r>
      <w:r>
        <w:rPr>
          <w:rFonts w:eastAsia="Times New Roman"/>
          <w:szCs w:val="24"/>
        </w:rPr>
        <w:t xml:space="preserve"> οι σκοποί είναι αυτοί που μετράνε και όχι η διαδικασία, που είναι εύλογη.</w:t>
      </w:r>
    </w:p>
    <w:p w14:paraId="4348E2AC" w14:textId="77777777" w:rsidR="000F31B3" w:rsidRDefault="009714DC">
      <w:pPr>
        <w:spacing w:after="0" w:line="600" w:lineRule="auto"/>
        <w:ind w:firstLine="720"/>
        <w:jc w:val="both"/>
        <w:rPr>
          <w:rFonts w:eastAsia="Times New Roman"/>
          <w:szCs w:val="24"/>
        </w:rPr>
      </w:pPr>
      <w:r>
        <w:rPr>
          <w:rFonts w:eastAsia="Times New Roman"/>
          <w:szCs w:val="24"/>
        </w:rPr>
        <w:t>Πάντως, το άρθρο 5 παράγραφος 1 μιλάει για ετήσια κατανομή πόρων ανά κατηγορία δράσης και πεδίο, κάτι που αναιρεί τη δυνατότητα σχεδιασμού προοπτικής. Γιατί πράγματι, ο σχεδιασμός δ</w:t>
      </w:r>
      <w:r>
        <w:rPr>
          <w:rFonts w:eastAsia="Times New Roman"/>
          <w:szCs w:val="24"/>
        </w:rPr>
        <w:t>εν γίνεται σε έναν μακροχρόνιο ορίζοντα. Γίνεται ανάλογα με τους πόρους, που κάθε φορά υπάρχουν και γίνεται μια κατανομή των πόρων, γιατί πραγματικός σχεδιασμός, που να γίνεται με στόχο την κάλυψη των αναγκών της κοινωνίας, στα πλαίσια του καπιταλισμού, δε</w:t>
      </w:r>
      <w:r>
        <w:rPr>
          <w:rFonts w:eastAsia="Times New Roman"/>
          <w:szCs w:val="24"/>
        </w:rPr>
        <w:t xml:space="preserve">ν μπορεί να γίνει. Επειδή οι επιχειρήσεις επιλέγουν </w:t>
      </w:r>
      <w:r>
        <w:rPr>
          <w:rFonts w:eastAsia="Times New Roman"/>
          <w:szCs w:val="24"/>
        </w:rPr>
        <w:lastRenderedPageBreak/>
        <w:t>κάθε φορά τα πεδία, ανάλογα με το πού εκτιμούν ότι θα έχουν υψηλή κερδοφορία, ο σχεδιασμός αυτός δεν έχει και μακρύ ορίζοντα. Προσαρμόζεται, βλέποντας και κάνοντας. Το ίδιο βέβαια, κάνει και το νομοσχέδιο</w:t>
      </w:r>
      <w:r>
        <w:rPr>
          <w:rFonts w:eastAsia="Times New Roman"/>
          <w:szCs w:val="24"/>
        </w:rPr>
        <w:t xml:space="preserve">. </w:t>
      </w:r>
    </w:p>
    <w:p w14:paraId="4348E2AD" w14:textId="77777777" w:rsidR="000F31B3" w:rsidRDefault="009714DC">
      <w:pPr>
        <w:spacing w:after="0" w:line="600" w:lineRule="auto"/>
        <w:ind w:firstLine="720"/>
        <w:jc w:val="both"/>
        <w:rPr>
          <w:rFonts w:eastAsia="Times New Roman"/>
          <w:szCs w:val="24"/>
        </w:rPr>
      </w:pPr>
      <w:r>
        <w:rPr>
          <w:rFonts w:eastAsia="Times New Roman"/>
          <w:szCs w:val="24"/>
        </w:rPr>
        <w:t>Το άρθρο 7 θέλει να καλύψει με προπέτασμα ανεξαρτησίας τη λειτουργία του ιδρύματος και να διακρίνει τις λειτουργίες του επιστημονικού συμβουλίου και της γενικής συνέλευσης. Και αυτό, βέβαια, είναι δόκιμο, αλλά δεν μπορεί να ξεφύγει ούτε από το τι υπηρετ</w:t>
      </w:r>
      <w:r>
        <w:rPr>
          <w:rFonts w:eastAsia="Times New Roman"/>
          <w:szCs w:val="24"/>
        </w:rPr>
        <w:t xml:space="preserve">ούν τα όργανα ούτε από το ποιοι στελεχώνουν και με τι σκοπό τα αντίστοιχα όργανα πανεπιστημίων και ερευνητικών φορέων, ούτε και από τη δυνατότητα που δίνει στον Υπουργό να παρεμβαίνει άμεσα. </w:t>
      </w:r>
    </w:p>
    <w:p w14:paraId="4348E2AE" w14:textId="77777777" w:rsidR="000F31B3" w:rsidRDefault="009714DC">
      <w:pPr>
        <w:spacing w:after="0" w:line="600" w:lineRule="auto"/>
        <w:ind w:firstLine="720"/>
        <w:jc w:val="both"/>
        <w:rPr>
          <w:rFonts w:eastAsia="Times New Roman"/>
          <w:szCs w:val="24"/>
        </w:rPr>
      </w:pPr>
      <w:r>
        <w:rPr>
          <w:rFonts w:eastAsia="Times New Roman"/>
          <w:szCs w:val="24"/>
        </w:rPr>
        <w:t>Επίσης, το άρθρο 6 παράγραφος 10 β΄ κανονίζει συμπράξεις με άλλο</w:t>
      </w:r>
      <w:r>
        <w:rPr>
          <w:rFonts w:eastAsia="Times New Roman"/>
          <w:szCs w:val="24"/>
        </w:rPr>
        <w:t xml:space="preserve">υς ιδιωτικούς και δημόσιους φορείς. Αυτή είναι και πάλι –ας το πούμε έτσι- μια εύλογη λειτουργία, που υπηρετεί, όμως, αυτόν τον συγκεκριμένο σκοπό. </w:t>
      </w:r>
    </w:p>
    <w:p w14:paraId="4348E2AF" w14:textId="77777777" w:rsidR="000F31B3" w:rsidRDefault="009714DC">
      <w:pPr>
        <w:spacing w:after="0" w:line="600" w:lineRule="auto"/>
        <w:ind w:firstLine="720"/>
        <w:jc w:val="both"/>
        <w:rPr>
          <w:rFonts w:eastAsia="Times New Roman"/>
          <w:szCs w:val="24"/>
        </w:rPr>
      </w:pPr>
      <w:r>
        <w:rPr>
          <w:rFonts w:eastAsia="Times New Roman"/>
          <w:szCs w:val="24"/>
        </w:rPr>
        <w:lastRenderedPageBreak/>
        <w:t>Με το άρθρο 8 εκχωρείται ο κομβικός ρόλος στην προώθηση της επιχειρηματικής λειτουργίας. Ουσιαστικά, δηλαδή</w:t>
      </w:r>
      <w:r>
        <w:rPr>
          <w:rFonts w:eastAsia="Times New Roman"/>
          <w:szCs w:val="24"/>
        </w:rPr>
        <w:t xml:space="preserve">, το όλο νομοσχέδιο διαπνέεται απ’ αυτήν τη λογική, το πώς θα υπηρετηθεί η επιχειρηματική λειτουργία. </w:t>
      </w:r>
    </w:p>
    <w:p w14:paraId="4348E2B0" w14:textId="77777777" w:rsidR="000F31B3" w:rsidRDefault="009714DC">
      <w:pPr>
        <w:spacing w:after="0" w:line="600" w:lineRule="auto"/>
        <w:ind w:firstLine="720"/>
        <w:jc w:val="both"/>
        <w:rPr>
          <w:rFonts w:eastAsia="Times New Roman"/>
          <w:szCs w:val="24"/>
        </w:rPr>
      </w:pPr>
      <w:r>
        <w:rPr>
          <w:rFonts w:eastAsia="Times New Roman"/>
          <w:szCs w:val="24"/>
        </w:rPr>
        <w:t>Σ’ αυτήν τη λογική, ένα άλλο σημαντικό στοιχείο είναι οι ελαστικές σχέσεις εργασίας, που τις διατηρεί. Και αυτό ακριβώς είναι ενδεικτικό του στοιχείου αυ</w:t>
      </w:r>
      <w:r>
        <w:rPr>
          <w:rFonts w:eastAsia="Times New Roman"/>
          <w:szCs w:val="24"/>
        </w:rPr>
        <w:t xml:space="preserve">τού, που έχουμε πει εμείς από την αρχή ότι το κεφάλαιο θέλει να κάνει την έρευνα αυτή, όσο το δυνατόν πιο γρήγορα και αποτελεσματικά και όσο το δυνατόν πιο φτηνά, ώστε οι ερευνητές που θα κάνουν την έρευνα να είναι </w:t>
      </w:r>
      <w:proofErr w:type="spellStart"/>
      <w:r>
        <w:rPr>
          <w:rFonts w:eastAsia="Times New Roman"/>
          <w:szCs w:val="24"/>
        </w:rPr>
        <w:t>χειραγωγήσιμοι</w:t>
      </w:r>
      <w:proofErr w:type="spellEnd"/>
      <w:r>
        <w:rPr>
          <w:rFonts w:eastAsia="Times New Roman"/>
          <w:szCs w:val="24"/>
        </w:rPr>
        <w:t>. Και σαν μέσο τέτοιο χρησι</w:t>
      </w:r>
      <w:r>
        <w:rPr>
          <w:rFonts w:eastAsia="Times New Roman"/>
          <w:szCs w:val="24"/>
        </w:rPr>
        <w:t>μοποιούνται οι ελαστικές σχέσεις και ο εσωτερικός κανονισμός, που κανονίζει τη λειτουργία σ’ αυτό το πλαίσιο.</w:t>
      </w:r>
    </w:p>
    <w:p w14:paraId="4348E2B1" w14:textId="77777777" w:rsidR="000F31B3" w:rsidRDefault="009714DC">
      <w:pPr>
        <w:spacing w:after="0" w:line="600" w:lineRule="auto"/>
        <w:ind w:firstLine="720"/>
        <w:jc w:val="both"/>
        <w:rPr>
          <w:rFonts w:eastAsia="Times New Roman"/>
          <w:szCs w:val="24"/>
        </w:rPr>
      </w:pPr>
      <w:r>
        <w:rPr>
          <w:rFonts w:eastAsia="Times New Roman"/>
          <w:szCs w:val="24"/>
        </w:rPr>
        <w:t xml:space="preserve">Έρχομαι τώρα σε κάποιες τροπολογίες. Είναι η τροπολογία που έχει ενσωματωθεί σαν άρθρο 15 και αφορά τις ταινίες καπνού. Αυτή είναι μια τροπολογία </w:t>
      </w:r>
      <w:r>
        <w:rPr>
          <w:rFonts w:eastAsia="Times New Roman"/>
          <w:szCs w:val="24"/>
        </w:rPr>
        <w:t xml:space="preserve">στη λογική των έμμεσων φόρων. </w:t>
      </w:r>
    </w:p>
    <w:p w14:paraId="4348E2B2" w14:textId="77777777" w:rsidR="000F31B3" w:rsidRDefault="009714DC">
      <w:pPr>
        <w:spacing w:after="0" w:line="600" w:lineRule="auto"/>
        <w:ind w:firstLine="720"/>
        <w:jc w:val="both"/>
        <w:rPr>
          <w:rFonts w:eastAsia="Times New Roman"/>
          <w:szCs w:val="24"/>
        </w:rPr>
      </w:pPr>
      <w:r>
        <w:rPr>
          <w:rFonts w:eastAsia="Times New Roman"/>
          <w:szCs w:val="24"/>
        </w:rPr>
        <w:lastRenderedPageBreak/>
        <w:t>Μια σημαντική τροπολογία είναι η τροπολογία που έχει γίνει τώρα άρθρο 16 και αναφέρεται στην παράταση των συμβάσεων των καθαριστριών. Όπως είναι γνωστό, εμείς έχουμε καταθέσει μια δική μας τροπολογία και επιμένουμε σ’ αυτή. Θ</w:t>
      </w:r>
      <w:r>
        <w:rPr>
          <w:rFonts w:eastAsia="Times New Roman"/>
          <w:szCs w:val="24"/>
        </w:rPr>
        <w:t xml:space="preserve">έλουμε να παραταθούν οι συμβάσεις όλων, συμπεριλαμβανομένων των </w:t>
      </w:r>
      <w:proofErr w:type="spellStart"/>
      <w:r>
        <w:rPr>
          <w:rFonts w:eastAsia="Times New Roman"/>
          <w:szCs w:val="24"/>
        </w:rPr>
        <w:t>διμηνιτών</w:t>
      </w:r>
      <w:proofErr w:type="spellEnd"/>
      <w:r>
        <w:rPr>
          <w:rFonts w:eastAsia="Times New Roman"/>
          <w:szCs w:val="24"/>
        </w:rPr>
        <w:t xml:space="preserve">, και οι συμβάσεις τους να μετατραπούν σε αορίστου χρόνου. </w:t>
      </w:r>
    </w:p>
    <w:p w14:paraId="4348E2B3" w14:textId="77777777" w:rsidR="000F31B3" w:rsidRDefault="009714DC">
      <w:pPr>
        <w:spacing w:after="0" w:line="600" w:lineRule="auto"/>
        <w:ind w:firstLine="720"/>
        <w:jc w:val="both"/>
        <w:rPr>
          <w:rFonts w:eastAsia="Times New Roman"/>
          <w:szCs w:val="24"/>
        </w:rPr>
      </w:pPr>
      <w:r>
        <w:rPr>
          <w:rFonts w:eastAsia="Times New Roman"/>
          <w:szCs w:val="24"/>
        </w:rPr>
        <w:t>Τέλος, υπάρχει η τροπολογία που έχει ενσωματωθεί ως άρθρο 17 και αφορά στην εισαγωγή αθλητών που παίρνουν κάποια επιπλέον μ</w:t>
      </w:r>
      <w:r>
        <w:rPr>
          <w:rFonts w:eastAsia="Times New Roman"/>
          <w:szCs w:val="24"/>
        </w:rPr>
        <w:t>όρια.</w:t>
      </w:r>
    </w:p>
    <w:p w14:paraId="4348E2B4" w14:textId="77777777" w:rsidR="000F31B3" w:rsidRDefault="009714DC">
      <w:pPr>
        <w:spacing w:after="0" w:line="600" w:lineRule="auto"/>
        <w:ind w:firstLine="720"/>
        <w:jc w:val="both"/>
        <w:rPr>
          <w:rFonts w:eastAsia="Times New Roman"/>
          <w:szCs w:val="24"/>
        </w:rPr>
      </w:pPr>
      <w:r>
        <w:rPr>
          <w:rFonts w:eastAsia="Times New Roman"/>
          <w:szCs w:val="24"/>
        </w:rPr>
        <w:t>Εμείς καταψηφίσαμε βέβαια, επί της αρχής το νομοσχέδιο και θα καταψηφίσουμε επίσης τα περισσότερα άρθρα, εκτός από ορισμένα που έχουν ένα θετικό πρόσημο και στα οποία θα ψηφίσουμε «παρών».</w:t>
      </w:r>
    </w:p>
    <w:p w14:paraId="4348E2B5" w14:textId="77777777" w:rsidR="000F31B3" w:rsidRDefault="009714DC">
      <w:pPr>
        <w:spacing w:after="0" w:line="600" w:lineRule="auto"/>
        <w:ind w:firstLine="720"/>
        <w:jc w:val="both"/>
        <w:rPr>
          <w:rFonts w:eastAsia="Times New Roman"/>
          <w:szCs w:val="24"/>
        </w:rPr>
      </w:pPr>
      <w:r>
        <w:rPr>
          <w:rFonts w:eastAsia="Times New Roman"/>
          <w:szCs w:val="24"/>
        </w:rPr>
        <w:t>Σας ευχαριστώ.</w:t>
      </w:r>
    </w:p>
    <w:p w14:paraId="4348E2B6"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w:t>
      </w:r>
      <w:r>
        <w:rPr>
          <w:rFonts w:eastAsia="Times New Roman" w:cs="Times New Roman"/>
          <w:szCs w:val="24"/>
        </w:rPr>
        <w:t>και εγώ, κύριε Τάσσο.</w:t>
      </w:r>
    </w:p>
    <w:p w14:paraId="4348E2B7"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ειδικός αγορητής του κόμματος Το Ποτάμι, κ. </w:t>
      </w:r>
      <w:proofErr w:type="spellStart"/>
      <w:r>
        <w:rPr>
          <w:rFonts w:eastAsia="Times New Roman" w:cs="Times New Roman"/>
          <w:szCs w:val="24"/>
        </w:rPr>
        <w:t>Μαυρωτάς</w:t>
      </w:r>
      <w:proofErr w:type="spellEnd"/>
      <w:r>
        <w:rPr>
          <w:rFonts w:eastAsia="Times New Roman" w:cs="Times New Roman"/>
          <w:szCs w:val="24"/>
        </w:rPr>
        <w:t xml:space="preserve">, για οκτώ λεπτά. </w:t>
      </w:r>
    </w:p>
    <w:p w14:paraId="4348E2B8"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ΜΑΥΡΩΤΑΣ:</w:t>
      </w:r>
      <w:r>
        <w:rPr>
          <w:rFonts w:eastAsia="Times New Roman" w:cs="Times New Roman"/>
          <w:szCs w:val="24"/>
        </w:rPr>
        <w:t xml:space="preserve"> Ευχαριστώ, κύριε Πρόεδρε. </w:t>
      </w:r>
    </w:p>
    <w:p w14:paraId="4348E2B9"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Μιλήσαμε χθες για τα επί της αρχής του νομοσχεδίου. Σήμερα θα μπω κατευθείαν στα άρθρα και τις τροπολ</w:t>
      </w:r>
      <w:r>
        <w:rPr>
          <w:rFonts w:eastAsia="Times New Roman" w:cs="Times New Roman"/>
          <w:szCs w:val="24"/>
        </w:rPr>
        <w:t>ογίες, ξεκινώντας από το άρθρο 2, που αφορά τον σκοπό. Στην παράγραφο 1γ΄ ουσιαστικά λέει ότι χρηματοδοτεί αγορά ερευνητικού εξοπλισμού βάσει στρατηγικού σχεδιασμού. Πιστεύουμε ότι η συγκεκριμένη πρόταση είναι ελλιπής, γιατί δεν λέει ποιανού στρατηγικού σχ</w:t>
      </w:r>
      <w:r>
        <w:rPr>
          <w:rFonts w:eastAsia="Times New Roman" w:cs="Times New Roman"/>
          <w:szCs w:val="24"/>
        </w:rPr>
        <w:t>εδιασμού: του πανεπιστημίου, του ερευνητικού κέντρου, του ιδρύματος ή της ΕΣΕΤΑΚ, της Εθνικής Στρατηγικής Έρευνας Τεχνολογικής Ανάπτυξης και Καινοτομίας, όπως λέει η σύμβαση, την οποία έχουμε υπογράψει, στη σελίδα 36 παράγραφο 2;</w:t>
      </w:r>
    </w:p>
    <w:p w14:paraId="4348E2B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Κάτι που είπαμε επίσης στη</w:t>
      </w:r>
      <w:r>
        <w:rPr>
          <w:rFonts w:eastAsia="Times New Roman" w:cs="Times New Roman"/>
          <w:szCs w:val="24"/>
        </w:rPr>
        <w:t xml:space="preserve">ν επιτροπή είναι ότι στους σκοπούς θα πρέπει να περιλάβουμε μάλλον και την προώθηση συνεργειών μεταξύ ιδρυμάτων, στοχεύοντας έτσι στον ενιαίο χώρο τριτοβάθμιας εκπαίδευσης και έρευνας. </w:t>
      </w:r>
    </w:p>
    <w:p w14:paraId="4348E2B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Πάμε στο άρθρο 3 για τους πόρους. Εδώ είχαμε κάνει και στις επιτροπές μια συγκεκριμένη πρόταση. Στην περίπτωση που έρευνα χρηματοδοτήθηκε από το </w:t>
      </w:r>
      <w:proofErr w:type="spellStart"/>
      <w:r>
        <w:rPr>
          <w:rFonts w:eastAsia="Times New Roman" w:cs="Times New Roman"/>
          <w:szCs w:val="24"/>
        </w:rPr>
        <w:t>δρυμα</w:t>
      </w:r>
      <w:proofErr w:type="spellEnd"/>
      <w:r>
        <w:rPr>
          <w:rFonts w:eastAsia="Times New Roman" w:cs="Times New Roman"/>
          <w:szCs w:val="24"/>
        </w:rPr>
        <w:t xml:space="preserve"> και καταλήγει στην παραγωγή καινοτομικού προϊόντος, θα πρέπει να προβλεφθεί τρόπος επιστροφής ενός ποσοστ</w:t>
      </w:r>
      <w:r>
        <w:rPr>
          <w:rFonts w:eastAsia="Times New Roman" w:cs="Times New Roman"/>
          <w:szCs w:val="24"/>
        </w:rPr>
        <w:t xml:space="preserve">ού που θα προέρχεται από την εκμετάλλευση του προϊόντος αυτού είτε με πατέντες, με </w:t>
      </w:r>
      <w:proofErr w:type="spellStart"/>
      <w:r>
        <w:rPr>
          <w:rFonts w:eastAsia="Times New Roman" w:cs="Times New Roman"/>
          <w:szCs w:val="24"/>
        </w:rPr>
        <w:t>royalties</w:t>
      </w:r>
      <w:proofErr w:type="spellEnd"/>
      <w:r>
        <w:rPr>
          <w:rFonts w:eastAsia="Times New Roman" w:cs="Times New Roman"/>
          <w:szCs w:val="24"/>
        </w:rPr>
        <w:t xml:space="preserve"> κ.λπ.. Το ποσό αυτό θα αποτελεί πόρο του ιδρύματος και θα χρησιμοποιείται σε νέες προκηρύξεις. </w:t>
      </w:r>
    </w:p>
    <w:p w14:paraId="4348E2B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Επίσης, στο άρθρο 3 αναφέρεται ότι ο ιδιωτικός τομέας μπορεί να συμμετάσχει στους πόρους με διάφορες δωρεές, χορηγίες, επιχορηγήσεις κ.λπ.. Ίσως θα ήταν σκόπιμο να μπορεί να συμμετέχει στη χρηματοδότηση </w:t>
      </w:r>
      <w:proofErr w:type="spellStart"/>
      <w:r>
        <w:rPr>
          <w:rFonts w:eastAsia="Times New Roman" w:cs="Times New Roman"/>
          <w:szCs w:val="24"/>
        </w:rPr>
        <w:t>στοχευμένων</w:t>
      </w:r>
      <w:proofErr w:type="spellEnd"/>
      <w:r>
        <w:rPr>
          <w:rFonts w:eastAsia="Times New Roman" w:cs="Times New Roman"/>
          <w:szCs w:val="24"/>
        </w:rPr>
        <w:t xml:space="preserve"> προκηρύξεων, που θα καλύπτουν πολύ συγκεκ</w:t>
      </w:r>
      <w:r>
        <w:rPr>
          <w:rFonts w:eastAsia="Times New Roman" w:cs="Times New Roman"/>
          <w:szCs w:val="24"/>
        </w:rPr>
        <w:t>ριμένες ανάγκες του, όπως μελέτη για κάποια παραγωγή προϊόντος ή για οτιδήποτε άλλο. Το αίτημα αυτό θα μπορεί να απευθύνεται στο επιστημονικό συμβούλιο, το οποίο και θα αποφασίζει τους όρους της σχετικής προκήρυξης, ενώ η χρηματοδότηση θα μεταφέρεται στους</w:t>
      </w:r>
      <w:r>
        <w:rPr>
          <w:rFonts w:eastAsia="Times New Roman" w:cs="Times New Roman"/>
          <w:szCs w:val="24"/>
        </w:rPr>
        <w:t xml:space="preserve"> πόρους του ιδρύματος και από εκεί και πέρα, μετά τη διαδικασία αξιολόγησης, στους δικαιούχους ερευνητές. </w:t>
      </w:r>
    </w:p>
    <w:p w14:paraId="4348E2B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άρθρο 5 για τις προκηρύξεις, κατά τη γνώμη μας πρέπει να επιδιωχθεί μια κανονικότητα –το ανέφερε άλλωστε και ο Υπουργός χθες- ένας στάνταρ μήνας </w:t>
      </w:r>
      <w:r>
        <w:rPr>
          <w:rFonts w:eastAsia="Times New Roman" w:cs="Times New Roman"/>
          <w:szCs w:val="24"/>
        </w:rPr>
        <w:t xml:space="preserve">προκηρύξεων ανά είδος προκήρυξης, ώστε να ξέρουν οι ερευνητές πότε να περιμένουν τι, κάτι το οποίο μπορεί να ενσωματωθεί στον εσωτερικό κανονισμό. </w:t>
      </w:r>
    </w:p>
    <w:p w14:paraId="4348E2BE"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Στο άρθρο 10, που αφορά το προσωπικό, στην αιτιολογική έκθεση αναφέρεται ότι η τριμελής επιτροπή αξιολόγησης</w:t>
      </w:r>
      <w:r>
        <w:rPr>
          <w:rFonts w:eastAsia="Times New Roman" w:cs="Times New Roman"/>
          <w:szCs w:val="24"/>
        </w:rPr>
        <w:t xml:space="preserve"> ορίζεται από το επιστημονικό συμβούλιο. Στο νομοσχέδιο λέει ότι ορίζεται από τον διευθυντή. Φαντάζομαι ότι θα ισχύει το τελευταίο. Επίσης, στη σύμβαση αναφέρονται δεκαπέντε μόνιμες θέσεις προσωπικού. Το ερώτημα είναι εάν αυτός θα είναι τελικά ο αριθμός το</w:t>
      </w:r>
      <w:r>
        <w:rPr>
          <w:rFonts w:eastAsia="Times New Roman" w:cs="Times New Roman"/>
          <w:szCs w:val="24"/>
        </w:rPr>
        <w:t xml:space="preserve">υ μόνιμου προσωπικού για το ίδρυμα. </w:t>
      </w:r>
    </w:p>
    <w:p w14:paraId="4348E2BF"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Στο άρθρο 12, που αναφέρεται στον εσωτερικό κανονισμό λέει ότι αυτός θα εκδίδεται με κοινή υπουργική απόφαση των Υπουργείων Εσωτερικών, Οικονομικών και Παιδείας. Εδώ υπάρχει ένας προβληματισμός στην έκθεση Επιστημονικής</w:t>
      </w:r>
      <w:r>
        <w:rPr>
          <w:rFonts w:eastAsia="Times New Roman" w:cs="Times New Roman"/>
          <w:szCs w:val="24"/>
        </w:rPr>
        <w:t xml:space="preserve"> Υπηρεσίας της Βουλής εάν ο εσωτερικός κανονισμός θα πρέπει </w:t>
      </w:r>
      <w:r>
        <w:rPr>
          <w:rFonts w:eastAsia="Times New Roman" w:cs="Times New Roman"/>
          <w:szCs w:val="24"/>
        </w:rPr>
        <w:lastRenderedPageBreak/>
        <w:t>να εκδίδεται με κοινή υπουργική απόφαση ή με προεδρικό διάταγμα, όπως αναφέρεται στην έκθεση της Επιστημονικής Υπηρεσίας της Βουλής. Το ερώτημα είναι εάν θα έχει τελικά λόγο και το ΕΛΙΔΕΚ στην κατ</w:t>
      </w:r>
      <w:r>
        <w:rPr>
          <w:rFonts w:eastAsia="Times New Roman" w:cs="Times New Roman"/>
          <w:szCs w:val="24"/>
        </w:rPr>
        <w:t xml:space="preserve">άρτιση του εσωτερικού κανονισμού. </w:t>
      </w:r>
    </w:p>
    <w:p w14:paraId="4348E2C0"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Το άρθρο 17 –ήταν μια τροπολογία στην Επιτροπή Μορφωτικών Υποθέσεων που προστέθηκε μετά και έγινε άρθρο- αφορά τα θέματα εισαγωγής αθλητών στην τριτοβάθμια εκπαίδευση. Είμαστε θετικοί στην αύξηση του ποσοστού από 3% σε 4,</w:t>
      </w:r>
      <w:r>
        <w:rPr>
          <w:rFonts w:eastAsia="Times New Roman" w:cs="Times New Roman"/>
          <w:szCs w:val="24"/>
        </w:rPr>
        <w:t>5%. Μπορεί σε κάποιους να φαίνεται ασήμαντη αυτή η διαφορά του 1,5%, αλλά η δυνατότητα να έχουν περισσότερες θέσεις να διεκδικήσουν στα ΑΕΙ συμβάλλει θετικά στην προώθηση της ενασχόλησης των παιδιών με τον αθλητισμό.</w:t>
      </w:r>
    </w:p>
    <w:p w14:paraId="4348E2C1"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Πριν από λίγες μέρες άλλωστε υποδεχθήκα</w:t>
      </w:r>
      <w:r>
        <w:rPr>
          <w:rFonts w:eastAsia="Times New Roman" w:cs="Times New Roman"/>
          <w:szCs w:val="24"/>
        </w:rPr>
        <w:t xml:space="preserve">με τους Ολυμπιονίκες και τους </w:t>
      </w:r>
      <w:proofErr w:type="spellStart"/>
      <w:r>
        <w:rPr>
          <w:rFonts w:eastAsia="Times New Roman" w:cs="Times New Roman"/>
          <w:szCs w:val="24"/>
        </w:rPr>
        <w:t>Παραολυμπιονίκες</w:t>
      </w:r>
      <w:proofErr w:type="spellEnd"/>
      <w:r>
        <w:rPr>
          <w:rFonts w:eastAsia="Times New Roman" w:cs="Times New Roman"/>
          <w:szCs w:val="24"/>
        </w:rPr>
        <w:t xml:space="preserve"> στη Βουλή και αυτό που ακούσαμε να λένε είναι ότι χρειάζεται να δώσουμε περισσότερα κίνητρα στα παιδιά, για να ασχοληθούν με τον αθλητισμό.</w:t>
      </w:r>
    </w:p>
    <w:p w14:paraId="4348E2C2"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Ως Ποτάμι, όταν έρθει το αθλητικό νομοσχέδιο θα έχουμε και συγκεκριμέ</w:t>
      </w:r>
      <w:r>
        <w:rPr>
          <w:rFonts w:eastAsia="Times New Roman" w:cs="Times New Roman"/>
          <w:szCs w:val="24"/>
        </w:rPr>
        <w:t xml:space="preserve">νη πρόταση για τον τρόπο </w:t>
      </w:r>
      <w:proofErr w:type="spellStart"/>
      <w:r>
        <w:rPr>
          <w:rFonts w:eastAsia="Times New Roman" w:cs="Times New Roman"/>
          <w:szCs w:val="24"/>
        </w:rPr>
        <w:t>μοριοδότησης</w:t>
      </w:r>
      <w:proofErr w:type="spellEnd"/>
      <w:r>
        <w:rPr>
          <w:rFonts w:eastAsia="Times New Roman" w:cs="Times New Roman"/>
          <w:szCs w:val="24"/>
        </w:rPr>
        <w:t xml:space="preserve"> και μαθητών, ώστε να μην γίνεται κακή χρήση, κατάχρηση των προνομίων, που έχουμε δει να γίνεται στο παρελθόν. Να επωφελούνται αυτοί που πραγματικά αξίζουν και όχι διάφοροι περαστικοί, όψιμοι αθλητές, που έχουν όμως τις</w:t>
      </w:r>
      <w:r>
        <w:rPr>
          <w:rFonts w:eastAsia="Times New Roman" w:cs="Times New Roman"/>
          <w:szCs w:val="24"/>
        </w:rPr>
        <w:t xml:space="preserve"> κατάλληλες «άκρες».</w:t>
      </w:r>
    </w:p>
    <w:p w14:paraId="4348E2C3"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Όσον αφορά τις τροπολογίες, καταθέσαμε την </w:t>
      </w:r>
      <w:proofErr w:type="spellStart"/>
      <w:r>
        <w:rPr>
          <w:rFonts w:eastAsia="Times New Roman" w:cs="Times New Roman"/>
          <w:szCs w:val="24"/>
        </w:rPr>
        <w:t>υπ’αριθμό</w:t>
      </w:r>
      <w:proofErr w:type="spellEnd"/>
      <w:r>
        <w:rPr>
          <w:rFonts w:eastAsia="Times New Roman" w:cs="Times New Roman"/>
          <w:szCs w:val="24"/>
        </w:rPr>
        <w:t xml:space="preserve"> 694/78, η οποία αφορά τους ομότιμους καθηγητές, δηλαδή τους συνταξιούχους και έχει να κάνει με το άρθρο 69 του πρόσφατου νόμου για την έρευνα. Με την τροπολογία, ουσιαστικά ζητάμε να</w:t>
      </w:r>
      <w:r>
        <w:rPr>
          <w:rFonts w:eastAsia="Times New Roman" w:cs="Times New Roman"/>
          <w:szCs w:val="24"/>
        </w:rPr>
        <w:t xml:space="preserve"> δοθεί η δυνατότητα να είναι οι ομότιμοι καθηγητές και επιστημονικοί υπεύθυνοι σε ερευνητικά προγράμματα, όταν μάλιστα με βάση τον ίδιο νόμο, τον ν.4386/2016 που ψηφίστηκε τον Μάιο, ακόμα και εξωτερικοί συνεργάτες με διδακτορικό μπορούν να είναι επιστημονι</w:t>
      </w:r>
      <w:r>
        <w:rPr>
          <w:rFonts w:eastAsia="Times New Roman" w:cs="Times New Roman"/>
          <w:szCs w:val="24"/>
        </w:rPr>
        <w:t>κοί υπεύθυνοι προγραμμάτων.</w:t>
      </w:r>
    </w:p>
    <w:p w14:paraId="4348E2C4"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Πιστεύουμε ότι με τον τρόπο αυτόν δεν θα χάσουμε ένα έμπειρο επιστημονικό δυναμικό, που μετράει πολύ στην αξιολόγηση των προτάσεων. Με τη συμμετοχή τους στις προτάσεις μεγιστοποιούν τις πιθανότητες να κερδηθεί ένα ερευνητικό πρό</w:t>
      </w:r>
      <w:r>
        <w:rPr>
          <w:rFonts w:eastAsia="Times New Roman" w:cs="Times New Roman"/>
          <w:szCs w:val="24"/>
        </w:rPr>
        <w:t xml:space="preserve">γραμμα, </w:t>
      </w:r>
      <w:proofErr w:type="spellStart"/>
      <w:r>
        <w:rPr>
          <w:rFonts w:eastAsia="Times New Roman" w:cs="Times New Roman"/>
          <w:szCs w:val="24"/>
        </w:rPr>
        <w:t>καθ’ότι</w:t>
      </w:r>
      <w:proofErr w:type="spellEnd"/>
      <w:r>
        <w:rPr>
          <w:rFonts w:eastAsia="Times New Roman" w:cs="Times New Roman"/>
          <w:szCs w:val="24"/>
        </w:rPr>
        <w:t xml:space="preserve"> είναι ερευνητές, είναι επιστήμονες με πλούσια βιογραφικά και σχετική ερευνητική δουλειά και εμπειρία.</w:t>
      </w:r>
    </w:p>
    <w:p w14:paraId="4348E2C5"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Όπως βλέπουμε κι από το εξωτερικό ένας επιστήμονας εξήντα επτά ετών είναι στο </w:t>
      </w:r>
      <w:proofErr w:type="spellStart"/>
      <w:r>
        <w:rPr>
          <w:rFonts w:eastAsia="Times New Roman" w:cs="Times New Roman"/>
          <w:szCs w:val="24"/>
        </w:rPr>
        <w:t>πικ</w:t>
      </w:r>
      <w:proofErr w:type="spellEnd"/>
      <w:r>
        <w:rPr>
          <w:rFonts w:eastAsia="Times New Roman" w:cs="Times New Roman"/>
          <w:szCs w:val="24"/>
        </w:rPr>
        <w:t xml:space="preserve"> ουσιαστικά της καριέρας του. Και γι’ αυτό, στο εξωτερικό</w:t>
      </w:r>
      <w:r>
        <w:rPr>
          <w:rFonts w:eastAsia="Times New Roman" w:cs="Times New Roman"/>
          <w:szCs w:val="24"/>
        </w:rPr>
        <w:t xml:space="preserve"> πολύ σπάνια συνταξιοδοτούνται. Πηγαίνουμε στα συνέδρια και τους βλέπουμε εκεί. Εμείς με τη διάταξη του άρθρου 69, που υπήρχε, ουσιαστικά τους παροπλίζουμε. </w:t>
      </w:r>
    </w:p>
    <w:p w14:paraId="4348E2C6"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Είναι και λίγο υποκρισία, γιατί λέμε ότι μπορούν οι ομότιμοι καθηγητές να συμμετέχουν στα προπτυχι</w:t>
      </w:r>
      <w:r>
        <w:rPr>
          <w:rFonts w:eastAsia="Times New Roman" w:cs="Times New Roman"/>
          <w:szCs w:val="24"/>
        </w:rPr>
        <w:t>ακά μαθήματα, όπως ψηφίστηκε πρόσφατα –συμμετείχαν ήδη στα μεταπτυχιακά- αλλά δεν μπορούν να είναι κύριοι ερευνητές σε ερευνητικά προγράμματα. Τους θέλουμε δηλαδή ενεργούς εκπαιδευτικά, αλλά όχι επιστημονικά;</w:t>
      </w:r>
    </w:p>
    <w:p w14:paraId="4348E2C7"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Καταλήγουμε έτσι σε καταστάσεις να είναι ο ομότ</w:t>
      </w:r>
      <w:r>
        <w:rPr>
          <w:rFonts w:eastAsia="Times New Roman" w:cs="Times New Roman"/>
          <w:szCs w:val="24"/>
        </w:rPr>
        <w:t>ιμος καθηγητής ουσιαστικά ο επιστημονικός υπεύθυνος και να βάζει κάποιον άλλον να παίξει τυπικά τον ρόλο του επιστημονικού υπεύθυνου, ώστε να ξεπερνιούνται τα διάφορα γραφειοκρατικά κωλύματα. Ελπίζουμε να γίνει δεκτή η συγκεκριμένη τροπολογία από τον ή την</w:t>
      </w:r>
      <w:r>
        <w:rPr>
          <w:rFonts w:eastAsia="Times New Roman" w:cs="Times New Roman"/>
          <w:szCs w:val="24"/>
        </w:rPr>
        <w:t xml:space="preserve"> Υπουργό. </w:t>
      </w:r>
    </w:p>
    <w:p w14:paraId="4348E2C8"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Τελειώνω με μια τελευταία τροπολογία. Είναι η τροπολογία με γενικό αριθμό 700 και ειδικό 83 του Υπουργείου Παιδείας, με την οποία καταργείται η δυνατότητα των μελών ΕΔΙΠ, εργαστηριακού και διδακτικού προσωπικού των πανεπιστημίων δηλαδή, να εξελι</w:t>
      </w:r>
      <w:r>
        <w:rPr>
          <w:rFonts w:eastAsia="Times New Roman" w:cs="Times New Roman"/>
          <w:szCs w:val="24"/>
        </w:rPr>
        <w:t>χθούν σε λέκτορες, σε προσωποπαγείς θέσεις, με κλειστές διαδικασίες. Αυτή ήταν η περίφημη νομοτεχνική βελτίωση των είκοσι ενός γραμμών, που είχε μπει σε μια εκπρόθεσμη τροπολογία και πέρασε ουσιαστικά λάθρα ο κ. Φίλης πριν από ένα μήνα περίπου στο νομοσχέδ</w:t>
      </w:r>
      <w:r>
        <w:rPr>
          <w:rFonts w:eastAsia="Times New Roman" w:cs="Times New Roman"/>
          <w:szCs w:val="24"/>
        </w:rPr>
        <w:t xml:space="preserve">ιο για την ελληνόγλωσση εκπαίδευση, μια άσχετη με την τροπολογία διάταξη, που μάλλον του </w:t>
      </w:r>
      <w:proofErr w:type="spellStart"/>
      <w:r>
        <w:rPr>
          <w:rFonts w:eastAsia="Times New Roman" w:cs="Times New Roman"/>
          <w:szCs w:val="24"/>
        </w:rPr>
        <w:t>σφύριξε</w:t>
      </w:r>
      <w:proofErr w:type="spellEnd"/>
      <w:r>
        <w:rPr>
          <w:rFonts w:eastAsia="Times New Roman" w:cs="Times New Roman"/>
          <w:szCs w:val="24"/>
        </w:rPr>
        <w:t xml:space="preserve"> κάποιος σύμβουλός του, χωρίς καν να αναπτυχθεί, όχι μόνο στις επιτροπές, αλλά ούτε στην Ολομέλεια.</w:t>
      </w:r>
    </w:p>
    <w:p w14:paraId="4348E2C9"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θα σταθώ, λοιπόν, τόσο πολύ στην ουσία της τροπολογίας, </w:t>
      </w:r>
      <w:r>
        <w:rPr>
          <w:rFonts w:eastAsia="Times New Roman" w:cs="Times New Roman"/>
          <w:szCs w:val="24"/>
        </w:rPr>
        <w:t>αλλά στη διαδικασία με αυτόν τον τραγικό τρόπο νομοθέτησης και τα αποτελέσματά της. Όταν κάτι δεν συζητείται για να εξεταστεί απ’ όλες τις πλευρές, αλλά παίζουμε κρυφτό στη Βουλή για το πώς θα περάσει πιο απαρατήρητο, καταλήγουμε σε αυτό το θλιβερό και εξε</w:t>
      </w:r>
      <w:r>
        <w:rPr>
          <w:rFonts w:eastAsia="Times New Roman" w:cs="Times New Roman"/>
          <w:szCs w:val="24"/>
        </w:rPr>
        <w:t xml:space="preserve">υτελιστικό, κατά τη γνώμη μου, φαινόμενο για το Κοινοβούλιο, να ψηφίζουμε και να </w:t>
      </w:r>
      <w:proofErr w:type="spellStart"/>
      <w:r>
        <w:rPr>
          <w:rFonts w:eastAsia="Times New Roman" w:cs="Times New Roman"/>
          <w:szCs w:val="24"/>
        </w:rPr>
        <w:t>ξεψηφίζουμε</w:t>
      </w:r>
      <w:proofErr w:type="spellEnd"/>
      <w:r>
        <w:rPr>
          <w:rFonts w:eastAsia="Times New Roman" w:cs="Times New Roman"/>
          <w:szCs w:val="24"/>
        </w:rPr>
        <w:t xml:space="preserve"> διατάξεις. </w:t>
      </w:r>
    </w:p>
    <w:p w14:paraId="4348E2C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λήξης της ομιλίας του κυρίου Βουλευτή)</w:t>
      </w:r>
    </w:p>
    <w:p w14:paraId="4348E2C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Ένα λεπτό θα ήθελα ακόμα, κύριε Πρόεδρε. </w:t>
      </w:r>
    </w:p>
    <w:p w14:paraId="4348E2C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Ή όπως είδαμε πρό</w:t>
      </w:r>
      <w:r>
        <w:rPr>
          <w:rFonts w:eastAsia="Times New Roman" w:cs="Times New Roman"/>
          <w:szCs w:val="24"/>
        </w:rPr>
        <w:t xml:space="preserve">σφατα, να μπαίνουν και να αποσύρονται τροπολογίες. Μπρος-πίσω, δηλαδή. </w:t>
      </w:r>
    </w:p>
    <w:p w14:paraId="4348E2C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Παρεμπιπτόντως, μιας και μιλήσαμε για μπρος-πίσω, επειδή είχαμε χθες το ντέρμπι Ολυμπιακού-Παναθηναϊκού στο μπάσκετ, λιγότερα μπρος-πίσω έγιναν χθες στο παιχνίδι απ’ όσα έχει κάνει η Κ</w:t>
      </w:r>
      <w:r>
        <w:rPr>
          <w:rFonts w:eastAsia="Times New Roman" w:cs="Times New Roman"/>
          <w:szCs w:val="24"/>
        </w:rPr>
        <w:t xml:space="preserve">υβέρνηση στο νομοθετικό της έργο. Κατά σύμπτωση, υπάρχει παίκτης Νίκος Παππάς στον Παναθηναϊκό, ο οποίος όμως δεν έχει κάνει καθόλου μπρος-πίσω. </w:t>
      </w:r>
    </w:p>
    <w:p w14:paraId="4348E2CE"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Αυτός, λοιπόν, ο κουτοπόνηρος τρόπος νομοθέτησης πρέπει κάποια στιγμή να σταματήσει. Ειδικά στις κοινοβουλευτι</w:t>
      </w:r>
      <w:r>
        <w:rPr>
          <w:rFonts w:eastAsia="Times New Roman" w:cs="Times New Roman"/>
          <w:szCs w:val="24"/>
        </w:rPr>
        <w:t>κές διαδικασίες ο σκοπός δεν πρέπει ν’ αγιάζει τα μέσα.</w:t>
      </w:r>
    </w:p>
    <w:p w14:paraId="4348E2CF"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348E2D0" w14:textId="77777777" w:rsidR="000F31B3" w:rsidRDefault="009714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4348E2D1"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 κι εγώ.</w:t>
      </w:r>
    </w:p>
    <w:p w14:paraId="4348E2D2"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w:t>
      </w:r>
      <w:r>
        <w:rPr>
          <w:rFonts w:eastAsia="Times New Roman" w:cs="Times New Roman"/>
          <w:szCs w:val="24"/>
        </w:rPr>
        <w:t xml:space="preserve"> μας παρακολουθούν από τα άνω δυτικά θεωρεία, αφού ενημερώθηκαν για την ιστορία του κτηρίου και τον τρόπο οργάνωσης και λειτουργίας της Βουλής, είκοσι τέσσερις μαθητές και μαθήτριες και δύο εκπαιδευτικοί από το 6</w:t>
      </w:r>
      <w:r w:rsidRPr="000A31AB">
        <w:rPr>
          <w:rFonts w:eastAsia="Times New Roman" w:cs="Times New Roman"/>
          <w:szCs w:val="24"/>
          <w:vertAlign w:val="superscript"/>
        </w:rPr>
        <w:t>ο</w:t>
      </w:r>
      <w:r>
        <w:rPr>
          <w:rFonts w:eastAsia="Times New Roman" w:cs="Times New Roman"/>
          <w:szCs w:val="24"/>
        </w:rPr>
        <w:t xml:space="preserve"> Δημοτικό Σχολείο Κερατσινίου και είκοσι δυ</w:t>
      </w:r>
      <w:r>
        <w:rPr>
          <w:rFonts w:eastAsia="Times New Roman" w:cs="Times New Roman"/>
          <w:szCs w:val="24"/>
        </w:rPr>
        <w:t xml:space="preserve">ο μαθητές και μαθήτριες και ένας συνοδός από το </w:t>
      </w:r>
      <w:proofErr w:type="spellStart"/>
      <w:r>
        <w:rPr>
          <w:rFonts w:eastAsia="Times New Roman" w:cs="Times New Roman"/>
          <w:szCs w:val="24"/>
        </w:rPr>
        <w:t>Μαράσλειο</w:t>
      </w:r>
      <w:proofErr w:type="spellEnd"/>
      <w:r>
        <w:rPr>
          <w:rFonts w:eastAsia="Times New Roman" w:cs="Times New Roman"/>
          <w:szCs w:val="24"/>
        </w:rPr>
        <w:t xml:space="preserve"> Δημοτικό Σχολείο. </w:t>
      </w:r>
    </w:p>
    <w:p w14:paraId="4348E2D3"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Η Βουλή σάς καλωσορίζει. </w:t>
      </w:r>
    </w:p>
    <w:p w14:paraId="4348E2D4" w14:textId="77777777" w:rsidR="000F31B3" w:rsidRDefault="009714DC">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348E2D5"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w:t>
      </w:r>
      <w:proofErr w:type="spellStart"/>
      <w:r>
        <w:rPr>
          <w:rFonts w:eastAsia="Times New Roman" w:cs="Times New Roman"/>
          <w:szCs w:val="24"/>
        </w:rPr>
        <w:t>Παπαχριστόπουλος</w:t>
      </w:r>
      <w:proofErr w:type="spellEnd"/>
      <w:r>
        <w:rPr>
          <w:rFonts w:eastAsia="Times New Roman" w:cs="Times New Roman"/>
          <w:szCs w:val="24"/>
        </w:rPr>
        <w:t>, ειδικός αγορητής των ΑΝΕΛ, για οκτώ λεπτά.</w:t>
      </w:r>
    </w:p>
    <w:p w14:paraId="4348E2D6"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ΠΑΠΑΧΡΙΣΤΟΠΟΥΛΟΣ:</w:t>
      </w:r>
      <w:r>
        <w:rPr>
          <w:rFonts w:eastAsia="Times New Roman" w:cs="Times New Roman"/>
          <w:szCs w:val="24"/>
        </w:rPr>
        <w:t xml:space="preserve"> Ευχαριστώ, κύριε Πρόεδρε.</w:t>
      </w:r>
    </w:p>
    <w:p w14:paraId="4348E2D7"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Εγώ λέω να ξεφύγουμε λίγο. Θέλω να θυμίσω ότι, πριν πολλά χρόνια που ήμουν φοιτητής, ένας συμφοιτητής μου, μού είπε ότι υπάρχει μια διάλεξη στο Πολυτεχνείο για την Πληροφορική. Δεν σας κρύβω ότι τον αδίκησα. Δεν </w:t>
      </w:r>
      <w:r>
        <w:rPr>
          <w:rFonts w:eastAsia="Times New Roman" w:cs="Times New Roman"/>
          <w:szCs w:val="24"/>
        </w:rPr>
        <w:t xml:space="preserve">πήγα σε αυτήν τη διάλεξη. Μίλαγε τότε ένας μεγάλος επιστήμονας, ο </w:t>
      </w:r>
      <w:proofErr w:type="spellStart"/>
      <w:r>
        <w:rPr>
          <w:rFonts w:eastAsia="Times New Roman" w:cs="Times New Roman"/>
          <w:szCs w:val="24"/>
        </w:rPr>
        <w:t>Βιντ</w:t>
      </w:r>
      <w:proofErr w:type="spellEnd"/>
      <w:r>
        <w:rPr>
          <w:rFonts w:eastAsia="Times New Roman" w:cs="Times New Roman"/>
          <w:szCs w:val="24"/>
        </w:rPr>
        <w:t xml:space="preserve"> Σερφ. Δεν ξέραμε τότε ποιος είναι. Είναι ο άνθρωπος, ο οποίος είχε ενώσει στη στρατιωτική βάση του </w:t>
      </w:r>
      <w:proofErr w:type="spellStart"/>
      <w:r>
        <w:rPr>
          <w:rFonts w:eastAsia="Times New Roman" w:cs="Times New Roman"/>
          <w:szCs w:val="24"/>
        </w:rPr>
        <w:t>Μέριλαντ</w:t>
      </w:r>
      <w:proofErr w:type="spellEnd"/>
      <w:r>
        <w:rPr>
          <w:rFonts w:eastAsia="Times New Roman" w:cs="Times New Roman"/>
          <w:szCs w:val="24"/>
        </w:rPr>
        <w:t xml:space="preserve"> οκτώ ογκώδεις υπολογιστές. Ξεκίναγε από αυτόν τον άνθρωπο η φοβερή πληροφορικ</w:t>
      </w:r>
      <w:r>
        <w:rPr>
          <w:rFonts w:eastAsia="Times New Roman" w:cs="Times New Roman"/>
          <w:szCs w:val="24"/>
        </w:rPr>
        <w:t>ή επανάσταση.</w:t>
      </w:r>
    </w:p>
    <w:p w14:paraId="4348E2D8"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Λίγα χρόνια αργότερα, δύο Έλληνες, ο </w:t>
      </w:r>
      <w:proofErr w:type="spellStart"/>
      <w:r>
        <w:rPr>
          <w:rFonts w:eastAsia="Times New Roman" w:cs="Times New Roman"/>
          <w:szCs w:val="24"/>
        </w:rPr>
        <w:t>Νικ</w:t>
      </w:r>
      <w:proofErr w:type="spellEnd"/>
      <w:r>
        <w:rPr>
          <w:rFonts w:eastAsia="Times New Roman" w:cs="Times New Roman"/>
          <w:szCs w:val="24"/>
        </w:rPr>
        <w:t xml:space="preserve"> </w:t>
      </w:r>
      <w:proofErr w:type="spellStart"/>
      <w:r>
        <w:rPr>
          <w:rFonts w:eastAsia="Times New Roman" w:cs="Times New Roman"/>
          <w:szCs w:val="24"/>
        </w:rPr>
        <w:t>Νεγρεπόντε</w:t>
      </w:r>
      <w:proofErr w:type="spellEnd"/>
      <w:r>
        <w:rPr>
          <w:rFonts w:eastAsia="Times New Roman" w:cs="Times New Roman"/>
          <w:szCs w:val="24"/>
        </w:rPr>
        <w:t xml:space="preserve"> μαζί με τον αείμνηστο Μιχάλη </w:t>
      </w:r>
      <w:proofErr w:type="spellStart"/>
      <w:r>
        <w:rPr>
          <w:rFonts w:eastAsia="Times New Roman" w:cs="Times New Roman"/>
          <w:szCs w:val="24"/>
        </w:rPr>
        <w:t>Δερτούζο</w:t>
      </w:r>
      <w:proofErr w:type="spellEnd"/>
      <w:r>
        <w:rPr>
          <w:rFonts w:eastAsia="Times New Roman" w:cs="Times New Roman"/>
          <w:szCs w:val="24"/>
        </w:rPr>
        <w:t xml:space="preserve"> κάνανε μια επανάσταση στο </w:t>
      </w:r>
      <w:r>
        <w:rPr>
          <w:rFonts w:eastAsia="Times New Roman" w:cs="Times New Roman"/>
          <w:szCs w:val="24"/>
          <w:lang w:val="en-US"/>
        </w:rPr>
        <w:t>MIT</w:t>
      </w:r>
      <w:r>
        <w:rPr>
          <w:rFonts w:eastAsia="Times New Roman" w:cs="Times New Roman"/>
          <w:szCs w:val="24"/>
        </w:rPr>
        <w:t xml:space="preserve"> με το διαδίκτυο, τους υπολογιστές. Και θέλω εδώ να θυμίσω σε όσους έχουν ασθενική μνήμη ότι ο δημόσιος χαρακτήρας του διαδ</w:t>
      </w:r>
      <w:r>
        <w:rPr>
          <w:rFonts w:eastAsia="Times New Roman" w:cs="Times New Roman"/>
          <w:szCs w:val="24"/>
        </w:rPr>
        <w:t xml:space="preserve">ικτύου καθιερώθηκε από αυτούς τους δύο Έλληνες. Ο Μπιλ Γκέιτς τον πρόλογο που κάνει σε ένα βιβλίο, τον αφιερώνει ολόκληρο στον αείμνηστο Μιχάλη </w:t>
      </w:r>
      <w:proofErr w:type="spellStart"/>
      <w:r>
        <w:rPr>
          <w:rFonts w:eastAsia="Times New Roman" w:cs="Times New Roman"/>
          <w:szCs w:val="24"/>
        </w:rPr>
        <w:t>Δερτούζο</w:t>
      </w:r>
      <w:proofErr w:type="spellEnd"/>
      <w:r>
        <w:rPr>
          <w:rFonts w:eastAsia="Times New Roman" w:cs="Times New Roman"/>
          <w:szCs w:val="24"/>
        </w:rPr>
        <w:t xml:space="preserve">. Και ακόμα είναι οι άνθρωποι που, όταν ο Τιμ </w:t>
      </w:r>
      <w:proofErr w:type="spellStart"/>
      <w:r>
        <w:rPr>
          <w:rFonts w:eastAsia="Times New Roman" w:cs="Times New Roman"/>
          <w:szCs w:val="24"/>
        </w:rPr>
        <w:t>Μπέρνερς</w:t>
      </w:r>
      <w:proofErr w:type="spellEnd"/>
      <w:r>
        <w:rPr>
          <w:rFonts w:eastAsia="Times New Roman" w:cs="Times New Roman"/>
          <w:szCs w:val="24"/>
        </w:rPr>
        <w:t xml:space="preserve"> Λι έκανε φοβερή, επαναστατική </w:t>
      </w:r>
      <w:r>
        <w:rPr>
          <w:rFonts w:eastAsia="Times New Roman" w:cs="Times New Roman"/>
          <w:szCs w:val="24"/>
        </w:rPr>
        <w:lastRenderedPageBreak/>
        <w:t xml:space="preserve">ανακάλυψη για το </w:t>
      </w:r>
      <w:r>
        <w:rPr>
          <w:rFonts w:eastAsia="Times New Roman" w:cs="Times New Roman"/>
          <w:szCs w:val="24"/>
          <w:lang w:val="en-US"/>
        </w:rPr>
        <w:t>we</w:t>
      </w:r>
      <w:r>
        <w:rPr>
          <w:rFonts w:eastAsia="Times New Roman" w:cs="Times New Roman"/>
          <w:szCs w:val="24"/>
          <w:lang w:val="en-US"/>
        </w:rPr>
        <w:t>b</w:t>
      </w:r>
      <w:r>
        <w:rPr>
          <w:rFonts w:eastAsia="Times New Roman" w:cs="Times New Roman"/>
          <w:szCs w:val="24"/>
        </w:rPr>
        <w:t xml:space="preserve"> κι έκανε το διαδίκτυο προσιτό σε όλον τον πλανήτη, απλόχερα τον φιλοξένησαν στο </w:t>
      </w:r>
      <w:r>
        <w:rPr>
          <w:rFonts w:eastAsia="Times New Roman" w:cs="Times New Roman"/>
          <w:szCs w:val="24"/>
          <w:lang w:val="en-US"/>
        </w:rPr>
        <w:t>MIT</w:t>
      </w:r>
      <w:r>
        <w:rPr>
          <w:rFonts w:eastAsia="Times New Roman" w:cs="Times New Roman"/>
          <w:szCs w:val="24"/>
        </w:rPr>
        <w:t xml:space="preserve"> κι έτσι βρισκόμαστε σήμερα στην εποχή της πληροφορικής. </w:t>
      </w:r>
    </w:p>
    <w:p w14:paraId="4348E2D9"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Τα λέω όλα αυτά γιατί οι λέξεις καινοτομία και έρευνα είναι ταυτισμένες, ακριβώς, με αυτά που συνέβησαν τότε. Ξεκ</w:t>
      </w:r>
      <w:r>
        <w:rPr>
          <w:rFonts w:eastAsia="Times New Roman" w:cs="Times New Roman"/>
          <w:szCs w:val="24"/>
        </w:rPr>
        <w:t>ίναγε μια καινούρια εποχή. Και για να το φέρουμε στα σημερινά, σημερινή είδηση –μπορεί να μην είναι πρώτη, αλλά είναι σημερινή είδηση- είναι ότι άνοιξε μια «πύλη» στην Αστυνομία, όπου πραγματικά, αν διαβάσει κανείς τι μπορεί να κάνει και τι μπορεί να αποφύ</w:t>
      </w:r>
      <w:r>
        <w:rPr>
          <w:rFonts w:eastAsia="Times New Roman" w:cs="Times New Roman"/>
          <w:szCs w:val="24"/>
        </w:rPr>
        <w:t>γει, να πάει να πάρει ένα πιστοποιητικό από την Αστυνομία ή κάτι που τον αφορά, δεν χρειάζεται καν να πηγαίνει εκεί και να τρώει χρόνο στις ουρές.</w:t>
      </w:r>
    </w:p>
    <w:p w14:paraId="4348E2D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Τα λέω αυτά, γιατί δεν θέλω να μπλέξω στις λεπτομέρειες των άρθρων. Θέλω να πιστεύω και να ευχηθώ ότι δεν θα </w:t>
      </w:r>
      <w:r>
        <w:rPr>
          <w:rFonts w:eastAsia="Times New Roman" w:cs="Times New Roman"/>
          <w:szCs w:val="24"/>
        </w:rPr>
        <w:t>εξελιχθεί αυτό το βήμα σε μια γραφειοκρατική διαδικασία, που είναι για να βολευτούν μερικοί –γιατί τα άκουσα και αυτά εδώ μέσα- ή δεν ξέρω τι άλλο.</w:t>
      </w:r>
    </w:p>
    <w:p w14:paraId="4348E2D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Ανήκω σε αυτούς που πιστεύουν ότι πρέπει να αγκαλιαστεί αυτό το βήμα. Είναι ένα επαναστατικό βήμα, που άργησ</w:t>
      </w:r>
      <w:r>
        <w:rPr>
          <w:rFonts w:eastAsia="Times New Roman" w:cs="Times New Roman"/>
          <w:szCs w:val="24"/>
        </w:rPr>
        <w:t>ε να γίνει. Αρκεί να σας πω ότι το 0,96% του ΑΕΠ, που λίγο μεγάλωσε, είναι ακόμα λίγο. Το ότι τέσσερις χιλιάδες καινούριοι ερευνητές θα βρουν δουλειά είναι το τελευταίο. Νομίζω ότι ξεκινάει μια καινούρια εποχή και πρέπει να την αγκαλιάσουμε όλοι με πολλή α</w:t>
      </w:r>
      <w:r>
        <w:rPr>
          <w:rFonts w:eastAsia="Times New Roman" w:cs="Times New Roman"/>
          <w:szCs w:val="24"/>
        </w:rPr>
        <w:t>γάπη και πολύ σεβασμό.</w:t>
      </w:r>
    </w:p>
    <w:p w14:paraId="4348E2D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Θέλω με την ευκαιρία, να πω ότι ηλεκτρονική ψηφοφορία –τι θα πει καινοτομία και έρευνα;- ξέρετε ότι γίνεται στις περισσότερες χώρες της Ευρωπαϊκής Ένωσης. Θα κάνω μια παρένθεση δυσάρεστη, να θυμίσω ότι κάποιοι δυνατοί πολιτικοί, που </w:t>
      </w:r>
      <w:r>
        <w:rPr>
          <w:rFonts w:eastAsia="Times New Roman" w:cs="Times New Roman"/>
          <w:szCs w:val="24"/>
        </w:rPr>
        <w:t>δεν έβγαιναν στην πρώτη ψηφοφορία, με τις αλχημείες που γίνονταν στο Πρωτοδικείο, γίνονταν Βουλευτές. Υπήρχε μια σιωπηρή συμφωνία κομμάτων όπου, χωρίς να επηρεάζεται η δύναμη των κομμάτων, οι κενοί σταυροί ενός ψηφοδελτίου, του όποιου μεγάλου κόμματος, συμ</w:t>
      </w:r>
      <w:r>
        <w:rPr>
          <w:rFonts w:eastAsia="Times New Roman" w:cs="Times New Roman"/>
          <w:szCs w:val="24"/>
        </w:rPr>
        <w:t xml:space="preserve">πληρώνονταν αργά το βράδυ, με τις ώρες, για να μπει ο ευνοούμενος στη Βουλή. Νομίζω, λοιπόν, ότι είναι και μια ευκαιρία, την καινοτομία και την έρευνα να τις αποδείξουμε στην πράξη και όχι μόνο στα λόγια. Να μην μπλέξουμε, δηλαδή, μόνο στα διαδικαστικά. </w:t>
      </w:r>
    </w:p>
    <w:p w14:paraId="4348E2D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Θ</w:t>
      </w:r>
      <w:r>
        <w:rPr>
          <w:rFonts w:eastAsia="Times New Roman" w:cs="Times New Roman"/>
          <w:szCs w:val="24"/>
        </w:rPr>
        <w:t xml:space="preserve">έλω να επαναλάβω, πάντως, ότι μια χώρα που –θα το ξαναπώ- ήταν μια επαρχία της Σοβιετικής Ένωσης τότε –δεν έχω τίποτα, ούτε το λέω με κριτική διάθεση- είναι σήμερα ίσως η πιο αναπτυγμένη σε επίπεδο καινοτομίας μετά από έρευνα χώρα. Και είναι η Εσθονία. Το </w:t>
      </w:r>
      <w:r>
        <w:rPr>
          <w:rFonts w:eastAsia="Times New Roman" w:cs="Times New Roman"/>
          <w:szCs w:val="24"/>
        </w:rPr>
        <w:t xml:space="preserve">τι γίνεται σε αυτήν την μικρή χώρα, που πριν από είκοσι πέντε χρόνια ξεκίνησε και αυτήν τη στιγμή είναι πρότυπο, δείχνει τι θα πει στην πράξη καινοτομία. </w:t>
      </w:r>
    </w:p>
    <w:p w14:paraId="4348E2DE" w14:textId="77777777" w:rsidR="000F31B3" w:rsidRDefault="009714DC">
      <w:pPr>
        <w:spacing w:after="0" w:line="600" w:lineRule="auto"/>
        <w:ind w:firstLine="720"/>
        <w:jc w:val="both"/>
        <w:rPr>
          <w:rFonts w:eastAsia="Times New Roman"/>
          <w:szCs w:val="24"/>
        </w:rPr>
      </w:pPr>
      <w:r>
        <w:rPr>
          <w:rFonts w:eastAsia="Times New Roman"/>
          <w:szCs w:val="24"/>
        </w:rPr>
        <w:t xml:space="preserve">Ξαναλέω, για όσους έτυχε να απουσιάζουν από αυτήν την Αίθουσα, ότι δεν χρειάζεται καν να υπάρχει ο επιχειρηματίας ή να έχει ένα σπίτι σε κάποια συγκεκριμένη χώρα, για να επενδύει. Στο </w:t>
      </w:r>
      <w:r>
        <w:rPr>
          <w:rFonts w:eastAsia="Times New Roman"/>
          <w:szCs w:val="24"/>
          <w:lang w:val="en-US"/>
        </w:rPr>
        <w:t>e</w:t>
      </w:r>
      <w:r>
        <w:rPr>
          <w:rFonts w:eastAsia="Times New Roman"/>
          <w:szCs w:val="24"/>
        </w:rPr>
        <w:t>-</w:t>
      </w:r>
      <w:r>
        <w:rPr>
          <w:rFonts w:eastAsia="Times New Roman"/>
          <w:szCs w:val="24"/>
          <w:lang w:val="en-US"/>
        </w:rPr>
        <w:t>residency</w:t>
      </w:r>
      <w:r>
        <w:rPr>
          <w:rFonts w:eastAsia="Times New Roman"/>
          <w:szCs w:val="24"/>
        </w:rPr>
        <w:t xml:space="preserve"> υπάρχει το σπίτι του ηλεκτρονικά και μπορεί κάλλιστα να διαπ</w:t>
      </w:r>
      <w:r>
        <w:rPr>
          <w:rFonts w:eastAsia="Times New Roman"/>
          <w:szCs w:val="24"/>
        </w:rPr>
        <w:t>ραγματεύεται και να κάνει τα πάντα. Το πιο σημαντικό είναι ότι ΦΠΑ, φοροδιαφυγή, πλαστά τιμολόγια, δικαστικές αποφάσεις φαίνονται εκεί. Και όσον αφορά αυτό που έγινε σήμερα, το είδα και μου έκανε φοβερή εντύπωση που άνοιξε η ηλεκτρονική πύλη στην Αστυνομία</w:t>
      </w:r>
      <w:r>
        <w:rPr>
          <w:rFonts w:eastAsia="Times New Roman"/>
          <w:szCs w:val="24"/>
        </w:rPr>
        <w:t xml:space="preserve"> και θέλω να πω και ένα μπράβο σε αυτούς που το σκέφτηκαν. Να λέμε και τα καλά. </w:t>
      </w:r>
    </w:p>
    <w:p w14:paraId="4348E2DF" w14:textId="77777777" w:rsidR="000F31B3" w:rsidRDefault="009714DC">
      <w:pPr>
        <w:spacing w:after="0" w:line="600" w:lineRule="auto"/>
        <w:ind w:firstLine="720"/>
        <w:jc w:val="both"/>
        <w:rPr>
          <w:rFonts w:eastAsia="Times New Roman"/>
          <w:szCs w:val="24"/>
        </w:rPr>
      </w:pPr>
      <w:r>
        <w:rPr>
          <w:rFonts w:eastAsia="Times New Roman"/>
          <w:szCs w:val="24"/>
        </w:rPr>
        <w:lastRenderedPageBreak/>
        <w:t>Αυτή η χώρα, λοιπόν, έδειξε ποιος είναι ο δρόμος. Δεν έχουμε παρά να σκύψουμε με πολύ σεβασμό και πολλή αγάπη. Δεν ξέρω γιατί, ενώ τα περισσότερα κόμματα, ανεξάρτητα από το αν</w:t>
      </w:r>
      <w:r>
        <w:rPr>
          <w:rFonts w:eastAsia="Times New Roman"/>
          <w:szCs w:val="24"/>
        </w:rPr>
        <w:t xml:space="preserve"> είναι Συμπολίτευσης ή Αντιπολίτευσης, αγκάλιασαν αυτήν την πρωτοβουλία, υπήρξε μια επιφύλαξη στη Νέα Δημοκρατία. Δεν ξέρω πώς εξηγείται. Το να έχεις ενστάσεις σε κάποια συγκεκριμένα άρθρα, το καταλαβαίνω, αλλά νομίζω ότι το νομοσχέδιο είναι ένα βήμα μπροσ</w:t>
      </w:r>
      <w:r>
        <w:rPr>
          <w:rFonts w:eastAsia="Times New Roman"/>
          <w:szCs w:val="24"/>
        </w:rPr>
        <w:t xml:space="preserve">τά και θα πρέπει να το δούμε με σεβασμό. </w:t>
      </w:r>
    </w:p>
    <w:p w14:paraId="4348E2E0" w14:textId="77777777" w:rsidR="000F31B3" w:rsidRDefault="009714DC">
      <w:pPr>
        <w:spacing w:after="0" w:line="600" w:lineRule="auto"/>
        <w:ind w:firstLine="720"/>
        <w:jc w:val="both"/>
        <w:rPr>
          <w:rFonts w:eastAsia="Times New Roman"/>
          <w:szCs w:val="24"/>
        </w:rPr>
      </w:pPr>
      <w:r>
        <w:rPr>
          <w:rFonts w:eastAsia="Times New Roman"/>
          <w:szCs w:val="24"/>
        </w:rPr>
        <w:t>Εμείς, οι Ανεξάρτητοι Έλληνες, καταθέσαμε μια τροπολογία. Δεν θέλω να μπω σε λεπτομέρειες. Πιστεύω πάντως, ότι είναι άδικο για κάποιους που πράγματι έχουν μεταπτυχιακό τίτλο σπουδών και δεν τους αναγνωρίζεται σχεδό</w:t>
      </w:r>
      <w:r>
        <w:rPr>
          <w:rFonts w:eastAsia="Times New Roman"/>
          <w:szCs w:val="24"/>
        </w:rPr>
        <w:t xml:space="preserve">ν ακαδημαϊκά. Γιατί δεν είναι οικονομικό το θέμα. Ξέρω ότι πολλές φορές δεν θέλουμε να βλέπουμε τους από κάτω να μας φτάνουν και υπάρχουν μερικές αντιδράσεις. Θα ήθελα με σεβασμό να παρακαλέσω το Υπουργείο Παιδείας να δει αυτήν την τροπολογία και αν είναι </w:t>
      </w:r>
      <w:r>
        <w:rPr>
          <w:rFonts w:eastAsia="Times New Roman"/>
          <w:szCs w:val="24"/>
        </w:rPr>
        <w:t>δίκαιη, πραγματικά να την υιοθετήσει.</w:t>
      </w:r>
    </w:p>
    <w:p w14:paraId="4348E2E1" w14:textId="77777777" w:rsidR="000F31B3" w:rsidRDefault="009714DC">
      <w:pPr>
        <w:spacing w:after="0" w:line="600" w:lineRule="auto"/>
        <w:ind w:firstLine="720"/>
        <w:jc w:val="both"/>
        <w:rPr>
          <w:rFonts w:eastAsia="Times New Roman"/>
          <w:szCs w:val="24"/>
        </w:rPr>
      </w:pPr>
      <w:r>
        <w:rPr>
          <w:rFonts w:eastAsia="Times New Roman"/>
          <w:szCs w:val="24"/>
        </w:rPr>
        <w:t>Σας ευχαριστώ πολύ.</w:t>
      </w:r>
    </w:p>
    <w:p w14:paraId="4348E2E2" w14:textId="77777777" w:rsidR="000F31B3" w:rsidRDefault="009714DC">
      <w:pPr>
        <w:spacing w:after="0" w:line="600" w:lineRule="auto"/>
        <w:ind w:firstLine="720"/>
        <w:jc w:val="center"/>
        <w:rPr>
          <w:rFonts w:eastAsia="Times New Roman"/>
          <w:szCs w:val="24"/>
        </w:rPr>
      </w:pPr>
      <w:r>
        <w:rPr>
          <w:rFonts w:eastAsia="Times New Roman" w:cs="Times New Roman"/>
          <w:szCs w:val="24"/>
        </w:rPr>
        <w:lastRenderedPageBreak/>
        <w:t>(Χειροκροτήματα από τις πτέρυγες του ΣΥΡΙΖΑ και των ΑΝΕΛ)</w:t>
      </w:r>
    </w:p>
    <w:p w14:paraId="4348E2E3" w14:textId="77777777" w:rsidR="000F31B3" w:rsidRDefault="009714DC">
      <w:pPr>
        <w:spacing w:after="0" w:line="600" w:lineRule="auto"/>
        <w:ind w:firstLine="720"/>
        <w:jc w:val="both"/>
        <w:rPr>
          <w:rFonts w:eastAsia="Times New Roman" w:cs="Times New Roman"/>
          <w:bCs/>
          <w:szCs w:val="24"/>
        </w:rPr>
      </w:pPr>
      <w:r>
        <w:rPr>
          <w:rFonts w:eastAsia="Times New Roman" w:cs="Times New Roman"/>
          <w:b/>
          <w:bCs/>
          <w:szCs w:val="24"/>
        </w:rPr>
        <w:t xml:space="preserve">ΠΡΟΕΔΡΕΥΩΝ (Δημήτριος Κρεμαστινός): </w:t>
      </w:r>
      <w:r>
        <w:rPr>
          <w:rFonts w:eastAsia="Times New Roman" w:cs="Times New Roman"/>
          <w:bCs/>
          <w:szCs w:val="24"/>
        </w:rPr>
        <w:t>Ευχαριστώ και εγώ.</w:t>
      </w:r>
    </w:p>
    <w:p w14:paraId="4348E2E4" w14:textId="77777777" w:rsidR="000F31B3" w:rsidRDefault="009714DC">
      <w:pPr>
        <w:spacing w:after="0" w:line="600" w:lineRule="auto"/>
        <w:ind w:firstLine="720"/>
        <w:jc w:val="both"/>
        <w:rPr>
          <w:rFonts w:eastAsia="Times New Roman" w:cs="Times New Roman"/>
          <w:bCs/>
          <w:szCs w:val="24"/>
        </w:rPr>
      </w:pPr>
      <w:r>
        <w:rPr>
          <w:rFonts w:eastAsia="Times New Roman" w:cs="Times New Roman"/>
          <w:bCs/>
          <w:szCs w:val="24"/>
        </w:rPr>
        <w:t xml:space="preserve">Θα ήθελα, όμως, να ρωτήσω, κύριε </w:t>
      </w:r>
      <w:proofErr w:type="spellStart"/>
      <w:r>
        <w:rPr>
          <w:rFonts w:eastAsia="Times New Roman" w:cs="Times New Roman"/>
          <w:bCs/>
          <w:szCs w:val="24"/>
        </w:rPr>
        <w:t>Παπαχριστόπουλε</w:t>
      </w:r>
      <w:proofErr w:type="spellEnd"/>
      <w:r>
        <w:rPr>
          <w:rFonts w:eastAsia="Times New Roman" w:cs="Times New Roman"/>
          <w:bCs/>
          <w:szCs w:val="24"/>
        </w:rPr>
        <w:t xml:space="preserve">, όσον αφορά αυτό που είπατε σχετικά </w:t>
      </w:r>
      <w:r>
        <w:rPr>
          <w:rFonts w:eastAsia="Times New Roman" w:cs="Times New Roman"/>
          <w:bCs/>
          <w:szCs w:val="24"/>
        </w:rPr>
        <w:t>με την ψηφοφορία για την εκλογή Βουλευτών, αν υπάρχει...</w:t>
      </w:r>
    </w:p>
    <w:p w14:paraId="4348E2E5" w14:textId="77777777" w:rsidR="000F31B3" w:rsidRDefault="009714DC">
      <w:pPr>
        <w:spacing w:after="0" w:line="600" w:lineRule="auto"/>
        <w:ind w:firstLine="720"/>
        <w:jc w:val="both"/>
        <w:rPr>
          <w:rFonts w:eastAsia="Times New Roman" w:cs="Times New Roman"/>
          <w:b/>
          <w:bCs/>
          <w:szCs w:val="24"/>
        </w:rPr>
      </w:pPr>
      <w:r>
        <w:rPr>
          <w:rFonts w:eastAsia="Times New Roman" w:cs="Times New Roman"/>
          <w:b/>
          <w:bCs/>
          <w:szCs w:val="24"/>
        </w:rPr>
        <w:t xml:space="preserve">ΑΘΑΝΑΣΙΟΣ ΠΑΠΑΧΡΙΣΤΟΠΟΥΛΟΣ: </w:t>
      </w:r>
      <w:r>
        <w:rPr>
          <w:rFonts w:eastAsia="Times New Roman" w:cs="Times New Roman"/>
          <w:bCs/>
          <w:szCs w:val="24"/>
        </w:rPr>
        <w:t>Την ηλεκτρονική διακυβέρνηση την έχει προτείνει και το κόμμα σας.</w:t>
      </w:r>
    </w:p>
    <w:p w14:paraId="4348E2E6" w14:textId="77777777" w:rsidR="000F31B3" w:rsidRDefault="009714DC">
      <w:pPr>
        <w:spacing w:after="0" w:line="600" w:lineRule="auto"/>
        <w:ind w:firstLine="720"/>
        <w:jc w:val="both"/>
        <w:rPr>
          <w:rFonts w:eastAsia="Times New Roman" w:cs="Times New Roman"/>
          <w:b/>
          <w:bCs/>
          <w:szCs w:val="24"/>
        </w:rPr>
      </w:pPr>
      <w:r>
        <w:rPr>
          <w:rFonts w:eastAsia="Times New Roman" w:cs="Times New Roman"/>
          <w:b/>
          <w:bCs/>
          <w:szCs w:val="24"/>
        </w:rPr>
        <w:t xml:space="preserve">ΠΡΟΕΔΡΕΥΩΝ (Δημήτριος Κρεμαστινός): </w:t>
      </w:r>
      <w:r>
        <w:rPr>
          <w:rFonts w:eastAsia="Times New Roman" w:cs="Times New Roman"/>
          <w:bCs/>
          <w:szCs w:val="24"/>
        </w:rPr>
        <w:t>Άλλο θέλω να πω: Αν είναι απλώς μια φήμη ή αν υπάρχουν καταγγελίες, α</w:t>
      </w:r>
      <w:r>
        <w:rPr>
          <w:rFonts w:eastAsia="Times New Roman" w:cs="Times New Roman"/>
          <w:bCs/>
          <w:szCs w:val="24"/>
        </w:rPr>
        <w:t>ποφάσεις δικαστηρίων πάνω σε αυτό το θέμα.</w:t>
      </w:r>
    </w:p>
    <w:p w14:paraId="4348E2E7" w14:textId="77777777" w:rsidR="000F31B3" w:rsidRDefault="009714DC">
      <w:pPr>
        <w:spacing w:after="0" w:line="600" w:lineRule="auto"/>
        <w:ind w:firstLine="720"/>
        <w:jc w:val="both"/>
        <w:rPr>
          <w:rFonts w:eastAsia="Times New Roman" w:cs="Times New Roman"/>
          <w:bCs/>
          <w:szCs w:val="24"/>
        </w:rPr>
      </w:pPr>
      <w:r>
        <w:rPr>
          <w:rFonts w:eastAsia="Times New Roman" w:cs="Times New Roman"/>
          <w:b/>
          <w:bCs/>
          <w:szCs w:val="24"/>
        </w:rPr>
        <w:t xml:space="preserve">ΑΘΑΝΑΣΙΟΣ ΠΑΠΑΧΡΙΣΤΟΠΟΥΛΟΣ: </w:t>
      </w:r>
      <w:r>
        <w:rPr>
          <w:rFonts w:eastAsia="Times New Roman" w:cs="Times New Roman"/>
          <w:bCs/>
          <w:szCs w:val="24"/>
        </w:rPr>
        <w:t>Κύριε Πρόεδρε, καλώς κάνετε αυτή την διευκρίνιση. Όχι, δεν υπάρχει καταγγελία. Σας λέω πάντως, ότι στις εκλογές -να μην πω τώρα σε ποιες, γιατί θα «φωτογραφηθεί» η περίπτωση και δεν θέλ</w:t>
      </w:r>
      <w:r>
        <w:rPr>
          <w:rFonts w:eastAsia="Times New Roman" w:cs="Times New Roman"/>
          <w:bCs/>
          <w:szCs w:val="24"/>
        </w:rPr>
        <w:t>ω, πολύ παλιές πάντως, δεν αφορά τουλάχιστον τα τελευταία δέκα χρόνια- υπήρξε μια έτσι… Όχι, δεν υπάρχει καταγγελία.</w:t>
      </w:r>
    </w:p>
    <w:p w14:paraId="4348E2E8" w14:textId="77777777" w:rsidR="000F31B3" w:rsidRDefault="009714DC">
      <w:pPr>
        <w:spacing w:after="0" w:line="600" w:lineRule="auto"/>
        <w:ind w:firstLine="720"/>
        <w:jc w:val="both"/>
        <w:rPr>
          <w:rFonts w:eastAsia="Times New Roman" w:cs="Times New Roman"/>
          <w:bCs/>
          <w:szCs w:val="24"/>
        </w:rPr>
      </w:pPr>
      <w:r>
        <w:rPr>
          <w:rFonts w:eastAsia="Times New Roman" w:cs="Times New Roman"/>
          <w:b/>
          <w:bCs/>
          <w:szCs w:val="24"/>
        </w:rPr>
        <w:lastRenderedPageBreak/>
        <w:t xml:space="preserve">ΠΡΟΕΔΡΕΥΩΝ (Δημήτριος Κρεμαστινός): </w:t>
      </w:r>
      <w:r>
        <w:rPr>
          <w:rFonts w:eastAsia="Times New Roman" w:cs="Times New Roman"/>
          <w:bCs/>
          <w:szCs w:val="24"/>
        </w:rPr>
        <w:t>Το σχολίασα αυτό, γιατί πάντα υπάρχουν φήμες για όλα αυτά και άλλοτε είναι σωστές και άλλοτε όχι.</w:t>
      </w:r>
    </w:p>
    <w:p w14:paraId="4348E2E9" w14:textId="77777777" w:rsidR="000F31B3" w:rsidRDefault="009714DC">
      <w:pPr>
        <w:spacing w:after="0" w:line="600" w:lineRule="auto"/>
        <w:ind w:firstLine="720"/>
        <w:jc w:val="both"/>
        <w:rPr>
          <w:rFonts w:eastAsia="Times New Roman" w:cs="Times New Roman"/>
          <w:bCs/>
          <w:szCs w:val="24"/>
        </w:rPr>
      </w:pPr>
      <w:r>
        <w:rPr>
          <w:rFonts w:eastAsia="Times New Roman" w:cs="Times New Roman"/>
          <w:b/>
          <w:bCs/>
          <w:szCs w:val="24"/>
        </w:rPr>
        <w:t>ΑΘΑΝΑ</w:t>
      </w:r>
      <w:r>
        <w:rPr>
          <w:rFonts w:eastAsia="Times New Roman" w:cs="Times New Roman"/>
          <w:b/>
          <w:bCs/>
          <w:szCs w:val="24"/>
        </w:rPr>
        <w:t xml:space="preserve">ΣΙΟΣ ΠΑΠΑΧΡΙΣΤΟΠΟΥΛΟΣ: </w:t>
      </w:r>
      <w:r>
        <w:rPr>
          <w:rFonts w:eastAsia="Times New Roman" w:cs="Times New Roman"/>
          <w:bCs/>
          <w:szCs w:val="24"/>
        </w:rPr>
        <w:t>Όσοι πολιτεύονται πάντως σε μεγάλες εκλογικές περιφέρειες πιστεύω ότι με καταλαβαίνουν πάρα πολύ καλά.</w:t>
      </w:r>
    </w:p>
    <w:p w14:paraId="4348E2EA" w14:textId="77777777" w:rsidR="000F31B3" w:rsidRDefault="009714DC">
      <w:pPr>
        <w:spacing w:after="0" w:line="600" w:lineRule="auto"/>
        <w:ind w:firstLine="720"/>
        <w:jc w:val="both"/>
        <w:rPr>
          <w:rFonts w:eastAsia="Times New Roman" w:cs="Times New Roman"/>
          <w:b/>
          <w:bCs/>
          <w:szCs w:val="24"/>
        </w:rPr>
      </w:pPr>
      <w:r>
        <w:rPr>
          <w:rFonts w:eastAsia="Times New Roman" w:cs="Times New Roman"/>
          <w:b/>
          <w:bCs/>
          <w:szCs w:val="24"/>
        </w:rPr>
        <w:t xml:space="preserve">ΓΕΩΡΓΙΟΣ ΑΜΥΡΑΣ: </w:t>
      </w:r>
      <w:r>
        <w:rPr>
          <w:rFonts w:eastAsia="Times New Roman" w:cs="Times New Roman"/>
          <w:bCs/>
          <w:szCs w:val="24"/>
        </w:rPr>
        <w:t>Δημοσιεύματα υπήρχαν.</w:t>
      </w:r>
    </w:p>
    <w:p w14:paraId="4348E2EB" w14:textId="77777777" w:rsidR="000F31B3" w:rsidRDefault="009714DC">
      <w:pPr>
        <w:spacing w:after="0" w:line="600" w:lineRule="auto"/>
        <w:ind w:firstLine="720"/>
        <w:jc w:val="both"/>
        <w:rPr>
          <w:rFonts w:eastAsia="Times New Roman" w:cs="Times New Roman"/>
          <w:bCs/>
          <w:szCs w:val="24"/>
        </w:rPr>
      </w:pPr>
      <w:r>
        <w:rPr>
          <w:rFonts w:eastAsia="Times New Roman" w:cs="Times New Roman"/>
          <w:b/>
          <w:bCs/>
          <w:szCs w:val="24"/>
        </w:rPr>
        <w:t xml:space="preserve">ΑΘΑΝΑΣΙΟΣ ΠΑΠΑΧΡΙΣΤΟΠΟΥΛΟΣ: </w:t>
      </w:r>
      <w:r>
        <w:rPr>
          <w:rFonts w:eastAsia="Times New Roman" w:cs="Times New Roman"/>
          <w:bCs/>
          <w:szCs w:val="24"/>
        </w:rPr>
        <w:t>Ναι, πάρα πολλά δημοσιεύματα.</w:t>
      </w:r>
    </w:p>
    <w:p w14:paraId="4348E2EC" w14:textId="77777777" w:rsidR="000F31B3" w:rsidRDefault="009714DC">
      <w:pPr>
        <w:spacing w:after="0" w:line="600" w:lineRule="auto"/>
        <w:ind w:firstLine="720"/>
        <w:jc w:val="both"/>
        <w:rPr>
          <w:rFonts w:eastAsia="Times New Roman" w:cs="Times New Roman"/>
          <w:bCs/>
          <w:szCs w:val="24"/>
        </w:rPr>
      </w:pPr>
      <w:r>
        <w:rPr>
          <w:rFonts w:eastAsia="Times New Roman" w:cs="Times New Roman"/>
          <w:bCs/>
          <w:szCs w:val="24"/>
        </w:rPr>
        <w:t>Εγώ πιστεύω ότι τελειώνουν όλα με</w:t>
      </w:r>
      <w:r>
        <w:rPr>
          <w:rFonts w:eastAsia="Times New Roman" w:cs="Times New Roman"/>
          <w:bCs/>
          <w:szCs w:val="24"/>
        </w:rPr>
        <w:t xml:space="preserve"> την ηλεκτρονική ψηφοφορία που, αν θυμάμαι καλά, το κόμμα στο οποίο ανήκετε την έχει προτείνει. Εγώ δεν έχω καμμία αντίρρηση κάποια στιγμή να το δούμε. </w:t>
      </w:r>
    </w:p>
    <w:p w14:paraId="4348E2ED" w14:textId="77777777" w:rsidR="000F31B3" w:rsidRDefault="009714DC">
      <w:pPr>
        <w:spacing w:after="0" w:line="600" w:lineRule="auto"/>
        <w:ind w:firstLine="720"/>
        <w:jc w:val="both"/>
        <w:rPr>
          <w:rFonts w:eastAsia="Times New Roman" w:cs="Times New Roman"/>
          <w:b/>
          <w:bCs/>
          <w:szCs w:val="24"/>
        </w:rPr>
      </w:pPr>
      <w:r>
        <w:rPr>
          <w:rFonts w:eastAsia="Times New Roman" w:cs="Times New Roman"/>
          <w:bCs/>
          <w:szCs w:val="24"/>
        </w:rPr>
        <w:t>Ευχαριστώ.</w:t>
      </w:r>
    </w:p>
    <w:p w14:paraId="4348E2EE" w14:textId="77777777" w:rsidR="000F31B3" w:rsidRDefault="009714DC">
      <w:pPr>
        <w:spacing w:after="0" w:line="600" w:lineRule="auto"/>
        <w:ind w:firstLine="720"/>
        <w:jc w:val="both"/>
        <w:rPr>
          <w:rFonts w:eastAsia="Times New Roman" w:cs="Times New Roman"/>
          <w:bCs/>
          <w:szCs w:val="24"/>
        </w:rPr>
      </w:pPr>
      <w:r>
        <w:rPr>
          <w:rFonts w:eastAsia="Times New Roman" w:cs="Times New Roman"/>
          <w:b/>
          <w:bCs/>
          <w:szCs w:val="24"/>
        </w:rPr>
        <w:t xml:space="preserve">ΠΡΟΕΔΡΕΥΩΝ (Δημήτριος Κρεμαστινός): </w:t>
      </w:r>
      <w:r>
        <w:rPr>
          <w:rFonts w:eastAsia="Times New Roman" w:cs="Times New Roman"/>
          <w:bCs/>
          <w:szCs w:val="24"/>
        </w:rPr>
        <w:t>Δεν είναι μομφή κατά της ηλεκτρονικής ψηφοφορίας αυτό πο</w:t>
      </w:r>
      <w:r>
        <w:rPr>
          <w:rFonts w:eastAsia="Times New Roman" w:cs="Times New Roman"/>
          <w:bCs/>
          <w:szCs w:val="24"/>
        </w:rPr>
        <w:t>υ θα πω, αλλά και αυτή θέλει διασφάλιση διότι, όπως ξέρετε, και η ηλεκτρονική ψηφοφορία μπορεί να καταργήσει το απόρρητο της ψηφοφορίας, υπό ορισμένες προϋποθέσεις.</w:t>
      </w:r>
    </w:p>
    <w:p w14:paraId="4348E2EF" w14:textId="77777777" w:rsidR="000F31B3" w:rsidRDefault="009714DC">
      <w:pPr>
        <w:spacing w:after="0" w:line="600" w:lineRule="auto"/>
        <w:ind w:firstLine="720"/>
        <w:jc w:val="both"/>
        <w:rPr>
          <w:rFonts w:eastAsia="Times New Roman" w:cs="Times New Roman"/>
          <w:bCs/>
          <w:szCs w:val="24"/>
        </w:rPr>
      </w:pPr>
      <w:r>
        <w:rPr>
          <w:rFonts w:eastAsia="Times New Roman" w:cs="Times New Roman"/>
          <w:bCs/>
          <w:szCs w:val="24"/>
        </w:rPr>
        <w:lastRenderedPageBreak/>
        <w:t>Η ηλεκτρονική ψηφοφορία οπωσδήποτε είναι η ψηφοφορία του μέλλοντος, αλλά και αυτή θέλει δια</w:t>
      </w:r>
      <w:r>
        <w:rPr>
          <w:rFonts w:eastAsia="Times New Roman" w:cs="Times New Roman"/>
          <w:bCs/>
          <w:szCs w:val="24"/>
        </w:rPr>
        <w:t>σφάλιση, για να εξασφαλίζεται το απόρρητο της ψηφοφορίας.</w:t>
      </w:r>
    </w:p>
    <w:p w14:paraId="4348E2F0" w14:textId="77777777" w:rsidR="000F31B3" w:rsidRDefault="009714DC">
      <w:pPr>
        <w:spacing w:after="0" w:line="600" w:lineRule="auto"/>
        <w:ind w:firstLine="720"/>
        <w:jc w:val="both"/>
        <w:rPr>
          <w:rFonts w:eastAsia="Times New Roman" w:cs="Times New Roman"/>
          <w:bCs/>
          <w:szCs w:val="24"/>
        </w:rPr>
      </w:pPr>
      <w:r>
        <w:rPr>
          <w:rFonts w:eastAsia="Times New Roman" w:cs="Times New Roman"/>
          <w:bCs/>
          <w:szCs w:val="24"/>
        </w:rPr>
        <w:t xml:space="preserve">Τον λόγο έχει ο ειδικός αγορητής από την Ένωση Κεντρώων κ. </w:t>
      </w:r>
      <w:proofErr w:type="spellStart"/>
      <w:r>
        <w:rPr>
          <w:rFonts w:eastAsia="Times New Roman" w:cs="Times New Roman"/>
          <w:bCs/>
          <w:szCs w:val="24"/>
        </w:rPr>
        <w:t>Σαρίδης</w:t>
      </w:r>
      <w:proofErr w:type="spellEnd"/>
      <w:r>
        <w:rPr>
          <w:rFonts w:eastAsia="Times New Roman" w:cs="Times New Roman"/>
          <w:bCs/>
          <w:szCs w:val="24"/>
        </w:rPr>
        <w:t>, για οκτώ λεπτά.</w:t>
      </w:r>
    </w:p>
    <w:p w14:paraId="4348E2F1" w14:textId="77777777" w:rsidR="000F31B3" w:rsidRDefault="009714DC">
      <w:pPr>
        <w:spacing w:after="0" w:line="600" w:lineRule="auto"/>
        <w:ind w:firstLine="720"/>
        <w:jc w:val="both"/>
        <w:rPr>
          <w:rFonts w:eastAsia="Times New Roman" w:cs="Times New Roman"/>
          <w:bCs/>
          <w:szCs w:val="24"/>
        </w:rPr>
      </w:pPr>
      <w:r>
        <w:rPr>
          <w:rFonts w:eastAsia="Times New Roman" w:cs="Times New Roman"/>
          <w:b/>
          <w:bCs/>
          <w:szCs w:val="24"/>
        </w:rPr>
        <w:t xml:space="preserve">ΙΩΑΝΝΗΣ ΣΑΡΙΔΗΣ: </w:t>
      </w:r>
      <w:r>
        <w:rPr>
          <w:rFonts w:eastAsia="Times New Roman" w:cs="Times New Roman"/>
          <w:bCs/>
          <w:szCs w:val="24"/>
        </w:rPr>
        <w:t>Ευχαριστώ πολύ, κύριε Πρόεδρε.</w:t>
      </w:r>
    </w:p>
    <w:p w14:paraId="4348E2F2" w14:textId="77777777" w:rsidR="000F31B3" w:rsidRDefault="009714DC">
      <w:pPr>
        <w:spacing w:after="0" w:line="600" w:lineRule="auto"/>
        <w:ind w:firstLine="720"/>
        <w:jc w:val="both"/>
        <w:rPr>
          <w:rFonts w:eastAsia="Times New Roman" w:cs="Times New Roman"/>
          <w:bCs/>
          <w:szCs w:val="24"/>
        </w:rPr>
      </w:pPr>
      <w:r>
        <w:rPr>
          <w:rFonts w:eastAsia="Times New Roman" w:cs="Times New Roman"/>
          <w:bCs/>
          <w:szCs w:val="24"/>
        </w:rPr>
        <w:t>Κύριε Υπουργέ, κυρίες και κύριοι συνάδελφοι, θα επιμείνω και σήμερα και θα τονίσω εκ νέου πως αυτό που ψηφίζουμε είναι το ποιοι και το πώς θα διαχειριστούν στο όνομα του ελληνικού λαού τα 240 εκατομμύρια, εκ των οποίων τα 180 δανεικά λεφτά, για να ενισχύσο</w:t>
      </w:r>
      <w:r>
        <w:rPr>
          <w:rFonts w:eastAsia="Times New Roman" w:cs="Times New Roman"/>
          <w:bCs/>
          <w:szCs w:val="24"/>
        </w:rPr>
        <w:t xml:space="preserve">υν το ερευνητικό έργο των νέων επιστημόνων μας, σε μια προσπάθεια να αναχαιτίσουμε το τραγικό φαινόμενο του </w:t>
      </w:r>
      <w:r>
        <w:rPr>
          <w:rFonts w:eastAsia="Times New Roman" w:cs="Times New Roman"/>
          <w:bCs/>
          <w:szCs w:val="24"/>
          <w:lang w:val="en-US"/>
        </w:rPr>
        <w:t>brain</w:t>
      </w:r>
      <w:r>
        <w:rPr>
          <w:rFonts w:eastAsia="Times New Roman" w:cs="Times New Roman"/>
          <w:bCs/>
          <w:szCs w:val="24"/>
        </w:rPr>
        <w:t xml:space="preserve"> </w:t>
      </w:r>
      <w:r>
        <w:rPr>
          <w:rFonts w:eastAsia="Times New Roman" w:cs="Times New Roman"/>
          <w:bCs/>
          <w:szCs w:val="24"/>
          <w:lang w:val="en-US"/>
        </w:rPr>
        <w:t>drain</w:t>
      </w:r>
      <w:r>
        <w:rPr>
          <w:rFonts w:eastAsia="Times New Roman" w:cs="Times New Roman"/>
          <w:bCs/>
          <w:szCs w:val="24"/>
        </w:rPr>
        <w:t>.</w:t>
      </w:r>
    </w:p>
    <w:p w14:paraId="4348E2F3" w14:textId="77777777" w:rsidR="000F31B3" w:rsidRDefault="009714DC">
      <w:pPr>
        <w:spacing w:after="0" w:line="600" w:lineRule="auto"/>
        <w:ind w:firstLine="720"/>
        <w:jc w:val="both"/>
        <w:rPr>
          <w:rFonts w:eastAsia="Times New Roman" w:cs="Times New Roman"/>
          <w:bCs/>
          <w:szCs w:val="24"/>
        </w:rPr>
      </w:pPr>
      <w:r>
        <w:rPr>
          <w:rFonts w:eastAsia="Times New Roman" w:cs="Times New Roman"/>
          <w:bCs/>
          <w:szCs w:val="24"/>
        </w:rPr>
        <w:t>Το πλέον προβληματικό σημείο του σημερινού νομοσχεδίου δεν είναι το γεγονός πως πάλι παίρνουμε δανεικά, αλλά το ότι πάλι δεν ξέρουμε πώ</w:t>
      </w:r>
      <w:r>
        <w:rPr>
          <w:rFonts w:eastAsia="Times New Roman" w:cs="Times New Roman"/>
          <w:bCs/>
          <w:szCs w:val="24"/>
        </w:rPr>
        <w:t xml:space="preserve">ς θα τα αποπληρώσουμε. Είναι μισό το βήμα, αυτό το οποίο κάνουμε σήμερα. </w:t>
      </w:r>
    </w:p>
    <w:p w14:paraId="4348E2F4" w14:textId="77777777" w:rsidR="000F31B3" w:rsidRDefault="009714DC">
      <w:pPr>
        <w:spacing w:after="0" w:line="600" w:lineRule="auto"/>
        <w:ind w:firstLine="720"/>
        <w:jc w:val="both"/>
        <w:rPr>
          <w:rFonts w:eastAsia="Times New Roman"/>
          <w:szCs w:val="24"/>
        </w:rPr>
      </w:pPr>
      <w:r>
        <w:rPr>
          <w:rFonts w:eastAsia="Times New Roman"/>
          <w:szCs w:val="24"/>
        </w:rPr>
        <w:lastRenderedPageBreak/>
        <w:t>Μετά την ψήφιση τού υπό συζήτηση νόμου, θα βρεθούμε σε μετέωρη κατάσταση, περιμένοντας να ολοκληρωθεί το σημερινό πρώτο βήμα, με την άμεση έναρξη των κοινοβουλευτικών διαδικασιών, ώσ</w:t>
      </w:r>
      <w:r>
        <w:rPr>
          <w:rFonts w:eastAsia="Times New Roman"/>
          <w:szCs w:val="24"/>
        </w:rPr>
        <w:t>τε να νομοθετήσουμε ένα πλαίσιο διασύνδεσης των αποτελεσμάτων της έρευνας με τον παραγωγικό κλάδο.</w:t>
      </w:r>
    </w:p>
    <w:p w14:paraId="4348E2F5" w14:textId="77777777" w:rsidR="000F31B3" w:rsidRDefault="009714DC">
      <w:pPr>
        <w:spacing w:after="0" w:line="600" w:lineRule="auto"/>
        <w:ind w:firstLine="720"/>
        <w:jc w:val="both"/>
        <w:rPr>
          <w:rFonts w:eastAsia="Times New Roman"/>
          <w:szCs w:val="24"/>
        </w:rPr>
      </w:pPr>
      <w:r>
        <w:rPr>
          <w:rFonts w:eastAsia="Times New Roman"/>
          <w:szCs w:val="24"/>
        </w:rPr>
        <w:t>Σήμερα, αποφασίζουμε να δώσουμε λεφτά που δεν έχουμε, λεφτά που τα δανειζόμαστε, για να συνεχίσουν οι επιστήμονές μας ανεμπόδιστα το ερευνητικό τους έργο στη</w:t>
      </w:r>
      <w:r>
        <w:rPr>
          <w:rFonts w:eastAsia="Times New Roman"/>
          <w:szCs w:val="24"/>
        </w:rPr>
        <w:t>ν πατρίδα τους και χωρίς να αναγκάζονται να ξενιτεύονται. Αυτός είναι και ο λόγος που εμείς, στην Ένωση Κεντρώων, αν και νιώθουμε πολύ μεγάλη ευθύνη, γιατί μιλάμε για δανεικά, που δεν ξέρουμε πώς θα τα επιστρέψουμε πίσω, εχθές υπερψηφίσαμε επί της αρχής το</w:t>
      </w:r>
      <w:r>
        <w:rPr>
          <w:rFonts w:eastAsia="Times New Roman"/>
          <w:szCs w:val="24"/>
        </w:rPr>
        <w:t xml:space="preserve"> συγκεκριμένο νομοσχέδιο. </w:t>
      </w:r>
    </w:p>
    <w:p w14:paraId="4348E2F6" w14:textId="77777777" w:rsidR="000F31B3" w:rsidRDefault="009714DC">
      <w:pPr>
        <w:spacing w:after="0" w:line="600" w:lineRule="auto"/>
        <w:ind w:firstLine="720"/>
        <w:jc w:val="both"/>
        <w:rPr>
          <w:rFonts w:eastAsia="Times New Roman"/>
          <w:szCs w:val="24"/>
        </w:rPr>
      </w:pPr>
      <w:r>
        <w:rPr>
          <w:rFonts w:eastAsia="Times New Roman"/>
          <w:szCs w:val="24"/>
        </w:rPr>
        <w:t xml:space="preserve">Η οργανωμένη πολιτεία πρέπει να στείλει το μήνυμα στους διδάκτορες και στους </w:t>
      </w:r>
      <w:proofErr w:type="spellStart"/>
      <w:r>
        <w:rPr>
          <w:rFonts w:eastAsia="Times New Roman"/>
          <w:szCs w:val="24"/>
        </w:rPr>
        <w:t>μεταδιδάκτορές</w:t>
      </w:r>
      <w:proofErr w:type="spellEnd"/>
      <w:r>
        <w:rPr>
          <w:rFonts w:eastAsia="Times New Roman"/>
          <w:szCs w:val="24"/>
        </w:rPr>
        <w:t xml:space="preserve"> μας, που σκέπτονται να ξενιτευτούν, πως δεν τους έχουμε εγκαταλείψει. Είναι αναγκαίο να τους δώσουμε από κάπου να πιαστούν, να πιστέψουν </w:t>
      </w:r>
      <w:r>
        <w:rPr>
          <w:rFonts w:eastAsia="Times New Roman"/>
          <w:szCs w:val="24"/>
        </w:rPr>
        <w:t xml:space="preserve">πάλι στους θεσμούς και στο οργανωμένο ελληνικό κράτος. </w:t>
      </w:r>
    </w:p>
    <w:p w14:paraId="4348E2F7" w14:textId="77777777" w:rsidR="000F31B3" w:rsidRDefault="009714DC">
      <w:pPr>
        <w:spacing w:after="0" w:line="600" w:lineRule="auto"/>
        <w:ind w:firstLine="720"/>
        <w:jc w:val="both"/>
        <w:rPr>
          <w:rFonts w:eastAsia="Times New Roman"/>
          <w:szCs w:val="24"/>
        </w:rPr>
      </w:pPr>
      <w:r>
        <w:rPr>
          <w:rFonts w:eastAsia="Times New Roman"/>
          <w:szCs w:val="24"/>
        </w:rPr>
        <w:lastRenderedPageBreak/>
        <w:t>Είναι απαίτηση, λοιπόν, κάθε ελληνικής οικογένειας και πρόκειται για ένα ισχυρό κοινωνικό αίτημα το να κάνουμε κάτι να σταματήσει αυτή η αιμορραγία, να κρατήσουμε εδώ τα παιδιά μας και να γυρίσουν πίσ</w:t>
      </w:r>
      <w:r>
        <w:rPr>
          <w:rFonts w:eastAsia="Times New Roman"/>
          <w:szCs w:val="24"/>
        </w:rPr>
        <w:t>ω όσα παιδιά έχουν φύγει από την πατρίδα μας.</w:t>
      </w:r>
    </w:p>
    <w:p w14:paraId="4348E2F8" w14:textId="77777777" w:rsidR="000F31B3" w:rsidRDefault="009714DC">
      <w:pPr>
        <w:spacing w:after="0" w:line="600" w:lineRule="auto"/>
        <w:ind w:firstLine="720"/>
        <w:jc w:val="both"/>
        <w:rPr>
          <w:rFonts w:eastAsia="Times New Roman"/>
          <w:szCs w:val="24"/>
        </w:rPr>
      </w:pPr>
      <w:r>
        <w:rPr>
          <w:rFonts w:eastAsia="Times New Roman"/>
          <w:szCs w:val="24"/>
        </w:rPr>
        <w:t xml:space="preserve"> Πιστεύω πως σήμερα αυτό κάνουμε. Αν μη τι άλλο, καταφέραμε να συμφωνήσουμε πως είναι υποχρέωση όλων μας, ανεξαρτήτως κομματικής και ιδεολογικής προέλευσης, να εξασφαλίσουμε στο επιστημονικό δυναμικό της χώρας την επιλογή να μπορούν να μείνουν στην Ελλάδα </w:t>
      </w:r>
      <w:r>
        <w:rPr>
          <w:rFonts w:eastAsia="Times New Roman"/>
          <w:szCs w:val="24"/>
        </w:rPr>
        <w:t>μας και να συνεχίσουν εδώ απρόσκοπτα, με πολύ μεγάλη επιτυχία το σημαντικό έργο τους.</w:t>
      </w:r>
    </w:p>
    <w:p w14:paraId="4348E2F9" w14:textId="77777777" w:rsidR="000F31B3" w:rsidRDefault="009714DC">
      <w:pPr>
        <w:spacing w:after="0" w:line="600" w:lineRule="auto"/>
        <w:ind w:firstLine="720"/>
        <w:jc w:val="both"/>
        <w:rPr>
          <w:rFonts w:eastAsia="Times New Roman"/>
          <w:szCs w:val="24"/>
        </w:rPr>
      </w:pPr>
      <w:r>
        <w:rPr>
          <w:rFonts w:eastAsia="Times New Roman"/>
          <w:szCs w:val="24"/>
        </w:rPr>
        <w:t xml:space="preserve">Κυρίες και κύριοι συνάδελφοι, το σημερινό νομοσχέδιο δεν είναι ένα στέρεο βήμα, όπως το χαρακτήρισε ο εισηγητής του ΣΥΡΙΖΑ, ο σεβαστός συνάδελφος κ. </w:t>
      </w:r>
      <w:proofErr w:type="spellStart"/>
      <w:r>
        <w:rPr>
          <w:rFonts w:eastAsia="Times New Roman"/>
          <w:szCs w:val="24"/>
        </w:rPr>
        <w:t>Γαβρόγλου</w:t>
      </w:r>
      <w:proofErr w:type="spellEnd"/>
      <w:r>
        <w:rPr>
          <w:rFonts w:eastAsia="Times New Roman"/>
          <w:szCs w:val="24"/>
        </w:rPr>
        <w:t>. Είναι μισό</w:t>
      </w:r>
      <w:r>
        <w:rPr>
          <w:rFonts w:eastAsia="Times New Roman"/>
          <w:szCs w:val="24"/>
        </w:rPr>
        <w:t>. Δεν είναι ένα στέρεο ολόκληρο βήμα. Θα έχει ολοκληρωθεί μόνον όταν θα μπορέσουμε με νέο νομοσχέδιο να εγγυηθούμε στους Έλληνες επιστήμονες το τι θα γίνει με τα αποτελέσματα της δουλειάς τους και τις καινοτόμες εφαρμογές, που θα προκύψουν.</w:t>
      </w:r>
    </w:p>
    <w:p w14:paraId="4348E2FA" w14:textId="77777777" w:rsidR="000F31B3" w:rsidRDefault="009714DC">
      <w:pPr>
        <w:spacing w:after="0" w:line="600" w:lineRule="auto"/>
        <w:ind w:firstLine="720"/>
        <w:jc w:val="both"/>
        <w:rPr>
          <w:rFonts w:eastAsia="Times New Roman"/>
          <w:szCs w:val="24"/>
        </w:rPr>
      </w:pPr>
      <w:r>
        <w:rPr>
          <w:rFonts w:eastAsia="Times New Roman"/>
          <w:szCs w:val="24"/>
        </w:rPr>
        <w:lastRenderedPageBreak/>
        <w:t>Μέχρι τότε, καν</w:t>
      </w:r>
      <w:r>
        <w:rPr>
          <w:rFonts w:eastAsia="Times New Roman"/>
          <w:szCs w:val="24"/>
        </w:rPr>
        <w:t xml:space="preserve">είς δεν μπορεί να εφησυχάζει. Σας προειδοποιούμε πως δεν θα δεχτούμε ως βιώσιμο το σχέδιο να ξαναπάρουμε δάνειο σε τρία χρόνια από τώρα. Δεν είναι τρόπος αυτός, να πορευόμαστε με δανεικά. </w:t>
      </w:r>
    </w:p>
    <w:p w14:paraId="4348E2FB" w14:textId="77777777" w:rsidR="000F31B3" w:rsidRDefault="009714DC">
      <w:pPr>
        <w:spacing w:after="0" w:line="600" w:lineRule="auto"/>
        <w:ind w:firstLine="720"/>
        <w:jc w:val="both"/>
        <w:rPr>
          <w:rFonts w:eastAsia="Times New Roman"/>
          <w:szCs w:val="24"/>
        </w:rPr>
      </w:pPr>
      <w:r>
        <w:rPr>
          <w:rFonts w:eastAsia="Times New Roman"/>
          <w:szCs w:val="24"/>
        </w:rPr>
        <w:t>Κυρίες και κύριοι Βουλευτές, δυστυχώς και το σημερινό νομοσχέδιο εί</w:t>
      </w:r>
      <w:r>
        <w:rPr>
          <w:rFonts w:eastAsia="Times New Roman"/>
          <w:szCs w:val="24"/>
        </w:rPr>
        <w:t>ναι γεμάτο με άσχετες τροπολογίες, για τις οποίες οφείλουμε παρ’ όλα αυτά να τοποθετηθούμε με υπευθυνότητα.</w:t>
      </w:r>
    </w:p>
    <w:p w14:paraId="4348E2FC" w14:textId="77777777" w:rsidR="000F31B3" w:rsidRDefault="009714DC">
      <w:pPr>
        <w:spacing w:after="0" w:line="600" w:lineRule="auto"/>
        <w:ind w:firstLine="720"/>
        <w:jc w:val="both"/>
        <w:rPr>
          <w:rFonts w:eastAsia="Times New Roman"/>
          <w:szCs w:val="24"/>
        </w:rPr>
      </w:pPr>
      <w:r>
        <w:rPr>
          <w:rFonts w:eastAsia="Times New Roman"/>
          <w:szCs w:val="24"/>
        </w:rPr>
        <w:t xml:space="preserve">Όσον αφορά την τροπολογία </w:t>
      </w:r>
      <w:proofErr w:type="spellStart"/>
      <w:r>
        <w:rPr>
          <w:rFonts w:eastAsia="Times New Roman"/>
          <w:szCs w:val="24"/>
        </w:rPr>
        <w:t>υπ’αριθμό</w:t>
      </w:r>
      <w:proofErr w:type="spellEnd"/>
      <w:r>
        <w:rPr>
          <w:rFonts w:eastAsia="Times New Roman"/>
          <w:szCs w:val="24"/>
        </w:rPr>
        <w:t xml:space="preserve"> 688/75, η οποία έχει ενσωματωθεί στο νομοσχέδιο, περί της ανάθεσης προμηθειών ταινιών φορολογίας καπνού στην Τρά</w:t>
      </w:r>
      <w:r>
        <w:rPr>
          <w:rFonts w:eastAsia="Times New Roman"/>
          <w:szCs w:val="24"/>
        </w:rPr>
        <w:t>πεζα της Ελλάδος, είναι μια πολύ σωστή απόφαση, η οποία θα δώσει μια ισχυρή δυναμική στη σημαντική προσπάθεια των αρμοδίων ελεγκτικών μηχανισμών για την καταπολέμηση του λαθρεμπορίου καπνικών προϊόντων.</w:t>
      </w:r>
    </w:p>
    <w:p w14:paraId="4348E2FD" w14:textId="77777777" w:rsidR="000F31B3" w:rsidRDefault="009714DC">
      <w:pPr>
        <w:spacing w:after="0" w:line="600" w:lineRule="auto"/>
        <w:ind w:firstLine="720"/>
        <w:jc w:val="both"/>
        <w:rPr>
          <w:rFonts w:eastAsia="Times New Roman"/>
          <w:szCs w:val="24"/>
        </w:rPr>
      </w:pPr>
      <w:r>
        <w:rPr>
          <w:rFonts w:eastAsia="Times New Roman"/>
          <w:szCs w:val="24"/>
        </w:rPr>
        <w:t xml:space="preserve">Η τροπολογία </w:t>
      </w:r>
      <w:proofErr w:type="spellStart"/>
      <w:r>
        <w:rPr>
          <w:rFonts w:eastAsia="Times New Roman"/>
          <w:szCs w:val="24"/>
        </w:rPr>
        <w:t>υπ’αριθμό</w:t>
      </w:r>
      <w:proofErr w:type="spellEnd"/>
      <w:r>
        <w:rPr>
          <w:rFonts w:eastAsia="Times New Roman"/>
          <w:szCs w:val="24"/>
        </w:rPr>
        <w:t xml:space="preserve"> 689/76, που αφορά την τροποποί</w:t>
      </w:r>
      <w:r>
        <w:rPr>
          <w:rFonts w:eastAsia="Times New Roman"/>
          <w:szCs w:val="24"/>
        </w:rPr>
        <w:t xml:space="preserve">ηση των ατομικών συμβάσεων για την καθαριότητα των κτηρίων των δημοσίων υπηρεσιών, των ανεξαρτήτων αρχών, μας κρατάει επιφυλακτικούς. </w:t>
      </w:r>
    </w:p>
    <w:p w14:paraId="4348E2FE" w14:textId="77777777" w:rsidR="000F31B3" w:rsidRDefault="009714DC">
      <w:pPr>
        <w:spacing w:after="0" w:line="600" w:lineRule="auto"/>
        <w:ind w:firstLine="720"/>
        <w:jc w:val="both"/>
        <w:rPr>
          <w:rFonts w:eastAsia="Times New Roman"/>
          <w:szCs w:val="24"/>
        </w:rPr>
      </w:pPr>
      <w:r>
        <w:rPr>
          <w:rFonts w:eastAsia="Times New Roman"/>
          <w:szCs w:val="24"/>
        </w:rPr>
        <w:lastRenderedPageBreak/>
        <w:t xml:space="preserve">Η τροπολογία </w:t>
      </w:r>
      <w:proofErr w:type="spellStart"/>
      <w:r>
        <w:rPr>
          <w:rFonts w:eastAsia="Times New Roman"/>
          <w:szCs w:val="24"/>
        </w:rPr>
        <w:t>υπ’αριθμό</w:t>
      </w:r>
      <w:proofErr w:type="spellEnd"/>
      <w:r>
        <w:rPr>
          <w:rFonts w:eastAsia="Times New Roman"/>
          <w:szCs w:val="24"/>
        </w:rPr>
        <w:t xml:space="preserve"> 696/80 «Ρύθμιση θεμάτων εισαγωγής αθλητών στην τριτοβάθμια εκπαίδευση», που αφορά στην παγίωση του</w:t>
      </w:r>
      <w:r>
        <w:rPr>
          <w:rFonts w:eastAsia="Times New Roman"/>
          <w:szCs w:val="24"/>
        </w:rPr>
        <w:t xml:space="preserve"> ποσοστού 4,5% των </w:t>
      </w:r>
      <w:proofErr w:type="spellStart"/>
      <w:r>
        <w:rPr>
          <w:rFonts w:eastAsia="Times New Roman"/>
          <w:szCs w:val="24"/>
        </w:rPr>
        <w:t>διακριθέντων</w:t>
      </w:r>
      <w:proofErr w:type="spellEnd"/>
      <w:r>
        <w:rPr>
          <w:rFonts w:eastAsia="Times New Roman"/>
          <w:szCs w:val="24"/>
        </w:rPr>
        <w:t xml:space="preserve"> αθλητών μας, μας βρίσκει σύμφωνους. Θα δούμε πώς θα τους φτιάξουμε και χώρους όπου θα προπονούνται κάποια στιγμή, γιατί χωρίς προπονητικούς χώρους δεν θα έχουν καν την ευκαιρία εκ νέου να διακριθούν.</w:t>
      </w:r>
    </w:p>
    <w:p w14:paraId="4348E2FF" w14:textId="77777777" w:rsidR="000F31B3" w:rsidRDefault="009714DC">
      <w:pPr>
        <w:spacing w:after="0" w:line="600" w:lineRule="auto"/>
        <w:ind w:firstLine="720"/>
        <w:jc w:val="both"/>
        <w:rPr>
          <w:rFonts w:eastAsia="Times New Roman"/>
          <w:szCs w:val="24"/>
        </w:rPr>
      </w:pPr>
      <w:r>
        <w:rPr>
          <w:rFonts w:eastAsia="Times New Roman"/>
          <w:szCs w:val="24"/>
        </w:rPr>
        <w:t xml:space="preserve">Η τροπολογία </w:t>
      </w:r>
      <w:proofErr w:type="spellStart"/>
      <w:r>
        <w:rPr>
          <w:rFonts w:eastAsia="Times New Roman"/>
          <w:szCs w:val="24"/>
        </w:rPr>
        <w:t>υπ’αριθμό</w:t>
      </w:r>
      <w:proofErr w:type="spellEnd"/>
      <w:r>
        <w:rPr>
          <w:rFonts w:eastAsia="Times New Roman"/>
          <w:szCs w:val="24"/>
        </w:rPr>
        <w:t xml:space="preserve"> 6</w:t>
      </w:r>
      <w:r>
        <w:rPr>
          <w:rFonts w:eastAsia="Times New Roman"/>
          <w:szCs w:val="24"/>
        </w:rPr>
        <w:t>97/81 ενισχύει τα Κέντρα Επιμόρφωσης Στελεχών του Εμπορικού Ναυτικού και της Σχολής Σωστικών Πυροσβεστικών Μέσων. Θα τη στηρίξουμε.</w:t>
      </w:r>
    </w:p>
    <w:p w14:paraId="4348E300" w14:textId="77777777" w:rsidR="000F31B3" w:rsidRDefault="009714DC">
      <w:pPr>
        <w:spacing w:after="0" w:line="600" w:lineRule="auto"/>
        <w:ind w:firstLine="720"/>
        <w:jc w:val="both"/>
        <w:rPr>
          <w:rFonts w:eastAsia="Times New Roman"/>
          <w:szCs w:val="24"/>
        </w:rPr>
      </w:pPr>
      <w:r>
        <w:rPr>
          <w:rFonts w:eastAsia="Times New Roman"/>
          <w:szCs w:val="24"/>
        </w:rPr>
        <w:t xml:space="preserve">Η τροπολογία </w:t>
      </w:r>
      <w:proofErr w:type="spellStart"/>
      <w:r>
        <w:rPr>
          <w:rFonts w:eastAsia="Times New Roman"/>
          <w:szCs w:val="24"/>
        </w:rPr>
        <w:t>υπ’αριθμό</w:t>
      </w:r>
      <w:proofErr w:type="spellEnd"/>
      <w:r>
        <w:rPr>
          <w:rFonts w:eastAsia="Times New Roman"/>
          <w:szCs w:val="24"/>
        </w:rPr>
        <w:t xml:space="preserve"> 698/82 προβλέπει την αύξηση κατά τριάντα, του αριθμού των θέσεων των δικαστικών λειτουργών της διοικη</w:t>
      </w:r>
      <w:r>
        <w:rPr>
          <w:rFonts w:eastAsia="Times New Roman"/>
          <w:szCs w:val="24"/>
        </w:rPr>
        <w:t>τικής και ποινικής δικαιοσύνης. Επί της συγκεκριμένης τροπολογίας θα τοποθετηθεί ο Κοινοβουλευτικός μας Εκπρόσωπος, ο σεβαστός, ο αγαπητός κ. Καρράς. Σε μια προσπάθεια εκεί, που η ελληνική δικαιοσύνη βάλλεται, εκεί θα πρέπει να είμαστε πάρα πολύ προσεκτικο</w:t>
      </w:r>
      <w:r>
        <w:rPr>
          <w:rFonts w:eastAsia="Times New Roman"/>
          <w:szCs w:val="24"/>
        </w:rPr>
        <w:t>ί στο τι νομοθετούμε μέσα σε αυτήν την Αίθουσα.</w:t>
      </w:r>
    </w:p>
    <w:p w14:paraId="4348E301" w14:textId="77777777" w:rsidR="000F31B3" w:rsidRDefault="009714DC">
      <w:pPr>
        <w:spacing w:after="0" w:line="600" w:lineRule="auto"/>
        <w:ind w:firstLine="720"/>
        <w:jc w:val="both"/>
        <w:rPr>
          <w:rFonts w:eastAsia="Times New Roman"/>
          <w:szCs w:val="24"/>
        </w:rPr>
      </w:pPr>
      <w:r>
        <w:rPr>
          <w:rFonts w:eastAsia="Times New Roman"/>
          <w:szCs w:val="24"/>
        </w:rPr>
        <w:lastRenderedPageBreak/>
        <w:t xml:space="preserve">Η τροπολογία </w:t>
      </w:r>
      <w:proofErr w:type="spellStart"/>
      <w:r>
        <w:rPr>
          <w:rFonts w:eastAsia="Times New Roman"/>
          <w:szCs w:val="24"/>
        </w:rPr>
        <w:t>υπ’αριθμό</w:t>
      </w:r>
      <w:proofErr w:type="spellEnd"/>
      <w:r>
        <w:rPr>
          <w:rFonts w:eastAsia="Times New Roman"/>
          <w:szCs w:val="24"/>
        </w:rPr>
        <w:t xml:space="preserve"> 700/83 για τα θέματα μετεγγραφών φοιτητών ΑΕΙ, για το ΕΔΙΠ και για τα ΤΕΙ αποτελεί ξεκάθαρη απόδειξη προχειρότητας. Ψηφίζουμε και «</w:t>
      </w:r>
      <w:proofErr w:type="spellStart"/>
      <w:r>
        <w:rPr>
          <w:rFonts w:eastAsia="Times New Roman"/>
          <w:szCs w:val="24"/>
        </w:rPr>
        <w:t>ξεψηφίζουμε</w:t>
      </w:r>
      <w:proofErr w:type="spellEnd"/>
      <w:r>
        <w:rPr>
          <w:rFonts w:eastAsia="Times New Roman"/>
          <w:szCs w:val="24"/>
        </w:rPr>
        <w:t>», επειδή κάποιοι δεν ξέρουν να κάνουν σωστ</w:t>
      </w:r>
      <w:r>
        <w:rPr>
          <w:rFonts w:eastAsia="Times New Roman"/>
          <w:szCs w:val="24"/>
        </w:rPr>
        <w:t xml:space="preserve">ά τη δουλειά τους. Αυτό ακριβώς συμβαίνει εδώ με τη συγκεκριμένη τροπολογία. Σας τα έλεγαν οι συνάδελφοι Βουλευτές του Ποταμιού στις επιτροπές και τους κοροϊδεύατε όταν σας έλεγαν ότι δεν ξέρετε τι κάνετε. </w:t>
      </w:r>
    </w:p>
    <w:p w14:paraId="4348E302"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Να, που σήμερα, αυτή την αιφνιδιαστική τροπολογία</w:t>
      </w:r>
      <w:r>
        <w:rPr>
          <w:rFonts w:eastAsia="Times New Roman" w:cs="Times New Roman"/>
          <w:szCs w:val="24"/>
        </w:rPr>
        <w:t xml:space="preserve"> νύχτας που είχατε φέρει πριν από δύο μήνες, προσπαθείτε να τη διορθώσετε με μια νέα τροπολογία εξίσου κακογραμμένη. Δεν θα τη στηρίξουμε. Την καταψηφίζουμε.</w:t>
      </w:r>
    </w:p>
    <w:p w14:paraId="4348E303"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Η τροπολογία </w:t>
      </w:r>
      <w:proofErr w:type="spellStart"/>
      <w:r>
        <w:rPr>
          <w:rFonts w:eastAsia="Times New Roman" w:cs="Times New Roman"/>
          <w:szCs w:val="24"/>
        </w:rPr>
        <w:t>υπ’αριθμό</w:t>
      </w:r>
      <w:proofErr w:type="spellEnd"/>
      <w:r>
        <w:rPr>
          <w:rFonts w:eastAsia="Times New Roman" w:cs="Times New Roman"/>
          <w:szCs w:val="24"/>
        </w:rPr>
        <w:t xml:space="preserve"> 701/84 του Υπουργείου Εθνικής Άμυνας είναι άκρως απαραίτητη και την υπερψηφ</w:t>
      </w:r>
      <w:r>
        <w:rPr>
          <w:rFonts w:eastAsia="Times New Roman" w:cs="Times New Roman"/>
          <w:szCs w:val="24"/>
        </w:rPr>
        <w:t xml:space="preserve">ίζουμε. Και για όποιον αναρωτιέται, σας λέω πως αυτό είναι το κόστος τού να έχουμε γείτονα την Τουρκία, που συχνά πυκνά ξεχνάει πού αρχίζουν και πού τελειώνουν τα σύνορά της. Πρέπει, λοιπόν, </w:t>
      </w:r>
      <w:r>
        <w:rPr>
          <w:rFonts w:eastAsia="Times New Roman" w:cs="Times New Roman"/>
          <w:szCs w:val="24"/>
        </w:rPr>
        <w:lastRenderedPageBreak/>
        <w:t>να πληρώνει ο Έλληνας φορολογούμενος το φάρμακο γι’ αυτή την αμνη</w:t>
      </w:r>
      <w:r>
        <w:rPr>
          <w:rFonts w:eastAsia="Times New Roman" w:cs="Times New Roman"/>
          <w:szCs w:val="24"/>
        </w:rPr>
        <w:t>σία που παθαίνουν πού και πού οι Τούρκοι. Γιατί πολλές φορές ξεχνούν σε τέτοιο βαθμό που απλώνουν και χέρι.</w:t>
      </w:r>
    </w:p>
    <w:p w14:paraId="4348E304"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Με την τροπολογία </w:t>
      </w:r>
      <w:proofErr w:type="spellStart"/>
      <w:r>
        <w:rPr>
          <w:rFonts w:eastAsia="Times New Roman" w:cs="Times New Roman"/>
          <w:szCs w:val="24"/>
        </w:rPr>
        <w:t>υπ’αριθμό</w:t>
      </w:r>
      <w:proofErr w:type="spellEnd"/>
      <w:r>
        <w:rPr>
          <w:rFonts w:eastAsia="Times New Roman" w:cs="Times New Roman"/>
          <w:szCs w:val="24"/>
        </w:rPr>
        <w:t xml:space="preserve"> 709/87 παρέχεται η εξουσιοδότηση στους Υπουργούς Οικονομικών και Υποδομών, Μεταφορών και Δικτύων να καθορίσουν τη διαδικ</w:t>
      </w:r>
      <w:r>
        <w:rPr>
          <w:rFonts w:eastAsia="Times New Roman" w:cs="Times New Roman"/>
          <w:szCs w:val="24"/>
        </w:rPr>
        <w:t xml:space="preserve">ασία συμμετοχής του ελληνικού δημοσίου στην ικανοποίηση των πιστωτών. Ποιων πιστωτών; Πού αναφέρει η τροπολογία ποιους πιστωτές; Μας φέρνετε σε δύσκολη θέση. Δεν θα την ψηφίσουμε τη συγκεκριμένη τροπολογία. </w:t>
      </w:r>
    </w:p>
    <w:p w14:paraId="4348E305"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Για την τροπολογία </w:t>
      </w:r>
      <w:proofErr w:type="spellStart"/>
      <w:r>
        <w:rPr>
          <w:rFonts w:eastAsia="Times New Roman" w:cs="Times New Roman"/>
          <w:szCs w:val="24"/>
        </w:rPr>
        <w:t>υπ’αριθμό</w:t>
      </w:r>
      <w:proofErr w:type="spellEnd"/>
      <w:r>
        <w:rPr>
          <w:rFonts w:eastAsia="Times New Roman" w:cs="Times New Roman"/>
          <w:szCs w:val="24"/>
        </w:rPr>
        <w:t xml:space="preserve"> 710/88 της συμφωνία</w:t>
      </w:r>
      <w:r>
        <w:rPr>
          <w:rFonts w:eastAsia="Times New Roman" w:cs="Times New Roman"/>
          <w:szCs w:val="24"/>
        </w:rPr>
        <w:t>ς μετόχων του ελληνικού δημοσίου και της «</w:t>
      </w:r>
      <w:r>
        <w:rPr>
          <w:rFonts w:eastAsia="Times New Roman" w:cs="Times New Roman"/>
          <w:szCs w:val="24"/>
          <w:lang w:val="en-US"/>
        </w:rPr>
        <w:t>DEUTSCHE</w:t>
      </w:r>
      <w:r>
        <w:rPr>
          <w:rFonts w:eastAsia="Times New Roman" w:cs="Times New Roman"/>
          <w:szCs w:val="24"/>
        </w:rPr>
        <w:t xml:space="preserve"> </w:t>
      </w:r>
      <w:r>
        <w:rPr>
          <w:rFonts w:eastAsia="Times New Roman" w:cs="Times New Roman"/>
          <w:szCs w:val="24"/>
          <w:lang w:val="en-US"/>
        </w:rPr>
        <w:t>TELEKOM</w:t>
      </w:r>
      <w:r>
        <w:rPr>
          <w:rFonts w:eastAsia="Times New Roman" w:cs="Times New Roman"/>
          <w:szCs w:val="24"/>
        </w:rPr>
        <w:t>», μία είναι η ερώτηση: Πού θα πάνε αυτά τα λεφτά; Θα πάνε για το χρέος ή θα κόβουν βόλτες, όπως τα χρήματα που πήραμε από τις τηλεοπτικές άδειες και τα βλέπουμε να χρηματοδοτούν τα κοινωνικά προγρά</w:t>
      </w:r>
      <w:r>
        <w:rPr>
          <w:rFonts w:eastAsia="Times New Roman" w:cs="Times New Roman"/>
          <w:szCs w:val="24"/>
        </w:rPr>
        <w:t xml:space="preserve">μματα, μέχρι τα ασθενοφόρα και το ίδιο το ΕΛΙΔΕΚ; Αναφέρομαι σε δηλώσεις των στελεχών της Κυβέρνησης. </w:t>
      </w:r>
    </w:p>
    <w:p w14:paraId="4348E306"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Κλείνοντας, κυρίες και κύριοι συνάδελφοι, θα πω ότι εδώ συζητάμε και ψηφίζουμε μια συμφωνία για το μέλλον, με την πλάτη στον τοίχο. Έχουν υπογραφεί από τ</w:t>
      </w:r>
      <w:r>
        <w:rPr>
          <w:rFonts w:eastAsia="Times New Roman" w:cs="Times New Roman"/>
          <w:szCs w:val="24"/>
        </w:rPr>
        <w:t xml:space="preserve">ις ελληνικές κυβερνήσεις πολλές τέτοιες συμφωνίες στο παρελθόν. Οι περισσότερες οδήγησαν σε πλήρη αποτυχία και απογοήτευση τους Έλληνες. Οι ελληνικές κυβερνήσεις ξεχνούσαν πως το χρέος γεννάει χρέος. </w:t>
      </w:r>
    </w:p>
    <w:p w14:paraId="4348E307" w14:textId="77777777" w:rsidR="000F31B3" w:rsidRDefault="009714DC">
      <w:pPr>
        <w:spacing w:after="0" w:line="600" w:lineRule="auto"/>
        <w:ind w:firstLine="720"/>
        <w:jc w:val="both"/>
        <w:rPr>
          <w:rFonts w:eastAsia="Times New Roman"/>
          <w:bCs/>
        </w:rPr>
      </w:pPr>
      <w:r>
        <w:rPr>
          <w:rFonts w:eastAsia="Times New Roman"/>
          <w:bCs/>
        </w:rPr>
        <w:t xml:space="preserve">(Στο σημείο αυτό κτυπάει το κουδούνι λήξεως του χρόνου </w:t>
      </w:r>
      <w:r>
        <w:rPr>
          <w:rFonts w:eastAsia="Times New Roman"/>
          <w:bCs/>
        </w:rPr>
        <w:t>ομιλίας του κυρίου Βουλευτή)</w:t>
      </w:r>
    </w:p>
    <w:p w14:paraId="4348E308"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Μισό λεπτό ακόμη, κύριε Πρόεδρε.</w:t>
      </w:r>
    </w:p>
    <w:p w14:paraId="4348E309"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Μόνο που σήμερα, κύριε Υπουργέ, εδώ σε αυτή τη Βουλή, ψηφίζει και η Ένωση Κεντρώων. Και η Ένωση Κεντρώων θα παρακολουθήσει στενά το αποτέλεσμα της συγκεκριμένης ψηφοφορίας. Φέρτε άμεσα ό,τι χρει</w:t>
      </w:r>
      <w:r>
        <w:rPr>
          <w:rFonts w:eastAsia="Times New Roman" w:cs="Times New Roman"/>
          <w:szCs w:val="24"/>
        </w:rPr>
        <w:t xml:space="preserve">άζεται για να ισχυροποιηθεί, να ολοκληρωθεί και να γεννήσει αποτελέσματα. </w:t>
      </w:r>
    </w:p>
    <w:p w14:paraId="4348E30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Αν υπάρχει ειλικρινής πολιτική αντιστήριξη του εγχειρήματος, η αξιοποίηση των ερευνητικών προγραμμάτων θα αποτελέσει ένα φράγμα ανάσχεσης για όσους ενδιαφέρονται να φύγουν και έναν </w:t>
      </w:r>
      <w:r>
        <w:rPr>
          <w:rFonts w:eastAsia="Times New Roman" w:cs="Times New Roman"/>
          <w:szCs w:val="24"/>
        </w:rPr>
        <w:t>πόλο έλξης για όσους θέλουν να επιστρέψουν.</w:t>
      </w:r>
    </w:p>
    <w:p w14:paraId="4348E30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4348E30C" w14:textId="77777777" w:rsidR="000F31B3" w:rsidRDefault="009714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4348E30D" w14:textId="77777777" w:rsidR="000F31B3" w:rsidRDefault="009714DC">
      <w:pPr>
        <w:spacing w:after="0"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Κι εγώ ευχαριστώ, κύριε </w:t>
      </w:r>
      <w:proofErr w:type="spellStart"/>
      <w:r>
        <w:rPr>
          <w:rFonts w:eastAsia="Times New Roman" w:cs="Times New Roman"/>
          <w:szCs w:val="24"/>
        </w:rPr>
        <w:t>Σαρίδη</w:t>
      </w:r>
      <w:proofErr w:type="spellEnd"/>
      <w:r>
        <w:rPr>
          <w:rFonts w:eastAsia="Times New Roman" w:cs="Times New Roman"/>
          <w:szCs w:val="24"/>
        </w:rPr>
        <w:t>.</w:t>
      </w:r>
    </w:p>
    <w:p w14:paraId="4348E30E"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Κύριε Πρόεδρε, θα ήθελα να κάνω επί της διαδικασίας μια ερώτηση.</w:t>
      </w:r>
    </w:p>
    <w:p w14:paraId="4348E30F" w14:textId="77777777" w:rsidR="000F31B3" w:rsidRDefault="009714DC">
      <w:pPr>
        <w:spacing w:after="0"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Ορίστε, έχετε τον λόγο.</w:t>
      </w:r>
    </w:p>
    <w:p w14:paraId="4348E310"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Θέλω να ρωτήσω τον κύριο Υπουργό πότε θα μας ανακοινώσει ποιες βουλευτικές τροπολογίες κάνει δεκτές, προκειμένου κι</w:t>
      </w:r>
      <w:r>
        <w:rPr>
          <w:rFonts w:eastAsia="Times New Roman" w:cs="Times New Roman"/>
          <w:szCs w:val="24"/>
        </w:rPr>
        <w:t xml:space="preserve"> εμείς να τοποθετηθούμε.</w:t>
      </w:r>
    </w:p>
    <w:p w14:paraId="4348E311" w14:textId="77777777" w:rsidR="000F31B3" w:rsidRDefault="009714DC">
      <w:pPr>
        <w:spacing w:after="0"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Κύριε Υπουργέ, έχετε τον λόγο για να απαντήσετε.</w:t>
      </w:r>
    </w:p>
    <w:p w14:paraId="4348E312"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ΚΩΝΣΤΑΝΤΙΝΟΣ ΦΩΤΑΚΗΣ (Αναπληρωτής Υπουργός Παιδείας, Έρευνας και Θρησκευμάτων):</w:t>
      </w:r>
      <w:r>
        <w:rPr>
          <w:rFonts w:eastAsia="Times New Roman" w:cs="Times New Roman"/>
          <w:szCs w:val="24"/>
        </w:rPr>
        <w:t xml:space="preserve"> Είναι προς υπογραφή. Θα ανακοινωθούν σύντομα, μόλις έρθουν. Τις πε</w:t>
      </w:r>
      <w:r>
        <w:rPr>
          <w:rFonts w:eastAsia="Times New Roman" w:cs="Times New Roman"/>
          <w:szCs w:val="24"/>
        </w:rPr>
        <w:t>ριμένω κι εγώ αυτή τη στιγμή.</w:t>
      </w:r>
    </w:p>
    <w:p w14:paraId="4348E313"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Κύριε Πρόεδρε, θα ήθελα τον λόγο.</w:t>
      </w:r>
    </w:p>
    <w:p w14:paraId="4348E314" w14:textId="77777777" w:rsidR="000F31B3" w:rsidRDefault="009714DC">
      <w:pPr>
        <w:spacing w:after="0"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Κύριε </w:t>
      </w:r>
      <w:proofErr w:type="spellStart"/>
      <w:r>
        <w:rPr>
          <w:rFonts w:eastAsia="Times New Roman" w:cs="Times New Roman"/>
          <w:szCs w:val="24"/>
        </w:rPr>
        <w:t>Αμυρά</w:t>
      </w:r>
      <w:proofErr w:type="spellEnd"/>
      <w:r>
        <w:rPr>
          <w:rFonts w:eastAsia="Times New Roman" w:cs="Times New Roman"/>
          <w:szCs w:val="24"/>
        </w:rPr>
        <w:t>, ζητάτε τον λόγο για ποιο θέμα;</w:t>
      </w:r>
    </w:p>
    <w:p w14:paraId="4348E315"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Θέλω ως Κοινοβουλευτικός Εκπρόσωπος να ζητήσω κάποιες διευκρινίσεις από τον Υπ</w:t>
      </w:r>
      <w:r>
        <w:rPr>
          <w:rFonts w:eastAsia="Times New Roman" w:cs="Times New Roman"/>
          <w:szCs w:val="24"/>
        </w:rPr>
        <w:t xml:space="preserve">ουργό για μια τροπολογία που έχει γίνει ήδη δεκτή. </w:t>
      </w:r>
    </w:p>
    <w:p w14:paraId="4348E316" w14:textId="77777777" w:rsidR="000F31B3" w:rsidRDefault="009714DC">
      <w:pPr>
        <w:spacing w:after="0"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Ναι, αλλά δεν είναι η ώρα για τις τροπολογίες ακόμα.</w:t>
      </w:r>
    </w:p>
    <w:p w14:paraId="4348E317"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Τότε γιατί τις παρουσιάζει το δελτίο; Μπορεί να έρθουν οι διευκρινίσεις, κύριε Πρόεδρε, μετά από πέντε ώρες…</w:t>
      </w:r>
    </w:p>
    <w:p w14:paraId="4348E318" w14:textId="77777777" w:rsidR="000F31B3" w:rsidRDefault="009714DC">
      <w:pPr>
        <w:spacing w:after="0"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Ναι, αλλά δεν μπήκαμε στις τροπολογίες.</w:t>
      </w:r>
    </w:p>
    <w:p w14:paraId="4348E319"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θέλω να θέσω μια ερώτηση.</w:t>
      </w:r>
    </w:p>
    <w:p w14:paraId="4348E31A" w14:textId="77777777" w:rsidR="000F31B3" w:rsidRDefault="009714DC">
      <w:pPr>
        <w:spacing w:after="0" w:line="600" w:lineRule="auto"/>
        <w:ind w:firstLine="720"/>
        <w:jc w:val="both"/>
        <w:rPr>
          <w:rFonts w:eastAsia="Times New Roman" w:cs="Times New Roman"/>
          <w:szCs w:val="24"/>
        </w:rPr>
      </w:pPr>
      <w:r>
        <w:rPr>
          <w:rFonts w:eastAsia="Times New Roman"/>
          <w:b/>
          <w:bCs/>
        </w:rPr>
        <w:t>ΠΡΟΕΔΡΕ</w:t>
      </w:r>
      <w:r>
        <w:rPr>
          <w:rFonts w:eastAsia="Times New Roman"/>
          <w:b/>
          <w:bCs/>
        </w:rPr>
        <w:t>ΥΩΝ (Δημήτριος Κρεμαστινός):</w:t>
      </w:r>
      <w:r>
        <w:rPr>
          <w:rFonts w:eastAsia="Times New Roman" w:cs="Times New Roman"/>
          <w:szCs w:val="24"/>
        </w:rPr>
        <w:t xml:space="preserve"> Αν θέλετε να ρωτήσετε κάτι τον κύριο Υπουργό, όπως προηγουμένως η κ. </w:t>
      </w:r>
      <w:proofErr w:type="spellStart"/>
      <w:r>
        <w:rPr>
          <w:rFonts w:eastAsia="Times New Roman" w:cs="Times New Roman"/>
          <w:szCs w:val="24"/>
        </w:rPr>
        <w:t>Κεραμέως</w:t>
      </w:r>
      <w:proofErr w:type="spellEnd"/>
      <w:r>
        <w:rPr>
          <w:rFonts w:eastAsia="Times New Roman" w:cs="Times New Roman"/>
          <w:szCs w:val="24"/>
        </w:rPr>
        <w:t>, έχετε τον λόγο, αλλά όχι για να αναπτύξετε την τροπολογία.</w:t>
      </w:r>
    </w:p>
    <w:p w14:paraId="4348E31B"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Όχι, διευκρινιστικά θέλω να ρωτήσω. Μπορώ;</w:t>
      </w:r>
    </w:p>
    <w:p w14:paraId="4348E31C" w14:textId="77777777" w:rsidR="000F31B3" w:rsidRDefault="009714DC">
      <w:pPr>
        <w:spacing w:after="0" w:line="600" w:lineRule="auto"/>
        <w:ind w:firstLine="720"/>
        <w:jc w:val="both"/>
        <w:rPr>
          <w:rFonts w:eastAsia="Times New Roman" w:cs="Times New Roman"/>
          <w:szCs w:val="24"/>
        </w:rPr>
      </w:pPr>
      <w:r>
        <w:rPr>
          <w:rFonts w:eastAsia="Times New Roman"/>
          <w:b/>
          <w:bCs/>
        </w:rPr>
        <w:t>ΠΡΟΕΔΡΕΥΩΝ (Δημήτριος Κρεμαστ</w:t>
      </w:r>
      <w:r>
        <w:rPr>
          <w:rFonts w:eastAsia="Times New Roman"/>
          <w:b/>
          <w:bCs/>
        </w:rPr>
        <w:t>ινός):</w:t>
      </w:r>
      <w:r>
        <w:rPr>
          <w:rFonts w:eastAsia="Times New Roman" w:cs="Times New Roman"/>
          <w:szCs w:val="24"/>
        </w:rPr>
        <w:t xml:space="preserve"> Μπορείτε να θέσετε ένα ερώτημα.</w:t>
      </w:r>
    </w:p>
    <w:p w14:paraId="4348E31D"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Θα ήθελα να ρωτήσω σχετικά με την τροπολογία με τον γενικό αριθμό 710 και ειδικό 88, δηλαδή για τη μεταβίβαση του 5% των μετοχών που κατέχει το ελληνικό δημόσιο στον ΟΤΕ στο ΤΑΙΠΕΔ. Δεν είστε ο αρμόδι</w:t>
      </w:r>
      <w:r>
        <w:rPr>
          <w:rFonts w:eastAsia="Times New Roman" w:cs="Times New Roman"/>
          <w:szCs w:val="24"/>
        </w:rPr>
        <w:t xml:space="preserve">ος, κύριε Υπουργέ, αλλά εδώ θέλω να σας θέσω δύο διευκρινιστικές ερωτήσεις για να τις μεταφέρετε στους αρμόδιους Υπουργούς. Τρεις την έχουν συνυπογράψει. </w:t>
      </w:r>
    </w:p>
    <w:p w14:paraId="4348E31E" w14:textId="77777777" w:rsidR="000F31B3" w:rsidRDefault="009714DC">
      <w:pPr>
        <w:spacing w:after="0"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Ναι, εντάξει, αλλά…</w:t>
      </w:r>
    </w:p>
    <w:p w14:paraId="4348E31F"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Είναι πολύ σημαντικό, κύριε </w:t>
      </w:r>
      <w:r>
        <w:rPr>
          <w:rFonts w:eastAsia="Times New Roman" w:cs="Times New Roman"/>
          <w:szCs w:val="24"/>
        </w:rPr>
        <w:t>Πρόεδρε.</w:t>
      </w:r>
    </w:p>
    <w:p w14:paraId="4348E320" w14:textId="77777777" w:rsidR="000F31B3" w:rsidRDefault="009714DC">
      <w:pPr>
        <w:spacing w:after="0"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Ναι, αλλά δεν είναι ο αρμόδιος Υπουργός τώρα εδώ. Τι να μεταφέρει ο Υπουργός; </w:t>
      </w:r>
    </w:p>
    <w:p w14:paraId="4348E321"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Ναι, αλλά τι να κάνουμε; Εδώ έχουμε τα κείμενα και δεν μπορούμε να περιμένουμε. Θα έρθει ο κ. </w:t>
      </w:r>
      <w:proofErr w:type="spellStart"/>
      <w:r>
        <w:rPr>
          <w:rFonts w:eastAsia="Times New Roman" w:cs="Times New Roman"/>
          <w:szCs w:val="24"/>
        </w:rPr>
        <w:t>Τσακαλώτος</w:t>
      </w:r>
      <w:proofErr w:type="spellEnd"/>
      <w:r>
        <w:rPr>
          <w:rFonts w:eastAsia="Times New Roman" w:cs="Times New Roman"/>
          <w:szCs w:val="24"/>
        </w:rPr>
        <w:t xml:space="preserve"> και τι ώρα</w:t>
      </w:r>
      <w:r>
        <w:rPr>
          <w:rFonts w:eastAsia="Times New Roman" w:cs="Times New Roman"/>
          <w:szCs w:val="24"/>
        </w:rPr>
        <w:t xml:space="preserve">; </w:t>
      </w:r>
    </w:p>
    <w:p w14:paraId="4348E322" w14:textId="77777777" w:rsidR="000F31B3" w:rsidRDefault="009714DC">
      <w:pPr>
        <w:spacing w:after="0"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Θα έρθει ο κ. </w:t>
      </w:r>
      <w:proofErr w:type="spellStart"/>
      <w:r>
        <w:rPr>
          <w:rFonts w:eastAsia="Times New Roman" w:cs="Times New Roman"/>
          <w:szCs w:val="24"/>
        </w:rPr>
        <w:t>Τσακαλώτος</w:t>
      </w:r>
      <w:proofErr w:type="spellEnd"/>
      <w:r>
        <w:rPr>
          <w:rFonts w:eastAsia="Times New Roman" w:cs="Times New Roman"/>
          <w:szCs w:val="24"/>
        </w:rPr>
        <w:t>.</w:t>
      </w:r>
    </w:p>
    <w:p w14:paraId="4348E323"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Πότε;</w:t>
      </w:r>
    </w:p>
    <w:p w14:paraId="4348E324" w14:textId="77777777" w:rsidR="000F31B3" w:rsidRDefault="009714DC">
      <w:pPr>
        <w:spacing w:after="0"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Θα έρθει σε λίγο.</w:t>
      </w:r>
    </w:p>
    <w:p w14:paraId="4348E325"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αφήστε με διευκρινιστικά να…</w:t>
      </w:r>
    </w:p>
    <w:p w14:paraId="4348E326" w14:textId="77777777" w:rsidR="000F31B3" w:rsidRDefault="009714DC">
      <w:pPr>
        <w:spacing w:after="0"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Να μεταφέρει τώρα ο κ. </w:t>
      </w:r>
      <w:proofErr w:type="spellStart"/>
      <w:r>
        <w:rPr>
          <w:rFonts w:eastAsia="Times New Roman" w:cs="Times New Roman"/>
          <w:szCs w:val="24"/>
        </w:rPr>
        <w:t>Φωτάκης</w:t>
      </w:r>
      <w:proofErr w:type="spellEnd"/>
      <w:r>
        <w:rPr>
          <w:rFonts w:eastAsia="Times New Roman" w:cs="Times New Roman"/>
          <w:szCs w:val="24"/>
        </w:rPr>
        <w:t xml:space="preserve"> στον κ. </w:t>
      </w:r>
      <w:proofErr w:type="spellStart"/>
      <w:r>
        <w:rPr>
          <w:rFonts w:eastAsia="Times New Roman" w:cs="Times New Roman"/>
          <w:szCs w:val="24"/>
        </w:rPr>
        <w:t>Τσακαλώτο</w:t>
      </w:r>
      <w:proofErr w:type="spellEnd"/>
      <w:r>
        <w:rPr>
          <w:rFonts w:eastAsia="Times New Roman" w:cs="Times New Roman"/>
          <w:szCs w:val="24"/>
        </w:rPr>
        <w:t xml:space="preserve"> δεν είναι σωστό.</w:t>
      </w:r>
    </w:p>
    <w:p w14:paraId="4348E327"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Η Κυβέρνηση είναι εκεί και η γραμματεία.</w:t>
      </w:r>
    </w:p>
    <w:p w14:paraId="4348E328" w14:textId="77777777" w:rsidR="000F31B3" w:rsidRDefault="009714DC">
      <w:pPr>
        <w:spacing w:after="0"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Μα, δεν είναι σωστό αυτό που ζητάτε.</w:t>
      </w:r>
    </w:p>
    <w:p w14:paraId="4348E329"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Κύριε Πρόεδρε, είναι σημαντικό. Θέλω να α</w:t>
      </w:r>
      <w:r>
        <w:rPr>
          <w:rFonts w:eastAsia="Times New Roman" w:cs="Times New Roman"/>
          <w:szCs w:val="24"/>
        </w:rPr>
        <w:t>κούσει ο Υπουργός…</w:t>
      </w:r>
    </w:p>
    <w:p w14:paraId="4348E32A" w14:textId="77777777" w:rsidR="000F31B3" w:rsidRDefault="009714DC">
      <w:pPr>
        <w:spacing w:after="0" w:line="600" w:lineRule="auto"/>
        <w:ind w:firstLine="720"/>
        <w:jc w:val="both"/>
        <w:rPr>
          <w:rFonts w:eastAsia="Times New Roman" w:cs="Times New Roman"/>
          <w:szCs w:val="24"/>
        </w:rPr>
      </w:pPr>
      <w:r>
        <w:rPr>
          <w:rFonts w:eastAsia="Times New Roman"/>
          <w:b/>
          <w:bCs/>
        </w:rPr>
        <w:lastRenderedPageBreak/>
        <w:t>ΠΡΟΕΔΡΕΥΩΝ (Δημήτριος Κρεμαστινός):</w:t>
      </w:r>
      <w:r>
        <w:rPr>
          <w:rFonts w:eastAsia="Times New Roman" w:cs="Times New Roman"/>
          <w:szCs w:val="24"/>
        </w:rPr>
        <w:t xml:space="preserve"> Ναι, αλλά δεν είναι ο αρμόδιος.</w:t>
      </w:r>
    </w:p>
    <w:p w14:paraId="4348E32B"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Διότι αυτά τα ερωτήματα μπορεί τελικά να έχουν μια βαρύτητα για το αν θα γίνει αποδεκτή ή όχι. Καταλάβατε; Θα είχα τελειώσει τώρα. Είναι πολύ σύντομα τα</w:t>
      </w:r>
      <w:r>
        <w:rPr>
          <w:rFonts w:eastAsia="Times New Roman" w:cs="Times New Roman"/>
          <w:szCs w:val="24"/>
        </w:rPr>
        <w:t xml:space="preserve"> ερωτήματα και διευκρινιστικά.</w:t>
      </w:r>
    </w:p>
    <w:p w14:paraId="4348E32C" w14:textId="77777777" w:rsidR="000F31B3" w:rsidRDefault="009714DC">
      <w:pPr>
        <w:spacing w:after="0" w:line="600" w:lineRule="auto"/>
        <w:ind w:firstLine="720"/>
        <w:jc w:val="both"/>
        <w:rPr>
          <w:rFonts w:eastAsia="Times New Roman"/>
          <w:bCs/>
        </w:rPr>
      </w:pPr>
      <w:r>
        <w:rPr>
          <w:rFonts w:eastAsia="Times New Roman" w:cs="Times New Roman"/>
          <w:b/>
          <w:szCs w:val="24"/>
        </w:rPr>
        <w:t>ΠΡΟΕΔΡΕΥΩΝ (Δημήτριος Κρεμαστινός):</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έ</w:t>
      </w:r>
      <w:r>
        <w:rPr>
          <w:rFonts w:eastAsia="Times New Roman"/>
          <w:bCs/>
        </w:rPr>
        <w:t>να λεπτό θα σας δώσω, όχι παραπάνω.</w:t>
      </w:r>
    </w:p>
    <w:p w14:paraId="4348E32D" w14:textId="77777777" w:rsidR="000F31B3" w:rsidRDefault="009714DC">
      <w:pPr>
        <w:spacing w:after="0" w:line="600" w:lineRule="auto"/>
        <w:ind w:firstLine="720"/>
        <w:jc w:val="both"/>
        <w:rPr>
          <w:rFonts w:eastAsia="Times New Roman"/>
          <w:bCs/>
        </w:rPr>
      </w:pPr>
      <w:r>
        <w:rPr>
          <w:rFonts w:eastAsia="Times New Roman"/>
          <w:b/>
          <w:bCs/>
        </w:rPr>
        <w:t>ΓΕΩΡΓΙΟΣ ΑΜΥΡΑΣ:</w:t>
      </w:r>
      <w:r>
        <w:rPr>
          <w:rFonts w:eastAsia="Times New Roman"/>
          <w:bCs/>
        </w:rPr>
        <w:t xml:space="preserve"> Βεβαίως.</w:t>
      </w:r>
    </w:p>
    <w:p w14:paraId="4348E32E" w14:textId="77777777" w:rsidR="000F31B3" w:rsidRDefault="009714DC">
      <w:pPr>
        <w:spacing w:after="0" w:line="600" w:lineRule="auto"/>
        <w:ind w:firstLine="720"/>
        <w:jc w:val="both"/>
        <w:rPr>
          <w:rFonts w:eastAsia="Times New Roman"/>
          <w:bCs/>
        </w:rPr>
      </w:pPr>
      <w:r>
        <w:rPr>
          <w:rFonts w:eastAsia="Times New Roman"/>
          <w:bCs/>
        </w:rPr>
        <w:t>Ευχαριστώ, κύριε Πρόεδρε.</w:t>
      </w:r>
    </w:p>
    <w:p w14:paraId="4348E32F" w14:textId="77777777" w:rsidR="000F31B3" w:rsidRDefault="009714DC">
      <w:pPr>
        <w:spacing w:after="0" w:line="600" w:lineRule="auto"/>
        <w:ind w:firstLine="720"/>
        <w:jc w:val="both"/>
        <w:rPr>
          <w:rFonts w:eastAsia="Times New Roman"/>
          <w:bCs/>
        </w:rPr>
      </w:pPr>
      <w:r>
        <w:rPr>
          <w:rFonts w:eastAsia="Times New Roman"/>
          <w:bCs/>
        </w:rPr>
        <w:t>Εδώ, όπως είπαμε, μεταβιβάζεται στο ΤΑΙΠΕΔ το 5% των μετοχών που κατέχει το ελλη</w:t>
      </w:r>
      <w:r>
        <w:rPr>
          <w:rFonts w:eastAsia="Times New Roman"/>
          <w:bCs/>
        </w:rPr>
        <w:t>νικό δημόσιο στον ΟΤΕ.</w:t>
      </w:r>
    </w:p>
    <w:p w14:paraId="4348E330" w14:textId="77777777" w:rsidR="000F31B3" w:rsidRDefault="009714DC">
      <w:pPr>
        <w:spacing w:after="0" w:line="600" w:lineRule="auto"/>
        <w:ind w:firstLine="720"/>
        <w:jc w:val="both"/>
        <w:rPr>
          <w:rFonts w:eastAsia="Times New Roman"/>
          <w:bCs/>
        </w:rPr>
      </w:pPr>
      <w:r>
        <w:rPr>
          <w:rFonts w:eastAsia="Times New Roman"/>
          <w:bCs/>
        </w:rPr>
        <w:lastRenderedPageBreak/>
        <w:t>Εδώ ανακύπτουν τα εξής διευκρινιστικά ερωτήματα, κύριοι Υπουργοί. Πρώτον, εδώ βλέπουμε ότι η τροπολογία λέει ότι από εδώ και πέρα, καμμία τροποποίηση, διαφοροποίηση ή παραίτηση από τη συμφωνία των μετόχων δεν θα απαιτεί στο εξής να κ</w:t>
      </w:r>
      <w:r>
        <w:rPr>
          <w:rFonts w:eastAsia="Times New Roman"/>
          <w:bCs/>
        </w:rPr>
        <w:t>υρώνεται με νόμο από τη Βουλή. Θέλω να πω, δηλαδή, ότι, αν αυτή η τροπολογία γίνει δεκτή, τότε σημαίνει ότι οι μέτοχοι στον ΟΤΕ θα μπορούν να αποφασίζουν οτιδήποτε για χίλια δυο διαφορετικά θέματα, χωρίς να φέρνουν εδώ στο Κοινοβούλιο για έλεγχο την οποιαδ</w:t>
      </w:r>
      <w:r>
        <w:rPr>
          <w:rFonts w:eastAsia="Times New Roman"/>
          <w:bCs/>
        </w:rPr>
        <w:t>ήποτε νέα συμφωνία. Άρα χτίζεται μια νέα συμφωνία ελληνικού δημοσίου με Γερμανούς ερήμην του Κοινοβουλίου. Αυτό είναι το ένα διευκρινιστικό ερώτημα.</w:t>
      </w:r>
    </w:p>
    <w:p w14:paraId="4348E331" w14:textId="77777777" w:rsidR="000F31B3" w:rsidRDefault="009714DC">
      <w:pPr>
        <w:spacing w:after="0" w:line="600" w:lineRule="auto"/>
        <w:ind w:firstLine="720"/>
        <w:jc w:val="both"/>
        <w:rPr>
          <w:rFonts w:eastAsia="Times New Roman"/>
          <w:bCs/>
        </w:rPr>
      </w:pPr>
      <w:r>
        <w:rPr>
          <w:rFonts w:eastAsia="Times New Roman"/>
          <w:bCs/>
        </w:rPr>
        <w:t>Το δεύτερο είναι ότι από τη στιγμή που το 5% από το 6%, που κατέχει το ελληνικό δημόσιο στον ΟΤΕ, θα μεταβι</w:t>
      </w:r>
      <w:r>
        <w:rPr>
          <w:rFonts w:eastAsia="Times New Roman"/>
          <w:bCs/>
        </w:rPr>
        <w:t>βαστεί στο ΤΑΙΠΕΔ, βάσει του ν.3676/2008 σημαίνει ότι το ελληνικό δημόσιο χάνει το δικαίωμα βέτο έναντι θεμάτων εθνικής ασφάλειας, απορρήτου των τηλεπικοινωνιών, συγχωνεύσεις, εξαγορές και έκτακτα μερίσματα.</w:t>
      </w:r>
    </w:p>
    <w:p w14:paraId="4348E332" w14:textId="77777777" w:rsidR="000F31B3" w:rsidRDefault="009714DC">
      <w:pPr>
        <w:spacing w:after="0" w:line="600" w:lineRule="auto"/>
        <w:ind w:firstLine="720"/>
        <w:jc w:val="both"/>
        <w:rPr>
          <w:rFonts w:eastAsia="Times New Roman"/>
          <w:bCs/>
        </w:rPr>
      </w:pPr>
      <w:r>
        <w:rPr>
          <w:rFonts w:eastAsia="Times New Roman"/>
          <w:bCs/>
        </w:rPr>
        <w:t>Άρα κύριοι Υπουργοί, με αυτή την τροπολογία…</w:t>
      </w:r>
    </w:p>
    <w:p w14:paraId="4348E333" w14:textId="77777777" w:rsidR="000F31B3" w:rsidRDefault="009714DC">
      <w:pPr>
        <w:spacing w:after="0" w:line="600" w:lineRule="auto"/>
        <w:ind w:firstLine="720"/>
        <w:jc w:val="both"/>
        <w:rPr>
          <w:rFonts w:eastAsia="Times New Roman"/>
          <w:bCs/>
        </w:rPr>
      </w:pPr>
      <w:r>
        <w:rPr>
          <w:rFonts w:eastAsia="Times New Roman"/>
          <w:b/>
          <w:bCs/>
        </w:rPr>
        <w:lastRenderedPageBreak/>
        <w:t>ΠΡΟ</w:t>
      </w:r>
      <w:r>
        <w:rPr>
          <w:rFonts w:eastAsia="Times New Roman"/>
          <w:b/>
          <w:bCs/>
        </w:rPr>
        <w:t>ΕΔΡΕΥΩΝ (Δημήτριος Κρεμαστινός):</w:t>
      </w:r>
      <w:r>
        <w:rPr>
          <w:rFonts w:eastAsia="Times New Roman"/>
          <w:bCs/>
        </w:rPr>
        <w:t xml:space="preserve"> Παρακαλώ, κύριε </w:t>
      </w:r>
      <w:proofErr w:type="spellStart"/>
      <w:r>
        <w:rPr>
          <w:rFonts w:eastAsia="Times New Roman"/>
          <w:bCs/>
        </w:rPr>
        <w:t>Αμυρά</w:t>
      </w:r>
      <w:proofErr w:type="spellEnd"/>
      <w:r>
        <w:rPr>
          <w:rFonts w:eastAsia="Times New Roman"/>
          <w:bCs/>
        </w:rPr>
        <w:t>. Λυπούμαι, αλλά δεν μπορείτε…</w:t>
      </w:r>
    </w:p>
    <w:p w14:paraId="4348E334" w14:textId="77777777" w:rsidR="000F31B3" w:rsidRDefault="009714DC">
      <w:pPr>
        <w:spacing w:after="0" w:line="600" w:lineRule="auto"/>
        <w:ind w:firstLine="720"/>
        <w:jc w:val="both"/>
        <w:rPr>
          <w:rFonts w:eastAsia="Times New Roman"/>
          <w:bCs/>
        </w:rPr>
      </w:pPr>
      <w:r>
        <w:rPr>
          <w:rFonts w:eastAsia="Times New Roman"/>
          <w:b/>
          <w:bCs/>
        </w:rPr>
        <w:t>ΓΕΩΡΓΙΟΣ ΑΜΥΡΑΣ:</w:t>
      </w:r>
      <w:r>
        <w:rPr>
          <w:rFonts w:eastAsia="Times New Roman"/>
          <w:bCs/>
        </w:rPr>
        <w:t xml:space="preserve"> Τελειώνω, κύριε Πρόεδρε.</w:t>
      </w:r>
    </w:p>
    <w:p w14:paraId="4348E335" w14:textId="77777777" w:rsidR="000F31B3" w:rsidRDefault="009714DC">
      <w:pPr>
        <w:spacing w:after="0" w:line="600" w:lineRule="auto"/>
        <w:ind w:firstLine="720"/>
        <w:jc w:val="both"/>
        <w:rPr>
          <w:rFonts w:eastAsia="Times New Roman"/>
          <w:bCs/>
        </w:rPr>
      </w:pPr>
      <w:r>
        <w:rPr>
          <w:rFonts w:eastAsia="Times New Roman"/>
          <w:bCs/>
        </w:rPr>
        <w:t>Τι λέει αυτή η τροπολογία; Ότι απογυμνώνει το ελληνικό δημόσιο από το βέτο, από τα όπλα του έναντι αυτής της συμφωνίας…</w:t>
      </w:r>
    </w:p>
    <w:p w14:paraId="4348E336" w14:textId="77777777" w:rsidR="000F31B3" w:rsidRDefault="009714DC">
      <w:pPr>
        <w:spacing w:after="0"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Παρακαλώ, κύριε </w:t>
      </w:r>
      <w:proofErr w:type="spellStart"/>
      <w:r>
        <w:rPr>
          <w:rFonts w:eastAsia="Times New Roman"/>
          <w:bCs/>
        </w:rPr>
        <w:t>Αμυρά</w:t>
      </w:r>
      <w:proofErr w:type="spellEnd"/>
      <w:r>
        <w:rPr>
          <w:rFonts w:eastAsia="Times New Roman"/>
          <w:bCs/>
        </w:rPr>
        <w:t>. Σας παρακαλώ! Δεν είναι δυνατόν…</w:t>
      </w:r>
    </w:p>
    <w:p w14:paraId="4348E337" w14:textId="77777777" w:rsidR="000F31B3" w:rsidRDefault="009714DC">
      <w:pPr>
        <w:spacing w:after="0" w:line="600" w:lineRule="auto"/>
        <w:ind w:firstLine="720"/>
        <w:jc w:val="both"/>
        <w:rPr>
          <w:rFonts w:eastAsia="Times New Roman"/>
          <w:bCs/>
        </w:rPr>
      </w:pPr>
      <w:r>
        <w:rPr>
          <w:rFonts w:eastAsia="Times New Roman"/>
          <w:b/>
          <w:bCs/>
        </w:rPr>
        <w:t>ΓΕΩΡΓΙΟΣ ΑΜΥΡΑΣ:</w:t>
      </w:r>
      <w:r>
        <w:rPr>
          <w:rFonts w:eastAsia="Times New Roman"/>
          <w:bCs/>
        </w:rPr>
        <w:t xml:space="preserve"> Κατά δεύτερον, βάζει στην άκρη το ελληνικό Κοινοβούλιο…</w:t>
      </w:r>
    </w:p>
    <w:p w14:paraId="4348E338" w14:textId="77777777" w:rsidR="000F31B3" w:rsidRDefault="009714DC">
      <w:pPr>
        <w:spacing w:after="0"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Είπαμε ένα λεπτό. Δεν συνεχίζετε. Παρακαλώ!</w:t>
      </w:r>
    </w:p>
    <w:p w14:paraId="4348E339" w14:textId="77777777" w:rsidR="000F31B3" w:rsidRDefault="009714DC">
      <w:pPr>
        <w:spacing w:after="0" w:line="600" w:lineRule="auto"/>
        <w:ind w:firstLine="720"/>
        <w:jc w:val="both"/>
        <w:rPr>
          <w:rFonts w:eastAsia="Times New Roman"/>
          <w:bCs/>
        </w:rPr>
      </w:pPr>
      <w:r>
        <w:rPr>
          <w:rFonts w:eastAsia="Times New Roman"/>
          <w:b/>
          <w:bCs/>
        </w:rPr>
        <w:t>ΓΕΩΡΓΙΟΣ ΑΜ</w:t>
      </w:r>
      <w:r>
        <w:rPr>
          <w:rFonts w:eastAsia="Times New Roman"/>
          <w:b/>
          <w:bCs/>
        </w:rPr>
        <w:t xml:space="preserve">ΥΡΑΣ: </w:t>
      </w:r>
      <w:r>
        <w:rPr>
          <w:rFonts w:eastAsia="Times New Roman"/>
          <w:bCs/>
        </w:rPr>
        <w:t>…που πλέον δεν θα μπορεί να ελέγχει τις κυρώσεις αυτών των συμφωνιών.</w:t>
      </w:r>
    </w:p>
    <w:p w14:paraId="4348E33A" w14:textId="77777777" w:rsidR="000F31B3" w:rsidRDefault="009714DC">
      <w:pPr>
        <w:spacing w:after="0" w:line="600" w:lineRule="auto"/>
        <w:ind w:firstLine="720"/>
        <w:jc w:val="both"/>
        <w:rPr>
          <w:rFonts w:eastAsia="Times New Roman"/>
          <w:bCs/>
        </w:rPr>
      </w:pPr>
      <w:r>
        <w:rPr>
          <w:rFonts w:eastAsia="Times New Roman"/>
          <w:bCs/>
        </w:rPr>
        <w:t>Ευχαριστώ πολύ.</w:t>
      </w:r>
    </w:p>
    <w:p w14:paraId="4348E33B" w14:textId="77777777" w:rsidR="000F31B3" w:rsidRDefault="009714DC">
      <w:pPr>
        <w:spacing w:after="0" w:line="600" w:lineRule="auto"/>
        <w:ind w:firstLine="720"/>
        <w:jc w:val="both"/>
        <w:rPr>
          <w:rFonts w:eastAsia="Times New Roman"/>
          <w:bCs/>
        </w:rPr>
      </w:pPr>
      <w:r>
        <w:rPr>
          <w:rFonts w:eastAsia="Times New Roman"/>
          <w:b/>
          <w:bCs/>
        </w:rPr>
        <w:lastRenderedPageBreak/>
        <w:t>ΠΡΟΕΔΡΕΥΩΝ (Δημήτριος Κρεμαστινός):</w:t>
      </w:r>
      <w:r>
        <w:rPr>
          <w:rFonts w:eastAsia="Times New Roman"/>
          <w:bCs/>
        </w:rPr>
        <w:t xml:space="preserve"> Παρακαλώ.</w:t>
      </w:r>
    </w:p>
    <w:p w14:paraId="4348E33C" w14:textId="77777777" w:rsidR="000F31B3" w:rsidRDefault="009714DC">
      <w:pPr>
        <w:spacing w:after="0" w:line="600" w:lineRule="auto"/>
        <w:ind w:firstLine="720"/>
        <w:jc w:val="both"/>
        <w:rPr>
          <w:rFonts w:eastAsia="Times New Roman"/>
          <w:bCs/>
        </w:rPr>
      </w:pPr>
      <w:r>
        <w:rPr>
          <w:rFonts w:eastAsia="Times New Roman"/>
          <w:bCs/>
        </w:rPr>
        <w:t xml:space="preserve">Κυρία </w:t>
      </w:r>
      <w:proofErr w:type="spellStart"/>
      <w:r>
        <w:rPr>
          <w:rFonts w:eastAsia="Times New Roman"/>
          <w:bCs/>
        </w:rPr>
        <w:t>Βάκη</w:t>
      </w:r>
      <w:proofErr w:type="spellEnd"/>
      <w:r>
        <w:rPr>
          <w:rFonts w:eastAsia="Times New Roman"/>
          <w:bCs/>
        </w:rPr>
        <w:t>, ζητήσατε τον λόγο.</w:t>
      </w:r>
    </w:p>
    <w:p w14:paraId="4348E33D" w14:textId="77777777" w:rsidR="000F31B3" w:rsidRDefault="009714DC">
      <w:pPr>
        <w:spacing w:after="0" w:line="600" w:lineRule="auto"/>
        <w:ind w:firstLine="720"/>
        <w:jc w:val="both"/>
        <w:rPr>
          <w:rFonts w:eastAsia="Times New Roman"/>
          <w:bCs/>
        </w:rPr>
      </w:pPr>
      <w:r>
        <w:rPr>
          <w:rFonts w:eastAsia="Times New Roman"/>
          <w:b/>
          <w:bCs/>
        </w:rPr>
        <w:t>ΦΩΤΕΙΝΗ ΒΑΚΗ:</w:t>
      </w:r>
      <w:r>
        <w:rPr>
          <w:rFonts w:eastAsia="Times New Roman"/>
          <w:bCs/>
        </w:rPr>
        <w:t xml:space="preserve"> Μάλιστα, κύριε Πρόεδρε.</w:t>
      </w:r>
    </w:p>
    <w:p w14:paraId="4348E33E" w14:textId="77777777" w:rsidR="000F31B3" w:rsidRDefault="009714DC">
      <w:pPr>
        <w:spacing w:after="0"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Θα τον έχετε.</w:t>
      </w:r>
    </w:p>
    <w:p w14:paraId="4348E33F" w14:textId="77777777" w:rsidR="000F31B3" w:rsidRDefault="009714DC">
      <w:pPr>
        <w:spacing w:after="0" w:line="600" w:lineRule="auto"/>
        <w:ind w:firstLine="720"/>
        <w:jc w:val="both"/>
        <w:rPr>
          <w:rFonts w:eastAsia="Times New Roman" w:cs="Times New Roman"/>
        </w:rPr>
      </w:pPr>
      <w:r>
        <w:rPr>
          <w:rFonts w:eastAsia="Times New Roman" w:cs="Times New Roman"/>
        </w:rPr>
        <w:t>Πριν, όμως, σας δώσω τον λόγο, 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w:t>
      </w:r>
      <w:r>
        <w:rPr>
          <w:rFonts w:eastAsia="Times New Roman" w:cs="Times New Roman"/>
        </w:rPr>
        <w:t>ίας της Βουλής, εικοσιπέντε μαθήτριες και μαθητές, καθώς και ένας συνοδός εκπαιδευτικός από το 7</w:t>
      </w:r>
      <w:r>
        <w:rPr>
          <w:rFonts w:eastAsia="Times New Roman" w:cs="Times New Roman"/>
          <w:vertAlign w:val="superscript"/>
        </w:rPr>
        <w:t>ο</w:t>
      </w:r>
      <w:r>
        <w:rPr>
          <w:rFonts w:eastAsia="Times New Roman" w:cs="Times New Roman"/>
        </w:rPr>
        <w:t xml:space="preserve"> Δημοτικό Σχολείο Αλίμου.</w:t>
      </w:r>
    </w:p>
    <w:p w14:paraId="4348E340" w14:textId="77777777" w:rsidR="000F31B3" w:rsidRDefault="009714DC">
      <w:pPr>
        <w:spacing w:after="0" w:line="600" w:lineRule="auto"/>
        <w:ind w:firstLine="720"/>
        <w:jc w:val="both"/>
        <w:rPr>
          <w:rFonts w:eastAsia="Times New Roman" w:cs="Times New Roman"/>
        </w:rPr>
      </w:pPr>
      <w:r>
        <w:rPr>
          <w:rFonts w:eastAsia="Times New Roman" w:cs="Times New Roman"/>
        </w:rPr>
        <w:t>Η Βουλή τούς καλωσορίζει.</w:t>
      </w:r>
    </w:p>
    <w:p w14:paraId="4348E341" w14:textId="77777777" w:rsidR="000F31B3" w:rsidRDefault="009714DC">
      <w:pPr>
        <w:spacing w:after="0" w:line="600" w:lineRule="auto"/>
        <w:jc w:val="center"/>
        <w:rPr>
          <w:rFonts w:eastAsia="Times New Roman" w:cs="Times New Roman"/>
        </w:rPr>
      </w:pPr>
      <w:r>
        <w:rPr>
          <w:rFonts w:eastAsia="Times New Roman" w:cs="Times New Roman"/>
        </w:rPr>
        <w:t>(Χειροκροτήματα απ’ όλες τις πτέρυγες της Βουλής)</w:t>
      </w:r>
    </w:p>
    <w:p w14:paraId="4348E342" w14:textId="77777777" w:rsidR="000F31B3" w:rsidRDefault="009714DC">
      <w:pPr>
        <w:spacing w:after="0" w:line="600" w:lineRule="auto"/>
        <w:ind w:firstLine="720"/>
        <w:jc w:val="both"/>
        <w:rPr>
          <w:rFonts w:eastAsia="Times New Roman"/>
          <w:bCs/>
        </w:rPr>
      </w:pPr>
      <w:r>
        <w:rPr>
          <w:rFonts w:eastAsia="Times New Roman"/>
          <w:bCs/>
        </w:rPr>
        <w:t xml:space="preserve">Η Κοινοβουλευτική Εκπρόσωπος του ΣΥΡΙΖΑ κ. Φωτεινή </w:t>
      </w:r>
      <w:proofErr w:type="spellStart"/>
      <w:r>
        <w:rPr>
          <w:rFonts w:eastAsia="Times New Roman"/>
          <w:bCs/>
        </w:rPr>
        <w:t>Βάκη</w:t>
      </w:r>
      <w:proofErr w:type="spellEnd"/>
      <w:r>
        <w:rPr>
          <w:rFonts w:eastAsia="Times New Roman"/>
          <w:bCs/>
        </w:rPr>
        <w:t xml:space="preserve"> </w:t>
      </w:r>
      <w:r>
        <w:rPr>
          <w:rFonts w:eastAsia="Times New Roman"/>
          <w:bCs/>
        </w:rPr>
        <w:t>έχει τον λόγο.</w:t>
      </w:r>
    </w:p>
    <w:p w14:paraId="4348E343" w14:textId="77777777" w:rsidR="000F31B3" w:rsidRDefault="009714DC">
      <w:pPr>
        <w:spacing w:after="0" w:line="600" w:lineRule="auto"/>
        <w:ind w:firstLine="720"/>
        <w:jc w:val="both"/>
        <w:rPr>
          <w:rFonts w:eastAsia="Times New Roman"/>
          <w:bCs/>
        </w:rPr>
      </w:pPr>
      <w:r>
        <w:rPr>
          <w:rFonts w:eastAsia="Times New Roman"/>
          <w:bCs/>
        </w:rPr>
        <w:t xml:space="preserve">Για οκτώ λεπτά, κυρία </w:t>
      </w:r>
      <w:proofErr w:type="spellStart"/>
      <w:r>
        <w:rPr>
          <w:rFonts w:eastAsia="Times New Roman"/>
          <w:bCs/>
        </w:rPr>
        <w:t>Βάκη</w:t>
      </w:r>
      <w:proofErr w:type="spellEnd"/>
      <w:r>
        <w:rPr>
          <w:rFonts w:eastAsia="Times New Roman"/>
          <w:bCs/>
        </w:rPr>
        <w:t>;</w:t>
      </w:r>
    </w:p>
    <w:p w14:paraId="4348E344" w14:textId="77777777" w:rsidR="000F31B3" w:rsidRDefault="009714DC">
      <w:pPr>
        <w:spacing w:after="0" w:line="600" w:lineRule="auto"/>
        <w:ind w:firstLine="720"/>
        <w:jc w:val="both"/>
        <w:rPr>
          <w:rFonts w:eastAsia="Times New Roman"/>
          <w:bCs/>
        </w:rPr>
      </w:pPr>
      <w:r>
        <w:rPr>
          <w:rFonts w:eastAsia="Times New Roman"/>
          <w:b/>
          <w:bCs/>
        </w:rPr>
        <w:lastRenderedPageBreak/>
        <w:t>ΦΩΤΕΙΝΗ ΒΑΚΗ:</w:t>
      </w:r>
      <w:r>
        <w:rPr>
          <w:rFonts w:eastAsia="Times New Roman"/>
          <w:bCs/>
        </w:rPr>
        <w:t xml:space="preserve"> Για δεκαπέντε λεπτά έχουμε συμφωνήσει, κύριε Πρόεδρε, γιατί δεν πήρα τον λόγο χθες.</w:t>
      </w:r>
    </w:p>
    <w:p w14:paraId="4348E345" w14:textId="77777777" w:rsidR="000F31B3" w:rsidRDefault="009714DC">
      <w:pPr>
        <w:spacing w:after="0"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Έχετε υπόλοιπο.</w:t>
      </w:r>
    </w:p>
    <w:p w14:paraId="4348E346" w14:textId="77777777" w:rsidR="000F31B3" w:rsidRDefault="009714DC">
      <w:pPr>
        <w:spacing w:after="0" w:line="600" w:lineRule="auto"/>
        <w:ind w:firstLine="720"/>
        <w:jc w:val="both"/>
        <w:rPr>
          <w:rFonts w:eastAsia="Times New Roman"/>
          <w:bCs/>
        </w:rPr>
      </w:pPr>
      <w:r>
        <w:rPr>
          <w:rFonts w:eastAsia="Times New Roman"/>
          <w:b/>
          <w:bCs/>
        </w:rPr>
        <w:t>ΦΩΤΕΙΝΗ ΒΑΚΗ:</w:t>
      </w:r>
      <w:r>
        <w:rPr>
          <w:rFonts w:eastAsia="Times New Roman"/>
          <w:bCs/>
        </w:rPr>
        <w:t xml:space="preserve"> Έχει συμφωνηθεί και έχει γραφτεί στα Πρακτικά, ότ</w:t>
      </w:r>
      <w:r>
        <w:rPr>
          <w:rFonts w:eastAsia="Times New Roman"/>
          <w:bCs/>
        </w:rPr>
        <w:t xml:space="preserve">αν </w:t>
      </w:r>
      <w:proofErr w:type="spellStart"/>
      <w:r>
        <w:rPr>
          <w:rFonts w:eastAsia="Times New Roman"/>
          <w:bCs/>
        </w:rPr>
        <w:t>προήδρευε</w:t>
      </w:r>
      <w:proofErr w:type="spellEnd"/>
      <w:r>
        <w:rPr>
          <w:rFonts w:eastAsia="Times New Roman"/>
          <w:bCs/>
        </w:rPr>
        <w:t xml:space="preserve"> ο κ. Κακλαμάνης.</w:t>
      </w:r>
    </w:p>
    <w:p w14:paraId="4348E347" w14:textId="77777777" w:rsidR="000F31B3" w:rsidRDefault="009714DC">
      <w:pPr>
        <w:spacing w:after="0"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Οπότε θα μιλήσετε συνολικά δεκαπέντε λεπτά.</w:t>
      </w:r>
    </w:p>
    <w:p w14:paraId="4348E348" w14:textId="77777777" w:rsidR="000F31B3" w:rsidRDefault="009714DC">
      <w:pPr>
        <w:spacing w:after="0" w:line="600" w:lineRule="auto"/>
        <w:ind w:firstLine="720"/>
        <w:jc w:val="both"/>
        <w:rPr>
          <w:rFonts w:eastAsia="Times New Roman"/>
          <w:bCs/>
        </w:rPr>
      </w:pPr>
      <w:r>
        <w:rPr>
          <w:rFonts w:eastAsia="Times New Roman"/>
          <w:b/>
          <w:bCs/>
        </w:rPr>
        <w:t>ΦΩΤΕΙΝΗ ΒΑΚΗ:</w:t>
      </w:r>
      <w:r>
        <w:rPr>
          <w:rFonts w:eastAsia="Times New Roman"/>
          <w:bCs/>
        </w:rPr>
        <w:t xml:space="preserve"> Δεκαπέντε λεπτά συνολικά. Δεν πήρα τον λόγο χθες.</w:t>
      </w:r>
    </w:p>
    <w:p w14:paraId="4348E349" w14:textId="77777777" w:rsidR="000F31B3" w:rsidRDefault="009714DC">
      <w:pPr>
        <w:spacing w:after="0"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Ωραία. Σας ακούμε.</w:t>
      </w:r>
    </w:p>
    <w:p w14:paraId="4348E34A" w14:textId="77777777" w:rsidR="000F31B3" w:rsidRDefault="009714DC">
      <w:pPr>
        <w:spacing w:after="0" w:line="600" w:lineRule="auto"/>
        <w:ind w:firstLine="720"/>
        <w:jc w:val="both"/>
        <w:rPr>
          <w:rFonts w:eastAsia="Times New Roman"/>
          <w:bCs/>
        </w:rPr>
      </w:pPr>
      <w:r>
        <w:rPr>
          <w:rFonts w:eastAsia="Times New Roman"/>
          <w:b/>
          <w:bCs/>
        </w:rPr>
        <w:t>ΦΩΤΕΙΝΗ ΒΑΚΗ:</w:t>
      </w:r>
      <w:r>
        <w:rPr>
          <w:rFonts w:eastAsia="Times New Roman"/>
          <w:bCs/>
        </w:rPr>
        <w:t xml:space="preserve"> Ευχαριστώ πολ</w:t>
      </w:r>
      <w:r>
        <w:rPr>
          <w:rFonts w:eastAsia="Times New Roman"/>
          <w:bCs/>
        </w:rPr>
        <w:t>ύ, κύριε Πρόεδρε.</w:t>
      </w:r>
    </w:p>
    <w:p w14:paraId="4348E34B" w14:textId="77777777" w:rsidR="000F31B3" w:rsidRDefault="009714DC">
      <w:pPr>
        <w:spacing w:after="0" w:line="600" w:lineRule="auto"/>
        <w:ind w:firstLine="720"/>
        <w:jc w:val="both"/>
        <w:rPr>
          <w:rFonts w:eastAsia="Times New Roman"/>
          <w:bCs/>
        </w:rPr>
      </w:pPr>
      <w:r>
        <w:rPr>
          <w:rFonts w:eastAsia="Times New Roman"/>
          <w:bCs/>
        </w:rPr>
        <w:t xml:space="preserve">Κυρίες και κύριοι Βουλευτές, πριν εισέλθω στο αντικείμενο της σημερινής μας συζήτησης, οφείλω κάποιες απαντήσεις στους συναδέλφους Κοινοβουλευτικούς Εκπροσώπους των άλλων κομμάτων που </w:t>
      </w:r>
      <w:r>
        <w:rPr>
          <w:rFonts w:eastAsia="Times New Roman"/>
          <w:bCs/>
        </w:rPr>
        <w:lastRenderedPageBreak/>
        <w:t xml:space="preserve">πήραν τον λόγο χθες στη συνήθη παραφιλολογία και στις </w:t>
      </w:r>
      <w:proofErr w:type="spellStart"/>
      <w:r>
        <w:rPr>
          <w:rFonts w:eastAsia="Times New Roman"/>
          <w:bCs/>
        </w:rPr>
        <w:t>συνωμοσιολογικές</w:t>
      </w:r>
      <w:proofErr w:type="spellEnd"/>
      <w:r>
        <w:rPr>
          <w:rFonts w:eastAsia="Times New Roman"/>
          <w:bCs/>
        </w:rPr>
        <w:t xml:space="preserve"> θεωρίες που ακούστηκαν και που εμφανίζονται στο προσκήνιο κάθε φορά που η Κυβέρνηση είναι κοντά στην επιτυχή ολοκλήρωση κάποιας διαπραγμάτευσης και ισχυροποιείται.</w:t>
      </w:r>
    </w:p>
    <w:p w14:paraId="4348E34C" w14:textId="77777777" w:rsidR="000F31B3" w:rsidRDefault="009714DC">
      <w:pPr>
        <w:spacing w:after="0" w:line="600" w:lineRule="auto"/>
        <w:ind w:firstLine="720"/>
        <w:jc w:val="both"/>
        <w:rPr>
          <w:rFonts w:eastAsia="Times New Roman"/>
          <w:bCs/>
        </w:rPr>
      </w:pPr>
      <w:r>
        <w:rPr>
          <w:rFonts w:eastAsia="Times New Roman"/>
          <w:bCs/>
        </w:rPr>
        <w:t>Άκουσα, λοιπόν, την Αξιωματική Αντιπολίτευση και άλλα κόμματα χθες να εγκαλ</w:t>
      </w:r>
      <w:r>
        <w:rPr>
          <w:rFonts w:eastAsia="Times New Roman"/>
          <w:bCs/>
        </w:rPr>
        <w:t>ούν την Κυβέρνηση για μια τροπολογία η οποία κατατέθηκε την Παρασκευή το βράδυ, αλλά τελικά αποσύρθηκε.</w:t>
      </w:r>
    </w:p>
    <w:p w14:paraId="4348E34D" w14:textId="77777777" w:rsidR="000F31B3" w:rsidRDefault="009714DC">
      <w:pPr>
        <w:spacing w:after="0" w:line="600" w:lineRule="auto"/>
        <w:ind w:firstLine="720"/>
        <w:jc w:val="both"/>
        <w:rPr>
          <w:rFonts w:eastAsia="Times New Roman"/>
          <w:bCs/>
        </w:rPr>
      </w:pPr>
      <w:r>
        <w:rPr>
          <w:rFonts w:eastAsia="Times New Roman"/>
          <w:bCs/>
        </w:rPr>
        <w:t>Τι έλεγε, λοιπόν, αυτή η περίφημη τροπολογία; Ρύθμιζε τις διαδικασίες για τα πρόστιμα σε κανάλια που, ενδεχομένως, να επιχειρήσουν να εκπέμπουν χωρίς άδ</w:t>
      </w:r>
      <w:r>
        <w:rPr>
          <w:rFonts w:eastAsia="Times New Roman"/>
          <w:bCs/>
        </w:rPr>
        <w:t xml:space="preserve">εια, περιλάμβανε τον τερματισμό της λειτουργίας καναλιών χωρίς άδεια, προβλέποντας </w:t>
      </w:r>
      <w:proofErr w:type="spellStart"/>
      <w:r>
        <w:rPr>
          <w:rFonts w:eastAsia="Times New Roman"/>
          <w:bCs/>
        </w:rPr>
        <w:t>αυστηροποίηση</w:t>
      </w:r>
      <w:proofErr w:type="spellEnd"/>
      <w:r>
        <w:rPr>
          <w:rFonts w:eastAsia="Times New Roman"/>
          <w:bCs/>
        </w:rPr>
        <w:t xml:space="preserve"> των ποινών φυλάκισης ακόμα και για τους ίδιους τους </w:t>
      </w:r>
      <w:proofErr w:type="spellStart"/>
      <w:r>
        <w:rPr>
          <w:rFonts w:eastAsia="Times New Roman"/>
          <w:bCs/>
        </w:rPr>
        <w:t>καναλάρχες</w:t>
      </w:r>
      <w:proofErr w:type="spellEnd"/>
      <w:r>
        <w:rPr>
          <w:rFonts w:eastAsia="Times New Roman"/>
          <w:bCs/>
        </w:rPr>
        <w:t xml:space="preserve"> για τυχόν παραβάσεις.</w:t>
      </w:r>
    </w:p>
    <w:p w14:paraId="4348E34E" w14:textId="77777777" w:rsidR="000F31B3" w:rsidRDefault="009714DC">
      <w:pPr>
        <w:spacing w:after="0" w:line="600" w:lineRule="auto"/>
        <w:ind w:firstLine="720"/>
        <w:jc w:val="both"/>
        <w:rPr>
          <w:rFonts w:eastAsia="Times New Roman"/>
          <w:bCs/>
        </w:rPr>
      </w:pPr>
      <w:r>
        <w:rPr>
          <w:rFonts w:eastAsia="Times New Roman"/>
          <w:bCs/>
        </w:rPr>
        <w:t xml:space="preserve">Η τροπολογία, ωστόσο, αποσύρθηκε. Ο λόγος; Προκειμένου να επιχειρηθεί για </w:t>
      </w:r>
      <w:r>
        <w:rPr>
          <w:rFonts w:eastAsia="Times New Roman"/>
          <w:bCs/>
        </w:rPr>
        <w:t>νιοστή φορά η συγκρότηση του ΕΣΡ, εξαντλώντας κάθε δυνατό περιθώριο συναίνεσης.</w:t>
      </w:r>
    </w:p>
    <w:p w14:paraId="4348E34F" w14:textId="77777777" w:rsidR="000F31B3" w:rsidRDefault="009714DC">
      <w:pPr>
        <w:spacing w:after="0" w:line="600" w:lineRule="auto"/>
        <w:ind w:firstLine="720"/>
        <w:jc w:val="both"/>
        <w:rPr>
          <w:rFonts w:eastAsia="Times New Roman"/>
          <w:bCs/>
        </w:rPr>
      </w:pPr>
      <w:r>
        <w:rPr>
          <w:rFonts w:eastAsia="Times New Roman"/>
          <w:bCs/>
        </w:rPr>
        <w:lastRenderedPageBreak/>
        <w:t>Θέλει θράσος, αγαπητές και αγαπητοί συνάδελφοι της Αντιπολίτευσης, να επικαλείστε το ΕΣΡ, όταν τορπιλίσατε τη συγκρότησή του τρεις φορές. Θέλει, επίσης, θράσος, να αποκαλείτε τ</w:t>
      </w:r>
      <w:r>
        <w:rPr>
          <w:rFonts w:eastAsia="Times New Roman"/>
          <w:bCs/>
        </w:rPr>
        <w:t>ον διαγωνισμό φιάσκο. Το φιάσκο ή η θεσμική εκτροπή -γιατί ακούσαμε και αυτό- ήταν τα είκοσι επτά χρόνια πειρατείας ενός δημόσιου συνταγματικά θεμελιωμένου αγαθού, όπως αυτό της ενημέρωσης.</w:t>
      </w:r>
    </w:p>
    <w:p w14:paraId="4348E350" w14:textId="77777777" w:rsidR="000F31B3" w:rsidRDefault="009714DC">
      <w:pPr>
        <w:spacing w:after="0" w:line="600" w:lineRule="auto"/>
        <w:ind w:firstLine="720"/>
        <w:jc w:val="both"/>
        <w:rPr>
          <w:rFonts w:eastAsia="Times New Roman"/>
          <w:bCs/>
        </w:rPr>
      </w:pPr>
      <w:r>
        <w:rPr>
          <w:rFonts w:eastAsia="Times New Roman"/>
          <w:bCs/>
        </w:rPr>
        <w:t xml:space="preserve">Ρητορικό το ερώτημα: Πρέπει ή δεν πρέπει να </w:t>
      </w:r>
      <w:proofErr w:type="spellStart"/>
      <w:r>
        <w:rPr>
          <w:rFonts w:eastAsia="Times New Roman"/>
          <w:bCs/>
        </w:rPr>
        <w:t>αδειοδοτείται</w:t>
      </w:r>
      <w:proofErr w:type="spellEnd"/>
      <w:r>
        <w:rPr>
          <w:rFonts w:eastAsia="Times New Roman"/>
          <w:bCs/>
        </w:rPr>
        <w:t xml:space="preserve"> η χρήση </w:t>
      </w:r>
      <w:r>
        <w:rPr>
          <w:rFonts w:eastAsia="Times New Roman"/>
          <w:bCs/>
        </w:rPr>
        <w:t>συχνοτήτων, όταν ακόμα και για ένα περίπτερο χρειάζεται άδεια λειτουργίας; Όμως, το μεγαλύτερο θράσος σας είναι η επίκληση του μαύρου, όταν το μαύρο στην ΕΡΤ που άφησε δύο χιλιάδες οκτακόσιους ανθρώπους στον δρόμο φέρει τη δική σας υπογραφή.</w:t>
      </w:r>
    </w:p>
    <w:p w14:paraId="4348E351" w14:textId="77777777" w:rsidR="000F31B3" w:rsidRDefault="009714DC">
      <w:pPr>
        <w:spacing w:after="0" w:line="600" w:lineRule="auto"/>
        <w:ind w:firstLine="720"/>
        <w:jc w:val="both"/>
        <w:rPr>
          <w:rFonts w:eastAsia="Times New Roman"/>
          <w:bCs/>
        </w:rPr>
      </w:pPr>
      <w:r>
        <w:rPr>
          <w:rFonts w:eastAsia="Times New Roman"/>
          <w:bCs/>
        </w:rPr>
        <w:t>Γιατί έκλεισε,</w:t>
      </w:r>
      <w:r>
        <w:rPr>
          <w:rFonts w:eastAsia="Times New Roman"/>
          <w:bCs/>
        </w:rPr>
        <w:t xml:space="preserve"> άραγε, η ΕΡΤ; Μας το δηλώσατε ανερυθρίαστα: Για να σιωπήσουν τα φερέφωνα του ΣΥΡΙΖΑ που εργάζονταν εκεί, αλλά και για να παραχωρηθεί το φάσμα συχνοτήτων σε έναν μόνο ανάδοχο, </w:t>
      </w:r>
      <w:r>
        <w:rPr>
          <w:rFonts w:eastAsia="Times New Roman"/>
          <w:bCs/>
        </w:rPr>
        <w:lastRenderedPageBreak/>
        <w:t>που ήταν η «</w:t>
      </w:r>
      <w:r>
        <w:rPr>
          <w:rFonts w:eastAsia="Times New Roman"/>
          <w:bCs/>
          <w:lang w:val="en-US"/>
        </w:rPr>
        <w:t>DIGEA</w:t>
      </w:r>
      <w:r>
        <w:rPr>
          <w:rFonts w:eastAsia="Times New Roman"/>
          <w:bCs/>
        </w:rPr>
        <w:t xml:space="preserve">», δηλαδή η κοινοπραξία των </w:t>
      </w:r>
      <w:proofErr w:type="spellStart"/>
      <w:r>
        <w:rPr>
          <w:rFonts w:eastAsia="Times New Roman"/>
          <w:bCs/>
        </w:rPr>
        <w:t>καναλαρχών</w:t>
      </w:r>
      <w:proofErr w:type="spellEnd"/>
      <w:r>
        <w:rPr>
          <w:rFonts w:eastAsia="Times New Roman"/>
          <w:bCs/>
        </w:rPr>
        <w:t xml:space="preserve">, έναντι 18 εκατομμυρίων </w:t>
      </w:r>
      <w:r>
        <w:rPr>
          <w:rFonts w:eastAsia="Times New Roman"/>
          <w:bCs/>
        </w:rPr>
        <w:t xml:space="preserve">ευρώ, με καταβολή διάρκειας δεκαπέντε ετών. Δηλαδή, είχαμε τη θλιβερή πρωτιά ο </w:t>
      </w:r>
      <w:proofErr w:type="spellStart"/>
      <w:r>
        <w:rPr>
          <w:rFonts w:eastAsia="Times New Roman"/>
          <w:bCs/>
        </w:rPr>
        <w:t>πάροχος</w:t>
      </w:r>
      <w:proofErr w:type="spellEnd"/>
      <w:r>
        <w:rPr>
          <w:rFonts w:eastAsia="Times New Roman"/>
          <w:bCs/>
        </w:rPr>
        <w:t xml:space="preserve"> συχνοτήτων και ο πελάτης να είναι το ίδιο πρόσωπο.</w:t>
      </w:r>
    </w:p>
    <w:p w14:paraId="4348E352" w14:textId="77777777" w:rsidR="000F31B3" w:rsidRDefault="009714DC">
      <w:pPr>
        <w:spacing w:after="0" w:line="600" w:lineRule="auto"/>
        <w:ind w:firstLine="720"/>
        <w:jc w:val="both"/>
        <w:rPr>
          <w:rFonts w:eastAsia="Times New Roman" w:cs="Times New Roman"/>
          <w:szCs w:val="24"/>
        </w:rPr>
      </w:pPr>
      <w:r>
        <w:rPr>
          <w:rFonts w:eastAsia="Times New Roman"/>
          <w:bCs/>
        </w:rPr>
        <w:t>Θρηνείτε και ολοφύρεστε για τις θέσεις εργασίας. Ήταν βιώσιμες όλες αυτές οι επιχειρήσεις που επιβίωναν με θαλασσοδάνε</w:t>
      </w:r>
      <w:r>
        <w:rPr>
          <w:rFonts w:eastAsia="Times New Roman"/>
          <w:bCs/>
        </w:rPr>
        <w:t>ια;</w:t>
      </w:r>
      <w:r>
        <w:rPr>
          <w:rFonts w:eastAsia="Times New Roman" w:cs="Times New Roman"/>
          <w:szCs w:val="24"/>
        </w:rPr>
        <w:t xml:space="preserve"> Και πού άραγε αποτυπωνόταν η βιωσιμότητά τους; Στις απολύσεις, στα μπλοκάκια, στην καταστρατήγηση του ωραρίου εργασίας; Διότι τα ιλιγγιώδη ποσά δανεισμού και οι διαφημιστικές ενέσεις δεν έφθαναν ποτέ στους εργαζόμενους. Και είχαμε μια φάμπρικα εκβιαστι</w:t>
      </w:r>
      <w:r>
        <w:rPr>
          <w:rFonts w:eastAsia="Times New Roman" w:cs="Times New Roman"/>
          <w:szCs w:val="24"/>
        </w:rPr>
        <w:t xml:space="preserve">κών ατομικών συμβάσεων εργασίας με μειώσεις αποδοχών και με απολύσεις όσων αρνούνταν να συναινέσουν. </w:t>
      </w:r>
    </w:p>
    <w:p w14:paraId="4348E353" w14:textId="77777777" w:rsidR="000F31B3" w:rsidRDefault="009714D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Ούτε φωνή για τους δύο χιλιάδες οκτακόσιους της ΕΡΤ, για τους οκτακόσιους της «ΕΛΕΥΘΕΡΟΤΥΠΙΑΣ», για τους επτακόσιους του «</w:t>
      </w:r>
      <w:r>
        <w:rPr>
          <w:rFonts w:eastAsia="Times New Roman" w:cs="Times New Roman"/>
          <w:szCs w:val="24"/>
          <w:lang w:val="en-US"/>
        </w:rPr>
        <w:t>ALTER</w:t>
      </w:r>
      <w:r>
        <w:rPr>
          <w:rFonts w:eastAsia="Times New Roman" w:cs="Times New Roman"/>
          <w:szCs w:val="24"/>
        </w:rPr>
        <w:t xml:space="preserve">»! Για θύλακες αδιαφάνειας μιλούσατε τότε! Και αυτοί που σήμερα είναι εξοργισμένοι, τότε μιλούσαν για λουφαδόρους συνδικαλιστές. Ασπίδα τώρα οι απλήρωτοι εργαζόμενοι στον πόλεμο κατά των αδειών, αλλά το καλοκαίρι του 2013 οι ίδιοι οι </w:t>
      </w:r>
      <w:proofErr w:type="spellStart"/>
      <w:r>
        <w:rPr>
          <w:rFonts w:eastAsia="Times New Roman" w:cs="Times New Roman"/>
          <w:szCs w:val="24"/>
        </w:rPr>
        <w:t>καναλάρχες</w:t>
      </w:r>
      <w:proofErr w:type="spellEnd"/>
      <w:r>
        <w:rPr>
          <w:rFonts w:eastAsia="Times New Roman" w:cs="Times New Roman"/>
          <w:szCs w:val="24"/>
        </w:rPr>
        <w:t xml:space="preserve"> ζητούσαν να</w:t>
      </w:r>
      <w:r>
        <w:rPr>
          <w:rFonts w:eastAsia="Times New Roman" w:cs="Times New Roman"/>
          <w:szCs w:val="24"/>
        </w:rPr>
        <w:t xml:space="preserve"> </w:t>
      </w:r>
      <w:r>
        <w:rPr>
          <w:rFonts w:eastAsia="Times New Roman" w:cs="Times New Roman"/>
          <w:szCs w:val="24"/>
        </w:rPr>
        <w:lastRenderedPageBreak/>
        <w:t xml:space="preserve">απαγορευτεί η απεργία συμπαράστασης στους εργαζόμενους της Δημόσιας Τηλεόρασης και ζητούσαν και την κεφαλή των απεργών επί πίνακι. </w:t>
      </w:r>
    </w:p>
    <w:p w14:paraId="4348E354" w14:textId="77777777" w:rsidR="000F31B3" w:rsidRDefault="009714D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Εσείς, όμως, οι «σταυροφόροι της ελεύθερης αγοράς», θα έπρεπε να γνωρίζετε ότι ελεύθερη αγορά δεν σημαίνει ασύδοτη και παρά</w:t>
      </w:r>
      <w:r>
        <w:rPr>
          <w:rFonts w:eastAsia="Times New Roman" w:cs="Times New Roman"/>
          <w:szCs w:val="24"/>
        </w:rPr>
        <w:t xml:space="preserve">νομη αγορά. Επιπλέον, όχι ελεύθερη αγορά όπου μας συμφέρει, </w:t>
      </w:r>
      <w:proofErr w:type="spellStart"/>
      <w:r>
        <w:rPr>
          <w:rFonts w:eastAsia="Times New Roman" w:cs="Times New Roman"/>
          <w:szCs w:val="24"/>
        </w:rPr>
        <w:t>αλά</w:t>
      </w:r>
      <w:proofErr w:type="spellEnd"/>
      <w:r>
        <w:rPr>
          <w:rFonts w:eastAsia="Times New Roman" w:cs="Times New Roman"/>
          <w:szCs w:val="24"/>
        </w:rPr>
        <w:t xml:space="preserve"> καρτ! Ελεύθερη όπου μας συμφέρει, αλλά όχι ελεύθερη και όχι άμοιρη κραυγαλέων πολιτικών στηριγμάτων στους «ημετέρους». Τίνι τρόπω; Με πλουσιοπάροχα δάνεια έναντι αέρα κοπανιστού ή όπως με περι</w:t>
      </w:r>
      <w:r>
        <w:rPr>
          <w:rFonts w:eastAsia="Times New Roman" w:cs="Times New Roman"/>
          <w:szCs w:val="24"/>
        </w:rPr>
        <w:t xml:space="preserve">σσό θράσος, ανερυθρίαστα, ομολογήθηκε στην εξεταστική επιτροπή, δάνεια τα οποία εξασφαλίζονταν από πολιτικούς φίλους έναντι επικοινωνιακών ανταλλαγμάτων που κάθε άλλο παρά διασφάλιζαν τον πλουραλισμό της ενημέρωσης. </w:t>
      </w:r>
    </w:p>
    <w:p w14:paraId="4348E355" w14:textId="77777777" w:rsidR="000F31B3" w:rsidRDefault="009714D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Εκτός και αν, αγαπητές και αγαπητοί συν</w:t>
      </w:r>
      <w:r>
        <w:rPr>
          <w:rFonts w:eastAsia="Times New Roman" w:cs="Times New Roman"/>
          <w:szCs w:val="24"/>
        </w:rPr>
        <w:t xml:space="preserve">άδελφοι, θεωρούμε δημοσιογραφία τη δημοσιογραφία της περούκας ή την ταύτιση της δημοσιογραφίας με την εργοδοσία, εκτός αν θεωρούμε δημοσιογραφία να εμφανίζεται υπόδικος </w:t>
      </w:r>
      <w:proofErr w:type="spellStart"/>
      <w:r>
        <w:rPr>
          <w:rFonts w:eastAsia="Times New Roman" w:cs="Times New Roman"/>
          <w:szCs w:val="24"/>
        </w:rPr>
        <w:t>καναλάρχης</w:t>
      </w:r>
      <w:proofErr w:type="spellEnd"/>
      <w:r>
        <w:rPr>
          <w:rFonts w:eastAsia="Times New Roman" w:cs="Times New Roman"/>
          <w:szCs w:val="24"/>
        </w:rPr>
        <w:t xml:space="preserve"> σε πρωινή εκπομπή για να κάνει διάγγελμα. </w:t>
      </w:r>
    </w:p>
    <w:p w14:paraId="4348E356" w14:textId="77777777" w:rsidR="000F31B3" w:rsidRDefault="009714D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Εσείς οι υπέρμαχοι της ελεύθερης </w:t>
      </w:r>
      <w:r>
        <w:rPr>
          <w:rFonts w:eastAsia="Times New Roman" w:cs="Times New Roman"/>
          <w:szCs w:val="24"/>
        </w:rPr>
        <w:t xml:space="preserve">αγοράς, που βλέπετε ακόμα και τον μαθητή ως πελάτη, αξιώνετε να πληρώνει ο πολίτης για όλα τα δημόσια αγαθά, αλλά ο επιχειρηματίας όχι και να κερδοσκοπεί εις βάρος του δημοσίου συμφέροντος. </w:t>
      </w:r>
    </w:p>
    <w:p w14:paraId="4348E357" w14:textId="77777777" w:rsidR="000F31B3" w:rsidRDefault="009714D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Ιδού η Ρόδος, λοιπόν, συνάδελφοι, στη Διάσκεψη των Προέδρων για τ</w:t>
      </w:r>
      <w:r>
        <w:rPr>
          <w:rFonts w:eastAsia="Times New Roman" w:cs="Times New Roman"/>
          <w:szCs w:val="24"/>
        </w:rPr>
        <w:t xml:space="preserve">ο ΕΣΡ με πολιτική βούληση συναίνεσης, για να δούμε ποιοι τελικά θα αποφασίσουν να πράξουν με γνώμονα το δημόσιο αγαθό. </w:t>
      </w:r>
    </w:p>
    <w:p w14:paraId="4348E358" w14:textId="77777777" w:rsidR="000F31B3" w:rsidRDefault="009714D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Τελειώνω με αυτό το θέμα. Προχωρώ στα θέματα της παιδείας. </w:t>
      </w:r>
    </w:p>
    <w:p w14:paraId="4348E359" w14:textId="77777777" w:rsidR="000F31B3" w:rsidRDefault="009714D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Στις συζητήσεις που διεξήχθησαν στη Βουλή για την παιδεία από την προηγούμενη κοινοβουλευτική περίοδο φαίνεται ότι οι μάχες στο πεδίο των ιδεών, μολονότι αναίμακτες, αποβαίνουν ενίοτε σκληρότερες από αυτές που διεξάγονται στα πεδία των μαχών. </w:t>
      </w:r>
    </w:p>
    <w:p w14:paraId="4348E35A" w14:textId="77777777" w:rsidR="000F31B3" w:rsidRDefault="009714D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Ένας όρος πο</w:t>
      </w:r>
      <w:r>
        <w:rPr>
          <w:rFonts w:eastAsia="Times New Roman" w:cs="Times New Roman"/>
          <w:szCs w:val="24"/>
        </w:rPr>
        <w:t>υ κατέκλυσε από πέρυσι το λεξιλόγιό μας και έγινε και όρος οξύτατης αντιπαράθεσης, καταδεικνύοντας δυο διαφορετικά οράματα περί παιδείας, ήταν αυτός της αριστείας που κράδαινε σύσσωμη η Αντιπολίτευση, εγκαλώντας την Κυβέρνηση για τα σχολεία της ήσσονος προ</w:t>
      </w:r>
      <w:r>
        <w:rPr>
          <w:rFonts w:eastAsia="Times New Roman" w:cs="Times New Roman"/>
          <w:szCs w:val="24"/>
        </w:rPr>
        <w:t xml:space="preserve">σπάθειας και τον «Μπαλτά» στην παιδεία. </w:t>
      </w:r>
    </w:p>
    <w:p w14:paraId="4348E35B" w14:textId="77777777" w:rsidR="000F31B3" w:rsidRDefault="009714D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ήταν μια καλή ευκαιρία οι ολομέλειες για θέματα παιδείας να γίνουν η ευκαιρία </w:t>
      </w:r>
      <w:proofErr w:type="spellStart"/>
      <w:r>
        <w:rPr>
          <w:rFonts w:eastAsia="Times New Roman" w:cs="Times New Roman"/>
          <w:szCs w:val="24"/>
        </w:rPr>
        <w:t>ανανοηματοδότησης</w:t>
      </w:r>
      <w:proofErr w:type="spellEnd"/>
      <w:r>
        <w:rPr>
          <w:rFonts w:eastAsia="Times New Roman" w:cs="Times New Roman"/>
          <w:szCs w:val="24"/>
        </w:rPr>
        <w:t xml:space="preserve"> του όρου αριστεία. </w:t>
      </w:r>
    </w:p>
    <w:p w14:paraId="4348E35C" w14:textId="77777777" w:rsidR="000F31B3" w:rsidRDefault="009714D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Για εμάς, λοιπόν, η αριστεία είναι η αντίσταση στον αγοραίο ευτελισμό της παιδείας, είναι ένα σχ</w:t>
      </w:r>
      <w:r>
        <w:rPr>
          <w:rFonts w:eastAsia="Times New Roman" w:cs="Times New Roman"/>
          <w:szCs w:val="24"/>
        </w:rPr>
        <w:t>ολείο ποιότητας και ισότητας για όλους -ακόμα και για όσους πιστεύουν σε άλλον Θεό, έχουν άλλο χρώμα δέρματος και μιλούν άλλη γλώσσα- για όσα παιδιά έχασαν σπίτια και πατρίδα, για τα οποία οι συνδαιτυμόνες σας ρατσιστές δήμαρχοι αξίωναν να μαθαίνουν γράμμα</w:t>
      </w:r>
      <w:r>
        <w:rPr>
          <w:rFonts w:eastAsia="Times New Roman" w:cs="Times New Roman"/>
          <w:szCs w:val="24"/>
        </w:rPr>
        <w:t xml:space="preserve">τα στους καταυλισμούς, για να μη μολύνουν τα δικά μας παιδιά και τα κολλήσουν ελονοσία. </w:t>
      </w:r>
    </w:p>
    <w:p w14:paraId="4348E35D" w14:textId="77777777" w:rsidR="000F31B3" w:rsidRDefault="009714D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σας είδα, συνάδελφοι, να ψηφίζετε την ένταξη των προσφυγόπουλων στα ελληνικά σχολεία. Έλληνες </w:t>
      </w:r>
      <w:proofErr w:type="spellStart"/>
      <w:r>
        <w:rPr>
          <w:rFonts w:eastAsia="Times New Roman" w:cs="Times New Roman"/>
          <w:szCs w:val="24"/>
        </w:rPr>
        <w:t>εισίν</w:t>
      </w:r>
      <w:proofErr w:type="spellEnd"/>
      <w:r>
        <w:rPr>
          <w:rFonts w:eastAsia="Times New Roman" w:cs="Times New Roman"/>
          <w:szCs w:val="24"/>
        </w:rPr>
        <w:t xml:space="preserve"> οι μετέχοντες της ελληνικής παιδείας! </w:t>
      </w:r>
    </w:p>
    <w:p w14:paraId="4348E35E" w14:textId="77777777" w:rsidR="000F31B3" w:rsidRDefault="009714D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Αριστεία είναι να ανοίγο</w:t>
      </w:r>
      <w:r>
        <w:rPr>
          <w:rFonts w:eastAsia="Times New Roman" w:cs="Times New Roman"/>
          <w:szCs w:val="24"/>
        </w:rPr>
        <w:t xml:space="preserve">υν τα σχολεία στην ώρα τους, χωρίς κενά και να πηγαίνει καθηγητής ακόμα και στο πιο απομακρυσμένο χωριό. Αριστεία, όμως, είναι και η αξιοπρέπεια του εκπαιδευτικού που δεν εκβιάζεται από τον σχολάρχη και δεν αισθάνεται αναλώσιμος και </w:t>
      </w:r>
      <w:proofErr w:type="spellStart"/>
      <w:r>
        <w:rPr>
          <w:rFonts w:eastAsia="Times New Roman" w:cs="Times New Roman"/>
          <w:szCs w:val="24"/>
        </w:rPr>
        <w:t>θυσιαστέος</w:t>
      </w:r>
      <w:proofErr w:type="spellEnd"/>
      <w:r>
        <w:rPr>
          <w:rFonts w:eastAsia="Times New Roman" w:cs="Times New Roman"/>
          <w:szCs w:val="24"/>
        </w:rPr>
        <w:t xml:space="preserve">. </w:t>
      </w:r>
    </w:p>
    <w:p w14:paraId="4348E35F"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Όμως εσείς</w:t>
      </w:r>
      <w:r>
        <w:rPr>
          <w:rFonts w:eastAsia="Times New Roman" w:cs="Times New Roman"/>
          <w:szCs w:val="24"/>
        </w:rPr>
        <w:t xml:space="preserve"> εκπροσωπείτε, όχι μόνο τους </w:t>
      </w:r>
      <w:proofErr w:type="spellStart"/>
      <w:r>
        <w:rPr>
          <w:rFonts w:eastAsia="Times New Roman" w:cs="Times New Roman"/>
          <w:szCs w:val="24"/>
        </w:rPr>
        <w:t>καναλάρχες</w:t>
      </w:r>
      <w:proofErr w:type="spellEnd"/>
      <w:r>
        <w:rPr>
          <w:rFonts w:eastAsia="Times New Roman" w:cs="Times New Roman"/>
          <w:szCs w:val="24"/>
        </w:rPr>
        <w:t xml:space="preserve"> -στους οποίους μας λέτε ότι θα επιστρέψετε και τα λεφτά από τις άδειες, παίρνοντάς τα από την υγεία και την παιδεία όπου τα δώσαμε εμείς-, αλλά και τους σχολάρχες που καθημερινά κηλίδωναν και ευτέλιζαν την αξιοπρέπει</w:t>
      </w:r>
      <w:r>
        <w:rPr>
          <w:rFonts w:eastAsia="Times New Roman" w:cs="Times New Roman"/>
          <w:szCs w:val="24"/>
        </w:rPr>
        <w:t>α του εκπαιδευτικού. Άφεση αμαρτιών σε όσους ενέχονταν σε παρανομίες και παράτυπους τίτλους σπουδών, στους «πειρατές» που λειτουργούσαν εις βάρος των καλών ιδιωτικών σχολείων. Ο καθείς συντάσσεται με αυτούς που εκπροσωπεί, τι να κάνουμε!</w:t>
      </w:r>
    </w:p>
    <w:p w14:paraId="4348E360"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Αυτή η Κυβέρνηση </w:t>
      </w:r>
      <w:proofErr w:type="spellStart"/>
      <w:r>
        <w:rPr>
          <w:rFonts w:eastAsia="Times New Roman" w:cs="Times New Roman"/>
          <w:szCs w:val="24"/>
        </w:rPr>
        <w:t>α</w:t>
      </w:r>
      <w:r>
        <w:rPr>
          <w:rFonts w:eastAsia="Times New Roman" w:cs="Times New Roman"/>
          <w:szCs w:val="24"/>
        </w:rPr>
        <w:t>ιμοδότησε</w:t>
      </w:r>
      <w:proofErr w:type="spellEnd"/>
      <w:r>
        <w:rPr>
          <w:rFonts w:eastAsia="Times New Roman" w:cs="Times New Roman"/>
          <w:szCs w:val="24"/>
        </w:rPr>
        <w:t xml:space="preserve"> πανεπιστήμια με προγράμματα σπουδών υπό κατάρρευση, με πεντακόσιες προσλήψεις μελών ΔΕΠ στα πανεπιστήμια, έδωσε εκατοντάδες υποτροφίες για πρώτη φορά μετά το 2013, μέσω του ΙΚΥ, ενίσχυσε υποψήφιους διδάκτορες και </w:t>
      </w:r>
      <w:proofErr w:type="spellStart"/>
      <w:r>
        <w:rPr>
          <w:rFonts w:eastAsia="Times New Roman" w:cs="Times New Roman"/>
          <w:szCs w:val="24"/>
        </w:rPr>
        <w:t>μεταδιδάκτορες</w:t>
      </w:r>
      <w:proofErr w:type="spellEnd"/>
      <w:r>
        <w:rPr>
          <w:rFonts w:eastAsia="Times New Roman" w:cs="Times New Roman"/>
          <w:szCs w:val="24"/>
        </w:rPr>
        <w:t xml:space="preserve"> μέσω ΕΣΠΑ, όταν η </w:t>
      </w:r>
      <w:r>
        <w:rPr>
          <w:rFonts w:eastAsia="Times New Roman" w:cs="Times New Roman"/>
          <w:szCs w:val="24"/>
        </w:rPr>
        <w:t>δική σας στρατηγική για την επιστήμη και την έρευνα ήταν ο Αρμαγεδδών του σχεδίου «ΑΘΗΝΑ» και τα ανώτατα εκπαιδευτικά ιδρύματα πορεύονταν σιωπηρά στο σκοτάδι της δική σας αριστεία -κυριολεξία!-, αφού ρήμαζαν χωρίς φύλαξη, χωρίς διοικητικούς υπαλλήλους, χωρ</w:t>
      </w:r>
      <w:r>
        <w:rPr>
          <w:rFonts w:eastAsia="Times New Roman" w:cs="Times New Roman"/>
          <w:szCs w:val="24"/>
        </w:rPr>
        <w:t>ίς καθαριότητα, με πλήρη αδυναμία κάλυψης των λειτουργικών τους εξόδων. Είχε φροντίσει ο τότε Υπουργός και νυν Πρόεδρος της Αξιωματικής Αντιπολίτευσης, ο κ. Μητσοτάκης, να τους απολύσει όλους, με πόνο ψυχής και χάνοντας τον ύπνο του!</w:t>
      </w:r>
    </w:p>
    <w:p w14:paraId="4348E361"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Η δική σας εθνική στρα</w:t>
      </w:r>
      <w:r>
        <w:rPr>
          <w:rFonts w:eastAsia="Times New Roman" w:cs="Times New Roman"/>
          <w:szCs w:val="24"/>
        </w:rPr>
        <w:t xml:space="preserve">τηγική για την έρευνα, που τώρα επαίρεστε, ήταν ανύπαρκτη. Όλο το ΕΣΠΑ πού πήγαινε; Πήγαινε στα φαραωνικά έργα και στις μεγάλες υποδομές που έμεναν γιαπιά των εθνικών </w:t>
      </w:r>
      <w:r>
        <w:rPr>
          <w:rFonts w:eastAsia="Times New Roman" w:cs="Times New Roman"/>
          <w:szCs w:val="24"/>
        </w:rPr>
        <w:lastRenderedPageBreak/>
        <w:t>εργολάβων, φίλων σας, που αποβιομηχάνισαν μια χώρα και ξέπλεναν χρήμα σε φορολογικούς παρ</w:t>
      </w:r>
      <w:r>
        <w:rPr>
          <w:rFonts w:eastAsia="Times New Roman" w:cs="Times New Roman"/>
          <w:szCs w:val="24"/>
        </w:rPr>
        <w:t>αδείσους.</w:t>
      </w:r>
    </w:p>
    <w:p w14:paraId="4348E362"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Ας υπογραμμίσουμε, λοιπόν, ότι είναι η πρώτη φορά που η Ευρωπαϊκή Τράπεζα Επενδύσεων χρηματοδοτεί στην Ελλάδα την ερευνητική δραστηριότητα. Τα 240 εκατομμύρια ευρώ βάζουν τα θεμέλια μιας εθνικής στρατηγικής για την έρευνα, κατά τα πρότυπα του </w:t>
      </w:r>
      <w:r>
        <w:rPr>
          <w:rFonts w:eastAsia="Times New Roman" w:cs="Times New Roman"/>
          <w:szCs w:val="24"/>
          <w:lang w:val="en-US"/>
        </w:rPr>
        <w:t>DFG</w:t>
      </w:r>
      <w:r>
        <w:rPr>
          <w:rFonts w:eastAsia="Times New Roman" w:cs="Times New Roman"/>
          <w:szCs w:val="24"/>
        </w:rPr>
        <w:t xml:space="preserve"> της Γερμανίας ή του </w:t>
      </w:r>
      <w:r>
        <w:rPr>
          <w:rFonts w:eastAsia="Times New Roman" w:cs="Times New Roman"/>
          <w:szCs w:val="24"/>
          <w:lang w:val="en-US"/>
        </w:rPr>
        <w:t>NSE</w:t>
      </w:r>
      <w:r>
        <w:rPr>
          <w:rFonts w:eastAsia="Times New Roman" w:cs="Times New Roman"/>
          <w:szCs w:val="24"/>
        </w:rPr>
        <w:t xml:space="preserve"> της Αμερικής.</w:t>
      </w:r>
    </w:p>
    <w:p w14:paraId="4348E363"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Το θεσμικό και νομικό πλαίσιο λειτουργίας του ΕΛΙΔΕΚ </w:t>
      </w:r>
      <w:proofErr w:type="spellStart"/>
      <w:r>
        <w:rPr>
          <w:rFonts w:eastAsia="Times New Roman" w:cs="Times New Roman"/>
          <w:szCs w:val="24"/>
        </w:rPr>
        <w:t>διέπεται</w:t>
      </w:r>
      <w:proofErr w:type="spellEnd"/>
      <w:r>
        <w:rPr>
          <w:rFonts w:eastAsia="Times New Roman" w:cs="Times New Roman"/>
          <w:szCs w:val="24"/>
        </w:rPr>
        <w:t xml:space="preserve"> από κανόνες απλούς, ευέλικτους και διαφανείς που διευκολύνουν και δεν παρακωλύουν, σύμφωνα με κάποιες αιτιάσεις που διατυπώθηκαν και διατυπώνονται, τη λειτ</w:t>
      </w:r>
      <w:r>
        <w:rPr>
          <w:rFonts w:eastAsia="Times New Roman" w:cs="Times New Roman"/>
          <w:szCs w:val="24"/>
        </w:rPr>
        <w:t xml:space="preserve">ουργία της υπάρχουσας Γραμματείας Έρευνας και Τεχνολογίας, η οποία εξειδικεύει και διαχειρίζεται πόρους του ΕΣΠΑ, που για την έρευνα και την καινοτομία ανέρχονται για το διάστημα 2014-2020 στο διόλου ευκαταφρόνητο ποσό των 1,2 δισεκατομμυρίων ευρώ. </w:t>
      </w:r>
    </w:p>
    <w:p w14:paraId="4348E364"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Είναι,</w:t>
      </w:r>
      <w:r>
        <w:rPr>
          <w:rFonts w:eastAsia="Times New Roman" w:cs="Times New Roman"/>
          <w:szCs w:val="24"/>
        </w:rPr>
        <w:t xml:space="preserve"> όμως, σημαντικό να υπογραμμιστεί ότι το ΕΛΙΔΕΚ υποστηρίζει τις ανθρωπιστικές και τις κοινωνικές επιστήμες που ήταν ηχηρά απούσες από τις υπάρχουσες δομές χρηματοδότησης, διότι η γνώση </w:t>
      </w:r>
      <w:r>
        <w:rPr>
          <w:rFonts w:eastAsia="Times New Roman" w:cs="Times New Roman"/>
          <w:szCs w:val="24"/>
        </w:rPr>
        <w:lastRenderedPageBreak/>
        <w:t>δεν αποτιμάται μόνο ως παραγωγική δύναμη ή με βάση το αντίκρισμά της στ</w:t>
      </w:r>
      <w:r>
        <w:rPr>
          <w:rFonts w:eastAsia="Times New Roman" w:cs="Times New Roman"/>
          <w:szCs w:val="24"/>
        </w:rPr>
        <w:t xml:space="preserve">ην αγορά. Είναι απόλυτο και όχι σχετικό αγαθό, είναι </w:t>
      </w:r>
      <w:proofErr w:type="spellStart"/>
      <w:r>
        <w:rPr>
          <w:rFonts w:eastAsia="Times New Roman" w:cs="Times New Roman"/>
          <w:szCs w:val="24"/>
        </w:rPr>
        <w:t>αυταξία</w:t>
      </w:r>
      <w:proofErr w:type="spellEnd"/>
      <w:r>
        <w:rPr>
          <w:rFonts w:eastAsia="Times New Roman" w:cs="Times New Roman"/>
          <w:szCs w:val="24"/>
        </w:rPr>
        <w:t>. Μια κοινωνία χωρίς ανθρωπιστικές και κοινωνικές σπουδές είναι μια κοινωνία χωρίς αξίες, χωρίς μνήμη, χωρίς φαντασία, χωρίς κριτική.</w:t>
      </w:r>
    </w:p>
    <w:p w14:paraId="4348E365"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Οι σκληρές πολιτικές λιτότητας και η φτωχοποίηση της ελληνικής</w:t>
      </w:r>
      <w:r>
        <w:rPr>
          <w:rFonts w:eastAsia="Times New Roman" w:cs="Times New Roman"/>
          <w:szCs w:val="24"/>
        </w:rPr>
        <w:t xml:space="preserve"> κοινωνίας έδωσαν τη χαριστική βολή σε μια ήδη υποτιμημένη, </w:t>
      </w:r>
      <w:proofErr w:type="spellStart"/>
      <w:r>
        <w:rPr>
          <w:rFonts w:eastAsia="Times New Roman" w:cs="Times New Roman"/>
          <w:szCs w:val="24"/>
        </w:rPr>
        <w:t>απαξιωμένη</w:t>
      </w:r>
      <w:proofErr w:type="spellEnd"/>
      <w:r>
        <w:rPr>
          <w:rFonts w:eastAsia="Times New Roman" w:cs="Times New Roman"/>
          <w:szCs w:val="24"/>
        </w:rPr>
        <w:t xml:space="preserve"> και </w:t>
      </w:r>
      <w:proofErr w:type="spellStart"/>
      <w:r>
        <w:rPr>
          <w:rFonts w:eastAsia="Times New Roman" w:cs="Times New Roman"/>
          <w:szCs w:val="24"/>
        </w:rPr>
        <w:t>υποχρηματοδοτούμενη</w:t>
      </w:r>
      <w:proofErr w:type="spellEnd"/>
      <w:r>
        <w:rPr>
          <w:rFonts w:eastAsia="Times New Roman" w:cs="Times New Roman"/>
          <w:szCs w:val="24"/>
        </w:rPr>
        <w:t xml:space="preserve"> έρευνα, για την οποία ουδέποτε μεριμνήσατε. Κατά τη διάρκεια της περασμένης πενταετίας κάθε ερευνητής ήρθε αντιμέτωπος με μια διττή εξορία. Οι πιο τολμηροί και π</w:t>
      </w:r>
      <w:r>
        <w:rPr>
          <w:rFonts w:eastAsia="Times New Roman" w:cs="Times New Roman"/>
          <w:szCs w:val="24"/>
        </w:rPr>
        <w:t xml:space="preserve">ροικισμένοι πήραν τον δρόμο της ξενιτιάς. </w:t>
      </w:r>
    </w:p>
    <w:p w14:paraId="4348E366"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Τα στοιχεία είναι αποκαλυπτικά. Εκτός από το ένα τέταρτο του εθνικού της πλούτου, η Ελλάδα έχασε στο διάστημα μεταξύ 2010-2013 </w:t>
      </w:r>
      <w:proofErr w:type="spellStart"/>
      <w:r>
        <w:rPr>
          <w:rFonts w:eastAsia="Times New Roman" w:cs="Times New Roman"/>
          <w:szCs w:val="24"/>
        </w:rPr>
        <w:t>εκατόν</w:t>
      </w:r>
      <w:proofErr w:type="spellEnd"/>
      <w:r>
        <w:rPr>
          <w:rFonts w:eastAsia="Times New Roman" w:cs="Times New Roman"/>
          <w:szCs w:val="24"/>
        </w:rPr>
        <w:t xml:space="preserve"> τριάντα πέντε χιλιάδες νέους επιστήμονες στην ακμή της παραγωγικής τους ηλικίας</w:t>
      </w:r>
      <w:r>
        <w:rPr>
          <w:rFonts w:eastAsia="Times New Roman" w:cs="Times New Roman"/>
          <w:szCs w:val="24"/>
        </w:rPr>
        <w:t xml:space="preserve">. Το 70% εξ αυτών διέθεταν μεταπτυχιακούς και διδακτορικούς τίτλους, τουτέστιν υψηλότατη εξειδίκευση. </w:t>
      </w:r>
    </w:p>
    <w:p w14:paraId="4348E367"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 η μετεμφυλιακή Ελλάδα γέννησε τον μετανάστη-ανειδίκευτο εργάτη ή αγρότη της ρημαγμένης ελληνικής υπαίθρου, η προηγούμενη πενταετία γέννησε τον </w:t>
      </w:r>
      <w:proofErr w:type="spellStart"/>
      <w:r>
        <w:rPr>
          <w:rFonts w:eastAsia="Times New Roman" w:cs="Times New Roman"/>
          <w:szCs w:val="24"/>
        </w:rPr>
        <w:t>ανθρωπό</w:t>
      </w:r>
      <w:r>
        <w:rPr>
          <w:rFonts w:eastAsia="Times New Roman" w:cs="Times New Roman"/>
          <w:szCs w:val="24"/>
        </w:rPr>
        <w:t>τυπο</w:t>
      </w:r>
      <w:proofErr w:type="spellEnd"/>
      <w:r>
        <w:rPr>
          <w:rFonts w:eastAsia="Times New Roman" w:cs="Times New Roman"/>
          <w:szCs w:val="24"/>
        </w:rPr>
        <w:t xml:space="preserve"> ενός νέου μετανάστη, αυτόν του </w:t>
      </w:r>
      <w:proofErr w:type="spellStart"/>
      <w:r>
        <w:rPr>
          <w:rFonts w:eastAsia="Times New Roman" w:cs="Times New Roman"/>
          <w:szCs w:val="24"/>
        </w:rPr>
        <w:t>υπερεξειδικευμένου</w:t>
      </w:r>
      <w:proofErr w:type="spellEnd"/>
      <w:r>
        <w:rPr>
          <w:rFonts w:eastAsia="Times New Roman" w:cs="Times New Roman"/>
          <w:szCs w:val="24"/>
        </w:rPr>
        <w:t xml:space="preserve"> επιστήμονα-ερευνητή.</w:t>
      </w:r>
    </w:p>
    <w:p w14:paraId="4348E368"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Μίλησα για διττή εξορία, διότι όσοι επέλεξαν να μείνουν εδώ και να </w:t>
      </w:r>
      <w:proofErr w:type="spellStart"/>
      <w:r>
        <w:rPr>
          <w:rFonts w:eastAsia="Times New Roman" w:cs="Times New Roman"/>
          <w:szCs w:val="24"/>
        </w:rPr>
        <w:t>φυλάττουν</w:t>
      </w:r>
      <w:proofErr w:type="spellEnd"/>
      <w:r>
        <w:rPr>
          <w:rFonts w:eastAsia="Times New Roman" w:cs="Times New Roman"/>
          <w:szCs w:val="24"/>
        </w:rPr>
        <w:t xml:space="preserve"> Θερμοπύλες, αυτοακυρώθηκαν, μέσω της εργασιακής περιπλάνησης, μέσω του επιστημονικού ακρωτηριασμού τους</w:t>
      </w:r>
      <w:r>
        <w:rPr>
          <w:rFonts w:eastAsia="Times New Roman" w:cs="Times New Roman"/>
          <w:szCs w:val="24"/>
        </w:rPr>
        <w:t xml:space="preserve"> από το άχθος της επιβίωσης και της ανασφάλειας της παρατεταμένης ανεργίας. </w:t>
      </w:r>
    </w:p>
    <w:p w14:paraId="4348E369"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Ουδέποτε μπόρεσε να ανθίσει ερευνητής εξόριστος και αποκλεισμένος από ένα στέρεο και ασφαλές θεσμικό ακαδημαϊκό περιβάλλον. Η ερευνητική δραστηριότητα απαιτεί ένα θεσμικό κέλυφος </w:t>
      </w:r>
      <w:r>
        <w:rPr>
          <w:rFonts w:eastAsia="Times New Roman" w:cs="Times New Roman"/>
          <w:szCs w:val="24"/>
        </w:rPr>
        <w:t>και μια κοινότητα.</w:t>
      </w:r>
    </w:p>
    <w:p w14:paraId="4348E36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Οι πτωχοί πλην μεγαλοφυείς ερευνητές που δημιουργούν εις πείσμα των αντιξοοτήτων και της ειρκτής, της γυμνής επιβίωσης, είναι ένα γοητευτικό μοτίβο της λογοτεχνίας, που διαψεύδει όμως η πραγματικότητα. </w:t>
      </w:r>
    </w:p>
    <w:p w14:paraId="4348E36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έρευνα δεν συντελείται εν </w:t>
      </w:r>
      <w:proofErr w:type="spellStart"/>
      <w:r>
        <w:rPr>
          <w:rFonts w:eastAsia="Times New Roman" w:cs="Times New Roman"/>
          <w:szCs w:val="24"/>
        </w:rPr>
        <w:t>κενώ</w:t>
      </w:r>
      <w:proofErr w:type="spellEnd"/>
      <w:r>
        <w:rPr>
          <w:rFonts w:eastAsia="Times New Roman" w:cs="Times New Roman"/>
          <w:szCs w:val="24"/>
        </w:rPr>
        <w:t xml:space="preserve">, </w:t>
      </w:r>
      <w:r>
        <w:rPr>
          <w:rFonts w:eastAsia="Times New Roman" w:cs="Times New Roman"/>
          <w:szCs w:val="24"/>
        </w:rPr>
        <w:t xml:space="preserve">αλλά μέσα σε θεσμούς μακράς πνοής, σε θύλακες συζήτησης και </w:t>
      </w:r>
      <w:proofErr w:type="spellStart"/>
      <w:r>
        <w:rPr>
          <w:rFonts w:eastAsia="Times New Roman" w:cs="Times New Roman"/>
          <w:szCs w:val="24"/>
        </w:rPr>
        <w:t>διάδρασης</w:t>
      </w:r>
      <w:proofErr w:type="spellEnd"/>
      <w:r>
        <w:rPr>
          <w:rFonts w:eastAsia="Times New Roman" w:cs="Times New Roman"/>
          <w:szCs w:val="24"/>
        </w:rPr>
        <w:t xml:space="preserve">, σε επιστημονικά συνέδρια. Η έρευνα είναι ταυτόσημη με την ερευνητική πρακτική ή, για να το διατυπώσουμε διαφορετικά, έρευνα χωρίς κοινότητα είναι οξύμωρο. </w:t>
      </w:r>
    </w:p>
    <w:p w14:paraId="4348E36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Και τελειώνω με το εξής. Η ει</w:t>
      </w:r>
      <w:r>
        <w:rPr>
          <w:rFonts w:eastAsia="Times New Roman" w:cs="Times New Roman"/>
          <w:szCs w:val="24"/>
        </w:rPr>
        <w:t xml:space="preserve">σηγήτρια της Αξιωματικής Αντιπολίτευσης στη χθεσινή της τοποθέτηση υπαινίχθηκε κάποια –ας μου επιτραπεί η έκφραση- παραθυράκια που αφήνει το νομοθετικό πλαίσιο για διασπάθιση χρήματος. </w:t>
      </w:r>
    </w:p>
    <w:p w14:paraId="4348E36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Δεν θα σας υπενθυμίσω, αγαπητοί συνάδελφοι, ότι η πολιτική εμφορείται </w:t>
      </w:r>
      <w:r>
        <w:rPr>
          <w:rFonts w:eastAsia="Times New Roman" w:cs="Times New Roman"/>
          <w:szCs w:val="24"/>
        </w:rPr>
        <w:t xml:space="preserve">από αξίες και είναι ηθική χωρίς να ηθικολογεί. Θα σας πω μόνο να αναζητήσετε τη διασπάθιση δημοσίου χρήματος στους δικούς σας κόλπους, σε λίστες λιστών, σε </w:t>
      </w:r>
      <w:r>
        <w:rPr>
          <w:rFonts w:eastAsia="Times New Roman" w:cs="Times New Roman"/>
          <w:szCs w:val="24"/>
          <w:lang w:val="en-US"/>
        </w:rPr>
        <w:t>Panama</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και σε </w:t>
      </w:r>
      <w:proofErr w:type="spellStart"/>
      <w:r>
        <w:rPr>
          <w:rFonts w:eastAsia="Times New Roman" w:cs="Times New Roman"/>
          <w:szCs w:val="24"/>
        </w:rPr>
        <w:t>εξωχώριους</w:t>
      </w:r>
      <w:proofErr w:type="spellEnd"/>
      <w:r>
        <w:rPr>
          <w:rFonts w:eastAsia="Times New Roman" w:cs="Times New Roman"/>
          <w:szCs w:val="24"/>
        </w:rPr>
        <w:t xml:space="preserve"> παραδείσους, σε μίζες, σε «</w:t>
      </w:r>
      <w:r>
        <w:rPr>
          <w:rFonts w:eastAsia="Times New Roman" w:cs="Times New Roman"/>
          <w:szCs w:val="24"/>
          <w:lang w:val="en-US"/>
        </w:rPr>
        <w:t>SIEMENS</w:t>
      </w:r>
      <w:r>
        <w:rPr>
          <w:rFonts w:eastAsia="Times New Roman" w:cs="Times New Roman"/>
          <w:szCs w:val="24"/>
        </w:rPr>
        <w:t xml:space="preserve">», που έκαναν έναν λαό </w:t>
      </w:r>
      <w:r>
        <w:rPr>
          <w:rFonts w:eastAsia="Times New Roman" w:cs="Times New Roman"/>
          <w:szCs w:val="24"/>
          <w:lang w:val="en-US"/>
        </w:rPr>
        <w:t>junkie</w:t>
      </w:r>
      <w:r>
        <w:rPr>
          <w:rFonts w:eastAsia="Times New Roman" w:cs="Times New Roman"/>
          <w:szCs w:val="24"/>
        </w:rPr>
        <w:t xml:space="preserve"> να ζ</w:t>
      </w:r>
      <w:r>
        <w:rPr>
          <w:rFonts w:eastAsia="Times New Roman" w:cs="Times New Roman"/>
          <w:szCs w:val="24"/>
        </w:rPr>
        <w:t xml:space="preserve">ει με δόσεις και δανεικά. Σε εμάς μην προσπαθείτε να τα βρείτε! </w:t>
      </w:r>
    </w:p>
    <w:p w14:paraId="4348E36E"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όσον αφορά τις διαρκείς επικρίσεις και τα υπονοούμενά σας για τις ακαδημαϊκές και ερευνητικές θέσεις και τα αξιώματα του Αναπληρωτή Υπουργού, δεν θα μιλήσω εξ ονόματος του Υπουργού, αλλά </w:t>
      </w:r>
      <w:r>
        <w:rPr>
          <w:rFonts w:eastAsia="Times New Roman" w:cs="Times New Roman"/>
          <w:szCs w:val="24"/>
        </w:rPr>
        <w:t xml:space="preserve">εξ ονόματος όλης της ακαδημαϊκής κοινότητας, μέλος της οποίας είμαι και εγώ. </w:t>
      </w:r>
    </w:p>
    <w:p w14:paraId="4348E36F"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Θα μιλήσω εξ ονόματος της ακαδημαϊκής κοινότητας που λοιδορούσατε και ευτελίζατε, που τα προηγούμενα χρόνια αποκαλούσατε τεμπέληδες και διεφθαρμένους, μιας κοινότητας που με μισθ</w:t>
      </w:r>
      <w:r>
        <w:rPr>
          <w:rFonts w:eastAsia="Times New Roman" w:cs="Times New Roman"/>
          <w:szCs w:val="24"/>
        </w:rPr>
        <w:t xml:space="preserve">ούς πείνας αγωνιζόταν νυχθημερόν να κρατήσει όρθιο και ζωντανό το δημόσιο πανεπιστήμιο υπηρετώντας με ζήλο το ακαδημαϊκό της λειτούργημα. </w:t>
      </w:r>
    </w:p>
    <w:p w14:paraId="4348E370"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Ξέρετε, είμαστε ο μόνος κλάδος που υπόκειται σε τόσες πολλές αξιολογήσεις. Σε αξιολογήσεις με ανοικτή, δημόσια διαβού</w:t>
      </w:r>
      <w:r>
        <w:rPr>
          <w:rFonts w:eastAsia="Times New Roman" w:cs="Times New Roman"/>
          <w:szCs w:val="24"/>
        </w:rPr>
        <w:t xml:space="preserve">λευση και με βάση το παραγόμενο ακαδημαϊκό μας έργο. Διότι </w:t>
      </w:r>
      <w:proofErr w:type="spellStart"/>
      <w:r>
        <w:rPr>
          <w:rFonts w:eastAsia="Times New Roman" w:cs="Times New Roman"/>
          <w:szCs w:val="24"/>
          <w:lang w:val="en-US"/>
        </w:rPr>
        <w:t>scripta</w:t>
      </w:r>
      <w:proofErr w:type="spellEnd"/>
      <w:r>
        <w:rPr>
          <w:rFonts w:eastAsia="Times New Roman" w:cs="Times New Roman"/>
          <w:szCs w:val="24"/>
        </w:rPr>
        <w:t xml:space="preserve"> </w:t>
      </w:r>
      <w:proofErr w:type="spellStart"/>
      <w:r>
        <w:rPr>
          <w:rFonts w:eastAsia="Times New Roman" w:cs="Times New Roman"/>
          <w:szCs w:val="24"/>
          <w:lang w:val="en-US"/>
        </w:rPr>
        <w:t>manent</w:t>
      </w:r>
      <w:proofErr w:type="spellEnd"/>
      <w:r>
        <w:rPr>
          <w:rFonts w:eastAsia="Times New Roman" w:cs="Times New Roman"/>
          <w:szCs w:val="24"/>
        </w:rPr>
        <w:t xml:space="preserve">, αγαπητοί συνάδελφοι, τα γραπτά μένουν! </w:t>
      </w:r>
    </w:p>
    <w:p w14:paraId="4348E371"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Και τούτους τους ερευνητικούς και ακαδημαϊκούς θεσμούς θέλουμε να ανατάξουμε. Αυτούς που θα πορεύονται με γνώμονα το δημόσιο συμφέρον, τη δια</w:t>
      </w:r>
      <w:r>
        <w:rPr>
          <w:rFonts w:eastAsia="Times New Roman" w:cs="Times New Roman"/>
          <w:szCs w:val="24"/>
        </w:rPr>
        <w:t>φάνεια, την αξιοκρατία και την κοινωνική λογοδοσία, με γνώμονα το Σύνταγμα της Επιδαύρου. «</w:t>
      </w:r>
      <w:proofErr w:type="spellStart"/>
      <w:r>
        <w:rPr>
          <w:rFonts w:eastAsia="Times New Roman" w:cs="Times New Roman"/>
          <w:szCs w:val="24"/>
        </w:rPr>
        <w:t>Δοτήρ</w:t>
      </w:r>
      <w:proofErr w:type="spellEnd"/>
      <w:r>
        <w:rPr>
          <w:rFonts w:eastAsia="Times New Roman" w:cs="Times New Roman"/>
          <w:szCs w:val="24"/>
        </w:rPr>
        <w:t xml:space="preserve"> δε τούτων μόνη η </w:t>
      </w:r>
      <w:proofErr w:type="spellStart"/>
      <w:r>
        <w:rPr>
          <w:rFonts w:eastAsia="Times New Roman" w:cs="Times New Roman"/>
          <w:szCs w:val="24"/>
        </w:rPr>
        <w:t>αξιότης</w:t>
      </w:r>
      <w:proofErr w:type="spellEnd"/>
      <w:r>
        <w:rPr>
          <w:rFonts w:eastAsia="Times New Roman" w:cs="Times New Roman"/>
          <w:szCs w:val="24"/>
        </w:rPr>
        <w:t xml:space="preserve"> εκάστου». </w:t>
      </w:r>
    </w:p>
    <w:p w14:paraId="4348E372"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348E373" w14:textId="77777777" w:rsidR="000F31B3" w:rsidRDefault="009714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4348E374" w14:textId="77777777" w:rsidR="000F31B3" w:rsidRDefault="009714DC">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Ευχαριστούμε, κυρία </w:t>
      </w:r>
      <w:proofErr w:type="spellStart"/>
      <w:r>
        <w:rPr>
          <w:rFonts w:eastAsia="Times New Roman"/>
          <w:szCs w:val="24"/>
        </w:rPr>
        <w:t>Βάκη</w:t>
      </w:r>
      <w:proofErr w:type="spellEnd"/>
      <w:r>
        <w:rPr>
          <w:rFonts w:eastAsia="Times New Roman"/>
          <w:szCs w:val="24"/>
        </w:rPr>
        <w:t>.</w:t>
      </w:r>
    </w:p>
    <w:p w14:paraId="4348E375"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Τον λόγο έχει η Αναπληρώτρια Υπουργός Παιδείας,</w:t>
      </w:r>
      <w:r>
        <w:rPr>
          <w:rFonts w:eastAsia="Times New Roman"/>
          <w:b/>
          <w:szCs w:val="24"/>
        </w:rPr>
        <w:t xml:space="preserve"> </w:t>
      </w:r>
      <w:r>
        <w:rPr>
          <w:rFonts w:eastAsia="Times New Roman"/>
          <w:szCs w:val="24"/>
        </w:rPr>
        <w:t>Έρευνας και Θρησκευμάτων</w:t>
      </w:r>
      <w:r>
        <w:rPr>
          <w:rFonts w:eastAsia="Times New Roman" w:cs="Times New Roman"/>
          <w:szCs w:val="24"/>
        </w:rPr>
        <w:t xml:space="preserve"> κ. Αναγνωστοπούλου, για να υποστηρίξει την τροπολογία με γενικό αριθμό 700 και ειδικό 83: «Συμπληρωματικές ρυθμίσεις για θέματα μετεγγραφών ΑΕΙ», «Ρύθμιση θ</w:t>
      </w:r>
      <w:r>
        <w:rPr>
          <w:rFonts w:eastAsia="Times New Roman" w:cs="Times New Roman"/>
          <w:szCs w:val="24"/>
        </w:rPr>
        <w:t>εμάτων του Εργαστηριακού Διδακτικού Προσωπικού των ΑΕΙ», «Ρύθμιση θεμάτων Τεχνολογικών Εκπαιδευτικών Ιδρυμάτων».</w:t>
      </w:r>
    </w:p>
    <w:p w14:paraId="4348E376"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Κυρία Υπουργέ, έχετε τον λόγο για πέντε λεπτά.</w:t>
      </w:r>
    </w:p>
    <w:p w14:paraId="4348E377" w14:textId="77777777" w:rsidR="000F31B3" w:rsidRDefault="009714DC">
      <w:pPr>
        <w:spacing w:after="0" w:line="600" w:lineRule="auto"/>
        <w:ind w:firstLine="720"/>
        <w:jc w:val="both"/>
        <w:rPr>
          <w:rFonts w:eastAsia="Times New Roman" w:cs="Times New Roman"/>
          <w:szCs w:val="24"/>
        </w:rPr>
      </w:pPr>
      <w:r>
        <w:rPr>
          <w:rFonts w:eastAsia="Times New Roman"/>
          <w:b/>
          <w:szCs w:val="24"/>
        </w:rPr>
        <w:lastRenderedPageBreak/>
        <w:t xml:space="preserve">ΑΘΑΝΑΣΙΑ (ΣΙΑ) ΑΝΑΓΝΩΣΤΟΠΟΥΛΟΥ (Αναπληρώτρια Υπουργός Παιδείας, Έρευνας και Θρησκευμάτων): </w:t>
      </w:r>
      <w:r>
        <w:rPr>
          <w:rFonts w:eastAsia="Times New Roman" w:cs="Times New Roman"/>
          <w:szCs w:val="24"/>
        </w:rPr>
        <w:t>Ευχαρ</w:t>
      </w:r>
      <w:r>
        <w:rPr>
          <w:rFonts w:eastAsia="Times New Roman" w:cs="Times New Roman"/>
          <w:szCs w:val="24"/>
        </w:rPr>
        <w:t>ιστώ, κύριε Πρόεδρε.</w:t>
      </w:r>
    </w:p>
    <w:p w14:paraId="4348E378"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Με αυτήν την τροπολογία προσπαθούμε να ρυθμίσουμε κατ’ αρχάς θέματα μετεγγραφών. Με την προτεινόμενη ρύθμιση συμπληρώνονται οι ισχύουσες για τις μετεγγραφές φοιτητών των ΑΕΙ διατάξεις, για να καταστεί δυνατή η άμεση και αποτελεσματική </w:t>
      </w:r>
      <w:r>
        <w:rPr>
          <w:rFonts w:eastAsia="Times New Roman" w:cs="Times New Roman"/>
          <w:szCs w:val="24"/>
        </w:rPr>
        <w:t>εφαρμογή της διαδικασίας των μετεγγραφών.</w:t>
      </w:r>
    </w:p>
    <w:p w14:paraId="4348E379"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Ειδικότερα, με την προτεινόμενη διάταξη καθορίζεται σε 10% το ποσοστό των δικαιούμενων μετεγγραφής Ελλήνων πολιτών της μουσουλμανικής μειονότητας της Θράκης. </w:t>
      </w:r>
    </w:p>
    <w:p w14:paraId="4348E37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Με την ίδια διάταξη χορηγείται εξουσιοδότηση στον Υπουρ</w:t>
      </w:r>
      <w:r>
        <w:rPr>
          <w:rFonts w:eastAsia="Times New Roman" w:cs="Times New Roman"/>
          <w:szCs w:val="24"/>
        </w:rPr>
        <w:t xml:space="preserve">γό Παιδείας, Έρευνας και Θρησκευμάτων να ρυθμίσει με την έκδοση σχετικής απόφασης τα θέματα μετεγγραφών των ειδικών κατηγοριών των δικαιούμενων μετεγγραφής φοιτητών. </w:t>
      </w:r>
    </w:p>
    <w:p w14:paraId="4348E37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Πρώτον, των τέκνων θυμάτων της τρομοκρατίας. Δεύτερον, των φοιτητών που έχουν αναπηρία σω</w:t>
      </w:r>
      <w:r>
        <w:rPr>
          <w:rFonts w:eastAsia="Times New Roman" w:cs="Times New Roman"/>
          <w:szCs w:val="24"/>
        </w:rPr>
        <w:t>ματική, διανοητική ή ψυχική 67% και άνω πιστοποιούμενη από το Κέντρο Πιστοποίησης Αναπηρίας. Τρίτον, των φοιτητών που κρατούνται σε σωφρονιστικά καταστήματα της χώρας και, τέταρτον, των φοιτητών κυπριακής καταγωγής και των Ελλήνων πολιτών της μουσουλμανική</w:t>
      </w:r>
      <w:r>
        <w:rPr>
          <w:rFonts w:eastAsia="Times New Roman" w:cs="Times New Roman"/>
          <w:szCs w:val="24"/>
        </w:rPr>
        <w:t xml:space="preserve">ς μειονότητας. </w:t>
      </w:r>
    </w:p>
    <w:p w14:paraId="4348E37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Με το δεύτερο άρθρο ρυθμίζονται θέματα του εργαστηριακού διδακτικού προσωπικού και του ειδικού εκπαιδευτικού προσωπικού των ανώτατων εκπαιδευτικών ιδρυμάτων. </w:t>
      </w:r>
    </w:p>
    <w:p w14:paraId="4348E37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Αποσύρεται η διάταξη του ν.4415/2016, τα εδάφια από γ΄ έως και ζ΄ της παραγράφου </w:t>
      </w:r>
      <w:r>
        <w:rPr>
          <w:rFonts w:eastAsia="Times New Roman" w:cs="Times New Roman"/>
          <w:szCs w:val="24"/>
        </w:rPr>
        <w:t xml:space="preserve">2 του άρθρου 61. Αποσύρεται για λόγους μη υλοποίησης της διάταξης του άρθρου. </w:t>
      </w:r>
    </w:p>
    <w:p w14:paraId="4348E37E"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Και θέλω να πω εδώ, επειδή ακούστηκαν πολλά και κάποιοι επέμειναν σε αυτό, είναι καλύτερα ένα άρθρο να αποσύρεται όταν διαπιστώνει η πολιτική ηγεσία ότι είναι μη υλοποιήσιμο, μη</w:t>
      </w:r>
      <w:r>
        <w:rPr>
          <w:rFonts w:eastAsia="Times New Roman" w:cs="Times New Roman"/>
          <w:szCs w:val="24"/>
        </w:rPr>
        <w:t xml:space="preserve"> εφαρμόσιμο, παρά να μένει έτσι και να δημιουργούνται άλλα προβλήματα. </w:t>
      </w:r>
    </w:p>
    <w:p w14:paraId="4348E37F"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Με το συγκεκριμένο άρθρο θα επανέλθουμε, όταν θα εξετάσουμε όλες τις προϋποθέσεις που θα συμφωνούν και τα Ανώτατα Εκπαιδευτικά Ιδρύματα και οι ίδιοι οι άνθρωποι τους οποίους αφορά.</w:t>
      </w:r>
    </w:p>
    <w:p w14:paraId="4348E380"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να συμπληρώσω και κάτι άλλο, κύριε Πρόεδρε. Διαπίστωσα στο μικρό διάστημα, που είμαι σε αυτή τη θέση, ότι υπάρχουν πάρα πολύ καλοί νόμοι, που δεν εφαρμόζονται, δεν εφαρμόστηκαν ποτέ. Καλύτερο είναι, λοιπόν, όταν βλέπουμε ότι ένας νόμος δεν μπορεί να εφαρμ</w:t>
      </w:r>
      <w:r>
        <w:rPr>
          <w:rFonts w:eastAsia="Times New Roman" w:cs="Times New Roman"/>
          <w:szCs w:val="24"/>
        </w:rPr>
        <w:t>οστεί ή δημιουργεί πρόβλημα, να επανεξετάζεται. Και δεν είναι κακό αυτό. Οι άνθρωποι μπορούν να κάνουν και λάθη, να έχουν το θάρρος να τα παραδέχονται.</w:t>
      </w:r>
    </w:p>
    <w:p w14:paraId="4348E381"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Με το επόμενο άρθρο έχουμε ρύθμιση θεμάτων των Τεχνολογικών Εκπαιδευτικών Ιδρυμάτων, με βουλευτική τροπο</w:t>
      </w:r>
      <w:r>
        <w:rPr>
          <w:rFonts w:eastAsia="Times New Roman" w:cs="Times New Roman"/>
          <w:szCs w:val="24"/>
        </w:rPr>
        <w:t xml:space="preserve">λογία που είχε κατατεθεί στον ν.4386/2016, παραλήφθηκαν οι παράγραφοι 2, 3 και 4 του άρθρου 77 του ν.4310/2014 και αντικαθίστανται αυτές οι παράγραφοι. </w:t>
      </w:r>
    </w:p>
    <w:p w14:paraId="4348E382"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Εάν θέλετε να τις αναπτύξω, τις αναπτύσσω. Θα πω πολύ γρήγορα ότι είναι αυτά που ίσχυαν με το νόμο του </w:t>
      </w:r>
      <w:r>
        <w:rPr>
          <w:rFonts w:eastAsia="Times New Roman" w:cs="Times New Roman"/>
          <w:szCs w:val="24"/>
        </w:rPr>
        <w:t>2014, παραλήφθηκαν και επανέρχονται στη θέση τους έτσι όπως ήταν. Αφορά τους αναπληρωτές καθηγητές των ΤΕΙ των οποίων η θέση μετατρέπεται σε προσωποπαγή θέση καθηγητή ΤΕΙ, όταν ο εκπαιδευτικός που την κατέχει συμπληρώνει το 65ο έτος της ηλικίας του και δια</w:t>
      </w:r>
      <w:r>
        <w:rPr>
          <w:rFonts w:eastAsia="Times New Roman" w:cs="Times New Roman"/>
          <w:szCs w:val="24"/>
        </w:rPr>
        <w:t xml:space="preserve">φορετικά, σε ένα μήνα πριν από τη συνταξιοδότησή του. </w:t>
      </w:r>
    </w:p>
    <w:p w14:paraId="4348E383"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Με την παράγραφο 3 δίνεται η δυνατότητα μέχρι την 31η Δεκεμβρίου 2016, τα μέλη των ΤΕΙ, τα μέλη Επιστημονικού Προσωπικού που κατέχουν προσωποπαγείς θέσεις επίκουρου καθηγητή και καθηγητή εφαρμογών να λ</w:t>
      </w:r>
      <w:r>
        <w:rPr>
          <w:rFonts w:eastAsia="Times New Roman" w:cs="Times New Roman"/>
          <w:szCs w:val="24"/>
        </w:rPr>
        <w:t>αμβάνουν τις αποδοχές της επόμενης βαθμίδας ένα μήνα πριν από τη συνταξιοδότησή τους.</w:t>
      </w:r>
    </w:p>
    <w:p w14:paraId="4348E384"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Με την παράγραφο 4 δίνεται η δυνατότητα σε μόνιμους επίκουρους καθηγητές ΤΕΙ που εξελίχθηκαν μετά τις 6 Σεπτεμβρίου 2011 σε αυτή τη βαθμίδα, δηλαδή από καθηγητές εφαρμογώ</w:t>
      </w:r>
      <w:r>
        <w:rPr>
          <w:rFonts w:eastAsia="Times New Roman" w:cs="Times New Roman"/>
          <w:szCs w:val="24"/>
        </w:rPr>
        <w:t xml:space="preserve">ν έγιναν επίκουροι, </w:t>
      </w:r>
      <w:r>
        <w:rPr>
          <w:rFonts w:eastAsia="Times New Roman" w:cs="Times New Roman"/>
          <w:szCs w:val="24"/>
        </w:rPr>
        <w:lastRenderedPageBreak/>
        <w:t>να έχουν κατ’ εξαίρεση το δικαίωμα να ζητήσουν μετά από τρία έτη από το διορισμό τους την εξέλιξή τους από επίκουροι σε αναπληρωτές.</w:t>
      </w:r>
    </w:p>
    <w:p w14:paraId="4348E385"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Με τη δεύτερη παράγραφο του ίδιου άρθρου παρατείνεται η προθεσμία της δυνατότητας απόκτησης διδακτορικο</w:t>
      </w:r>
      <w:r>
        <w:rPr>
          <w:rFonts w:eastAsia="Times New Roman" w:cs="Times New Roman"/>
          <w:szCs w:val="24"/>
        </w:rPr>
        <w:t xml:space="preserve">ύ διπλώματος στους αναφερόμενους στη διάταξη καθηγητές έως τις 31 Δεκεμβρίου 2018. </w:t>
      </w:r>
    </w:p>
    <w:p w14:paraId="4348E386"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Δημιουργήθηκαν προβλήματα στην υλοποίηση της διάταξης της παραγράφου 3 του άρθρου 39, του ν.4186/2013. Είχε δοθεί η δυνατότητα το 2011 σε καθηγητές εφαρμογών, που κατείχαν </w:t>
      </w:r>
      <w:r>
        <w:rPr>
          <w:rFonts w:eastAsia="Times New Roman" w:cs="Times New Roman"/>
          <w:szCs w:val="24"/>
        </w:rPr>
        <w:t xml:space="preserve">προσωποπαγή θέση κατά τη δημοσίευση του ν.4186/2013, να μπορούν να γίνουν Τακτικοί επίκουροι καθηγητές. Αυτό πρέπει να σημειώσουμε ότι ισχύει μόνο για όσους -για να μη δημιουργηθεί θέμα στα ΤΕΙ- είχαν υποβάλει αίτηση μέχρι τη δημοσίευση του νόμου του 2013 </w:t>
      </w:r>
      <w:r>
        <w:rPr>
          <w:rFonts w:eastAsia="Times New Roman" w:cs="Times New Roman"/>
          <w:szCs w:val="24"/>
        </w:rPr>
        <w:t xml:space="preserve">και για κανέναν άλλον από εκεί και πέρα. Ισχύει μόνο για αυτούς που είχαν υποβάλει τότε αίτηση. </w:t>
      </w:r>
    </w:p>
    <w:p w14:paraId="4348E387"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348E388"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και εγώ, κυρία Αναγνωστοπούλου.</w:t>
      </w:r>
    </w:p>
    <w:p w14:paraId="4348E389"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ΦΩΤΑΚΗΣ (Αναπληρωτής Υπουργός Παιδείας, Έρευνας και Θ</w:t>
      </w:r>
      <w:r>
        <w:rPr>
          <w:rFonts w:eastAsia="Times New Roman" w:cs="Times New Roman"/>
          <w:b/>
          <w:szCs w:val="24"/>
        </w:rPr>
        <w:t xml:space="preserve">ρησκευμάτων): </w:t>
      </w:r>
      <w:r>
        <w:rPr>
          <w:rFonts w:eastAsia="Times New Roman" w:cs="Times New Roman"/>
          <w:szCs w:val="24"/>
        </w:rPr>
        <w:t>Κύριε Πρόεδρε, παρακαλώ να λάβω τον λόγο για μία νομοτεχνική βελτίωση.</w:t>
      </w:r>
    </w:p>
    <w:p w14:paraId="4348E38A"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Ορίστε, κύριε Υπουργέ, έχετε τον λόγο.</w:t>
      </w:r>
    </w:p>
    <w:p w14:paraId="4348E38B"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ΚΩΝΣΤΑΝΤΙΝΟΣ ΦΩΤΑΚΗΣ (Αναπληρωτής Υπουργός Παιδείας, Έρευνας και Θρησκευμάτων):</w:t>
      </w:r>
      <w:r>
        <w:rPr>
          <w:rFonts w:eastAsia="Times New Roman" w:cs="Times New Roman"/>
          <w:szCs w:val="24"/>
        </w:rPr>
        <w:t xml:space="preserve"> Θα ήθελα να κάνω</w:t>
      </w:r>
      <w:r>
        <w:rPr>
          <w:rFonts w:eastAsia="Times New Roman" w:cs="Times New Roman"/>
          <w:szCs w:val="24"/>
        </w:rPr>
        <w:t xml:space="preserve"> μια νομοτεχνική, που ανέφερα προηγουμένως και αφορά το εδάφιο α΄ της παραγράφου 2, του άρθρου 2 του νομοσχεδίου που συζητάμε σήμερα για το ΕΛΔΕΚ. Λέει το εξής: «</w:t>
      </w:r>
      <w:proofErr w:type="spellStart"/>
      <w:r>
        <w:rPr>
          <w:rFonts w:eastAsia="Times New Roman" w:cs="Times New Roman"/>
          <w:szCs w:val="24"/>
        </w:rPr>
        <w:t>Συνδικαιούχοι</w:t>
      </w:r>
      <w:proofErr w:type="spellEnd"/>
      <w:r>
        <w:rPr>
          <w:rFonts w:eastAsia="Times New Roman" w:cs="Times New Roman"/>
          <w:szCs w:val="24"/>
        </w:rPr>
        <w:t xml:space="preserve"> χρηματοδότησης δύνανται να είναι επιχειρήσεις, εκπαιδευτικά και ερευνητικά ιδρύμ</w:t>
      </w:r>
      <w:r>
        <w:rPr>
          <w:rFonts w:eastAsia="Times New Roman" w:cs="Times New Roman"/>
          <w:szCs w:val="24"/>
        </w:rPr>
        <w:t>ατα και λοιποί φορείς, του δημοσίου ή του ιδιωτικού τομέα της ημεδαπής». Φεύγει το «αλλοδαπής». Κύριοι δικαιούχοι είναι Πανεπιστήμια, ΤΕΙ και ερευνητικά κέντρα.</w:t>
      </w:r>
    </w:p>
    <w:p w14:paraId="4348E38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Το άλλο που ήθελα να πω, για όσους αναφέρθηκαν προηγουμένως, όπως ο κ. </w:t>
      </w:r>
      <w:proofErr w:type="spellStart"/>
      <w:r>
        <w:rPr>
          <w:rFonts w:eastAsia="Times New Roman" w:cs="Times New Roman"/>
          <w:szCs w:val="24"/>
        </w:rPr>
        <w:t>Αμυράς</w:t>
      </w:r>
      <w:proofErr w:type="spellEnd"/>
      <w:r>
        <w:rPr>
          <w:rFonts w:eastAsia="Times New Roman" w:cs="Times New Roman"/>
          <w:szCs w:val="24"/>
        </w:rPr>
        <w:t xml:space="preserve"> και η κυρία </w:t>
      </w:r>
      <w:proofErr w:type="spellStart"/>
      <w:r>
        <w:rPr>
          <w:rFonts w:eastAsia="Times New Roman" w:cs="Times New Roman"/>
          <w:szCs w:val="24"/>
        </w:rPr>
        <w:t>Κεραμέως</w:t>
      </w:r>
      <w:proofErr w:type="spellEnd"/>
      <w:r>
        <w:rPr>
          <w:rFonts w:eastAsia="Times New Roman" w:cs="Times New Roman"/>
          <w:szCs w:val="24"/>
        </w:rPr>
        <w:t xml:space="preserve">, είναι ότι ο Υπουργός Οικονομικών θα είναι εδώ στις 12.30΄ για να απαντήσει στην τροπολογία σχετικά με τον ΟΤΕ. </w:t>
      </w:r>
    </w:p>
    <w:p w14:paraId="4348E38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4348E38E"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w:t>
      </w:r>
      <w:r>
        <w:rPr>
          <w:rFonts w:eastAsia="Times New Roman" w:cs="Times New Roman"/>
          <w:b/>
          <w:szCs w:val="24"/>
        </w:rPr>
        <w:t xml:space="preserve">ς): </w:t>
      </w:r>
      <w:r>
        <w:rPr>
          <w:rFonts w:eastAsia="Times New Roman" w:cs="Times New Roman"/>
          <w:szCs w:val="24"/>
        </w:rPr>
        <w:t xml:space="preserve">Κύριε Υπουργέ, παρακαλώ να κατατεθεί και να διανεμηθεί στους Βουλευτές. </w:t>
      </w:r>
    </w:p>
    <w:p w14:paraId="4348E38F" w14:textId="77777777" w:rsidR="000F31B3" w:rsidRDefault="009714DC">
      <w:pPr>
        <w:spacing w:after="0" w:line="600" w:lineRule="auto"/>
        <w:ind w:firstLine="720"/>
        <w:jc w:val="both"/>
        <w:rPr>
          <w:rFonts w:eastAsia="Times New Roman" w:cs="Times New Roman"/>
          <w:szCs w:val="24"/>
        </w:rPr>
      </w:pPr>
      <w:r>
        <w:rPr>
          <w:rFonts w:eastAsia="Times New Roman"/>
          <w:b/>
          <w:bCs/>
          <w:color w:val="242424"/>
          <w:szCs w:val="24"/>
        </w:rPr>
        <w:t>ΚΩΝΣΤΑΝΤΙΝΟΣ ΦΩΤΑΚΗΣ (Αναπληρωτής Υπουργός Παιδείας, Έρευνας και Θρησκευμάτων):</w:t>
      </w:r>
      <w:r>
        <w:rPr>
          <w:rFonts w:eastAsia="Times New Roman" w:cs="Times New Roman"/>
          <w:szCs w:val="24"/>
        </w:rPr>
        <w:t xml:space="preserve"> Τις καταθέτω για τα Πρακτικά, κύριε Πρόεδρε. </w:t>
      </w:r>
    </w:p>
    <w:p w14:paraId="4348E390"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(Στο σημείο αυτό ο Αναπληρωτής Υπουργός Παιδείας, Έρε</w:t>
      </w:r>
      <w:r>
        <w:rPr>
          <w:rFonts w:eastAsia="Times New Roman" w:cs="Times New Roman"/>
          <w:szCs w:val="24"/>
        </w:rPr>
        <w:t xml:space="preserve">υνας και Θρησκευμάτων, κ. Κωνσταντίνος </w:t>
      </w:r>
      <w:proofErr w:type="spellStart"/>
      <w:r>
        <w:rPr>
          <w:rFonts w:eastAsia="Times New Roman" w:cs="Times New Roman"/>
          <w:szCs w:val="24"/>
        </w:rPr>
        <w:t>Φωτάκης</w:t>
      </w:r>
      <w:proofErr w:type="spellEnd"/>
      <w:r>
        <w:rPr>
          <w:rFonts w:eastAsia="Times New Roman" w:cs="Times New Roman"/>
          <w:szCs w:val="24"/>
        </w:rPr>
        <w:t xml:space="preserve">, καταθέτει για τα Πρακτικά την προαναφερθείσα νομοτεχνική βελτίωση, η οποία έχει ως εξής: </w:t>
      </w:r>
    </w:p>
    <w:p w14:paraId="4348E391" w14:textId="77777777" w:rsidR="000F31B3" w:rsidRDefault="009714DC">
      <w:pPr>
        <w:spacing w:after="0" w:line="600" w:lineRule="auto"/>
        <w:ind w:firstLine="720"/>
        <w:jc w:val="center"/>
        <w:rPr>
          <w:rFonts w:eastAsia="Times New Roman" w:cs="Times New Roman"/>
          <w:szCs w:val="24"/>
        </w:rPr>
      </w:pPr>
      <w:r>
        <w:rPr>
          <w:rFonts w:eastAsia="Times New Roman" w:cs="Times New Roman"/>
          <w:szCs w:val="24"/>
        </w:rPr>
        <w:t>(ΑΛΛΑΓΗ ΣΕΛΙΔΑΣ)</w:t>
      </w:r>
    </w:p>
    <w:p w14:paraId="4348E392" w14:textId="77777777" w:rsidR="000F31B3" w:rsidRDefault="009714DC">
      <w:pPr>
        <w:spacing w:after="0" w:line="600" w:lineRule="auto"/>
        <w:ind w:firstLine="720"/>
        <w:jc w:val="center"/>
        <w:rPr>
          <w:rFonts w:eastAsia="Times New Roman" w:cs="Times New Roman"/>
          <w:szCs w:val="24"/>
        </w:rPr>
      </w:pPr>
      <w:r>
        <w:rPr>
          <w:rFonts w:eastAsia="Times New Roman" w:cs="Times New Roman"/>
          <w:szCs w:val="24"/>
        </w:rPr>
        <w:t>(Να φωτογραφηθεί η σελ. 91)</w:t>
      </w:r>
    </w:p>
    <w:p w14:paraId="4348E393" w14:textId="77777777" w:rsidR="000F31B3" w:rsidRDefault="009714DC">
      <w:pPr>
        <w:spacing w:after="0" w:line="600" w:lineRule="auto"/>
        <w:ind w:firstLine="720"/>
        <w:jc w:val="center"/>
        <w:rPr>
          <w:rFonts w:eastAsia="Times New Roman" w:cs="Times New Roman"/>
          <w:szCs w:val="24"/>
        </w:rPr>
      </w:pPr>
      <w:r>
        <w:rPr>
          <w:rFonts w:eastAsia="Times New Roman" w:cs="Times New Roman"/>
          <w:szCs w:val="24"/>
        </w:rPr>
        <w:t>(ΑΛΛΑΓΗ ΣΕΛΙΔΑΣ)</w:t>
      </w:r>
    </w:p>
    <w:p w14:paraId="4348E394"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Έχει ζητήσει τον λόγ</w:t>
      </w:r>
      <w:r>
        <w:rPr>
          <w:rFonts w:eastAsia="Times New Roman" w:cs="Times New Roman"/>
          <w:szCs w:val="24"/>
        </w:rPr>
        <w:t xml:space="preserve">ο ο κ. Ευάγγελος Βενιζέλος. </w:t>
      </w:r>
    </w:p>
    <w:p w14:paraId="4348E395"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Παρακαλώ, κύριε Πρόεδρε, έχετε τον λόγο. </w:t>
      </w:r>
    </w:p>
    <w:p w14:paraId="4348E396"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 xml:space="preserve">Ευχαριστώ, κύριε Πρόεδρε. </w:t>
      </w:r>
    </w:p>
    <w:p w14:paraId="4348E397"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ζήτησα τον λόγο στη συζήτηση επί των άρθρων και των τροπολογιών γιατί αυτό που συμβαίνει με το συζητούμενο νομοσχέδιο είναι, νομίζω, χαρακτηριστικό και αποδεικνύει πως το μεγαλύτερο πρόβλημα που αντιμετωπίζουμε στον τόπο μας, ε</w:t>
      </w:r>
      <w:r>
        <w:rPr>
          <w:rFonts w:eastAsia="Times New Roman" w:cs="Times New Roman"/>
          <w:szCs w:val="24"/>
        </w:rPr>
        <w:t xml:space="preserve">ίναι το θεσμικό πρόβλημα, ο ευτελισμός των θεσμών, αρχής γενομένης από το Κοινοβούλιο και την κοινοβουλευτική διαδικασία, ιδίως τη νομοθετική. </w:t>
      </w:r>
    </w:p>
    <w:p w14:paraId="4348E398"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Στο νομοσχέδιο αυτό κατατέθηκαν αρχικά δέκα κυβερνητικές τροπολογίες. </w:t>
      </w:r>
      <w:proofErr w:type="spellStart"/>
      <w:r>
        <w:rPr>
          <w:rFonts w:eastAsia="Times New Roman" w:cs="Times New Roman"/>
          <w:szCs w:val="24"/>
        </w:rPr>
        <w:t>Απεσύρθη</w:t>
      </w:r>
      <w:proofErr w:type="spellEnd"/>
      <w:r>
        <w:rPr>
          <w:rFonts w:eastAsia="Times New Roman" w:cs="Times New Roman"/>
          <w:szCs w:val="24"/>
        </w:rPr>
        <w:t xml:space="preserve"> για τους γνωστούς πολιτικούς λόγο</w:t>
      </w:r>
      <w:r>
        <w:rPr>
          <w:rFonts w:eastAsia="Times New Roman" w:cs="Times New Roman"/>
          <w:szCs w:val="24"/>
        </w:rPr>
        <w:t xml:space="preserve">υς η τροπολογία του Υπουργού Επικρατείας για το αυτόματο κλείσιμο των μη </w:t>
      </w:r>
      <w:proofErr w:type="spellStart"/>
      <w:r>
        <w:rPr>
          <w:rFonts w:eastAsia="Times New Roman" w:cs="Times New Roman"/>
          <w:szCs w:val="24"/>
        </w:rPr>
        <w:t>αδειοδοτημένων</w:t>
      </w:r>
      <w:proofErr w:type="spellEnd"/>
      <w:r>
        <w:rPr>
          <w:rFonts w:eastAsia="Times New Roman" w:cs="Times New Roman"/>
          <w:szCs w:val="24"/>
        </w:rPr>
        <w:t xml:space="preserve"> τηλεοπτικών σταθμών, μια τροπολογία η οποία προσβάλλει το Συμβούλιο της Επικρατείας που διεξάγει τη διάσκεψή του επί της </w:t>
      </w:r>
      <w:proofErr w:type="spellStart"/>
      <w:r>
        <w:rPr>
          <w:rFonts w:eastAsia="Times New Roman" w:cs="Times New Roman"/>
          <w:szCs w:val="24"/>
        </w:rPr>
        <w:t>συνταγματικότητος</w:t>
      </w:r>
      <w:proofErr w:type="spellEnd"/>
      <w:r>
        <w:rPr>
          <w:rFonts w:eastAsia="Times New Roman" w:cs="Times New Roman"/>
          <w:szCs w:val="24"/>
        </w:rPr>
        <w:t xml:space="preserve"> του βασικού σχετικού νόμου κα</w:t>
      </w:r>
      <w:r>
        <w:rPr>
          <w:rFonts w:eastAsia="Times New Roman" w:cs="Times New Roman"/>
          <w:szCs w:val="24"/>
        </w:rPr>
        <w:t xml:space="preserve">ι συνιστά και ομολογία πως η αρμοδιότητα ανήκει στο Εθνικό Συμβούλιο Ραδιοτηλεόρασης, έπρεπε να στηθεί από </w:t>
      </w:r>
      <w:r>
        <w:rPr>
          <w:rFonts w:eastAsia="Times New Roman" w:cs="Times New Roman"/>
          <w:szCs w:val="24"/>
        </w:rPr>
        <w:lastRenderedPageBreak/>
        <w:t>αυτό και κακώς υπεξαιρέθηκε από τον Υπουργό Επικρατείας. Υπάρχει άλλωστε η –εντός εισαγωγικών- «απειλή» επαναφοράς εντός των προσεχών ημερών της τροπ</w:t>
      </w:r>
      <w:r>
        <w:rPr>
          <w:rFonts w:eastAsia="Times New Roman" w:cs="Times New Roman"/>
          <w:szCs w:val="24"/>
        </w:rPr>
        <w:t xml:space="preserve">ολογίας αυτής. </w:t>
      </w:r>
    </w:p>
    <w:p w14:paraId="4348E399"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Από τις υπόλοιπες υπουργικές τροπολογίες, αρκετές συνοδεύονται από λευκή έκθεση του Γενικού Λογιστηρίου του Κράτους, από μια εικονική έκθεση, χωρίς ουσιαστικό περιεχόμενο, γιατί το Γενικό Λογιστήριο του Κράτους δηλώνει αδυναμία προσδιορισμο</w:t>
      </w:r>
      <w:r>
        <w:rPr>
          <w:rFonts w:eastAsia="Times New Roman" w:cs="Times New Roman"/>
          <w:szCs w:val="24"/>
        </w:rPr>
        <w:t xml:space="preserve">ύ των επιπτώσεων επί του Προϋπολογισμού, καθώς τα αρμόδια Υπουργεία δεν </w:t>
      </w:r>
      <w:proofErr w:type="spellStart"/>
      <w:r>
        <w:rPr>
          <w:rFonts w:eastAsia="Times New Roman" w:cs="Times New Roman"/>
          <w:szCs w:val="24"/>
        </w:rPr>
        <w:t>εισκόμισαν</w:t>
      </w:r>
      <w:proofErr w:type="spellEnd"/>
      <w:r>
        <w:rPr>
          <w:rFonts w:eastAsia="Times New Roman" w:cs="Times New Roman"/>
          <w:szCs w:val="24"/>
        </w:rPr>
        <w:t xml:space="preserve"> τα αναγκαία στοιχεία. </w:t>
      </w:r>
    </w:p>
    <w:p w14:paraId="4348E39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Το νομοσχέδιο αυτό θα μπορούσε να συζητηθεί σε ένα συναινετικό κλίμα, διότι ο νομοθέτης προβαίνει σε μια κίνηση, η οποία είναι αναγκαστική. Επιβάλλετα</w:t>
      </w:r>
      <w:r>
        <w:rPr>
          <w:rFonts w:eastAsia="Times New Roman" w:cs="Times New Roman"/>
          <w:szCs w:val="24"/>
        </w:rPr>
        <w:t>ι στην πραγματικότητα από τους εταίρους και πιστωτές για τη διαχείριση ερευνητικών κονδυλίων που δεν τα εμπιστεύονται στις υφιστάμενες δομές. Έχει μετατραπεί σε ένα όχημα τακτοποίησης διαφόρων υποθέσεων, οι οποίες βεβαίως είναι ετερόκλητες και δεν έχουν κα</w:t>
      </w:r>
      <w:r>
        <w:rPr>
          <w:rFonts w:eastAsia="Times New Roman" w:cs="Times New Roman"/>
          <w:szCs w:val="24"/>
        </w:rPr>
        <w:t xml:space="preserve">μμία συνοχή και καμμία αρχή. Δεν υπάρχει αρχή του νομοσχεδίου, αλλά αυτά είναι γνωστά και χιλιοειπωμένα. </w:t>
      </w:r>
    </w:p>
    <w:p w14:paraId="4348E39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ζήτημα της τροπολογίας για τον ΟΤΕ, για την </w:t>
      </w:r>
      <w:proofErr w:type="spellStart"/>
      <w:r>
        <w:rPr>
          <w:rFonts w:eastAsia="Times New Roman" w:cs="Times New Roman"/>
          <w:szCs w:val="24"/>
        </w:rPr>
        <w:t>Deutsche</w:t>
      </w:r>
      <w:proofErr w:type="spellEnd"/>
      <w:r>
        <w:rPr>
          <w:rFonts w:eastAsia="Times New Roman" w:cs="Times New Roman"/>
          <w:szCs w:val="24"/>
        </w:rPr>
        <w:t xml:space="preserve"> </w:t>
      </w:r>
      <w:proofErr w:type="spellStart"/>
      <w:r>
        <w:rPr>
          <w:rFonts w:eastAsia="Times New Roman" w:cs="Times New Roman"/>
          <w:szCs w:val="24"/>
        </w:rPr>
        <w:t>Telekom</w:t>
      </w:r>
      <w:proofErr w:type="spellEnd"/>
      <w:r>
        <w:rPr>
          <w:rFonts w:eastAsia="Times New Roman" w:cs="Times New Roman"/>
          <w:szCs w:val="24"/>
        </w:rPr>
        <w:t>, για τη σχέση του ελληνικού δημοσίου με το ΤΑΙΠΕΔ, είναι εξαιρετικά σημαντικό, διότι σ</w:t>
      </w:r>
      <w:r>
        <w:rPr>
          <w:rFonts w:eastAsia="Times New Roman" w:cs="Times New Roman"/>
          <w:szCs w:val="24"/>
        </w:rPr>
        <w:t>την πραγματικότητα η Βουλή έρχεται να ψηφίσει σήμερα την παραίτηση από την αρμοδιότητά της να έχει τον τελικό έλεγχο, μέσω της κυρωτικής διαδικασίας όλης αυτής της υπόθεσης, η οποία είναι καθοριστική. Γιατί όποια επιρροή εξακολουθεί να έχει το ελληνικό δημ</w:t>
      </w:r>
      <w:r>
        <w:rPr>
          <w:rFonts w:eastAsia="Times New Roman" w:cs="Times New Roman"/>
          <w:szCs w:val="24"/>
        </w:rPr>
        <w:t xml:space="preserve">όσιο στον ΟΤΕ, στον Όμιλο </w:t>
      </w:r>
      <w:r>
        <w:rPr>
          <w:rFonts w:eastAsia="Times New Roman" w:cs="Times New Roman"/>
          <w:szCs w:val="24"/>
          <w:lang w:val="en-US"/>
        </w:rPr>
        <w:t>COSMOTE</w:t>
      </w:r>
      <w:r>
        <w:rPr>
          <w:rFonts w:eastAsia="Times New Roman" w:cs="Times New Roman"/>
          <w:szCs w:val="24"/>
        </w:rPr>
        <w:t xml:space="preserve"> πλέον, βασίζεται σε μια συμφωνία μετόχων και όχι στο ποσοστό συμμετοχής του ελληνικού δημοσίου στο μετοχικό κεφάλαιο. </w:t>
      </w:r>
    </w:p>
    <w:p w14:paraId="4348E39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σας προτείνει η Κυβέρνηση την παραίτηση της Βουλής από αυτή τη βασική αρμο</w:t>
      </w:r>
      <w:r>
        <w:rPr>
          <w:rFonts w:eastAsia="Times New Roman" w:cs="Times New Roman"/>
          <w:szCs w:val="24"/>
        </w:rPr>
        <w:t xml:space="preserve">διότητά της σε ένα θέμα, το οποίο, αν ήσασταν στην αντιπολίτευση, αν ήμασταν πριν από τον Ιανουάριο του 2015, τώρα θα το είχατε μετατρέψει σε μείζον θέμα. Και δεν θα ήσασταν καθισμένοι στα έδρανα της Βουλής, αλλά θα ήσασταν ανεβασμένοι πάνω στα έδρανα της </w:t>
      </w:r>
      <w:r>
        <w:rPr>
          <w:rFonts w:eastAsia="Times New Roman" w:cs="Times New Roman"/>
          <w:szCs w:val="24"/>
        </w:rPr>
        <w:t xml:space="preserve">Βουλής. </w:t>
      </w:r>
    </w:p>
    <w:p w14:paraId="4348E39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Δεν θα αναφερθώ καν στην τροπολογία του Αναπληρωτή Υπουργού Εθνικής Άμυνας για τα υποβρύχια του Πολεμικού Ναυτικού. Ψηφίστε την. Θα έχουμε την ευκαιρία να μιλήσουμε για τα θέματα αυτά. </w:t>
      </w:r>
      <w:r>
        <w:rPr>
          <w:rFonts w:eastAsia="Times New Roman" w:cs="Times New Roman"/>
          <w:szCs w:val="24"/>
        </w:rPr>
        <w:lastRenderedPageBreak/>
        <w:t>Στήνετε ένα ακόμη προσκυνητάρι, στο οποίο θα καταθέτετε στέφαν</w:t>
      </w:r>
      <w:r>
        <w:rPr>
          <w:rFonts w:eastAsia="Times New Roman" w:cs="Times New Roman"/>
          <w:szCs w:val="24"/>
        </w:rPr>
        <w:t xml:space="preserve">α, δίπλα στο προσκυνητάρι για το </w:t>
      </w:r>
      <w:r>
        <w:rPr>
          <w:rFonts w:eastAsia="Times New Roman" w:cs="Times New Roman"/>
          <w:szCs w:val="24"/>
          <w:lang w:val="en-US"/>
        </w:rPr>
        <w:t>PSI</w:t>
      </w:r>
      <w:r>
        <w:rPr>
          <w:rFonts w:eastAsia="Times New Roman" w:cs="Times New Roman"/>
          <w:szCs w:val="24"/>
        </w:rPr>
        <w:t xml:space="preserve"> και το κούρεμα του χρέους και δίπλα στο μεγάλο προσκυνητάρι για τη διάσωση του τόπου απέναντι στις δικές σας προτάσεις, που αποδεικνύεται ότι ήταν επικίνδυνες, καταστροφικές, ανεύθυνες, ανιστόρητες. </w:t>
      </w:r>
    </w:p>
    <w:p w14:paraId="4348E39E"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Και τώρα πλέον έχετ</w:t>
      </w:r>
      <w:r>
        <w:rPr>
          <w:rFonts w:eastAsia="Times New Roman" w:cs="Times New Roman"/>
          <w:szCs w:val="24"/>
        </w:rPr>
        <w:t xml:space="preserve">ε περάσει στον χώρο της διεθνούς πολιτικής ανεκδοτολογίας, καθώς είστε αντικείμενο μαρτυρίων και σχολίων του Προέδρου Ολάντ, του Προέδρου Πούτιν </w:t>
      </w:r>
      <w:proofErr w:type="spellStart"/>
      <w:r>
        <w:rPr>
          <w:rFonts w:eastAsia="Times New Roman" w:cs="Times New Roman"/>
          <w:szCs w:val="24"/>
        </w:rPr>
        <w:t>κ.ο.κ.</w:t>
      </w:r>
      <w:proofErr w:type="spellEnd"/>
      <w:r>
        <w:rPr>
          <w:rFonts w:eastAsia="Times New Roman" w:cs="Times New Roman"/>
          <w:szCs w:val="24"/>
        </w:rPr>
        <w:t>.</w:t>
      </w:r>
    </w:p>
    <w:p w14:paraId="4348E39F"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Απλώς σας επισημαίνω ότι φυσικά την τροπολογία την καταθέτει ο αρμόδιος Αναπληρωτής Υπουργός Άμυνας, ο </w:t>
      </w:r>
      <w:r>
        <w:rPr>
          <w:rFonts w:eastAsia="Times New Roman" w:cs="Times New Roman"/>
          <w:szCs w:val="24"/>
        </w:rPr>
        <w:t xml:space="preserve">οποίος ξέρει τι συμβαίνει με το θέμα και όχι ο αναρμόδιος σύντροφός σας Υπουργός Άμυνας, που εκστομίζει αυτά που εκστομίζει και ότι βεβαίως η τροπολογία αυτή συνιστά πλήρη νομοθετική αποδοχή και συνομολόγηση και </w:t>
      </w:r>
      <w:proofErr w:type="spellStart"/>
      <w:r>
        <w:rPr>
          <w:rFonts w:eastAsia="Times New Roman" w:cs="Times New Roman"/>
          <w:szCs w:val="24"/>
        </w:rPr>
        <w:t>συνυπογραφή</w:t>
      </w:r>
      <w:proofErr w:type="spellEnd"/>
      <w:r>
        <w:rPr>
          <w:rFonts w:eastAsia="Times New Roman" w:cs="Times New Roman"/>
          <w:szCs w:val="24"/>
        </w:rPr>
        <w:t xml:space="preserve"> του βασικού ν.3885/2010.</w:t>
      </w:r>
    </w:p>
    <w:p w14:paraId="4348E3A0"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Ευτυχώς</w:t>
      </w:r>
      <w:r>
        <w:rPr>
          <w:rFonts w:eastAsia="Times New Roman" w:cs="Times New Roman"/>
          <w:szCs w:val="24"/>
        </w:rPr>
        <w:t xml:space="preserve"> γίνονται οι κινήσεις αυτές, οι οποίες δείχνουν στοιχειώδη αίσθηση </w:t>
      </w:r>
      <w:proofErr w:type="spellStart"/>
      <w:r>
        <w:rPr>
          <w:rFonts w:eastAsia="Times New Roman" w:cs="Times New Roman"/>
          <w:szCs w:val="24"/>
        </w:rPr>
        <w:t>σοβαρότητος</w:t>
      </w:r>
      <w:proofErr w:type="spellEnd"/>
      <w:r>
        <w:rPr>
          <w:rFonts w:eastAsia="Times New Roman" w:cs="Times New Roman"/>
          <w:szCs w:val="24"/>
        </w:rPr>
        <w:t xml:space="preserve"> και </w:t>
      </w:r>
      <w:proofErr w:type="spellStart"/>
      <w:r>
        <w:rPr>
          <w:rFonts w:eastAsia="Times New Roman" w:cs="Times New Roman"/>
          <w:szCs w:val="24"/>
        </w:rPr>
        <w:t>πραγματικότητος</w:t>
      </w:r>
      <w:proofErr w:type="spellEnd"/>
      <w:r>
        <w:rPr>
          <w:rFonts w:eastAsia="Times New Roman" w:cs="Times New Roman"/>
          <w:szCs w:val="24"/>
        </w:rPr>
        <w:t xml:space="preserve"> τώρα, υπό την πίεση των καταστάσεων και των πραγμάτων.</w:t>
      </w:r>
    </w:p>
    <w:p w14:paraId="4348E3A1"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Όμως στο νομοσχέδιο περιλαμβάνεται και τροπολογία του Υπουργού Δικαιοσύνης για την αύξηση των θέσεων τ</w:t>
      </w:r>
      <w:r>
        <w:rPr>
          <w:rFonts w:eastAsia="Times New Roman" w:cs="Times New Roman"/>
          <w:szCs w:val="24"/>
        </w:rPr>
        <w:t xml:space="preserve">ων δικαστικών λειτουργών. Το μείζον θέμα που αντιμετωπίζει η χώρα, το κράτος δικαίου, η δημοκρατία, το μείζον θέμα θεσμικής εκτροπής είναι αυτό που συμβαίνει στη δικαιοσύνη. Είναι η συστηματική προσπάθεια άσκησης εκβιασμών. </w:t>
      </w:r>
    </w:p>
    <w:p w14:paraId="4348E3A2"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Είναι η οργανωμένη επιχείρηση α</w:t>
      </w:r>
      <w:r>
        <w:rPr>
          <w:rFonts w:eastAsia="Times New Roman" w:cs="Times New Roman"/>
          <w:szCs w:val="24"/>
        </w:rPr>
        <w:t>παξίωσης του Συμβουλίου της Επικρατείας, με την ευθύνη της Κυβέρνησης, που παραβιάζει την εξωτερική ανεξαρτησία της δικαιοσύνης, αλλά και με την ευθύνη μικρού τμήματος μελών της ηγεσίας των ανωτάτων δικαστηρίων που εσωτερικεύουν τις επεμβάσεις της Κυβέρνησ</w:t>
      </w:r>
      <w:r>
        <w:rPr>
          <w:rFonts w:eastAsia="Times New Roman" w:cs="Times New Roman"/>
          <w:szCs w:val="24"/>
        </w:rPr>
        <w:t>ης και δημιουργούν τεράστιο πρόβλημα εσωτερικής ανεξαρτησίας της δικαιοσύνης.</w:t>
      </w:r>
    </w:p>
    <w:p w14:paraId="4348E3A3"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Η ιστορία των τηλεοπτικών αδειών εξελίσσεται σε υπαρξιακό πρόβλημα για την Κυβέρνηση, αλλά εξελίσσεται και σε μία γιγαντιαία προσπάθεια, απεγνωσμένη βεβαίως και αναποτελεσματική,</w:t>
      </w:r>
      <w:r>
        <w:rPr>
          <w:rFonts w:eastAsia="Times New Roman" w:cs="Times New Roman"/>
          <w:szCs w:val="24"/>
        </w:rPr>
        <w:t xml:space="preserve"> υπονόμευσης και ευτελισμού της δικαιοσύνης. Το πρόβλημα των τηλεοπτικών αδειών έχει μετατραπεί σε πρόβλημα δικαιοσύνης με μεθόδους παρακράτους, με </w:t>
      </w:r>
      <w:proofErr w:type="spellStart"/>
      <w:r>
        <w:rPr>
          <w:rFonts w:eastAsia="Times New Roman" w:cs="Times New Roman"/>
          <w:szCs w:val="24"/>
        </w:rPr>
        <w:t>στοχοποίηση</w:t>
      </w:r>
      <w:proofErr w:type="spellEnd"/>
      <w:r>
        <w:rPr>
          <w:rFonts w:eastAsia="Times New Roman" w:cs="Times New Roman"/>
          <w:szCs w:val="24"/>
        </w:rPr>
        <w:t xml:space="preserve"> δικαστών, με παραβίαση του σκληρού πυρήνα </w:t>
      </w:r>
      <w:r>
        <w:rPr>
          <w:rFonts w:eastAsia="Times New Roman" w:cs="Times New Roman"/>
          <w:szCs w:val="24"/>
        </w:rPr>
        <w:lastRenderedPageBreak/>
        <w:t>των ευαίσθητων προσωπικών δεδομένων. Αυτά είναι πράγμα</w:t>
      </w:r>
      <w:r>
        <w:rPr>
          <w:rFonts w:eastAsia="Times New Roman" w:cs="Times New Roman"/>
          <w:szCs w:val="24"/>
        </w:rPr>
        <w:t xml:space="preserve">τα τα οποία δεν έχουν γίνει και δεν γίνονται σε κανένα δημοκρατικό κράτος. </w:t>
      </w:r>
    </w:p>
    <w:p w14:paraId="4348E3A4"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Σας προειδοποιώ. Παραβιάζετε τις αξίες της Ευρωπαϊκής Ένωσης. Κινδυνεύει η Ελλάδα να βρεθεί αντιμέτωπη με διαδικασία αντίστοιχη με τη διαδικασία που έχει κινηθεί για τη Ουγγαρία κα</w:t>
      </w:r>
      <w:r>
        <w:rPr>
          <w:rFonts w:eastAsia="Times New Roman" w:cs="Times New Roman"/>
          <w:szCs w:val="24"/>
        </w:rPr>
        <w:t>ι την Πολωνία. Οι διαδικασίες αυτές αφορούν τα μέσα ενημέρωσης και τη δικαιοσύνη στις χώρες εκείνες. Παραβιάζετε τις αρχές και τις αξίες του Συμβουλίου της Ευρώπης και την Ευρωπαϊκή Σύμβαση Δικαιωμάτων του Ανθρώπου.</w:t>
      </w:r>
    </w:p>
    <w:p w14:paraId="4348E3A5"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Κάτω τα χέρια από τη δικαιοσύνη και τους</w:t>
      </w:r>
      <w:r>
        <w:rPr>
          <w:rFonts w:eastAsia="Times New Roman" w:cs="Times New Roman"/>
          <w:szCs w:val="24"/>
        </w:rPr>
        <w:t xml:space="preserve"> θεσμούς πάνω στους οποίους θεμελιώνεται το κράτος δικαίου και η δημοκρατία στον τόπο αυτόν!</w:t>
      </w:r>
    </w:p>
    <w:p w14:paraId="4348E3A6"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4348E3A7"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πολύ.</w:t>
      </w:r>
    </w:p>
    <w:p w14:paraId="4348E3A8"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Δήμας, στη </w:t>
      </w:r>
      <w:r>
        <w:rPr>
          <w:rFonts w:eastAsia="Times New Roman" w:cs="Times New Roman"/>
          <w:szCs w:val="24"/>
        </w:rPr>
        <w:t>θέση του κ. Γεωργιάδη.</w:t>
      </w:r>
    </w:p>
    <w:p w14:paraId="4348E3A9"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lastRenderedPageBreak/>
        <w:t>ΧΡΙΣΤΟΣ ΔΗΜΑΣ:</w:t>
      </w:r>
      <w:r>
        <w:rPr>
          <w:rFonts w:eastAsia="Times New Roman" w:cs="Times New Roman"/>
          <w:szCs w:val="24"/>
        </w:rPr>
        <w:t xml:space="preserve"> Ευχαριστώ, κύριε Πρόεδρε.</w:t>
      </w:r>
    </w:p>
    <w:p w14:paraId="4348E3A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συζητάμε σήμερα ένα νομοσχέδιο για την έρευνα και την καινοτομία. Αντί, όμως, να δούμε πώς θα ενισχύσουμε την έρευνα και την καινοτομία, δημιουργείτε ένα νέο ίδρυ</w:t>
      </w:r>
      <w:r>
        <w:rPr>
          <w:rFonts w:eastAsia="Times New Roman" w:cs="Times New Roman"/>
          <w:szCs w:val="24"/>
        </w:rPr>
        <w:t>μα το οποίο θα έχει παρόμοιες αρμοδιότητες και σκοπούς με τη Γενική Γραμματεία Έρευνας και Τεχνολογίας.</w:t>
      </w:r>
    </w:p>
    <w:p w14:paraId="4348E3A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Πιο συγκεκριμένα θα χρηματοδοτεί ερευνητικά προγράμματα, κάτι το οποίο κάνει εδώ και τριάντα χρόνια η Γενική Γραμματεία, θα χορηγεί υποτροφίες για υποψή</w:t>
      </w:r>
      <w:r>
        <w:rPr>
          <w:rFonts w:eastAsia="Times New Roman" w:cs="Times New Roman"/>
          <w:szCs w:val="24"/>
        </w:rPr>
        <w:t>φιους διδάκτορες και για μεταδιδακτορική έρευνα, κάτι το οποίο κάνει η Γενική Γραμματεία, θα χρηματοδοτεί την αγορά ερευνητικού εξοπλισμού, κάτι το οποίο κάνει η Γενική Γραμματεία και θα υποστηρίζει τη δημιουργία νεοφυών επιχειρήσεων.</w:t>
      </w:r>
    </w:p>
    <w:p w14:paraId="4348E3A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Όμως δεν είμαστε εδώ </w:t>
      </w:r>
      <w:r>
        <w:rPr>
          <w:rFonts w:eastAsia="Times New Roman" w:cs="Times New Roman"/>
          <w:szCs w:val="24"/>
        </w:rPr>
        <w:t>πέρα για να εξετάσουμε αν η Γενική Γραμματεία Έρευνας το κάνει αυτό με τον πιο ωφέλιμο τρόπο, αλλά να δούμε για ποιον λόγο χρειαζόμαστε άλλη μία κρατική δομή που θα έχει αυτές τις αρμοδιότητες. Στην πραγματικότητα χρειαζόμαστε μια πιο ευέλικτη και πιο λειτ</w:t>
      </w:r>
      <w:r>
        <w:rPr>
          <w:rFonts w:eastAsia="Times New Roman" w:cs="Times New Roman"/>
          <w:szCs w:val="24"/>
        </w:rPr>
        <w:t xml:space="preserve">ουργική δομή, </w:t>
      </w:r>
      <w:r>
        <w:rPr>
          <w:rFonts w:eastAsia="Times New Roman" w:cs="Times New Roman"/>
          <w:szCs w:val="24"/>
        </w:rPr>
        <w:lastRenderedPageBreak/>
        <w:t>που δεν θα δυσκολεύει τη ζωή των ερευνητών, αλλά θα υποστηρίζει γρήγορα και άμεσα τη δουλειά τους, χωρίς γραφειοκρατία.</w:t>
      </w:r>
    </w:p>
    <w:p w14:paraId="4348E3AD" w14:textId="77777777" w:rsidR="000F31B3" w:rsidRDefault="009714DC">
      <w:pPr>
        <w:spacing w:after="0" w:line="600" w:lineRule="auto"/>
        <w:ind w:firstLine="720"/>
        <w:jc w:val="both"/>
        <w:rPr>
          <w:rFonts w:eastAsia="Times New Roman"/>
          <w:szCs w:val="24"/>
        </w:rPr>
      </w:pPr>
      <w:r>
        <w:rPr>
          <w:rFonts w:eastAsia="Times New Roman"/>
          <w:szCs w:val="24"/>
        </w:rPr>
        <w:t>Θέλω, όμως, να κάνω μια αναφορά μιας και είμαι ένας από τους Βουλευτές που έχουν υπογράψει τη βουλευτική τροπολογία με γεν</w:t>
      </w:r>
      <w:r>
        <w:rPr>
          <w:rFonts w:eastAsia="Times New Roman"/>
          <w:szCs w:val="24"/>
        </w:rPr>
        <w:t>ικό αριθμό 712 και ειδικό 90. Είναι η τροπολογία που έχει καταθέσει η Νέα Δημοκρατία για την αναστολή των πλειστηριασμών της κύριας κατοικίας.</w:t>
      </w:r>
    </w:p>
    <w:p w14:paraId="4348E3AE" w14:textId="77777777" w:rsidR="000F31B3" w:rsidRDefault="009714DC">
      <w:pPr>
        <w:spacing w:after="0" w:line="600" w:lineRule="auto"/>
        <w:ind w:firstLine="720"/>
        <w:jc w:val="both"/>
        <w:rPr>
          <w:rFonts w:eastAsia="Times New Roman"/>
          <w:szCs w:val="24"/>
        </w:rPr>
      </w:pPr>
      <w:r>
        <w:rPr>
          <w:rFonts w:eastAsia="Times New Roman"/>
          <w:szCs w:val="24"/>
        </w:rPr>
        <w:t>Σύμφωνα με τα πιο πρόσφατα στοιχεία της Γενικής Γραμματείας Δημοσίων Εσόδων, τα ληξιπρόθεσμα χρέη των ιδιωτών προ</w:t>
      </w:r>
      <w:r>
        <w:rPr>
          <w:rFonts w:eastAsia="Times New Roman"/>
          <w:szCs w:val="24"/>
        </w:rPr>
        <w:t>ς το δημόσιο ξεπέρασαν τον Αύγουστο τα 91,5 δισεκατομμύρια ευρώ. Οι ληξιπρόθεσμες οφειλές των ιδιωτών προς το δημόσιο από τότε που ανέλαβε την κυβέρνηση ο ΣΥΡΙΖΑ και οι Ανεξάρτητοι Έλληνες έχουν αυξηθεί κατά 18 δισεκατομμύρια ευρώ. Σε δεκαοκτώ μήνες 18 δισ</w:t>
      </w:r>
      <w:r>
        <w:rPr>
          <w:rFonts w:eastAsia="Times New Roman"/>
          <w:szCs w:val="24"/>
        </w:rPr>
        <w:t>εκατομμύρια ευρώ. Πολύ απλά, κύριε Υπουργέ των Οικονομικών, χρεώνετε τους πολίτες περίπου ένα δισεκατομμύριο ευρώ το μήνα.</w:t>
      </w:r>
    </w:p>
    <w:p w14:paraId="4348E3AF" w14:textId="77777777" w:rsidR="000F31B3" w:rsidRDefault="009714DC">
      <w:pPr>
        <w:spacing w:after="0" w:line="600" w:lineRule="auto"/>
        <w:ind w:firstLine="720"/>
        <w:jc w:val="both"/>
        <w:rPr>
          <w:rFonts w:eastAsia="Times New Roman"/>
          <w:szCs w:val="24"/>
        </w:rPr>
      </w:pPr>
      <w:r>
        <w:rPr>
          <w:rFonts w:eastAsia="Times New Roman"/>
          <w:szCs w:val="24"/>
        </w:rPr>
        <w:lastRenderedPageBreak/>
        <w:t xml:space="preserve">Δυστυχώς η κατακόρυφη αύξηση των οφειλών των ιδιωτών προς το δημόσιο, έχει επηρεάσει τις ζωές όλων των πολιτών και των επιχειρήσεων. </w:t>
      </w:r>
      <w:r>
        <w:rPr>
          <w:rFonts w:eastAsia="Times New Roman"/>
          <w:szCs w:val="24"/>
        </w:rPr>
        <w:t xml:space="preserve">Ουσιαστικά ένας στους δύο φορολογούμενους χρωστάει στο ελληνικό δημόσιο. Αυτό είναι το αποτέλεσμα, βέβαια, της πολιτικής της </w:t>
      </w:r>
      <w:proofErr w:type="spellStart"/>
      <w:r>
        <w:rPr>
          <w:rFonts w:eastAsia="Times New Roman"/>
          <w:szCs w:val="24"/>
        </w:rPr>
        <w:t>υπερφορολόγησης</w:t>
      </w:r>
      <w:proofErr w:type="spellEnd"/>
      <w:r>
        <w:rPr>
          <w:rFonts w:eastAsia="Times New Roman"/>
          <w:szCs w:val="24"/>
        </w:rPr>
        <w:t xml:space="preserve"> και της ύφεσης της Κυβέρνησης ΣΥΡΙΖΑ-Ανεξαρτήτων Ελλήνων.</w:t>
      </w:r>
    </w:p>
    <w:p w14:paraId="4348E3B0" w14:textId="77777777" w:rsidR="000F31B3" w:rsidRDefault="009714DC">
      <w:pPr>
        <w:spacing w:after="0" w:line="600" w:lineRule="auto"/>
        <w:ind w:firstLine="720"/>
        <w:jc w:val="both"/>
        <w:rPr>
          <w:rFonts w:eastAsia="Times New Roman"/>
          <w:szCs w:val="24"/>
        </w:rPr>
      </w:pPr>
      <w:r>
        <w:rPr>
          <w:rFonts w:eastAsia="Times New Roman"/>
          <w:szCs w:val="24"/>
        </w:rPr>
        <w:t>Έχουμε εξαρχής προτείνει ένα διαφορετικό μείγμα δημοσιονο</w:t>
      </w:r>
      <w:r>
        <w:rPr>
          <w:rFonts w:eastAsia="Times New Roman"/>
          <w:szCs w:val="24"/>
        </w:rPr>
        <w:t>μικής πολιτικής, το οποίο μειώνει τις φορολογικές επιβαρύνσεις, ώστε να ελαφρυνθούν τα βάρη σε πολίτες και επιχειρήσεις και επιτέλους να δημιουργηθούν οι προϋποθέσεις ανάπτυξης της ελληνικής οικονομίας. Αυτό, όμως, συμπεριλαμβάνει και κοστολογημένες και ισ</w:t>
      </w:r>
      <w:r>
        <w:rPr>
          <w:rFonts w:eastAsia="Times New Roman"/>
          <w:szCs w:val="24"/>
        </w:rPr>
        <w:t xml:space="preserve">όποσες μειώσεις των κρατικών δαπανών, ώστε να μην διαταραχθεί η δημοσιονομική ισορροπία. Για αυτό το λόγο, λοιπόν, η Νέα Δημοκρατία έχει καταθέσει την τροπολογία για την αναστολή των πλειστηριασμών της πρώτης κατοικίας για οφειλές προς το δημόσιο μέχρι το </w:t>
      </w:r>
      <w:r>
        <w:rPr>
          <w:rFonts w:eastAsia="Times New Roman"/>
          <w:szCs w:val="24"/>
        </w:rPr>
        <w:t>τέλος του 2017.</w:t>
      </w:r>
    </w:p>
    <w:p w14:paraId="4348E3B1" w14:textId="77777777" w:rsidR="000F31B3" w:rsidRDefault="009714DC">
      <w:pPr>
        <w:spacing w:after="0" w:line="600" w:lineRule="auto"/>
        <w:ind w:firstLine="720"/>
        <w:jc w:val="both"/>
        <w:rPr>
          <w:rFonts w:eastAsia="Times New Roman"/>
          <w:szCs w:val="24"/>
        </w:rPr>
      </w:pPr>
      <w:r>
        <w:rPr>
          <w:rFonts w:eastAsia="Times New Roman"/>
          <w:szCs w:val="24"/>
        </w:rPr>
        <w:t>Θα ήθελα να καλέσω όχι μόνο την Κυβέρνηση να μελετήσει και να αποδεχτεί την τροπολογία, αλλά ακόμα και τα κόμματα της Αντιπολίτευσης να την εξετάσουν και φυσικά να την υποστηρίξουν.</w:t>
      </w:r>
    </w:p>
    <w:p w14:paraId="4348E3B2" w14:textId="77777777" w:rsidR="000F31B3" w:rsidRDefault="009714DC">
      <w:pPr>
        <w:spacing w:after="0" w:line="600" w:lineRule="auto"/>
        <w:ind w:firstLine="720"/>
        <w:jc w:val="both"/>
        <w:rPr>
          <w:rFonts w:eastAsia="Times New Roman"/>
          <w:szCs w:val="24"/>
        </w:rPr>
      </w:pPr>
      <w:r>
        <w:rPr>
          <w:rFonts w:eastAsia="Times New Roman"/>
          <w:szCs w:val="24"/>
        </w:rPr>
        <w:lastRenderedPageBreak/>
        <w:t>Η τροπολογία προβλέπει ότι αναστέλλεται μέχρι τις 31 Δεκεμ</w:t>
      </w:r>
      <w:r>
        <w:rPr>
          <w:rFonts w:eastAsia="Times New Roman"/>
          <w:szCs w:val="24"/>
        </w:rPr>
        <w:t>βρίου του 2017 η κατάσχεση ακινήτων φορολογούμενων που έχουν οφειλές προς το δημόσιο, εφόσον βέβαια πληρούνται σωρευτικά οι εξής προϋποθέσεις:</w:t>
      </w:r>
    </w:p>
    <w:p w14:paraId="4348E3B3" w14:textId="77777777" w:rsidR="000F31B3" w:rsidRDefault="009714DC">
      <w:pPr>
        <w:spacing w:after="0" w:line="600" w:lineRule="auto"/>
        <w:ind w:firstLine="720"/>
        <w:jc w:val="both"/>
        <w:rPr>
          <w:rFonts w:eastAsia="Times New Roman"/>
          <w:szCs w:val="24"/>
        </w:rPr>
      </w:pPr>
      <w:r>
        <w:rPr>
          <w:rFonts w:eastAsia="Times New Roman"/>
          <w:szCs w:val="24"/>
        </w:rPr>
        <w:t>Πρώτον, το συγκεκριμένο ακίνητο χρησιμεύει ως κύρια κατοικία.</w:t>
      </w:r>
    </w:p>
    <w:p w14:paraId="4348E3B4" w14:textId="77777777" w:rsidR="000F31B3" w:rsidRDefault="009714DC">
      <w:pPr>
        <w:spacing w:after="0" w:line="600" w:lineRule="auto"/>
        <w:ind w:firstLine="720"/>
        <w:jc w:val="both"/>
        <w:rPr>
          <w:rFonts w:eastAsia="Times New Roman"/>
          <w:szCs w:val="24"/>
        </w:rPr>
      </w:pPr>
      <w:r>
        <w:rPr>
          <w:rFonts w:eastAsia="Times New Roman"/>
          <w:szCs w:val="24"/>
        </w:rPr>
        <w:t>Δεύτερον, το ετήσιο διαθέσιμο οικογενειακό του εισό</w:t>
      </w:r>
      <w:r>
        <w:rPr>
          <w:rFonts w:eastAsia="Times New Roman"/>
          <w:szCs w:val="24"/>
        </w:rPr>
        <w:t>δημα δεν υπερβαίνει τις 13.900 ευρώ για άγαμο και 23.600 ευρώ για ζευγάρια προσαυξημένα κατά 5.700 ευρώ για κάθε παιδί.</w:t>
      </w:r>
    </w:p>
    <w:p w14:paraId="4348E3B5" w14:textId="77777777" w:rsidR="000F31B3" w:rsidRDefault="009714DC">
      <w:pPr>
        <w:spacing w:after="0" w:line="600" w:lineRule="auto"/>
        <w:ind w:firstLine="720"/>
        <w:jc w:val="both"/>
        <w:rPr>
          <w:rFonts w:eastAsia="Times New Roman"/>
          <w:szCs w:val="24"/>
        </w:rPr>
      </w:pPr>
      <w:r>
        <w:rPr>
          <w:rFonts w:eastAsia="Times New Roman"/>
          <w:szCs w:val="24"/>
        </w:rPr>
        <w:t>Τρίτον, η αντικειμενική αξία της κύριας κατοικίας κατά το χρόνο συζήτησης της αίτησης δεν υπερβαίνει τις 180.000 ευρώ για τον άγαμο οφει</w:t>
      </w:r>
      <w:r>
        <w:rPr>
          <w:rFonts w:eastAsia="Times New Roman"/>
          <w:szCs w:val="24"/>
        </w:rPr>
        <w:t>λέτη, προσαυξημένη κατά 40.000 ευρώ για τον έγγαμο οφειλέτη και 20.000 ευρώ ανά τέκνο, μέχρι και τρία τέκνα.</w:t>
      </w:r>
    </w:p>
    <w:p w14:paraId="4348E3B6" w14:textId="77777777" w:rsidR="000F31B3" w:rsidRDefault="009714DC">
      <w:pPr>
        <w:spacing w:after="0" w:line="600" w:lineRule="auto"/>
        <w:ind w:firstLine="720"/>
        <w:jc w:val="both"/>
        <w:rPr>
          <w:rFonts w:eastAsia="Times New Roman"/>
          <w:szCs w:val="24"/>
        </w:rPr>
      </w:pPr>
      <w:r>
        <w:rPr>
          <w:rFonts w:eastAsia="Times New Roman"/>
          <w:szCs w:val="24"/>
        </w:rPr>
        <w:t>Τη ρύθμιση αυτή επιβάλλει η ανάγκη ενός συνεκτικού, στρατηγικού σχεδίου μείωσης του ιδιωτικού χρέους. Η δυνατότητα μαζικών πλειστηριασμών σήμερα θα</w:t>
      </w:r>
      <w:r>
        <w:rPr>
          <w:rFonts w:eastAsia="Times New Roman"/>
          <w:szCs w:val="24"/>
        </w:rPr>
        <w:t xml:space="preserve"> έπληττε κυρίως την κοινωνική συνοχή αλλά και τα συμφέροντα του ελληνικού δημοσίου.</w:t>
      </w:r>
    </w:p>
    <w:p w14:paraId="4348E3B7" w14:textId="77777777" w:rsidR="000F31B3" w:rsidRDefault="009714DC">
      <w:pPr>
        <w:spacing w:after="0" w:line="600" w:lineRule="auto"/>
        <w:ind w:firstLine="720"/>
        <w:jc w:val="both"/>
        <w:rPr>
          <w:rFonts w:eastAsia="Times New Roman"/>
          <w:szCs w:val="24"/>
        </w:rPr>
      </w:pPr>
      <w:r>
        <w:rPr>
          <w:rFonts w:eastAsia="Times New Roman"/>
          <w:szCs w:val="24"/>
        </w:rPr>
        <w:lastRenderedPageBreak/>
        <w:t xml:space="preserve">Καλώ, συνεπώς την Κυβέρνηση να την εξετάσει και να την υιοθετήσει άμεσα. Βέβαια, αντιλαμβάνομαι κύριε Υπουργέ, πλήρως τις συνθήκες </w:t>
      </w:r>
      <w:proofErr w:type="spellStart"/>
      <w:r>
        <w:rPr>
          <w:rFonts w:eastAsia="Times New Roman"/>
          <w:szCs w:val="24"/>
        </w:rPr>
        <w:t>αυτοπαγίδευσης</w:t>
      </w:r>
      <w:proofErr w:type="spellEnd"/>
      <w:r>
        <w:rPr>
          <w:rFonts w:eastAsia="Times New Roman"/>
          <w:szCs w:val="24"/>
        </w:rPr>
        <w:t xml:space="preserve"> που η ίδια η Κυβέρνηση έχε</w:t>
      </w:r>
      <w:r>
        <w:rPr>
          <w:rFonts w:eastAsia="Times New Roman"/>
          <w:szCs w:val="24"/>
        </w:rPr>
        <w:t>ι δημιουργήσει, διότι δυστυχώς δεν αρκεί μόνο η πολιτική βούληση, η πρόθεση της Κυβέρνησης να το κάνει αυτό το πράγμα. Χρειάζεται και μια αξιόπιστη κυβέρνηση, κάποιος που να έχει την αξιοπιστία και να μπορεί να μιλήσει με τους Ευρωπαίους εταίρους ως ίσο πρ</w:t>
      </w:r>
      <w:r>
        <w:rPr>
          <w:rFonts w:eastAsia="Times New Roman"/>
          <w:szCs w:val="24"/>
        </w:rPr>
        <w:t>ος ίσο.</w:t>
      </w:r>
    </w:p>
    <w:p w14:paraId="4348E3B8" w14:textId="77777777" w:rsidR="000F31B3" w:rsidRDefault="009714DC">
      <w:pPr>
        <w:spacing w:after="0" w:line="600" w:lineRule="auto"/>
        <w:ind w:firstLine="720"/>
        <w:jc w:val="both"/>
        <w:rPr>
          <w:rFonts w:eastAsia="Times New Roman"/>
          <w:szCs w:val="24"/>
        </w:rPr>
      </w:pPr>
      <w:r>
        <w:rPr>
          <w:rFonts w:eastAsia="Times New Roman"/>
          <w:szCs w:val="24"/>
        </w:rPr>
        <w:t>Ευχαριστώ πολύ.</w:t>
      </w:r>
    </w:p>
    <w:p w14:paraId="4348E3B9" w14:textId="77777777" w:rsidR="000F31B3" w:rsidRDefault="009714DC">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348E3BA" w14:textId="77777777" w:rsidR="000F31B3" w:rsidRDefault="009714DC">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κι εγώ, κύριε Δήμα.</w:t>
      </w:r>
    </w:p>
    <w:p w14:paraId="4348E3BB" w14:textId="77777777" w:rsidR="000F31B3" w:rsidRDefault="009714DC">
      <w:pPr>
        <w:spacing w:after="0" w:line="600" w:lineRule="auto"/>
        <w:ind w:firstLine="720"/>
        <w:jc w:val="both"/>
        <w:rPr>
          <w:rFonts w:eastAsia="Times New Roman"/>
          <w:szCs w:val="24"/>
        </w:rPr>
      </w:pPr>
      <w:r>
        <w:rPr>
          <w:rFonts w:eastAsia="Times New Roman"/>
          <w:szCs w:val="24"/>
        </w:rPr>
        <w:t xml:space="preserve">Ο Υπουργός Δικαιοσύνης, κ. Παρασκευόπουλος, θα υποστηρίξει την υπ’ αριθμόν 698 τροπολογία: «Αύξηση κατά τριάντα </w:t>
      </w:r>
      <w:r>
        <w:rPr>
          <w:rFonts w:eastAsia="Times New Roman"/>
          <w:szCs w:val="24"/>
        </w:rPr>
        <w:t>του αριθμού των θέσεων των δικαστικών λειτουργών της ποινικής και της διοικητικής δικαιοσύνης».</w:t>
      </w:r>
    </w:p>
    <w:p w14:paraId="4348E3BC" w14:textId="77777777" w:rsidR="000F31B3" w:rsidRDefault="009714DC">
      <w:pPr>
        <w:spacing w:after="0" w:line="600" w:lineRule="auto"/>
        <w:ind w:firstLine="720"/>
        <w:jc w:val="both"/>
        <w:rPr>
          <w:rFonts w:eastAsia="Times New Roman"/>
          <w:szCs w:val="24"/>
        </w:rPr>
      </w:pPr>
      <w:r>
        <w:rPr>
          <w:rFonts w:eastAsia="Times New Roman"/>
          <w:szCs w:val="24"/>
        </w:rPr>
        <w:t>Παρακαλώ, κύριε Παρασκευόπουλε, έχετε τον λόγο για τρία λεπτά.</w:t>
      </w:r>
    </w:p>
    <w:p w14:paraId="4348E3BD" w14:textId="77777777" w:rsidR="000F31B3" w:rsidRDefault="009714DC">
      <w:pPr>
        <w:spacing w:after="0" w:line="600" w:lineRule="auto"/>
        <w:ind w:firstLine="720"/>
        <w:jc w:val="both"/>
        <w:rPr>
          <w:rFonts w:eastAsia="Times New Roman"/>
          <w:szCs w:val="24"/>
        </w:rPr>
      </w:pPr>
      <w:r>
        <w:rPr>
          <w:rFonts w:eastAsia="Times New Roman"/>
          <w:b/>
          <w:szCs w:val="24"/>
        </w:rPr>
        <w:lastRenderedPageBreak/>
        <w:t>ΝΙΚΟΛΑΟΣ ΠΑΡΑΣΚΕΥΟΠΟΥΛΟΣ (Υπουργός Δικαιοσύνης, Διαφάνειας και Ανθρωπίνων Δικαιωμάτων):</w:t>
      </w:r>
      <w:r>
        <w:rPr>
          <w:rFonts w:eastAsia="Times New Roman"/>
          <w:szCs w:val="24"/>
        </w:rPr>
        <w:t xml:space="preserve"> Ευχαριστώ πολύ, κύριε Πρόεδρε.</w:t>
      </w:r>
    </w:p>
    <w:p w14:paraId="4348E3BE" w14:textId="77777777" w:rsidR="000F31B3" w:rsidRDefault="009714DC">
      <w:pPr>
        <w:spacing w:after="0" w:line="600" w:lineRule="auto"/>
        <w:ind w:firstLine="720"/>
        <w:jc w:val="both"/>
        <w:rPr>
          <w:rFonts w:eastAsia="Times New Roman"/>
          <w:szCs w:val="24"/>
        </w:rPr>
      </w:pPr>
      <w:r>
        <w:rPr>
          <w:rFonts w:eastAsia="Times New Roman"/>
          <w:szCs w:val="24"/>
        </w:rPr>
        <w:t xml:space="preserve">Είναι μια τροπολογία που υπογράφεται από τον Υπουργό Οικονομικών, τον κ. </w:t>
      </w:r>
      <w:proofErr w:type="spellStart"/>
      <w:r>
        <w:rPr>
          <w:rFonts w:eastAsia="Times New Roman"/>
          <w:szCs w:val="24"/>
        </w:rPr>
        <w:t>Τσακαλώτο</w:t>
      </w:r>
      <w:proofErr w:type="spellEnd"/>
      <w:r>
        <w:rPr>
          <w:rFonts w:eastAsia="Times New Roman"/>
          <w:szCs w:val="24"/>
        </w:rPr>
        <w:t xml:space="preserve"> και εμένα προσωπικά. Αφορά μια αύξηση του αριθμού των δικαστών. Δεν είναι μεγάλος ο αριθμός των δικαστών. Είναι τριάντα άτομα. Θα ήθελα να σα</w:t>
      </w:r>
      <w:r>
        <w:rPr>
          <w:rFonts w:eastAsia="Times New Roman"/>
          <w:szCs w:val="24"/>
        </w:rPr>
        <w:t>ς πω δυο λόγια για το επείγον της τροπολογίας αυτής και τη σκοπιμότητά της.</w:t>
      </w:r>
    </w:p>
    <w:p w14:paraId="4348E3BF" w14:textId="77777777" w:rsidR="000F31B3" w:rsidRDefault="009714DC">
      <w:pPr>
        <w:tabs>
          <w:tab w:val="left" w:pos="8027"/>
        </w:tabs>
        <w:spacing w:after="0" w:line="600" w:lineRule="auto"/>
        <w:ind w:firstLine="720"/>
        <w:jc w:val="both"/>
        <w:rPr>
          <w:rFonts w:eastAsia="Times New Roman"/>
          <w:szCs w:val="24"/>
        </w:rPr>
      </w:pPr>
      <w:r>
        <w:rPr>
          <w:rFonts w:eastAsia="Times New Roman"/>
          <w:szCs w:val="24"/>
        </w:rPr>
        <w:t>Κατά το τελευταίο χρονικό διάστημα η δικαιοσύνη έχει επιβαρυνθεί στο έργο της με υποθέσεις, οι οποίες αφορούν το προσφυγικό. Η επιβάρυνση αυτή οφείλεται στο γεγονός ότι οι επιτροπές που χορηγούν το άσυλο, προηγουμένως απαρτίζονταν από στελέχη της διοίκησης</w:t>
      </w:r>
      <w:r>
        <w:rPr>
          <w:rFonts w:eastAsia="Times New Roman"/>
          <w:szCs w:val="24"/>
        </w:rPr>
        <w:t xml:space="preserve"> αποκλειστικά, ενώ πλέον ήδη έχουν καθιερωθεί με νόμο για εξυπηρέτηση της σύμβασης Ευρώπης-Τουρκίας-Ελλάδας. Έχουν προστεθεί στις συνθέσεις των δευτεροβάθμιων δικαστηρίων και δύο διοικητικοί δικαστές στο καθένα από τα δικαστήρια </w:t>
      </w:r>
      <w:r>
        <w:rPr>
          <w:rFonts w:eastAsia="Times New Roman"/>
          <w:szCs w:val="24"/>
        </w:rPr>
        <w:lastRenderedPageBreak/>
        <w:t xml:space="preserve">αυτά. Αυτό δημιούργησε ένα </w:t>
      </w:r>
      <w:r>
        <w:rPr>
          <w:rFonts w:eastAsia="Times New Roman"/>
          <w:szCs w:val="24"/>
        </w:rPr>
        <w:t xml:space="preserve">έλλειμμα στον χρόνο απασχόλησης και στον αριθμό των διοικητικών δικαστών, οι οποίοι ήταν τοποθετημένοι στη διοικητική δικαιοσύνη, κατεξοχήν στο χώρο των διοικητικών δικαστών. </w:t>
      </w:r>
    </w:p>
    <w:p w14:paraId="4348E3C0" w14:textId="77777777" w:rsidR="000F31B3" w:rsidRDefault="009714DC">
      <w:pPr>
        <w:tabs>
          <w:tab w:val="left" w:pos="8027"/>
        </w:tabs>
        <w:spacing w:after="0" w:line="600" w:lineRule="auto"/>
        <w:ind w:firstLine="720"/>
        <w:jc w:val="both"/>
        <w:rPr>
          <w:rFonts w:eastAsia="Times New Roman"/>
          <w:szCs w:val="24"/>
        </w:rPr>
      </w:pPr>
      <w:r>
        <w:rPr>
          <w:rFonts w:eastAsia="Times New Roman"/>
          <w:szCs w:val="24"/>
        </w:rPr>
        <w:t>Με την πρώτη δημιουργία, προ μηνών, των δικαστηρίων αυτών, η θέση της γενικής επ</w:t>
      </w:r>
      <w:r>
        <w:rPr>
          <w:rFonts w:eastAsia="Times New Roman"/>
          <w:szCs w:val="24"/>
        </w:rPr>
        <w:t xml:space="preserve">ιτρόπου της διοικητικής δικαιοσύνης ήταν ότι θα μπορούσε να γίνει ανεκτή μια αφαίρεση, ένα έλλειμμα δέκα δικαστών από τη διοικητική δικαιοσύνη χωρίς συνέπειες. Ήδη, όμως, ο φόρτος του έργου αυτών των επιτροπών επιβάλλει την αύξηση του αριθμού τους, πράγμα </w:t>
      </w:r>
      <w:r>
        <w:rPr>
          <w:rFonts w:eastAsia="Times New Roman"/>
          <w:szCs w:val="24"/>
        </w:rPr>
        <w:t xml:space="preserve">που σημαίνει ότι και άλλοι δικαστές θα έλθουν να αφαιρεθούν από τη διοικητική δικαιοσύνη. </w:t>
      </w:r>
    </w:p>
    <w:p w14:paraId="4348E3C1" w14:textId="77777777" w:rsidR="000F31B3" w:rsidRDefault="009714DC">
      <w:pPr>
        <w:tabs>
          <w:tab w:val="left" w:pos="8027"/>
        </w:tabs>
        <w:spacing w:after="0" w:line="600" w:lineRule="auto"/>
        <w:ind w:firstLine="720"/>
        <w:jc w:val="both"/>
        <w:rPr>
          <w:rFonts w:eastAsia="Times New Roman"/>
          <w:szCs w:val="24"/>
        </w:rPr>
      </w:pPr>
      <w:r>
        <w:rPr>
          <w:rFonts w:eastAsia="Times New Roman"/>
          <w:szCs w:val="24"/>
        </w:rPr>
        <w:t>Δυστυχώς, η διοικητική δικαιοσύνη είναι ένας κλάδος της δικαιοσύνης μας, εκείνος ο οποίος περισσότερο από όλους είναι επιβαρυμένος με ένα απόθεμα υποθέσεων που επίση</w:t>
      </w:r>
      <w:r>
        <w:rPr>
          <w:rFonts w:eastAsia="Times New Roman"/>
          <w:szCs w:val="24"/>
        </w:rPr>
        <w:t xml:space="preserve">ς εκκρεμούν, δηλαδή εκείνος ο οποίος </w:t>
      </w:r>
      <w:proofErr w:type="spellStart"/>
      <w:r>
        <w:rPr>
          <w:rFonts w:eastAsia="Times New Roman"/>
          <w:szCs w:val="24"/>
        </w:rPr>
        <w:t>βαρύνεται</w:t>
      </w:r>
      <w:proofErr w:type="spellEnd"/>
      <w:r>
        <w:rPr>
          <w:rFonts w:eastAsia="Times New Roman"/>
          <w:szCs w:val="24"/>
        </w:rPr>
        <w:t xml:space="preserve"> περισσότερο με το πρόβλημα της επιβράδυνσης και η αφαίρεση και άλλων δικαστών θα προξενούσε μια πολύ σημαντική λειτουργική δυσκολία. </w:t>
      </w:r>
    </w:p>
    <w:p w14:paraId="4348E3C2" w14:textId="77777777" w:rsidR="000F31B3" w:rsidRDefault="009714DC">
      <w:pPr>
        <w:tabs>
          <w:tab w:val="left" w:pos="8027"/>
        </w:tabs>
        <w:spacing w:after="0" w:line="600" w:lineRule="auto"/>
        <w:ind w:firstLine="720"/>
        <w:jc w:val="both"/>
        <w:rPr>
          <w:rFonts w:eastAsia="Times New Roman"/>
          <w:szCs w:val="24"/>
        </w:rPr>
      </w:pPr>
      <w:r>
        <w:rPr>
          <w:rFonts w:eastAsia="Times New Roman"/>
          <w:szCs w:val="24"/>
        </w:rPr>
        <w:lastRenderedPageBreak/>
        <w:t>Για τον λόγο αυτόν, προτείνεται η συγκεκριμένη αύξηση, που αφορά τη διοικητ</w:t>
      </w:r>
      <w:r>
        <w:rPr>
          <w:rFonts w:eastAsia="Times New Roman"/>
          <w:szCs w:val="24"/>
        </w:rPr>
        <w:t xml:space="preserve">ική δικαιοσύνη αφ’ ενός και αφ’ ετέρου έχουμε ένα μικρό αριθμό εισαγγελέων. Η εισαγγελία επίσης, </w:t>
      </w:r>
      <w:proofErr w:type="spellStart"/>
      <w:r>
        <w:rPr>
          <w:rFonts w:eastAsia="Times New Roman"/>
          <w:szCs w:val="24"/>
        </w:rPr>
        <w:t>βαρύνεται</w:t>
      </w:r>
      <w:proofErr w:type="spellEnd"/>
      <w:r>
        <w:rPr>
          <w:rFonts w:eastAsia="Times New Roman"/>
          <w:szCs w:val="24"/>
        </w:rPr>
        <w:t xml:space="preserve"> με την εξέλιξη αυτή, ακριβώς επειδή προβλέπονται και εισαγγελείς ειδικών καθηκόντων με τα θέματα που αφορούν το προσφυγικό. </w:t>
      </w:r>
    </w:p>
    <w:p w14:paraId="4348E3C3" w14:textId="77777777" w:rsidR="000F31B3" w:rsidRDefault="009714DC">
      <w:pPr>
        <w:tabs>
          <w:tab w:val="left" w:pos="8027"/>
        </w:tabs>
        <w:spacing w:after="0" w:line="600" w:lineRule="auto"/>
        <w:ind w:firstLine="720"/>
        <w:jc w:val="both"/>
        <w:rPr>
          <w:rFonts w:eastAsia="Times New Roman"/>
          <w:szCs w:val="24"/>
        </w:rPr>
      </w:pPr>
      <w:r>
        <w:rPr>
          <w:rFonts w:eastAsia="Times New Roman"/>
          <w:szCs w:val="24"/>
        </w:rPr>
        <w:t>Θα ήθελα να πω ότι τα δύ</w:t>
      </w:r>
      <w:r>
        <w:rPr>
          <w:rFonts w:eastAsia="Times New Roman"/>
          <w:szCs w:val="24"/>
        </w:rPr>
        <w:t xml:space="preserve">ο πρώτα χρόνια η οικονομική επιβάρυνση είναι ελάχιστη, διότι οι πρόσθετοι εισαγόμενοι δικαστές εισάγονται στη Σχολή Δικαστών, που είναι ένα έργο χρηματοδοτούμενο από ΕΣΠΑ. Επιβάρυνση προκύπτει μόνο για το τρίτο έτος, όταν οι </w:t>
      </w:r>
      <w:proofErr w:type="spellStart"/>
      <w:r>
        <w:rPr>
          <w:rFonts w:eastAsia="Times New Roman"/>
          <w:szCs w:val="24"/>
        </w:rPr>
        <w:t>νεοεισαγόμενοι</w:t>
      </w:r>
      <w:proofErr w:type="spellEnd"/>
      <w:r>
        <w:rPr>
          <w:rFonts w:eastAsia="Times New Roman"/>
          <w:szCs w:val="24"/>
        </w:rPr>
        <w:t xml:space="preserve"> θα εισαχθούν στο</w:t>
      </w:r>
      <w:r>
        <w:rPr>
          <w:rFonts w:eastAsia="Times New Roman"/>
          <w:szCs w:val="24"/>
        </w:rPr>
        <w:t xml:space="preserve">υς κόλπους της δικαιοσύνης. </w:t>
      </w:r>
    </w:p>
    <w:p w14:paraId="4348E3C4" w14:textId="77777777" w:rsidR="000F31B3" w:rsidRDefault="009714DC">
      <w:pPr>
        <w:tabs>
          <w:tab w:val="left" w:pos="8027"/>
        </w:tabs>
        <w:spacing w:after="0" w:line="600" w:lineRule="auto"/>
        <w:ind w:firstLine="720"/>
        <w:jc w:val="both"/>
        <w:rPr>
          <w:rFonts w:eastAsia="Times New Roman"/>
          <w:szCs w:val="24"/>
        </w:rPr>
      </w:pPr>
      <w:r>
        <w:rPr>
          <w:rFonts w:eastAsia="Times New Roman"/>
          <w:szCs w:val="24"/>
        </w:rPr>
        <w:t>Θα ήθελα να πω, όμως, ότι καταθέτω άμεσα και μια νομοτεχνική βελτίωση. Κηρύχθηκε εκ των υστέρων από τους αρμόδιους συμβούλους και λειτουργούς. Για την αύξηση που προβλέπεται από 16 Σεπτεμβρίου του 2017 θα ήταν προτιμότερη η σύν</w:t>
      </w:r>
      <w:r>
        <w:rPr>
          <w:rFonts w:eastAsia="Times New Roman"/>
          <w:szCs w:val="24"/>
        </w:rPr>
        <w:t>τμηση της προθεσμίας σε αντίστοιχη ημερομηνία του 2016, διότι αυτό σημαίνει ότι οι επιπλέον δικαστές θα μπορούν να είναι στην Έδρα από 1</w:t>
      </w:r>
      <w:r>
        <w:rPr>
          <w:rFonts w:eastAsia="Times New Roman"/>
          <w:szCs w:val="24"/>
          <w:vertAlign w:val="superscript"/>
        </w:rPr>
        <w:t>η</w:t>
      </w:r>
      <w:r>
        <w:rPr>
          <w:rFonts w:eastAsia="Times New Roman"/>
          <w:szCs w:val="24"/>
        </w:rPr>
        <w:t xml:space="preserve"> Σεπτεμβρίου.</w:t>
      </w:r>
    </w:p>
    <w:p w14:paraId="4348E3C5" w14:textId="77777777" w:rsidR="000F31B3" w:rsidRDefault="009714DC">
      <w:pPr>
        <w:tabs>
          <w:tab w:val="left" w:pos="8027"/>
        </w:tabs>
        <w:spacing w:after="0" w:line="600" w:lineRule="auto"/>
        <w:ind w:firstLine="720"/>
        <w:jc w:val="both"/>
        <w:rPr>
          <w:rFonts w:eastAsia="Times New Roman"/>
          <w:szCs w:val="24"/>
        </w:rPr>
      </w:pPr>
      <w:r>
        <w:rPr>
          <w:rFonts w:eastAsia="Times New Roman"/>
          <w:szCs w:val="24"/>
        </w:rPr>
        <w:lastRenderedPageBreak/>
        <w:t>Σας ευχαριστώ πολύ και είμαι στη διάθεσή σας για διευκρινίσεις.</w:t>
      </w:r>
    </w:p>
    <w:p w14:paraId="4348E3C6" w14:textId="77777777" w:rsidR="000F31B3" w:rsidRDefault="009714DC">
      <w:pPr>
        <w:spacing w:after="0" w:line="600" w:lineRule="auto"/>
        <w:ind w:firstLine="720"/>
        <w:jc w:val="both"/>
        <w:rPr>
          <w:rFonts w:eastAsia="Times New Roman"/>
          <w:szCs w:val="24"/>
        </w:rPr>
      </w:pPr>
      <w:r>
        <w:rPr>
          <w:rFonts w:eastAsia="Times New Roman"/>
          <w:szCs w:val="24"/>
        </w:rPr>
        <w:t xml:space="preserve">(Στο σημείο αυτό ο Υπουργός Δικαιοσύνης, </w:t>
      </w:r>
      <w:r>
        <w:rPr>
          <w:rFonts w:eastAsia="Times New Roman"/>
          <w:szCs w:val="24"/>
        </w:rPr>
        <w:t>Διαφάνειας και Ανθρωπίνων Δικαιωμάτων κ. Νικόλαος Παρασκευόπουλος καταθέτει για τα Πρακτικά την προαναφερθείσα νομοτεχνική βελτίωση, η οποία έχει ως εξής:</w:t>
      </w:r>
    </w:p>
    <w:p w14:paraId="4348E3C7" w14:textId="77777777" w:rsidR="000F31B3" w:rsidRDefault="009714DC">
      <w:pPr>
        <w:spacing w:after="0" w:line="600" w:lineRule="auto"/>
        <w:ind w:firstLine="720"/>
        <w:jc w:val="center"/>
        <w:rPr>
          <w:rFonts w:eastAsia="Times New Roman"/>
          <w:szCs w:val="24"/>
        </w:rPr>
      </w:pPr>
      <w:r>
        <w:rPr>
          <w:rFonts w:eastAsia="Times New Roman"/>
          <w:szCs w:val="24"/>
        </w:rPr>
        <w:t>(Αλλαγή σελίδας)</w:t>
      </w:r>
    </w:p>
    <w:p w14:paraId="4348E3C8" w14:textId="77777777" w:rsidR="000F31B3" w:rsidRDefault="009714DC">
      <w:pPr>
        <w:spacing w:after="0" w:line="600" w:lineRule="auto"/>
        <w:ind w:firstLine="720"/>
        <w:jc w:val="center"/>
        <w:rPr>
          <w:rFonts w:eastAsia="Times New Roman"/>
          <w:szCs w:val="24"/>
        </w:rPr>
      </w:pPr>
      <w:r>
        <w:rPr>
          <w:rFonts w:eastAsia="Times New Roman"/>
          <w:szCs w:val="24"/>
        </w:rPr>
        <w:t>(Να καταχωριστεί η σελ. 104)</w:t>
      </w:r>
    </w:p>
    <w:p w14:paraId="4348E3C9" w14:textId="77777777" w:rsidR="000F31B3" w:rsidRDefault="009714DC">
      <w:pPr>
        <w:spacing w:after="0" w:line="600" w:lineRule="auto"/>
        <w:ind w:firstLine="720"/>
        <w:jc w:val="center"/>
        <w:rPr>
          <w:rFonts w:eastAsia="Times New Roman"/>
          <w:szCs w:val="24"/>
        </w:rPr>
      </w:pPr>
      <w:r>
        <w:rPr>
          <w:rFonts w:eastAsia="Times New Roman"/>
          <w:szCs w:val="24"/>
        </w:rPr>
        <w:t>(Αλλαγή σελίδας)</w:t>
      </w:r>
    </w:p>
    <w:p w14:paraId="4348E3CA" w14:textId="77777777" w:rsidR="000F31B3" w:rsidRDefault="009714DC">
      <w:pPr>
        <w:tabs>
          <w:tab w:val="left" w:pos="8027"/>
        </w:tabs>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Κι</w:t>
      </w:r>
      <w:r>
        <w:rPr>
          <w:rFonts w:eastAsia="Times New Roman"/>
          <w:szCs w:val="24"/>
        </w:rPr>
        <w:t xml:space="preserve"> εγώ ευχαριστώ, κύριε Υπουργέ.</w:t>
      </w:r>
    </w:p>
    <w:p w14:paraId="4348E3CB" w14:textId="77777777" w:rsidR="000F31B3" w:rsidRDefault="009714DC">
      <w:pPr>
        <w:tabs>
          <w:tab w:val="left" w:pos="8027"/>
        </w:tabs>
        <w:spacing w:after="0"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Κύριε Πρόεδρε, μπορώ να έχω τον λόγο για διαδικαστικό θέμα;</w:t>
      </w:r>
    </w:p>
    <w:p w14:paraId="4348E3CC" w14:textId="77777777" w:rsidR="000F31B3" w:rsidRDefault="009714DC">
      <w:pPr>
        <w:tabs>
          <w:tab w:val="left" w:pos="8027"/>
        </w:tabs>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Θα μιλήσει ο κ. </w:t>
      </w:r>
      <w:proofErr w:type="spellStart"/>
      <w:r>
        <w:rPr>
          <w:rFonts w:eastAsia="Times New Roman"/>
          <w:szCs w:val="24"/>
        </w:rPr>
        <w:t>Τσακαλώτος</w:t>
      </w:r>
      <w:proofErr w:type="spellEnd"/>
      <w:r>
        <w:rPr>
          <w:rFonts w:eastAsia="Times New Roman"/>
          <w:szCs w:val="24"/>
        </w:rPr>
        <w:t>, να υποστηρίξει και άλλες τροπολογίες και μετά θα τοποθετηθείτε συνολικά.</w:t>
      </w:r>
    </w:p>
    <w:p w14:paraId="4348E3CD" w14:textId="77777777" w:rsidR="000F31B3" w:rsidRDefault="009714DC">
      <w:pPr>
        <w:tabs>
          <w:tab w:val="left" w:pos="8027"/>
        </w:tabs>
        <w:spacing w:after="0" w:line="600" w:lineRule="auto"/>
        <w:ind w:firstLine="720"/>
        <w:jc w:val="both"/>
        <w:rPr>
          <w:rFonts w:eastAsia="Times New Roman"/>
          <w:szCs w:val="24"/>
        </w:rPr>
      </w:pPr>
      <w:r>
        <w:rPr>
          <w:rFonts w:eastAsia="Times New Roman"/>
          <w:szCs w:val="24"/>
        </w:rPr>
        <w:t>Παρ</w:t>
      </w:r>
      <w:r>
        <w:rPr>
          <w:rFonts w:eastAsia="Times New Roman"/>
          <w:szCs w:val="24"/>
        </w:rPr>
        <w:t xml:space="preserve">ακαλώ τον λόγο έχει ο Υπουργός Οικονομικών κ. </w:t>
      </w:r>
      <w:proofErr w:type="spellStart"/>
      <w:r>
        <w:rPr>
          <w:rFonts w:eastAsia="Times New Roman"/>
          <w:szCs w:val="24"/>
        </w:rPr>
        <w:t>Τσακαλώτος</w:t>
      </w:r>
      <w:proofErr w:type="spellEnd"/>
      <w:r>
        <w:rPr>
          <w:rFonts w:eastAsia="Times New Roman"/>
          <w:szCs w:val="24"/>
        </w:rPr>
        <w:t xml:space="preserve">. </w:t>
      </w:r>
    </w:p>
    <w:p w14:paraId="4348E3CE" w14:textId="77777777" w:rsidR="000F31B3" w:rsidRDefault="009714DC">
      <w:pPr>
        <w:tabs>
          <w:tab w:val="left" w:pos="8027"/>
        </w:tabs>
        <w:spacing w:after="0" w:line="600" w:lineRule="auto"/>
        <w:ind w:firstLine="720"/>
        <w:jc w:val="both"/>
        <w:rPr>
          <w:rFonts w:eastAsia="Times New Roman"/>
          <w:szCs w:val="24"/>
        </w:rPr>
      </w:pPr>
      <w:r>
        <w:rPr>
          <w:rFonts w:eastAsia="Times New Roman"/>
          <w:b/>
          <w:szCs w:val="24"/>
        </w:rPr>
        <w:lastRenderedPageBreak/>
        <w:t>ΜΑΡΙΑ ΑΝΤΩΝΙΟΥ:</w:t>
      </w:r>
      <w:r>
        <w:rPr>
          <w:rFonts w:eastAsia="Times New Roman"/>
          <w:szCs w:val="24"/>
        </w:rPr>
        <w:t xml:space="preserve"> Κύριε Πρόεδρε, επί της τροπολογίας, σας παρακαλώ.</w:t>
      </w:r>
    </w:p>
    <w:p w14:paraId="4348E3CF" w14:textId="77777777" w:rsidR="000F31B3" w:rsidRDefault="009714DC">
      <w:pPr>
        <w:tabs>
          <w:tab w:val="left" w:pos="8027"/>
        </w:tabs>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Κύριε Υπουργέ, μιλήστε εσείς και θα τοποθετηθούν συνολικά. Για ποια τροπολογία θα μιλήσετε;</w:t>
      </w:r>
    </w:p>
    <w:p w14:paraId="4348E3D0" w14:textId="77777777" w:rsidR="000F31B3" w:rsidRDefault="009714DC">
      <w:pPr>
        <w:tabs>
          <w:tab w:val="left" w:pos="8027"/>
        </w:tabs>
        <w:spacing w:after="0" w:line="600" w:lineRule="auto"/>
        <w:ind w:firstLine="720"/>
        <w:jc w:val="both"/>
        <w:rPr>
          <w:rFonts w:eastAsia="Times New Roman"/>
          <w:szCs w:val="24"/>
        </w:rPr>
      </w:pPr>
      <w:r>
        <w:rPr>
          <w:rFonts w:eastAsia="Times New Roman"/>
          <w:b/>
          <w:szCs w:val="24"/>
        </w:rPr>
        <w:t>ΕΥΚ</w:t>
      </w:r>
      <w:r>
        <w:rPr>
          <w:rFonts w:eastAsia="Times New Roman"/>
          <w:b/>
          <w:szCs w:val="24"/>
        </w:rPr>
        <w:t>ΛΕΙΔΗΣ ΤΣΑΚΑΛΩΤΟΣ (Υπουργός Οικονομικών):</w:t>
      </w:r>
      <w:r>
        <w:rPr>
          <w:rFonts w:eastAsia="Times New Roman"/>
          <w:szCs w:val="24"/>
        </w:rPr>
        <w:t xml:space="preserve"> Για τις δύο. Για την Ολυμπιακή Αεροπορία και για τον ΟΤΕ. Για την άλλη τοποθετήθηκε ο κ. Παρασκευόπουλος.</w:t>
      </w:r>
    </w:p>
    <w:p w14:paraId="4348E3D1" w14:textId="77777777" w:rsidR="000F31B3" w:rsidRDefault="009714DC">
      <w:pPr>
        <w:tabs>
          <w:tab w:val="left" w:pos="8027"/>
        </w:tabs>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Η μία που λέει «Κύρωση της τροποποίησης μετόχων μεταξύ του ελληνικού δημ</w:t>
      </w:r>
      <w:r>
        <w:rPr>
          <w:rFonts w:eastAsia="Times New Roman"/>
          <w:szCs w:val="24"/>
        </w:rPr>
        <w:t xml:space="preserve">οσίου και της </w:t>
      </w:r>
      <w:r>
        <w:rPr>
          <w:rFonts w:eastAsia="Times New Roman"/>
          <w:szCs w:val="24"/>
          <w:lang w:val="en-US"/>
        </w:rPr>
        <w:t>D</w:t>
      </w:r>
      <w:proofErr w:type="spellStart"/>
      <w:r>
        <w:rPr>
          <w:rFonts w:eastAsia="Times New Roman"/>
          <w:szCs w:val="24"/>
        </w:rPr>
        <w:t>eutsche</w:t>
      </w:r>
      <w:proofErr w:type="spellEnd"/>
      <w:r>
        <w:rPr>
          <w:rFonts w:eastAsia="Times New Roman"/>
          <w:szCs w:val="24"/>
        </w:rPr>
        <w:t xml:space="preserve"> </w:t>
      </w:r>
      <w:proofErr w:type="spellStart"/>
      <w:r>
        <w:rPr>
          <w:rFonts w:eastAsia="Times New Roman"/>
          <w:szCs w:val="24"/>
        </w:rPr>
        <w:t>Telekom</w:t>
      </w:r>
      <w:proofErr w:type="spellEnd"/>
      <w:r>
        <w:rPr>
          <w:rFonts w:eastAsia="Times New Roman"/>
          <w:szCs w:val="24"/>
        </w:rPr>
        <w:t xml:space="preserve">», η οποία είχε κυρωθεί από το άρθρο δεύτερο του ν.3676/2008 «Κύρωση της σύμβασης της πώλησης μετοχών, μεταξύ του ελληνικού δημοσίου και της </w:t>
      </w:r>
      <w:proofErr w:type="spellStart"/>
      <w:r>
        <w:rPr>
          <w:rFonts w:eastAsia="Times New Roman"/>
          <w:szCs w:val="24"/>
          <w:lang w:val="en-US"/>
        </w:rPr>
        <w:t>Deutche</w:t>
      </w:r>
      <w:proofErr w:type="spellEnd"/>
      <w:r>
        <w:rPr>
          <w:rFonts w:eastAsia="Times New Roman"/>
          <w:szCs w:val="24"/>
        </w:rPr>
        <w:t xml:space="preserve"> </w:t>
      </w:r>
      <w:r>
        <w:rPr>
          <w:rFonts w:eastAsia="Times New Roman"/>
          <w:szCs w:val="24"/>
          <w:lang w:val="en-US"/>
        </w:rPr>
        <w:t>Telekom</w:t>
      </w:r>
      <w:r>
        <w:rPr>
          <w:rFonts w:eastAsia="Times New Roman"/>
          <w:szCs w:val="24"/>
        </w:rPr>
        <w:t>» και η άλλη που λέει «…παρέχεται εξουσιοδότηση στους Υπουργούς Οικονο</w:t>
      </w:r>
      <w:r>
        <w:rPr>
          <w:rFonts w:eastAsia="Times New Roman"/>
          <w:szCs w:val="24"/>
        </w:rPr>
        <w:t>μικών Μεταφορών και Δικτύων να καθορίσουν τη διαδικασία συμμετοχής του ελληνικού δημοσίου στην ικανοποίηση των πιστωτών, σύμφωνα με τη διάταξη του πρώτου εδαφίου της παραγράφου 2 του άρθρου 11 του ν.3717/2008».</w:t>
      </w:r>
    </w:p>
    <w:p w14:paraId="4348E3D2" w14:textId="77777777" w:rsidR="000F31B3" w:rsidRDefault="009714DC">
      <w:pPr>
        <w:tabs>
          <w:tab w:val="left" w:pos="8027"/>
        </w:tabs>
        <w:spacing w:after="0" w:line="600" w:lineRule="auto"/>
        <w:ind w:firstLine="720"/>
        <w:jc w:val="both"/>
        <w:rPr>
          <w:rFonts w:eastAsia="Times New Roman"/>
          <w:szCs w:val="24"/>
        </w:rPr>
      </w:pPr>
      <w:r>
        <w:rPr>
          <w:rFonts w:eastAsia="Times New Roman"/>
          <w:szCs w:val="24"/>
        </w:rPr>
        <w:lastRenderedPageBreak/>
        <w:t>Παρακαλώ, κύριε Υπουργέ, έχετε τον λόγο.</w:t>
      </w:r>
    </w:p>
    <w:p w14:paraId="4348E3D3" w14:textId="77777777" w:rsidR="000F31B3" w:rsidRDefault="009714DC">
      <w:pPr>
        <w:tabs>
          <w:tab w:val="left" w:pos="8027"/>
        </w:tabs>
        <w:spacing w:after="0" w:line="600" w:lineRule="auto"/>
        <w:ind w:firstLine="720"/>
        <w:jc w:val="both"/>
        <w:rPr>
          <w:rFonts w:eastAsia="Times New Roman"/>
          <w:szCs w:val="24"/>
        </w:rPr>
      </w:pPr>
      <w:r>
        <w:rPr>
          <w:rFonts w:eastAsia="Times New Roman"/>
          <w:b/>
          <w:szCs w:val="24"/>
        </w:rPr>
        <w:t>ΕΥΚΛ</w:t>
      </w:r>
      <w:r>
        <w:rPr>
          <w:rFonts w:eastAsia="Times New Roman"/>
          <w:b/>
          <w:szCs w:val="24"/>
        </w:rPr>
        <w:t>ΕΙΔΗΣ ΤΣΑΚΑΛΩΤΟΣ (Υπουργός Οικονομικών):</w:t>
      </w:r>
      <w:r>
        <w:rPr>
          <w:rFonts w:eastAsia="Times New Roman"/>
          <w:szCs w:val="24"/>
        </w:rPr>
        <w:t xml:space="preserve"> Να σας ενημερώσω για το πού βρισκόμαστε με τον ΟΤΕ και την υποχρέωση από το μνημόνιο του Ιουλίου του 2015 που ψήφισαν διακόσια πενήντα μέλη της Βουλής. Ήταν να πάει 6% των μετοχών του ΟΤΕ προς το ΤΑΙΠΕΔ. </w:t>
      </w:r>
    </w:p>
    <w:p w14:paraId="4348E3D4" w14:textId="77777777" w:rsidR="000F31B3" w:rsidRDefault="009714DC">
      <w:pPr>
        <w:spacing w:after="0" w:line="600" w:lineRule="auto"/>
        <w:ind w:firstLine="720"/>
        <w:jc w:val="both"/>
        <w:rPr>
          <w:rFonts w:eastAsia="Times New Roman"/>
          <w:szCs w:val="24"/>
        </w:rPr>
      </w:pPr>
      <w:r>
        <w:rPr>
          <w:rFonts w:eastAsia="Times New Roman"/>
          <w:szCs w:val="24"/>
        </w:rPr>
        <w:t>Εμείς είχα</w:t>
      </w:r>
      <w:r>
        <w:rPr>
          <w:rFonts w:eastAsia="Times New Roman"/>
          <w:szCs w:val="24"/>
        </w:rPr>
        <w:t>με την εξής σκέψη και η διαπραγμάτευση που κάνουμε είναι να πάει το 5%, να κρατήσουμε το 1% και μαζί με το 4% που είχε το ΙΚΑ, να μπορούμε να κρατήσουμε μια στρατηγική σχέση με τον ΟΤΕ. Έτσι κι έγινε.</w:t>
      </w:r>
    </w:p>
    <w:p w14:paraId="4348E3D5" w14:textId="77777777" w:rsidR="000F31B3" w:rsidRDefault="009714DC">
      <w:pPr>
        <w:spacing w:after="0" w:line="600" w:lineRule="auto"/>
        <w:ind w:firstLine="720"/>
        <w:jc w:val="both"/>
        <w:rPr>
          <w:rFonts w:eastAsia="Times New Roman"/>
          <w:szCs w:val="24"/>
        </w:rPr>
      </w:pPr>
      <w:r>
        <w:rPr>
          <w:rFonts w:eastAsia="Times New Roman"/>
          <w:szCs w:val="24"/>
        </w:rPr>
        <w:t>Άρα, αυτό που θα είναι η τελική συμφωνία θα είναι ότι τ</w:t>
      </w:r>
      <w:r>
        <w:rPr>
          <w:rFonts w:eastAsia="Times New Roman"/>
          <w:szCs w:val="24"/>
        </w:rPr>
        <w:t>ο 5% θα πάει στο ΤΑΙΠΕΔ κι εμείς θα κρατήσουμε το 1 που είχαμε συν το 4 του ΙΚΑ για να μπορούμε να έχουμε μια νέα συμφωνία μετόχων.</w:t>
      </w:r>
    </w:p>
    <w:p w14:paraId="4348E3D6" w14:textId="77777777" w:rsidR="000F31B3" w:rsidRDefault="009714DC">
      <w:pPr>
        <w:spacing w:after="0" w:line="600" w:lineRule="auto"/>
        <w:ind w:firstLine="720"/>
        <w:jc w:val="both"/>
        <w:rPr>
          <w:rFonts w:eastAsia="Times New Roman"/>
          <w:szCs w:val="24"/>
        </w:rPr>
      </w:pPr>
      <w:r>
        <w:rPr>
          <w:rFonts w:eastAsia="Times New Roman"/>
          <w:szCs w:val="24"/>
        </w:rPr>
        <w:t xml:space="preserve">Ανεξάρτητα απ’ αυτό, από το 2012 στη </w:t>
      </w:r>
      <w:r>
        <w:rPr>
          <w:rFonts w:eastAsia="Times New Roman"/>
          <w:szCs w:val="24"/>
          <w:lang w:val="en-US"/>
        </w:rPr>
        <w:t>FISMA</w:t>
      </w:r>
      <w:r>
        <w:rPr>
          <w:rFonts w:eastAsia="Times New Roman"/>
          <w:szCs w:val="24"/>
        </w:rPr>
        <w:t xml:space="preserve">, δηλαδή στη διεύθυνση της Κομισιόν που ασχολείται με αυτά τα ζητήματα, δεν άρεσε </w:t>
      </w:r>
      <w:r>
        <w:rPr>
          <w:rFonts w:eastAsia="Times New Roman"/>
          <w:szCs w:val="24"/>
        </w:rPr>
        <w:t xml:space="preserve">η συμφωνία μετοχών που είχαμε γιατί έλεγε: «Με το 6% που είχατε τότε, </w:t>
      </w:r>
      <w:r>
        <w:rPr>
          <w:rFonts w:eastAsia="Times New Roman"/>
          <w:szCs w:val="24"/>
        </w:rPr>
        <w:lastRenderedPageBreak/>
        <w:t xml:space="preserve">είναι πολύ μεγάλα τα δικαιώματά σας και θα έπρεπε να το διαπραγματευθείτε, να έχετε λιγότερα δικαιώματα βέτο, να έχετε λιγότερους ανθρώπους στα διοικητικά συμβούλια». </w:t>
      </w:r>
    </w:p>
    <w:p w14:paraId="4348E3D7" w14:textId="77777777" w:rsidR="000F31B3" w:rsidRDefault="009714DC">
      <w:pPr>
        <w:spacing w:after="0" w:line="600" w:lineRule="auto"/>
        <w:ind w:firstLine="720"/>
        <w:jc w:val="both"/>
        <w:rPr>
          <w:rFonts w:eastAsia="Times New Roman"/>
          <w:szCs w:val="24"/>
        </w:rPr>
      </w:pPr>
      <w:r>
        <w:rPr>
          <w:rFonts w:eastAsia="Times New Roman"/>
          <w:szCs w:val="24"/>
        </w:rPr>
        <w:t xml:space="preserve">Εμείς με αυτή την αλλαγή, το 1 συν 4 που θα κρατήσουμε, έχουμε διαπραγματευθεί μια νέα συμφωνία μετόχων. Το μόνο που κάνει αυτή η τροπολογία είναι ότι από δω και πέρα οι τροπολογίες στη συμφωνία μετόχων, στο </w:t>
      </w:r>
      <w:r>
        <w:rPr>
          <w:rFonts w:eastAsia="Times New Roman"/>
          <w:szCs w:val="24"/>
          <w:lang w:val="en-US"/>
        </w:rPr>
        <w:t>shareholders</w:t>
      </w:r>
      <w:r>
        <w:rPr>
          <w:rFonts w:eastAsia="Times New Roman"/>
          <w:szCs w:val="24"/>
        </w:rPr>
        <w:t xml:space="preserve"> </w:t>
      </w:r>
      <w:r>
        <w:rPr>
          <w:rFonts w:eastAsia="Times New Roman"/>
          <w:szCs w:val="24"/>
          <w:lang w:val="en-US"/>
        </w:rPr>
        <w:t>agreement</w:t>
      </w:r>
      <w:r>
        <w:rPr>
          <w:rFonts w:eastAsia="Times New Roman"/>
          <w:szCs w:val="24"/>
        </w:rPr>
        <w:t>, δεν θα έρχονται η Βουλή.</w:t>
      </w:r>
      <w:r>
        <w:rPr>
          <w:rFonts w:eastAsia="Times New Roman"/>
          <w:szCs w:val="24"/>
        </w:rPr>
        <w:t xml:space="preserve"> Γιατί λέει η Κομισιόν ότι δεν θα έρχονται στη Βουλή; Διότι θεωρεί η Κομισιόν ότι αν έλθουν στη Βουλή, παίρνουν τη μορφή της «χρυσής» μετοχής και «με αυτό το ποσοστό που έχετε εσείς, δεν έχετε δικαίωμα να έχετε τη «χρυσή» μετοχή». Άρα, αυτό που λέει αυτή η</w:t>
      </w:r>
      <w:r>
        <w:rPr>
          <w:rFonts w:eastAsia="Times New Roman"/>
          <w:szCs w:val="24"/>
        </w:rPr>
        <w:t xml:space="preserve"> τροπολογία είναι ότι από εδώ και πέρα οι νέες συμφωνίες μετόχων δεν θα έρχονται στη Βουλή, αυτό και μόνο. </w:t>
      </w:r>
    </w:p>
    <w:p w14:paraId="4348E3D8" w14:textId="77777777" w:rsidR="000F31B3" w:rsidRDefault="009714DC">
      <w:pPr>
        <w:spacing w:after="0" w:line="600" w:lineRule="auto"/>
        <w:ind w:firstLine="720"/>
        <w:jc w:val="both"/>
        <w:rPr>
          <w:rFonts w:eastAsia="Times New Roman"/>
          <w:szCs w:val="24"/>
        </w:rPr>
      </w:pPr>
      <w:r>
        <w:rPr>
          <w:rFonts w:eastAsia="Times New Roman"/>
          <w:szCs w:val="24"/>
        </w:rPr>
        <w:t xml:space="preserve">Επαναλαμβάνω ότι αυτό δεν είναι </w:t>
      </w:r>
      <w:proofErr w:type="spellStart"/>
      <w:r>
        <w:rPr>
          <w:rFonts w:eastAsia="Times New Roman"/>
          <w:szCs w:val="24"/>
        </w:rPr>
        <w:t>μνημονιακή</w:t>
      </w:r>
      <w:proofErr w:type="spellEnd"/>
      <w:r>
        <w:rPr>
          <w:rFonts w:eastAsia="Times New Roman"/>
          <w:szCs w:val="24"/>
        </w:rPr>
        <w:t xml:space="preserve"> υποχρέωση, δεν είναι αποτέλεσμα του μνημονίου. Είναι αποτέλεσμα των παρεμβάσεων της Κομισιόν και της </w:t>
      </w:r>
      <w:r>
        <w:rPr>
          <w:rFonts w:eastAsia="Times New Roman"/>
          <w:szCs w:val="24"/>
          <w:lang w:val="en-US"/>
        </w:rPr>
        <w:t>FISM</w:t>
      </w:r>
      <w:r>
        <w:rPr>
          <w:rFonts w:eastAsia="Times New Roman"/>
          <w:szCs w:val="24"/>
          <w:lang w:val="en-US"/>
        </w:rPr>
        <w:t>A</w:t>
      </w:r>
      <w:r>
        <w:rPr>
          <w:rFonts w:eastAsia="Times New Roman"/>
          <w:szCs w:val="24"/>
        </w:rPr>
        <w:t xml:space="preserve"> πώς καταλαβαίνουν πότε πρέπει ή δεν πρέπει συμφωνίες μετόχων να κυρώνονται ή να μην κυρώνονται από τη Βουλή. </w:t>
      </w:r>
    </w:p>
    <w:p w14:paraId="4348E3D9" w14:textId="77777777" w:rsidR="000F31B3" w:rsidRDefault="009714DC">
      <w:pPr>
        <w:spacing w:after="0" w:line="600" w:lineRule="auto"/>
        <w:ind w:firstLine="720"/>
        <w:jc w:val="both"/>
        <w:rPr>
          <w:rFonts w:eastAsia="Times New Roman"/>
          <w:szCs w:val="24"/>
        </w:rPr>
      </w:pPr>
      <w:r>
        <w:rPr>
          <w:rFonts w:eastAsia="Times New Roman"/>
          <w:szCs w:val="24"/>
        </w:rPr>
        <w:lastRenderedPageBreak/>
        <w:t>Η δεύτερη τροπολογία που έχει να κάνει …</w:t>
      </w:r>
    </w:p>
    <w:p w14:paraId="4348E3DA" w14:textId="77777777" w:rsidR="000F31B3" w:rsidRDefault="009714DC">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Για το βέτο;</w:t>
      </w:r>
    </w:p>
    <w:p w14:paraId="4348E3DB" w14:textId="77777777" w:rsidR="000F31B3" w:rsidRDefault="009714DC">
      <w:pPr>
        <w:spacing w:after="0"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Αυτή τη στιγμή δεν σας φέρνουμε τη νέα συμφωνία και σας λέμε ότι δεν θα σας τη φέρουμε επισήμως γιατί δεν είναι προς κύρωση. </w:t>
      </w:r>
    </w:p>
    <w:p w14:paraId="4348E3DC" w14:textId="77777777" w:rsidR="000F31B3" w:rsidRDefault="009714DC">
      <w:pPr>
        <w:spacing w:after="0" w:line="600" w:lineRule="auto"/>
        <w:ind w:firstLine="720"/>
        <w:jc w:val="both"/>
        <w:rPr>
          <w:rFonts w:eastAsia="Times New Roman"/>
          <w:szCs w:val="24"/>
        </w:rPr>
      </w:pPr>
      <w:r>
        <w:rPr>
          <w:rFonts w:eastAsia="Times New Roman"/>
          <w:szCs w:val="24"/>
        </w:rPr>
        <w:t>Όμως, εγώ δεσμεύομαι ευχαρίστως να τη φέρω προς συζήτηση και ενημέρωση. Δεν ξέρω αν το σωστό πλαίσιο είναι η Διαρκής Επιτροπή Οικ</w:t>
      </w:r>
      <w:r>
        <w:rPr>
          <w:rFonts w:eastAsia="Times New Roman"/>
          <w:szCs w:val="24"/>
        </w:rPr>
        <w:t xml:space="preserve">ονομικών Υποθέσεων ή η Διαρκής Επιτροπή Παραγωγής και Εμπορίου. Δεν είμαι 100% σίγουρος, αλλά εγώ δεσμεύομαι να τη φέρω στη μία από τις δύο επιτροπές για να συζητήσουμε γιατί κρατήσαμε αυτό το βέτο. </w:t>
      </w:r>
    </w:p>
    <w:p w14:paraId="4348E3DD" w14:textId="77777777" w:rsidR="000F31B3" w:rsidRDefault="009714DC">
      <w:pPr>
        <w:spacing w:after="0" w:line="600" w:lineRule="auto"/>
        <w:ind w:firstLine="720"/>
        <w:jc w:val="both"/>
        <w:rPr>
          <w:rFonts w:eastAsia="Times New Roman"/>
          <w:szCs w:val="24"/>
        </w:rPr>
      </w:pPr>
      <w:r>
        <w:rPr>
          <w:rFonts w:eastAsia="Times New Roman"/>
          <w:szCs w:val="24"/>
        </w:rPr>
        <w:t>Δεν είναι μόνο το θέμα του βέτο. Είναι και άλλες υποχρεώ</w:t>
      </w:r>
      <w:r>
        <w:rPr>
          <w:rFonts w:eastAsia="Times New Roman"/>
          <w:szCs w:val="24"/>
        </w:rPr>
        <w:t>σεις που έχει η εταιρεία προς εμάς κι εμείς προς την εταιρεία εκτός από το βέτο, πόσα μέλη θα έχουμε στο ΔΣ της εταιρείας, πόσα μέλη θα έχουμε στο ΔΣ θυγατρικών της εταιρείας και πάει λέγοντας.</w:t>
      </w:r>
    </w:p>
    <w:p w14:paraId="4348E3DE" w14:textId="77777777" w:rsidR="000F31B3" w:rsidRDefault="009714DC">
      <w:pPr>
        <w:spacing w:after="0" w:line="600" w:lineRule="auto"/>
        <w:ind w:firstLine="720"/>
        <w:jc w:val="both"/>
        <w:rPr>
          <w:rFonts w:eastAsia="Times New Roman"/>
          <w:szCs w:val="24"/>
        </w:rPr>
      </w:pPr>
      <w:r>
        <w:rPr>
          <w:rFonts w:eastAsia="Times New Roman"/>
          <w:szCs w:val="24"/>
        </w:rPr>
        <w:lastRenderedPageBreak/>
        <w:t>Για την Ολυμπιακή Αεροπορία, ο ν.3717/2008 προέβλεπε τη δυνατό</w:t>
      </w:r>
      <w:r>
        <w:rPr>
          <w:rFonts w:eastAsia="Times New Roman"/>
          <w:szCs w:val="24"/>
        </w:rPr>
        <w:t xml:space="preserve">τητα συμμετοχής του δημοσίου χωρίς να καθορίζεται ο τρόπος, δηλαδή η συμμετοχή του δημοσίου στην εκκαθάριση της εταιρείας, αλλά δεν έλεγε πώς θα το κάνουμε. </w:t>
      </w:r>
    </w:p>
    <w:p w14:paraId="4348E3DF" w14:textId="77777777" w:rsidR="000F31B3" w:rsidRDefault="009714DC">
      <w:pPr>
        <w:spacing w:after="0" w:line="600" w:lineRule="auto"/>
        <w:ind w:firstLine="720"/>
        <w:jc w:val="both"/>
        <w:rPr>
          <w:rFonts w:eastAsia="Times New Roman"/>
          <w:szCs w:val="24"/>
        </w:rPr>
      </w:pPr>
      <w:r>
        <w:rPr>
          <w:rFonts w:eastAsia="Times New Roman"/>
          <w:szCs w:val="24"/>
        </w:rPr>
        <w:t>Ερχόμαστε τώρα και λέμε ότι εξουσιοδοτούμε τον Υπουργό Οικονομικών και τον Υπουργό Υποδομών, Μεταφ</w:t>
      </w:r>
      <w:r>
        <w:rPr>
          <w:rFonts w:eastAsia="Times New Roman"/>
          <w:szCs w:val="24"/>
        </w:rPr>
        <w:t>ορών και Δικτύων να καθορίσουν τη διαδικασία συμμετοχής του ελληνικού δημοσίου στην ικανοποίηση των πιστωτών και άρα κατά κάποιο τρόπο αυτοί οι δύο Υπουργοί να μπορούν να κάνουν μια παρέμβαση προς όφελος και των εργαζομένων και των δικαιωμάτων του δημοσίου</w:t>
      </w:r>
      <w:r>
        <w:rPr>
          <w:rFonts w:eastAsia="Times New Roman"/>
          <w:szCs w:val="24"/>
        </w:rPr>
        <w:t>. Άρα διευκρινίζουμε τον τρόπο που λέει ότι μπορεί να συμμετέχει και το δημόσιο στην εκκαθάριση της Ολυμπιακής Αεροπορίας.</w:t>
      </w:r>
    </w:p>
    <w:p w14:paraId="4348E3E0" w14:textId="77777777" w:rsidR="000F31B3" w:rsidRDefault="009714DC">
      <w:pPr>
        <w:spacing w:after="0" w:line="600" w:lineRule="auto"/>
        <w:ind w:firstLine="720"/>
        <w:jc w:val="both"/>
        <w:rPr>
          <w:rFonts w:eastAsia="Times New Roman"/>
          <w:szCs w:val="24"/>
        </w:rPr>
      </w:pPr>
      <w:r>
        <w:rPr>
          <w:rFonts w:eastAsia="Times New Roman"/>
          <w:szCs w:val="24"/>
        </w:rPr>
        <w:t>Σας ευχαριστώ.</w:t>
      </w:r>
    </w:p>
    <w:p w14:paraId="4348E3E1" w14:textId="77777777" w:rsidR="000F31B3" w:rsidRDefault="009714DC">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ευχαριστώ.</w:t>
      </w:r>
    </w:p>
    <w:p w14:paraId="4348E3E2" w14:textId="77777777" w:rsidR="000F31B3" w:rsidRDefault="009714DC">
      <w:pPr>
        <w:spacing w:after="0" w:line="600" w:lineRule="auto"/>
        <w:ind w:firstLine="720"/>
        <w:jc w:val="both"/>
        <w:rPr>
          <w:rFonts w:eastAsia="Times New Roman"/>
          <w:szCs w:val="24"/>
        </w:rPr>
      </w:pPr>
      <w:r>
        <w:rPr>
          <w:rFonts w:eastAsia="Times New Roman"/>
          <w:b/>
          <w:szCs w:val="24"/>
        </w:rPr>
        <w:t>ΝΙΚΗ ΚΕΡΑΜΕΩΣ:</w:t>
      </w:r>
      <w:r>
        <w:rPr>
          <w:rFonts w:eastAsia="Times New Roman"/>
          <w:szCs w:val="24"/>
        </w:rPr>
        <w:t xml:space="preserve"> Κύριε Πρόεδρε, θα ήθελα τον λόγο.</w:t>
      </w:r>
    </w:p>
    <w:p w14:paraId="4348E3E3" w14:textId="77777777" w:rsidR="000F31B3" w:rsidRDefault="009714DC">
      <w:pPr>
        <w:spacing w:after="0" w:line="600" w:lineRule="auto"/>
        <w:ind w:firstLine="720"/>
        <w:jc w:val="both"/>
        <w:rPr>
          <w:rFonts w:eastAsia="Times New Roman"/>
          <w:szCs w:val="24"/>
        </w:rPr>
      </w:pPr>
      <w:r>
        <w:rPr>
          <w:rFonts w:eastAsia="Times New Roman"/>
          <w:b/>
          <w:szCs w:val="24"/>
        </w:rPr>
        <w:lastRenderedPageBreak/>
        <w:t>ΠΡΟΕΔΡΕΥΩΝ (Δημ</w:t>
      </w:r>
      <w:r>
        <w:rPr>
          <w:rFonts w:eastAsia="Times New Roman"/>
          <w:b/>
          <w:szCs w:val="24"/>
        </w:rPr>
        <w:t>ήτριος Κρεμαστινός):</w:t>
      </w:r>
      <w:r>
        <w:rPr>
          <w:rFonts w:eastAsia="Times New Roman"/>
          <w:szCs w:val="24"/>
        </w:rPr>
        <w:t xml:space="preserve"> Παρακαλώ, κυρία </w:t>
      </w:r>
      <w:proofErr w:type="spellStart"/>
      <w:r>
        <w:rPr>
          <w:rFonts w:eastAsia="Times New Roman"/>
          <w:szCs w:val="24"/>
        </w:rPr>
        <w:t>Κεραμέως</w:t>
      </w:r>
      <w:proofErr w:type="spellEnd"/>
      <w:r>
        <w:rPr>
          <w:rFonts w:eastAsia="Times New Roman"/>
          <w:szCs w:val="24"/>
        </w:rPr>
        <w:t>.</w:t>
      </w:r>
    </w:p>
    <w:p w14:paraId="4348E3E4" w14:textId="77777777" w:rsidR="000F31B3" w:rsidRDefault="009714DC">
      <w:pPr>
        <w:spacing w:after="0" w:line="600" w:lineRule="auto"/>
        <w:ind w:firstLine="720"/>
        <w:jc w:val="both"/>
        <w:rPr>
          <w:rFonts w:eastAsia="Times New Roman"/>
          <w:szCs w:val="24"/>
        </w:rPr>
      </w:pPr>
      <w:r>
        <w:rPr>
          <w:rFonts w:eastAsia="Times New Roman"/>
          <w:b/>
          <w:szCs w:val="24"/>
        </w:rPr>
        <w:t>ΝΙΚΗ ΚΕΡΑΜΕΩΣ:</w:t>
      </w:r>
      <w:r>
        <w:rPr>
          <w:rFonts w:eastAsia="Times New Roman"/>
          <w:szCs w:val="24"/>
        </w:rPr>
        <w:t xml:space="preserve"> Κύριε Υπουργέ, θα ήθελα να σας θέσω τρία ερωτήματα για την τροπολογία για τον ΟΤΕ. </w:t>
      </w:r>
    </w:p>
    <w:p w14:paraId="4348E3E5" w14:textId="77777777" w:rsidR="000F31B3" w:rsidRDefault="009714DC">
      <w:pPr>
        <w:spacing w:after="0" w:line="600" w:lineRule="auto"/>
        <w:ind w:firstLine="720"/>
        <w:jc w:val="both"/>
        <w:rPr>
          <w:rFonts w:eastAsia="Times New Roman"/>
          <w:szCs w:val="24"/>
        </w:rPr>
      </w:pPr>
      <w:r>
        <w:rPr>
          <w:rFonts w:eastAsia="Times New Roman"/>
          <w:szCs w:val="24"/>
        </w:rPr>
        <w:t xml:space="preserve">Πρώτο ερώτημα: </w:t>
      </w:r>
      <w:r>
        <w:rPr>
          <w:rFonts w:eastAsia="Times New Roman"/>
          <w:szCs w:val="24"/>
          <w:lang w:val="en-US"/>
        </w:rPr>
        <w:t>H</w:t>
      </w:r>
      <w:r>
        <w:rPr>
          <w:rFonts w:eastAsia="Times New Roman"/>
          <w:szCs w:val="24"/>
        </w:rPr>
        <w:t xml:space="preserve"> Κυβέρνηση εκποιεί βασικά το ποσοστό 5% του ΟΤΕ σε συνθήκες πλήρους απαξίωσης του Χρηματιστηρί</w:t>
      </w:r>
      <w:r>
        <w:rPr>
          <w:rFonts w:eastAsia="Times New Roman"/>
          <w:szCs w:val="24"/>
        </w:rPr>
        <w:t xml:space="preserve">ου που η ίδια προκάλεσε. Σας θυμίζω ότι στις 29-12-2014 η αξία της μετοχής του ΟΤΕ ήταν 9,2 ευρώ και σήμερα είναι 7,85 ευρώ. </w:t>
      </w:r>
    </w:p>
    <w:p w14:paraId="4348E3E6" w14:textId="77777777" w:rsidR="000F31B3" w:rsidRDefault="009714DC">
      <w:pPr>
        <w:spacing w:after="0" w:line="600" w:lineRule="auto"/>
        <w:ind w:firstLine="720"/>
        <w:jc w:val="both"/>
        <w:rPr>
          <w:rFonts w:eastAsia="Times New Roman"/>
          <w:szCs w:val="24"/>
        </w:rPr>
      </w:pPr>
      <w:r>
        <w:rPr>
          <w:rFonts w:eastAsia="Times New Roman"/>
          <w:szCs w:val="24"/>
        </w:rPr>
        <w:t>Τι σημαίνει αυτό; Με βάση κάποιους υπολογισμούς που κάναμε, αυτό σημαίνει ότι προκύπτει μία «τρύπα» για το ελληνικό δημόσιο 500 εκ</w:t>
      </w:r>
      <w:r>
        <w:rPr>
          <w:rFonts w:eastAsia="Times New Roman"/>
          <w:szCs w:val="24"/>
        </w:rPr>
        <w:t xml:space="preserve">ατομμυρίων ευρώ επειδή, ακριβώς, προέκυψε μία υποβάθμιση της μετοχής του ΟΤΕ. </w:t>
      </w:r>
    </w:p>
    <w:p w14:paraId="4348E3E7" w14:textId="77777777" w:rsidR="000F31B3" w:rsidRDefault="009714DC">
      <w:pPr>
        <w:spacing w:after="0" w:line="600" w:lineRule="auto"/>
        <w:ind w:firstLine="720"/>
        <w:jc w:val="both"/>
        <w:rPr>
          <w:rFonts w:eastAsia="Times New Roman"/>
          <w:szCs w:val="24"/>
        </w:rPr>
      </w:pPr>
      <w:r>
        <w:rPr>
          <w:rFonts w:eastAsia="Times New Roman"/>
          <w:szCs w:val="24"/>
        </w:rPr>
        <w:t>Θα θέλαμε την τοποθέτησή σας για το πώς θα καλυφθεί αυτή η «τρύπα» και ποιες είναι οι ενέργειες, στις οποίες σκοπεύει να προβεί το Υπουργείο, προκειμένου ακριβώς να αντιμετωπίσε</w:t>
      </w:r>
      <w:r>
        <w:rPr>
          <w:rFonts w:eastAsia="Times New Roman"/>
          <w:szCs w:val="24"/>
        </w:rPr>
        <w:t>ι αυτή την «τρύπα».</w:t>
      </w:r>
    </w:p>
    <w:p w14:paraId="4348E3E8"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Δεύτερο θέμα, μιλήσατε –ομολογώ- με μια άνεση για το ότι βασικά παρακάμπτεται το ελληνικό Κοινοβούλιο. Ούτε λίγο ούτε πολύ αυτό που ψηφίζουμε σήμερα είναι ότι ενώ για οποιαδήποτε τροποποίηση του </w:t>
      </w:r>
      <w:r>
        <w:rPr>
          <w:rFonts w:eastAsia="Times New Roman" w:cs="Times New Roman"/>
          <w:szCs w:val="24"/>
          <w:lang w:val="en-US"/>
        </w:rPr>
        <w:t>shareholders</w:t>
      </w:r>
      <w:r>
        <w:rPr>
          <w:rFonts w:eastAsia="Times New Roman" w:cs="Times New Roman"/>
          <w:szCs w:val="24"/>
        </w:rPr>
        <w:t xml:space="preserve"> </w:t>
      </w:r>
      <w:r>
        <w:rPr>
          <w:rFonts w:eastAsia="Times New Roman" w:cs="Times New Roman"/>
          <w:szCs w:val="24"/>
          <w:lang w:val="en-US"/>
        </w:rPr>
        <w:t>agreement</w:t>
      </w:r>
      <w:r>
        <w:rPr>
          <w:rFonts w:eastAsia="Times New Roman" w:cs="Times New Roman"/>
          <w:szCs w:val="24"/>
        </w:rPr>
        <w:t>, της συμφωνίας των</w:t>
      </w:r>
      <w:r>
        <w:rPr>
          <w:rFonts w:eastAsia="Times New Roman" w:cs="Times New Roman"/>
          <w:szCs w:val="24"/>
        </w:rPr>
        <w:t xml:space="preserve"> μετόχων, σήμερα αυτή η τροποποίηση πρέπει να περάσει από τη Βουλή αναγκαστικά, πρέπει να ψηφιστεί από το ελληνικό Κοινοβούλιο, από εδώ και στο εξής ό,τι τροποποίηση γίνεται στη συμφωνία των μετόχων δεν θα χρειάζεται να περνάει από την ελληνική Βουλή. </w:t>
      </w:r>
    </w:p>
    <w:p w14:paraId="4348E3E9"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Αυτ</w:t>
      </w:r>
      <w:r>
        <w:rPr>
          <w:rFonts w:eastAsia="Times New Roman" w:cs="Times New Roman"/>
          <w:szCs w:val="24"/>
        </w:rPr>
        <w:t xml:space="preserve">ό, κύριε Υπουργέ, είναι μια πάρα πολύ σημαντική υποχώρηση της χώρας μας. Είναι μια πρωτοφανής υποχώρηση. Συμφωνία μετόχων που αφορά τον ΟΤΕ δεν θα παίρνει καν την τυπική στάμπα της Βουλής. Είναι πρωτοφανές! Θα θέλαμε να ξέρουμε εάν η Κυβέρνηση σκοπεύει να </w:t>
      </w:r>
      <w:r>
        <w:rPr>
          <w:rFonts w:eastAsia="Times New Roman" w:cs="Times New Roman"/>
          <w:szCs w:val="24"/>
        </w:rPr>
        <w:t xml:space="preserve">προχωρήσει και σε άλλα ζητήματα για τα οποία δεν θα λάβει ποτέ γνώση. Είπατε ευγενικά ότι θα μας φέρετε τη νέα συμφωνία προς συζήτηση. Δεν πρόκειται περί αυτού, κύριε Υπουργέ. Η Βουλή δεν είναι εδώ για να συζητάει απλά. Η Βουλή είναι εδώ για να επικυρώνει </w:t>
      </w:r>
      <w:r>
        <w:rPr>
          <w:rFonts w:eastAsia="Times New Roman" w:cs="Times New Roman"/>
          <w:szCs w:val="24"/>
        </w:rPr>
        <w:t xml:space="preserve">συγκεκριμένες συμφωνίες. </w:t>
      </w:r>
    </w:p>
    <w:p w14:paraId="4348E3E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Τρίτο ζήτημα. Θα θέλαμε την ξεκάθαρη τοποθέτησή σας για το τι ισχύει με το δικαίωμα αρνησικυρίας του ελληνικού δημοσίου, το λεγόμενο βέτο. Τι ακριβώς ισχύει, δεδομένου ότι αυτήν τη στιγμή εκποιείται το 5% του ελληνικού δημοσίου, β</w:t>
      </w:r>
      <w:r>
        <w:rPr>
          <w:rFonts w:eastAsia="Times New Roman" w:cs="Times New Roman"/>
          <w:szCs w:val="24"/>
        </w:rPr>
        <w:t>άσει του οποίου το ελληνικό δημόσιο είχε δικαίωμα αρνησικυρίας, δικαίωμα βέτο επί πάρα πολύ σημαντικών ζητημάτων. Ξεκάθαρα, λοιπόν, ποια είναι η θέση του ελληνικού δημοσίου ως προς αυτά τα καίρια ζητήματα του βέτο, με βάση το Υπουργείο;</w:t>
      </w:r>
    </w:p>
    <w:p w14:paraId="4348E3E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348E3EC"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ΟΕΔΡΕΥΩΝ (Δημήτριος Κρεμαστινός):</w:t>
      </w:r>
      <w:r>
        <w:rPr>
          <w:rFonts w:eastAsia="Times New Roman" w:cs="Times New Roman"/>
          <w:szCs w:val="24"/>
        </w:rPr>
        <w:t xml:space="preserve"> Και εγώ ευχαριστώ. </w:t>
      </w:r>
    </w:p>
    <w:p w14:paraId="4348E3E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Θεοχαρόπουλος και μετά ο κ. Καρράς, λόγω της σειράς των κομμάτων. </w:t>
      </w:r>
    </w:p>
    <w:p w14:paraId="4348E3EE"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Κύριε Υπουργέ της Δικαιοσύνης, όσον αφορά την τροπολογία, βεβαίως και υπάρχει έλλειμμα προσ</w:t>
      </w:r>
      <w:r>
        <w:rPr>
          <w:rFonts w:eastAsia="Times New Roman" w:cs="Times New Roman"/>
          <w:szCs w:val="24"/>
        </w:rPr>
        <w:t xml:space="preserve">ωπικού και κάθε αύξηση του προσωπικού την αντιμετωπίζουμε με θετικό τρόπο. Όμως, πέρα του γεγονότος ότι έρχεται σε ένα άσχετο νομοσχέδιο -αυτό το έχουμε ξεπεράσει πλέον με την Κυβέρνηση και τον τρόπο νομοθέτησης-, να σας κάνω ένα δύο ερωτήματα. </w:t>
      </w:r>
    </w:p>
    <w:p w14:paraId="4348E3EF"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Πρώτον, η </w:t>
      </w:r>
      <w:r>
        <w:rPr>
          <w:rFonts w:eastAsia="Times New Roman" w:cs="Times New Roman"/>
          <w:szCs w:val="24"/>
        </w:rPr>
        <w:t>τροπολογία σχετίζεται με την προκήρυξη του διαγωνισμού των δικαστικών λειτουργών του Σεπτεμβρίου του 2016; Δηλαδή, θα αυξηθεί ο αριθμός εκείνης της προκήρυξης και θα μπουν εκεί επιπρόσθετοι ή αφορά νέα προκήρυξη που θα ανακοινωθεί προσεχώς; Είναι ένα ζήτημ</w:t>
      </w:r>
      <w:r>
        <w:rPr>
          <w:rFonts w:eastAsia="Times New Roman" w:cs="Times New Roman"/>
          <w:szCs w:val="24"/>
        </w:rPr>
        <w:t xml:space="preserve">α στο οποίο γεννάται εύλογα μια απορία. </w:t>
      </w:r>
    </w:p>
    <w:p w14:paraId="4348E3F0"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Ένα δεύτερο θέμα αφορά βέβαια το </w:t>
      </w:r>
      <w:r>
        <w:rPr>
          <w:rFonts w:eastAsia="Times New Roman" w:cs="Times New Roman"/>
          <w:szCs w:val="24"/>
          <w:lang w:val="en-US"/>
        </w:rPr>
        <w:t>timing</w:t>
      </w:r>
      <w:r>
        <w:rPr>
          <w:rFonts w:eastAsia="Times New Roman" w:cs="Times New Roman"/>
          <w:szCs w:val="24"/>
        </w:rPr>
        <w:t xml:space="preserve"> αυτής της πρωτοβουλίας. Ξέρετε ότι με τη δικαιοσύνη και με αυτά που συμβαίνουν το τελευταίο χρονικό διάστημα έχουμε κάθε λόγο να είμαστε καχύποπτοι. Θέλουμε μια τοποθέτησή σας</w:t>
      </w:r>
      <w:r>
        <w:rPr>
          <w:rFonts w:eastAsia="Times New Roman" w:cs="Times New Roman"/>
          <w:szCs w:val="24"/>
        </w:rPr>
        <w:t xml:space="preserve"> ξεκάθαρη –και σήμερα εδώ- για αυτά που έχουν λεχθεί το τελευταίο χρονικό διάστημα για την αύξηση των ορίων ηλικίας των ανώτατων δικαστικών. Πρόκειται περί αντισυνταγματικής ρύθμισης ή πρότασης εάν έχει γίνει και θέλουμε και τη δική σας άποψη σε αυτό το θέ</w:t>
      </w:r>
      <w:r>
        <w:rPr>
          <w:rFonts w:eastAsia="Times New Roman" w:cs="Times New Roman"/>
          <w:szCs w:val="24"/>
        </w:rPr>
        <w:t xml:space="preserve">μα εδώ στο ελληνικό Κοινοβούλιο για το εάν είναι ή όχι αντισυνταγματική. Μπορούν να αυξηθούν τα όρια ηλικίας, για παράδειγμα, των ανώτατων δικαστικών; </w:t>
      </w:r>
    </w:p>
    <w:p w14:paraId="4348E3F1"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Όλα αυτά τα ζητήματα πρέπει να τα δει κάποιος συνολικά. Γιατί βλέπουμε διάφορα αιτήματα των δικαστικών ε</w:t>
      </w:r>
      <w:r>
        <w:rPr>
          <w:rFonts w:eastAsia="Times New Roman" w:cs="Times New Roman"/>
          <w:szCs w:val="24"/>
        </w:rPr>
        <w:t xml:space="preserve">ίτε για αναδρομικά, είτε για τις αυξήσεις, είτε για τον αριθμό του προσωπικού, τα οποία πρέπει να τα βλέπουμε συνολικά. Αποσπασματικά, λοιπόν, έρχονται κάποιες ρυθμίσεις όπως η σημερινή και για αυτό γεννώνται εύλογες απορίες. </w:t>
      </w:r>
    </w:p>
    <w:p w14:paraId="4348E3F2"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Τσακαλώτο</w:t>
      </w:r>
      <w:proofErr w:type="spellEnd"/>
      <w:r>
        <w:rPr>
          <w:rFonts w:eastAsia="Times New Roman" w:cs="Times New Roman"/>
          <w:szCs w:val="24"/>
        </w:rPr>
        <w:t>, συγχαρητήρια</w:t>
      </w:r>
      <w:r>
        <w:rPr>
          <w:rFonts w:eastAsia="Times New Roman" w:cs="Times New Roman"/>
          <w:szCs w:val="24"/>
        </w:rPr>
        <w:t xml:space="preserve"> αρχικά για την εκλογή σας και την πρωτιά σας στην Κεντρική Επιτροπή του ΣΥΡΙΖΑ. Εύχομαι κάθε συνεργασία με τον σύντροφό σας, τον Πάνο Καμμένο, να μπορείτε να τα βρίσκεται και στο οικονομικό πεδίο. Έχετε συντροφικές πλέον από ό,τι είδα σχέσεις. </w:t>
      </w:r>
    </w:p>
    <w:p w14:paraId="4348E3F3"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Όσον αφορά το συγκεκριμένο νομοσχέδιο, το είδα προσεκτικά και θέλω να σας κάνω μια ερώτηση στο τέλος για να είμαστε και παραγωγικοί. Πρώτα-πρώτα γράφει μέσα αυτό που αναφέρατε και εσείς ότι δεν θα απαιτούνται περαιτέρω ενέργειας αναφορικά με την κύρωση δυν</w:t>
      </w:r>
      <w:r>
        <w:rPr>
          <w:rFonts w:eastAsia="Times New Roman" w:cs="Times New Roman"/>
          <w:szCs w:val="24"/>
        </w:rPr>
        <w:t xml:space="preserve">άμει νόμου ή με άλλον τρόπο. Είπατε ότι δεν είναι αποτέλεσμα </w:t>
      </w:r>
      <w:proofErr w:type="spellStart"/>
      <w:r>
        <w:rPr>
          <w:rFonts w:eastAsia="Times New Roman" w:cs="Times New Roman"/>
          <w:szCs w:val="24"/>
        </w:rPr>
        <w:t>μνημονιακών</w:t>
      </w:r>
      <w:proofErr w:type="spellEnd"/>
      <w:r>
        <w:rPr>
          <w:rFonts w:eastAsia="Times New Roman" w:cs="Times New Roman"/>
          <w:szCs w:val="24"/>
        </w:rPr>
        <w:t xml:space="preserve"> επιλογών, αλλά το θέλει η επιτροπή και το χάνει η χώρα. </w:t>
      </w:r>
    </w:p>
    <w:p w14:paraId="4348E3F4"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Ε, γιατί τότε το δεχθήκατε στη διαπραγμάτευση; Μπορούμε να σας εγκαλέσουμε για αναποτελεσματική διαπραγμάτευση σε αυτό το θέμα</w:t>
      </w:r>
      <w:r>
        <w:rPr>
          <w:rFonts w:eastAsia="Times New Roman" w:cs="Times New Roman"/>
          <w:szCs w:val="24"/>
        </w:rPr>
        <w:t>. Θεωρείτε εσείς ότι δεν είναι μια σημαντική απώλεια αυτήν τη στιγμή το να μην μπορούμε να φέρουμε στη Βουλή αυτά τα θέματα; Η δική σας η θέση ποια είναι; Είστε Υπουργός Οικονομικών. Μπορεί να λέγατε άλλα πράγματα προεκλογικά αλλά η δική σας η θέση ποια εί</w:t>
      </w:r>
      <w:r>
        <w:rPr>
          <w:rFonts w:eastAsia="Times New Roman" w:cs="Times New Roman"/>
          <w:szCs w:val="24"/>
        </w:rPr>
        <w:t xml:space="preserve">ναι; Γιατί αυτό –και το θέσανε νομίζω όλα τα κόμματα- είναι μια σημαντική αλλαγή που δεν μπορεί να γίνει δεκτή. </w:t>
      </w:r>
    </w:p>
    <w:p w14:paraId="4348E3F5"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Δεύτερο θέμα, σε σχέση με τη μεταβίβαση. Μεταβιβάζετε 24,5 εκατομμύρια μετοχές του ΟΤΕ, από τα 29 εκατομμύρια, το 5% από το 6% που είχε απομείν</w:t>
      </w:r>
      <w:r>
        <w:rPr>
          <w:rFonts w:eastAsia="Times New Roman" w:cs="Times New Roman"/>
          <w:szCs w:val="24"/>
        </w:rPr>
        <w:t xml:space="preserve">ει. Μένει να ελέγχει το δημόσιο 1% των μετοχών. </w:t>
      </w:r>
    </w:p>
    <w:p w14:paraId="4348E3F6"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Πουλάει το 5%. Και το δικαίωμα βέτο ήταν αυτό για το 5% σε σχέση με την κυριότητα που έχει το ελληνικό δημόσιο. Το ερώτημα είναι: Χάνεται το δικαίωμα βέτο ή όχι;</w:t>
      </w:r>
    </w:p>
    <w:p w14:paraId="4348E3F7"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Το δεύτερον είναι ότι έχει 4% το ΙΚΑ. Εξετάσα</w:t>
      </w:r>
      <w:r>
        <w:rPr>
          <w:rFonts w:eastAsia="Times New Roman" w:cs="Times New Roman"/>
          <w:szCs w:val="24"/>
        </w:rPr>
        <w:t xml:space="preserve">τε άλλες περιπτώσεις, όπως για παράδειγμα να βοηθήσετε τη ρευστότητα του ταμείου και να δώσετε άλλο ποσοστό αντί γι’ αυτό, σ’ αυτή τη διαδικασία, το 4%, και να κρατήσετε το 6%; Εξετάσατε περιπτώσεις άλλες σ’ αυτή τη διαδικασία διαπραγμάτευσης; </w:t>
      </w:r>
    </w:p>
    <w:p w14:paraId="4348E3F8"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Το ουσιαστι</w:t>
      </w:r>
      <w:r>
        <w:rPr>
          <w:rFonts w:eastAsia="Times New Roman" w:cs="Times New Roman"/>
          <w:szCs w:val="24"/>
        </w:rPr>
        <w:t>κό είναι όμως ότι εδώ βλέπουμε συνέχεια ζητήματα που ανακύπτουν. Ενημερώσατε την Κυριακή το βράδυ, αν δεν κάνω λάθος, τουλάχιστον την Κοινοβουλευτική Ομάδα της Δημοκρατικής Συμπαράταξης ότι θα φέρετε μια τροπολογία. Δεν είχατε ενημερώσει νωρίτερα για το συ</w:t>
      </w:r>
      <w:r>
        <w:rPr>
          <w:rFonts w:eastAsia="Times New Roman" w:cs="Times New Roman"/>
          <w:szCs w:val="24"/>
        </w:rPr>
        <w:t xml:space="preserve">γκεκριμένο θέμα. </w:t>
      </w:r>
    </w:p>
    <w:p w14:paraId="4348E3F9"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Εμείς βλέπουμε συνεχώς αιφνιδιασμούς σ’ αυτά τα ζητήματα. Μπορεί να εξειδικεύσατε εσείς στη συνέχεια το μνημόνιο στις περαιτέρω διαπραγματεύσεις όμως εδώ φαίνεται ότι ανά πάσα στιγμή μπορεί να σηκώνει ένας δανειστής το τηλέφωνο να σας ζητ</w:t>
      </w:r>
      <w:r>
        <w:rPr>
          <w:rFonts w:eastAsia="Times New Roman" w:cs="Times New Roman"/>
          <w:szCs w:val="24"/>
        </w:rPr>
        <w:t>άει, για παράδειγμα</w:t>
      </w:r>
      <w:r w:rsidRPr="00FB6858">
        <w:rPr>
          <w:rFonts w:eastAsia="Times New Roman" w:cs="Times New Roman"/>
          <w:szCs w:val="24"/>
        </w:rPr>
        <w:t xml:space="preserve"> </w:t>
      </w:r>
      <w:r>
        <w:rPr>
          <w:rFonts w:eastAsia="Times New Roman" w:cs="Times New Roman"/>
          <w:szCs w:val="24"/>
        </w:rPr>
        <w:t xml:space="preserve">ότι θέλει, αντί για πέντε, τέσσερα και να γίνονται δεκτές αυτές οι αλλαγές. </w:t>
      </w:r>
    </w:p>
    <w:p w14:paraId="4348E3F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Γι’ αυτόν τον λόγο πλέον θα φτάσουμε να έχουμε το 1% να μην έχουμε δικαίωμα βέτο ως χώρα και να μην περνάει από τη Βουλή. Αυτή εδώ είναι μια διαδικασία που δεν τιμάει το ελληνικό Κοινοβούλιο. Και </w:t>
      </w:r>
      <w:r>
        <w:rPr>
          <w:rFonts w:eastAsia="Times New Roman" w:cs="Times New Roman"/>
          <w:szCs w:val="24"/>
        </w:rPr>
        <w:lastRenderedPageBreak/>
        <w:t>θα θέλαμε βέβαια και την Κοινοβουλευτική Ομάδα του ΣΥΡΙΖΑ να</w:t>
      </w:r>
      <w:r>
        <w:rPr>
          <w:rFonts w:eastAsia="Times New Roman" w:cs="Times New Roman"/>
          <w:szCs w:val="24"/>
        </w:rPr>
        <w:t xml:space="preserve"> πάρει συγκεκριμένη θέση γι’ αυτά τα ζητήματα. </w:t>
      </w:r>
    </w:p>
    <w:p w14:paraId="4348E3F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348E3FC"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Κι εγώ ευχαριστώ.</w:t>
      </w:r>
    </w:p>
    <w:p w14:paraId="4348E3F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Ο κ. Καρράς έχει ζητήσει και έχει τον λόγο ως Κοινοβουλευτικός Εκπρόσωπος της Ένωσης Κεντρώων.</w:t>
      </w:r>
    </w:p>
    <w:p w14:paraId="4348E3FE"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Βεβαίως, κύριε Πρ</w:t>
      </w:r>
      <w:r>
        <w:rPr>
          <w:rFonts w:eastAsia="Times New Roman" w:cs="Times New Roman"/>
          <w:szCs w:val="24"/>
        </w:rPr>
        <w:t xml:space="preserve">όεδρε, με τη σειρά που ακολουθεί ο ένας Υπουργός τον άλλον και τίθενται διαφορετικά ζητήματα τροπολογιών, καταλαβαίνετε ότι δεν είναι νομοθέτηση αυτή. Αυτή είναι μορφή ασκήσεων επί </w:t>
      </w:r>
      <w:proofErr w:type="spellStart"/>
      <w:r>
        <w:rPr>
          <w:rFonts w:eastAsia="Times New Roman" w:cs="Times New Roman"/>
          <w:szCs w:val="24"/>
        </w:rPr>
        <w:t>χάρτου</w:t>
      </w:r>
      <w:proofErr w:type="spellEnd"/>
      <w:r>
        <w:rPr>
          <w:rFonts w:eastAsia="Times New Roman" w:cs="Times New Roman"/>
          <w:szCs w:val="24"/>
        </w:rPr>
        <w:t xml:space="preserve">. </w:t>
      </w:r>
    </w:p>
    <w:p w14:paraId="4348E3FF"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Ανεξάρτητα απ’ αυτό, θα αναφερθώ στην τροπολογία για την «</w:t>
      </w:r>
      <w:r>
        <w:rPr>
          <w:rFonts w:eastAsia="Times New Roman" w:cs="Times New Roman"/>
          <w:szCs w:val="24"/>
          <w:lang w:val="en-US"/>
        </w:rPr>
        <w:t>COSMOTE</w:t>
      </w:r>
      <w:r>
        <w:rPr>
          <w:rFonts w:eastAsia="Times New Roman" w:cs="Times New Roman"/>
          <w:szCs w:val="24"/>
        </w:rPr>
        <w:t>»</w:t>
      </w:r>
      <w:r>
        <w:rPr>
          <w:rFonts w:eastAsia="Times New Roman" w:cs="Times New Roman"/>
          <w:szCs w:val="24"/>
        </w:rPr>
        <w:t xml:space="preserve"> και θέλω να ρωτήσω τον κ. </w:t>
      </w:r>
      <w:proofErr w:type="spellStart"/>
      <w:r>
        <w:rPr>
          <w:rFonts w:eastAsia="Times New Roman" w:cs="Times New Roman"/>
          <w:szCs w:val="24"/>
        </w:rPr>
        <w:t>Τσακαλώτο</w:t>
      </w:r>
      <w:proofErr w:type="spellEnd"/>
      <w:r>
        <w:rPr>
          <w:rFonts w:eastAsia="Times New Roman" w:cs="Times New Roman"/>
          <w:szCs w:val="24"/>
        </w:rPr>
        <w:t xml:space="preserve"> τα εξής. </w:t>
      </w:r>
    </w:p>
    <w:p w14:paraId="4348E400"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Παρατηρώ δυο διατάξεις. Μια ανάθεση στη διεθνή διαιτησία κάθε συμβατική διαφορά της Γενεύης, του Διεθνούς Εμπορικού Επιμελητηρίου υπό τον τίτλο «Δικαιοδοσία» και από κάτω, επόμενη ρύθμιση, «Εφαρμοστέο Δίκαιο».</w:t>
      </w:r>
      <w:r>
        <w:rPr>
          <w:rFonts w:eastAsia="Times New Roman" w:cs="Times New Roman"/>
          <w:szCs w:val="24"/>
        </w:rPr>
        <w:t xml:space="preserve"> «Η παρούσα συμφωνία και οποιεσδήποτε μη συμβατικές διαφορές που προκύπτουν απ’ αυτή θα </w:t>
      </w:r>
      <w:proofErr w:type="spellStart"/>
      <w:r>
        <w:rPr>
          <w:rFonts w:eastAsia="Times New Roman" w:cs="Times New Roman"/>
          <w:szCs w:val="24"/>
        </w:rPr>
        <w:t>διέπονται</w:t>
      </w:r>
      <w:proofErr w:type="spellEnd"/>
      <w:r>
        <w:rPr>
          <w:rFonts w:eastAsia="Times New Roman" w:cs="Times New Roman"/>
          <w:szCs w:val="24"/>
        </w:rPr>
        <w:t xml:space="preserve"> κα θα ερμηνεύονται σύμφωνα με το ελληνικό δίκαιο». </w:t>
      </w:r>
    </w:p>
    <w:p w14:paraId="4348E401"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Θέλω να ρωτήσω το εξής: Εφόσον πλέον δεν θα εισάγεται στην ελληνική Βουλή προς κύρωση οποιαδήποτε τροποποί</w:t>
      </w:r>
      <w:r>
        <w:rPr>
          <w:rFonts w:eastAsia="Times New Roman" w:cs="Times New Roman"/>
          <w:szCs w:val="24"/>
        </w:rPr>
        <w:t xml:space="preserve">ηση συμφωνίας και περιοριστήκατε να πείτε ότι μόνο θα ενημερώνεται κατά το δυνατόν η Βουλή, μεταξύ των όρων των οποίων μπορούν να αλλάξουν είναι και το εφαρμοστέο δίκαιο. Και αύριο μπορεί να τεθεί Δίκαιο Λιχτενστάιν, Δίκαιο Λουξεμβούργου και να αναγκαστεί </w:t>
      </w:r>
      <w:r>
        <w:rPr>
          <w:rFonts w:eastAsia="Times New Roman" w:cs="Times New Roman"/>
          <w:szCs w:val="24"/>
        </w:rPr>
        <w:t xml:space="preserve">η ελληνική κυβέρνηση να το νομοθετήσει. </w:t>
      </w:r>
    </w:p>
    <w:p w14:paraId="4348E402"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w:t>
      </w:r>
      <w:r w:rsidRPr="00F650D5">
        <w:rPr>
          <w:rFonts w:eastAsia="Times New Roman" w:cs="Times New Roman"/>
          <w:szCs w:val="24"/>
        </w:rPr>
        <w:t>κ.</w:t>
      </w:r>
      <w:r w:rsidRPr="000A31AB">
        <w:rPr>
          <w:rFonts w:eastAsia="Times New Roman" w:cs="Times New Roman"/>
          <w:b/>
          <w:szCs w:val="24"/>
        </w:rPr>
        <w:t xml:space="preserve"> ΓΕΩΡΓΙΟΣ ΒΑΡΕΜΕΝΟΣ</w:t>
      </w:r>
      <w:r>
        <w:rPr>
          <w:rFonts w:eastAsia="Times New Roman" w:cs="Times New Roman"/>
          <w:szCs w:val="24"/>
        </w:rPr>
        <w:t>)</w:t>
      </w:r>
    </w:p>
    <w:p w14:paraId="4348E403"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Εκείνο το οποίο θέλω να σας ζητήσω είναι σήμερα που εισάγεται η τροπολογία να φέρετε διάταξη, κατά την οποία αν υπ</w:t>
      </w:r>
      <w:r>
        <w:rPr>
          <w:rFonts w:eastAsia="Times New Roman" w:cs="Times New Roman"/>
          <w:szCs w:val="24"/>
        </w:rPr>
        <w:t>άρχει ζήτημα μεταβολής του εφαρμοστέου δικαίου θα τίθεται υπό την έγκριση της Βουλής. Γιατί το λέω αυτό; Έχετε παραιτηθεί και κυριαρχικού δικαιώματος της Ελλάδος, χωρίς δυνατότητα προσφυγής, λέτε, κατά της αποφάσεως του διαιτητικού δικαστηρίου, εξαιρουμένω</w:t>
      </w:r>
      <w:r>
        <w:rPr>
          <w:rFonts w:eastAsia="Times New Roman" w:cs="Times New Roman"/>
          <w:szCs w:val="24"/>
        </w:rPr>
        <w:t xml:space="preserve">ν των περιπτώσεων που προβλέπονται από τον νόμο. Ποιες περιπτώσεις προβλέπονται από τον νόμο; Από την πολιτική δικονομία; Είναι και ο κ. Παρασκευόπουλος εδώ. Ίσως θέλει να απαντήσει σ’ αυτό το σημείο. </w:t>
      </w:r>
    </w:p>
    <w:p w14:paraId="4348E404"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Θα πρέπει να προσδιοριστούν λοιπόν οι εξαιρέσεις που π</w:t>
      </w:r>
      <w:r>
        <w:rPr>
          <w:rFonts w:eastAsia="Times New Roman" w:cs="Times New Roman"/>
          <w:szCs w:val="24"/>
        </w:rPr>
        <w:t>ροβλέπονται από τον νόμο, διότι από τη γενικότητα της διατάξεως αφαιρείται και το δικαίωμα προσφυγής του ελληνικού δημοσίου στην ελληνική δικαιοσύνη. Αυτά, λοιπόν, ως προς το ζήτημα της τροπολογίας της «</w:t>
      </w:r>
      <w:r>
        <w:rPr>
          <w:rFonts w:eastAsia="Times New Roman" w:cs="Times New Roman"/>
          <w:szCs w:val="24"/>
          <w:lang w:val="en-US"/>
        </w:rPr>
        <w:t>COSMOTE</w:t>
      </w:r>
      <w:r>
        <w:rPr>
          <w:rFonts w:eastAsia="Times New Roman" w:cs="Times New Roman"/>
          <w:szCs w:val="24"/>
        </w:rPr>
        <w:t>».</w:t>
      </w:r>
    </w:p>
    <w:p w14:paraId="4348E405"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Ένα δεύτερο ερώτημα θα ήθελα να απευθύνω στ</w:t>
      </w:r>
      <w:r>
        <w:rPr>
          <w:rFonts w:eastAsia="Times New Roman" w:cs="Times New Roman"/>
          <w:szCs w:val="24"/>
        </w:rPr>
        <w:t xml:space="preserve">ον κ. Παρασκευόπουλο για το θέμα του αριθμού των δικαστών. Θυμάστε, κύριε Υπουργέ, την αντίδρασή μου στην δυνατότητα συμμετοχής διοικητικών </w:t>
      </w:r>
      <w:r>
        <w:rPr>
          <w:rFonts w:eastAsia="Times New Roman" w:cs="Times New Roman"/>
          <w:szCs w:val="24"/>
        </w:rPr>
        <w:lastRenderedPageBreak/>
        <w:t xml:space="preserve">δικαστών στις </w:t>
      </w:r>
      <w:proofErr w:type="spellStart"/>
      <w:r>
        <w:rPr>
          <w:rFonts w:eastAsia="Times New Roman" w:cs="Times New Roman"/>
          <w:szCs w:val="24"/>
        </w:rPr>
        <w:t>ενδικοφανείς</w:t>
      </w:r>
      <w:proofErr w:type="spellEnd"/>
      <w:r>
        <w:rPr>
          <w:rFonts w:eastAsia="Times New Roman" w:cs="Times New Roman"/>
          <w:szCs w:val="24"/>
        </w:rPr>
        <w:t xml:space="preserve"> επιτροπές των προσφυγών για τον λόγο ότι είχα θεωρήσει ότι είναι δικαστήριο. Σήμερα –αν δ</w:t>
      </w:r>
      <w:r>
        <w:rPr>
          <w:rFonts w:eastAsia="Times New Roman" w:cs="Times New Roman"/>
          <w:szCs w:val="24"/>
        </w:rPr>
        <w:t xml:space="preserve">εν ήταν λάθος γλωσσικό- αναφέρατε ότι αυτά είναι δικαστήρια, αν το κατάλαβα καλά. Θα με διορθώσετε. </w:t>
      </w:r>
    </w:p>
    <w:p w14:paraId="4348E406"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Ανεξάρτητα απ’ αυτό όμως, είναι ικανός ο αριθμός των οκτώ παρέδρων και διοικητικών πρωτοδικών που θα αντιμετωπίσουν το ζήτημα των </w:t>
      </w:r>
      <w:proofErr w:type="spellStart"/>
      <w:r>
        <w:rPr>
          <w:rFonts w:eastAsia="Times New Roman" w:cs="Times New Roman"/>
          <w:szCs w:val="24"/>
        </w:rPr>
        <w:t>ενδικοφανών</w:t>
      </w:r>
      <w:proofErr w:type="spellEnd"/>
      <w:r>
        <w:rPr>
          <w:rFonts w:eastAsia="Times New Roman" w:cs="Times New Roman"/>
          <w:szCs w:val="24"/>
        </w:rPr>
        <w:t xml:space="preserve"> προσφυγών, έχ</w:t>
      </w:r>
      <w:r>
        <w:rPr>
          <w:rFonts w:eastAsia="Times New Roman" w:cs="Times New Roman"/>
          <w:szCs w:val="24"/>
        </w:rPr>
        <w:t xml:space="preserve">ει μελετηθεί αυτός ο αριθμός ή καλύπτει μια άλλη ανάγκη η τροπολογία; Βλέπω ότι αναφερθήκατε στο προσφυγικό και το μεταναστευτικό ότι είναι λόγος αυξήσεως του αριθμού των εισαγγελέων και δη των αντιεισαγγελέων, αλλά βλέπω ότι αντί να αυξήσουμε τουλάχιστον </w:t>
      </w:r>
      <w:r>
        <w:rPr>
          <w:rFonts w:eastAsia="Times New Roman" w:cs="Times New Roman"/>
          <w:szCs w:val="24"/>
        </w:rPr>
        <w:t>τους εισαγγελείς πρωτοδικών, πλημμελειοδικών σε πρώτο βαθμό, αυξάνουμε τους αντιεισαγγελείς του Αρείου Πάγου κατά δύο.</w:t>
      </w:r>
    </w:p>
    <w:p w14:paraId="4348E407"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Μα, δεν θα δικάσουν οι αντιεισαγγελείς του Αρείου Πάγου υποθέσεις αυτήν τη στιγμή. Μήπως περιέχει η τροπολογία σας αφορμή ούτως ώστε να </w:t>
      </w:r>
      <w:proofErr w:type="spellStart"/>
      <w:r>
        <w:rPr>
          <w:rFonts w:eastAsia="Times New Roman" w:cs="Times New Roman"/>
          <w:szCs w:val="24"/>
        </w:rPr>
        <w:t>ξ</w:t>
      </w:r>
      <w:r>
        <w:rPr>
          <w:rFonts w:eastAsia="Times New Roman" w:cs="Times New Roman"/>
          <w:szCs w:val="24"/>
        </w:rPr>
        <w:t>εφρακάρει</w:t>
      </w:r>
      <w:proofErr w:type="spellEnd"/>
      <w:r>
        <w:rPr>
          <w:rFonts w:eastAsia="Times New Roman" w:cs="Times New Roman"/>
          <w:szCs w:val="24"/>
        </w:rPr>
        <w:t xml:space="preserve"> και η δικαστική επετηρίδα; Διότι εγώ έτσι το ερμηνεύω, όταν βλέπω δύο αντιεισαγγελείς του Αρείου Πάγου σε συνολικό αριθμό είκοσι. </w:t>
      </w:r>
    </w:p>
    <w:p w14:paraId="4348E408"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Νομίζω, λοιπόν, ότι θα πρέπει να αυξηθεί ο αριθμός των διοικητικών δικαστών πρώτου βαθμού. Διότι έχω γίνει και μάντ</w:t>
      </w:r>
      <w:r>
        <w:rPr>
          <w:rFonts w:eastAsia="Times New Roman" w:cs="Times New Roman"/>
          <w:szCs w:val="24"/>
        </w:rPr>
        <w:t xml:space="preserve">ης κακών, κύριε Παρασκευόπουλε. Έχω πει ότι οι επιτροπές δεν θα λειτουργήσουν, γιατί διατηρείτε ακόμα την εξουσία του διοικητικού εφετείου να αποφασίζει σε αίτηση ακυρώσεως μετά την επιτροπή των </w:t>
      </w:r>
      <w:proofErr w:type="spellStart"/>
      <w:r>
        <w:rPr>
          <w:rFonts w:eastAsia="Times New Roman" w:cs="Times New Roman"/>
          <w:szCs w:val="24"/>
        </w:rPr>
        <w:t>ενδικοφανών</w:t>
      </w:r>
      <w:proofErr w:type="spellEnd"/>
      <w:r>
        <w:rPr>
          <w:rFonts w:eastAsia="Times New Roman" w:cs="Times New Roman"/>
          <w:szCs w:val="24"/>
        </w:rPr>
        <w:t xml:space="preserve"> προσφυγών κι έχετε δημιουργήσει τέσσερις βαθμούς </w:t>
      </w:r>
      <w:r>
        <w:rPr>
          <w:rFonts w:eastAsia="Times New Roman" w:cs="Times New Roman"/>
          <w:szCs w:val="24"/>
        </w:rPr>
        <w:t xml:space="preserve">αυτήν τη στιγμή δικαιοδοσίας. </w:t>
      </w:r>
    </w:p>
    <w:p w14:paraId="4348E409"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Τρίτον, η κ. Αντωνοπούλου, βλέπω, είναι εδώ και θα ήθελα να την ρωτήσω κάτι επί της τροπολογίας και τελειώνω: Μας είπατε, κυρία Υπουργέ, ότι δίνεται η δυνατότητα σε έναν μήνα στους επίκουρους προ της συνταξιοδότησης να εξελιχ</w:t>
      </w:r>
      <w:r>
        <w:rPr>
          <w:rFonts w:eastAsia="Times New Roman" w:cs="Times New Roman"/>
          <w:szCs w:val="24"/>
        </w:rPr>
        <w:t>θούν. Αυτόν, λοιπόν, σημαίνει οπωσδήποτε και κατ’ αποτέλεσμα συνταξιοδοτική μεταβολή.</w:t>
      </w:r>
    </w:p>
    <w:p w14:paraId="4348E40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Εντάσσεται στον νόμο που ψηφίσατε περί κοινωνικής ασφάλισης; Το λάβατε υπ’ </w:t>
      </w:r>
      <w:proofErr w:type="spellStart"/>
      <w:r>
        <w:rPr>
          <w:rFonts w:eastAsia="Times New Roman" w:cs="Times New Roman"/>
          <w:szCs w:val="24"/>
        </w:rPr>
        <w:t>όψιν</w:t>
      </w:r>
      <w:proofErr w:type="spellEnd"/>
      <w:r>
        <w:rPr>
          <w:rFonts w:eastAsia="Times New Roman" w:cs="Times New Roman"/>
          <w:szCs w:val="24"/>
        </w:rPr>
        <w:t xml:space="preserve"> σας ότι εμμέσως ανατρέπεται η πολιτική σας –εμείς δεν θα έχουμε ψηφίσει αυτά, απλώς θέλω ν</w:t>
      </w:r>
      <w:r>
        <w:rPr>
          <w:rFonts w:eastAsia="Times New Roman" w:cs="Times New Roman"/>
          <w:szCs w:val="24"/>
        </w:rPr>
        <w:t xml:space="preserve">α το επισημάνω- για τον λόγο ότι εφόσον δίνεται η δυνατότητα εξέλιξης σε έναν μήνα είναι ένας βαθμός προνομιακός. Εμείς </w:t>
      </w:r>
      <w:r>
        <w:rPr>
          <w:rFonts w:eastAsia="Times New Roman" w:cs="Times New Roman"/>
          <w:szCs w:val="24"/>
        </w:rPr>
        <w:lastRenderedPageBreak/>
        <w:t xml:space="preserve">δεν έχουμε, κατ’ αρχάς, ιδιαίτερες αντιρρήσεις σε αυτό, αλλά μήπως είναι, πλέον, ένας δούρειος ίππος αυτό το πράγμα, άνθρωποι οι οποίοι </w:t>
      </w:r>
      <w:r>
        <w:rPr>
          <w:rFonts w:eastAsia="Times New Roman" w:cs="Times New Roman"/>
          <w:szCs w:val="24"/>
        </w:rPr>
        <w:t>έχουν προσφέρει, έχουν δοκιμαστεί στην εκπαίδευση, όμως θα είχαν το δικαίωμα να παραμείνουν ή να συνταξιοδοτηθούν και παίρνουν μια έμμεση αιτία να αποσυρθούν από την υπηρεσία, να αποχωρήσουν, με προνόμιο αύξησης της συντάξεως;</w:t>
      </w:r>
    </w:p>
    <w:p w14:paraId="4348E40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Κύριε Πρόεδρε, μου έχετε δώσε</w:t>
      </w:r>
      <w:r>
        <w:rPr>
          <w:rFonts w:eastAsia="Times New Roman" w:cs="Times New Roman"/>
          <w:szCs w:val="24"/>
        </w:rPr>
        <w:t>ι τον λόγο για οκτώ λεπτά να μιλήσω ως Κοινοβουλευτικός;</w:t>
      </w:r>
    </w:p>
    <w:p w14:paraId="4348E40C"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Ναι.</w:t>
      </w:r>
      <w:r>
        <w:rPr>
          <w:rFonts w:eastAsia="Times New Roman" w:cs="Times New Roman"/>
          <w:b/>
          <w:szCs w:val="24"/>
        </w:rPr>
        <w:t xml:space="preserve"> </w:t>
      </w:r>
    </w:p>
    <w:p w14:paraId="4348E40D"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Τότε θα έπρεπε να είχα έρθει στο Βήμα. Δεν το πρόσεξα. Συνεχίζω, λοιπόν, από εδώ την ομιλία μου, αν μου επιτρέπετε. </w:t>
      </w:r>
    </w:p>
    <w:p w14:paraId="4348E40E"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ΠΡΟΕΔΡΕΥΩΝ (Γεώρ</w:t>
      </w:r>
      <w:r>
        <w:rPr>
          <w:rFonts w:eastAsia="Times New Roman" w:cs="Times New Roman"/>
          <w:b/>
          <w:szCs w:val="24"/>
        </w:rPr>
        <w:t xml:space="preserve">γιος Βαρεμένος): </w:t>
      </w:r>
      <w:r>
        <w:rPr>
          <w:rFonts w:eastAsia="Times New Roman" w:cs="Times New Roman"/>
          <w:szCs w:val="24"/>
        </w:rPr>
        <w:t>Και από κάτω, καλός ρήτορας είστε.</w:t>
      </w:r>
    </w:p>
    <w:p w14:paraId="4348E40F"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Καλοσύνη σας. Ευχαριστώ πολύ.</w:t>
      </w:r>
    </w:p>
    <w:p w14:paraId="4348E410"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Αυτές είναι οι ερωτήσεις μου επί των τροπολογιών. Βεβαίως, πρέπει να σχολιάσω ένα ζήτημα που αφορά την αναντιστοιχία, ανακολουθία, την ανομοιότητα μεταξύ των τροπολογιών. Και πρέπει να ομολογήσω ότι αισθάνομαι να ασκείται μια πίεση μεγάλη στους βουλευτές κ</w:t>
      </w:r>
      <w:r>
        <w:rPr>
          <w:rFonts w:eastAsia="Times New Roman" w:cs="Times New Roman"/>
          <w:szCs w:val="24"/>
        </w:rPr>
        <w:t xml:space="preserve">αι ιδιαίτερα στους αγορητές και τους κοινοβουλευτικούς εκπροσώπους, όταν πρόκειται να τοποθετηθούν επί των τροπολογιών, οι οποίες τροπολογίες είναι άσχετες προς το </w:t>
      </w:r>
      <w:proofErr w:type="spellStart"/>
      <w:r>
        <w:rPr>
          <w:rFonts w:eastAsia="Times New Roman" w:cs="Times New Roman"/>
          <w:szCs w:val="24"/>
        </w:rPr>
        <w:t>ψηφιζόμενο</w:t>
      </w:r>
      <w:proofErr w:type="spellEnd"/>
      <w:r>
        <w:rPr>
          <w:rFonts w:eastAsia="Times New Roman" w:cs="Times New Roman"/>
          <w:szCs w:val="24"/>
        </w:rPr>
        <w:t xml:space="preserve"> νομοσχέδιο. Αυτό είναι δεδομένο. </w:t>
      </w:r>
    </w:p>
    <w:p w14:paraId="4348E411"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Θέλω να πω κάτι άλλο, όμως. Βλέπω δύο τροπολογί</w:t>
      </w:r>
      <w:r>
        <w:rPr>
          <w:rFonts w:eastAsia="Times New Roman" w:cs="Times New Roman"/>
          <w:szCs w:val="24"/>
        </w:rPr>
        <w:t>ες που αφορούν τη ναυτιλία και ιδιαίτερα τη σύσταση οργανικών θέσεων στις εκπαιδευτικές μονάδες του Υπουργείου Ναυτιλίας, κάτι που θα έπρεπε να έχει γίνει από καιρό. Η ελληνική ναυτιλία δέχεται έναν ανταγωνισμό τεράστιο από ναυτιλίες άλλων χωρών και δη ουσ</w:t>
      </w:r>
      <w:r>
        <w:rPr>
          <w:rFonts w:eastAsia="Times New Roman" w:cs="Times New Roman"/>
          <w:szCs w:val="24"/>
        </w:rPr>
        <w:t>ιαστικά που δεν τις περιμέναμε να είναι ναυτιλιακές δυνάμεις. Αλλά δέχεται και τα ελληνικά πληρώματα, τα οποία είναι τα αξιότερα, ίσως, του κόσμου. Οι Έλληνες είναι ναύτες, είναι ναυτικοί. Δέχεται, λοιπόν, μια πίεση και στα κατώτερα πληρώματα, στα οποία, ό</w:t>
      </w:r>
      <w:r>
        <w:rPr>
          <w:rFonts w:eastAsia="Times New Roman" w:cs="Times New Roman"/>
          <w:szCs w:val="24"/>
        </w:rPr>
        <w:t xml:space="preserve">που υπάρχει ελληνικό πλοίο, </w:t>
      </w:r>
      <w:r>
        <w:rPr>
          <w:rFonts w:eastAsia="Times New Roman" w:cs="Times New Roman"/>
          <w:szCs w:val="24"/>
        </w:rPr>
        <w:lastRenderedPageBreak/>
        <w:t xml:space="preserve">ανεξάρτητα από τον αριθμό της συνθέσεως που έχουν οι διατάξεις του Υπουργείου Ναυτιλίας, είναι αλλοδαποί και ιδιαίτερα Ινδονήσιοι, Φιλιππινέζοι και μικρός αριθμός αξιωματικών των εμπορικών πλοίων, πλοιάρχων και μηχανικών. </w:t>
      </w:r>
    </w:p>
    <w:p w14:paraId="4348E412"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Νομίζ</w:t>
      </w:r>
      <w:r>
        <w:rPr>
          <w:rFonts w:eastAsia="Times New Roman" w:cs="Times New Roman"/>
          <w:szCs w:val="24"/>
        </w:rPr>
        <w:t>ουμε, λοιπόν, ότι θα έπρεπε να ενισχυθεί περισσότερο η ναυτική εκπαίδευση, διότι σημειώνω ότι η ναυτική εκπαίδευση δημιουργεί τις προϋποθέσεις και του εφοπλισμού, αν θέλετε. Γιατί το λέω αυτό; Ένας στους δύο Έλληνες εφοπλιστές είναι παραδοσιακός καπετάνιος</w:t>
      </w:r>
      <w:r>
        <w:rPr>
          <w:rFonts w:eastAsia="Times New Roman" w:cs="Times New Roman"/>
          <w:szCs w:val="24"/>
        </w:rPr>
        <w:t xml:space="preserve"> και έπειτα δημιούργησαν στόλους, ανέπτυξαν τη χώρα. Επομένως, σε αυτό πρέπει να σταθεί η Κυβέρνηση και να φέρει περισσότερες και καλύτερες ρυθμίσεις και, αν θέλετε, και προνομιακές ακόμα για τη ναυτιλία. </w:t>
      </w:r>
    </w:p>
    <w:p w14:paraId="4348E413"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Άλλη τροπολογία αφορά τα ναυπηγεία Σκαραμαγκά. Οφε</w:t>
      </w:r>
      <w:r>
        <w:rPr>
          <w:rFonts w:eastAsia="Times New Roman" w:cs="Times New Roman"/>
          <w:szCs w:val="24"/>
        </w:rPr>
        <w:t xml:space="preserve">ίλω να πω το εξής: Πέρασε από τη Βουλή πριν από κάποιους μήνες η κύρωση σύμβασης για τα ναυπηγεία Ελευσίνας. Είδαμε την ελαφρότητα με την οποία αντιμετωπίστηκε. Από τη μια δώσαμε το δικαίωμα να εκτελεστούν οι συμβάσεις στα πλαίσια </w:t>
      </w:r>
      <w:r>
        <w:rPr>
          <w:rFonts w:eastAsia="Times New Roman" w:cs="Times New Roman"/>
          <w:szCs w:val="24"/>
        </w:rPr>
        <w:lastRenderedPageBreak/>
        <w:t>εξοπλιστικών προγραμμάτων</w:t>
      </w:r>
      <w:r>
        <w:rPr>
          <w:rFonts w:eastAsia="Times New Roman" w:cs="Times New Roman"/>
          <w:szCs w:val="24"/>
        </w:rPr>
        <w:t xml:space="preserve">, από την άλλη το Υπουργείο Οικονομικών δέσμευε τους λογαριασμούς της εταιρείας για να πάρει τα </w:t>
      </w:r>
      <w:proofErr w:type="spellStart"/>
      <w:r>
        <w:rPr>
          <w:rFonts w:eastAsia="Times New Roman" w:cs="Times New Roman"/>
          <w:szCs w:val="24"/>
        </w:rPr>
        <w:t>χρωστούμενα</w:t>
      </w:r>
      <w:proofErr w:type="spellEnd"/>
      <w:r>
        <w:rPr>
          <w:rFonts w:eastAsia="Times New Roman" w:cs="Times New Roman"/>
          <w:szCs w:val="24"/>
        </w:rPr>
        <w:t xml:space="preserve">. Τελικά, μεσοβέζικα, λύθηκε αυτό. </w:t>
      </w:r>
    </w:p>
    <w:p w14:paraId="4348E414"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Έρχεται, όμως, σήμερα αυτό το ζήτημα, εδώ, το οποίο είναι η ολοκλήρωση των εκτελέσεων και ειδικότερα των δοκιμών.</w:t>
      </w:r>
    </w:p>
    <w:p w14:paraId="4348E415" w14:textId="77777777" w:rsidR="000F31B3" w:rsidRDefault="009714DC">
      <w:pPr>
        <w:spacing w:after="0" w:line="600" w:lineRule="auto"/>
        <w:ind w:firstLine="720"/>
        <w:jc w:val="both"/>
        <w:rPr>
          <w:rFonts w:eastAsia="Times New Roman"/>
          <w:szCs w:val="24"/>
        </w:rPr>
      </w:pPr>
      <w:r>
        <w:rPr>
          <w:rFonts w:eastAsia="Times New Roman"/>
          <w:szCs w:val="24"/>
        </w:rPr>
        <w:t xml:space="preserve">Έχω ένα ερώτημα, δεν τοποθετούμαι: Τόσο καιρό δεν έχουμε καταφέρει να κάνουμε μια δοκιμή και τώρα με αύξηση του κόστους θα λυθεί; Ο προϋπολογισμός που ψηφίστηκε το 2014 είναι 75 εκατομμύρια και προσθέτουμε άλλα 15 κατ’ ελάχιστον. Θεωρώ ότι δεν τελειώνουν </w:t>
      </w:r>
      <w:r>
        <w:rPr>
          <w:rFonts w:eastAsia="Times New Roman"/>
          <w:szCs w:val="24"/>
        </w:rPr>
        <w:t xml:space="preserve">αυτές οι ιστορίες με τα 15. Η ιστορία των υποβρυχίων είναι πολύπαθη, κύριε Πρόεδρε. Είναι γνωστή στη Βουλή. Από δεκαετίες και πλέον είναι γνωστές οι μεταβολές του ιδιοκτησιακού καθεστώτος. Θα λυθεί ποτέ; </w:t>
      </w:r>
    </w:p>
    <w:p w14:paraId="4348E416" w14:textId="77777777" w:rsidR="000F31B3" w:rsidRDefault="009714DC">
      <w:pPr>
        <w:spacing w:after="0" w:line="600" w:lineRule="auto"/>
        <w:ind w:firstLine="720"/>
        <w:jc w:val="both"/>
        <w:rPr>
          <w:rFonts w:eastAsia="Times New Roman"/>
          <w:szCs w:val="24"/>
        </w:rPr>
      </w:pPr>
      <w:r>
        <w:rPr>
          <w:rFonts w:eastAsia="Times New Roman"/>
          <w:szCs w:val="24"/>
        </w:rPr>
        <w:t>Και θέλω να απευθύνω προς την Κυβέρνηση το ερώτημα.</w:t>
      </w:r>
      <w:r>
        <w:rPr>
          <w:rFonts w:eastAsia="Times New Roman"/>
          <w:szCs w:val="24"/>
        </w:rPr>
        <w:t xml:space="preserve"> Θα λυθεί το πρόβλημα τα ελληνικά Ναυπηγεία να γίνουν πραγματικά ναυπηγεία εμπορικά; Θα μπορέσουν να το διαπραγματευτούν με την Ευρωπαϊκή Ένωση για το ζήτημα των προστίμων, τα οποία επικαλούνται με τον περιορισμό που αυτήν τη </w:t>
      </w:r>
      <w:r>
        <w:rPr>
          <w:rFonts w:eastAsia="Times New Roman"/>
          <w:szCs w:val="24"/>
        </w:rPr>
        <w:lastRenderedPageBreak/>
        <w:t>στιγμή είμαστε ναυτική χώρα κα</w:t>
      </w:r>
      <w:r>
        <w:rPr>
          <w:rFonts w:eastAsia="Times New Roman"/>
          <w:szCs w:val="24"/>
        </w:rPr>
        <w:t xml:space="preserve">ι δεν έχουμε ναυπηγεία και μόνο μας έδωσαν το δικαίωμα να έχουμε πολεμικά ναυπηγεία; Και με την έννοια της «τσόντας» -θα το πω- των 15 εκατομμύρια σήμερα, των 20 αύριο, των 75 προχθές να προσπαθούμε να διατηρήσουμε την </w:t>
      </w:r>
      <w:proofErr w:type="spellStart"/>
      <w:r>
        <w:rPr>
          <w:rFonts w:eastAsia="Times New Roman"/>
          <w:szCs w:val="24"/>
        </w:rPr>
        <w:t>ναυπηγική</w:t>
      </w:r>
      <w:proofErr w:type="spellEnd"/>
      <w:r>
        <w:rPr>
          <w:rFonts w:eastAsia="Times New Roman"/>
          <w:szCs w:val="24"/>
        </w:rPr>
        <w:t xml:space="preserve"> βιομηχανία της Ελλάδος εν ζ</w:t>
      </w:r>
      <w:r>
        <w:rPr>
          <w:rFonts w:eastAsia="Times New Roman"/>
          <w:szCs w:val="24"/>
        </w:rPr>
        <w:t>ωή, όταν αυτήν τη στιγμή, αν δεν κάνω λάθος, 8 δισεκατομμύρια παραγγελίες είναι στα ναυπηγεία της Νότιας Κορέας και δεν ξέρω πόσες δεκάδες δισεκατομμύρια παραγγελίες ελληνικών πλοίων είναι στα ναυπηγεία της Κίνας; Και εμείς δεν μπορούμε να κατασκευάσουμε ο</w:t>
      </w:r>
      <w:r>
        <w:rPr>
          <w:rFonts w:eastAsia="Times New Roman"/>
          <w:szCs w:val="24"/>
        </w:rPr>
        <w:t>ύτε μια τορπιλάκατο, διότι υπάρχει και εκεί ζήτημα.</w:t>
      </w:r>
    </w:p>
    <w:p w14:paraId="4348E417" w14:textId="77777777" w:rsidR="000F31B3" w:rsidRDefault="009714DC">
      <w:pPr>
        <w:spacing w:after="0" w:line="600" w:lineRule="auto"/>
        <w:ind w:firstLine="720"/>
        <w:jc w:val="both"/>
        <w:rPr>
          <w:rFonts w:eastAsia="Times New Roman"/>
          <w:szCs w:val="24"/>
        </w:rPr>
      </w:pPr>
      <w:r>
        <w:rPr>
          <w:rFonts w:eastAsia="Times New Roman"/>
          <w:szCs w:val="24"/>
        </w:rPr>
        <w:t>Νομίζω, λοιπόν, ότι αυτά τα προβλήματα πρέπει να έρθουν να αντιμετωπιστούν, να συζητηθούν, έστω και αν κάνω αναφορές σε νομοσχέδιο που αφορά τα ιδρύματα ερευνών και καινοτομίας. Εφόσον έρχονται αυτές οι τ</w:t>
      </w:r>
      <w:r>
        <w:rPr>
          <w:rFonts w:eastAsia="Times New Roman"/>
          <w:szCs w:val="24"/>
        </w:rPr>
        <w:t>ροπολογίες, είμαι υποχρεωμένος να κάνω τις αναφορές αυτές και να περιμένω τις απαντήσεις, κύριε Πρόεδρε.</w:t>
      </w:r>
    </w:p>
    <w:p w14:paraId="4348E418" w14:textId="77777777" w:rsidR="000F31B3" w:rsidRDefault="009714DC">
      <w:pPr>
        <w:spacing w:after="0" w:line="600" w:lineRule="auto"/>
        <w:ind w:firstLine="720"/>
        <w:jc w:val="both"/>
        <w:rPr>
          <w:rFonts w:eastAsia="Times New Roman"/>
          <w:szCs w:val="24"/>
        </w:rPr>
      </w:pPr>
      <w:r>
        <w:rPr>
          <w:rFonts w:eastAsia="Times New Roman"/>
          <w:szCs w:val="24"/>
        </w:rPr>
        <w:t>Ευχαριστώ πολύ.</w:t>
      </w:r>
    </w:p>
    <w:p w14:paraId="4348E419" w14:textId="77777777" w:rsidR="000F31B3" w:rsidRDefault="009714DC">
      <w:pPr>
        <w:spacing w:after="0" w:line="600" w:lineRule="auto"/>
        <w:ind w:firstLine="720"/>
        <w:jc w:val="both"/>
        <w:rPr>
          <w:rFonts w:eastAsia="Times New Roman" w:cs="Times New Roman"/>
          <w:b/>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Και εμείς ευχαριστούμε.</w:t>
      </w:r>
    </w:p>
    <w:p w14:paraId="4348E41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Ο κ. Βερναρδάκης, έχει ζητήσει τον λόγο για κάποια νομοτεχνική βελτίωση;</w:t>
      </w:r>
    </w:p>
    <w:p w14:paraId="4348E41B" w14:textId="77777777" w:rsidR="000F31B3" w:rsidRDefault="009714DC">
      <w:pPr>
        <w:spacing w:after="0" w:line="600" w:lineRule="auto"/>
        <w:ind w:firstLine="720"/>
        <w:jc w:val="both"/>
        <w:rPr>
          <w:rFonts w:eastAsia="Times New Roman" w:cs="Times New Roman"/>
          <w:b/>
          <w:szCs w:val="24"/>
        </w:rPr>
      </w:pPr>
      <w:r>
        <w:rPr>
          <w:rFonts w:eastAsia="Times New Roman" w:cs="Times New Roman"/>
          <w:b/>
          <w:szCs w:val="24"/>
        </w:rPr>
        <w:t>ΕΥΚΛΕ</w:t>
      </w:r>
      <w:r>
        <w:rPr>
          <w:rFonts w:eastAsia="Times New Roman" w:cs="Times New Roman"/>
          <w:b/>
          <w:szCs w:val="24"/>
        </w:rPr>
        <w:t xml:space="preserve">ΙΔΗΣ ΤΣΑΚΑΛΩΤΟΣ (Υπουργός Οικονομικών): </w:t>
      </w:r>
      <w:r>
        <w:rPr>
          <w:rFonts w:eastAsia="Times New Roman" w:cs="Times New Roman"/>
          <w:szCs w:val="24"/>
        </w:rPr>
        <w:t>Να μην απαντήσουμε πάνω σε αυτό πριν πάμε σε άλλη τροπολογία;</w:t>
      </w:r>
    </w:p>
    <w:p w14:paraId="4348E41C"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ΧΡΙΣΤΟΦΟΡΟΣ ΒΕΡΝΑΡΔΑΚΗΣ (Αναπληρωτής Υπουργός Εσωτερικών και Διοικητικής Ανασυγκρότησης):</w:t>
      </w:r>
      <w:r>
        <w:rPr>
          <w:rFonts w:eastAsia="Times New Roman" w:cs="Times New Roman"/>
          <w:szCs w:val="24"/>
        </w:rPr>
        <w:t xml:space="preserve"> Ναι, είναι άλλη τροπολογία. Να την υποστηρίξω; Δεν ξέρω, είναι θ</w:t>
      </w:r>
      <w:r>
        <w:rPr>
          <w:rFonts w:eastAsia="Times New Roman" w:cs="Times New Roman"/>
          <w:szCs w:val="24"/>
        </w:rPr>
        <w:t>έμα διαδικασίας.</w:t>
      </w:r>
    </w:p>
    <w:p w14:paraId="4348E41D"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Έχουμε παρουσιάσει κάποιες τροπολογίες και έχουν κάνει οι συνάδελφοι κάποια ερωτήματα. Λέω, για να πάει καλύτερα, να απαντήσουμε εμείς και μετά να συνεχίσουμε.</w:t>
      </w:r>
    </w:p>
    <w:p w14:paraId="4348E41E"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w:t>
      </w:r>
      <w:r>
        <w:rPr>
          <w:rFonts w:eastAsia="Times New Roman" w:cs="Times New Roman"/>
          <w:szCs w:val="24"/>
        </w:rPr>
        <w:t xml:space="preserve">ρίστε, κύριε </w:t>
      </w:r>
      <w:proofErr w:type="spellStart"/>
      <w:r>
        <w:rPr>
          <w:rFonts w:eastAsia="Times New Roman" w:cs="Times New Roman"/>
          <w:szCs w:val="24"/>
        </w:rPr>
        <w:t>Τσακαλώτο</w:t>
      </w:r>
      <w:proofErr w:type="spellEnd"/>
      <w:r>
        <w:rPr>
          <w:rFonts w:eastAsia="Times New Roman" w:cs="Times New Roman"/>
          <w:szCs w:val="24"/>
        </w:rPr>
        <w:t>, έχετε τον λόγο.</w:t>
      </w:r>
    </w:p>
    <w:p w14:paraId="4348E41F"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ΕΥΚΛΕΙΔΗΣ ΤΣΑΚΑΛΩΤΟΣ (Υπουργός Οικονομικών): </w:t>
      </w:r>
      <w:r>
        <w:rPr>
          <w:rFonts w:eastAsia="Times New Roman" w:cs="Times New Roman"/>
          <w:szCs w:val="24"/>
        </w:rPr>
        <w:t xml:space="preserve">Δεν ξέρω γιατί ο κ. Θεοχαρόπουλος είναι μπερδεμένος ότι φέρνουμε, </w:t>
      </w:r>
      <w:proofErr w:type="spellStart"/>
      <w:r>
        <w:rPr>
          <w:rFonts w:eastAsia="Times New Roman" w:cs="Times New Roman"/>
          <w:szCs w:val="24"/>
        </w:rPr>
        <w:t>ξεφέρνουμε</w:t>
      </w:r>
      <w:proofErr w:type="spellEnd"/>
      <w:r>
        <w:rPr>
          <w:rFonts w:eastAsia="Times New Roman" w:cs="Times New Roman"/>
          <w:szCs w:val="24"/>
        </w:rPr>
        <w:t>. Ψηφίσανε τα πιο πολλά κόμματα τον Ιούλιο του 2015 ότι 6% από τις μετοχές του κράτους στον ΟΤΕ</w:t>
      </w:r>
      <w:r>
        <w:rPr>
          <w:rFonts w:eastAsia="Times New Roman" w:cs="Times New Roman"/>
          <w:szCs w:val="24"/>
        </w:rPr>
        <w:t xml:space="preserve"> θα πάνε στο ΤΑΙΠΕΔ. Εμείς το μόνο που κάναμε είναι ότι το μειώσαμε αυτό στο 5% αντί για 6% και μαζί με τα 4 του ΙΚΑ φτιάχνουμε κάποια δικαιώματα για να συνεχίσουμε να έχουμε ένα </w:t>
      </w:r>
      <w:r>
        <w:rPr>
          <w:rFonts w:eastAsia="Times New Roman" w:cs="Times New Roman"/>
          <w:szCs w:val="24"/>
          <w:lang w:val="en-US"/>
        </w:rPr>
        <w:t>shareholders</w:t>
      </w:r>
      <w:r>
        <w:rPr>
          <w:rFonts w:eastAsia="Times New Roman" w:cs="Times New Roman"/>
          <w:szCs w:val="24"/>
        </w:rPr>
        <w:t xml:space="preserve"> </w:t>
      </w:r>
      <w:r>
        <w:rPr>
          <w:rFonts w:eastAsia="Times New Roman" w:cs="Times New Roman"/>
          <w:szCs w:val="24"/>
          <w:lang w:val="en-US"/>
        </w:rPr>
        <w:t>agreement</w:t>
      </w:r>
      <w:r>
        <w:rPr>
          <w:rFonts w:eastAsia="Times New Roman" w:cs="Times New Roman"/>
          <w:szCs w:val="24"/>
        </w:rPr>
        <w:t xml:space="preserve">. Αυτό δεν το λες και </w:t>
      </w:r>
      <w:r>
        <w:rPr>
          <w:rFonts w:eastAsia="Times New Roman" w:cs="Times New Roman"/>
          <w:szCs w:val="24"/>
          <w:lang w:val="en-US"/>
        </w:rPr>
        <w:t>rocket</w:t>
      </w:r>
      <w:r>
        <w:rPr>
          <w:rFonts w:eastAsia="Times New Roman" w:cs="Times New Roman"/>
          <w:szCs w:val="24"/>
        </w:rPr>
        <w:t xml:space="preserve"> </w:t>
      </w:r>
      <w:r>
        <w:rPr>
          <w:rFonts w:eastAsia="Times New Roman" w:cs="Times New Roman"/>
          <w:szCs w:val="24"/>
          <w:lang w:val="en-US"/>
        </w:rPr>
        <w:t>science</w:t>
      </w:r>
      <w:r>
        <w:rPr>
          <w:rFonts w:eastAsia="Times New Roman" w:cs="Times New Roman"/>
          <w:szCs w:val="24"/>
        </w:rPr>
        <w:t xml:space="preserve">, νομίζω ότι είναι </w:t>
      </w:r>
      <w:r>
        <w:rPr>
          <w:rFonts w:eastAsia="Times New Roman" w:cs="Times New Roman"/>
          <w:szCs w:val="24"/>
        </w:rPr>
        <w:t>κάτι που μπορεί να καταλάβει ο κ. Θεοχαρόπουλος, εάν έχει λίγη υπομονή. Νομίζω ότι είναι στρωτά τα πράγματα.</w:t>
      </w:r>
    </w:p>
    <w:p w14:paraId="4348E420"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Πάμε τώρα στην εκποίηση, κυρία </w:t>
      </w:r>
      <w:proofErr w:type="spellStart"/>
      <w:r>
        <w:rPr>
          <w:rFonts w:eastAsia="Times New Roman" w:cs="Times New Roman"/>
          <w:szCs w:val="24"/>
        </w:rPr>
        <w:t>Κεραμέως</w:t>
      </w:r>
      <w:proofErr w:type="spellEnd"/>
      <w:r>
        <w:rPr>
          <w:rFonts w:eastAsia="Times New Roman" w:cs="Times New Roman"/>
          <w:szCs w:val="24"/>
        </w:rPr>
        <w:t>. Δεν κάνουμε εκποίηση, πάει το 5% στο ΤΑΙΠΕΔ. Το πότε θα το πουλήσει το ΤΑΙΠΕΔ θα εξαρτηθεί από τις συνθήκε</w:t>
      </w:r>
      <w:r>
        <w:rPr>
          <w:rFonts w:eastAsia="Times New Roman" w:cs="Times New Roman"/>
          <w:szCs w:val="24"/>
        </w:rPr>
        <w:t xml:space="preserve">ς που θα υπάρχουν στην αγορά. Δεν έχει καμμιά υποχρέωση ο κ. </w:t>
      </w:r>
      <w:proofErr w:type="spellStart"/>
      <w:r>
        <w:rPr>
          <w:rFonts w:eastAsia="Times New Roman" w:cs="Times New Roman"/>
          <w:szCs w:val="24"/>
        </w:rPr>
        <w:t>Πιτσιόρλας</w:t>
      </w:r>
      <w:proofErr w:type="spellEnd"/>
      <w:r>
        <w:rPr>
          <w:rFonts w:eastAsia="Times New Roman" w:cs="Times New Roman"/>
          <w:szCs w:val="24"/>
        </w:rPr>
        <w:t xml:space="preserve"> να τα πουλήσει τώρα, αύριο, μεθαύριο. Θα αποφασίσουν μαζί πότε είναι η καλύτερη τιμή. Άρα, εκποίηση και </w:t>
      </w:r>
      <w:r>
        <w:rPr>
          <w:rFonts w:eastAsia="Times New Roman" w:cs="Times New Roman"/>
          <w:szCs w:val="24"/>
          <w:lang w:val="en-US"/>
        </w:rPr>
        <w:t>fire</w:t>
      </w:r>
      <w:r>
        <w:rPr>
          <w:rFonts w:eastAsia="Times New Roman" w:cs="Times New Roman"/>
          <w:szCs w:val="24"/>
        </w:rPr>
        <w:t xml:space="preserve"> </w:t>
      </w:r>
      <w:r>
        <w:rPr>
          <w:rFonts w:eastAsia="Times New Roman" w:cs="Times New Roman"/>
          <w:szCs w:val="24"/>
          <w:lang w:val="en-US"/>
        </w:rPr>
        <w:t>sales</w:t>
      </w:r>
      <w:r>
        <w:rPr>
          <w:rFonts w:eastAsia="Times New Roman" w:cs="Times New Roman"/>
          <w:szCs w:val="24"/>
        </w:rPr>
        <w:t xml:space="preserve">, που το λένε στην Αγγλία όταν πουλάς σε τιμές χαμηλές, </w:t>
      </w:r>
      <w:r>
        <w:rPr>
          <w:rFonts w:eastAsia="Times New Roman" w:cs="Times New Roman"/>
          <w:szCs w:val="24"/>
        </w:rPr>
        <w:lastRenderedPageBreak/>
        <w:t xml:space="preserve">δεν πρόκειται </w:t>
      </w:r>
      <w:r>
        <w:rPr>
          <w:rFonts w:eastAsia="Times New Roman" w:cs="Times New Roman"/>
          <w:szCs w:val="24"/>
        </w:rPr>
        <w:t>να γίνουν και δεν έχει και κανένα συμφέρον να γίνει ούτε το ελληνικό κράτος ούτε οι πιστωτές.</w:t>
      </w:r>
    </w:p>
    <w:p w14:paraId="4348E421"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Δεύτερον, για την υποχώρηση. Ξέρω ότι υπάρχει μια υποχώρηση της Νέας Δημοκρατίας για αυτό που ψηφίσαμε τον Ιούλιο του 2015 για το μνημόνιο. Δεν θέλω να πιστέψω ότ</w:t>
      </w:r>
      <w:r>
        <w:rPr>
          <w:rFonts w:eastAsia="Times New Roman" w:cs="Times New Roman"/>
          <w:szCs w:val="24"/>
        </w:rPr>
        <w:t xml:space="preserve">ι υπάρχει υποχώρηση της Νέας Δημοκρατίας και για τους κανόνες της Ευρωπαϊκής Ένωσης. </w:t>
      </w:r>
    </w:p>
    <w:p w14:paraId="4348E422" w14:textId="77777777" w:rsidR="000F31B3" w:rsidRDefault="009714DC">
      <w:pPr>
        <w:spacing w:after="0" w:line="600" w:lineRule="auto"/>
        <w:ind w:firstLine="720"/>
        <w:jc w:val="both"/>
        <w:rPr>
          <w:rFonts w:eastAsia="Times New Roman"/>
          <w:szCs w:val="24"/>
        </w:rPr>
      </w:pPr>
      <w:r>
        <w:rPr>
          <w:rFonts w:eastAsia="Times New Roman" w:cs="Times New Roman"/>
          <w:b/>
          <w:szCs w:val="24"/>
        </w:rPr>
        <w:t xml:space="preserve">ΝΙΚΗ ΚΕΡΑΜΕΩΣ: </w:t>
      </w:r>
      <w:r>
        <w:rPr>
          <w:rFonts w:eastAsia="Times New Roman" w:cs="Times New Roman"/>
          <w:szCs w:val="24"/>
        </w:rPr>
        <w:t>Ποιους κανόνες;</w:t>
      </w:r>
    </w:p>
    <w:p w14:paraId="4348E423"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Είναι οι κανόνες της αγοράς και των χρηματαγορών που βγαίνουν και συζητιούνται μεταξύ των κυβε</w:t>
      </w:r>
      <w:r>
        <w:rPr>
          <w:rFonts w:eastAsia="Times New Roman" w:cs="Times New Roman"/>
          <w:szCs w:val="24"/>
        </w:rPr>
        <w:t xml:space="preserve">ρνήσεων είτε με την </w:t>
      </w:r>
      <w:r>
        <w:rPr>
          <w:rFonts w:eastAsia="Times New Roman" w:cs="Times New Roman"/>
          <w:szCs w:val="24"/>
          <w:lang w:val="en-US"/>
        </w:rPr>
        <w:t>DGCOM</w:t>
      </w:r>
      <w:r>
        <w:rPr>
          <w:rFonts w:eastAsia="Times New Roman" w:cs="Times New Roman"/>
          <w:szCs w:val="24"/>
        </w:rPr>
        <w:t xml:space="preserve"> –και πρέπει να σας πω ότι κάνουμε πάρα πολλές διαπραγματεύσεις με την </w:t>
      </w:r>
      <w:r>
        <w:rPr>
          <w:rFonts w:eastAsia="Times New Roman" w:cs="Times New Roman"/>
          <w:szCs w:val="24"/>
          <w:lang w:val="en-US"/>
        </w:rPr>
        <w:t>DGCOM</w:t>
      </w:r>
      <w:r>
        <w:rPr>
          <w:rFonts w:eastAsia="Times New Roman" w:cs="Times New Roman"/>
          <w:szCs w:val="24"/>
        </w:rPr>
        <w:t xml:space="preserve">, δηλαδή τη Διεύθυνση Ανταγωνισμού– είτε είναι για το </w:t>
      </w:r>
      <w:r>
        <w:rPr>
          <w:rFonts w:eastAsia="Times New Roman" w:cs="Times New Roman"/>
          <w:szCs w:val="24"/>
          <w:lang w:val="en-US"/>
        </w:rPr>
        <w:t>tonnage</w:t>
      </w:r>
      <w:r>
        <w:rPr>
          <w:rFonts w:eastAsia="Times New Roman" w:cs="Times New Roman"/>
          <w:szCs w:val="24"/>
        </w:rPr>
        <w:t xml:space="preserve"> </w:t>
      </w:r>
      <w:r>
        <w:rPr>
          <w:rFonts w:eastAsia="Times New Roman" w:cs="Times New Roman"/>
          <w:szCs w:val="24"/>
          <w:lang w:val="en-US"/>
        </w:rPr>
        <w:t>tax</w:t>
      </w:r>
      <w:r>
        <w:rPr>
          <w:rFonts w:eastAsia="Times New Roman" w:cs="Times New Roman"/>
          <w:szCs w:val="24"/>
        </w:rPr>
        <w:t xml:space="preserve"> και για τους εφοπλιστές είτε είναι για διάφορες επιχειρήσεις που γίνεται ή δεν γίνεται κρ</w:t>
      </w:r>
      <w:r>
        <w:rPr>
          <w:rFonts w:eastAsia="Times New Roman" w:cs="Times New Roman"/>
          <w:szCs w:val="24"/>
        </w:rPr>
        <w:t xml:space="preserve">ατική βοήθεια και για αυτό το ζήτημα. </w:t>
      </w:r>
    </w:p>
    <w:p w14:paraId="4348E424"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Εμάς μας λένε και οι δικοί μας νομικοί και της Κομισιόν ότι από το 2012 η τότε συμφωνία, δηλαδή η υπάρχουσα συμφωνία </w:t>
      </w:r>
      <w:r>
        <w:rPr>
          <w:rFonts w:eastAsia="Times New Roman" w:cs="Times New Roman"/>
          <w:szCs w:val="24"/>
          <w:lang w:val="en-US"/>
        </w:rPr>
        <w:t>shareholders</w:t>
      </w:r>
      <w:r>
        <w:rPr>
          <w:rFonts w:eastAsia="Times New Roman" w:cs="Times New Roman"/>
          <w:szCs w:val="24"/>
        </w:rPr>
        <w:t xml:space="preserve"> </w:t>
      </w:r>
      <w:r>
        <w:rPr>
          <w:rFonts w:eastAsia="Times New Roman" w:cs="Times New Roman"/>
          <w:szCs w:val="24"/>
          <w:lang w:val="en-US"/>
        </w:rPr>
        <w:t>agreement</w:t>
      </w:r>
      <w:r>
        <w:rPr>
          <w:rFonts w:eastAsia="Times New Roman" w:cs="Times New Roman"/>
          <w:szCs w:val="24"/>
        </w:rPr>
        <w:t xml:space="preserve"> δεν είναι συμβατή με τους ευρωπαϊκούς κανόνες και με την νομολογία. Άρα, σε α</w:t>
      </w:r>
      <w:r>
        <w:rPr>
          <w:rFonts w:eastAsia="Times New Roman" w:cs="Times New Roman"/>
          <w:szCs w:val="24"/>
        </w:rPr>
        <w:t xml:space="preserve">υτό διαπραγματευτήκαμε και αυτό είναι το αποτέλεσμα. Φαντάζομαι και μια δικιά σας κυβέρνηση παλιά ακριβώς το ίδιο θα έκανε. </w:t>
      </w:r>
    </w:p>
    <w:p w14:paraId="4348E425" w14:textId="77777777" w:rsidR="000F31B3" w:rsidRDefault="009714DC">
      <w:pPr>
        <w:spacing w:after="0" w:line="600" w:lineRule="auto"/>
        <w:ind w:firstLine="720"/>
        <w:jc w:val="both"/>
        <w:rPr>
          <w:rFonts w:eastAsia="Times New Roman"/>
          <w:szCs w:val="24"/>
        </w:rPr>
      </w:pPr>
      <w:r>
        <w:rPr>
          <w:rFonts w:eastAsia="Times New Roman" w:cs="Times New Roman"/>
          <w:szCs w:val="24"/>
        </w:rPr>
        <w:t>Εκτός αν εσείς φαντάζεστε μια ηρωική…</w:t>
      </w:r>
    </w:p>
    <w:p w14:paraId="4348E426"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Υπάρχει ευρωπαϊκή νομοθεσία που υποχρεώνει την χώρα μας να μην περνάει η συμφω</w:t>
      </w:r>
      <w:r>
        <w:rPr>
          <w:rFonts w:eastAsia="Times New Roman" w:cs="Times New Roman"/>
          <w:szCs w:val="24"/>
        </w:rPr>
        <w:t>νία από το ελληνικό Κοινοβούλιο; Άμα υπάρχει, δείξτε την μας.</w:t>
      </w:r>
    </w:p>
    <w:p w14:paraId="4348E427"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Υπάρχει νομοθεσία, υπάρχει και ρύθμιση της αγοράς…</w:t>
      </w:r>
    </w:p>
    <w:p w14:paraId="4348E428"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Συγκεκριμένα.</w:t>
      </w:r>
    </w:p>
    <w:p w14:paraId="4348E429" w14:textId="77777777" w:rsidR="000F31B3" w:rsidRDefault="009714DC">
      <w:pPr>
        <w:spacing w:after="0" w:line="600" w:lineRule="auto"/>
        <w:ind w:firstLine="720"/>
        <w:jc w:val="both"/>
        <w:rPr>
          <w:rFonts w:eastAsia="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Κάνατε μια ερώτηση. Να έ</w:t>
      </w:r>
      <w:r>
        <w:rPr>
          <w:rFonts w:eastAsia="Times New Roman" w:cs="Times New Roman"/>
          <w:szCs w:val="24"/>
        </w:rPr>
        <w:t>χετε την καλοσύνη να σας απαντήσω.</w:t>
      </w:r>
    </w:p>
    <w:p w14:paraId="4348E42A" w14:textId="77777777" w:rsidR="000F31B3" w:rsidRDefault="009714DC">
      <w:pPr>
        <w:spacing w:after="0" w:line="600" w:lineRule="auto"/>
        <w:ind w:firstLine="720"/>
        <w:jc w:val="both"/>
        <w:rPr>
          <w:rFonts w:eastAsia="Times New Roman"/>
          <w:szCs w:val="24"/>
        </w:rPr>
      </w:pPr>
      <w:r>
        <w:rPr>
          <w:rFonts w:eastAsia="Times New Roman"/>
          <w:szCs w:val="24"/>
        </w:rPr>
        <w:lastRenderedPageBreak/>
        <w:t xml:space="preserve">Υπάρχει νομοθεσία, υπάρχει ευρωπαϊκό πλαίσιο για το πότε μπορεί το κράτος να έχει </w:t>
      </w:r>
      <w:r>
        <w:rPr>
          <w:rFonts w:eastAsia="Times New Roman"/>
          <w:szCs w:val="24"/>
          <w:lang w:val="en-US"/>
        </w:rPr>
        <w:t>golden</w:t>
      </w:r>
      <w:r>
        <w:rPr>
          <w:rFonts w:eastAsia="Times New Roman"/>
          <w:szCs w:val="24"/>
        </w:rPr>
        <w:t xml:space="preserve"> </w:t>
      </w:r>
      <w:r>
        <w:rPr>
          <w:rFonts w:eastAsia="Times New Roman"/>
          <w:szCs w:val="24"/>
          <w:lang w:val="en-US"/>
        </w:rPr>
        <w:t>share</w:t>
      </w:r>
      <w:r>
        <w:rPr>
          <w:rFonts w:eastAsia="Times New Roman"/>
          <w:szCs w:val="24"/>
        </w:rPr>
        <w:t xml:space="preserve">, χρυσή μετοχή, για την καλή ρύθμιση των χρηματαγορών. Η Κομισιόν και συγκεκριμένα η </w:t>
      </w:r>
      <w:r>
        <w:rPr>
          <w:rFonts w:eastAsia="Times New Roman"/>
          <w:szCs w:val="24"/>
          <w:lang w:val="en-US"/>
        </w:rPr>
        <w:t>FISMA</w:t>
      </w:r>
      <w:r>
        <w:rPr>
          <w:rFonts w:eastAsia="Times New Roman"/>
          <w:szCs w:val="24"/>
        </w:rPr>
        <w:t xml:space="preserve"> λέει ότι «με αυτές τις μετοχές που έχετε, δεν μπορείτε να το περνάτε από τη Βουλή, γιατί αυτό θα συνιστούσε </w:t>
      </w:r>
      <w:r>
        <w:rPr>
          <w:rFonts w:eastAsia="Times New Roman"/>
          <w:szCs w:val="24"/>
          <w:lang w:val="en-US"/>
        </w:rPr>
        <w:t>golden</w:t>
      </w:r>
      <w:r>
        <w:rPr>
          <w:rFonts w:eastAsia="Times New Roman"/>
          <w:szCs w:val="24"/>
        </w:rPr>
        <w:t xml:space="preserve"> </w:t>
      </w:r>
      <w:r>
        <w:rPr>
          <w:rFonts w:eastAsia="Times New Roman"/>
          <w:szCs w:val="24"/>
          <w:lang w:val="en-US"/>
        </w:rPr>
        <w:t>share</w:t>
      </w:r>
      <w:r>
        <w:rPr>
          <w:rFonts w:eastAsia="Times New Roman"/>
          <w:szCs w:val="24"/>
        </w:rPr>
        <w:t xml:space="preserve"> και αυτό δεν είναι συμβατό με τη σωστή ρύθμιση των χρηματαγορών». Βεβαίως όμως, εάν εσείς θέλετε να βγείτε εκτός του ευρωπαϊκού πλαισί</w:t>
      </w:r>
      <w:r>
        <w:rPr>
          <w:rFonts w:eastAsia="Times New Roman"/>
          <w:szCs w:val="24"/>
        </w:rPr>
        <w:t>ου, είναι δικό σας θέμα.</w:t>
      </w:r>
    </w:p>
    <w:p w14:paraId="4348E42B" w14:textId="77777777" w:rsidR="000F31B3" w:rsidRDefault="009714DC">
      <w:pPr>
        <w:spacing w:after="0" w:line="600" w:lineRule="auto"/>
        <w:ind w:firstLine="720"/>
        <w:jc w:val="both"/>
        <w:rPr>
          <w:rFonts w:eastAsia="Times New Roman"/>
          <w:szCs w:val="24"/>
        </w:rPr>
      </w:pPr>
      <w:r>
        <w:rPr>
          <w:rFonts w:eastAsia="Times New Roman"/>
          <w:szCs w:val="24"/>
        </w:rPr>
        <w:t>Πάμε τώρα στο τρίτο θέμα για τα δικαιώματα βέτο.</w:t>
      </w:r>
    </w:p>
    <w:p w14:paraId="4348E42C" w14:textId="77777777" w:rsidR="000F31B3" w:rsidRDefault="009714DC">
      <w:pPr>
        <w:spacing w:after="0" w:line="600" w:lineRule="auto"/>
        <w:ind w:firstLine="720"/>
        <w:jc w:val="both"/>
        <w:rPr>
          <w:rFonts w:eastAsia="Times New Roman"/>
          <w:szCs w:val="24"/>
        </w:rPr>
      </w:pPr>
      <w:r>
        <w:rPr>
          <w:rFonts w:eastAsia="Times New Roman"/>
          <w:b/>
          <w:szCs w:val="24"/>
        </w:rPr>
        <w:t>ΚΩΝΣΤΑΝΤΙΝΟΣ ΑΧ. ΚΑΡΑΜΑΝΛΗΣ:</w:t>
      </w:r>
      <w:r>
        <w:rPr>
          <w:rFonts w:eastAsia="Times New Roman"/>
          <w:szCs w:val="24"/>
        </w:rPr>
        <w:t xml:space="preserve"> Εμείς πάντα εκτός ήμασταν άλλωστε!</w:t>
      </w:r>
    </w:p>
    <w:p w14:paraId="4348E42D" w14:textId="77777777" w:rsidR="000F31B3" w:rsidRDefault="009714DC">
      <w:pPr>
        <w:spacing w:after="0"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 xml:space="preserve">Εντάξει, κύριε Καραμανλή, να μετατρέψουμε τώρα τη διαδικασία σε τέτοιου είδους </w:t>
      </w:r>
      <w:r>
        <w:rPr>
          <w:rFonts w:eastAsia="Times New Roman"/>
          <w:szCs w:val="24"/>
        </w:rPr>
        <w:t>διάλογο;</w:t>
      </w:r>
    </w:p>
    <w:p w14:paraId="4348E42E" w14:textId="77777777" w:rsidR="000F31B3" w:rsidRDefault="009714DC">
      <w:pPr>
        <w:spacing w:after="0" w:line="600" w:lineRule="auto"/>
        <w:ind w:firstLine="720"/>
        <w:jc w:val="both"/>
        <w:rPr>
          <w:rFonts w:eastAsia="Times New Roman"/>
          <w:b/>
          <w:szCs w:val="24"/>
        </w:rPr>
      </w:pPr>
      <w:r>
        <w:rPr>
          <w:rFonts w:eastAsia="Times New Roman"/>
          <w:b/>
          <w:szCs w:val="24"/>
        </w:rPr>
        <w:t xml:space="preserve">ΕΥΚΛΕΙΔΗΣ ΤΣΑΚΑΛΩΤΟΣ (Υπουργός Οικονομικών): </w:t>
      </w:r>
      <w:r>
        <w:rPr>
          <w:rFonts w:eastAsia="Times New Roman"/>
          <w:szCs w:val="24"/>
        </w:rPr>
        <w:t xml:space="preserve">Μου κάνατε μια ερώτηση για την πίεση που δεχόμαστε από την </w:t>
      </w:r>
      <w:r>
        <w:rPr>
          <w:rFonts w:eastAsia="Times New Roman"/>
          <w:szCs w:val="24"/>
          <w:lang w:val="en-US"/>
        </w:rPr>
        <w:t>FISMA</w:t>
      </w:r>
      <w:r>
        <w:rPr>
          <w:rFonts w:eastAsia="Times New Roman"/>
          <w:szCs w:val="24"/>
        </w:rPr>
        <w:t xml:space="preserve">, όπως δεχόμαστε και από τη </w:t>
      </w:r>
      <w:r>
        <w:rPr>
          <w:rFonts w:eastAsia="Times New Roman"/>
          <w:szCs w:val="24"/>
          <w:lang w:val="en-US"/>
        </w:rPr>
        <w:t>DGCOM</w:t>
      </w:r>
      <w:r>
        <w:rPr>
          <w:rFonts w:eastAsia="Times New Roman"/>
          <w:szCs w:val="24"/>
        </w:rPr>
        <w:t>. Όλες οι κυβερνήσεις, οι παλιές οι δικές σας, οι δικές μας και όλες οι μελλοντικές θα βρίσκονται σε διαρ</w:t>
      </w:r>
      <w:r>
        <w:rPr>
          <w:rFonts w:eastAsia="Times New Roman"/>
          <w:szCs w:val="24"/>
        </w:rPr>
        <w:t xml:space="preserve">κή διαπραγμάτευση γιατί είναι το </w:t>
      </w:r>
      <w:r>
        <w:rPr>
          <w:rFonts w:eastAsia="Times New Roman"/>
          <w:szCs w:val="24"/>
        </w:rPr>
        <w:lastRenderedPageBreak/>
        <w:t xml:space="preserve">ευρωπαϊκό πλαίσιο. Έτσι δεν είναι; Άρα σε αυτό το ευρωπαϊκό πλαίσιο, αν έχετε επιχειρηματολογία ότι κάνει λάθος η </w:t>
      </w:r>
      <w:r>
        <w:rPr>
          <w:rFonts w:eastAsia="Times New Roman"/>
          <w:szCs w:val="24"/>
          <w:lang w:val="en-US"/>
        </w:rPr>
        <w:t>FISMA</w:t>
      </w:r>
      <w:r>
        <w:rPr>
          <w:rFonts w:eastAsia="Times New Roman"/>
          <w:szCs w:val="24"/>
        </w:rPr>
        <w:t>, μπορείτε να έρθετε μαζί μου να το διαπραγματευθούμε, για να δούμε αν έχει κάνει λάθος.</w:t>
      </w:r>
      <w:r>
        <w:rPr>
          <w:rFonts w:eastAsia="Times New Roman"/>
          <w:b/>
          <w:szCs w:val="24"/>
        </w:rPr>
        <w:t xml:space="preserve"> </w:t>
      </w:r>
    </w:p>
    <w:p w14:paraId="4348E42F" w14:textId="77777777" w:rsidR="000F31B3" w:rsidRDefault="009714DC">
      <w:pPr>
        <w:spacing w:after="0" w:line="600" w:lineRule="auto"/>
        <w:ind w:firstLine="720"/>
        <w:jc w:val="both"/>
        <w:rPr>
          <w:rFonts w:eastAsia="Times New Roman"/>
          <w:szCs w:val="24"/>
        </w:rPr>
      </w:pPr>
      <w:r>
        <w:rPr>
          <w:rFonts w:eastAsia="Times New Roman"/>
          <w:b/>
          <w:szCs w:val="24"/>
        </w:rPr>
        <w:t>ΝΙΚΗ ΚΕΡΑΜΕΩΣ:</w:t>
      </w:r>
      <w:r>
        <w:rPr>
          <w:rFonts w:eastAsia="Times New Roman"/>
          <w:b/>
          <w:szCs w:val="24"/>
        </w:rPr>
        <w:t xml:space="preserve"> </w:t>
      </w:r>
      <w:r>
        <w:rPr>
          <w:rFonts w:eastAsia="Times New Roman"/>
          <w:szCs w:val="24"/>
        </w:rPr>
        <w:t>Κάνατε μια εκχώρηση.</w:t>
      </w:r>
    </w:p>
    <w:p w14:paraId="4348E430" w14:textId="77777777" w:rsidR="000F31B3" w:rsidRDefault="009714DC">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Κυρία </w:t>
      </w:r>
      <w:proofErr w:type="spellStart"/>
      <w:r>
        <w:rPr>
          <w:rFonts w:eastAsia="Times New Roman"/>
          <w:szCs w:val="24"/>
        </w:rPr>
        <w:t>Κεραμέως</w:t>
      </w:r>
      <w:proofErr w:type="spellEnd"/>
      <w:r>
        <w:rPr>
          <w:rFonts w:eastAsia="Times New Roman"/>
          <w:szCs w:val="24"/>
        </w:rPr>
        <w:t>, ελάτε τώρα, σας παρακαλώ πολύ! Κύριε Υπουργέ, μην κάνετε διάλογο.</w:t>
      </w:r>
    </w:p>
    <w:p w14:paraId="4348E431" w14:textId="77777777" w:rsidR="000F31B3" w:rsidRDefault="009714DC">
      <w:pPr>
        <w:spacing w:after="0" w:line="600" w:lineRule="auto"/>
        <w:ind w:firstLine="720"/>
        <w:jc w:val="both"/>
        <w:rPr>
          <w:rFonts w:eastAsia="Times New Roman"/>
          <w:b/>
          <w:szCs w:val="24"/>
        </w:rPr>
      </w:pPr>
      <w:r>
        <w:rPr>
          <w:rFonts w:eastAsia="Times New Roman"/>
          <w:b/>
          <w:szCs w:val="24"/>
        </w:rPr>
        <w:t xml:space="preserve">ΝΙΚΗ ΚΕΡΑΜΕΩΣ: </w:t>
      </w:r>
      <w:r>
        <w:rPr>
          <w:rFonts w:eastAsia="Times New Roman"/>
          <w:szCs w:val="24"/>
        </w:rPr>
        <w:t>Οφείλετε να λογοδοτήσετε πού βασίζεται αυτή η εκχώρηση, σε ποιον νόμο.</w:t>
      </w:r>
    </w:p>
    <w:p w14:paraId="4348E432" w14:textId="77777777" w:rsidR="000F31B3" w:rsidRDefault="009714DC">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Σας παρακαλώ, μας αγνοείτε, κυρία </w:t>
      </w:r>
      <w:proofErr w:type="spellStart"/>
      <w:r>
        <w:rPr>
          <w:rFonts w:eastAsia="Times New Roman"/>
          <w:szCs w:val="24"/>
        </w:rPr>
        <w:t>Κεραμέως</w:t>
      </w:r>
      <w:proofErr w:type="spellEnd"/>
      <w:r>
        <w:rPr>
          <w:rFonts w:eastAsia="Times New Roman"/>
          <w:szCs w:val="24"/>
        </w:rPr>
        <w:t>.</w:t>
      </w:r>
    </w:p>
    <w:p w14:paraId="4348E433" w14:textId="77777777" w:rsidR="000F31B3" w:rsidRDefault="009714DC">
      <w:pPr>
        <w:spacing w:after="0"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Είναι πολύ σοβαρό το θέμα.</w:t>
      </w:r>
    </w:p>
    <w:p w14:paraId="4348E434" w14:textId="77777777" w:rsidR="000F31B3" w:rsidRDefault="009714DC">
      <w:pPr>
        <w:spacing w:after="0"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 xml:space="preserve">Θα περιμένω την κριτική σας για το πώς δουλεύει η </w:t>
      </w:r>
      <w:r>
        <w:rPr>
          <w:rFonts w:eastAsia="Times New Roman"/>
          <w:szCs w:val="24"/>
          <w:lang w:val="en-US"/>
        </w:rPr>
        <w:t>FISMA</w:t>
      </w:r>
      <w:r>
        <w:rPr>
          <w:rFonts w:eastAsia="Times New Roman"/>
          <w:szCs w:val="24"/>
        </w:rPr>
        <w:t>, με πολύ μεγάλο ενδιαφέρον. Δεν το λέω αυτό σαρκαστικά, το λέω πραγμ</w:t>
      </w:r>
      <w:r>
        <w:rPr>
          <w:rFonts w:eastAsia="Times New Roman"/>
          <w:szCs w:val="24"/>
        </w:rPr>
        <w:t xml:space="preserve">ατικά. Την </w:t>
      </w:r>
      <w:r>
        <w:rPr>
          <w:rFonts w:eastAsia="Times New Roman"/>
          <w:szCs w:val="24"/>
        </w:rPr>
        <w:lastRenderedPageBreak/>
        <w:t xml:space="preserve">κριτική σας για το πώς δουλεύει η </w:t>
      </w:r>
      <w:r>
        <w:rPr>
          <w:rFonts w:eastAsia="Times New Roman"/>
          <w:szCs w:val="24"/>
          <w:lang w:val="en-US"/>
        </w:rPr>
        <w:t>FISMA</w:t>
      </w:r>
      <w:r>
        <w:rPr>
          <w:rFonts w:eastAsia="Times New Roman"/>
          <w:szCs w:val="24"/>
        </w:rPr>
        <w:t xml:space="preserve"> και πώς δουλεύει η ρύθμιση των χρηματαγορών στην Ευρώπη θα την περιμένω με εξαιρετικά μεγάλο ενδιαφέρον, γιατί στο κάτω κάτω μπορεί και να με βοηθήσει.</w:t>
      </w:r>
    </w:p>
    <w:p w14:paraId="4348E435" w14:textId="77777777" w:rsidR="000F31B3" w:rsidRDefault="009714DC">
      <w:pPr>
        <w:spacing w:after="0" w:line="600" w:lineRule="auto"/>
        <w:ind w:firstLine="720"/>
        <w:jc w:val="both"/>
        <w:rPr>
          <w:rFonts w:eastAsia="Times New Roman"/>
          <w:szCs w:val="24"/>
        </w:rPr>
      </w:pPr>
      <w:r>
        <w:rPr>
          <w:rFonts w:eastAsia="Times New Roman"/>
          <w:szCs w:val="24"/>
        </w:rPr>
        <w:t>Τα δικαιώματα βέτο δεν είναι για ένα μόνο θέμα, αφορά</w:t>
      </w:r>
      <w:r>
        <w:rPr>
          <w:rFonts w:eastAsia="Times New Roman"/>
          <w:szCs w:val="24"/>
        </w:rPr>
        <w:t xml:space="preserve"> καμμιά δεκαριά θέματα. Όταν σας παρουσιάσω τη νέα συμφωνία, θα δείτε ότι θα είναι περιορισμένα σε σχέση με την προηγούμενη συμφωνία, αλλά νομίζω ότι…</w:t>
      </w:r>
    </w:p>
    <w:p w14:paraId="4348E436" w14:textId="77777777" w:rsidR="000F31B3" w:rsidRDefault="009714DC">
      <w:pPr>
        <w:spacing w:after="0" w:line="600" w:lineRule="auto"/>
        <w:ind w:firstLine="720"/>
        <w:jc w:val="both"/>
        <w:rPr>
          <w:rFonts w:eastAsia="Times New Roman"/>
          <w:szCs w:val="24"/>
        </w:rPr>
      </w:pPr>
      <w:r>
        <w:rPr>
          <w:rFonts w:eastAsia="Times New Roman"/>
          <w:b/>
          <w:szCs w:val="24"/>
        </w:rPr>
        <w:t>ΝΙΚΗ ΚΕΡΑΜΕΩΣ:</w:t>
      </w:r>
      <w:r>
        <w:rPr>
          <w:rFonts w:eastAsia="Times New Roman"/>
          <w:szCs w:val="24"/>
        </w:rPr>
        <w:t xml:space="preserve"> Εντάξει…</w:t>
      </w:r>
    </w:p>
    <w:p w14:paraId="4348E437" w14:textId="77777777" w:rsidR="000F31B3" w:rsidRDefault="009714DC">
      <w:pPr>
        <w:spacing w:after="0"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Αυτό το ζήτημα έχει τεθεί από το 201</w:t>
      </w:r>
      <w:r>
        <w:rPr>
          <w:rFonts w:eastAsia="Times New Roman"/>
          <w:szCs w:val="24"/>
        </w:rPr>
        <w:t xml:space="preserve">2, κυρία </w:t>
      </w:r>
      <w:proofErr w:type="spellStart"/>
      <w:r>
        <w:rPr>
          <w:rFonts w:eastAsia="Times New Roman"/>
          <w:szCs w:val="24"/>
        </w:rPr>
        <w:t>Κεραμέως</w:t>
      </w:r>
      <w:proofErr w:type="spellEnd"/>
      <w:r>
        <w:rPr>
          <w:rFonts w:eastAsia="Times New Roman"/>
          <w:szCs w:val="24"/>
        </w:rPr>
        <w:t>. Πώς εντάξει;</w:t>
      </w:r>
    </w:p>
    <w:p w14:paraId="4348E438" w14:textId="77777777" w:rsidR="000F31B3" w:rsidRDefault="009714DC">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Κύριε Υπουργέ, σας παρακαλώ μην απαντάτε και στις χειρονομίες. Κύριε Υπουργέ, σας παρακαλώ πολύ!</w:t>
      </w:r>
    </w:p>
    <w:p w14:paraId="4348E439" w14:textId="77777777" w:rsidR="000F31B3" w:rsidRDefault="009714DC">
      <w:pPr>
        <w:spacing w:after="0" w:line="600" w:lineRule="auto"/>
        <w:ind w:firstLine="720"/>
        <w:jc w:val="both"/>
        <w:rPr>
          <w:rFonts w:eastAsia="Times New Roman"/>
          <w:szCs w:val="24"/>
        </w:rPr>
      </w:pPr>
      <w:r>
        <w:rPr>
          <w:rFonts w:eastAsia="Times New Roman"/>
          <w:b/>
          <w:szCs w:val="24"/>
        </w:rPr>
        <w:t>ΚΩΝΣΤΑΝΤΙΝΟΣ ΑΧ. ΚΑΡΑΜΑΝΛΗΣ:</w:t>
      </w:r>
      <w:r>
        <w:rPr>
          <w:rFonts w:eastAsia="Times New Roman"/>
          <w:szCs w:val="24"/>
        </w:rPr>
        <w:t xml:space="preserve"> Δεν είναι </w:t>
      </w:r>
      <w:proofErr w:type="spellStart"/>
      <w:r>
        <w:rPr>
          <w:rFonts w:eastAsia="Times New Roman"/>
          <w:szCs w:val="24"/>
        </w:rPr>
        <w:t>προαπαιτούμενο</w:t>
      </w:r>
      <w:proofErr w:type="spellEnd"/>
      <w:r>
        <w:rPr>
          <w:rFonts w:eastAsia="Times New Roman"/>
          <w:szCs w:val="24"/>
        </w:rPr>
        <w:t>…</w:t>
      </w:r>
    </w:p>
    <w:p w14:paraId="4348E43A" w14:textId="77777777" w:rsidR="000F31B3" w:rsidRDefault="009714DC">
      <w:pPr>
        <w:spacing w:after="0" w:line="600" w:lineRule="auto"/>
        <w:ind w:firstLine="720"/>
        <w:jc w:val="both"/>
        <w:rPr>
          <w:rFonts w:eastAsia="Times New Roman"/>
          <w:szCs w:val="24"/>
        </w:rPr>
      </w:pPr>
      <w:r>
        <w:rPr>
          <w:rFonts w:eastAsia="Times New Roman"/>
          <w:b/>
          <w:szCs w:val="24"/>
        </w:rPr>
        <w:lastRenderedPageBreak/>
        <w:t>ΕΥΚΛΕΙΔΗΣ ΤΣΑΚΑΛΩΤΟΣ (Υπουργός Οικονομι</w:t>
      </w:r>
      <w:r>
        <w:rPr>
          <w:rFonts w:eastAsia="Times New Roman"/>
          <w:b/>
          <w:szCs w:val="24"/>
        </w:rPr>
        <w:t xml:space="preserve">κών): </w:t>
      </w:r>
      <w:r>
        <w:rPr>
          <w:rFonts w:eastAsia="Times New Roman"/>
          <w:szCs w:val="24"/>
        </w:rPr>
        <w:t>Εξήγησα –δεν ήσασταν εδώ- ότι δεν έχει σχέση με το μνημόνιο αυτή η αλλαγή που γίνεται. Γίνεται μια συζήτηση ανάμεσα στην ελληνική Κυβέρνηση με την Κομισιόν. Το εξήγησα αυτό. Εάν δεν ήσασταν εδώ, μην το επαναλαμβάνετε, για να με διακόψετε. Δεν υπάρχει</w:t>
      </w:r>
      <w:r>
        <w:rPr>
          <w:rFonts w:eastAsia="Times New Roman"/>
          <w:szCs w:val="24"/>
        </w:rPr>
        <w:t xml:space="preserve"> λόγος. Το έχω δεχθεί ότι δεν έχει καμμία σχέση με </w:t>
      </w:r>
      <w:proofErr w:type="spellStart"/>
      <w:r>
        <w:rPr>
          <w:rFonts w:eastAsia="Times New Roman"/>
          <w:szCs w:val="24"/>
        </w:rPr>
        <w:t>προαπαιτούμενα</w:t>
      </w:r>
      <w:proofErr w:type="spellEnd"/>
      <w:r>
        <w:rPr>
          <w:rFonts w:eastAsia="Times New Roman"/>
          <w:szCs w:val="24"/>
        </w:rPr>
        <w:t>. Είναι μόνο η μεταφορά του 6%, που εμείς καταφέραμε να είναι 5%.</w:t>
      </w:r>
    </w:p>
    <w:p w14:paraId="4348E43B" w14:textId="77777777" w:rsidR="000F31B3" w:rsidRDefault="009714DC">
      <w:pPr>
        <w:spacing w:after="0" w:line="600" w:lineRule="auto"/>
        <w:ind w:firstLine="720"/>
        <w:jc w:val="both"/>
        <w:rPr>
          <w:rFonts w:eastAsia="Times New Roman"/>
          <w:szCs w:val="24"/>
        </w:rPr>
      </w:pPr>
      <w:r>
        <w:rPr>
          <w:rFonts w:eastAsia="Times New Roman"/>
          <w:szCs w:val="24"/>
        </w:rPr>
        <w:t>Όσον αφορά το ποιο δίκαιο θα εφαρμόζεται, κύριε Καρρά, αυτό είναι κάτι που όλες οι ελληνικές κυβερνήσεις που θα διαπραγματευθ</w:t>
      </w:r>
      <w:r>
        <w:rPr>
          <w:rFonts w:eastAsia="Times New Roman"/>
          <w:szCs w:val="24"/>
        </w:rPr>
        <w:t>ούν καινούριες συμφωνίες μετόχων θα μπορέσουν να συζητήσουν.</w:t>
      </w:r>
    </w:p>
    <w:p w14:paraId="4348E43C" w14:textId="77777777" w:rsidR="000F31B3" w:rsidRDefault="009714DC">
      <w:pPr>
        <w:spacing w:after="0" w:line="600" w:lineRule="auto"/>
        <w:ind w:firstLine="720"/>
        <w:jc w:val="both"/>
        <w:rPr>
          <w:rFonts w:eastAsia="Times New Roman"/>
          <w:szCs w:val="24"/>
        </w:rPr>
      </w:pPr>
      <w:r>
        <w:rPr>
          <w:rFonts w:eastAsia="Times New Roman"/>
          <w:b/>
          <w:szCs w:val="24"/>
        </w:rPr>
        <w:t>ΧΡΙΣΤΟΣ ΔΗΜΑΣ:</w:t>
      </w:r>
      <w:r>
        <w:rPr>
          <w:rFonts w:eastAsia="Times New Roman"/>
          <w:szCs w:val="24"/>
        </w:rPr>
        <w:t xml:space="preserve"> Για την τροπολογία για τους πλειστηριασμούς δεν απαντήσατε.</w:t>
      </w:r>
    </w:p>
    <w:p w14:paraId="4348E43D" w14:textId="77777777" w:rsidR="000F31B3" w:rsidRDefault="009714DC">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Ευχαριστούμε, κύριε Υπουργέ.</w:t>
      </w:r>
    </w:p>
    <w:p w14:paraId="4348E43E" w14:textId="77777777" w:rsidR="000F31B3" w:rsidRDefault="009714DC">
      <w:pPr>
        <w:spacing w:after="0" w:line="600" w:lineRule="auto"/>
        <w:ind w:firstLine="720"/>
        <w:jc w:val="both"/>
        <w:rPr>
          <w:rFonts w:eastAsia="Times New Roman"/>
          <w:szCs w:val="24"/>
        </w:rPr>
      </w:pPr>
      <w:r>
        <w:rPr>
          <w:rFonts w:eastAsia="Times New Roman" w:cs="Times New Roman"/>
        </w:rPr>
        <w:t>Κυρίες και κύριοι συνάδελφοι, έχω την τιμή να ανακοινώσω σ</w:t>
      </w:r>
      <w:r>
        <w:rPr>
          <w:rFonts w:eastAsia="Times New Roman" w:cs="Times New Roman"/>
        </w:rPr>
        <w:t xml:space="preserve">το Σώμα ότι τη συνεδρίασή μας παρακολουθούν από τα άνω δυτικά θεωρεία, αφού προηγουμένως ενημερώθηκαν για την ιστορία του κτηρίου </w:t>
      </w:r>
      <w:r>
        <w:rPr>
          <w:rFonts w:eastAsia="Times New Roman" w:cs="Times New Roman"/>
        </w:rPr>
        <w:lastRenderedPageBreak/>
        <w:t>και τον τρόπο οργάνωσης και λειτουργίας της Βουλής, σαράντα ένας μαθητές και μαθήτριες και τέσσερις εκπαιδευτικοί συνοδοί τους</w:t>
      </w:r>
      <w:r>
        <w:rPr>
          <w:rFonts w:eastAsia="Times New Roman" w:cs="Times New Roman"/>
        </w:rPr>
        <w:t xml:space="preserve"> από το Γενικό Λύκειο </w:t>
      </w:r>
      <w:proofErr w:type="spellStart"/>
      <w:r>
        <w:rPr>
          <w:rFonts w:eastAsia="Times New Roman" w:cs="Times New Roman"/>
        </w:rPr>
        <w:t>Καμινίων</w:t>
      </w:r>
      <w:proofErr w:type="spellEnd"/>
      <w:r>
        <w:rPr>
          <w:rFonts w:eastAsia="Times New Roman" w:cs="Times New Roman"/>
        </w:rPr>
        <w:t xml:space="preserve">. </w:t>
      </w:r>
    </w:p>
    <w:p w14:paraId="4348E43F" w14:textId="77777777" w:rsidR="000F31B3" w:rsidRDefault="009714DC">
      <w:pPr>
        <w:spacing w:after="0"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4348E440" w14:textId="77777777" w:rsidR="000F31B3" w:rsidRDefault="009714DC">
      <w:pPr>
        <w:spacing w:after="0"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4348E441" w14:textId="77777777" w:rsidR="000F31B3" w:rsidRDefault="009714DC">
      <w:pPr>
        <w:spacing w:after="0"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Κύριε Πρόεδρε, θα ήθελα τον λόγο για ένα λεπτό. </w:t>
      </w:r>
    </w:p>
    <w:p w14:paraId="4348E442" w14:textId="77777777" w:rsidR="000F31B3" w:rsidRDefault="009714DC">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Όχι, κύριε Θεοχαρόπουλε.</w:t>
      </w:r>
    </w:p>
    <w:p w14:paraId="4348E443" w14:textId="77777777" w:rsidR="000F31B3" w:rsidRDefault="009714DC">
      <w:pPr>
        <w:spacing w:after="0" w:line="600" w:lineRule="auto"/>
        <w:ind w:firstLine="720"/>
        <w:jc w:val="both"/>
        <w:rPr>
          <w:rFonts w:eastAsia="Times New Roman"/>
          <w:szCs w:val="24"/>
        </w:rPr>
      </w:pPr>
      <w:r>
        <w:rPr>
          <w:rFonts w:eastAsia="Times New Roman"/>
          <w:szCs w:val="24"/>
        </w:rPr>
        <w:t xml:space="preserve">Κύριε </w:t>
      </w:r>
      <w:r>
        <w:rPr>
          <w:rFonts w:eastAsia="Times New Roman"/>
          <w:szCs w:val="24"/>
        </w:rPr>
        <w:t>Παρασκευόπουλε, έχετε τον λόγο.</w:t>
      </w:r>
    </w:p>
    <w:p w14:paraId="4348E444" w14:textId="77777777" w:rsidR="000F31B3" w:rsidRDefault="009714DC">
      <w:pPr>
        <w:spacing w:after="0"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Κύριε Πρόεδρε, ένα ερώτημα μόνο στον Υπουργό. Είναι πολύ σημαντικό και θα το θέλει και ο Υπουργός. Δεν είναι κάτι…</w:t>
      </w:r>
    </w:p>
    <w:p w14:paraId="4348E445" w14:textId="77777777" w:rsidR="000F31B3" w:rsidRDefault="009714DC">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Παρακαλώ, παρακαλώ.</w:t>
      </w:r>
    </w:p>
    <w:p w14:paraId="4348E446" w14:textId="77777777" w:rsidR="000F31B3" w:rsidRDefault="009714DC">
      <w:pPr>
        <w:spacing w:after="0"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Είναι </w:t>
      </w:r>
      <w:r>
        <w:rPr>
          <w:rFonts w:eastAsia="Times New Roman"/>
          <w:szCs w:val="24"/>
        </w:rPr>
        <w:t xml:space="preserve">ένα τόσο σοβαρό θέμα και δεν δίνετε τη δυνατότητα να γίνει ένας διάλογος με τον Υπουργό Οικονομικών. Να δώσετε τον λόγο –δεν διακόψαμε- για να γίνει ένας </w:t>
      </w:r>
      <w:r>
        <w:rPr>
          <w:rFonts w:eastAsia="Times New Roman"/>
          <w:szCs w:val="24"/>
        </w:rPr>
        <w:lastRenderedPageBreak/>
        <w:t xml:space="preserve">διάλογος, να γίνει μια ερώτηση στον Υπουργό Οικονομικών. Αφαιρέστε τον χρόνο από τη δευτερολογία μου, </w:t>
      </w:r>
      <w:r>
        <w:rPr>
          <w:rFonts w:eastAsia="Times New Roman"/>
          <w:szCs w:val="24"/>
        </w:rPr>
        <w:t>παρακαλώ.</w:t>
      </w:r>
    </w:p>
    <w:p w14:paraId="4348E447" w14:textId="77777777" w:rsidR="000F31B3" w:rsidRDefault="009714DC">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Θέλετε να πάρετε τον λόγο ως Κοινοβουλευτικός Εκπρόσωπος.</w:t>
      </w:r>
    </w:p>
    <w:p w14:paraId="4348E448" w14:textId="77777777" w:rsidR="000F31B3" w:rsidRDefault="009714DC">
      <w:pPr>
        <w:spacing w:after="0"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Ναι, για ένα λεπτό.</w:t>
      </w:r>
    </w:p>
    <w:p w14:paraId="4348E449" w14:textId="77777777" w:rsidR="000F31B3" w:rsidRDefault="009714DC">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Τώρα;</w:t>
      </w:r>
    </w:p>
    <w:p w14:paraId="4348E44A" w14:textId="77777777" w:rsidR="000F31B3" w:rsidRDefault="009714DC">
      <w:pPr>
        <w:spacing w:after="0"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Για να κάνω μία ερώτηση.</w:t>
      </w:r>
    </w:p>
    <w:p w14:paraId="4348E44B" w14:textId="77777777" w:rsidR="000F31B3" w:rsidRDefault="009714DC">
      <w:pPr>
        <w:spacing w:after="0" w:line="600" w:lineRule="auto"/>
        <w:ind w:firstLine="720"/>
        <w:jc w:val="both"/>
        <w:rPr>
          <w:rFonts w:eastAsia="Times New Roman"/>
          <w:szCs w:val="24"/>
        </w:rPr>
      </w:pPr>
      <w:r>
        <w:rPr>
          <w:rFonts w:eastAsia="Times New Roman"/>
          <w:b/>
          <w:szCs w:val="24"/>
        </w:rPr>
        <w:t xml:space="preserve">ΠΡΟΕΔΡΕΥΩΝ (Γεώργιος </w:t>
      </w:r>
      <w:r>
        <w:rPr>
          <w:rFonts w:eastAsia="Times New Roman"/>
          <w:b/>
          <w:szCs w:val="24"/>
        </w:rPr>
        <w:t xml:space="preserve">Βαρεμένος): </w:t>
      </w:r>
      <w:r>
        <w:rPr>
          <w:rFonts w:eastAsia="Times New Roman"/>
          <w:szCs w:val="24"/>
        </w:rPr>
        <w:t>Ωραία. Έχετε τον λόγο.</w:t>
      </w:r>
    </w:p>
    <w:p w14:paraId="4348E44C" w14:textId="77777777" w:rsidR="000F31B3" w:rsidRDefault="009714DC">
      <w:pPr>
        <w:spacing w:after="0"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Κύριε Υπουργέ, πρώτα </w:t>
      </w:r>
      <w:proofErr w:type="spellStart"/>
      <w:r>
        <w:rPr>
          <w:rFonts w:eastAsia="Times New Roman"/>
          <w:szCs w:val="24"/>
        </w:rPr>
        <w:t>πρώτα</w:t>
      </w:r>
      <w:proofErr w:type="spellEnd"/>
      <w:r>
        <w:rPr>
          <w:rFonts w:eastAsia="Times New Roman"/>
          <w:szCs w:val="24"/>
        </w:rPr>
        <w:t xml:space="preserve"> το ερώτημά μου είναι σε σχέση με το ποσοστό. Μεταφέρατε το 5%. Έμεινε το 1% από το 6% και το άλλο 4% είναι στο ΙΚΑ. Και με αυτόν τον τρόπο σας ρώτησα εάν εξετάσετε και τ</w:t>
      </w:r>
      <w:r>
        <w:rPr>
          <w:rFonts w:eastAsia="Times New Roman"/>
          <w:szCs w:val="24"/>
        </w:rPr>
        <w:t xml:space="preserve">ην άλλη περίπτωση, να μεταφέρετε το 4%, να το αγοράσετε </w:t>
      </w:r>
      <w:r>
        <w:rPr>
          <w:rFonts w:eastAsia="Times New Roman"/>
          <w:szCs w:val="24"/>
        </w:rPr>
        <w:lastRenderedPageBreak/>
        <w:t>με λίγα λόγια, για να κρατήσετε όλο το 6% σε αυτή τη διαδικασία της διαπραγμάτευσης, έτσι ώστε να έχετε το 6% της αρχικής κυριαρχίας, για να έχετε τα ίδια δικαιώματα βέτο. Αυτό είναι το ερώτημά μου. Δ</w:t>
      </w:r>
      <w:r>
        <w:rPr>
          <w:rFonts w:eastAsia="Times New Roman"/>
          <w:szCs w:val="24"/>
        </w:rPr>
        <w:t>εν έχει απαντηθεί. Θα ήθελα να το απαντήσετε. Είναι ένα ξεκάθαρο ερώτημα.</w:t>
      </w:r>
    </w:p>
    <w:p w14:paraId="4348E44D" w14:textId="77777777" w:rsidR="000F31B3" w:rsidRDefault="009714DC">
      <w:pPr>
        <w:spacing w:after="0" w:line="600" w:lineRule="auto"/>
        <w:ind w:firstLine="720"/>
        <w:jc w:val="both"/>
        <w:rPr>
          <w:rFonts w:eastAsia="Times New Roman"/>
          <w:szCs w:val="24"/>
        </w:rPr>
      </w:pPr>
      <w:r>
        <w:rPr>
          <w:rFonts w:eastAsia="Times New Roman"/>
          <w:szCs w:val="24"/>
        </w:rPr>
        <w:t>Τώρα, από την απάντησή σας καταλαβαίνω ότι χάνουμε δικαιώματα βέτο. Στην επόμενη συνεδρίαση θα μας πείτε ποια. Από τη Βουλή δεν θα περνάει το συγκεκριμένο. Μετά από όλα αυτά το ποιος</w:t>
      </w:r>
      <w:r>
        <w:rPr>
          <w:rFonts w:eastAsia="Times New Roman"/>
          <w:szCs w:val="24"/>
        </w:rPr>
        <w:t xml:space="preserve"> είναι μπερδεμένος είναι φανερό. Μπερδεμένος, κύριε </w:t>
      </w:r>
      <w:proofErr w:type="spellStart"/>
      <w:r>
        <w:rPr>
          <w:rFonts w:eastAsia="Times New Roman"/>
          <w:szCs w:val="24"/>
        </w:rPr>
        <w:t>Τσακαλώτο</w:t>
      </w:r>
      <w:proofErr w:type="spellEnd"/>
      <w:r>
        <w:rPr>
          <w:rFonts w:eastAsia="Times New Roman"/>
          <w:szCs w:val="24"/>
        </w:rPr>
        <w:t>, είστε εσείς σε σχέση με αυτά που λέγατε προεκλογικά, αυτά που λέτε στον ΣΥΡΙΖΑ και αυτά που είπατε σήμερα.</w:t>
      </w:r>
    </w:p>
    <w:p w14:paraId="4348E44E" w14:textId="77777777" w:rsidR="000F31B3" w:rsidRDefault="009714DC">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Εντάξει.</w:t>
      </w:r>
    </w:p>
    <w:p w14:paraId="4348E44F"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Κύριε Παρασκευόπουλε, έχετε τον λόγο.</w:t>
      </w:r>
    </w:p>
    <w:p w14:paraId="4348E450"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ΝΙΚΟΛΑ</w:t>
      </w:r>
      <w:r>
        <w:rPr>
          <w:rFonts w:eastAsia="Times New Roman" w:cs="Times New Roman"/>
          <w:b/>
          <w:szCs w:val="24"/>
        </w:rPr>
        <w:t>ΟΣ ΠΑΡΑΣΚΕΥΟΠΟΥΛΟΣ (Υπουργός Δικαιοσύνης, Διαφάνειας και Ανθρωπίνων Δικαιωμάτων):</w:t>
      </w:r>
      <w:r>
        <w:rPr>
          <w:rFonts w:eastAsia="Times New Roman" w:cs="Times New Roman"/>
          <w:szCs w:val="24"/>
        </w:rPr>
        <w:t xml:space="preserve"> Ευχαριστώ.</w:t>
      </w:r>
    </w:p>
    <w:p w14:paraId="4348E451"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Κατ’ αρχάς και οι δύο ερωτήσεις των Βουλευτών αναφέρθηκαν και στο γεγονός ότι αυτή η τροπολογία φαίνεται άσχετη με το κύριο θέμα του νομοσχεδίου. Κι επειδή συνδέετ</w:t>
      </w:r>
      <w:r>
        <w:rPr>
          <w:rFonts w:eastAsia="Times New Roman" w:cs="Times New Roman"/>
          <w:szCs w:val="24"/>
        </w:rPr>
        <w:t>αι με το ακόλουθο ερώτημα του κ. Θεοχαρόπουλου για το εάν πρόκειται τώρα να γίνει η πρόσληψη όσων οι θέσεις τους αυξάνονται από 1</w:t>
      </w:r>
      <w:r w:rsidRPr="000A31AB">
        <w:rPr>
          <w:rFonts w:eastAsia="Times New Roman" w:cs="Times New Roman"/>
          <w:szCs w:val="24"/>
          <w:vertAlign w:val="superscript"/>
        </w:rPr>
        <w:t>ης</w:t>
      </w:r>
      <w:r>
        <w:rPr>
          <w:rFonts w:eastAsia="Times New Roman" w:cs="Times New Roman"/>
          <w:szCs w:val="24"/>
        </w:rPr>
        <w:t xml:space="preserve"> Δεκεμβρίου 2016, να πω το εξής: </w:t>
      </w:r>
    </w:p>
    <w:p w14:paraId="4348E452"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Οι ανάγκες της δικαιοσύνης σε δικαστές και βεβαίως, σε προσωπικό διοικητικής-γραμματειακής </w:t>
      </w:r>
      <w:r>
        <w:rPr>
          <w:rFonts w:eastAsia="Times New Roman" w:cs="Times New Roman"/>
          <w:szCs w:val="24"/>
        </w:rPr>
        <w:t>στήριξης της λειτουργίας, αλλά ιδίως σε δικαστές, είναι πολύ περισσότερες από αυτές οι οποίες καλύπτονται με αυτό το νομοσχέδιο, το οποίο προβλέπει ελάχιστες θέσεις.</w:t>
      </w:r>
    </w:p>
    <w:p w14:paraId="4348E453"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Και βεβαίως, θα προταθεί σε νομοσχέδιο, το οποίο θα υποστηρίξει το Υπουργείο Δικαιοσύνης π</w:t>
      </w:r>
      <w:r>
        <w:rPr>
          <w:rFonts w:eastAsia="Times New Roman" w:cs="Times New Roman"/>
          <w:szCs w:val="24"/>
        </w:rPr>
        <w:t xml:space="preserve">ρος τη Βουλή, η αύξηση των θέσεων των δικαστών κατά πολύ σημαντικότερο αριθμό και μάλιστα, προσεχώς. </w:t>
      </w:r>
    </w:p>
    <w:p w14:paraId="4348E454"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Ο λόγος για τον οποίο προχωρήσαμε αποσπασματικά στην προσπάθεια να θεσμοθετηθούν αυτές εδώ οι θέσεις είναι το γεγονός ότι συνδέονται με το προσφυγικό. Αυτ</w:t>
      </w:r>
      <w:r>
        <w:rPr>
          <w:rFonts w:eastAsia="Times New Roman" w:cs="Times New Roman"/>
          <w:szCs w:val="24"/>
        </w:rPr>
        <w:t xml:space="preserve">ή τη στιγμή δημιουργήθηκαν τα νέα </w:t>
      </w:r>
      <w:r>
        <w:rPr>
          <w:rFonts w:eastAsia="Times New Roman" w:cs="Times New Roman"/>
          <w:szCs w:val="24"/>
        </w:rPr>
        <w:lastRenderedPageBreak/>
        <w:t xml:space="preserve">όργανα και αυξάνονται οι δευτεροβάθμιες επιτροπές κρίσης των προσφυγών του ασύλου και αυτή τη στιγμή υπάρχουν οι ανάγκες των μετακινήσεων. </w:t>
      </w:r>
    </w:p>
    <w:p w14:paraId="4348E455"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Τώρα, ως προς το αν θα προλάβουμε να έχουμε τους εισαγγελείς στην έδρα πριν το τέλ</w:t>
      </w:r>
      <w:r>
        <w:rPr>
          <w:rFonts w:eastAsia="Times New Roman" w:cs="Times New Roman"/>
          <w:szCs w:val="24"/>
        </w:rPr>
        <w:t>ος του 2016, αυτό εξαρτάται από την ταχύτητα του διαγωνισμού. Όντως, αυτή τη στιγμή ο διαγωνισμός για την εισαγωγή στην Εθνική Σχολή Δικαστών εξελίσσεται. Αν τυχόν προλάβει και προχωρήσει γρήγορα, θα έχουμε τις περισσότερες θέσεις και το 2016. Αλλιώς, το 2</w:t>
      </w:r>
      <w:r>
        <w:rPr>
          <w:rFonts w:eastAsia="Times New Roman" w:cs="Times New Roman"/>
          <w:szCs w:val="24"/>
        </w:rPr>
        <w:t>017 θα προχωρήσουμε κανονικά, όπως προβλέπει η νομοθεσία μας.</w:t>
      </w:r>
    </w:p>
    <w:p w14:paraId="4348E456"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Βεβαίως, τέθηκε και πάλι το θέμα της ενδεχόμενης αντισυνταγματικότητας της λειτουργίας διοικητικών επιτροπών –σαφώς όχι δικαστικών- με δικαστές ως μέλη. Βεβαίως, αναφερόμαστε στη διάταξη, η οποί</w:t>
      </w:r>
      <w:r>
        <w:rPr>
          <w:rFonts w:eastAsia="Times New Roman" w:cs="Times New Roman"/>
          <w:szCs w:val="24"/>
        </w:rPr>
        <w:t xml:space="preserve">α είναι κιόλας και συνταγματική, ότι οι δικαστές μπορούν να αποτελούν μέλη επιτροπών της διοίκησης, αν αυτές οι επιτροπές έχουν πειθαρχική ή δικαιοδοτική, πάντως, λειτουργία. </w:t>
      </w:r>
    </w:p>
    <w:p w14:paraId="4348E457"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Κατά τη γνώμη μου, την οποία είχα υποστηρίξει και στη συζήτηση για τη δημιουργία</w:t>
      </w:r>
      <w:r>
        <w:rPr>
          <w:rFonts w:eastAsia="Times New Roman" w:cs="Times New Roman"/>
          <w:szCs w:val="24"/>
        </w:rPr>
        <w:t xml:space="preserve"> αυτών των επιτροπών, εδώ έχουμε να κάνουμε με δικαιοδοτικό έργο. Οι δικαστές αυτοί κρίνουν απολύτως ελεύθερα, ανεξάρτητα και ανεπηρέαστα. Ήδη από τη λειτουργία των επιτροπών που έχουμε σήμερα, αυτό είναι φανερό, διότι το προϊόν των αποφάσεων δεν είναι μον</w:t>
      </w:r>
      <w:r>
        <w:rPr>
          <w:rFonts w:eastAsia="Times New Roman" w:cs="Times New Roman"/>
          <w:szCs w:val="24"/>
        </w:rPr>
        <w:t xml:space="preserve">όχρωμο, προς τη μία ή την άλλη πλευρά. </w:t>
      </w:r>
    </w:p>
    <w:p w14:paraId="4348E458"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Βεβαίως, οι δικαστές έχουν εχέγγυα ανεξαρτησίας και υπάρχουν, νομίζω, και οι υπόλοιπες προϋποθέσεις που θέτει η δίκαια δίκη, αλλά και το δικό μας Σύνταγμα για την αναγνώριση της δικαιοδοτικής υφής των έργων. </w:t>
      </w:r>
    </w:p>
    <w:p w14:paraId="4348E459"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Γι’ αυτ</w:t>
      </w:r>
      <w:r>
        <w:rPr>
          <w:rFonts w:eastAsia="Times New Roman" w:cs="Times New Roman"/>
          <w:szCs w:val="24"/>
        </w:rPr>
        <w:t>ό τον λόγο, πιστεύουμε ότι δεν υπάρχει κανένα συνταγματικό πρόβλημα με την ένταξη των δικαστών σε αυτές τις διοικητικές επιτροπές.</w:t>
      </w:r>
    </w:p>
    <w:p w14:paraId="4348E45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4348E45B" w14:textId="77777777" w:rsidR="000F31B3" w:rsidRDefault="009714DC">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Κι εμείς ευχαριστούμε.</w:t>
      </w:r>
    </w:p>
    <w:p w14:paraId="4348E45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Ο κ. Βερναρδάκης έχει τον λόγο.</w:t>
      </w:r>
    </w:p>
    <w:p w14:paraId="4348E45D"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lastRenderedPageBreak/>
        <w:t>ΑΘΑΝΑΣΙΑ (ΣΙΑ) ΑΝΑΓΝΩ</w:t>
      </w:r>
      <w:r>
        <w:rPr>
          <w:rFonts w:eastAsia="Times New Roman" w:cs="Times New Roman"/>
          <w:b/>
          <w:szCs w:val="24"/>
        </w:rPr>
        <w:t xml:space="preserve">ΣΤΟΠΟΥΛΟΥ (Αναπληρώτρια Υπουργός Παιδείας, Έρευνας και Θρησκευμάτων): </w:t>
      </w:r>
      <w:r>
        <w:rPr>
          <w:rFonts w:eastAsia="Times New Roman" w:cs="Times New Roman"/>
          <w:szCs w:val="24"/>
        </w:rPr>
        <w:t>Έχω κι εγώ να απαντήσω για δύο λεπτά στον κ. Καρρά.</w:t>
      </w:r>
    </w:p>
    <w:p w14:paraId="4348E45E" w14:textId="77777777" w:rsidR="000F31B3" w:rsidRDefault="009714DC">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Ναι, έχετε τον λόγο.</w:t>
      </w:r>
      <w:r>
        <w:rPr>
          <w:rFonts w:eastAsia="Times New Roman"/>
          <w:b/>
          <w:bCs/>
        </w:rPr>
        <w:t xml:space="preserve"> </w:t>
      </w:r>
    </w:p>
    <w:p w14:paraId="4348E45F"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(Αναπληρώτρια Υπουργός Παιδείας, Έρευνας και Θρησκευμάτων): </w:t>
      </w:r>
      <w:r>
        <w:rPr>
          <w:rFonts w:eastAsia="Times New Roman" w:cs="Times New Roman"/>
          <w:szCs w:val="24"/>
        </w:rPr>
        <w:t>Κύριε Καρρά, κατ’ αρχάς λέγομαι Αναγνωστοπούλου και όχι Αντωνοπούλου.</w:t>
      </w:r>
    </w:p>
    <w:p w14:paraId="4348E460"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w:t>
      </w:r>
      <w:proofErr w:type="spellStart"/>
      <w:r>
        <w:rPr>
          <w:rFonts w:eastAsia="Times New Roman" w:cs="Times New Roman"/>
          <w:szCs w:val="24"/>
        </w:rPr>
        <w:t>Συγχωρέστε</w:t>
      </w:r>
      <w:proofErr w:type="spellEnd"/>
      <w:r>
        <w:rPr>
          <w:rFonts w:eastAsia="Times New Roman" w:cs="Times New Roman"/>
          <w:szCs w:val="24"/>
        </w:rPr>
        <w:t xml:space="preserve"> με.</w:t>
      </w:r>
    </w:p>
    <w:p w14:paraId="4348E461"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ΑΘΑΝΑΣΙΑ (ΣΙΑ) ΑΝΑΓΝΩΣΤΟΠΟΥΛΟΥ (Αναπληρώτρια Υπουργός</w:t>
      </w:r>
      <w:r>
        <w:rPr>
          <w:rFonts w:eastAsia="Times New Roman" w:cs="Times New Roman"/>
          <w:b/>
          <w:szCs w:val="24"/>
        </w:rPr>
        <w:t xml:space="preserve"> Παιδείας, Έρευνας και Θρησκευμάτων): </w:t>
      </w:r>
      <w:r>
        <w:rPr>
          <w:rFonts w:eastAsia="Times New Roman" w:cs="Times New Roman"/>
          <w:szCs w:val="24"/>
        </w:rPr>
        <w:t>Ναι, δεν πειράζει. Απλώς για να γραφτεί στα Πρακτικά ότι δεν απαντάει άλλος για άλλον.</w:t>
      </w:r>
    </w:p>
    <w:p w14:paraId="4348E462"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Θέλω να σας πω γι’ αυτή τη ρύθμιση ότι μάλλον δεν ήμουν εγώ πολύ αναλυτική. Ήταν ρύθμιση που ίσχυε έτσι κι αλλιώς και με μια βουλευ</w:t>
      </w:r>
      <w:r>
        <w:rPr>
          <w:rFonts w:eastAsia="Times New Roman" w:cs="Times New Roman"/>
          <w:szCs w:val="24"/>
        </w:rPr>
        <w:t xml:space="preserve">τική τροπολογία, που πέρασε σε προηγούμενο νόμο, παραλείφθηκαν από λάθος αυτές οι διατάξεις. Δεν φέρνουμε εμείς τίποτα καινούριο. </w:t>
      </w:r>
    </w:p>
    <w:p w14:paraId="4348E463"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Υπήρχε έτσι κι αλλιώς σε νόμο του 2001 και επαναλήφθηκε το 2011 διάταξη που προβλέπει ότι καθηγητές οι οποίοι βρίσκονται σε π</w:t>
      </w:r>
      <w:r>
        <w:rPr>
          <w:rFonts w:eastAsia="Times New Roman" w:cs="Times New Roman"/>
          <w:szCs w:val="24"/>
        </w:rPr>
        <w:t>ροσωποπαγή θέση, όταν συμπληρώνουν το εξηκοστό πέμπτο έτος της ηλικίας τους, παίρνουν την επόμενη βαθμίδα, πριν αποχωρήσουν. Υπήρχε έτσι κι αλλιώς και αφορά τα ΤΕΙ.</w:t>
      </w:r>
    </w:p>
    <w:p w14:paraId="4348E464"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Ευχαριστώ.</w:t>
      </w:r>
    </w:p>
    <w:p w14:paraId="4348E465" w14:textId="77777777" w:rsidR="000F31B3" w:rsidRDefault="009714DC">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Κι εμείς ευχαριστούμε.</w:t>
      </w:r>
    </w:p>
    <w:p w14:paraId="4348E466"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Ο κ. Βερναρδάκης έχει το</w:t>
      </w:r>
      <w:r>
        <w:rPr>
          <w:rFonts w:eastAsia="Times New Roman" w:cs="Times New Roman"/>
          <w:szCs w:val="24"/>
        </w:rPr>
        <w:t>ν λόγο.</w:t>
      </w:r>
    </w:p>
    <w:p w14:paraId="4348E467"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ΧΡΙΣΤΟΦΟΡΟΣ ΒΕΡΝΑΡΔΑΚΗΣ (Αναπληρωτής Υπουργός Εσωτερικών και Διοικητικής Ανασυγκρότησης):</w:t>
      </w:r>
      <w:r>
        <w:rPr>
          <w:rFonts w:eastAsia="Times New Roman" w:cs="Times New Roman"/>
          <w:szCs w:val="24"/>
        </w:rPr>
        <w:t xml:space="preserve"> Ευχαριστώ, κύριε Πρόεδρε.</w:t>
      </w:r>
    </w:p>
    <w:p w14:paraId="4348E468"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Έχω κι εγώ να υποστηρίξω την τροπολογία την οποία έχουμε ήδη συζητήσει στην επιτροπή και για την οποία έχουμε και κάποιες νομοτεχνικ</w:t>
      </w:r>
      <w:r>
        <w:rPr>
          <w:rFonts w:eastAsia="Times New Roman" w:cs="Times New Roman"/>
          <w:szCs w:val="24"/>
        </w:rPr>
        <w:t>ές βελτιώσεις που θέλω να σας αναφέρω.</w:t>
      </w:r>
    </w:p>
    <w:p w14:paraId="4348E469"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Η τροπολογία, για να θυμίσω, αναφέρεται στην παράταση των ισχυουσών ατομικών συμβάσεων και όσων ατομικών συμβάσεων έχουν λήξει στη διοίκηση, τις ανεξάρτητες αρχές, τα νομικά πρόσωπα δημοσίου και ιδιωτικού δικαίου και </w:t>
      </w:r>
      <w:r>
        <w:rPr>
          <w:rFonts w:eastAsia="Times New Roman" w:cs="Times New Roman"/>
          <w:szCs w:val="24"/>
        </w:rPr>
        <w:t xml:space="preserve">τους ΟΤΑ, συμβάσεις καθαριότητας και εξυπηρέτησης αναγκών καθαριότητας.  </w:t>
      </w:r>
    </w:p>
    <w:p w14:paraId="4348E46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Οι νομοτεχνικές βελτιώσεις, τις οποίες προφανώς θα καταθέσω για να μοιραστούν, αφορούν τα εξής τρία σημεία. Το πρώτο είναι ότι οι ισχύουσες συμβάσεις οι οποίες παρατείνονται είναι αυ</w:t>
      </w:r>
      <w:r>
        <w:rPr>
          <w:rFonts w:eastAsia="Times New Roman" w:cs="Times New Roman"/>
          <w:szCs w:val="24"/>
        </w:rPr>
        <w:t>τές που έχουν λήξει μέχρι και ενενήντα ημέρες αντί για εξήντα, ακριβώς γιατί είχαμε μια παράταση όλης αυτής της συζήτησης που κάναμε εδώ από την ημέρα που πρωτοεμφανίστηκε η διατύπωση αυτή.</w:t>
      </w:r>
    </w:p>
    <w:p w14:paraId="4348E46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Η δεύτερη διατύπωση είναι ότι διαγράφεται η φράση, ειδικά για τους</w:t>
      </w:r>
      <w:r>
        <w:rPr>
          <w:rFonts w:eastAsia="Times New Roman" w:cs="Times New Roman"/>
          <w:szCs w:val="24"/>
        </w:rPr>
        <w:t xml:space="preserve"> ΟΤΑ, «λαμβανομένων υπόψη των εγγεγραμμένων διαθέσιμων πιστώσεων στους οικείους προϋπολογισμούς». Ο λόγος γι’ αυτό είναι </w:t>
      </w:r>
      <w:r>
        <w:rPr>
          <w:rFonts w:eastAsia="Times New Roman" w:cs="Times New Roman"/>
          <w:szCs w:val="24"/>
        </w:rPr>
        <w:lastRenderedPageBreak/>
        <w:t>ότι η παρατήρηση και της ΚΕΔΕ ότι τυπικά δεν έχουν εγγεγραμμένες πιστώσεις για αυτή τη δουλειά στους προϋπολογισμούς τους τεχνικά. Άλλω</w:t>
      </w:r>
      <w:r>
        <w:rPr>
          <w:rFonts w:eastAsia="Times New Roman" w:cs="Times New Roman"/>
          <w:szCs w:val="24"/>
        </w:rPr>
        <w:t>στε, πολλές από αυτές τις συμβάσεις πληρώνονται από ανταποδοτικά τέλη.</w:t>
      </w:r>
    </w:p>
    <w:p w14:paraId="4348E46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Το τρίτο ζήτημα το οποίο έχρηζε περαιτέρω διευκρίνισης και με το οποίο διορθώνεται κάπως λεκτικά, είναι ότι «στην παράταση αυτή δεν εμπίπτουν οι ατομικές συμβάσεις οι οποίες </w:t>
      </w:r>
      <w:proofErr w:type="spellStart"/>
      <w:r>
        <w:rPr>
          <w:rFonts w:eastAsia="Times New Roman" w:cs="Times New Roman"/>
          <w:szCs w:val="24"/>
        </w:rPr>
        <w:t>συνήφθησαν</w:t>
      </w:r>
      <w:proofErr w:type="spellEnd"/>
      <w:r>
        <w:rPr>
          <w:rFonts w:eastAsia="Times New Roman" w:cs="Times New Roman"/>
          <w:szCs w:val="24"/>
        </w:rPr>
        <w:t xml:space="preserve"> </w:t>
      </w:r>
      <w:r>
        <w:rPr>
          <w:rFonts w:eastAsia="Times New Roman" w:cs="Times New Roman"/>
          <w:szCs w:val="24"/>
        </w:rPr>
        <w:t>για την αντιμετώπιση κατεπειγουσών, εποχικών ή πρόσκαιρων αναγκών στον τομέα αυτό και οι οποίες υπογράφτηκαν από την 1-1-2016». Αυτές οι συμβάσεις, οι δίμηνες δηλαδή οι λεγόμενες, οι οποίες αναφέρονται σε κατεπείγουσες, εποχικές και πρόσκαιρες, δεν εξαιρού</w:t>
      </w:r>
      <w:r>
        <w:rPr>
          <w:rFonts w:eastAsia="Times New Roman" w:cs="Times New Roman"/>
          <w:szCs w:val="24"/>
        </w:rPr>
        <w:t>νται από αυτή την ανανέωση.</w:t>
      </w:r>
    </w:p>
    <w:p w14:paraId="4348E46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Αυτές είναι οι τρεις νομοτεχνικές βελτιώσεις τις οποίες μπορώ να καταθέσω, κύριε Πρόεδρε.</w:t>
      </w:r>
    </w:p>
    <w:p w14:paraId="4348E46E" w14:textId="77777777" w:rsidR="000F31B3" w:rsidRDefault="009714DC">
      <w:pPr>
        <w:spacing w:after="0" w:line="600" w:lineRule="auto"/>
        <w:ind w:firstLine="720"/>
        <w:jc w:val="both"/>
        <w:rPr>
          <w:rFonts w:eastAsia="Times New Roman" w:cs="Times New Roman"/>
        </w:rPr>
      </w:pPr>
      <w:r>
        <w:rPr>
          <w:rFonts w:eastAsia="Times New Roman" w:cs="Times New Roman"/>
        </w:rPr>
        <w:t>(Στο σημείο αυτό ο Αναπληρωτής Υπουργός Εσωτερικών και Διοικητικής Ανασυγκρότησης κ. Χριστόφορος Βερναρδάκης καταθέτει για τα Πρακτικά τις</w:t>
      </w:r>
      <w:r>
        <w:rPr>
          <w:rFonts w:eastAsia="Times New Roman" w:cs="Times New Roman"/>
        </w:rPr>
        <w:t xml:space="preserve"> προαναφερθείσες νομοτεχνικές βελτιώσεις, οι οποίες έχουν ως εξής:</w:t>
      </w:r>
    </w:p>
    <w:p w14:paraId="4348E46F" w14:textId="77777777" w:rsidR="000F31B3" w:rsidRDefault="009714DC">
      <w:pPr>
        <w:spacing w:after="0" w:line="600" w:lineRule="auto"/>
        <w:ind w:firstLine="720"/>
        <w:jc w:val="center"/>
        <w:rPr>
          <w:rFonts w:eastAsia="Times New Roman" w:cs="Times New Roman"/>
        </w:rPr>
      </w:pPr>
      <w:r>
        <w:rPr>
          <w:rFonts w:eastAsia="Times New Roman" w:cs="Times New Roman"/>
        </w:rPr>
        <w:lastRenderedPageBreak/>
        <w:t>ΑΛΛΑΓΗ ΣΕΛΙΔΑΣ</w:t>
      </w:r>
    </w:p>
    <w:p w14:paraId="4348E470" w14:textId="77777777" w:rsidR="000F31B3" w:rsidRDefault="009714DC">
      <w:pPr>
        <w:spacing w:after="0"/>
        <w:jc w:val="center"/>
        <w:rPr>
          <w:rFonts w:eastAsia="Times New Roman" w:cs="Times New Roman"/>
          <w:szCs w:val="24"/>
        </w:rPr>
      </w:pPr>
      <w:r>
        <w:rPr>
          <w:rFonts w:eastAsia="Times New Roman" w:cs="Times New Roman"/>
          <w:szCs w:val="24"/>
        </w:rPr>
        <w:t>(Να μπει η σελίδα 140)</w:t>
      </w:r>
    </w:p>
    <w:p w14:paraId="4348E471" w14:textId="77777777" w:rsidR="000F31B3" w:rsidRDefault="000F31B3">
      <w:pPr>
        <w:spacing w:after="0"/>
        <w:jc w:val="center"/>
        <w:rPr>
          <w:rFonts w:eastAsia="Times New Roman" w:cs="Times New Roman"/>
          <w:szCs w:val="24"/>
        </w:rPr>
      </w:pPr>
    </w:p>
    <w:p w14:paraId="4348E472" w14:textId="77777777" w:rsidR="000F31B3" w:rsidRDefault="009714DC">
      <w:pPr>
        <w:spacing w:after="0"/>
        <w:jc w:val="center"/>
        <w:rPr>
          <w:rFonts w:eastAsia="Times New Roman" w:cs="Times New Roman"/>
          <w:szCs w:val="24"/>
        </w:rPr>
      </w:pPr>
      <w:r>
        <w:rPr>
          <w:rFonts w:eastAsia="Times New Roman" w:cs="Times New Roman"/>
          <w:szCs w:val="24"/>
        </w:rPr>
        <w:t>ΑΛΛΑΓΗ ΣΕΛΙΔΑΣ</w:t>
      </w:r>
    </w:p>
    <w:p w14:paraId="4348E473" w14:textId="77777777" w:rsidR="000F31B3" w:rsidRDefault="000F31B3">
      <w:pPr>
        <w:spacing w:after="0"/>
        <w:jc w:val="center"/>
        <w:rPr>
          <w:rFonts w:eastAsia="Times New Roman" w:cs="Times New Roman"/>
          <w:szCs w:val="24"/>
        </w:rPr>
      </w:pPr>
    </w:p>
    <w:p w14:paraId="4348E474"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τον κ. Βερναρδάκη.</w:t>
      </w:r>
    </w:p>
    <w:p w14:paraId="4348E475"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Το λόγο έχει ο Κοινοβουλευτικός Εκπρόσωπος του ΚΚΕ κ. Δελής.</w:t>
      </w:r>
    </w:p>
    <w:p w14:paraId="4348E476"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ΕΥΚΛΕΙΔΗ</w:t>
      </w:r>
      <w:r>
        <w:rPr>
          <w:rFonts w:eastAsia="Times New Roman" w:cs="Times New Roman"/>
          <w:b/>
          <w:szCs w:val="24"/>
        </w:rPr>
        <w:t>Σ ΤΣΑΚΑΛΩΤΟΣ (Υπουργός Οικονομικών):</w:t>
      </w:r>
      <w:r>
        <w:rPr>
          <w:rFonts w:eastAsia="Times New Roman" w:cs="Times New Roman"/>
          <w:szCs w:val="24"/>
        </w:rPr>
        <w:t xml:space="preserve"> Να μην απαντήσω στον κ. Θεοχαρόπουλο, κύριε Πρόεδρε;</w:t>
      </w:r>
    </w:p>
    <w:p w14:paraId="4348E477"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Έχει μείνει αναπάντητη η ερώτηση.</w:t>
      </w:r>
    </w:p>
    <w:p w14:paraId="4348E478"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Ναι, αυτό λέω. Τριάντα δευτερόλεπτα θέλω μόνο, κύριε Πρόεδρε.</w:t>
      </w:r>
    </w:p>
    <w:p w14:paraId="4348E479"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Μισό λεπτό, κύριε Δελή. Θα σας δώσω τον λόγο αμέσως μετά.</w:t>
      </w:r>
    </w:p>
    <w:p w14:paraId="4348E47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Ορίστε, κύριε </w:t>
      </w:r>
      <w:proofErr w:type="spellStart"/>
      <w:r>
        <w:rPr>
          <w:rFonts w:eastAsia="Times New Roman" w:cs="Times New Roman"/>
          <w:szCs w:val="24"/>
        </w:rPr>
        <w:t>Τσακαλώτο</w:t>
      </w:r>
      <w:proofErr w:type="spellEnd"/>
      <w:r>
        <w:rPr>
          <w:rFonts w:eastAsia="Times New Roman" w:cs="Times New Roman"/>
          <w:szCs w:val="24"/>
        </w:rPr>
        <w:t>, έχετε τον λόγο.</w:t>
      </w:r>
    </w:p>
    <w:p w14:paraId="4348E47B"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Κοιτάξαμε διάφορα σχήματα για να καθιερώσουμε ότι θα έχουμε καινούργιο </w:t>
      </w:r>
      <w:r>
        <w:rPr>
          <w:rFonts w:eastAsia="Times New Roman" w:cs="Times New Roman"/>
          <w:szCs w:val="24"/>
          <w:lang w:val="en-US"/>
        </w:rPr>
        <w:t>sharehol</w:t>
      </w:r>
      <w:r>
        <w:rPr>
          <w:rFonts w:eastAsia="Times New Roman" w:cs="Times New Roman"/>
          <w:szCs w:val="24"/>
          <w:lang w:val="en-US"/>
        </w:rPr>
        <w:t>ders</w:t>
      </w:r>
      <w:r>
        <w:rPr>
          <w:rFonts w:eastAsia="Times New Roman" w:cs="Times New Roman"/>
          <w:szCs w:val="24"/>
        </w:rPr>
        <w:t xml:space="preserve">’ </w:t>
      </w:r>
      <w:r>
        <w:rPr>
          <w:rFonts w:eastAsia="Times New Roman" w:cs="Times New Roman"/>
          <w:szCs w:val="24"/>
          <w:lang w:val="en-US"/>
        </w:rPr>
        <w:t>agreement</w:t>
      </w:r>
      <w:r>
        <w:rPr>
          <w:rFonts w:eastAsia="Times New Roman" w:cs="Times New Roman"/>
          <w:szCs w:val="24"/>
        </w:rPr>
        <w:t xml:space="preserve">, καινούργια συμφωνία μετοχών και ανταλλαγή μετοχών και διάφορα άλλα σαν αυτά που είπατε. Αυτό που αποφασίσαμε ήταν το πιο απλό. Ήταν να υπάρχει η δυνατότητα να μπορεί να έχουμε το </w:t>
      </w:r>
      <w:r>
        <w:rPr>
          <w:rFonts w:eastAsia="Times New Roman" w:cs="Times New Roman"/>
          <w:szCs w:val="24"/>
          <w:lang w:val="en-US"/>
        </w:rPr>
        <w:t>power</w:t>
      </w:r>
      <w:r>
        <w:rPr>
          <w:rFonts w:eastAsia="Times New Roman" w:cs="Times New Roman"/>
          <w:szCs w:val="24"/>
        </w:rPr>
        <w:t xml:space="preserve"> </w:t>
      </w:r>
      <w:r>
        <w:rPr>
          <w:rFonts w:eastAsia="Times New Roman" w:cs="Times New Roman"/>
          <w:szCs w:val="24"/>
          <w:lang w:val="en-US"/>
        </w:rPr>
        <w:t>of</w:t>
      </w:r>
      <w:r>
        <w:rPr>
          <w:rFonts w:eastAsia="Times New Roman" w:cs="Times New Roman"/>
          <w:szCs w:val="24"/>
        </w:rPr>
        <w:t xml:space="preserve"> </w:t>
      </w:r>
      <w:r>
        <w:rPr>
          <w:rFonts w:eastAsia="Times New Roman" w:cs="Times New Roman"/>
          <w:szCs w:val="24"/>
          <w:lang w:val="en-US"/>
        </w:rPr>
        <w:t>attorney</w:t>
      </w:r>
      <w:r>
        <w:rPr>
          <w:rFonts w:eastAsia="Times New Roman" w:cs="Times New Roman"/>
          <w:szCs w:val="24"/>
        </w:rPr>
        <w:t xml:space="preserve"> και για τις άλλες τέσσερις και αυτό το δέχ</w:t>
      </w:r>
      <w:r>
        <w:rPr>
          <w:rFonts w:eastAsia="Times New Roman" w:cs="Times New Roman"/>
          <w:szCs w:val="24"/>
        </w:rPr>
        <w:t>τηκε η «</w:t>
      </w:r>
      <w:r>
        <w:rPr>
          <w:rFonts w:eastAsia="Times New Roman" w:cs="Times New Roman"/>
          <w:szCs w:val="24"/>
          <w:lang w:val="en-US"/>
        </w:rPr>
        <w:t>DEUTSCHE</w:t>
      </w:r>
      <w:r>
        <w:rPr>
          <w:rFonts w:eastAsia="Times New Roman" w:cs="Times New Roman"/>
          <w:szCs w:val="24"/>
        </w:rPr>
        <w:t xml:space="preserve"> </w:t>
      </w:r>
      <w:r>
        <w:rPr>
          <w:rFonts w:eastAsia="Times New Roman" w:cs="Times New Roman"/>
          <w:szCs w:val="24"/>
          <w:lang w:val="en-US"/>
        </w:rPr>
        <w:t>TELEKOM</w:t>
      </w:r>
      <w:r>
        <w:rPr>
          <w:rFonts w:eastAsia="Times New Roman" w:cs="Times New Roman"/>
          <w:szCs w:val="24"/>
        </w:rPr>
        <w:t>» ότι θα ήταν μέρος. Ήταν το πιο απλό σχήμα και νομίζω και το καλύτερο.</w:t>
      </w:r>
    </w:p>
    <w:p w14:paraId="4348E47C"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Δεν θα είχατε το δικαίωμα βέτο, έτσι και αλλιώς.</w:t>
      </w:r>
    </w:p>
    <w:p w14:paraId="4348E47D"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Σας είπα ότι η μείωση των δικαιωμάτων βέτο δεν απορρέει ούτε από την «</w:t>
      </w:r>
      <w:r>
        <w:rPr>
          <w:rFonts w:eastAsia="Times New Roman" w:cs="Times New Roman"/>
          <w:szCs w:val="24"/>
          <w:lang w:val="en-US"/>
        </w:rPr>
        <w:t>DEUTSCHE</w:t>
      </w:r>
      <w:r>
        <w:rPr>
          <w:rFonts w:eastAsia="Times New Roman" w:cs="Times New Roman"/>
          <w:szCs w:val="24"/>
        </w:rPr>
        <w:t xml:space="preserve"> </w:t>
      </w:r>
      <w:r>
        <w:rPr>
          <w:rFonts w:eastAsia="Times New Roman" w:cs="Times New Roman"/>
          <w:szCs w:val="24"/>
          <w:lang w:val="en-US"/>
        </w:rPr>
        <w:t>TELEKOM</w:t>
      </w:r>
      <w:r>
        <w:rPr>
          <w:rFonts w:eastAsia="Times New Roman" w:cs="Times New Roman"/>
          <w:szCs w:val="24"/>
        </w:rPr>
        <w:t>», ούτε από εμάς, ούτε από το μνημόνιο. Απορρέει από την παρέμβαση της Κομισιόν από το 2012 και μετά.</w:t>
      </w:r>
    </w:p>
    <w:p w14:paraId="4348E47E"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Ωραία.</w:t>
      </w:r>
    </w:p>
    <w:p w14:paraId="4348E47F"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Ο κ. Δελής έχει τον λόγο.</w:t>
      </w:r>
    </w:p>
    <w:p w14:paraId="4348E480"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Ι</w:t>
      </w:r>
      <w:r>
        <w:rPr>
          <w:rFonts w:eastAsia="Times New Roman" w:cs="Times New Roman"/>
          <w:b/>
          <w:szCs w:val="24"/>
        </w:rPr>
        <w:t>ΩΑΝΝΗΣ ΔΕΛΗΣ:</w:t>
      </w:r>
      <w:r>
        <w:rPr>
          <w:rFonts w:eastAsia="Times New Roman" w:cs="Times New Roman"/>
          <w:szCs w:val="24"/>
        </w:rPr>
        <w:t xml:space="preserve"> Ευχαριστώ.</w:t>
      </w:r>
    </w:p>
    <w:p w14:paraId="4348E481"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Μόνο που θα παρακαλούσα, κύριε Πρόεδρε, επειδή δεν πήρα τον λόγο στη συζήτηση για τις τροπολογίες, να υπάρξει μια ανοχή, γιατί θα ήθελα να αναφερθώ σε αυτές κοντεύουμε, βέβαια, να ξεχάσουμε για ποιο θέμα συζητούμε.</w:t>
      </w:r>
    </w:p>
    <w:p w14:paraId="4348E482"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ΠΡΟΕΔΡΕΥΩΝ (Γεώρ</w:t>
      </w:r>
      <w:r>
        <w:rPr>
          <w:rFonts w:eastAsia="Times New Roman" w:cs="Times New Roman"/>
          <w:b/>
          <w:szCs w:val="24"/>
        </w:rPr>
        <w:t>γιος Βαρεμένος):</w:t>
      </w:r>
      <w:r>
        <w:rPr>
          <w:rFonts w:eastAsia="Times New Roman" w:cs="Times New Roman"/>
          <w:szCs w:val="24"/>
        </w:rPr>
        <w:t xml:space="preserve"> Μέσα σε λελογισμένο πλαίσιο.</w:t>
      </w:r>
    </w:p>
    <w:p w14:paraId="4348E483"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Ξεκινώ από την τροπολογία που έχει καταθέσει το Υπουργείο Εμπορικής Ναυτιλίας. Τι κάνετε με την τροπολογία; Δημιουργείτε πέντε οργανικές θέσεις εκπαιδευτικών στη ναυτική εκπαίδευση και θα μπορούσ</w:t>
      </w:r>
      <w:r>
        <w:rPr>
          <w:rFonts w:eastAsia="Times New Roman" w:cs="Times New Roman"/>
          <w:szCs w:val="24"/>
        </w:rPr>
        <w:t>ε κανείς να το ονομάσει «</w:t>
      </w:r>
      <w:proofErr w:type="spellStart"/>
      <w:r>
        <w:rPr>
          <w:rFonts w:eastAsia="Times New Roman" w:cs="Times New Roman"/>
          <w:bCs/>
          <w:szCs w:val="24"/>
        </w:rPr>
        <w:t>ὤδινεν</w:t>
      </w:r>
      <w:proofErr w:type="spellEnd"/>
      <w:r>
        <w:rPr>
          <w:rFonts w:eastAsia="Times New Roman" w:cs="Times New Roman"/>
          <w:bCs/>
          <w:szCs w:val="24"/>
        </w:rPr>
        <w:t xml:space="preserve"> </w:t>
      </w:r>
      <w:proofErr w:type="spellStart"/>
      <w:r>
        <w:rPr>
          <w:rFonts w:eastAsia="Times New Roman" w:cs="Times New Roman"/>
          <w:bCs/>
          <w:szCs w:val="24"/>
        </w:rPr>
        <w:t>ὄρος</w:t>
      </w:r>
      <w:proofErr w:type="spellEnd"/>
      <w:r>
        <w:rPr>
          <w:rFonts w:eastAsia="Times New Roman" w:cs="Times New Roman"/>
          <w:szCs w:val="24"/>
        </w:rPr>
        <w:t xml:space="preserve"> </w:t>
      </w:r>
      <w:proofErr w:type="spellStart"/>
      <w:r>
        <w:rPr>
          <w:rFonts w:eastAsia="Times New Roman" w:cs="Times New Roman"/>
          <w:szCs w:val="24"/>
        </w:rPr>
        <w:t>καὶ</w:t>
      </w:r>
      <w:proofErr w:type="spellEnd"/>
      <w:r>
        <w:rPr>
          <w:rFonts w:eastAsia="Times New Roman" w:cs="Times New Roman"/>
          <w:szCs w:val="24"/>
        </w:rPr>
        <w:t xml:space="preserve"> </w:t>
      </w:r>
      <w:proofErr w:type="spellStart"/>
      <w:r>
        <w:rPr>
          <w:rFonts w:eastAsia="Times New Roman" w:cs="Times New Roman"/>
          <w:bCs/>
          <w:szCs w:val="24"/>
        </w:rPr>
        <w:t>ἔτεκεν</w:t>
      </w:r>
      <w:proofErr w:type="spellEnd"/>
      <w:r>
        <w:rPr>
          <w:rFonts w:eastAsia="Times New Roman" w:cs="Times New Roman"/>
          <w:bCs/>
          <w:szCs w:val="24"/>
        </w:rPr>
        <w:t xml:space="preserve"> </w:t>
      </w:r>
      <w:proofErr w:type="spellStart"/>
      <w:r>
        <w:rPr>
          <w:rFonts w:eastAsia="Times New Roman" w:cs="Times New Roman"/>
          <w:bCs/>
          <w:szCs w:val="24"/>
        </w:rPr>
        <w:t>μῦν</w:t>
      </w:r>
      <w:proofErr w:type="spellEnd"/>
      <w:r>
        <w:rPr>
          <w:rFonts w:eastAsia="Times New Roman" w:cs="Times New Roman"/>
          <w:szCs w:val="24"/>
        </w:rPr>
        <w:t>»</w:t>
      </w:r>
    </w:p>
    <w:p w14:paraId="4348E484"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Την ώρα που οι ανάγκες εκπαιδευτικών στις ΑΕΝ, το ΚΕΣΕΝ, τα ΕΠΑΛ, σε όλες τις ναυτικές σχολές είναι κυριολεκτικά εκρηκτικές, οι πέντε οργανικές θέσεις εκπαιδευτικών που συστήνετε είναι σταγόνα στον ωκεαν</w:t>
      </w:r>
      <w:r>
        <w:rPr>
          <w:rFonts w:eastAsia="Times New Roman" w:cs="Times New Roman"/>
          <w:szCs w:val="24"/>
        </w:rPr>
        <w:t xml:space="preserve">ό. Την ώρα που η δημόσια ναυτική εκπαίδευση απαξιώνεται και την ίδια στιγμή οι ιδιωτικές ναυτικές </w:t>
      </w:r>
      <w:r>
        <w:rPr>
          <w:rFonts w:eastAsia="Times New Roman" w:cs="Times New Roman"/>
          <w:szCs w:val="24"/>
        </w:rPr>
        <w:lastRenderedPageBreak/>
        <w:t xml:space="preserve">σχολές ξεφυτρώνουν σαν τα μανιτάρια και βγάζουν πιστοποιητικά ναυτικής ικανότητας, που τα πληρώνουν οι ναυτεργάτες από δύο μέχρι τέσσερις χιλιάδες ευρώ και </w:t>
      </w:r>
      <w:proofErr w:type="spellStart"/>
      <w:r>
        <w:rPr>
          <w:rFonts w:eastAsia="Times New Roman" w:cs="Times New Roman"/>
          <w:szCs w:val="24"/>
        </w:rPr>
        <w:t>απ</w:t>
      </w:r>
      <w:r>
        <w:rPr>
          <w:rFonts w:eastAsia="Times New Roman" w:cs="Times New Roman"/>
          <w:szCs w:val="24"/>
        </w:rPr>
        <w:t>ομυζώνται</w:t>
      </w:r>
      <w:proofErr w:type="spellEnd"/>
      <w:r>
        <w:rPr>
          <w:rFonts w:eastAsia="Times New Roman" w:cs="Times New Roman"/>
          <w:szCs w:val="24"/>
        </w:rPr>
        <w:t>, η πρότασή σας που έρχεται για τις πέντε θέσεις που ιδρύετε είναι πολύ πίσω από τις σημερινές ανάγκες. Ούτε ασπιρίνη κανείς δεν μπορεί να την πει. Είναι κοροϊδία κυριολεκτικά. Συνεχίζετε στον δρόμο των προηγούμενων κυβερνήσεων. Καλύπτετε τις υποχ</w:t>
      </w:r>
      <w:r>
        <w:rPr>
          <w:rFonts w:eastAsia="Times New Roman" w:cs="Times New Roman"/>
          <w:szCs w:val="24"/>
        </w:rPr>
        <w:t>ρεώσεις του κράτους στα όρια του τυπικού και συγκεκριμένα, για το θέμα αυτό, στα όρια της Σύμβασης της Μανίλα, μια σύμβαση που θεσμοθέτησε την ένταση της εκμετάλλευσης των ναυτεργατών και έτσι τα θέματα της ναυτικής εκπαίδευσης οξύνονται κάθε μέρα.</w:t>
      </w:r>
    </w:p>
    <w:p w14:paraId="4348E485"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Και να </w:t>
      </w:r>
      <w:r>
        <w:rPr>
          <w:rFonts w:eastAsia="Times New Roman" w:cs="Times New Roman"/>
          <w:szCs w:val="24"/>
        </w:rPr>
        <w:t xml:space="preserve">ήταν μόνο οι ελλείψεις εκπαιδευτικών; Είναι και αυτό το αναχρονιστικό εκπαιδευτικό πρόγραμμα της ναυτικής εκπαίδευσης, στο οποίο βεβαίως και έχουν λόγο οι εφοπλιστές. Είναι, επίσης, οι άθλιες εργασιακές σχέσεις της </w:t>
      </w:r>
      <w:proofErr w:type="spellStart"/>
      <w:r>
        <w:rPr>
          <w:rFonts w:eastAsia="Times New Roman" w:cs="Times New Roman"/>
          <w:szCs w:val="24"/>
        </w:rPr>
        <w:t>ωρομισθίας</w:t>
      </w:r>
      <w:proofErr w:type="spellEnd"/>
      <w:r>
        <w:rPr>
          <w:rFonts w:eastAsia="Times New Roman" w:cs="Times New Roman"/>
          <w:szCs w:val="24"/>
        </w:rPr>
        <w:t xml:space="preserve"> για την πλειοψηφία των εκπαιδε</w:t>
      </w:r>
      <w:r>
        <w:rPr>
          <w:rFonts w:eastAsia="Times New Roman" w:cs="Times New Roman"/>
          <w:szCs w:val="24"/>
        </w:rPr>
        <w:t xml:space="preserve">υτικών, για να μη μιλήσουμε για το αίσχος της προκλητικής διάταξης νόμου-που το αφήνετε άθικτο- η οποία λέει ότι μέσα από το </w:t>
      </w:r>
      <w:r>
        <w:rPr>
          <w:rFonts w:eastAsia="Times New Roman" w:cs="Times New Roman"/>
          <w:szCs w:val="24"/>
        </w:rPr>
        <w:lastRenderedPageBreak/>
        <w:t>κεφάλαιο της ναυτικής εκπαίδευσης χρηματοδοτούνται οι εφοπλιστικές ενώσεις. Τα προνόμια και οι φοροαπαλλαγές των εφοπλιστών είναι κ</w:t>
      </w:r>
      <w:r>
        <w:rPr>
          <w:rFonts w:eastAsia="Times New Roman" w:cs="Times New Roman"/>
          <w:szCs w:val="24"/>
        </w:rPr>
        <w:t xml:space="preserve">αι για σας η «ιερή αγελάδα». </w:t>
      </w:r>
    </w:p>
    <w:p w14:paraId="4348E486" w14:textId="77777777" w:rsidR="000F31B3" w:rsidRDefault="009714D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Καταθέτουμε στα Πρακτικά σε σχέση με την τροπολογία τα αιτήματα των σπουδαστών των ναυτικών σχολών. </w:t>
      </w:r>
    </w:p>
    <w:p w14:paraId="4348E487"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Ιωάννης Δελής καταθέτει για τα Πρακτικά το προαναφερθέν έγγραφο, το οποίο βρίσκεται στο αρχεί</w:t>
      </w:r>
      <w:r>
        <w:rPr>
          <w:rFonts w:eastAsia="Times New Roman" w:cs="Times New Roman"/>
          <w:szCs w:val="24"/>
        </w:rPr>
        <w:t>ο του Τμήματος Γραμματείας της Διεύθυνσης Στενογραφίας και Πρακτικών της Βουλής)</w:t>
      </w:r>
    </w:p>
    <w:p w14:paraId="4348E488"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Η δεύτερη τροπολογία για την οποία θα θέλαμε να μιλήσουμε είναι η τροπολογία που έρχεται για τα υποβρύχια. Τι λέτε εδώ; Προκειμένου να ολοκληρωθούν οι εργασίες στα υποβρύχια –</w:t>
      </w:r>
      <w:r>
        <w:rPr>
          <w:rFonts w:eastAsia="Times New Roman" w:cs="Times New Roman"/>
          <w:szCs w:val="24"/>
        </w:rPr>
        <w:t xml:space="preserve">θυμίζουμε, στα υποβρύχια που γέρνουν- προτείνετε την υπέρβαση του αρχικά προϋπολογισμένου και μη αρκούντος, όπως ομολογείτε εσείς οι ίδιοι, ποσού που προβλεπόταν από τον ν.4258/2014, των 75,5 εκατομμυρίων, μέχρι ύψους 15 εκατομμυρίων ευρώ. </w:t>
      </w:r>
    </w:p>
    <w:p w14:paraId="4348E489"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Η κρίσιμη λέξη,</w:t>
      </w:r>
      <w:r>
        <w:rPr>
          <w:rFonts w:eastAsia="Times New Roman" w:cs="Times New Roman"/>
          <w:szCs w:val="24"/>
        </w:rPr>
        <w:t xml:space="preserve"> βεβαίως, εδώ είναι το «μέχρι». Μόνο που από αυτά τα 15 εκατομμύρια ευρώ, κύριε Υπουργέ, τα 10,5 εκατομμύρια αφορούν τη μισθοδοσία και τις ασφαλιστικές εισφορές των εργαζομένων. Αυτό το «μέχρι» που μπαίνει έρχεται να υπενθυμίσει ότι δεν είναι καθόλου βέβαι</w:t>
      </w:r>
      <w:r>
        <w:rPr>
          <w:rFonts w:eastAsia="Times New Roman" w:cs="Times New Roman"/>
          <w:szCs w:val="24"/>
        </w:rPr>
        <w:t xml:space="preserve">η η πληρωμή των εργαζομένων, αφού αυτά τα 15 εκατομμύρια δεν είναι καθόλου σίγουρα και δεσμευτικά. Και γνωρίζουμε, βεβαίως, ότι το πρώτο θύμα στην περίφημη «συμπίεση του κόστους» είναι τα μισθολογικά δικαιώματα. Θυμίζουμε τους απλήρωτους ή κακοπληρωμένους </w:t>
      </w:r>
      <w:r>
        <w:rPr>
          <w:rFonts w:eastAsia="Times New Roman" w:cs="Times New Roman"/>
          <w:szCs w:val="24"/>
        </w:rPr>
        <w:t xml:space="preserve">εργαζόμενους για χρόνια με ατομικές συμβάσεις εργασίας σε ένα Ναυπηγείο του Σκαραμαγκά που μαραζώνει. </w:t>
      </w:r>
    </w:p>
    <w:p w14:paraId="4348E48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Τέλος –δεν είναι εδώ ο κ. </w:t>
      </w:r>
      <w:proofErr w:type="spellStart"/>
      <w:r>
        <w:rPr>
          <w:rFonts w:eastAsia="Times New Roman" w:cs="Times New Roman"/>
          <w:szCs w:val="24"/>
        </w:rPr>
        <w:t>Τσακαλώτος</w:t>
      </w:r>
      <w:proofErr w:type="spellEnd"/>
      <w:r>
        <w:rPr>
          <w:rFonts w:eastAsia="Times New Roman" w:cs="Times New Roman"/>
          <w:szCs w:val="24"/>
        </w:rPr>
        <w:t xml:space="preserve">- όσον αφορά την τροπολογία σε σχέση με τον ΟΤΕ, μας είπε ότι δεν πρόκειται για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αλλά για μια υπ</w:t>
      </w:r>
      <w:r>
        <w:rPr>
          <w:rFonts w:eastAsia="Times New Roman" w:cs="Times New Roman"/>
          <w:szCs w:val="24"/>
        </w:rPr>
        <w:t xml:space="preserve">όδειξη, μια συμφωνία με την Κομισιόν. Δηλαδή η Κομισιόν δεν είναι στο μνημόνιο; Είναι έξω από το μνημόνιο; Δεν είναι το ένα από τα μέρη του «κουαρτέτου»; </w:t>
      </w:r>
    </w:p>
    <w:p w14:paraId="4348E48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κάθε περίπτωση, είτε έτσι είτε αλλιώς, είναι μια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Προβλέπει, κατ’ αρχάς, τη μ</w:t>
      </w:r>
      <w:r>
        <w:rPr>
          <w:rFonts w:eastAsia="Times New Roman" w:cs="Times New Roman"/>
          <w:szCs w:val="24"/>
        </w:rPr>
        <w:t>εταβίβαση του τελευταίου πακέτου μετοχών στο δημόσιο, το 5%, στη «</w:t>
      </w:r>
      <w:r>
        <w:rPr>
          <w:rFonts w:eastAsia="Times New Roman" w:cs="Times New Roman"/>
          <w:szCs w:val="24"/>
          <w:lang w:val="en-US"/>
        </w:rPr>
        <w:t>DEUTSCHE</w:t>
      </w:r>
      <w:r>
        <w:rPr>
          <w:rFonts w:eastAsia="Times New Roman" w:cs="Times New Roman"/>
          <w:szCs w:val="24"/>
        </w:rPr>
        <w:t xml:space="preserve"> </w:t>
      </w:r>
      <w:r>
        <w:rPr>
          <w:rFonts w:eastAsia="Times New Roman" w:cs="Times New Roman"/>
          <w:szCs w:val="24"/>
          <w:lang w:val="en-US"/>
        </w:rPr>
        <w:t>TELEKOM</w:t>
      </w:r>
      <w:r>
        <w:rPr>
          <w:rFonts w:eastAsia="Times New Roman" w:cs="Times New Roman"/>
          <w:szCs w:val="24"/>
        </w:rPr>
        <w:t xml:space="preserve">». Είναι οι τίτλοι τέλους για μια ιδιωτικοποίηση που ξεκίνησε από το 1990 και ολοκληρώνεται τώρα με τον ΣΥΡΙΖΑ. </w:t>
      </w:r>
    </w:p>
    <w:p w14:paraId="4348E48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Το καλό, όμως, το φυλάξατε για το τέλος. Σύμφωνα με την τροπο</w:t>
      </w:r>
      <w:r>
        <w:rPr>
          <w:rFonts w:eastAsia="Times New Roman" w:cs="Times New Roman"/>
          <w:szCs w:val="24"/>
        </w:rPr>
        <w:t>λογία, οποιαδήποτε τροποποίηση της Σύμβασης μεταξύ του ελληνικού δημοσίου και της «</w:t>
      </w:r>
      <w:r>
        <w:rPr>
          <w:rFonts w:eastAsia="Times New Roman" w:cs="Times New Roman"/>
          <w:szCs w:val="24"/>
          <w:lang w:val="en-US"/>
        </w:rPr>
        <w:t>DEUTSCHE</w:t>
      </w:r>
      <w:r>
        <w:rPr>
          <w:rFonts w:eastAsia="Times New Roman" w:cs="Times New Roman"/>
          <w:szCs w:val="24"/>
        </w:rPr>
        <w:t xml:space="preserve"> </w:t>
      </w:r>
      <w:r>
        <w:rPr>
          <w:rFonts w:eastAsia="Times New Roman" w:cs="Times New Roman"/>
          <w:szCs w:val="24"/>
          <w:lang w:val="en-US"/>
        </w:rPr>
        <w:t>TELEKOM</w:t>
      </w:r>
      <w:r>
        <w:rPr>
          <w:rFonts w:eastAsia="Times New Roman" w:cs="Times New Roman"/>
          <w:szCs w:val="24"/>
        </w:rPr>
        <w:t>» δεν θα έρχεται πια για κύρωση στη Βουλή. Η ισχύς της τροπολογίας αρχίζει από την ημερομηνία ψήφισης και όχι, όπως γίνεται συνήθως, από την ημερομηνία δημοσ</w:t>
      </w:r>
      <w:r>
        <w:rPr>
          <w:rFonts w:eastAsia="Times New Roman" w:cs="Times New Roman"/>
          <w:szCs w:val="24"/>
        </w:rPr>
        <w:t>ίευσης στο ΦΕΚ, μιας και πάλι, σύμφωνα με αυτή την τροπολογία, έχει το δικαίωμα η «</w:t>
      </w:r>
      <w:r>
        <w:rPr>
          <w:rFonts w:eastAsia="Times New Roman" w:cs="Times New Roman"/>
          <w:szCs w:val="24"/>
          <w:lang w:val="en-US"/>
        </w:rPr>
        <w:t>DEUTSCHE</w:t>
      </w:r>
      <w:r>
        <w:rPr>
          <w:rFonts w:eastAsia="Times New Roman" w:cs="Times New Roman"/>
          <w:szCs w:val="24"/>
        </w:rPr>
        <w:t xml:space="preserve"> </w:t>
      </w:r>
      <w:r>
        <w:rPr>
          <w:rFonts w:eastAsia="Times New Roman" w:cs="Times New Roman"/>
          <w:szCs w:val="24"/>
          <w:lang w:val="en-US"/>
        </w:rPr>
        <w:t>TELEKOM</w:t>
      </w:r>
      <w:r>
        <w:rPr>
          <w:rFonts w:eastAsia="Times New Roman" w:cs="Times New Roman"/>
          <w:szCs w:val="24"/>
        </w:rPr>
        <w:t xml:space="preserve">» να καταγγείλει –παρακαλώ- τη σύμβαση, αν δεν ολοκληρωθεί –και εδώ είναι ο εκβιασμός- η τροποποίησή της -αυτή που ψηφίζεται σήμερα- μέχρι τις 31 Οκτωβρίου. </w:t>
      </w:r>
    </w:p>
    <w:p w14:paraId="4348E48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το «κερασάκι»; Είναι το άρθρο 19, το οποίο σας διαβάζω: «Τα Μέρη, δηλαδή το ελληνικό Δημόσιο και η </w:t>
      </w:r>
      <w:r>
        <w:rPr>
          <w:rFonts w:eastAsia="Times New Roman" w:cs="Times New Roman"/>
          <w:szCs w:val="24"/>
          <w:lang w:val="en-US"/>
        </w:rPr>
        <w:t>DEUTSCHE</w:t>
      </w:r>
      <w:r>
        <w:rPr>
          <w:rFonts w:eastAsia="Times New Roman" w:cs="Times New Roman"/>
          <w:szCs w:val="24"/>
        </w:rPr>
        <w:t xml:space="preserve"> </w:t>
      </w:r>
      <w:r>
        <w:rPr>
          <w:rFonts w:eastAsia="Times New Roman" w:cs="Times New Roman"/>
          <w:szCs w:val="24"/>
          <w:lang w:val="en-US"/>
        </w:rPr>
        <w:t>TELEKOM</w:t>
      </w:r>
      <w:r>
        <w:rPr>
          <w:rFonts w:eastAsia="Times New Roman" w:cs="Times New Roman"/>
          <w:szCs w:val="24"/>
        </w:rPr>
        <w:t>, δεν θα προβαίνουν σε δημόσιες ανακοινώσεις ούτε θα εκδίδουν οποιαδήποτε εγκύκλιο σχετικά με την παρούσα Συμφωνία και τη Σύμβαση πώληση</w:t>
      </w:r>
      <w:r>
        <w:rPr>
          <w:rFonts w:eastAsia="Times New Roman" w:cs="Times New Roman"/>
          <w:szCs w:val="24"/>
        </w:rPr>
        <w:t xml:space="preserve">ς μετοχών ή οποιοδήποτε παρεπόμενο θέμα μετά την ημερομηνία της παρούσας, δίχως να έχουν διαβουλευτεί μεταξύ τους και υπό την προϋπόθεση ότι τα Μέρη θα έχουν προσηκόντως λάβει υπ’ </w:t>
      </w:r>
      <w:proofErr w:type="spellStart"/>
      <w:r>
        <w:rPr>
          <w:rFonts w:eastAsia="Times New Roman" w:cs="Times New Roman"/>
          <w:szCs w:val="24"/>
        </w:rPr>
        <w:t>όψιν</w:t>
      </w:r>
      <w:proofErr w:type="spellEnd"/>
      <w:r>
        <w:rPr>
          <w:rFonts w:eastAsia="Times New Roman" w:cs="Times New Roman"/>
          <w:szCs w:val="24"/>
        </w:rPr>
        <w:t xml:space="preserve"> τους τυχόν σχόλια του εταίρου Μέρους». </w:t>
      </w:r>
    </w:p>
    <w:p w14:paraId="4348E48E"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Αυτό λέγεται συμφωνία ανάμεσα σ</w:t>
      </w:r>
      <w:r>
        <w:rPr>
          <w:rFonts w:eastAsia="Times New Roman" w:cs="Times New Roman"/>
          <w:szCs w:val="24"/>
        </w:rPr>
        <w:t>ε ένα κράτος και σε μια εταιρεία! Τέτοιες διατάξεις θα τις ζήλευαν ακόμα και η «</w:t>
      </w:r>
      <w:r>
        <w:rPr>
          <w:rFonts w:eastAsia="Times New Roman" w:cs="Times New Roman"/>
          <w:szCs w:val="24"/>
          <w:lang w:val="en-US"/>
        </w:rPr>
        <w:t>ULEN</w:t>
      </w:r>
      <w:r>
        <w:rPr>
          <w:rFonts w:eastAsia="Times New Roman" w:cs="Times New Roman"/>
          <w:szCs w:val="24"/>
        </w:rPr>
        <w:t>» και η «</w:t>
      </w:r>
      <w:r>
        <w:rPr>
          <w:rFonts w:eastAsia="Times New Roman" w:cs="Times New Roman"/>
          <w:szCs w:val="24"/>
          <w:lang w:val="en-US"/>
        </w:rPr>
        <w:t>POWER</w:t>
      </w:r>
      <w:r>
        <w:rPr>
          <w:rFonts w:eastAsia="Times New Roman" w:cs="Times New Roman"/>
          <w:szCs w:val="24"/>
        </w:rPr>
        <w:t>» από τη δεκαετία του 1920 και του 1930!</w:t>
      </w:r>
    </w:p>
    <w:p w14:paraId="4348E48F"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Ας γυρίσουμε, όμως, κυρίες και κύριοι Βουλευτές, στο νομοσχέδιο που συζητάμε, γιατί είχε ενδιαφέρον η χθεσινή συζήτησ</w:t>
      </w:r>
      <w:r>
        <w:rPr>
          <w:rFonts w:eastAsia="Times New Roman" w:cs="Times New Roman"/>
          <w:szCs w:val="24"/>
        </w:rPr>
        <w:t xml:space="preserve">η και η σημερινή -όσο έγινε- για την επιστημονική έρευνα. Είχε ενδιαφέρον αυτή η συζήτηση, γιατί ήταν άκρως αποκαλυπτική. Αποκαλύφθηκε πρώτα </w:t>
      </w:r>
      <w:proofErr w:type="spellStart"/>
      <w:r>
        <w:rPr>
          <w:rFonts w:eastAsia="Times New Roman" w:cs="Times New Roman"/>
          <w:szCs w:val="24"/>
        </w:rPr>
        <w:t>πρώτα</w:t>
      </w:r>
      <w:proofErr w:type="spellEnd"/>
      <w:r>
        <w:rPr>
          <w:rFonts w:eastAsia="Times New Roman" w:cs="Times New Roman"/>
          <w:szCs w:val="24"/>
        </w:rPr>
        <w:t xml:space="preserve"> ότι και σε σχέση με την πολιτική για την επιστημονική έρευνα υπάρχει αντικειμενικά κοινή στρατηγική στόχευση </w:t>
      </w:r>
      <w:r>
        <w:rPr>
          <w:rFonts w:eastAsia="Times New Roman" w:cs="Times New Roman"/>
          <w:szCs w:val="24"/>
        </w:rPr>
        <w:t xml:space="preserve">όλων των αστικών </w:t>
      </w:r>
      <w:r>
        <w:rPr>
          <w:rFonts w:eastAsia="Times New Roman" w:cs="Times New Roman"/>
          <w:szCs w:val="24"/>
        </w:rPr>
        <w:lastRenderedPageBreak/>
        <w:t>κομμάτων. Είναι κάτι απολύτως λογικό, βεβαίως, για τους νυν, τους τέως, τους επίδοξους –τέλος πάντων- διαχειριστές-πολιτικούς του καπιταλιστικού συστήματος. Υπάρχει κοινή στρατηγική στόχευση, η οποία εκδηλώθηκε ανοιχτά και ως συμπόρευση με</w:t>
      </w:r>
      <w:r>
        <w:rPr>
          <w:rFonts w:eastAsia="Times New Roman" w:cs="Times New Roman"/>
          <w:szCs w:val="24"/>
        </w:rPr>
        <w:t xml:space="preserve"> την Κυβέρνηση, για τη Δημοκρατική Συμπαράταξη, το Ποτάμι, την Ένωση Κεντρώων, που ψήφισαν επί της αρχής το νομοσχέδιο για την έρευνα. </w:t>
      </w:r>
    </w:p>
    <w:p w14:paraId="4348E490"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Αρκετές φορές, μάλιστα, τα παραπάνω αντιπολιτευόμενα κόμματα πλειοδότησαν και στους επαίνους για το νομοσχέδιο, ξεπερνών</w:t>
      </w:r>
      <w:r>
        <w:rPr>
          <w:rFonts w:eastAsia="Times New Roman" w:cs="Times New Roman"/>
          <w:szCs w:val="24"/>
        </w:rPr>
        <w:t xml:space="preserve">τας ακόμα και τους κυβερνητικούς Βουλευτές, πλέκοντας το εγκώμιο στον αρμόδιο Υπουργό, αφού έλαβε υπ’ </w:t>
      </w:r>
      <w:proofErr w:type="spellStart"/>
      <w:r>
        <w:rPr>
          <w:rFonts w:eastAsia="Times New Roman" w:cs="Times New Roman"/>
          <w:szCs w:val="24"/>
        </w:rPr>
        <w:t>όψιν</w:t>
      </w:r>
      <w:proofErr w:type="spellEnd"/>
      <w:r>
        <w:rPr>
          <w:rFonts w:eastAsia="Times New Roman" w:cs="Times New Roman"/>
          <w:szCs w:val="24"/>
        </w:rPr>
        <w:t>, όπως είπαν, τις προτάσεις τους. Ομολογώ ότι τέτοιο συναινετικό κλίμα είχαμε να δούμε από το περσινό καλοκαίρι του τρίτου μνημονίου.</w:t>
      </w:r>
    </w:p>
    <w:p w14:paraId="4348E491"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Όσο για τη Νέα </w:t>
      </w:r>
      <w:r>
        <w:rPr>
          <w:rFonts w:eastAsia="Times New Roman" w:cs="Times New Roman"/>
          <w:szCs w:val="24"/>
        </w:rPr>
        <w:t xml:space="preserve">Δημοκρατία, ας </w:t>
      </w:r>
      <w:proofErr w:type="spellStart"/>
      <w:r>
        <w:rPr>
          <w:rFonts w:eastAsia="Times New Roman" w:cs="Times New Roman"/>
          <w:szCs w:val="24"/>
        </w:rPr>
        <w:t>όψονται</w:t>
      </w:r>
      <w:proofErr w:type="spellEnd"/>
      <w:r>
        <w:rPr>
          <w:rFonts w:eastAsia="Times New Roman" w:cs="Times New Roman"/>
          <w:szCs w:val="24"/>
        </w:rPr>
        <w:t xml:space="preserve"> οι αντιπολιτευτικές της ανάγκες. Δεν το ψήφισε τελικά, προβάλλοντας επιμέρους αντιρρήσεις. Αν και όπως δήλωσαν οι εκπρόσωποί της, πολύ θα το ήθελαν και θα το έκαναν αν η Κυβέρνηση άκουγε ορισμένες προτάσεις της για τη λειτουργία του </w:t>
      </w:r>
      <w:r>
        <w:rPr>
          <w:rFonts w:eastAsia="Times New Roman" w:cs="Times New Roman"/>
          <w:szCs w:val="24"/>
        </w:rPr>
        <w:t>ΕΛ.ΙΔ.Ε.Κ. και κυρίως για τη μεγαλύτερη συμμετοχή των επιχειρηματιών στη διοικητική του δομή.</w:t>
      </w:r>
    </w:p>
    <w:p w14:paraId="4348E492"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Το κρίσιμο ζήτημα, όμως, κυρίες και κύριοι Βουλευτές, δεν είναι το πώς διοικείται το Ελληνικό Ίδρυμα Έρευνας και Καινοτομίας, αλλά για ποιο σκοπό ιδρύεται και ποι</w:t>
      </w:r>
      <w:r>
        <w:rPr>
          <w:rFonts w:eastAsia="Times New Roman" w:cs="Times New Roman"/>
          <w:szCs w:val="24"/>
        </w:rPr>
        <w:t xml:space="preserve">ους προορίζεται να υπηρετήσει. Έρευνα, δηλαδή, για ποιον; Αυτό είναι απολύτως καθαρό και από τις διατάξεις του και από τις τοποθετήσεις των εισηγητών του και των υποστηρικτών του. Συγκροτημένο εξαρχής ως νομικό πρόσωπο ιδιωτικού δικαίου, για να λειτουργεί </w:t>
      </w:r>
      <w:r>
        <w:rPr>
          <w:rFonts w:eastAsia="Times New Roman" w:cs="Times New Roman"/>
          <w:szCs w:val="24"/>
        </w:rPr>
        <w:t>σύμφωνα, βέβαια, με τους κανόνες ιδιωτικής οικονομίας, με περισσότερη ευελιξία, που πάει να πει να συμπράττει με μεγαλύτερη ευκολία και άνεση με τους επιχειρηματικούς ομίλους, είτε να τους χρηματοδοτεί άμεσα, είτε να τους υπηρετεί με πιο έμμεσο τρόπο. Αυτό</w:t>
      </w:r>
      <w:r>
        <w:rPr>
          <w:rFonts w:eastAsia="Times New Roman" w:cs="Times New Roman"/>
          <w:szCs w:val="24"/>
        </w:rPr>
        <w:t xml:space="preserve"> είναι και το πραγματικό νόημα της φράσης ΕΛ.ΙΔ.Ε.Κ, εργαλείο για την ανάπτυξη στο πλαίσιο της εθνικής στρατηγικής που ακούστηκε κατά κόρον.</w:t>
      </w:r>
    </w:p>
    <w:p w14:paraId="4348E493"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348E494"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Το ίδιο το νομοσχέδιο αποκαλύπτ</w:t>
      </w:r>
      <w:r>
        <w:rPr>
          <w:rFonts w:eastAsia="Times New Roman" w:cs="Times New Roman"/>
          <w:szCs w:val="24"/>
        </w:rPr>
        <w:t xml:space="preserve">ει ότι αυτή η εθνική στρατηγική στον χώρο της έρευνας δεν είναι άλλη από τη στρατηγική ενίσχυσης του εγχώριου και διεθνούς κεφαλαίου στον τομέα της έρευνας. Αυτή </w:t>
      </w:r>
      <w:r>
        <w:rPr>
          <w:rFonts w:eastAsia="Times New Roman" w:cs="Times New Roman"/>
          <w:szCs w:val="24"/>
        </w:rPr>
        <w:lastRenderedPageBreak/>
        <w:t>είναι άλλωστε και η λεγόμενη «εθνική στρατηγική» σας για την ανάπτυξη, όπως θέλετε να ονομάζετ</w:t>
      </w:r>
      <w:r>
        <w:rPr>
          <w:rFonts w:eastAsia="Times New Roman" w:cs="Times New Roman"/>
          <w:szCs w:val="24"/>
        </w:rPr>
        <w:t xml:space="preserve">ε εύσχημα την καπιταλιστική ανάπτυξη των κερδών του κεφαλαίου και τη βαρβαρότητα που προκύπτει από αυτή. </w:t>
      </w:r>
    </w:p>
    <w:p w14:paraId="4348E495"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Αυτή, όμως, δεν είναι εθνική στρατηγική, είναι ταξική, </w:t>
      </w:r>
      <w:proofErr w:type="spellStart"/>
      <w:r>
        <w:rPr>
          <w:rFonts w:eastAsia="Times New Roman" w:cs="Times New Roman"/>
          <w:szCs w:val="24"/>
        </w:rPr>
        <w:t>ταξικότατη</w:t>
      </w:r>
      <w:proofErr w:type="spellEnd"/>
      <w:r>
        <w:rPr>
          <w:rFonts w:eastAsia="Times New Roman" w:cs="Times New Roman"/>
          <w:szCs w:val="24"/>
        </w:rPr>
        <w:t xml:space="preserve">. Αυτή δεν υλοποιείτε με τα μνημόνια και με τα μέτρα που παίρνετε, τσακίζοντας τα λαϊκά στρώματα που δεν παίρνουν ανάσα από την πολιτική σας; Για αυτή δεν ετοιμάζετε το νέο «τσεκούρι» για τα </w:t>
      </w:r>
      <w:r>
        <w:rPr>
          <w:rFonts w:eastAsia="Times New Roman" w:cs="Times New Roman"/>
          <w:szCs w:val="24"/>
        </w:rPr>
        <w:t xml:space="preserve">εργασιακά δικαιώματα που έχουν απομείνει; Αυτή δεν υλοποιείτε με τους αναπτυξιακούς σας νόμους, που μοιράζουν πακτωλούς εκατομμυρίων στους κεφαλαιοκράτες; </w:t>
      </w:r>
    </w:p>
    <w:p w14:paraId="4348E496"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Όσο για το τι έχουν να περιμένουν οι εργαζόμενοι από αυτήν την ανάπτυξη, δεν έχουν παρά να δουν το π</w:t>
      </w:r>
      <w:r>
        <w:rPr>
          <w:rFonts w:eastAsia="Times New Roman" w:cs="Times New Roman"/>
          <w:szCs w:val="24"/>
        </w:rPr>
        <w:t>ροσχέδιο του προϋπολογισμού του 2017, που με προβλεπόμενη ανάπτυξη 2,7% φορτώνει άλλα 2,5 δισεκατομμύρια, τουλάχιστον, φόρους και περικοπές στις πλάτες του λαού. Καπιταλιστική ανάπτυξη, λοιπόν: το άλλο πρόσωπο της καπιταλιστικής ζούγκλας, το ίδιο βάρβαρο κ</w:t>
      </w:r>
      <w:r>
        <w:rPr>
          <w:rFonts w:eastAsia="Times New Roman" w:cs="Times New Roman"/>
          <w:szCs w:val="24"/>
        </w:rPr>
        <w:t>αι αποκρουστικό.</w:t>
      </w:r>
    </w:p>
    <w:p w14:paraId="4348E497"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ποιο λόγο, κύριε Υπουργέ, θριαμβολογείτε για το ΕΛ.ΙΔ.Ε.Κ; Θριαμβολογείτε για το ότι εξασφαλίζετε δάνειο που θα διοχετευθεί για ερευνητικά έργα σε εκείνη την κατεύθυνση και με εκείνο τον τρόπο που υπηρετεί η </w:t>
      </w:r>
      <w:proofErr w:type="spellStart"/>
      <w:r>
        <w:rPr>
          <w:rFonts w:eastAsia="Times New Roman" w:cs="Times New Roman"/>
          <w:szCs w:val="24"/>
        </w:rPr>
        <w:t>ευρωενωσιακή</w:t>
      </w:r>
      <w:proofErr w:type="spellEnd"/>
      <w:r>
        <w:rPr>
          <w:rFonts w:eastAsia="Times New Roman" w:cs="Times New Roman"/>
          <w:szCs w:val="24"/>
        </w:rPr>
        <w:t xml:space="preserve"> πολιτική και ο</w:t>
      </w:r>
      <w:r>
        <w:rPr>
          <w:rFonts w:eastAsia="Times New Roman" w:cs="Times New Roman"/>
          <w:szCs w:val="24"/>
        </w:rPr>
        <w:t>ι ανάγκες του κεφαλαίου; Για το ότι αφού πρώτα στους νέους επιστήμονες περάσατε τη θηλιά του Ασφαλιστικού κοροϊδεύοντάς τους με τα περί ομαλής προσαρμογής -που τα καταργήσατε πρόσφατα-, τώρα παγιώνετε την ανασφάλεια των απαράδεκτων ελαστικών εργασιακών σχέ</w:t>
      </w:r>
      <w:r>
        <w:rPr>
          <w:rFonts w:eastAsia="Times New Roman" w:cs="Times New Roman"/>
          <w:szCs w:val="24"/>
        </w:rPr>
        <w:t xml:space="preserve">σεων, όπως το «μπλοκάκι», τις συμβάσεις ορισμένου χρόνου, που κάθε τόσο οδηγούν στη φυγή από τον χώρο χιλιάδες νέους επιστήμονες που δουλεύουν όσο δουλεύουν για ένα κομμάτι ψωμί; Ή μήπως για το ότι η ερευνητική παραγωγή παραμένει δεσμευμένη στη λογική των </w:t>
      </w:r>
      <w:r>
        <w:rPr>
          <w:rFonts w:eastAsia="Times New Roman" w:cs="Times New Roman"/>
          <w:szCs w:val="24"/>
        </w:rPr>
        <w:t xml:space="preserve">προγραμμάτων που εναλλάσσονται και μεταβάλλονται ανάλογα με τις προτεραιότητες του κεφαλαίου; </w:t>
      </w:r>
    </w:p>
    <w:p w14:paraId="4348E498"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σημαίνουν όλα αυτά; Σημαίνουν ότι δεν μπορεί να εξασφαλιστεί καμμιά συνέχεια στην ερευνητική παραγωγή, να μπει ένας στοιχειώδης μακροπρόθεσμος σχεδιασμός, να </w:t>
      </w:r>
      <w:r>
        <w:rPr>
          <w:rFonts w:eastAsia="Times New Roman" w:cs="Times New Roman"/>
          <w:szCs w:val="24"/>
        </w:rPr>
        <w:t>διασφαλιστεί η εργασιακή συνέχεια των εργαζόμενων στον χώρο, με δουλειά πάνω στο αντικείμενό τους, με όρους σύμφωνα με τις σύγχρονες ανάγκες τους.</w:t>
      </w:r>
    </w:p>
    <w:p w14:paraId="4348E499"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Δελή, ολοκληρώστε.</w:t>
      </w:r>
    </w:p>
    <w:p w14:paraId="4348E49A"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Ολοκληρώνω, κύριε Πρόεδρε, σε ένα λε</w:t>
      </w:r>
      <w:r>
        <w:rPr>
          <w:rFonts w:eastAsia="Times New Roman" w:cs="Times New Roman"/>
          <w:szCs w:val="24"/>
        </w:rPr>
        <w:t>πτό.</w:t>
      </w:r>
    </w:p>
    <w:p w14:paraId="4348E49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Παρ’ όλα αυτά, βεβαίως, η επιστήμη εξελίσσεται. Η ανάπτυξη της επιστήμης μέσω της έρευνας έχει έναν αντικειμενικό, προοδευτικό χαρακτήρα και η κοινωνική της διάσταση είναι αναμφισβήτητη. </w:t>
      </w:r>
    </w:p>
    <w:p w14:paraId="4348E49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Στον καπιταλισμό, όμως, τα αποτελέσματά της, οι καινοτομίες, δη</w:t>
      </w:r>
      <w:r>
        <w:rPr>
          <w:rFonts w:eastAsia="Times New Roman" w:cs="Times New Roman"/>
          <w:szCs w:val="24"/>
        </w:rPr>
        <w:t>λαδή, δεν είναι αυτονόητα για το σύνολο της κοινωνίας. Εμπορευματοποιούνται με σκοπό το κέρδος, αιχμαλωτίζονται από τους νόμους της καπιταλιστικής αγοράς, αφού αυτά τα αποτελέσματα, μέσα από τις πατέντες, παραμένουν ιδιοκτησία των επιχειρηματικών ομίλων κα</w:t>
      </w:r>
      <w:r>
        <w:rPr>
          <w:rFonts w:eastAsia="Times New Roman" w:cs="Times New Roman"/>
          <w:szCs w:val="24"/>
        </w:rPr>
        <w:t xml:space="preserve">ι δεν υπάρχει κανένας, μα κανένας τρόπος να γίνουν κτήμα του λαού. </w:t>
      </w:r>
    </w:p>
    <w:p w14:paraId="4348E49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Καμμιά φορά επιχειρείτε –επιχειρήθηκε- να απαντήσετε και στην κριτική που σας κάναμε εμείς στο ΚΚΕ. Και τότε είναι που αποκαλύπτεστε πέρα για πέρα όχι μονάχα ως απολογητές του συστήματος, </w:t>
      </w:r>
      <w:r>
        <w:rPr>
          <w:rFonts w:eastAsia="Times New Roman" w:cs="Times New Roman"/>
          <w:szCs w:val="24"/>
        </w:rPr>
        <w:t xml:space="preserve">αλλά τώρα πια και ως διαχειριστές και πολύτιμοι, έμπρακτοι στυλοβάτες του, θερμοί υποστηρικτές του. </w:t>
      </w:r>
    </w:p>
    <w:p w14:paraId="4348E49E"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Αλήθεια, σας ρωτάμε, η επιχειρηματική δράση των ερευνητικών κέντρων λύνει ή δημιουργεί προβλήματα; Τι έχετε να πείτε για τις χιλιάδες απολύσεις νέων ερευνη</w:t>
      </w:r>
      <w:r>
        <w:rPr>
          <w:rFonts w:eastAsia="Times New Roman" w:cs="Times New Roman"/>
          <w:szCs w:val="24"/>
        </w:rPr>
        <w:t>τών, εξαιτίας της λήξης των προγραμμάτων; Γιατί διατηρείτε και διαιωνίζετε τις ελαστικές εργασιακές σχέσεις; Γιατί, τέλος πάντων, δεν κάνετε δεκτά τα αιτήματα των εργαζομένων στα ερευνητικά κέντρα, τα οποία σας έδωσαν, κύριε Υπουργέ, στη φιέστα που οργανώσ</w:t>
      </w:r>
      <w:r>
        <w:rPr>
          <w:rFonts w:eastAsia="Times New Roman" w:cs="Times New Roman"/>
          <w:szCs w:val="24"/>
        </w:rPr>
        <w:t>ατε για την υπογραφή του δανείου με την Ευρωπαϊκή Τράπεζα;</w:t>
      </w:r>
    </w:p>
    <w:p w14:paraId="4348E49F"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Ξέρετε, εμείς, κυρίες και κύριοι του ΣΥΡΙΖΑ, δεν σας κάνουμε κριτική ότι πάτε αργά ή πρόχειρα ή ότι παίρνετε αποσπασματικά μέτρα, όπως σας λένε οι υπόλοιποι. Η δική μας κριτική είναι ότι παντού, σε</w:t>
      </w:r>
      <w:r>
        <w:rPr>
          <w:rFonts w:eastAsia="Times New Roman" w:cs="Times New Roman"/>
          <w:szCs w:val="24"/>
        </w:rPr>
        <w:t xml:space="preserve"> </w:t>
      </w:r>
      <w:r>
        <w:rPr>
          <w:rFonts w:eastAsia="Times New Roman" w:cs="Times New Roman"/>
          <w:szCs w:val="24"/>
        </w:rPr>
        <w:lastRenderedPageBreak/>
        <w:t xml:space="preserve">όλους τους τομείς, και στην έρευνα, υπηρετείτε πιστά και μεθοδευμένα τον καπιταλιστικό δρόμο ανάπτυξης, την πολιτική υπέρ του κεφαλαίου. Και αυτό είναι κάτι που ζει στο πετσί του ο λαός μας, και οι εργαζόμενοι στον χώρο της έρευνας. </w:t>
      </w:r>
    </w:p>
    <w:p w14:paraId="4348E4A0"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r>
        <w:rPr>
          <w:rFonts w:eastAsia="Times New Roman" w:cs="Times New Roman"/>
          <w:b/>
          <w:szCs w:val="24"/>
        </w:rPr>
        <w:t>Βαρεμένος):</w:t>
      </w:r>
      <w:r>
        <w:rPr>
          <w:rFonts w:eastAsia="Times New Roman" w:cs="Times New Roman"/>
          <w:szCs w:val="24"/>
        </w:rPr>
        <w:t xml:space="preserve"> Κύριε Δελή, η ελαστικότητα έφτασε μέχρι να σπάσει το σκοινί! </w:t>
      </w:r>
    </w:p>
    <w:p w14:paraId="4348E4A1"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Κλείνοντας –και σας ευχαριστώ, κύριε Πρόεδρε, για την ανοχή σας- θέλω να πω ότι η πολιτική πρόταση του ΚΚΕ απαντάει στο σήμερα και διεκδικεί άμεσα αιτήματα σε όλα τα λ</w:t>
      </w:r>
      <w:r>
        <w:rPr>
          <w:rFonts w:eastAsia="Times New Roman" w:cs="Times New Roman"/>
          <w:szCs w:val="24"/>
        </w:rPr>
        <w:t xml:space="preserve">αϊκά προβλήματα ανοίγοντας ταυτόχρονα τον δρόμο στη φιλολαϊκή προοπτική, που βρίσκεται στον αντίποδα της δικής σας πολιτικής. </w:t>
      </w:r>
    </w:p>
    <w:p w14:paraId="4348E4A2"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Μιλάμε, βεβαίως, για μια διαφορετική κοινωνική και οικονομική οργάνωση, μιλάμε για την κοινωνικοποίηση των συγκεντρωμένων μέσων π</w:t>
      </w:r>
      <w:r>
        <w:rPr>
          <w:rFonts w:eastAsia="Times New Roman" w:cs="Times New Roman"/>
          <w:szCs w:val="24"/>
        </w:rPr>
        <w:t xml:space="preserve">αραγωγής, για τον επιστημονικό, κεντρικό σχεδιασμό της κοινωνικής παραγωγής, για την εξουσία των παραγωγών του πλούτου και όχι του κεφαλαίου, γιατί τότε και </w:t>
      </w:r>
      <w:r>
        <w:rPr>
          <w:rFonts w:eastAsia="Times New Roman" w:cs="Times New Roman"/>
          <w:szCs w:val="24"/>
        </w:rPr>
        <w:lastRenderedPageBreak/>
        <w:t xml:space="preserve">μόνο τότε η ανάπτυξη της επιστημονικής έρευνας θα τεθεί στην υπηρεσία των συνεχώς </w:t>
      </w:r>
      <w:proofErr w:type="spellStart"/>
      <w:r>
        <w:rPr>
          <w:rFonts w:eastAsia="Times New Roman" w:cs="Times New Roman"/>
          <w:szCs w:val="24"/>
        </w:rPr>
        <w:t>διευρυνόμενων</w:t>
      </w:r>
      <w:proofErr w:type="spellEnd"/>
      <w:r>
        <w:rPr>
          <w:rFonts w:eastAsia="Times New Roman" w:cs="Times New Roman"/>
          <w:szCs w:val="24"/>
        </w:rPr>
        <w:t xml:space="preserve"> λαϊ</w:t>
      </w:r>
      <w:r>
        <w:rPr>
          <w:rFonts w:eastAsia="Times New Roman" w:cs="Times New Roman"/>
          <w:szCs w:val="24"/>
        </w:rPr>
        <w:t xml:space="preserve">κών αναγκών. </w:t>
      </w:r>
    </w:p>
    <w:p w14:paraId="4348E4A3"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4348E4A4"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κύριε Δελή.</w:t>
      </w:r>
    </w:p>
    <w:p w14:paraId="4348E4A5"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ΚΩΝΣΤΑΝΤΙΝΟΣ ΦΩΤΑΚΗΣ (Αναπληρωτής Υπουργός Παιδείας, Έρευνας και Θρησκευμάτων):</w:t>
      </w:r>
      <w:r>
        <w:rPr>
          <w:rFonts w:eastAsia="Times New Roman" w:cs="Times New Roman"/>
          <w:szCs w:val="24"/>
        </w:rPr>
        <w:t xml:space="preserve"> Κύριε Πρόεδρε, μου επιτρέπετε να πω κάτι για μια τροπολογία;</w:t>
      </w:r>
    </w:p>
    <w:p w14:paraId="4348E4A6"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w:t>
      </w:r>
      <w:r>
        <w:rPr>
          <w:rFonts w:eastAsia="Times New Roman" w:cs="Times New Roman"/>
          <w:b/>
          <w:szCs w:val="24"/>
        </w:rPr>
        <w:t>ένος):</w:t>
      </w:r>
      <w:r>
        <w:rPr>
          <w:rFonts w:eastAsia="Times New Roman" w:cs="Times New Roman"/>
          <w:szCs w:val="24"/>
        </w:rPr>
        <w:t xml:space="preserve"> Ορίστε, κύριε Υπουργέ, έχετε τον λόγο.</w:t>
      </w:r>
    </w:p>
    <w:p w14:paraId="4348E4A7"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ΚΩΝΣΤΑΝΤΙΝΟΣ ΦΩΤΑΚΗΣ (Αναπληρωτής Υπουργός Παιδείας, Έρευνας και Θρησκευμάτων):</w:t>
      </w:r>
      <w:r>
        <w:rPr>
          <w:rFonts w:eastAsia="Times New Roman" w:cs="Times New Roman"/>
          <w:szCs w:val="24"/>
        </w:rPr>
        <w:t xml:space="preserve"> Κατ’ αρχάς, θα ήθελα να πω ότι δεν πρόκειται να απαντήσω στον κ. Δελή. Θα περιμένουμε τη μεγάλη μέρα που έρχεται, όπως έχουμε πει </w:t>
      </w:r>
      <w:r>
        <w:rPr>
          <w:rFonts w:eastAsia="Times New Roman" w:cs="Times New Roman"/>
          <w:szCs w:val="24"/>
        </w:rPr>
        <w:t>και άλλες φορές, και τότε θα το συζητήσουμε.</w:t>
      </w:r>
    </w:p>
    <w:p w14:paraId="4348E4A8"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Ξέρετε, εμείς δεν περιμένουμε!</w:t>
      </w:r>
    </w:p>
    <w:p w14:paraId="4348E4A9"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ΦΩΤΑΚΗΣ (Αναπληρωτής Υπουργός Παιδείας, Έρευνας και Θρησκευμάτων):</w:t>
      </w:r>
      <w:r>
        <w:rPr>
          <w:rFonts w:eastAsia="Times New Roman" w:cs="Times New Roman"/>
          <w:szCs w:val="24"/>
        </w:rPr>
        <w:t xml:space="preserve"> Ήθελα, λοιπόν, να αναφερθώ σε μια τροπολογία που έχει υποβληθεί από τη Νέα Δημοκρατία</w:t>
      </w:r>
      <w:r>
        <w:rPr>
          <w:rFonts w:eastAsia="Times New Roman" w:cs="Times New Roman"/>
          <w:szCs w:val="24"/>
        </w:rPr>
        <w:t xml:space="preserve"> σε σχέση με την κατάσχεση ακινήτων. Το θέμα είναι πολύ σημαντικό και ευαίσθητο. Η </w:t>
      </w:r>
      <w:r>
        <w:rPr>
          <w:rFonts w:eastAsia="Times New Roman"/>
          <w:szCs w:val="24"/>
        </w:rPr>
        <w:t>Κυβέρνηση</w:t>
      </w:r>
      <w:r>
        <w:rPr>
          <w:rFonts w:eastAsia="Times New Roman" w:cs="Times New Roman"/>
          <w:szCs w:val="24"/>
        </w:rPr>
        <w:t xml:space="preserve">, λοιπόν, το αναγνωρίζει και έχει ήδη ετοιμάσει μια ολοκληρωμένη παρέμβαση, η οποία πρόκειται να υποβληθεί στο άμεσο μέλλον σε ένα επόμενο νομοσχέδιο. Οπότε αυτή η </w:t>
      </w:r>
      <w:r>
        <w:rPr>
          <w:rFonts w:eastAsia="Times New Roman" w:cs="Times New Roman"/>
          <w:szCs w:val="24"/>
        </w:rPr>
        <w:t>τροπολογία δεν γίνεται δεκτή σ’ αυτό το νομοσχέδιο.</w:t>
      </w:r>
    </w:p>
    <w:p w14:paraId="4348E4AA"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τώρα έχει η κ. </w:t>
      </w:r>
      <w:proofErr w:type="spellStart"/>
      <w:r>
        <w:rPr>
          <w:rFonts w:eastAsia="Times New Roman" w:cs="Times New Roman"/>
          <w:szCs w:val="24"/>
        </w:rPr>
        <w:t>Αυλωνίτου</w:t>
      </w:r>
      <w:proofErr w:type="spellEnd"/>
      <w:r>
        <w:rPr>
          <w:rFonts w:eastAsia="Times New Roman" w:cs="Times New Roman"/>
          <w:szCs w:val="24"/>
        </w:rPr>
        <w:t xml:space="preserve">. </w:t>
      </w:r>
    </w:p>
    <w:p w14:paraId="4348E4AB"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ΕΛΕΝΗ ΑΥΛΩΝΙΤΟΥ:</w:t>
      </w:r>
      <w:r>
        <w:rPr>
          <w:rFonts w:eastAsia="Times New Roman" w:cs="Times New Roman"/>
          <w:szCs w:val="24"/>
        </w:rPr>
        <w:t xml:space="preserve"> Κυρίες και κύριοι Βουλευτές, το σημερινό νομοσχέδιο: «Ελληνικό Ίδρυμα Έρευνας και Καινοτομίας και άλλες διατάξεις» εισ</w:t>
      </w:r>
      <w:r>
        <w:rPr>
          <w:rFonts w:eastAsia="Times New Roman" w:cs="Times New Roman"/>
          <w:szCs w:val="24"/>
        </w:rPr>
        <w:t>άγει για πρώτη φορά στη χώρα μας τον συστηματικό προγραμματισμό της επιστημονικής έρευνας στο πλαίσιο μιας εθνικής στρατηγικής για την έρευνα και την καινοτομία.</w:t>
      </w:r>
    </w:p>
    <w:p w14:paraId="4348E4A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Η πράξη αυτή είναι ίσως πρωτοποριακή για τη χώρα μας. Όμως, σε άλλες ανεπτυγμένες χώρες τέτοιο</w:t>
      </w:r>
      <w:r>
        <w:rPr>
          <w:rFonts w:eastAsia="Times New Roman" w:cs="Times New Roman"/>
          <w:szCs w:val="24"/>
        </w:rPr>
        <w:t>ι θεσμοί υπάρχουν εδώ και δεκαετίες. Για παράδειγμα, στις Ηνωμένες Πολιτείες της Αμερικής ο αντίστοιχος οργανισμός, το «</w:t>
      </w:r>
      <w:r>
        <w:rPr>
          <w:rFonts w:eastAsia="Times New Roman" w:cs="Times New Roman"/>
          <w:szCs w:val="24"/>
          <w:lang w:val="en-GB"/>
        </w:rPr>
        <w:t>National</w:t>
      </w:r>
      <w:r>
        <w:rPr>
          <w:rFonts w:eastAsia="Times New Roman" w:cs="Times New Roman"/>
          <w:szCs w:val="24"/>
        </w:rPr>
        <w:t xml:space="preserve"> </w:t>
      </w:r>
      <w:r>
        <w:rPr>
          <w:rFonts w:eastAsia="Times New Roman" w:cs="Times New Roman"/>
          <w:szCs w:val="24"/>
          <w:lang w:val="en-GB"/>
        </w:rPr>
        <w:t>Research</w:t>
      </w:r>
      <w:r>
        <w:rPr>
          <w:rFonts w:eastAsia="Times New Roman" w:cs="Times New Roman"/>
          <w:szCs w:val="24"/>
        </w:rPr>
        <w:t xml:space="preserve"> </w:t>
      </w:r>
      <w:r>
        <w:rPr>
          <w:rFonts w:eastAsia="Times New Roman" w:cs="Times New Roman"/>
          <w:szCs w:val="24"/>
          <w:lang w:val="en-GB"/>
        </w:rPr>
        <w:t>Council</w:t>
      </w:r>
      <w:r>
        <w:rPr>
          <w:rFonts w:eastAsia="Times New Roman" w:cs="Times New Roman"/>
          <w:szCs w:val="24"/>
        </w:rPr>
        <w:t xml:space="preserve">», ιδρύθηκε το 1916, ακριβώς πριν από έναν αιώνα. </w:t>
      </w:r>
    </w:p>
    <w:p w14:paraId="4348E4A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Το ΙΔΡΥΜΑ ΕΡΕΥΝΑΣ ΚΑΙ ΚΑΙΝΟΤΟΜΙΑΣ έχει σκοπό να κατευθύνει </w:t>
      </w:r>
      <w:r>
        <w:rPr>
          <w:rFonts w:eastAsia="Times New Roman" w:cs="Times New Roman"/>
          <w:szCs w:val="24"/>
        </w:rPr>
        <w:t>την επιστημονική έρευνα που διεξάγεται στη χώρα μας προς την κατεύθυνση της επίλυσης των προβλημάτων που έχει η χώρα.</w:t>
      </w:r>
    </w:p>
    <w:p w14:paraId="4348E4AE"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Μέσο κατεύθυνσης αποτελεί η χρηματοδότηση. Το ίδρυμα λέει «έχουμε αυτά τα προβλήματα, χρηματοδοτούμε όποιον ασχολείται με την επίλυσή τους</w:t>
      </w:r>
      <w:r>
        <w:rPr>
          <w:rFonts w:eastAsia="Times New Roman" w:cs="Times New Roman"/>
          <w:szCs w:val="24"/>
        </w:rPr>
        <w:t xml:space="preserve">». Έτσι, κατευθύνονται οι πόροι σε αυτά που χρειαζόμαστε περισσότερο. </w:t>
      </w:r>
    </w:p>
    <w:p w14:paraId="4348E4AF"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Το πρώτο πράγμα που χρειαζόμαστε, λοιπόν, είναι η συνεχής ανάπτυξη οικονομικών κλάδων υψηλής τεχνολογίας που έχουν υψηλή προστιθέμενη αξία, δυνατότητα εξαγωγικού προσανατολισμού και ται</w:t>
      </w:r>
      <w:r>
        <w:rPr>
          <w:rFonts w:eastAsia="Times New Roman" w:cs="Times New Roman"/>
          <w:szCs w:val="24"/>
        </w:rPr>
        <w:t xml:space="preserve">ριάζουν σε μια κοινωνία με υψηλό επίπεδο μόρφωσης και αξίας κοινωνικού κεφαλαίου. </w:t>
      </w:r>
    </w:p>
    <w:p w14:paraId="4348E4B0"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Η Ελλάδα δεν πρόκειται να πάει μπροστά στον 21</w:t>
      </w:r>
      <w:r>
        <w:rPr>
          <w:rFonts w:eastAsia="Times New Roman" w:cs="Times New Roman"/>
          <w:szCs w:val="24"/>
          <w:vertAlign w:val="superscript"/>
        </w:rPr>
        <w:t>ο</w:t>
      </w:r>
      <w:r>
        <w:rPr>
          <w:rFonts w:eastAsia="Times New Roman" w:cs="Times New Roman"/>
          <w:szCs w:val="24"/>
        </w:rPr>
        <w:t xml:space="preserve"> αιώνα μόνο με παραδοσιακά προϊόντα και παραγωγή χαμηλής προστιθέμενης αξίας.</w:t>
      </w:r>
    </w:p>
    <w:p w14:paraId="4348E4B1"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Οι κλάδοι υψηλής τεχνολογίας όμως δεν αναπτύσσον</w:t>
      </w:r>
      <w:r>
        <w:rPr>
          <w:rFonts w:eastAsia="Times New Roman" w:cs="Times New Roman"/>
          <w:szCs w:val="24"/>
        </w:rPr>
        <w:t>ται ούτε κατόπιν κρατικής εντολής ούτε αρκεί για την ανάπτυξή τους η ύπαρξη κεφαλαιούχων επενδυτών. Στους κλάδους όμως υψηλής τεχνολογίας έχει αποδειχθεί διεθνώς ότι εκεί που παράγεται η γνώση εκεί αναπτύσσονται και οι πιο κερδοφόρες εφαρμογές της. Γύρω απ</w:t>
      </w:r>
      <w:r>
        <w:rPr>
          <w:rFonts w:eastAsia="Times New Roman" w:cs="Times New Roman"/>
          <w:szCs w:val="24"/>
        </w:rPr>
        <w:t xml:space="preserve">ό τα πανεπιστήμια και τα ερευνητικά ιδρύματα αναπτύσσονται οι κλάδοι υψηλής τεχνολογίας. Αυτή τη διαδικασία, λοιπόν, θέλει να θέσει σε κίνηση το σημερινό νομοσχέδιο. </w:t>
      </w:r>
    </w:p>
    <w:p w14:paraId="4348E4B2"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Πέρα από την άμεση επιδίωξη της οικονομικής ανάπτυξης όμως, υπάρχουν και άλλα επιτακτικά </w:t>
      </w:r>
      <w:r>
        <w:rPr>
          <w:rFonts w:eastAsia="Times New Roman" w:cs="Times New Roman"/>
          <w:szCs w:val="24"/>
        </w:rPr>
        <w:t xml:space="preserve">ζητήματα που έχει η ελληνική κοινωνία στο σύγχρονο περιβάλλον. Είναι ζητήματα που μπορεί να λύσει η </w:t>
      </w:r>
      <w:proofErr w:type="spellStart"/>
      <w:r>
        <w:rPr>
          <w:rFonts w:eastAsia="Times New Roman" w:cs="Times New Roman"/>
          <w:szCs w:val="24"/>
        </w:rPr>
        <w:t>στοχευμένη</w:t>
      </w:r>
      <w:proofErr w:type="spellEnd"/>
      <w:r>
        <w:rPr>
          <w:rFonts w:eastAsia="Times New Roman" w:cs="Times New Roman"/>
          <w:szCs w:val="24"/>
        </w:rPr>
        <w:t xml:space="preserve"> επιστημονική έρευνα. Μιλάμε κατά καιρούς για την υδροδότηση των νησιών μας με εγκαταστάσεις αφαλάτωσης και η συζήτηση πάει στο από πού θα εισάγου</w:t>
      </w:r>
      <w:r>
        <w:rPr>
          <w:rFonts w:eastAsia="Times New Roman" w:cs="Times New Roman"/>
          <w:szCs w:val="24"/>
        </w:rPr>
        <w:t xml:space="preserve">με τη σχετική τεχνογνωσία και τεχνολογία. Δεν θα έπρεπε όμως, εμείς, που με τόσα νησιά έχουμε το πρόβλημα, να είμαστε πρωτοπόροι </w:t>
      </w:r>
      <w:r>
        <w:rPr>
          <w:rFonts w:eastAsia="Times New Roman" w:cs="Times New Roman"/>
          <w:szCs w:val="24"/>
        </w:rPr>
        <w:lastRenderedPageBreak/>
        <w:t>διεθνώς στην επίλυσή του; Γιατί δεν είμαστε; Τι μας λείπει; Δεν έχουμε τους σχετικούς επιστήμονες ή μήπως τους έχουμε για να το</w:t>
      </w:r>
      <w:r>
        <w:rPr>
          <w:rFonts w:eastAsia="Times New Roman" w:cs="Times New Roman"/>
          <w:szCs w:val="24"/>
        </w:rPr>
        <w:t xml:space="preserve">υς εξάγουμε στο εξωτερικό απ’ όπου μετά εισάγουμε τις εφαρμογές που αναπτύσσουν οι δικοί μας άνθρωποι εκεί; </w:t>
      </w:r>
    </w:p>
    <w:p w14:paraId="4348E4B3"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Βλέπουμε, λοιπόν, ότι η οργάνωση της επιστημονικής έρευνας στη χώρα μας επιλύει πολλά προβλήματα μαζί. Λύνει τοπικά προβλήματα στη χώρα μας. Δημιουργεί νέους οικονομικούς κλάδους και ενισχύει την οικονομική δραστηριότητα. Ενισχύει τον εξαγωγικό προσανατολι</w:t>
      </w:r>
      <w:r>
        <w:rPr>
          <w:rFonts w:eastAsia="Times New Roman" w:cs="Times New Roman"/>
          <w:szCs w:val="24"/>
        </w:rPr>
        <w:t xml:space="preserve">σμό της ελληνικής οικονομίας. Αυξάνει τη φορολογητέα ύλη σε βάθος χρόνου, ώστε να αυξάνονται τα φορολογικά έσοδα χωρίς </w:t>
      </w:r>
      <w:proofErr w:type="spellStart"/>
      <w:r>
        <w:rPr>
          <w:rFonts w:eastAsia="Times New Roman" w:cs="Times New Roman"/>
          <w:szCs w:val="24"/>
        </w:rPr>
        <w:t>υπερφορολόγηση</w:t>
      </w:r>
      <w:proofErr w:type="spellEnd"/>
      <w:r>
        <w:rPr>
          <w:rFonts w:eastAsia="Times New Roman" w:cs="Times New Roman"/>
          <w:szCs w:val="24"/>
        </w:rPr>
        <w:t xml:space="preserve">. Και το πολύ σημαντικό, διατηρεί τους Έλληνες επιστήμονες στην Ελλάδα. </w:t>
      </w:r>
    </w:p>
    <w:p w14:paraId="4348E4B4"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Πέρα, λοιπόν, από τις οιμωγές περί του αντιθέτου, </w:t>
      </w:r>
      <w:r>
        <w:rPr>
          <w:rFonts w:eastAsia="Times New Roman" w:cs="Times New Roman"/>
          <w:szCs w:val="24"/>
        </w:rPr>
        <w:t>αποτελεί γεγονός ότι το εκπαιδευτικό μας σύστημα παράγει επιστήμονες πολύ υψηλού επιπέδου, που στην Ελλάδα μένουν άνεργοι και στο εξωτερικό διαπρέπουν. Πληρώνουμε, λοιπόν, εμείς την στελέχωση ξένων επιχειρήσεων και μετά πληρώνουμε για να εισάγουμε τα προϊό</w:t>
      </w:r>
      <w:r>
        <w:rPr>
          <w:rFonts w:eastAsia="Times New Roman" w:cs="Times New Roman"/>
          <w:szCs w:val="24"/>
        </w:rPr>
        <w:t xml:space="preserve">ντα τους. Δίνοντας όμως στους ανθρώπους αυτούς τη δυνατότητα να διαπρέψουν </w:t>
      </w:r>
      <w:r>
        <w:rPr>
          <w:rFonts w:eastAsia="Times New Roman" w:cs="Times New Roman"/>
          <w:szCs w:val="24"/>
        </w:rPr>
        <w:lastRenderedPageBreak/>
        <w:t>στη χώρα μας στην έρευνα σε πρώτη φάση και μετά στην οικονομική αξιοποίηση των ερευνητικών πορισμάτων, δημιουργούμε εδώ, στη χώρα μας, ένα φυτώριο επιστημόνων που θα τροφοδοτεί συνε</w:t>
      </w:r>
      <w:r>
        <w:rPr>
          <w:rFonts w:eastAsia="Times New Roman" w:cs="Times New Roman"/>
          <w:szCs w:val="24"/>
        </w:rPr>
        <w:t xml:space="preserve">χώς την οικονομική ανάπτυξη στην Ελλάδα και μέσα από αυτή τη διαδικασία θα </w:t>
      </w:r>
      <w:proofErr w:type="spellStart"/>
      <w:r>
        <w:rPr>
          <w:rFonts w:eastAsia="Times New Roman" w:cs="Times New Roman"/>
          <w:szCs w:val="24"/>
        </w:rPr>
        <w:t>αυτοανανεώνεται</w:t>
      </w:r>
      <w:proofErr w:type="spellEnd"/>
      <w:r>
        <w:rPr>
          <w:rFonts w:eastAsia="Times New Roman" w:cs="Times New Roman"/>
          <w:szCs w:val="24"/>
        </w:rPr>
        <w:t xml:space="preserve"> φυσιολογικά. Πρόκειται για έναν ενάρετο κύκλο, που άμα πάρει μπρος, μπορεί να μας πάει πολύ μακριά. </w:t>
      </w:r>
    </w:p>
    <w:p w14:paraId="4348E4B5"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Αυτή η δυνατότητα δεν έχει αξιοποιηθεί επαρκώς στο παρελθόν, για</w:t>
      </w:r>
      <w:r>
        <w:rPr>
          <w:rFonts w:eastAsia="Times New Roman" w:cs="Times New Roman"/>
          <w:szCs w:val="24"/>
        </w:rPr>
        <w:t>τί τα υπάρχοντα οικονομικά συμφέροντα είναι καθιερωμένα σε άλλους τομείς της οικονομίας, είτε πιο παραδοσιακούς, είτε πλήρως κρατικοδίαιτους, είτε αποκλειστικά εμπορικού προσανατολισμού. Εκείνοι, δηλαδή, που πέρναγε πάντα ο λόγος τους, δεν νοιάζονται. Εκεί</w:t>
      </w:r>
      <w:r>
        <w:rPr>
          <w:rFonts w:eastAsia="Times New Roman" w:cs="Times New Roman"/>
          <w:szCs w:val="24"/>
        </w:rPr>
        <w:t xml:space="preserve">νων που νοιάζονταν και καταλάβαιναν, δεν πέρναγε ο λόγος τους. Εμείς όμως, κυρίες και κύριοι συνάδελφοι, δεν έχουμε εξαρτήσεις από το υπάρχον οικονομικό κατεστημένο της χώρας και έτσι μπορούμε να δούμε παραπέρα. </w:t>
      </w:r>
    </w:p>
    <w:p w14:paraId="4348E4B6"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Από τα άρθρα του νομοσχεδίου θέλω να σταθώ </w:t>
      </w:r>
      <w:r>
        <w:rPr>
          <w:rFonts w:eastAsia="Times New Roman" w:cs="Times New Roman"/>
          <w:szCs w:val="24"/>
        </w:rPr>
        <w:t xml:space="preserve">ιδιαίτερα στο άρθρο 2, με τίτλο «Σκοπός», στο εδάφιο ε΄ της παραγράφου 1, που προβλέπει την υποστήριξη από το ίδρυμα, με εφάπαξ χρηματοδότηση, </w:t>
      </w:r>
      <w:r>
        <w:rPr>
          <w:rFonts w:eastAsia="Times New Roman" w:cs="Times New Roman"/>
          <w:szCs w:val="24"/>
        </w:rPr>
        <w:lastRenderedPageBreak/>
        <w:t>της δημιουργίας και λειτουργίας νεοφυών επιχειρήσεων προς εκμετάλλευση ερευνητικών αποτελεσμάτων. Αυτή η πρόβλεψη</w:t>
      </w:r>
      <w:r>
        <w:rPr>
          <w:rFonts w:eastAsia="Times New Roman" w:cs="Times New Roman"/>
          <w:szCs w:val="24"/>
        </w:rPr>
        <w:t xml:space="preserve"> αποκαλύπτει τον βασικό στόχο του νομοσχεδίου, που είναι η αξιοποίηση της επιστημονικής έρευνας, για την οικονομική ανάπτυξη της χώρας. </w:t>
      </w:r>
    </w:p>
    <w:p w14:paraId="4348E4B7"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αργήσαμε να μπούμε σε αυτή τη νοοτροπία. Καιρός είναι επιτέλους να κατανοήσουμε ότι ο δρόμ</w:t>
      </w:r>
      <w:r>
        <w:rPr>
          <w:rFonts w:eastAsia="Times New Roman" w:cs="Times New Roman"/>
          <w:szCs w:val="24"/>
        </w:rPr>
        <w:t>ος της οικονομικής ανάπτυξης για τη χώρα μας περνάει μέσα από την αξιοποίηση της επιστημονικής έρευνας και να κάνουμε κάτι επιτέλους για να βοηθήσουμε σε αυτήν τη διαδικασία. Ας υπερψηφίσουμε, λοιπόν, το σημερινό νομοσχέδιο συνολικά, που ανοίγει το δρόμο γ</w:t>
      </w:r>
      <w:r>
        <w:rPr>
          <w:rFonts w:eastAsia="Times New Roman" w:cs="Times New Roman"/>
          <w:szCs w:val="24"/>
        </w:rPr>
        <w:t xml:space="preserve">ια μα πραγματική εθνική στρατηγική για την έρευνα και καινοτομία, με κύριο γνώμονα την επιστημονική ποιότητα και αριστεία. </w:t>
      </w:r>
    </w:p>
    <w:p w14:paraId="4348E4B8"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348E4B9" w14:textId="77777777" w:rsidR="000F31B3" w:rsidRDefault="009714DC">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Τον λόγο έχει ο κ. </w:t>
      </w:r>
      <w:proofErr w:type="spellStart"/>
      <w:r>
        <w:rPr>
          <w:rFonts w:eastAsia="Times New Roman" w:cs="Times New Roman"/>
          <w:szCs w:val="24"/>
        </w:rPr>
        <w:t>Μπαλωμενάκης</w:t>
      </w:r>
      <w:proofErr w:type="spellEnd"/>
      <w:r>
        <w:rPr>
          <w:rFonts w:eastAsia="Times New Roman" w:cs="Times New Roman"/>
          <w:szCs w:val="24"/>
        </w:rPr>
        <w:t>.</w:t>
      </w:r>
    </w:p>
    <w:p w14:paraId="4348E4BA"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ΑΝΤΩΝΗΣ ΜΠΑΛΩΜΕΝΑΚΗΣ:</w:t>
      </w:r>
      <w:r>
        <w:rPr>
          <w:rFonts w:eastAsia="Times New Roman" w:cs="Times New Roman"/>
          <w:szCs w:val="24"/>
        </w:rPr>
        <w:t xml:space="preserve"> Ευχαριστώ, κύριε Πρόεδρε. </w:t>
      </w:r>
    </w:p>
    <w:p w14:paraId="4348E4B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υρίες και κύριοι συνάδελφοι, κατά τη διαδικασία της ψήφισης του αμέσως προηγούμενου νόμου που εισήγαγε ο Αναπληρωτής Υπουργός, αρμόδιος για την έρευνα, και κατέληξε στον νόμο 4386, η Αντιπολίτευση είχε ειρωνευτεί, θυμάμαι, το περιεχόμενό του με τη φράση «</w:t>
      </w:r>
      <w:proofErr w:type="spellStart"/>
      <w:r>
        <w:rPr>
          <w:rFonts w:eastAsia="Times New Roman" w:cs="Times New Roman"/>
          <w:szCs w:val="24"/>
        </w:rPr>
        <w:t>ώ</w:t>
      </w:r>
      <w:r>
        <w:rPr>
          <w:rFonts w:eastAsia="Times New Roman" w:cs="Times New Roman"/>
          <w:szCs w:val="24"/>
        </w:rPr>
        <w:t>δινεν</w:t>
      </w:r>
      <w:proofErr w:type="spellEnd"/>
      <w:r>
        <w:rPr>
          <w:rFonts w:eastAsia="Times New Roman" w:cs="Times New Roman"/>
          <w:szCs w:val="24"/>
        </w:rPr>
        <w:t xml:space="preserve"> όρος και </w:t>
      </w:r>
      <w:proofErr w:type="spellStart"/>
      <w:r>
        <w:rPr>
          <w:rFonts w:eastAsia="Times New Roman" w:cs="Times New Roman"/>
          <w:szCs w:val="24"/>
        </w:rPr>
        <w:t>έτεκεν</w:t>
      </w:r>
      <w:proofErr w:type="spellEnd"/>
      <w:r>
        <w:rPr>
          <w:rFonts w:eastAsia="Times New Roman" w:cs="Times New Roman"/>
          <w:szCs w:val="24"/>
        </w:rPr>
        <w:t xml:space="preserve"> μυν». Θυμάμαι, επίσης, ότι είχε λάβει τότε τη νηφάλια απάντηση από τον Υπουργό ότι το Υπουργείο δεν επιδίδεται σε εντυπωσιασμούς και ασκήσεις επί </w:t>
      </w:r>
      <w:proofErr w:type="spellStart"/>
      <w:r>
        <w:rPr>
          <w:rFonts w:eastAsia="Times New Roman" w:cs="Times New Roman"/>
          <w:szCs w:val="24"/>
        </w:rPr>
        <w:t>χάρτου</w:t>
      </w:r>
      <w:proofErr w:type="spellEnd"/>
      <w:r>
        <w:rPr>
          <w:rFonts w:eastAsia="Times New Roman" w:cs="Times New Roman"/>
          <w:szCs w:val="24"/>
        </w:rPr>
        <w:t>, αλλά επιδιώκει να φέρνει για συζήτηση σταδιακά νομοθετήματα ώριμα και με υψηλό β</w:t>
      </w:r>
      <w:r>
        <w:rPr>
          <w:rFonts w:eastAsia="Times New Roman" w:cs="Times New Roman"/>
          <w:szCs w:val="24"/>
        </w:rPr>
        <w:t>αθμό προετοιμασίας.</w:t>
      </w:r>
    </w:p>
    <w:p w14:paraId="4348E4B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Το σχέδιο νόμου που συζητάμε είναι ένα καλό παράδειγμα ότι καμμιά φορά δεν χρειάζεται βιασύνη σε βάρος του περιεχομένου. Όπως, επίσης, δεν χρειάζεται να πλειοδοτεί κάποιος σε υψιπετείς σχεδιασμούς και σε μεγάλα λόγια, όπως εκείνα που μα</w:t>
      </w:r>
      <w:r>
        <w:rPr>
          <w:rFonts w:eastAsia="Times New Roman" w:cs="Times New Roman"/>
          <w:szCs w:val="24"/>
        </w:rPr>
        <w:t xml:space="preserve">ς είχαν χορτάσει εδώ και μια δεκαετία τουλάχιστον οι προηγούμενες κυβερνήσεις, με πρωταθλήτρια, βεβαίως, την Κυβέρνηση του κ. Παπανδρέου, που μας προετοίμαζε ψυχολογικά για την πανηγυρική είσοδο της Ελλάδας στο </w:t>
      </w:r>
      <w:r>
        <w:rPr>
          <w:rFonts w:eastAsia="Times New Roman" w:cs="Times New Roman"/>
          <w:szCs w:val="24"/>
          <w:lang w:val="en-US"/>
        </w:rPr>
        <w:t>club</w:t>
      </w:r>
      <w:r>
        <w:rPr>
          <w:rFonts w:eastAsia="Times New Roman" w:cs="Times New Roman"/>
          <w:szCs w:val="24"/>
        </w:rPr>
        <w:t xml:space="preserve"> των πρωτοπόρων της έρευνας με την ελληνι</w:t>
      </w:r>
      <w:r>
        <w:rPr>
          <w:rFonts w:eastAsia="Times New Roman" w:cs="Times New Roman"/>
          <w:szCs w:val="24"/>
        </w:rPr>
        <w:t xml:space="preserve">κή </w:t>
      </w:r>
      <w:r>
        <w:rPr>
          <w:rFonts w:eastAsia="Times New Roman" w:cs="Times New Roman"/>
          <w:szCs w:val="24"/>
          <w:lang w:val="en-US"/>
        </w:rPr>
        <w:t>silicon</w:t>
      </w:r>
      <w:r>
        <w:rPr>
          <w:rFonts w:eastAsia="Times New Roman" w:cs="Times New Roman"/>
          <w:szCs w:val="24"/>
        </w:rPr>
        <w:t xml:space="preserve"> </w:t>
      </w:r>
      <w:r>
        <w:rPr>
          <w:rFonts w:eastAsia="Times New Roman" w:cs="Times New Roman"/>
          <w:szCs w:val="24"/>
          <w:lang w:val="en-US"/>
        </w:rPr>
        <w:t>valley</w:t>
      </w:r>
      <w:r>
        <w:rPr>
          <w:rFonts w:eastAsia="Times New Roman" w:cs="Times New Roman"/>
          <w:szCs w:val="24"/>
        </w:rPr>
        <w:t xml:space="preserve">, αν το θυμόμαστε. Αντί, λοιπόν, για μεγάλα λόγια, έχουμε μία προσγειωμένη </w:t>
      </w:r>
      <w:r>
        <w:rPr>
          <w:rFonts w:eastAsia="Times New Roman" w:cs="Times New Roman"/>
          <w:szCs w:val="24"/>
        </w:rPr>
        <w:lastRenderedPageBreak/>
        <w:t>ρύθμιση: την ίδρυση ενός θεσμικού οργάνου, μια μεταρρυθμιστική τομή, μια μετριοπαθή προοπτική σε συνάρτηση με την τρέχουσα οικονομική συγκυρία, με εξασφαλισμένα κάπ</w:t>
      </w:r>
      <w:r>
        <w:rPr>
          <w:rFonts w:eastAsia="Times New Roman" w:cs="Times New Roman"/>
          <w:szCs w:val="24"/>
        </w:rPr>
        <w:t xml:space="preserve">οια χρήματα, όχι πολλά για τον μεγάλο αυτό σκοπό, αλλά πάντως αρκετά για να υπάρξει μια ικανοποιητική εκκίνηση. </w:t>
      </w:r>
    </w:p>
    <w:p w14:paraId="4348E4B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Κύριοι συνάδελφοι, λέμε να μην γυρίζουμε πίσω, αλλά δεν μπορούμε να ακούμε εδώ ότι από το 2008 μέχρι το 2015 δόθηκαν 6 δισεκατομμύρια για την έ</w:t>
      </w:r>
      <w:r>
        <w:rPr>
          <w:rFonts w:eastAsia="Times New Roman" w:cs="Times New Roman"/>
          <w:szCs w:val="24"/>
        </w:rPr>
        <w:t>ρευνα και να αναρωτιέται κανείς γιατί δεν είχαμε ανάλογα αποτελέσματα, ιδίως όταν υπήρξε η τοποθέτηση εδώ τουλάχιστον ενός συναδέλφου που παρουσίασε το προηγούμενο διάστημα ως την κοσμογονία στον τομέα της έρευνας που δήθεν τη διέκοψε βιαίως η σημερινή Κυβ</w:t>
      </w:r>
      <w:r>
        <w:rPr>
          <w:rFonts w:eastAsia="Times New Roman" w:cs="Times New Roman"/>
          <w:szCs w:val="24"/>
        </w:rPr>
        <w:t xml:space="preserve">έρνηση. </w:t>
      </w:r>
    </w:p>
    <w:p w14:paraId="4348E4BE"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Ο προερχόμενος από τον χώρο της έρευνας κύριος Υπουργός μίλησε, ως όφειλε, για την ποιότητα και την πολλές φορές ηρωική προσπάθεια του ερευνητικού προσωπικού. Μίλησε και για την απουσία κουλτούρας καινοτομίας, γεγονός αληθές οπωσδήποτε, αλλά όχι α</w:t>
      </w:r>
      <w:r>
        <w:rPr>
          <w:rFonts w:eastAsia="Times New Roman" w:cs="Times New Roman"/>
          <w:szCs w:val="24"/>
        </w:rPr>
        <w:t xml:space="preserve">πολύτως επαρκές ως εξήγηση για την καθυστέρησή μας. Φυσικά, μια συζήτηση όπως αυτή εδώ και με τη συγκεκριμένη αφορμή δεν φτάνει για </w:t>
      </w:r>
      <w:r>
        <w:rPr>
          <w:rFonts w:eastAsia="Times New Roman" w:cs="Times New Roman"/>
          <w:szCs w:val="24"/>
        </w:rPr>
        <w:lastRenderedPageBreak/>
        <w:t>να απαντηθεί το ερώτημα τι φταίει που η καινοτομία και η έρευνα δεν έχουν γίνει ακόμα αναπόσπαστο τμήμα του ελληνικού παραγω</w:t>
      </w:r>
      <w:r>
        <w:rPr>
          <w:rFonts w:eastAsia="Times New Roman" w:cs="Times New Roman"/>
          <w:szCs w:val="24"/>
        </w:rPr>
        <w:t xml:space="preserve">γικού μηχανισμού, πράγμα που θα έπρεπε τουλάχιστον εδώ και μια δεκαετία να έχει γίνει. </w:t>
      </w:r>
    </w:p>
    <w:p w14:paraId="4348E4BF"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Ως μη ειδικός, βέβαια, και μάλλον ξένος προς τις λεπτομέρειες του συγκεκριμένου χώρου, νομίζω πως οι εκτιμήσεις ότι δεν έχουμε κουλτούρα καινοτομίας ή ότι δεν ενθαρρύνο</w:t>
      </w:r>
      <w:r>
        <w:rPr>
          <w:rFonts w:eastAsia="Times New Roman" w:cs="Times New Roman"/>
          <w:szCs w:val="24"/>
        </w:rPr>
        <w:t>υμε το καινοτομικό περιβάλλον, αν και ορθές, δεν είναι αρκετές. Προτιμότερο θα ήταν να αναζητήσουμε τα αίτια στην εφαρμοσμένη πολιτική, στον τρόπο της μέχρι σήμερα διαχείρισης των κονδυλίων, δηλαδή, στη μηχανιστική λογική «όλοι από λίγο». Δεν είναι σωστό ν</w:t>
      </w:r>
      <w:r>
        <w:rPr>
          <w:rFonts w:eastAsia="Times New Roman" w:cs="Times New Roman"/>
          <w:szCs w:val="24"/>
        </w:rPr>
        <w:t>α ισοπεδώνει κανείς, διότι τότε θα αδικήσει σημαντικούς επιστήμονες που μοχθούν στα εργαστήρια, πολλές φορές με πενιχρά μέσα, λειψό προσωπικό και αβέβαιο επαγγελματικό μέλλον. Η εμπειρία μας, όμως, από την Επιτροπή Έρευνας και Καινοτομίας της Βουλής μάς λέ</w:t>
      </w:r>
      <w:r>
        <w:rPr>
          <w:rFonts w:eastAsia="Times New Roman" w:cs="Times New Roman"/>
          <w:szCs w:val="24"/>
        </w:rPr>
        <w:t xml:space="preserve">ει ότι εκτός </w:t>
      </w:r>
      <w:r>
        <w:rPr>
          <w:rFonts w:eastAsia="Times New Roman" w:cs="Times New Roman"/>
          <w:szCs w:val="24"/>
        </w:rPr>
        <w:lastRenderedPageBreak/>
        <w:t xml:space="preserve">από την πολύ σημαντική επιστημονική δουλειά, υπάρχουν σημαντικά κενά, αδυναμίες, απουσία προτεραιοτήτων, έλλειψη επιβράβευσης. Υπάρχει γραφειοκρατία και πριν απ’ όλα, έλλειψη ενθάρρυνσης, έλλειψη σχεδιασμού. </w:t>
      </w:r>
    </w:p>
    <w:p w14:paraId="4348E4C0"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Από τη μία εμφανίζεται σημαντική ε</w:t>
      </w:r>
      <w:r>
        <w:rPr>
          <w:rFonts w:eastAsia="Times New Roman" w:cs="Times New Roman"/>
          <w:szCs w:val="24"/>
        </w:rPr>
        <w:t>ξωστρέφεια που επεκτείνει το αντικείμενο ενασχόλησης σε τομείς που προσεγγίζουν περισσότερο στην εφαρμοσμένη έρευνα, σε προβλήματα και ανάγκες της καθημερινής ζωής. Υπάρχει κατά περίπτωση η αυξημένη προσέλκυση χρηματικών πόρων από ανταγωνιστικά ευρωπαϊκά π</w:t>
      </w:r>
      <w:r>
        <w:rPr>
          <w:rFonts w:eastAsia="Times New Roman" w:cs="Times New Roman"/>
          <w:szCs w:val="24"/>
        </w:rPr>
        <w:t>ρογράμματα που υπερακοντίζουν, μάλιστα, την κρατική συμμετοχή. Υπάρχει το προσωπικό που εκτιμάται ως υψηλής εξειδίκευσης, πλην κάπως γερασμένο, αφού η γενικότερη κατάσταση των τελευταίων ετών έχει εμποδίσει την ανανέωσή του.</w:t>
      </w:r>
    </w:p>
    <w:p w14:paraId="4348E4C1"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 Υπάρχει, όμως, από την άλλη κα</w:t>
      </w:r>
      <w:r>
        <w:rPr>
          <w:rFonts w:eastAsia="Times New Roman" w:cs="Times New Roman"/>
          <w:szCs w:val="24"/>
        </w:rPr>
        <w:t xml:space="preserve">ι η ανεπτυγμένη γραφειοκρατία, κυρίως σε συναλλαγές με το δημόσιο. Και αυτό το φαινόμενο επιδιώκει να αντιμετωπίσει η παρούσα ρύθμιση, χωρίς αυτό να οδηγεί σε </w:t>
      </w:r>
      <w:r>
        <w:rPr>
          <w:rFonts w:eastAsia="Times New Roman" w:cs="Times New Roman"/>
          <w:szCs w:val="24"/>
        </w:rPr>
        <w:lastRenderedPageBreak/>
        <w:t xml:space="preserve">αδιαφάνεια και απουσία ελέγχου. Ελπίζουμε να βρίσκεται κάθε φορά τρόπος, ώστε να μην αποβαίνει ο </w:t>
      </w:r>
      <w:r>
        <w:rPr>
          <w:rFonts w:eastAsia="Times New Roman" w:cs="Times New Roman"/>
          <w:szCs w:val="24"/>
        </w:rPr>
        <w:t xml:space="preserve">τύπος σε βάρος της ουσίας. </w:t>
      </w:r>
    </w:p>
    <w:p w14:paraId="4348E4C2" w14:textId="77777777" w:rsidR="000F31B3" w:rsidRDefault="009714DC">
      <w:pPr>
        <w:spacing w:after="0" w:line="600" w:lineRule="auto"/>
        <w:ind w:firstLine="720"/>
        <w:jc w:val="both"/>
        <w:rPr>
          <w:rFonts w:eastAsia="Times New Roman" w:cs="Times New Roman"/>
          <w:b/>
          <w:szCs w:val="24"/>
        </w:rPr>
      </w:pPr>
      <w:r>
        <w:rPr>
          <w:rFonts w:eastAsia="Times New Roman" w:cs="Times New Roman"/>
          <w:szCs w:val="24"/>
        </w:rPr>
        <w:t>Το σχέδιο που φέρνετε σήμερα είναι άρτιο και καλά επεξεργασμένο. Και όπως φάνηκε από τη διαδικασία ακρόασης των φορέων, συναντά ευρύτερη επιδοκιμασία του χώρου της έρευνας, ανθρώπων κατά τεκμήριο ικανών να κρίνουν την πληρότητα,</w:t>
      </w:r>
      <w:r>
        <w:rPr>
          <w:rFonts w:eastAsia="Times New Roman" w:cs="Times New Roman"/>
          <w:szCs w:val="24"/>
        </w:rPr>
        <w:t xml:space="preserve"> σε βάθος και μάλιστα με αυστηρά κριτήρια, και να ανιχνεύουν εάν υπάρχουν βαθύτερες επιδιώξεις σκοτεινού τύπου. </w:t>
      </w:r>
    </w:p>
    <w:p w14:paraId="4348E4C3"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Κάνει και κάτι άλλο το σχέδιο νόμου. Καταρρίπτει τον βολικό μύθο ότι δήθεν η Αριστερά δεν ενδιαφέρεται για την αριστεία, ότι δήθεν οδηγεί πρόσω</w:t>
      </w:r>
      <w:r>
        <w:rPr>
          <w:rFonts w:eastAsia="Times New Roman" w:cs="Times New Roman"/>
          <w:szCs w:val="24"/>
        </w:rPr>
        <w:t xml:space="preserve">πα και καταστάσεις σε μια θανατηφόρα εξίσωση προς τα κάτω. </w:t>
      </w:r>
    </w:p>
    <w:p w14:paraId="4348E4C4"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Κυρίαρχη ιδέα και στο παρόν νομοσχέδιο είναι η επιβράβευση των πρώτων ανάμεσα στους πρώτους είτε πρόκειται για πρόσωπα με το σύστημα των υποτροφιών είτε για ερευνητικό έργο. Εγγύηση </w:t>
      </w:r>
      <w:r>
        <w:rPr>
          <w:rFonts w:eastAsia="Times New Roman" w:cs="Times New Roman"/>
          <w:szCs w:val="24"/>
        </w:rPr>
        <w:lastRenderedPageBreak/>
        <w:t>διαφάνειας απο</w:t>
      </w:r>
      <w:r>
        <w:rPr>
          <w:rFonts w:eastAsia="Times New Roman" w:cs="Times New Roman"/>
          <w:szCs w:val="24"/>
        </w:rPr>
        <w:t>τελεί το ότι η ίδια η ερευνητική κοινότητα θα διαμορφώνει το τοπίο μέσα στα πλαίσια του εθνικού στρατηγικού σχεδιασμού για την έρευνα.</w:t>
      </w:r>
    </w:p>
    <w:p w14:paraId="4348E4C5"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Αφού κάνουμε μάλιστα δι’ ολίγων μια μικρή αναφορά στην αναγκαία διάκριση μεταξύ επιστημονικής πρωτοπορίας και ελιτισμού, </w:t>
      </w:r>
      <w:r>
        <w:rPr>
          <w:rFonts w:eastAsia="Times New Roman" w:cs="Times New Roman"/>
          <w:szCs w:val="24"/>
        </w:rPr>
        <w:t xml:space="preserve">η οποία πολλές φορές έχει γίνει, και αφού τονίσουμε ότι το παρόν σχέδιο νόμου φιλοδοξεί να θέσει ως προτεραιότητα την καταπολέμηση της αδιαφάνειας, με τη σημαντική διάταξη του άρθρου 4 και αφού τονίσουμε επίσης ότι δεν αποτελεί μια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ρύθμιση για τη δι</w:t>
      </w:r>
      <w:r>
        <w:rPr>
          <w:rFonts w:eastAsia="Times New Roman" w:cs="Times New Roman"/>
          <w:szCs w:val="24"/>
        </w:rPr>
        <w:t xml:space="preserve">αχείριση απλώς ποσών με τα οποία ξεκινά τη σταδιοδρομία του και δεν είναι ένας ευκαιριακός φορέας διαχείρισης κονδυλίων, αλλά μια μεταρρυθμιστική τομή, θα παρακάμψω ορισμένες παρατηρήσεις που έχουν ήδη απαντηθεί σχετικά με την κανονικότητα των προκηρύξεων </w:t>
      </w:r>
      <w:r>
        <w:rPr>
          <w:rFonts w:eastAsia="Times New Roman" w:cs="Times New Roman"/>
          <w:szCs w:val="24"/>
        </w:rPr>
        <w:t>-για να μην υπερβώ τον χρόνο- και για το ποσοστό των λειτουργικών δαπανών και θα τελειώσω με μια αναγκαία παρατήρηση που ελπίζω, κύριε Πρόεδρε, να μην χαρακτηριστεί εκτός θέματος, επειδή η τροπολογία για τα τηλεοπτικά τελικά δεν εισάγεται σε αυτήν τη συνεδ</w:t>
      </w:r>
      <w:r>
        <w:rPr>
          <w:rFonts w:eastAsia="Times New Roman" w:cs="Times New Roman"/>
          <w:szCs w:val="24"/>
        </w:rPr>
        <w:t>ρίαση:</w:t>
      </w:r>
    </w:p>
    <w:p w14:paraId="4348E4C6"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Φαίνεται ότι επιχειρείται μια γιγαντιαία αντιστροφή της πραγματικότητας, μια απόπειρα διαγραφής της πρόσφατης μνήμης. Δεν υπάρχει άλλη εξήγηση. Η Νέα Δημοκρατία μίλησε για εκβιασμό. Ποιος; Η Νέα Δημοκρατία που στα τέλη του περασμένου χρόνου διέλυσε </w:t>
      </w:r>
      <w:r>
        <w:rPr>
          <w:rFonts w:eastAsia="Times New Roman" w:cs="Times New Roman"/>
          <w:szCs w:val="24"/>
        </w:rPr>
        <w:t xml:space="preserve">εκβιαστικά κάθε προοπτική συναίνεσης και τον ορισμό μελών του ΕΣΡ, με μοναδικό σκοπό να σαμποτάρει την </w:t>
      </w:r>
      <w:proofErr w:type="spellStart"/>
      <w:r>
        <w:rPr>
          <w:rFonts w:eastAsia="Times New Roman" w:cs="Times New Roman"/>
          <w:szCs w:val="24"/>
        </w:rPr>
        <w:t>αδειοδοτική</w:t>
      </w:r>
      <w:proofErr w:type="spellEnd"/>
      <w:r>
        <w:rPr>
          <w:rFonts w:eastAsia="Times New Roman" w:cs="Times New Roman"/>
          <w:szCs w:val="24"/>
        </w:rPr>
        <w:t xml:space="preserve"> διαδικασία.</w:t>
      </w:r>
    </w:p>
    <w:p w14:paraId="4348E4C7"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Ακόμα και τώρα, κυρίες και κύριοι συνάδελφοι, την ώρα που η παράταξη αυτή τίθεται προ των ευθυνών της, η ηγεσία της Νέας Δημοκρατ</w:t>
      </w:r>
      <w:r>
        <w:rPr>
          <w:rFonts w:eastAsia="Times New Roman" w:cs="Times New Roman"/>
          <w:szCs w:val="24"/>
        </w:rPr>
        <w:t>ίας επιμένει στην άρνησή της να προσέλθει τελικά στη διαδικασία ανασύστασης του Εθνικού Ραδιοτηλεοπτικού Συμβουλίου, πράγμα που φαίνεται να εισηγούνται στελέχη της σώφρονα και με συναίσθηση των θεσμικών ευθυνών της παράταξης.</w:t>
      </w:r>
    </w:p>
    <w:p w14:paraId="4348E4C8"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Ίσως η Νέα Δημοκρατία προσπαθε</w:t>
      </w:r>
      <w:r>
        <w:rPr>
          <w:rFonts w:eastAsia="Times New Roman" w:cs="Times New Roman"/>
          <w:szCs w:val="24"/>
        </w:rPr>
        <w:t xml:space="preserve">ί να διορθώσει το αρχικό της λάθος με ένα ακόμα λάθος, να πριμοδοτήσει, δηλαδή, τηλεοπτικό αντάρτικο. Νομίζω ότι υπάρχει καιρός για την ηγεσία της Νέας Δημοκρατίας να αντιληφθεί ότι ανατροπή της νομιμότητας με επάνοδο στο παλιό φαύλο καθεστώς δεν μπορεί </w:t>
      </w:r>
      <w:r>
        <w:rPr>
          <w:rFonts w:eastAsia="Times New Roman" w:cs="Times New Roman"/>
          <w:szCs w:val="24"/>
        </w:rPr>
        <w:lastRenderedPageBreak/>
        <w:t>να</w:t>
      </w:r>
      <w:r>
        <w:rPr>
          <w:rFonts w:eastAsia="Times New Roman" w:cs="Times New Roman"/>
          <w:szCs w:val="24"/>
        </w:rPr>
        <w:t xml:space="preserve"> υπάρξει και να αρχίσει να πολιτεύεται ως υπεύθυνο δημοκρατικό κόμμα και όχι ως προέκταση εκείνων που επί χρόνια είχαν συνηθίσει να λυμαίνονται ανέξοδα το δημόσιο αγαθό των τηλεοπτικών συχνοτήτων.</w:t>
      </w:r>
    </w:p>
    <w:p w14:paraId="4348E4C9"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Ευχαριστώ.</w:t>
      </w:r>
    </w:p>
    <w:p w14:paraId="4348E4CA" w14:textId="77777777" w:rsidR="000F31B3" w:rsidRDefault="009714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48E4CB"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w:t>
      </w:r>
    </w:p>
    <w:p w14:paraId="4348E4CC" w14:textId="77777777" w:rsidR="000F31B3" w:rsidRDefault="009714DC">
      <w:pPr>
        <w:spacing w:after="0" w:line="600" w:lineRule="auto"/>
        <w:ind w:left="-181"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w:t>
      </w:r>
      <w:r>
        <w:rPr>
          <w:rFonts w:eastAsia="Times New Roman"/>
          <w:szCs w:val="24"/>
        </w:rPr>
        <w:t xml:space="preserve">ΖΕΛΟΣ» και ενημερώθηκαν για την ιστορία του κτηρίου και τον τρόπο οργάνωσης και λειτουργίας της Βουλής, είκοσι έξι μαθήτριες και μαθητές και τρεις συνοδοί εκπαιδευτικοί από το Γενικό Λύκειο </w:t>
      </w:r>
      <w:proofErr w:type="spellStart"/>
      <w:r>
        <w:rPr>
          <w:rFonts w:eastAsia="Times New Roman"/>
          <w:szCs w:val="24"/>
        </w:rPr>
        <w:t>Καμινίων</w:t>
      </w:r>
      <w:proofErr w:type="spellEnd"/>
      <w:r>
        <w:rPr>
          <w:rFonts w:eastAsia="Times New Roman"/>
          <w:szCs w:val="24"/>
        </w:rPr>
        <w:t xml:space="preserve"> Πειραιά (</w:t>
      </w:r>
      <w:r>
        <w:rPr>
          <w:rFonts w:eastAsia="Times New Roman"/>
          <w:szCs w:val="24"/>
        </w:rPr>
        <w:t>δεύτερο τμήμα</w:t>
      </w:r>
      <w:r>
        <w:rPr>
          <w:rFonts w:eastAsia="Times New Roman"/>
          <w:szCs w:val="24"/>
        </w:rPr>
        <w:t>).</w:t>
      </w:r>
    </w:p>
    <w:p w14:paraId="4348E4CD" w14:textId="77777777" w:rsidR="000F31B3" w:rsidRDefault="009714DC">
      <w:pPr>
        <w:tabs>
          <w:tab w:val="left" w:pos="6787"/>
        </w:tabs>
        <w:spacing w:after="0" w:line="600" w:lineRule="auto"/>
        <w:ind w:left="-181" w:firstLine="720"/>
        <w:jc w:val="both"/>
        <w:rPr>
          <w:rFonts w:eastAsia="Times New Roman"/>
          <w:szCs w:val="24"/>
        </w:rPr>
      </w:pPr>
      <w:r>
        <w:rPr>
          <w:rFonts w:eastAsia="Times New Roman"/>
          <w:szCs w:val="24"/>
        </w:rPr>
        <w:t>Η Βουλή τούς καλωσορίζει.</w:t>
      </w:r>
    </w:p>
    <w:p w14:paraId="4348E4CE" w14:textId="77777777" w:rsidR="000F31B3" w:rsidRDefault="009714DC">
      <w:pPr>
        <w:tabs>
          <w:tab w:val="left" w:pos="6787"/>
        </w:tabs>
        <w:spacing w:after="0" w:line="600" w:lineRule="auto"/>
        <w:ind w:left="-181" w:firstLine="720"/>
        <w:jc w:val="center"/>
        <w:rPr>
          <w:rFonts w:eastAsia="Times New Roman" w:cs="Times New Roman"/>
          <w:szCs w:val="24"/>
        </w:rPr>
      </w:pPr>
      <w:r>
        <w:rPr>
          <w:rFonts w:eastAsia="Times New Roman" w:cs="Times New Roman"/>
          <w:szCs w:val="24"/>
        </w:rPr>
        <w:t>(Χειρο</w:t>
      </w:r>
      <w:r>
        <w:rPr>
          <w:rFonts w:eastAsia="Times New Roman" w:cs="Times New Roman"/>
          <w:szCs w:val="24"/>
        </w:rPr>
        <w:t>κροτήματα απ’ όλες τις πτέρυγες της Βουλής)</w:t>
      </w:r>
    </w:p>
    <w:p w14:paraId="4348E4CF" w14:textId="77777777" w:rsidR="000F31B3" w:rsidRDefault="009714DC">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lastRenderedPageBreak/>
        <w:t xml:space="preserve">Τον λόγο έχει η κ. </w:t>
      </w:r>
      <w:proofErr w:type="spellStart"/>
      <w:r>
        <w:rPr>
          <w:rFonts w:eastAsia="Times New Roman" w:cs="Times New Roman"/>
          <w:szCs w:val="24"/>
        </w:rPr>
        <w:t>Κατσαβριά</w:t>
      </w:r>
      <w:proofErr w:type="spellEnd"/>
      <w:r>
        <w:rPr>
          <w:rFonts w:eastAsia="Times New Roman" w:cs="Times New Roman"/>
          <w:szCs w:val="24"/>
        </w:rPr>
        <w:t>.</w:t>
      </w:r>
    </w:p>
    <w:p w14:paraId="4348E4D0" w14:textId="77777777" w:rsidR="000F31B3" w:rsidRDefault="009714DC">
      <w:pPr>
        <w:tabs>
          <w:tab w:val="left" w:pos="6787"/>
        </w:tabs>
        <w:spacing w:after="0" w:line="600" w:lineRule="auto"/>
        <w:ind w:left="-181" w:firstLine="720"/>
        <w:jc w:val="both"/>
        <w:rPr>
          <w:rFonts w:eastAsia="Times New Roman" w:cs="Times New Roman"/>
          <w:szCs w:val="24"/>
        </w:rPr>
      </w:pPr>
      <w:r>
        <w:rPr>
          <w:rFonts w:eastAsia="Times New Roman" w:cs="Times New Roman"/>
          <w:b/>
          <w:szCs w:val="24"/>
        </w:rPr>
        <w:t>ΧΡΥΣΟΥΛΑ ΚΑΤΣΑΒΡΙΑ-ΣΙΩΡΟΠΟΥΛΟΥ:</w:t>
      </w:r>
      <w:r>
        <w:rPr>
          <w:rFonts w:eastAsia="Times New Roman" w:cs="Times New Roman"/>
          <w:szCs w:val="24"/>
        </w:rPr>
        <w:t xml:space="preserve"> Ευχαριστώ, κύριε Πρόεδρε.</w:t>
      </w:r>
    </w:p>
    <w:p w14:paraId="4348E4D1" w14:textId="77777777" w:rsidR="000F31B3" w:rsidRDefault="009714DC">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 xml:space="preserve">Κυρία Αντωνίου, θα αναφερθώ στην τροπολογία σας στην οποία αναφερθήκατε στην τοποθέτησή σας πριν λίγο. Μήπως οφείλετε μια </w:t>
      </w:r>
      <w:r>
        <w:rPr>
          <w:rFonts w:eastAsia="Times New Roman" w:cs="Times New Roman"/>
          <w:szCs w:val="24"/>
        </w:rPr>
        <w:t>εξήγηση, μια συγγνώμη...</w:t>
      </w:r>
    </w:p>
    <w:p w14:paraId="4348E4D2" w14:textId="77777777" w:rsidR="000F31B3" w:rsidRDefault="009714DC">
      <w:pPr>
        <w:tabs>
          <w:tab w:val="left" w:pos="6787"/>
        </w:tabs>
        <w:spacing w:after="0" w:line="600" w:lineRule="auto"/>
        <w:ind w:left="-181"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Δεν έχω δική μου. Εννοείτε την τροπολογία της Νέας Δημοκρατίας;</w:t>
      </w:r>
    </w:p>
    <w:p w14:paraId="4348E4D3" w14:textId="77777777" w:rsidR="000F31B3" w:rsidRDefault="009714DC">
      <w:pPr>
        <w:tabs>
          <w:tab w:val="left" w:pos="6787"/>
        </w:tabs>
        <w:spacing w:after="0" w:line="600" w:lineRule="auto"/>
        <w:ind w:left="-181" w:firstLine="720"/>
        <w:jc w:val="both"/>
        <w:rPr>
          <w:rFonts w:eastAsia="Times New Roman" w:cs="Times New Roman"/>
          <w:szCs w:val="24"/>
        </w:rPr>
      </w:pPr>
      <w:r>
        <w:rPr>
          <w:rFonts w:eastAsia="Times New Roman" w:cs="Times New Roman"/>
          <w:b/>
          <w:szCs w:val="24"/>
        </w:rPr>
        <w:t>ΧΡΥΣΟΥΛΑ ΚΑΤΣΑΒΡΙΑ-ΣΙΩΡΟΠΟΥΛΟΥ:</w:t>
      </w:r>
      <w:r>
        <w:rPr>
          <w:rFonts w:eastAsia="Times New Roman" w:cs="Times New Roman"/>
          <w:szCs w:val="24"/>
        </w:rPr>
        <w:t xml:space="preserve"> Τη δικιά σας, της Νέας Δημοκρατίας.</w:t>
      </w:r>
    </w:p>
    <w:p w14:paraId="4348E4D4" w14:textId="77777777" w:rsidR="000F31B3" w:rsidRDefault="009714DC">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Μήπως, λοιπόν, οφείλετε μία συγγνώμη σε όλους αυτούς που κινδυνεύουν να χάσουν τα σ</w:t>
      </w:r>
      <w:r>
        <w:rPr>
          <w:rFonts w:eastAsia="Times New Roman" w:cs="Times New Roman"/>
          <w:szCs w:val="24"/>
        </w:rPr>
        <w:t>πίτια τους, μία εξήγηση για ποιον λόγο βρέθηκαν σε αυτήν την κατάσταση; Προς τι όλο αυτό το όψιμο ενδιαφέρον σας...</w:t>
      </w:r>
    </w:p>
    <w:p w14:paraId="4348E4D5" w14:textId="77777777" w:rsidR="000F31B3" w:rsidRDefault="009714DC">
      <w:pPr>
        <w:tabs>
          <w:tab w:val="left" w:pos="6787"/>
        </w:tabs>
        <w:spacing w:after="0" w:line="600" w:lineRule="auto"/>
        <w:ind w:left="-181"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Εσείς κυβερνάτε. Μην μπερδεύεστε.</w:t>
      </w:r>
    </w:p>
    <w:p w14:paraId="4348E4D6" w14:textId="77777777" w:rsidR="000F31B3" w:rsidRDefault="009714DC">
      <w:pPr>
        <w:tabs>
          <w:tab w:val="left" w:pos="6787"/>
        </w:tabs>
        <w:spacing w:after="0" w:line="600" w:lineRule="auto"/>
        <w:ind w:left="-181" w:firstLine="720"/>
        <w:jc w:val="both"/>
        <w:rPr>
          <w:rFonts w:eastAsia="Times New Roman" w:cs="Times New Roman"/>
          <w:szCs w:val="24"/>
        </w:rPr>
      </w:pPr>
      <w:r>
        <w:rPr>
          <w:rFonts w:eastAsia="Times New Roman" w:cs="Times New Roman"/>
          <w:b/>
          <w:szCs w:val="24"/>
        </w:rPr>
        <w:t>ΧΡΥΣΟΥΛΑ ΚΑΤΣΑΒΡΙΑ-ΣΙΩΡΟΠΟΥΛΟΥ:</w:t>
      </w:r>
      <w:r>
        <w:rPr>
          <w:rFonts w:eastAsia="Times New Roman" w:cs="Times New Roman"/>
          <w:szCs w:val="24"/>
        </w:rPr>
        <w:t xml:space="preserve"> Ναι, αλλά πριν από εμάς κυβερνήσατε εσείς για πάρα πολλά χ</w:t>
      </w:r>
      <w:r>
        <w:rPr>
          <w:rFonts w:eastAsia="Times New Roman" w:cs="Times New Roman"/>
          <w:szCs w:val="24"/>
        </w:rPr>
        <w:t>ρόνια και μας κληρονομήσατε μία πολύ άσχημη κατάσταση.</w:t>
      </w:r>
    </w:p>
    <w:p w14:paraId="4348E4D7" w14:textId="77777777" w:rsidR="000F31B3" w:rsidRDefault="009714DC">
      <w:pPr>
        <w:tabs>
          <w:tab w:val="left" w:pos="6787"/>
        </w:tabs>
        <w:spacing w:after="0" w:line="600" w:lineRule="auto"/>
        <w:ind w:left="-181" w:firstLine="720"/>
        <w:jc w:val="both"/>
        <w:rPr>
          <w:rFonts w:eastAsia="Times New Roman" w:cs="Times New Roman"/>
          <w:szCs w:val="24"/>
        </w:rPr>
      </w:pPr>
      <w:r>
        <w:rPr>
          <w:rFonts w:eastAsia="Times New Roman" w:cs="Times New Roman"/>
          <w:b/>
          <w:szCs w:val="24"/>
        </w:rPr>
        <w:lastRenderedPageBreak/>
        <w:t>ΜΑΡΙΑ ΑΝΤΩΝΙΟΥ:</w:t>
      </w:r>
      <w:r>
        <w:rPr>
          <w:rFonts w:eastAsia="Times New Roman" w:cs="Times New Roman"/>
          <w:szCs w:val="24"/>
        </w:rPr>
        <w:t xml:space="preserve"> Κοντεύετε δύο χρόνια. Εσείς κυβερνάτε.</w:t>
      </w:r>
    </w:p>
    <w:p w14:paraId="4348E4D8" w14:textId="77777777" w:rsidR="000F31B3" w:rsidRDefault="009714DC">
      <w:pPr>
        <w:tabs>
          <w:tab w:val="left" w:pos="6787"/>
        </w:tabs>
        <w:spacing w:after="0" w:line="600" w:lineRule="auto"/>
        <w:ind w:left="-181"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παρακαλώ.</w:t>
      </w:r>
    </w:p>
    <w:p w14:paraId="4348E4D9" w14:textId="77777777" w:rsidR="000F31B3" w:rsidRDefault="009714DC">
      <w:pPr>
        <w:tabs>
          <w:tab w:val="left" w:pos="6787"/>
        </w:tabs>
        <w:spacing w:after="0" w:line="600" w:lineRule="auto"/>
        <w:ind w:left="-181" w:firstLine="720"/>
        <w:jc w:val="both"/>
        <w:rPr>
          <w:rFonts w:eastAsia="Times New Roman" w:cs="Times New Roman"/>
          <w:szCs w:val="24"/>
        </w:rPr>
      </w:pPr>
      <w:r>
        <w:rPr>
          <w:rFonts w:eastAsia="Times New Roman" w:cs="Times New Roman"/>
          <w:b/>
          <w:szCs w:val="24"/>
        </w:rPr>
        <w:t>ΧΡΥΣΟΥΛΑ ΚΑΤΣΑΒΡΙΑ-ΣΙΩΡΟΠΟΥΛΟΥ:</w:t>
      </w:r>
      <w:r>
        <w:rPr>
          <w:rFonts w:eastAsia="Times New Roman" w:cs="Times New Roman"/>
          <w:szCs w:val="24"/>
        </w:rPr>
        <w:t xml:space="preserve"> Προς τι, λοιπόν, αυτό το όψιμο ενδιαφέρον σας, όταν μάλιστα ο</w:t>
      </w:r>
      <w:r>
        <w:rPr>
          <w:rFonts w:eastAsia="Times New Roman" w:cs="Times New Roman"/>
          <w:szCs w:val="24"/>
        </w:rPr>
        <w:t xml:space="preserve"> Πρωθυπουργός μας...</w:t>
      </w:r>
    </w:p>
    <w:p w14:paraId="4348E4DA" w14:textId="77777777" w:rsidR="000F31B3" w:rsidRDefault="009714DC">
      <w:pPr>
        <w:tabs>
          <w:tab w:val="left" w:pos="6787"/>
        </w:tabs>
        <w:spacing w:after="0" w:line="600" w:lineRule="auto"/>
        <w:ind w:left="-181"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Σας πειράζει το όψιμο ενδιαφέρον το δικό μας;</w:t>
      </w:r>
    </w:p>
    <w:p w14:paraId="4348E4DB" w14:textId="77777777" w:rsidR="000F31B3" w:rsidRDefault="009714DC">
      <w:pPr>
        <w:tabs>
          <w:tab w:val="left" w:pos="6787"/>
        </w:tabs>
        <w:spacing w:after="0" w:line="600" w:lineRule="auto"/>
        <w:ind w:left="-181"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Κυρία Αντωνίου, θα απαντήσετε, όταν πάρετε τον λόγο.</w:t>
      </w:r>
    </w:p>
    <w:p w14:paraId="4348E4DC" w14:textId="77777777" w:rsidR="000F31B3" w:rsidRDefault="009714DC">
      <w:pPr>
        <w:tabs>
          <w:tab w:val="left" w:pos="6787"/>
        </w:tabs>
        <w:spacing w:after="0" w:line="600" w:lineRule="auto"/>
        <w:ind w:left="-181" w:firstLine="720"/>
        <w:jc w:val="both"/>
        <w:rPr>
          <w:rFonts w:eastAsia="Times New Roman" w:cs="Times New Roman"/>
          <w:szCs w:val="24"/>
        </w:rPr>
      </w:pPr>
      <w:r>
        <w:rPr>
          <w:rFonts w:eastAsia="Times New Roman" w:cs="Times New Roman"/>
          <w:b/>
          <w:szCs w:val="24"/>
        </w:rPr>
        <w:t>ΧΡΥΣΟΥΛΑ ΚΑΤΣΑΒΡΙΑ-ΣΙΩΡΟΠΟΥΛΟΥ:</w:t>
      </w:r>
      <w:r>
        <w:rPr>
          <w:rFonts w:eastAsia="Times New Roman" w:cs="Times New Roman"/>
          <w:szCs w:val="24"/>
        </w:rPr>
        <w:t xml:space="preserve"> Αφήστε με να ολοκληρώσω. Προς τι αυτό το όψιμο ενδιαφέρον σας, όταν μάλιστα ο Πρωθυπουργός μας δεσμεύτηκε για τη ρύθμιση των ζητημάτων των οφειλών των δανειοληπτών προς το δημόσιο και...</w:t>
      </w:r>
    </w:p>
    <w:p w14:paraId="4348E4DD" w14:textId="77777777" w:rsidR="000F31B3" w:rsidRDefault="009714DC">
      <w:pPr>
        <w:tabs>
          <w:tab w:val="left" w:pos="6787"/>
        </w:tabs>
        <w:spacing w:after="0" w:line="600" w:lineRule="auto"/>
        <w:ind w:left="-181"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Αυτό είπα. Ιδού η Ρόδος ιδού και το πήδημα!</w:t>
      </w:r>
    </w:p>
    <w:p w14:paraId="4348E4DE" w14:textId="77777777" w:rsidR="000F31B3" w:rsidRDefault="009714DC">
      <w:pPr>
        <w:tabs>
          <w:tab w:val="left" w:pos="6787"/>
        </w:tabs>
        <w:spacing w:after="0" w:line="600" w:lineRule="auto"/>
        <w:ind w:left="-181" w:firstLine="720"/>
        <w:jc w:val="both"/>
        <w:rPr>
          <w:rFonts w:eastAsia="Times New Roman" w:cs="Times New Roman"/>
          <w:b/>
          <w:szCs w:val="24"/>
        </w:rPr>
      </w:pPr>
      <w:r>
        <w:rPr>
          <w:rFonts w:eastAsia="Times New Roman" w:cs="Times New Roman"/>
          <w:b/>
          <w:szCs w:val="24"/>
        </w:rPr>
        <w:lastRenderedPageBreak/>
        <w:t>ΧΡΥΣΟΥΛΑ</w:t>
      </w:r>
      <w:r>
        <w:rPr>
          <w:rFonts w:eastAsia="Times New Roman" w:cs="Times New Roman"/>
          <w:b/>
          <w:szCs w:val="24"/>
        </w:rPr>
        <w:t xml:space="preserve"> ΚΑΤΣΑΒΡΙΑ-ΣΙΩΡΟΠΟΥΛΟΥ: </w:t>
      </w:r>
      <w:r>
        <w:rPr>
          <w:rFonts w:eastAsia="Times New Roman" w:cs="Times New Roman"/>
          <w:szCs w:val="24"/>
        </w:rPr>
        <w:t>Παραβιάζετε ανοικτές πόρτες, κ. Αντωνίου, γιατί θέλετε να δημιουργήσετε εντυπώσεις και μόνον γι’ αυτό.</w:t>
      </w:r>
      <w:r>
        <w:rPr>
          <w:rFonts w:eastAsia="Times New Roman" w:cs="Times New Roman"/>
          <w:b/>
          <w:szCs w:val="24"/>
        </w:rPr>
        <w:t xml:space="preserve"> </w:t>
      </w:r>
    </w:p>
    <w:p w14:paraId="4348E4DF" w14:textId="77777777" w:rsidR="000F31B3" w:rsidRDefault="009714DC">
      <w:pPr>
        <w:tabs>
          <w:tab w:val="left" w:pos="6787"/>
        </w:tabs>
        <w:spacing w:after="0" w:line="600" w:lineRule="auto"/>
        <w:ind w:left="-181"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Κυρία Αντωνίου, σας παρακαλώ.</w:t>
      </w:r>
    </w:p>
    <w:p w14:paraId="4348E4E0" w14:textId="77777777" w:rsidR="000F31B3" w:rsidRDefault="009714DC">
      <w:pPr>
        <w:tabs>
          <w:tab w:val="left" w:pos="6787"/>
        </w:tabs>
        <w:spacing w:after="0" w:line="600" w:lineRule="auto"/>
        <w:ind w:left="-181"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Ναι, αλλά αναφέρθηκε στην τροπολογία μας. </w:t>
      </w:r>
    </w:p>
    <w:p w14:paraId="4348E4E1" w14:textId="77777777" w:rsidR="000F31B3" w:rsidRDefault="009714DC">
      <w:pPr>
        <w:tabs>
          <w:tab w:val="left" w:pos="6787"/>
        </w:tabs>
        <w:spacing w:after="0" w:line="600" w:lineRule="auto"/>
        <w:ind w:left="-181" w:firstLine="720"/>
        <w:jc w:val="both"/>
        <w:rPr>
          <w:rFonts w:eastAsia="Times New Roman" w:cs="Times New Roman"/>
          <w:szCs w:val="24"/>
        </w:rPr>
      </w:pPr>
      <w:r>
        <w:rPr>
          <w:rFonts w:eastAsia="Times New Roman" w:cs="Times New Roman"/>
          <w:b/>
          <w:szCs w:val="24"/>
        </w:rPr>
        <w:t>ΧΡΥΣΟΥ</w:t>
      </w:r>
      <w:r>
        <w:rPr>
          <w:rFonts w:eastAsia="Times New Roman" w:cs="Times New Roman"/>
          <w:b/>
          <w:szCs w:val="24"/>
        </w:rPr>
        <w:t>ΛΑ ΚΑΤΣΑΒΡΙΑ-ΣΙΩΡΟΠΟΥΛΟΥ:</w:t>
      </w:r>
      <w:r>
        <w:rPr>
          <w:rFonts w:eastAsia="Times New Roman" w:cs="Times New Roman"/>
          <w:szCs w:val="24"/>
        </w:rPr>
        <w:t xml:space="preserve"> Πάει πολύ, λοιπόν, να παίζετε εσείς τους όψιμους σωτήρες αυτού του τόπου και του λαού, όταν είστε οι βασικοί ένοχοι μαζί με το ΠΑΣΟΚ.</w:t>
      </w:r>
    </w:p>
    <w:p w14:paraId="4348E4E2" w14:textId="77777777" w:rsidR="000F31B3" w:rsidRDefault="009714DC">
      <w:pPr>
        <w:tabs>
          <w:tab w:val="left" w:pos="6787"/>
        </w:tabs>
        <w:spacing w:after="0" w:line="600" w:lineRule="auto"/>
        <w:ind w:left="-181"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Κάντε την τότε αποδεκτή.</w:t>
      </w:r>
    </w:p>
    <w:p w14:paraId="4348E4E3" w14:textId="77777777" w:rsidR="000F31B3" w:rsidRDefault="009714DC">
      <w:pPr>
        <w:tabs>
          <w:tab w:val="left" w:pos="6787"/>
        </w:tabs>
        <w:spacing w:after="0" w:line="600" w:lineRule="auto"/>
        <w:ind w:left="-181" w:firstLine="720"/>
        <w:jc w:val="both"/>
        <w:rPr>
          <w:rFonts w:eastAsia="Times New Roman" w:cs="Times New Roman"/>
          <w:szCs w:val="24"/>
        </w:rPr>
      </w:pPr>
      <w:r>
        <w:rPr>
          <w:rFonts w:eastAsia="Times New Roman" w:cs="Times New Roman"/>
          <w:b/>
          <w:szCs w:val="24"/>
        </w:rPr>
        <w:t>ΧΡΥΣΟΥΛΑ ΚΑΤΣΑΒΡΙΑ-ΣΙΩΡΟΠΟΥΛΟΥ:</w:t>
      </w:r>
      <w:r>
        <w:rPr>
          <w:rFonts w:eastAsia="Times New Roman" w:cs="Times New Roman"/>
          <w:szCs w:val="24"/>
        </w:rPr>
        <w:t xml:space="preserve"> Τώρα στο θέμα μας.</w:t>
      </w:r>
    </w:p>
    <w:p w14:paraId="4348E4E4" w14:textId="77777777" w:rsidR="000F31B3" w:rsidRDefault="009714DC">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Κυρί</w:t>
      </w:r>
      <w:r>
        <w:rPr>
          <w:rFonts w:eastAsia="Times New Roman" w:cs="Times New Roman"/>
          <w:szCs w:val="24"/>
        </w:rPr>
        <w:t>ες και κύριοι Υπουργοί, κυρίες και κύριοι συνάδελφοι, για έναν περίεργο λόγο οτιδήποτε αφορά τις προωθητικές δυνάμεις της ελληνικής κοινωνίας και οικονομίας ήταν πάντοτε ο φτωχός συγγενής του προϋπολογισμού.</w:t>
      </w:r>
    </w:p>
    <w:p w14:paraId="4348E4E5" w14:textId="77777777" w:rsidR="000F31B3" w:rsidRDefault="009714DC">
      <w:pPr>
        <w:spacing w:after="0" w:line="600" w:lineRule="auto"/>
        <w:ind w:firstLine="720"/>
        <w:jc w:val="both"/>
        <w:rPr>
          <w:rFonts w:eastAsia="Times New Roman"/>
          <w:szCs w:val="24"/>
        </w:rPr>
      </w:pPr>
      <w:r>
        <w:rPr>
          <w:rFonts w:eastAsia="Times New Roman"/>
          <w:szCs w:val="24"/>
        </w:rPr>
        <w:lastRenderedPageBreak/>
        <w:t>Για παράδειγμα, η έρευνα και ο πολιτισμός συγκέν</w:t>
      </w:r>
      <w:r>
        <w:rPr>
          <w:rFonts w:eastAsia="Times New Roman"/>
          <w:szCs w:val="24"/>
        </w:rPr>
        <w:t>τρωναν υψηλόφρονες θεωρητικές προσεγγίσεις, αλλά δυστυχώς ανεπαρκή θεσμική θωράκιση και ελάχιστη χρηματοδότηση. Αυτή η μεταχείριση υπέκρυπτε σαφώς την έλλειψη πολιτικής βούλησης, καθώς η προϊούσα προσαρμογή του παλιού πολιτικού συστήματος στον αυτόματο πιλ</w:t>
      </w:r>
      <w:r>
        <w:rPr>
          <w:rFonts w:eastAsia="Times New Roman"/>
          <w:szCs w:val="24"/>
        </w:rPr>
        <w:t>ότο του νεοφιλελευθερισμού δεν άφηνε περιθώρια για ένα κάποιο στρατηγικό σχεδιασμό.</w:t>
      </w:r>
    </w:p>
    <w:p w14:paraId="4348E4E6" w14:textId="77777777" w:rsidR="000F31B3" w:rsidRDefault="009714DC">
      <w:pPr>
        <w:spacing w:after="0" w:line="600" w:lineRule="auto"/>
        <w:ind w:firstLine="720"/>
        <w:jc w:val="both"/>
        <w:rPr>
          <w:rFonts w:eastAsia="Times New Roman"/>
          <w:szCs w:val="24"/>
        </w:rPr>
      </w:pPr>
      <w:r>
        <w:rPr>
          <w:rFonts w:eastAsia="Times New Roman"/>
          <w:szCs w:val="24"/>
        </w:rPr>
        <w:t>Ήδη η αύξηση των δαπανών για την έρευνα, μικρή σε απόλυτους αριθμούς, αλλά γενναία ως ποσοστό επί του ΑΕΠ, που αγγίζει πια το 0,96%, σηματοδοτεί μία νέα αντίστροφη κατεύθυν</w:t>
      </w:r>
      <w:r>
        <w:rPr>
          <w:rFonts w:eastAsia="Times New Roman"/>
          <w:szCs w:val="24"/>
        </w:rPr>
        <w:t>ση σε σχέση με το παρελθόν. Πρόκειται για μια κατεύθυνση προς την οικονομία της γνώσης που αποκτά καίρια σημασία στο σημερινό οικονομικό περιβάλλον που έχει διαμορφώσει η πολύχρονη κρίση.</w:t>
      </w:r>
    </w:p>
    <w:p w14:paraId="4348E4E7" w14:textId="77777777" w:rsidR="000F31B3" w:rsidRDefault="009714DC">
      <w:pPr>
        <w:spacing w:after="0" w:line="600" w:lineRule="auto"/>
        <w:ind w:firstLine="720"/>
        <w:jc w:val="both"/>
        <w:rPr>
          <w:rFonts w:eastAsia="Times New Roman"/>
          <w:szCs w:val="24"/>
        </w:rPr>
      </w:pPr>
      <w:r>
        <w:rPr>
          <w:rFonts w:eastAsia="Times New Roman"/>
          <w:szCs w:val="24"/>
        </w:rPr>
        <w:t>Το καινούργιο που έρχεται σήμερα με το υπό συζήτηση σχέδιο νόμου είν</w:t>
      </w:r>
      <w:r>
        <w:rPr>
          <w:rFonts w:eastAsia="Times New Roman"/>
          <w:szCs w:val="24"/>
        </w:rPr>
        <w:t xml:space="preserve">αι πρώτον, ότι δημιουργείται ένας νέος φορέας, το Ελληνικό Ίδρυμα Έρευνας και Τεχνολογίας και δεύτερον, το γεγονός ότι αυτή η </w:t>
      </w:r>
      <w:r>
        <w:rPr>
          <w:rFonts w:eastAsia="Times New Roman"/>
          <w:szCs w:val="24"/>
        </w:rPr>
        <w:lastRenderedPageBreak/>
        <w:t xml:space="preserve">Κυβέρνηση χρησιμοποιεί ένα δυναμικό εργαλείο χρηματοδότησης, την Ευρωπαϊκή Τράπεζα Επενδύσεων, πράγμα που σημαίνει ότι αυξάνονται </w:t>
      </w:r>
      <w:r>
        <w:rPr>
          <w:rFonts w:eastAsia="Times New Roman"/>
          <w:szCs w:val="24"/>
        </w:rPr>
        <w:t>ουσιαστικά οι πόροι που διατίθενται για την έρευνα, αλλά και για την επιχορήγηση νεοφυών επιχειρήσεων που θα αναπτύσσουν ερευνητικά προγράμματα και για χορήγηση υποτροφιών για έρευνα και καινοτομία.</w:t>
      </w:r>
    </w:p>
    <w:p w14:paraId="4348E4E8" w14:textId="77777777" w:rsidR="000F31B3" w:rsidRDefault="009714DC">
      <w:pPr>
        <w:spacing w:after="0" w:line="600" w:lineRule="auto"/>
        <w:ind w:firstLine="720"/>
        <w:jc w:val="both"/>
        <w:rPr>
          <w:rFonts w:eastAsia="Times New Roman"/>
          <w:szCs w:val="24"/>
        </w:rPr>
      </w:pPr>
      <w:r>
        <w:rPr>
          <w:rFonts w:eastAsia="Times New Roman"/>
          <w:szCs w:val="24"/>
        </w:rPr>
        <w:t>Η Αξιωματική Αντιπολίτευση λέει ότι παίρνουμε και πάλι δα</w:t>
      </w:r>
      <w:r>
        <w:rPr>
          <w:rFonts w:eastAsia="Times New Roman"/>
          <w:szCs w:val="24"/>
        </w:rPr>
        <w:t>νεικά και ότι θα προκληθεί μια επιπλέον δαπάνη του προϋπολογισμού και ακόμη ότι οι πόροι αυτοί θα ήταν καλύτερο να διοχετευτούν στα καθαρά ιδιωτικά χέρια. Μα, τόσο πολύ έχει τυφλωθεί η Νέα Δημοκρατία; Οι σπουδαγμένοι στο Χάρβαρντ δεν έμαθαν ότι αξίζει να δ</w:t>
      </w:r>
      <w:r>
        <w:rPr>
          <w:rFonts w:eastAsia="Times New Roman"/>
          <w:szCs w:val="24"/>
        </w:rPr>
        <w:t>ανείζεται μια χώρα για τέτοιες επενδύσεις; Θέλουν την έρευνα υποταγμένη στην αγορά; Ή μήπως θέλουν να δανειζόμαστε μόνο και μόνο για να τα παίρνουν οι «κουμπάροι» και οι «ημέτεροι»;</w:t>
      </w:r>
    </w:p>
    <w:p w14:paraId="4348E4E9" w14:textId="77777777" w:rsidR="000F31B3" w:rsidRDefault="009714DC">
      <w:pPr>
        <w:spacing w:after="0" w:line="600" w:lineRule="auto"/>
        <w:ind w:firstLine="720"/>
        <w:jc w:val="both"/>
        <w:rPr>
          <w:rFonts w:eastAsia="Times New Roman"/>
          <w:szCs w:val="24"/>
        </w:rPr>
      </w:pPr>
      <w:r>
        <w:rPr>
          <w:rFonts w:eastAsia="Times New Roman"/>
          <w:szCs w:val="24"/>
        </w:rPr>
        <w:t>Μία άλλη κριτική υποστηρίζει ακριβώς το αντίθετο, ότι δηλαδή οι πόροι αυτο</w:t>
      </w:r>
      <w:r>
        <w:rPr>
          <w:rFonts w:eastAsia="Times New Roman"/>
          <w:szCs w:val="24"/>
        </w:rPr>
        <w:t>ί θα δοθούν για τη στήριξη της κακής επιχειρηματικότητας και για τη διαιώνιση του καπιταλισμού.</w:t>
      </w:r>
    </w:p>
    <w:p w14:paraId="4348E4EA" w14:textId="77777777" w:rsidR="000F31B3" w:rsidRDefault="009714DC">
      <w:pPr>
        <w:spacing w:after="0" w:line="600" w:lineRule="auto"/>
        <w:ind w:firstLine="720"/>
        <w:jc w:val="both"/>
        <w:rPr>
          <w:rFonts w:eastAsia="Times New Roman"/>
          <w:szCs w:val="24"/>
        </w:rPr>
      </w:pPr>
      <w:r>
        <w:rPr>
          <w:rFonts w:eastAsia="Times New Roman"/>
          <w:szCs w:val="24"/>
        </w:rPr>
        <w:lastRenderedPageBreak/>
        <w:t>Κυρίες και κύριοι, δεν πρόκειται για τίποτα από τα δύο. Πρόκειται πολύ απλά για την προσπάθεια να αξιοποιήσει η χώρα κάθε δυνατότητα να παρακάμψει τις πολιτικές</w:t>
      </w:r>
      <w:r>
        <w:rPr>
          <w:rFonts w:eastAsia="Times New Roman"/>
          <w:szCs w:val="24"/>
        </w:rPr>
        <w:t xml:space="preserve"> της λιτότητας, έστω και με αυτά τα 240 εκατομμύρια της Ευρωπαϊκής Τράπεζας Επενδύσεων. Η χρηματοδότηση ερευνητικών προγραμμάτων με αυτό το εργαλείο εξασφαλίζει ευελιξία και ταχύτητα, καθώς δεν θα υπάρχει γεωγραφικός ή θεσμικός περιορισμός. </w:t>
      </w:r>
    </w:p>
    <w:p w14:paraId="4348E4EB" w14:textId="77777777" w:rsidR="000F31B3" w:rsidRDefault="009714DC">
      <w:pPr>
        <w:spacing w:after="0" w:line="600" w:lineRule="auto"/>
        <w:ind w:firstLine="720"/>
        <w:jc w:val="both"/>
        <w:rPr>
          <w:rFonts w:eastAsia="Times New Roman"/>
          <w:szCs w:val="24"/>
        </w:rPr>
      </w:pPr>
      <w:r>
        <w:rPr>
          <w:rFonts w:eastAsia="Times New Roman"/>
          <w:szCs w:val="24"/>
        </w:rPr>
        <w:t>Με τον τρόπο α</w:t>
      </w:r>
      <w:r>
        <w:rPr>
          <w:rFonts w:eastAsia="Times New Roman"/>
          <w:szCs w:val="24"/>
        </w:rPr>
        <w:t>υτό τα ΑΕΙ και οι δημόσιοι ερευνητικοί και τεχνολογικοί φορείς της χώρας θα μπορέσουν να αναλάβουν πρωτότυπες ερευνητικές πρωτοβουλίες και να προσελκύσουν ερευνητές υψηλού επιπέδου με τη χορήγηση υποτροφιών. Με αυτά τα χρήματα θα ανακοπεί η φυγή του επιστη</w:t>
      </w:r>
      <w:r>
        <w:rPr>
          <w:rFonts w:eastAsia="Times New Roman"/>
          <w:szCs w:val="24"/>
        </w:rPr>
        <w:t xml:space="preserve">μονικού μας δυναμικού στο εξωτερικό εξαιτίας της πολύχρονης κρίσης. </w:t>
      </w:r>
    </w:p>
    <w:p w14:paraId="4348E4EC" w14:textId="77777777" w:rsidR="000F31B3" w:rsidRDefault="009714DC">
      <w:pPr>
        <w:spacing w:after="0" w:line="600" w:lineRule="auto"/>
        <w:ind w:firstLine="720"/>
        <w:jc w:val="both"/>
        <w:rPr>
          <w:rFonts w:eastAsia="Times New Roman"/>
          <w:szCs w:val="24"/>
        </w:rPr>
      </w:pPr>
      <w:r>
        <w:rPr>
          <w:rFonts w:eastAsia="Times New Roman"/>
          <w:szCs w:val="24"/>
        </w:rPr>
        <w:t>Είναι ένας σπουδαίος στόχος που επιδιώκεται με αυτό το νομοσχέδιο, γιατί είναι αδιανόητο οι νέοι επιστήμονες, για τους οποίους η χώρα επένδυσε πολλά για την εκπαίδευσή τους, να αξιοποιούν</w:t>
      </w:r>
      <w:r>
        <w:rPr>
          <w:rFonts w:eastAsia="Times New Roman"/>
          <w:szCs w:val="24"/>
        </w:rPr>
        <w:t xml:space="preserve">ται από αναπτυγμένες οικονομίες κι όχι από τη δική μας που τους έχει ανάγκη. </w:t>
      </w:r>
    </w:p>
    <w:p w14:paraId="4348E4ED" w14:textId="77777777" w:rsidR="000F31B3" w:rsidRDefault="009714DC">
      <w:pPr>
        <w:spacing w:after="0" w:line="600" w:lineRule="auto"/>
        <w:ind w:firstLine="720"/>
        <w:jc w:val="both"/>
        <w:rPr>
          <w:rFonts w:eastAsia="Times New Roman"/>
          <w:szCs w:val="24"/>
        </w:rPr>
      </w:pPr>
      <w:r>
        <w:rPr>
          <w:rFonts w:eastAsia="Times New Roman"/>
          <w:szCs w:val="24"/>
        </w:rPr>
        <w:lastRenderedPageBreak/>
        <w:t>Κυρίως, όμως, είναι αδιανόητο η Ελλάδα να ακυρώνει τα όνειρα και τις ελπίδες της ελληνικής οικογένειας και των παιδιών της. Ποιος μπορεί να μην το θέλει αυτό; Ποιος μπορεί να κοι</w:t>
      </w:r>
      <w:r>
        <w:rPr>
          <w:rFonts w:eastAsia="Times New Roman"/>
          <w:szCs w:val="24"/>
        </w:rPr>
        <w:t xml:space="preserve">τάξει τέσσερις χιλιάδες νέους επιστήμονες και ερευνητές στα μάτια και να τους δείξει την έξοδο από τη χώρα; Σε αυτούς τους νέους εμείς, λοιπόν, εστιάζουμε. Σε αυτούς τους νέους επενδύουμε. Σε αυτούς τους νέους στηριζόμαστε και τα προβλήματα αυτών των νέων </w:t>
      </w:r>
      <w:r>
        <w:rPr>
          <w:rFonts w:eastAsia="Times New Roman"/>
          <w:szCs w:val="24"/>
        </w:rPr>
        <w:t>είναι που καθοδηγούν τις πολιτικές αυτής της Κυβέρνησης.</w:t>
      </w:r>
    </w:p>
    <w:p w14:paraId="4348E4EE" w14:textId="77777777" w:rsidR="000F31B3" w:rsidRDefault="009714DC">
      <w:pPr>
        <w:spacing w:after="0" w:line="600" w:lineRule="auto"/>
        <w:ind w:firstLine="720"/>
        <w:jc w:val="both"/>
        <w:rPr>
          <w:rFonts w:eastAsia="Times New Roman"/>
          <w:szCs w:val="24"/>
        </w:rPr>
      </w:pPr>
      <w:r>
        <w:rPr>
          <w:rFonts w:eastAsia="Times New Roman"/>
          <w:szCs w:val="24"/>
        </w:rPr>
        <w:t>Ένας άλλος στόχος με υψηλή προτεραιότητα είναι το γεγονός ότι η εθνική στρατηγική για την έρευνα και την καινοτομία αποκτά βάθος και προοπτική, σε αντίθεση με ό,τι συνέβαινε μέχρι σήμερα, καθώς αρκού</w:t>
      </w:r>
      <w:r>
        <w:rPr>
          <w:rFonts w:eastAsia="Times New Roman"/>
          <w:szCs w:val="24"/>
        </w:rPr>
        <w:t xml:space="preserve">νταν στα περισσεύματα, στα ψίχουλα του κρατικού προϋπολογισμού και του ΕΣΠΑ. </w:t>
      </w:r>
    </w:p>
    <w:p w14:paraId="4348E4EF" w14:textId="77777777" w:rsidR="000F31B3" w:rsidRDefault="009714DC">
      <w:pPr>
        <w:spacing w:after="0" w:line="600" w:lineRule="auto"/>
        <w:ind w:firstLine="720"/>
        <w:jc w:val="both"/>
        <w:rPr>
          <w:rFonts w:eastAsia="Times New Roman"/>
          <w:szCs w:val="24"/>
        </w:rPr>
      </w:pPr>
      <w:r>
        <w:rPr>
          <w:rFonts w:eastAsia="Times New Roman"/>
          <w:szCs w:val="24"/>
        </w:rPr>
        <w:t xml:space="preserve">Γιατί αλήθεια θα έπρεπε να διαιωνίζεται η λογική του «έτσι, χωρίς πρόγραμμα»; Για εμάς για την κυβερνητική πλειοψηφία, η αλλαγή του αναπτυξιακού υποδείγματος απαιτεί την </w:t>
      </w:r>
      <w:r>
        <w:rPr>
          <w:rFonts w:eastAsia="Times New Roman"/>
          <w:szCs w:val="24"/>
        </w:rPr>
        <w:t>αξιοποίηση της γνώσης και της τεχνολογίας.</w:t>
      </w:r>
    </w:p>
    <w:p w14:paraId="4348E4F0" w14:textId="77777777" w:rsidR="000F31B3" w:rsidRDefault="009714DC">
      <w:pPr>
        <w:tabs>
          <w:tab w:val="left" w:pos="8027"/>
        </w:tabs>
        <w:spacing w:after="0" w:line="600" w:lineRule="auto"/>
        <w:ind w:firstLine="720"/>
        <w:jc w:val="both"/>
        <w:rPr>
          <w:rFonts w:eastAsia="Times New Roman"/>
          <w:szCs w:val="24"/>
        </w:rPr>
      </w:pPr>
      <w:r>
        <w:rPr>
          <w:rFonts w:eastAsia="Times New Roman"/>
          <w:szCs w:val="24"/>
        </w:rPr>
        <w:lastRenderedPageBreak/>
        <w:t>Αυτός είναι και ο πρωταρχικός στόχος που επιχειρούμε να επιτύχουμε και είναι σημαντικό να θεωρήσουμε την έρευνα και την καινοτομία ως καθοριστικό αναπτυξιακό συντελεστή. Είναι στην πραγματικότητα κρίσιμος όρος για</w:t>
      </w:r>
      <w:r>
        <w:rPr>
          <w:rFonts w:eastAsia="Times New Roman"/>
          <w:szCs w:val="24"/>
        </w:rPr>
        <w:t xml:space="preserve"> την παραγωγική ανασυγκρότηση της πατρίδας μας και για τη δίκαιη οικονομική και κοινωνική ανάπτυξη.</w:t>
      </w:r>
    </w:p>
    <w:p w14:paraId="4348E4F1" w14:textId="77777777" w:rsidR="000F31B3" w:rsidRDefault="009714DC">
      <w:pPr>
        <w:tabs>
          <w:tab w:val="left" w:pos="8027"/>
        </w:tabs>
        <w:spacing w:after="0" w:line="600" w:lineRule="auto"/>
        <w:ind w:firstLine="720"/>
        <w:jc w:val="both"/>
        <w:rPr>
          <w:rFonts w:eastAsia="Times New Roman"/>
          <w:szCs w:val="24"/>
        </w:rPr>
      </w:pPr>
      <w:r>
        <w:rPr>
          <w:rFonts w:eastAsia="Times New Roman"/>
          <w:szCs w:val="24"/>
        </w:rPr>
        <w:t>Κυρίες και κύριοι συνάδελφοι, θέλω με ικανοποίηση να τονίσω ότι αυτή η πρωτοβουλία εντάσσεται στο παράλληλο πρόγραμμα του ΣΥΡΙΖΑ, καθώς πηγαίνει πολύ πιο πέ</w:t>
      </w:r>
      <w:r>
        <w:rPr>
          <w:rFonts w:eastAsia="Times New Roman"/>
          <w:szCs w:val="24"/>
        </w:rPr>
        <w:t xml:space="preserve">ρα από τη συμφωνία με τους δανειστές. Χαίρομαι, επίσης ιδιαίτερα που το Υπουργείο Παιδείας, Έρευνας και Θρησκευμάτων, ο Αναπληρωτής Υπουργός κ. </w:t>
      </w:r>
      <w:proofErr w:type="spellStart"/>
      <w:r>
        <w:rPr>
          <w:rFonts w:eastAsia="Times New Roman"/>
          <w:szCs w:val="24"/>
        </w:rPr>
        <w:t>Φωτάκης</w:t>
      </w:r>
      <w:proofErr w:type="spellEnd"/>
      <w:r>
        <w:rPr>
          <w:rFonts w:eastAsia="Times New Roman"/>
          <w:szCs w:val="24"/>
        </w:rPr>
        <w:t xml:space="preserve"> κατέβαλε μεγάλες προσπάθειες και εξασφάλισε ουσιαστική συναίνεση σε τούτο το νομοσχέδιο, φυσικά, με τη μ</w:t>
      </w:r>
      <w:r>
        <w:rPr>
          <w:rFonts w:eastAsia="Times New Roman"/>
          <w:szCs w:val="24"/>
        </w:rPr>
        <w:t xml:space="preserve">όνιμη παραφωνία της Νέας Δημοκρατίας. </w:t>
      </w:r>
    </w:p>
    <w:p w14:paraId="4348E4F2" w14:textId="77777777" w:rsidR="000F31B3" w:rsidRDefault="009714DC">
      <w:pPr>
        <w:tabs>
          <w:tab w:val="left" w:pos="8027"/>
        </w:tabs>
        <w:spacing w:after="0" w:line="600" w:lineRule="auto"/>
        <w:ind w:firstLine="720"/>
        <w:jc w:val="both"/>
        <w:rPr>
          <w:rFonts w:eastAsia="Times New Roman"/>
          <w:szCs w:val="24"/>
        </w:rPr>
      </w:pPr>
      <w:r>
        <w:rPr>
          <w:rFonts w:eastAsia="Times New Roman"/>
          <w:szCs w:val="24"/>
        </w:rPr>
        <w:t xml:space="preserve">Ελπίζω η Αξιωματική Αντιπολίτευση να βρει γρήγορα το θεσμικό βηματισμό της. Τρία ακόμα χρόνια στην Αντιπολίτευση, είναι κρίμα να μείνει στη γνώση των λέξεων «νεοφιλελευθερισμός» και όχι στην </w:t>
      </w:r>
      <w:r>
        <w:rPr>
          <w:rFonts w:eastAsia="Times New Roman"/>
          <w:szCs w:val="24"/>
        </w:rPr>
        <w:lastRenderedPageBreak/>
        <w:t>κριτική που οδηγεί σε πολι</w:t>
      </w:r>
      <w:r>
        <w:rPr>
          <w:rFonts w:eastAsia="Times New Roman"/>
          <w:szCs w:val="24"/>
        </w:rPr>
        <w:t>τικό αδιέξοδο. Τουλάχιστον, ας μάθει να λέει και τις δύο λέξεις μαζί, «όχι νεοφιλελευθερισμός».</w:t>
      </w:r>
    </w:p>
    <w:p w14:paraId="4348E4F3" w14:textId="77777777" w:rsidR="000F31B3" w:rsidRDefault="009714DC">
      <w:pPr>
        <w:tabs>
          <w:tab w:val="left" w:pos="8027"/>
        </w:tabs>
        <w:spacing w:after="0" w:line="600" w:lineRule="auto"/>
        <w:ind w:firstLine="720"/>
        <w:jc w:val="both"/>
        <w:rPr>
          <w:rFonts w:eastAsia="Times New Roman"/>
          <w:szCs w:val="24"/>
        </w:rPr>
      </w:pPr>
      <w:r>
        <w:rPr>
          <w:rFonts w:eastAsia="Times New Roman"/>
          <w:szCs w:val="24"/>
        </w:rPr>
        <w:t>Ευχαριστώ πολύ.</w:t>
      </w:r>
    </w:p>
    <w:p w14:paraId="4348E4F4" w14:textId="77777777" w:rsidR="000F31B3" w:rsidRDefault="009714DC">
      <w:pPr>
        <w:tabs>
          <w:tab w:val="left" w:pos="8027"/>
        </w:tabs>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4348E4F5" w14:textId="77777777" w:rsidR="000F31B3" w:rsidRDefault="009714DC">
      <w:pPr>
        <w:tabs>
          <w:tab w:val="left" w:pos="8027"/>
        </w:tabs>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Κι εμείς.</w:t>
      </w:r>
    </w:p>
    <w:p w14:paraId="4348E4F6" w14:textId="77777777" w:rsidR="000F31B3" w:rsidRDefault="009714DC">
      <w:pPr>
        <w:tabs>
          <w:tab w:val="left" w:pos="8027"/>
        </w:tabs>
        <w:spacing w:after="0" w:line="600" w:lineRule="auto"/>
        <w:ind w:firstLine="720"/>
        <w:jc w:val="both"/>
        <w:rPr>
          <w:rFonts w:eastAsia="Times New Roman"/>
          <w:szCs w:val="24"/>
        </w:rPr>
      </w:pPr>
      <w:r>
        <w:rPr>
          <w:rFonts w:eastAsia="Times New Roman"/>
          <w:szCs w:val="24"/>
        </w:rPr>
        <w:t>Τον λόγο έχει ο κ. Εμμανουηλίδης.</w:t>
      </w:r>
    </w:p>
    <w:p w14:paraId="4348E4F7" w14:textId="77777777" w:rsidR="000F31B3" w:rsidRDefault="009714DC">
      <w:pPr>
        <w:tabs>
          <w:tab w:val="left" w:pos="8027"/>
        </w:tabs>
        <w:spacing w:after="0" w:line="600" w:lineRule="auto"/>
        <w:ind w:firstLine="720"/>
        <w:jc w:val="both"/>
        <w:rPr>
          <w:rFonts w:eastAsia="Times New Roman"/>
          <w:szCs w:val="24"/>
        </w:rPr>
      </w:pPr>
      <w:r>
        <w:rPr>
          <w:rFonts w:eastAsia="Times New Roman"/>
          <w:b/>
          <w:szCs w:val="24"/>
        </w:rPr>
        <w:t xml:space="preserve">ΑΘΑΝΑΣΙΑ (ΣΙΑ) </w:t>
      </w:r>
      <w:r>
        <w:rPr>
          <w:rFonts w:eastAsia="Times New Roman"/>
          <w:b/>
          <w:szCs w:val="24"/>
        </w:rPr>
        <w:t>ΑΝΑΓΝΩΣΤΟΠΟΥΛΟΥ (Αναπληρώτρια Υπουργός Παιδείας, Έρευνας και Θρησκευμάτων):</w:t>
      </w:r>
      <w:r>
        <w:rPr>
          <w:rFonts w:eastAsia="Times New Roman"/>
          <w:szCs w:val="24"/>
        </w:rPr>
        <w:t xml:space="preserve"> Κύριε Πρόεδρε, θα ήθελα να κάνω κάποιες νομοτεχνικές βελτιώσεις.</w:t>
      </w:r>
    </w:p>
    <w:p w14:paraId="4348E4F8" w14:textId="77777777" w:rsidR="000F31B3" w:rsidRDefault="009714DC">
      <w:pPr>
        <w:tabs>
          <w:tab w:val="left" w:pos="8027"/>
        </w:tabs>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Θέλετε να τις κάνετε τώρα;</w:t>
      </w:r>
    </w:p>
    <w:p w14:paraId="4348E4F9" w14:textId="77777777" w:rsidR="000F31B3" w:rsidRDefault="009714DC">
      <w:pPr>
        <w:spacing w:after="0" w:line="600" w:lineRule="auto"/>
        <w:ind w:firstLine="720"/>
        <w:jc w:val="both"/>
        <w:rPr>
          <w:rFonts w:eastAsia="Times New Roman"/>
          <w:szCs w:val="24"/>
        </w:rPr>
      </w:pPr>
      <w:r>
        <w:rPr>
          <w:rFonts w:eastAsia="Times New Roman"/>
          <w:b/>
          <w:szCs w:val="24"/>
        </w:rPr>
        <w:t>ΑΘΑΝΑΣΙΑ (ΣΙΑ) ΑΝΑΓΝΩΣΤΟΠΟΥΛΟΥ (Αναπληρώτρια Υπουργός Π</w:t>
      </w:r>
      <w:r>
        <w:rPr>
          <w:rFonts w:eastAsia="Times New Roman"/>
          <w:b/>
          <w:szCs w:val="24"/>
        </w:rPr>
        <w:t>αιδείας, Έρευνας και Θρησκευμάτων):</w:t>
      </w:r>
      <w:r>
        <w:rPr>
          <w:rFonts w:eastAsia="Times New Roman"/>
          <w:szCs w:val="24"/>
        </w:rPr>
        <w:t xml:space="preserve"> Μάλιστα, κύριε Πρόεδρε.</w:t>
      </w:r>
    </w:p>
    <w:p w14:paraId="4348E4FA" w14:textId="77777777" w:rsidR="000F31B3" w:rsidRDefault="009714DC">
      <w:pPr>
        <w:spacing w:after="0"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Μισό λεπτό, κύριε Εμμανουηλίδη.</w:t>
      </w:r>
    </w:p>
    <w:p w14:paraId="4348E4FB" w14:textId="77777777" w:rsidR="000F31B3" w:rsidRDefault="009714DC">
      <w:pPr>
        <w:spacing w:after="0" w:line="600" w:lineRule="auto"/>
        <w:ind w:firstLine="720"/>
        <w:jc w:val="both"/>
        <w:rPr>
          <w:rFonts w:eastAsia="Times New Roman"/>
          <w:szCs w:val="24"/>
        </w:rPr>
      </w:pPr>
      <w:r>
        <w:rPr>
          <w:rFonts w:eastAsia="Times New Roman"/>
          <w:szCs w:val="24"/>
        </w:rPr>
        <w:t>Ορίστε, κυρία Αναγνωστοπούλου, έχετε τον λόγο.</w:t>
      </w:r>
    </w:p>
    <w:p w14:paraId="4348E4FC" w14:textId="77777777" w:rsidR="000F31B3" w:rsidRDefault="009714DC">
      <w:pPr>
        <w:spacing w:after="0" w:line="600" w:lineRule="auto"/>
        <w:ind w:firstLine="720"/>
        <w:jc w:val="both"/>
        <w:rPr>
          <w:rFonts w:eastAsia="Times New Roman"/>
          <w:szCs w:val="24"/>
        </w:rPr>
      </w:pPr>
      <w:r>
        <w:rPr>
          <w:rFonts w:eastAsia="Times New Roman"/>
          <w:b/>
          <w:szCs w:val="24"/>
        </w:rPr>
        <w:t>ΑΘΑΝΑΣΙΑ (ΣΙΑ) ΑΝΑΓΝΩΣΤΟΠΟΥΛΟΥ (Αναπληρώτρια Υπουργός Παιδείας, Έρευνας και Θρησκευμ</w:t>
      </w:r>
      <w:r>
        <w:rPr>
          <w:rFonts w:eastAsia="Times New Roman"/>
          <w:b/>
          <w:szCs w:val="24"/>
        </w:rPr>
        <w:t>άτων):</w:t>
      </w:r>
      <w:r>
        <w:rPr>
          <w:rFonts w:eastAsia="Times New Roman"/>
          <w:szCs w:val="24"/>
        </w:rPr>
        <w:t xml:space="preserve"> Ευχαριστώ. Θέλω να ενημερώσω για κάποιες νομοτεχνικές βελτιώσεις.</w:t>
      </w:r>
    </w:p>
    <w:p w14:paraId="4348E4FD" w14:textId="77777777" w:rsidR="000F31B3" w:rsidRDefault="009714DC">
      <w:pPr>
        <w:spacing w:after="0" w:line="600" w:lineRule="auto"/>
        <w:ind w:firstLine="720"/>
        <w:jc w:val="both"/>
        <w:rPr>
          <w:rFonts w:eastAsia="Times New Roman"/>
          <w:szCs w:val="24"/>
        </w:rPr>
      </w:pPr>
      <w:r>
        <w:rPr>
          <w:rFonts w:eastAsia="Times New Roman"/>
          <w:szCs w:val="24"/>
        </w:rPr>
        <w:t>Επί της με γενικό αριθμό 300 και ειδικό αριθμό 83/13-10-2016 τροπολογίας στο σχέδιο νόμου με τίτλο: «Ελληνικό Ίδρυμα Έρευνας και Καινοτομίας και άλλες διατάξεις», γίνονται οι εξής αλλ</w:t>
      </w:r>
      <w:r>
        <w:rPr>
          <w:rFonts w:eastAsia="Times New Roman"/>
          <w:szCs w:val="24"/>
        </w:rPr>
        <w:t>αγές.</w:t>
      </w:r>
    </w:p>
    <w:p w14:paraId="4348E4FE" w14:textId="77777777" w:rsidR="000F31B3" w:rsidRDefault="009714DC">
      <w:pPr>
        <w:spacing w:after="0" w:line="600" w:lineRule="auto"/>
        <w:ind w:firstLine="720"/>
        <w:jc w:val="both"/>
        <w:rPr>
          <w:rFonts w:eastAsia="Times New Roman"/>
          <w:szCs w:val="24"/>
        </w:rPr>
      </w:pPr>
      <w:r>
        <w:rPr>
          <w:rFonts w:eastAsia="Times New Roman"/>
          <w:szCs w:val="24"/>
        </w:rPr>
        <w:t>Πρώτον, στην αιτιολογική έκθεση της τροπολογίας και στο άρθρο με τίτλο: «Ρύθμιση θεμάτων του Εργαστηριακού Διδακτικού Προσωπικού (ΕΔΙΠ) των Ανωτάτων Εκπαιδευτικών Ιδρυμάτων», μετά τη δεύτερη παρένθεση στα αρχικά (ΕΔΙΠ) προστίθενται οι λέξεις «και του</w:t>
      </w:r>
      <w:r>
        <w:rPr>
          <w:rFonts w:eastAsia="Times New Roman"/>
          <w:szCs w:val="24"/>
        </w:rPr>
        <w:t xml:space="preserve"> Ειδικού Εκπαιδευτικού Προσωπικού (ΕΕΠ)». Το ίδιο ισχύει και στο κείμενο των προτεινόμενων διατάξεων.</w:t>
      </w:r>
    </w:p>
    <w:p w14:paraId="4348E4FF" w14:textId="77777777" w:rsidR="000F31B3" w:rsidRDefault="009714DC">
      <w:pPr>
        <w:spacing w:after="0" w:line="600" w:lineRule="auto"/>
        <w:ind w:firstLine="720"/>
        <w:jc w:val="both"/>
        <w:rPr>
          <w:rFonts w:eastAsia="Times New Roman"/>
          <w:szCs w:val="24"/>
        </w:rPr>
      </w:pPr>
      <w:r>
        <w:rPr>
          <w:rFonts w:eastAsia="Times New Roman"/>
          <w:szCs w:val="24"/>
        </w:rPr>
        <w:t xml:space="preserve">Δεύτερον, στο κείμενο των προτεινόμενων διατάξεων και στο άρθρο με τίτλο: «Συμπληρωματικές ρυθμίσεις για θέματα μετεγγραφών ΑΕΙ» προστίθεται παράγραφος 3 </w:t>
      </w:r>
      <w:r>
        <w:rPr>
          <w:rFonts w:eastAsia="Times New Roman"/>
          <w:szCs w:val="24"/>
        </w:rPr>
        <w:t xml:space="preserve">ως εξής: Στο άρθρο 77 του </w:t>
      </w:r>
      <w:r>
        <w:rPr>
          <w:rFonts w:eastAsia="Times New Roman"/>
          <w:szCs w:val="24"/>
        </w:rPr>
        <w:lastRenderedPageBreak/>
        <w:t>ν.4386/2016 προστίθεται τελευταίο εδάφιο ως εξής: «Οι περιπτώσεις του παρόντος άρθρου εξετάζονται από την επιτροπή της παραγράφου 9 του άρθρου 21 του ν.4332/2015».</w:t>
      </w:r>
    </w:p>
    <w:p w14:paraId="4348E500" w14:textId="77777777" w:rsidR="000F31B3" w:rsidRDefault="009714DC">
      <w:pPr>
        <w:spacing w:after="0" w:line="600" w:lineRule="auto"/>
        <w:ind w:firstLine="720"/>
        <w:jc w:val="both"/>
        <w:rPr>
          <w:rFonts w:eastAsia="Times New Roman"/>
          <w:szCs w:val="24"/>
        </w:rPr>
      </w:pPr>
      <w:r>
        <w:rPr>
          <w:rFonts w:eastAsia="Times New Roman"/>
          <w:szCs w:val="24"/>
        </w:rPr>
        <w:t>Στο κείμενο των προτεινόμενων διατάξεων και στο άρθρο με τίτλο «Ρύ</w:t>
      </w:r>
      <w:r>
        <w:rPr>
          <w:rFonts w:eastAsia="Times New Roman"/>
          <w:szCs w:val="24"/>
        </w:rPr>
        <w:t>θμιση θεμάτων Τεχνολογικών Εκπαιδευτικών Ιδρυμάτων», η φράση «Το άρθρο 81 του ν.4386/2016» αντικαθίσταται και ισχύει από τη δημοσίευση του ως άνω νόμου ως εξής: «Το άρθρο 77 «Ρύθμιση θεμάτων Ανώτατης Εκπαίδευσης» του ν.4310/2014 αντικαθίσταται ως ακολούθως</w:t>
      </w:r>
      <w:r>
        <w:rPr>
          <w:rFonts w:eastAsia="Times New Roman"/>
          <w:szCs w:val="24"/>
        </w:rPr>
        <w:t>:» αναδιατυπώνεται ως εξής: «Το άρθρο 77 «Ρύθμιση θεμάτων Ανώτατης Εκπαίδευσης» του ν.4310/2014 αντικαθίσταται και ισχύει από τη θέση σε ισχύ του ν.4386/2016 ως ακολούθως». Ακολουθεί η τροπολογία.</w:t>
      </w:r>
    </w:p>
    <w:p w14:paraId="4348E501" w14:textId="77777777" w:rsidR="000F31B3" w:rsidRDefault="009714DC">
      <w:pPr>
        <w:spacing w:after="0" w:line="600" w:lineRule="auto"/>
        <w:jc w:val="both"/>
        <w:rPr>
          <w:rFonts w:eastAsia="Times New Roman"/>
          <w:szCs w:val="24"/>
        </w:rPr>
      </w:pPr>
      <w:r>
        <w:rPr>
          <w:rFonts w:eastAsia="Times New Roman"/>
          <w:szCs w:val="24"/>
        </w:rPr>
        <w:t>Τέλος, στο κείμενο των προτεινόμενων διατάξεων και στο άρθρ</w:t>
      </w:r>
      <w:r>
        <w:rPr>
          <w:rFonts w:eastAsia="Times New Roman"/>
          <w:szCs w:val="24"/>
        </w:rPr>
        <w:t xml:space="preserve">ο με τίτλο «Ρύθμιση θεμάτων Τεχνολογικών Εκπαιδευτικών Ιδρυμάτων», η παράγραφος 3 αντικαθίσταται ως εξής: «Η παράγραφος 3 του άρθρου 39 του ν.4186/2013 αντικαθίσταται από την ημερομηνία έναρξης ισχύος της ως εξής: </w:t>
      </w:r>
    </w:p>
    <w:p w14:paraId="4348E502" w14:textId="77777777" w:rsidR="000F31B3" w:rsidRDefault="009714DC">
      <w:pPr>
        <w:spacing w:after="0" w:line="600" w:lineRule="auto"/>
        <w:jc w:val="both"/>
        <w:rPr>
          <w:rFonts w:eastAsia="Times New Roman"/>
          <w:szCs w:val="24"/>
        </w:rPr>
      </w:pPr>
      <w:r>
        <w:rPr>
          <w:rFonts w:eastAsia="Times New Roman"/>
          <w:szCs w:val="24"/>
        </w:rPr>
        <w:lastRenderedPageBreak/>
        <w:t>«3) Για τους Καθηγητές Εφαρμογών που κατέ</w:t>
      </w:r>
      <w:r>
        <w:rPr>
          <w:rFonts w:eastAsia="Times New Roman"/>
          <w:szCs w:val="24"/>
        </w:rPr>
        <w:t>χουν προσωποπαγή θέση κατά τη δημοσίευση του παρόντος νόμου, εξακολουθεί να ισχύει η δυνατότητα μετατροπής της προσωποπαγούς θέσης που κατέχουν σε τακτική θέση Επίκουρου Καθηγητή σύμφωνα με το εδάφιο δ΄ της παραγράφου 1 του άρθρου 6 του ν.2916/2001, εφόσον</w:t>
      </w:r>
      <w:r>
        <w:rPr>
          <w:rFonts w:eastAsia="Times New Roman"/>
          <w:szCs w:val="24"/>
        </w:rPr>
        <w:t xml:space="preserve"> μέχρι την 31</w:t>
      </w:r>
      <w:r w:rsidRPr="000A31AB">
        <w:rPr>
          <w:rFonts w:eastAsia="Times New Roman"/>
          <w:szCs w:val="24"/>
          <w:vertAlign w:val="superscript"/>
        </w:rPr>
        <w:t>η</w:t>
      </w:r>
      <w:r>
        <w:rPr>
          <w:rFonts w:eastAsia="Times New Roman"/>
          <w:szCs w:val="24"/>
        </w:rPr>
        <w:t xml:space="preserve"> Δεκεμβρίου του 2016 έχει ολοκληρωθεί η διαδικασία εξέτασης της αίτησης μετατροπής της θέσης του ενδιαφερόμενου από το οικείο πενταμελές εκλεκτορικό σώμα του εδαφίου δ΄ της παραγράφου 1 του άρθρου 6 του ν.2916/2001. Η παρούσα διάταξη αφορά όσ</w:t>
      </w:r>
      <w:r>
        <w:rPr>
          <w:rFonts w:eastAsia="Times New Roman"/>
          <w:szCs w:val="24"/>
        </w:rPr>
        <w:t>ες αιτήσεις υποβλήθηκαν έως τη δημοσίευση του παρόντος. Οποιαδήποτε διαδικασία μετατροπής προσωποπαγούς θέσης καθηγητή εφαρμογών σε τακτική θέση επίκουρου καθηγητή σε εφαρμογή της ίδιας διάταξης που στηρίζεται σε μεταγενέστερη της ως άνω ημερομηνίας αίτηση</w:t>
      </w:r>
      <w:r>
        <w:rPr>
          <w:rFonts w:eastAsia="Times New Roman"/>
          <w:szCs w:val="24"/>
        </w:rPr>
        <w:t>, είναι αυτοδικαίως άκυρη.</w:t>
      </w:r>
    </w:p>
    <w:p w14:paraId="4348E503" w14:textId="77777777" w:rsidR="000F31B3" w:rsidRDefault="009714DC">
      <w:pPr>
        <w:spacing w:after="0" w:line="600" w:lineRule="auto"/>
        <w:ind w:firstLine="720"/>
        <w:jc w:val="both"/>
        <w:rPr>
          <w:rFonts w:eastAsia="Times New Roman"/>
          <w:szCs w:val="24"/>
        </w:rPr>
      </w:pPr>
      <w:r>
        <w:rPr>
          <w:rFonts w:eastAsia="Times New Roman"/>
          <w:szCs w:val="24"/>
        </w:rPr>
        <w:t>β. Η διάταξη του άρθρου 61 του ν.4415/2016 (Α΄ 159) καταργείται από τότε που ίσχυσε».</w:t>
      </w:r>
    </w:p>
    <w:p w14:paraId="4348E504" w14:textId="77777777" w:rsidR="000F31B3" w:rsidRDefault="009714DC">
      <w:pPr>
        <w:spacing w:after="0" w:line="600" w:lineRule="auto"/>
        <w:ind w:firstLine="720"/>
        <w:jc w:val="both"/>
        <w:rPr>
          <w:rFonts w:eastAsia="Times New Roman"/>
          <w:szCs w:val="24"/>
        </w:rPr>
      </w:pPr>
      <w:r>
        <w:rPr>
          <w:rFonts w:eastAsia="Times New Roman"/>
          <w:szCs w:val="24"/>
        </w:rPr>
        <w:t>Ευχαριστώ.</w:t>
      </w:r>
    </w:p>
    <w:p w14:paraId="4348E505" w14:textId="77777777" w:rsidR="000F31B3" w:rsidRDefault="009714DC">
      <w:pPr>
        <w:spacing w:after="0" w:line="600" w:lineRule="auto"/>
        <w:ind w:firstLine="720"/>
        <w:jc w:val="both"/>
        <w:rPr>
          <w:rFonts w:eastAsia="Times New Roman"/>
          <w:szCs w:val="24"/>
        </w:rPr>
      </w:pPr>
      <w:r>
        <w:rPr>
          <w:rFonts w:eastAsia="Times New Roman"/>
          <w:szCs w:val="24"/>
        </w:rPr>
        <w:lastRenderedPageBreak/>
        <w:t>(Στο σημείο αυτό η Αναπληρώτρια Υπουργός Παιδείας, Έρευνας και Θρησκευμάτων κ. Αθανασία Αναγνωστοπούλου καταθέτει για τα Πρακτικά τι</w:t>
      </w:r>
      <w:r>
        <w:rPr>
          <w:rFonts w:eastAsia="Times New Roman"/>
          <w:szCs w:val="24"/>
        </w:rPr>
        <w:t>ς προαναφερθείσες νομοτεχνικές βελτιώσεις, οι οποίες έχουν ως εξής:</w:t>
      </w:r>
    </w:p>
    <w:p w14:paraId="4348E506" w14:textId="77777777" w:rsidR="000F31B3" w:rsidRDefault="009714DC">
      <w:pPr>
        <w:spacing w:after="0" w:line="600" w:lineRule="auto"/>
        <w:ind w:firstLine="720"/>
        <w:jc w:val="both"/>
        <w:rPr>
          <w:rFonts w:eastAsia="Times New Roman"/>
          <w:szCs w:val="24"/>
        </w:rPr>
      </w:pPr>
      <w:r>
        <w:rPr>
          <w:rFonts w:eastAsia="Times New Roman"/>
          <w:szCs w:val="24"/>
        </w:rPr>
        <w:t>ΑΛΛΑΓΗ ΣΕΛΙΔΑΣ</w:t>
      </w:r>
    </w:p>
    <w:p w14:paraId="4348E507" w14:textId="77777777" w:rsidR="000F31B3" w:rsidRDefault="009714DC">
      <w:pPr>
        <w:spacing w:after="0" w:line="600" w:lineRule="auto"/>
        <w:ind w:firstLine="720"/>
        <w:jc w:val="both"/>
        <w:rPr>
          <w:rFonts w:eastAsia="Times New Roman"/>
          <w:szCs w:val="24"/>
        </w:rPr>
      </w:pPr>
      <w:r>
        <w:rPr>
          <w:rFonts w:eastAsia="Times New Roman"/>
          <w:szCs w:val="24"/>
        </w:rPr>
        <w:t>(Να μπουν οι σελ.176-178)</w:t>
      </w:r>
    </w:p>
    <w:p w14:paraId="4348E508" w14:textId="77777777" w:rsidR="000F31B3" w:rsidRDefault="009714DC">
      <w:pPr>
        <w:spacing w:after="0" w:line="600" w:lineRule="auto"/>
        <w:ind w:firstLine="720"/>
        <w:jc w:val="both"/>
        <w:rPr>
          <w:rFonts w:eastAsia="Times New Roman"/>
          <w:szCs w:val="24"/>
        </w:rPr>
      </w:pPr>
      <w:r>
        <w:rPr>
          <w:rFonts w:eastAsia="Times New Roman"/>
          <w:szCs w:val="24"/>
        </w:rPr>
        <w:t>ΑΛΛΑΓΗ ΣΕΛΙΔΑΣ</w:t>
      </w:r>
    </w:p>
    <w:p w14:paraId="4348E509" w14:textId="77777777" w:rsidR="000F31B3" w:rsidRDefault="009714DC">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lang w:val="en-US"/>
        </w:rPr>
        <w:t>O</w:t>
      </w:r>
      <w:r>
        <w:rPr>
          <w:rFonts w:eastAsia="Times New Roman"/>
          <w:szCs w:val="24"/>
        </w:rPr>
        <w:t xml:space="preserve"> κ. Εμμανουηλίδης έχει τον λόγο.</w:t>
      </w:r>
    </w:p>
    <w:p w14:paraId="4348E50A" w14:textId="77777777" w:rsidR="000F31B3" w:rsidRDefault="009714DC">
      <w:pPr>
        <w:spacing w:after="0" w:line="600" w:lineRule="auto"/>
        <w:ind w:firstLine="720"/>
        <w:jc w:val="both"/>
        <w:rPr>
          <w:rFonts w:eastAsia="Times New Roman"/>
          <w:szCs w:val="24"/>
        </w:rPr>
      </w:pPr>
      <w:r>
        <w:rPr>
          <w:rFonts w:eastAsia="Times New Roman"/>
          <w:b/>
          <w:szCs w:val="24"/>
        </w:rPr>
        <w:t xml:space="preserve">ΔΗΜΗΤΡΙΟΣ ΕΜΜΑΝΟΥΗΛΙΔΗΣ: </w:t>
      </w:r>
      <w:r>
        <w:rPr>
          <w:rFonts w:eastAsia="Times New Roman"/>
          <w:szCs w:val="24"/>
        </w:rPr>
        <w:t>Ευχαριστώ, κύριε Πρόεδρε.</w:t>
      </w:r>
    </w:p>
    <w:p w14:paraId="4348E50B" w14:textId="77777777" w:rsidR="000F31B3" w:rsidRDefault="009714DC">
      <w:pPr>
        <w:spacing w:after="0" w:line="600" w:lineRule="auto"/>
        <w:ind w:firstLine="720"/>
        <w:jc w:val="both"/>
        <w:rPr>
          <w:rFonts w:eastAsia="Times New Roman"/>
          <w:szCs w:val="24"/>
        </w:rPr>
      </w:pPr>
      <w:r>
        <w:rPr>
          <w:rFonts w:eastAsia="Times New Roman"/>
          <w:szCs w:val="24"/>
        </w:rPr>
        <w:t xml:space="preserve">Κυρίες και </w:t>
      </w:r>
      <w:r>
        <w:rPr>
          <w:rFonts w:eastAsia="Times New Roman"/>
          <w:szCs w:val="24"/>
        </w:rPr>
        <w:t>κύριοι συνάδελφοι, σήμερα συζητάμε ένα νομοσχέδιο για την έρευνα και την καινοτομία και ευρύτερα για την παιδεία, το οποίο έρχεται να προστεθεί στις σημαντικές αλλαγές και μεταρρυθμίσεις που φέρνει αυτή η Κυβέρνηση γιατί, όπως θα συμφωνήσουμε όλοι, ο ρόλος</w:t>
      </w:r>
      <w:r>
        <w:rPr>
          <w:rFonts w:eastAsia="Times New Roman"/>
          <w:szCs w:val="24"/>
        </w:rPr>
        <w:t xml:space="preserve"> της παιδείας είναι καθοριστικός για την έξοδο της χώρας από την κρίση.</w:t>
      </w:r>
    </w:p>
    <w:p w14:paraId="4348E50C" w14:textId="77777777" w:rsidR="000F31B3" w:rsidRDefault="009714DC">
      <w:pPr>
        <w:spacing w:after="0" w:line="600" w:lineRule="auto"/>
        <w:ind w:firstLine="720"/>
        <w:jc w:val="both"/>
        <w:rPr>
          <w:rFonts w:eastAsia="Times New Roman"/>
          <w:szCs w:val="24"/>
        </w:rPr>
      </w:pPr>
      <w:r>
        <w:rPr>
          <w:rFonts w:eastAsia="Times New Roman"/>
          <w:szCs w:val="24"/>
        </w:rPr>
        <w:lastRenderedPageBreak/>
        <w:t>Σεβόμενοι το γεγονός ότι η παιδεία αποτελεί ύψιστη αξία για την ελληνική κοινωνία, προσπαθούμε να κάνουμε ό,τι είναι δυνατόν ώστε να ανταποκριθούμε στις υψηλές προσδοκίες μέσα σε ιδιαί</w:t>
      </w:r>
      <w:r>
        <w:rPr>
          <w:rFonts w:eastAsia="Times New Roman"/>
          <w:szCs w:val="24"/>
        </w:rPr>
        <w:t>τερα στενά δημοσιονομικά πλαίσια, τα οποία θέτουν η κρίση και οι διεθνείς δανειστές της χώρας μας.</w:t>
      </w:r>
    </w:p>
    <w:p w14:paraId="4348E50D" w14:textId="77777777" w:rsidR="000F31B3" w:rsidRDefault="009714DC">
      <w:pPr>
        <w:spacing w:after="0" w:line="600" w:lineRule="auto"/>
        <w:ind w:firstLine="720"/>
        <w:jc w:val="both"/>
        <w:rPr>
          <w:rFonts w:eastAsia="Times New Roman"/>
          <w:szCs w:val="24"/>
        </w:rPr>
      </w:pPr>
      <w:r>
        <w:rPr>
          <w:rFonts w:eastAsia="Times New Roman"/>
          <w:szCs w:val="24"/>
        </w:rPr>
        <w:t>Το σχέδιο νόμου που συζητάμε είναι στη βάση μιας συμφωνίας μεταξύ του ελληνικού δημοσίου και της Ευρωπαϊκής Τράπεζας Επενδύσεων, η οποία συμφωνία θα φέρει 24</w:t>
      </w:r>
      <w:r>
        <w:rPr>
          <w:rFonts w:eastAsia="Times New Roman"/>
          <w:szCs w:val="24"/>
        </w:rPr>
        <w:t>0 εκατομμύρια ευρώ την επόμενη τριετία. Τα σημαντικά αυτά κονδύλια θα τεθούν αποκλειστικά για τον χώρο της έρευνας, για τη δημιουργία θέσεων εργασίας νέων επιστημόνων και για την υλοποίηση ερευνητικών προγραμμάτων υψηλής ποιότητας σε πανεπιστήμια, τεχνολογ</w:t>
      </w:r>
      <w:r>
        <w:rPr>
          <w:rFonts w:eastAsia="Times New Roman"/>
          <w:szCs w:val="24"/>
        </w:rPr>
        <w:t xml:space="preserve">ικά ιδρύματα και ερευνητικά κέντρα της χώρας. </w:t>
      </w:r>
    </w:p>
    <w:p w14:paraId="4348E50E" w14:textId="77777777" w:rsidR="000F31B3" w:rsidRDefault="009714DC">
      <w:pPr>
        <w:spacing w:after="0" w:line="600" w:lineRule="auto"/>
        <w:ind w:firstLine="720"/>
        <w:jc w:val="both"/>
        <w:rPr>
          <w:rFonts w:eastAsia="Times New Roman"/>
          <w:szCs w:val="24"/>
        </w:rPr>
      </w:pPr>
      <w:r>
        <w:rPr>
          <w:rFonts w:eastAsia="Times New Roman"/>
          <w:szCs w:val="24"/>
        </w:rPr>
        <w:t>Η Αντιπολίτευση λέει: «Μα, είναι δανεικά. Θα δανειστούμε κι άλλο;». Απαντάμε: «Δανειζόμαστε με εξαιρετικά ευνοϊκούς όρους με σκοπό την πνευματική και παραγωγική ανασυγκρότηση της πατρίδας μας, όχι για να τα ρί</w:t>
      </w:r>
      <w:r>
        <w:rPr>
          <w:rFonts w:eastAsia="Times New Roman"/>
          <w:szCs w:val="24"/>
        </w:rPr>
        <w:t xml:space="preserve">ξουμε στην κατανάλωση, όπως κάνατε εσείς, κύριοι της Νέας Δημοκρατίας και του ΠΑΣΟΚ </w:t>
      </w:r>
      <w:r>
        <w:rPr>
          <w:rFonts w:eastAsia="Times New Roman"/>
          <w:szCs w:val="24"/>
        </w:rPr>
        <w:lastRenderedPageBreak/>
        <w:t>και μας φτάσατε εδώ που είμαστε τώρα, αλλά για να αποτρέψουμε τη φυγή νέων επιστημόνων στο εξωτερικό και να συμβάλουμε στην ανασυγκρότηση της πατρίδας μας».</w:t>
      </w:r>
    </w:p>
    <w:p w14:paraId="4348E50F" w14:textId="77777777" w:rsidR="000F31B3" w:rsidRDefault="009714DC">
      <w:pPr>
        <w:spacing w:after="0" w:line="600" w:lineRule="auto"/>
        <w:ind w:firstLine="720"/>
        <w:jc w:val="both"/>
        <w:rPr>
          <w:rFonts w:eastAsia="Times New Roman"/>
          <w:szCs w:val="24"/>
        </w:rPr>
      </w:pPr>
      <w:r>
        <w:rPr>
          <w:rFonts w:eastAsia="Times New Roman"/>
          <w:szCs w:val="24"/>
        </w:rPr>
        <w:t>Αυτή η πρωτοβου</w:t>
      </w:r>
      <w:r>
        <w:rPr>
          <w:rFonts w:eastAsia="Times New Roman"/>
          <w:szCs w:val="24"/>
        </w:rPr>
        <w:t>λία της Κυβέρνησης και του αρμόδιου Υπουργείου δεν είναι η μόνη. Πριν από μερικές μέρες ολοκληρώθηκε η διαδικασία πρόσκλησης του Ιδρύματος Κρατικών Υποτροφιών, το οποίο με κονδύλια από το ΕΣΠΑ, που έχουν διατεθεί για το σκοπό αυτό, θα χορηγήσει διακόσιες ο</w:t>
      </w:r>
      <w:r>
        <w:rPr>
          <w:rFonts w:eastAsia="Times New Roman"/>
          <w:szCs w:val="24"/>
        </w:rPr>
        <w:t>γδόντα εννέα υποτροφίες με σκοπό την εκπόνηση μεταδιδακτορικής έρευνας στην Ελλάδα.</w:t>
      </w:r>
    </w:p>
    <w:p w14:paraId="4348E510" w14:textId="77777777" w:rsidR="000F31B3" w:rsidRDefault="009714DC">
      <w:pPr>
        <w:spacing w:after="0" w:line="600" w:lineRule="auto"/>
        <w:ind w:firstLine="720"/>
        <w:jc w:val="both"/>
        <w:rPr>
          <w:rFonts w:eastAsia="Times New Roman"/>
          <w:szCs w:val="24"/>
        </w:rPr>
      </w:pPr>
      <w:r>
        <w:rPr>
          <w:rFonts w:eastAsia="Times New Roman"/>
          <w:szCs w:val="24"/>
        </w:rPr>
        <w:t>Ακόμη, δύο χιλιάδες επτακόσιες υποτροφίες θα χορηγηθούν από το Ίδρυμα Κρατικών Υποτροφιών σε φοιτητές που, ενώ έχουν όλα τα προσόντα να σπουδάσουν και να διακριθούν, δεν έχ</w:t>
      </w:r>
      <w:r>
        <w:rPr>
          <w:rFonts w:eastAsia="Times New Roman"/>
          <w:szCs w:val="24"/>
        </w:rPr>
        <w:t xml:space="preserve">ουν τα απαραίτητα οικονομικά μέσα. </w:t>
      </w:r>
    </w:p>
    <w:p w14:paraId="4348E511" w14:textId="77777777" w:rsidR="000F31B3" w:rsidRDefault="009714DC">
      <w:pPr>
        <w:spacing w:after="0" w:line="600" w:lineRule="auto"/>
        <w:ind w:firstLine="720"/>
        <w:jc w:val="both"/>
        <w:rPr>
          <w:rFonts w:eastAsia="Times New Roman"/>
          <w:szCs w:val="24"/>
        </w:rPr>
      </w:pPr>
      <w:r>
        <w:rPr>
          <w:rFonts w:eastAsia="Times New Roman"/>
          <w:szCs w:val="24"/>
        </w:rPr>
        <w:t>Για πρώτη φορά μετά από έξι χρόνια γίνονται προσλήψεις μελών ΔΕΠ στα ελληνικά πανεπιστήμια, χίλιες θέσεις μέσα σε δύο χρόνια. Όπως πρόσφατα ανακοινώθηκε από το Υπουργείο Παιδείας, 330 εκατομμύρια ευρώ θα κατευθυνθούν συν</w:t>
      </w:r>
      <w:r>
        <w:rPr>
          <w:rFonts w:eastAsia="Times New Roman"/>
          <w:szCs w:val="24"/>
        </w:rPr>
        <w:t xml:space="preserve">ολικά από το νέο ΕΣΠΑ στην ανώτατη εκπαίδευση και επιπλέον 1 </w:t>
      </w:r>
      <w:r>
        <w:rPr>
          <w:rFonts w:eastAsia="Times New Roman"/>
          <w:szCs w:val="24"/>
        </w:rPr>
        <w:lastRenderedPageBreak/>
        <w:t>δισεκατομμύριο στην έρευνα και την τεχνολογική ανάπτυξη. Μέσω αυτών, επιδίωξη της Κυβέρνησης είναι η στήριξη και η ανάκαμψη της ελληνικής οικονομίας, αξιοποιώντας καταρτισμένους νέους ανθρώπους ο</w:t>
      </w:r>
      <w:r>
        <w:rPr>
          <w:rFonts w:eastAsia="Times New Roman"/>
          <w:szCs w:val="24"/>
        </w:rPr>
        <w:t xml:space="preserve">ι οποίοι αποτελούν το συγκριτικό πλεονέκτημα αυτής της χώρας. </w:t>
      </w:r>
    </w:p>
    <w:p w14:paraId="4348E512" w14:textId="77777777" w:rsidR="000F31B3" w:rsidRDefault="009714DC">
      <w:pPr>
        <w:spacing w:after="0" w:line="600" w:lineRule="auto"/>
        <w:ind w:firstLine="720"/>
        <w:jc w:val="both"/>
        <w:rPr>
          <w:rFonts w:eastAsia="Times New Roman"/>
          <w:szCs w:val="24"/>
        </w:rPr>
      </w:pPr>
      <w:r>
        <w:rPr>
          <w:rFonts w:eastAsia="Times New Roman"/>
          <w:szCs w:val="24"/>
        </w:rPr>
        <w:t>Είναι αρκετά αυτά τα μέτρα ώστε να ανατρέψουν τη φυγή νέων επιστημόνων προς το εξωτερικό; Όχι φυσικά. Είναι, όμως, σημαντικά βήματα προς αυτή την κατεύθυνση και σαφώς καλύτερα από τη διάλυση κα</w:t>
      </w:r>
      <w:r>
        <w:rPr>
          <w:rFonts w:eastAsia="Times New Roman"/>
          <w:szCs w:val="24"/>
        </w:rPr>
        <w:t>ι την απορρύθμιση που εσείς φέρατε με την πολιτική σας.</w:t>
      </w:r>
    </w:p>
    <w:p w14:paraId="4348E513"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Ξέρετε, αγαπητοί κυρίες και κύριοι της Νέας Δημοκρατίας και του </w:t>
      </w:r>
      <w:r>
        <w:rPr>
          <w:rFonts w:eastAsia="Times New Roman" w:cs="Times New Roman"/>
        </w:rPr>
        <w:t>ΠΑΣΟΚ</w:t>
      </w:r>
      <w:r>
        <w:rPr>
          <w:rFonts w:eastAsia="Times New Roman" w:cs="Times New Roman"/>
          <w:szCs w:val="24"/>
        </w:rPr>
        <w:t xml:space="preserve">, τι είχατε υπογράψει για την παιδεία; Είχατε υπογράψει ότι τα κονδύλια για την παιδεία θα μειωθούν στο 1,8% του ΑΕΠ. Τι έχετε να πείτε για αυτά, κύριοι του ΠΑΣΟΚ και της Νέας Δημοκρατίας; </w:t>
      </w:r>
    </w:p>
    <w:p w14:paraId="4348E514" w14:textId="77777777" w:rsidR="000F31B3" w:rsidRDefault="009714DC">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με κορμό τον ΣΥΡΙΖΑ, από</w:t>
      </w:r>
      <w:r>
        <w:rPr>
          <w:rFonts w:eastAsia="Times New Roman" w:cs="Times New Roman"/>
          <w:szCs w:val="24"/>
        </w:rPr>
        <w:t xml:space="preserve"> την άλλη, ρίχνει βάρος σε ολόκληρο το εκπαιδευτικό οικοδόμημα με έμφαση στο δημοτικό, δηλαδή στα θεμέλια. Δίνουμε έμφαση </w:t>
      </w:r>
      <w:r>
        <w:rPr>
          <w:rFonts w:eastAsia="Times New Roman" w:cs="Times New Roman"/>
          <w:szCs w:val="24"/>
        </w:rPr>
        <w:lastRenderedPageBreak/>
        <w:t xml:space="preserve">για τη δημιουργία ενός σχολείου για όλους, ενός σχολείου που θα δίνει τη δυνατότητα σε όλα τα παιδιά να προχωρήσουν και να προκόψουν. </w:t>
      </w:r>
    </w:p>
    <w:p w14:paraId="4348E515" w14:textId="77777777" w:rsidR="000F31B3" w:rsidRDefault="009714DC">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Μετά από επτά χρόνια απορρύθμισης και διάλυσης, έγιναν φέτος αποφασιστικά βήματα στην αποκατάσταση της κανονικότητας στα σχολεία. Τα σχολεία φέτος άνοιξαν και άνοιξαν χωρίς ελλείψεις σε βιβλία και σε καθηγητές. </w:t>
      </w:r>
    </w:p>
    <w:p w14:paraId="4348E516" w14:textId="77777777" w:rsidR="000F31B3" w:rsidRDefault="009714DC">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Κλείνοντας, η σημερινή πρωτοβουλία για τη δ</w:t>
      </w:r>
      <w:r>
        <w:rPr>
          <w:rFonts w:eastAsia="Times New Roman" w:cs="Times New Roman"/>
          <w:szCs w:val="24"/>
        </w:rPr>
        <w:t>ημιουργία του Ελληνικού Ιδρύματος Έρευνας και Καινοτομίας είναι ένα εγχείρημα μακράς πνοής και εμβέλειας, το οποίο έχει τη δυνατότητα να συντελέσει στην απελευθέρωση του εξαιρετικού ανθρώπινου δυναμικού που υπάρχει στην έρευνα, ώστε αυτό να αποτελέσει στήρ</w:t>
      </w:r>
      <w:r>
        <w:rPr>
          <w:rFonts w:eastAsia="Times New Roman" w:cs="Times New Roman"/>
          <w:szCs w:val="24"/>
        </w:rPr>
        <w:t xml:space="preserve">ιγμα στην αναπτυξιακή προσπάθεια της χώρας που έχει ήδη αρχίσει. </w:t>
      </w:r>
    </w:p>
    <w:p w14:paraId="4348E517" w14:textId="77777777" w:rsidR="000F31B3" w:rsidRDefault="009714DC">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Η μόνη διέξοδος που εσείς δώσατε στους νέους ερευνητές στα χρόνια της κρίσης ήταν η μετανάστευση και η αναζήτηση εργασίας στο εξωτερικό. Εμείς κάνουμε ό,τι είναι δυνατόν για να τους κρατήσου</w:t>
      </w:r>
      <w:r>
        <w:rPr>
          <w:rFonts w:eastAsia="Times New Roman" w:cs="Times New Roman"/>
          <w:szCs w:val="24"/>
        </w:rPr>
        <w:t>με στη χώρα μας, για να κρατήσουμε όρθια τη χώρα και την κοινωνία μας.</w:t>
      </w:r>
    </w:p>
    <w:p w14:paraId="4348E518" w14:textId="77777777" w:rsidR="000F31B3" w:rsidRDefault="009714DC">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Παρακολουθώντας όλο το τελευταίο διάστημα την πολιτική συμπεριφορά, ιδιαίτερα της Αξιωματικής Αντιπολίτευσης, αναπότρεπτα μου έρχεται στο νου η φράση του </w:t>
      </w:r>
      <w:proofErr w:type="spellStart"/>
      <w:r>
        <w:rPr>
          <w:rFonts w:eastAsia="Times New Roman" w:cs="Times New Roman"/>
          <w:szCs w:val="24"/>
        </w:rPr>
        <w:t>Οιδίποδα</w:t>
      </w:r>
      <w:proofErr w:type="spellEnd"/>
      <w:r>
        <w:rPr>
          <w:rFonts w:eastAsia="Times New Roman" w:cs="Times New Roman"/>
          <w:szCs w:val="24"/>
        </w:rPr>
        <w:t xml:space="preserve"> στον Τειρεσία, εκείνη </w:t>
      </w:r>
      <w:r>
        <w:rPr>
          <w:rFonts w:eastAsia="Times New Roman" w:cs="Times New Roman"/>
          <w:szCs w:val="24"/>
        </w:rPr>
        <w:t>η παρήχηση της οργής, «</w:t>
      </w:r>
      <w:proofErr w:type="spellStart"/>
      <w:r>
        <w:rPr>
          <w:rFonts w:eastAsia="Times New Roman" w:cs="Times New Roman"/>
          <w:szCs w:val="24"/>
        </w:rPr>
        <w:t>τυφλὸς</w:t>
      </w:r>
      <w:proofErr w:type="spellEnd"/>
      <w:r>
        <w:rPr>
          <w:rFonts w:eastAsia="Times New Roman" w:cs="Times New Roman"/>
          <w:szCs w:val="24"/>
        </w:rPr>
        <w:t xml:space="preserve"> τα τ' </w:t>
      </w:r>
      <w:proofErr w:type="spellStart"/>
      <w:r>
        <w:rPr>
          <w:rFonts w:eastAsia="Times New Roman" w:cs="Times New Roman"/>
          <w:szCs w:val="24"/>
        </w:rPr>
        <w:t>ωτα</w:t>
      </w:r>
      <w:proofErr w:type="spellEnd"/>
      <w:r>
        <w:rPr>
          <w:rFonts w:eastAsia="Times New Roman" w:cs="Times New Roman"/>
          <w:szCs w:val="24"/>
        </w:rPr>
        <w:t xml:space="preserve">, </w:t>
      </w:r>
      <w:proofErr w:type="spellStart"/>
      <w:r>
        <w:rPr>
          <w:rFonts w:eastAsia="Times New Roman" w:cs="Times New Roman"/>
          <w:szCs w:val="24"/>
        </w:rPr>
        <w:t>τόν</w:t>
      </w:r>
      <w:proofErr w:type="spellEnd"/>
      <w:r>
        <w:rPr>
          <w:rFonts w:eastAsia="Times New Roman" w:cs="Times New Roman"/>
          <w:szCs w:val="24"/>
        </w:rPr>
        <w:t xml:space="preserve"> τε νουν </w:t>
      </w:r>
      <w:proofErr w:type="spellStart"/>
      <w:r>
        <w:rPr>
          <w:rFonts w:eastAsia="Times New Roman" w:cs="Times New Roman"/>
          <w:szCs w:val="24"/>
        </w:rPr>
        <w:t>τά</w:t>
      </w:r>
      <w:proofErr w:type="spellEnd"/>
      <w:r>
        <w:rPr>
          <w:rFonts w:eastAsia="Times New Roman" w:cs="Times New Roman"/>
          <w:szCs w:val="24"/>
        </w:rPr>
        <w:t xml:space="preserve"> τ’ </w:t>
      </w:r>
      <w:proofErr w:type="spellStart"/>
      <w:r>
        <w:rPr>
          <w:rFonts w:eastAsia="Times New Roman" w:cs="Times New Roman"/>
          <w:szCs w:val="24"/>
        </w:rPr>
        <w:t>όμματ</w:t>
      </w:r>
      <w:proofErr w:type="spellEnd"/>
      <w:r>
        <w:rPr>
          <w:rFonts w:eastAsia="Times New Roman" w:cs="Times New Roman"/>
          <w:szCs w:val="24"/>
        </w:rPr>
        <w:t xml:space="preserve">’ ει». </w:t>
      </w:r>
    </w:p>
    <w:p w14:paraId="4348E519" w14:textId="77777777" w:rsidR="000F31B3" w:rsidRDefault="009714DC">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Κύριοι της Αξιωματικής Αντιπολίτευσης πραγματικά είστε τυφλοί στα αυτιά. Η τύφλωση αυτή έχει φτάσει στο σημείο που να μην ακούτε τον </w:t>
      </w:r>
      <w:proofErr w:type="spellStart"/>
      <w:r>
        <w:rPr>
          <w:rFonts w:eastAsia="Times New Roman" w:cs="Times New Roman"/>
          <w:szCs w:val="24"/>
        </w:rPr>
        <w:t>αφουγκρασμό</w:t>
      </w:r>
      <w:proofErr w:type="spellEnd"/>
      <w:r>
        <w:rPr>
          <w:rFonts w:eastAsia="Times New Roman" w:cs="Times New Roman"/>
          <w:szCs w:val="24"/>
        </w:rPr>
        <w:t xml:space="preserve"> των συνοδοιπόρων σας στην αντιπολιτευτι</w:t>
      </w:r>
      <w:r>
        <w:rPr>
          <w:rFonts w:eastAsia="Times New Roman" w:cs="Times New Roman"/>
          <w:szCs w:val="24"/>
        </w:rPr>
        <w:t xml:space="preserve">κή πορεία. </w:t>
      </w:r>
    </w:p>
    <w:p w14:paraId="4348E51A" w14:textId="77777777" w:rsidR="000F31B3" w:rsidRDefault="009714DC">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Ακούσατε την κ. </w:t>
      </w:r>
      <w:proofErr w:type="spellStart"/>
      <w:r>
        <w:rPr>
          <w:rFonts w:eastAsia="Times New Roman" w:cs="Times New Roman"/>
          <w:szCs w:val="24"/>
        </w:rPr>
        <w:t>Κεφαλίδου</w:t>
      </w:r>
      <w:proofErr w:type="spellEnd"/>
      <w:r>
        <w:rPr>
          <w:rFonts w:eastAsia="Times New Roman" w:cs="Times New Roman"/>
          <w:szCs w:val="24"/>
        </w:rPr>
        <w:t xml:space="preserve"> να κάνει μια εξαιρετική προσέγγιση για την ορθή στόχευση αυτού του νομοσχεδίου και να πλέκει διακριτικά το εγκώμιο του Υπουργού, ακριβώς για το ύφος και το ήθος με το οποίο διαχειρίζεται αυτά τα πράγματα. </w:t>
      </w:r>
    </w:p>
    <w:p w14:paraId="4348E51B" w14:textId="77777777" w:rsidR="000F31B3" w:rsidRDefault="009714DC">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Η αντιπολιτε</w:t>
      </w:r>
      <w:r>
        <w:rPr>
          <w:rFonts w:eastAsia="Times New Roman" w:cs="Times New Roman"/>
          <w:szCs w:val="24"/>
        </w:rPr>
        <w:t xml:space="preserve">υτική τύφλωση φτάνει στο σημείο να μην αντιλαμβάνεστε ότι αυτός ο δρόμος που έχετε ακολουθήσει είναι δρόμος αδιέξοδος. Δεν πείθετε ούτε τους ανθρώπους που βρίσκονται στον ίδιο χώρο </w:t>
      </w:r>
      <w:r>
        <w:rPr>
          <w:rFonts w:eastAsia="Times New Roman" w:cs="Times New Roman"/>
          <w:szCs w:val="24"/>
        </w:rPr>
        <w:lastRenderedPageBreak/>
        <w:t>με εσάς. Επιτέλους προσέξτε γιατί αυτή η αντιπολίτευση εκείνο που κάνει είν</w:t>
      </w:r>
      <w:r>
        <w:rPr>
          <w:rFonts w:eastAsia="Times New Roman" w:cs="Times New Roman"/>
          <w:szCs w:val="24"/>
        </w:rPr>
        <w:t xml:space="preserve">αι να προκαλεί γραφικότητα και θυμηδία στον κόσμο. </w:t>
      </w:r>
    </w:p>
    <w:p w14:paraId="4348E51C" w14:textId="77777777" w:rsidR="000F31B3" w:rsidRDefault="009714DC">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Μην νιώθετε αυτάρεσκοι με δημοσκοπήσεις που το μόνο που κάνουν είναι να αυτοϋπονομεύονται και να σας παγιδεύουν σε ένα απατηλό όνειρο. </w:t>
      </w:r>
    </w:p>
    <w:p w14:paraId="4348E51D" w14:textId="77777777" w:rsidR="000F31B3" w:rsidRDefault="009714DC">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4348E51E" w14:textId="77777777" w:rsidR="000F31B3" w:rsidRDefault="009714DC">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4348E51F"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 xml:space="preserve">Γεώργιος Βαρεμένος): </w:t>
      </w:r>
      <w:r>
        <w:rPr>
          <w:rFonts w:eastAsia="Times New Roman" w:cs="Times New Roman"/>
          <w:szCs w:val="24"/>
        </w:rPr>
        <w:t xml:space="preserve">Και εμείς. </w:t>
      </w:r>
    </w:p>
    <w:p w14:paraId="4348E520"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Δένδιας</w:t>
      </w:r>
      <w:proofErr w:type="spellEnd"/>
      <w:r>
        <w:rPr>
          <w:rFonts w:eastAsia="Times New Roman" w:cs="Times New Roman"/>
          <w:szCs w:val="24"/>
        </w:rPr>
        <w:t xml:space="preserve">. </w:t>
      </w:r>
    </w:p>
    <w:p w14:paraId="4348E521"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Κύριε Πρόεδρε, σας ευχαριστώ και ευχαριστώ θερμά και την κυρία συνάδελφο, την κ. Καραμανλή. Ήρθα επειγόντως εδώ για να τοποθετηθώ μόνο για το θέμα της τροπολογίας </w:t>
      </w:r>
      <w:r>
        <w:rPr>
          <w:rFonts w:eastAsia="Times New Roman" w:cs="Times New Roman"/>
          <w:szCs w:val="24"/>
        </w:rPr>
        <w:lastRenderedPageBreak/>
        <w:t xml:space="preserve">την οποία </w:t>
      </w:r>
      <w:r>
        <w:rPr>
          <w:rFonts w:eastAsia="Times New Roman" w:cs="Times New Roman"/>
          <w:szCs w:val="24"/>
        </w:rPr>
        <w:t xml:space="preserve">εισήγαγε και για την οποία ήρθε και μίλησε, κυρίες και κύριοι Υπουργοί, ο Υπουργός κ. </w:t>
      </w:r>
      <w:proofErr w:type="spellStart"/>
      <w:r>
        <w:rPr>
          <w:rFonts w:eastAsia="Times New Roman" w:cs="Times New Roman"/>
          <w:szCs w:val="24"/>
        </w:rPr>
        <w:t>Τσακαλώτος</w:t>
      </w:r>
      <w:proofErr w:type="spellEnd"/>
      <w:r>
        <w:rPr>
          <w:rFonts w:eastAsia="Times New Roman" w:cs="Times New Roman"/>
          <w:szCs w:val="24"/>
        </w:rPr>
        <w:t>, όσον αφορά την τροποποίηση της συμφωνίας μετόχων μεταξύ του ελληνικού δημοσίου και της «D</w:t>
      </w:r>
      <w:r>
        <w:rPr>
          <w:rFonts w:eastAsia="Times New Roman" w:cs="Times New Roman"/>
          <w:szCs w:val="24"/>
          <w:lang w:val="en-US"/>
        </w:rPr>
        <w:t>EUTSCHE</w:t>
      </w:r>
      <w:r>
        <w:rPr>
          <w:rFonts w:eastAsia="Times New Roman" w:cs="Times New Roman"/>
          <w:szCs w:val="24"/>
        </w:rPr>
        <w:t xml:space="preserve"> T</w:t>
      </w:r>
      <w:r>
        <w:rPr>
          <w:rFonts w:eastAsia="Times New Roman" w:cs="Times New Roman"/>
          <w:szCs w:val="24"/>
          <w:lang w:val="en-US"/>
        </w:rPr>
        <w:t>ELECOM</w:t>
      </w:r>
      <w:r>
        <w:rPr>
          <w:rFonts w:eastAsia="Times New Roman" w:cs="Times New Roman"/>
          <w:szCs w:val="24"/>
        </w:rPr>
        <w:t xml:space="preserve">». </w:t>
      </w:r>
    </w:p>
    <w:p w14:paraId="4348E522"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Οφείλω να πω ότι σε εμάς, στη Νέα Δημοκρατία, και </w:t>
      </w:r>
      <w:r>
        <w:rPr>
          <w:rFonts w:eastAsia="Times New Roman" w:cs="Times New Roman"/>
          <w:szCs w:val="24"/>
        </w:rPr>
        <w:t xml:space="preserve">η μεθόδευση και το περιεχόμενο μάς είναι μη κατανοητά. Εάν καλώς τα Πρακτικά αποτυπώνουν αυτό το οποίο ο κ. </w:t>
      </w:r>
      <w:proofErr w:type="spellStart"/>
      <w:r>
        <w:rPr>
          <w:rFonts w:eastAsia="Times New Roman" w:cs="Times New Roman"/>
          <w:szCs w:val="24"/>
        </w:rPr>
        <w:t>Τσακαλώτος</w:t>
      </w:r>
      <w:proofErr w:type="spellEnd"/>
      <w:r>
        <w:rPr>
          <w:rFonts w:eastAsia="Times New Roman" w:cs="Times New Roman"/>
          <w:szCs w:val="24"/>
        </w:rPr>
        <w:t xml:space="preserve"> είπε προηγουμένως, τότε δήλωσε ότι καταθέτει την τροπολογία επειδή του επιβάλλεται περίπου από την «</w:t>
      </w:r>
      <w:r>
        <w:rPr>
          <w:rFonts w:eastAsia="Times New Roman" w:cs="Times New Roman"/>
          <w:szCs w:val="24"/>
          <w:lang w:val="en-US"/>
        </w:rPr>
        <w:t>DG</w:t>
      </w:r>
      <w:r w:rsidRPr="000A31AB">
        <w:rPr>
          <w:rFonts w:eastAsia="Times New Roman" w:cs="Times New Roman"/>
          <w:szCs w:val="24"/>
        </w:rPr>
        <w:t xml:space="preserve"> </w:t>
      </w:r>
      <w:r>
        <w:rPr>
          <w:rFonts w:eastAsia="Times New Roman" w:cs="Times New Roman"/>
          <w:szCs w:val="24"/>
          <w:lang w:val="en-US"/>
        </w:rPr>
        <w:t>COM</w:t>
      </w:r>
      <w:r>
        <w:rPr>
          <w:rFonts w:eastAsia="Times New Roman" w:cs="Times New Roman"/>
          <w:szCs w:val="24"/>
        </w:rPr>
        <w:t xml:space="preserve">». </w:t>
      </w:r>
    </w:p>
    <w:p w14:paraId="4348E523"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Επικαλείται στην αιτιολογικ</w:t>
      </w:r>
      <w:r>
        <w:rPr>
          <w:rFonts w:eastAsia="Times New Roman" w:cs="Times New Roman"/>
          <w:szCs w:val="24"/>
        </w:rPr>
        <w:t>ή έκθεση αυτής της τροπολογίας ένα έγγραφο. Προφανώς το έγγραφο είναι το αποδεικτικό της πίεσης που ασκεί η Ευρωπαϊκή Επιτροπή στην ελληνική Κυβέρνηση και στην Ελληνική Δημοκρατία με μία μικρή διαφορά, κύριες και κύριοι συνάδελφοι, ότι το έγγραφο είναι του</w:t>
      </w:r>
      <w:r>
        <w:rPr>
          <w:rFonts w:eastAsia="Times New Roman" w:cs="Times New Roman"/>
          <w:szCs w:val="24"/>
        </w:rPr>
        <w:t xml:space="preserve"> 2012. </w:t>
      </w:r>
    </w:p>
    <w:p w14:paraId="4348E524"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Ερωτώ, λοιπόν. Το έγγραφο αυτό παραπέμπει στο άρθρο 258 της συνθήκης λειτουργίας. Το 258 της συνθήκης αφορά την αιτιολογημένη γνώμη. Για όσους δεν είναι εξοικειωμένοι, η διαδικασία παραπομπής μιας χώρας ξεκινάει από την προειδοποίηση, πάει στην αιτ</w:t>
      </w:r>
      <w:r>
        <w:rPr>
          <w:rFonts w:eastAsia="Times New Roman" w:cs="Times New Roman"/>
          <w:szCs w:val="24"/>
        </w:rPr>
        <w:t xml:space="preserve">ιολογημένη γνώμη και μετά πάει στην </w:t>
      </w:r>
      <w:r>
        <w:rPr>
          <w:rFonts w:eastAsia="Times New Roman" w:cs="Times New Roman"/>
          <w:szCs w:val="24"/>
        </w:rPr>
        <w:lastRenderedPageBreak/>
        <w:t xml:space="preserve">παραπομπή. Αυτό το έγγραφο δεν είναι αναρτημένο και έτσι δεν μπόρεσα να το βρω και ο κύριος Υπουργός δεν το </w:t>
      </w:r>
      <w:proofErr w:type="spellStart"/>
      <w:r>
        <w:rPr>
          <w:rFonts w:eastAsia="Times New Roman" w:cs="Times New Roman"/>
          <w:szCs w:val="24"/>
        </w:rPr>
        <w:t>προσεκόμισε</w:t>
      </w:r>
      <w:proofErr w:type="spellEnd"/>
      <w:r>
        <w:rPr>
          <w:rFonts w:eastAsia="Times New Roman" w:cs="Times New Roman"/>
          <w:szCs w:val="24"/>
        </w:rPr>
        <w:t>. Αν αυτό το έγγραφο συνιστά αιτιολογημένη γνώμη, γιατί δεν έχουμε παραπεμφθεί τέσσερα χρόνια στο δικ</w:t>
      </w:r>
      <w:r>
        <w:rPr>
          <w:rFonts w:eastAsia="Times New Roman" w:cs="Times New Roman"/>
          <w:szCs w:val="24"/>
        </w:rPr>
        <w:t>αστήριο; Τι είναι αυτό το οποίο συνέβη στο μεσοδιάστημα; Τι είναι το γεγονός, ποια είναι η πίεση που ασκήθηκε στον Υπουργό ώστε να φέρει αιφνιδίως αυτή την τροπολογία, με την οποία η ελληνική Βουλή δεν πρέπει να ενημερώνεται για την αλλαγή της συμφωνίας τω</w:t>
      </w:r>
      <w:r>
        <w:rPr>
          <w:rFonts w:eastAsia="Times New Roman" w:cs="Times New Roman"/>
          <w:szCs w:val="24"/>
        </w:rPr>
        <w:t>ν μετόχων του ΟΤΕ;</w:t>
      </w:r>
    </w:p>
    <w:p w14:paraId="4348E525"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Δεν χρειάζεται να αναλύσω στη Βουλή –εσείς μάλιστα που πιστεύετε </w:t>
      </w:r>
      <w:proofErr w:type="spellStart"/>
      <w:r>
        <w:rPr>
          <w:rFonts w:eastAsia="Times New Roman" w:cs="Times New Roman"/>
          <w:szCs w:val="24"/>
        </w:rPr>
        <w:t>προεχόντως</w:t>
      </w:r>
      <w:proofErr w:type="spellEnd"/>
      <w:r>
        <w:rPr>
          <w:rFonts w:eastAsia="Times New Roman" w:cs="Times New Roman"/>
          <w:szCs w:val="24"/>
        </w:rPr>
        <w:t xml:space="preserve"> στη δραστηριότητα του κράτους στην οικονομία-  ότι ο ΟΤΕ είναι μια απολύτως στρατηγική επιχείρηση. Άπτεται της άμυνας, άπτεται του συνόλου της οικονομικής ζωής τ</w:t>
      </w:r>
      <w:r>
        <w:rPr>
          <w:rFonts w:eastAsia="Times New Roman" w:cs="Times New Roman"/>
          <w:szCs w:val="24"/>
        </w:rPr>
        <w:t xml:space="preserve">ης χώρας και παραμέτρων ιδιαίτερα λεπτών. Ακριβώς γι’ αυτό υπήρχε η συμφωνία των μετόχων, επί τη βάσει της οποίας θα ενημερωνόταν η Βουλή. </w:t>
      </w:r>
    </w:p>
    <w:p w14:paraId="4348E526"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Ξαφνικά, με τροπολογία, χωρίς καμία προηγούμενη ενημέρωση οιουδήποτε έρχεται ο κύριος Υπουργός εδώ και μας λέει ότι </w:t>
      </w:r>
      <w:r>
        <w:rPr>
          <w:rFonts w:eastAsia="Times New Roman" w:cs="Times New Roman"/>
          <w:szCs w:val="24"/>
        </w:rPr>
        <w:t xml:space="preserve">δεν θα ενημερώνεται η Βουλή. Γιατί να μην ενημερώνεται η Βουλή; </w:t>
      </w:r>
    </w:p>
    <w:p w14:paraId="4348E527"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ΑΘΑΝΑΣΙΑ (ΣΙΑ) ΑΝΑΓΝΩΣΤΟΠΟΥΛΟΥ (Αναπληρώτρια Υπουργός Παιδείας, Έρευνας και Θρησκευμάτων): </w:t>
      </w:r>
      <w:r>
        <w:rPr>
          <w:rFonts w:eastAsia="Times New Roman" w:cs="Times New Roman"/>
          <w:szCs w:val="24"/>
        </w:rPr>
        <w:t xml:space="preserve">Όχι, το εξήγησε. Είναι άλλο πράγμα. </w:t>
      </w:r>
    </w:p>
    <w:p w14:paraId="4348E528"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κυρία Υπουργέ, είδα στα Πρακτι</w:t>
      </w:r>
      <w:r>
        <w:rPr>
          <w:rFonts w:eastAsia="Times New Roman" w:cs="Times New Roman"/>
          <w:szCs w:val="24"/>
        </w:rPr>
        <w:t xml:space="preserve">κά την εξήγηση του κυρίου Υπουργού. Δεν θέλω να χρεώσω σ’ εσάς την υποχρέωση απάντησης σ’ αυτό. </w:t>
      </w:r>
    </w:p>
    <w:p w14:paraId="4348E529"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Ο κύριος Υπουργός δε είπε –το ξαναλέω εκ των Πρακτικών- ότι αν υπάρχει κάποια καλή ιδέα από την Αντιπολίτευση ευχαρίστως να τη συζητήσει με χαρά κ.λπ.. Αν ο κύ</w:t>
      </w:r>
      <w:r>
        <w:rPr>
          <w:rFonts w:eastAsia="Times New Roman" w:cs="Times New Roman"/>
          <w:szCs w:val="24"/>
        </w:rPr>
        <w:t xml:space="preserve">ριος Υπουργός ήθελε να συζητήσει κάποια ιδέα της Αντιπολίτευσης, το λιγότερο που όφειλε να κάνει ήταν να ενημερώσει την Αντιπολίτευση –πριν φέρει την τροπολογία- να δούμε τα έγγραφα μαζί, να δούμε το ζήτημα μαζί και να προσφέρουμε λύση αν υπάρχει λύση. </w:t>
      </w:r>
    </w:p>
    <w:p w14:paraId="4348E52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Δε</w:t>
      </w:r>
      <w:r>
        <w:rPr>
          <w:rFonts w:eastAsia="Times New Roman" w:cs="Times New Roman"/>
          <w:szCs w:val="24"/>
        </w:rPr>
        <w:t>ν πρέπει να έρχονται τροπολογίες, οι οποίες αποψιλώνουν αρμοδιότητες της Ελληνικής Βουλής με αυτόν τον τρόπο και με μία αυθαίρετη δικαιολογία που δεν αποδεικνύεται. Εγώ δεν λέω ότι ψεύδεται ο Υπουργός. Προς θεού! Δεν μου επιτρέπεται να πω αυτό το πράγμα. Λ</w:t>
      </w:r>
      <w:r>
        <w:rPr>
          <w:rFonts w:eastAsia="Times New Roman" w:cs="Times New Roman"/>
          <w:szCs w:val="24"/>
        </w:rPr>
        <w:t xml:space="preserve">έω όμως ότι αυτά που λέει δεν </w:t>
      </w:r>
      <w:r>
        <w:rPr>
          <w:rFonts w:eastAsia="Times New Roman" w:cs="Times New Roman"/>
          <w:szCs w:val="24"/>
        </w:rPr>
        <w:lastRenderedPageBreak/>
        <w:t xml:space="preserve">τεκμηριώνονται από τα στοιχεία που προσκομίζει στο εθνικό Κοινοβούλιο. Άρα με κανέναν τρόπο εμείς δεν μπορούμε να ψηφίσουμε αυτή την τροπολογία. </w:t>
      </w:r>
    </w:p>
    <w:p w14:paraId="4348E52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Επίσης, θα ευχόμουν να μας πει ο Υπουργός ως εκ του περισσού και τι σκέφτεται να</w:t>
      </w:r>
      <w:r>
        <w:rPr>
          <w:rFonts w:eastAsia="Times New Roman" w:cs="Times New Roman"/>
          <w:szCs w:val="24"/>
        </w:rPr>
        <w:t xml:space="preserve"> κάνει με αυτό το 10%, το ποσοστό του ΙΚΑ και το ποσοστό του ελληνικού δημοσίου, το οποίο υπάρχει ακόμα. Θέλει να πουλήσει το 5%; Με ποια τιμή; Ποια θα είναι η ζημία ή το κέρδος του ελληνικού δημοσίου; Διότι προφανώς θα θυμάται το τι </w:t>
      </w:r>
      <w:proofErr w:type="spellStart"/>
      <w:r>
        <w:rPr>
          <w:rFonts w:eastAsia="Times New Roman" w:cs="Times New Roman"/>
          <w:szCs w:val="24"/>
        </w:rPr>
        <w:t>ελέγετο</w:t>
      </w:r>
      <w:proofErr w:type="spellEnd"/>
      <w:r>
        <w:rPr>
          <w:rFonts w:eastAsia="Times New Roman" w:cs="Times New Roman"/>
          <w:szCs w:val="24"/>
        </w:rPr>
        <w:t xml:space="preserve"> σε πωλήσεις με</w:t>
      </w:r>
      <w:r>
        <w:rPr>
          <w:rFonts w:eastAsia="Times New Roman" w:cs="Times New Roman"/>
          <w:szCs w:val="24"/>
        </w:rPr>
        <w:t xml:space="preserve">τοχών του ΟΤΕ στο παρελθόν. </w:t>
      </w:r>
    </w:p>
    <w:p w14:paraId="4348E52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Άρα λοιπόν, αυτό το οποίο λέω είναι ότι εμείς δεν μπορούμε να ψηφίσουμε αυτή την τροπολογία με κανέναν τρόπο. Θα ευχόμασταν και θα επιθυμούσαμε και νομίζω σ’ αυτό εκφράζω το σύνολο του Σώματος, την απόσυρσή της, τη συζήτηση επ’</w:t>
      </w:r>
      <w:r>
        <w:rPr>
          <w:rFonts w:eastAsia="Times New Roman" w:cs="Times New Roman"/>
          <w:szCs w:val="24"/>
        </w:rPr>
        <w:t xml:space="preserve"> αυτής. Κανείς δεν θέλει να μην βοηθήσει, εφόσον το εθνικό συμφέρον επιβάλλει κάτι. Κανείς δεν θέλει να παραπεμφθεί η χώρα. Όμως, όλα αυτά τα πράγματα πρέπει σοβαρά να συζητηθούν και να αντιμετωπιστούν με τον δέοντα τρόπο. </w:t>
      </w:r>
    </w:p>
    <w:p w14:paraId="4348E52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να έρχεται μία τροπολογία με </w:t>
      </w:r>
      <w:r>
        <w:rPr>
          <w:rFonts w:eastAsia="Times New Roman" w:cs="Times New Roman"/>
          <w:szCs w:val="24"/>
        </w:rPr>
        <w:t>επίκληση ενός εγγράφου του 2012 και να δίνει κάποιες εξηγήσεις ο Υπουργός στη Βουλή και επίσης, ξαναλέω, να μας λέει «όποιος έχει κάποια καλή ιδέα να μας την πει» ως εάν εδώ να είμαστε όμιλος συζητητών ή κάτι τέτοιο που εκ του προχείρου εδώ ο καθένας εκφρά</w:t>
      </w:r>
      <w:r>
        <w:rPr>
          <w:rFonts w:eastAsia="Times New Roman" w:cs="Times New Roman"/>
          <w:szCs w:val="24"/>
        </w:rPr>
        <w:t xml:space="preserve">ζει την άποψή του, αυτά τα πράγματα δεν είναι σοβαρά, δεν τιμούν την Κυβέρνηση και έχω τον μεγάλο φόβο ότι δημιουργούν και μεγάλη ζημία στο ελληνικό κράτος. </w:t>
      </w:r>
    </w:p>
    <w:p w14:paraId="4348E52E" w14:textId="77777777" w:rsidR="000F31B3" w:rsidRDefault="009714DC">
      <w:pPr>
        <w:spacing w:after="0"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48E52F"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(Γεώργιος Βαρεμένος): </w:t>
      </w:r>
      <w:r>
        <w:rPr>
          <w:rFonts w:eastAsia="Times New Roman" w:cs="Times New Roman"/>
          <w:szCs w:val="24"/>
        </w:rPr>
        <w:t>Ευχαριστού</w:t>
      </w:r>
      <w:r>
        <w:rPr>
          <w:rFonts w:eastAsia="Times New Roman" w:cs="Times New Roman"/>
          <w:szCs w:val="24"/>
        </w:rPr>
        <w:t>με.</w:t>
      </w:r>
    </w:p>
    <w:p w14:paraId="4348E530"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Ο κ. Χατζησάββας, Κοινοβουλευτικός Εκπρόσωπος της Χρυσής Αυγής, έχει τον λόγο. </w:t>
      </w:r>
    </w:p>
    <w:p w14:paraId="4348E531"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ΧΡΗΣΤΟΣ ΧΑΤΖΗΣΑΒΒΑΣ:</w:t>
      </w:r>
      <w:r>
        <w:rPr>
          <w:rFonts w:eastAsia="Times New Roman" w:cs="Times New Roman"/>
          <w:szCs w:val="24"/>
        </w:rPr>
        <w:t xml:space="preserve"> Ευχαριστώ, κύριε Πρόεδρε.</w:t>
      </w:r>
    </w:p>
    <w:p w14:paraId="4348E532"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Είπαμε χθες, είπε κι ο αγορητής μας σήμερα ότι γενικά το νομοσχέδιο αφορά διαχείριση κονδυλίων και χρηματοδότησης και δεν μας αφορά στην πραγματικότητα ούτε την κοινωνία αφορά. </w:t>
      </w:r>
    </w:p>
    <w:p w14:paraId="4348E533"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Όμως, υπάρχουν κάποια θέματα που ήταν τροπολογίες και έχουν γίνει αποδεκτές, ό</w:t>
      </w:r>
      <w:r>
        <w:rPr>
          <w:rFonts w:eastAsia="Times New Roman" w:cs="Times New Roman"/>
          <w:szCs w:val="24"/>
        </w:rPr>
        <w:t>πως τα 15 εκατομμύρια για να τελειώσουν και να είναι επιχειρησιακά  τα τρία υποβρύχια, όπου λέμε «ναι» και για λόγους εθνικής άμυνας αλλά και για στήριξη των εργαζομένων. Είπατε ότι τα υλικά έχουν αγοραστεί, όλα έχουν γίνει. Το μόνο που έμεινε είναι να πλη</w:t>
      </w:r>
      <w:r>
        <w:rPr>
          <w:rFonts w:eastAsia="Times New Roman" w:cs="Times New Roman"/>
          <w:szCs w:val="24"/>
        </w:rPr>
        <w:t xml:space="preserve">ρωθούν οι εργαζόμενοι, να φτιαχτούν και για συντήρηση των εγκαταστάσεων. </w:t>
      </w:r>
    </w:p>
    <w:p w14:paraId="4348E534"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Την τροποποίηση της συμφωνίας που σύρεται να κάνει η Κυβέρνηση με την «</w:t>
      </w:r>
      <w:r>
        <w:rPr>
          <w:rFonts w:eastAsia="Times New Roman" w:cs="Times New Roman"/>
          <w:szCs w:val="24"/>
          <w:lang w:val="en-US"/>
        </w:rPr>
        <w:t>DEUTSCHE</w:t>
      </w:r>
      <w:r>
        <w:rPr>
          <w:rFonts w:eastAsia="Times New Roman" w:cs="Times New Roman"/>
          <w:szCs w:val="24"/>
        </w:rPr>
        <w:t xml:space="preserve"> </w:t>
      </w:r>
      <w:r>
        <w:rPr>
          <w:rFonts w:eastAsia="Times New Roman" w:cs="Times New Roman"/>
          <w:szCs w:val="24"/>
          <w:lang w:val="en-US"/>
        </w:rPr>
        <w:t>TELECOM</w:t>
      </w:r>
      <w:r>
        <w:rPr>
          <w:rFonts w:eastAsia="Times New Roman" w:cs="Times New Roman"/>
          <w:szCs w:val="24"/>
        </w:rPr>
        <w:t>» και το ΤΑΙΠΕΔ που θα εκχωρεί πιο εύκολα δημόσια περιουσία, δεν την ψηφίζουμε. Εμείς πιστεύουμ</w:t>
      </w:r>
      <w:r>
        <w:rPr>
          <w:rFonts w:eastAsia="Times New Roman" w:cs="Times New Roman"/>
          <w:szCs w:val="24"/>
        </w:rPr>
        <w:t xml:space="preserve">ε ότι πρέπει να εθνικοποιηθεί το ΤΑΙΠΕΔ και μετά να καταργηθεί. </w:t>
      </w:r>
    </w:p>
    <w:p w14:paraId="4348E535"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Για το θέμα των μεταγραφών σε ΑΕΙ λέμε «όχι» γιατί δεν είναι επαρκώς αιτιολογημένες ως προς την αναγκαιότητα της νομοθέτησης των παρατάσεων και των προαγωγών με απλή τροπολογία και θα έπρεπε </w:t>
      </w:r>
      <w:r>
        <w:rPr>
          <w:rFonts w:eastAsia="Times New Roman" w:cs="Times New Roman"/>
          <w:szCs w:val="24"/>
        </w:rPr>
        <w:t xml:space="preserve">να γίνει με νόμο. </w:t>
      </w:r>
    </w:p>
    <w:p w14:paraId="4348E536"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Σχετικά με την ανάθεση προμήθειας ταινιών φορολογίας καπνού στην Τράπεζα της Ελλάδος, εντάξει, δεν είναι και η καλύτερη εγγύηση η Τράπεζα της Ελλάδος. Δηλαδή, δεν είναι δημόσιο και ιδιώτης, γιατί και αυτοί ιδιώτες είναι, αλλά θα ψηφίσουμ</w:t>
      </w:r>
      <w:r>
        <w:rPr>
          <w:rFonts w:eastAsia="Times New Roman" w:cs="Times New Roman"/>
          <w:szCs w:val="24"/>
        </w:rPr>
        <w:t xml:space="preserve">ε «παρών», λαμβάνοντας σοβαρά υπ’ </w:t>
      </w:r>
      <w:proofErr w:type="spellStart"/>
      <w:r>
        <w:rPr>
          <w:rFonts w:eastAsia="Times New Roman" w:cs="Times New Roman"/>
          <w:szCs w:val="24"/>
        </w:rPr>
        <w:t>όψιν</w:t>
      </w:r>
      <w:proofErr w:type="spellEnd"/>
      <w:r>
        <w:rPr>
          <w:rFonts w:eastAsia="Times New Roman" w:cs="Times New Roman"/>
          <w:szCs w:val="24"/>
        </w:rPr>
        <w:t xml:space="preserve"> τις αιτιάσεις του συνδικάτου καπνοπωλών σχετικά με τη νομιμότητα της τροπολογίας, αφενός, σχετικά με την παράλληλη κυκλοφορία δύο ειδών ταινιών, αφετέρου, με την υποκρυπτόμενη αύξηση του ειδικού φόρου κατανάλωσης. </w:t>
      </w:r>
    </w:p>
    <w:p w14:paraId="4348E537"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Αυ</w:t>
      </w:r>
      <w:r>
        <w:rPr>
          <w:rFonts w:eastAsia="Times New Roman" w:cs="Times New Roman"/>
          <w:szCs w:val="24"/>
        </w:rPr>
        <w:t>τό θα το φέρετε με νόμο, κύριε Υπουργέ, αλλά αναφέρθηκε μέσα στις επιτροπές ότι θα γίνεται σωστότερη φύλαξη και διαχείριση των ταινιών σήμανσης. Έχετε έστω κι ένα παράδειγμα παρανομίας που έγινε από κάποιον που τις εκτύπωνε ή που τις φύλασσε ή τις διακινού</w:t>
      </w:r>
      <w:r>
        <w:rPr>
          <w:rFonts w:eastAsia="Times New Roman" w:cs="Times New Roman"/>
          <w:szCs w:val="24"/>
        </w:rPr>
        <w:t xml:space="preserve">σε; Αν είναι έτσι, θα πρέπει και αυτός να έρθει αντιμέτωπος με τον νόμο. </w:t>
      </w:r>
    </w:p>
    <w:p w14:paraId="4348E538"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Τώρα, αν και μέσα στην Ολομέλεια δεν έγινε πολύ μεγάλη συζήτηση για την τροπολογία που αποσύρθηκε, έξω όμως συζητιέται και στα ραδιόφωνα και στην τηλεόραση. Είναι φοβερή κίνηση τακτι</w:t>
      </w:r>
      <w:r>
        <w:rPr>
          <w:rFonts w:eastAsia="Times New Roman" w:cs="Times New Roman"/>
          <w:szCs w:val="24"/>
        </w:rPr>
        <w:t xml:space="preserve">κής και </w:t>
      </w:r>
      <w:r>
        <w:rPr>
          <w:rFonts w:eastAsia="Times New Roman" w:cs="Times New Roman"/>
          <w:szCs w:val="24"/>
        </w:rPr>
        <w:lastRenderedPageBreak/>
        <w:t xml:space="preserve">αυτό φαίνεται γιατί δεν πανηγύρισε και η Νέα Δημοκρατία. Τα βρήκε με τους τέσσερις νέους </w:t>
      </w:r>
      <w:proofErr w:type="spellStart"/>
      <w:r>
        <w:rPr>
          <w:rFonts w:eastAsia="Times New Roman" w:cs="Times New Roman"/>
          <w:szCs w:val="24"/>
        </w:rPr>
        <w:t>καναλάρχες</w:t>
      </w:r>
      <w:proofErr w:type="spellEnd"/>
      <w:r>
        <w:rPr>
          <w:rFonts w:eastAsia="Times New Roman" w:cs="Times New Roman"/>
          <w:szCs w:val="24"/>
        </w:rPr>
        <w:t xml:space="preserve"> ο Υπουργός, τον πίεσαν να κλείσει τους μη αδειούχους, έκανε την προσποίηση των πέντε ημερών για κλείσιμο των καναλιών που δεν πήραν άδεια και ανάγκα</w:t>
      </w:r>
      <w:r>
        <w:rPr>
          <w:rFonts w:eastAsia="Times New Roman" w:cs="Times New Roman"/>
          <w:szCs w:val="24"/>
        </w:rPr>
        <w:t xml:space="preserve">σε σε συναίνεση τη Νέα Δημοκρατία για συγκρότηση ΕΣΡ –ελεγχόμενο φυσικά από την Κυβέρνηση- και τελικά μετά από έναν μήνα, πάλι ο Υπουργός θα κάνει αυτό που θέλει. </w:t>
      </w:r>
    </w:p>
    <w:p w14:paraId="4348E539"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Τώρα τα δάκρυα κάποιων που συγκινούνται για τους απολυμένους, για το «μαύρο» στα κανάλια, εμ</w:t>
      </w:r>
      <w:r>
        <w:rPr>
          <w:rFonts w:eastAsia="Times New Roman" w:cs="Times New Roman"/>
          <w:szCs w:val="24"/>
        </w:rPr>
        <w:t xml:space="preserve">άς δεν μας συγκινούν, γιατί αυτοί που τώρα απολύθηκαν έλεγαν για τους άνεργους «να πάνε να δουλέψουν στα χωράφια της </w:t>
      </w:r>
      <w:proofErr w:type="spellStart"/>
      <w:r>
        <w:rPr>
          <w:rFonts w:eastAsia="Times New Roman" w:cs="Times New Roman"/>
          <w:szCs w:val="24"/>
        </w:rPr>
        <w:t>Μανωλάδας</w:t>
      </w:r>
      <w:proofErr w:type="spellEnd"/>
      <w:r>
        <w:rPr>
          <w:rFonts w:eastAsia="Times New Roman" w:cs="Times New Roman"/>
          <w:szCs w:val="24"/>
        </w:rPr>
        <w:t xml:space="preserve"> και να κόβουν φράουλες». Ας πάνε να κάνουν τώρα και αυτοί το ίδιο, γιατί η αντιμετώπιση που είχαν απέναντι και στην κοινωνία και </w:t>
      </w:r>
      <w:r>
        <w:rPr>
          <w:rFonts w:eastAsia="Times New Roman" w:cs="Times New Roman"/>
          <w:szCs w:val="24"/>
        </w:rPr>
        <w:t>στη Χρυσή Αυγή δεν μπορεί να μας συγκινήσει πλέον που μένουν άνεργοι.</w:t>
      </w:r>
    </w:p>
    <w:p w14:paraId="4348E53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Μπορεί, βέβαια, η Κυβέρνηση αν θέλει να αντιμετωπίσει κομμουνιστικά το ζήτημα με τους απολυμένους, να ρωτήσει το ΚΚΕ, το οποίο έχει πείρα από τους απολυμένους της «ΤΥΠΟΕΚΔΟΤΙΚΗΣ» και του</w:t>
      </w:r>
      <w:r>
        <w:rPr>
          <w:rFonts w:eastAsia="Times New Roman" w:cs="Times New Roman"/>
          <w:szCs w:val="24"/>
        </w:rPr>
        <w:t xml:space="preserve"> «902». </w:t>
      </w:r>
    </w:p>
    <w:p w14:paraId="4348E53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Ακόμα ένα θέμα που παίζει στο ραδιόφωνο και στην τηλεόραση, αλλά εδώ πέρα δεν αναφέρθηκε καθόλου, είναι το λάθος του </w:t>
      </w:r>
      <w:proofErr w:type="spellStart"/>
      <w:r>
        <w:rPr>
          <w:rFonts w:eastAsia="Times New Roman" w:cs="Times New Roman"/>
          <w:szCs w:val="24"/>
        </w:rPr>
        <w:t>Ερντογάν</w:t>
      </w:r>
      <w:proofErr w:type="spellEnd"/>
      <w:r>
        <w:rPr>
          <w:rFonts w:eastAsia="Times New Roman" w:cs="Times New Roman"/>
          <w:szCs w:val="24"/>
        </w:rPr>
        <w:t xml:space="preserve">. Ήταν άραγε λάθος; Ξέρετε, από κάτι τέτοια λάθη, όπως σε έναν ποδοσφαιρικό αγώνα, διαλύθηκε η Γιουγκοσλαβία. Γιατί δεν </w:t>
      </w:r>
      <w:r>
        <w:rPr>
          <w:rFonts w:eastAsia="Times New Roman" w:cs="Times New Roman"/>
          <w:szCs w:val="24"/>
        </w:rPr>
        <w:t>αναφέρθηκε κανένας; Έκανε, υποτίθεται, ένα λάθος ο ανταποκριτής του ΑΠΕ, βγήκε και απάντησε ο Κοτζιάς –η Κυβέρνηση δηλαδή- βγήκε και η Νέα Δημοκρατία και απάντησε, με βάση το λάθος του Πρακτορείου Ειδήσεων. Δηλαδή, ούτε ένας δεν σκέφτηκε ότι θα πρέπει πρώτ</w:t>
      </w:r>
      <w:r>
        <w:rPr>
          <w:rFonts w:eastAsia="Times New Roman" w:cs="Times New Roman"/>
          <w:szCs w:val="24"/>
        </w:rPr>
        <w:t xml:space="preserve">α να επικοινωνήσει με τις αρμόδιες αρχές, το προξενείο, την πρεσβεία, οπουδήποτε, κάποιος να πάρει κάποιον εκεί πέρα και να τον ρωτήσει «τα είπε αυτά ο </w:t>
      </w:r>
      <w:proofErr w:type="spellStart"/>
      <w:r>
        <w:rPr>
          <w:rFonts w:eastAsia="Times New Roman" w:cs="Times New Roman"/>
          <w:szCs w:val="24"/>
        </w:rPr>
        <w:t>Ερντογάν</w:t>
      </w:r>
      <w:proofErr w:type="spellEnd"/>
      <w:r>
        <w:rPr>
          <w:rFonts w:eastAsia="Times New Roman" w:cs="Times New Roman"/>
          <w:szCs w:val="24"/>
        </w:rPr>
        <w:t>, δεν τα είπε;». Απαντούσαμε, δηλαδή, με βάση ένα λάθος που έβγαλε ένα πρακτορείο ειδήσεων.</w:t>
      </w:r>
    </w:p>
    <w:p w14:paraId="4348E53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Υποχ</w:t>
      </w:r>
      <w:r>
        <w:rPr>
          <w:rFonts w:eastAsia="Times New Roman" w:cs="Times New Roman"/>
          <w:szCs w:val="24"/>
        </w:rPr>
        <w:t xml:space="preserve">ωρεί τώρα ο </w:t>
      </w:r>
      <w:proofErr w:type="spellStart"/>
      <w:r>
        <w:rPr>
          <w:rFonts w:eastAsia="Times New Roman" w:cs="Times New Roman"/>
          <w:szCs w:val="24"/>
        </w:rPr>
        <w:t>Ερντογάν</w:t>
      </w:r>
      <w:proofErr w:type="spellEnd"/>
      <w:r>
        <w:rPr>
          <w:rFonts w:eastAsia="Times New Roman" w:cs="Times New Roman"/>
          <w:szCs w:val="24"/>
        </w:rPr>
        <w:t xml:space="preserve"> και λέει ότι σέβεται τα σύνορα που </w:t>
      </w:r>
      <w:proofErr w:type="spellStart"/>
      <w:r>
        <w:rPr>
          <w:rFonts w:eastAsia="Times New Roman" w:cs="Times New Roman"/>
          <w:szCs w:val="24"/>
        </w:rPr>
        <w:t>οριοθετήθηκαν</w:t>
      </w:r>
      <w:proofErr w:type="spellEnd"/>
      <w:r>
        <w:rPr>
          <w:rFonts w:eastAsia="Times New Roman" w:cs="Times New Roman"/>
          <w:szCs w:val="24"/>
        </w:rPr>
        <w:t xml:space="preserve"> στη Λοζάνη, αλλά υπάρχουν τα σύνορα της καρδιάς μας –λέει- τα οποία σύνορα της καρδιάς τους συμπεριλαμβάνουν Θεσσαλονίκη, Κύπρο, κάποια μέρη της Συρίας, την Αρμενία. Αυτό δεν χρήζει απάν</w:t>
      </w:r>
      <w:r>
        <w:rPr>
          <w:rFonts w:eastAsia="Times New Roman" w:cs="Times New Roman"/>
          <w:szCs w:val="24"/>
        </w:rPr>
        <w:t xml:space="preserve">τησης; Δηλαδή, το λάθος του ΑΠΕ απαντήθηκε, αυτό όμως δεν χρειάζεται να απαντηθεί; Δηλαδή τώρα είμαστε εντάξει; </w:t>
      </w:r>
    </w:p>
    <w:p w14:paraId="4348E53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Στο θέμα της πρόσληψης των δικαστών έχουμε κάνει δεκάδες ερωτήσεις για την ανάγκη πρόσληψης δικαστών, εκκρεμούν υποθέσεις, παραγράφονται υποθέσ</w:t>
      </w:r>
      <w:r>
        <w:rPr>
          <w:rFonts w:eastAsia="Times New Roman" w:cs="Times New Roman"/>
          <w:szCs w:val="24"/>
        </w:rPr>
        <w:t>εις. Έρχεστε, όμως, τώρα να μας πείτε για την αύξηση εγκληματικότητας στα κέντρα φιλοξενίας, έμμεσης και άμεσης. Καλό είναι που παραδέχεστε, τουλάχιστον, ότι αυξήθηκε η εγκληματικότητα σε αυτά τα μέρη. Υπάρχουν όμως και οξύμωρες φράσεις, όπως παράνομη διακ</w:t>
      </w:r>
      <w:r>
        <w:rPr>
          <w:rFonts w:eastAsia="Times New Roman" w:cs="Times New Roman"/>
          <w:szCs w:val="24"/>
        </w:rPr>
        <w:t xml:space="preserve">ίνηση προσφύγων. Αν είναι πρόσφυγες, υπάρχουν κανονισμοί και νόμοι που τους επιτρέπουν να μετακινούνται. Μήπως είναι παράνομη διακίνηση μεταναστών ή λαθρομεταναστών, </w:t>
      </w:r>
      <w:r>
        <w:rPr>
          <w:rFonts w:eastAsia="Times New Roman" w:cs="Times New Roman"/>
          <w:szCs w:val="24"/>
          <w:lang w:val="en-US"/>
        </w:rPr>
        <w:t>illegal</w:t>
      </w:r>
      <w:r>
        <w:rPr>
          <w:rFonts w:eastAsia="Times New Roman" w:cs="Times New Roman"/>
          <w:szCs w:val="24"/>
        </w:rPr>
        <w:t xml:space="preserve"> </w:t>
      </w:r>
      <w:r>
        <w:rPr>
          <w:rFonts w:eastAsia="Times New Roman" w:cs="Times New Roman"/>
          <w:szCs w:val="24"/>
          <w:lang w:val="en-US"/>
        </w:rPr>
        <w:t>immigrants</w:t>
      </w:r>
      <w:r>
        <w:rPr>
          <w:rFonts w:eastAsia="Times New Roman" w:cs="Times New Roman"/>
          <w:szCs w:val="24"/>
        </w:rPr>
        <w:t xml:space="preserve"> όπως είναι στα έγγραφα της Ευρωπαϊκής Ένωσης; Νομίζετε ότι τα προβλήματ</w:t>
      </w:r>
      <w:r>
        <w:rPr>
          <w:rFonts w:eastAsia="Times New Roman" w:cs="Times New Roman"/>
          <w:szCs w:val="24"/>
        </w:rPr>
        <w:t xml:space="preserve">α που υπάρχουν στα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είναι η έλλειψη δικαστών; </w:t>
      </w:r>
    </w:p>
    <w:p w14:paraId="4348E53E"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Έχουμε κάνει, επίσης, δεκάδες ερωτήσεις για την επικινδυνότητα χρήσης των οδικών δικτύων από πεζούς μετανάστες, οι οποίοι κινούνται κατά ομάδες και υπάρχει κίνδυνος ατυχήματος. Έχουμε κάνει ερώτηση εμ</w:t>
      </w:r>
      <w:r>
        <w:rPr>
          <w:rFonts w:eastAsia="Times New Roman" w:cs="Times New Roman"/>
          <w:szCs w:val="24"/>
        </w:rPr>
        <w:t xml:space="preserve">είς στον Υπουργό, τον κ. </w:t>
      </w:r>
      <w:proofErr w:type="spellStart"/>
      <w:r>
        <w:rPr>
          <w:rFonts w:eastAsia="Times New Roman" w:cs="Times New Roman"/>
          <w:szCs w:val="24"/>
        </w:rPr>
        <w:t>Μουζάλα</w:t>
      </w:r>
      <w:proofErr w:type="spellEnd"/>
      <w:r>
        <w:rPr>
          <w:rFonts w:eastAsia="Times New Roman" w:cs="Times New Roman"/>
          <w:szCs w:val="24"/>
        </w:rPr>
        <w:t xml:space="preserve">, ο οποίος δεν μας απαντάει γιατί είμαστε ρατσιστές. Στη Νέα Καβάλα όχημα της Αστυνομίας χτύπησε ελαφριά έναν μετανάστη πριν από καιρό. Το έσπασαν και </w:t>
      </w:r>
      <w:proofErr w:type="spellStart"/>
      <w:r>
        <w:rPr>
          <w:rFonts w:eastAsia="Times New Roman" w:cs="Times New Roman"/>
          <w:szCs w:val="24"/>
        </w:rPr>
        <w:t>λιντσάρισαν</w:t>
      </w:r>
      <w:proofErr w:type="spellEnd"/>
      <w:r>
        <w:rPr>
          <w:rFonts w:eastAsia="Times New Roman" w:cs="Times New Roman"/>
          <w:szCs w:val="24"/>
        </w:rPr>
        <w:t xml:space="preserve"> τον αστυνομικό. Ο διοικητής του Αστυνομικού Τμήματος του </w:t>
      </w:r>
      <w:proofErr w:type="spellStart"/>
      <w:r>
        <w:rPr>
          <w:rFonts w:eastAsia="Times New Roman" w:cs="Times New Roman"/>
          <w:szCs w:val="24"/>
        </w:rPr>
        <w:t>Πολυ</w:t>
      </w:r>
      <w:r>
        <w:rPr>
          <w:rFonts w:eastAsia="Times New Roman" w:cs="Times New Roman"/>
          <w:szCs w:val="24"/>
        </w:rPr>
        <w:t>κάστρου</w:t>
      </w:r>
      <w:proofErr w:type="spellEnd"/>
      <w:r>
        <w:rPr>
          <w:rFonts w:eastAsia="Times New Roman" w:cs="Times New Roman"/>
          <w:szCs w:val="24"/>
        </w:rPr>
        <w:t>, σε μία συζήτηση των πρωτοβάθμιων σωματείων των αστυνομικών υπαλλήλων είπε ότι από θαύμα δεν έχουμε θύματα. «Ακόμα κι εγώ», λέει, «κόντεψα να χτυπήσω κάποιους και με έναν ελιγμό τους απέφυγα». Τελικά έγινε το ατύχημα, χάθηκαν δύο ζωές σε τροχαίο κα</w:t>
      </w:r>
      <w:r>
        <w:rPr>
          <w:rFonts w:eastAsia="Times New Roman" w:cs="Times New Roman"/>
          <w:szCs w:val="24"/>
        </w:rPr>
        <w:t xml:space="preserve">ι πού πάμε; Πού οδηγούμαστε; Σε αυτοδικίες; </w:t>
      </w:r>
    </w:p>
    <w:p w14:paraId="4348E53F" w14:textId="77777777" w:rsidR="000F31B3" w:rsidRDefault="009714DC">
      <w:pPr>
        <w:spacing w:after="0" w:line="600" w:lineRule="auto"/>
        <w:ind w:firstLine="720"/>
        <w:jc w:val="both"/>
        <w:rPr>
          <w:rFonts w:eastAsia="Times New Roman"/>
          <w:szCs w:val="24"/>
        </w:rPr>
      </w:pPr>
      <w:r>
        <w:rPr>
          <w:rFonts w:eastAsia="Times New Roman"/>
          <w:szCs w:val="24"/>
        </w:rPr>
        <w:t>Λιντσαρίστηκε ο οδηγός, κάηκε το όχημα. Αν αυτός ο οδηγός, ο θύτης, ο οποίος αφαίρεσε δύο ζωές σε ένα τροχαίο, είχε μαζί του παραδείγματος χάριν στο αυτοκίνητο και τα εγγόνια του τι εικόνες θα βλέπαμε; Θα βλέπαμ</w:t>
      </w:r>
      <w:r>
        <w:rPr>
          <w:rFonts w:eastAsia="Times New Roman"/>
          <w:szCs w:val="24"/>
        </w:rPr>
        <w:t>ε λιντσαρίσματα;</w:t>
      </w:r>
    </w:p>
    <w:p w14:paraId="4348E540" w14:textId="77777777" w:rsidR="000F31B3" w:rsidRDefault="009714DC">
      <w:pPr>
        <w:spacing w:after="0" w:line="600" w:lineRule="auto"/>
        <w:ind w:firstLine="720"/>
        <w:jc w:val="both"/>
        <w:rPr>
          <w:rFonts w:eastAsia="Times New Roman"/>
          <w:szCs w:val="24"/>
        </w:rPr>
      </w:pPr>
      <w:r>
        <w:rPr>
          <w:rFonts w:eastAsia="Times New Roman"/>
          <w:szCs w:val="24"/>
        </w:rPr>
        <w:lastRenderedPageBreak/>
        <w:t xml:space="preserve">Μία και αναφέρθηκα τώρα σε αυτό που είναι και στο Ωραιόκαστρο –και θέλω να κλείσω με αυτό- οι επαγγελματίες και καλά αμειβόμενοι ανθρωπιστές των ΜΚΟ, που πλέον έχουν φτάσει σε ένα σημείο να βλέπουν 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ως </w:t>
      </w:r>
      <w:proofErr w:type="spellStart"/>
      <w:r>
        <w:rPr>
          <w:rFonts w:eastAsia="Times New Roman"/>
          <w:szCs w:val="24"/>
        </w:rPr>
        <w:t>τζακ</w:t>
      </w:r>
      <w:proofErr w:type="spellEnd"/>
      <w:r>
        <w:rPr>
          <w:rFonts w:eastAsia="Times New Roman"/>
          <w:szCs w:val="24"/>
        </w:rPr>
        <w:t xml:space="preserve"> </w:t>
      </w:r>
      <w:proofErr w:type="spellStart"/>
      <w:r>
        <w:rPr>
          <w:rFonts w:eastAsia="Times New Roman"/>
          <w:szCs w:val="24"/>
        </w:rPr>
        <w:t>ποτ</w:t>
      </w:r>
      <w:proofErr w:type="spellEnd"/>
      <w:r>
        <w:rPr>
          <w:rFonts w:eastAsia="Times New Roman"/>
          <w:szCs w:val="24"/>
        </w:rPr>
        <w:t xml:space="preserve"> «πολλά λεφτά», χ</w:t>
      </w:r>
      <w:r>
        <w:rPr>
          <w:rFonts w:eastAsia="Times New Roman"/>
          <w:szCs w:val="24"/>
        </w:rPr>
        <w:t xml:space="preserve">αρακτηρίζουν φασίστες τους κατοίκους του Ωραιοκάστρου, οι οποίοι έβγαλαν μια απόφαση μέσω του συλλόγου τους ότι δεν θέλουν –δεν είπαν μετανάστες, λαθρομετανάστες, κ.λπ.- παιδιά που δεν έχουν ενταχθεί στο σύστημα υγείας με εμβολιασμούς και όλα αυτά. Ισχύει </w:t>
      </w:r>
      <w:r>
        <w:rPr>
          <w:rFonts w:eastAsia="Times New Roman"/>
          <w:szCs w:val="24"/>
        </w:rPr>
        <w:t xml:space="preserve">ή δεν ισχύει είναι άλλο θέμα. Είναι μία άλλη απόφαση μιας πλειοψηφίας. </w:t>
      </w:r>
    </w:p>
    <w:p w14:paraId="4348E541" w14:textId="77777777" w:rsidR="000F31B3" w:rsidRDefault="009714DC">
      <w:pPr>
        <w:spacing w:after="0" w:line="600" w:lineRule="auto"/>
        <w:ind w:firstLine="720"/>
        <w:jc w:val="both"/>
        <w:rPr>
          <w:rFonts w:eastAsia="Times New Roman"/>
          <w:szCs w:val="24"/>
        </w:rPr>
      </w:pPr>
      <w:r>
        <w:rPr>
          <w:rFonts w:eastAsia="Times New Roman"/>
          <w:szCs w:val="24"/>
        </w:rPr>
        <w:t xml:space="preserve">Εάν αυτοί οι </w:t>
      </w:r>
      <w:proofErr w:type="spellStart"/>
      <w:r>
        <w:rPr>
          <w:rFonts w:eastAsia="Times New Roman"/>
          <w:szCs w:val="24"/>
        </w:rPr>
        <w:t>αντιρατσιστές</w:t>
      </w:r>
      <w:proofErr w:type="spellEnd"/>
      <w:r>
        <w:rPr>
          <w:rFonts w:eastAsia="Times New Roman"/>
          <w:szCs w:val="24"/>
        </w:rPr>
        <w:t>, που χαρακτηρίζουν ρατσιστές τους κατοίκους του Ωραιοκάστρου, θέλουν να αλλάξουν αυτήν την πλειοψηφία, μπορούν να πάρουν τα παιδιά τους από τα κολλέγια τα οπ</w:t>
      </w:r>
      <w:r>
        <w:rPr>
          <w:rFonts w:eastAsia="Times New Roman"/>
          <w:szCs w:val="24"/>
        </w:rPr>
        <w:t>οία τα πηγαίνουν, να πάνε να τα εγγράψουν στα σχολεία του Ωραιοκάστρου, να είναι πλειοψηφία και στην επόμενη ψηφοφορία που θα γίνει να αλλάξει η απόφαση και να θέλουν λαθρομετανάστες στα σχολεία.</w:t>
      </w:r>
    </w:p>
    <w:p w14:paraId="4348E542" w14:textId="77777777" w:rsidR="000F31B3" w:rsidRDefault="009714DC">
      <w:pPr>
        <w:spacing w:after="0" w:line="600" w:lineRule="auto"/>
        <w:ind w:firstLine="720"/>
        <w:jc w:val="both"/>
        <w:rPr>
          <w:rFonts w:eastAsia="Times New Roman"/>
          <w:szCs w:val="24"/>
        </w:rPr>
      </w:pPr>
      <w:r>
        <w:rPr>
          <w:rFonts w:eastAsia="Times New Roman"/>
          <w:szCs w:val="24"/>
        </w:rPr>
        <w:t>Όμως, γιατί οι κάτοικοι αντέδρασαν; Γιατί τα σπίτια τους και</w:t>
      </w:r>
      <w:r>
        <w:rPr>
          <w:rFonts w:eastAsia="Times New Roman"/>
          <w:szCs w:val="24"/>
        </w:rPr>
        <w:t xml:space="preserve"> τα εργοστάσια τους είναι με συρματοπλέγματα στην περιοχή. Γνωστός κάτοικος –που μπορώ να δώσω και τα στοιχεία του αν θέλετε, ο ίδιος </w:t>
      </w:r>
      <w:r>
        <w:rPr>
          <w:rFonts w:eastAsia="Times New Roman"/>
          <w:szCs w:val="24"/>
        </w:rPr>
        <w:lastRenderedPageBreak/>
        <w:t>το αποκάλυψε- έχει ηπατίτιδα Α και δούλευε σε ΜΚΟ και καθάριζε τις τουαλέτες των κέντρων φιλοξενίας. Όμως, δεν σας ενδιαφέ</w:t>
      </w:r>
      <w:r>
        <w:rPr>
          <w:rFonts w:eastAsia="Times New Roman"/>
          <w:szCs w:val="24"/>
        </w:rPr>
        <w:t xml:space="preserve">ρουν αυτά γιατί ούτε 1% των κινήτρων σας δεν είναι ανθρωπιστικά. </w:t>
      </w:r>
    </w:p>
    <w:p w14:paraId="4348E543" w14:textId="77777777" w:rsidR="000F31B3" w:rsidRDefault="009714DC">
      <w:pPr>
        <w:spacing w:after="0" w:line="600" w:lineRule="auto"/>
        <w:ind w:firstLine="720"/>
        <w:jc w:val="both"/>
        <w:rPr>
          <w:rFonts w:eastAsia="Times New Roman"/>
          <w:szCs w:val="24"/>
        </w:rPr>
      </w:pPr>
      <w:r>
        <w:rPr>
          <w:rFonts w:eastAsia="Times New Roman"/>
          <w:szCs w:val="24"/>
        </w:rPr>
        <w:t>Σκοπός σας είναι η ρήξη του κοινωνικού ιστού. Θέλετε κοινωνικές ομάδες σε αντιπαλότητα. Φάνηκε ότι ήταν τεχνητή αυτή η ένταση, γιατί τελικά επιλέξατε να απαντήσετε μόνο στο Ωραιόκαστρο, γιατ</w:t>
      </w:r>
      <w:r>
        <w:rPr>
          <w:rFonts w:eastAsia="Times New Roman"/>
          <w:szCs w:val="24"/>
        </w:rPr>
        <w:t>ί ξέρατε ότι εκεί ο δήμαρχος αν αντιδράσει, τον κρατάτε από μια παλαιότερη υπόθεση και θα τον εκβιάσετε. Παραδειγματικά θα το δουν και όλοι οι υπόλοιποι δήμοι που θα ήθελαν να αντιδράσουν και επιλέξατε εκεί να δώσετε την απάντηση, εκεί να δοθεί η δημοσιότη</w:t>
      </w:r>
      <w:r>
        <w:rPr>
          <w:rFonts w:eastAsia="Times New Roman"/>
          <w:szCs w:val="24"/>
        </w:rPr>
        <w:t xml:space="preserve">τα για να φανεί τελικά ότι ό,τι και να κάνουν οι κάτοικοι δεν μπορεί να γίνει τίποτα. </w:t>
      </w:r>
    </w:p>
    <w:p w14:paraId="4348E544" w14:textId="77777777" w:rsidR="000F31B3" w:rsidRDefault="009714DC">
      <w:pPr>
        <w:spacing w:after="0" w:line="600" w:lineRule="auto"/>
        <w:ind w:firstLine="720"/>
        <w:jc w:val="both"/>
        <w:rPr>
          <w:rFonts w:eastAsia="Times New Roman"/>
          <w:szCs w:val="24"/>
        </w:rPr>
      </w:pPr>
      <w:r>
        <w:rPr>
          <w:rFonts w:eastAsia="Times New Roman"/>
          <w:szCs w:val="24"/>
        </w:rPr>
        <w:t>Οι κάτοικοι θα αντιδράσουν. Εμείς θα είμαστε κοντά τους. Έχουν δίκιο σε αυτό που ζητούν. Το κυριότερο ξέρετε ποιο είναι; Αποκαλύπτετε αυτό που σας είπα ότι δεν σας ενδια</w:t>
      </w:r>
      <w:r>
        <w:rPr>
          <w:rFonts w:eastAsia="Times New Roman"/>
          <w:szCs w:val="24"/>
        </w:rPr>
        <w:t xml:space="preserve">φέρει αν θα πάνε στο σχολείο, αν θέλουν να πάνε στο σχολείο και όλα αυτά, γιατί τελικά στα σχολεία που άνοιξαν τις πόρτες τους πήγε μόνο το 1/3 από αυτούς που περιμένατε ότι θα πάνε στα σχολεία. Γιατί; Γιατί δεν θέλουν να πάνε </w:t>
      </w:r>
      <w:r>
        <w:rPr>
          <w:rFonts w:eastAsia="Times New Roman"/>
          <w:szCs w:val="24"/>
        </w:rPr>
        <w:lastRenderedPageBreak/>
        <w:t>στο σχολείο. Δεν θέλουν να εν</w:t>
      </w:r>
      <w:r>
        <w:rPr>
          <w:rFonts w:eastAsia="Times New Roman"/>
          <w:szCs w:val="24"/>
        </w:rPr>
        <w:t>ταχθούν, γιατί δεν θέλουν να μείνουν, θέλουν να φύγουν. Το ίδιο, λοιπόν, θέλουμε και εμείς.</w:t>
      </w:r>
    </w:p>
    <w:p w14:paraId="4348E545" w14:textId="77777777" w:rsidR="000F31B3" w:rsidRDefault="009714DC">
      <w:pPr>
        <w:spacing w:after="0" w:line="600" w:lineRule="auto"/>
        <w:ind w:firstLine="720"/>
        <w:jc w:val="both"/>
        <w:rPr>
          <w:rFonts w:eastAsia="Times New Roman"/>
          <w:szCs w:val="24"/>
        </w:rPr>
      </w:pPr>
      <w:r>
        <w:rPr>
          <w:rFonts w:eastAsia="Times New Roman"/>
          <w:szCs w:val="24"/>
        </w:rPr>
        <w:t>Ευχαριστώ.</w:t>
      </w:r>
    </w:p>
    <w:p w14:paraId="4348E546" w14:textId="77777777" w:rsidR="000F31B3" w:rsidRDefault="009714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4348E547" w14:textId="77777777" w:rsidR="000F31B3" w:rsidRDefault="009714DC">
      <w:pPr>
        <w:spacing w:after="0" w:line="600" w:lineRule="auto"/>
        <w:ind w:firstLine="720"/>
        <w:jc w:val="both"/>
        <w:rPr>
          <w:rFonts w:eastAsia="Times New Roman"/>
          <w:b/>
          <w:szCs w:val="24"/>
        </w:rPr>
      </w:pPr>
      <w:r>
        <w:rPr>
          <w:rFonts w:eastAsia="Times New Roman"/>
          <w:b/>
          <w:szCs w:val="24"/>
        </w:rPr>
        <w:t>ΠΡΟΕΔΡΕΥΩΝ (Γεώργιος Βαρεμένος):</w:t>
      </w:r>
      <w:r>
        <w:rPr>
          <w:rFonts w:eastAsia="Times New Roman"/>
          <w:szCs w:val="24"/>
        </w:rPr>
        <w:t xml:space="preserve"> Τον λόγο έχει η κ. Μερόπη </w:t>
      </w:r>
      <w:proofErr w:type="spellStart"/>
      <w:r>
        <w:rPr>
          <w:rFonts w:eastAsia="Times New Roman"/>
          <w:szCs w:val="24"/>
        </w:rPr>
        <w:t>Τζούφη</w:t>
      </w:r>
      <w:proofErr w:type="spellEnd"/>
      <w:r>
        <w:rPr>
          <w:rFonts w:eastAsia="Times New Roman"/>
          <w:szCs w:val="24"/>
        </w:rPr>
        <w:t>.</w:t>
      </w:r>
    </w:p>
    <w:p w14:paraId="4348E548" w14:textId="77777777" w:rsidR="000F31B3" w:rsidRDefault="009714DC">
      <w:pPr>
        <w:spacing w:after="0" w:line="600" w:lineRule="auto"/>
        <w:ind w:firstLine="720"/>
        <w:jc w:val="both"/>
        <w:rPr>
          <w:rFonts w:eastAsia="Times New Roman"/>
          <w:szCs w:val="24"/>
        </w:rPr>
      </w:pPr>
      <w:r>
        <w:rPr>
          <w:rFonts w:eastAsia="Times New Roman"/>
          <w:b/>
          <w:szCs w:val="24"/>
        </w:rPr>
        <w:t xml:space="preserve">ΜΕΡΟΠΗ ΤΖΟΥΦΗ: </w:t>
      </w:r>
      <w:r>
        <w:rPr>
          <w:rFonts w:eastAsia="Times New Roman"/>
          <w:szCs w:val="24"/>
        </w:rPr>
        <w:t>Κύριε Υπουργέ, κυρίες</w:t>
      </w:r>
      <w:r>
        <w:rPr>
          <w:rFonts w:eastAsia="Times New Roman"/>
          <w:szCs w:val="24"/>
        </w:rPr>
        <w:t xml:space="preserve"> και κύριοι συνάδελφοι, το υπό συζήτηση νομοσχέδιο κατά τη γνώμη μου αποκρυσταλλώνει εκτός των υπολοίπων και τη συστηματική και μεθοδική δουλειά του Υπουργείου Παιδείας το τελευταίο διάστημα και όχι δυστυχώς, όπως ειπώθηκε, ανερυθρίαστα και </w:t>
      </w:r>
      <w:proofErr w:type="spellStart"/>
      <w:r>
        <w:rPr>
          <w:rFonts w:eastAsia="Times New Roman"/>
          <w:szCs w:val="24"/>
        </w:rPr>
        <w:t>απαξιωτικά</w:t>
      </w:r>
      <w:proofErr w:type="spellEnd"/>
      <w:r>
        <w:rPr>
          <w:rFonts w:eastAsia="Times New Roman"/>
          <w:szCs w:val="24"/>
        </w:rPr>
        <w:t xml:space="preserve"> </w:t>
      </w:r>
      <w:proofErr w:type="spellStart"/>
      <w:r>
        <w:rPr>
          <w:rFonts w:eastAsia="Times New Roman"/>
          <w:szCs w:val="24"/>
        </w:rPr>
        <w:t>μνημ</w:t>
      </w:r>
      <w:r>
        <w:rPr>
          <w:rFonts w:eastAsia="Times New Roman"/>
          <w:szCs w:val="24"/>
        </w:rPr>
        <w:t>ονιακή</w:t>
      </w:r>
      <w:proofErr w:type="spellEnd"/>
      <w:r>
        <w:rPr>
          <w:rFonts w:eastAsia="Times New Roman"/>
          <w:szCs w:val="24"/>
        </w:rPr>
        <w:t xml:space="preserve"> υποχρέωση και μάλιστα από έναν εκ των πρωταγωνιστών της στυγνής υλοποίησης των δύο πρώτων μνημονίων που κατεδάφισαν τον τόπο και την κοινωνία.</w:t>
      </w:r>
    </w:p>
    <w:p w14:paraId="4348E549" w14:textId="77777777" w:rsidR="000F31B3" w:rsidRDefault="009714DC">
      <w:pPr>
        <w:spacing w:after="0" w:line="600" w:lineRule="auto"/>
        <w:ind w:firstLine="720"/>
        <w:jc w:val="both"/>
        <w:rPr>
          <w:rFonts w:eastAsia="Times New Roman"/>
          <w:szCs w:val="24"/>
        </w:rPr>
      </w:pPr>
      <w:r>
        <w:rPr>
          <w:rFonts w:eastAsia="Times New Roman"/>
          <w:szCs w:val="24"/>
        </w:rPr>
        <w:t>Με μία σειρά θεσμικών και χρηματοδοτικών πρωτοβουλιών επιχειρείται να διαμορφωθεί ένα νέο σύγχρονο και ριζ</w:t>
      </w:r>
      <w:r>
        <w:rPr>
          <w:rFonts w:eastAsia="Times New Roman"/>
          <w:szCs w:val="24"/>
        </w:rPr>
        <w:t xml:space="preserve">ικά ανανεωμένο τοπίο για την έρευνα και την καινοτομία. Η σημερινή πρωτοβουλία για </w:t>
      </w:r>
      <w:r>
        <w:rPr>
          <w:rFonts w:eastAsia="Times New Roman"/>
          <w:szCs w:val="24"/>
        </w:rPr>
        <w:lastRenderedPageBreak/>
        <w:t xml:space="preserve">την δημιουργία του ΕΛΙΔΕΚ, όπως λέγεται, για πρώτη φορά ειδικό νομικό πρόσωπο είναι συνέχεια του στρατηγικού σχεδιασμού της Κυβέρνησης για τον </w:t>
      </w:r>
      <w:proofErr w:type="spellStart"/>
      <w:r>
        <w:rPr>
          <w:rFonts w:eastAsia="Times New Roman"/>
          <w:szCs w:val="24"/>
        </w:rPr>
        <w:t>πολυπαθή</w:t>
      </w:r>
      <w:proofErr w:type="spellEnd"/>
      <w:r>
        <w:rPr>
          <w:rFonts w:eastAsia="Times New Roman"/>
          <w:szCs w:val="24"/>
        </w:rPr>
        <w:t xml:space="preserve"> τομέα της έρευνας στη</w:t>
      </w:r>
      <w:r>
        <w:rPr>
          <w:rFonts w:eastAsia="Times New Roman"/>
          <w:szCs w:val="24"/>
        </w:rPr>
        <w:t xml:space="preserve"> χώρα μας, όπως αυτή ξεδιπλώθηκε αρχικά και με τον πρόσφατο ν.4386 και αποτελεί ένα εγχείρημα μακράς πνοής και εμβέλειας ικανό να αναστρέψει την μονοσήμαντη φυγή </w:t>
      </w:r>
      <w:proofErr w:type="spellStart"/>
      <w:r>
        <w:rPr>
          <w:rFonts w:eastAsia="Times New Roman"/>
          <w:szCs w:val="24"/>
        </w:rPr>
        <w:t>εκατόν</w:t>
      </w:r>
      <w:proofErr w:type="spellEnd"/>
      <w:r>
        <w:rPr>
          <w:rFonts w:eastAsia="Times New Roman"/>
          <w:szCs w:val="24"/>
        </w:rPr>
        <w:t xml:space="preserve"> τριάντα πέντε χιλιάδων προικισμένων νέων επιστημόνων στο εξωτερικό.</w:t>
      </w:r>
    </w:p>
    <w:p w14:paraId="4348E54A" w14:textId="77777777" w:rsidR="000F31B3" w:rsidRDefault="009714DC">
      <w:pPr>
        <w:spacing w:after="0" w:line="600" w:lineRule="auto"/>
        <w:ind w:firstLine="720"/>
        <w:jc w:val="both"/>
        <w:rPr>
          <w:rFonts w:eastAsia="Times New Roman"/>
          <w:szCs w:val="24"/>
        </w:rPr>
      </w:pPr>
      <w:r>
        <w:rPr>
          <w:rFonts w:eastAsia="Times New Roman"/>
          <w:szCs w:val="24"/>
        </w:rPr>
        <w:t>Πιο συγκεκριμένα, π</w:t>
      </w:r>
      <w:r>
        <w:rPr>
          <w:rFonts w:eastAsia="Times New Roman"/>
          <w:szCs w:val="24"/>
        </w:rPr>
        <w:t>αρ’ ότι ειπώθηκαν, την επόμενη τριετία θα υποστηριχθούν περισσότεροι από τέσσερις χιλιάδες επιστήμονες να παράγουν ποιοτικό ερευνητικό έργο σε αξιοπρεπείς εργασιακές συνθήκες. Το εγχείρημα βασίζεται σε κεφάλαια συνολικού ύψους 240 εκατομμυρίων ευρώ για μια</w:t>
      </w:r>
      <w:r>
        <w:rPr>
          <w:rFonts w:eastAsia="Times New Roman"/>
          <w:szCs w:val="24"/>
        </w:rPr>
        <w:t xml:space="preserve"> τριετία από δανειακή σύμβαση μεταξύ του ελληνικού δημοσίου και της Ευρωπαϊκής Τράπεζας Επενδύσεων, ενώ θα υπάρχει συμμετοχή και από το Πρόγραμμα Δημοσίων Επενδύσεων. Θα διαθέτει διοικητική και οικονομική αυτοτέλεια και θα εποπτεύεται από τον αρμόδιο για ζ</w:t>
      </w:r>
      <w:r>
        <w:rPr>
          <w:rFonts w:eastAsia="Times New Roman"/>
          <w:szCs w:val="24"/>
        </w:rPr>
        <w:t>ητήματα έρευνας και καινοτομίας αναπληρωτή Υπουργό.</w:t>
      </w:r>
    </w:p>
    <w:p w14:paraId="4348E54B" w14:textId="77777777" w:rsidR="000F31B3" w:rsidRDefault="009714DC">
      <w:pPr>
        <w:spacing w:after="0" w:line="600" w:lineRule="auto"/>
        <w:ind w:firstLine="720"/>
        <w:jc w:val="both"/>
        <w:rPr>
          <w:rFonts w:eastAsia="Times New Roman"/>
          <w:szCs w:val="24"/>
        </w:rPr>
      </w:pPr>
      <w:r>
        <w:rPr>
          <w:rFonts w:eastAsia="Times New Roman"/>
          <w:szCs w:val="24"/>
        </w:rPr>
        <w:lastRenderedPageBreak/>
        <w:t>Η δομή του θα είναι ανεξάρτητη από αυτές των Υπουργείων και θα ορίζεται από τα ΑΕΙ και τα ερευνητικά κέντρα. Η ίδια, δηλαδή, η ερευνητική και ακαδημαϊκή κοινότητα θα εκλέγει τα μέλη της γενικής συνέλευσης</w:t>
      </w:r>
      <w:r>
        <w:rPr>
          <w:rFonts w:eastAsia="Times New Roman"/>
          <w:szCs w:val="24"/>
        </w:rPr>
        <w:t>, από την οποία θα προκύπτει το επιστημονικό συμβούλιο και ο διευθυντής. Με άλλα λόγια, η ίδια η κοινότητα θα κάνει τις επιλογές τόσο των αξιολογήσεων όσο και των προτεραιοτήτων σε μία διαδικασία από τα κάτω, που θα βρίσκεται σε απόσταση από την εκάστοτε π</w:t>
      </w:r>
      <w:r>
        <w:rPr>
          <w:rFonts w:eastAsia="Times New Roman"/>
          <w:szCs w:val="24"/>
        </w:rPr>
        <w:t>ολιτική ηγεσία.</w:t>
      </w:r>
    </w:p>
    <w:p w14:paraId="4348E54C" w14:textId="77777777" w:rsidR="000F31B3" w:rsidRDefault="009714DC">
      <w:pPr>
        <w:spacing w:after="0" w:line="600" w:lineRule="auto"/>
        <w:ind w:firstLine="720"/>
        <w:jc w:val="both"/>
        <w:rPr>
          <w:rFonts w:eastAsia="Times New Roman"/>
          <w:szCs w:val="24"/>
        </w:rPr>
      </w:pPr>
      <w:r>
        <w:rPr>
          <w:rFonts w:eastAsia="Times New Roman"/>
          <w:szCs w:val="24"/>
        </w:rPr>
        <w:t xml:space="preserve">Η στελέχωση και η λειτουργία του, όπως ειπώθηκε και από άλλους ομιλητές, δεν θα επιφέρει πρόσθετο δημοσιονομικό κόστος, καθώς η σχετική δαπάνη θα καλυφθεί από τον προϋπολογισμό του ιδίου του ιδρύματος. </w:t>
      </w:r>
    </w:p>
    <w:p w14:paraId="4348E54D" w14:textId="77777777" w:rsidR="000F31B3" w:rsidRDefault="009714DC">
      <w:pPr>
        <w:spacing w:after="0" w:line="600" w:lineRule="auto"/>
        <w:ind w:firstLine="720"/>
        <w:jc w:val="both"/>
        <w:rPr>
          <w:rFonts w:eastAsia="Times New Roman"/>
          <w:szCs w:val="24"/>
        </w:rPr>
      </w:pPr>
      <w:r>
        <w:rPr>
          <w:rFonts w:eastAsia="Times New Roman"/>
          <w:szCs w:val="24"/>
        </w:rPr>
        <w:t>Η οικονομική λειτουργία του Ιδρύματος</w:t>
      </w:r>
      <w:r>
        <w:rPr>
          <w:rFonts w:eastAsia="Times New Roman"/>
          <w:szCs w:val="24"/>
        </w:rPr>
        <w:t xml:space="preserve"> και η εκ μέρους του χρηματοδότηση των ερευνητικών προγραμμάτων θα πραγματοποιείται με βάση τις αρχές της εξαιρετικής ακαδημαϊκής επίδοσης, της διαφάνειας, της αξιοκρατίας και της χρηστής οικονομικής διοίκησης, που είναι πάντα το ζητούμενο, όπως είπε και ο</w:t>
      </w:r>
      <w:r>
        <w:rPr>
          <w:rFonts w:eastAsia="Times New Roman"/>
          <w:szCs w:val="24"/>
        </w:rPr>
        <w:t xml:space="preserve"> εισηγητής μας.</w:t>
      </w:r>
    </w:p>
    <w:p w14:paraId="4348E54E" w14:textId="77777777" w:rsidR="000F31B3" w:rsidRDefault="009714DC">
      <w:pPr>
        <w:spacing w:after="0" w:line="600" w:lineRule="auto"/>
        <w:ind w:firstLine="720"/>
        <w:jc w:val="both"/>
        <w:rPr>
          <w:rFonts w:eastAsia="Times New Roman"/>
          <w:szCs w:val="24"/>
        </w:rPr>
      </w:pPr>
      <w:r>
        <w:rPr>
          <w:rFonts w:eastAsia="Times New Roman"/>
          <w:szCs w:val="24"/>
        </w:rPr>
        <w:lastRenderedPageBreak/>
        <w:t>Οι κανόνες χρηματοδότησης θα είναι απλοί και προσαρμοσμένοι στη δυναμική που διέπει την έρευνα, απαλλαγμένοι από γραφειοκρατικές διαδικασίες και με γνώμονα την διασφάλιση του δημόσιου συμφέροντος.</w:t>
      </w:r>
    </w:p>
    <w:p w14:paraId="4348E54F" w14:textId="77777777" w:rsidR="000F31B3" w:rsidRDefault="009714DC">
      <w:pPr>
        <w:spacing w:after="0" w:line="600" w:lineRule="auto"/>
        <w:ind w:firstLine="720"/>
        <w:jc w:val="both"/>
        <w:rPr>
          <w:rFonts w:eastAsia="Times New Roman"/>
          <w:szCs w:val="24"/>
        </w:rPr>
      </w:pPr>
      <w:r>
        <w:rPr>
          <w:rFonts w:eastAsia="Times New Roman"/>
          <w:szCs w:val="24"/>
        </w:rPr>
        <w:t xml:space="preserve">Η λειτουργία αυτή θα σηματοδοτηθεί από την </w:t>
      </w:r>
      <w:r>
        <w:rPr>
          <w:rFonts w:eastAsia="Times New Roman"/>
          <w:szCs w:val="24"/>
        </w:rPr>
        <w:t>προκήρυξη δύο δράσεων με βάση το ποσό της προκαταβολής που ανέρχεται στα 18 εκατομμύρια ευρώ. Η πρώτη ήδη ξεκινάει, με υποτροφίες για διακόσιους εξήντα πέντε υποψήφιους διδάκτορες, με αμοιβή 900 ευρώ ανά μήνα, για δύο έτη. Η δεύτερη αφορά στα ερευνητικά πρ</w:t>
      </w:r>
      <w:r>
        <w:rPr>
          <w:rFonts w:eastAsia="Times New Roman"/>
          <w:szCs w:val="24"/>
        </w:rPr>
        <w:t xml:space="preserve">ογράμματα διάρκειας δύο έως τριών ετών, με μέγιστο προϋπολογισμό για κάθε έργο που σχεδιάζεται, να είναι 200 χιλιάδες ευρώ –ανά έργο-, από τα οποία –και αυτό είναι το σημαντικό- το 60% κατ’ ελάχιστον θα διατίθεται για τη μισθοδοσία των νέων επιστημόνων. </w:t>
      </w:r>
    </w:p>
    <w:p w14:paraId="4348E550" w14:textId="77777777" w:rsidR="000F31B3" w:rsidRDefault="009714DC">
      <w:pPr>
        <w:spacing w:after="0" w:line="600" w:lineRule="auto"/>
        <w:ind w:firstLine="720"/>
        <w:jc w:val="both"/>
        <w:rPr>
          <w:rFonts w:eastAsia="Times New Roman"/>
          <w:szCs w:val="24"/>
        </w:rPr>
      </w:pPr>
      <w:r>
        <w:rPr>
          <w:rFonts w:eastAsia="Times New Roman"/>
          <w:szCs w:val="24"/>
        </w:rPr>
        <w:t>Ε</w:t>
      </w:r>
      <w:r>
        <w:rPr>
          <w:rFonts w:eastAsia="Times New Roman"/>
          <w:szCs w:val="24"/>
        </w:rPr>
        <w:t xml:space="preserve">πιστημονικοί υπεύθυνοι των έργων –και αυτό είναι πάρα πολύ σημαντικό μήνυμα προς τη νέα γενιά- θα είναι αποκλειστικά </w:t>
      </w:r>
      <w:proofErr w:type="spellStart"/>
      <w:r>
        <w:rPr>
          <w:rFonts w:eastAsia="Times New Roman"/>
          <w:szCs w:val="24"/>
        </w:rPr>
        <w:t>μεταδιδάκτορες</w:t>
      </w:r>
      <w:proofErr w:type="spellEnd"/>
      <w:r>
        <w:rPr>
          <w:rFonts w:eastAsia="Times New Roman"/>
          <w:szCs w:val="24"/>
        </w:rPr>
        <w:t xml:space="preserve">, σύμφωνα με τον νόμο της έρευνας. Ωφελούμενοι; Όλοι οι </w:t>
      </w:r>
      <w:r>
        <w:rPr>
          <w:rFonts w:eastAsia="Times New Roman"/>
          <w:szCs w:val="24"/>
        </w:rPr>
        <w:lastRenderedPageBreak/>
        <w:t>νέοι επιστήμονες. Συνολικά θα υποστηριχθούν σαράντα πέντε έργα που πρ</w:t>
      </w:r>
      <w:r>
        <w:rPr>
          <w:rFonts w:eastAsia="Times New Roman"/>
          <w:szCs w:val="24"/>
        </w:rPr>
        <w:t xml:space="preserve">οβλέπεται να απασχολήσουν </w:t>
      </w:r>
      <w:proofErr w:type="spellStart"/>
      <w:r>
        <w:rPr>
          <w:rFonts w:eastAsia="Times New Roman"/>
          <w:szCs w:val="24"/>
        </w:rPr>
        <w:t>εκατόν</w:t>
      </w:r>
      <w:proofErr w:type="spellEnd"/>
      <w:r>
        <w:rPr>
          <w:rFonts w:eastAsia="Times New Roman"/>
          <w:szCs w:val="24"/>
        </w:rPr>
        <w:t xml:space="preserve"> ογδόντα άτομα. </w:t>
      </w:r>
    </w:p>
    <w:p w14:paraId="4348E551" w14:textId="77777777" w:rsidR="000F31B3" w:rsidRDefault="009714DC">
      <w:pPr>
        <w:spacing w:after="0" w:line="600" w:lineRule="auto"/>
        <w:ind w:firstLine="720"/>
        <w:jc w:val="both"/>
        <w:rPr>
          <w:rFonts w:eastAsia="Times New Roman"/>
          <w:szCs w:val="24"/>
        </w:rPr>
      </w:pPr>
      <w:r>
        <w:rPr>
          <w:rFonts w:eastAsia="Times New Roman"/>
          <w:szCs w:val="24"/>
        </w:rPr>
        <w:t>Μετά την επικείμενη ψήφιση του νομοσχεδίου για τη σύσταση, θα προκηρυχθεί η τρίτη δέσμη των ερευνητικών προγραμμάτων με δικαιούχους μέλη ΔΕΠ και ερευνητές πρώτης, δεύτερης και τρίτης βαθμίδας, με μέγιστο προ</w:t>
      </w:r>
      <w:r>
        <w:rPr>
          <w:rFonts w:eastAsia="Times New Roman"/>
          <w:szCs w:val="24"/>
        </w:rPr>
        <w:t xml:space="preserve">ϋπολογισμό των έργων τα 250 χιλιάδες ευρώ ανά έργο. </w:t>
      </w:r>
    </w:p>
    <w:p w14:paraId="4348E552" w14:textId="77777777" w:rsidR="000F31B3" w:rsidRDefault="009714DC">
      <w:pPr>
        <w:spacing w:after="0" w:line="600" w:lineRule="auto"/>
        <w:ind w:firstLine="720"/>
        <w:jc w:val="both"/>
        <w:rPr>
          <w:rFonts w:eastAsia="Times New Roman"/>
          <w:szCs w:val="24"/>
        </w:rPr>
      </w:pPr>
      <w:r>
        <w:rPr>
          <w:rFonts w:eastAsia="Times New Roman"/>
          <w:szCs w:val="24"/>
        </w:rPr>
        <w:t xml:space="preserve">Συνεπώς, οι δράσεις που θα υποστηρίξει το ΕΛΙΔΕΚ και οι τρόποι υλοποίησής τους, με κεντρικό άξονα την επιδίωξη της επιστημονικής ποιότητας και της αριστείας, αναμένεται να τονώσουν και να αναδείξουν τις </w:t>
      </w:r>
      <w:r>
        <w:rPr>
          <w:rFonts w:eastAsia="Times New Roman"/>
          <w:szCs w:val="24"/>
        </w:rPr>
        <w:t>δυνατότητες του επιστημονικού δυναμικού της χώρας, λειτουργώντας ως πόλος έλξης νέων επιστημόνων στη χώρα.</w:t>
      </w:r>
    </w:p>
    <w:p w14:paraId="4348E553" w14:textId="77777777" w:rsidR="000F31B3" w:rsidRDefault="009714DC">
      <w:pPr>
        <w:spacing w:after="0" w:line="600" w:lineRule="auto"/>
        <w:ind w:firstLine="720"/>
        <w:jc w:val="both"/>
        <w:rPr>
          <w:rFonts w:eastAsia="Times New Roman"/>
          <w:szCs w:val="24"/>
        </w:rPr>
      </w:pPr>
      <w:r>
        <w:rPr>
          <w:rFonts w:eastAsia="Times New Roman"/>
          <w:szCs w:val="24"/>
        </w:rPr>
        <w:t>Επίσης, η σύστασή του θα λειτουργήσει συμπληρωματικά του νέου ΕΣΠΑ, που έχει και αυτό την ίδια κατεύθυνση, ως πρόσθετη πηγή χρηματοδότησης ερευνητικώ</w:t>
      </w:r>
      <w:r>
        <w:rPr>
          <w:rFonts w:eastAsia="Times New Roman"/>
          <w:szCs w:val="24"/>
        </w:rPr>
        <w:t xml:space="preserve">ν προγραμμάτων, απαλλαγμένη, όμως, </w:t>
      </w:r>
      <w:r>
        <w:rPr>
          <w:rFonts w:eastAsia="Times New Roman"/>
          <w:szCs w:val="24"/>
        </w:rPr>
        <w:lastRenderedPageBreak/>
        <w:t>από τους υποχρεωτικούς θεματικούς και γεωγραφικούς προσδιορισμούς και περιορισμούς που χαρακτηρίζουν την κατανομή των πόρων του ΕΣΠΑ, με στόχο την προώθηση και την ανάπτυξη της έρευνας στα ερευνητικά κέντρα, τα ακαδημαϊκά</w:t>
      </w:r>
      <w:r>
        <w:rPr>
          <w:rFonts w:eastAsia="Times New Roman"/>
          <w:szCs w:val="24"/>
        </w:rPr>
        <w:t xml:space="preserve"> ιδρύματα και τις καινοτόμες επιχειρήσεις, ενώ θα συνοδεύεται και από δράσεις προβολής της έρευνας αυτής στην ευρύτερη κοινωνία. Με άλλα λόγια θα αποτελέσει το υπόστρωμα για τη λειτουργία του Ενιαίου Χώρου Έρευνας Παιδείας ικανού να συμβάλει κατά ένα μέρος</w:t>
      </w:r>
      <w:r>
        <w:rPr>
          <w:rFonts w:eastAsia="Times New Roman"/>
          <w:szCs w:val="24"/>
        </w:rPr>
        <w:t xml:space="preserve"> στον μετασχηματισμό της ελληνικής οικονομίας και να συνεισφέρει ουσιαστικά στην παραγωγική ανασυγκρότηση.</w:t>
      </w:r>
    </w:p>
    <w:p w14:paraId="4348E554" w14:textId="77777777" w:rsidR="000F31B3" w:rsidRDefault="009714DC">
      <w:pPr>
        <w:spacing w:after="0" w:line="600" w:lineRule="auto"/>
        <w:ind w:firstLine="720"/>
        <w:jc w:val="both"/>
        <w:rPr>
          <w:rFonts w:eastAsia="Times New Roman"/>
          <w:szCs w:val="24"/>
        </w:rPr>
      </w:pPr>
      <w:r>
        <w:rPr>
          <w:rFonts w:eastAsia="Times New Roman"/>
          <w:szCs w:val="24"/>
        </w:rPr>
        <w:t>Ωστόσο πρέπει να γίνει ξεκάθαρο ότι η λειτουργία του όχι μόνο δεν υποβαθμίζει, αλλά αντίθετα αναβαθμίζει τη ΓΓΕΤ στη χάραξη μιας κοινής εθνικής στρατ</w:t>
      </w:r>
      <w:r>
        <w:rPr>
          <w:rFonts w:eastAsia="Times New Roman"/>
          <w:szCs w:val="24"/>
        </w:rPr>
        <w:t xml:space="preserve">ηγικής για την έρευνα και την καινοτομία, αφού θα συνεχίσει να διαχειρίζεται τους πόρους του ΕΣΠΑ. Τα προγράμματα, όμως, του ΕΛΙΔΕΚ θα δώσουν τη δυνατότητα της υποστήριξης των ανθρωπιστικών και κοινωνικών επιστημών, που σε περιόδους κρίσης </w:t>
      </w:r>
      <w:r>
        <w:rPr>
          <w:rFonts w:eastAsia="Times New Roman"/>
          <w:szCs w:val="24"/>
        </w:rPr>
        <w:lastRenderedPageBreak/>
        <w:t xml:space="preserve">τις έχουμε τόσο </w:t>
      </w:r>
      <w:r>
        <w:rPr>
          <w:rFonts w:eastAsia="Times New Roman"/>
          <w:szCs w:val="24"/>
        </w:rPr>
        <w:t>πολύ ανάγκη και που μέχρι τώρα δεν υποστηρίζονταν από τις υπάρχουσες δομές χρηματοδότησης και αποκτούν τη θέση που τους αξίζει.</w:t>
      </w:r>
    </w:p>
    <w:p w14:paraId="4348E555" w14:textId="77777777" w:rsidR="000F31B3" w:rsidRDefault="009714DC">
      <w:pPr>
        <w:spacing w:after="0" w:line="600" w:lineRule="auto"/>
        <w:ind w:firstLine="720"/>
        <w:jc w:val="both"/>
        <w:rPr>
          <w:rFonts w:eastAsia="Times New Roman"/>
          <w:szCs w:val="24"/>
        </w:rPr>
      </w:pPr>
      <w:r>
        <w:rPr>
          <w:rFonts w:eastAsia="Times New Roman"/>
          <w:szCs w:val="24"/>
        </w:rPr>
        <w:t>Τώρα επί του γενικού πολιτικού, για όσους αμφισβητούν το έργο μας στην παιδεία και μας κατηγορούν συστηματικά για «</w:t>
      </w:r>
      <w:proofErr w:type="spellStart"/>
      <w:r>
        <w:rPr>
          <w:rFonts w:eastAsia="Times New Roman"/>
          <w:szCs w:val="24"/>
        </w:rPr>
        <w:t>σοβιετοποίηση</w:t>
      </w:r>
      <w:proofErr w:type="spellEnd"/>
      <w:r>
        <w:rPr>
          <w:rFonts w:eastAsia="Times New Roman"/>
          <w:szCs w:val="24"/>
        </w:rPr>
        <w:t>» και υποβάθμιση των δομών της εκπαίδευσης απαντούμε με πολύ συγκεκριμένο τρόπο: Τα υπό διάθεση κονδύλια για την παιδεία, μέσα σ</w:t>
      </w:r>
      <w:r>
        <w:rPr>
          <w:rFonts w:eastAsia="Times New Roman"/>
          <w:szCs w:val="24"/>
        </w:rPr>
        <w:t xml:space="preserve">ε αυτό το ασφυκτικό περιβάλλον, είναι της τάξεως του 2,8% του ΑΕΠ. Είναι αρκετά; Όχι. </w:t>
      </w:r>
    </w:p>
    <w:p w14:paraId="4348E556" w14:textId="77777777" w:rsidR="000F31B3" w:rsidRDefault="009714DC">
      <w:pPr>
        <w:spacing w:after="0" w:line="600" w:lineRule="auto"/>
        <w:ind w:firstLine="720"/>
        <w:jc w:val="both"/>
        <w:rPr>
          <w:rFonts w:eastAsia="Times New Roman"/>
          <w:szCs w:val="24"/>
        </w:rPr>
      </w:pPr>
      <w:r>
        <w:rPr>
          <w:rFonts w:eastAsia="Times New Roman"/>
          <w:szCs w:val="24"/>
        </w:rPr>
        <w:t xml:space="preserve">Εσείς, όμως, κυρίες και κύριοι της Αντιπολίτευσης, είχατε συμφωνήσει και υπογράψει δαπάνη της τάξεως του 1,8%, ακολουθώντας πιστά το </w:t>
      </w:r>
      <w:proofErr w:type="spellStart"/>
      <w:r>
        <w:rPr>
          <w:rFonts w:eastAsia="Times New Roman"/>
          <w:szCs w:val="24"/>
        </w:rPr>
        <w:t>μνημονιακό</w:t>
      </w:r>
      <w:proofErr w:type="spellEnd"/>
      <w:r>
        <w:rPr>
          <w:rFonts w:eastAsia="Times New Roman"/>
          <w:szCs w:val="24"/>
        </w:rPr>
        <w:t xml:space="preserve"> άρμα και προστρέχοντας στ</w:t>
      </w:r>
      <w:r>
        <w:rPr>
          <w:rFonts w:eastAsia="Times New Roman"/>
          <w:szCs w:val="24"/>
        </w:rPr>
        <w:t xml:space="preserve">ις πιο ακραίες θέσεις των δανειστών και μάλιστα υλοποιώντας και προγραμματίζοντας μια σειρά από απολύσεις προς </w:t>
      </w:r>
      <w:proofErr w:type="spellStart"/>
      <w:r>
        <w:rPr>
          <w:rFonts w:eastAsia="Times New Roman"/>
          <w:szCs w:val="24"/>
        </w:rPr>
        <w:t>τέρψιν</w:t>
      </w:r>
      <w:proofErr w:type="spellEnd"/>
      <w:r>
        <w:rPr>
          <w:rFonts w:eastAsia="Times New Roman"/>
          <w:szCs w:val="24"/>
        </w:rPr>
        <w:t xml:space="preserve"> κάποιων αγαπημένων κομματικών σας ακροατηρίων, πειρατές σχολάρχες, ιδιοκτήτες ιδιωτικών ΙΕΚ κ.λπ..</w:t>
      </w:r>
    </w:p>
    <w:p w14:paraId="4348E557"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Για εμάς ο ρόλος της παιδείας είναι κομ</w:t>
      </w:r>
      <w:r>
        <w:rPr>
          <w:rFonts w:eastAsia="Times New Roman" w:cs="Times New Roman"/>
          <w:szCs w:val="24"/>
        </w:rPr>
        <w:t xml:space="preserve">βικός και είμαστε σε διαρκή εγρήγορση ώστε να προσθέτουμε δράσεις και ενέργειες, καθώς αυτή η πρωτοβουλία δεν είναι η μόνη. </w:t>
      </w:r>
    </w:p>
    <w:p w14:paraId="4348E558"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Ήδη αναφέρθηκε η πρόσκληση του ΙΚΥ, σύμφωνα με την οποία τα κονδύλια του ΕΣΠΑ που έχουν διατεθεί είναι για την προκήρυξη διακοσίων </w:t>
      </w:r>
      <w:r>
        <w:rPr>
          <w:rFonts w:eastAsia="Times New Roman" w:cs="Times New Roman"/>
          <w:szCs w:val="24"/>
        </w:rPr>
        <w:t>ογδόντα μίας υποτροφιών σε τρεις επιστημονικούς τομείς, με σκοπό την εκπόνηση μεταδιδακτορικής έρευνας στην Ελλάδα και δύο χιλιάδων επτακοσίων υποτροφιών σε φοιτητές του ΙΚΥ που θα έχουν όλα τα απαραίτητα προσόντα και θα διακριθούν, αλλά δεν έχουν τα απαρα</w:t>
      </w:r>
      <w:r>
        <w:rPr>
          <w:rFonts w:eastAsia="Times New Roman" w:cs="Times New Roman"/>
          <w:szCs w:val="24"/>
        </w:rPr>
        <w:t>ίτητα οικονομικά μέσα.</w:t>
      </w:r>
    </w:p>
    <w:p w14:paraId="4348E559" w14:textId="77777777" w:rsidR="000F31B3" w:rsidRDefault="009714DC">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της κυρίας Βουλευτού)</w:t>
      </w:r>
    </w:p>
    <w:p w14:paraId="4348E55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Ένα λεπτό, κύριε Πρόεδρε.</w:t>
      </w:r>
    </w:p>
    <w:p w14:paraId="4348E55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Για πρώτη φορά, επίσης, μετά από έξι χρόνια έχουμε προσλήψεις μελών ΔΕΠ στα ελληνικά πανεπιστήμια, χίλιες θέσεις σε δύο χρ</w:t>
      </w:r>
      <w:r>
        <w:rPr>
          <w:rFonts w:eastAsia="Times New Roman" w:cs="Times New Roman"/>
          <w:szCs w:val="24"/>
        </w:rPr>
        <w:t xml:space="preserve">όνια. Βεβαίως, χρειάζονται περισσότεροι διορισμοί, αλλά η δική μας παρέμβαση κάνει μια συστηματική προσπάθεια να επαναφέρει την κανονικότητα στο τοπίο της διάλυσης </w:t>
      </w:r>
      <w:r>
        <w:rPr>
          <w:rFonts w:eastAsia="Times New Roman" w:cs="Times New Roman"/>
          <w:szCs w:val="24"/>
        </w:rPr>
        <w:lastRenderedPageBreak/>
        <w:t xml:space="preserve">και της απορρύθμισης, που δυστυχώς, εν </w:t>
      </w:r>
      <w:proofErr w:type="spellStart"/>
      <w:r>
        <w:rPr>
          <w:rFonts w:eastAsia="Times New Roman" w:cs="Times New Roman"/>
          <w:szCs w:val="24"/>
        </w:rPr>
        <w:t>πλήρει</w:t>
      </w:r>
      <w:proofErr w:type="spellEnd"/>
      <w:r>
        <w:rPr>
          <w:rFonts w:eastAsia="Times New Roman" w:cs="Times New Roman"/>
          <w:szCs w:val="24"/>
        </w:rPr>
        <w:t xml:space="preserve"> </w:t>
      </w:r>
      <w:proofErr w:type="spellStart"/>
      <w:r>
        <w:rPr>
          <w:rFonts w:eastAsia="Times New Roman" w:cs="Times New Roman"/>
          <w:szCs w:val="24"/>
        </w:rPr>
        <w:t>συνειδήσει</w:t>
      </w:r>
      <w:proofErr w:type="spellEnd"/>
      <w:r>
        <w:rPr>
          <w:rFonts w:eastAsia="Times New Roman" w:cs="Times New Roman"/>
          <w:szCs w:val="24"/>
        </w:rPr>
        <w:t>, είχατε υλοποιήσει για το δημόσιο π</w:t>
      </w:r>
      <w:r>
        <w:rPr>
          <w:rFonts w:eastAsia="Times New Roman" w:cs="Times New Roman"/>
          <w:szCs w:val="24"/>
        </w:rPr>
        <w:t>ανεπιστήμιο.</w:t>
      </w:r>
    </w:p>
    <w:p w14:paraId="4348E55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Καταληκτικά, η αξιοκρατία στην οποία αναφέρεστε, αγαπητοί συνάδελφοι, ήταν σε σημαντικό βαθμό ευνοιοκρατία, με το συχνό διαχρονικό </w:t>
      </w:r>
      <w:proofErr w:type="spellStart"/>
      <w:r>
        <w:rPr>
          <w:rFonts w:eastAsia="Times New Roman" w:cs="Times New Roman"/>
          <w:szCs w:val="24"/>
        </w:rPr>
        <w:t>δεδικασμένο</w:t>
      </w:r>
      <w:proofErr w:type="spellEnd"/>
      <w:r>
        <w:rPr>
          <w:rFonts w:eastAsia="Times New Roman" w:cs="Times New Roman"/>
          <w:szCs w:val="24"/>
        </w:rPr>
        <w:t xml:space="preserve"> επώνυμων </w:t>
      </w:r>
      <w:proofErr w:type="spellStart"/>
      <w:r>
        <w:rPr>
          <w:rFonts w:eastAsia="Times New Roman" w:cs="Times New Roman"/>
          <w:szCs w:val="24"/>
        </w:rPr>
        <w:t>διδακτορούχων</w:t>
      </w:r>
      <w:proofErr w:type="spellEnd"/>
      <w:r>
        <w:rPr>
          <w:rFonts w:eastAsia="Times New Roman" w:cs="Times New Roman"/>
          <w:szCs w:val="24"/>
        </w:rPr>
        <w:t xml:space="preserve"> που σταθερά λυμαίνονταν αδιαφανώς προγράμματα και κονδύλια με ανύπαρκτη κοινω</w:t>
      </w:r>
      <w:r>
        <w:rPr>
          <w:rFonts w:eastAsia="Times New Roman" w:cs="Times New Roman"/>
          <w:szCs w:val="24"/>
        </w:rPr>
        <w:t xml:space="preserve">νική ανταποδοτικότητα. </w:t>
      </w:r>
    </w:p>
    <w:p w14:paraId="4348E55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Από την άλλη πλευρά, η αριστεία, την οποία επικαλείστε ως απόφοιτοι σχολών και πανεπιστημίων των αρίστων, δεν είναι μόνο δικό σας προνόμιο, αλλά εκφράζει τον ελιτισμό σας και την ανάγκη σας μέσω αυτού να διατηρήσετε τη ναρκισσιστική</w:t>
      </w:r>
      <w:r>
        <w:rPr>
          <w:rFonts w:eastAsia="Times New Roman" w:cs="Times New Roman"/>
          <w:szCs w:val="24"/>
        </w:rPr>
        <w:t xml:space="preserve"> </w:t>
      </w:r>
      <w:proofErr w:type="spellStart"/>
      <w:r>
        <w:rPr>
          <w:rFonts w:eastAsia="Times New Roman" w:cs="Times New Roman"/>
          <w:szCs w:val="24"/>
        </w:rPr>
        <w:t>αυτοεικόνα</w:t>
      </w:r>
      <w:proofErr w:type="spellEnd"/>
      <w:r>
        <w:rPr>
          <w:rFonts w:eastAsia="Times New Roman" w:cs="Times New Roman"/>
          <w:szCs w:val="24"/>
        </w:rPr>
        <w:t xml:space="preserve"> σας και το πολιτικό σας κύρος.</w:t>
      </w:r>
    </w:p>
    <w:p w14:paraId="4348E55E"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Είναι, τέλος, πολύ μεγάλη υποκρισία, όταν κάποιοι από εκείνους που την επικαλούνται εντός κι εκτός Ελλάδας, ελέγχονται ακόμη και για λογοκλοπές τα διδακτορικά τους. Έχουμε, δηλαδή, τη μόνιμη αντιστροφή της πραγματ</w:t>
      </w:r>
      <w:r>
        <w:rPr>
          <w:rFonts w:eastAsia="Times New Roman" w:cs="Times New Roman"/>
          <w:szCs w:val="24"/>
        </w:rPr>
        <w:t xml:space="preserve">ικότητας, τον παραμορφωτικό καθρέπτη της κακιάς μητριάς των παιδικών παραμυθιών. </w:t>
      </w:r>
    </w:p>
    <w:p w14:paraId="4348E55F"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4348E560" w14:textId="77777777" w:rsidR="000F31B3" w:rsidRDefault="009714DC">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4348E561"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rPr>
        <w:t>ΠΡΟΕΔΡΕΥΩΝ (Γεώργιος Βαρεμένος):</w:t>
      </w:r>
      <w:r>
        <w:rPr>
          <w:rFonts w:eastAsia="Times New Roman" w:cs="Times New Roman"/>
          <w:szCs w:val="24"/>
        </w:rPr>
        <w:t xml:space="preserve"> Ευχαριστούμε.</w:t>
      </w:r>
    </w:p>
    <w:p w14:paraId="4348E562"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να κάνω μια ανακοίνωση </w:t>
      </w:r>
      <w:r>
        <w:rPr>
          <w:rFonts w:eastAsia="Times New Roman" w:cs="Times New Roman"/>
          <w:szCs w:val="24"/>
        </w:rPr>
        <w:t xml:space="preserve">προς το Σώμα. Ο Πρόεδρος της Κοινοβουλευτικής Ομάδας του Κομμουνιστικού Κόμματος Ελλάδας  κ. Δημήτρης </w:t>
      </w:r>
      <w:proofErr w:type="spellStart"/>
      <w:r>
        <w:rPr>
          <w:rFonts w:eastAsia="Times New Roman" w:cs="Times New Roman"/>
          <w:szCs w:val="24"/>
        </w:rPr>
        <w:t>Κουτσούμπας</w:t>
      </w:r>
      <w:proofErr w:type="spellEnd"/>
      <w:r>
        <w:rPr>
          <w:rFonts w:eastAsia="Times New Roman" w:cs="Times New Roman"/>
          <w:szCs w:val="24"/>
        </w:rPr>
        <w:t xml:space="preserve"> και οι Βουλευτές του κόμματός του κατέθεσαν στις 18-10-2016 πρόταση νόμου: «Συλλογικές Συμβάσεις Εργασίας». </w:t>
      </w:r>
    </w:p>
    <w:p w14:paraId="4348E563"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Παραπέμπεται στην αρμόδια Διαρκή </w:t>
      </w:r>
      <w:r>
        <w:rPr>
          <w:rFonts w:eastAsia="Times New Roman" w:cs="Times New Roman"/>
          <w:szCs w:val="24"/>
        </w:rPr>
        <w:t>Επιτροπή.</w:t>
      </w:r>
    </w:p>
    <w:p w14:paraId="4348E564"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Τον λόγο έχει η κ. Άννα Καραμανλή.</w:t>
      </w:r>
    </w:p>
    <w:p w14:paraId="4348E565"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ΑΝΝΑ ΚΑΡΑΜΑΝΛΗ:</w:t>
      </w:r>
      <w:r>
        <w:rPr>
          <w:rFonts w:eastAsia="Times New Roman" w:cs="Times New Roman"/>
          <w:szCs w:val="24"/>
        </w:rPr>
        <w:t xml:space="preserve"> Ευχαριστώ, κύριε Πρόεδρε.</w:t>
      </w:r>
    </w:p>
    <w:p w14:paraId="4348E566"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Ήθελα να ξεκινήσω την ομιλία μου με την τροπολογία για τον ΟΤΕ, αλλά με κάλυψε ο Κοινοβουλευτικός μας Εκπρόσωπος κ. </w:t>
      </w:r>
      <w:proofErr w:type="spellStart"/>
      <w:r>
        <w:rPr>
          <w:rFonts w:eastAsia="Times New Roman" w:cs="Times New Roman"/>
          <w:szCs w:val="24"/>
        </w:rPr>
        <w:t>Δένδιας</w:t>
      </w:r>
      <w:proofErr w:type="spellEnd"/>
      <w:r>
        <w:rPr>
          <w:rFonts w:eastAsia="Times New Roman" w:cs="Times New Roman"/>
          <w:szCs w:val="24"/>
        </w:rPr>
        <w:t xml:space="preserve">. </w:t>
      </w:r>
    </w:p>
    <w:p w14:paraId="4348E567"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Άκουσα διάφορα για την προστασία της πρώτης</w:t>
      </w:r>
      <w:r>
        <w:rPr>
          <w:rFonts w:eastAsia="Times New Roman" w:cs="Times New Roman"/>
          <w:szCs w:val="24"/>
        </w:rPr>
        <w:t xml:space="preserve"> κατοικίας και τους πλειστηριασμούς από τους </w:t>
      </w:r>
      <w:proofErr w:type="spellStart"/>
      <w:r>
        <w:rPr>
          <w:rFonts w:eastAsia="Times New Roman" w:cs="Times New Roman"/>
          <w:szCs w:val="24"/>
        </w:rPr>
        <w:t>προλαλήσαντες</w:t>
      </w:r>
      <w:proofErr w:type="spellEnd"/>
      <w:r>
        <w:rPr>
          <w:rFonts w:eastAsia="Times New Roman" w:cs="Times New Roman"/>
          <w:szCs w:val="24"/>
        </w:rPr>
        <w:t xml:space="preserve"> Βουλευτές του ΣΥΡΙΖΑ και των ΑΝΕΛ. </w:t>
      </w:r>
    </w:p>
    <w:p w14:paraId="4348E568"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Θα ήθελα να απαντήσω στην κ. </w:t>
      </w:r>
      <w:proofErr w:type="spellStart"/>
      <w:r>
        <w:rPr>
          <w:rFonts w:eastAsia="Times New Roman" w:cs="Times New Roman"/>
          <w:szCs w:val="24"/>
        </w:rPr>
        <w:t>Σιωροπούλου</w:t>
      </w:r>
      <w:proofErr w:type="spellEnd"/>
      <w:r>
        <w:rPr>
          <w:rFonts w:eastAsia="Times New Roman" w:cs="Times New Roman"/>
          <w:szCs w:val="24"/>
        </w:rPr>
        <w:t>, αλλά και σε όλους όσοι ενστερνίζονται την άποψή της ότι, πρώτον, δεν ξέρω αν ήσασταν Βουλευτές κατά την περίοδο 2012-20</w:t>
      </w:r>
      <w:r>
        <w:rPr>
          <w:rFonts w:eastAsia="Times New Roman" w:cs="Times New Roman"/>
          <w:szCs w:val="24"/>
        </w:rPr>
        <w:t xml:space="preserve">15. Αν δεν ήσασταν, σας ενημερώνω –ή υπενθυμίζω σε όσους ήσασταν- ότι εμείς νομοθετούσαμε για την προστασία της πρώτης κατοικίας, ενώ εσείς, οι Βουλευτές και του ΣΥΡΙΖΑ και των ΑΝΕΛ, καταψηφίζατε. </w:t>
      </w:r>
    </w:p>
    <w:p w14:paraId="4348E569"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Γι’ αυτό, αυτό το παραμύθι πρέπει να σταματήσει. Η καραμέλ</w:t>
      </w:r>
      <w:r>
        <w:rPr>
          <w:rFonts w:eastAsia="Times New Roman" w:cs="Times New Roman"/>
          <w:szCs w:val="24"/>
        </w:rPr>
        <w:t>α έχει λιώσει. Ο ελληνικός λαός γνωρίζει και η ιστορία έχει γράψει ότι οι πλειστηριασμοί της πρώτης κατοικίας ξεκίνησαν επί ΣΥΡΙΖΑ.</w:t>
      </w:r>
    </w:p>
    <w:p w14:paraId="4348E56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Θα σας προέτρεπα, λοιπόν, αφού πανηγυρίζετε για όλα τα καλά που κάνετε, να συνεχίζετε να τα πίνετε στο «πιάνο μπαρ ΜΑΞΙΜΟΥ» </w:t>
      </w:r>
      <w:r>
        <w:rPr>
          <w:rFonts w:eastAsia="Times New Roman" w:cs="Times New Roman"/>
          <w:szCs w:val="24"/>
        </w:rPr>
        <w:t xml:space="preserve">και να λέτε την αλήθεια, γιατί εδώ είναι Ολομέλεια και όχι κομματικό σας ακροατήριο. Επίσης, να αποφεύγετε να χρησιμοποιείτε τον όρο «όψιμοι», γιατί όψιμοι έχετε γίνει κι εσείς μετά από δύο χρόνια διακυβέρνησης. </w:t>
      </w:r>
    </w:p>
    <w:p w14:paraId="4348E56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παιδεία απο</w:t>
      </w:r>
      <w:r>
        <w:rPr>
          <w:rFonts w:eastAsia="Times New Roman" w:cs="Times New Roman"/>
          <w:szCs w:val="24"/>
        </w:rPr>
        <w:t xml:space="preserve">τελεί τον κατ’ εξοχήν τρόπο για να ξεκολλήσει το κάρο από τις λάσπες, να αφήσουμε πίσω την κρίση, να δημιουργήσουμε και να αναπτυχθούμε. </w:t>
      </w:r>
    </w:p>
    <w:p w14:paraId="4348E56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Δυστυχώς, η παρούσα Κυβέρνηση χαμηλώνει συνεχώς τον </w:t>
      </w:r>
      <w:proofErr w:type="spellStart"/>
      <w:r>
        <w:rPr>
          <w:rFonts w:eastAsia="Times New Roman" w:cs="Times New Roman"/>
          <w:szCs w:val="24"/>
        </w:rPr>
        <w:t>πήχυ</w:t>
      </w:r>
      <w:proofErr w:type="spellEnd"/>
      <w:r>
        <w:rPr>
          <w:rFonts w:eastAsia="Times New Roman" w:cs="Times New Roman"/>
          <w:szCs w:val="24"/>
        </w:rPr>
        <w:t xml:space="preserve"> στην εκπαίδευση, βαπτίζει τις ιδεοληψίες της μεταρρυθμίσεις κ</w:t>
      </w:r>
      <w:r>
        <w:rPr>
          <w:rFonts w:eastAsia="Times New Roman" w:cs="Times New Roman"/>
          <w:szCs w:val="24"/>
        </w:rPr>
        <w:t>αι ψάχνει να βρει στην παιδεία το χαμένο αριστερό πρόσημο της πολιτικής της. Και βέβαια, υπηρετεί με συνέπεια τον κυβερνητικό στόχο της διόγκωσης του κράτους, με τη βιομηχανία δημιουργίας νέων δομών και τον πολλαπλασιασμό των κρατικών δαπανών.</w:t>
      </w:r>
    </w:p>
    <w:p w14:paraId="4348E56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Μόνο που αυτ</w:t>
      </w:r>
      <w:r>
        <w:rPr>
          <w:rFonts w:eastAsia="Times New Roman" w:cs="Times New Roman"/>
          <w:szCs w:val="24"/>
        </w:rPr>
        <w:t xml:space="preserve">ή η γενναιοδωρία, ξέρετε, δεν είναι τζάμπα. Την πληρώνει ο Έλληνας φορολογούμενος που τον έχετε υπερφορολογήσει, που του έχετε πετσοκόψει τη σύνταξη, που περιμένει με αγωνία να πληρωθεί από το δημόσιο τα χρήματα που του οφείλονται και κρατά την επιχείρησή </w:t>
      </w:r>
      <w:r>
        <w:rPr>
          <w:rFonts w:eastAsia="Times New Roman" w:cs="Times New Roman"/>
          <w:szCs w:val="24"/>
        </w:rPr>
        <w:t>του ανοικτή με νύχια και με δόντια.</w:t>
      </w:r>
    </w:p>
    <w:p w14:paraId="4348E56E"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Το αντικείμενο του υπό συζήτηση νομοσχεδίου είναι η σύσταση και λειτουργία ενός ακόμη φορέα, του Ελληνικού Ιδρύματος Έρευνας και Καινοτομίας. Για τη λειτουργία του ιδρύματος έχει συναφθεί ένα </w:t>
      </w:r>
      <w:r>
        <w:rPr>
          <w:rFonts w:eastAsia="Times New Roman" w:cs="Times New Roman"/>
          <w:szCs w:val="24"/>
        </w:rPr>
        <w:lastRenderedPageBreak/>
        <w:t>δάνειο ύψους 180 εκατομμυρίω</w:t>
      </w:r>
      <w:r>
        <w:rPr>
          <w:rFonts w:eastAsia="Times New Roman" w:cs="Times New Roman"/>
          <w:szCs w:val="24"/>
        </w:rPr>
        <w:t>ν με την Ευρωπαϊκή Τράπεζα Επενδύσεων, το οποίο εγγράφεται στο δημόσιο χρέος της χώρας μας.</w:t>
      </w:r>
    </w:p>
    <w:p w14:paraId="4348E56F"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Σε εποχές εξαιρετικά δύσκολες, λοιπόν, οι Έλληνες φορολογούμενοι θα επιβαρυνθούν και με αυτό το δάνειο, για έναν φορέα που δεν έχει γίνει καν ξεκάθαρο σε τι </w:t>
      </w:r>
      <w:r>
        <w:rPr>
          <w:rFonts w:eastAsia="Times New Roman" w:cs="Times New Roman"/>
          <w:szCs w:val="24"/>
        </w:rPr>
        <w:t>διαφοροποιείται από τη Γενική Γραμματεία Έρευνας και Τεχνολογίας.</w:t>
      </w:r>
    </w:p>
    <w:p w14:paraId="4348E570"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Αντίθετα, σε μεγάλο βαθμό συμπίπτει με το θεσμικό πλαίσιο της Γενικής Γραμματείας Έρευνας και Τεχνολογίας, όπως αυτό περιγράφεται στο προεδρικό διάταγμα 114/2014. Και αν είναι για την εξέλιξ</w:t>
      </w:r>
      <w:r>
        <w:rPr>
          <w:rFonts w:eastAsia="Times New Roman" w:cs="Times New Roman"/>
          <w:szCs w:val="24"/>
        </w:rPr>
        <w:t>η της έρευνας αξίζει τον κόπο να επενδύσουμε, αν και την ίδια ώρα αφήνετε αναξιοποίητα τα χρήματα του ΕΣΠΑ για την έρευνα τόσο για την προγραμματική περίοδο 2014-2020 όσο και για την προηγούμενη 2007-2013. Αυτοί οι αδιάθετοι πόροι δεν θα μπορούσαν να συμβά</w:t>
      </w:r>
      <w:r>
        <w:rPr>
          <w:rFonts w:eastAsia="Times New Roman" w:cs="Times New Roman"/>
          <w:szCs w:val="24"/>
        </w:rPr>
        <w:t>λουν στην προώθηση της ερευνητικής δραστηριότητας;</w:t>
      </w:r>
    </w:p>
    <w:p w14:paraId="4348E571"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Επίσης, δεν αποσαφηνίζεται σε κανένα σημείο πώς θα χρηματοδοτείται αυτό το ίδρυμα μετά την αξιοποίηση του δανείου. Πώς μπορεί να αποδειχθεί αποτελεσματικό, αν δεν έχει προβλεφθεί και εξασφαλιστεί η συνέχει</w:t>
      </w:r>
      <w:r>
        <w:rPr>
          <w:rFonts w:eastAsia="Times New Roman" w:cs="Times New Roman"/>
          <w:szCs w:val="24"/>
        </w:rPr>
        <w:t>α και η σταθερότητα στη χρηματοδότησή του, όταν μάλιστα δεν έχει προσδιοριστεί καν το κόστος λειτουργίας του;</w:t>
      </w:r>
    </w:p>
    <w:p w14:paraId="4348E572"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Συμφωνούμε όλοι σε αυτή την Αίθουσα ότι το μεγάλο συγκριτικό πλεονέκτημα της χώρας είναι το ανθρώπινο δυναμικό μας, είναι το μεγάλο εθνικό κεφάλαι</w:t>
      </w:r>
      <w:r>
        <w:rPr>
          <w:rFonts w:eastAsia="Times New Roman" w:cs="Times New Roman"/>
          <w:szCs w:val="24"/>
        </w:rPr>
        <w:t>ο, το οποίο δυστυχώς ξοδεύεται κάθε μέρα. Είναι οι χιλιάδες νέοι επιστήμονες, κατά κανόνα με υψηλά προσόντα, που ασφυκτιούν στην Ελλάδα και αναζητούν τον δρόμο τους στο εξωτερικό, όπου ξεχωρίζουν και διαπρέπουν.</w:t>
      </w:r>
    </w:p>
    <w:p w14:paraId="4348E573"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Επειδή ο κύριος Υπουργός κατά τις </w:t>
      </w:r>
      <w:r>
        <w:rPr>
          <w:rFonts w:eastAsia="Times New Roman" w:cs="Times New Roman"/>
          <w:szCs w:val="24"/>
        </w:rPr>
        <w:t>συνεδριάσεις της επιτροπής ισχυρίστηκε ότι στόχος του νομοσχεδίου είναι και η αναχαίτιση αυτής της αιμορραγίας, πώς υπηρετείται αυτός ο στόχος μέσα από δομές που έχουν δημιουργηθεί με τρόπο που ευνοούν την ευνοιοκρατία και έχουν πολλές μαύρες τρύπες σε θέμ</w:t>
      </w:r>
      <w:r>
        <w:rPr>
          <w:rFonts w:eastAsia="Times New Roman" w:cs="Times New Roman"/>
          <w:szCs w:val="24"/>
        </w:rPr>
        <w:t>ατα αξιοκρατίας;</w:t>
      </w:r>
    </w:p>
    <w:p w14:paraId="4348E574"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Ποια είναι η προοπτική, λοιπόν, για τα νέα παιδιά; Να διαγκωνίζονται για μια θέση στο κομματικό πελατολόγιο του ΣΥΡΙΖΑ; Είναι, λοιπόν, ένα εύρημα για την έρευνα ή μήπως έχουμε να κάνουμε με μια ακόμα περίπτωση διαχείρισης και νομής εξουσία</w:t>
      </w:r>
      <w:r>
        <w:rPr>
          <w:rFonts w:eastAsia="Times New Roman" w:cs="Times New Roman"/>
          <w:szCs w:val="24"/>
        </w:rPr>
        <w:t>ς, πόρων και κονδυλίων; Διότι η συγκέντρωση εξουσιών στο πρόσωπο του Υπουργού, ο οποίος αποφασίζει για την κατανομή των προγραμμάτων χρηματοδότησης, αλλά και ορίζει τους ορκωτούς ελεγκτές που θα ασκούν τον οικονομικό έλεγχο στο ίδρυμα, εκεί δυστυχώς παραπέ</w:t>
      </w:r>
      <w:r>
        <w:rPr>
          <w:rFonts w:eastAsia="Times New Roman" w:cs="Times New Roman"/>
          <w:szCs w:val="24"/>
        </w:rPr>
        <w:t>μπει. Έτσι διαμορφώνεται το σκηνικό ενός μόνο κατ’ όνομα ανεξάρτητου οργανισμού.</w:t>
      </w:r>
    </w:p>
    <w:p w14:paraId="4348E575"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Είναι θετικό ότι αποσύρατε τα όσα προέβλεπε το αρχικό νομοσχέδιο σχετικά με τη δυνατότητα του Υπουργού να υποβάλλει ένσταση κατά των μελών της γενικής συνέλευσης και του επιστ</w:t>
      </w:r>
      <w:r>
        <w:rPr>
          <w:rFonts w:eastAsia="Times New Roman" w:cs="Times New Roman"/>
          <w:szCs w:val="24"/>
        </w:rPr>
        <w:t xml:space="preserve">ημονικού συμβουλίου, γιατί δεν ήταν δείγμα ανεξαρτησίας του </w:t>
      </w:r>
      <w:proofErr w:type="spellStart"/>
      <w:r>
        <w:rPr>
          <w:rFonts w:eastAsia="Times New Roman" w:cs="Times New Roman"/>
          <w:szCs w:val="24"/>
        </w:rPr>
        <w:t>ίδρύματος</w:t>
      </w:r>
      <w:proofErr w:type="spellEnd"/>
      <w:r>
        <w:rPr>
          <w:rFonts w:eastAsia="Times New Roman" w:cs="Times New Roman"/>
          <w:szCs w:val="24"/>
        </w:rPr>
        <w:t>, αλλά μάλλον καθεστωτική αντίληψη έδειχνε.</w:t>
      </w:r>
    </w:p>
    <w:p w14:paraId="4348E576"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Στο εν λόγω νομοσχέδιο δεν δίνεται η δυνατότητα συμμετοχής και εκπροσώπησης σε φορείς του ιδιωτικού τομέα. Σε μια εποχή που όλοι γνωρίζουμε πως</w:t>
      </w:r>
      <w:r>
        <w:rPr>
          <w:rFonts w:eastAsia="Times New Roman" w:cs="Times New Roman"/>
          <w:szCs w:val="24"/>
        </w:rPr>
        <w:t xml:space="preserve"> βασικό ζητούμενο για την έρευνα είναι η εξωστρέφεια και η σύνδεση με την παραγωγή και την αγορά εργασίας, η συμμετοχή του ιδιωτικού τομέα θα ήταν, αν μη τι άλλο, χρήσιμη.</w:t>
      </w:r>
    </w:p>
    <w:p w14:paraId="4348E577"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Το επιστημονικό συμβούλιο, επίσης, δεν έχει κανέναν λόγο στην πρόσληψη του προσωπικο</w:t>
      </w:r>
      <w:r>
        <w:rPr>
          <w:rFonts w:eastAsia="Times New Roman" w:cs="Times New Roman"/>
          <w:szCs w:val="24"/>
        </w:rPr>
        <w:t xml:space="preserve">ύ του </w:t>
      </w:r>
      <w:proofErr w:type="spellStart"/>
      <w:r>
        <w:rPr>
          <w:rFonts w:eastAsia="Times New Roman" w:cs="Times New Roman"/>
          <w:szCs w:val="24"/>
        </w:rPr>
        <w:t>ίδρύματος</w:t>
      </w:r>
      <w:proofErr w:type="spellEnd"/>
      <w:r>
        <w:rPr>
          <w:rFonts w:eastAsia="Times New Roman" w:cs="Times New Roman"/>
          <w:szCs w:val="24"/>
        </w:rPr>
        <w:t>, καθώς η σχετική αρμοδιότητα, σύμφωνα με το άρθρο 10, ασκείται από το διευθυντή. Πάλι δημιουργούνται σκιές και περιθώρια για αδιαφανείς διαδικασίες. Οι προσλήψεις προσωπικού θα έπρεπε να εγκρίνονται από το επιστημονικό συμβούλιο, αλλά προφα</w:t>
      </w:r>
      <w:r>
        <w:rPr>
          <w:rFonts w:eastAsia="Times New Roman" w:cs="Times New Roman"/>
          <w:szCs w:val="24"/>
        </w:rPr>
        <w:t>νώς έτσι εξυπηρετούνται σκοπιμότητες που όλοι κατανοούμε.</w:t>
      </w:r>
    </w:p>
    <w:p w14:paraId="4348E578"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Επίσης, στο άρθρο 5, που αφορά στην προκήρυξη και την αξιολόγηση, θέτετε τον περιορισμό των τριών ετών για τα προγράμματα που θα χρηματοδοτούνται. Πρόκειται για έναν περιορισμό που δεν αιτιολογείται</w:t>
      </w:r>
      <w:r>
        <w:rPr>
          <w:rFonts w:eastAsia="Times New Roman" w:cs="Times New Roman"/>
          <w:szCs w:val="24"/>
        </w:rPr>
        <w:t xml:space="preserve"> και αποκλείει ερευνητικές προσπάθειες με ευρύτερο χρονικό ορίζοντα. Γιατί δεν μπορεί να αποφασίζετε ανά προκήρυξη;</w:t>
      </w:r>
    </w:p>
    <w:p w14:paraId="4348E579"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Θα ήθελα να κάνω και μια ξεχωριστή αναφορά σε δύο τροπολογίες που έχουν κατατεθεί, η πρώτη εκ των οποίων εντάχθηκε στο νομοσχέδιο ως άρθρο 1</w:t>
      </w:r>
      <w:r>
        <w:rPr>
          <w:rFonts w:eastAsia="Times New Roman" w:cs="Times New Roman"/>
          <w:szCs w:val="24"/>
        </w:rPr>
        <w:t xml:space="preserve">7 -είναι του Υπουργείου Παιδείας-, σύμφωνα με την οποία αυξάνεται το ποσοστό των </w:t>
      </w:r>
      <w:proofErr w:type="spellStart"/>
      <w:r>
        <w:rPr>
          <w:rFonts w:eastAsia="Times New Roman" w:cs="Times New Roman"/>
          <w:szCs w:val="24"/>
        </w:rPr>
        <w:t>διακριθέντων</w:t>
      </w:r>
      <w:proofErr w:type="spellEnd"/>
      <w:r>
        <w:rPr>
          <w:rFonts w:eastAsia="Times New Roman" w:cs="Times New Roman"/>
          <w:szCs w:val="24"/>
        </w:rPr>
        <w:t xml:space="preserve"> αθλητών που εισάγονται στην τριτοβάθμια εκπαίδευση επιπλέον των εισακτέων.</w:t>
      </w:r>
    </w:p>
    <w:p w14:paraId="4348E57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Επειδή και ως παράταξη και προσωπικά έχουμε καταβάλει μεγάλη προσπάθεια για την επιβράβ</w:t>
      </w:r>
      <w:r>
        <w:rPr>
          <w:rFonts w:eastAsia="Times New Roman" w:cs="Times New Roman"/>
          <w:szCs w:val="24"/>
        </w:rPr>
        <w:t>ευση των αθλητών, κάτι στο οποίο εσείς είστε αντίθετοι, θέλω να εκφράσω την ικανοποίησή μας, γιατί η ηγεσία του Υπουργείου ανταποκρίθηκε σε αυτό το αίτημά μας. Ελπίζω να υπάρχει συνέχεια και να αντιληφθεί το Υπουργείο τη αξία της αριστείας για την ελληνική</w:t>
      </w:r>
      <w:r>
        <w:rPr>
          <w:rFonts w:eastAsia="Times New Roman" w:cs="Times New Roman"/>
          <w:szCs w:val="24"/>
        </w:rPr>
        <w:t xml:space="preserve"> κοινωνία.</w:t>
      </w:r>
    </w:p>
    <w:p w14:paraId="4348E57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Είναι πάνω από όλα μια μικρή δικαίωση για αυτά τα παιδιά, που μοχθούν καθημερινά για να πετύχουν τους στόχους. Τόσο τα ίδια όσο και οι οικογένειές του υποβάλλονται σε θυσίες προσωπικές και οικονομικές. Αυτά τα παιδιά αξίζουν ένα αυξημένο κίνητρο</w:t>
      </w:r>
      <w:r>
        <w:rPr>
          <w:rFonts w:eastAsia="Times New Roman" w:cs="Times New Roman"/>
          <w:szCs w:val="24"/>
        </w:rPr>
        <w:t>, όπως είναι η εισαγωγή τους στο πανεπιστήμιο. Αξίζει να τα ωθήσουμε στην εκπαίδευση και την επιστημονική τους κατάρτιση. Διαφορετικά, πολύ σύντομα θα δούμε και στον αθλητισμό νέα παιδιά με ταλέντο και προοπτικές να φεύγουν, να μεταναστεύουν στο εξωτερικό,</w:t>
      </w:r>
      <w:r>
        <w:rPr>
          <w:rFonts w:eastAsia="Times New Roman" w:cs="Times New Roman"/>
          <w:szCs w:val="24"/>
        </w:rPr>
        <w:t xml:space="preserve"> αναζητώντας μια υποτροφία κολεγίου, να διαπρέπουν εκεί και να χάνονται για τον ελληνικό αθλητισμό.</w:t>
      </w:r>
    </w:p>
    <w:p w14:paraId="4348E57C" w14:textId="77777777" w:rsidR="000F31B3" w:rsidRDefault="009714DC">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της κυρίας Βουλευτού)</w:t>
      </w:r>
    </w:p>
    <w:p w14:paraId="4348E57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Κύριε Πρόεδρε, την ανοχή σας για πενήντα δευτερόλεπτα.</w:t>
      </w:r>
    </w:p>
    <w:p w14:paraId="4348E57E"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Κλείνω με τη δεύ</w:t>
      </w:r>
      <w:r>
        <w:rPr>
          <w:rFonts w:eastAsia="Times New Roman" w:cs="Times New Roman"/>
          <w:szCs w:val="24"/>
        </w:rPr>
        <w:t>τερη τροπολογία που κατέθεσε η Νέα Δημοκρατία για το φλέγον ζήτημα των πλειστηριασμών. Πρόκειται για μια διάταξη που θωρακίζει την πρώτη κατοικία όσων έχουν οφειλές προς το δημόσιο και πληρούν, βεβαίως, συγκεκριμένες προϋποθέσεις.</w:t>
      </w:r>
    </w:p>
    <w:p w14:paraId="4348E57F"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Οι πλειστηριασμοί, τους ο</w:t>
      </w:r>
      <w:r>
        <w:rPr>
          <w:rFonts w:eastAsia="Times New Roman" w:cs="Times New Roman"/>
          <w:szCs w:val="24"/>
        </w:rPr>
        <w:t xml:space="preserve">ποίους στα λόγια κάποτε πολεμούσατε, όπως προανέφερα στην αρχή της ομιλίας μου, είναι μια θλιβερή πραγματικότητα για την Κυβέρνησή σας. Ακόμη και μετά την κοινή κατακραυγή, οι πρωτοβουλίες σας εξαντλήθηκαν σε επικοινωνιακά τεχνάσματα και εξαγγελίες μέσω </w:t>
      </w:r>
      <w:r>
        <w:rPr>
          <w:rFonts w:eastAsia="Times New Roman" w:cs="Times New Roman"/>
          <w:szCs w:val="24"/>
          <w:lang w:val="en-US"/>
        </w:rPr>
        <w:t>no</w:t>
      </w:r>
      <w:r>
        <w:rPr>
          <w:rFonts w:eastAsia="Times New Roman" w:cs="Times New Roman"/>
          <w:szCs w:val="24"/>
          <w:lang w:val="en-US"/>
        </w:rPr>
        <w:t>n</w:t>
      </w:r>
      <w:r>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w:t>
      </w:r>
    </w:p>
    <w:p w14:paraId="4348E580" w14:textId="77777777" w:rsidR="000F31B3" w:rsidRDefault="009714D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Νέα Δημοκρατία έρχεται να καλύψει τη δική σας ανεπάρκεια και να προστατεύσει την πρώτη κατοικία, όπως το έκανε και ως κυβέρνηση. Δεν άκουσα καμμία κουβέντα για την εν λόγω τροπολογία που κατέθεσε η Νέα Δημοκρατία από κανέναν Υπουργό σας, οι οποί</w:t>
      </w:r>
      <w:r>
        <w:rPr>
          <w:rFonts w:eastAsia="Times New Roman" w:cs="Times New Roman"/>
          <w:szCs w:val="24"/>
        </w:rPr>
        <w:t xml:space="preserve">οι πηγαινοέρχονται από το πρωί στην Ολομέλεια. Σας παρακαλούμε, ωστόσο, να την κάνετε δεκτή. </w:t>
      </w:r>
    </w:p>
    <w:p w14:paraId="4348E581" w14:textId="77777777" w:rsidR="000F31B3" w:rsidRDefault="009714D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348E582" w14:textId="77777777" w:rsidR="000F31B3" w:rsidRDefault="009714DC">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48E583" w14:textId="77777777" w:rsidR="000F31B3" w:rsidRDefault="009714DC">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Και εμείς ευχαριστούμε. </w:t>
      </w:r>
    </w:p>
    <w:p w14:paraId="4348E584" w14:textId="77777777" w:rsidR="000F31B3" w:rsidRDefault="009714DC">
      <w:pPr>
        <w:spacing w:after="0" w:line="600" w:lineRule="auto"/>
        <w:ind w:firstLine="720"/>
        <w:jc w:val="both"/>
        <w:rPr>
          <w:rFonts w:eastAsia="Times New Roman"/>
          <w:szCs w:val="24"/>
        </w:rPr>
      </w:pPr>
      <w:r>
        <w:rPr>
          <w:rFonts w:eastAsia="Times New Roman"/>
          <w:szCs w:val="24"/>
        </w:rPr>
        <w:t xml:space="preserve">Η κ. </w:t>
      </w:r>
      <w:proofErr w:type="spellStart"/>
      <w:r>
        <w:rPr>
          <w:rFonts w:eastAsia="Times New Roman"/>
          <w:szCs w:val="24"/>
        </w:rPr>
        <w:t>Κεραμέως</w:t>
      </w:r>
      <w:proofErr w:type="spellEnd"/>
      <w:r>
        <w:rPr>
          <w:rFonts w:eastAsia="Times New Roman"/>
          <w:szCs w:val="24"/>
        </w:rPr>
        <w:t>, Κοινοβουλευτική Εκ</w:t>
      </w:r>
      <w:r>
        <w:rPr>
          <w:rFonts w:eastAsia="Times New Roman"/>
          <w:szCs w:val="24"/>
        </w:rPr>
        <w:t xml:space="preserve">πρόσωπος της Νέας Δημοκρατίας, έχει τον λόγο. </w:t>
      </w:r>
    </w:p>
    <w:p w14:paraId="4348E585" w14:textId="77777777" w:rsidR="000F31B3" w:rsidRDefault="009714DC">
      <w:pPr>
        <w:spacing w:after="0" w:line="600" w:lineRule="auto"/>
        <w:ind w:firstLine="720"/>
        <w:jc w:val="both"/>
        <w:rPr>
          <w:rFonts w:eastAsia="Times New Roman"/>
          <w:szCs w:val="24"/>
        </w:rPr>
      </w:pPr>
      <w:r>
        <w:rPr>
          <w:rFonts w:eastAsia="Times New Roman"/>
          <w:b/>
          <w:szCs w:val="24"/>
        </w:rPr>
        <w:lastRenderedPageBreak/>
        <w:t xml:space="preserve">ΝΙΚΗ ΚΕΡΑΜΕΩΣ: </w:t>
      </w:r>
      <w:r>
        <w:rPr>
          <w:rFonts w:eastAsia="Times New Roman"/>
          <w:szCs w:val="24"/>
        </w:rPr>
        <w:t xml:space="preserve">Ευχαριστώ, κύριε Πρόεδρε. </w:t>
      </w:r>
    </w:p>
    <w:p w14:paraId="4348E586" w14:textId="77777777" w:rsidR="000F31B3" w:rsidRDefault="009714DC">
      <w:pPr>
        <w:spacing w:after="0" w:line="600" w:lineRule="auto"/>
        <w:ind w:firstLine="720"/>
        <w:jc w:val="both"/>
        <w:rPr>
          <w:rFonts w:eastAsia="Times New Roman"/>
          <w:szCs w:val="24"/>
        </w:rPr>
      </w:pPr>
      <w:r>
        <w:rPr>
          <w:rFonts w:eastAsia="Times New Roman"/>
          <w:szCs w:val="24"/>
        </w:rPr>
        <w:t xml:space="preserve">Κυρίες και κύριοι συνάδελφοι, θα είμαι σύντομη. </w:t>
      </w:r>
    </w:p>
    <w:p w14:paraId="4348E587" w14:textId="77777777" w:rsidR="000F31B3" w:rsidRDefault="009714DC">
      <w:pPr>
        <w:spacing w:after="0" w:line="600" w:lineRule="auto"/>
        <w:ind w:firstLine="720"/>
        <w:jc w:val="both"/>
        <w:rPr>
          <w:rFonts w:eastAsia="Times New Roman"/>
          <w:szCs w:val="24"/>
        </w:rPr>
      </w:pPr>
      <w:r>
        <w:rPr>
          <w:rFonts w:eastAsia="Times New Roman"/>
          <w:szCs w:val="24"/>
        </w:rPr>
        <w:t xml:space="preserve">Πρώτα από όλα, θα ήθελα να αναφερθώ σε κάποιες παρατηρήσεις που κάναμε χθες επί του σχεδίου νόμου, οι οποίες έχουν </w:t>
      </w:r>
      <w:r>
        <w:rPr>
          <w:rFonts w:eastAsia="Times New Roman"/>
          <w:szCs w:val="24"/>
        </w:rPr>
        <w:t>μείνει αναπάντητες. Δεν έχουμε λάβει ακόμα απάντηση γιατί το Γενικό Λογιστήριο του Κράτους δεν έχει αναφέρει ούτε ένα ποσό στο εν θέματι ίδρυμα, στο Ίδρυμα Έρευνας, γιατί το Γενικό Λογιστήριο του Κράτους λέει ότι δεν μπορεί να προϋπολογίσει καθόλου το κόστ</w:t>
      </w:r>
      <w:r>
        <w:rPr>
          <w:rFonts w:eastAsia="Times New Roman"/>
          <w:szCs w:val="24"/>
        </w:rPr>
        <w:t>ος αυτού του ιδρύματος. Αναπάντητο ερώτημα!</w:t>
      </w:r>
    </w:p>
    <w:p w14:paraId="4348E588" w14:textId="77777777" w:rsidR="000F31B3" w:rsidRDefault="009714DC">
      <w:pPr>
        <w:spacing w:after="0" w:line="600" w:lineRule="auto"/>
        <w:ind w:firstLine="720"/>
        <w:jc w:val="both"/>
        <w:rPr>
          <w:rFonts w:eastAsia="Times New Roman"/>
          <w:szCs w:val="24"/>
        </w:rPr>
      </w:pPr>
      <w:r>
        <w:rPr>
          <w:rFonts w:eastAsia="Times New Roman"/>
          <w:szCs w:val="24"/>
        </w:rPr>
        <w:t xml:space="preserve">Άλλο αναπάντητο ερώτημα: Γιατί δημιουργείτε νέο ίδρυμα, ενώ η Γενική Γραμματεία Έρευνας και Τεχνολογίας επιτελεί σε μεγάλο βαθμό ήδη τον ρόλο αυτό; Είναι αυτοσκοπός η δημιουργία νέων νομικών προσώπων; </w:t>
      </w:r>
    </w:p>
    <w:p w14:paraId="4348E589" w14:textId="77777777" w:rsidR="000F31B3" w:rsidRDefault="009714DC">
      <w:pPr>
        <w:spacing w:after="0" w:line="600" w:lineRule="auto"/>
        <w:ind w:firstLine="720"/>
        <w:jc w:val="both"/>
        <w:rPr>
          <w:rFonts w:eastAsia="Times New Roman"/>
          <w:szCs w:val="24"/>
        </w:rPr>
      </w:pPr>
      <w:r>
        <w:rPr>
          <w:rFonts w:eastAsia="Times New Roman"/>
          <w:szCs w:val="24"/>
        </w:rPr>
        <w:lastRenderedPageBreak/>
        <w:t>Τρίτο ερώτ</w:t>
      </w:r>
      <w:r>
        <w:rPr>
          <w:rFonts w:eastAsia="Times New Roman"/>
          <w:szCs w:val="24"/>
        </w:rPr>
        <w:t xml:space="preserve">ημα: Το </w:t>
      </w:r>
      <w:proofErr w:type="spellStart"/>
      <w:r>
        <w:rPr>
          <w:rFonts w:eastAsia="Times New Roman"/>
          <w:szCs w:val="24"/>
        </w:rPr>
        <w:t>υπερ-υπουργοκεντρικό</w:t>
      </w:r>
      <w:proofErr w:type="spellEnd"/>
      <w:r>
        <w:rPr>
          <w:rFonts w:eastAsia="Times New Roman"/>
          <w:szCs w:val="24"/>
        </w:rPr>
        <w:t xml:space="preserve"> μοντέλο. Ο κύριος Υπουργός έδειξε κάθε καλή διάθεση, νομίζω, να περιορίσει αυτές τις εξουσίες –και τον τιμά αυτό- ωστόσο δεν έχουμε δει ακόμα νομοτεχνικές βελτιώσεις. </w:t>
      </w:r>
    </w:p>
    <w:p w14:paraId="4348E58A" w14:textId="77777777" w:rsidR="000F31B3" w:rsidRDefault="009714DC">
      <w:pPr>
        <w:spacing w:after="0" w:line="600" w:lineRule="auto"/>
        <w:ind w:firstLine="720"/>
        <w:jc w:val="both"/>
        <w:rPr>
          <w:rFonts w:eastAsia="Times New Roman"/>
          <w:szCs w:val="24"/>
        </w:rPr>
      </w:pPr>
      <w:r>
        <w:rPr>
          <w:rFonts w:eastAsia="Times New Roman"/>
          <w:szCs w:val="24"/>
        </w:rPr>
        <w:t>Και θυμίζω ότι αναφέραμε δύο συγκεκριμένα παραδείγματα: Πρώ</w:t>
      </w:r>
      <w:r>
        <w:rPr>
          <w:rFonts w:eastAsia="Times New Roman"/>
          <w:szCs w:val="24"/>
        </w:rPr>
        <w:t>τα από όλα, την εξουσία που δίνετε στον Υπουργό να διορίζει ο ίδιος τους ελεγκτές του ιδρύματος, τους ορκωτούς ελεγκτές, οι οποίοι προβαίνουν στην οικονομική διαχείριση του ιδρύματος. Γιατί να τους ορίζει αυτούς ο Υπουργός; Το δεύτερο παράδειγμα ήταν συγκε</w:t>
      </w:r>
      <w:r>
        <w:rPr>
          <w:rFonts w:eastAsia="Times New Roman"/>
          <w:szCs w:val="24"/>
        </w:rPr>
        <w:t xml:space="preserve">κριμένα για την κατανομή των πόρων του ιδρύματος. Μετά από συζήτηση προέκυψε ότι θα υπάρχει πρόταση του συμβουλίου, η οποία όμως θα πρέπει να γίνει δεκτή ή όχι από τον Υπουργό. </w:t>
      </w:r>
    </w:p>
    <w:p w14:paraId="4348E58B" w14:textId="77777777" w:rsidR="000F31B3" w:rsidRDefault="009714DC">
      <w:pPr>
        <w:spacing w:after="0" w:line="600" w:lineRule="auto"/>
        <w:ind w:firstLine="720"/>
        <w:jc w:val="both"/>
        <w:rPr>
          <w:rFonts w:eastAsia="Times New Roman"/>
          <w:szCs w:val="24"/>
        </w:rPr>
      </w:pPr>
      <w:r>
        <w:rPr>
          <w:rFonts w:eastAsia="Times New Roman"/>
          <w:szCs w:val="24"/>
        </w:rPr>
        <w:t>Πρότασή μας, λοιπόν, είναι η απόφαση αυτή να λαμβάνεται αποκλειστικά από το συ</w:t>
      </w:r>
      <w:r>
        <w:rPr>
          <w:rFonts w:eastAsia="Times New Roman"/>
          <w:szCs w:val="24"/>
        </w:rPr>
        <w:t xml:space="preserve">μβούλιο και να μην έχει απολύτως κανέναν ρόλο ο Υπουργός, προκειμένου να αποδείξει κιόλας η Κυβέρνηση ότι δεν την ενδιαφέρει να </w:t>
      </w:r>
      <w:proofErr w:type="spellStart"/>
      <w:r>
        <w:rPr>
          <w:rFonts w:eastAsia="Times New Roman"/>
          <w:szCs w:val="24"/>
        </w:rPr>
        <w:t>υπερ</w:t>
      </w:r>
      <w:proofErr w:type="spellEnd"/>
      <w:r>
        <w:rPr>
          <w:rFonts w:eastAsia="Times New Roman"/>
          <w:szCs w:val="24"/>
        </w:rPr>
        <w:t xml:space="preserve">-συγκεντρώνει εξουσίες στο πρόσωπο των Υπουργών. </w:t>
      </w:r>
    </w:p>
    <w:p w14:paraId="4348E58C" w14:textId="77777777" w:rsidR="000F31B3" w:rsidRDefault="009714DC">
      <w:pPr>
        <w:spacing w:after="0" w:line="600" w:lineRule="auto"/>
        <w:ind w:firstLine="720"/>
        <w:jc w:val="both"/>
        <w:rPr>
          <w:rFonts w:eastAsia="Times New Roman"/>
          <w:szCs w:val="24"/>
        </w:rPr>
      </w:pPr>
      <w:r>
        <w:rPr>
          <w:rFonts w:eastAsia="Times New Roman"/>
          <w:szCs w:val="24"/>
        </w:rPr>
        <w:lastRenderedPageBreak/>
        <w:t xml:space="preserve">Άλλο ζήτημα, το οποίο, επίσης, δεν απαντήθηκε χθες: Γιατί δεν έχει </w:t>
      </w:r>
      <w:proofErr w:type="spellStart"/>
      <w:r>
        <w:rPr>
          <w:rFonts w:eastAsia="Times New Roman"/>
          <w:szCs w:val="24"/>
        </w:rPr>
        <w:t>απορροφ</w:t>
      </w:r>
      <w:r>
        <w:rPr>
          <w:rFonts w:eastAsia="Times New Roman"/>
          <w:szCs w:val="24"/>
        </w:rPr>
        <w:t>ηθεί</w:t>
      </w:r>
      <w:proofErr w:type="spellEnd"/>
      <w:r>
        <w:rPr>
          <w:rFonts w:eastAsia="Times New Roman"/>
          <w:szCs w:val="24"/>
        </w:rPr>
        <w:t xml:space="preserve"> ούτε 1 ευρώ από το νέο πακέτο ΕΣΠΑ όσον αφορά την έρευνα; Επίσης, σε τι ενέργειες προβαίνει η Κυβέρνηση, σχετικά με την έλλειψη προγραμματισμού και την έλλειψη διαφάνειας των αποτελεσμάτων των ερευνητικών προγραμμάτων;</w:t>
      </w:r>
    </w:p>
    <w:p w14:paraId="4348E58D" w14:textId="77777777" w:rsidR="000F31B3" w:rsidRDefault="009714D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προχωρώ στις τροπολογίες. Κυ</w:t>
      </w:r>
      <w:r>
        <w:rPr>
          <w:rFonts w:eastAsia="Times New Roman" w:cs="Times New Roman"/>
          <w:szCs w:val="24"/>
        </w:rPr>
        <w:t>ρίες και κύριοι συνάδελφοι, αυτές εδώ είναι οι τροπολογίες που έχουν κατατεθεί. Είναι δέκα υπουργικές τροπολογίες, οι οποίες σε έκταση ξεπερνούν κατά πολύ το νομοσχέδιο που συζητούμε. Μόνο η τροπολογία για τον ΟΤΕ είναι εβδομήντα τρεις σελίδες και, βεβαίως</w:t>
      </w:r>
      <w:r>
        <w:rPr>
          <w:rFonts w:eastAsia="Times New Roman" w:cs="Times New Roman"/>
          <w:szCs w:val="24"/>
        </w:rPr>
        <w:t xml:space="preserve">, κατατέθηκε εκπρόθεσμα σε ένα άσχετο νομοσχέδιο. </w:t>
      </w:r>
    </w:p>
    <w:p w14:paraId="4348E58E" w14:textId="77777777" w:rsidR="000F31B3" w:rsidRDefault="009714D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Θα σας θυμίσω –αν και γινόμαστε κουραστικοί- το άρθρο 88 παράγραφος 3 του Κανονισμού της Βουλής. Τι λέει το άρθρο 88 παράγραφος 3 του Κανονισμού της Βουλής; Λέει επί λέξει ότι οι τροπολογίες πρέπει να σχετ</w:t>
      </w:r>
      <w:r>
        <w:rPr>
          <w:rFonts w:eastAsia="Times New Roman" w:cs="Times New Roman"/>
          <w:szCs w:val="24"/>
        </w:rPr>
        <w:t>ίζονται με το κύριο αντικείμενο του νομοσχεδίου.</w:t>
      </w:r>
    </w:p>
    <w:p w14:paraId="4348E58F" w14:textId="77777777" w:rsidR="000F31B3" w:rsidRDefault="009714D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Και ερωτώ και εσάς και τους πολίτες που μας παρακολουθούν: Τι σχέση ακριβώς έχει η έρευνα με υποβρύχια, συμβάσεις καθαριότητας, αθλητές, τον ΟΤΕ, ταινίες φορολογίας καπνού, διευθυντές σπουδών στο Υπουργείο Ν</w:t>
      </w:r>
      <w:r>
        <w:rPr>
          <w:rFonts w:eastAsia="Times New Roman" w:cs="Times New Roman"/>
          <w:szCs w:val="24"/>
        </w:rPr>
        <w:t xml:space="preserve">αυτιλίας, δικαστικούς; Και θα μπορούσα να συνεχίσω. Αφήνω, λοιπόν, τους πολίτες να κρίνουν σε τι βαθμό κάνετε –και πιστεύω ότι τα κάνετε σε πολύ χειρότερο βαθμό- αυτά τα οποία εσείς οι ίδιοι κατακρίνατε. </w:t>
      </w:r>
    </w:p>
    <w:p w14:paraId="4348E590" w14:textId="77777777" w:rsidR="000F31B3" w:rsidRDefault="009714D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Επιπλέον, οι τροπολογίες αυτές είναι ως επί το </w:t>
      </w:r>
      <w:proofErr w:type="spellStart"/>
      <w:r>
        <w:rPr>
          <w:rFonts w:eastAsia="Times New Roman" w:cs="Times New Roman"/>
          <w:szCs w:val="24"/>
        </w:rPr>
        <w:t>πλεί</w:t>
      </w:r>
      <w:r>
        <w:rPr>
          <w:rFonts w:eastAsia="Times New Roman" w:cs="Times New Roman"/>
          <w:szCs w:val="24"/>
        </w:rPr>
        <w:t>στον</w:t>
      </w:r>
      <w:proofErr w:type="spellEnd"/>
      <w:r>
        <w:rPr>
          <w:rFonts w:eastAsia="Times New Roman" w:cs="Times New Roman"/>
          <w:szCs w:val="24"/>
        </w:rPr>
        <w:t xml:space="preserve"> ακοστολόγητες. Διαβάζω από τις τροπολογίες που εσείς οι ίδιοι καταθέσατε: Σχετικά με την παράταση συμβάσεων καθαριότητας λέγεται μέσα στην τροπολογία το εξής: «Από το επισπεύδον Υπουργείο δεν εστάλησαν στοιχεία για την εκτίμηση του ύψους της δαπάνης».</w:t>
      </w:r>
      <w:r>
        <w:rPr>
          <w:rFonts w:eastAsia="Times New Roman" w:cs="Times New Roman"/>
          <w:szCs w:val="24"/>
        </w:rPr>
        <w:t xml:space="preserve"> Άλλη τροπολογία, αυτή του Υπουργείου Παιδείας, σχετικά με τη μετάθεση και την εξέλιξη εκπαιδευτικού προσωπικού των ΤΕΙ σε βαθμίδα ανώτερης κατηγορίας: Και εκεί το Λογιστήριο του Κράτους τι μας λέει; Μας λέει: «Δεν έχει προσδιοριστεί δαπάνη από το επισπεύδ</w:t>
      </w:r>
      <w:r>
        <w:rPr>
          <w:rFonts w:eastAsia="Times New Roman" w:cs="Times New Roman"/>
          <w:szCs w:val="24"/>
        </w:rPr>
        <w:t xml:space="preserve">ον Υπουργείο». Και άλλη τροπολογία, με την οποία, βεβαίως, είμαστε σύμφωνοι, σχετικά με την αύξηση του ποσοστού εισαγωγής </w:t>
      </w:r>
      <w:proofErr w:type="spellStart"/>
      <w:r>
        <w:rPr>
          <w:rFonts w:eastAsia="Times New Roman" w:cs="Times New Roman"/>
          <w:szCs w:val="24"/>
        </w:rPr>
        <w:lastRenderedPageBreak/>
        <w:t>διακριθέντων</w:t>
      </w:r>
      <w:proofErr w:type="spellEnd"/>
      <w:r>
        <w:rPr>
          <w:rFonts w:eastAsia="Times New Roman" w:cs="Times New Roman"/>
          <w:szCs w:val="24"/>
        </w:rPr>
        <w:t xml:space="preserve"> αθλητών στην τριτοβάθμια εκπαίδευση: Και εκεί τι λέει το Γενικό Λογιστήριο του Κράτους; Λέει: «Η δαπάνη δεν έχει επισπευσ</w:t>
      </w:r>
      <w:r>
        <w:rPr>
          <w:rFonts w:eastAsia="Times New Roman" w:cs="Times New Roman"/>
          <w:szCs w:val="24"/>
        </w:rPr>
        <w:t>θεί από το επισπεύδον Υπουργείο».</w:t>
      </w:r>
    </w:p>
    <w:p w14:paraId="4348E591" w14:textId="77777777" w:rsidR="000F31B3" w:rsidRDefault="009714D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Νομοθετούμε με «λευκές» επιταγές. Και αυτό θα έπρεπε όλοι μαζί, πέρα και πάνω από κόμματα, να μην το κάνουμε δεκτό. </w:t>
      </w:r>
    </w:p>
    <w:p w14:paraId="4348E592" w14:textId="77777777" w:rsidR="000F31B3" w:rsidRDefault="009714D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θα αναφερθώ εν συντομία σε τρεις τροπολογίες.</w:t>
      </w:r>
    </w:p>
    <w:p w14:paraId="4348E593" w14:textId="77777777" w:rsidR="000F31B3" w:rsidRDefault="009714D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Πρώτα από όλα, είναι η τροπολογία για τον ΟΤΕ, για την </w:t>
      </w:r>
      <w:r>
        <w:rPr>
          <w:rFonts w:eastAsia="Times New Roman" w:cs="Times New Roman"/>
          <w:szCs w:val="24"/>
        </w:rPr>
        <w:t xml:space="preserve">οποία έγινε πολύς λόγος προηγουμένως από τον κύριο Υπουργό Οικονομικών. Θα ήθελα να συνοψίσω τις δύο βαρύτατες ομολογίες που έκανε εδώ ο Υπουργός Οικονομικών πριν από λίγο. Ποιες είναι αυτές οι δύο ομολογίες; </w:t>
      </w:r>
    </w:p>
    <w:p w14:paraId="4348E594"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Πρώτη ομολογία: Μας είπε ο Υπουργός των Οικονο</w:t>
      </w:r>
      <w:r>
        <w:rPr>
          <w:rFonts w:eastAsia="Times New Roman" w:cs="Times New Roman"/>
          <w:szCs w:val="24"/>
        </w:rPr>
        <w:t>μικών ότι η Κυβέρνησή του, η Κυβέρνησή σας, η κυβερνώσα Πλειοψηφία, δέχθηκε ως υποχώρηση να μην επικυρώνονται από τη Βουλή οι συμφωνίες των μετόχων του ΟΤΕ. Με μια αφοπλιστική άνεση είπε: «Άμα θέλετε, εγώ δεσμεύομαι, θα σας τις φέρνω εδώ να τις συζητάμε».</w:t>
      </w:r>
    </w:p>
    <w:p w14:paraId="4348E595"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Κύριοι, εδώ πέρα πρόκειται για μια εκ νέου εκτροπή. Υπάρχει λόγος που προβλέπεται οι συμφωνίες αυτές να κυρώνονται από την ελληνική Βουλή. Η Βουλή δεν είναι αχυράνθρωπος. Η Βουλή υπάρχει λόγος για τον οποίο προβλέπεται να έχει αυτές τις εξουσίες. </w:t>
      </w:r>
    </w:p>
    <w:p w14:paraId="4348E596"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Τι μας ε</w:t>
      </w:r>
      <w:r>
        <w:rPr>
          <w:rFonts w:eastAsia="Times New Roman" w:cs="Times New Roman"/>
          <w:szCs w:val="24"/>
        </w:rPr>
        <w:t>ίπε ο Υπουργός; Μας είπε: Δεν πειράζει. Δεν θα εγκρίνονται πια από τη Βουλή, αλλά εγώ, μην ανησυχείτε, θα τις φέρνω εδώ να τις συζητάμε.</w:t>
      </w:r>
    </w:p>
    <w:p w14:paraId="4348E597"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Δεύτερη πρωτοφανής ομολογία: Ο Υπουργός Οικονομικών, κατόπιν ερωτήματός μας, </w:t>
      </w:r>
      <w:proofErr w:type="spellStart"/>
      <w:r>
        <w:rPr>
          <w:rFonts w:eastAsia="Times New Roman" w:cs="Times New Roman"/>
          <w:szCs w:val="24"/>
        </w:rPr>
        <w:t>απήντησε</w:t>
      </w:r>
      <w:proofErr w:type="spellEnd"/>
      <w:r>
        <w:rPr>
          <w:rFonts w:eastAsia="Times New Roman" w:cs="Times New Roman"/>
          <w:szCs w:val="24"/>
        </w:rPr>
        <w:t xml:space="preserve"> ότι πράγματι το ελληνικό δημόσιο </w:t>
      </w:r>
      <w:r>
        <w:rPr>
          <w:rFonts w:eastAsia="Times New Roman" w:cs="Times New Roman"/>
          <w:szCs w:val="24"/>
        </w:rPr>
        <w:t>χάνει κάποια δικαιώματα βέτο που διατηρούσε στο πλαίσιο της εταιρείας του ΟΤΕ. Το ομολόγησε ο ίδιος και αυτό είναι άλλη μια άτακτη υποχώρηση και μεγάλη ήττα, δυστυχώς για τη χώρα μας, της Κυβέρνησης.</w:t>
      </w:r>
    </w:p>
    <w:p w14:paraId="4348E598"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Δεύτερη </w:t>
      </w:r>
      <w:r>
        <w:rPr>
          <w:rFonts w:eastAsia="Times New Roman" w:cs="Times New Roman"/>
          <w:bCs/>
          <w:szCs w:val="24"/>
        </w:rPr>
        <w:t>τροπολογία</w:t>
      </w:r>
      <w:r>
        <w:rPr>
          <w:rFonts w:eastAsia="Times New Roman" w:cs="Times New Roman"/>
          <w:szCs w:val="24"/>
        </w:rPr>
        <w:t xml:space="preserve"> είναι αυτή για την παράταση των συμβά</w:t>
      </w:r>
      <w:r>
        <w:rPr>
          <w:rFonts w:eastAsia="Times New Roman" w:cs="Times New Roman"/>
          <w:szCs w:val="24"/>
        </w:rPr>
        <w:t xml:space="preserve">σεων καθαριότητας στους ΟΤΑ. Κυρίες και κύριοι, αναφέρθηκα και χθες σε αυτήν την </w:t>
      </w:r>
      <w:r>
        <w:rPr>
          <w:rFonts w:eastAsia="Times New Roman" w:cs="Times New Roman"/>
          <w:bCs/>
          <w:szCs w:val="24"/>
        </w:rPr>
        <w:t>τροπολογία</w:t>
      </w:r>
      <w:r>
        <w:rPr>
          <w:rFonts w:eastAsia="Times New Roman" w:cs="Times New Roman"/>
          <w:szCs w:val="24"/>
        </w:rPr>
        <w:t xml:space="preserve">. Αναφέρθηκα διότι φυσικά είναι θετικό να έχουν </w:t>
      </w:r>
      <w:r>
        <w:rPr>
          <w:rFonts w:eastAsia="Times New Roman" w:cs="Times New Roman"/>
          <w:szCs w:val="24"/>
        </w:rPr>
        <w:lastRenderedPageBreak/>
        <w:t>όσο πιο πολλοί συμπολίτες μας δουλειά. Φυσικά και αυτό είναι ευκταίο και φυσικά αυτό είναι κάτι το οποίο πρέπει να επ</w:t>
      </w:r>
      <w:r>
        <w:rPr>
          <w:rFonts w:eastAsia="Times New Roman" w:cs="Times New Roman"/>
          <w:szCs w:val="24"/>
        </w:rPr>
        <w:t xml:space="preserve">ιδιώκουμε όλοι. </w:t>
      </w:r>
    </w:p>
    <w:p w14:paraId="4348E599"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Όμως, οι νόμοι υπάρχουν για συγκεκριμένο λόγο. Και το ΑΣΕΠ υπάρχει, επίσης, για συγκεκριμένο λόγο. Δεν μπορούμε, λοιπόν, συστηματικά να παρεκκλίνουμε από τις διατάξεις, </w:t>
      </w:r>
      <w:r>
        <w:rPr>
          <w:rFonts w:eastAsia="Times New Roman"/>
          <w:bCs/>
        </w:rPr>
        <w:t>προκειμένου να</w:t>
      </w:r>
      <w:r>
        <w:rPr>
          <w:rFonts w:eastAsia="Times New Roman" w:cs="Times New Roman"/>
          <w:szCs w:val="24"/>
        </w:rPr>
        <w:t xml:space="preserve"> ικανοποιούμε αιτήματα κάποιων συγκεκριμένων κατηγοριών.</w:t>
      </w:r>
      <w:r>
        <w:rPr>
          <w:rFonts w:eastAsia="Times New Roman" w:cs="Times New Roman"/>
          <w:szCs w:val="24"/>
        </w:rPr>
        <w:t xml:space="preserve"> Είναι κάτι που γίνεται για πολλοστή φορά.</w:t>
      </w:r>
    </w:p>
    <w:p w14:paraId="4348E59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Θυμίζω άλλωστε ότι πριν από μερικούς μήνες μας ζητήσατε να παραγραφούν οι συμβάσεις των υπαλλήλων της καθαριότητας έως το τέλος του 2016 και τώρα, μετά από μερικούς μήνες, έρχεστε και λέτε εκ νέου ότι παρατείνετε </w:t>
      </w:r>
      <w:r>
        <w:rPr>
          <w:rFonts w:eastAsia="Times New Roman" w:cs="Times New Roman"/>
          <w:szCs w:val="24"/>
        </w:rPr>
        <w:t>τις συμβάσεις μέχρι το 2017.</w:t>
      </w:r>
    </w:p>
    <w:p w14:paraId="4348E59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Δεν μπορούν να εξισώνονται οι διαδικασίες πρόσληψης μόνιμου και έκτακτου προσωπικού. Ο νομοθέτης έχει προβλέψει διάκριση μεταξύ των δύο. Γι’ αυτόν ακριβώς τον λόγο υπάρχει και το ΑΣΕΠ, </w:t>
      </w:r>
      <w:r>
        <w:rPr>
          <w:rFonts w:eastAsia="Times New Roman"/>
          <w:bCs/>
        </w:rPr>
        <w:t>προκειμένου να</w:t>
      </w:r>
      <w:r>
        <w:rPr>
          <w:rFonts w:eastAsia="Times New Roman" w:cs="Times New Roman"/>
          <w:szCs w:val="24"/>
        </w:rPr>
        <w:t xml:space="preserve"> δίνονται ίσες ευκαιρίες σε </w:t>
      </w:r>
      <w:r>
        <w:rPr>
          <w:rFonts w:eastAsia="Times New Roman" w:cs="Times New Roman"/>
          <w:szCs w:val="24"/>
        </w:rPr>
        <w:t xml:space="preserve">ανθρώπους </w:t>
      </w:r>
      <w:r>
        <w:rPr>
          <w:rFonts w:eastAsia="Times New Roman"/>
          <w:szCs w:val="24"/>
        </w:rPr>
        <w:t>οι οποίοι</w:t>
      </w:r>
      <w:r>
        <w:rPr>
          <w:rFonts w:eastAsia="Times New Roman" w:cs="Times New Roman"/>
          <w:szCs w:val="24"/>
        </w:rPr>
        <w:t xml:space="preserve"> θέλουν να δουλέψουν στο δημόσιο.</w:t>
      </w:r>
    </w:p>
    <w:p w14:paraId="4348E59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Κλείνω με την </w:t>
      </w:r>
      <w:r>
        <w:rPr>
          <w:rFonts w:eastAsia="Times New Roman" w:cs="Times New Roman"/>
          <w:bCs/>
          <w:szCs w:val="24"/>
        </w:rPr>
        <w:t>τροπολογία</w:t>
      </w:r>
      <w:r>
        <w:rPr>
          <w:rFonts w:eastAsia="Times New Roman" w:cs="Times New Roman"/>
          <w:szCs w:val="24"/>
        </w:rPr>
        <w:t xml:space="preserve"> για την πρώτη κατοικία. Θα ήθελα να σας θυμίσω λίγο το ιστορικό εδώ πέρα:</w:t>
      </w:r>
    </w:p>
    <w:p w14:paraId="4348E59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Ο ΣΥΡΙΖΑ όταν ήταν στην αντιπολίτευση, καταψήφισε διάταξη που είχε φέρει η Νέα Δημοκρατία για την προστα</w:t>
      </w:r>
      <w:r>
        <w:rPr>
          <w:rFonts w:eastAsia="Times New Roman" w:cs="Times New Roman"/>
          <w:szCs w:val="24"/>
        </w:rPr>
        <w:t>σία της πρώτης κατοικίας. Να το επαναλάβω: Ο ΣΥΡΙΖΑ καταψήφισε την προστασία της πρώτης κατοικίας όταν ήταν στην αντιπολίτευση!</w:t>
      </w:r>
    </w:p>
    <w:p w14:paraId="4348E59E"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Κατά τη διάρκεια της προεκλογικής εκστρατείας, ο ΣΥΡΙΖΑ έκανε εκστρατεία με το μότο «κανένα σπίτι στα χέρια τραπεζίτη». Μάλιστα,</w:t>
      </w:r>
      <w:r>
        <w:rPr>
          <w:rFonts w:eastAsia="Times New Roman" w:cs="Times New Roman"/>
          <w:szCs w:val="24"/>
        </w:rPr>
        <w:t xml:space="preserve"> την προηγούμενη εβδομάδα, αν δεν κάνω λάθος, πριν από δέκα μέρες, ο Πρωθυπουργός εδώ μας έλεγε: «Μα, γιατί τόση φασαρία για το θέμα της πρώτης κατοικίας. Προστατεύεται απόλυτα». </w:t>
      </w:r>
    </w:p>
    <w:p w14:paraId="4348E59F"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Λίγες μέρες αργότερα –θυμίζω, παραμονή του συνεδρίου του ΣΥΡΙΖΑ- είπε ότι ετοιμάζεται </w:t>
      </w:r>
      <w:r>
        <w:rPr>
          <w:rFonts w:eastAsia="Times New Roman" w:cs="Times New Roman"/>
          <w:bCs/>
          <w:szCs w:val="24"/>
        </w:rPr>
        <w:t>τροπολογία</w:t>
      </w:r>
      <w:r>
        <w:rPr>
          <w:rFonts w:eastAsia="Times New Roman" w:cs="Times New Roman"/>
          <w:szCs w:val="24"/>
        </w:rPr>
        <w:t xml:space="preserve">, ετοιμάζεται συνολική ρύθμιση, </w:t>
      </w:r>
      <w:r>
        <w:rPr>
          <w:rFonts w:eastAsia="Times New Roman"/>
          <w:bCs/>
        </w:rPr>
        <w:t>προκειμένου να</w:t>
      </w:r>
      <w:r>
        <w:rPr>
          <w:rFonts w:eastAsia="Times New Roman" w:cs="Times New Roman"/>
          <w:szCs w:val="24"/>
        </w:rPr>
        <w:t xml:space="preserve"> προστατευθεί η πρώτη κατοικία από χρέη στο δημόσιο. Καμία τέτοια </w:t>
      </w:r>
      <w:r>
        <w:rPr>
          <w:rFonts w:eastAsia="Times New Roman" w:cs="Times New Roman"/>
          <w:bCs/>
          <w:szCs w:val="24"/>
        </w:rPr>
        <w:t>τροπολογία</w:t>
      </w:r>
      <w:r>
        <w:rPr>
          <w:rFonts w:eastAsia="Times New Roman" w:cs="Times New Roman"/>
          <w:szCs w:val="24"/>
        </w:rPr>
        <w:t xml:space="preserve"> δεν ήρθε. Μάλιστα, από πέρσι τον Δεκέ</w:t>
      </w:r>
      <w:r>
        <w:rPr>
          <w:rFonts w:eastAsia="Times New Roman" w:cs="Times New Roman"/>
          <w:szCs w:val="24"/>
        </w:rPr>
        <w:t xml:space="preserve">μβριο ακούμε ότι θα έρθει αυτή η </w:t>
      </w:r>
      <w:r>
        <w:rPr>
          <w:rFonts w:eastAsia="Times New Roman" w:cs="Times New Roman"/>
          <w:bCs/>
          <w:szCs w:val="24"/>
        </w:rPr>
        <w:t>τροπολογία</w:t>
      </w:r>
      <w:r>
        <w:rPr>
          <w:rFonts w:eastAsia="Times New Roman" w:cs="Times New Roman"/>
          <w:szCs w:val="24"/>
        </w:rPr>
        <w:t xml:space="preserve"> για την προστασία της πρώτης κατοικίας για χρέη στο δημόσιο. Δεν ήρθε.</w:t>
      </w:r>
    </w:p>
    <w:p w14:paraId="4348E5A0"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Ήρθε, όμως, μία </w:t>
      </w:r>
      <w:r>
        <w:rPr>
          <w:rFonts w:eastAsia="Times New Roman" w:cs="Times New Roman"/>
          <w:bCs/>
          <w:szCs w:val="24"/>
        </w:rPr>
        <w:t>τροπολογία</w:t>
      </w:r>
      <w:r>
        <w:rPr>
          <w:rFonts w:eastAsia="Times New Roman" w:cs="Times New Roman"/>
          <w:szCs w:val="24"/>
        </w:rPr>
        <w:t xml:space="preserve"> της Νέας Δημοκρατίας, η οποία προβλέπει προστασία της πρώτης κατοικίας για χρέη προς το δημόσιο. Όμως, αυτή η </w:t>
      </w:r>
      <w:r>
        <w:rPr>
          <w:rFonts w:eastAsia="Times New Roman" w:cs="Times New Roman"/>
          <w:bCs/>
          <w:szCs w:val="24"/>
        </w:rPr>
        <w:t>τροπ</w:t>
      </w:r>
      <w:r>
        <w:rPr>
          <w:rFonts w:eastAsia="Times New Roman" w:cs="Times New Roman"/>
          <w:bCs/>
          <w:szCs w:val="24"/>
        </w:rPr>
        <w:t>ολογία</w:t>
      </w:r>
      <w:r>
        <w:rPr>
          <w:rFonts w:eastAsia="Times New Roman" w:cs="Times New Roman"/>
          <w:szCs w:val="24"/>
        </w:rPr>
        <w:t xml:space="preserve"> δεν έγινε δεκτή.</w:t>
      </w:r>
    </w:p>
    <w:p w14:paraId="4348E5A1"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Ξέρετε, εγώ περίμενα, κύριε Υπουργέ, ότι θα κοιτούσατε -και το λέω με βαθιά εκτίμηση στο πρόσωπό σας- το συμφέρον των πολιτών πάνω από το συμφέρον του κόμματος. Διότι εδώ πέρα μας είπατε ότι δεν την κάνετε δεκτή, γιατί έχει το έμβλη</w:t>
      </w:r>
      <w:r>
        <w:rPr>
          <w:rFonts w:eastAsia="Times New Roman" w:cs="Times New Roman"/>
          <w:szCs w:val="24"/>
        </w:rPr>
        <w:t xml:space="preserve">μα της Νέας Δημοκρατίας, και ότι θα φέρει η Κυβέρνηση μια άλλη, η οποία θα έχει το έμβλημα του ΣΥΡΙΖΑ. Δεν πάμε, όμως, έτσι μπροστά. </w:t>
      </w:r>
    </w:p>
    <w:p w14:paraId="4348E5A2" w14:textId="77777777" w:rsidR="000F31B3" w:rsidRDefault="009714DC">
      <w:pPr>
        <w:spacing w:after="0"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4348E5A3" w14:textId="77777777" w:rsidR="000F31B3" w:rsidRDefault="009714DC">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4348E5A4"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Ευχαριστούμε και ε</w:t>
      </w:r>
      <w:r>
        <w:rPr>
          <w:rFonts w:eastAsia="Times New Roman" w:cs="Times New Roman"/>
          <w:szCs w:val="24"/>
        </w:rPr>
        <w:t>μείς.</w:t>
      </w:r>
    </w:p>
    <w:p w14:paraId="4348E5A5"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Κύριε Πρόεδρε, μπορώ και εγώ να δευτερολογήσω ως Κοινοβουλευτική Εκπρόσωπος;</w:t>
      </w:r>
    </w:p>
    <w:p w14:paraId="4348E5A6"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Τώρα;</w:t>
      </w:r>
    </w:p>
    <w:p w14:paraId="4348E5A7"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Θέλω να απαντήσω για πέντε λεπτά.</w:t>
      </w:r>
    </w:p>
    <w:p w14:paraId="4348E5A8"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η κ. </w:t>
      </w:r>
      <w:proofErr w:type="spellStart"/>
      <w:r>
        <w:rPr>
          <w:rFonts w:eastAsia="Times New Roman" w:cs="Times New Roman"/>
          <w:szCs w:val="24"/>
        </w:rPr>
        <w:t>Βάκη</w:t>
      </w:r>
      <w:proofErr w:type="spellEnd"/>
      <w:r>
        <w:rPr>
          <w:rFonts w:eastAsia="Times New Roman" w:cs="Times New Roman"/>
          <w:szCs w:val="24"/>
        </w:rPr>
        <w:t xml:space="preserve"> για πέντε λεπτά</w:t>
      </w:r>
      <w:r>
        <w:rPr>
          <w:rFonts w:eastAsia="Times New Roman" w:cs="Times New Roman"/>
          <w:szCs w:val="24"/>
        </w:rPr>
        <w:t>.</w:t>
      </w:r>
    </w:p>
    <w:p w14:paraId="4348E5A9"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Δεν σκόπευα να πάρω τον λόγο, αλλά, επειδή ακούγονται τερατώδη ψεύδη, οφείλω να απαντήσω.</w:t>
      </w:r>
    </w:p>
    <w:p w14:paraId="4348E5A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Κατ’ αρχάς, για την </w:t>
      </w:r>
      <w:r>
        <w:rPr>
          <w:rFonts w:eastAsia="Times New Roman" w:cs="Times New Roman"/>
          <w:bCs/>
          <w:szCs w:val="24"/>
        </w:rPr>
        <w:t>τροπολογία</w:t>
      </w:r>
      <w:r>
        <w:rPr>
          <w:rFonts w:eastAsia="Times New Roman" w:cs="Times New Roman"/>
          <w:szCs w:val="24"/>
        </w:rPr>
        <w:t xml:space="preserve"> που αφορά τον ΟΤΕ, εγώ δεν πρόκειται να υπερασπιστώ τίποτα. Δεν γνωρίζω το θέμα καλά, για το 5%. Να θυμίσουμε, όμως, με</w:t>
      </w:r>
      <w:r>
        <w:rPr>
          <w:rFonts w:eastAsia="Times New Roman" w:cs="Times New Roman"/>
          <w:szCs w:val="24"/>
        </w:rPr>
        <w:t>ρικά πράγματα, γιατί μας ακούει ο ελληνικός λαός, του οποίου προσβάλλετε τη μνήμη. Το 95% του ΟΤΕ πότε εκχωρήθηκε;</w:t>
      </w:r>
    </w:p>
    <w:p w14:paraId="4348E5A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μου λέτε, το </w:t>
      </w:r>
      <w:r>
        <w:rPr>
          <w:rFonts w:eastAsia="Times New Roman" w:cs="Times New Roman"/>
          <w:szCs w:val="24"/>
          <w:lang w:val="en-US"/>
        </w:rPr>
        <w:t>PSI</w:t>
      </w:r>
      <w:r>
        <w:rPr>
          <w:rFonts w:eastAsia="Times New Roman" w:cs="Times New Roman"/>
          <w:szCs w:val="24"/>
        </w:rPr>
        <w:t xml:space="preserve">, για το οποίο τόσο πολύ επαίρεστε, με υπηρεσιακή κυβέρνηση δεν έγινε; Επί κυβερνήσεως </w:t>
      </w:r>
      <w:proofErr w:type="spellStart"/>
      <w:r>
        <w:rPr>
          <w:rFonts w:eastAsia="Times New Roman" w:cs="Times New Roman"/>
          <w:szCs w:val="24"/>
        </w:rPr>
        <w:t>Παπαδήμου</w:t>
      </w:r>
      <w:proofErr w:type="spellEnd"/>
      <w:r>
        <w:rPr>
          <w:rFonts w:eastAsia="Times New Roman" w:cs="Times New Roman"/>
          <w:szCs w:val="24"/>
        </w:rPr>
        <w:t xml:space="preserve"> δεν έγινε; </w:t>
      </w:r>
    </w:p>
    <w:p w14:paraId="4348E5A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Να θυμίσω κα</w:t>
      </w:r>
      <w:r>
        <w:rPr>
          <w:rFonts w:eastAsia="Times New Roman" w:cs="Times New Roman"/>
          <w:szCs w:val="24"/>
        </w:rPr>
        <w:t xml:space="preserve">ι κάτι άλλο; Οι πάρα πολλές απολύσεις, για τις οποίες ο Πρόεδρός σας έχανε τον ύπνο του, πώς γίνονταν; Με εξουσιοδότηση στον Υπουργό και όχι μέσω κύρωσης από την ελληνική Βουλή. </w:t>
      </w:r>
    </w:p>
    <w:p w14:paraId="4348E5A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Και όσον αφορά τους πλειστηριασμούς, είναι καλοδεχούμενη η έγνοια σας και η </w:t>
      </w:r>
      <w:r>
        <w:rPr>
          <w:rFonts w:eastAsia="Times New Roman" w:cs="Times New Roman"/>
          <w:szCs w:val="24"/>
        </w:rPr>
        <w:t xml:space="preserve">ευαισθησία σας, έστω και εάν εκδηλώνεται πάρα πολύ αργά. Μόνο που το 2013, κυρία </w:t>
      </w:r>
      <w:proofErr w:type="spellStart"/>
      <w:r>
        <w:rPr>
          <w:rFonts w:eastAsia="Times New Roman" w:cs="Times New Roman"/>
          <w:szCs w:val="24"/>
        </w:rPr>
        <w:t>Κεραμέως</w:t>
      </w:r>
      <w:proofErr w:type="spellEnd"/>
      <w:r>
        <w:rPr>
          <w:rFonts w:eastAsia="Times New Roman" w:cs="Times New Roman"/>
          <w:szCs w:val="24"/>
        </w:rPr>
        <w:t>, με τον ν.4224, τον νόμο Χατζηδάκη για τα κόκκινα δάνεια η πρώτη κατοικία σταμάτησε να προστατεύεται από χρέη προς την εφορία και τα ασφαλιστικά ταμεία.</w:t>
      </w:r>
    </w:p>
    <w:p w14:paraId="4348E5AE"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b/>
          <w:szCs w:val="24"/>
        </w:rPr>
        <w:t xml:space="preserve">: </w:t>
      </w:r>
      <w:r>
        <w:rPr>
          <w:rFonts w:eastAsia="Times New Roman" w:cs="Times New Roman"/>
          <w:szCs w:val="24"/>
        </w:rPr>
        <w:t xml:space="preserve">Ψηφίσαμε νόμο! </w:t>
      </w:r>
    </w:p>
    <w:p w14:paraId="4348E5AF"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Να θυμίσουμε και την προσωποκράτηση για 5.000 ευρώ οφειλή, όπου ευυπόληπτοι άνθρωποι στοιβάζονταν στα τμήματα κράτησης; Και με τη δική μας Κυβέρνηση, επί Κυβέρνησης ΣΥΡΙΖΑ, σταμάτησε η προσωποκράτηση για χρέη στο δημόσιο μέχ</w:t>
      </w:r>
      <w:r>
        <w:rPr>
          <w:rFonts w:eastAsia="Times New Roman" w:cs="Times New Roman"/>
          <w:szCs w:val="24"/>
        </w:rPr>
        <w:t>ρι 50.000 ευρώ.</w:t>
      </w:r>
    </w:p>
    <w:p w14:paraId="4348E5B0"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τις κατασχέσεις και τους πλειστηριασμούς της πρώτης κατοικίας για οφειλές σε τράπεζα, το έχουμε επαναλάβει εκατό φορές. Για πολύ μικρά, χαμηλά εισοδήματα είναι η πρώτη φορά που και το κράτος γίνεται αρωγός στην αποπληρωμή της δόσ</w:t>
      </w:r>
      <w:r>
        <w:rPr>
          <w:rFonts w:eastAsia="Times New Roman" w:cs="Times New Roman"/>
          <w:szCs w:val="24"/>
        </w:rPr>
        <w:t xml:space="preserve">ης, όταν ο οφειλέτης δεν μπορεί να καταβάλει τη δόση, και για το υπόλοιπο 65% που αφορά την πλειοψηφία των ελληνικών νοικοκυριών προστατεύεται και με προσαυξήσεις 20.000 ευρώ για έγγαμους και τέκνα μέχρι περίπου τις 280.000 ευρώ της τρέχουσας αξίας. </w:t>
      </w:r>
    </w:p>
    <w:p w14:paraId="4348E5B1"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Να εί</w:t>
      </w:r>
      <w:r>
        <w:rPr>
          <w:rFonts w:eastAsia="Times New Roman" w:cs="Times New Roman"/>
          <w:szCs w:val="24"/>
        </w:rPr>
        <w:t>μαστε, λοιπόν, λίγο πιο προσεκτικοί σε τέτοια θέματα.</w:t>
      </w:r>
    </w:p>
    <w:p w14:paraId="4348E5B2"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Κύριε Πρόεδρε, μου επιτρέπετε να απαντήσω για ένα λεπτό στη συνάδελφο;</w:t>
      </w:r>
    </w:p>
    <w:p w14:paraId="4348E5B3"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Ορίστε, κυρία συνάδελφε, έχετε τον λόγο.</w:t>
      </w:r>
    </w:p>
    <w:p w14:paraId="4348E5B4"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Δύο προτάσεις θα πω μόνο. Π</w:t>
      </w:r>
      <w:r>
        <w:rPr>
          <w:rFonts w:eastAsia="Times New Roman" w:cs="Times New Roman"/>
          <w:szCs w:val="24"/>
        </w:rPr>
        <w:t xml:space="preserve">ρώτη πρόταση: Νόμος του 2014, Νέα Δημοκρατία, προστασία της πρώτης κατοικίας. Ο ΣΥΡΙΖΑ καταψήφισε την προστασία της πρώτης κατοικίας. </w:t>
      </w:r>
    </w:p>
    <w:p w14:paraId="4348E5B5"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Δεύτερη πρόταση: Δεν άκουσα τίποτα από την Κοινοβουλευτική Εκπρόσωπο του ΣΥΡΙΖΑ για το ότι φέραμε μια διάταξη για να καλύ</w:t>
      </w:r>
      <w:r>
        <w:rPr>
          <w:rFonts w:eastAsia="Times New Roman" w:cs="Times New Roman"/>
          <w:szCs w:val="24"/>
        </w:rPr>
        <w:t>ψουμε τη δική σας παράλειψη. Ομολογουμένως ο Υπουργός είχε την ευαισθησία –και τον τιμά αυτό που έκανε- να πει ότι πράγματι είναι ένα ευαίσθητο το θέμα, αλλά όμως δεν γίνεται δεκτή, γιατί θα φέρετε εσείς τη δική σας ρύθμιση. Νομίζω ότι ο λαός βλέπει και κρ</w:t>
      </w:r>
      <w:r>
        <w:rPr>
          <w:rFonts w:eastAsia="Times New Roman" w:cs="Times New Roman"/>
          <w:szCs w:val="24"/>
        </w:rPr>
        <w:t xml:space="preserve">ίνει. </w:t>
      </w:r>
    </w:p>
    <w:p w14:paraId="4348E5B6"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4348E5B7"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Ορίστε, κύριε </w:t>
      </w:r>
      <w:proofErr w:type="spellStart"/>
      <w:r>
        <w:rPr>
          <w:rFonts w:eastAsia="Times New Roman" w:cs="Times New Roman"/>
          <w:szCs w:val="24"/>
        </w:rPr>
        <w:t>Φορτσάκη</w:t>
      </w:r>
      <w:proofErr w:type="spellEnd"/>
      <w:r>
        <w:rPr>
          <w:rFonts w:eastAsia="Times New Roman" w:cs="Times New Roman"/>
          <w:szCs w:val="24"/>
        </w:rPr>
        <w:t>, έχετε τον λόγο.</w:t>
      </w:r>
    </w:p>
    <w:p w14:paraId="4348E5B8"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 xml:space="preserve">Ευχαριστώ πολύ, κύριε Πρόεδρε. </w:t>
      </w:r>
    </w:p>
    <w:p w14:paraId="4348E5B9"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Υπουργοί, κυρίες και κύριοι συνάδελφοι, μιλάμε πολλές ώρες για τροπολογίες και τελικά ξεχνάμε το κύριο αντικείμενο της συζήτησης, που είναι φυσικά ο νόμος για την έρευνα. </w:t>
      </w:r>
    </w:p>
    <w:p w14:paraId="4348E5B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Εγώ λοιπόν θα επανέλθω με λίγες σκέψεις πάνω σε ορισμένα άρθρα του</w:t>
      </w:r>
      <w:r>
        <w:rPr>
          <w:rFonts w:eastAsia="Times New Roman" w:cs="Times New Roman"/>
          <w:szCs w:val="24"/>
        </w:rPr>
        <w:t xml:space="preserve"> νόμου αυτού και στη συνέχεια θα σχολιάσω τις τροπολογίες που αναφέρονται ειδικότερα στο ζήτημα της παιδείας. </w:t>
      </w:r>
    </w:p>
    <w:p w14:paraId="4348E5B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Είπα και χθες ότι η φιλοσοφία που εμπνέει το Υπουργείο είναι διαμετρικά αντίθετη από τη δική μας. Εμείς δεν θέλουμε έναν φορέα ερευνητικό, γραφει</w:t>
      </w:r>
      <w:r>
        <w:rPr>
          <w:rFonts w:eastAsia="Times New Roman" w:cs="Times New Roman"/>
          <w:szCs w:val="24"/>
        </w:rPr>
        <w:t xml:space="preserve">οκρατικό και </w:t>
      </w:r>
      <w:proofErr w:type="spellStart"/>
      <w:r>
        <w:rPr>
          <w:rFonts w:eastAsia="Times New Roman" w:cs="Times New Roman"/>
          <w:szCs w:val="24"/>
        </w:rPr>
        <w:t>κρατικιστικό</w:t>
      </w:r>
      <w:proofErr w:type="spellEnd"/>
      <w:r>
        <w:rPr>
          <w:rFonts w:eastAsia="Times New Roman" w:cs="Times New Roman"/>
          <w:szCs w:val="24"/>
        </w:rPr>
        <w:t>. Θέλουμε έναν φορέα ο οποίος θα εκφράζει κατά τρόπο ενιαίο την ερευνητική πολιτική στη χώρα και ο οποίος θα στηρίζεται σε δύο πόδια. Το ένα θα είναι η κρατική επιχορήγηση και φυσικά η κρατική στήριξη ή η με όποια μορφή το κράτος κ</w:t>
      </w:r>
      <w:r>
        <w:rPr>
          <w:rFonts w:eastAsia="Times New Roman" w:cs="Times New Roman"/>
          <w:szCs w:val="24"/>
        </w:rPr>
        <w:t xml:space="preserve">ρίνει πρόσφορη στήριξή του και το άλλο θα είναι η ιδιωτική πρωτοβουλία, διότι η καινοτόμα επιχείρηση πρέπει να στηρίζεται πάνω στην ιδιωτική πρωτοβουλία. </w:t>
      </w:r>
    </w:p>
    <w:p w14:paraId="4348E5B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Είπε προηγουμένως και η Κοινοβουλευτική μας Εκπρόσωπος κ. </w:t>
      </w:r>
      <w:proofErr w:type="spellStart"/>
      <w:r>
        <w:rPr>
          <w:rFonts w:eastAsia="Times New Roman" w:cs="Times New Roman"/>
          <w:szCs w:val="24"/>
        </w:rPr>
        <w:t>Κεραμέως</w:t>
      </w:r>
      <w:proofErr w:type="spellEnd"/>
      <w:r>
        <w:rPr>
          <w:rFonts w:eastAsia="Times New Roman" w:cs="Times New Roman"/>
          <w:szCs w:val="24"/>
        </w:rPr>
        <w:t>, αλλά και εγώ χθες ότι δεν υπάρχει</w:t>
      </w:r>
      <w:r>
        <w:rPr>
          <w:rFonts w:eastAsia="Times New Roman" w:cs="Times New Roman"/>
          <w:szCs w:val="24"/>
        </w:rPr>
        <w:t xml:space="preserve"> καμμία μελέτη για το πώς θα έχουμε ανταπόδοση έστω και για ένα ευρώ από τα 240 εκατομμύρια που δανειζόμαστε. </w:t>
      </w:r>
    </w:p>
    <w:p w14:paraId="4348E5B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Κατακερματισμένη και αναποτελεσματική η έρευνα στην Ελλάδα, ενώ δεν υπάρχει καμμία ερευνητική πολιτική συνολική. Και τώρα τα πράγματα χειροτερεύο</w:t>
      </w:r>
      <w:r>
        <w:rPr>
          <w:rFonts w:eastAsia="Times New Roman" w:cs="Times New Roman"/>
          <w:szCs w:val="24"/>
        </w:rPr>
        <w:t xml:space="preserve">υν ακόμη περισσότερο, αφού φτιάχνουμε έναν νέο φορέα, ο οποίος έρχεται να βαρύνει την όλη κατάσταση και ο οποίος λειτουργεί απολύτως συγκυριακά </w:t>
      </w:r>
      <w:r>
        <w:rPr>
          <w:rFonts w:eastAsia="Times New Roman" w:cs="Times New Roman"/>
          <w:szCs w:val="24"/>
        </w:rPr>
        <w:lastRenderedPageBreak/>
        <w:t>για μια συγκεκριμένη περίοδο με μια χρηματοδότηση που προέρχεται από δάνειο χωρίς ανταποδοτικότητα και χωρίς μέλ</w:t>
      </w:r>
      <w:r>
        <w:rPr>
          <w:rFonts w:eastAsia="Times New Roman" w:cs="Times New Roman"/>
          <w:szCs w:val="24"/>
        </w:rPr>
        <w:t xml:space="preserve">λον. </w:t>
      </w:r>
    </w:p>
    <w:p w14:paraId="4348E5BE"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Ειδικότερα, θα ήθελα να σχολιάσω τρία, τέσσερα ζητήματα. Το πρώτο είναι αυτό των προσλήψεων. Υπάρχει αδιαφάνεια. Ο Υπουργός προσλαμβάνει μέχρι να στηθεί ο φορέας, ενώ δεν ξέρουμε πόσο καιρό θα κάνει να στηθεί ο φορέας, δεν ξέρουμε για ποιον λόγο πρέπ</w:t>
      </w:r>
      <w:r>
        <w:rPr>
          <w:rFonts w:eastAsia="Times New Roman" w:cs="Times New Roman"/>
          <w:szCs w:val="24"/>
        </w:rPr>
        <w:t xml:space="preserve">ει ο Υπουργός να βιαστεί να διορίσει πριν στηθεί ο φορέας, ενώ δεν ξέρουμε καθόλου ποια θα είναι τα κριτήρια που θα χρησιμοποιήσει ο Υπουργός. </w:t>
      </w:r>
    </w:p>
    <w:p w14:paraId="4348E5BF" w14:textId="77777777" w:rsidR="000F31B3" w:rsidRDefault="009714DC">
      <w:pPr>
        <w:spacing w:after="0" w:line="600" w:lineRule="auto"/>
        <w:ind w:firstLine="720"/>
        <w:contextualSpacing/>
        <w:jc w:val="both"/>
        <w:rPr>
          <w:rFonts w:eastAsia="Times New Roman" w:cs="Times New Roman"/>
          <w:szCs w:val="24"/>
        </w:rPr>
      </w:pPr>
      <w:r>
        <w:rPr>
          <w:rFonts w:eastAsia="Times New Roman" w:cs="Times New Roman"/>
          <w:szCs w:val="24"/>
        </w:rPr>
        <w:t>Αλλά και μετά, οι προσλήψεις που προβλέπονται από τον γενικό διευθυντή είναι εξίσου αδιαφανείς, διότι γίνονται χ</w:t>
      </w:r>
      <w:r>
        <w:rPr>
          <w:rFonts w:eastAsia="Times New Roman" w:cs="Times New Roman"/>
          <w:szCs w:val="24"/>
        </w:rPr>
        <w:t xml:space="preserve">ωρίς έγκριση από το επιστημονικό συμβούλιο. </w:t>
      </w:r>
    </w:p>
    <w:p w14:paraId="4348E5C0" w14:textId="77777777" w:rsidR="000F31B3" w:rsidRDefault="009714DC">
      <w:pPr>
        <w:spacing w:after="0" w:line="600" w:lineRule="auto"/>
        <w:ind w:firstLine="720"/>
        <w:contextualSpacing/>
        <w:jc w:val="both"/>
        <w:rPr>
          <w:rFonts w:eastAsia="Times New Roman" w:cs="Times New Roman"/>
          <w:szCs w:val="24"/>
        </w:rPr>
      </w:pPr>
      <w:r>
        <w:rPr>
          <w:rFonts w:eastAsia="Times New Roman" w:cs="Times New Roman"/>
          <w:szCs w:val="24"/>
        </w:rPr>
        <w:t>Θα ήταν καλύτερα, το Υπουργείο, που καθυστέρησε αρκετά να αναλάβει πρωτοβουλία, να είχε ενεργήσει νωρίτερα και πάντως, να μην είχε αφήσει τόσος καιρός να παρέλθει αδικαιολόγητα από την ώρα που ολοκληρώθηκε η δια</w:t>
      </w:r>
      <w:r>
        <w:rPr>
          <w:rFonts w:eastAsia="Times New Roman" w:cs="Times New Roman"/>
          <w:szCs w:val="24"/>
        </w:rPr>
        <w:t xml:space="preserve">βούλευση του νομοσχεδίου που συζητάμε σήμερα. </w:t>
      </w:r>
    </w:p>
    <w:p w14:paraId="4348E5C1" w14:textId="77777777" w:rsidR="000F31B3" w:rsidRDefault="009714DC">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Σημείο δεύτερο. Το δικαίωμα ένστασης του Υπουργού, για τις επιλογές των προσώπων που τα πανεπιστήμια προτείνουν για τη γενική συνέλευση και του επιστημονικού συμβουλίου. Και εδώ αυτό το δικαίωμα ένστασης μου φ</w:t>
      </w:r>
      <w:r>
        <w:rPr>
          <w:rFonts w:eastAsia="Times New Roman" w:cs="Times New Roman"/>
          <w:szCs w:val="24"/>
        </w:rPr>
        <w:t>αίνεται ότι είναι μη αξιοκρατικό. Ευτυχώς αυτό φαίνεται να διορθώθηκε.</w:t>
      </w:r>
    </w:p>
    <w:p w14:paraId="4348E5C2" w14:textId="77777777" w:rsidR="000F31B3" w:rsidRDefault="009714DC">
      <w:pPr>
        <w:spacing w:after="0" w:line="600" w:lineRule="auto"/>
        <w:ind w:firstLine="720"/>
        <w:contextualSpacing/>
        <w:jc w:val="both"/>
        <w:rPr>
          <w:rFonts w:eastAsia="Times New Roman" w:cs="Times New Roman"/>
          <w:szCs w:val="24"/>
        </w:rPr>
      </w:pPr>
      <w:r>
        <w:rPr>
          <w:rFonts w:eastAsia="Times New Roman" w:cs="Times New Roman"/>
          <w:szCs w:val="24"/>
        </w:rPr>
        <w:t>Οργανόγραμμα δεν υπάρχει. Εμφανίζεται ένας φορέας, χωρίς να ξέρουμε πώς είναι οργανωμένος. Ούτε φαίνεται να υπάρχει πρόβλεψη για το πώς θα αποζημιωθούν ή θα αμειφθούν εκείνοι, οι οποίοι</w:t>
      </w:r>
      <w:r>
        <w:rPr>
          <w:rFonts w:eastAsia="Times New Roman" w:cs="Times New Roman"/>
          <w:szCs w:val="24"/>
        </w:rPr>
        <w:t xml:space="preserve"> θα έρθουν να ενταχθούν στον φορέα αυτό. Θυμίζω ότι υπήρχε προηγουμένως στο προσχέδιο πρόβλεψη, η οποία μάλιστα ήταν αρκετά γενναιόδωρη και η οποία αυτή τη στιγμή δεν υπάρχει, χωρίς να ξέρουμε, όμως, τι την αντικαθιστά. </w:t>
      </w:r>
    </w:p>
    <w:p w14:paraId="4348E5C3" w14:textId="77777777" w:rsidR="000F31B3" w:rsidRDefault="009714DC">
      <w:pPr>
        <w:spacing w:after="0" w:line="600" w:lineRule="auto"/>
        <w:ind w:firstLine="720"/>
        <w:contextualSpacing/>
        <w:jc w:val="both"/>
        <w:rPr>
          <w:rFonts w:eastAsia="Times New Roman" w:cs="Times New Roman"/>
          <w:szCs w:val="24"/>
        </w:rPr>
      </w:pPr>
      <w:r>
        <w:rPr>
          <w:rFonts w:eastAsia="Times New Roman" w:cs="Times New Roman"/>
          <w:szCs w:val="24"/>
        </w:rPr>
        <w:t>Και φυσικά δεν υπάρχει η Έκθεση του</w:t>
      </w:r>
      <w:r>
        <w:rPr>
          <w:rFonts w:eastAsia="Times New Roman" w:cs="Times New Roman"/>
          <w:szCs w:val="24"/>
        </w:rPr>
        <w:t xml:space="preserve"> Γενικού Λογιστηρίου του Κράτους, για να ξέρουμε τι θα μας στοιχίσει αυτός ο φορέας. Είναι πράγματα, δηλαδή, που δείχνουν δυστυχώς προχειρότητα στην αντίληψη και δείχνουν ότι το Υπουργείο δεν εκπονεί μια συνολική πολιτική, αλλά προτιμά επιμέρους </w:t>
      </w:r>
      <w:proofErr w:type="spellStart"/>
      <w:r>
        <w:rPr>
          <w:rFonts w:eastAsia="Times New Roman" w:cs="Times New Roman"/>
          <w:szCs w:val="24"/>
        </w:rPr>
        <w:t>εμβαλωματι</w:t>
      </w:r>
      <w:r>
        <w:rPr>
          <w:rFonts w:eastAsia="Times New Roman" w:cs="Times New Roman"/>
          <w:szCs w:val="24"/>
        </w:rPr>
        <w:t>κές</w:t>
      </w:r>
      <w:proofErr w:type="spellEnd"/>
      <w:r>
        <w:rPr>
          <w:rFonts w:eastAsia="Times New Roman" w:cs="Times New Roman"/>
          <w:szCs w:val="24"/>
        </w:rPr>
        <w:t xml:space="preserve"> λύσεις, συγκυριακού χαρακτήρα. </w:t>
      </w:r>
    </w:p>
    <w:p w14:paraId="4348E5C4" w14:textId="77777777" w:rsidR="000F31B3" w:rsidRDefault="009714DC">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Σημείο επόμενο: Η γενική συνέλευση του φορέα. Δεν υπάρχει κανένας λόγος ένας φορέας όπως αυτός, να διαθέτει ένα όργανο τόσο βαρύ όπως είναι η γενική συνέλευση, διότι ούτε χαράσσει ούτε ασκεί πολιτική, απλώς ο φορέας αυτό</w:t>
      </w:r>
      <w:r>
        <w:rPr>
          <w:rFonts w:eastAsia="Times New Roman" w:cs="Times New Roman"/>
          <w:szCs w:val="24"/>
        </w:rPr>
        <w:t xml:space="preserve">ς υλοποιεί δράσεις, οι οποίες του έχουν ανατεθεί, ενώ δεν κάνει τίποτα σημαντικό. Όλα τα άλλα, όλες οι άλλες δραστηριότητες, θα μπορούσαν να έχουν ανατεθεί σε όργανο διαφορετικό, χωρίς να χρειάζεται να </w:t>
      </w:r>
      <w:proofErr w:type="spellStart"/>
      <w:r>
        <w:rPr>
          <w:rFonts w:eastAsia="Times New Roman" w:cs="Times New Roman"/>
          <w:szCs w:val="24"/>
        </w:rPr>
        <w:t>βαρύνεται</w:t>
      </w:r>
      <w:proofErr w:type="spellEnd"/>
      <w:r>
        <w:rPr>
          <w:rFonts w:eastAsia="Times New Roman" w:cs="Times New Roman"/>
          <w:szCs w:val="24"/>
        </w:rPr>
        <w:t xml:space="preserve"> ο φορέας με την ύπαρξη μιας γενικής συνέλευσ</w:t>
      </w:r>
      <w:r>
        <w:rPr>
          <w:rFonts w:eastAsia="Times New Roman" w:cs="Times New Roman"/>
          <w:szCs w:val="24"/>
        </w:rPr>
        <w:t xml:space="preserve">ης, η οποία δεν έχει κανέναν λόγο να υπάρχει. </w:t>
      </w:r>
    </w:p>
    <w:p w14:paraId="4348E5C5" w14:textId="77777777" w:rsidR="000F31B3" w:rsidRDefault="009714DC">
      <w:pPr>
        <w:spacing w:after="0" w:line="600" w:lineRule="auto"/>
        <w:ind w:firstLine="720"/>
        <w:contextualSpacing/>
        <w:jc w:val="both"/>
        <w:rPr>
          <w:rFonts w:eastAsia="Times New Roman" w:cs="Times New Roman"/>
          <w:szCs w:val="24"/>
        </w:rPr>
      </w:pPr>
      <w:r>
        <w:rPr>
          <w:rFonts w:eastAsia="Times New Roman" w:cs="Times New Roman"/>
          <w:szCs w:val="24"/>
        </w:rPr>
        <w:t xml:space="preserve">Η επιλογή του επιστημονικού συμβουλίου θα μπορούσε να γίνεται από ένα σώμα εκλεκτόρων, το οποίο θα έπρεπε να έχει συγκροτηθεί με εκπροσώπηση αναλογική του βάρους του κάθε ιδρύματος και όχι με εκπροσώπηση όπου </w:t>
      </w:r>
      <w:r>
        <w:rPr>
          <w:rFonts w:eastAsia="Times New Roman" w:cs="Times New Roman"/>
          <w:szCs w:val="24"/>
        </w:rPr>
        <w:t xml:space="preserve">τα πανεπιστήμια θα είναι ίσα, χωρίς να λαμβάνεται υπ’ </w:t>
      </w:r>
      <w:proofErr w:type="spellStart"/>
      <w:r>
        <w:rPr>
          <w:rFonts w:eastAsia="Times New Roman" w:cs="Times New Roman"/>
          <w:szCs w:val="24"/>
        </w:rPr>
        <w:t>όψιν</w:t>
      </w:r>
      <w:proofErr w:type="spellEnd"/>
      <w:r>
        <w:rPr>
          <w:rFonts w:eastAsia="Times New Roman" w:cs="Times New Roman"/>
          <w:szCs w:val="24"/>
        </w:rPr>
        <w:t xml:space="preserve"> το μέγεθος και η σημασία τους. </w:t>
      </w:r>
    </w:p>
    <w:p w14:paraId="4348E5C6" w14:textId="77777777" w:rsidR="000F31B3" w:rsidRDefault="009714DC">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νομίζω ότι θα έπρεπε να μελετηθεί και το ζήτημα της θητείας των οργάνων και ειδικότερα η θητεία της γενικής συνέλευσης, η οποία θα έπρεπε να είναι τέσσερα –κατά </w:t>
      </w:r>
      <w:r>
        <w:rPr>
          <w:rFonts w:eastAsia="Times New Roman" w:cs="Times New Roman"/>
          <w:szCs w:val="24"/>
        </w:rPr>
        <w:t xml:space="preserve">τη γνώμη μου- αντί για τρία χρόνια, </w:t>
      </w:r>
      <w:r>
        <w:rPr>
          <w:rFonts w:eastAsia="Times New Roman" w:cs="Times New Roman"/>
          <w:szCs w:val="24"/>
        </w:rPr>
        <w:lastRenderedPageBreak/>
        <w:t xml:space="preserve">για να </w:t>
      </w:r>
      <w:proofErr w:type="spellStart"/>
      <w:r>
        <w:rPr>
          <w:rFonts w:eastAsia="Times New Roman" w:cs="Times New Roman"/>
          <w:szCs w:val="24"/>
        </w:rPr>
        <w:t>συμπέσει</w:t>
      </w:r>
      <w:proofErr w:type="spellEnd"/>
      <w:r>
        <w:rPr>
          <w:rFonts w:eastAsia="Times New Roman" w:cs="Times New Roman"/>
          <w:szCs w:val="24"/>
        </w:rPr>
        <w:t xml:space="preserve"> με τις γενικότερες θητείες και το ίδιο και η θητεία του προέδρου. Ενώ και η διάρκεια των έργων, θα έπρεπε να καθορίζεται κάθε φορά ανάλογα με το συγκεκριμένο έργο στην προκήρυξη η οποία θα το προβλέπει, χ</w:t>
      </w:r>
      <w:r>
        <w:rPr>
          <w:rFonts w:eastAsia="Times New Roman" w:cs="Times New Roman"/>
          <w:szCs w:val="24"/>
        </w:rPr>
        <w:t xml:space="preserve">ωρίς να πέσουμε στη δαμόκλειο σπάθη των τριών αυστηρά ετών, που προβλέπει το νομοσχέδιο. </w:t>
      </w:r>
    </w:p>
    <w:p w14:paraId="4348E5C7" w14:textId="77777777" w:rsidR="000F31B3" w:rsidRDefault="009714DC">
      <w:pPr>
        <w:spacing w:after="0" w:line="600" w:lineRule="auto"/>
        <w:ind w:firstLine="720"/>
        <w:contextualSpacing/>
        <w:jc w:val="both"/>
        <w:rPr>
          <w:rFonts w:eastAsia="Times New Roman" w:cs="Times New Roman"/>
          <w:szCs w:val="24"/>
        </w:rPr>
      </w:pPr>
      <w:r>
        <w:rPr>
          <w:rFonts w:eastAsia="Times New Roman" w:cs="Times New Roman"/>
          <w:szCs w:val="24"/>
        </w:rPr>
        <w:t>Ήθελα επίσης, επειδή άκουσα πολλές φορές ότι για πρώτη φορά καθορίζονται οι τομείς της έρευνας από το νομοσχέδιο αυτό να θυμίσω ότι δυστυχώς, ο καθορισμός αυτός δεν γ</w:t>
      </w:r>
      <w:r>
        <w:rPr>
          <w:rFonts w:eastAsia="Times New Roman" w:cs="Times New Roman"/>
          <w:szCs w:val="24"/>
        </w:rPr>
        <w:t xml:space="preserve">ίνεται κατά τρόπο ορθολογικό, διότι χρησιμοποιούνται συγχρόνως και παραλλήλως δύο εντελώς διαφορετικές μέθοδοι καθορισμού των αντικειμένων των τομέων. </w:t>
      </w:r>
    </w:p>
    <w:p w14:paraId="4348E5C8" w14:textId="77777777" w:rsidR="000F31B3" w:rsidRDefault="009714DC">
      <w:pPr>
        <w:spacing w:after="0" w:line="600" w:lineRule="auto"/>
        <w:ind w:firstLine="720"/>
        <w:contextualSpacing/>
        <w:jc w:val="both"/>
        <w:rPr>
          <w:rFonts w:eastAsia="Times New Roman" w:cs="Times New Roman"/>
          <w:szCs w:val="24"/>
        </w:rPr>
      </w:pPr>
      <w:r>
        <w:rPr>
          <w:rFonts w:eastAsia="Times New Roman" w:cs="Times New Roman"/>
          <w:szCs w:val="24"/>
        </w:rPr>
        <w:t>Η πρώτη μέθοδος είναι ότι προσδιορίζονται οι τομείς της έρευνας διαθεματικά: Έχουμε, παραδείγματος χάριν</w:t>
      </w:r>
      <w:r>
        <w:rPr>
          <w:rFonts w:eastAsia="Times New Roman" w:cs="Times New Roman"/>
          <w:szCs w:val="24"/>
        </w:rPr>
        <w:t xml:space="preserve">, επιστήμες υγείας, ενώ έχουμε άλλους τομείς, οι οποίοι αφορούν συγκεκριμένα αντικείμενα, </w:t>
      </w:r>
      <w:r>
        <w:rPr>
          <w:rFonts w:eastAsia="Times New Roman" w:cs="Times New Roman"/>
          <w:szCs w:val="24"/>
        </w:rPr>
        <w:lastRenderedPageBreak/>
        <w:t>τα οποία μάλιστα παραμένουν εξαιρετικά απροσδιόριστα και έχουν μια εγγενή απροσδιοριστία. Τι σημαίνει περιβάλλον και βιώσιμη ανάπτυξη; Και τέλος, δεν έχουμε καμμία μν</w:t>
      </w:r>
      <w:r>
        <w:rPr>
          <w:rFonts w:eastAsia="Times New Roman" w:cs="Times New Roman"/>
          <w:szCs w:val="24"/>
        </w:rPr>
        <w:t>εία του τι σημαίνει καινοτόμος επιχειρηματικότητα.</w:t>
      </w:r>
    </w:p>
    <w:p w14:paraId="4348E5C9" w14:textId="77777777" w:rsidR="000F31B3" w:rsidRDefault="009714DC">
      <w:pPr>
        <w:spacing w:after="0" w:line="600" w:lineRule="auto"/>
        <w:ind w:firstLine="720"/>
        <w:contextualSpacing/>
        <w:jc w:val="both"/>
        <w:rPr>
          <w:rFonts w:eastAsia="Times New Roman" w:cs="Times New Roman"/>
          <w:szCs w:val="24"/>
        </w:rPr>
      </w:pPr>
      <w:r>
        <w:rPr>
          <w:rFonts w:eastAsia="Times New Roman" w:cs="Times New Roman"/>
          <w:szCs w:val="24"/>
        </w:rPr>
        <w:t>Κλείνω τα σχόλια πάνω στα άρθρα λέγοντας ότι ένας γενικός διευθυντής δεν επιτρέπεται να παύεται μόνο με την πλειοψηφία του επιστημονικού συμβουλίου. Θα έπρεπε να προβλεφθεί μια διαδικασία, η οποία να είναι</w:t>
      </w:r>
      <w:r>
        <w:rPr>
          <w:rFonts w:eastAsia="Times New Roman" w:cs="Times New Roman"/>
          <w:szCs w:val="24"/>
        </w:rPr>
        <w:t xml:space="preserve"> βαρύτερη.</w:t>
      </w:r>
    </w:p>
    <w:p w14:paraId="4348E5CA" w14:textId="77777777" w:rsidR="000F31B3" w:rsidRDefault="009714DC">
      <w:pPr>
        <w:spacing w:after="0" w:line="600" w:lineRule="auto"/>
        <w:ind w:firstLine="720"/>
        <w:contextualSpacing/>
        <w:jc w:val="both"/>
        <w:rPr>
          <w:rFonts w:eastAsia="Times New Roman" w:cs="Times New Roman"/>
          <w:szCs w:val="24"/>
        </w:rPr>
      </w:pPr>
      <w:r>
        <w:rPr>
          <w:rFonts w:eastAsia="Times New Roman" w:cs="Times New Roman"/>
          <w:szCs w:val="24"/>
        </w:rPr>
        <w:t xml:space="preserve">Έρχομαι τώρα με δυο λόγια -γιατί ο χρόνος έχει σχεδόν περάσει- στο ζήτημα των τροπολογιών που αφορούν στην παιδεία. </w:t>
      </w:r>
    </w:p>
    <w:p w14:paraId="4348E5CB" w14:textId="77777777" w:rsidR="000F31B3" w:rsidRDefault="009714DC">
      <w:pPr>
        <w:spacing w:after="0" w:line="600" w:lineRule="auto"/>
        <w:ind w:firstLine="720"/>
        <w:contextualSpacing/>
        <w:jc w:val="both"/>
        <w:rPr>
          <w:rFonts w:eastAsia="Times New Roman" w:cs="Times New Roman"/>
          <w:szCs w:val="24"/>
        </w:rPr>
      </w:pPr>
      <w:r>
        <w:rPr>
          <w:rFonts w:eastAsia="Times New Roman" w:cs="Times New Roman"/>
          <w:szCs w:val="24"/>
        </w:rPr>
        <w:t>Πρώτα-πρώτα, κύριε Υπουργέ, πρέπει να σας πω ότι λυπάμαι πάρα πολύ που συνεχίζει το Υπουργείο να καταφεύγει σε αυτή την διαδικασ</w:t>
      </w:r>
      <w:r>
        <w:rPr>
          <w:rFonts w:eastAsia="Times New Roman" w:cs="Times New Roman"/>
          <w:szCs w:val="24"/>
        </w:rPr>
        <w:t xml:space="preserve">ία των τροπολογιών, αντί να φέρει τα θέματα να τα συζητήσουμε με ηρεμία και να έχουμε μια πραγματική ανταλλαγή απόψεων, έστω και αν διαφωνούμε, πάνω στα συζητούμενα θέματα. </w:t>
      </w:r>
    </w:p>
    <w:p w14:paraId="4348E5C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Θέμα πρώτο: Οι μετεγγραφές. Εγώ προσωπικά πιστεύω ότι δεν θα έπρεπε να υπάρχουν με</w:t>
      </w:r>
      <w:r>
        <w:rPr>
          <w:rFonts w:eastAsia="Times New Roman" w:cs="Times New Roman"/>
          <w:szCs w:val="24"/>
        </w:rPr>
        <w:t>τεγγραφές στα πανεπιστήμια. Πνίγουμε τα πανεπιστήμια με αριθμό θέσεων φοιτητών που τα πανεπιστήμια δεν μπορούν να διδάξουν. Υπερδιπλασιάζονται οι προβλεπόμενες θέσεις και αυτό πρέπει κάποτε να σταματήσει.</w:t>
      </w:r>
    </w:p>
    <w:p w14:paraId="4348E5C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Αντιλαμβάνομαι ότι αυτήν την ώρα είναι πολύ δύσκολο</w:t>
      </w:r>
      <w:r>
        <w:rPr>
          <w:rFonts w:eastAsia="Times New Roman" w:cs="Times New Roman"/>
          <w:szCs w:val="24"/>
        </w:rPr>
        <w:t xml:space="preserve"> σε μια οικογένεια που έχει παιδιά που σπουδάζουν σε διαφορετικούς χώρους να πούμε: «πλήρωσε, για να είναι τα παιδιά σου σε δύο διαφορετικές πόλεις». Θα προτιμούσα να έχουμε δώσει στα παιδιά αυτά μία αποζημίωση στον τόπο που έχουν επιλεγεί να σπουδάσουν κα</w:t>
      </w:r>
      <w:r>
        <w:rPr>
          <w:rFonts w:eastAsia="Times New Roman" w:cs="Times New Roman"/>
          <w:szCs w:val="24"/>
        </w:rPr>
        <w:t>ι όχι να έρχονται σε άλλα πανεπιστήμια, τα οποία τα βαραίνουν, χωρίς να μπορούν τα πανεπιστήμια να ικανοποιήσουν το αίτημα των φοιτητών για παροχή ποιοτικής γνώσης.</w:t>
      </w:r>
    </w:p>
    <w:p w14:paraId="4348E5CE"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Νομίζω ότι θα πρέπει να προσανατολιστεί το Υπουργείο προς μια λύση της κατεύθυνσης αυτής. Ό</w:t>
      </w:r>
      <w:r>
        <w:rPr>
          <w:rFonts w:eastAsia="Times New Roman" w:cs="Times New Roman"/>
          <w:szCs w:val="24"/>
        </w:rPr>
        <w:t>σο βέβαια δεν υπάρχει πρόβλεψη ενίσχυσης των φοιτητών που έχουν ανάγκη να είναι κοντά στις οικογένειές τους, γιατί έχουν εξαιρετική αδυναμία, από τα δύο κακά προτιμώ αυτό το οποίο φέρνετε εδώ, αλλά υπογραμμίζω ότι αυτό δεν μπορεί να αποτελεί λύση μόνιμη.</w:t>
      </w:r>
    </w:p>
    <w:p w14:paraId="4348E5CF"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Ή</w:t>
      </w:r>
      <w:r>
        <w:rPr>
          <w:rFonts w:eastAsia="Times New Roman" w:cs="Times New Roman"/>
          <w:szCs w:val="24"/>
        </w:rPr>
        <w:t>θελα να κάνω ένα σχόλιο για τη μονιμοποίηση...</w:t>
      </w:r>
    </w:p>
    <w:p w14:paraId="4348E5D0"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τελειώνετε, κύριε </w:t>
      </w:r>
      <w:proofErr w:type="spellStart"/>
      <w:r>
        <w:rPr>
          <w:rFonts w:eastAsia="Times New Roman" w:cs="Times New Roman"/>
          <w:szCs w:val="24"/>
        </w:rPr>
        <w:t>Φορτσάκη</w:t>
      </w:r>
      <w:proofErr w:type="spellEnd"/>
      <w:r>
        <w:rPr>
          <w:rFonts w:eastAsia="Times New Roman" w:cs="Times New Roman"/>
          <w:szCs w:val="24"/>
        </w:rPr>
        <w:t>.</w:t>
      </w:r>
    </w:p>
    <w:p w14:paraId="4348E5D1"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Τελειώνω, κύριε Πρόεδρε, σε λιγότερο από μισό λεπτό.</w:t>
      </w:r>
    </w:p>
    <w:p w14:paraId="4348E5D2"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Ήθελα να κάνω ένα σχόλιο για τη μονιμοποίηση των επίκουρων καθηγητών, η</w:t>
      </w:r>
      <w:r>
        <w:rPr>
          <w:rFonts w:eastAsia="Times New Roman" w:cs="Times New Roman"/>
          <w:szCs w:val="24"/>
        </w:rPr>
        <w:t xml:space="preserve"> οποία προβλέφθηκε τελευταία. Έχουν μείνει, κύριε Υπουργέ, μετέωροι οι επίκουροι καθηγητές οι οποίοι δεν έκαναν αίτηση για εξέλιξη, για μονιμοποίηση, γιατί πίστευαν ότι θα εξελιχθούν με την απευθείας διαδικασία, που τους επέτρεπε να γίνουν αναπληρωτές. Τώρ</w:t>
      </w:r>
      <w:r>
        <w:rPr>
          <w:rFonts w:eastAsia="Times New Roman" w:cs="Times New Roman"/>
          <w:szCs w:val="24"/>
        </w:rPr>
        <w:t xml:space="preserve">α, με τη νέα ρύθμιση –δεν μπαίνω τώρα στο αν έπρεπε να γίνει νέα ρύθμιση, αν στέκει ή δεν στέκει, αλλά αν υποθέσουμε ότι υπάρχει η νέα ρύθμιση, που εφαρμόζεται αυτήν </w:t>
      </w:r>
      <w:r>
        <w:rPr>
          <w:rFonts w:eastAsia="Times New Roman" w:cs="Times New Roman"/>
          <w:szCs w:val="24"/>
        </w:rPr>
        <w:lastRenderedPageBreak/>
        <w:t xml:space="preserve">την ώρα- αυτοί οι οποίοι δεν έχουν κάνει αίτηση μονιμοποίησης, αν εφαρμοστεί η νομοθεσία, </w:t>
      </w:r>
      <w:r>
        <w:rPr>
          <w:rFonts w:eastAsia="Times New Roman" w:cs="Times New Roman"/>
          <w:szCs w:val="24"/>
        </w:rPr>
        <w:t xml:space="preserve">δεν μπορούν να κάνουν ούτε αίτηση για εξέλιξη ούτε αίτηση για μονιμοποίηση. Είναι, λοιπόν, «στον αέρα». Πρέπει να το δείτε αυτό. </w:t>
      </w:r>
    </w:p>
    <w:p w14:paraId="4348E5D3"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Εμείς στη Νομική Σχολή Αθηνών, παραδείγματος χάριν, δεχτήκαμε καταχρηστικώς τις αιτήσεις και ελπίζουμε ότι το Υπουργείο δεν θα</w:t>
      </w:r>
      <w:r>
        <w:rPr>
          <w:rFonts w:eastAsia="Times New Roman" w:cs="Times New Roman"/>
          <w:szCs w:val="24"/>
        </w:rPr>
        <w:t xml:space="preserve"> έχει αντίρρηση, αλλά η διαδικασία είναι «στον αέρα». Πρέπει, λοιπόν, να δείτε τι θα γίνει με αυτούς οι οποίοι δεν έκαναν αίτηση, όταν υπήρχε η πρόβλεψη για δυνατότητα αίτησης, γιατί πίστευαν ότι μπορούσαν να εξελιχθούν χωρίς αίτηση και τώρα έχει παρέλθει </w:t>
      </w:r>
      <w:r>
        <w:rPr>
          <w:rFonts w:eastAsia="Times New Roman" w:cs="Times New Roman"/>
          <w:szCs w:val="24"/>
        </w:rPr>
        <w:t>η προθεσμία τους. Αυτοί θα φύγουν; Πρέπει να το δείτε με τους συμβούλους σας αυτό. Είναι σημαντικό θέμα και απασχολεί μεγάλο αριθμό επίκουρων καθηγητών στο πανεπιστήμιο.</w:t>
      </w:r>
    </w:p>
    <w:p w14:paraId="4348E5D4"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με αυτό παρακαλώ να τελειώσετε, κύριε </w:t>
      </w:r>
      <w:proofErr w:type="spellStart"/>
      <w:r>
        <w:rPr>
          <w:rFonts w:eastAsia="Times New Roman" w:cs="Times New Roman"/>
          <w:szCs w:val="24"/>
        </w:rPr>
        <w:t>Φορτσάκη</w:t>
      </w:r>
      <w:proofErr w:type="spellEnd"/>
      <w:r>
        <w:rPr>
          <w:rFonts w:eastAsia="Times New Roman" w:cs="Times New Roman"/>
          <w:szCs w:val="24"/>
        </w:rPr>
        <w:t>.</w:t>
      </w:r>
    </w:p>
    <w:p w14:paraId="4348E5D5"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Τελειώνω λέγοντας ότι τα ζητήματα της μονιμοποίησης με τις προσωποπαγείς θέσεις καλά κάνατε και τα πήρατε πίσω. Ενώ για τις άλλες δύο τροπολογίες που έχετε φέρει, </w:t>
      </w:r>
      <w:r>
        <w:rPr>
          <w:rFonts w:eastAsia="Times New Roman" w:cs="Times New Roman"/>
          <w:szCs w:val="24"/>
        </w:rPr>
        <w:lastRenderedPageBreak/>
        <w:t>δηλαδή για τη δυνατότητα συμμετοχής ομότιμων καθηγητών, συμφωνούμε -εγώ π</w:t>
      </w:r>
      <w:r>
        <w:rPr>
          <w:rFonts w:eastAsia="Times New Roman" w:cs="Times New Roman"/>
          <w:szCs w:val="24"/>
        </w:rPr>
        <w:t>ροσωπικά συμφωνώ- να υπάρχει δυνατότητα να συμμετέχουν στην έρευνα.</w:t>
      </w:r>
    </w:p>
    <w:p w14:paraId="4348E5D6"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Όσο για το θέμα της ισοτιμίας του διπλώματος του διδασκαλείου, βεβαίως κατά ακριβολογία δεν είναι ίσο το δίπλωμα αυτό με μεταπτυχιακό, αλλά ίσως για λόγους επιείκειας να πρέπει να γίνει δε</w:t>
      </w:r>
      <w:r>
        <w:rPr>
          <w:rFonts w:eastAsia="Times New Roman" w:cs="Times New Roman"/>
          <w:szCs w:val="24"/>
        </w:rPr>
        <w:t>κτό.</w:t>
      </w:r>
    </w:p>
    <w:p w14:paraId="4348E5D7"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4348E5D8" w14:textId="77777777" w:rsidR="000F31B3" w:rsidRDefault="009714D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48E5D9"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κι εμείς.</w:t>
      </w:r>
    </w:p>
    <w:p w14:paraId="4348E5D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Ο Υπουργός κ. </w:t>
      </w:r>
      <w:proofErr w:type="spellStart"/>
      <w:r>
        <w:rPr>
          <w:rFonts w:eastAsia="Times New Roman" w:cs="Times New Roman"/>
          <w:szCs w:val="24"/>
        </w:rPr>
        <w:t>Δρίτσας</w:t>
      </w:r>
      <w:proofErr w:type="spellEnd"/>
      <w:r>
        <w:rPr>
          <w:rFonts w:eastAsia="Times New Roman" w:cs="Times New Roman"/>
          <w:szCs w:val="24"/>
        </w:rPr>
        <w:t xml:space="preserve"> έχει τον λόγο.</w:t>
      </w:r>
    </w:p>
    <w:p w14:paraId="4348E5DB"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Ευχαριστώ</w:t>
      </w:r>
      <w:r>
        <w:rPr>
          <w:rFonts w:eastAsia="Times New Roman" w:cs="Times New Roman"/>
          <w:szCs w:val="24"/>
        </w:rPr>
        <w:t>, κύριε Πρόεδρε.</w:t>
      </w:r>
    </w:p>
    <w:p w14:paraId="4348E5D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Θέλω να παρουσιάσω, κυρίες και κύριοι Βουλευτές, την τροπολογία με γενικό αριθμό 697 και ειδικό 81 του Υπουργείου Ναυτιλίας και Νησιωτικής Πολιτικής, την οποία βέβαια συνυπογράφουν και οι άλλοι συναρμόδιοι Υπουργοί.</w:t>
      </w:r>
    </w:p>
    <w:p w14:paraId="4348E5D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Κατ’ αρχάς, είναι τροπο</w:t>
      </w:r>
      <w:r>
        <w:rPr>
          <w:rFonts w:eastAsia="Times New Roman" w:cs="Times New Roman"/>
          <w:szCs w:val="24"/>
        </w:rPr>
        <w:t>λογία που κατατέθηκε εγκαίρως, από τις 12-10-2016. Η Βουλή έχει όλο τον χρόνο να τη μελετήσει. Δεν είναι σε άσχετο νομοσχέδιο. Είναι σε νομοσχέδιο του Υπουργείου Παιδείας γενικώς για την εκπαίδευση. Προφανώς η ναυτική εκπαίδευση είναι τομέας που κατ’ εξοχή</w:t>
      </w:r>
      <w:r>
        <w:rPr>
          <w:rFonts w:eastAsia="Times New Roman" w:cs="Times New Roman"/>
          <w:szCs w:val="24"/>
        </w:rPr>
        <w:t>ν αρμόδιο είναι το Υπουργείο Ναυτιλίας, αλλά πρόκειται εν ευρεία και σε ειδική έννοια για εκπαιδευτική διαδικασία. Δεν ανατρέπει κάτι θεμελιακό. Αφορά ρυθμίσεις και βελτιώσεις υπερώριμες, υποχρεωτικές και πιεστικές τώρα πια και επείγουσες, θα έλεγα, με δεδ</w:t>
      </w:r>
      <w:r>
        <w:rPr>
          <w:rFonts w:eastAsia="Times New Roman" w:cs="Times New Roman"/>
          <w:szCs w:val="24"/>
        </w:rPr>
        <w:t>ομένο ότι η τροπολογία ήταν έτοιμη από το καλοκαίρι, αλλά ακριβώς επειδή δεν θέλαμε να την καταθέσουμε σε νομοσχέδια όπου δεν ταίριαζε, δεν βρήκαμε τον τρόπο να έρθει νωρίτερα στη Βουλή.</w:t>
      </w:r>
    </w:p>
    <w:p w14:paraId="4348E5DE" w14:textId="77777777" w:rsidR="000F31B3" w:rsidRDefault="009714DC">
      <w:pPr>
        <w:spacing w:after="0" w:line="600" w:lineRule="auto"/>
        <w:ind w:firstLine="720"/>
        <w:jc w:val="both"/>
        <w:rPr>
          <w:rFonts w:eastAsia="Times New Roman"/>
          <w:szCs w:val="24"/>
        </w:rPr>
      </w:pPr>
      <w:r>
        <w:rPr>
          <w:rFonts w:eastAsia="Times New Roman"/>
          <w:szCs w:val="24"/>
        </w:rPr>
        <w:lastRenderedPageBreak/>
        <w:t>Τώρα πια είναι απολύτως αναγκαίο και σας καλώ να την εγκρίνετε, να τη</w:t>
      </w:r>
      <w:r>
        <w:rPr>
          <w:rFonts w:eastAsia="Times New Roman"/>
          <w:szCs w:val="24"/>
        </w:rPr>
        <w:t>ν ψηφίσετε, με δεδομένο ότι πραγματικά λύνει προβλήματα και δεν δημιουργεί προβλήματα. Λύνει ώριμα προβλήματα -και εξηγούμαι, σε γενικές γραμμές- με τα θέματα που ρυθμίζει:</w:t>
      </w:r>
    </w:p>
    <w:p w14:paraId="4348E5DF" w14:textId="77777777" w:rsidR="000F31B3" w:rsidRDefault="009714DC">
      <w:pPr>
        <w:spacing w:after="0" w:line="600" w:lineRule="auto"/>
        <w:ind w:firstLine="720"/>
        <w:jc w:val="both"/>
        <w:rPr>
          <w:rFonts w:eastAsia="Times New Roman"/>
          <w:szCs w:val="24"/>
        </w:rPr>
      </w:pPr>
      <w:r>
        <w:rPr>
          <w:rFonts w:eastAsia="Times New Roman"/>
          <w:szCs w:val="24"/>
        </w:rPr>
        <w:t xml:space="preserve">Κατ’ αρχάς, σε σχέση με τη δημιουργία πέντε συνολικά νέων οργανικών θέσεων για τις </w:t>
      </w:r>
      <w:r>
        <w:rPr>
          <w:rFonts w:eastAsia="Times New Roman"/>
          <w:szCs w:val="24"/>
        </w:rPr>
        <w:t xml:space="preserve">θέσεις Διευθυντών στα Κέντρα Επιμόρφωσης Στελεχών Εμπορικού Ναυτικού, κάτι που είναι απολύτως αναγκαίο. Με το προεδρικό διάταγμα 103/2014, που πετσόκοψε κυριολεκτικά η προηγούμενη κυβέρνηση επί τη βάσει των </w:t>
      </w:r>
      <w:proofErr w:type="spellStart"/>
      <w:r>
        <w:rPr>
          <w:rFonts w:eastAsia="Times New Roman"/>
          <w:szCs w:val="24"/>
        </w:rPr>
        <w:t>μνημονιακών</w:t>
      </w:r>
      <w:proofErr w:type="spellEnd"/>
      <w:r>
        <w:rPr>
          <w:rFonts w:eastAsia="Times New Roman"/>
          <w:szCs w:val="24"/>
        </w:rPr>
        <w:t xml:space="preserve"> κατευθύνσεων τις οργανικές θέσεις, έγ</w:t>
      </w:r>
      <w:r>
        <w:rPr>
          <w:rFonts w:eastAsia="Times New Roman"/>
          <w:szCs w:val="24"/>
        </w:rPr>
        <w:t>ιναν πολλές και σημαντικές παρεμβάσεις, που σε πολλούς τομείς, κρίσιμους και σοβαρούς, διαμόρφωσαν προϋπόθεση διάλυσης. Τι να σας πω. Οι οργανικές θέσεις στη ναυτική εκπαίδευση ήταν διακόσιες ογδόντα πέντε με το προηγούμενο προεδρικό διάταγμα και περιορίστ</w:t>
      </w:r>
      <w:r>
        <w:rPr>
          <w:rFonts w:eastAsia="Times New Roman"/>
          <w:szCs w:val="24"/>
        </w:rPr>
        <w:t>ηκαν στις ογδόντα οκτώ. Αν είναι δυνατόν, πρώτη ναυτιλιακή δύναμη στον κόσμο η Ελλάδα, η ναυτική εκπαίδευση να αποτελεί κεντρικό μοχλό της ναυτιλίας και να περιορίζονται οι οργανικές θέσεις τόσο δραστικά, με τέτοιο πετσόκομμα! Κι όχι μόνο αυτό, αλλά φαίνετ</w:t>
      </w:r>
      <w:r>
        <w:rPr>
          <w:rFonts w:eastAsia="Times New Roman"/>
          <w:szCs w:val="24"/>
        </w:rPr>
        <w:t xml:space="preserve">αι ότι οι εμπνευστές </w:t>
      </w:r>
      <w:r>
        <w:rPr>
          <w:rFonts w:eastAsia="Times New Roman"/>
          <w:szCs w:val="24"/>
        </w:rPr>
        <w:lastRenderedPageBreak/>
        <w:t xml:space="preserve">αυτού του προεδρικού διατάγματος της Νέας Δημοκρατίας είχαν και αντιαυταρχικής εκπαίδευσης αντιλήψεις -ένα νέο </w:t>
      </w:r>
      <w:proofErr w:type="spellStart"/>
      <w:r>
        <w:rPr>
          <w:rFonts w:eastAsia="Times New Roman"/>
          <w:szCs w:val="24"/>
        </w:rPr>
        <w:t>Σάμερχιλ</w:t>
      </w:r>
      <w:proofErr w:type="spellEnd"/>
      <w:r>
        <w:rPr>
          <w:rFonts w:eastAsia="Times New Roman"/>
          <w:szCs w:val="24"/>
        </w:rPr>
        <w:t xml:space="preserve"> ήθελαν!- και κατάργησαν τους διευθυντές. Τι να πω. Αυτό αποκαθιστά η τροπολογία.</w:t>
      </w:r>
    </w:p>
    <w:p w14:paraId="4348E5E0" w14:textId="77777777" w:rsidR="000F31B3" w:rsidRDefault="009714DC">
      <w:pPr>
        <w:spacing w:after="0" w:line="600" w:lineRule="auto"/>
        <w:ind w:firstLine="720"/>
        <w:jc w:val="both"/>
        <w:rPr>
          <w:rFonts w:eastAsia="Times New Roman"/>
          <w:szCs w:val="24"/>
        </w:rPr>
      </w:pPr>
      <w:r>
        <w:rPr>
          <w:rFonts w:eastAsia="Times New Roman"/>
          <w:szCs w:val="24"/>
        </w:rPr>
        <w:t>Είναι τόσο αναγκαίο, γιατί οι διευ</w:t>
      </w:r>
      <w:r>
        <w:rPr>
          <w:rFonts w:eastAsia="Times New Roman"/>
          <w:szCs w:val="24"/>
        </w:rPr>
        <w:t>θυντές έχουν την κύρια ευθύνη για την εκτέλεση των εκπαιδευτικών προγραμμάτων, τη διευθέτηση σπουδαστικών ζητημάτων, την κατάργηση ωρολογίων προγραμμάτων. Τα λέει ο Κανονισμός. Αυτοί και μόνο αυτοί μπορούν να τα κάνουν αυτά και δεν υπάρχουν. Το ένα που ρυθ</w:t>
      </w:r>
      <w:r>
        <w:rPr>
          <w:rFonts w:eastAsia="Times New Roman"/>
          <w:szCs w:val="24"/>
        </w:rPr>
        <w:t xml:space="preserve">μίζει είναι αυτό και επιτέλους μπορέσαμε να κάνουμε πέντε νέες οργανικές θέσεις. Φοβερό! Ενώ, πράγματι, συμφωνώ με τον κ. Καρρά –δεν ήμουν εδώ, αλλά ενημερώθηκα ότι </w:t>
      </w:r>
      <w:proofErr w:type="spellStart"/>
      <w:r>
        <w:rPr>
          <w:rFonts w:eastAsia="Times New Roman"/>
          <w:szCs w:val="24"/>
        </w:rPr>
        <w:t>παρενέβη</w:t>
      </w:r>
      <w:proofErr w:type="spellEnd"/>
      <w:r>
        <w:rPr>
          <w:rFonts w:eastAsia="Times New Roman"/>
          <w:szCs w:val="24"/>
        </w:rPr>
        <w:t>-, το ζήτημα είναι ανοικτό. Χρειάζεται σταθερές για να λειτουργήσει η ναυτική εκπαί</w:t>
      </w:r>
      <w:r>
        <w:rPr>
          <w:rFonts w:eastAsia="Times New Roman"/>
          <w:szCs w:val="24"/>
        </w:rPr>
        <w:t>δευση, όπως κι άλλοι τομείς και κλάδοι, χρειάζεται οργανικές θέσεις και μόνιμο εκπαιδευτικό προσωπικό. Βεβαίως. Και είμαστε στην κατεύθυνση αυτή να διαμορφώσουμε όρους και προϋποθέσεις.</w:t>
      </w:r>
    </w:p>
    <w:p w14:paraId="4348E5E1" w14:textId="77777777" w:rsidR="000F31B3" w:rsidRDefault="009714DC">
      <w:pPr>
        <w:spacing w:after="0" w:line="600" w:lineRule="auto"/>
        <w:ind w:firstLine="720"/>
        <w:jc w:val="both"/>
        <w:rPr>
          <w:rFonts w:eastAsia="Times New Roman"/>
          <w:szCs w:val="24"/>
        </w:rPr>
      </w:pPr>
      <w:r>
        <w:rPr>
          <w:rFonts w:eastAsia="Times New Roman"/>
          <w:szCs w:val="24"/>
        </w:rPr>
        <w:lastRenderedPageBreak/>
        <w:t>Έχει ξεκινήσει η διαδικασία και με τα συναρμόδια Υπουργεία, ακριβώς γι</w:t>
      </w:r>
      <w:r>
        <w:rPr>
          <w:rFonts w:eastAsia="Times New Roman"/>
          <w:szCs w:val="24"/>
        </w:rPr>
        <w:t>α να πετύχουμε αύξηση, στις νέες συνθήκες των οργανικών θέσεων, που δεν είναι το μεγάλο δημόσιο, οι προσλήψεις. Είναι απολύτως ανταποδοτικά αυτά τα πράγματα. Δεν γίνεται χωρίς αυτό να λειτουργήσει η παραγωγική μηχανή. Η ναυτική εκπαίδευση είναι άμεσα συνδε</w:t>
      </w:r>
      <w:r>
        <w:rPr>
          <w:rFonts w:eastAsia="Times New Roman"/>
          <w:szCs w:val="24"/>
        </w:rPr>
        <w:t xml:space="preserve">δεμένη με την παραγωγική δραστηριότητα της ναυτιλίας. Δεν θα βγάλουμε από τις σχολές άνεργους. Αντίθετα, έχουμε ανάγκη καπεταναίων, μηχανικών κ.λπ. και </w:t>
      </w:r>
      <w:proofErr w:type="spellStart"/>
      <w:r>
        <w:rPr>
          <w:rFonts w:eastAsia="Times New Roman"/>
          <w:szCs w:val="24"/>
        </w:rPr>
        <w:t>επιμορφούμενων</w:t>
      </w:r>
      <w:proofErr w:type="spellEnd"/>
      <w:r>
        <w:rPr>
          <w:rFonts w:eastAsia="Times New Roman"/>
          <w:szCs w:val="24"/>
        </w:rPr>
        <w:t xml:space="preserve"> στη συνέχεια. Είναι απολύτως, λοιπόν, αναγκαίο αυτό κι όμως </w:t>
      </w:r>
      <w:proofErr w:type="spellStart"/>
      <w:r>
        <w:rPr>
          <w:rFonts w:eastAsia="Times New Roman"/>
          <w:szCs w:val="24"/>
        </w:rPr>
        <w:t>περικόπηκαν</w:t>
      </w:r>
      <w:proofErr w:type="spellEnd"/>
      <w:r>
        <w:rPr>
          <w:rFonts w:eastAsia="Times New Roman"/>
          <w:szCs w:val="24"/>
        </w:rPr>
        <w:t xml:space="preserve">. Και έχουμε τώρα </w:t>
      </w:r>
      <w:r>
        <w:rPr>
          <w:rFonts w:eastAsia="Times New Roman"/>
          <w:szCs w:val="24"/>
        </w:rPr>
        <w:t>να λέμε αν είναι έγκυρη ή οτιδήποτε.</w:t>
      </w:r>
    </w:p>
    <w:p w14:paraId="4348E5E2" w14:textId="77777777" w:rsidR="000F31B3" w:rsidRDefault="009714DC">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Υπουργού)</w:t>
      </w:r>
    </w:p>
    <w:p w14:paraId="4348E5E3" w14:textId="77777777" w:rsidR="000F31B3" w:rsidRDefault="009714DC">
      <w:pPr>
        <w:spacing w:after="0" w:line="600" w:lineRule="auto"/>
        <w:ind w:firstLine="720"/>
        <w:jc w:val="both"/>
        <w:rPr>
          <w:rFonts w:eastAsia="Times New Roman"/>
          <w:szCs w:val="24"/>
        </w:rPr>
      </w:pPr>
      <w:r>
        <w:rPr>
          <w:rFonts w:eastAsia="Times New Roman"/>
          <w:szCs w:val="24"/>
        </w:rPr>
        <w:t xml:space="preserve">Οι υπόλοιπες ρυθμίσεις αφορούν ενσωμάτωση απαιτήσεων που προκύπτουν από την εφαρμογή της διεθνούς σύμβασης </w:t>
      </w:r>
      <w:r>
        <w:rPr>
          <w:rFonts w:eastAsia="Times New Roman"/>
          <w:szCs w:val="24"/>
          <w:lang w:val="en-US"/>
        </w:rPr>
        <w:t>STCW</w:t>
      </w:r>
      <w:r>
        <w:rPr>
          <w:rFonts w:eastAsia="Times New Roman"/>
          <w:szCs w:val="24"/>
        </w:rPr>
        <w:t xml:space="preserve"> </w:t>
      </w:r>
      <w:r>
        <w:rPr>
          <w:rFonts w:eastAsia="Times New Roman"/>
          <w:szCs w:val="24"/>
          <w:lang w:val="en-US"/>
        </w:rPr>
        <w:t>Manila</w:t>
      </w:r>
      <w:r>
        <w:rPr>
          <w:rFonts w:eastAsia="Times New Roman"/>
          <w:szCs w:val="24"/>
        </w:rPr>
        <w:t xml:space="preserve"> 2010 που ρυθμίζο</w:t>
      </w:r>
      <w:r>
        <w:rPr>
          <w:rFonts w:eastAsia="Times New Roman"/>
          <w:szCs w:val="24"/>
        </w:rPr>
        <w:t xml:space="preserve">υν επιμέρους ζητήματα μικρής εμβέλειας, αλλά σημαντικά για την εύρυθμη λειτουργία των σχολών αλλά και για την αρμονική ενσωμάτωση των διεθνών κανόνων με τα ζητήματα αυτά, όπως επίσης και μια σειρά από ζητήματα που έχουν προκύψει από την </w:t>
      </w:r>
      <w:r>
        <w:rPr>
          <w:rFonts w:eastAsia="Times New Roman"/>
          <w:szCs w:val="24"/>
        </w:rPr>
        <w:lastRenderedPageBreak/>
        <w:t>πρακτική. Ένα από α</w:t>
      </w:r>
      <w:r>
        <w:rPr>
          <w:rFonts w:eastAsia="Times New Roman"/>
          <w:szCs w:val="24"/>
        </w:rPr>
        <w:t>υτά είναι αυτό που έχει γίνει και γνωστό ευρέως, που δεν μπορούσαν στην Πρέβεζα να πάρουν τα πτυχία τους οι πτυχιούχοι από τέτοιου είδους δυσλειτουργίες, τα οποία τα ρυθμίζουμε.</w:t>
      </w:r>
    </w:p>
    <w:p w14:paraId="4348E5E4" w14:textId="77777777" w:rsidR="000F31B3" w:rsidRDefault="009714DC">
      <w:pPr>
        <w:spacing w:after="0" w:line="600" w:lineRule="auto"/>
        <w:ind w:firstLine="720"/>
        <w:jc w:val="both"/>
        <w:rPr>
          <w:rFonts w:eastAsia="Times New Roman"/>
          <w:szCs w:val="24"/>
        </w:rPr>
      </w:pPr>
      <w:r>
        <w:rPr>
          <w:rFonts w:eastAsia="Times New Roman"/>
          <w:szCs w:val="24"/>
        </w:rPr>
        <w:t xml:space="preserve">Για αυτό πιστεύω ότι η Βουλή δεν θα έχει κανέναν λόγο να μην ψηφίσει για αυτή </w:t>
      </w:r>
      <w:r>
        <w:rPr>
          <w:rFonts w:eastAsia="Times New Roman"/>
          <w:szCs w:val="24"/>
        </w:rPr>
        <w:t>την τροπολογία, η οποία είναι μόνο προς την κατεύθυνση του να λύσει προβλήματα κι όχι να δημιουργήσει ή να αποτυπώσει κάποια ειδική επιλογή.</w:t>
      </w:r>
    </w:p>
    <w:p w14:paraId="4348E5E5" w14:textId="77777777" w:rsidR="000F31B3" w:rsidRDefault="009714DC">
      <w:pPr>
        <w:spacing w:after="0" w:line="600" w:lineRule="auto"/>
        <w:ind w:firstLine="720"/>
        <w:jc w:val="both"/>
        <w:rPr>
          <w:rFonts w:eastAsia="Times New Roman"/>
          <w:szCs w:val="24"/>
        </w:rPr>
      </w:pPr>
      <w:r>
        <w:rPr>
          <w:rFonts w:eastAsia="Times New Roman"/>
          <w:szCs w:val="24"/>
        </w:rPr>
        <w:t>Έχουμε ομάδα εργασίας συστημένη υπεύθυνα και επίσημα, με απόφαση υπουργική, από εμένα, για τη ναυτική εκπαίδευση κα</w:t>
      </w:r>
      <w:r>
        <w:rPr>
          <w:rFonts w:eastAsia="Times New Roman"/>
          <w:szCs w:val="24"/>
        </w:rPr>
        <w:t>ι σε σύντομο διάστημα θα μπορούμε να παρουσιάσουμε τα πορίσματα αυτής της ομάδας εργασίας, για να βάλουμε μπρος μια διαδικασία αναβάθμισης.</w:t>
      </w:r>
    </w:p>
    <w:p w14:paraId="4348E5E6" w14:textId="77777777" w:rsidR="000F31B3" w:rsidRDefault="009714DC">
      <w:pPr>
        <w:tabs>
          <w:tab w:val="left" w:pos="8027"/>
        </w:tabs>
        <w:spacing w:after="0" w:line="600" w:lineRule="auto"/>
        <w:ind w:firstLine="720"/>
        <w:jc w:val="both"/>
        <w:rPr>
          <w:rFonts w:eastAsia="Times New Roman"/>
          <w:szCs w:val="24"/>
        </w:rPr>
      </w:pPr>
      <w:r>
        <w:rPr>
          <w:rFonts w:eastAsia="Times New Roman"/>
          <w:szCs w:val="24"/>
        </w:rPr>
        <w:t>Στο μεταξύ -και ολοκληρώνω, κύριε Πρόεδρε-, έχουμε κάνει πολλά βήματα στη ναυτική εκπαίδευση, λύνοντας επιμέρους ζητ</w:t>
      </w:r>
      <w:r>
        <w:rPr>
          <w:rFonts w:eastAsia="Times New Roman"/>
          <w:szCs w:val="24"/>
        </w:rPr>
        <w:t xml:space="preserve">ήματα και στο κτηριακό και στον εξοπλισμό και στην ένταξη στα προγράμματα ΕΣΠΑ και στην επαναφορά του </w:t>
      </w:r>
      <w:proofErr w:type="spellStart"/>
      <w:r>
        <w:rPr>
          <w:rFonts w:eastAsia="Times New Roman"/>
          <w:szCs w:val="24"/>
        </w:rPr>
        <w:t>πάσου</w:t>
      </w:r>
      <w:proofErr w:type="spellEnd"/>
      <w:r>
        <w:rPr>
          <w:rFonts w:eastAsia="Times New Roman"/>
          <w:szCs w:val="24"/>
        </w:rPr>
        <w:t xml:space="preserve"> στους σπουδαστές της Σχολής Ασπροπύργου, που είχε καταργηθεί πολλά χρόνια, και στην επαναλειτουργία όλων των κτηρίων της </w:t>
      </w:r>
      <w:proofErr w:type="spellStart"/>
      <w:r>
        <w:rPr>
          <w:rFonts w:eastAsia="Times New Roman"/>
          <w:szCs w:val="24"/>
        </w:rPr>
        <w:t>Μηχανιώνας</w:t>
      </w:r>
      <w:proofErr w:type="spellEnd"/>
      <w:r>
        <w:rPr>
          <w:rFonts w:eastAsia="Times New Roman"/>
          <w:szCs w:val="24"/>
        </w:rPr>
        <w:t xml:space="preserve"> και στη δημιουργ</w:t>
      </w:r>
      <w:r>
        <w:rPr>
          <w:rFonts w:eastAsia="Times New Roman"/>
          <w:szCs w:val="24"/>
        </w:rPr>
        <w:t>ία -</w:t>
      </w:r>
      <w:r>
        <w:rPr>
          <w:rFonts w:eastAsia="Times New Roman"/>
          <w:szCs w:val="24"/>
        </w:rPr>
        <w:lastRenderedPageBreak/>
        <w:t xml:space="preserve">που προγραμματίζουμε και δρομολογήσαμε- νέου ΚΕΣΕΝ Βορείου Ελλάδος στη Μακεδονία, στη </w:t>
      </w:r>
      <w:proofErr w:type="spellStart"/>
      <w:r>
        <w:rPr>
          <w:rFonts w:eastAsia="Times New Roman"/>
          <w:szCs w:val="24"/>
        </w:rPr>
        <w:t>Μηχανιώνα</w:t>
      </w:r>
      <w:proofErr w:type="spellEnd"/>
      <w:r>
        <w:rPr>
          <w:rFonts w:eastAsia="Times New Roman"/>
          <w:szCs w:val="24"/>
        </w:rPr>
        <w:t xml:space="preserve">, και πολλά άλλα, τα οποία είναι εν κινήσει. Άλλα είναι ήδη θεσμοθετημένα και λειτουργούν και άλλα είναι εν κινήσει. </w:t>
      </w:r>
    </w:p>
    <w:p w14:paraId="4348E5E7" w14:textId="77777777" w:rsidR="000F31B3" w:rsidRDefault="009714DC">
      <w:pPr>
        <w:tabs>
          <w:tab w:val="left" w:pos="8027"/>
        </w:tabs>
        <w:spacing w:after="0" w:line="600" w:lineRule="auto"/>
        <w:ind w:firstLine="720"/>
        <w:jc w:val="both"/>
        <w:rPr>
          <w:rFonts w:eastAsia="Times New Roman"/>
          <w:szCs w:val="24"/>
        </w:rPr>
      </w:pPr>
      <w:r>
        <w:rPr>
          <w:rFonts w:eastAsia="Times New Roman"/>
          <w:szCs w:val="24"/>
        </w:rPr>
        <w:t>Σχετικά με το σχόλιο που έκανε ο συνάδε</w:t>
      </w:r>
      <w:r>
        <w:rPr>
          <w:rFonts w:eastAsia="Times New Roman"/>
          <w:szCs w:val="24"/>
        </w:rPr>
        <w:t>λφος κ. Δελής από το Κομμουνιστικό Κόμμα Ελλάδας και ενημερώθηκα γι’ αυτό, θα ήθελα να πω το εξής. Το κεφάλαιο ναυτικής εκπαίδευσης έχει πολλά προβλήματα και δεν είναι ισχυρό κεφάλαιο πια, για να καλύψει τις ανάγκες. Το ότι, όμως, επιστρέφεται στους εφοπλι</w:t>
      </w:r>
      <w:r>
        <w:rPr>
          <w:rFonts w:eastAsia="Times New Roman"/>
          <w:szCs w:val="24"/>
        </w:rPr>
        <w:t xml:space="preserve">στές, δεν ισχύει πια. Απλώς διατηρείται ακόμα και κακώς. Θα πρέπει να τακτοποιηθεί και αυτό νομοθετικά. Εδώ και τρία χρόνια η Ένωση Ελλήνων Εφοπλιστών έχει αποποιηθεί αυτό το ποσό, που μέσα από έναν συμψηφισμό επιστρεφόταν. </w:t>
      </w:r>
    </w:p>
    <w:p w14:paraId="4348E5E8" w14:textId="77777777" w:rsidR="000F31B3" w:rsidRDefault="009714DC">
      <w:pPr>
        <w:tabs>
          <w:tab w:val="left" w:pos="8027"/>
        </w:tabs>
        <w:spacing w:after="0" w:line="600" w:lineRule="auto"/>
        <w:ind w:firstLine="720"/>
        <w:jc w:val="both"/>
        <w:rPr>
          <w:rFonts w:eastAsia="Times New Roman"/>
          <w:szCs w:val="24"/>
        </w:rPr>
      </w:pPr>
      <w:r>
        <w:rPr>
          <w:rFonts w:eastAsia="Times New Roman"/>
          <w:szCs w:val="24"/>
        </w:rPr>
        <w:t>Για τα δε υπόλοιπα, κατανοώ τις</w:t>
      </w:r>
      <w:r>
        <w:rPr>
          <w:rFonts w:eastAsia="Times New Roman"/>
          <w:szCs w:val="24"/>
        </w:rPr>
        <w:t xml:space="preserve"> συνδικαλιστικές διεκδικήσεις. Εγώ μιλώ με τους εκπροσώπους των σπουδαστών πολύ συχνά στο Υπουργείο. Πολλά από τα αιτήματά τους τα έχουμε επιλύσει, κάποια άλλα είναι δρομολογημένα να τα επιλύσουμε. Η συνδικαλιστική διεκδίκηση είναι πάντα θεμιτή και αναγκαί</w:t>
      </w:r>
      <w:r>
        <w:rPr>
          <w:rFonts w:eastAsia="Times New Roman"/>
          <w:szCs w:val="24"/>
        </w:rPr>
        <w:t xml:space="preserve">α, </w:t>
      </w:r>
      <w:r>
        <w:rPr>
          <w:rFonts w:eastAsia="Times New Roman"/>
          <w:szCs w:val="24"/>
        </w:rPr>
        <w:lastRenderedPageBreak/>
        <w:t xml:space="preserve">είναι ζωογόνος, γιατί κρατάει ανοικτά τα ζητήματα. Μη θεωρήσουμε, όμως, πολιτικά ότι υπάρχει ένα τέλμα. Υπάρχει σημαντική πρόοδος και μεγάλη διαφορά στο τι ήταν πριν, με τις προηγούμενες κυβερνήσεις, και τι είναι τώρα, με τη δική μας Κυβέρνηση. </w:t>
      </w:r>
    </w:p>
    <w:p w14:paraId="4348E5E9" w14:textId="77777777" w:rsidR="000F31B3" w:rsidRDefault="009714DC">
      <w:pPr>
        <w:tabs>
          <w:tab w:val="left" w:pos="8027"/>
        </w:tabs>
        <w:spacing w:after="0" w:line="600" w:lineRule="auto"/>
        <w:ind w:firstLine="720"/>
        <w:jc w:val="both"/>
        <w:rPr>
          <w:rFonts w:eastAsia="Times New Roman"/>
          <w:szCs w:val="24"/>
        </w:rPr>
      </w:pPr>
      <w:r>
        <w:rPr>
          <w:rFonts w:eastAsia="Times New Roman"/>
          <w:szCs w:val="24"/>
        </w:rPr>
        <w:t>Κύριε Π</w:t>
      </w:r>
      <w:r>
        <w:rPr>
          <w:rFonts w:eastAsia="Times New Roman"/>
          <w:szCs w:val="24"/>
        </w:rPr>
        <w:t>ρόεδρε, καταθέτω και κάποιες νομοτεχνικές βελτιώσεις, οι οποίες όπως θα τις δείτε και θα τις δει και το Σώμα, είναι απλώς διόρθωση ημαρτημένων και τίποτε άλλο.</w:t>
      </w:r>
    </w:p>
    <w:p w14:paraId="4348E5EA" w14:textId="77777777" w:rsidR="000F31B3" w:rsidRDefault="009714DC">
      <w:pPr>
        <w:tabs>
          <w:tab w:val="left" w:pos="8027"/>
        </w:tabs>
        <w:spacing w:after="0" w:line="600" w:lineRule="auto"/>
        <w:ind w:firstLine="720"/>
        <w:jc w:val="both"/>
        <w:rPr>
          <w:rFonts w:eastAsia="Times New Roman"/>
          <w:szCs w:val="24"/>
        </w:rPr>
      </w:pPr>
      <w:r>
        <w:rPr>
          <w:rFonts w:eastAsia="Times New Roman"/>
          <w:szCs w:val="24"/>
        </w:rPr>
        <w:t>Ευχαριστώ.</w:t>
      </w:r>
    </w:p>
    <w:p w14:paraId="4348E5EB" w14:textId="77777777" w:rsidR="000F31B3" w:rsidRDefault="009714DC">
      <w:pPr>
        <w:spacing w:after="0" w:line="600" w:lineRule="auto"/>
        <w:ind w:firstLine="720"/>
        <w:jc w:val="both"/>
        <w:rPr>
          <w:rFonts w:eastAsia="Times New Roman"/>
          <w:szCs w:val="24"/>
        </w:rPr>
      </w:pPr>
      <w:r>
        <w:rPr>
          <w:rFonts w:eastAsia="Times New Roman"/>
          <w:szCs w:val="24"/>
        </w:rPr>
        <w:t xml:space="preserve">(Στο σημείο αυτό ο Υπουργός Ναυτιλίας και Νησιωτικής Πολιτικής κ. Θεόδωρος </w:t>
      </w:r>
      <w:proofErr w:type="spellStart"/>
      <w:r>
        <w:rPr>
          <w:rFonts w:eastAsia="Times New Roman"/>
          <w:szCs w:val="24"/>
        </w:rPr>
        <w:t>Δρίτσας</w:t>
      </w:r>
      <w:proofErr w:type="spellEnd"/>
      <w:r>
        <w:rPr>
          <w:rFonts w:eastAsia="Times New Roman"/>
          <w:szCs w:val="24"/>
        </w:rPr>
        <w:t xml:space="preserve"> </w:t>
      </w:r>
      <w:r>
        <w:rPr>
          <w:rFonts w:eastAsia="Times New Roman"/>
          <w:szCs w:val="24"/>
        </w:rPr>
        <w:t>καταθέτει για τα Πρακτικά τις προαναφερθείσες νομοτεχνικές βελτιώσεις, οι οποίες έχουν ως εξής:</w:t>
      </w:r>
    </w:p>
    <w:p w14:paraId="4348E5EC" w14:textId="77777777" w:rsidR="000F31B3" w:rsidRDefault="009714DC">
      <w:pPr>
        <w:spacing w:after="0" w:line="600" w:lineRule="auto"/>
        <w:ind w:firstLine="720"/>
        <w:jc w:val="center"/>
        <w:rPr>
          <w:rFonts w:eastAsia="Times New Roman"/>
          <w:szCs w:val="24"/>
        </w:rPr>
      </w:pPr>
      <w:r>
        <w:rPr>
          <w:rFonts w:eastAsia="Times New Roman"/>
          <w:szCs w:val="24"/>
        </w:rPr>
        <w:t>(ΑΛΛΑΓΗ ΣΕΛΙΔΑΣ)</w:t>
      </w:r>
    </w:p>
    <w:p w14:paraId="4348E5ED" w14:textId="77777777" w:rsidR="000F31B3" w:rsidRDefault="009714DC">
      <w:pPr>
        <w:spacing w:after="0" w:line="600" w:lineRule="auto"/>
        <w:ind w:firstLine="720"/>
        <w:jc w:val="center"/>
        <w:rPr>
          <w:rFonts w:eastAsia="Times New Roman"/>
          <w:szCs w:val="24"/>
        </w:rPr>
      </w:pPr>
      <w:r>
        <w:rPr>
          <w:rFonts w:eastAsia="Times New Roman"/>
          <w:szCs w:val="24"/>
        </w:rPr>
        <w:t>(Να μπει η σελ. 236)</w:t>
      </w:r>
    </w:p>
    <w:p w14:paraId="4348E5EE" w14:textId="77777777" w:rsidR="000F31B3" w:rsidRDefault="009714DC">
      <w:pPr>
        <w:spacing w:after="0"/>
        <w:jc w:val="center"/>
        <w:rPr>
          <w:rFonts w:eastAsia="Times New Roman"/>
          <w:szCs w:val="24"/>
        </w:rPr>
      </w:pPr>
      <w:r>
        <w:rPr>
          <w:rFonts w:eastAsia="Times New Roman"/>
          <w:szCs w:val="24"/>
        </w:rPr>
        <w:t>(ΑΛΛΑΓΗ ΣΕΛΙΔΑΣ)</w:t>
      </w:r>
    </w:p>
    <w:p w14:paraId="4348E5EF" w14:textId="77777777" w:rsidR="000F31B3" w:rsidRDefault="009714DC">
      <w:pPr>
        <w:tabs>
          <w:tab w:val="left" w:pos="8027"/>
        </w:tabs>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Κι εμείς ευχαριστούμε, κύριε Υπουργέ.</w:t>
      </w:r>
    </w:p>
    <w:p w14:paraId="4348E5F0" w14:textId="77777777" w:rsidR="000F31B3" w:rsidRDefault="009714DC">
      <w:pPr>
        <w:spacing w:after="0" w:line="600" w:lineRule="auto"/>
        <w:ind w:firstLine="720"/>
        <w:jc w:val="both"/>
        <w:rPr>
          <w:rFonts w:eastAsia="Times New Roman"/>
        </w:rPr>
      </w:pPr>
      <w:r>
        <w:rPr>
          <w:rFonts w:eastAsia="Times New Roman"/>
        </w:rPr>
        <w:lastRenderedPageBreak/>
        <w:t xml:space="preserve">Κυρίες και κύριοι συνάδελφοι, έχω </w:t>
      </w:r>
      <w:r>
        <w:rPr>
          <w:rFonts w:eastAsia="Times New Roman"/>
        </w:rPr>
        <w:t>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τριάντα πέντε μαθητές και μαθήτριες και τρεις εκπα</w:t>
      </w:r>
      <w:r>
        <w:rPr>
          <w:rFonts w:eastAsia="Times New Roman"/>
        </w:rPr>
        <w:t xml:space="preserve">ιδευτικοί συνοδοί τους από το Γυμνάσιο Βελεστίνου Μαγνησίας. </w:t>
      </w:r>
    </w:p>
    <w:p w14:paraId="4348E5F1" w14:textId="77777777" w:rsidR="000F31B3" w:rsidRDefault="009714DC">
      <w:pPr>
        <w:spacing w:after="0" w:line="600" w:lineRule="auto"/>
        <w:ind w:left="360" w:firstLine="360"/>
        <w:jc w:val="both"/>
        <w:rPr>
          <w:rFonts w:eastAsia="Times New Roman"/>
        </w:rPr>
      </w:pPr>
      <w:r>
        <w:rPr>
          <w:rFonts w:eastAsia="Times New Roman"/>
        </w:rPr>
        <w:t xml:space="preserve">Η Βουλή τούς καλωσορίζει. </w:t>
      </w:r>
    </w:p>
    <w:p w14:paraId="4348E5F2" w14:textId="77777777" w:rsidR="000F31B3" w:rsidRDefault="009714DC">
      <w:pPr>
        <w:spacing w:after="0" w:line="600" w:lineRule="auto"/>
        <w:ind w:left="360"/>
        <w:jc w:val="center"/>
        <w:rPr>
          <w:rFonts w:eastAsia="Times New Roman"/>
        </w:rPr>
      </w:pPr>
      <w:r>
        <w:rPr>
          <w:rFonts w:eastAsia="Times New Roman"/>
        </w:rPr>
        <w:t>(Χειροκροτήματα απ’ όλες τις πτέρυγες της Βουλής)</w:t>
      </w:r>
    </w:p>
    <w:p w14:paraId="4348E5F3" w14:textId="77777777" w:rsidR="000F31B3" w:rsidRDefault="009714DC">
      <w:pPr>
        <w:tabs>
          <w:tab w:val="left" w:pos="8027"/>
        </w:tabs>
        <w:spacing w:after="0" w:line="600" w:lineRule="auto"/>
        <w:ind w:firstLine="720"/>
        <w:jc w:val="both"/>
        <w:rPr>
          <w:rFonts w:eastAsia="Times New Roman"/>
          <w:szCs w:val="24"/>
        </w:rPr>
      </w:pPr>
      <w:r>
        <w:rPr>
          <w:rFonts w:eastAsia="Times New Roman"/>
          <w:szCs w:val="24"/>
        </w:rPr>
        <w:t>Τον λόγο έχει ο κ. Γεωργαντάς από τη Νέα Δημοκρατία.</w:t>
      </w:r>
    </w:p>
    <w:p w14:paraId="4348E5F4" w14:textId="77777777" w:rsidR="000F31B3" w:rsidRDefault="009714DC">
      <w:pPr>
        <w:tabs>
          <w:tab w:val="left" w:pos="8027"/>
        </w:tabs>
        <w:spacing w:after="0"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Ευχαριστώ, κύριε Πρόεδρε.</w:t>
      </w:r>
    </w:p>
    <w:p w14:paraId="4348E5F5" w14:textId="77777777" w:rsidR="000F31B3" w:rsidRDefault="009714DC">
      <w:pPr>
        <w:tabs>
          <w:tab w:val="left" w:pos="8027"/>
        </w:tabs>
        <w:spacing w:after="0" w:line="600" w:lineRule="auto"/>
        <w:ind w:firstLine="720"/>
        <w:jc w:val="both"/>
        <w:rPr>
          <w:rFonts w:eastAsia="Times New Roman"/>
          <w:szCs w:val="24"/>
        </w:rPr>
      </w:pPr>
      <w:r>
        <w:rPr>
          <w:rFonts w:eastAsia="Times New Roman"/>
          <w:szCs w:val="24"/>
        </w:rPr>
        <w:t>Κύριοι συνάδελφοι</w:t>
      </w:r>
      <w:r>
        <w:rPr>
          <w:rFonts w:eastAsia="Times New Roman"/>
          <w:szCs w:val="24"/>
        </w:rPr>
        <w:t xml:space="preserve">, έρχονται κάποιες στιγμές που αισθάνεσαι αδύναμος να εκφράσεις τα επιχειρήματά σου για μια κατάφωρη παραβίαση όχι απλά των υφιστάμενων νομοθετημάτων και των κανόνων καλής νομοθέτησης, αλλά και της κοινής λογικής. </w:t>
      </w:r>
    </w:p>
    <w:p w14:paraId="4348E5F6" w14:textId="77777777" w:rsidR="000F31B3" w:rsidRDefault="009714DC">
      <w:pPr>
        <w:tabs>
          <w:tab w:val="left" w:pos="8027"/>
        </w:tabs>
        <w:spacing w:after="0" w:line="600" w:lineRule="auto"/>
        <w:ind w:firstLine="720"/>
        <w:jc w:val="both"/>
        <w:rPr>
          <w:rFonts w:eastAsia="Times New Roman"/>
          <w:szCs w:val="24"/>
        </w:rPr>
      </w:pPr>
      <w:r>
        <w:rPr>
          <w:rFonts w:eastAsia="Times New Roman"/>
          <w:szCs w:val="24"/>
        </w:rPr>
        <w:lastRenderedPageBreak/>
        <w:t>Πριν από έναν μήνα ο κ. Βερναρδάκης έφερε</w:t>
      </w:r>
      <w:r>
        <w:rPr>
          <w:rFonts w:eastAsia="Times New Roman"/>
          <w:szCs w:val="24"/>
        </w:rPr>
        <w:t xml:space="preserve"> μια τροπολογία για την παράταση των συμβάσεων ορισμένου χρόνου καθαριότητας στους δήμους. Σήμερα αυτή η τροπολογία είναι το άρθρο 16 του νομοσχεδίου που έχετε μπροστά σας. Να ξεκαθαρίσουμε κάτι. Από το άρθρο 103 του Συντάγματος και από σχετικές διατάξεις </w:t>
      </w:r>
      <w:r>
        <w:rPr>
          <w:rFonts w:eastAsia="Times New Roman"/>
          <w:szCs w:val="24"/>
        </w:rPr>
        <w:t xml:space="preserve">νόμων προβλέπεται πράγματι να υπάρχει ένα είδος εργασίας που λέγεται «σύμβαση ορισμένου χρόνου και έργου». Συνήθως είναι συμβάσεις καθαριότητας, όταν υπάρχει αναγκαιότητα από έναν φορέα γι’ αυτή τη σύμβαση. Συνήθως είναι οι καλοκαιρινοί μήνες στην Ελλάδα, </w:t>
      </w:r>
      <w:r>
        <w:rPr>
          <w:rFonts w:eastAsia="Times New Roman"/>
          <w:szCs w:val="24"/>
        </w:rPr>
        <w:t xml:space="preserve">που έχει περισσότερο κόσμο, που έχει περισσότερο τουρισμό ή και σε περιόδους χειμώνα σε κάποιες άλλες περιοχές. </w:t>
      </w:r>
    </w:p>
    <w:p w14:paraId="4348E5F7" w14:textId="77777777" w:rsidR="000F31B3" w:rsidRDefault="009714DC">
      <w:pPr>
        <w:tabs>
          <w:tab w:val="left" w:pos="8027"/>
        </w:tabs>
        <w:spacing w:after="0" w:line="600" w:lineRule="auto"/>
        <w:ind w:firstLine="720"/>
        <w:jc w:val="both"/>
        <w:rPr>
          <w:rFonts w:eastAsia="Times New Roman"/>
          <w:szCs w:val="24"/>
        </w:rPr>
      </w:pPr>
      <w:r>
        <w:rPr>
          <w:rFonts w:eastAsia="Times New Roman"/>
          <w:szCs w:val="24"/>
        </w:rPr>
        <w:t>Γι’ αυτές τις συμβάσεις, οι οποίες είναι πλήρως ανταποδοτικές και έχουν να κάνουν με τα τέλη καθαριότητας που εισπράττει ο κάθε δήμος, υπήρχε μέχρι σήμερα η δυνατότητα το κάθε δημοτικό συμβούλιο να αποφασίζει τον αριθμό τους και τη διάρκειά τους. Συνήθως τ</w:t>
      </w:r>
      <w:r>
        <w:rPr>
          <w:rFonts w:eastAsia="Times New Roman"/>
          <w:szCs w:val="24"/>
        </w:rPr>
        <w:t xml:space="preserve">α κριτήρια αυτών των συμβάσεων είναι κοινωνικά και γίνονται με κριτήρια ΑΣΕΠ, συνήθως οκτάμηνα, τα οποία και ανανεώνονται στη συνέχεια με άλλους συμβασιούχους, καθώς χρειάζεται βασικά χρόνος ανεργίας για να επιλεγείς. </w:t>
      </w:r>
    </w:p>
    <w:p w14:paraId="4348E5F8" w14:textId="77777777" w:rsidR="000F31B3" w:rsidRDefault="009714DC">
      <w:pPr>
        <w:spacing w:after="0" w:line="600" w:lineRule="auto"/>
        <w:ind w:firstLine="709"/>
        <w:jc w:val="both"/>
        <w:rPr>
          <w:rFonts w:eastAsia="Times New Roman"/>
          <w:szCs w:val="24"/>
        </w:rPr>
      </w:pPr>
      <w:r>
        <w:rPr>
          <w:rFonts w:eastAsia="Times New Roman"/>
          <w:szCs w:val="24"/>
        </w:rPr>
        <w:lastRenderedPageBreak/>
        <w:t>Ενώ, λοιπόν, υπήρχε μέχρι τώρα αυτή η</w:t>
      </w:r>
      <w:r>
        <w:rPr>
          <w:rFonts w:eastAsia="Times New Roman"/>
          <w:szCs w:val="24"/>
        </w:rPr>
        <w:t xml:space="preserve"> πορεία των πραγμάτων και το κάθε δημοτικό συμβούλιο είχε τη δυνατότητα να καθορίσει και να προγραμματίσει τις αναγκαιότητες αυτές και με τα δημοτικά τέλη που εισπράττει να μπορεί να πληρώσει αυτούς τους εργαζόμενους και ταυτόχρονα να μπορεί να κάνει και α</w:t>
      </w:r>
      <w:r>
        <w:rPr>
          <w:rFonts w:eastAsia="Times New Roman"/>
          <w:szCs w:val="24"/>
        </w:rPr>
        <w:t>νανέωση του στόλου των απορριμματοφόρων, ίσως, τα οποία έχει, έρχεται ξαφνικά η Κυβέρνηση και -το επαναλαμβάνω, θα πω δυο φορές ένα πράγμα- χωρίς κανένα αίτημα των αρμοδίων φορέων, δηλαδή χωρίς κανένα αίτημα της ΚΕΔΕ, χωρίς κανένα αίτημα των δήμων, χωρίς α</w:t>
      </w:r>
      <w:r>
        <w:rPr>
          <w:rFonts w:eastAsia="Times New Roman"/>
          <w:szCs w:val="24"/>
        </w:rPr>
        <w:t>ίτημα των ενδιαφερομένων, παρατείνει όλες τις συμβάσεις καθαριότητας που έληγαν στο τέλος του 2015 αρχικά και στη συνέχεια εντός του 2016, μέχρι τέλος του 2016. Δόθηκαν παρατάσεις ακόμα και σε ανθρώπους οι οποίοι πήγαν με δίμηνη σύμβαση να υπηρετήσουν έναν</w:t>
      </w:r>
      <w:r>
        <w:rPr>
          <w:rFonts w:eastAsia="Times New Roman"/>
          <w:szCs w:val="24"/>
        </w:rPr>
        <w:t xml:space="preserve"> συγκεκριμένο σκοπό επείγοντος χαρακτήρα.</w:t>
      </w:r>
    </w:p>
    <w:p w14:paraId="4348E5F9" w14:textId="77777777" w:rsidR="000F31B3" w:rsidRDefault="009714DC">
      <w:pPr>
        <w:spacing w:after="0" w:line="600" w:lineRule="auto"/>
        <w:ind w:firstLine="709"/>
        <w:jc w:val="both"/>
        <w:rPr>
          <w:rFonts w:eastAsia="Times New Roman"/>
          <w:szCs w:val="24"/>
        </w:rPr>
      </w:pPr>
      <w:r>
        <w:rPr>
          <w:rFonts w:eastAsia="Times New Roman"/>
          <w:szCs w:val="24"/>
        </w:rPr>
        <w:t xml:space="preserve">Ξεκαθαρίζω ότι ειδικά οι </w:t>
      </w:r>
      <w:proofErr w:type="spellStart"/>
      <w:r>
        <w:rPr>
          <w:rFonts w:eastAsia="Times New Roman"/>
          <w:szCs w:val="24"/>
        </w:rPr>
        <w:t>διμηνίτες</w:t>
      </w:r>
      <w:proofErr w:type="spellEnd"/>
      <w:r>
        <w:rPr>
          <w:rFonts w:eastAsia="Times New Roman"/>
          <w:szCs w:val="24"/>
        </w:rPr>
        <w:t xml:space="preserve"> δεν προσλαμβάνονται με κανένα απολύτως κριτήριο του ΑΣΕΠ, ούτε καν κοινωνικό. Είναι απλή επιλογή του προϊσταμένου της Υπηρεσίας. </w:t>
      </w:r>
    </w:p>
    <w:p w14:paraId="4348E5FA" w14:textId="77777777" w:rsidR="000F31B3" w:rsidRDefault="009714DC">
      <w:pPr>
        <w:spacing w:after="0" w:line="600" w:lineRule="auto"/>
        <w:ind w:firstLine="720"/>
        <w:jc w:val="both"/>
        <w:rPr>
          <w:rFonts w:eastAsia="Times New Roman"/>
          <w:szCs w:val="24"/>
        </w:rPr>
      </w:pPr>
      <w:r>
        <w:rPr>
          <w:rFonts w:eastAsia="Times New Roman"/>
          <w:szCs w:val="24"/>
        </w:rPr>
        <w:lastRenderedPageBreak/>
        <w:t>Αυτή η παράταση έγινε αυτοδίκαια από την πλευρά τ</w:t>
      </w:r>
      <w:r>
        <w:rPr>
          <w:rFonts w:eastAsia="Times New Roman"/>
          <w:szCs w:val="24"/>
        </w:rPr>
        <w:t>ου Υπουργείου, κατά παράβαση του άρθρου 102 του Συντάγματος, που λέει ότι οι δήμοι έχουν διοικητική και οικονομική αυτοτέλεια. Όταν ο δήμος δεν λέει ότι χρειάζεται κάτι ή, ακόμα και να το χρειάζεται, έχει τη δυνατότητα να κάνει την προκήρυξη και να τους πρ</w:t>
      </w:r>
      <w:r>
        <w:rPr>
          <w:rFonts w:eastAsia="Times New Roman"/>
          <w:szCs w:val="24"/>
        </w:rPr>
        <w:t xml:space="preserve">οσλάβει για την περίοδο για την οποία τους θέλει, όπως προβλέπεται από τις διαδικασίες, για ποιον λόγο αυτή η παράταση, όταν μάλιστα οι προσλήψεις μονίμου προσωπικού στην καθαριότητα έχουν εξαιρεθεί από τον κανόνα απαγόρευσης των διορισμών; </w:t>
      </w:r>
    </w:p>
    <w:p w14:paraId="4348E5FB" w14:textId="77777777" w:rsidR="000F31B3" w:rsidRDefault="009714DC">
      <w:pPr>
        <w:spacing w:after="0" w:line="600" w:lineRule="auto"/>
        <w:ind w:firstLine="720"/>
        <w:jc w:val="both"/>
        <w:rPr>
          <w:rFonts w:eastAsia="Times New Roman"/>
          <w:szCs w:val="24"/>
        </w:rPr>
      </w:pPr>
      <w:r>
        <w:rPr>
          <w:rFonts w:eastAsia="Times New Roman"/>
          <w:szCs w:val="24"/>
        </w:rPr>
        <w:t xml:space="preserve">Να ξέρετε ότι </w:t>
      </w:r>
      <w:r>
        <w:rPr>
          <w:rFonts w:eastAsia="Times New Roman"/>
          <w:szCs w:val="24"/>
        </w:rPr>
        <w:t>μόνο στην καθαριότητα και στους χειριστές μηχανημάτων της καθαριότητας –όταν μιλάω για καθαριότητα, τους εννοώ όλους- με διάταξη αυτής της Κυβέρνησης, τον Μάιο του 2016, έχουν εξαιρεθεί οι προσλήψεις μονίμου προσωπικού και μάλιστα χωρίς να χρειάζεται πράξη</w:t>
      </w:r>
      <w:r>
        <w:rPr>
          <w:rFonts w:eastAsia="Times New Roman"/>
          <w:szCs w:val="24"/>
        </w:rPr>
        <w:t xml:space="preserve"> υπουργικού συμβουλίου, δηλαδή όποιος δήμος θέλει, σε τρεις μήνες μπορεί να έχει μόνιμο προσωπικό με κριτήρια ΑΣΕΠ. </w:t>
      </w:r>
    </w:p>
    <w:p w14:paraId="4348E5FC" w14:textId="77777777" w:rsidR="000F31B3" w:rsidRDefault="009714DC">
      <w:pPr>
        <w:spacing w:after="0" w:line="600" w:lineRule="auto"/>
        <w:ind w:firstLine="709"/>
        <w:jc w:val="both"/>
        <w:rPr>
          <w:rFonts w:eastAsia="Times New Roman"/>
          <w:szCs w:val="24"/>
        </w:rPr>
      </w:pPr>
      <w:r>
        <w:rPr>
          <w:rFonts w:eastAsia="Times New Roman"/>
          <w:szCs w:val="24"/>
        </w:rPr>
        <w:lastRenderedPageBreak/>
        <w:t>Αντί, λοιπόν, να αφήσουμε τους δήμους να καθορίσουν τις ανάγκες τους, να ζητήσουν μόνιμο προσωπικό με τη διαδικασία του ΑΣΕΠ και να το πάρο</w:t>
      </w:r>
      <w:r>
        <w:rPr>
          <w:rFonts w:eastAsia="Times New Roman"/>
          <w:szCs w:val="24"/>
        </w:rPr>
        <w:t>υν, να ζητήσουν ορισμένου χρόνου όταν τους χρειάζονται, έρχεται η Κυβέρνηση και το κάνει, χωρίς να το ζητήσει κανένας από τους δήμους.</w:t>
      </w:r>
    </w:p>
    <w:p w14:paraId="4348E5FD" w14:textId="77777777" w:rsidR="000F31B3" w:rsidRDefault="009714DC">
      <w:pPr>
        <w:spacing w:after="0" w:line="600" w:lineRule="auto"/>
        <w:ind w:firstLine="720"/>
        <w:jc w:val="both"/>
        <w:rPr>
          <w:rFonts w:eastAsia="Times New Roman"/>
          <w:szCs w:val="24"/>
        </w:rPr>
      </w:pPr>
      <w:r>
        <w:rPr>
          <w:rFonts w:eastAsia="Times New Roman"/>
          <w:szCs w:val="24"/>
        </w:rPr>
        <w:t xml:space="preserve">Προς επίρρωση των </w:t>
      </w:r>
      <w:proofErr w:type="spellStart"/>
      <w:r>
        <w:rPr>
          <w:rFonts w:eastAsia="Times New Roman"/>
          <w:szCs w:val="24"/>
        </w:rPr>
        <w:t>λεχθέντων</w:t>
      </w:r>
      <w:proofErr w:type="spellEnd"/>
      <w:r>
        <w:rPr>
          <w:rFonts w:eastAsia="Times New Roman"/>
          <w:szCs w:val="24"/>
        </w:rPr>
        <w:t xml:space="preserve"> μου σας δίνω δύο ανακοινώσεις, μία του κ. Πατούλη ως Προέδρου της Κεντρικής Ένωσης Δήμων και Κοινοτήτων και ένα ψήφισμα της ΠΕΔ, δηλαδή της Περιφερειακής Ένωσης Δήμων, Κεντρικής Μακεδονίας, οι οποίοι με απόλυτα ξεκάθαρο τρόπο λέ</w:t>
      </w:r>
      <w:r>
        <w:rPr>
          <w:rFonts w:eastAsia="Times New Roman"/>
          <w:szCs w:val="24"/>
        </w:rPr>
        <w:t xml:space="preserve">νε ότι διαφωνούν μ’ αυτή τη ρύθμιση. </w:t>
      </w:r>
    </w:p>
    <w:p w14:paraId="4348E5FE" w14:textId="77777777" w:rsidR="000F31B3" w:rsidRDefault="009714DC">
      <w:pPr>
        <w:spacing w:after="0" w:line="600" w:lineRule="auto"/>
        <w:ind w:firstLine="720"/>
        <w:jc w:val="both"/>
        <w:rPr>
          <w:rFonts w:eastAsia="Times New Roman"/>
          <w:szCs w:val="24"/>
        </w:rPr>
      </w:pPr>
      <w:r>
        <w:rPr>
          <w:rFonts w:eastAsia="Times New Roman"/>
          <w:szCs w:val="24"/>
        </w:rPr>
        <w:t>(Στο σημείο αυτό ο Βουλευτής κ. Γεώργιος Γεωργαντάς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348E5FF" w14:textId="77777777" w:rsidR="000F31B3" w:rsidRDefault="009714DC">
      <w:pPr>
        <w:spacing w:after="0" w:line="600" w:lineRule="auto"/>
        <w:ind w:firstLine="720"/>
        <w:jc w:val="both"/>
        <w:rPr>
          <w:rFonts w:eastAsia="Times New Roman"/>
          <w:szCs w:val="24"/>
        </w:rPr>
      </w:pPr>
      <w:r>
        <w:rPr>
          <w:rFonts w:eastAsia="Times New Roman"/>
          <w:szCs w:val="24"/>
        </w:rPr>
        <w:t>Ενώ</w:t>
      </w:r>
      <w:r>
        <w:rPr>
          <w:rFonts w:eastAsia="Times New Roman"/>
          <w:szCs w:val="24"/>
        </w:rPr>
        <w:t xml:space="preserve"> έρχεται ο Υπουργός και φέρνει στη συζήτηση στις επιτροπές την τροπολογία αυτή αλλαγμένη, δίνοντας τη δυνατότητα τουλάχιστον αυτές οι προσλήψεις να γίνονται με βάση τις διαθέσιμες πιστώσεις </w:t>
      </w:r>
      <w:r>
        <w:rPr>
          <w:rFonts w:eastAsia="Times New Roman"/>
          <w:szCs w:val="24"/>
        </w:rPr>
        <w:lastRenderedPageBreak/>
        <w:t>κάθε δήμου, σήμερα έρχεται και την παίρνει πίσω. Αυτό το είδαμε γι</w:t>
      </w:r>
      <w:r>
        <w:rPr>
          <w:rFonts w:eastAsia="Times New Roman"/>
          <w:szCs w:val="24"/>
        </w:rPr>
        <w:t>α πρώτη φορά. Πριν από έναν μήνα η τροπολογία έρχεται με τον άλφα τρόπο. Ενδιάμεσα ο Υπουργός την αποσύρει. Την επαναφέρει διορθωμένη και τουλάχιστον αφήνει στους δήμους το δικαίωμα, με βάση τις διαθέσιμες πιστώσεις, να προσλαμβάνουν τον κόσμο και σήμερα έ</w:t>
      </w:r>
      <w:r>
        <w:rPr>
          <w:rFonts w:eastAsia="Times New Roman"/>
          <w:szCs w:val="24"/>
        </w:rPr>
        <w:t xml:space="preserve">ρχεται και την αλλάζει. Παίρνει πάλι πίσω τις διαθέσιμες πιστώσεις. </w:t>
      </w:r>
    </w:p>
    <w:p w14:paraId="4348E600" w14:textId="77777777" w:rsidR="000F31B3" w:rsidRDefault="009714DC">
      <w:pPr>
        <w:spacing w:after="0" w:line="600" w:lineRule="auto"/>
        <w:ind w:firstLine="720"/>
        <w:jc w:val="both"/>
        <w:rPr>
          <w:rFonts w:eastAsia="Times New Roman"/>
          <w:szCs w:val="24"/>
        </w:rPr>
      </w:pPr>
      <w:r>
        <w:rPr>
          <w:rFonts w:eastAsia="Times New Roman"/>
          <w:szCs w:val="24"/>
        </w:rPr>
        <w:t>Λένε οι δήμοι: «Αν θέλετε να τους πάρουμε αυτοδικαίως», όλοι το θέλουμε αυτό, «δώστε τα χρήματα για να γίνει.». Δεν δίνει η κεντρική διοίκηση τα χρήματα στους δήμους, για να κρατήσει κάπο</w:t>
      </w:r>
      <w:r>
        <w:rPr>
          <w:rFonts w:eastAsia="Times New Roman"/>
          <w:szCs w:val="24"/>
        </w:rPr>
        <w:t>ιους για δώδεκα ή για είκοσι τέσσερις μήνες, όταν τους χρειάζεται για πέντε μήνες. Δεν δίνει τα χρήματα, αυτοδικαίως. Ένα πράγμα έγινε μόνο. Και στις δύο τροπολογίες ένα πράγμα έχει μείνει ίδιο, η διάταξη που λέει «κατά παρέκκλιση». Είναι ο τρόπος με τον ο</w:t>
      </w:r>
      <w:r>
        <w:rPr>
          <w:rFonts w:eastAsia="Times New Roman"/>
          <w:szCs w:val="24"/>
        </w:rPr>
        <w:t xml:space="preserve">ποίο αρέσκεται ο κ. Βερναρδάκης να νομοθετεί, κατά παρέκκλιση κάθε γενικής και ειδικής διάταξης. </w:t>
      </w:r>
    </w:p>
    <w:p w14:paraId="4348E601" w14:textId="77777777" w:rsidR="000F31B3" w:rsidRDefault="009714DC">
      <w:pPr>
        <w:spacing w:after="0" w:line="600" w:lineRule="auto"/>
        <w:ind w:firstLine="709"/>
        <w:jc w:val="both"/>
        <w:rPr>
          <w:rFonts w:eastAsia="Times New Roman"/>
          <w:szCs w:val="24"/>
        </w:rPr>
      </w:pPr>
      <w:r>
        <w:rPr>
          <w:rFonts w:eastAsia="Times New Roman"/>
          <w:szCs w:val="24"/>
        </w:rPr>
        <w:t xml:space="preserve">(Στο σημείο αυτό την Προεδρική Έδρα καταλαμβάνει ο ΣΤ΄ Αντιπρόεδρος της Βουλής κ. </w:t>
      </w:r>
      <w:r w:rsidRPr="000A31AB">
        <w:rPr>
          <w:rFonts w:eastAsia="Times New Roman"/>
          <w:b/>
          <w:szCs w:val="24"/>
        </w:rPr>
        <w:t>ΓΕΩΡΓΙΟΣ ΛΑΜΠΡΟΥΛΗΣ</w:t>
      </w:r>
      <w:r>
        <w:rPr>
          <w:rFonts w:eastAsia="Times New Roman"/>
          <w:szCs w:val="24"/>
        </w:rPr>
        <w:t>)</w:t>
      </w:r>
    </w:p>
    <w:p w14:paraId="4348E602" w14:textId="77777777" w:rsidR="000F31B3" w:rsidRDefault="009714DC">
      <w:pPr>
        <w:spacing w:after="0" w:line="600" w:lineRule="auto"/>
        <w:ind w:firstLine="709"/>
        <w:jc w:val="both"/>
        <w:rPr>
          <w:rFonts w:eastAsia="Times New Roman"/>
          <w:szCs w:val="24"/>
        </w:rPr>
      </w:pPr>
      <w:r>
        <w:rPr>
          <w:rFonts w:eastAsia="Times New Roman"/>
          <w:szCs w:val="24"/>
        </w:rPr>
        <w:lastRenderedPageBreak/>
        <w:t>Ερχόμαστε σήμερα εδώ να φαινόμαστε εμείς οι κακοί και κ</w:t>
      </w:r>
      <w:r>
        <w:rPr>
          <w:rFonts w:eastAsia="Times New Roman"/>
          <w:szCs w:val="24"/>
        </w:rPr>
        <w:t xml:space="preserve">άποιοι άλλοι οι καλοί. Μα, οι συμβάσεις ορισμένου χρόνου προβλέπονται. Αν ένας δήμος θέλει μόνιμο προσωπικό, έχει τη δυνατότητα να το πράττει, χωρίς να τον εμποδίζει κανείς. </w:t>
      </w:r>
    </w:p>
    <w:p w14:paraId="4348E603" w14:textId="77777777" w:rsidR="000F31B3" w:rsidRDefault="009714DC">
      <w:pPr>
        <w:spacing w:after="0" w:line="600" w:lineRule="auto"/>
        <w:ind w:firstLine="720"/>
        <w:jc w:val="both"/>
        <w:rPr>
          <w:rFonts w:eastAsia="Times New Roman"/>
          <w:szCs w:val="24"/>
        </w:rPr>
      </w:pPr>
      <w:r>
        <w:rPr>
          <w:rFonts w:eastAsia="Times New Roman"/>
          <w:szCs w:val="24"/>
        </w:rPr>
        <w:t>Ρωτούσα τον Υπουργό στην επιτροπή: «Ποιοι δήμοι, ποιοι φορείς είχαν αυτό το αίτημ</w:t>
      </w:r>
      <w:r>
        <w:rPr>
          <w:rFonts w:eastAsia="Times New Roman"/>
          <w:szCs w:val="24"/>
        </w:rPr>
        <w:t>α, για να δούμε αν είναι αντικείμενο προσοχής, τι δυσκολία υπάρχει στο να κάνουν τη δουλειά τους και να τους διευκολύνουμε;». Δεν μου απαντάει. Γιατί δεν απαντάει; Διότι έχει μόνο μία σκοπιμότητα, να δημιουργήσει μια νέα γενιά ομήρων συμβασιούχων υπαλλήλων</w:t>
      </w:r>
      <w:r>
        <w:rPr>
          <w:rFonts w:eastAsia="Times New Roman"/>
          <w:szCs w:val="24"/>
        </w:rPr>
        <w:t>, οι οποίοι προσδοκούν μια μονιμοποίηση, όμως είναι μια προσδοκία που με βάση το νομικό καθεστώς αυτή τη στιγμή είναι αδύνατον να συμβεί, γιατί έρχεται σε αντίθεση και με το άρθρο 103 του Συντάγματος και με το π.δ.164/2004. Αυτή τη στιγμή δημιουργείται μια</w:t>
      </w:r>
      <w:r>
        <w:rPr>
          <w:rFonts w:eastAsia="Times New Roman"/>
          <w:szCs w:val="24"/>
        </w:rPr>
        <w:t xml:space="preserve"> τέτοια γενιά ομήρων υπαλλήλων και επίσης δημιουργούνται και δύο κατηγορίες δημάρχων, οι καλοί δήμαρχοι και οι κακοί, αλλά ίσως τελικά όλοι γίνουν κακοί, γιατί, για να πληρώσουν όλους αυτούς, μέχρι το τέλος του 2017 πολλοί εξ αυτών θα υποχρεωθούν να αυξήσο</w:t>
      </w:r>
      <w:r>
        <w:rPr>
          <w:rFonts w:eastAsia="Times New Roman"/>
          <w:szCs w:val="24"/>
        </w:rPr>
        <w:t xml:space="preserve">υν τα δημοτικά τέλη. </w:t>
      </w:r>
    </w:p>
    <w:p w14:paraId="4348E604" w14:textId="77777777" w:rsidR="000F31B3" w:rsidRDefault="009714DC">
      <w:pPr>
        <w:spacing w:after="0" w:line="600" w:lineRule="auto"/>
        <w:ind w:firstLine="720"/>
        <w:jc w:val="both"/>
        <w:rPr>
          <w:rFonts w:eastAsia="Times New Roman"/>
          <w:szCs w:val="24"/>
        </w:rPr>
      </w:pPr>
      <w:r>
        <w:rPr>
          <w:rFonts w:eastAsia="Times New Roman"/>
          <w:szCs w:val="24"/>
        </w:rPr>
        <w:lastRenderedPageBreak/>
        <w:t>Γι’ αυτή την παράλογη τροπολογία, που την έφερε με τον τρόπο που την έφερε, που την άλλαξε τουλάχιστον σ’ ένα επίπεδο υποφερτό, εμείς θα θέλαμε απλά και τη διατύπωση «με απόφαση του δημοτικού συμβουλίου», έτσι ώστε να την αποδεχθούμε.</w:t>
      </w:r>
      <w:r>
        <w:rPr>
          <w:rFonts w:eastAsia="Times New Roman"/>
          <w:szCs w:val="24"/>
        </w:rPr>
        <w:t xml:space="preserve"> </w:t>
      </w:r>
    </w:p>
    <w:p w14:paraId="4348E605" w14:textId="77777777" w:rsidR="000F31B3" w:rsidRDefault="009714DC">
      <w:pPr>
        <w:spacing w:after="0" w:line="600" w:lineRule="auto"/>
        <w:ind w:firstLine="720"/>
        <w:jc w:val="both"/>
        <w:rPr>
          <w:rFonts w:eastAsia="Times New Roman"/>
          <w:szCs w:val="24"/>
        </w:rPr>
      </w:pPr>
      <w:r>
        <w:rPr>
          <w:rFonts w:eastAsia="Times New Roman"/>
          <w:szCs w:val="24"/>
        </w:rPr>
        <w:t>Αντί, λοιπόν, να έχει τουλάχιστον τη διατύπωση «με απόφαση του δημοτικού συμβουλίου», δεν την έχει καθόλου. Έρχεται ο κ. Βερναρδάκης αυτοδικαίως και παρατείνει χιλιάδες συμβασιούχους και να δούμε ποιος θα τους πληρώσει, αλλά ο κ. Βερναρδάκης θέλει σήμερα</w:t>
      </w:r>
      <w:r>
        <w:rPr>
          <w:rFonts w:eastAsia="Times New Roman"/>
          <w:szCs w:val="24"/>
        </w:rPr>
        <w:t>, χωρίς τίμημα, να είναι ο καλός.</w:t>
      </w:r>
    </w:p>
    <w:p w14:paraId="4348E606"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Η συνέχεια θα υπάρχει στους δημάρχους. Υπάρχουν δήμαρχοι που δεν μπορούν να </w:t>
      </w:r>
      <w:proofErr w:type="spellStart"/>
      <w:r>
        <w:rPr>
          <w:rFonts w:eastAsia="Times New Roman" w:cs="Times New Roman"/>
          <w:szCs w:val="24"/>
        </w:rPr>
        <w:t>αντεπεξέλθουν</w:t>
      </w:r>
      <w:proofErr w:type="spellEnd"/>
      <w:r>
        <w:rPr>
          <w:rFonts w:eastAsia="Times New Roman" w:cs="Times New Roman"/>
          <w:szCs w:val="24"/>
        </w:rPr>
        <w:t xml:space="preserve"> σε αυτή την υποχρέωση. </w:t>
      </w:r>
    </w:p>
    <w:p w14:paraId="4348E607"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4348E608"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Γεωργαντά. </w:t>
      </w:r>
    </w:p>
    <w:p w14:paraId="4348E609"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Τον λόγο έ</w:t>
      </w:r>
      <w:r>
        <w:rPr>
          <w:rFonts w:eastAsia="Times New Roman" w:cs="Times New Roman"/>
          <w:szCs w:val="24"/>
        </w:rPr>
        <w:t xml:space="preserve">χει ο Κοινοβουλευτικός Εκπρόσωπος της Δημοκρατικής Συμπαράταξης ΠΑΣΟΚ-ΔΗΜΑΡ κ. Θεοχαρόπουλος. </w:t>
      </w:r>
    </w:p>
    <w:p w14:paraId="4348E60A"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ΑΘΑΝΑΣΙΟΣ ΘΕΟΧΑΡΟΠΟΥΛΟΣ: </w:t>
      </w:r>
      <w:r>
        <w:rPr>
          <w:rFonts w:eastAsia="Times New Roman" w:cs="Times New Roman"/>
          <w:szCs w:val="24"/>
        </w:rPr>
        <w:t>Κύριοι Υπουργοί, κυρίες και κύριοι Βουλευτές, σήμερα συζητούμε επί των άρθρων και των τροπολογιών σε ένα νομοσχέδιο, το οποίο -θα το τον</w:t>
      </w:r>
      <w:r>
        <w:rPr>
          <w:rFonts w:eastAsia="Times New Roman" w:cs="Times New Roman"/>
          <w:szCs w:val="24"/>
        </w:rPr>
        <w:t>ίζουμε, για να το θυμίζουμε- σημαδεύτηκε την Παρασκευή το βράδυ από μια κατάθεση τροπολογίας, η οποία στη συνέχεια αποσύρθηκε, για το Εθνικό Συμβούλιο Ραδιοτηλεόρασης. Έχουμε μπροστά μας τη διαδικασία και του Συμβουλίου της Επικρατείας αλλά και των διαδικα</w:t>
      </w:r>
      <w:r>
        <w:rPr>
          <w:rFonts w:eastAsia="Times New Roman" w:cs="Times New Roman"/>
          <w:szCs w:val="24"/>
        </w:rPr>
        <w:t>σιών και της προσπάθειας για να συγκροτηθεί Εθνικό Συμβούλιο Ραδιοτηλεόρασης.</w:t>
      </w:r>
    </w:p>
    <w:p w14:paraId="4348E60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Θέλω να πω το εξής. Η διαδικασία αυτή μέσα από τους εκβιασμούς και τους αιφνιδιασμούς της Κυβέρνησης, όπως η συγκεκριμένη τροπολογία που κατατέθηκε, που παραμένει στο τραπέζι, όπ</w:t>
      </w:r>
      <w:r>
        <w:rPr>
          <w:rFonts w:eastAsia="Times New Roman" w:cs="Times New Roman"/>
          <w:szCs w:val="24"/>
        </w:rPr>
        <w:t>ως αναφέρουν πολλά στελέχη της κυβερνητικής πλειοψηφίας, είναι μια στάση η οποία δεν μπορεί να είναι συναινετική. Είναι το ακριβώς αντίθετο. Δεν μπορεί να γίνει ούτε με αιφνιδιασμούς ούτε με εκβιασμούς μια διαδικασία η οποία θέλει τα 4/5 στη Διάσκεψη των Π</w:t>
      </w:r>
      <w:r>
        <w:rPr>
          <w:rFonts w:eastAsia="Times New Roman" w:cs="Times New Roman"/>
          <w:szCs w:val="24"/>
        </w:rPr>
        <w:t xml:space="preserve">ροέδρων. </w:t>
      </w:r>
    </w:p>
    <w:p w14:paraId="4348E60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Από την άλλη, η Νέα Δημοκρατία ακολουθεί μια στείρα άρνηση στο συγκεκριμένο θέμα. Τι λέει; «Δεν συναινώ με κανέναν τρόπο στη  συγκρότηση του Εθνικού Συμβουλίου Ραδιοτηλεόρασης, εάν δεν ακυρωθεί ο νόμος.». </w:t>
      </w:r>
    </w:p>
    <w:p w14:paraId="4348E60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Εμείς λέμε ότι πρέπει να συγκροτηθεί Εθν</w:t>
      </w:r>
      <w:r>
        <w:rPr>
          <w:rFonts w:eastAsia="Times New Roman" w:cs="Times New Roman"/>
          <w:szCs w:val="24"/>
        </w:rPr>
        <w:t>ικό Συμβούλιο Ραδιοτηλεόρασης, όμως πρώτα να υπάρξει η απόφαση του Συμβουλίου της Επικρατείας. Να υπάρξει συνεννόηση των πολιτικών δυνάμεων και εδώ, κυρίως του ΣΥΡΙΖΑ και της Νέας Δημοκρατίας, όπως απαιτείται με τα 4/5 στη Διάσκεψη των Προέδρων. Γιατί αλλι</w:t>
      </w:r>
      <w:r>
        <w:rPr>
          <w:rFonts w:eastAsia="Times New Roman" w:cs="Times New Roman"/>
          <w:szCs w:val="24"/>
        </w:rPr>
        <w:t>ώς, το να πάμε σε μια προσχηματική διαδικασία, η οποία θα οδηγήσει εκ των πραγμάτων –από τη στιγμή που ΣΥΡΙΖΑ και Νέα Δημοκρατία διαφωνούν και μάλιστα με μια τέτοια αντιπαράθεση- στη μη λύση και στη μη συγκρότηση του Εθνικού Συμβουλίου Ραδιοτηλεόρασης, δεν</w:t>
      </w:r>
      <w:r>
        <w:rPr>
          <w:rFonts w:eastAsia="Times New Roman" w:cs="Times New Roman"/>
          <w:szCs w:val="24"/>
        </w:rPr>
        <w:t xml:space="preserve"> ωφελεί κανέναν. </w:t>
      </w:r>
    </w:p>
    <w:p w14:paraId="4348E60E"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Άρα να αφήσουν ο μεν ΣΥΡΙΖΑ τους αιφνιδιασμούς και τους εκβιασμούς, η δε Νέα Δημοκρατία αυτή τη στείρα άρνηση στη διαδικασία της συζήτησης, για να μπορέσει να προχωρήσει και να συγκροτηθεί Εθνικό Συμβούλιο Ραδιοτηλεόρασης. </w:t>
      </w:r>
    </w:p>
    <w:p w14:paraId="4348E60F"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Έρχομαι στην ο</w:t>
      </w:r>
      <w:r>
        <w:rPr>
          <w:rFonts w:eastAsia="Times New Roman" w:cs="Times New Roman"/>
          <w:szCs w:val="24"/>
        </w:rPr>
        <w:t>υσία του θέματος, γιατί άκουσα και κάποια επιχειρήματα, όπως το ότι δεν υπήρχε τάξη στο άναρχο τηλεοπτικό πεδίο και έπρεπε να μπει. Αυτό, όμως, δεν είναι τάξη. Δεν είναι τάξη να μπαίνει μοναδικό κριτήριο το χρήμα. Δεν είναι τάξη να μπαίνει αυτή τη στιγμή μ</w:t>
      </w:r>
      <w:r>
        <w:rPr>
          <w:rFonts w:eastAsia="Times New Roman" w:cs="Times New Roman"/>
          <w:szCs w:val="24"/>
        </w:rPr>
        <w:t xml:space="preserve">ια διαδικασία η οποία δεν έχει άλλα κριτήρια. Και βεβαίως όσον αφορά επιχειρήματα που άκουσα σήμερα από την Κοινοβουλευτική Ομάδα του ΣΥΡΙΖΑ, όπως, για παράδειγμα, για το «μαύρο» της ΕΡΤ σε σχέση με το «μαύρο» αυτή τη στιγμή στα ιδιωτικά κανάλια, θα έλεγα </w:t>
      </w:r>
      <w:r>
        <w:rPr>
          <w:rFonts w:eastAsia="Times New Roman" w:cs="Times New Roman"/>
          <w:szCs w:val="24"/>
        </w:rPr>
        <w:t>ότι, εάν εφαρμοζόταν και εάν εφαρμοστεί η απόφαση για τις πέντε μέρες θα έχουμε σε πέντε μέρες «μαύρο» σε ιδιωτικά κανάλια, μεταξύ των οποίων είναι και βιώσιμες επιχειρήσεις που έχουν και τους υπαλλήλους και δουλεύουν. Εκατοντάδες εργαζόμενοι θα βρεθούν στ</w:t>
      </w:r>
      <w:r>
        <w:rPr>
          <w:rFonts w:eastAsia="Times New Roman" w:cs="Times New Roman"/>
          <w:szCs w:val="24"/>
        </w:rPr>
        <w:t xml:space="preserve">ην ανεργία. </w:t>
      </w:r>
    </w:p>
    <w:p w14:paraId="4348E610"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Δεν είναι δυνατόν να ακούμε επιχειρήματα που να συγκρίνουν αυτό το «μαύρο» με το «μαύρο» στην ΕΡΤ, για το οποίο έχουμε πει ξεκάθαρα ότι πρόκειται για μια στάση η οποία δεν βοήθησε σε εκείνο το χρονικό σημείο. Δεν ήρθε ο ΣΥΡΙΖΑ, εάν δεν κάνω λά</w:t>
      </w:r>
      <w:r>
        <w:rPr>
          <w:rFonts w:eastAsia="Times New Roman" w:cs="Times New Roman"/>
          <w:szCs w:val="24"/>
        </w:rPr>
        <w:t xml:space="preserve">θος, όπως λένε τουλάχιστον οι Υπουργοί και οι </w:t>
      </w:r>
      <w:r>
        <w:rPr>
          <w:rFonts w:eastAsia="Times New Roman" w:cs="Times New Roman"/>
          <w:szCs w:val="24"/>
        </w:rPr>
        <w:lastRenderedPageBreak/>
        <w:t xml:space="preserve">Βουλευτές, για να φέρνει επιχειρήματα, όπως «στη Νέα Δημοκρατία κάνατε και το </w:t>
      </w:r>
      <w:r w:rsidRPr="000A31AB">
        <w:rPr>
          <w:rFonts w:eastAsia="Times New Roman" w:cs="Times New Roman"/>
          <w:szCs w:val="24"/>
        </w:rPr>
        <w:t>“</w:t>
      </w:r>
      <w:r>
        <w:rPr>
          <w:rFonts w:eastAsia="Times New Roman" w:cs="Times New Roman"/>
          <w:szCs w:val="24"/>
        </w:rPr>
        <w:t>μαύρο</w:t>
      </w:r>
      <w:r w:rsidRPr="000A31AB">
        <w:rPr>
          <w:rFonts w:eastAsia="Times New Roman" w:cs="Times New Roman"/>
          <w:szCs w:val="24"/>
        </w:rPr>
        <w:t>”</w:t>
      </w:r>
      <w:r>
        <w:rPr>
          <w:rFonts w:eastAsia="Times New Roman" w:cs="Times New Roman"/>
          <w:szCs w:val="24"/>
        </w:rPr>
        <w:t xml:space="preserve"> στην ΕΡΤ», ούτε βεβαίως «θυμηθείτε τι λέγατε για τους εργαζομένους του 2013, γιατί μιλάτε μόνο για τους εργαζόμενους του τώρ</w:t>
      </w:r>
      <w:r>
        <w:rPr>
          <w:rFonts w:eastAsia="Times New Roman" w:cs="Times New Roman"/>
          <w:szCs w:val="24"/>
        </w:rPr>
        <w:t xml:space="preserve">α». </w:t>
      </w:r>
    </w:p>
    <w:p w14:paraId="4348E611"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Αυτό το οποίο πρέπει να πούμε όλοι είναι ότι οι εργαζόμενοι είτε του δημοσίου είτε του ιδιωτικού τομέα δεν έχουν διαφορετικό χρώμα -και βεβαίως να συμφωνήσουμε σε αυτό, ότι δεν έχουν διαφορετικό χρώμα- και ότι το «μαύρο» είναι το ίδιο, είτε πέφτει στη</w:t>
      </w:r>
      <w:r>
        <w:rPr>
          <w:rFonts w:eastAsia="Times New Roman" w:cs="Times New Roman"/>
          <w:szCs w:val="24"/>
        </w:rPr>
        <w:t xml:space="preserve">ν ΕΡΤ είτε πέφτει στα ιδιωτικά κανάλια. </w:t>
      </w:r>
    </w:p>
    <w:p w14:paraId="4348E612"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Για αυτόν τον λόγο</w:t>
      </w:r>
      <w:r w:rsidRPr="000A31AB">
        <w:rPr>
          <w:rFonts w:eastAsia="Times New Roman" w:cs="Times New Roman"/>
          <w:szCs w:val="24"/>
        </w:rPr>
        <w:t>,</w:t>
      </w:r>
      <w:r>
        <w:rPr>
          <w:rFonts w:eastAsia="Times New Roman" w:cs="Times New Roman"/>
          <w:szCs w:val="24"/>
        </w:rPr>
        <w:t xml:space="preserve"> λοιπόν</w:t>
      </w:r>
      <w:r w:rsidRPr="000A31AB">
        <w:rPr>
          <w:rFonts w:eastAsia="Times New Roman" w:cs="Times New Roman"/>
          <w:szCs w:val="24"/>
        </w:rPr>
        <w:t>,</w:t>
      </w:r>
      <w:r>
        <w:rPr>
          <w:rFonts w:eastAsia="Times New Roman" w:cs="Times New Roman"/>
          <w:szCs w:val="24"/>
        </w:rPr>
        <w:t xml:space="preserve"> χρειάζεται να ασκηθεί μια πολιτική και στο θέμα των τηλεοπτικών μέσων και επιτέλους να αλλάξει αυτή η λογική της Κυβέρνησης, η οποία είναι –θα μου επιτρέψετε να το πω- ρεβανσιστική. Διότι</w:t>
      </w:r>
      <w:r>
        <w:rPr>
          <w:rFonts w:eastAsia="Times New Roman" w:cs="Times New Roman"/>
          <w:szCs w:val="24"/>
        </w:rPr>
        <w:t>, η λογική «κλείνω στα καμαράκια και είμαι ευτυχής γιατί κλείνω στα καμαράκια τους επιχειρηματίες» -μιλάω για τη δήλωση του κυρίου Πρωθυπουργού- είναι μια λαθεμένη λογική. Αυτό το οποίο θέλουμε είναι ένα κράτος δικαίου παντού και αυτή την πρακτική πρέπει ν</w:t>
      </w:r>
      <w:r>
        <w:rPr>
          <w:rFonts w:eastAsia="Times New Roman" w:cs="Times New Roman"/>
          <w:szCs w:val="24"/>
        </w:rPr>
        <w:t>α ακολουθήσουμε</w:t>
      </w:r>
      <w:r w:rsidRPr="000A31AB">
        <w:rPr>
          <w:rFonts w:eastAsia="Times New Roman" w:cs="Times New Roman"/>
          <w:szCs w:val="24"/>
        </w:rPr>
        <w:t>,</w:t>
      </w:r>
      <w:r>
        <w:rPr>
          <w:rFonts w:eastAsia="Times New Roman" w:cs="Times New Roman"/>
          <w:szCs w:val="24"/>
        </w:rPr>
        <w:t xml:space="preserve"> για να μπει πράγματι τάξη σε ένα άναρχο τηλεοπτικό πεδίο, κάτι το οποίο απαιτείται. </w:t>
      </w:r>
    </w:p>
    <w:p w14:paraId="4348E613"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μέσα σ’ αυτό το περιβάλλον της έντασης σε όλα τα επίπεδα -δεν είναι η ώρα σήμερα και το συγκεκριμένο νομοσχέδιο, είναι το γεω</w:t>
      </w:r>
      <w:r>
        <w:rPr>
          <w:rFonts w:eastAsia="Times New Roman" w:cs="Times New Roman"/>
          <w:szCs w:val="24"/>
        </w:rPr>
        <w:t xml:space="preserve">πολιτικό πεδίο, οι προκλητικές δηλώσεις του κ. </w:t>
      </w:r>
      <w:proofErr w:type="spellStart"/>
      <w:r>
        <w:rPr>
          <w:rFonts w:eastAsia="Times New Roman" w:cs="Times New Roman"/>
          <w:szCs w:val="24"/>
        </w:rPr>
        <w:t>Ερντογάν</w:t>
      </w:r>
      <w:proofErr w:type="spellEnd"/>
      <w:r>
        <w:rPr>
          <w:rFonts w:eastAsia="Times New Roman" w:cs="Times New Roman"/>
          <w:szCs w:val="24"/>
        </w:rPr>
        <w:t xml:space="preserve"> και πολλά άλλα θέματα- συζητούμε ένα νομοσχέδιο το οποίο όμως αφορά το θέμα της παιδείας και της έρευνας. </w:t>
      </w:r>
    </w:p>
    <w:p w14:paraId="4348E614"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Υποστηρίζω ότι</w:t>
      </w:r>
      <w:r w:rsidRPr="000A31AB">
        <w:rPr>
          <w:rFonts w:eastAsia="Times New Roman" w:cs="Times New Roman"/>
          <w:szCs w:val="24"/>
        </w:rPr>
        <w:t>,</w:t>
      </w:r>
      <w:r>
        <w:rPr>
          <w:rFonts w:eastAsia="Times New Roman" w:cs="Times New Roman"/>
          <w:szCs w:val="24"/>
        </w:rPr>
        <w:t xml:space="preserve"> αν δεν αποφασίσουμε να έχουμε μια εθνική στρατηγική σ’ αυτό το θέμα, δεν θα μ</w:t>
      </w:r>
      <w:r>
        <w:rPr>
          <w:rFonts w:eastAsia="Times New Roman" w:cs="Times New Roman"/>
          <w:szCs w:val="24"/>
        </w:rPr>
        <w:t>πορέσει να βγει η χώρα από την κρίση, αν δεν ξεκινήσουμε</w:t>
      </w:r>
      <w:r w:rsidRPr="000A31AB">
        <w:rPr>
          <w:rFonts w:eastAsia="Times New Roman" w:cs="Times New Roman"/>
          <w:szCs w:val="24"/>
        </w:rPr>
        <w:t>,</w:t>
      </w:r>
      <w:r>
        <w:rPr>
          <w:rFonts w:eastAsia="Times New Roman" w:cs="Times New Roman"/>
          <w:szCs w:val="24"/>
        </w:rPr>
        <w:t xml:space="preserve"> δηλαδή</w:t>
      </w:r>
      <w:r w:rsidRPr="000A31AB">
        <w:rPr>
          <w:rFonts w:eastAsia="Times New Roman" w:cs="Times New Roman"/>
          <w:szCs w:val="24"/>
        </w:rPr>
        <w:t>,</w:t>
      </w:r>
      <w:r>
        <w:rPr>
          <w:rFonts w:eastAsia="Times New Roman" w:cs="Times New Roman"/>
          <w:szCs w:val="24"/>
        </w:rPr>
        <w:t xml:space="preserve"> τουλάχιστον από την παιδεία. Έχει τον φιλόδοξο στόχο να σταματήσει τη «φυγή μυαλών» και να δώσει κίνητρα παραμονής στους νέους επιστήμονες ερευνητές. </w:t>
      </w:r>
    </w:p>
    <w:p w14:paraId="4348E615"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Εμείς γι’ αυτό το ψηφίσαμε χθες</w:t>
      </w:r>
      <w:r w:rsidRPr="00F81B6B">
        <w:rPr>
          <w:rFonts w:eastAsia="Times New Roman" w:cs="Times New Roman"/>
          <w:szCs w:val="24"/>
        </w:rPr>
        <w:t xml:space="preserve"> </w:t>
      </w:r>
      <w:r>
        <w:rPr>
          <w:rFonts w:eastAsia="Times New Roman" w:cs="Times New Roman"/>
          <w:szCs w:val="24"/>
        </w:rPr>
        <w:t xml:space="preserve">επί της αρχής. Αυτή τη στάση κρατάμε στο σημερινό νομοσχέδιο. Βέβαια, επί των άρθρων τοποθετούμαστε εκεί που έχουμε συγκεκριμένες διαφωνίες. </w:t>
      </w:r>
    </w:p>
    <w:p w14:paraId="4348E616"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Ποιος θα μπορούσε εξάλλου να διαφωνήσει στον στόχο να σταματήσει η «φυγή μυαλών», να ενισχυθεί η έρευνα; Το ερώτημ</w:t>
      </w:r>
      <w:r>
        <w:rPr>
          <w:rFonts w:eastAsia="Times New Roman" w:cs="Times New Roman"/>
          <w:szCs w:val="24"/>
        </w:rPr>
        <w:t xml:space="preserve">α είναι όμως σε τι βαθμό το νομοσχέδιο αυτό μπορεί να το καταφέρει. </w:t>
      </w:r>
    </w:p>
    <w:p w14:paraId="4348E617"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Πρόκειται για ένα νομοσχέδιο το οποίο σε αρκετά του άρθρα -και τα ανέλυσε και ο εισηγητής της Δημοκρατικής Συμπαράταξης κ. Κωνσταντόπουλος- χαρακτηρίζεται από γραφειοκρατία, από κρατικό παρεμβατισμό ορισμένες στιγμές, από ασάφειες και επικαλύψεις. Αναφέρετ</w:t>
      </w:r>
      <w:r>
        <w:rPr>
          <w:rFonts w:eastAsia="Times New Roman" w:cs="Times New Roman"/>
          <w:szCs w:val="24"/>
        </w:rPr>
        <w:t xml:space="preserve">αι στην ίδρυση ενός ακόμα φορέα με αμφισβητούμενη χρηματοδότηση για μετά την τριετία, ένα ίδρυμα, για το οποίο έχουμε λόγους να ανησυχούμε ότι μετά απ’ αυτή την τριετία ενδέχεται να παραμείνει ανενεργό. </w:t>
      </w:r>
    </w:p>
    <w:p w14:paraId="4348E618"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Η κυριότερη και βαθύτερη ανησυχία μας όμως είναι ότι</w:t>
      </w:r>
      <w:r>
        <w:rPr>
          <w:rFonts w:eastAsia="Times New Roman" w:cs="Times New Roman"/>
          <w:szCs w:val="24"/>
        </w:rPr>
        <w:t xml:space="preserve">, παρά την ύπαρξη σχετικών φορέων και την επικείμενη δημιουργία ενός ακόμα φορέα, συνεχίζει να απουσιάζει μια ολοκληρωμένη εθνική στρατηγική έρευνας, η οποία θα οδηγούσε μαζί με μια στρατηγική ανάπτυξης και στη διασύνδεση με την παραγωγή. Η διασύνδεση της </w:t>
      </w:r>
      <w:r>
        <w:rPr>
          <w:rFonts w:eastAsia="Times New Roman" w:cs="Times New Roman"/>
          <w:szCs w:val="24"/>
        </w:rPr>
        <w:t xml:space="preserve">έρευνας με την παραγωγή είναι το κρίσιμο ζήτημα και σήμερα, το ζητούμενο που δεν επιτυγχάνεται βέβαια ούτε μ’ αυτό το νομοσχέδιο. </w:t>
      </w:r>
    </w:p>
    <w:p w14:paraId="4348E619"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Έχει καταλήξει η Κυβέρνηση σε ποιους τομείς θα δώσουμε έμφαση; Το ότι βλέπουμε, κύριε Υπουργέ, στο άρθρο 8 την πρόχειρη αναφο</w:t>
      </w:r>
      <w:r>
        <w:rPr>
          <w:rFonts w:eastAsia="Times New Roman" w:cs="Times New Roman"/>
          <w:szCs w:val="24"/>
        </w:rPr>
        <w:t xml:space="preserve">ρά σε κάποιους τομείς επιβεβαιώνει την αίσθηση ότι η επιλογή γίνεται </w:t>
      </w:r>
      <w:r>
        <w:rPr>
          <w:rFonts w:eastAsia="Times New Roman" w:cs="Times New Roman"/>
          <w:szCs w:val="24"/>
        </w:rPr>
        <w:lastRenderedPageBreak/>
        <w:t xml:space="preserve">πρόχειρα. Το αν οι ερευνητές μας θα παραμείνουν στη χώρα δεν εξασφαλίζεται μόνο από μια υποτροφία ή ένα ερευνητικό πρόγραμμα αλλά μετά, τι γίνεται μετά. </w:t>
      </w:r>
    </w:p>
    <w:p w14:paraId="4348E61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Οι νέοι ερευνητές μας επιλέγουν σ</w:t>
      </w:r>
      <w:r>
        <w:rPr>
          <w:rFonts w:eastAsia="Times New Roman" w:cs="Times New Roman"/>
          <w:szCs w:val="24"/>
        </w:rPr>
        <w:t>το εξωτερικό να κάνουν ουσιαστικά έρευνα την οποία δεν βρίσκουν εδώ. Αυτό το κάνουν σε χώρες που προσφέρουν όλα τα μέσα, τόσο σε ανθρώπινο δυναμικό όσο και σε τεχνικό εξοπλισμό, σε χώρες όπου υπάρχει η κουλτούρα της έρευνας. Καλύπτει η χώρα μας αυτές τις π</w:t>
      </w:r>
      <w:r>
        <w:rPr>
          <w:rFonts w:eastAsia="Times New Roman" w:cs="Times New Roman"/>
          <w:szCs w:val="24"/>
        </w:rPr>
        <w:t xml:space="preserve">ροϋποθέσεις, για να μπορούν να μείνουν εδώ; Δυστυχώς, αυτό δεν το κάνει. </w:t>
      </w:r>
    </w:p>
    <w:p w14:paraId="4348E61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Προωθούνται, λοιπόν, νομοσχέδια για την παιδεία και την έρευνα αποσπασματικά, με επικαλύψεις ή με ασυνέπειες, με αποτέλεσμα πριν προλάβει να ψηφιστεί κάτι, να τροποποιείται. Η πρόχει</w:t>
      </w:r>
      <w:r>
        <w:rPr>
          <w:rFonts w:eastAsia="Times New Roman" w:cs="Times New Roman"/>
          <w:szCs w:val="24"/>
        </w:rPr>
        <w:t xml:space="preserve">ρη και αποσπασματική νομοθέτηση βρίσκει την απόλυτη έκφραση στις τροπολογίες που έχουμε δει. </w:t>
      </w:r>
    </w:p>
    <w:p w14:paraId="4348E61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Δεν θα αναφερθώ στην τροπολογία για τη δικαιοσύνη, για την οποία μιλήσαμε με τον κ. Παρασκευόπουλο πριν από λίγο και τονίσαμε τα θέματα. </w:t>
      </w:r>
    </w:p>
    <w:p w14:paraId="4348E61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Στην τροπολογία για τα θ</w:t>
      </w:r>
      <w:r>
        <w:rPr>
          <w:rFonts w:eastAsia="Times New Roman" w:cs="Times New Roman"/>
          <w:szCs w:val="24"/>
        </w:rPr>
        <w:t>έματα των μετεγγραφών του ΑΕΙ καταργούνται οι διατάξεις από τότε που ίσχυαν. Πότε ίσχυαν; Από τις 6 Σεπτεμβρίου 2016, με νόμο που ψηφίστηκε πριν από δύο μήνες. Τον καταργούμε τώρα ως Βουλή. Σύμφωνα μ’ αυτές παρεχόταν το δικαίωμα στα μέλη ΔΕΠ να ζητήσουν τη</w:t>
      </w:r>
      <w:r>
        <w:rPr>
          <w:rFonts w:eastAsia="Times New Roman" w:cs="Times New Roman"/>
          <w:szCs w:val="24"/>
        </w:rPr>
        <w:t xml:space="preserve">ν ένταξή τους σε προσωποπαγή θέση λέκτορα. Αυτή είναι μια πρόχειρη νομοθέτηση ή δείχνει έλλειψη συνεννόησης και διαφωνία των αρμόδιων Υπουργών. Δεν εξηγείται αλλιώς. </w:t>
      </w:r>
    </w:p>
    <w:p w14:paraId="4348E61E"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Μάλιστα προχωράτε και σε κατ’ εξαίρεση ρυθμίσεις για όλα τα θέματα και προσδίδετε και ανα</w:t>
      </w:r>
      <w:r>
        <w:rPr>
          <w:rFonts w:eastAsia="Times New Roman" w:cs="Times New Roman"/>
          <w:szCs w:val="24"/>
        </w:rPr>
        <w:t xml:space="preserve">δρομική ισχύ σ’ αυτή την τροπολογία. Σε νόμο του 2013, επαναλαμβάνω, αναδρομική ισχύ σε νόμο του 2013. </w:t>
      </w:r>
    </w:p>
    <w:p w14:paraId="4348E61F"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Οι μισές τροπολογίες είναι κατά παρέκκλιση των κείμενων διατάξεων και οι μισές κατ’ εξαίρεση. Έχουμε γίνει η χώρα του «κατ’ εξαίρεση», μάλλον καλύτερα, </w:t>
      </w:r>
      <w:r>
        <w:rPr>
          <w:rFonts w:eastAsia="Times New Roman" w:cs="Times New Roman"/>
          <w:szCs w:val="24"/>
        </w:rPr>
        <w:t>η «κατ’ εξαίρεση» χώρα. Δεν μπορούμε να προχωρήσουμε έτσι.</w:t>
      </w:r>
    </w:p>
    <w:p w14:paraId="4348E620"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θέλω να μπω ξανά στο θέμα με τον κ. </w:t>
      </w:r>
      <w:proofErr w:type="spellStart"/>
      <w:r>
        <w:rPr>
          <w:rFonts w:eastAsia="Times New Roman" w:cs="Times New Roman"/>
          <w:szCs w:val="24"/>
        </w:rPr>
        <w:t>Τσακαλώτο</w:t>
      </w:r>
      <w:proofErr w:type="spellEnd"/>
      <w:r>
        <w:rPr>
          <w:rFonts w:eastAsia="Times New Roman" w:cs="Times New Roman"/>
          <w:szCs w:val="24"/>
        </w:rPr>
        <w:t>, με τον οποίο είχαμε την αντιπαράθεση με βάση τα στοιχεία πριν από λίγο, γιατί ουσιαστικά μας είπε ότι πέτυχε άριστη διαπραγμάτευση και κατάφερε το</w:t>
      </w:r>
      <w:r>
        <w:rPr>
          <w:rFonts w:eastAsia="Times New Roman" w:cs="Times New Roman"/>
          <w:szCs w:val="24"/>
        </w:rPr>
        <w:t xml:space="preserve"> 1% να μείνει στο ελληνικό δημόσιο. Αυτή ήταν η επιχειρηματολογία που έθεσε. Βεβαίως θα χάσουμε και το δικαίωμα του βέτο και θα φέρουμε και στη σημερινή τροπολογία το ότι από εδώ και στο εξής οι τροποποιήσεις σε σχέση με τη σύμβαση δεν θα περνούν από τη Βο</w:t>
      </w:r>
      <w:r>
        <w:rPr>
          <w:rFonts w:eastAsia="Times New Roman" w:cs="Times New Roman"/>
          <w:szCs w:val="24"/>
        </w:rPr>
        <w:t xml:space="preserve">υλή. Αν αυτό λέγεται αποτελεσματική διαπραγμάτευση, να σας πούμε και συγχαρητήρια. </w:t>
      </w:r>
    </w:p>
    <w:p w14:paraId="4348E621"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Η παιδεία, λοιπόν, και η έρευνα απαιτούν εθνική στρατηγική. Το χρωστάμε στη νέα γενιά. Από τη στιγμή που θα συνειδητοποιήσουμε αυτό το κύριο, θα μπορέσουμε πραγματικά να νο</w:t>
      </w:r>
      <w:r>
        <w:rPr>
          <w:rFonts w:eastAsia="Times New Roman" w:cs="Times New Roman"/>
          <w:szCs w:val="24"/>
        </w:rPr>
        <w:t xml:space="preserve">μοθετήσουμε σωστά, σεβόμενοι τις αρχές του κράτους δικαίου και της χρηστής διοίκησης και βέβαια δίνοντας στους νέους αυτό που πραγματικά τους αξίζει, μια παιδεία -και στην πρωτοβάθμια και στη δευτεροβάθμια και στην τριτοβάθμια εκπαίδευση- που θα πληροί τα </w:t>
      </w:r>
      <w:r>
        <w:rPr>
          <w:rFonts w:eastAsia="Times New Roman" w:cs="Times New Roman"/>
          <w:szCs w:val="24"/>
        </w:rPr>
        <w:t xml:space="preserve">βασικά κριτήρια, που θα έχει ως στόχο και να γίνουν καλύτεροι </w:t>
      </w:r>
      <w:r>
        <w:rPr>
          <w:rFonts w:eastAsia="Times New Roman" w:cs="Times New Roman"/>
          <w:szCs w:val="24"/>
        </w:rPr>
        <w:lastRenderedPageBreak/>
        <w:t xml:space="preserve">άνθρωποι και να μπορούν να βρουν δουλειές, έτσι ώστε να ενσωματωθούν στην αγορά εργασίας, γιατί αυτή τη στιγμή και τα δύο, με την παιδεία που έχουμε, δεν μπορούμε να τα καταφέρουμε. </w:t>
      </w:r>
    </w:p>
    <w:p w14:paraId="4348E622"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Έχουμε μια </w:t>
      </w:r>
      <w:r>
        <w:rPr>
          <w:rFonts w:eastAsia="Times New Roman" w:cs="Times New Roman"/>
          <w:szCs w:val="24"/>
        </w:rPr>
        <w:t>παιδεία που δεν συνδέεται με την αγορά καθόλου, μία παιδεία η οποία δεν δίνει αυτό το οποίο θα έπρεπε. Έχουμε το υλικό, έχουμε τους ανθρώπους, έχουμε και τους καθηγητές αλλά και τους αξιόλογους επιστήμονες, για παράδειγμα, που μπορούν να δώσουν αυτή την πρ</w:t>
      </w:r>
      <w:r>
        <w:rPr>
          <w:rFonts w:eastAsia="Times New Roman" w:cs="Times New Roman"/>
          <w:szCs w:val="24"/>
        </w:rPr>
        <w:t>οστιθέμενη αξία στη χώρα. Επιτέλους, να τους δώσουμε την ευκαιρία!</w:t>
      </w:r>
    </w:p>
    <w:p w14:paraId="4348E623"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4348E624"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4348E625"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 </w:t>
      </w:r>
      <w:proofErr w:type="spellStart"/>
      <w:r>
        <w:rPr>
          <w:rFonts w:eastAsia="Times New Roman" w:cs="Times New Roman"/>
          <w:szCs w:val="24"/>
        </w:rPr>
        <w:t>Κούζηλος</w:t>
      </w:r>
      <w:proofErr w:type="spellEnd"/>
      <w:r>
        <w:rPr>
          <w:rFonts w:eastAsia="Times New Roman" w:cs="Times New Roman"/>
          <w:szCs w:val="24"/>
        </w:rPr>
        <w:t xml:space="preserve"> από τη Χρυσή Αυγή.</w:t>
      </w:r>
    </w:p>
    <w:p w14:paraId="4348E626"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ΝΙΚΟΛΑΟΣ ΚΟΥΖ</w:t>
      </w:r>
      <w:r>
        <w:rPr>
          <w:rFonts w:eastAsia="Times New Roman" w:cs="Times New Roman"/>
          <w:b/>
          <w:szCs w:val="24"/>
        </w:rPr>
        <w:t>ΗΛΟΣ:</w:t>
      </w:r>
      <w:r>
        <w:rPr>
          <w:rFonts w:eastAsia="Times New Roman" w:cs="Times New Roman"/>
          <w:szCs w:val="24"/>
        </w:rPr>
        <w:t xml:space="preserve"> Ευχαριστώ πολύ, κύριε Πρόεδρε.</w:t>
      </w:r>
    </w:p>
    <w:p w14:paraId="4348E627"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Έρευνα και καινοτομία στην Ελλάδα, υποβαθμισμένη όλα αυτά τα χρόνια. Είχαμε τον νόμο της Νέας Δημοκρατίας. Όπως είχαμε πει τότε, είχε αρκετά θετικά σημεία, αλλά ήταν ένα απλό μπάλωμα. Το ίδιο </w:t>
      </w:r>
      <w:r>
        <w:rPr>
          <w:rFonts w:eastAsia="Times New Roman" w:cs="Times New Roman"/>
          <w:szCs w:val="24"/>
        </w:rPr>
        <w:lastRenderedPageBreak/>
        <w:t>και στον νόμο του ΣΥΡΙΖΑ. Τ</w:t>
      </w:r>
      <w:r>
        <w:rPr>
          <w:rFonts w:eastAsia="Times New Roman" w:cs="Times New Roman"/>
          <w:szCs w:val="24"/>
        </w:rPr>
        <w:t xml:space="preserve">ο βασικό μας ερώτημα τότε ήταν τι θα γίνει με τη χρηματοδότηση. Είχε πει ο κ. </w:t>
      </w:r>
      <w:proofErr w:type="spellStart"/>
      <w:r>
        <w:rPr>
          <w:rFonts w:eastAsia="Times New Roman" w:cs="Times New Roman"/>
          <w:szCs w:val="24"/>
        </w:rPr>
        <w:t>Φωτάκης</w:t>
      </w:r>
      <w:proofErr w:type="spellEnd"/>
      <w:r>
        <w:rPr>
          <w:rFonts w:eastAsia="Times New Roman" w:cs="Times New Roman"/>
          <w:szCs w:val="24"/>
        </w:rPr>
        <w:t xml:space="preserve"> ότι θα έρθει ένα νομοσχέδιο σύντομα, το οποίο θα λύνει θέματα χρηματοδότησης. </w:t>
      </w:r>
    </w:p>
    <w:p w14:paraId="4348E628"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Θα ήθελα να σταθώ στον τίτλο και στο άρθρο 2 του νομοσχεδίου «Ελληνικό Ίδρυμα Έρευνας και Κ</w:t>
      </w:r>
      <w:r>
        <w:rPr>
          <w:rFonts w:eastAsia="Times New Roman" w:cs="Times New Roman"/>
          <w:szCs w:val="24"/>
        </w:rPr>
        <w:t xml:space="preserve">αινοτομίας». Σκοπός του είναι η προαγωγή της έρευνας και της καινοτομίας στο πλαίσιο της εθνικής στρατηγικής. Και εδώ έχουμε το ερώτημα: Ποια εθνική στρατηγική; </w:t>
      </w:r>
    </w:p>
    <w:p w14:paraId="4348E629"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Συνεχίζουμε τώρα στο άρθρο 2: «Το ίδρυμα θα χρηματοδοτεί ερευνητικά προγράμματα και θα χρηματο</w:t>
      </w:r>
      <w:r>
        <w:rPr>
          <w:rFonts w:eastAsia="Times New Roman" w:cs="Times New Roman"/>
          <w:szCs w:val="24"/>
        </w:rPr>
        <w:t xml:space="preserve">δοτεί την αγορά ερευνητικού εξοπλισμού βάσει του στρατηγικού σχεδιασμού.». Ερώτημα, πάλι, εδώ: Εξοπλισμό θεωρούμε δηλαδή να αγοράζει και καινούργια σκάφη το ΕΛΚΕΘΕ; Εξοπλισμός είναι και αυτός, γιατί είναι ένα μέσο για την έρευνα. Στην ουσία, ένα πλοίο για </w:t>
      </w:r>
      <w:r>
        <w:rPr>
          <w:rFonts w:eastAsia="Times New Roman" w:cs="Times New Roman"/>
          <w:szCs w:val="24"/>
        </w:rPr>
        <w:t xml:space="preserve">το ΕΛΚΕΘΕ είναι ένα κινητό εργαστήριο. Θα μπορέσει να χρηματοδοτηθεί; </w:t>
      </w:r>
    </w:p>
    <w:p w14:paraId="4348E62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Μία παρατήρηση: Δεν χρηματοδοτείτε, δανείζετε. Στις 15-7-2016 έχουμε υπογραφή δανειακής σύμβασης. Είναι βασικό αυτό. </w:t>
      </w:r>
    </w:p>
    <w:p w14:paraId="4348E62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Επίσης, να μιλήσουμε λίγο με απλά παραδείγματα. Ένα πανεπιστήμιο πρ</w:t>
      </w:r>
      <w:r>
        <w:rPr>
          <w:rFonts w:eastAsia="Times New Roman" w:cs="Times New Roman"/>
          <w:szCs w:val="24"/>
        </w:rPr>
        <w:t xml:space="preserve">ιν από λίγο καιρό έκανε μία έρευνα για ένα ελληνικό μη επανδρωμένο αεροσκάφος και για </w:t>
      </w:r>
      <w:r>
        <w:rPr>
          <w:rFonts w:eastAsia="Times New Roman" w:cs="Times New Roman"/>
          <w:szCs w:val="24"/>
          <w:lang w:val="en-US"/>
        </w:rPr>
        <w:t>drone</w:t>
      </w:r>
      <w:r>
        <w:rPr>
          <w:rFonts w:eastAsia="Times New Roman" w:cs="Times New Roman"/>
          <w:szCs w:val="24"/>
        </w:rPr>
        <w:t>, το οποίο, εάν δεν διαθέτει ακαδημαϊκή επίδοση, θα μπορέσει να χρηματοδοτηθεί; Από τη στιγμή που κάποια Υπουργεία -π.χ. τα Υπουργεία Άμυνας, Ναυτιλίας, η Γενική Γρα</w:t>
      </w:r>
      <w:r>
        <w:rPr>
          <w:rFonts w:eastAsia="Times New Roman" w:cs="Times New Roman"/>
          <w:szCs w:val="24"/>
        </w:rPr>
        <w:t xml:space="preserve">μματεία Πολιτικής Προστασίας, Δημόσιας Τάξεως- θα έχουν κρίνει ότι είναι ένα χρήσιμο εργαλείο, γιατί αυτή τη συγκεκριμένη δουλειά να μην την πάρει ένα ελληνικό πανεπιστήμιο; </w:t>
      </w:r>
    </w:p>
    <w:p w14:paraId="4348E62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Τότε θα μπορέσει να ενταχθεί και η συγκεκριμένη τάξη, το τμήμα, οι σπουδαστές, πο</w:t>
      </w:r>
      <w:r>
        <w:rPr>
          <w:rFonts w:eastAsia="Times New Roman" w:cs="Times New Roman"/>
          <w:szCs w:val="24"/>
        </w:rPr>
        <w:t>υ δεν θα έχουν ακαδημαϊκή επίδοση; Και πώς θα χαρακτηρίζεται σημαντικό; Θα πρέπει να είναι κάποιο πρόγραμμα ενταγμένο στην εθνική στρατηγική, για να το θεωρήσουμε σημαντικό; Θέτω πάλι το ερώτημα ότι, αν δεν διαθέτει ακαδημαϊκή επίδοση και το θεωρήσουμε σημ</w:t>
      </w:r>
      <w:r>
        <w:rPr>
          <w:rFonts w:eastAsia="Times New Roman" w:cs="Times New Roman"/>
          <w:szCs w:val="24"/>
        </w:rPr>
        <w:t xml:space="preserve">αντικό και εντάσσεται στην εθνική στρατηγική, τι θα γίνεται; Είναι, νομίζω, κάποια πραγματάκια πολύ απλά, για τα οποία μπορεί εσείς να έχετε όλη την καλή διάθεση, αλλά πρακτικά θα δούμε ότι θα υπάρχουν παθογένειες. </w:t>
      </w:r>
    </w:p>
    <w:p w14:paraId="4348E62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Συνεχίζοντας στο συγκεκριμένο νομοσχέδιο</w:t>
      </w:r>
      <w:r>
        <w:rPr>
          <w:rFonts w:eastAsia="Times New Roman" w:cs="Times New Roman"/>
          <w:szCs w:val="24"/>
        </w:rPr>
        <w:t xml:space="preserve">, θέλω να πω ότι στην επιτροπή ακούσαμε ότι αποτελεί μια πραγματική τομή, ώστε να δημιουργηθεί μια πραγματική ουσιαστική εθνική στρατηγική για την έρευνα. Τονίζουμε, λοιπόν, εδώ ξανά: Με ποια εθνική στρατηγική; Με δανεικά; </w:t>
      </w:r>
    </w:p>
    <w:p w14:paraId="4348E62E"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Θα μου πείτε ότι θα έρθει, αυξημ</w:t>
      </w:r>
      <w:r>
        <w:rPr>
          <w:rFonts w:eastAsia="Times New Roman" w:cs="Times New Roman"/>
          <w:szCs w:val="24"/>
        </w:rPr>
        <w:t xml:space="preserve">ένα, μέσω του ΑΕΠ, δύο και τρεις φορές και θα τα πάρουμε τα χρήματα πίσω κάποια στιγμή, αλλά τονίζουμε ότι θα υπάρχει ένα ποσό 240 εκατομμυρίων επιβάρυνση στον αρχικό κρατικό προϋπολογισμό. </w:t>
      </w:r>
    </w:p>
    <w:p w14:paraId="4348E62F" w14:textId="77777777" w:rsidR="000F31B3" w:rsidRDefault="009714DC">
      <w:pPr>
        <w:spacing w:after="0" w:line="600" w:lineRule="auto"/>
        <w:ind w:firstLine="720"/>
        <w:jc w:val="both"/>
        <w:rPr>
          <w:rFonts w:eastAsia="Times New Roman"/>
          <w:szCs w:val="24"/>
        </w:rPr>
      </w:pPr>
      <w:r>
        <w:rPr>
          <w:rFonts w:eastAsia="Times New Roman" w:cs="Times New Roman"/>
          <w:szCs w:val="24"/>
        </w:rPr>
        <w:t>Ακούσαμε, επίσης, ότι είναι ένα αναπτυξιακό μοντέλο με πυλώνα την</w:t>
      </w:r>
      <w:r>
        <w:rPr>
          <w:rFonts w:eastAsia="Times New Roman" w:cs="Times New Roman"/>
          <w:szCs w:val="24"/>
        </w:rPr>
        <w:t xml:space="preserve"> έρευνα και την τεχνολογία. </w:t>
      </w:r>
      <w:r>
        <w:rPr>
          <w:rFonts w:eastAsia="Times New Roman"/>
          <w:szCs w:val="24"/>
        </w:rPr>
        <w:t xml:space="preserve">Θα πούμε πάλι εδώ ότι υπάρχουν πολλές παθογένειες, που θα δούμε στην πορεία, στο συγκεκριμένο νομοσχέδιο. </w:t>
      </w:r>
    </w:p>
    <w:p w14:paraId="4348E630" w14:textId="77777777" w:rsidR="000F31B3" w:rsidRDefault="000F31B3">
      <w:pPr>
        <w:spacing w:after="0" w:line="600" w:lineRule="auto"/>
        <w:ind w:firstLine="720"/>
        <w:jc w:val="both"/>
        <w:rPr>
          <w:rFonts w:eastAsia="Times New Roman" w:cs="Times New Roman"/>
          <w:szCs w:val="24"/>
        </w:rPr>
      </w:pPr>
    </w:p>
    <w:p w14:paraId="4348E631" w14:textId="77777777" w:rsidR="000F31B3" w:rsidRDefault="009714DC">
      <w:pPr>
        <w:spacing w:after="0" w:line="600" w:lineRule="auto"/>
        <w:ind w:firstLine="720"/>
        <w:jc w:val="both"/>
        <w:rPr>
          <w:rFonts w:eastAsia="Times New Roman"/>
          <w:szCs w:val="24"/>
        </w:rPr>
      </w:pPr>
      <w:r>
        <w:rPr>
          <w:rFonts w:eastAsia="Times New Roman"/>
          <w:szCs w:val="24"/>
        </w:rPr>
        <w:t>Θα ήθελα τώρα να περάσω λίγο στις τροπολογίες. Η τροπολογία 701/84 του Υπουργείου Άμυνας είναι άλλη μια τροπολογία για τ</w:t>
      </w:r>
      <w:r>
        <w:rPr>
          <w:rFonts w:eastAsia="Times New Roman"/>
          <w:szCs w:val="24"/>
        </w:rPr>
        <w:t xml:space="preserve">α υποβρύχια. Τα υποβρύχια φτιάχτηκαν με τροπολογίες στην ουσία. Γιατί; </w:t>
      </w:r>
      <w:r>
        <w:rPr>
          <w:rFonts w:eastAsia="Times New Roman"/>
          <w:szCs w:val="24"/>
        </w:rPr>
        <w:lastRenderedPageBreak/>
        <w:t>Γιατί το κράτος ήταν ανίκανο να νομοθετήσει και να φτιάξει τέσσερα υποβρύχια, γιατί όλες οι κυβερνήσεις αυτό που έκαναν ήταν να είναι δέσμιες του κάθε επιχειρηματία που ανέλαβε τα Ναυπη</w:t>
      </w:r>
      <w:r>
        <w:rPr>
          <w:rFonts w:eastAsia="Times New Roman"/>
          <w:szCs w:val="24"/>
        </w:rPr>
        <w:t xml:space="preserve">γεία Ελευσίνας. Για τους εργαζόμενους φυσικά ούτε κουβέντα. Κανείς δεν έχει ασχοληθεί. Θυμάστε παλαιότερα τις ανακοινώσεις στις απεργίες της «Τρίαινας». </w:t>
      </w:r>
    </w:p>
    <w:p w14:paraId="4348E632" w14:textId="77777777" w:rsidR="000F31B3" w:rsidRDefault="009714DC">
      <w:pPr>
        <w:spacing w:after="0" w:line="600" w:lineRule="auto"/>
        <w:ind w:firstLine="720"/>
        <w:jc w:val="both"/>
        <w:rPr>
          <w:rFonts w:eastAsia="Times New Roman"/>
          <w:szCs w:val="24"/>
        </w:rPr>
      </w:pPr>
      <w:r>
        <w:rPr>
          <w:rFonts w:eastAsia="Times New Roman"/>
          <w:szCs w:val="24"/>
        </w:rPr>
        <w:t>Να θέσουμε και ένα άλλο ερώτημα, που το έχουμε πει πολλές φορές: Τελικά ποιος είναι υπεύθυνος για τα υ</w:t>
      </w:r>
      <w:r>
        <w:rPr>
          <w:rFonts w:eastAsia="Times New Roman"/>
          <w:szCs w:val="24"/>
        </w:rPr>
        <w:t>ποβρύχια; Τελικά γιατί δεν ενεργοποιήθηκε ούτε μια ρήτρα για τα υποβρύχια; Τελικά ποιον καλύπτουμε για τα υποβρύχια;</w:t>
      </w:r>
    </w:p>
    <w:p w14:paraId="4348E633" w14:textId="77777777" w:rsidR="000F31B3" w:rsidRDefault="009714DC">
      <w:pPr>
        <w:spacing w:after="0" w:line="600" w:lineRule="auto"/>
        <w:ind w:firstLine="720"/>
        <w:jc w:val="both"/>
        <w:rPr>
          <w:rFonts w:eastAsia="Times New Roman"/>
          <w:szCs w:val="24"/>
        </w:rPr>
      </w:pPr>
      <w:r>
        <w:rPr>
          <w:rFonts w:eastAsia="Times New Roman"/>
          <w:szCs w:val="24"/>
        </w:rPr>
        <w:t xml:space="preserve">Να πάμε σε ένα δεύτερο κομμάτι, που έχει σχέση με το Υπουργείο Άμυνας. Με το </w:t>
      </w:r>
      <w:r>
        <w:rPr>
          <w:rFonts w:eastAsia="Times New Roman"/>
          <w:szCs w:val="24"/>
          <w:lang w:val="en-US"/>
        </w:rPr>
        <w:t>PSI</w:t>
      </w:r>
      <w:r>
        <w:rPr>
          <w:rFonts w:eastAsia="Times New Roman"/>
          <w:szCs w:val="24"/>
        </w:rPr>
        <w:t xml:space="preserve"> τι θα γίνει; Στο Υπουργείο Άμυνας υπάρχει το </w:t>
      </w:r>
      <w:r>
        <w:rPr>
          <w:rFonts w:eastAsia="Times New Roman"/>
          <w:szCs w:val="24"/>
          <w:lang w:val="en-US"/>
        </w:rPr>
        <w:t>PSI</w:t>
      </w:r>
      <w:r>
        <w:rPr>
          <w:rFonts w:eastAsia="Times New Roman"/>
          <w:szCs w:val="24"/>
        </w:rPr>
        <w:t xml:space="preserve">, για να </w:t>
      </w:r>
      <w:r>
        <w:rPr>
          <w:rFonts w:eastAsia="Times New Roman"/>
          <w:szCs w:val="24"/>
        </w:rPr>
        <w:t>δούμε τι έχει γίνει με τα μετοχικά ταμεία.</w:t>
      </w:r>
    </w:p>
    <w:p w14:paraId="4348E634" w14:textId="77777777" w:rsidR="000F31B3" w:rsidRDefault="009714DC">
      <w:pPr>
        <w:spacing w:after="0" w:line="600" w:lineRule="auto"/>
        <w:ind w:firstLine="720"/>
        <w:jc w:val="both"/>
        <w:rPr>
          <w:rFonts w:eastAsia="Times New Roman"/>
          <w:szCs w:val="24"/>
        </w:rPr>
      </w:pPr>
      <w:r>
        <w:rPr>
          <w:rFonts w:eastAsia="Times New Roman"/>
          <w:szCs w:val="24"/>
        </w:rPr>
        <w:t>Κλείνοντας, θέλω να πάω στην τροπολογία 657/89 του Υπουργείου Ναυτιλίας. Και εδώ λέμε: «Επιτέλους ήρθε.». Είναι μια τροπολογία που την περιμέναμε από τον Ιούνιο, Ιούλιο. Διάφοροι άνθρωποι που είχαν ασχοληθεί είχαν</w:t>
      </w:r>
      <w:r>
        <w:rPr>
          <w:rFonts w:eastAsia="Times New Roman"/>
          <w:szCs w:val="24"/>
        </w:rPr>
        <w:t xml:space="preserve"> πει για αυτό το συγκεκριμένο πρόβλημα ότι θα υπάρχει. Το φώναζαν πάρα πολύ </w:t>
      </w:r>
      <w:r>
        <w:rPr>
          <w:rFonts w:eastAsia="Times New Roman"/>
          <w:szCs w:val="24"/>
        </w:rPr>
        <w:lastRenderedPageBreak/>
        <w:t>καιρό. Δυστυχώς το Υπουργείο δεν ήθελε να νομοθετήσει, είχε τα αυτιά του κλειστά, ήθελε να το σκεφτεί καλύτερα, αλλά φτάσαμε σε ένα σημείο που δεν πήγαινε άλλο.</w:t>
      </w:r>
    </w:p>
    <w:p w14:paraId="4348E635" w14:textId="77777777" w:rsidR="000F31B3" w:rsidRDefault="009714DC">
      <w:pPr>
        <w:spacing w:after="0" w:line="600" w:lineRule="auto"/>
        <w:ind w:firstLine="720"/>
        <w:jc w:val="both"/>
        <w:rPr>
          <w:rFonts w:eastAsia="Times New Roman"/>
          <w:szCs w:val="24"/>
        </w:rPr>
      </w:pPr>
      <w:r>
        <w:rPr>
          <w:rFonts w:eastAsia="Times New Roman"/>
          <w:szCs w:val="24"/>
        </w:rPr>
        <w:t>Ευτυχώς ήρθε τελευτ</w:t>
      </w:r>
      <w:r>
        <w:rPr>
          <w:rFonts w:eastAsia="Times New Roman"/>
          <w:szCs w:val="24"/>
        </w:rPr>
        <w:t xml:space="preserve">αία στιγμή αυτή η τροπολογία. Και δεν θα ερχόταν τόσο σύντομα, γιατί όπως είπε και ο κύριος Υπουργός «δεν θέλαμε να την καταθέσουμε σε άσχετο νομοσχέδιο.». Ναι, αλλά είκοσι οκτώ σπουδαστές τελειόφοιτοι που ετοιμάζονταν να πάρουν το πτυχίο τους από την ΑΕΝ </w:t>
      </w:r>
      <w:r>
        <w:rPr>
          <w:rFonts w:eastAsia="Times New Roman"/>
          <w:szCs w:val="24"/>
        </w:rPr>
        <w:t>Ηπείρου δεν μπορούσαν να πάρουν το πτυχίο τους, με όλα αυτά τα προβλήματα που υπήρχαν, με τις νομοθετικές ατέλειες, τις οποίες τις είχαν επισημάνει πάρα πολλοί. Για του λόγου το αληθές</w:t>
      </w:r>
      <w:r>
        <w:rPr>
          <w:rFonts w:eastAsia="Times New Roman"/>
          <w:color w:val="545454"/>
          <w:szCs w:val="24"/>
        </w:rPr>
        <w:t xml:space="preserve"> </w:t>
      </w:r>
      <w:r>
        <w:rPr>
          <w:rFonts w:eastAsia="Times New Roman" w:cs="Times New Roman"/>
          <w:szCs w:val="24"/>
        </w:rPr>
        <w:t>έχω την «ΠΛΟΙΑΡΧΙΚΗ ΗΧΩ»</w:t>
      </w:r>
      <w:r>
        <w:rPr>
          <w:rFonts w:eastAsia="Times New Roman"/>
          <w:color w:val="545454"/>
          <w:szCs w:val="24"/>
        </w:rPr>
        <w:t xml:space="preserve"> </w:t>
      </w:r>
      <w:r>
        <w:rPr>
          <w:rFonts w:eastAsia="Times New Roman"/>
          <w:szCs w:val="24"/>
        </w:rPr>
        <w:t xml:space="preserve">να καταθέσω στα Πρακτικά, Ιούλιος - Αύγουστος </w:t>
      </w:r>
      <w:r>
        <w:rPr>
          <w:rFonts w:eastAsia="Times New Roman"/>
          <w:szCs w:val="24"/>
        </w:rPr>
        <w:t xml:space="preserve">του 2016, που επισημαίνει το πρόβλημα. </w:t>
      </w:r>
    </w:p>
    <w:p w14:paraId="4348E636" w14:textId="77777777" w:rsidR="000F31B3" w:rsidRDefault="009714DC">
      <w:pPr>
        <w:spacing w:after="0" w:line="600" w:lineRule="auto"/>
        <w:ind w:firstLine="720"/>
        <w:jc w:val="both"/>
        <w:rPr>
          <w:rFonts w:eastAsia="Times New Roman"/>
          <w:szCs w:val="24"/>
        </w:rPr>
      </w:pPr>
      <w:r>
        <w:rPr>
          <w:rFonts w:eastAsia="Times New Roman" w:cs="Times New Roman"/>
          <w:szCs w:val="24"/>
        </w:rPr>
        <w:t xml:space="preserve">(Στο σημείο αυτό ο Βουλευτής κ. Νικόλαος </w:t>
      </w:r>
      <w:proofErr w:type="spellStart"/>
      <w:r>
        <w:rPr>
          <w:rFonts w:eastAsia="Times New Roman" w:cs="Times New Roman"/>
          <w:szCs w:val="24"/>
        </w:rPr>
        <w:t>Κούζηλος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348E637" w14:textId="77777777" w:rsidR="000F31B3" w:rsidRDefault="009714DC">
      <w:pPr>
        <w:spacing w:after="0" w:line="600" w:lineRule="auto"/>
        <w:ind w:firstLine="720"/>
        <w:jc w:val="both"/>
        <w:rPr>
          <w:rFonts w:eastAsia="Times New Roman"/>
          <w:szCs w:val="24"/>
        </w:rPr>
      </w:pPr>
      <w:r>
        <w:rPr>
          <w:rFonts w:eastAsia="Times New Roman"/>
          <w:szCs w:val="24"/>
        </w:rPr>
        <w:lastRenderedPageBreak/>
        <w:t>Σε πιο</w:t>
      </w:r>
      <w:r>
        <w:rPr>
          <w:rFonts w:eastAsia="Times New Roman"/>
          <w:szCs w:val="24"/>
        </w:rPr>
        <w:t xml:space="preserve"> γενικό πλαίσιο, κύριε Υπουργέ, έχετε πει πολλές φορές -και σας έχουμε πει και εμείς- ότι υπάρχουν πάρα πολλά προβλήματα και συμφωνούμε ότι ΠΑΣΟΚ-Νέα Δημοκρατία διέλυσαν τη ναυτική εκπαίδευση, αλλά εδώ είμαστε, για να τα διορθώσουμε. Υπάρχει από όλες τις π</w:t>
      </w:r>
      <w:r>
        <w:rPr>
          <w:rFonts w:eastAsia="Times New Roman"/>
          <w:szCs w:val="24"/>
        </w:rPr>
        <w:t>τέρυγες, θέλω να πιστεύω, καλή πρόθεση, για να διορθωθούν όλα τα προβλήματα και όλες οι παθογένειες.</w:t>
      </w:r>
    </w:p>
    <w:p w14:paraId="4348E638" w14:textId="77777777" w:rsidR="000F31B3" w:rsidRDefault="009714DC">
      <w:pPr>
        <w:spacing w:after="0" w:line="600" w:lineRule="auto"/>
        <w:ind w:firstLine="720"/>
        <w:jc w:val="both"/>
        <w:rPr>
          <w:rFonts w:eastAsia="Times New Roman"/>
          <w:szCs w:val="24"/>
        </w:rPr>
      </w:pPr>
      <w:r>
        <w:rPr>
          <w:rFonts w:eastAsia="Times New Roman"/>
          <w:szCs w:val="24"/>
        </w:rPr>
        <w:t xml:space="preserve">Από το καλοκαίρι ξέραμε ότι μόλις θα έρθει Σεπτέμβρης θα τρέχουν όλοι πανικόβλητοι στο Υπουργείο για τη ναυτική εκπαίδευση. Ακόμα, από ό,τι γνωρίζω, είναι </w:t>
      </w:r>
      <w:r>
        <w:rPr>
          <w:rFonts w:eastAsia="Times New Roman"/>
          <w:szCs w:val="24"/>
        </w:rPr>
        <w:t>δεκαεπτά σπουδαστές τελειόφοιτοι που δεν έχουν πάρει υπογραφή για να πάρουν το πτυχίο τους και αν δεν γινόταν αυτό με την ΑΕΝ Ηπείρου, με τη διευθύντρια σπουδών, ακόμα δεν θα είχε λυθεί το πρόβλημα, πιστεύω.</w:t>
      </w:r>
    </w:p>
    <w:p w14:paraId="4348E639" w14:textId="77777777" w:rsidR="000F31B3" w:rsidRDefault="009714DC">
      <w:pPr>
        <w:spacing w:after="0" w:line="600" w:lineRule="auto"/>
        <w:ind w:firstLine="720"/>
        <w:jc w:val="both"/>
        <w:rPr>
          <w:rFonts w:eastAsia="Times New Roman"/>
          <w:szCs w:val="24"/>
        </w:rPr>
      </w:pPr>
      <w:r>
        <w:rPr>
          <w:rFonts w:eastAsia="Times New Roman"/>
          <w:szCs w:val="24"/>
        </w:rPr>
        <w:t>Εδώ είμαστε για να λύσουμε όλα τα προβλήματα και</w:t>
      </w:r>
      <w:r>
        <w:rPr>
          <w:rFonts w:eastAsia="Times New Roman"/>
          <w:szCs w:val="24"/>
        </w:rPr>
        <w:t xml:space="preserve"> όλες τις παθογένειες. Το ΚΕΣΕΝ ακόμα, από ό,τι ξέρουμε, δεν διαθέτει καθηγητές. Έχει και αυτό πάλι πρόβλημα, ακόμα και τώρα. Υπάρχει το πρόβλημα με τους ωρομίσθιους. Μπορεί να γίνει μια πρόβλεψη να υπάρχουν μόνιμοι καθηγητές. Δεν γίνεται ναυτική εκπαίδευσ</w:t>
      </w:r>
      <w:r>
        <w:rPr>
          <w:rFonts w:eastAsia="Times New Roman"/>
          <w:szCs w:val="24"/>
        </w:rPr>
        <w:t>η και να μην υπάρχουν μόνιμοι καθηγητές και να βασιζόμαστε σε ωρομίσθιους.</w:t>
      </w:r>
    </w:p>
    <w:p w14:paraId="4348E63A" w14:textId="77777777" w:rsidR="000F31B3" w:rsidRDefault="009714DC">
      <w:pPr>
        <w:spacing w:after="0" w:line="600" w:lineRule="auto"/>
        <w:ind w:firstLine="720"/>
        <w:jc w:val="both"/>
        <w:rPr>
          <w:rFonts w:eastAsia="Times New Roman"/>
          <w:szCs w:val="24"/>
        </w:rPr>
      </w:pPr>
      <w:r>
        <w:rPr>
          <w:rFonts w:eastAsia="Times New Roman"/>
          <w:szCs w:val="24"/>
        </w:rPr>
        <w:lastRenderedPageBreak/>
        <w:t>Ευχαριστώ πολύ.</w:t>
      </w:r>
    </w:p>
    <w:p w14:paraId="4348E63B" w14:textId="77777777" w:rsidR="000F31B3" w:rsidRDefault="009714DC">
      <w:pPr>
        <w:spacing w:after="0" w:line="600" w:lineRule="auto"/>
        <w:ind w:firstLine="720"/>
        <w:jc w:val="center"/>
        <w:rPr>
          <w:rFonts w:eastAsia="Times New Roman"/>
          <w:szCs w:val="24"/>
        </w:rPr>
      </w:pPr>
      <w:r>
        <w:rPr>
          <w:rFonts w:eastAsia="Times New Roman" w:cs="Times New Roman"/>
          <w:szCs w:val="24"/>
        </w:rPr>
        <w:t>(Χειροκροτήματα από την πτέρυγα της Χρυσής Αυγής)</w:t>
      </w:r>
    </w:p>
    <w:p w14:paraId="4348E63C" w14:textId="77777777" w:rsidR="000F31B3" w:rsidRDefault="009714DC">
      <w:pPr>
        <w:spacing w:after="0" w:line="600" w:lineRule="auto"/>
        <w:ind w:firstLine="720"/>
        <w:jc w:val="both"/>
        <w:rPr>
          <w:rFonts w:eastAsia="Times New Roman"/>
          <w:szCs w:val="24"/>
        </w:rPr>
      </w:pPr>
      <w:r>
        <w:rPr>
          <w:rFonts w:eastAsia="Times New Roman" w:cs="Times New Roman"/>
          <w:b/>
          <w:szCs w:val="24"/>
        </w:rPr>
        <w:t xml:space="preserve">ΘΕΟΔΩΡΟΣ ΔΡΙΤΣΑΣ (Υπουργός Ναυτιλίας και Νησιωτικής Πολιτικής): </w:t>
      </w:r>
      <w:r>
        <w:rPr>
          <w:rFonts w:eastAsia="Times New Roman" w:cs="Times New Roman"/>
          <w:szCs w:val="24"/>
        </w:rPr>
        <w:t>Κύριε Πρόεδρε, θα ήθελα να τον λόγο, για να κάνω μι</w:t>
      </w:r>
      <w:r>
        <w:rPr>
          <w:rFonts w:eastAsia="Times New Roman" w:cs="Times New Roman"/>
          <w:szCs w:val="24"/>
        </w:rPr>
        <w:t>α διευκρίνιση.</w:t>
      </w:r>
    </w:p>
    <w:p w14:paraId="4348E63D"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Ορίστε, κύριε Υπουργέ, έχετε τον λόγο για δύο λεπτά.</w:t>
      </w:r>
    </w:p>
    <w:p w14:paraId="4348E63E"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ΘΕΟΔΩΡΟΣ ΔΡΙΤΣΑΣ (Υπουργός Ναυτιλίας και Νησιωτικής Πολιτικής): </w:t>
      </w:r>
      <w:r>
        <w:rPr>
          <w:rFonts w:eastAsia="Times New Roman" w:cs="Times New Roman"/>
          <w:szCs w:val="24"/>
        </w:rPr>
        <w:t>Φρόντισα, όταν μίλησα παρουσιάζοντας την τροπολογία, να κάνω πολύ σύντομα τέτοιες επισημάν</w:t>
      </w:r>
      <w:r>
        <w:rPr>
          <w:rFonts w:eastAsia="Times New Roman" w:cs="Times New Roman"/>
          <w:szCs w:val="24"/>
        </w:rPr>
        <w:t xml:space="preserve">σεις. Η τροπολογία αυτή ήταν έτοιμη από το καλοκαίρι. Το ξέρουν οι πάντες. Έχει γίνει γνωστό. </w:t>
      </w:r>
    </w:p>
    <w:p w14:paraId="4348E63F" w14:textId="77777777" w:rsidR="000F31B3" w:rsidRDefault="009714DC">
      <w:pPr>
        <w:spacing w:after="0" w:line="600" w:lineRule="auto"/>
        <w:ind w:firstLine="720"/>
        <w:jc w:val="both"/>
        <w:rPr>
          <w:rFonts w:eastAsia="Times New Roman"/>
          <w:szCs w:val="24"/>
        </w:rPr>
      </w:pPr>
      <w:r>
        <w:rPr>
          <w:rFonts w:eastAsia="Times New Roman" w:cs="Times New Roman"/>
          <w:szCs w:val="24"/>
        </w:rPr>
        <w:t>Το Υπουργείο θέλει να νομοθετήσει και μας καθυστέρησε το γεγονός ότι δεν υπήρχε νομοσχέδιο συμβατό με το θέμα και δεν θέλουμε να παραβιάζουμε, όσο μπορούμε, τη σ</w:t>
      </w:r>
      <w:r>
        <w:rPr>
          <w:rFonts w:eastAsia="Times New Roman" w:cs="Times New Roman"/>
          <w:szCs w:val="24"/>
        </w:rPr>
        <w:t xml:space="preserve">υμφωνία της καλής νομοθέτησης. Το φροντίζουμε και εμείς και οι άλλοι Υπουργοί, αλλά η πιεστικότητα είναι πάντα μεγάλη. Ήταν και </w:t>
      </w:r>
      <w:r>
        <w:rPr>
          <w:rFonts w:eastAsia="Times New Roman" w:cs="Times New Roman"/>
          <w:szCs w:val="24"/>
        </w:rPr>
        <w:lastRenderedPageBreak/>
        <w:t>το ζήτημα των ωρομισθίων, που δεν μπόρεσε να λυθεί τελικά με νομοθετικό τρόπο και θα λυθεί εντός των ημερών με άλλον τρόπο και λ</w:t>
      </w:r>
      <w:r>
        <w:rPr>
          <w:rFonts w:eastAsia="Times New Roman" w:cs="Times New Roman"/>
          <w:szCs w:val="24"/>
        </w:rPr>
        <w:t>ύνεται εντός των ημερών.</w:t>
      </w:r>
    </w:p>
    <w:p w14:paraId="4348E640" w14:textId="77777777" w:rsidR="000F31B3" w:rsidRDefault="009714DC">
      <w:pPr>
        <w:spacing w:after="0" w:line="600" w:lineRule="auto"/>
        <w:ind w:firstLine="720"/>
        <w:jc w:val="both"/>
        <w:rPr>
          <w:rFonts w:eastAsia="Times New Roman"/>
          <w:szCs w:val="24"/>
        </w:rPr>
      </w:pPr>
      <w:r>
        <w:rPr>
          <w:rFonts w:eastAsia="Times New Roman"/>
          <w:szCs w:val="24"/>
        </w:rPr>
        <w:t>Από αυτή την άποψη τα άλλα τα είπα στην ομιλία μου, ότι όντως χωρίς οργανικές θέσεις και μόνιμο προσωπικό η ναυτική εκπαίδευση δεν μπορεί να περπατήσει. Έχουμε ήδη δρομολογήσει τις διαδικασίες για δεκατρείς μονίμους καθηγητές και τ</w:t>
      </w:r>
      <w:r>
        <w:rPr>
          <w:rFonts w:eastAsia="Times New Roman"/>
          <w:szCs w:val="24"/>
        </w:rPr>
        <w:t>έσσερις ιδιωτικού δικαίου, πέραν των πέντε που φέρνουμε σήμερα και συνεχίζουμε. Η ομάδα εργασίας για την αναμόρφωση της τεχνικής εκπαίδευσης θα μας δώσει τα πορίσματά της και εκεί θα ανοίξουμε τη συζήτηση για τη συνολική αναβάθμιση της ναυτικής εκπαίδευσης</w:t>
      </w:r>
      <w:r>
        <w:rPr>
          <w:rFonts w:eastAsia="Times New Roman"/>
          <w:szCs w:val="24"/>
        </w:rPr>
        <w:t xml:space="preserve"> στη χώρα μας.</w:t>
      </w:r>
    </w:p>
    <w:p w14:paraId="4348E641" w14:textId="77777777" w:rsidR="000F31B3" w:rsidRDefault="009714DC">
      <w:pPr>
        <w:spacing w:after="0" w:line="600" w:lineRule="auto"/>
        <w:ind w:firstLine="720"/>
        <w:jc w:val="both"/>
        <w:rPr>
          <w:rFonts w:eastAsia="Times New Roman"/>
          <w:szCs w:val="24"/>
        </w:rPr>
      </w:pPr>
      <w:r>
        <w:rPr>
          <w:rFonts w:eastAsia="Times New Roman"/>
          <w:szCs w:val="24"/>
        </w:rPr>
        <w:t>Ευχαριστώ.</w:t>
      </w:r>
    </w:p>
    <w:p w14:paraId="4348E642" w14:textId="77777777" w:rsidR="000F31B3" w:rsidRDefault="009714DC">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Καλώς, κύριε Υπουργέ. Δόθηκαν οι απαραίτητες διευκρινίσεις.</w:t>
      </w:r>
    </w:p>
    <w:p w14:paraId="4348E643" w14:textId="77777777" w:rsidR="000F31B3" w:rsidRDefault="009714DC">
      <w:pPr>
        <w:spacing w:after="0"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Κόνσολας</w:t>
      </w:r>
      <w:proofErr w:type="spellEnd"/>
      <w:r>
        <w:rPr>
          <w:rFonts w:eastAsia="Times New Roman"/>
          <w:szCs w:val="24"/>
        </w:rPr>
        <w:t xml:space="preserve"> από τη Νέα Δημοκρατία.</w:t>
      </w:r>
    </w:p>
    <w:p w14:paraId="4348E644" w14:textId="77777777" w:rsidR="000F31B3" w:rsidRDefault="009714DC">
      <w:pPr>
        <w:spacing w:after="0" w:line="600" w:lineRule="auto"/>
        <w:ind w:firstLine="720"/>
        <w:jc w:val="both"/>
        <w:rPr>
          <w:rFonts w:eastAsia="Times New Roman"/>
          <w:szCs w:val="24"/>
        </w:rPr>
      </w:pPr>
      <w:r>
        <w:rPr>
          <w:rFonts w:eastAsia="Times New Roman"/>
          <w:b/>
          <w:bCs/>
          <w:color w:val="242424"/>
          <w:szCs w:val="24"/>
        </w:rPr>
        <w:lastRenderedPageBreak/>
        <w:t>ΑΘΑΝΑΣΙΑ (ΣΙΑ) ΑΝΑΓΝΩΣΤΟΠΟΥΛΟΥ (Αναπληρώτρια Υπουργός Παιδείας, Έρευνας και Θρησκευμά</w:t>
      </w:r>
      <w:r>
        <w:rPr>
          <w:rFonts w:eastAsia="Times New Roman"/>
          <w:b/>
          <w:bCs/>
          <w:color w:val="242424"/>
          <w:szCs w:val="24"/>
        </w:rPr>
        <w:t>των):</w:t>
      </w:r>
      <w:r>
        <w:rPr>
          <w:rFonts w:eastAsia="Times New Roman"/>
          <w:szCs w:val="24"/>
        </w:rPr>
        <w:t xml:space="preserve"> Κύριε Πρόεδρε, θα ήθελα τον λόγο μετά την ομιλία του κ. </w:t>
      </w:r>
      <w:proofErr w:type="spellStart"/>
      <w:r>
        <w:rPr>
          <w:rFonts w:eastAsia="Times New Roman"/>
          <w:szCs w:val="24"/>
        </w:rPr>
        <w:t>Κόνσολα</w:t>
      </w:r>
      <w:proofErr w:type="spellEnd"/>
      <w:r>
        <w:rPr>
          <w:rFonts w:eastAsia="Times New Roman"/>
          <w:szCs w:val="24"/>
        </w:rPr>
        <w:t xml:space="preserve">. </w:t>
      </w:r>
    </w:p>
    <w:p w14:paraId="4348E645" w14:textId="77777777" w:rsidR="000F31B3" w:rsidRDefault="009714DC">
      <w:pPr>
        <w:spacing w:after="0" w:line="600" w:lineRule="auto"/>
        <w:ind w:firstLine="720"/>
        <w:jc w:val="both"/>
        <w:rPr>
          <w:rFonts w:eastAsia="Times New Roman"/>
          <w:szCs w:val="24"/>
        </w:rPr>
      </w:pPr>
      <w:r>
        <w:rPr>
          <w:rFonts w:eastAsia="Times New Roman"/>
          <w:b/>
          <w:szCs w:val="24"/>
        </w:rPr>
        <w:t xml:space="preserve">ΕΜΜΑΝΟΥΗΛ ΚΟΝΣΟΛΑΣ: </w:t>
      </w:r>
      <w:r>
        <w:rPr>
          <w:rFonts w:eastAsia="Times New Roman"/>
          <w:szCs w:val="24"/>
        </w:rPr>
        <w:t>Ευχαριστώ, κύριε Πρόεδρε.</w:t>
      </w:r>
    </w:p>
    <w:p w14:paraId="4348E646" w14:textId="77777777" w:rsidR="000F31B3" w:rsidRDefault="009714DC">
      <w:pPr>
        <w:spacing w:after="0" w:line="600" w:lineRule="auto"/>
        <w:ind w:firstLine="720"/>
        <w:jc w:val="both"/>
        <w:rPr>
          <w:rFonts w:eastAsia="Times New Roman"/>
          <w:szCs w:val="24"/>
        </w:rPr>
      </w:pPr>
      <w:r>
        <w:rPr>
          <w:rFonts w:eastAsia="Times New Roman"/>
          <w:szCs w:val="24"/>
        </w:rPr>
        <w:t>Κύριοι Υπουργοί, κυρίες και κύριοι συνάδελφοι, θα θυμάστε όλοι σε αυτή την Αίθουσα ότι η προηγούμενη Κυβέρνηση είχε προσπαθήσει να καταθέσ</w:t>
      </w:r>
      <w:r>
        <w:rPr>
          <w:rFonts w:eastAsia="Times New Roman"/>
          <w:szCs w:val="24"/>
        </w:rPr>
        <w:t>ει προτάσεις, ιδέες για την έρευνα και την τεχνολογία με ευρεία συναίνεση.</w:t>
      </w:r>
    </w:p>
    <w:p w14:paraId="4348E647" w14:textId="77777777" w:rsidR="000F31B3" w:rsidRDefault="009714DC">
      <w:pPr>
        <w:spacing w:after="0" w:line="600" w:lineRule="auto"/>
        <w:ind w:firstLine="720"/>
        <w:jc w:val="both"/>
        <w:rPr>
          <w:rFonts w:eastAsia="Times New Roman"/>
          <w:szCs w:val="24"/>
        </w:rPr>
      </w:pPr>
      <w:r>
        <w:rPr>
          <w:rFonts w:eastAsia="Times New Roman"/>
          <w:szCs w:val="24"/>
        </w:rPr>
        <w:t xml:space="preserve">Είχα την τιμή να είμαι εισηγητής σε εκείνο το νομοσχέδιο και εκ των </w:t>
      </w:r>
      <w:proofErr w:type="spellStart"/>
      <w:r>
        <w:rPr>
          <w:rFonts w:eastAsia="Times New Roman"/>
          <w:szCs w:val="24"/>
        </w:rPr>
        <w:t>συνδιαμορφωτών</w:t>
      </w:r>
      <w:proofErr w:type="spellEnd"/>
      <w:r>
        <w:rPr>
          <w:rFonts w:eastAsia="Times New Roman"/>
          <w:szCs w:val="24"/>
        </w:rPr>
        <w:t xml:space="preserve">, μαζί με άλλους συναδέλφους, που κατέθεσαν σοβαρές προτάσεις, για να υπάρχει ένα σύγχρονο θεσμικό </w:t>
      </w:r>
      <w:r>
        <w:rPr>
          <w:rFonts w:eastAsia="Times New Roman"/>
          <w:szCs w:val="24"/>
        </w:rPr>
        <w:t>πλαίσιο, το οποίο και είχε ψηφιστεί.</w:t>
      </w:r>
    </w:p>
    <w:p w14:paraId="4348E648" w14:textId="77777777" w:rsidR="000F31B3" w:rsidRDefault="009714DC">
      <w:pPr>
        <w:spacing w:after="0" w:line="600" w:lineRule="auto"/>
        <w:ind w:firstLine="720"/>
        <w:jc w:val="both"/>
        <w:rPr>
          <w:rFonts w:eastAsia="Times New Roman"/>
          <w:szCs w:val="24"/>
        </w:rPr>
      </w:pPr>
      <w:r>
        <w:rPr>
          <w:rFonts w:eastAsia="Times New Roman"/>
          <w:szCs w:val="24"/>
        </w:rPr>
        <w:t xml:space="preserve">Θα περίμενε κανείς ότι με την παρουσία του κ. </w:t>
      </w:r>
      <w:proofErr w:type="spellStart"/>
      <w:r>
        <w:rPr>
          <w:rFonts w:eastAsia="Times New Roman"/>
          <w:szCs w:val="24"/>
        </w:rPr>
        <w:t>Φωτάκη</w:t>
      </w:r>
      <w:proofErr w:type="spellEnd"/>
      <w:r>
        <w:rPr>
          <w:rFonts w:eastAsia="Times New Roman"/>
          <w:szCs w:val="24"/>
        </w:rPr>
        <w:t xml:space="preserve"> στην ηγεσία του Υπουργείου Παιδείας, σε έναν σημαντικό τομέα του Υπουργείου, θα υπήρχε συνέχεια σε αυτή τη διαδικασία, δηλαδή ότι θα δημιουργούσε συνθήκες συνέχειας σ</w:t>
      </w:r>
      <w:r>
        <w:rPr>
          <w:rFonts w:eastAsia="Times New Roman"/>
          <w:szCs w:val="24"/>
        </w:rPr>
        <w:t xml:space="preserve">ε αυτή τη μεταρρυθμιστική προσπάθεια. </w:t>
      </w:r>
    </w:p>
    <w:p w14:paraId="4348E649" w14:textId="77777777" w:rsidR="000F31B3" w:rsidRDefault="009714DC">
      <w:pPr>
        <w:spacing w:after="0" w:line="600" w:lineRule="auto"/>
        <w:ind w:firstLine="720"/>
        <w:jc w:val="both"/>
        <w:rPr>
          <w:rFonts w:eastAsia="Times New Roman"/>
          <w:szCs w:val="24"/>
        </w:rPr>
      </w:pPr>
      <w:r>
        <w:rPr>
          <w:rFonts w:eastAsia="Times New Roman"/>
          <w:szCs w:val="24"/>
        </w:rPr>
        <w:lastRenderedPageBreak/>
        <w:t>Η Κυβέρνηση, όμως, δεν αντιλαμβάνεται την έννοια της συνέχειας του κράτους και το δείχνει και με αυτή τη νομοθετική πρωτοβουλία που φέρνει σήμερα εδώ, σύμφωνα με την οπτική και τις πρακτικές της που κυριαρχούν στην Κο</w:t>
      </w:r>
      <w:r>
        <w:rPr>
          <w:rFonts w:eastAsia="Times New Roman"/>
          <w:szCs w:val="24"/>
        </w:rPr>
        <w:t xml:space="preserve">ινοβουλευτική Δημοκρατία, αφού δεκάδες τροπολογίες –μίλησε η κ. </w:t>
      </w:r>
      <w:proofErr w:type="spellStart"/>
      <w:r>
        <w:rPr>
          <w:rFonts w:eastAsia="Times New Roman"/>
          <w:szCs w:val="24"/>
        </w:rPr>
        <w:t>Κεραμέως</w:t>
      </w:r>
      <w:proofErr w:type="spellEnd"/>
      <w:r>
        <w:rPr>
          <w:rFonts w:eastAsia="Times New Roman"/>
          <w:szCs w:val="24"/>
        </w:rPr>
        <w:t xml:space="preserve">, μίλησε ο κ. </w:t>
      </w:r>
      <w:proofErr w:type="spellStart"/>
      <w:r>
        <w:rPr>
          <w:rFonts w:eastAsia="Times New Roman"/>
          <w:szCs w:val="24"/>
        </w:rPr>
        <w:t>Φορτσάκης</w:t>
      </w:r>
      <w:proofErr w:type="spellEnd"/>
      <w:r>
        <w:rPr>
          <w:rFonts w:eastAsia="Times New Roman"/>
          <w:szCs w:val="24"/>
        </w:rPr>
        <w:t xml:space="preserve"> γι’ αυτό- έχουν κατατεθεί. </w:t>
      </w:r>
    </w:p>
    <w:p w14:paraId="4348E64A" w14:textId="77777777" w:rsidR="000F31B3" w:rsidRDefault="009714DC">
      <w:pPr>
        <w:spacing w:after="0" w:line="600" w:lineRule="auto"/>
        <w:ind w:firstLine="720"/>
        <w:jc w:val="both"/>
        <w:rPr>
          <w:rFonts w:eastAsia="Times New Roman"/>
          <w:szCs w:val="24"/>
        </w:rPr>
      </w:pPr>
      <w:r>
        <w:rPr>
          <w:rFonts w:eastAsia="Times New Roman"/>
          <w:szCs w:val="24"/>
        </w:rPr>
        <w:t>Κυρίως, όμως, κυρία Υπουργέ, θα περίμενε κανείς να θέσει στο πλαίσιο του ευρύτερου δημοκρατικού διαλόγου και του εθνικού διαλόγου γι</w:t>
      </w:r>
      <w:r>
        <w:rPr>
          <w:rFonts w:eastAsia="Times New Roman"/>
          <w:szCs w:val="24"/>
        </w:rPr>
        <w:t xml:space="preserve">α την παιδεία σημαντικές προτεραιότητες και ιεραρχημένους στόχους, προκειμένου να γίνει μια συνολική συζήτηση για τα θέματα της έρευνας. </w:t>
      </w:r>
    </w:p>
    <w:p w14:paraId="4348E64B" w14:textId="77777777" w:rsidR="000F31B3" w:rsidRDefault="009714DC">
      <w:pPr>
        <w:spacing w:after="0" w:line="600" w:lineRule="auto"/>
        <w:ind w:firstLine="720"/>
        <w:jc w:val="both"/>
        <w:rPr>
          <w:rFonts w:eastAsia="Times New Roman"/>
          <w:szCs w:val="24"/>
        </w:rPr>
      </w:pPr>
      <w:r>
        <w:rPr>
          <w:rFonts w:eastAsia="Times New Roman"/>
          <w:szCs w:val="24"/>
        </w:rPr>
        <w:t>Φαίνεται πως η Κυβέρνηση συμπεριφέρεται με καθεστωτική νοοτροπία. Αυτές οι πρακτικές, ιδιαίτερα στον χώρο της εκπαίδευ</w:t>
      </w:r>
      <w:r>
        <w:rPr>
          <w:rFonts w:eastAsia="Times New Roman"/>
          <w:szCs w:val="24"/>
        </w:rPr>
        <w:t>σης και της έρευνας, υπενθυμίζω πως δεν υπήρχαν στην προηγούμενη κυβέρνηση. Είχε θεσμοθετήσει, για παράδειγμα, ένα ινστιτούτο τουριστικών ερευνών με έδρα τη Ρόδο και με παράρτημα στην Αθήνα, ένα νομικό πρόσωπο ιδιωτικού δικαίου, με οικονομική και διοικητικ</w:t>
      </w:r>
      <w:r>
        <w:rPr>
          <w:rFonts w:eastAsia="Times New Roman"/>
          <w:szCs w:val="24"/>
        </w:rPr>
        <w:t>ή αυ</w:t>
      </w:r>
      <w:r>
        <w:rPr>
          <w:rFonts w:eastAsia="Times New Roman"/>
          <w:szCs w:val="24"/>
        </w:rPr>
        <w:lastRenderedPageBreak/>
        <w:t>τοτέλεια, που είχε ως σκοπό να αναπτύξει ερευνητική δραστηριότητα για το ζήτημα της τουριστικής πολιτικής γενικότερα στη χώρα, αλλά κυρίως της τουριστικής ανάπτυξης, τη στιγμή που ο τουρισμός μας στερείται της ύπαρξης τόσο ενός ερευνητικού κέντρου, όσο</w:t>
      </w:r>
      <w:r>
        <w:rPr>
          <w:rFonts w:eastAsia="Times New Roman"/>
          <w:szCs w:val="24"/>
        </w:rPr>
        <w:t xml:space="preserve"> και της δυνατότητας ύπαρξης ενός </w:t>
      </w:r>
      <w:r>
        <w:rPr>
          <w:rFonts w:eastAsia="Times New Roman"/>
          <w:szCs w:val="24"/>
          <w:lang w:val="en-US"/>
        </w:rPr>
        <w:t>think</w:t>
      </w:r>
      <w:r>
        <w:rPr>
          <w:rFonts w:eastAsia="Times New Roman"/>
          <w:szCs w:val="24"/>
        </w:rPr>
        <w:t xml:space="preserve"> </w:t>
      </w:r>
      <w:r>
        <w:rPr>
          <w:rFonts w:eastAsia="Times New Roman"/>
          <w:szCs w:val="24"/>
          <w:lang w:val="en-US"/>
        </w:rPr>
        <w:t>tank</w:t>
      </w:r>
      <w:r>
        <w:rPr>
          <w:rFonts w:eastAsia="Times New Roman"/>
          <w:szCs w:val="24"/>
        </w:rPr>
        <w:t>, που θα του δώσει την ώθηση και θα στηρίξει επιχειρηματίες και εργαζόμενους στον κλάδο.</w:t>
      </w:r>
    </w:p>
    <w:p w14:paraId="4348E64C" w14:textId="77777777" w:rsidR="000F31B3" w:rsidRDefault="009714DC">
      <w:pPr>
        <w:spacing w:after="0" w:line="600" w:lineRule="auto"/>
        <w:ind w:firstLine="720"/>
        <w:jc w:val="both"/>
        <w:rPr>
          <w:rFonts w:eastAsia="Times New Roman"/>
          <w:szCs w:val="24"/>
        </w:rPr>
      </w:pPr>
      <w:r>
        <w:rPr>
          <w:rFonts w:eastAsia="Times New Roman"/>
          <w:szCs w:val="24"/>
        </w:rPr>
        <w:t xml:space="preserve"> Η ίδρυση Ινστιτούτου Τουριστικών Ερευνών με έδρα τη Ρόδο ήταν μια απόλυτα ρεαλιστική πρόταση, αφού, με την εφαρμογή στο πα</w:t>
      </w:r>
      <w:r>
        <w:rPr>
          <w:rFonts w:eastAsia="Times New Roman"/>
          <w:szCs w:val="24"/>
        </w:rPr>
        <w:t>ρόν και την προβολή στο μέλλον αυτού του ινστιτούτου, θα έδινε τη δυνατότητα μιας διαρκούς, σταθερής πολιτικής για τον τουρισμό.</w:t>
      </w:r>
    </w:p>
    <w:p w14:paraId="4348E64D" w14:textId="77777777" w:rsidR="000F31B3" w:rsidRDefault="009714DC">
      <w:pPr>
        <w:spacing w:after="0" w:line="600" w:lineRule="auto"/>
        <w:ind w:firstLine="720"/>
        <w:jc w:val="both"/>
        <w:rPr>
          <w:rFonts w:eastAsia="Times New Roman"/>
          <w:szCs w:val="24"/>
        </w:rPr>
      </w:pPr>
      <w:r>
        <w:rPr>
          <w:rFonts w:eastAsia="Times New Roman"/>
          <w:szCs w:val="24"/>
        </w:rPr>
        <w:t>Η Κυβέρνηση έκανε το ίδιο και με τα πανεπιστημιακά τμήματα τουρισμού. Ακύρωσε την προσπάθεια της προηγούμενης κυβέρνησης για την ίδρυση δύο τμημάτων, αγγλόφωνου και ελληνόφωνου, στη Ρόδο και στην Κρήτη -με έδρα τη Ρόδο, ιδιαίτερα- και εξανέμισε αυτή την πρ</w:t>
      </w:r>
      <w:r>
        <w:rPr>
          <w:rFonts w:eastAsia="Times New Roman"/>
          <w:szCs w:val="24"/>
        </w:rPr>
        <w:t xml:space="preserve">οοπτική. </w:t>
      </w:r>
    </w:p>
    <w:p w14:paraId="4348E64E" w14:textId="77777777" w:rsidR="000F31B3" w:rsidRDefault="009714DC">
      <w:pPr>
        <w:spacing w:after="0" w:line="600" w:lineRule="auto"/>
        <w:ind w:firstLine="720"/>
        <w:jc w:val="both"/>
        <w:rPr>
          <w:rFonts w:eastAsia="Times New Roman"/>
          <w:szCs w:val="24"/>
        </w:rPr>
      </w:pPr>
      <w:r>
        <w:rPr>
          <w:rFonts w:eastAsia="Times New Roman"/>
          <w:szCs w:val="24"/>
        </w:rPr>
        <w:t xml:space="preserve">Παρέπεμψε, λοιπόν, στις καλένδες το ινστιτούτο, με στόχο να το ακυρώσει πριν καν δημιουργηθεί. Αναφέρομαι, κυρία Υπουργέ, σε έναν φορέα που δεν είχε δημοσιονομικό κόστος, αφού προβλεπόταν η </w:t>
      </w:r>
      <w:r>
        <w:rPr>
          <w:rFonts w:eastAsia="Times New Roman"/>
          <w:szCs w:val="24"/>
        </w:rPr>
        <w:lastRenderedPageBreak/>
        <w:t>διοικητική και οικονομική αυτοτέλεια, μια και θα συνεργα</w:t>
      </w:r>
      <w:r>
        <w:rPr>
          <w:rFonts w:eastAsia="Times New Roman"/>
          <w:szCs w:val="24"/>
        </w:rPr>
        <w:t xml:space="preserve">ζόταν και με την ιδιωτική πρωτοβουλία και θα στηριζόταν σε αυτή. </w:t>
      </w:r>
    </w:p>
    <w:p w14:paraId="4348E64F" w14:textId="77777777" w:rsidR="000F31B3" w:rsidRDefault="009714DC">
      <w:pPr>
        <w:spacing w:after="0" w:line="600" w:lineRule="auto"/>
        <w:ind w:firstLine="720"/>
        <w:jc w:val="both"/>
        <w:rPr>
          <w:rFonts w:eastAsia="Times New Roman"/>
          <w:szCs w:val="24"/>
        </w:rPr>
      </w:pPr>
      <w:r>
        <w:rPr>
          <w:rFonts w:eastAsia="Times New Roman"/>
          <w:szCs w:val="24"/>
        </w:rPr>
        <w:t>Κυρίες και κύριοι συνάδελφοι, ουσιαστικά με το νομοσχέδιο που φέρνετε -για να περάσουμε και στα ενδότερα του νομοσχεδίου- καταργείτε και ακυρώνετε τον ρόλο της Γενικής Γραμματείας Έρευνας κα</w:t>
      </w:r>
      <w:r>
        <w:rPr>
          <w:rFonts w:eastAsia="Times New Roman"/>
          <w:szCs w:val="24"/>
        </w:rPr>
        <w:t xml:space="preserve">ι Τεχνολογίας, αφού με την ίδρυση και το λειτουργικό πλαίσιο του Ελληνικού Ιδρύματος Έρευνας και Καινοτομίας είναι δεδομένο ότι επικαλύπτεται η Γενική Γραμματεία, αλλά κυρίως οι αρμοδιότητες και οι λειτουργίες της. </w:t>
      </w:r>
    </w:p>
    <w:p w14:paraId="4348E650" w14:textId="77777777" w:rsidR="000F31B3" w:rsidRDefault="009714DC">
      <w:pPr>
        <w:spacing w:after="0" w:line="600" w:lineRule="auto"/>
        <w:ind w:firstLine="720"/>
        <w:jc w:val="both"/>
        <w:rPr>
          <w:rFonts w:eastAsia="Times New Roman"/>
          <w:szCs w:val="24"/>
        </w:rPr>
      </w:pPr>
      <w:r>
        <w:rPr>
          <w:rFonts w:eastAsia="Times New Roman"/>
          <w:szCs w:val="24"/>
        </w:rPr>
        <w:t>Άκουσα τον κύριο Υπουργό στην επιτροπή να χρησιμοποιεί δύο βασικά επιχειρήματα για τη δημιουργία του Ελληνικού Ιδρύματος Έρευνας και Καινοτομίας. Το πρώτο επιχείρημα, απ’ ό,τι θυμόμαστε όλοι, ήταν ότι με αυτό το νομοσχέδιο θα περιορίσουμε τη φυγή στο εξωτε</w:t>
      </w:r>
      <w:r>
        <w:rPr>
          <w:rFonts w:eastAsia="Times New Roman"/>
          <w:szCs w:val="24"/>
        </w:rPr>
        <w:t>ρικό των πιο λαμπρών επιστη</w:t>
      </w:r>
      <w:r>
        <w:rPr>
          <w:rFonts w:eastAsia="Times New Roman"/>
          <w:szCs w:val="24"/>
        </w:rPr>
        <w:lastRenderedPageBreak/>
        <w:t>μόνων και ιδιαίτερα νέων ανθρώπων, αφού μέσα από τη δανειακή σύμβαση για την έρευνα και την καινοτομία και με τη δυνατότητα που δίνει η σύμβαση με την Ευρωπαϊκή Τράπεζα Επενδύσεων, θα υπάρχουν διαθέσιμοι πόροι για την ανάπτυξη τη</w:t>
      </w:r>
      <w:r>
        <w:rPr>
          <w:rFonts w:eastAsia="Times New Roman"/>
          <w:szCs w:val="24"/>
        </w:rPr>
        <w:t xml:space="preserve">ς έρευνας και της καινοτομίας. </w:t>
      </w:r>
    </w:p>
    <w:p w14:paraId="4348E651"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Μου επιτρέπετε να σας πω, όμως, κύριε Υπουργέ, πως το πρόβλημα δεν ήταν τόσο στην έλλειψη πόρων, όσο στην έλλειψη ενός νέου σύγχρονου θεσμικού πλαισίου για την έρευνα και την καινοτομία, που δεν θα λειτουργούσε με στεγανά κα</w:t>
      </w:r>
      <w:r>
        <w:rPr>
          <w:rFonts w:eastAsia="Times New Roman" w:cs="Times New Roman"/>
          <w:szCs w:val="24"/>
        </w:rPr>
        <w:t>ι αποκλεισμούς. Αυτό το θεσμικό πλαίσιο ωστόσο, το  δημιουργήσαμε εμείς, με τον ν.4310/2014, θα ενθάρρυνε και θα ενίσχυε την αριστεία και η Κυβέρνηση ΣΥΡΙΖΑ-ΑΝΕΛ, μεθοδικά εδώ και καιρό, το ανατρέπει και το απαξιώνει.</w:t>
      </w:r>
    </w:p>
    <w:p w14:paraId="4348E652"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Το δεύτερο επιχείρημα που επικαλέστηκε</w:t>
      </w:r>
      <w:r>
        <w:rPr>
          <w:rFonts w:eastAsia="Times New Roman" w:cs="Times New Roman"/>
          <w:szCs w:val="24"/>
        </w:rPr>
        <w:t xml:space="preserve"> ο Υπουργός στην επιτροπή ήταν, αν καταλάβαμε καλά, ότι η Ευρωπαϊκή Τράπεζα Επενδύσεων που συνάπτει τη δανειακή σύμβαση με το ελληνικό δημόσιο δεν εμπιστεύεται το ελληνικό κράτος. Γι’ αυτό και θα έπρεπε να δημιουργηθεί το Ελληνικό Ίδρυμα Έρευνας </w:t>
      </w:r>
      <w:r>
        <w:rPr>
          <w:rFonts w:eastAsia="Times New Roman" w:cs="Times New Roman"/>
          <w:szCs w:val="24"/>
        </w:rPr>
        <w:lastRenderedPageBreak/>
        <w:t>και Καινοτ</w:t>
      </w:r>
      <w:r>
        <w:rPr>
          <w:rFonts w:eastAsia="Times New Roman" w:cs="Times New Roman"/>
          <w:szCs w:val="24"/>
        </w:rPr>
        <w:t>ομίας. Αν διαβάσει κανείς τα πρακτικά, αυτό καταλαβαίνει. Αν όχι, να μας το πει ο κύριος Υπουργός.</w:t>
      </w:r>
    </w:p>
    <w:p w14:paraId="4348E653"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Μου επιτρέπετε, όμως, κύριε Υπουργέ, να σας πω ότι, αν υπάρχει αμφιβολία και δυσπιστία ευρωπαϊκών θεσμών και πιστωτικών ιδρυμάτων απέναντι στη χώρα, αυτή οφε</w:t>
      </w:r>
      <w:r>
        <w:rPr>
          <w:rFonts w:eastAsia="Times New Roman" w:cs="Times New Roman"/>
          <w:szCs w:val="24"/>
        </w:rPr>
        <w:t xml:space="preserve">ίλεται στις πρακτικές </w:t>
      </w:r>
      <w:r w:rsidRPr="00FC2DBE">
        <w:rPr>
          <w:rFonts w:eastAsia="Times New Roman" w:cs="Times New Roman"/>
          <w:szCs w:val="24"/>
        </w:rPr>
        <w:t>και τις ανακολουθίες αυτής της Κυβέρνησης.</w:t>
      </w:r>
      <w:r>
        <w:rPr>
          <w:rFonts w:eastAsia="Times New Roman" w:cs="Times New Roman"/>
          <w:szCs w:val="24"/>
        </w:rPr>
        <w:t xml:space="preserve"> </w:t>
      </w:r>
    </w:p>
    <w:p w14:paraId="4348E654"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Η Νέα Δημοκρατία δεν αντιτίθεται στη δανειακή σύμβαση για να υπάρξουν πόροι και κονδύλια για την έρευνα και την καινοτομία. Έχει, ωστόσο, σοβαρές ενστάσεις για μια σειρά από ζητήματα, όπως τ</w:t>
      </w:r>
      <w:r>
        <w:rPr>
          <w:rFonts w:eastAsia="Times New Roman" w:cs="Times New Roman"/>
          <w:szCs w:val="24"/>
        </w:rPr>
        <w:t>α εξής:</w:t>
      </w:r>
    </w:p>
    <w:p w14:paraId="4348E655"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Πρώτον, για το γεγονός ότι συστήνεται ένας νέος φορέας τη στιγμή που υπάρχει η Γενική Γραμματεία Έρευνας και Τεχνολογίας. </w:t>
      </w:r>
    </w:p>
    <w:p w14:paraId="4348E656"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Δεύτερον, για το γεγονός ότι αυτό το νέο ίδρυμα καθίσταται ουσιαστικά ανεξέλεγκτο και υπάγεται αποκλειστικά στον Υπουργό. Δεν</w:t>
      </w:r>
      <w:r>
        <w:rPr>
          <w:rFonts w:eastAsia="Times New Roman" w:cs="Times New Roman"/>
          <w:szCs w:val="24"/>
        </w:rPr>
        <w:t xml:space="preserve"> υπάρχει ούτε καν μια επίφαση ανεξάρτητης αρχής και λειτουργίας. </w:t>
      </w:r>
    </w:p>
    <w:p w14:paraId="4348E657"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Τρίτον, για το γεγονός ότι αιωρείται η υποψία -αν όχι η βεβαιότητα- ότι το συγκεκριμένο ίδρυμα θα διοχετεύσει τους πόρους της δανειακής σύμβασης εκεί που η Κυβέρνηση επιθυμεί. </w:t>
      </w:r>
    </w:p>
    <w:p w14:paraId="4348E658"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Τέταρτον, για</w:t>
      </w:r>
      <w:r>
        <w:rPr>
          <w:rFonts w:eastAsia="Times New Roman" w:cs="Times New Roman"/>
          <w:szCs w:val="24"/>
        </w:rPr>
        <w:t xml:space="preserve"> το γεγονός ότι μέχρι να συγκροτηθούν τα όργανα αυτού του ιδρύματος, για όλα αποφασίζει ο Υπουργός, ακολουθώντας μετά ο γενικός διευθυντής του ιδρύματος, ο οποίος θα μπορεί να κάνει όποια πρόσληψη θέλει, παρακάμπτοντας ενδεχομένως το επιστημονικό συμβούλιο</w:t>
      </w:r>
      <w:r>
        <w:rPr>
          <w:rFonts w:eastAsia="Times New Roman" w:cs="Times New Roman"/>
          <w:szCs w:val="24"/>
        </w:rPr>
        <w:t>.</w:t>
      </w:r>
    </w:p>
    <w:p w14:paraId="4348E659" w14:textId="77777777" w:rsidR="000F31B3" w:rsidRDefault="009714DC">
      <w:pPr>
        <w:spacing w:after="0"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για το γεγονός ότι το Γενικό Λογιστήριο του Κράτους δεν μπορεί να προσδιορίσει τις δαπάνες και το κόστος για τη σύσταση του συγκεκριμένου ιδρύματος. Γιατί, όμως; Γιατί πολύ απλά εσείς οι ίδιοι έχετε επιβάλλει και αιωρείται η ασάφεια ως προς το σ</w:t>
      </w:r>
      <w:r>
        <w:rPr>
          <w:rFonts w:eastAsia="Times New Roman" w:cs="Times New Roman"/>
          <w:szCs w:val="24"/>
        </w:rPr>
        <w:t xml:space="preserve">υγκεκριμένο ζήτημα. </w:t>
      </w:r>
    </w:p>
    <w:p w14:paraId="4348E65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Είναι εμφανείς οι σκοπιμότητες που υποκρύπτονται. Υπάρχει διάχυτη η αντίληψη ότι εδραιώνεται καθεστωτική νοοτροπία, για άλλη μια φορά, στις επιλογές της Κυβέρνησης. </w:t>
      </w:r>
    </w:p>
    <w:p w14:paraId="4348E65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Ακόμα και σε επιμέρους διατάξεις, όπως η δυνατότητα ένστασης από την </w:t>
      </w:r>
      <w:r>
        <w:rPr>
          <w:rFonts w:eastAsia="Times New Roman" w:cs="Times New Roman"/>
          <w:szCs w:val="24"/>
        </w:rPr>
        <w:t xml:space="preserve">πλευρά του Υπουργού για τα πρόσωπα που θα προτείνουν τα πανεπιστήμια για τη γενική συνέλευση του ιδρύματος, ο στόχος είναι </w:t>
      </w:r>
      <w:r>
        <w:rPr>
          <w:rFonts w:eastAsia="Times New Roman" w:cs="Times New Roman"/>
          <w:szCs w:val="24"/>
        </w:rPr>
        <w:lastRenderedPageBreak/>
        <w:t>προφανής. Είναι ο ασφυκτικός κομματικός έλεγχος που θέλει να επιβληθεί ακόμα και σε αυτή τη νέα δομή της έρευνας και της τεχνολογίας.</w:t>
      </w:r>
      <w:r>
        <w:rPr>
          <w:rFonts w:eastAsia="Times New Roman" w:cs="Times New Roman"/>
          <w:szCs w:val="24"/>
        </w:rPr>
        <w:t xml:space="preserve"> </w:t>
      </w:r>
    </w:p>
    <w:p w14:paraId="4348E65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Κατά τα άλλα, ακούσαμε από τους συναδέλφους της κυβερνητικής πλειοψηφίας να μιλάνε για την άσκηση και την ανάγκη εφαρμογής στη χώρα ενός ανεξάρτητου ιδρύματος για την έρευνα. Πόσο ανεξάρτητη, όμως, είναι η έρευνα με αυτές τις διατάξεις; Πόσο κοντά είναι </w:t>
      </w:r>
      <w:r>
        <w:rPr>
          <w:rFonts w:eastAsia="Times New Roman" w:cs="Times New Roman"/>
          <w:szCs w:val="24"/>
        </w:rPr>
        <w:t>αυτές οι διατάξεις ασφυκτικού κομματικού και πολιτικού ελέγχου με τα διεθνή πρότυπα;</w:t>
      </w:r>
    </w:p>
    <w:p w14:paraId="4348E65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Στο νομοσχέδιο αποτυπώνεται και η ιδεοληπτική συνιστώσα που είναι πάντα παρούσα στις νομοθετικές πρωτοβουλίες της Κυβέρνησης. Και στην καθημερινή πολιτική πρακτική αυτής τ</w:t>
      </w:r>
      <w:r>
        <w:rPr>
          <w:rFonts w:eastAsia="Times New Roman" w:cs="Times New Roman"/>
          <w:szCs w:val="24"/>
        </w:rPr>
        <w:t xml:space="preserve">ης Κυβέρνησης απουσιάζει οποιαδήποτε δυνατότητα και αναφορά για συνεργασίες και συνέργειες με την ιδιωτική πρωτοβουλία στον τομέα της έρευνας και της καινοτομίας. Πουθενά στον κόσμο δεν υπάρχει κρατικοδίαιτος χώρος έρευνας που λειτουργεί με στεγανά και με </w:t>
      </w:r>
      <w:r>
        <w:rPr>
          <w:rFonts w:eastAsia="Times New Roman" w:cs="Times New Roman"/>
          <w:szCs w:val="24"/>
        </w:rPr>
        <w:t xml:space="preserve">αποκλεισμό της ιδιωτικής πρωτοβουλίας. Τι θα σας πείραζε, αν υπήρχε χρηματοδότηση του ιδρύματος από ιδιωτικά κεφάλαια; </w:t>
      </w:r>
    </w:p>
    <w:p w14:paraId="4348E65E"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έρευνα δεν μπορεί να μείνει αποκομμένη από την πραγματική οικονομία και την αγορά. Γι’ αυτό, κύριε Υπουρ</w:t>
      </w:r>
      <w:r>
        <w:rPr>
          <w:rFonts w:eastAsia="Times New Roman" w:cs="Times New Roman"/>
          <w:szCs w:val="24"/>
        </w:rPr>
        <w:t>γέ, είναι καλό να υιοθετήσετε απόψεις από το προηγούμενο νομοσχέδιο και να μην ακυρώσετε συλλήβδην τις προηγούμενες μεταρρυθμίσεις που ήταν στην κατεύθυνση της κυβερνητικής πλειοψηφίας της προηγούμενης Βουλής.</w:t>
      </w:r>
    </w:p>
    <w:p w14:paraId="4348E65F"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Ευχαριστώ.</w:t>
      </w:r>
    </w:p>
    <w:p w14:paraId="4348E660" w14:textId="77777777" w:rsidR="000F31B3" w:rsidRDefault="009714DC">
      <w:pPr>
        <w:spacing w:after="0" w:line="600" w:lineRule="auto"/>
        <w:ind w:firstLine="720"/>
        <w:jc w:val="center"/>
        <w:rPr>
          <w:rFonts w:eastAsia="Times New Roman"/>
          <w:bCs/>
        </w:rPr>
      </w:pPr>
      <w:r>
        <w:rPr>
          <w:rFonts w:eastAsia="Times New Roman"/>
          <w:bCs/>
        </w:rPr>
        <w:t>(Χειροκροτήματα από την πτέρυγα της</w:t>
      </w:r>
      <w:r>
        <w:rPr>
          <w:rFonts w:eastAsia="Times New Roman"/>
          <w:bCs/>
        </w:rPr>
        <w:t xml:space="preserve"> Νέας Δημοκρατίας)</w:t>
      </w:r>
    </w:p>
    <w:p w14:paraId="4348E661" w14:textId="77777777" w:rsidR="000F31B3" w:rsidRDefault="009714DC">
      <w:pPr>
        <w:spacing w:after="0"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Τον λόγο έχει ο κ. Δαβάκης από τη Νέα Δημοκρατία.</w:t>
      </w:r>
    </w:p>
    <w:p w14:paraId="4348E662"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Κύριε Πρόεδρε, θα ήθελα να κάνω μια ερώτηση επί της διαδικασίας.</w:t>
      </w:r>
    </w:p>
    <w:p w14:paraId="4348E663" w14:textId="77777777" w:rsidR="000F31B3" w:rsidRDefault="009714DC">
      <w:pPr>
        <w:spacing w:after="0"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Ορίστε, κυρία </w:t>
      </w:r>
      <w:proofErr w:type="spellStart"/>
      <w:r>
        <w:rPr>
          <w:rFonts w:eastAsia="Times New Roman" w:cs="Times New Roman"/>
          <w:szCs w:val="24"/>
        </w:rPr>
        <w:t>Κεραμέως</w:t>
      </w:r>
      <w:proofErr w:type="spellEnd"/>
      <w:r>
        <w:rPr>
          <w:rFonts w:eastAsia="Times New Roman" w:cs="Times New Roman"/>
          <w:szCs w:val="24"/>
        </w:rPr>
        <w:t>, για μια ερώτηση</w:t>
      </w:r>
      <w:r>
        <w:rPr>
          <w:rFonts w:eastAsia="Times New Roman" w:cs="Times New Roman"/>
          <w:szCs w:val="24"/>
        </w:rPr>
        <w:t>, όπως είπατε, διαδικαστικού περιεχομένου, έχετε τον λόγο για ένα λεπτό.</w:t>
      </w:r>
    </w:p>
    <w:p w14:paraId="4348E664"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Ψηφίζουμε σε μία ώρα και δεν έχουμε ακόμη ενημέρωση για το ποιες τροπολογίες θα γίνουν δεκτές, θα θέλαμε να ξέρουμε κι εμείς και να τοποθετηθούμε.</w:t>
      </w:r>
    </w:p>
    <w:p w14:paraId="4348E665" w14:textId="77777777" w:rsidR="000F31B3" w:rsidRDefault="009714DC">
      <w:pPr>
        <w:spacing w:after="0" w:line="600" w:lineRule="auto"/>
        <w:ind w:firstLine="720"/>
        <w:jc w:val="both"/>
        <w:rPr>
          <w:rFonts w:eastAsia="Times New Roman"/>
          <w:bCs/>
        </w:rPr>
      </w:pPr>
      <w:r>
        <w:rPr>
          <w:rFonts w:eastAsia="Times New Roman"/>
          <w:b/>
          <w:bCs/>
        </w:rPr>
        <w:lastRenderedPageBreak/>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Ήδη έχουμε συνεννοηθεί με την κυρία Υπουργό. </w:t>
      </w:r>
    </w:p>
    <w:p w14:paraId="4348E666" w14:textId="77777777" w:rsidR="000F31B3" w:rsidRDefault="009714DC">
      <w:pPr>
        <w:spacing w:after="0" w:line="600" w:lineRule="auto"/>
        <w:ind w:firstLine="720"/>
        <w:jc w:val="both"/>
        <w:rPr>
          <w:rFonts w:eastAsia="Times New Roman"/>
          <w:bCs/>
        </w:rPr>
      </w:pPr>
      <w:r>
        <w:rPr>
          <w:rFonts w:eastAsia="Times New Roman"/>
          <w:bCs/>
        </w:rPr>
        <w:t xml:space="preserve">Κύριε Δαβάκη, θα παρακαλούσα για την υπομονή σας, γιατί ζήτησε η Υπουργός, την ώρα που πήρε τον λόγο ο κ. </w:t>
      </w:r>
      <w:proofErr w:type="spellStart"/>
      <w:r>
        <w:rPr>
          <w:rFonts w:eastAsia="Times New Roman"/>
          <w:bCs/>
        </w:rPr>
        <w:t>Κόνσολας</w:t>
      </w:r>
      <w:proofErr w:type="spellEnd"/>
      <w:r>
        <w:rPr>
          <w:rFonts w:eastAsia="Times New Roman"/>
          <w:bCs/>
        </w:rPr>
        <w:t xml:space="preserve">, να παρέμβει μετά τον κ. </w:t>
      </w:r>
      <w:proofErr w:type="spellStart"/>
      <w:r>
        <w:rPr>
          <w:rFonts w:eastAsia="Times New Roman"/>
          <w:bCs/>
        </w:rPr>
        <w:t>Κόνσολα</w:t>
      </w:r>
      <w:proofErr w:type="spellEnd"/>
      <w:r>
        <w:rPr>
          <w:rFonts w:eastAsia="Times New Roman"/>
          <w:bCs/>
        </w:rPr>
        <w:t xml:space="preserve"> για κάτι σε σχέση με τις τροπολογίες.</w:t>
      </w:r>
    </w:p>
    <w:p w14:paraId="4348E667" w14:textId="77777777" w:rsidR="000F31B3" w:rsidRDefault="009714DC">
      <w:pPr>
        <w:spacing w:after="0" w:line="600" w:lineRule="auto"/>
        <w:ind w:firstLine="720"/>
        <w:jc w:val="both"/>
        <w:rPr>
          <w:rFonts w:eastAsia="Times New Roman"/>
          <w:bCs/>
        </w:rPr>
      </w:pPr>
      <w:r>
        <w:rPr>
          <w:rFonts w:eastAsia="Times New Roman"/>
          <w:bCs/>
        </w:rPr>
        <w:t xml:space="preserve">Έχετε τον </w:t>
      </w:r>
      <w:r>
        <w:rPr>
          <w:rFonts w:eastAsia="Times New Roman"/>
          <w:bCs/>
        </w:rPr>
        <w:t>λόγο, κυρία Υπουργέ.</w:t>
      </w:r>
    </w:p>
    <w:p w14:paraId="4348E668" w14:textId="77777777" w:rsidR="000F31B3" w:rsidRDefault="009714DC">
      <w:pPr>
        <w:spacing w:after="0" w:line="600" w:lineRule="auto"/>
        <w:ind w:firstLine="720"/>
        <w:jc w:val="both"/>
        <w:rPr>
          <w:rFonts w:eastAsia="Times New Roman"/>
          <w:bCs/>
        </w:rPr>
      </w:pPr>
      <w:r>
        <w:rPr>
          <w:rFonts w:eastAsia="Times New Roman"/>
          <w:b/>
          <w:bCs/>
        </w:rPr>
        <w:t xml:space="preserve">ΑΘΑΝΑΣΙΑ </w:t>
      </w:r>
      <w:r w:rsidDel="00A608FE">
        <w:rPr>
          <w:rFonts w:eastAsia="Times New Roman"/>
          <w:b/>
          <w:bCs/>
        </w:rPr>
        <w:t xml:space="preserve">(ΣΙΑ) </w:t>
      </w:r>
      <w:r>
        <w:rPr>
          <w:rFonts w:eastAsia="Times New Roman"/>
          <w:b/>
          <w:bCs/>
        </w:rPr>
        <w:t>ΑΝΑΓΝΩΣΤΟΠΟΥΛΟΥ (Αναπληρώτρια Υπουργός Παιδείας, Έρευνας και Θρησκευμάτων):</w:t>
      </w:r>
      <w:r>
        <w:rPr>
          <w:rFonts w:eastAsia="Times New Roman"/>
          <w:bCs/>
        </w:rPr>
        <w:t xml:space="preserve"> Θα ήθελα να πω ποιες βουλευτικές τροπολογίες κάνουμε δεκτές.</w:t>
      </w:r>
    </w:p>
    <w:p w14:paraId="4348E669" w14:textId="77777777" w:rsidR="000F31B3" w:rsidRDefault="009714DC">
      <w:pPr>
        <w:spacing w:after="0" w:line="600" w:lineRule="auto"/>
        <w:ind w:firstLine="720"/>
        <w:jc w:val="both"/>
        <w:rPr>
          <w:rFonts w:eastAsia="Times New Roman" w:cs="Times New Roman"/>
          <w:szCs w:val="24"/>
        </w:rPr>
      </w:pPr>
      <w:r>
        <w:rPr>
          <w:rFonts w:eastAsia="Times New Roman"/>
          <w:bCs/>
        </w:rPr>
        <w:t>Η τροπολογία με γενικό αριθμό 692 και ειδικό 77 δεν γίνεται δεκτή. Αφορά την παράτα</w:t>
      </w:r>
      <w:r>
        <w:rPr>
          <w:rFonts w:eastAsia="Times New Roman"/>
          <w:bCs/>
        </w:rPr>
        <w:t>ση συμβάσεων για την εξυπηρέτηση αναγκών και τα λοιπά.</w:t>
      </w:r>
    </w:p>
    <w:p w14:paraId="4348E66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Η με γενικό αριθμό 694 και ειδικό αριθμό 78, δυνατότητα συμμετοχής των ομότιμων καθηγητών ΑΕΙ σε ερευνητικά προγράμματα κ.λπ., γίνεται αποδεκτή.</w:t>
      </w:r>
    </w:p>
    <w:p w14:paraId="4348E66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Η με γενικό αριθμό 695 και ειδικό αριθμό 79, δυνατότητα </w:t>
      </w:r>
      <w:r>
        <w:rPr>
          <w:rFonts w:eastAsia="Times New Roman" w:cs="Times New Roman"/>
          <w:szCs w:val="24"/>
        </w:rPr>
        <w:t xml:space="preserve">παρακολούθησης και εξετάσεων θεωρητικών και εργαστηριακών μαθημάτων των σπουδαστών του Τμήματος Ηλεκτρολογίας του ΤΕΙ Λαμίας στο </w:t>
      </w:r>
      <w:r>
        <w:rPr>
          <w:rFonts w:eastAsia="Times New Roman" w:cs="Times New Roman"/>
          <w:szCs w:val="24"/>
        </w:rPr>
        <w:lastRenderedPageBreak/>
        <w:t>συγχωνευμένο τμήμα του ΤΕΙ Στερεάς Ελλάδας γίνεται δεκτή, με μία νομοτεχνική βελτίωση την οποία πρέπει να σας διαβάσω, για να α</w:t>
      </w:r>
      <w:r>
        <w:rPr>
          <w:rFonts w:eastAsia="Times New Roman" w:cs="Times New Roman"/>
          <w:szCs w:val="24"/>
        </w:rPr>
        <w:t>ποφανθούν και οι Βουλευτές.</w:t>
      </w:r>
    </w:p>
    <w:p w14:paraId="4348E66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«Το άρθρο 87 του ν.4413/2016 αντικαθίσταται ως εξής:</w:t>
      </w:r>
    </w:p>
    <w:p w14:paraId="4348E66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Για την υλοποίηση των διατάξεων του π.δ.100/2013 με τίτλο «Συγχώνευση ΤΕΙ Λαμίας και ΤΕΙ Χαλκίδας σε ΤΕΙ Στερεάς Ελλάδας - Ίδρυση Σχολής - Ίδρυση Τμήματος - Συγχώνευση Σχολών </w:t>
      </w:r>
      <w:r>
        <w:rPr>
          <w:rFonts w:eastAsia="Times New Roman" w:cs="Times New Roman"/>
          <w:szCs w:val="24"/>
        </w:rPr>
        <w:t>- Μετονομασία και Συγχώνευση Τμημάτων - Κατάργηση Παραρτημάτων και Τμημάτων, Συγκρότηση Σχολών του ΤΕΙ Στερεάς Ελλάδας», σύμφωνα με τις οποίες…» και ακολουθεί η τροπολογία. Προστέθηκε αυτό.</w:t>
      </w:r>
    </w:p>
    <w:p w14:paraId="4348E66E"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Η με γενικό αριθμό 704 και ειδικό 85, ισοτιμία του διπλώματος του </w:t>
      </w:r>
      <w:r>
        <w:rPr>
          <w:rFonts w:eastAsia="Times New Roman" w:cs="Times New Roman"/>
          <w:szCs w:val="24"/>
        </w:rPr>
        <w:t>Διδασκαλείου Δημοτικής Εκπαίδευσης και Νηπιαγωγών με μεταπτυχιακό τίτλο, ήθελα να πω ότι στην παρούσα φάση δεν γίνεται δεκτή. Θα συζητηθεί για να δούμε τα ακαδημαϊκά κριτήρια σε επόμενο νομοσχέδιο του Υπουργείου Παιδείας.</w:t>
      </w:r>
    </w:p>
    <w:p w14:paraId="4348E66F"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Τέλος, η με γενικό αριθμό 712 και </w:t>
      </w:r>
      <w:r>
        <w:rPr>
          <w:rFonts w:eastAsia="Times New Roman" w:cs="Times New Roman"/>
          <w:szCs w:val="24"/>
        </w:rPr>
        <w:t>ειδικό 90, αναστολή κατάσχεσης ακινήτων υπό προϋποθέσεις κ.λπ., δεν γίνεται δεκτή.</w:t>
      </w:r>
    </w:p>
    <w:p w14:paraId="4348E670"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Ευχαριστώ.</w:t>
      </w:r>
    </w:p>
    <w:p w14:paraId="4348E671"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την κυρία Υπουργό.</w:t>
      </w:r>
    </w:p>
    <w:p w14:paraId="4348E672"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Κυρία Υπουργέ, θα σας παρακαλούσα τις νομοτεχνικές βελτιώσεις στην τροπολογία που ήδη αναφέρατε,</w:t>
      </w:r>
      <w:r>
        <w:rPr>
          <w:rFonts w:eastAsia="Times New Roman" w:cs="Times New Roman"/>
          <w:szCs w:val="24"/>
        </w:rPr>
        <w:t xml:space="preserve"> την 695, να τις καταθέσετε για να τις πάρουν και τα κόμματα.</w:t>
      </w:r>
    </w:p>
    <w:p w14:paraId="4348E673"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ΑΘΑΝΑΣΙΑ </w:t>
      </w:r>
      <w:r w:rsidDel="008215C2">
        <w:rPr>
          <w:rFonts w:eastAsia="Times New Roman" w:cs="Times New Roman"/>
          <w:b/>
          <w:szCs w:val="24"/>
        </w:rPr>
        <w:t xml:space="preserve">(ΣΙΑ) </w:t>
      </w:r>
      <w:r>
        <w:rPr>
          <w:rFonts w:eastAsia="Times New Roman" w:cs="Times New Roman"/>
          <w:b/>
          <w:szCs w:val="24"/>
        </w:rPr>
        <w:t>ΑΝΑΓΝΩΣΤΟΠΟΥΛΟΥ (Αναπληρώτρια Υπουργός Παιδείας, Έρευνας και Θρησκευμάτων):</w:t>
      </w:r>
      <w:r>
        <w:rPr>
          <w:rFonts w:eastAsia="Times New Roman" w:cs="Times New Roman"/>
          <w:szCs w:val="24"/>
        </w:rPr>
        <w:t xml:space="preserve"> Μάλιστα, κύριε Πρόεδρε.</w:t>
      </w:r>
    </w:p>
    <w:p w14:paraId="4348E674" w14:textId="77777777" w:rsidR="000F31B3" w:rsidRDefault="009714DC">
      <w:pPr>
        <w:spacing w:after="0" w:line="600" w:lineRule="auto"/>
        <w:ind w:firstLine="720"/>
        <w:jc w:val="both"/>
        <w:rPr>
          <w:rFonts w:eastAsia="Times New Roman" w:cs="Times New Roman"/>
        </w:rPr>
      </w:pPr>
      <w:r>
        <w:rPr>
          <w:rFonts w:eastAsia="Times New Roman" w:cs="Times New Roman"/>
        </w:rPr>
        <w:t xml:space="preserve">(Στο σημείο αυτό η Αναπληρώτρια Υπουργός Παιδείας, Έρευνας και Θρησκευμάτων κ. </w:t>
      </w:r>
      <w:r>
        <w:rPr>
          <w:rFonts w:eastAsia="Times New Roman" w:cs="Times New Roman"/>
        </w:rPr>
        <w:t>Αθανασία Αναγνωστοπούλου καταθέτει για τα Πρακτικά την προαναφερθείσα νομοτεχνική βελτίωση, η οποία έχει ως εξής:</w:t>
      </w:r>
    </w:p>
    <w:p w14:paraId="4348E675" w14:textId="77777777" w:rsidR="000F31B3" w:rsidRDefault="009714DC">
      <w:pPr>
        <w:spacing w:after="0" w:line="600" w:lineRule="auto"/>
        <w:jc w:val="center"/>
        <w:rPr>
          <w:rFonts w:eastAsia="Times New Roman" w:cs="Times New Roman"/>
        </w:rPr>
      </w:pPr>
      <w:r>
        <w:rPr>
          <w:rFonts w:eastAsia="Times New Roman" w:cs="Times New Roman"/>
        </w:rPr>
        <w:t>ΑΛΛΑΓΗ ΣΕΛΙΔΑΣ</w:t>
      </w:r>
    </w:p>
    <w:p w14:paraId="4348E676" w14:textId="77777777" w:rsidR="000F31B3" w:rsidRDefault="009714DC">
      <w:pPr>
        <w:spacing w:after="0" w:line="600" w:lineRule="auto"/>
        <w:jc w:val="center"/>
        <w:rPr>
          <w:rFonts w:eastAsia="Times New Roman" w:cs="Times New Roman"/>
        </w:rPr>
      </w:pPr>
      <w:r>
        <w:rPr>
          <w:rFonts w:eastAsia="Times New Roman" w:cs="Times New Roman"/>
        </w:rPr>
        <w:t>(Να μπει η σελίδα 271)</w:t>
      </w:r>
    </w:p>
    <w:p w14:paraId="4348E677" w14:textId="77777777" w:rsidR="000F31B3" w:rsidRDefault="009714DC">
      <w:pPr>
        <w:spacing w:after="0" w:line="600" w:lineRule="auto"/>
        <w:jc w:val="center"/>
        <w:rPr>
          <w:rFonts w:eastAsia="Times New Roman" w:cs="Times New Roman"/>
        </w:rPr>
      </w:pPr>
      <w:r>
        <w:rPr>
          <w:rFonts w:eastAsia="Times New Roman" w:cs="Times New Roman"/>
        </w:rPr>
        <w:t>ΑΛΛΑΓΗ ΣΕΛΙΔΑΣ</w:t>
      </w:r>
    </w:p>
    <w:p w14:paraId="4348E678" w14:textId="77777777" w:rsidR="000F31B3" w:rsidRDefault="000F31B3">
      <w:pPr>
        <w:spacing w:after="0"/>
        <w:rPr>
          <w:rFonts w:eastAsia="Times New Roman" w:cs="Times New Roman"/>
        </w:rPr>
      </w:pPr>
    </w:p>
    <w:p w14:paraId="4348E679"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Δαβάκη, έχετε τον λόγο.</w:t>
      </w:r>
    </w:p>
    <w:p w14:paraId="4348E67A"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Κυρίε</w:t>
      </w:r>
      <w:r>
        <w:rPr>
          <w:rFonts w:eastAsia="Times New Roman" w:cs="Times New Roman"/>
          <w:szCs w:val="24"/>
        </w:rPr>
        <w:t>ς και κύριοι συνάδελφοι, έλαβα τον λόγο για να αναφερθώ εν τάχει στην κατατεθείσα χθες τροπολογία του Υπουργείου Εθνικής Αμύνης σχετικά με τα υποβρύχια.</w:t>
      </w:r>
    </w:p>
    <w:p w14:paraId="4348E67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Πριν απ’ όλα, όμως, θα ήθελα να αναφερθώ σε ορισμένα ζητήματα που θίγει αυτό το νομοσχέδιο, ζητήματα τα</w:t>
      </w:r>
      <w:r>
        <w:rPr>
          <w:rFonts w:eastAsia="Times New Roman" w:cs="Times New Roman"/>
          <w:szCs w:val="24"/>
        </w:rPr>
        <w:t xml:space="preserve"> οποία έχουν κυρίως θεσμική σημασία και γενικότερης λειτουργίας αυτής της Αίθουσας.</w:t>
      </w:r>
    </w:p>
    <w:p w14:paraId="4348E67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Δεν υπάρχουν πλέον νομοσχέδια, κυρίες και κύριοι συνάδελφοι. Υπάρχουν νομοσχέδια τα οποία είναι οχήματα τροπολογιών και κάθε φορά που ερχόμαστε νομοθετούμε επί τροπολογιών </w:t>
      </w:r>
      <w:r>
        <w:rPr>
          <w:rFonts w:eastAsia="Times New Roman" w:cs="Times New Roman"/>
          <w:szCs w:val="24"/>
        </w:rPr>
        <w:t xml:space="preserve">με αφορμή τα νομοσχέδια. Άκουσα τον κ. </w:t>
      </w:r>
      <w:proofErr w:type="spellStart"/>
      <w:r>
        <w:rPr>
          <w:rFonts w:eastAsia="Times New Roman" w:cs="Times New Roman"/>
          <w:szCs w:val="24"/>
        </w:rPr>
        <w:t>Δρίτσα</w:t>
      </w:r>
      <w:proofErr w:type="spellEnd"/>
      <w:r>
        <w:rPr>
          <w:rFonts w:eastAsia="Times New Roman" w:cs="Times New Roman"/>
          <w:szCs w:val="24"/>
        </w:rPr>
        <w:t xml:space="preserve"> ο οποίος ανέφερε, αν κατάλαβα καλά, ότι «αναζητούσαμε συναφή με το νομοσχέδιο - τροπολογία προκειμένου να την καταθέσουμε σχετικά με τη ναυτική εκπαίδευση». </w:t>
      </w:r>
    </w:p>
    <w:p w14:paraId="4348E67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Νομίζω ότι κατά τούτο φαλκιδεύει και τον ρόλο και τη</w:t>
      </w:r>
      <w:r>
        <w:rPr>
          <w:rFonts w:eastAsia="Times New Roman" w:cs="Times New Roman"/>
          <w:szCs w:val="24"/>
        </w:rPr>
        <w:t xml:space="preserve"> θεσμική λειτουργία αυτής της Αίθουσας, δεδομένου ότι πρέπει επιτέλους να καταλάβουμε τόσο εμείς όσο και οι εισηγητές που δεν είναι πρόχειροι </w:t>
      </w:r>
      <w:r>
        <w:rPr>
          <w:rFonts w:eastAsia="Times New Roman" w:cs="Times New Roman"/>
          <w:szCs w:val="24"/>
        </w:rPr>
        <w:lastRenderedPageBreak/>
        <w:t>πολλές φορές για τις τροπολογίες, ότι πρέπει να ξεπεράσουμε αυτή την διαδικασία και αυτή την μέθοδο. Διότι δυστυχώ</w:t>
      </w:r>
      <w:r>
        <w:rPr>
          <w:rFonts w:eastAsia="Times New Roman" w:cs="Times New Roman"/>
          <w:szCs w:val="24"/>
        </w:rPr>
        <w:t>ς…</w:t>
      </w:r>
    </w:p>
    <w:p w14:paraId="4348E67E"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Προβλέπονται οι τροπολογίες στον Κανονισμό.</w:t>
      </w:r>
    </w:p>
    <w:p w14:paraId="4348E67F"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Παρακαλώ, μη διακόπτετε, κύριε Υπουργέ.</w:t>
      </w:r>
    </w:p>
    <w:p w14:paraId="4348E680"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Ναι, κύριε Υπουργέ, προβλέπονται οι τροπολογίες, αλλ</w:t>
      </w:r>
      <w:r>
        <w:rPr>
          <w:rFonts w:eastAsia="Times New Roman" w:cs="Times New Roman"/>
          <w:szCs w:val="24"/>
        </w:rPr>
        <w:t>ά και εσείς, επειδή σας εκτιμώ, πιστεύω ότι θεωρείτε ότι έχει πλέον ξεφύγει το πράγμα και μιλούμε πλέον περί νομοθετημάτων που είναι οχήματα τροπολογιών.</w:t>
      </w:r>
    </w:p>
    <w:p w14:paraId="4348E681"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Επειδή με διακόψατε, εν τάχει θα ήθελα να σας πω σχετικά με την ναυτική εκπαίδευση τα εξής: Είναι όλα </w:t>
      </w:r>
      <w:r>
        <w:rPr>
          <w:rFonts w:eastAsia="Times New Roman" w:cs="Times New Roman"/>
          <w:szCs w:val="24"/>
        </w:rPr>
        <w:t xml:space="preserve">ωραία στη ναυτική εκπαίδευση της χώρας; Αυτά τα οποία γίνονται κάθε χρόνο και με τους σπουδαστές και με τα ζητήματα της πρακτικής εξάσκησης, που μας παίρνουν τηλέφωνο πολλά παιδιά, απόφοιτοι </w:t>
      </w:r>
      <w:r>
        <w:rPr>
          <w:rFonts w:eastAsia="Times New Roman" w:cs="Times New Roman"/>
          <w:szCs w:val="24"/>
        </w:rPr>
        <w:lastRenderedPageBreak/>
        <w:t xml:space="preserve">των ναυτικών σχολών για να παρέμβουμε σε εφοπλιστικές εταιρείες, </w:t>
      </w:r>
      <w:r>
        <w:rPr>
          <w:rFonts w:eastAsia="Times New Roman" w:cs="Times New Roman"/>
          <w:szCs w:val="24"/>
        </w:rPr>
        <w:t xml:space="preserve">προκειμένου να κάνουν αυτοί πρακτική εξάσκηση, είναι κάτι το οποίοι </w:t>
      </w:r>
      <w:proofErr w:type="spellStart"/>
      <w:r>
        <w:rPr>
          <w:rFonts w:eastAsia="Times New Roman" w:cs="Times New Roman"/>
          <w:szCs w:val="24"/>
        </w:rPr>
        <w:t>περιποιεί</w:t>
      </w:r>
      <w:proofErr w:type="spellEnd"/>
      <w:r>
        <w:rPr>
          <w:rFonts w:eastAsia="Times New Roman" w:cs="Times New Roman"/>
          <w:szCs w:val="24"/>
        </w:rPr>
        <w:t xml:space="preserve"> περηφάνεια στην πολιτική ηγεσία του Υπουργείου Ναυτιλίας; Σαφώς είμαι βέβαιος ότι θα μου πείτε «τι κάνατε εσείς;».</w:t>
      </w:r>
    </w:p>
    <w:p w14:paraId="4348E682"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Εμείς κάναμε τόσα ούτως ώστε να λειτουργεί μέχρι τώρα η ναυτική</w:t>
      </w:r>
      <w:r>
        <w:rPr>
          <w:rFonts w:eastAsia="Times New Roman" w:cs="Times New Roman"/>
          <w:szCs w:val="24"/>
        </w:rPr>
        <w:t xml:space="preserve"> εκπαίδευση στη χώρα μας. Σαφώς και δεν έχουν ολοκληρωθεί τα πράγματα. Σαφώς και υπάρχουν ζητήματα τα οποία πρέπει να διορθωθούν. Σαφώς και υπάρχουν θέματα τα οποία ήταν λάθος και πρέπει πάλι να διορθωθούν. Γι’ αυτό εναλλάσσονται οι κυβερνήσεις στη χώρα, π</w:t>
      </w:r>
      <w:r>
        <w:rPr>
          <w:rFonts w:eastAsia="Times New Roman" w:cs="Times New Roman"/>
          <w:szCs w:val="24"/>
        </w:rPr>
        <w:t xml:space="preserve">ροκειμένου να διορθώνουν και τα ημαρτημένα και αυτά τα οποία έχουν παραλειφθεί. </w:t>
      </w:r>
    </w:p>
    <w:p w14:paraId="4348E683" w14:textId="77777777" w:rsidR="000F31B3" w:rsidRDefault="009714D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Όμως, αντιλαμβάνεστε ότι οι συνεχείς αναφορές στο παρελθόν ότι δεν οδηγούν πουθενά και τον τόπο και την πατρίδα και τις πολιτικές παρατάξεις. </w:t>
      </w:r>
    </w:p>
    <w:p w14:paraId="4348E684" w14:textId="77777777" w:rsidR="000F31B3" w:rsidRDefault="009714DC">
      <w:pPr>
        <w:tabs>
          <w:tab w:val="left" w:pos="2738"/>
          <w:tab w:val="center" w:pos="4753"/>
          <w:tab w:val="left" w:pos="5723"/>
        </w:tabs>
        <w:spacing w:after="0" w:line="600" w:lineRule="auto"/>
        <w:ind w:firstLine="720"/>
        <w:jc w:val="both"/>
        <w:rPr>
          <w:rFonts w:eastAsia="Times New Roman"/>
          <w:szCs w:val="24"/>
        </w:rPr>
      </w:pPr>
      <w:r>
        <w:rPr>
          <w:rFonts w:eastAsia="Times New Roman" w:cs="Times New Roman"/>
          <w:szCs w:val="24"/>
        </w:rPr>
        <w:t xml:space="preserve">Κλείνοντας –γιατί είπα ότι θέλω </w:t>
      </w:r>
      <w:r>
        <w:rPr>
          <w:rFonts w:eastAsia="Times New Roman" w:cs="Times New Roman"/>
          <w:szCs w:val="24"/>
        </w:rPr>
        <w:t xml:space="preserve">να μιλήσω για την τροπολογία για τα υποβρύχια- θέλω να αναφερθώ στον κ. </w:t>
      </w:r>
      <w:proofErr w:type="spellStart"/>
      <w:r>
        <w:rPr>
          <w:rFonts w:eastAsia="Times New Roman" w:cs="Times New Roman"/>
          <w:szCs w:val="24"/>
        </w:rPr>
        <w:t>Φωτάκη</w:t>
      </w:r>
      <w:proofErr w:type="spellEnd"/>
      <w:r>
        <w:rPr>
          <w:rFonts w:eastAsia="Times New Roman" w:cs="Times New Roman"/>
          <w:szCs w:val="24"/>
        </w:rPr>
        <w:t xml:space="preserve"> –που π</w:t>
      </w:r>
      <w:r>
        <w:rPr>
          <w:rFonts w:eastAsia="Times New Roman"/>
          <w:szCs w:val="24"/>
        </w:rPr>
        <w:t xml:space="preserve">ροφανώς, κύριε Υπουργέ, έχετε βαθιά γνώση της ερευνητικής κοινότητας λόγω </w:t>
      </w:r>
      <w:r>
        <w:rPr>
          <w:rFonts w:eastAsia="Times New Roman"/>
          <w:szCs w:val="24"/>
        </w:rPr>
        <w:lastRenderedPageBreak/>
        <w:t>της εμπειρίας σας και της διαδρομής σας</w:t>
      </w:r>
      <w:r>
        <w:rPr>
          <w:rFonts w:eastAsia="Times New Roman" w:cs="Times New Roman"/>
          <w:szCs w:val="24"/>
        </w:rPr>
        <w:t>- και να πω ότι η συγκεκριμένη νομοθετική πρωτοβουλία έχει</w:t>
      </w:r>
      <w:r>
        <w:rPr>
          <w:rFonts w:eastAsia="Times New Roman" w:cs="Times New Roman"/>
          <w:szCs w:val="24"/>
        </w:rPr>
        <w:t xml:space="preserve"> επιβληθεί από τους δανειστές και εταίρους μας…</w:t>
      </w:r>
      <w:r>
        <w:rPr>
          <w:rFonts w:eastAsia="Times New Roman"/>
          <w:szCs w:val="24"/>
        </w:rPr>
        <w:t xml:space="preserve"> </w:t>
      </w:r>
    </w:p>
    <w:p w14:paraId="4348E685" w14:textId="77777777" w:rsidR="000F31B3" w:rsidRDefault="009714DC">
      <w:pPr>
        <w:spacing w:after="0" w:line="600" w:lineRule="auto"/>
        <w:ind w:firstLine="720"/>
        <w:jc w:val="both"/>
        <w:rPr>
          <w:rFonts w:eastAsia="Times New Roman"/>
          <w:szCs w:val="24"/>
        </w:rPr>
      </w:pPr>
      <w:r>
        <w:rPr>
          <w:rFonts w:eastAsia="Times New Roman"/>
          <w:b/>
          <w:szCs w:val="24"/>
        </w:rPr>
        <w:t xml:space="preserve">ΚΩΝΣΤΑΝΤΙΝΟΣ ΦΩΤΑΚΗΣ (Αναπληρωτής Υπουργός Παιδείας, Έρευνας και Θρησκευμάτων): </w:t>
      </w:r>
      <w:r>
        <w:rPr>
          <w:rFonts w:eastAsia="Times New Roman"/>
          <w:szCs w:val="24"/>
        </w:rPr>
        <w:t xml:space="preserve">Αυτό πώς το συμπεραίνετε; </w:t>
      </w:r>
    </w:p>
    <w:p w14:paraId="4348E686" w14:textId="77777777" w:rsidR="000F31B3" w:rsidRDefault="009714DC">
      <w:pPr>
        <w:spacing w:after="0"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Θα σας εξηγήσω. Διότι δεν έχουν εμπιστοσύνη στην απορρόφηση κοινοτικών προγραμμάτ</w:t>
      </w:r>
      <w:r>
        <w:rPr>
          <w:rFonts w:eastAsia="Times New Roman"/>
          <w:szCs w:val="24"/>
        </w:rPr>
        <w:t xml:space="preserve">ων από τις υπάρχουσες δομές. </w:t>
      </w:r>
    </w:p>
    <w:p w14:paraId="4348E687" w14:textId="77777777" w:rsidR="000F31B3" w:rsidRDefault="009714DC">
      <w:pPr>
        <w:spacing w:after="0" w:line="600" w:lineRule="auto"/>
        <w:ind w:firstLine="720"/>
        <w:jc w:val="both"/>
        <w:rPr>
          <w:rFonts w:eastAsia="Times New Roman"/>
          <w:szCs w:val="24"/>
        </w:rPr>
      </w:pPr>
      <w:r>
        <w:rPr>
          <w:rFonts w:eastAsia="Times New Roman"/>
          <w:szCs w:val="24"/>
        </w:rPr>
        <w:t xml:space="preserve">Όμως, εάν το αντιπαρέλθουμε αυτό, θα ήθελα να ρωτήσω κατά πόσο συνάδει και </w:t>
      </w:r>
      <w:proofErr w:type="spellStart"/>
      <w:r>
        <w:rPr>
          <w:rFonts w:eastAsia="Times New Roman"/>
          <w:szCs w:val="24"/>
        </w:rPr>
        <w:t>συστοιχίζεται</w:t>
      </w:r>
      <w:proofErr w:type="spellEnd"/>
      <w:r>
        <w:rPr>
          <w:rFonts w:eastAsia="Times New Roman"/>
          <w:szCs w:val="24"/>
        </w:rPr>
        <w:t xml:space="preserve"> η παρούσα νομοθετική πρωτοβουλία με την υπάρχουσα μέχρι τώρα ερευνητική κοινότητα στη χώρα μας. Και υπάρχουν τόσα και τόσα τα οποία θα μπ</w:t>
      </w:r>
      <w:r>
        <w:rPr>
          <w:rFonts w:eastAsia="Times New Roman"/>
          <w:szCs w:val="24"/>
        </w:rPr>
        <w:t xml:space="preserve">ορούσαμε να πούμε και τα οποία, δυστυχώς, δεν ξέρω αν επιλύονται με αυτή καθαυτή τη συγκεκριμένη –θα έλεγα ως ορόσημο- τοποθέτηση αυτής της νομοθετικής πρωτοβουλίας στην ερευνητική κοινότητα γενικότερα. </w:t>
      </w:r>
    </w:p>
    <w:p w14:paraId="4348E688" w14:textId="77777777" w:rsidR="000F31B3" w:rsidRDefault="009714DC">
      <w:pPr>
        <w:spacing w:after="0" w:line="600" w:lineRule="auto"/>
        <w:ind w:firstLine="720"/>
        <w:jc w:val="both"/>
        <w:rPr>
          <w:rFonts w:eastAsia="Times New Roman"/>
          <w:szCs w:val="24"/>
        </w:rPr>
      </w:pPr>
      <w:r>
        <w:rPr>
          <w:rFonts w:eastAsia="Times New Roman"/>
          <w:szCs w:val="24"/>
        </w:rPr>
        <w:lastRenderedPageBreak/>
        <w:t>Πιστεύω ότι είναι μια προσπάθεια προς τη σωστή κατεύ</w:t>
      </w:r>
      <w:r>
        <w:rPr>
          <w:rFonts w:eastAsia="Times New Roman"/>
          <w:szCs w:val="24"/>
        </w:rPr>
        <w:t xml:space="preserve">θυνση, παρά τις σοβαρές επιφυλάξεις της Νέας Δημοκρατίας –και γι’ αυτό διατηρούμε αυτή τη στάση, όπως πολύ σωστά έχει διατυπωθεί και από την Κοινοβουλευτική Εκπρόσωπο και από την εισηγήτρια του νομοσχεδίου- αλλά, εν πάση </w:t>
      </w:r>
      <w:proofErr w:type="spellStart"/>
      <w:r>
        <w:rPr>
          <w:rFonts w:eastAsia="Times New Roman"/>
          <w:szCs w:val="24"/>
        </w:rPr>
        <w:t>περιπτώσει</w:t>
      </w:r>
      <w:proofErr w:type="spellEnd"/>
      <w:r>
        <w:rPr>
          <w:rFonts w:eastAsia="Times New Roman"/>
          <w:szCs w:val="24"/>
        </w:rPr>
        <w:t>, θα πρέπει να κοιτάξουμε</w:t>
      </w:r>
      <w:r>
        <w:rPr>
          <w:rFonts w:eastAsia="Times New Roman"/>
          <w:szCs w:val="24"/>
        </w:rPr>
        <w:t xml:space="preserve"> και ευρύτερα την ερευνητική κοινότητα, όπως, παραδείγματος χάριν, το Εθνικό Ίδρυμα Ερευνών με τα κέντρα του, τον «Δημόκριτο» και άλλα πολλά τα οποία, δυστυχώς, χειμάζονται με τεράστια προβλήματα. </w:t>
      </w:r>
    </w:p>
    <w:p w14:paraId="4348E689" w14:textId="77777777" w:rsidR="000F31B3" w:rsidRDefault="009714DC">
      <w:pPr>
        <w:spacing w:after="0" w:line="600" w:lineRule="auto"/>
        <w:ind w:firstLine="720"/>
        <w:jc w:val="both"/>
        <w:rPr>
          <w:rFonts w:eastAsia="Times New Roman"/>
          <w:szCs w:val="24"/>
        </w:rPr>
      </w:pPr>
      <w:r>
        <w:rPr>
          <w:rFonts w:eastAsia="Times New Roman"/>
          <w:szCs w:val="24"/>
        </w:rPr>
        <w:t>Έρχομαι στην τροπολογία για τα υποβρύχια. Η τροπολογία που</w:t>
      </w:r>
      <w:r>
        <w:rPr>
          <w:rFonts w:eastAsia="Times New Roman"/>
          <w:szCs w:val="24"/>
        </w:rPr>
        <w:t xml:space="preserve"> εμφανίστηκε χθες διά του κ. Βίτσα, του Αναπληρωτή Υπουργού Εθνικής Αμύνης, παρατείνει το πρόγραμμα των εργασιών των υποβρυχίων, ένα πρόγραμμα το οποίο είχε ξεκινήσει την άνοιξη του 2014 από τη Νέα Δημοκρατία, προκειμένου –επιτέλους- το ζήτημα που λέγεται </w:t>
      </w:r>
      <w:r>
        <w:rPr>
          <w:rFonts w:eastAsia="Times New Roman"/>
          <w:szCs w:val="24"/>
        </w:rPr>
        <w:t xml:space="preserve">«τέσσερα υποβρύχια, </w:t>
      </w:r>
      <w:r w:rsidRPr="000A31AB">
        <w:rPr>
          <w:rFonts w:eastAsia="Times New Roman"/>
          <w:szCs w:val="24"/>
        </w:rPr>
        <w:t>“</w:t>
      </w:r>
      <w:proofErr w:type="spellStart"/>
      <w:r>
        <w:rPr>
          <w:rFonts w:eastAsia="Times New Roman"/>
          <w:szCs w:val="24"/>
        </w:rPr>
        <w:t>Πιπίνος</w:t>
      </w:r>
      <w:proofErr w:type="spellEnd"/>
      <w:r w:rsidRPr="000A31AB">
        <w:rPr>
          <w:rFonts w:eastAsia="Times New Roman"/>
          <w:szCs w:val="24"/>
        </w:rPr>
        <w:t>”</w:t>
      </w:r>
      <w:r>
        <w:rPr>
          <w:rFonts w:eastAsia="Times New Roman"/>
          <w:szCs w:val="24"/>
        </w:rPr>
        <w:t xml:space="preserve">, </w:t>
      </w:r>
      <w:r w:rsidRPr="000A31AB">
        <w:rPr>
          <w:rFonts w:eastAsia="Times New Roman"/>
          <w:szCs w:val="24"/>
        </w:rPr>
        <w:t>“</w:t>
      </w:r>
      <w:r>
        <w:rPr>
          <w:rFonts w:eastAsia="Times New Roman"/>
          <w:szCs w:val="24"/>
        </w:rPr>
        <w:t>Ωκεανός</w:t>
      </w:r>
      <w:r w:rsidRPr="000A31AB">
        <w:rPr>
          <w:rFonts w:eastAsia="Times New Roman"/>
          <w:szCs w:val="24"/>
        </w:rPr>
        <w:t>”</w:t>
      </w:r>
      <w:r>
        <w:rPr>
          <w:rFonts w:eastAsia="Times New Roman"/>
          <w:szCs w:val="24"/>
        </w:rPr>
        <w:t xml:space="preserve">, </w:t>
      </w:r>
      <w:r w:rsidRPr="000A31AB">
        <w:rPr>
          <w:rFonts w:eastAsia="Times New Roman"/>
          <w:szCs w:val="24"/>
        </w:rPr>
        <w:t>“</w:t>
      </w:r>
      <w:proofErr w:type="spellStart"/>
      <w:r>
        <w:rPr>
          <w:rFonts w:eastAsia="Times New Roman"/>
          <w:szCs w:val="24"/>
        </w:rPr>
        <w:t>Ματρώζος</w:t>
      </w:r>
      <w:proofErr w:type="spellEnd"/>
      <w:r w:rsidRPr="000A31AB">
        <w:rPr>
          <w:rFonts w:eastAsia="Times New Roman"/>
          <w:szCs w:val="24"/>
        </w:rPr>
        <w:t>”</w:t>
      </w:r>
      <w:r>
        <w:rPr>
          <w:rFonts w:eastAsia="Times New Roman"/>
          <w:szCs w:val="24"/>
        </w:rPr>
        <w:t xml:space="preserve"> και </w:t>
      </w:r>
      <w:r w:rsidRPr="000A31AB">
        <w:rPr>
          <w:rFonts w:eastAsia="Times New Roman"/>
          <w:szCs w:val="24"/>
        </w:rPr>
        <w:t>“</w:t>
      </w:r>
      <w:r>
        <w:rPr>
          <w:rFonts w:eastAsia="Times New Roman"/>
          <w:szCs w:val="24"/>
        </w:rPr>
        <w:t>Κατσώνης</w:t>
      </w:r>
      <w:r w:rsidRPr="000A31AB">
        <w:rPr>
          <w:rFonts w:eastAsia="Times New Roman"/>
          <w:szCs w:val="24"/>
        </w:rPr>
        <w:t>”</w:t>
      </w:r>
      <w:r>
        <w:rPr>
          <w:rFonts w:eastAsia="Times New Roman"/>
          <w:szCs w:val="24"/>
        </w:rPr>
        <w:t xml:space="preserve">» να πάρει τέλος και να είναι αυτά πλέον αξιόμαχα και εντός του επιχειρησιακού πλαισίου. </w:t>
      </w:r>
    </w:p>
    <w:p w14:paraId="4348E68A" w14:textId="77777777" w:rsidR="000F31B3" w:rsidRDefault="009714DC">
      <w:pPr>
        <w:spacing w:after="0" w:line="600" w:lineRule="auto"/>
        <w:ind w:firstLine="720"/>
        <w:jc w:val="both"/>
        <w:rPr>
          <w:rFonts w:eastAsia="Times New Roman"/>
          <w:szCs w:val="24"/>
        </w:rPr>
      </w:pPr>
      <w:r>
        <w:rPr>
          <w:rFonts w:eastAsia="Times New Roman"/>
          <w:szCs w:val="24"/>
        </w:rPr>
        <w:lastRenderedPageBreak/>
        <w:t>Αυτό το πρόγραμμα παρατείνεται μέχρι τον Μάιο του 2017, καθορίζοντας ότι μια σειρά από εργασίες πέραν των αναγκαίων θα λάβουν χώρα στις εγκαταστάσεις των ελληνικών ναυπηγείων αντί για τον ναύσταθμο της Σαλαμίνας. Η ρύθμιση αυτή εξασφαλίζει ουσιαστικά ότι ο</w:t>
      </w:r>
      <w:r>
        <w:rPr>
          <w:rFonts w:eastAsia="Times New Roman"/>
          <w:szCs w:val="24"/>
        </w:rPr>
        <w:t xml:space="preserve">ι εργαζόμενοι στα ναυπηγεία θα συνεχίζουν να εργάζονται, θα συνεχίζουν να δουλεύουν, οι οποίοι είναι εργαζόμενοι με ιδιαίτερες δεξιότητες, με μεγάλη τεχνογνωσία στο αντικείμενο, κάτι το οποίο θα </w:t>
      </w:r>
      <w:proofErr w:type="spellStart"/>
      <w:r>
        <w:rPr>
          <w:rFonts w:eastAsia="Times New Roman"/>
          <w:szCs w:val="24"/>
        </w:rPr>
        <w:t>αιμοδοτήσει</w:t>
      </w:r>
      <w:proofErr w:type="spellEnd"/>
      <w:r>
        <w:rPr>
          <w:rFonts w:eastAsia="Times New Roman"/>
          <w:szCs w:val="24"/>
        </w:rPr>
        <w:t xml:space="preserve"> έτι περαιτέρω τη χειμαζόμενη βαριά βιομηχανία και</w:t>
      </w:r>
      <w:r>
        <w:rPr>
          <w:rFonts w:eastAsia="Times New Roman"/>
          <w:szCs w:val="24"/>
        </w:rPr>
        <w:t xml:space="preserve"> στον χώρο της ναυπηγοεπισκευαστικής. </w:t>
      </w:r>
    </w:p>
    <w:p w14:paraId="4348E68B" w14:textId="77777777" w:rsidR="000F31B3" w:rsidRDefault="009714DC">
      <w:pPr>
        <w:spacing w:after="0" w:line="600" w:lineRule="auto"/>
        <w:ind w:firstLine="720"/>
        <w:jc w:val="both"/>
        <w:rPr>
          <w:rFonts w:eastAsia="Times New Roman"/>
          <w:szCs w:val="24"/>
        </w:rPr>
      </w:pPr>
      <w:r>
        <w:rPr>
          <w:rFonts w:eastAsia="Times New Roman"/>
          <w:szCs w:val="24"/>
        </w:rPr>
        <w:t xml:space="preserve">Γι’ αυτόν και μόνο τον λόγο η Νέα Δημοκρατία στηρίζει αυτή την τροπολογία, για να παραμείνει ενεργό αυτό το πολύτιμο δυναμικό των εργαζομένων στα ναυπηγεία του Σκαραμαγκά και για να δοθεί μια ανάσα στην κατάσταση που </w:t>
      </w:r>
      <w:r>
        <w:rPr>
          <w:rFonts w:eastAsia="Times New Roman"/>
          <w:szCs w:val="24"/>
        </w:rPr>
        <w:t>υπάρχει περαιτέρω στο ζήτημα αυτό στη ναυπηγοεπισκευαστική ζώνη του Σκαραμαγκά στο κομμάτι της κατασκευής των υποβρυχίων, διότι, κυρίες και κύριοι συνάδελφοι, έχουμε ανάγκη αυτά τα εξειδικευμένα χέρια, αυτούς τους ανθρώπους που πρέπει να συνεχίσουν να εργά</w:t>
      </w:r>
      <w:r>
        <w:rPr>
          <w:rFonts w:eastAsia="Times New Roman"/>
          <w:szCs w:val="24"/>
        </w:rPr>
        <w:t xml:space="preserve">ζονται πάνω σε αυτό το αντικείμενο. </w:t>
      </w:r>
    </w:p>
    <w:p w14:paraId="4348E68C" w14:textId="77777777" w:rsidR="000F31B3" w:rsidRDefault="009714DC">
      <w:pPr>
        <w:spacing w:after="0" w:line="600" w:lineRule="auto"/>
        <w:ind w:firstLine="720"/>
        <w:jc w:val="both"/>
        <w:rPr>
          <w:rFonts w:eastAsia="Times New Roman"/>
          <w:szCs w:val="24"/>
        </w:rPr>
      </w:pPr>
      <w:r>
        <w:rPr>
          <w:rFonts w:eastAsia="Times New Roman"/>
          <w:szCs w:val="24"/>
        </w:rPr>
        <w:lastRenderedPageBreak/>
        <w:t>Δεν θα είναι, άλλωστε, η πρώτη φορά που η Νέα Δημοκρατία θα στηρίξει μια τέτοια προσπάθεια. Όμως, επειδή έχουμε μια τραυματική εμπειρία του παρελθόντος, που μας εγκαλείτε για θετικές ψήφους του παρελθόντος –καλοκαίρι 20</w:t>
      </w:r>
      <w:r>
        <w:rPr>
          <w:rFonts w:eastAsia="Times New Roman"/>
          <w:szCs w:val="24"/>
        </w:rPr>
        <w:t xml:space="preserve">15 και λοιπά- πρέπει να </w:t>
      </w:r>
      <w:proofErr w:type="spellStart"/>
      <w:r>
        <w:rPr>
          <w:rFonts w:eastAsia="Times New Roman"/>
          <w:szCs w:val="24"/>
        </w:rPr>
        <w:t>επιστήσουμε</w:t>
      </w:r>
      <w:proofErr w:type="spellEnd"/>
      <w:r>
        <w:rPr>
          <w:rFonts w:eastAsia="Times New Roman"/>
          <w:szCs w:val="24"/>
        </w:rPr>
        <w:t xml:space="preserve"> την προσοχή στην πολιτική ηγεσία του Υπουργείου Εθνικής Άμυνας –η οποία απουσιάζει, αλλά θα έπρεπε να είναι κάποιος από την πολιτική ηγεσία εδώ- σε ορισμένα ζητήματα, όπως στο ότι η Κυβέρνηση έχει μεγάλες ευθύνες γιατί ά</w:t>
      </w:r>
      <w:r>
        <w:rPr>
          <w:rFonts w:eastAsia="Times New Roman"/>
          <w:szCs w:val="24"/>
        </w:rPr>
        <w:t xml:space="preserve">φησε τα πράγματα να εξελιχθούν μέχρι εδώ –και όπως πολύ σωστά </w:t>
      </w:r>
      <w:proofErr w:type="spellStart"/>
      <w:r>
        <w:rPr>
          <w:rFonts w:eastAsia="Times New Roman"/>
          <w:szCs w:val="24"/>
        </w:rPr>
        <w:t>ελέχθη</w:t>
      </w:r>
      <w:proofErr w:type="spellEnd"/>
      <w:r>
        <w:rPr>
          <w:rFonts w:eastAsia="Times New Roman"/>
          <w:szCs w:val="24"/>
        </w:rPr>
        <w:t xml:space="preserve"> προηγουμένως- και άφησε να κατασκευάζονται τα υποβρύχια, ένα τεράστιο επιχειρησιακό όπλο για το Πολεμικό Ναυτικό, μέσω τροπολογιών. </w:t>
      </w:r>
    </w:p>
    <w:p w14:paraId="4348E68D" w14:textId="77777777" w:rsidR="000F31B3" w:rsidRDefault="009714DC">
      <w:pPr>
        <w:spacing w:after="0" w:line="600" w:lineRule="auto"/>
        <w:ind w:firstLine="720"/>
        <w:jc w:val="both"/>
        <w:rPr>
          <w:rFonts w:eastAsia="Times New Roman" w:cs="Times New Roman"/>
          <w:szCs w:val="24"/>
        </w:rPr>
      </w:pPr>
      <w:r>
        <w:rPr>
          <w:rFonts w:eastAsia="Times New Roman"/>
          <w:szCs w:val="24"/>
        </w:rPr>
        <w:t>Η λύση που προτείνει η Κυβέρνηση με αυτή την τροπολογί</w:t>
      </w:r>
      <w:r>
        <w:rPr>
          <w:rFonts w:eastAsia="Times New Roman"/>
          <w:szCs w:val="24"/>
        </w:rPr>
        <w:t xml:space="preserve">α έχει έναν κίνδυνο. Ένα κομμάτι της επιχειρηματολογίας </w:t>
      </w:r>
      <w:proofErr w:type="spellStart"/>
      <w:r>
        <w:rPr>
          <w:rFonts w:eastAsia="Times New Roman"/>
          <w:szCs w:val="24"/>
        </w:rPr>
        <w:t>Σάφα</w:t>
      </w:r>
      <w:proofErr w:type="spellEnd"/>
      <w:r>
        <w:rPr>
          <w:rFonts w:eastAsia="Times New Roman"/>
          <w:szCs w:val="24"/>
        </w:rPr>
        <w:t>, της μέχρι τώρα εργοδοσίας, είναι ο ισχυρισμός ότι τα 75,5 εκατομμύρια της συμφωνίας του Μαρτίου 2014 είναι ανεπαρκή για την κατασκευή των υποβρυχίων. Σήμερα, λοιπόν, ερ</w:t>
      </w:r>
      <w:r>
        <w:rPr>
          <w:rFonts w:eastAsia="Times New Roman"/>
          <w:szCs w:val="24"/>
        </w:rPr>
        <w:lastRenderedPageBreak/>
        <w:t>χόμαστε και νομοθετούμε άλ</w:t>
      </w:r>
      <w:r>
        <w:rPr>
          <w:rFonts w:eastAsia="Times New Roman"/>
          <w:szCs w:val="24"/>
        </w:rPr>
        <w:t xml:space="preserve">λα 15 εκατομμύρια, δημιουργώντας με αυτόν τον τρόπο τον κίνδυνο να επιλυθεί αυτή η εξέλιξη στη διαιτησία, η οποία θα εκδικαστεί τον Μάρτιο του 2017, ως επιβεβαίωση της επιχειρηματολογίας της αντίθετης πλευράς. </w:t>
      </w:r>
    </w:p>
    <w:p w14:paraId="4348E68E"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Ο κίνδυνος από αυτή την ενέργεια γίνεται ακόμ</w:t>
      </w:r>
      <w:r>
        <w:rPr>
          <w:rFonts w:eastAsia="Times New Roman" w:cs="Times New Roman"/>
          <w:szCs w:val="24"/>
        </w:rPr>
        <w:t xml:space="preserve">η πιο έντονος από το γεγονός ότι ο </w:t>
      </w:r>
      <w:proofErr w:type="spellStart"/>
      <w:r>
        <w:rPr>
          <w:rFonts w:eastAsia="Times New Roman" w:cs="Times New Roman"/>
          <w:szCs w:val="24"/>
        </w:rPr>
        <w:t>Σάφα</w:t>
      </w:r>
      <w:proofErr w:type="spellEnd"/>
      <w:r>
        <w:rPr>
          <w:rFonts w:eastAsia="Times New Roman" w:cs="Times New Roman"/>
          <w:szCs w:val="24"/>
        </w:rPr>
        <w:t xml:space="preserve"> έχει προσφύγει σε διαιτητικό δικαστήριο, σε νέα διαιτητική διαδικασία, η οποία θα συζητηθεί στις 5 Ιουλίου.</w:t>
      </w:r>
    </w:p>
    <w:p w14:paraId="4348E68F"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Η κατάσταση αυτή είναι αποτέλεσμα της αδυναμίας της Κυβέρνησης να καταλήξει εδώ και είκοσι μήνες σε ένα ολοκ</w:t>
      </w:r>
      <w:r>
        <w:rPr>
          <w:rFonts w:eastAsia="Times New Roman" w:cs="Times New Roman"/>
          <w:szCs w:val="24"/>
        </w:rPr>
        <w:t>ληρωμένο σχέδιο για μια μακροχρόνια λύση για τα ναυπηγεία. Η αδυναμία αυτή την έχει φέρει, δυστυχώς, στο σημείο να είναι «με την πλάτη στον τοίχο» και ένα πολύτιμο εργατικό δυναμικό και ένα τεράστιο ζήτημα που αφορά τα υποβρύχια, να βρίσκεται ακόμα σε εκκρ</w:t>
      </w:r>
      <w:r>
        <w:rPr>
          <w:rFonts w:eastAsia="Times New Roman" w:cs="Times New Roman"/>
          <w:szCs w:val="24"/>
        </w:rPr>
        <w:t xml:space="preserve">εμότητα ή, αν θέλετε, και σε μια δικαστική διαμάχη με την άλλη πλευρά. Κάθε μέρα που περνά γίνεται όλο και πιο εμφανές ότι το κόστος αυτής της αδράνειας και κάποιων ιδεολογικών αγκυλώσεων μάς έχει φέρει στο σημείο αυτό. </w:t>
      </w:r>
    </w:p>
    <w:p w14:paraId="4348E690"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w:t>
      </w:r>
      <w:r>
        <w:rPr>
          <w:rFonts w:eastAsia="Times New Roman" w:cs="Times New Roman"/>
          <w:szCs w:val="24"/>
        </w:rPr>
        <w:t>ι λήξεως του χρόνου ομιλίας του κυρίου Βουλευτή)</w:t>
      </w:r>
    </w:p>
    <w:p w14:paraId="4348E691"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Τελειώνω, κύριε Πρόεδρε.</w:t>
      </w:r>
    </w:p>
    <w:p w14:paraId="4348E692"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Κλείνω και εφιστώ την προσοχή στους </w:t>
      </w:r>
      <w:proofErr w:type="spellStart"/>
      <w:r>
        <w:rPr>
          <w:rFonts w:eastAsia="Times New Roman" w:cs="Times New Roman"/>
          <w:szCs w:val="24"/>
        </w:rPr>
        <w:t>συντάξαντες</w:t>
      </w:r>
      <w:proofErr w:type="spellEnd"/>
      <w:r>
        <w:rPr>
          <w:rFonts w:eastAsia="Times New Roman" w:cs="Times New Roman"/>
          <w:szCs w:val="24"/>
        </w:rPr>
        <w:t xml:space="preserve"> την </w:t>
      </w:r>
      <w:r>
        <w:rPr>
          <w:rFonts w:eastAsia="Times New Roman" w:cs="Times New Roman"/>
          <w:bCs/>
          <w:szCs w:val="24"/>
        </w:rPr>
        <w:t>τροπολογία. Πρέπει</w:t>
      </w:r>
      <w:r>
        <w:rPr>
          <w:rFonts w:eastAsia="Times New Roman" w:cs="Times New Roman"/>
          <w:szCs w:val="24"/>
        </w:rPr>
        <w:t xml:space="preserve"> να δουν το ζήτημα στην αιτιολογική έκθεση της παραγράφου 6 –το λέω για τα Πρακτικά, διότι, δυστυχώς, δεν υπάρχε</w:t>
      </w:r>
      <w:r>
        <w:rPr>
          <w:rFonts w:eastAsia="Times New Roman" w:cs="Times New Roman"/>
          <w:szCs w:val="24"/>
        </w:rPr>
        <w:t xml:space="preserve">ι εκπρόσωπος του Υπουργείου-, γιατί εκτελούνται εργασίες πέραν των αναγκαίων για την ολοκλήρωση των υποβρυχίων και αυτές γίνονται με συναίνεση και των υπευθύνων της εταιρείας. Αυτό δεν γνωρίζουμε αν είναι αληθές, όσον αφορά την συναίνεση. </w:t>
      </w:r>
    </w:p>
    <w:p w14:paraId="4348E693"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w:t>
      </w:r>
      <w:r>
        <w:rPr>
          <w:rFonts w:eastAsia="Times New Roman" w:cs="Times New Roman"/>
          <w:szCs w:val="24"/>
        </w:rPr>
        <w:t>ει</w:t>
      </w:r>
      <w:proofErr w:type="spellEnd"/>
      <w:r>
        <w:rPr>
          <w:rFonts w:eastAsia="Times New Roman" w:cs="Times New Roman"/>
          <w:szCs w:val="24"/>
        </w:rPr>
        <w:t xml:space="preserve">, είναι γνωστό ότι η συμφωνία προέβλεπε ότι ήταν μόνο για τα υποβρύχια και όχι για άλλες εργασίες και πρέπει οπωσδήποτε να είναι ιδιαίτερα προσεκτικοί. Τουλάχιστον, να απαλειφθούν αυτές οι δύο εκφράσεις από την παράγραφο 6 της συγκεκριμένης </w:t>
      </w:r>
      <w:r>
        <w:rPr>
          <w:rFonts w:eastAsia="Times New Roman" w:cs="Times New Roman"/>
          <w:bCs/>
          <w:szCs w:val="24"/>
        </w:rPr>
        <w:t>τροπολογία</w:t>
      </w:r>
      <w:r>
        <w:rPr>
          <w:rFonts w:eastAsia="Times New Roman" w:cs="Times New Roman"/>
          <w:szCs w:val="24"/>
        </w:rPr>
        <w:t>ς.</w:t>
      </w:r>
    </w:p>
    <w:p w14:paraId="4348E694"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Κλείνοντας, θέλω να απευθύνω τα θερμά μου συλλυπητήρια στην οικογένεια του σμηναγού της Πολεμικής Αεροπορίας, του Σωτήρη Αντωνόπουλου, </w:t>
      </w:r>
      <w:proofErr w:type="spellStart"/>
      <w:r>
        <w:rPr>
          <w:rFonts w:eastAsia="Times New Roman" w:cs="Times New Roman"/>
          <w:szCs w:val="24"/>
        </w:rPr>
        <w:t>χειριστού</w:t>
      </w:r>
      <w:proofErr w:type="spellEnd"/>
      <w:r>
        <w:rPr>
          <w:rFonts w:eastAsia="Times New Roman" w:cs="Times New Roman"/>
          <w:szCs w:val="24"/>
        </w:rPr>
        <w:t xml:space="preserve"> των </w:t>
      </w:r>
      <w:r>
        <w:rPr>
          <w:rFonts w:eastAsia="Times New Roman" w:cs="Times New Roman"/>
          <w:szCs w:val="24"/>
          <w:lang w:val="en-US"/>
        </w:rPr>
        <w:t>Super</w:t>
      </w:r>
      <w:r>
        <w:rPr>
          <w:rFonts w:eastAsia="Times New Roman" w:cs="Times New Roman"/>
          <w:szCs w:val="24"/>
        </w:rPr>
        <w:t xml:space="preserve"> </w:t>
      </w:r>
      <w:r>
        <w:rPr>
          <w:rFonts w:eastAsia="Times New Roman" w:cs="Times New Roman"/>
          <w:szCs w:val="24"/>
          <w:lang w:val="en-US"/>
        </w:rPr>
        <w:t>Puma</w:t>
      </w:r>
      <w:r>
        <w:rPr>
          <w:rFonts w:eastAsia="Times New Roman" w:cs="Times New Roman"/>
          <w:szCs w:val="24"/>
        </w:rPr>
        <w:t>, ο οποίος έχασε τη ζωή του τόσο άδοξα σε αυτή την ηλικία.</w:t>
      </w:r>
    </w:p>
    <w:p w14:paraId="4348E695"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w:t>
      </w:r>
      <w:r>
        <w:rPr>
          <w:rFonts w:eastAsia="Times New Roman"/>
          <w:szCs w:val="24"/>
        </w:rPr>
        <w:t>ευχαριστώ πολύ.</w:t>
      </w:r>
      <w:r>
        <w:rPr>
          <w:rFonts w:eastAsia="Times New Roman" w:cs="Times New Roman"/>
          <w:szCs w:val="24"/>
        </w:rPr>
        <w:t xml:space="preserve"> </w:t>
      </w:r>
    </w:p>
    <w:p w14:paraId="4348E696" w14:textId="77777777" w:rsidR="000F31B3" w:rsidRDefault="009714DC">
      <w:pPr>
        <w:spacing w:after="0" w:line="600" w:lineRule="auto"/>
        <w:ind w:firstLine="720"/>
        <w:jc w:val="center"/>
        <w:rPr>
          <w:rFonts w:eastAsia="Times New Roman"/>
          <w:bCs/>
        </w:rPr>
      </w:pPr>
      <w:r>
        <w:rPr>
          <w:rFonts w:eastAsia="Times New Roman"/>
          <w:bCs/>
        </w:rPr>
        <w:t>(Χειροκροτήματα α</w:t>
      </w:r>
      <w:r>
        <w:rPr>
          <w:rFonts w:eastAsia="Times New Roman"/>
          <w:bCs/>
        </w:rPr>
        <w:t>πό την πτέρυγα της Νέας Δημοκρατίας)</w:t>
      </w:r>
    </w:p>
    <w:p w14:paraId="4348E697"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Δαβάκη.</w:t>
      </w:r>
    </w:p>
    <w:p w14:paraId="4348E698"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Έχουν ζητήσει τον λόγο δύο Κοινοβουλευτικοί Εκπρόσωποι, οι εναπομείναντες δηλαδή κ. Καμμένος και κ. </w:t>
      </w:r>
      <w:proofErr w:type="spellStart"/>
      <w:r>
        <w:rPr>
          <w:rFonts w:eastAsia="Times New Roman" w:cs="Times New Roman"/>
          <w:szCs w:val="24"/>
        </w:rPr>
        <w:t>Αμυράς</w:t>
      </w:r>
      <w:proofErr w:type="spellEnd"/>
      <w:r>
        <w:rPr>
          <w:rFonts w:eastAsia="Times New Roman" w:cs="Times New Roman"/>
          <w:szCs w:val="24"/>
        </w:rPr>
        <w:t>. Θα δώσουμε τον λόγο στον κ. Καμμένο, ο οποίος συμ</w:t>
      </w:r>
      <w:r>
        <w:rPr>
          <w:rFonts w:eastAsia="Times New Roman" w:cs="Times New Roman"/>
          <w:szCs w:val="24"/>
        </w:rPr>
        <w:t xml:space="preserve">μετέχει και σε μια επιτροπή τώρα, αφού έγινε συνεννόηση με τον κ. </w:t>
      </w:r>
      <w:proofErr w:type="spellStart"/>
      <w:r>
        <w:rPr>
          <w:rFonts w:eastAsia="Times New Roman" w:cs="Times New Roman"/>
          <w:szCs w:val="24"/>
        </w:rPr>
        <w:t>Αμυρά</w:t>
      </w:r>
      <w:proofErr w:type="spellEnd"/>
      <w:r>
        <w:rPr>
          <w:rFonts w:eastAsia="Times New Roman" w:cs="Times New Roman"/>
          <w:szCs w:val="24"/>
        </w:rPr>
        <w:t xml:space="preserve">. Μετά θα ακολουθήσει ο κ. </w:t>
      </w:r>
      <w:proofErr w:type="spellStart"/>
      <w:r>
        <w:rPr>
          <w:rFonts w:eastAsia="Times New Roman" w:cs="Times New Roman"/>
          <w:szCs w:val="24"/>
        </w:rPr>
        <w:t>Αμυράς</w:t>
      </w:r>
      <w:proofErr w:type="spellEnd"/>
      <w:r>
        <w:rPr>
          <w:rFonts w:eastAsia="Times New Roman" w:cs="Times New Roman"/>
          <w:szCs w:val="24"/>
        </w:rPr>
        <w:t xml:space="preserve"> και θα συνεχίσουμε με τον κατάλογο των ομιλητών. </w:t>
      </w:r>
    </w:p>
    <w:p w14:paraId="4348E699"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Κύριε Πρόεδρε, οι Κοινοβουλευτικοί Εκπρόσωποι έχουν δικαίωμα δευτερολογίας, έστω </w:t>
      </w:r>
      <w:r>
        <w:rPr>
          <w:rFonts w:eastAsia="Times New Roman" w:cs="Times New Roman"/>
          <w:szCs w:val="24"/>
        </w:rPr>
        <w:t>σύντομης;</w:t>
      </w:r>
    </w:p>
    <w:p w14:paraId="4348E69A"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Δεν αρνούμαστε σε Κοινοβουλευτικούς Εκπροσώπους τη δευτερολογία ή την όποια παρέμβαση. Αν κρίνετε ή αν κάποιοι Κοινοβουλευτικοί Εκπρόσωποι κρίνουν </w:t>
      </w:r>
      <w:r>
        <w:rPr>
          <w:rFonts w:eastAsia="Times New Roman" w:cs="Times New Roman"/>
          <w:szCs w:val="24"/>
        </w:rPr>
        <w:lastRenderedPageBreak/>
        <w:t>ότι θέλουν να παρέμβουν, πολύ ευχαρίστως, δεν υπάρχει ζήτημα, αρκ</w:t>
      </w:r>
      <w:r>
        <w:rPr>
          <w:rFonts w:eastAsia="Times New Roman" w:cs="Times New Roman"/>
          <w:szCs w:val="24"/>
        </w:rPr>
        <w:t>εί να μην υπερβαίνουμε τους χρόνους.</w:t>
      </w:r>
    </w:p>
    <w:p w14:paraId="4348E69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Καμμένε</w:t>
      </w:r>
      <w:proofErr w:type="spellEnd"/>
      <w:r>
        <w:rPr>
          <w:rFonts w:eastAsia="Times New Roman" w:cs="Times New Roman"/>
          <w:szCs w:val="24"/>
        </w:rPr>
        <w:t>, έχετε τον λόγο.</w:t>
      </w:r>
    </w:p>
    <w:p w14:paraId="4348E69C"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olor w:val="000000"/>
          <w:szCs w:val="24"/>
        </w:rPr>
        <w:t>Ευχαριστώ πολύ, κύριε Πρόεδρε.</w:t>
      </w:r>
      <w:r>
        <w:rPr>
          <w:rFonts w:eastAsia="Times New Roman" w:cs="Times New Roman"/>
          <w:szCs w:val="24"/>
        </w:rPr>
        <w:t xml:space="preserve"> </w:t>
      </w:r>
    </w:p>
    <w:p w14:paraId="4348E69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Αγαπητοί συνάδελφοι, οι Ανεξάρτητοι Έλληνες στο συγκεκριμένο νομοσχέδιο για το Ίδρυμα Έρευνας και Καινοτομίας και άλλες διατάξει</w:t>
      </w:r>
      <w:r>
        <w:rPr>
          <w:rFonts w:eastAsia="Times New Roman" w:cs="Times New Roman"/>
          <w:szCs w:val="24"/>
        </w:rPr>
        <w:t>ς έχουμε μόνο θετικά σχόλια να κάνουμε.</w:t>
      </w:r>
    </w:p>
    <w:p w14:paraId="4348E69E"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Θα με συγχωρήσετε για την καθυστέρηση, αλλά ήμουν στην εξεταστική επιτροπή. Συμμετέχουμε όλοι –κι εμείς από τα μικρά κόμματα- σε όλες τις επιτροπές και πρέπει να ξαναφύγω. Θα είμαι σύντομος.</w:t>
      </w:r>
    </w:p>
    <w:p w14:paraId="4348E69F"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Είναι ένα βήμα θετικό προς πολλές κατευθύνσεις. Η βασικότερη κατεύθυνση από όλες νομίζω είναι ότι αυτή η χώρα, μετά από τα δεινά που έχει περάσει τα τελευταία έξι χρόνια, χρειάζεται να φέρει διατάξεις </w:t>
      </w:r>
      <w:r>
        <w:rPr>
          <w:rFonts w:eastAsia="Times New Roman"/>
          <w:szCs w:val="24"/>
        </w:rPr>
        <w:t>οι οποίες</w:t>
      </w:r>
      <w:r>
        <w:rPr>
          <w:rFonts w:eastAsia="Times New Roman" w:cs="Times New Roman"/>
          <w:szCs w:val="24"/>
        </w:rPr>
        <w:t xml:space="preserve"> θα είναι μαγνήτης γνώσης. Μαγνήτης γνώσης είν</w:t>
      </w:r>
      <w:r>
        <w:rPr>
          <w:rFonts w:eastAsia="Times New Roman" w:cs="Times New Roman"/>
          <w:szCs w:val="24"/>
        </w:rPr>
        <w:t xml:space="preserve">αι να μη συνεχίσουν, με λίγα λόγια, να φεύγουν οι άνθρωποί μας στο εξωτερικό. </w:t>
      </w:r>
    </w:p>
    <w:p w14:paraId="4348E6A0"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Για ό,τι έχει να κάνει με την καινοτομία, τις υποτροφίες και τη γενική στρατηγική την οποία πρέπει να έχουμε απάνω στα ζητήματα έρευνας και τεχνολογίας, θα πρέπει να βάλουμε τις</w:t>
      </w:r>
      <w:r>
        <w:rPr>
          <w:rFonts w:eastAsia="Times New Roman" w:cs="Times New Roman"/>
          <w:szCs w:val="24"/>
        </w:rPr>
        <w:t xml:space="preserve"> βάσεις σήμερα, έτσι ώστε με σωστό, δίκαιο, αμερόληπτο τρόπο, αλλά πάνω από όλα τον ορθό τρόπο, σε σχέση με τα ακαδημαϊκά καθήκοντα ή τις υποχρεώσεις του οποιουδήποτε -από όπου αυτές και αν πηγάζουν-, να μπουν κάτω από ένα πρίσμα νομιμότητας και λογικής γι</w:t>
      </w:r>
      <w:r>
        <w:rPr>
          <w:rFonts w:eastAsia="Times New Roman" w:cs="Times New Roman"/>
          <w:szCs w:val="24"/>
        </w:rPr>
        <w:t xml:space="preserve">α να αποκτήσει αυτή η χώρα πλέον έναν πυλώνα ανάπτυξης. </w:t>
      </w:r>
    </w:p>
    <w:p w14:paraId="4348E6A1"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Καμμία ξένη επένδυση δεν θα έρθει στην Ελλάδα, </w:t>
      </w:r>
      <w:proofErr w:type="spellStart"/>
      <w:r>
        <w:rPr>
          <w:rFonts w:eastAsia="Times New Roman" w:cs="Times New Roman"/>
          <w:szCs w:val="24"/>
        </w:rPr>
        <w:t>πόσω</w:t>
      </w:r>
      <w:proofErr w:type="spellEnd"/>
      <w:r>
        <w:rPr>
          <w:rFonts w:eastAsia="Times New Roman" w:cs="Times New Roman"/>
          <w:szCs w:val="24"/>
        </w:rPr>
        <w:t xml:space="preserve"> μάλλον και επενδύσεις </w:t>
      </w:r>
      <w:r>
        <w:rPr>
          <w:rFonts w:eastAsia="Times New Roman"/>
          <w:szCs w:val="24"/>
        </w:rPr>
        <w:t>οι οποίες</w:t>
      </w:r>
      <w:r>
        <w:rPr>
          <w:rFonts w:eastAsia="Times New Roman" w:cs="Times New Roman"/>
          <w:szCs w:val="24"/>
        </w:rPr>
        <w:t xml:space="preserve"> δεν είναι εντάσεως προσωπικού, αλλά είναι εντάσεως γνώσης ή κεφαλαίου σε άλλα ζητήματα, όπως είναι θεωρητικά, αν θέ</w:t>
      </w:r>
      <w:r>
        <w:rPr>
          <w:rFonts w:eastAsia="Times New Roman" w:cs="Times New Roman"/>
          <w:szCs w:val="24"/>
        </w:rPr>
        <w:t xml:space="preserve">λετε, η έρευνα και η τεχνολογία, για παράδειγμα, όσον αφορά τα ζητήματα των φαρμάκων και των </w:t>
      </w:r>
      <w:proofErr w:type="spellStart"/>
      <w:r>
        <w:rPr>
          <w:rFonts w:eastAsia="Times New Roman" w:cs="Times New Roman"/>
          <w:szCs w:val="24"/>
        </w:rPr>
        <w:t>πατεντών</w:t>
      </w:r>
      <w:proofErr w:type="spellEnd"/>
      <w:r>
        <w:rPr>
          <w:rFonts w:eastAsia="Times New Roman" w:cs="Times New Roman"/>
          <w:szCs w:val="24"/>
        </w:rPr>
        <w:t xml:space="preserve">, τα οποία περιλαμβάνονται γύρω από τη φαρμακοβιομηχανία και ό,τι έχει να κάνει βεβαίως και με τις ιατρικές σχολές. </w:t>
      </w:r>
    </w:p>
    <w:p w14:paraId="4348E6A2"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Πιάνω ένα παράδειγμα στο οποίο η χώρα </w:t>
      </w:r>
      <w:r>
        <w:rPr>
          <w:rFonts w:eastAsia="Times New Roman" w:cs="Times New Roman"/>
          <w:szCs w:val="24"/>
        </w:rPr>
        <w:t>μας γνωρίζουμε όλοι ότι κατέχει τον καλύτερο δείκτη γνώσης, απόδοσης και την καλύτερη εμπειρία –από τις καλύτερες στον κόσμο- σε γιατρούς και νοσηλευτικό και φαρμακευτικό προσωπικό.</w:t>
      </w:r>
    </w:p>
    <w:p w14:paraId="4348E6A3"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Αν θέλετε, μπορείτε να δείτε τα στατιστικά. Εκεί θα διαπιστώσετε ότι οι  π</w:t>
      </w:r>
      <w:r>
        <w:rPr>
          <w:rFonts w:eastAsia="Times New Roman" w:cs="Times New Roman"/>
          <w:szCs w:val="24"/>
        </w:rPr>
        <w:t xml:space="preserve">ιο πολλοί που έφυγαν από την Ελλάδα ήταν γιατροί και οδοντίατροι, δηλαδή άνθρωποι του ιατρικού κλάδου, παρά οποιασδήποτε άλλης ειδικότητας. </w:t>
      </w:r>
    </w:p>
    <w:p w14:paraId="4348E6A4"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Αυτούς τους ανθρώπους πρέπει να τους φέρουμε πίσω, διότι αυτή τη στιγμή στην Ευρωπαϊκή Ένωση, κύριοι Υπουργοί, υπάρ</w:t>
      </w:r>
      <w:r>
        <w:rPr>
          <w:rFonts w:eastAsia="Times New Roman" w:cs="Times New Roman"/>
          <w:szCs w:val="24"/>
        </w:rPr>
        <w:t xml:space="preserve">χουν τεράστια κονδύλια για την έρευνα και την τεχνολογία ειδικά πάνω σε ιατρικά ζητήματα. Τέτοια είναι τα ζητήματα για τα χειρουργεία, τα παραϊατρικά, τις μονάδες εντατικής θεραπείας, τις νέες πατέντες, τις νέες τεχνολογίες. </w:t>
      </w:r>
    </w:p>
    <w:p w14:paraId="4348E6A5"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Επίσης, υπάρχουν και προγράμμα</w:t>
      </w:r>
      <w:r>
        <w:rPr>
          <w:rFonts w:eastAsia="Times New Roman" w:cs="Times New Roman"/>
          <w:szCs w:val="24"/>
        </w:rPr>
        <w:t xml:space="preserve">τα όσον αφορά τα φάρμακα. Η Ελλάδα μπορεί να γίνει πόλος έλξης αυτών των προγραμμάτων, διότι στη χώρα μας έχουμε γεννήσει τις επιστήμες, </w:t>
      </w:r>
      <w:proofErr w:type="spellStart"/>
      <w:r>
        <w:rPr>
          <w:rFonts w:eastAsia="Times New Roman" w:cs="Times New Roman"/>
          <w:szCs w:val="24"/>
        </w:rPr>
        <w:t>πόσω</w:t>
      </w:r>
      <w:proofErr w:type="spellEnd"/>
      <w:r>
        <w:rPr>
          <w:rFonts w:eastAsia="Times New Roman" w:cs="Times New Roman"/>
          <w:szCs w:val="24"/>
        </w:rPr>
        <w:t xml:space="preserve"> μάλλον τη </w:t>
      </w:r>
      <w:r>
        <w:rPr>
          <w:rFonts w:eastAsia="Times New Roman" w:cs="Times New Roman"/>
          <w:szCs w:val="24"/>
        </w:rPr>
        <w:lastRenderedPageBreak/>
        <w:t>σχολή και τον όρκο που δίνουν όλοι οι γιατροί. Και εμμένω σε αυτό, διότι γνωρίζω πολύ καλά το αντικείμεν</w:t>
      </w:r>
      <w:r>
        <w:rPr>
          <w:rFonts w:eastAsia="Times New Roman" w:cs="Times New Roman"/>
          <w:szCs w:val="24"/>
        </w:rPr>
        <w:t xml:space="preserve">ο και ξέρω πώς μπορεί να χρηματοδοτηθεί, διότι εδώ, όπως και σε όλον τον κόσμο, όλοι οι γιατροί δίνουν όρκο στον Ιπποκράτη, τον οποίο πρέπει να τιμήσουμε και με αυτόν τον τρόπο. </w:t>
      </w:r>
    </w:p>
    <w:p w14:paraId="4348E6A6"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Όσον αφορά τώρα τις υπόλοιπες τροπολογίες, οι Ανεξάρτητοι Έλληνες τις υπερψηφ</w:t>
      </w:r>
      <w:r>
        <w:rPr>
          <w:rFonts w:eastAsia="Times New Roman" w:cs="Times New Roman"/>
          <w:szCs w:val="24"/>
        </w:rPr>
        <w:t xml:space="preserve">ίζουμε. </w:t>
      </w:r>
    </w:p>
    <w:p w14:paraId="4348E6A7"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Για να μη σπαταλήσω περισσότερο τον χρόνο σας, θα κάνω μόνο δύο σημειώσεις όσον αφορά τον ΟΤΕ και την «</w:t>
      </w:r>
      <w:r>
        <w:rPr>
          <w:rFonts w:eastAsia="Times New Roman" w:cs="Times New Roman"/>
          <w:szCs w:val="24"/>
          <w:lang w:val="en-US"/>
        </w:rPr>
        <w:t>DEUTSCHE</w:t>
      </w:r>
      <w:r>
        <w:rPr>
          <w:rFonts w:eastAsia="Times New Roman" w:cs="Times New Roman"/>
          <w:szCs w:val="24"/>
        </w:rPr>
        <w:t xml:space="preserve"> </w:t>
      </w:r>
      <w:r>
        <w:rPr>
          <w:rFonts w:eastAsia="Times New Roman" w:cs="Times New Roman"/>
          <w:szCs w:val="24"/>
          <w:lang w:val="en-US"/>
        </w:rPr>
        <w:t>TELEKOM</w:t>
      </w:r>
      <w:r>
        <w:rPr>
          <w:rFonts w:eastAsia="Times New Roman" w:cs="Times New Roman"/>
          <w:szCs w:val="24"/>
        </w:rPr>
        <w:t xml:space="preserve">» και τη μεταβίβαση του ποσοστού. </w:t>
      </w:r>
    </w:p>
    <w:p w14:paraId="4348E6A8"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Δεν βρίσκουμε κάποιον λόγο αυτή τη στιγμή για να φέρουμε αντίρρηση σε αυτή τη μεταβίβαση. Σήμ</w:t>
      </w:r>
      <w:r>
        <w:rPr>
          <w:rFonts w:eastAsia="Times New Roman" w:cs="Times New Roman"/>
          <w:szCs w:val="24"/>
        </w:rPr>
        <w:t>ερα είχαμε συναντήσεις και με τα συνδικαλιστικά όργανα του οργανισμού, αλλά και με άλλους φορείς οι οποίοι μας εξέφρασαν τους προβληματισμούς τους. Έχουμε ήδη σημειώσει επιφυλάξεις, τις οποίες θα συζητήσουμε μέσα στην ημέρα και αύριο το πρωί και θα τις επι</w:t>
      </w:r>
      <w:r>
        <w:rPr>
          <w:rFonts w:eastAsia="Times New Roman" w:cs="Times New Roman"/>
          <w:szCs w:val="24"/>
        </w:rPr>
        <w:t xml:space="preserve">κοινωνήσουμε με τα αρμόδια Υπουργεία. Δεν είναι κάτι που χρειάζεται να αναφέρω αυτή τη στιγμή, ώστε να απασχολήσει το Κοινοβούλιο και τους αξιότιμους συναδέλφους. </w:t>
      </w:r>
    </w:p>
    <w:p w14:paraId="4348E6A9"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Αυτό που πρέπει να γνωρίζει η ελληνική Κυβέρνηση, αλλά και όλοι μας, είναι ότι αυτή τη στιγμ</w:t>
      </w:r>
      <w:r>
        <w:rPr>
          <w:rFonts w:eastAsia="Times New Roman" w:cs="Times New Roman"/>
          <w:szCs w:val="24"/>
        </w:rPr>
        <w:t xml:space="preserve">ή ο ΟΤΕ είναι ένας στρατηγικός οργανισμός, μια τεράστια επένδυση στην Ελλάδα. Συνεχίζουν να γίνονται επενδύσεις πάνω στις υποδομές και στα νέα δίκτυα. Μάλιστα, φτιάχνονται και νέα </w:t>
      </w:r>
      <w:proofErr w:type="spellStart"/>
      <w:r>
        <w:rPr>
          <w:rFonts w:eastAsia="Times New Roman" w:cs="Times New Roman"/>
          <w:szCs w:val="24"/>
        </w:rPr>
        <w:t>υπερταχέα</w:t>
      </w:r>
      <w:proofErr w:type="spellEnd"/>
      <w:r>
        <w:rPr>
          <w:rFonts w:eastAsia="Times New Roman" w:cs="Times New Roman"/>
          <w:szCs w:val="24"/>
        </w:rPr>
        <w:t xml:space="preserve"> δίκτυα, τα οποία θα γίνουν μέσα στα επόμενα χρόνια για την ανάπτυξ</w:t>
      </w:r>
      <w:r>
        <w:rPr>
          <w:rFonts w:eastAsia="Times New Roman" w:cs="Times New Roman"/>
          <w:szCs w:val="24"/>
        </w:rPr>
        <w:t xml:space="preserve">η. Διότι ένας από τους πυλώνες της ανάπτυξης, όπως γνωρίζετε, είναι και η τεχνολογία και οι υποδομές. Ο ΟΤΕ, αλλά και οι ανταγωνιστικές εταιρείες πρέπει να επενδύσουν στην Ελλάδα πάνω σε αυτούς τους πυλώνες. </w:t>
      </w:r>
    </w:p>
    <w:p w14:paraId="4348E6A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Άρα είναι μια επένδυση την οποία πρέπει να στηρ</w:t>
      </w:r>
      <w:r>
        <w:rPr>
          <w:rFonts w:eastAsia="Times New Roman" w:cs="Times New Roman"/>
          <w:szCs w:val="24"/>
        </w:rPr>
        <w:t xml:space="preserve">ίξουμε, ενώ από εδώ και πέρα πρέπει να δούμε και τον στρατηγικό της χαρακτήρα σε σχέση με την ασφάλεια η οποία παρέχεται στις επικοινωνίες. </w:t>
      </w:r>
    </w:p>
    <w:p w14:paraId="4348E6A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Αυτή η Κυβέρνηση πρέπει να είναι ιδιαίτερα ευαίσθητη στον τρόπο με τον οποίο διασφαλίζεται η ασφάλεια των τηλεπικοι</w:t>
      </w:r>
      <w:r>
        <w:rPr>
          <w:rFonts w:eastAsia="Times New Roman" w:cs="Times New Roman"/>
          <w:szCs w:val="24"/>
        </w:rPr>
        <w:t xml:space="preserve">νωνιών και των επικοινωνιών τόσο στο πολιτικό-αστικό επίπεδο όσο και το στρατιωτικό. </w:t>
      </w:r>
    </w:p>
    <w:p w14:paraId="4348E6A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Κλείνοντας, θέλω να πω ότι είμαστε κοντά στην Κυβέρνηση για να συμβουλέψουμε και να συμβουλευτούμε. Και παρακαλώ και την Αξιωματική Αντιπολίτευση και όλους τους συναδέλφο</w:t>
      </w:r>
      <w:r>
        <w:rPr>
          <w:rFonts w:eastAsia="Times New Roman" w:cs="Times New Roman"/>
          <w:szCs w:val="24"/>
        </w:rPr>
        <w:t>υς, όταν έχουν κάποιες ιδέες ή καταγγελίες συγκεκριμένες με δημιουργική κριτική πάνω στα θέματα εθνικής στρατηγικής και εθνικής ασφάλειας όσον αφορά τον ρόλο του ΟΤΕ, να τις φέρουν στην Κυβέρνηση και να τις δούμε από κοινού, έτσι ώστε να τις υλοποιήσουμε γ</w:t>
      </w:r>
      <w:r>
        <w:rPr>
          <w:rFonts w:eastAsia="Times New Roman" w:cs="Times New Roman"/>
          <w:szCs w:val="24"/>
        </w:rPr>
        <w:t xml:space="preserve">ια το καλό της Ελλάδος. </w:t>
      </w:r>
    </w:p>
    <w:p w14:paraId="4348E6A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348E6AE"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Καμμένο. </w:t>
      </w:r>
    </w:p>
    <w:p w14:paraId="4348E6AF" w14:textId="77777777" w:rsidR="000F31B3" w:rsidRDefault="009714DC">
      <w:pPr>
        <w:spacing w:after="0"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w:t>
      </w:r>
      <w:r>
        <w:rPr>
          <w:rFonts w:eastAsia="Times New Roman" w:cs="Times New Roman"/>
        </w:rPr>
        <w:t xml:space="preserve"> ενημερώθηκαν για την ιστορία του κτηρίου και τον τρόπο οργάνωσης και λειτουργίας της Βουλής, σαράντα εννέα μαθητές και μαθήτριες και τέσσερις εκπαιδευτικοί συνοδοί τους από το 4</w:t>
      </w:r>
      <w:r>
        <w:rPr>
          <w:rFonts w:eastAsia="Times New Roman" w:cs="Times New Roman"/>
          <w:vertAlign w:val="superscript"/>
        </w:rPr>
        <w:t>ο</w:t>
      </w:r>
      <w:r>
        <w:rPr>
          <w:rFonts w:eastAsia="Times New Roman" w:cs="Times New Roman"/>
        </w:rPr>
        <w:t xml:space="preserve"> Γενικό Λύκειο Αγρινίου. </w:t>
      </w:r>
    </w:p>
    <w:p w14:paraId="4348E6B0" w14:textId="77777777" w:rsidR="000F31B3" w:rsidRDefault="009714DC">
      <w:pPr>
        <w:spacing w:after="0" w:line="600" w:lineRule="auto"/>
        <w:ind w:left="360" w:firstLine="360"/>
        <w:jc w:val="both"/>
        <w:rPr>
          <w:rFonts w:eastAsia="Times New Roman" w:cs="Times New Roman"/>
        </w:rPr>
      </w:pPr>
      <w:r>
        <w:rPr>
          <w:rFonts w:eastAsia="Times New Roman" w:cs="Times New Roman"/>
        </w:rPr>
        <w:t xml:space="preserve">Η Βουλή σάς καλωσορίζει. </w:t>
      </w:r>
    </w:p>
    <w:p w14:paraId="4348E6B1" w14:textId="77777777" w:rsidR="000F31B3" w:rsidRDefault="009714DC">
      <w:pPr>
        <w:spacing w:after="0" w:line="600" w:lineRule="auto"/>
        <w:ind w:left="360"/>
        <w:jc w:val="center"/>
        <w:rPr>
          <w:rFonts w:eastAsia="Times New Roman" w:cs="Times New Roman"/>
        </w:rPr>
      </w:pPr>
      <w:r>
        <w:rPr>
          <w:rFonts w:eastAsia="Times New Roman" w:cs="Times New Roman"/>
        </w:rPr>
        <w:lastRenderedPageBreak/>
        <w:t xml:space="preserve">(Χειροκροτήματα απ’ όλες </w:t>
      </w:r>
      <w:r>
        <w:rPr>
          <w:rFonts w:eastAsia="Times New Roman" w:cs="Times New Roman"/>
        </w:rPr>
        <w:t>τις πτέρυγες της Βουλής)</w:t>
      </w:r>
    </w:p>
    <w:p w14:paraId="4348E6B2"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ΦΩΤΑΚΗΣ (Αναπληρωτής Υπουργός Παιδείας, Έρευνας και Θρησκευμάτων): </w:t>
      </w:r>
      <w:r>
        <w:rPr>
          <w:rFonts w:eastAsia="Times New Roman" w:cs="Times New Roman"/>
          <w:szCs w:val="24"/>
        </w:rPr>
        <w:t xml:space="preserve">Κύριε Πρόεδρε, μου επιτρέπετε να πω κάποια πράγματα για τις τροπολογίες; </w:t>
      </w:r>
    </w:p>
    <w:p w14:paraId="4348E6B3"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Ορίστε, κύριε Υπουργέ, έχετε τον λόγο. </w:t>
      </w:r>
    </w:p>
    <w:p w14:paraId="4348E6B4"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ΚΩΝ</w:t>
      </w:r>
      <w:r>
        <w:rPr>
          <w:rFonts w:eastAsia="Times New Roman" w:cs="Times New Roman"/>
          <w:b/>
          <w:szCs w:val="24"/>
        </w:rPr>
        <w:t xml:space="preserve">ΣΤΑΝΤΙΝΟΣ ΦΩΤΑΚΗΣ (Αναπληρωτής Υπουργός Παιδείας, Έρευνας και Θρησκευμάτων): </w:t>
      </w:r>
      <w:r>
        <w:rPr>
          <w:rFonts w:eastAsia="Times New Roman" w:cs="Times New Roman"/>
          <w:szCs w:val="24"/>
        </w:rPr>
        <w:t>Για να κλείσουμε το θέμα αυτό, θα ανακοινώσω ποιες υπουργικές τροπολογίες θα εισαχθούν προς ψήφιση:</w:t>
      </w:r>
    </w:p>
    <w:p w14:paraId="4348E6B5"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Η τροπολογία με γενικό αριθμό 688 και ειδικό 75, η οποία υπάρχει και στο άρθρο </w:t>
      </w:r>
      <w:r>
        <w:rPr>
          <w:rFonts w:eastAsia="Times New Roman" w:cs="Times New Roman"/>
          <w:szCs w:val="24"/>
        </w:rPr>
        <w:t xml:space="preserve">15. </w:t>
      </w:r>
    </w:p>
    <w:p w14:paraId="4348E6B6"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Η τροπολογία με γενικό αριθμό 689 και ειδικό 76, η οποία υπάρχει και στο άρθρο 16. </w:t>
      </w:r>
    </w:p>
    <w:p w14:paraId="4348E6B7"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Η τροπολογία με γενικό αριθμό 696 και ειδικό 80, η οποία υπάρχει και στο άρθρο 17. </w:t>
      </w:r>
    </w:p>
    <w:p w14:paraId="4348E6B8"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Η τροπολογία με γενικό αριθμό 697 και ειδικό 81.</w:t>
      </w:r>
    </w:p>
    <w:p w14:paraId="4348E6B9"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Η τροπολογία με γενικό αριθμό 698 </w:t>
      </w:r>
      <w:r>
        <w:rPr>
          <w:rFonts w:eastAsia="Times New Roman" w:cs="Times New Roman"/>
          <w:szCs w:val="24"/>
        </w:rPr>
        <w:t xml:space="preserve">και ειδικό 82. </w:t>
      </w:r>
    </w:p>
    <w:p w14:paraId="4348E6B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Η τροπολογία με γενικό αριθμό 700 και ειδικό 83.</w:t>
      </w:r>
    </w:p>
    <w:p w14:paraId="4348E6B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Η τροπολογία με γενικό αριθμό 701 και ειδικό 84.</w:t>
      </w:r>
    </w:p>
    <w:p w14:paraId="4348E6B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Η τροπολογία με γενικό αριθμό 709 και ειδικό 87.</w:t>
      </w:r>
    </w:p>
    <w:p w14:paraId="4348E6B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Η τροπολογία με γενικό αριθμό 710 και ειδικό 88.</w:t>
      </w:r>
    </w:p>
    <w:p w14:paraId="4348E6BE"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Τέλος, η τροπολογία με γενικό αριθμό 708 και</w:t>
      </w:r>
      <w:r>
        <w:rPr>
          <w:rFonts w:eastAsia="Times New Roman" w:cs="Times New Roman"/>
          <w:szCs w:val="24"/>
        </w:rPr>
        <w:t xml:space="preserve"> ειδικό 86 έχει αποσυρθεί. </w:t>
      </w:r>
    </w:p>
    <w:p w14:paraId="4348E6BF"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348E6C0"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Κοινοβουλευτικός Εκπρόσωπος από το Ποτάμι κ. </w:t>
      </w:r>
      <w:proofErr w:type="spellStart"/>
      <w:r>
        <w:rPr>
          <w:rFonts w:eastAsia="Times New Roman" w:cs="Times New Roman"/>
          <w:szCs w:val="24"/>
        </w:rPr>
        <w:t>Αμυράς</w:t>
      </w:r>
      <w:proofErr w:type="spellEnd"/>
      <w:r>
        <w:rPr>
          <w:rFonts w:eastAsia="Times New Roman" w:cs="Times New Roman"/>
          <w:szCs w:val="24"/>
        </w:rPr>
        <w:t xml:space="preserve">. </w:t>
      </w:r>
    </w:p>
    <w:p w14:paraId="4348E6C1"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Ευχαριστώ πολύ, κύριε Πρόεδρε. </w:t>
      </w:r>
    </w:p>
    <w:p w14:paraId="4348E6C2"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νωρίτερα το πρωί είχα πάρει τον λόγο, ζητώντας διευκρινήσεις από τον Υπουργό κ. </w:t>
      </w:r>
      <w:proofErr w:type="spellStart"/>
      <w:r>
        <w:rPr>
          <w:rFonts w:eastAsia="Times New Roman" w:cs="Times New Roman"/>
          <w:szCs w:val="24"/>
        </w:rPr>
        <w:t>Τσακαλώτο</w:t>
      </w:r>
      <w:proofErr w:type="spellEnd"/>
      <w:r>
        <w:rPr>
          <w:rFonts w:eastAsia="Times New Roman" w:cs="Times New Roman"/>
          <w:szCs w:val="24"/>
        </w:rPr>
        <w:t xml:space="preserve">, ο οποίος ήρθε αργότερα, για την τροπολογία που αφορά τον ΟΤΕ. </w:t>
      </w:r>
    </w:p>
    <w:p w14:paraId="4348E6C3"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Όπως ανέκυψε λοιπόν τόσο από τις απαντήσεις του Υπουργού όσο και από τον</w:t>
      </w:r>
      <w:r>
        <w:rPr>
          <w:rFonts w:eastAsia="Times New Roman" w:cs="Times New Roman"/>
          <w:szCs w:val="24"/>
        </w:rPr>
        <w:t xml:space="preserve"> κύκλο συζήτησης που ξεκίνησε αμέσως, το θέμα είναι βαρύ και σημαντικό. </w:t>
      </w:r>
    </w:p>
    <w:p w14:paraId="4348E6C4"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Λέω, λοιπόν, εδώ η τροπολογία που μας φέρατε με γενικό αριθμό 710 και ειδικό αριθμό 88 κάνει τα εξής τρία πράγματα: </w:t>
      </w:r>
    </w:p>
    <w:p w14:paraId="4348E6C5"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Πρώτον, μεταβιβάζει το 5% των μετοχών που το ελληνικό Δημόσιο κατέ</w:t>
      </w:r>
      <w:r>
        <w:rPr>
          <w:rFonts w:eastAsia="Times New Roman" w:cs="Times New Roman"/>
          <w:szCs w:val="24"/>
        </w:rPr>
        <w:t xml:space="preserve">χει, από σύνολο 6% που κατέχει στον ΟΤΕ, στο ΤΑΙΠΕΔ. Άρα, λοιπόν, έχουμε το πρώτο ερώτημα που ζητά μια απάντηση, η οποία δεν ήρθε από την </w:t>
      </w:r>
      <w:proofErr w:type="spellStart"/>
      <w:r>
        <w:rPr>
          <w:rFonts w:eastAsia="Times New Roman" w:cs="Times New Roman"/>
          <w:szCs w:val="24"/>
        </w:rPr>
        <w:t>πρωτολογία</w:t>
      </w:r>
      <w:proofErr w:type="spellEnd"/>
      <w:r>
        <w:rPr>
          <w:rFonts w:eastAsia="Times New Roman" w:cs="Times New Roman"/>
          <w:szCs w:val="24"/>
        </w:rPr>
        <w:t xml:space="preserve"> του Υπουργού: Το 5% που πάει στο ΤΑΙΠΕΔ των μετοχών που κατέχει το ελληνικό Δημόσιο στον ΟΤΕ, δηλαδή είκοσι</w:t>
      </w:r>
      <w:r>
        <w:rPr>
          <w:rFonts w:eastAsia="Times New Roman" w:cs="Times New Roman"/>
          <w:szCs w:val="24"/>
        </w:rPr>
        <w:t xml:space="preserve"> τέσσερα εκατομμύρια πεντακόσιες επτά χιλιάδες πεντακόσιες είκοσι μετοχές τι εξέλιξη θα έχει, τι θα γίνει με αυτές τις μετοχές; Αφήστε δε, που η χρηματιστηριακή αξία των μετοχών αυτών -όπως και άλλοι συνάδελφοι ανέδειξαν- είναι στο ναδίρ. Γιατί επιλέγετε τ</w:t>
      </w:r>
      <w:r>
        <w:rPr>
          <w:rFonts w:eastAsia="Times New Roman" w:cs="Times New Roman"/>
          <w:szCs w:val="24"/>
        </w:rPr>
        <w:t>ώρα που οι μετοχές του ΟΤΕ έχουν πέσει στο πάτωμα, να κάνετε αυτή την μετάβαση; Αυτό είναι το πρώτο ερώτημα.</w:t>
      </w:r>
    </w:p>
    <w:p w14:paraId="4348E6C6"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Δεύτερον, γιατί αλλάζετε το άρθρο 21; </w:t>
      </w:r>
    </w:p>
    <w:p w14:paraId="4348E6C7"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lastRenderedPageBreak/>
        <w:t>ΑΘΑΝΑΣΙΑ (ΣΙΑ) ΑΝΑΓΝΩΣΤΟΠΟΥΛΟΥ (Αναπληρωτής Υπουργός Παιδείας, Έρευνας και Θρησκευμάτων):</w:t>
      </w:r>
      <w:r>
        <w:rPr>
          <w:rFonts w:eastAsia="Times New Roman" w:cs="Times New Roman"/>
          <w:szCs w:val="24"/>
        </w:rPr>
        <w:t xml:space="preserve"> Απάντησε σε αυτό. </w:t>
      </w:r>
    </w:p>
    <w:p w14:paraId="4348E6C8"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Δεν απάντησε, κυρία Υπουργέ, για να επανέρχομαι! Εξάλλου ήμουν ο πρώτος που το ανακίνησε το θέμα. Δηλαδή το παρακολουθώ με το μικροσκόπιο, όχι </w:t>
      </w:r>
      <w:proofErr w:type="spellStart"/>
      <w:r>
        <w:rPr>
          <w:rFonts w:eastAsia="Times New Roman" w:cs="Times New Roman"/>
          <w:szCs w:val="24"/>
        </w:rPr>
        <w:t>ξεπέτες</w:t>
      </w:r>
      <w:proofErr w:type="spellEnd"/>
      <w:r>
        <w:rPr>
          <w:rFonts w:eastAsia="Times New Roman" w:cs="Times New Roman"/>
          <w:szCs w:val="24"/>
        </w:rPr>
        <w:t>!</w:t>
      </w:r>
    </w:p>
    <w:p w14:paraId="4348E6C9"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Λοιπόν, αλλάζετε το άρθρο 21 -με αυτή την τροπολογία της σύμβασης μεταξύ της δημοσίου </w:t>
      </w:r>
      <w:r>
        <w:rPr>
          <w:rFonts w:eastAsia="Times New Roman" w:cs="Times New Roman"/>
          <w:szCs w:val="24"/>
        </w:rPr>
        <w:t>και των Γερμανών της «</w:t>
      </w:r>
      <w:r>
        <w:rPr>
          <w:rFonts w:eastAsia="Times New Roman" w:cs="Times New Roman"/>
          <w:szCs w:val="24"/>
          <w:lang w:val="en-US"/>
        </w:rPr>
        <w:t>DEUTSCHE</w:t>
      </w:r>
      <w:r>
        <w:rPr>
          <w:rFonts w:eastAsia="Times New Roman" w:cs="Times New Roman"/>
          <w:szCs w:val="24"/>
        </w:rPr>
        <w:t xml:space="preserve"> </w:t>
      </w:r>
      <w:r>
        <w:rPr>
          <w:rFonts w:eastAsia="Times New Roman" w:cs="Times New Roman"/>
          <w:szCs w:val="24"/>
          <w:lang w:val="en-US"/>
        </w:rPr>
        <w:t>TELEKOM</w:t>
      </w:r>
      <w:r>
        <w:rPr>
          <w:rFonts w:eastAsia="Times New Roman" w:cs="Times New Roman"/>
          <w:szCs w:val="24"/>
        </w:rPr>
        <w:t>» έτσι όπως είχε κυρωθεί το 2008 με το ν.3676- και προβλέπετε ότι πλέον «Οποιαδήποτε τροποποίηση ή διαφοροποίηση ή παραίτηση από την όποια συμφωνία των μετόχων, δεν θα απαιτεί στο εξής να κυρώνεται με νόμο από την Βουλ</w:t>
      </w:r>
      <w:r>
        <w:rPr>
          <w:rFonts w:eastAsia="Times New Roman" w:cs="Times New Roman"/>
          <w:szCs w:val="24"/>
        </w:rPr>
        <w:t xml:space="preserve">ή». Τι σημαίνει αυτό με απλά λόγια; Ότι η Βουλή πια, οι τριακόσιοι Βουλευτές, τα κοινοβουλευτικά κόμματα δεν θα έχουν λόγο για το νέο δομικό συγκρότημα μεταξύ ΟΤΕ και ελληνικού δημοσίου, Γερμανών και Ελλήνων. </w:t>
      </w:r>
    </w:p>
    <w:p w14:paraId="4348E6C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Και ερωτώ εγώ: Για ποιον λόγο ο Υπουργός που δ</w:t>
      </w:r>
      <w:r>
        <w:rPr>
          <w:rFonts w:eastAsia="Times New Roman" w:cs="Times New Roman"/>
          <w:szCs w:val="24"/>
        </w:rPr>
        <w:t xml:space="preserve">ιαπραγματεύεται, όπως μας λέτε εσείς σκληρά με τους εταίρους, κάμφθηκε από μια διεύθυνση της Κομισιόν και σπεύδει να ικανοποιήσει το αίτημα; Αυτοί </w:t>
      </w:r>
      <w:r>
        <w:rPr>
          <w:rFonts w:eastAsia="Times New Roman" w:cs="Times New Roman"/>
          <w:szCs w:val="24"/>
        </w:rPr>
        <w:lastRenderedPageBreak/>
        <w:t>δεν είναι τεχνοκράτες; Αυτοί δεν είναι χαμηλόβαθμοι υπάλληλοι, όπως εσείς λέγατε με κάθε ευκαιρία, είτε πρόκε</w:t>
      </w:r>
      <w:r>
        <w:rPr>
          <w:rFonts w:eastAsia="Times New Roman" w:cs="Times New Roman"/>
          <w:szCs w:val="24"/>
        </w:rPr>
        <w:t>ιται για τα σοβαρά είτε για τα λιγότερο σοβαρά; Πώς κάμπτεται η υπερήφανη διαπραγμάτευσή σας από κάποιους υπαλλήλους από μια διεύθυνση της Κομισιόν που ζητάει μια εναρμόνιση –όχι υποχρεωτική, το τονίζω- με το τι συμβαίνει σε μερικές ευρωπαϊκές χώρες και όχ</w:t>
      </w:r>
      <w:r>
        <w:rPr>
          <w:rFonts w:eastAsia="Times New Roman" w:cs="Times New Roman"/>
          <w:szCs w:val="24"/>
        </w:rPr>
        <w:t xml:space="preserve">ι στο σύνολο των είκοσι επτά; </w:t>
      </w:r>
    </w:p>
    <w:p w14:paraId="4348E6C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Τρίτον και το πιο σημαντικό. Όταν μιλάμε για τον όμιλο «</w:t>
      </w:r>
      <w:r>
        <w:rPr>
          <w:rFonts w:eastAsia="Times New Roman" w:cs="Times New Roman"/>
          <w:szCs w:val="24"/>
          <w:lang w:val="en-US"/>
        </w:rPr>
        <w:t>COSMOTE</w:t>
      </w:r>
      <w:r>
        <w:rPr>
          <w:rFonts w:eastAsia="Times New Roman" w:cs="Times New Roman"/>
          <w:szCs w:val="24"/>
        </w:rPr>
        <w:t>» και βεβαίως τον ΟΤΕ ειδικότερα, μιλάμε για θέματα εθνικής ασφάλειας. Μιλάμε επίσης για θέματα απορρήτου των τηλεπικοινωνιών, της διασφάλισής του. Μιλάμε επίσης για τα έκτακτα μερίσματα που θα αποφασίζει η διοίκηση, κάνοντας πρόταση στη γενική συνέλευση κ</w:t>
      </w:r>
      <w:r>
        <w:rPr>
          <w:rFonts w:eastAsia="Times New Roman" w:cs="Times New Roman"/>
          <w:szCs w:val="24"/>
        </w:rPr>
        <w:t xml:space="preserve">αι θα δίνει στους μετόχους. Επίσης, μιλάμε για εξαγορές, συγχωνεύσεις θυγατρικών. </w:t>
      </w:r>
    </w:p>
    <w:p w14:paraId="4348E6C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Ακόμη, μιλάμε και για την αλλαγή έδρας του ΟΤΕ. Είναι κάτι που δεν το έχουν </w:t>
      </w:r>
      <w:proofErr w:type="spellStart"/>
      <w:r>
        <w:rPr>
          <w:rFonts w:eastAsia="Times New Roman" w:cs="Times New Roman"/>
          <w:szCs w:val="24"/>
        </w:rPr>
        <w:t>πολυσυζητήσει</w:t>
      </w:r>
      <w:proofErr w:type="spellEnd"/>
      <w:r>
        <w:rPr>
          <w:rFonts w:eastAsia="Times New Roman" w:cs="Times New Roman"/>
          <w:szCs w:val="24"/>
        </w:rPr>
        <w:t xml:space="preserve"> εδώ στην Αίθουσα οι Υπουργοί και ίσως δεν το γνωρίζουν. Μετά από αυτή τη συμφωνία κ</w:t>
      </w:r>
      <w:r>
        <w:rPr>
          <w:rFonts w:eastAsia="Times New Roman" w:cs="Times New Roman"/>
          <w:szCs w:val="24"/>
        </w:rPr>
        <w:t xml:space="preserve">αι αφού το δημόσιο θα απεκδυθεί του ρόλου του να έχει μια στρατηγική συμμετοχή στη διοίκηση και έναν αποφασιστικό λόγο, </w:t>
      </w:r>
      <w:r>
        <w:rPr>
          <w:rFonts w:eastAsia="Times New Roman" w:cs="Times New Roman"/>
          <w:szCs w:val="24"/>
        </w:rPr>
        <w:lastRenderedPageBreak/>
        <w:t>παράλληλα με την απέκδυση του δικαιώματος και της υποχρέωσης -θα έλεγα εγώ- του Κοινοβουλίου να ελέγχει κάθε τέτοια σύμβαση, δηλαδή μετα</w:t>
      </w:r>
      <w:r>
        <w:rPr>
          <w:rFonts w:eastAsia="Times New Roman" w:cs="Times New Roman"/>
          <w:szCs w:val="24"/>
        </w:rPr>
        <w:t>ξύ ελληνικού δημοσίου και ξένων επενδυτών, των Γερμανών της «</w:t>
      </w:r>
      <w:r>
        <w:rPr>
          <w:rFonts w:eastAsia="Times New Roman" w:cs="Times New Roman"/>
          <w:szCs w:val="24"/>
          <w:lang w:val="en-US"/>
        </w:rPr>
        <w:t>DEUTSCHE</w:t>
      </w:r>
      <w:r>
        <w:rPr>
          <w:rFonts w:eastAsia="Times New Roman" w:cs="Times New Roman"/>
          <w:szCs w:val="24"/>
        </w:rPr>
        <w:t xml:space="preserve"> </w:t>
      </w:r>
      <w:r>
        <w:rPr>
          <w:rFonts w:eastAsia="Times New Roman" w:cs="Times New Roman"/>
          <w:szCs w:val="24"/>
          <w:lang w:val="en-US"/>
        </w:rPr>
        <w:t>TELEKOM</w:t>
      </w:r>
      <w:r>
        <w:rPr>
          <w:rFonts w:eastAsia="Times New Roman" w:cs="Times New Roman"/>
          <w:szCs w:val="24"/>
        </w:rPr>
        <w:t xml:space="preserve">», τώρα, λοιπόν, ερχόμαστε να υπογράψετε και να ψηφίσουμε εμείς –που εμείς δεν θα ψηφίσουμε- ότι θα μπορεί η νέα διοίκηση να αποφασίσει και αλλαγή της έδρας. </w:t>
      </w:r>
    </w:p>
    <w:p w14:paraId="4348E6C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Πού σκοπεύετε να τον</w:t>
      </w:r>
      <w:r>
        <w:rPr>
          <w:rFonts w:eastAsia="Times New Roman" w:cs="Times New Roman"/>
          <w:szCs w:val="24"/>
        </w:rPr>
        <w:t xml:space="preserve"> πάτε τον ΟΤΕ στη Βουλγαρία, ακολουθώντας μήπως τις επιταγές και το πρόσταγμα του διοικητή του ΟΑΕΕ που είπε ότι όσοι Έλληνες δεν μπορούν να αντέξουν και να πληρώνουν τις ασφαλιστικές εισφορές να πάνε στη Βουλγαρία; Εκείνος να πάει στη Βουλγαρία, όχι οι Έλ</w:t>
      </w:r>
      <w:r>
        <w:rPr>
          <w:rFonts w:eastAsia="Times New Roman" w:cs="Times New Roman"/>
          <w:szCs w:val="24"/>
        </w:rPr>
        <w:t>ληνες επιχειρηματίες που προσπαθούν και πασχίζουν, μεταξύ φθοράς και αφθαρσίας, με ένα παμφάγο, κακό κράτος, με ένα πελατειακό σύστημα και την αναξιοκρατία παντού, να τους χτυπάει πισώπλατα, να τους δείχνει εκείνος την πόρτα εξόδου. Ε, όχι, δεν αλλάζουμε χ</w:t>
      </w:r>
      <w:r>
        <w:rPr>
          <w:rFonts w:eastAsia="Times New Roman" w:cs="Times New Roman"/>
          <w:szCs w:val="24"/>
        </w:rPr>
        <w:t>ώρα. Να αλλάξουν χώρα εκείνοι που δεν μπορούν να αντιμετωπίσουν τα προβλήματα.</w:t>
      </w:r>
    </w:p>
    <w:p w14:paraId="4348E6CE"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Και καταλήγω. Το 4% των μετοχών του ΟΤΕ παραμένει στο ΙΚΑ. Μάλιστα. Μας είπε ο κύριος Υπουργός ότι εντάξει τι έγινε που το 5%, από τα 6% που κατέχει το ελληνικό δημόσιο, θα πάει</w:t>
      </w:r>
      <w:r>
        <w:rPr>
          <w:rFonts w:eastAsia="Times New Roman" w:cs="Times New Roman"/>
          <w:szCs w:val="24"/>
        </w:rPr>
        <w:t xml:space="preserve"> στο ΤΑΙΠΕΔ; Έχουμε και το 4% των μετοχών του ΙΚΑ που έχει στο χαρτοφυλάκιό του. </w:t>
      </w:r>
    </w:p>
    <w:p w14:paraId="4348E6CF"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Ρωτώ λοιπόν: Το ΙΚΑ </w:t>
      </w:r>
      <w:proofErr w:type="spellStart"/>
      <w:r>
        <w:rPr>
          <w:rFonts w:eastAsia="Times New Roman" w:cs="Times New Roman"/>
          <w:szCs w:val="24"/>
        </w:rPr>
        <w:t>ερωτήθη</w:t>
      </w:r>
      <w:proofErr w:type="spellEnd"/>
      <w:r>
        <w:rPr>
          <w:rFonts w:eastAsia="Times New Roman" w:cs="Times New Roman"/>
          <w:szCs w:val="24"/>
        </w:rPr>
        <w:t xml:space="preserve"> για να συνάψει νέα συμφωνία με το ελληνικό δημόσιο και να κτυπήσει άλλου είδους στρατηγική συνεργασία με τους Γερμανούς; Πείτε το μας, έτσι ώστε ν</w:t>
      </w:r>
      <w:r>
        <w:rPr>
          <w:rFonts w:eastAsia="Times New Roman" w:cs="Times New Roman"/>
          <w:szCs w:val="24"/>
        </w:rPr>
        <w:t xml:space="preserve">α καταλάβουμε ότι έχετε κάνει μια προετοιμασία και δεν μας μιλάτε με λόγια του αέρα. </w:t>
      </w:r>
    </w:p>
    <w:p w14:paraId="4348E6D0"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Εμείς καταψηφίζουμε αυτή την τροπολογία. Θεωρούμε ότι είναι εντελώς λανθασμένη. Μην κρύβεστε πίσω από τις λέξεις και αφού μας λέτε ότι κάνετε σκληρή και υπερήφανη διαπραγ</w:t>
      </w:r>
      <w:r>
        <w:rPr>
          <w:rFonts w:eastAsia="Times New Roman" w:cs="Times New Roman"/>
          <w:szCs w:val="24"/>
        </w:rPr>
        <w:t xml:space="preserve">μάτευση, αποδείξτε το εδώ. Αλλά, τι λέω; Εδώ δεν καταφέρατε να πείσετε τους ευρωπαίους, τους θεσμούς, την τρόικα, όπως θέλετε πείτε τους, και τους Αμερικανούς βέβαια να απαλλάξουν το «Χαμόγελο του Παιδιού» και τα άλλα κοινωνικά ιδρύματα από τον ΕΝΦΙΑ. Εδώ </w:t>
      </w:r>
      <w:r>
        <w:rPr>
          <w:rFonts w:eastAsia="Times New Roman" w:cs="Times New Roman"/>
          <w:szCs w:val="24"/>
        </w:rPr>
        <w:t>τώρα στον ΟΤΕ θα κολλήσετε;</w:t>
      </w:r>
    </w:p>
    <w:p w14:paraId="4348E6D1"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4348E6D2"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κύριε </w:t>
      </w:r>
      <w:proofErr w:type="spellStart"/>
      <w:r>
        <w:rPr>
          <w:rFonts w:eastAsia="Times New Roman" w:cs="Times New Roman"/>
          <w:szCs w:val="24"/>
        </w:rPr>
        <w:t>Αμυρά</w:t>
      </w:r>
      <w:proofErr w:type="spellEnd"/>
      <w:r>
        <w:rPr>
          <w:rFonts w:eastAsia="Times New Roman" w:cs="Times New Roman"/>
          <w:szCs w:val="24"/>
        </w:rPr>
        <w:t>.</w:t>
      </w:r>
    </w:p>
    <w:p w14:paraId="4348E6D3"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Τον λόγο έχει η κ. Ασημακοπούλου από τη Νέα Δημοκρατία.</w:t>
      </w:r>
    </w:p>
    <w:p w14:paraId="4348E6D4"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ΑΘΑΝΑΣΙΑ (ΣΙΑ) ΑΝΑΓΝΩΣΤΟΠΟΥΛΟΥ (Αναπληρώτρια Υπουργός Παιδείας, Έρευνας και Θρησκευμάτων):</w:t>
      </w:r>
      <w:r>
        <w:rPr>
          <w:rFonts w:eastAsia="Times New Roman" w:cs="Times New Roman"/>
          <w:szCs w:val="24"/>
        </w:rPr>
        <w:t xml:space="preserve"> Κύρι</w:t>
      </w:r>
      <w:r>
        <w:rPr>
          <w:rFonts w:eastAsia="Times New Roman" w:cs="Times New Roman"/>
          <w:szCs w:val="24"/>
        </w:rPr>
        <w:t>ε Πρόεδρε, θα ήθελα τον λόγο για μια διόρθωση.</w:t>
      </w:r>
    </w:p>
    <w:p w14:paraId="4348E6D5"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Ορίστε, κυρία Υπουργέ. Διόρθωση ως προς τι;</w:t>
      </w:r>
    </w:p>
    <w:p w14:paraId="4348E6D6"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ΑΘΑΝΑΣΙΑ (ΣΙΑ) ΑΝΑΓΝΩΣΤΟΠΟΥΛΟΥ (Αναπληρώτρια Υπουργός Παιδείας, Έρευνας και Θρησκευμάτων):</w:t>
      </w:r>
      <w:r>
        <w:rPr>
          <w:rFonts w:eastAsia="Times New Roman" w:cs="Times New Roman"/>
          <w:szCs w:val="24"/>
        </w:rPr>
        <w:t xml:space="preserve"> Το Προεδρείο είναι ενημερωμένο. Απλώς να</w:t>
      </w:r>
      <w:r>
        <w:rPr>
          <w:rFonts w:eastAsia="Times New Roman" w:cs="Times New Roman"/>
          <w:szCs w:val="24"/>
        </w:rPr>
        <w:t xml:space="preserve"> ενημερώσω και το Σώμα ότι οι νομοτεχνικές βελτιώσεις αφορούν την υπουργική τροπολογία με αριθμό 700 και όχι 300, όπως λανθασμένα είχε λεχθεί.</w:t>
      </w:r>
    </w:p>
    <w:p w14:paraId="4348E6D7"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Καλώς.</w:t>
      </w:r>
    </w:p>
    <w:p w14:paraId="4348E6D8"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Ελάτε, κυρία Ασημακοπούλου.</w:t>
      </w:r>
    </w:p>
    <w:p w14:paraId="4348E6D9"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lastRenderedPageBreak/>
        <w:t>ΑΝΝΑ-ΜΙΣΕΛ ΑΣΗΜΑΚΟΠΟΥΛΟΥ:</w:t>
      </w:r>
      <w:r>
        <w:rPr>
          <w:rFonts w:eastAsia="Times New Roman" w:cs="Times New Roman"/>
          <w:szCs w:val="24"/>
        </w:rPr>
        <w:t xml:space="preserve"> Ευχαριστώ, κύριε Π</w:t>
      </w:r>
      <w:r>
        <w:rPr>
          <w:rFonts w:eastAsia="Times New Roman" w:cs="Times New Roman"/>
          <w:szCs w:val="24"/>
        </w:rPr>
        <w:t>ρόεδρε.</w:t>
      </w:r>
    </w:p>
    <w:p w14:paraId="4348E6D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Κύριε Πρόεδρε, εγώ θα αναφερθώ στην τροπολογία για την οποία προ ολίγων λεπτών η Υπουργός συνοπτικά ανήγγειλε στο Σώμα ότι δεν θα γίνει δεκτή. Αναφέρομαι βεβαίως στην τροπολογία που κατέθεσε η Νέα Δημοκρατία για το θέμα των πλειστηριασμών της πρώτη</w:t>
      </w:r>
      <w:r>
        <w:rPr>
          <w:rFonts w:eastAsia="Times New Roman" w:cs="Times New Roman"/>
          <w:szCs w:val="24"/>
        </w:rPr>
        <w:t>ς κατοικίας.</w:t>
      </w:r>
    </w:p>
    <w:p w14:paraId="4348E6D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Δεν </w:t>
      </w:r>
      <w:proofErr w:type="spellStart"/>
      <w:r>
        <w:rPr>
          <w:rFonts w:eastAsia="Times New Roman" w:cs="Times New Roman"/>
          <w:szCs w:val="24"/>
        </w:rPr>
        <w:t>εδόθη</w:t>
      </w:r>
      <w:proofErr w:type="spellEnd"/>
      <w:r>
        <w:rPr>
          <w:rFonts w:eastAsia="Times New Roman" w:cs="Times New Roman"/>
          <w:szCs w:val="24"/>
        </w:rPr>
        <w:t xml:space="preserve"> καμμία εξήγηση από την Υπουργό βεβαίως. Νομίζω –αν δεν </w:t>
      </w:r>
      <w:proofErr w:type="spellStart"/>
      <w:r>
        <w:rPr>
          <w:rFonts w:eastAsia="Times New Roman" w:cs="Times New Roman"/>
          <w:szCs w:val="24"/>
        </w:rPr>
        <w:t>απατώμαι</w:t>
      </w:r>
      <w:proofErr w:type="spellEnd"/>
      <w:r>
        <w:rPr>
          <w:rFonts w:eastAsia="Times New Roman" w:cs="Times New Roman"/>
          <w:szCs w:val="24"/>
        </w:rPr>
        <w:t xml:space="preserve">- ότι ο κ. </w:t>
      </w:r>
      <w:proofErr w:type="spellStart"/>
      <w:r>
        <w:rPr>
          <w:rFonts w:eastAsia="Times New Roman" w:cs="Times New Roman"/>
          <w:szCs w:val="24"/>
        </w:rPr>
        <w:t>Φωτάκης</w:t>
      </w:r>
      <w:proofErr w:type="spellEnd"/>
      <w:r>
        <w:rPr>
          <w:rFonts w:eastAsia="Times New Roman" w:cs="Times New Roman"/>
          <w:szCs w:val="24"/>
        </w:rPr>
        <w:t xml:space="preserve"> πριν είπε ότι δεν θα εξεταστεί σήμερα, διότι θα έρθει κάποια στιγμή μια πρωτοβουλία της Κυβερνήσεως. Επιτρέψτε μου, όταν ακούω ότι θα λυθεί ένα θέμα απ</w:t>
      </w:r>
      <w:r>
        <w:rPr>
          <w:rFonts w:eastAsia="Times New Roman" w:cs="Times New Roman"/>
          <w:szCs w:val="24"/>
        </w:rPr>
        <w:t>ό την Κυβέρνηση, θυμάμαι ότι θα σκιζόταν το μνημόνιο, θυμάμαι ότι θα δινόταν δέκατη τρίτη σύνταξη, θυμάμαι ότι θα υπήρχε ένα παράλληλο πρόγραμμα, θυμάμαι και πιο πρόσφατα πράγματα, όπως για παράδειγμα ότι θα δίνονταν αντισταθμιστικά στους συνταξιούχους στο</w:t>
      </w:r>
      <w:r>
        <w:rPr>
          <w:rFonts w:eastAsia="Times New Roman" w:cs="Times New Roman"/>
          <w:szCs w:val="24"/>
        </w:rPr>
        <w:t>υς οποίους η Κυβέρνηση έκοψε το ΕΚΑΣ, 70 εκατομμύρια τα επόμενα δύο χρόνια και ήρθε το προσχέδιο του προϋπολογισμού και να που προβλέπει μόνο 18 εκατομμύρια φέτος και τίποτα για το 2017.</w:t>
      </w:r>
    </w:p>
    <w:p w14:paraId="4348E6D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Προφανώς, απλά αναφέρω ότι το πρόβλημα της Κυβερνήσεως δεν είναι ότι </w:t>
      </w:r>
      <w:r>
        <w:rPr>
          <w:rFonts w:eastAsia="Times New Roman" w:cs="Times New Roman"/>
          <w:szCs w:val="24"/>
        </w:rPr>
        <w:t xml:space="preserve">δεν θέλει τροπολογίες στο σημερινό νομοσχέδιο, γιατί σημειώνω εδώ ότι έχουν κατατεθεί στο νομοσχέδιο και έχουν γίνει δεκτές περί τις δέκα υπουργικές τροπολογίες, από τον κ. </w:t>
      </w:r>
      <w:proofErr w:type="spellStart"/>
      <w:r>
        <w:rPr>
          <w:rFonts w:eastAsia="Times New Roman" w:cs="Times New Roman"/>
          <w:szCs w:val="24"/>
        </w:rPr>
        <w:t>Τσακαλώτο</w:t>
      </w:r>
      <w:proofErr w:type="spellEnd"/>
      <w:r>
        <w:rPr>
          <w:rFonts w:eastAsia="Times New Roman" w:cs="Times New Roman"/>
          <w:szCs w:val="24"/>
        </w:rPr>
        <w:t>, τον κ. Σταθάκη, τον κ. Αλεξιάδη, στον οποίο αφορά και αυτή που καταθέσαμ</w:t>
      </w:r>
      <w:r>
        <w:rPr>
          <w:rFonts w:eastAsia="Times New Roman" w:cs="Times New Roman"/>
          <w:szCs w:val="24"/>
        </w:rPr>
        <w:t xml:space="preserve">ε εμείς, τον κ. Φίλη, τον κ. Μπαλτά, τον κ. Βίτσα, τον Παππά, τον κ. </w:t>
      </w:r>
      <w:proofErr w:type="spellStart"/>
      <w:r>
        <w:rPr>
          <w:rFonts w:eastAsia="Times New Roman" w:cs="Times New Roman"/>
          <w:szCs w:val="24"/>
        </w:rPr>
        <w:t>Σπίρτζη</w:t>
      </w:r>
      <w:proofErr w:type="spellEnd"/>
      <w:r>
        <w:rPr>
          <w:rFonts w:eastAsia="Times New Roman" w:cs="Times New Roman"/>
          <w:szCs w:val="24"/>
        </w:rPr>
        <w:t>. Όλο δηλαδή το Υπουργικό Συμβούλιο έχει φέρει τροπολογίες στο νομοσχέδιο, αλλά η βουλευτική τροπολογία που έφερε η Νέα Δημοκρατία απορρίπτεται συνοπτικά.</w:t>
      </w:r>
    </w:p>
    <w:p w14:paraId="4348E6D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Για να εξηγήσω γιατί αυτό</w:t>
      </w:r>
      <w:r>
        <w:rPr>
          <w:rFonts w:eastAsia="Times New Roman" w:cs="Times New Roman"/>
          <w:szCs w:val="24"/>
        </w:rPr>
        <w:t xml:space="preserve"> είναι σημαντικό, αναφέρομαι, λοιπόν, στο περιεχόμενο της τροπολογίας. Η τροπολογία, λοιπόν, αυτή προβλέπει ότι μέχρι τις 31-12-2017 αναστέλλεται η κατάσχεση ακινήτων φορολογουμένων και φυσικών προσώπων που έχουν οφειλές προς το δημόσιο, εφόσον πληρούνται </w:t>
      </w:r>
      <w:r>
        <w:rPr>
          <w:rFonts w:eastAsia="Times New Roman" w:cs="Times New Roman"/>
          <w:szCs w:val="24"/>
        </w:rPr>
        <w:t>κάποιες προϋποθέσεις σωρευτικά: Πρώτον, το συγκεκριμένο ακίνητο χρησιμεύει ως κύρια κατοικία και μετά υπάρχουν πολύ λογικά εισοδηματικά κριτήρια και κριτήρια που αφορούν στην αντικειμενική αξία του ακινήτου.</w:t>
      </w:r>
    </w:p>
    <w:p w14:paraId="4348E6DE"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Έρχεται, λοιπόν, αυτή η τροπολογία –και γι’ αυτό</w:t>
      </w:r>
      <w:r>
        <w:rPr>
          <w:rFonts w:eastAsia="Times New Roman" w:cs="Times New Roman"/>
          <w:szCs w:val="24"/>
        </w:rPr>
        <w:t xml:space="preserve"> τη φέραμε- για να αντιμετωπίσει μια αγωνία την οποία αντιμετωπίζει αυτή τη στιγμή η ελληνική κοινωνία, την αγωνία κάποιου να χάσει το σπίτι του, την αγωνία των πλειστηριασμών. Βεβαίως, η Κυβέρνηση δεν ακούει αυτή την κραυγή αγωνίας, αν κρίνω από τις δηλώσ</w:t>
      </w:r>
      <w:r>
        <w:rPr>
          <w:rFonts w:eastAsia="Times New Roman" w:cs="Times New Roman"/>
          <w:szCs w:val="24"/>
        </w:rPr>
        <w:t>εις του αρμόδιου Υπουργού, που είναι ο κ. Αλεξιάδης. Τι είπε ο κ. Αλεξιάδης για τους πλειστηριασμούς; Είπε ότι είναι ιστορίες για αγρίους.</w:t>
      </w:r>
    </w:p>
    <w:p w14:paraId="4348E6DF"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Για να το δούμε λίγο αυτό. Σύμφωνα με την Τράπεζα της Ελλάδος από τα 240 δισεκατομμύρια δάνεια στη χώρα μας, τα 108,2</w:t>
      </w:r>
      <w:r>
        <w:rPr>
          <w:rFonts w:eastAsia="Times New Roman" w:cs="Times New Roman"/>
          <w:szCs w:val="24"/>
        </w:rPr>
        <w:t xml:space="preserve"> δισεκατομμύρια είναι μη εξυπηρετούμενα. Αυτό είναι ένα ποσοστό 45,1%. Τα 45 δισεκατομμύρια από αυτά τα μη εξυπηρετούμενα δάνεια είναι στεγαστικά δάνεια. Και αναφέρομαι σε αυτά, γιατί πιθανολογεί κανείς ότι τα στεγαστικά έχουν υποθήκη την πρώτη κατοικία εν</w:t>
      </w:r>
      <w:r>
        <w:rPr>
          <w:rFonts w:eastAsia="Times New Roman" w:cs="Times New Roman"/>
          <w:szCs w:val="24"/>
        </w:rPr>
        <w:t>δεχομένως. Είναι, λοιπόν, τετρακόσιοι είκοσι χιλιάδες Έλληνες και Ελληνίδες αυτή τη στιγμή, σύμφωνα με έρευνα της εφημερίδας «ΚΑΘΗΜΕΡΙΝΗ», οι οποίοι δεν εξυπηρετούν τα στεγαστικά τους δάνεια. Μήπως αυτοί είναι οι άγριοι στους οποίους αναφέρεται ο κ. Αλεξιά</w:t>
      </w:r>
      <w:r>
        <w:rPr>
          <w:rFonts w:eastAsia="Times New Roman" w:cs="Times New Roman"/>
          <w:szCs w:val="24"/>
        </w:rPr>
        <w:t>δης;</w:t>
      </w:r>
    </w:p>
    <w:p w14:paraId="4348E6E0"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lastRenderedPageBreak/>
        <w:t>ΝΙΚΟΛΑΟΣ ΗΓΟΥΜΕΝΙΔΗΣ:</w:t>
      </w:r>
      <w:r>
        <w:rPr>
          <w:rFonts w:eastAsia="Times New Roman" w:cs="Times New Roman"/>
          <w:szCs w:val="24"/>
        </w:rPr>
        <w:t xml:space="preserve"> Όχι, δεν είναι αυτοί.</w:t>
      </w:r>
    </w:p>
    <w:p w14:paraId="4348E6E1"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ΑΝΝΑ-ΜΙΣΕΛ ΑΣΗΜΑΚΟΠΟΥΛΟΥ:</w:t>
      </w:r>
      <w:r>
        <w:rPr>
          <w:rFonts w:eastAsia="Times New Roman" w:cs="Times New Roman"/>
          <w:szCs w:val="24"/>
        </w:rPr>
        <w:t xml:space="preserve"> Στον Υπουργό κ. Αλεξιάδη, που λέει ότι οι πλειστηριασμοί είναι ιστορίες για αγρίους, και σε εσάς που σχολιάζετε, κύριε συνάδελφε, εγώ απαντώ ότι ο κόσμος αυτή τη στιγμή φοβάται μήπως ήρθανε τα άγρια να διώξουν τα ήμερα, φοβάται μήπως χάσει το σπίτι του.</w:t>
      </w:r>
    </w:p>
    <w:p w14:paraId="4348E6E2" w14:textId="77777777" w:rsidR="000F31B3" w:rsidRDefault="009714DC">
      <w:pPr>
        <w:spacing w:after="0" w:line="600" w:lineRule="auto"/>
        <w:ind w:firstLine="720"/>
        <w:jc w:val="both"/>
        <w:rPr>
          <w:rFonts w:eastAsia="Times New Roman"/>
          <w:szCs w:val="24"/>
        </w:rPr>
      </w:pPr>
      <w:r>
        <w:rPr>
          <w:rFonts w:eastAsia="Times New Roman"/>
          <w:szCs w:val="24"/>
        </w:rPr>
        <w:t>Κ</w:t>
      </w:r>
      <w:r>
        <w:rPr>
          <w:rFonts w:eastAsia="Times New Roman"/>
          <w:szCs w:val="24"/>
        </w:rPr>
        <w:t>αι το τεκμηριώνω κι αυτό, επίσης: Για να δούμε τι έχει κάνει ακριβώς η Κυβέρνηση του κ. Τσίπρα για το θέμα της πρώτης κατοικίας. Επί ημερών της προηγούμενης κυβερνήσεως υπήρχαν δύο πυλώνες προστασίας για την πρώτη κατοικία. Υπήρχε ο νόμος Κατσέλη και υπήρχ</w:t>
      </w:r>
      <w:r>
        <w:rPr>
          <w:rFonts w:eastAsia="Times New Roman"/>
          <w:szCs w:val="24"/>
        </w:rPr>
        <w:t>ε κι ο ν.4224/2013, η γνωστή ρύθμιση Χατζηδάκη, που έδινε μια οριζόντια αυτοδίκαιη προστασία της πρώτης κατοικίας.</w:t>
      </w:r>
    </w:p>
    <w:p w14:paraId="4348E6E3" w14:textId="77777777" w:rsidR="000F31B3" w:rsidRDefault="009714DC">
      <w:pPr>
        <w:spacing w:after="0" w:line="600" w:lineRule="auto"/>
        <w:ind w:firstLine="720"/>
        <w:jc w:val="both"/>
        <w:rPr>
          <w:rFonts w:eastAsia="Times New Roman"/>
          <w:szCs w:val="24"/>
        </w:rPr>
      </w:pPr>
      <w:r>
        <w:rPr>
          <w:rFonts w:eastAsia="Times New Roman"/>
          <w:szCs w:val="24"/>
        </w:rPr>
        <w:t>Έρχεται, λοιπόν, η Κυβέρνηση Τσίπρα και τι κάνει; Καταργεί εντελώς τον έναν πυλώνα, τη ρύθμιση Χατζηδάκη και τι κάνει με τον νόμο Κατσέλη; Με</w:t>
      </w:r>
      <w:r>
        <w:rPr>
          <w:rFonts w:eastAsia="Times New Roman"/>
          <w:szCs w:val="24"/>
        </w:rPr>
        <w:t xml:space="preserve"> τον ν.4346/2015, με το άρθρο 14 συγκεκριμένα, τι κάνει; Περιορίζει τον νόμο Κατσέλη, αυξάνοντας το εισοδηματικό όριο για να μπορεί κάποιος να ενταχθεί στον νόμο, αυξάνοντας επίσης και την αντικειμενική αξία του ακινήτου. Τι γίνεται, λοιπόν; Λιγότεροι άνθρ</w:t>
      </w:r>
      <w:r>
        <w:rPr>
          <w:rFonts w:eastAsia="Times New Roman"/>
          <w:szCs w:val="24"/>
        </w:rPr>
        <w:t xml:space="preserve">ωποι </w:t>
      </w:r>
      <w:r>
        <w:rPr>
          <w:rFonts w:eastAsia="Times New Roman"/>
          <w:szCs w:val="24"/>
        </w:rPr>
        <w:lastRenderedPageBreak/>
        <w:t>μπορούν να ενταχθούν στον νόμο Κατσέλη. Και, πιο σημαντικό από αυτό, τι άλλο κάνει; Βάζει μια ημερομηνία λήξης στο νόμο Κατσέλη, το 2018. Δηλαδή μετά το 2018 δεν υπάρχει ούτε ο δεύτερος πυλώνας προστασίας.</w:t>
      </w:r>
    </w:p>
    <w:p w14:paraId="4348E6E4" w14:textId="77777777" w:rsidR="000F31B3" w:rsidRDefault="009714DC">
      <w:pPr>
        <w:spacing w:after="0" w:line="600" w:lineRule="auto"/>
        <w:ind w:firstLine="720"/>
        <w:jc w:val="both"/>
        <w:rPr>
          <w:rFonts w:eastAsia="Times New Roman"/>
          <w:szCs w:val="24"/>
        </w:rPr>
      </w:pPr>
      <w:r>
        <w:rPr>
          <w:rFonts w:eastAsia="Times New Roman"/>
          <w:szCs w:val="24"/>
        </w:rPr>
        <w:t>Και επειδή ανησυχεί ο κόσμος μήπως ήρθαν τα ά</w:t>
      </w:r>
      <w:r>
        <w:rPr>
          <w:rFonts w:eastAsia="Times New Roman"/>
          <w:szCs w:val="24"/>
        </w:rPr>
        <w:t xml:space="preserve">γρια να διώξουν τα ήμερα, ενώ πριν ήταν «κανένα σπίτι στα χέρια τραπεζίτη» και «τα κοράκια των αγορών», τι έκανε επίσης; Επέτρεψε την πώληση των δανείων στα </w:t>
      </w:r>
      <w:r>
        <w:rPr>
          <w:rFonts w:eastAsia="Times New Roman"/>
          <w:szCs w:val="24"/>
          <w:lang w:val="en-US"/>
        </w:rPr>
        <w:t>funds</w:t>
      </w:r>
      <w:r>
        <w:rPr>
          <w:rFonts w:eastAsia="Times New Roman"/>
          <w:szCs w:val="24"/>
        </w:rPr>
        <w:t xml:space="preserve"> και προστατεύει μέχρι τις 31 Δεκεμβρίου του 2017 μόνο τα δάνεια που έχουν σαν διασφάλιση πρώτ</w:t>
      </w:r>
      <w:r>
        <w:rPr>
          <w:rFonts w:eastAsia="Times New Roman"/>
          <w:szCs w:val="24"/>
        </w:rPr>
        <w:t xml:space="preserve">ης κατοικίας με αντικειμενική αξία 140.000 ευρώ. Και αυτά επιτρέπει στα </w:t>
      </w:r>
      <w:r>
        <w:rPr>
          <w:rFonts w:eastAsia="Times New Roman"/>
          <w:szCs w:val="24"/>
          <w:lang w:val="en-US"/>
        </w:rPr>
        <w:t>funds</w:t>
      </w:r>
      <w:r>
        <w:rPr>
          <w:rFonts w:eastAsia="Times New Roman"/>
          <w:szCs w:val="24"/>
        </w:rPr>
        <w:t xml:space="preserve"> εν τω μεταξύ να τα διαχειρίζονται, ούτως ώστε να προετοιμαστούν και να είναι πολύ έτοιμα τα </w:t>
      </w:r>
      <w:r>
        <w:rPr>
          <w:rFonts w:eastAsia="Times New Roman"/>
          <w:szCs w:val="24"/>
          <w:lang w:val="en-US"/>
        </w:rPr>
        <w:t>funds</w:t>
      </w:r>
      <w:r>
        <w:rPr>
          <w:rFonts w:eastAsia="Times New Roman"/>
          <w:szCs w:val="24"/>
        </w:rPr>
        <w:t>, για να μπορέσουν να τα πλειστηριάσουν με τη λήξη της προστασίας. Αυτά έχει κάνε</w:t>
      </w:r>
      <w:r>
        <w:rPr>
          <w:rFonts w:eastAsia="Times New Roman"/>
          <w:szCs w:val="24"/>
        </w:rPr>
        <w:t>ι η Κυβέρνηση για την πρώτη κατοικία μέχρι στιγμής.</w:t>
      </w:r>
    </w:p>
    <w:p w14:paraId="4348E6E5" w14:textId="77777777" w:rsidR="000F31B3" w:rsidRDefault="009714DC">
      <w:pPr>
        <w:spacing w:after="0" w:line="600" w:lineRule="auto"/>
        <w:ind w:firstLine="720"/>
        <w:jc w:val="both"/>
        <w:rPr>
          <w:rFonts w:eastAsia="Times New Roman"/>
          <w:szCs w:val="24"/>
        </w:rPr>
      </w:pPr>
      <w:r>
        <w:rPr>
          <w:rFonts w:eastAsia="Times New Roman"/>
          <w:szCs w:val="24"/>
        </w:rPr>
        <w:lastRenderedPageBreak/>
        <w:t>Και ενώ εμείς σήμερα ακούμε την κραυγή αγωνίας που εκπέμπει η ελληνική κοινωνία για το θέμα των πλειστηριασμών, που εκπέμπει ο επιχειρηματικός κόσμος, τον οποίο συστηματικά εμπαίζει ο κ. Σταθάκης, καθυστε</w:t>
      </w:r>
      <w:r>
        <w:rPr>
          <w:rFonts w:eastAsia="Times New Roman"/>
          <w:szCs w:val="24"/>
        </w:rPr>
        <w:t xml:space="preserve">ρώντας ενάμιση χρόνο να φέρει οποιαδήποτε ρύθμιση για τα κόκκινα δάνεια των επιχειρήσεων, πράγμα που οδηγεί τις επιχειρήσεις, οι οποίες έχουν καταφέρει με την εξοντωτική αυτή φορολογία να μείνουν όρθιες να συνεχίσουν να λειτουργούν, ενώ, λοιπόν, εμπαίζετε </w:t>
      </w:r>
      <w:r>
        <w:rPr>
          <w:rFonts w:eastAsia="Times New Roman"/>
          <w:szCs w:val="24"/>
        </w:rPr>
        <w:t>τον επιχειρηματικό κόσμο, έρχεστε σήμερα και λέτε συνοπτικά ότι δεν γίνεται δεκτή αυτή η τροπολογία. Αυτή είναι η αντιμετώπιση της Κυβέρνησης για την κραυγή αγωνίας του κόσμου.</w:t>
      </w:r>
    </w:p>
    <w:p w14:paraId="4348E6E6" w14:textId="77777777" w:rsidR="000F31B3" w:rsidRDefault="009714DC">
      <w:pPr>
        <w:spacing w:after="0" w:line="600" w:lineRule="auto"/>
        <w:ind w:firstLine="720"/>
        <w:jc w:val="both"/>
        <w:rPr>
          <w:rFonts w:eastAsia="Times New Roman"/>
          <w:szCs w:val="24"/>
        </w:rPr>
      </w:pPr>
      <w:r>
        <w:rPr>
          <w:rFonts w:eastAsia="Times New Roman"/>
          <w:szCs w:val="24"/>
        </w:rPr>
        <w:t>Και καλά, ο κ. Αλεξιάδης και στο Μαξίμου δεν ακούνε την κραυγή αγωνίας του κόσμ</w:t>
      </w:r>
      <w:r>
        <w:rPr>
          <w:rFonts w:eastAsia="Times New Roman"/>
          <w:szCs w:val="24"/>
        </w:rPr>
        <w:t xml:space="preserve">ου. Εσείς οι Βουλευτές του ΣΥΡΙΖΑ τι κάνετε; Δεν ακούτε τον κόσμο να ανησυχεί για τους πλειστηριασμούς; Μάλλον δεν τους ακούτε, γιατί είστε κι εσείς στο Μαξίμου, στα διάφορα κοκτέιλ πάρτι και τραγουδάτε και χορεύετε και τρώτε καναπεδάκια ή </w:t>
      </w:r>
      <w:proofErr w:type="spellStart"/>
      <w:r>
        <w:rPr>
          <w:rFonts w:eastAsia="Times New Roman"/>
          <w:szCs w:val="24"/>
        </w:rPr>
        <w:t>τυροπιτάκια</w:t>
      </w:r>
      <w:proofErr w:type="spellEnd"/>
      <w:r>
        <w:rPr>
          <w:rFonts w:eastAsia="Times New Roman"/>
          <w:szCs w:val="24"/>
        </w:rPr>
        <w:t>. Μάλ</w:t>
      </w:r>
      <w:r>
        <w:rPr>
          <w:rFonts w:eastAsia="Times New Roman"/>
          <w:szCs w:val="24"/>
        </w:rPr>
        <w:t xml:space="preserve">λον γι’ αυτό δεν ακούτε τις κραυγές αγωνίας. Βγείτε λίγο στις </w:t>
      </w:r>
      <w:r>
        <w:rPr>
          <w:rFonts w:eastAsia="Times New Roman"/>
          <w:szCs w:val="24"/>
        </w:rPr>
        <w:lastRenderedPageBreak/>
        <w:t>εκλογικές σας περιφέρειες και θα δείτε αν είναι ιστορίες για αγρίους ότι ο κόσμος ανησυχεί άμα θα χάσει τα σπίτια του.</w:t>
      </w:r>
    </w:p>
    <w:p w14:paraId="4348E6E7" w14:textId="77777777" w:rsidR="000F31B3" w:rsidRDefault="009714DC">
      <w:pPr>
        <w:spacing w:after="0" w:line="600" w:lineRule="auto"/>
        <w:ind w:firstLine="720"/>
        <w:jc w:val="both"/>
        <w:rPr>
          <w:rFonts w:eastAsia="Times New Roman"/>
          <w:szCs w:val="24"/>
        </w:rPr>
      </w:pPr>
      <w:r>
        <w:rPr>
          <w:rFonts w:eastAsia="Times New Roman"/>
          <w:szCs w:val="24"/>
        </w:rPr>
        <w:t xml:space="preserve">Και κλείνω, κύριε Πρόεδρε, εμείς επειδή δεν εμπαίζουμε τον κόσμο, </w:t>
      </w:r>
      <w:r>
        <w:rPr>
          <w:rFonts w:eastAsia="Times New Roman"/>
          <w:szCs w:val="24"/>
        </w:rPr>
        <w:t>συνοπτικά, σύντομα όπως προανήγγειλε ο Πρόεδρος κ. Μητσοτάκης, θα παρουσιάσουμε ένα ολοκληρωμένο πλαίσιο για την αντιμετώπιση του μεγάλου θέματος που απασχολεί την ελληνική κοινωνία, του ιδιωτικού χρέους. Και να ξέρετε ότι οι προτάσεις αυτές θα είναι συγκε</w:t>
      </w:r>
      <w:r>
        <w:rPr>
          <w:rFonts w:eastAsia="Times New Roman"/>
          <w:szCs w:val="24"/>
        </w:rPr>
        <w:t>κριμένες, ρεαλιστικές και εφαρμόσιμες, στον αντίποδα του λαϊκισμού που ζήσαμε προεκλογικά με τον ΣΥΡΙΖΑ, που έλεγε ότι θα δώσει σεισάχθεια σε όλον τον κόσμο. Και να ξέρετε ότι η εξουσία που σας εμπιστεύτηκε ο ελληνικός λαός είναι δανεική, δεν είναι μόνιμη.</w:t>
      </w:r>
      <w:r>
        <w:rPr>
          <w:rFonts w:eastAsia="Times New Roman"/>
          <w:szCs w:val="24"/>
        </w:rPr>
        <w:t xml:space="preserve"> Και οι υποσχέσεις τις οποίες εσείς δεν τηρείτε, είναι σαν τα κόκκινα δάνεια. Αλλά, να ξέρετε, όταν έρθει η ώρα, εγώ σας προβλέπω ότι ο κόσμος δεν πρόκειται να σας δώσει «σεισάχθεια» για την κοροϊδία που του προσφέρατε.</w:t>
      </w:r>
    </w:p>
    <w:p w14:paraId="4348E6E8" w14:textId="77777777" w:rsidR="000F31B3" w:rsidRDefault="009714DC">
      <w:pPr>
        <w:spacing w:after="0" w:line="600" w:lineRule="auto"/>
        <w:ind w:firstLine="720"/>
        <w:jc w:val="center"/>
        <w:rPr>
          <w:rFonts w:eastAsia="Times New Roman"/>
          <w:szCs w:val="24"/>
        </w:rPr>
      </w:pPr>
      <w:r>
        <w:rPr>
          <w:rFonts w:eastAsia="Times New Roman"/>
          <w:szCs w:val="24"/>
        </w:rPr>
        <w:t xml:space="preserve">(Χειροκροτήματα από την πτέρυγα της </w:t>
      </w:r>
      <w:r>
        <w:rPr>
          <w:rFonts w:eastAsia="Times New Roman"/>
          <w:szCs w:val="24"/>
        </w:rPr>
        <w:t>Νέας Δημοκρατίας)</w:t>
      </w:r>
    </w:p>
    <w:p w14:paraId="4348E6E9" w14:textId="77777777" w:rsidR="000F31B3" w:rsidRDefault="009714DC">
      <w:pPr>
        <w:spacing w:after="0"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Τον λόγο έχει η κ. </w:t>
      </w:r>
      <w:proofErr w:type="spellStart"/>
      <w:r>
        <w:rPr>
          <w:rFonts w:eastAsia="Times New Roman"/>
          <w:szCs w:val="24"/>
        </w:rPr>
        <w:t>Μεγαλοικονόμου</w:t>
      </w:r>
      <w:proofErr w:type="spellEnd"/>
      <w:r>
        <w:rPr>
          <w:rFonts w:eastAsia="Times New Roman"/>
          <w:szCs w:val="24"/>
        </w:rPr>
        <w:t xml:space="preserve"> από την Ένωση Κεντρώων.</w:t>
      </w:r>
    </w:p>
    <w:p w14:paraId="4348E6EA" w14:textId="77777777" w:rsidR="000F31B3" w:rsidRDefault="009714DC">
      <w:pPr>
        <w:spacing w:after="0" w:line="600" w:lineRule="auto"/>
        <w:ind w:firstLine="720"/>
        <w:jc w:val="both"/>
        <w:rPr>
          <w:rFonts w:eastAsia="Times New Roman"/>
          <w:szCs w:val="24"/>
        </w:rPr>
      </w:pPr>
      <w:r>
        <w:rPr>
          <w:rFonts w:eastAsia="Times New Roman"/>
          <w:b/>
          <w:szCs w:val="24"/>
        </w:rPr>
        <w:t>ΘΕΟΔΩΡΑ ΜΕΓΑΛΟΟΙΚΟΝΟΜΟΥ:</w:t>
      </w:r>
      <w:r>
        <w:rPr>
          <w:rFonts w:eastAsia="Times New Roman"/>
          <w:szCs w:val="24"/>
        </w:rPr>
        <w:t xml:space="preserve"> Ευχαριστώ, κύριε Πρόεδρε.</w:t>
      </w:r>
    </w:p>
    <w:p w14:paraId="4348E6EB" w14:textId="77777777" w:rsidR="000F31B3" w:rsidRDefault="009714DC">
      <w:pPr>
        <w:spacing w:after="0" w:line="600" w:lineRule="auto"/>
        <w:ind w:firstLine="720"/>
        <w:jc w:val="both"/>
        <w:rPr>
          <w:rFonts w:eastAsia="Times New Roman"/>
          <w:szCs w:val="24"/>
        </w:rPr>
      </w:pPr>
      <w:r>
        <w:rPr>
          <w:rFonts w:eastAsia="Times New Roman"/>
          <w:szCs w:val="24"/>
        </w:rPr>
        <w:t>Κύριε Υπουργέ, θα ξεκινήσω σήμερα τη σημερινή μου τοποθέτηση με τα όσα ανησυχητικά διάβασα χθες</w:t>
      </w:r>
      <w:r>
        <w:rPr>
          <w:rFonts w:eastAsia="Times New Roman"/>
          <w:szCs w:val="24"/>
        </w:rPr>
        <w:t>, σε σχέση με την κατάσταση της χώρας μας. Προφανώς, κάθε Ελληνίδα και Έλληνας αυτή τη στιγμή βιώνει στην καθημερινότητά του ένα μεγάλο άγχος, μια μεγάλη αγωνία, που το βλέπει και στο σπίτι του, στην οικογενειακή του κατάσταση, στο πορτοφόλι του.</w:t>
      </w:r>
    </w:p>
    <w:p w14:paraId="4348E6EC" w14:textId="77777777" w:rsidR="000F31B3" w:rsidRDefault="009714DC">
      <w:pPr>
        <w:spacing w:after="0" w:line="600" w:lineRule="auto"/>
        <w:ind w:firstLine="720"/>
        <w:jc w:val="both"/>
        <w:rPr>
          <w:rFonts w:eastAsia="Times New Roman"/>
          <w:szCs w:val="24"/>
        </w:rPr>
      </w:pPr>
      <w:r w:rsidRPr="000A31AB">
        <w:rPr>
          <w:rFonts w:eastAsia="Times New Roman"/>
          <w:color w:val="000000" w:themeColor="text1"/>
          <w:szCs w:val="24"/>
        </w:rPr>
        <w:t>Αλλά πέρα</w:t>
      </w:r>
      <w:r w:rsidRPr="000A31AB">
        <w:rPr>
          <w:rFonts w:eastAsia="Times New Roman"/>
          <w:color w:val="000000" w:themeColor="text1"/>
          <w:szCs w:val="24"/>
        </w:rPr>
        <w:t>ν όλων αυτών</w:t>
      </w:r>
      <w:r>
        <w:rPr>
          <w:rFonts w:eastAsia="Times New Roman"/>
          <w:color w:val="000000" w:themeColor="text1"/>
          <w:szCs w:val="24"/>
        </w:rPr>
        <w:t>,</w:t>
      </w:r>
      <w:r w:rsidRPr="000A31AB">
        <w:rPr>
          <w:rFonts w:eastAsia="Times New Roman"/>
          <w:color w:val="000000" w:themeColor="text1"/>
          <w:szCs w:val="24"/>
        </w:rPr>
        <w:t xml:space="preserve"> που βιώνει ο κάθε Έλλην πολίτης, έρχονται επίσημα στοιχεία της ΕΛΣΤΑΤ. Η ΕΛΣΤΑΤ διόρθωσε τα περσινά δεδομένα, για την περσινή χρονιά του 2015 και διατυπώνει με πάσα ειλικρίνεια ότι η χρονιά έκλεισε με μεγαλύτερη ύφεση από αυτή που νομίζατε κα</w:t>
      </w:r>
      <w:r w:rsidRPr="000A31AB">
        <w:rPr>
          <w:rFonts w:eastAsia="Times New Roman"/>
          <w:color w:val="000000" w:themeColor="text1"/>
          <w:szCs w:val="24"/>
        </w:rPr>
        <w:t xml:space="preserve">ι μάλιστα, με σοβαρά υψηλότερη ύφεση, δηλαδή της τάξεως του 1,3% του ΑΕΠ έναντι του 0,9%, που πιστεύαμε μέχρι τώρα. </w:t>
      </w:r>
      <w:r w:rsidRPr="000A31AB">
        <w:rPr>
          <w:rFonts w:eastAsia="Times New Roman"/>
          <w:color w:val="000000" w:themeColor="text1"/>
          <w:szCs w:val="24"/>
        </w:rPr>
        <w:lastRenderedPageBreak/>
        <w:t xml:space="preserve">Αυτά τα δεδομένα, δυστυχώς, δεν είναι απλοί αριθμοί. </w:t>
      </w:r>
      <w:r>
        <w:rPr>
          <w:rFonts w:eastAsia="Times New Roman"/>
          <w:szCs w:val="24"/>
        </w:rPr>
        <w:t>Αντιπροσωπεύουν την πραγματική ελληνική κοινωνία, την ελληνική οικονομία.</w:t>
      </w:r>
    </w:p>
    <w:p w14:paraId="4348E6ED" w14:textId="77777777" w:rsidR="000F31B3" w:rsidRDefault="009714DC">
      <w:pPr>
        <w:tabs>
          <w:tab w:val="left" w:pos="8027"/>
        </w:tabs>
        <w:spacing w:after="0" w:line="600" w:lineRule="auto"/>
        <w:ind w:firstLine="720"/>
        <w:jc w:val="center"/>
        <w:rPr>
          <w:rFonts w:eastAsia="Times New Roman"/>
          <w:szCs w:val="24"/>
        </w:rPr>
      </w:pPr>
      <w:r>
        <w:rPr>
          <w:rFonts w:eastAsia="Times New Roman"/>
          <w:szCs w:val="24"/>
        </w:rPr>
        <w:t>(Θόρυβος στην</w:t>
      </w:r>
      <w:r>
        <w:rPr>
          <w:rFonts w:eastAsia="Times New Roman"/>
          <w:szCs w:val="24"/>
        </w:rPr>
        <w:t xml:space="preserve"> Αίθουσα)</w:t>
      </w:r>
    </w:p>
    <w:p w14:paraId="4348E6EE" w14:textId="77777777" w:rsidR="000F31B3" w:rsidRDefault="009714DC">
      <w:pPr>
        <w:tabs>
          <w:tab w:val="left" w:pos="8027"/>
        </w:tabs>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Σας παρακαλώ. </w:t>
      </w:r>
    </w:p>
    <w:p w14:paraId="4348E6EF" w14:textId="77777777" w:rsidR="000F31B3" w:rsidRDefault="009714DC">
      <w:pPr>
        <w:tabs>
          <w:tab w:val="left" w:pos="8027"/>
        </w:tabs>
        <w:spacing w:after="0" w:line="600" w:lineRule="auto"/>
        <w:ind w:firstLine="720"/>
        <w:jc w:val="both"/>
        <w:rPr>
          <w:rFonts w:eastAsia="Times New Roman"/>
          <w:szCs w:val="24"/>
        </w:rPr>
      </w:pPr>
      <w:r>
        <w:rPr>
          <w:rFonts w:eastAsia="Times New Roman"/>
          <w:szCs w:val="24"/>
        </w:rPr>
        <w:t xml:space="preserve">Συγγνώμη, κυρία </w:t>
      </w:r>
      <w:proofErr w:type="spellStart"/>
      <w:r>
        <w:rPr>
          <w:rFonts w:eastAsia="Times New Roman"/>
          <w:szCs w:val="24"/>
        </w:rPr>
        <w:t>Μεγαλοοικονόμου</w:t>
      </w:r>
      <w:proofErr w:type="spellEnd"/>
      <w:r>
        <w:rPr>
          <w:rFonts w:eastAsia="Times New Roman"/>
          <w:szCs w:val="24"/>
        </w:rPr>
        <w:t>, που σας διακόπτω.</w:t>
      </w:r>
    </w:p>
    <w:p w14:paraId="4348E6F0" w14:textId="77777777" w:rsidR="000F31B3" w:rsidRDefault="009714DC">
      <w:pPr>
        <w:tabs>
          <w:tab w:val="left" w:pos="8027"/>
        </w:tabs>
        <w:spacing w:after="0" w:line="600" w:lineRule="auto"/>
        <w:ind w:firstLine="720"/>
        <w:jc w:val="both"/>
        <w:rPr>
          <w:rFonts w:eastAsia="Times New Roman"/>
          <w:szCs w:val="24"/>
        </w:rPr>
      </w:pPr>
      <w:r>
        <w:rPr>
          <w:rFonts w:eastAsia="Times New Roman"/>
          <w:szCs w:val="24"/>
        </w:rPr>
        <w:t>Είμαστε που είμαστε και λίγοι στην Αίθουσα, κάνετε και φασαρία. Δεν ακούγεται η ομιλήτρια. Σας παρακαλώ πολύ.</w:t>
      </w:r>
    </w:p>
    <w:p w14:paraId="4348E6F1" w14:textId="77777777" w:rsidR="000F31B3" w:rsidRDefault="009714DC">
      <w:pPr>
        <w:tabs>
          <w:tab w:val="left" w:pos="8027"/>
        </w:tabs>
        <w:spacing w:after="0" w:line="600" w:lineRule="auto"/>
        <w:ind w:firstLine="720"/>
        <w:jc w:val="both"/>
        <w:rPr>
          <w:rFonts w:eastAsia="Times New Roman"/>
          <w:szCs w:val="24"/>
        </w:rPr>
      </w:pPr>
      <w:r>
        <w:rPr>
          <w:rFonts w:eastAsia="Times New Roman"/>
          <w:b/>
          <w:szCs w:val="24"/>
        </w:rPr>
        <w:t xml:space="preserve">ΜΑΡΙΑ ΑΝΤΩΝΙΟΥ: </w:t>
      </w:r>
      <w:r>
        <w:rPr>
          <w:rFonts w:eastAsia="Times New Roman"/>
          <w:szCs w:val="24"/>
        </w:rPr>
        <w:t>Έχει δυνατή φωνή, δε</w:t>
      </w:r>
      <w:r>
        <w:rPr>
          <w:rFonts w:eastAsia="Times New Roman"/>
          <w:szCs w:val="24"/>
        </w:rPr>
        <w:t>ν φοβάται.</w:t>
      </w:r>
    </w:p>
    <w:p w14:paraId="4348E6F2" w14:textId="77777777" w:rsidR="000F31B3" w:rsidRDefault="009714DC">
      <w:pPr>
        <w:tabs>
          <w:tab w:val="left" w:pos="8027"/>
        </w:tabs>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Ελάτε, κυρία </w:t>
      </w:r>
      <w:proofErr w:type="spellStart"/>
      <w:r>
        <w:rPr>
          <w:rFonts w:eastAsia="Times New Roman"/>
          <w:szCs w:val="24"/>
        </w:rPr>
        <w:t>Μεγαλοοικονόμου</w:t>
      </w:r>
      <w:proofErr w:type="spellEnd"/>
      <w:r>
        <w:rPr>
          <w:rFonts w:eastAsia="Times New Roman"/>
          <w:szCs w:val="24"/>
        </w:rPr>
        <w:t>.</w:t>
      </w:r>
    </w:p>
    <w:p w14:paraId="4348E6F3" w14:textId="77777777" w:rsidR="000F31B3" w:rsidRDefault="009714DC">
      <w:pPr>
        <w:tabs>
          <w:tab w:val="left" w:pos="8027"/>
        </w:tabs>
        <w:spacing w:after="0" w:line="600" w:lineRule="auto"/>
        <w:ind w:firstLine="720"/>
        <w:jc w:val="both"/>
        <w:rPr>
          <w:rFonts w:eastAsia="Times New Roman"/>
          <w:szCs w:val="24"/>
        </w:rPr>
      </w:pPr>
      <w:r>
        <w:rPr>
          <w:rFonts w:eastAsia="Times New Roman"/>
          <w:b/>
          <w:szCs w:val="24"/>
        </w:rPr>
        <w:t>ΘΕΟΔΩΡΑ ΜΕΓΑΛΟΟΙΚΟΝΟΜΟΥ:</w:t>
      </w:r>
      <w:r>
        <w:rPr>
          <w:rFonts w:eastAsia="Times New Roman"/>
          <w:szCs w:val="24"/>
        </w:rPr>
        <w:t xml:space="preserve"> Διότι μειώνοντας τις δαπάνες των νοικοκυριών, αφού δεν τους αφήνετε να καταναλώσουν, μειώνετε εν γνώσει σας και τις δαπάνες του εμπορίου. Δηλαδή, έχουμε φθά</w:t>
      </w:r>
      <w:r>
        <w:rPr>
          <w:rFonts w:eastAsia="Times New Roman"/>
          <w:szCs w:val="24"/>
        </w:rPr>
        <w:t xml:space="preserve">σει </w:t>
      </w:r>
      <w:r>
        <w:rPr>
          <w:rFonts w:eastAsia="Times New Roman"/>
          <w:szCs w:val="24"/>
        </w:rPr>
        <w:lastRenderedPageBreak/>
        <w:t>οι εισαγωγές, οι εξαγωγές, να είναι ελάχιστες το τελευταίο διάστημα και να μην υπάρχουν ιδιωτικές επενδύσεις. Έτσι, έχουμε φθάσει το 35% του ελληνικού πληθυσμού να ζει κάτω από τα όρια της φτώχειας. Το ποσοστό αυτό θεωρώ ότι είναι συγκλονιστικό για τις</w:t>
      </w:r>
      <w:r>
        <w:rPr>
          <w:rFonts w:eastAsia="Times New Roman"/>
          <w:szCs w:val="24"/>
        </w:rPr>
        <w:t xml:space="preserve"> μέρες μας. Έχουμε φθάσει στις εποχές των χωρών του τρίτου κόσμου.</w:t>
      </w:r>
    </w:p>
    <w:p w14:paraId="4348E6F4" w14:textId="77777777" w:rsidR="000F31B3" w:rsidRDefault="009714DC">
      <w:pPr>
        <w:tabs>
          <w:tab w:val="left" w:pos="8027"/>
        </w:tabs>
        <w:spacing w:after="0" w:line="600" w:lineRule="auto"/>
        <w:ind w:firstLine="720"/>
        <w:jc w:val="both"/>
        <w:rPr>
          <w:rFonts w:eastAsia="Times New Roman"/>
          <w:szCs w:val="24"/>
        </w:rPr>
      </w:pPr>
      <w:r>
        <w:rPr>
          <w:rFonts w:eastAsia="Times New Roman"/>
          <w:szCs w:val="24"/>
        </w:rPr>
        <w:t>Με αυτά τα δεδομένα ξεκίνησαν και οι πλειστηριασμοί από το ελληνικό δημόσιο της πρώτης κατοικίας. Είναι γνωστό τι έγινε στα κατά τόπους ειρηνοδικεία και οι άνθρωποι φυσικά βρίσκονται σε από</w:t>
      </w:r>
      <w:r>
        <w:rPr>
          <w:rFonts w:eastAsia="Times New Roman"/>
          <w:szCs w:val="24"/>
        </w:rPr>
        <w:t>γνωση. Ευτυχώς που οι συμβολαιογράφοι στάθηκαν στα πόδια τους και προχώρησαν σε αποχές κάθε Τετάρτη, ώστε να μη διεξάγονται πλειστηριασμοί και αν προέρχονται από το δημόσιο ή από άλλους φορείς του δημοσίου, τουλάχιστον να μη χάσουν τα σπίτια τους.</w:t>
      </w:r>
    </w:p>
    <w:p w14:paraId="4348E6F5" w14:textId="77777777" w:rsidR="000F31B3" w:rsidRDefault="009714DC">
      <w:pPr>
        <w:tabs>
          <w:tab w:val="left" w:pos="8027"/>
        </w:tabs>
        <w:spacing w:after="0" w:line="600" w:lineRule="auto"/>
        <w:ind w:firstLine="720"/>
        <w:jc w:val="both"/>
        <w:rPr>
          <w:rFonts w:eastAsia="Times New Roman"/>
          <w:szCs w:val="24"/>
        </w:rPr>
      </w:pPr>
      <w:r>
        <w:rPr>
          <w:rFonts w:eastAsia="Times New Roman"/>
          <w:szCs w:val="24"/>
        </w:rPr>
        <w:t>Έτσι, θυ</w:t>
      </w:r>
      <w:r>
        <w:rPr>
          <w:rFonts w:eastAsia="Times New Roman"/>
          <w:szCs w:val="24"/>
        </w:rPr>
        <w:t xml:space="preserve">μάμαι τη γιαγιά μου, όταν έλεγε: «παιδί μου, ένα κεραμίδι πάνω από το κεφάλι σου», τώρα το κεραμίδι, με </w:t>
      </w:r>
      <w:proofErr w:type="spellStart"/>
      <w:r>
        <w:rPr>
          <w:rFonts w:eastAsia="Times New Roman"/>
          <w:szCs w:val="24"/>
        </w:rPr>
        <w:t>συγχωρείτε</w:t>
      </w:r>
      <w:proofErr w:type="spellEnd"/>
      <w:r>
        <w:rPr>
          <w:rFonts w:eastAsia="Times New Roman"/>
          <w:szCs w:val="24"/>
        </w:rPr>
        <w:t>, κύριε Υπουργέ, θεωρώ ότι έχει γίνει βράχος που πέφτει από κατολίσθηση και μας καταπλακώνει. Αυτό μου θυμίζει. Τα κεραμίδια πλέον δεν υπάρχου</w:t>
      </w:r>
      <w:r>
        <w:rPr>
          <w:rFonts w:eastAsia="Times New Roman"/>
          <w:szCs w:val="24"/>
        </w:rPr>
        <w:t xml:space="preserve">ν για ασφάλεια. Μάλιστα, </w:t>
      </w:r>
      <w:r>
        <w:rPr>
          <w:rFonts w:eastAsia="Times New Roman"/>
          <w:szCs w:val="24"/>
        </w:rPr>
        <w:lastRenderedPageBreak/>
        <w:t>θεωρώ ότι η Κυβέρνηση επέλεξε να αφήσει αυτούς τους ανθρώπους τελείως ακάλυπτους, στο έλεος του θεού.</w:t>
      </w:r>
    </w:p>
    <w:p w14:paraId="4348E6F6" w14:textId="77777777" w:rsidR="000F31B3" w:rsidRDefault="009714DC">
      <w:pPr>
        <w:tabs>
          <w:tab w:val="left" w:pos="8027"/>
        </w:tabs>
        <w:spacing w:after="0" w:line="600" w:lineRule="auto"/>
        <w:ind w:firstLine="720"/>
        <w:jc w:val="both"/>
        <w:rPr>
          <w:rFonts w:eastAsia="Times New Roman"/>
          <w:szCs w:val="24"/>
        </w:rPr>
      </w:pPr>
      <w:r>
        <w:rPr>
          <w:rFonts w:eastAsia="Times New Roman"/>
          <w:szCs w:val="24"/>
        </w:rPr>
        <w:t>Εμείς, ως Ένωση Κεντρώων, λέμε ότι πρέπει να παγώσουν οι πλειστηριασμοί της πρώτης κατοικίας τουλάχιστον για τρία χρόνια και με α</w:t>
      </w:r>
      <w:r>
        <w:rPr>
          <w:rFonts w:eastAsia="Times New Roman"/>
          <w:szCs w:val="24"/>
        </w:rPr>
        <w:t xml:space="preserve">ντικειμενική αξία πάνω από 200.000 ευρώ. Επίσης, θέλω να αναφερθώ στα δάνεια, τα οποία θα πουληθούν σε ξένα </w:t>
      </w:r>
      <w:r>
        <w:rPr>
          <w:rFonts w:eastAsia="Times New Roman"/>
          <w:szCs w:val="24"/>
          <w:lang w:val="en-US"/>
        </w:rPr>
        <w:t>funds</w:t>
      </w:r>
      <w:r>
        <w:rPr>
          <w:rFonts w:eastAsia="Times New Roman"/>
          <w:szCs w:val="24"/>
        </w:rPr>
        <w:t xml:space="preserve">. Πρέπει να τους δώσουμε τη δυνατότητα, όταν τα αγοράσουν τα ξένα </w:t>
      </w:r>
      <w:r>
        <w:rPr>
          <w:rFonts w:eastAsia="Times New Roman"/>
          <w:szCs w:val="24"/>
          <w:lang w:val="en-US"/>
        </w:rPr>
        <w:t>funds</w:t>
      </w:r>
      <w:r>
        <w:rPr>
          <w:rFonts w:eastAsia="Times New Roman"/>
          <w:szCs w:val="24"/>
        </w:rPr>
        <w:t>, εντός τριμήνου, αφού έλθουν σε συνεννόηση με τους δανειολήπτες, να μπο</w:t>
      </w:r>
      <w:r>
        <w:rPr>
          <w:rFonts w:eastAsia="Times New Roman"/>
          <w:szCs w:val="24"/>
        </w:rPr>
        <w:t>ρούν οι δανειολήπτες να το εξαγοράσουν στην τιμή που το αγόρασαν από την τράπεζα –αυτό θα ήταν το καλύτερο-, έστω και με μια μικρή παραπάνω τιμή.</w:t>
      </w:r>
    </w:p>
    <w:p w14:paraId="4348E6F7" w14:textId="77777777" w:rsidR="000F31B3" w:rsidRDefault="009714DC">
      <w:pPr>
        <w:tabs>
          <w:tab w:val="left" w:pos="8027"/>
        </w:tabs>
        <w:spacing w:after="0" w:line="600" w:lineRule="auto"/>
        <w:ind w:firstLine="720"/>
        <w:jc w:val="both"/>
        <w:rPr>
          <w:rFonts w:eastAsia="Times New Roman"/>
          <w:szCs w:val="24"/>
        </w:rPr>
      </w:pPr>
      <w:r>
        <w:rPr>
          <w:rFonts w:eastAsia="Times New Roman"/>
          <w:szCs w:val="24"/>
        </w:rPr>
        <w:t>Διότι σε ό,τι αφορά την πρώτη κατοικία, είναι σαν να αφαιρέσετε το καβούκι από τη χελώνα. Δεν μπορεί να ζήσει.</w:t>
      </w:r>
      <w:r>
        <w:rPr>
          <w:rFonts w:eastAsia="Times New Roman"/>
          <w:szCs w:val="24"/>
        </w:rPr>
        <w:t xml:space="preserve"> Σκεφτείτε το. Αν βάζετε διατίμηση σε προϊόντα πρώτης ανάγκης, όπως είναι η φέτα, δεν θα βάλετε σε αυτά που κινδυνεύει το σπίτι τού κάθε δανειολήπτη, της κάθε οικογένειας; Θεωρώ ότι είναι </w:t>
      </w:r>
      <w:r>
        <w:rPr>
          <w:rFonts w:eastAsia="Times New Roman"/>
          <w:szCs w:val="24"/>
        </w:rPr>
        <w:lastRenderedPageBreak/>
        <w:t>εξωπραγματικό. Ως Ένωση Κεντρώων απαιτούμε η Κυβέρνηση να λάβει απόφ</w:t>
      </w:r>
      <w:r>
        <w:rPr>
          <w:rFonts w:eastAsia="Times New Roman"/>
          <w:szCs w:val="24"/>
        </w:rPr>
        <w:t>αση για νομοθετική πρωτοβουλία, ώστε να εξασφαλίσει τους αδύναμους Έλληνες.</w:t>
      </w:r>
    </w:p>
    <w:p w14:paraId="4348E6F8" w14:textId="77777777" w:rsidR="000F31B3" w:rsidRDefault="009714DC">
      <w:pPr>
        <w:tabs>
          <w:tab w:val="left" w:pos="8027"/>
        </w:tabs>
        <w:spacing w:after="0" w:line="600" w:lineRule="auto"/>
        <w:ind w:firstLine="720"/>
        <w:jc w:val="both"/>
        <w:rPr>
          <w:rFonts w:eastAsia="Times New Roman"/>
          <w:szCs w:val="24"/>
        </w:rPr>
      </w:pPr>
      <w:r>
        <w:rPr>
          <w:rFonts w:eastAsia="Times New Roman"/>
          <w:szCs w:val="24"/>
        </w:rPr>
        <w:t>Σήμερα είδα στην τηλεόραση ένα θέμα που ανέδειξε η Πανελλήνια Ομοσπονδία Εργαζομένων στα Δημόσια Νοσοκομεία, η ΠΟΕΔΗΝ. Κατήγγειλε ότι εβδομήντα πέντε ασθενοφόρα παραμένουν καθηλωμέ</w:t>
      </w:r>
      <w:r>
        <w:rPr>
          <w:rFonts w:eastAsia="Times New Roman"/>
          <w:szCs w:val="24"/>
        </w:rPr>
        <w:t xml:space="preserve">να λόγω βλάβης στην Αττική και τη στιγμή αυτή λειτουργούν μόνο εξήντα ασθενοφόρα, ενώ οι ανάγκες του πληθυσμού απαιτούν τουλάχιστον τον τριπλάσιο αριθμό. Νομίζω ότι είναι ένα πολύ σοβαρό θέμα, διότι κινδυνεύει η ζωή κάθε ανθρώπου. Αν περιμένει να έλθει το </w:t>
      </w:r>
      <w:r>
        <w:rPr>
          <w:rFonts w:eastAsia="Times New Roman"/>
          <w:szCs w:val="24"/>
        </w:rPr>
        <w:t>ασθενοφόρο και δεν υπάρχει ή είναι χαλασμένο και καθηλωμένο, νομίζω ότι είναι τεράστια ευθύνη απέναντι στον Έλληνα πολίτη.</w:t>
      </w:r>
    </w:p>
    <w:p w14:paraId="4348E6F9" w14:textId="77777777" w:rsidR="000F31B3" w:rsidRDefault="009714DC">
      <w:pPr>
        <w:tabs>
          <w:tab w:val="left" w:pos="8027"/>
        </w:tabs>
        <w:spacing w:after="0" w:line="600" w:lineRule="auto"/>
        <w:ind w:firstLine="720"/>
        <w:jc w:val="both"/>
        <w:rPr>
          <w:rFonts w:eastAsia="Times New Roman"/>
          <w:szCs w:val="24"/>
        </w:rPr>
      </w:pPr>
      <w:r>
        <w:rPr>
          <w:rFonts w:eastAsia="Times New Roman"/>
          <w:szCs w:val="24"/>
        </w:rPr>
        <w:t>Τώρα, ας έλθω και στο νομοσχέδιο για το νέο Ίδρυμα Έρευνας και Καινοτομίας. Η έρευνα ήταν πάντοτε τα τελευταία χρόνια εγκαταλελειμμέν</w:t>
      </w:r>
      <w:r>
        <w:rPr>
          <w:rFonts w:eastAsia="Times New Roman"/>
          <w:szCs w:val="24"/>
        </w:rPr>
        <w:t xml:space="preserve">η στη χώρα μας, διότι δεν υπήρχαν προσλήψεις νέων ερευνητών, δεν υπήρχε ερευνητικό έργο. Το πρόβλημα δεν ήταν ότι υπήρχε έλλειψη κατάλληλων επιστημόνων. Διαθέτουμε πάρα πολύ μεγάλα μυαλά -άριστα, θα μπορούσα να πω- που διαπρέπουν στο εξωτερικό </w:t>
      </w:r>
      <w:r>
        <w:rPr>
          <w:rFonts w:eastAsia="Times New Roman"/>
          <w:szCs w:val="24"/>
        </w:rPr>
        <w:lastRenderedPageBreak/>
        <w:t>και τιμούν τ</w:t>
      </w:r>
      <w:r>
        <w:rPr>
          <w:rFonts w:eastAsia="Times New Roman"/>
          <w:szCs w:val="24"/>
        </w:rPr>
        <w:t>ην πατρίδα τους, γιατί εκεί έχουν τη δυνατότητα να το αναδείξουν, ενώ εδώ τους χαντακώνουμε, θέλουμε, δεν θέλουμε. Δεν τους αξιοποιούμε.</w:t>
      </w:r>
    </w:p>
    <w:p w14:paraId="4348E6FA" w14:textId="77777777" w:rsidR="000F31B3" w:rsidRDefault="009714DC">
      <w:pPr>
        <w:tabs>
          <w:tab w:val="left" w:pos="8027"/>
        </w:tabs>
        <w:spacing w:after="0" w:line="600" w:lineRule="auto"/>
        <w:ind w:firstLine="720"/>
        <w:jc w:val="both"/>
        <w:rPr>
          <w:rFonts w:eastAsia="Times New Roman"/>
          <w:szCs w:val="24"/>
        </w:rPr>
      </w:pPr>
      <w:r>
        <w:rPr>
          <w:rFonts w:eastAsia="Times New Roman" w:cs="Times New Roman"/>
          <w:szCs w:val="24"/>
        </w:rPr>
        <w:t xml:space="preserve">Απλώς σπουδάζουν στα ελληνικά πανεπιστήμια και μετά τους παραδέχονται στο εξωτερικό. </w:t>
      </w:r>
      <w:r>
        <w:rPr>
          <w:rFonts w:eastAsia="Times New Roman"/>
          <w:szCs w:val="24"/>
        </w:rPr>
        <w:t xml:space="preserve">Εκεί είμαστε </w:t>
      </w:r>
      <w:proofErr w:type="spellStart"/>
      <w:r>
        <w:rPr>
          <w:rFonts w:eastAsia="Times New Roman"/>
          <w:szCs w:val="24"/>
        </w:rPr>
        <w:t>εξαγωγείς</w:t>
      </w:r>
      <w:proofErr w:type="spellEnd"/>
      <w:r>
        <w:rPr>
          <w:rFonts w:eastAsia="Times New Roman"/>
          <w:szCs w:val="24"/>
        </w:rPr>
        <w:t xml:space="preserve">. Έχουμε </w:t>
      </w:r>
      <w:r>
        <w:rPr>
          <w:rFonts w:eastAsia="Times New Roman"/>
          <w:szCs w:val="24"/>
        </w:rPr>
        <w:t>υψηλή θέση στην εξαγωγή μυαλών. Εκεί βρίσκουν τον κατάλληλο χώρο και χρόνο και το χρήμα για να αναδείξουν την έρευνα που μπορούν να κάνουν και αυτά που μπορούν να πραγματοποιήσουν, ενώ εδώ χάνονται.</w:t>
      </w:r>
    </w:p>
    <w:p w14:paraId="4348E6FB" w14:textId="77777777" w:rsidR="000F31B3" w:rsidRDefault="009714DC">
      <w:pPr>
        <w:tabs>
          <w:tab w:val="left" w:pos="8027"/>
        </w:tabs>
        <w:spacing w:after="0" w:line="600" w:lineRule="auto"/>
        <w:ind w:firstLine="720"/>
        <w:jc w:val="both"/>
        <w:rPr>
          <w:rFonts w:eastAsia="Times New Roman"/>
          <w:szCs w:val="24"/>
        </w:rPr>
      </w:pPr>
      <w:r>
        <w:rPr>
          <w:rFonts w:eastAsia="Times New Roman"/>
          <w:szCs w:val="24"/>
        </w:rPr>
        <w:t>Μάλιστα, στην αιτιολογική έκθεση του νομοσχεδίου και στην</w:t>
      </w:r>
      <w:r>
        <w:rPr>
          <w:rFonts w:eastAsia="Times New Roman"/>
          <w:szCs w:val="24"/>
        </w:rPr>
        <w:t xml:space="preserve"> παράγραφο 4 λέτε, κύριε Υπουργέ –και αυτό με ευχαρίστησε-, ότι η χρηματοδότηση των ερευνητικών προγραμμάτων θα γίνει στην αρχή βάσει εξαιρετικής ακαδημαϊκής επίδοσης. Πάρα πολύ ωραία. Έρχεστε στα λόγια μας τώρα. Αναγνωρίζετε με αυτό τι; Η Κυβέρνηση αναγνω</w:t>
      </w:r>
      <w:r>
        <w:rPr>
          <w:rFonts w:eastAsia="Times New Roman"/>
          <w:szCs w:val="24"/>
        </w:rPr>
        <w:t xml:space="preserve">ρίζει τα αριστεία. Αφού φτάνει να τα αναγνωρίζει σ’ ένα ακαδημαϊκό επίπεδο και να αναγνωρίζει ότι θα παίρνει χρηματοδότηση βάσει αυτής της στατιστικής, αναγνωρίζονται τα αριστεία. </w:t>
      </w:r>
    </w:p>
    <w:p w14:paraId="4348E6FC" w14:textId="77777777" w:rsidR="000F31B3" w:rsidRDefault="009714DC">
      <w:pPr>
        <w:spacing w:after="0" w:line="600" w:lineRule="auto"/>
        <w:ind w:firstLine="720"/>
        <w:jc w:val="both"/>
        <w:rPr>
          <w:rFonts w:eastAsia="Times New Roman"/>
          <w:szCs w:val="24"/>
        </w:rPr>
      </w:pPr>
      <w:r>
        <w:rPr>
          <w:rFonts w:eastAsia="Times New Roman"/>
          <w:szCs w:val="24"/>
        </w:rPr>
        <w:lastRenderedPageBreak/>
        <w:t>Επίσης, το ζητούμενο είναι ότι στο άρθρο 2 παράγραφος 2 πρέπει να γίνει διά</w:t>
      </w:r>
      <w:r>
        <w:rPr>
          <w:rFonts w:eastAsia="Times New Roman"/>
          <w:szCs w:val="24"/>
        </w:rPr>
        <w:t>κριση ανάμεσα στους πρωταρχικούς δικαιούχους της χρηματοδότησης και τις ιδιωτικές επιχειρήσεις. Το είχα πει και χθες. Μάλιστα, μου είπατε ότι θα γίνουν με κάποια ρύθμιση, όμως δεν μας εξηγείτε πώς οι ιδιωτικές επιχειρήσεις θα λαμβάνουν τη χρηματοδότηση και</w:t>
      </w:r>
      <w:r>
        <w:rPr>
          <w:rFonts w:eastAsia="Times New Roman"/>
          <w:szCs w:val="24"/>
        </w:rPr>
        <w:t xml:space="preserve"> με ποιο ποσοστό. Αυτό μου το είπατε και χθες, αλλά το έψαξα και δεν υπάρχει καμμία τεκμηρίωση, ούτε είναι γραμμένο πουθενά για να το εξηγήσετε, κύριε Υπουργέ. </w:t>
      </w:r>
    </w:p>
    <w:p w14:paraId="4348E6FD" w14:textId="77777777" w:rsidR="000F31B3" w:rsidRDefault="009714DC">
      <w:pPr>
        <w:spacing w:after="0" w:line="600" w:lineRule="auto"/>
        <w:ind w:firstLine="720"/>
        <w:jc w:val="both"/>
        <w:rPr>
          <w:rFonts w:eastAsia="Times New Roman"/>
          <w:szCs w:val="24"/>
        </w:rPr>
      </w:pPr>
      <w:r>
        <w:rPr>
          <w:rFonts w:eastAsia="Times New Roman"/>
          <w:szCs w:val="24"/>
        </w:rPr>
        <w:t xml:space="preserve">Στο άρθρο 10, παράγραφος 3, λέμε για τους αποσπασμένους δημόσιους υπαλλήλους. Μου είπατε πάλι χθες ότι θα αποσπώνται αλλά δεν θα παίρνουν μεγαλύτερο μισθό. Και σας διαβεβαιώνω ότι διαβάζοντας το άρθρο είδα ότι ο μισθός τους δεν θα αντιστοιχεί στη θέση που </w:t>
      </w:r>
      <w:r>
        <w:rPr>
          <w:rFonts w:eastAsia="Times New Roman"/>
          <w:szCs w:val="24"/>
        </w:rPr>
        <w:t xml:space="preserve">υπηρετούν, γιατί αφήνετε ένα παραθυράκι για τους </w:t>
      </w:r>
      <w:proofErr w:type="spellStart"/>
      <w:r>
        <w:rPr>
          <w:rFonts w:eastAsia="Times New Roman"/>
          <w:szCs w:val="24"/>
        </w:rPr>
        <w:t>υμέτερους</w:t>
      </w:r>
      <w:proofErr w:type="spellEnd"/>
      <w:r>
        <w:rPr>
          <w:rFonts w:eastAsia="Times New Roman"/>
          <w:szCs w:val="24"/>
        </w:rPr>
        <w:t xml:space="preserve"> ότι θα πληρώνονται από το Ίδρυμα. Οπότε γράψτε σε μια παράγραφο ότι αυτοί που θα αποσπαστούν, θα παίρνουν τον ίδιο μισθό που είχαν στη θέση στην οποία υπηρετούσαν. </w:t>
      </w:r>
    </w:p>
    <w:p w14:paraId="4348E6FE" w14:textId="77777777" w:rsidR="000F31B3" w:rsidRDefault="009714DC">
      <w:pPr>
        <w:spacing w:after="0" w:line="600" w:lineRule="auto"/>
        <w:ind w:firstLine="720"/>
        <w:jc w:val="both"/>
        <w:rPr>
          <w:rFonts w:eastAsia="Times New Roman"/>
          <w:szCs w:val="24"/>
        </w:rPr>
      </w:pPr>
      <w:r>
        <w:rPr>
          <w:rFonts w:eastAsia="Times New Roman"/>
          <w:b/>
          <w:szCs w:val="24"/>
        </w:rPr>
        <w:t>ΚΩΝΣΤΑΝΤΙΝΟΣ ΦΩΤΑΚΗΣ (Αναπληρωτή</w:t>
      </w:r>
      <w:r>
        <w:rPr>
          <w:rFonts w:eastAsia="Times New Roman"/>
          <w:b/>
          <w:szCs w:val="24"/>
        </w:rPr>
        <w:t>ς Υπουργός Παιδείας, Έρευνας</w:t>
      </w:r>
      <w:r>
        <w:rPr>
          <w:rFonts w:eastAsia="Times New Roman"/>
          <w:szCs w:val="24"/>
        </w:rPr>
        <w:t xml:space="preserve"> </w:t>
      </w:r>
      <w:r>
        <w:rPr>
          <w:rFonts w:eastAsia="Times New Roman"/>
          <w:b/>
          <w:szCs w:val="24"/>
        </w:rPr>
        <w:t>και Θρησκευμάτων):</w:t>
      </w:r>
      <w:r>
        <w:rPr>
          <w:rFonts w:eastAsia="Times New Roman"/>
          <w:szCs w:val="24"/>
        </w:rPr>
        <w:t xml:space="preserve"> Ενιαίο μισθολόγιο είναι. Το ίδιο πράγμα.</w:t>
      </w:r>
    </w:p>
    <w:p w14:paraId="4348E6FF" w14:textId="77777777" w:rsidR="000F31B3" w:rsidRDefault="009714DC">
      <w:pPr>
        <w:spacing w:after="0" w:line="600" w:lineRule="auto"/>
        <w:ind w:firstLine="720"/>
        <w:jc w:val="both"/>
        <w:rPr>
          <w:rFonts w:eastAsia="Times New Roman"/>
          <w:szCs w:val="24"/>
        </w:rPr>
      </w:pPr>
      <w:r>
        <w:rPr>
          <w:rFonts w:eastAsia="Times New Roman"/>
          <w:b/>
          <w:szCs w:val="24"/>
        </w:rPr>
        <w:lastRenderedPageBreak/>
        <w:t>ΘΕΟΔΩΡΑ ΜΕΓΑΛΟΟΙΚΟΝΟΜΟΥ:</w:t>
      </w:r>
      <w:r>
        <w:rPr>
          <w:rFonts w:eastAsia="Times New Roman"/>
          <w:szCs w:val="24"/>
        </w:rPr>
        <w:t xml:space="preserve"> Γράψτε το, όμως. Εγώ είμαι χαζή και δεν μπορώ να το καταλάβω, όπως και ο ελληνικός λαός! Γράψτε ότι θα παίρνουν τον ίδιο μισθό. Ξεκαθαρίστε το</w:t>
      </w:r>
      <w:r>
        <w:rPr>
          <w:rFonts w:eastAsia="Times New Roman"/>
          <w:szCs w:val="24"/>
        </w:rPr>
        <w:t xml:space="preserve">, όχι ότι θα πληρώνονται από το Ίδρυμα. Με </w:t>
      </w:r>
      <w:proofErr w:type="spellStart"/>
      <w:r>
        <w:rPr>
          <w:rFonts w:eastAsia="Times New Roman"/>
          <w:szCs w:val="24"/>
        </w:rPr>
        <w:t>συγχωρείτε</w:t>
      </w:r>
      <w:proofErr w:type="spellEnd"/>
      <w:r>
        <w:rPr>
          <w:rFonts w:eastAsia="Times New Roman"/>
          <w:szCs w:val="24"/>
        </w:rPr>
        <w:t>, αλλά αφήνετε παράθυρα. Αυτό δεν με ικανοποιεί.</w:t>
      </w:r>
    </w:p>
    <w:p w14:paraId="4348E700" w14:textId="77777777" w:rsidR="000F31B3" w:rsidRDefault="009714DC">
      <w:pPr>
        <w:spacing w:after="0" w:line="600" w:lineRule="auto"/>
        <w:ind w:firstLine="720"/>
        <w:jc w:val="both"/>
        <w:rPr>
          <w:rFonts w:eastAsia="Times New Roman"/>
          <w:szCs w:val="24"/>
        </w:rPr>
      </w:pPr>
      <w:r>
        <w:rPr>
          <w:rFonts w:eastAsia="Times New Roman"/>
          <w:szCs w:val="24"/>
        </w:rPr>
        <w:t>Ως προς τη χρηματοδότηση, είναι σαφές ότι πρέπει να χρηματοδοτηθούν οι νέοι επιστήμονες, να βγάλουν τις διδακτορικές τους εργασίες και αυτό που με απασχολ</w:t>
      </w:r>
      <w:r>
        <w:rPr>
          <w:rFonts w:eastAsia="Times New Roman"/>
          <w:szCs w:val="24"/>
        </w:rPr>
        <w:t xml:space="preserve">εί είναι αν αυτά που θα προέλθουν από την έρευνα θα μπορέσουμε να τα αξιοποιήσουμε, κύριε Υπουργέ. Διότι έρευνα δεν είναι μόνο η έρευνα για τα χαρτιά. Η έρευνα πρέπει να μπορέσει να αξιοποιηθεί επί του πρακτέου, να μπει στην παραγωγική διαδικασία και αυτή </w:t>
      </w:r>
      <w:r>
        <w:rPr>
          <w:rFonts w:eastAsia="Times New Roman"/>
          <w:szCs w:val="24"/>
        </w:rPr>
        <w:t>η έρευνα, την οποία θα πληρώσουμε με δάνειο, την οποία θα πληρώσει ο ελληνικός λαός, πρέπει να του αποδώσει, αλλιώς είναι «καμένο χαρτί».</w:t>
      </w:r>
    </w:p>
    <w:p w14:paraId="4348E701" w14:textId="77777777" w:rsidR="000F31B3" w:rsidRDefault="009714DC">
      <w:pPr>
        <w:spacing w:after="0" w:line="600" w:lineRule="auto"/>
        <w:ind w:firstLine="720"/>
        <w:jc w:val="both"/>
        <w:rPr>
          <w:rFonts w:eastAsia="Times New Roman"/>
          <w:szCs w:val="24"/>
        </w:rPr>
      </w:pPr>
      <w:r>
        <w:rPr>
          <w:rFonts w:eastAsia="Times New Roman"/>
          <w:szCs w:val="24"/>
        </w:rPr>
        <w:t>Σας ευχαριστώ.</w:t>
      </w:r>
    </w:p>
    <w:p w14:paraId="4348E702" w14:textId="77777777" w:rsidR="000F31B3" w:rsidRDefault="009714DC">
      <w:pPr>
        <w:spacing w:after="0" w:line="600" w:lineRule="auto"/>
        <w:ind w:firstLine="709"/>
        <w:jc w:val="center"/>
        <w:rPr>
          <w:rFonts w:eastAsia="Times New Roman"/>
          <w:szCs w:val="24"/>
        </w:rPr>
      </w:pPr>
      <w:r>
        <w:rPr>
          <w:rFonts w:eastAsia="Times New Roman"/>
          <w:szCs w:val="24"/>
        </w:rPr>
        <w:t>(Χειροκροτήματα από την πτέρυγα της Ένωσης Κεντρώων)</w:t>
      </w:r>
    </w:p>
    <w:p w14:paraId="4348E703" w14:textId="77777777" w:rsidR="000F31B3" w:rsidRDefault="009714DC">
      <w:pPr>
        <w:spacing w:after="0"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Πριν δώσω τον λό</w:t>
      </w:r>
      <w:r>
        <w:rPr>
          <w:rFonts w:eastAsia="Times New Roman"/>
          <w:szCs w:val="24"/>
        </w:rPr>
        <w:t>γο στον επόμενο ομιλητή, έχω να κάνω μια ανακοίνωση προς το Σώμα.</w:t>
      </w:r>
    </w:p>
    <w:p w14:paraId="4348E704" w14:textId="77777777" w:rsidR="000F31B3" w:rsidRDefault="009714DC">
      <w:pPr>
        <w:spacing w:after="0" w:line="600" w:lineRule="auto"/>
        <w:ind w:firstLine="720"/>
        <w:jc w:val="both"/>
        <w:rPr>
          <w:rFonts w:eastAsia="Times New Roman"/>
          <w:szCs w:val="24"/>
        </w:rPr>
      </w:pPr>
      <w:r>
        <w:rPr>
          <w:rFonts w:eastAsia="Times New Roman"/>
          <w:szCs w:val="24"/>
        </w:rPr>
        <w:t>Γίνεται γνωστό ότι τη συνεδρίασή μας παρακολουθούν από τα άνω δυτικά θεωρεία, αφού ενημερώθηκαν για την ιστορία του κτηρίου και τον τρόπο οργάνωσης και λειτουργίας της Βουλής, τριάντα μαθητέ</w:t>
      </w:r>
      <w:r>
        <w:rPr>
          <w:rFonts w:eastAsia="Times New Roman"/>
          <w:szCs w:val="24"/>
        </w:rPr>
        <w:t>ς και μαθήτριες, καθώς και δύο συνοδοί εκπαιδευτικοί από το 2ο Γυμνάσιο Αιγίου.</w:t>
      </w:r>
    </w:p>
    <w:p w14:paraId="4348E705" w14:textId="77777777" w:rsidR="000F31B3" w:rsidRDefault="009714DC">
      <w:pPr>
        <w:spacing w:after="0" w:line="600" w:lineRule="auto"/>
        <w:ind w:firstLine="720"/>
        <w:jc w:val="both"/>
        <w:rPr>
          <w:rFonts w:eastAsia="Times New Roman"/>
          <w:szCs w:val="24"/>
        </w:rPr>
      </w:pPr>
      <w:r>
        <w:rPr>
          <w:rFonts w:eastAsia="Times New Roman"/>
          <w:szCs w:val="24"/>
        </w:rPr>
        <w:t>Η Βουλή τούς καλωσορίζει.</w:t>
      </w:r>
    </w:p>
    <w:p w14:paraId="4348E706" w14:textId="77777777" w:rsidR="000F31B3" w:rsidRDefault="009714DC">
      <w:pPr>
        <w:spacing w:after="0" w:line="600" w:lineRule="auto"/>
        <w:ind w:firstLine="709"/>
        <w:jc w:val="center"/>
        <w:rPr>
          <w:rFonts w:eastAsia="Times New Roman"/>
          <w:szCs w:val="24"/>
        </w:rPr>
      </w:pPr>
      <w:r>
        <w:rPr>
          <w:rFonts w:eastAsia="Times New Roman"/>
          <w:szCs w:val="24"/>
        </w:rPr>
        <w:t>(Χειροκροτήματα απ’ όλες τις πτέρυγες της Βουλής)</w:t>
      </w:r>
    </w:p>
    <w:p w14:paraId="4348E707" w14:textId="77777777" w:rsidR="000F31B3" w:rsidRDefault="009714DC">
      <w:pPr>
        <w:spacing w:after="0"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Στύλιος</w:t>
      </w:r>
      <w:proofErr w:type="spellEnd"/>
      <w:r>
        <w:rPr>
          <w:rFonts w:eastAsia="Times New Roman"/>
          <w:szCs w:val="24"/>
        </w:rPr>
        <w:t xml:space="preserve"> από τη Νέα Δημοκρατία.</w:t>
      </w:r>
    </w:p>
    <w:p w14:paraId="4348E708" w14:textId="77777777" w:rsidR="000F31B3" w:rsidRDefault="009714DC">
      <w:pPr>
        <w:spacing w:after="0" w:line="600" w:lineRule="auto"/>
        <w:ind w:firstLine="720"/>
        <w:jc w:val="both"/>
        <w:rPr>
          <w:rFonts w:eastAsia="Times New Roman"/>
          <w:szCs w:val="24"/>
        </w:rPr>
      </w:pPr>
      <w:r>
        <w:rPr>
          <w:rFonts w:eastAsia="Times New Roman"/>
          <w:b/>
          <w:szCs w:val="24"/>
        </w:rPr>
        <w:t>ΓΕΩΡΓΙΟΣ ΣΤΥΛΙΟΣ:</w:t>
      </w:r>
      <w:r>
        <w:rPr>
          <w:rFonts w:eastAsia="Times New Roman"/>
          <w:szCs w:val="24"/>
        </w:rPr>
        <w:t xml:space="preserve"> Ευχαριστώ πολύ, κύριε Πρόεδρε.</w:t>
      </w:r>
    </w:p>
    <w:p w14:paraId="4348E709" w14:textId="77777777" w:rsidR="000F31B3" w:rsidRDefault="009714DC">
      <w:pPr>
        <w:spacing w:after="0" w:line="600" w:lineRule="auto"/>
        <w:ind w:firstLine="720"/>
        <w:jc w:val="both"/>
        <w:rPr>
          <w:rFonts w:eastAsia="Times New Roman"/>
          <w:szCs w:val="24"/>
        </w:rPr>
      </w:pPr>
      <w:r>
        <w:rPr>
          <w:rFonts w:eastAsia="Times New Roman"/>
          <w:szCs w:val="24"/>
        </w:rPr>
        <w:t>Κ</w:t>
      </w:r>
      <w:r>
        <w:rPr>
          <w:rFonts w:eastAsia="Times New Roman"/>
          <w:szCs w:val="24"/>
        </w:rPr>
        <w:t xml:space="preserve">υρίες και κύριοι συνάδελφοι, το παρόν νομοσχέδιο αφορά την έρευνα και την καινοτομία. Θα μπορούσε να αποτελέσει ένα σημείο αναφοράς για την ανάκαμψη της χώρας, να ενώσει και να συνεγείρει τη δημιουργικότητα των νέων επιστημόνων. </w:t>
      </w:r>
    </w:p>
    <w:p w14:paraId="4348E70A" w14:textId="77777777" w:rsidR="000F31B3" w:rsidRDefault="009714DC">
      <w:pPr>
        <w:spacing w:after="0" w:line="600" w:lineRule="auto"/>
        <w:ind w:firstLine="720"/>
        <w:jc w:val="both"/>
        <w:rPr>
          <w:rFonts w:eastAsia="Times New Roman"/>
          <w:szCs w:val="24"/>
        </w:rPr>
      </w:pPr>
      <w:r>
        <w:rPr>
          <w:rFonts w:eastAsia="Times New Roman"/>
          <w:szCs w:val="24"/>
        </w:rPr>
        <w:lastRenderedPageBreak/>
        <w:t>Μεγάλη μερίδα του περισσότ</w:t>
      </w:r>
      <w:r>
        <w:rPr>
          <w:rFonts w:eastAsia="Times New Roman"/>
          <w:szCs w:val="24"/>
        </w:rPr>
        <w:t>ερο επιστημονικά καταρτισμένου ανθρώπινου δυναμικού της πατρίδας μας φεύγει στο εξωτερικό. Οι νέοι που παραμένουν, απλά κρατούν στάση αναμονής. Δυστυχώς, όμως, με τη δεδομένη Κυβέρνηση ΣΥΡΙΖΑ-ΑΝΕΛ, το νομοσχέδιο που συζητάμε δεν διαφέρει από τα προηγούμενα</w:t>
      </w:r>
      <w:r>
        <w:rPr>
          <w:rFonts w:eastAsia="Times New Roman"/>
          <w:szCs w:val="24"/>
        </w:rPr>
        <w:t xml:space="preserve">. Κρατικός παρεμβατισμός, συγκεντρωτισμός και </w:t>
      </w:r>
      <w:proofErr w:type="spellStart"/>
      <w:r>
        <w:rPr>
          <w:rFonts w:eastAsia="Times New Roman"/>
          <w:szCs w:val="24"/>
        </w:rPr>
        <w:t>μικροδιαχείριση</w:t>
      </w:r>
      <w:proofErr w:type="spellEnd"/>
      <w:r>
        <w:rPr>
          <w:rFonts w:eastAsia="Times New Roman"/>
          <w:szCs w:val="24"/>
        </w:rPr>
        <w:t>.</w:t>
      </w:r>
    </w:p>
    <w:p w14:paraId="4348E70B" w14:textId="77777777" w:rsidR="000F31B3" w:rsidRDefault="009714DC">
      <w:pPr>
        <w:spacing w:after="0" w:line="600" w:lineRule="auto"/>
        <w:ind w:firstLine="720"/>
        <w:jc w:val="both"/>
        <w:rPr>
          <w:rFonts w:eastAsia="Times New Roman"/>
          <w:szCs w:val="24"/>
        </w:rPr>
      </w:pPr>
      <w:r>
        <w:rPr>
          <w:rFonts w:eastAsia="Times New Roman"/>
          <w:szCs w:val="24"/>
        </w:rPr>
        <w:t>Κυρίες και κύριοι συνάδελφοι, τίθενται τα ερωτήματα: Γιατί δάνειο; Πώς θα αποπληρωθεί το δάνειο των 240 εκατομμυρίων ευρώ, το οποίο συμπράττεται μεταξύ της χώρας μας και της Ευρωπαϊκής Τράπεζας</w:t>
      </w:r>
      <w:r>
        <w:rPr>
          <w:rFonts w:eastAsia="Times New Roman"/>
          <w:szCs w:val="24"/>
        </w:rPr>
        <w:t xml:space="preserve"> Επενδύσεων για τη λειτουργία του νέου οργανισμού του ΕΛΙΔΕΚ; Υπάρχει επιχειρηματικό σχέδιο; Δεν ξεκαθαρίζετε πουθενά πώς θα είναι βιώσιμος ο νέος οργανισμός. Ποια είναι τα έσοδα του ΕΛΙΔΕΚ; Ξεκινάμε με δάνειο. Μετά από τρία χρόνια θα ληφθεί ένα καινούργιο</w:t>
      </w:r>
      <w:r>
        <w:rPr>
          <w:rFonts w:eastAsia="Times New Roman"/>
          <w:szCs w:val="24"/>
        </w:rPr>
        <w:t xml:space="preserve"> δάνειο για να μπορεί να λειτουργήσει; Δεν υπάρχει οργανόγραμμα. Υπάρχει απόδοση; Πώς μετριέται η απόδοση αυτού του οργανισμού; Ο ΕΛΙΔΕΚ δεν υπόκειται σε κανέναν μηχανισμό αξιολόγησης. Ποιος αξιολογεί τα πεπραγμένα αυτού του νέου οργανισμού; </w:t>
      </w:r>
    </w:p>
    <w:p w14:paraId="4348E70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Δεν υπάρχει κ</w:t>
      </w:r>
      <w:r>
        <w:rPr>
          <w:rFonts w:eastAsia="Times New Roman" w:cs="Times New Roman"/>
          <w:szCs w:val="24"/>
        </w:rPr>
        <w:t>αμμία υποχρέωση να δημοσιεύονται στην πλατφόρμα «ΔΙΑΥΓΕΙΑ» οι αποφάσεις που θα λαμβάνονται από τον Διευθυντή και το Διοικητικό Συμβούλιο του ΕΛΙΔΕΚ. Άρα, αδιαφάνεια. Για ποιον λόγο; Στο τέλος ποιος πληρώνει αυτά τα δάνεια; Τα πληρώνει ο ελληνικός λαός, ο Έ</w:t>
      </w:r>
      <w:r>
        <w:rPr>
          <w:rFonts w:eastAsia="Times New Roman" w:cs="Times New Roman"/>
          <w:szCs w:val="24"/>
        </w:rPr>
        <w:t xml:space="preserve">λληνας φορολογούμενος. </w:t>
      </w:r>
    </w:p>
    <w:p w14:paraId="4348E70D" w14:textId="77777777" w:rsidR="000F31B3" w:rsidRDefault="009714DC">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 δεν απαντά στα ουσιαστικά προβλήματα της έρευνας στη χώρα μας, στη σύνδεση της έρευνας με την αγορά και την επιχειρηματικότητα, έτσι ώστε να χρηματοδοτούνται προτάσεις με προστιθέμενη αξία</w:t>
      </w:r>
      <w:r>
        <w:rPr>
          <w:rFonts w:eastAsia="Times New Roman" w:cs="Times New Roman"/>
          <w:szCs w:val="24"/>
        </w:rPr>
        <w:t xml:space="preserve"> για τη δημιουργία νέων μορφών οικονομικής δραστηριότητας και νέων θέσεων εργασίας.</w:t>
      </w:r>
    </w:p>
    <w:p w14:paraId="4348E70E" w14:textId="77777777" w:rsidR="000F31B3" w:rsidRDefault="009714DC">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Τίθεται, λοιπόν, το θέμα εάν ο ΕΛΙΔΕΚ ανταποκρίνεται και αν είναι μια ανάσχεση στο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η σύσταση ενός ακόμα οργανισμού; Γιατί πρέπει ένας νέος διαφορετικός οργανισμ</w:t>
      </w:r>
      <w:r>
        <w:rPr>
          <w:rFonts w:eastAsia="Times New Roman" w:cs="Times New Roman"/>
          <w:szCs w:val="24"/>
        </w:rPr>
        <w:t xml:space="preserve">ός; Δεν υπάρχουν σήμερα τα πανεπιστήμια, τα ΤΕΙ, τα ερευνητικά κέντρα, η Γενική Γραμματεία Έρευνας και Τεχνολογίας; Δεν </w:t>
      </w:r>
      <w:r>
        <w:rPr>
          <w:rFonts w:eastAsia="Times New Roman" w:cs="Times New Roman"/>
          <w:szCs w:val="24"/>
        </w:rPr>
        <w:lastRenderedPageBreak/>
        <w:t>υπάρχουν πόροι χρηματοδότησης όπως είναι το ΕΣΠΑ, η Ευρωπαϊκή Επιτροπή; Γιατί να μην υποστηριχθούν οι φορείς αυτοί, να γίνουν πιο ανταγω</w:t>
      </w:r>
      <w:r>
        <w:rPr>
          <w:rFonts w:eastAsia="Times New Roman" w:cs="Times New Roman"/>
          <w:szCs w:val="24"/>
        </w:rPr>
        <w:t xml:space="preserve">νιστικοί, να οργανωθούν καλύτερα, ώστε να μπορούν να χρηματοδοτηθούν άμεσα και απευθείας σε ανταγωνιστικά προγράμματα από την Ευρωπαϊκή Επιτροπή; </w:t>
      </w:r>
    </w:p>
    <w:p w14:paraId="4348E70F" w14:textId="77777777" w:rsidR="000F31B3" w:rsidRDefault="009714DC">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Δεν αντιμετωπίζεται το πρόβλημα της διαρροής νέων επιστημόνων μέσω ενός στρατηγικού σχεδιασμού για την απορρό</w:t>
      </w:r>
      <w:r>
        <w:rPr>
          <w:rFonts w:eastAsia="Times New Roman" w:cs="Times New Roman"/>
          <w:szCs w:val="24"/>
        </w:rPr>
        <w:t xml:space="preserve">φηση αυτών των ανθρώπων. Σύμφωνα με πρόσφατα στοιχεία της </w:t>
      </w:r>
      <w:r>
        <w:rPr>
          <w:rFonts w:eastAsia="Times New Roman" w:cs="Times New Roman"/>
          <w:szCs w:val="24"/>
          <w:lang w:val="en-US"/>
        </w:rPr>
        <w:t>EUROSTAT</w:t>
      </w:r>
      <w:r>
        <w:rPr>
          <w:rFonts w:eastAsia="Times New Roman" w:cs="Times New Roman"/>
          <w:szCs w:val="24"/>
        </w:rPr>
        <w:t xml:space="preserve"> του 2016, ένας στους δύο νέους πτυχιούχους της χώρας μας δεν μπορεί να βρει εργασία. Πιστεύω ότι το συγκεκριμένο νομοσχέδιο δεν απαντά σε αυτό το ερώτημα και δεν είναι μια ανάσχεση του </w:t>
      </w:r>
      <w:r>
        <w:rPr>
          <w:rFonts w:eastAsia="Times New Roman" w:cs="Times New Roman"/>
          <w:szCs w:val="24"/>
          <w:lang w:val="en-US"/>
        </w:rPr>
        <w:t>brai</w:t>
      </w:r>
      <w:r>
        <w:rPr>
          <w:rFonts w:eastAsia="Times New Roman" w:cs="Times New Roman"/>
          <w:szCs w:val="24"/>
          <w:lang w:val="en-US"/>
        </w:rPr>
        <w:t>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w:t>
      </w:r>
    </w:p>
    <w:p w14:paraId="4348E710" w14:textId="77777777" w:rsidR="000F31B3" w:rsidRDefault="009714DC">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Τι συμβαίνει μέχρι τώρα στην πατρίδα μας; Έχουμε μια εκπαίδευση, όπου παράγουμε επιστήμονες, πτυχιούχους, μεταπτυχιακούς, διδάκτορες, </w:t>
      </w:r>
      <w:proofErr w:type="spellStart"/>
      <w:r>
        <w:rPr>
          <w:rFonts w:eastAsia="Times New Roman" w:cs="Times New Roman"/>
          <w:szCs w:val="24"/>
        </w:rPr>
        <w:t>μεταδιδάκτορες</w:t>
      </w:r>
      <w:proofErr w:type="spellEnd"/>
      <w:r>
        <w:rPr>
          <w:rFonts w:eastAsia="Times New Roman" w:cs="Times New Roman"/>
          <w:szCs w:val="24"/>
        </w:rPr>
        <w:t xml:space="preserve"> και στο τέλος φτάνουμε να υπάρχει ένα κενό.</w:t>
      </w:r>
    </w:p>
    <w:p w14:paraId="4348E711" w14:textId="77777777" w:rsidR="000F31B3" w:rsidRDefault="009714DC">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Αναφέρατε ότι θα δοθούν υποτροφίες. Υπάρχει το ΙΚΥ πο</w:t>
      </w:r>
      <w:r>
        <w:rPr>
          <w:rFonts w:eastAsia="Times New Roman" w:cs="Times New Roman"/>
          <w:szCs w:val="24"/>
        </w:rPr>
        <w:t>υ μπορεί να δίνει υποτροφίες. Όμως, μετά το τέλος αυτών των υποτροφιών πάλι θα έχουμε ξανά αυτό το κενό.</w:t>
      </w:r>
    </w:p>
    <w:p w14:paraId="4348E712" w14:textId="77777777" w:rsidR="000F31B3" w:rsidRDefault="009714DC">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lastRenderedPageBreak/>
        <w:t>Γιατί, λοιπόν, υπάρχει αυτό κενό; Διότι δεν έχει γίνει η σύνδεση με την επιχειρηματικότητα, με την τοπική παραγωγή, με την περιφερειακή ανάπτυξη, με τη</w:t>
      </w:r>
      <w:r>
        <w:rPr>
          <w:rFonts w:eastAsia="Times New Roman" w:cs="Times New Roman"/>
          <w:szCs w:val="24"/>
        </w:rPr>
        <w:t>ν εξωστρέφεια και τη χρηστικότητα των παραγόμενων αποτελεσμάτων, καμμία συνέργεια ή συνεργασία με ιδιωτικά κεφάλαια, με την αγορά εργασίας, με τις ιδιωτικές επιχειρήσεις και με τις ανάγκες της οικονομίας σας. Αυτά δεν αναφέρονται μέσα στο νομοσχέδιο και δε</w:t>
      </w:r>
      <w:r>
        <w:rPr>
          <w:rFonts w:eastAsia="Times New Roman" w:cs="Times New Roman"/>
          <w:szCs w:val="24"/>
        </w:rPr>
        <w:t xml:space="preserve">ν υπάρχουν καν ως σκέψη. Γνωρίζετε πολύ καλά, κυρίες και κύριοι ότι η αγορά είναι εκείνη που καθορίζει το προς τα πού θα πάει η έρευνα και η εξέλιξη, διότι αυτή χρηματοδοτεί. </w:t>
      </w:r>
    </w:p>
    <w:p w14:paraId="4348E713" w14:textId="77777777" w:rsidR="000F31B3" w:rsidRDefault="009714DC">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θέλω να αναφερθώ σε ένα άλλο κενό που υπάρχει. Στη</w:t>
      </w:r>
      <w:r>
        <w:rPr>
          <w:rFonts w:eastAsia="Times New Roman" w:cs="Times New Roman"/>
          <w:szCs w:val="24"/>
        </w:rPr>
        <w:t>ν Ελλάδα γίνεται έρευνα, για χρόνια γίνεται έρευνα και χρηματοδοτείται η έρευνα. Έχουμε καλά αποτελέσματα και σωστές ανακαλύψεις οι οποίες, όμως, δεν προχωρούν στη συνέχεια, ώστε να επιστραφούν τα χρήματα πίσω στην πατρίδα μας, στην ελληνική οικονομία. Για</w:t>
      </w:r>
      <w:r>
        <w:rPr>
          <w:rFonts w:eastAsia="Times New Roman" w:cs="Times New Roman"/>
          <w:szCs w:val="24"/>
        </w:rPr>
        <w:t xml:space="preserve">τί συμβαίνει αυτό; Διότι δεν υπάρχει κατοχύρωση των αποτελεσμάτων. Διότι είμαστε οι τελευταίοι στην αξιοποίηση των </w:t>
      </w:r>
      <w:proofErr w:type="spellStart"/>
      <w:r>
        <w:rPr>
          <w:rFonts w:eastAsia="Times New Roman" w:cs="Times New Roman"/>
          <w:szCs w:val="24"/>
        </w:rPr>
        <w:t>πατεντών</w:t>
      </w:r>
      <w:proofErr w:type="spellEnd"/>
      <w:r>
        <w:rPr>
          <w:rFonts w:eastAsia="Times New Roman" w:cs="Times New Roman"/>
          <w:szCs w:val="24"/>
        </w:rPr>
        <w:t xml:space="preserve">. Το έχω αναφέρει και στην επιτροπή. </w:t>
      </w:r>
    </w:p>
    <w:p w14:paraId="4348E714" w14:textId="77777777" w:rsidR="000F31B3" w:rsidRDefault="009714DC">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lastRenderedPageBreak/>
        <w:t>Σύμφωνα, λοιπόν, με την ισχύουσα νομοθεσία ο ερευνητής θα πρέπει από μόνος του να χρηματοδοτήσε</w:t>
      </w:r>
      <w:r>
        <w:rPr>
          <w:rFonts w:eastAsia="Times New Roman" w:cs="Times New Roman"/>
          <w:szCs w:val="24"/>
        </w:rPr>
        <w:t xml:space="preserve">ι την πατέντα. Δεν τη χρηματοδοτεί κανένας οργανισμός και δεν έχετε καμμία μέριμνα στο συγκεκριμένο σχέδιο νόμου όσον αφορά τις πατέντες. Άρα κάνουμε έρευνα, παράγουμε αποτελέσματα και έρχονται κάποιες άλλες εταιρείες από κάποιες άλλες χώρες να πάρουν την </w:t>
      </w:r>
      <w:r>
        <w:rPr>
          <w:rFonts w:eastAsia="Times New Roman" w:cs="Times New Roman"/>
          <w:szCs w:val="24"/>
        </w:rPr>
        <w:t xml:space="preserve">έρευνα, η οποία δημοσιεύεται και υποχρεωτικά δημοσιεύεται, να την αξιοποιήσουν, να την κάνουν πατέντα και να μην επιστρέφεται πίσω στην ελληνική οικονομία. </w:t>
      </w:r>
    </w:p>
    <w:p w14:paraId="4348E715" w14:textId="77777777" w:rsidR="000F31B3" w:rsidRDefault="009714DC">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 άρθρο 5, παράγραφος 5, αναγράφεται: «Η αξιολόγηση ενεργείται με αποκλειστικό γνώμονα την επιστημονική επάρκεια και την ποιότητα των προτάσεων». Άρα η καινοτομία δεν λαμβάνεται υπ’ </w:t>
      </w:r>
      <w:proofErr w:type="spellStart"/>
      <w:r>
        <w:rPr>
          <w:rFonts w:eastAsia="Times New Roman" w:cs="Times New Roman"/>
          <w:szCs w:val="24"/>
        </w:rPr>
        <w:t>όψιν</w:t>
      </w:r>
      <w:proofErr w:type="spellEnd"/>
      <w:r>
        <w:rPr>
          <w:rFonts w:eastAsia="Times New Roman" w:cs="Times New Roman"/>
          <w:szCs w:val="24"/>
        </w:rPr>
        <w:t>. Οι επιπτώσεις στην ελληνική οικονομί</w:t>
      </w:r>
      <w:r>
        <w:rPr>
          <w:rFonts w:eastAsia="Times New Roman" w:cs="Times New Roman"/>
          <w:szCs w:val="24"/>
        </w:rPr>
        <w:t xml:space="preserve">α δεν ενδιαφέρουν. Ιδιαίτερα με την παρούσα οικονομική συγκυρία, τα όποια ποσά που θα διατεθούν, θα πρέπει να έχουν θετική επίδραση στην ελληνική οικονομία και στις θέσεις εργασίας. Προσθέστε επίσης την οικονομική αστάθεια, την υψηλή </w:t>
      </w:r>
      <w:r>
        <w:rPr>
          <w:rFonts w:eastAsia="Times New Roman" w:cs="Times New Roman"/>
          <w:szCs w:val="24"/>
        </w:rPr>
        <w:lastRenderedPageBreak/>
        <w:t>φορολογία που δημιουργ</w:t>
      </w:r>
      <w:r>
        <w:rPr>
          <w:rFonts w:eastAsia="Times New Roman" w:cs="Times New Roman"/>
          <w:szCs w:val="24"/>
        </w:rPr>
        <w:t xml:space="preserve">εί ένα εχθρικό περιβάλλον σε οποιαδήποτε προσπάθεια έρευνας και δημιουργίας νεοσύστατων επιχειρήσεων. </w:t>
      </w:r>
    </w:p>
    <w:p w14:paraId="4348E716"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Το σχέδιο νόμου δεν απαντά στο πρόβλημα της γραφειοκρατίας, γιατί μέχρι τώρα είχαμε προσκλήσεις, προκηρύξεις, αξιολογήσεις. Σε όλη αυτή την αλυσίδα δεν υ</w:t>
      </w:r>
      <w:r>
        <w:rPr>
          <w:rFonts w:eastAsia="Times New Roman" w:cs="Times New Roman"/>
          <w:szCs w:val="24"/>
        </w:rPr>
        <w:t xml:space="preserve">πάρχει καμμία απάντηση να βελτιώσουμε τα κακώς κείμενα μέχρι στιγμής. Δεν υπάρχει καμμία αναφορά τέλος σε διεθνείς κριτές. Όμως πώς να ιδρυθούν νέες εταιρείες όταν οι κυβερνητικές επιλογές δημιουργούν ένα τοξικό για το </w:t>
      </w:r>
      <w:proofErr w:type="spellStart"/>
      <w:r>
        <w:rPr>
          <w:rFonts w:eastAsia="Times New Roman" w:cs="Times New Roman"/>
          <w:szCs w:val="24"/>
        </w:rPr>
        <w:t>επιχειρείν</w:t>
      </w:r>
      <w:proofErr w:type="spellEnd"/>
      <w:r>
        <w:rPr>
          <w:rFonts w:eastAsia="Times New Roman" w:cs="Times New Roman"/>
          <w:szCs w:val="24"/>
        </w:rPr>
        <w:t xml:space="preserve"> περιβάλλον; Υψηλή φορολόγη</w:t>
      </w:r>
      <w:r>
        <w:rPr>
          <w:rFonts w:eastAsia="Times New Roman" w:cs="Times New Roman"/>
          <w:szCs w:val="24"/>
        </w:rPr>
        <w:t xml:space="preserve">ση, αστάθεια στο οικονομικό κλίμα. Σύμφωνα δε με επίσημα στοιχεία είμαστε η χώρα με την υψηλότερη φορολόγηση των επιχειρήσεων. Είμαστε η χώρα με τις υψηλότερες εργοδοτικές, ασφαλιστικές εισφορές και πάει λέγοντας. </w:t>
      </w:r>
    </w:p>
    <w:p w14:paraId="4348E717"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θέλω να ανα</w:t>
      </w:r>
      <w:r>
        <w:rPr>
          <w:rFonts w:eastAsia="Times New Roman" w:cs="Times New Roman"/>
          <w:szCs w:val="24"/>
        </w:rPr>
        <w:t xml:space="preserve">φερθώ στις τροπολογίες που κατατέθηκαν από το Υπουργείο Παιδείας και να πω ότι υπάρχουν μέσα στις τροπολογίες αυτές διατάξεις, με τις οποίες συμφωνούμε και θα θέλαμε να τις ψηφίσουμε, όπως για παράδειγμα η διάταξη που αναφέρεται στα ΕΔΙΠ και η διάταξη </w:t>
      </w:r>
      <w:r>
        <w:rPr>
          <w:rFonts w:eastAsia="Times New Roman" w:cs="Times New Roman"/>
          <w:szCs w:val="24"/>
        </w:rPr>
        <w:lastRenderedPageBreak/>
        <w:t xml:space="preserve">που </w:t>
      </w:r>
      <w:r>
        <w:rPr>
          <w:rFonts w:eastAsia="Times New Roman" w:cs="Times New Roman"/>
          <w:szCs w:val="24"/>
        </w:rPr>
        <w:t>αναφέρεται στους καθηγητές εφαρμογών. Θέλω να ευχαριστήσω από το Βήμα της Βουλής την κυρία Υπουργό για την πρωτοβουλία που έχει πάρει. Επειδή, όμως, κατατίθεται συνολικά ως σώμα μαζί με τα υπόλοιπα άρθρα, όπως για παράδειγμα με το άρθρο των μετεγγραφών, δε</w:t>
      </w:r>
      <w:r>
        <w:rPr>
          <w:rFonts w:eastAsia="Times New Roman" w:cs="Times New Roman"/>
          <w:szCs w:val="24"/>
        </w:rPr>
        <w:t xml:space="preserve">ν μπορούμε να το υπερψηφίσουμε. Θα μπορούσατε να μας διευκολύνατε να το υπερψηφίσουμε, κυρία Υπουργέ. </w:t>
      </w:r>
    </w:p>
    <w:p w14:paraId="4348E718"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(Αναπληρώτρια Υπουργός Παιδείας, Έρευνας και Θρησκευμάτων): </w:t>
      </w:r>
      <w:r>
        <w:rPr>
          <w:rFonts w:eastAsia="Times New Roman" w:cs="Times New Roman"/>
          <w:szCs w:val="24"/>
        </w:rPr>
        <w:t xml:space="preserve">Γιατί διαφωνείτε με τις μετεγγραφές; </w:t>
      </w:r>
    </w:p>
    <w:p w14:paraId="4348E719"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Διαφωνούμε με τις μετεγγραφές διότι, κυρία Υπουργέ -είχαμε μιλήσει και πέρυσι- τα τρία σπίτια τα αφήνετε απ’ έξω. Για παράδειγμα, όταν μια οικογένεια, ανεξαρτήτως εισοδήματος, ζει στην Άρτα και έχει έναν φοιτητή στην Αθήνα και έναν άλλο φοιτητή στη Θεσσαλ</w:t>
      </w:r>
      <w:r>
        <w:rPr>
          <w:rFonts w:eastAsia="Times New Roman" w:cs="Times New Roman"/>
          <w:szCs w:val="24"/>
        </w:rPr>
        <w:t xml:space="preserve">ονίκη, δεν μπορούν αυτοί να πάρουν μετεγγραφή. Τους πολύτεκνους, τους </w:t>
      </w:r>
      <w:proofErr w:type="spellStart"/>
      <w:r>
        <w:rPr>
          <w:rFonts w:eastAsia="Times New Roman" w:cs="Times New Roman"/>
          <w:szCs w:val="24"/>
        </w:rPr>
        <w:t>τρίτεκνους</w:t>
      </w:r>
      <w:proofErr w:type="spellEnd"/>
      <w:r>
        <w:rPr>
          <w:rFonts w:eastAsia="Times New Roman" w:cs="Times New Roman"/>
          <w:szCs w:val="24"/>
        </w:rPr>
        <w:t>, που θα έπρεπε να είναι εκτός ποσοστού, τους αφήνετε εκτός. Μπαίνει το εισοδηματικό κριτήριο και μόνο. Το βάζετε ως πιο βασικό. Όσον αφορά στο εισοδηματικό κριτήριο, ξέρετε πο</w:t>
      </w:r>
      <w:r>
        <w:rPr>
          <w:rFonts w:eastAsia="Times New Roman" w:cs="Times New Roman"/>
          <w:szCs w:val="24"/>
        </w:rPr>
        <w:t xml:space="preserve">λύ καλά ότι οικογένεια με ένα παιδί μπορεί πραγματικά να </w:t>
      </w:r>
      <w:r>
        <w:rPr>
          <w:rFonts w:eastAsia="Times New Roman" w:cs="Times New Roman"/>
          <w:szCs w:val="24"/>
        </w:rPr>
        <w:lastRenderedPageBreak/>
        <w:t>έχει μεγαλύτερα εισοδήματα, αλλά να δηλώνει πολύ μικρό εισόδημα. Αυτός θα πάρει μετεγγραφή. Και δεν θα πάρει μετεγγραφή αυτός που συντηρεί τρία σπίτια και εισόδημα της τάξης των 15.000 ευρώ. Για τέτο</w:t>
      </w:r>
      <w:r>
        <w:rPr>
          <w:rFonts w:eastAsia="Times New Roman" w:cs="Times New Roman"/>
          <w:szCs w:val="24"/>
        </w:rPr>
        <w:t>ια εισοδήματα μιλάμε και για 20.000 ευρώ. Αυτός δεν δικαιούται μετεγγραφή. Το είχαμε πει και παλιότερα. Δείτε το με μεγαλύτερο, καλύτερο ενδιαφέρον και πιο ολοκληρωμένα, κυρία Υπουργέ.</w:t>
      </w:r>
    </w:p>
    <w:p w14:paraId="4348E71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σε μια ιστορική καμπή που η χώρα πρέπει ν</w:t>
      </w:r>
      <w:r>
        <w:rPr>
          <w:rFonts w:eastAsia="Times New Roman" w:cs="Times New Roman"/>
          <w:szCs w:val="24"/>
        </w:rPr>
        <w:t xml:space="preserve">α ανοίξει τις πύλες της στον ανταγωνισμό, η Κυβέρνηση πολιτεύεται σε όλα με εσωστρέφεια και συντηρητισμό. Η Κυβέρνηση δίνει σε όλα τα μέτωπα μια μάχη οπισθοφυλακών. Το πολιτικό της κεφάλαιο έχει εξαντληθεί όπως και η ανοχή της ελληνικής κοινωνίας απέναντί </w:t>
      </w:r>
      <w:r>
        <w:rPr>
          <w:rFonts w:eastAsia="Times New Roman" w:cs="Times New Roman"/>
          <w:szCs w:val="24"/>
        </w:rPr>
        <w:t xml:space="preserve">της. </w:t>
      </w:r>
    </w:p>
    <w:p w14:paraId="4348E71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4348E71C" w14:textId="77777777" w:rsidR="000F31B3" w:rsidRDefault="009714DC">
      <w:pPr>
        <w:spacing w:after="0"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48E71D"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Στύλιο</w:t>
      </w:r>
      <w:proofErr w:type="spellEnd"/>
      <w:r>
        <w:rPr>
          <w:rFonts w:eastAsia="Times New Roman" w:cs="Times New Roman"/>
          <w:szCs w:val="24"/>
        </w:rPr>
        <w:t>.</w:t>
      </w:r>
    </w:p>
    <w:p w14:paraId="4348E71E"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τελευταίος ομιλητής του καταλόγου, ο κ. Θεοχάρης, ως Ανεξάρτητος Βουλευτής. </w:t>
      </w:r>
    </w:p>
    <w:p w14:paraId="4348E71F"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Μετά τον κ. Θεοχάρη θα ακολου</w:t>
      </w:r>
      <w:r>
        <w:rPr>
          <w:rFonts w:eastAsia="Times New Roman" w:cs="Times New Roman"/>
          <w:szCs w:val="24"/>
        </w:rPr>
        <w:t xml:space="preserve">θήσει ο Υπουργός κ. </w:t>
      </w:r>
      <w:proofErr w:type="spellStart"/>
      <w:r>
        <w:rPr>
          <w:rFonts w:eastAsia="Times New Roman" w:cs="Times New Roman"/>
          <w:szCs w:val="24"/>
        </w:rPr>
        <w:t>Φωτάκης</w:t>
      </w:r>
      <w:proofErr w:type="spellEnd"/>
      <w:r>
        <w:rPr>
          <w:rFonts w:eastAsia="Times New Roman" w:cs="Times New Roman"/>
          <w:szCs w:val="24"/>
        </w:rPr>
        <w:t xml:space="preserve">, για την </w:t>
      </w:r>
      <w:proofErr w:type="spellStart"/>
      <w:r>
        <w:rPr>
          <w:rFonts w:eastAsia="Times New Roman" w:cs="Times New Roman"/>
          <w:szCs w:val="24"/>
        </w:rPr>
        <w:t>πρωτολογία</w:t>
      </w:r>
      <w:proofErr w:type="spellEnd"/>
      <w:r>
        <w:rPr>
          <w:rFonts w:eastAsia="Times New Roman" w:cs="Times New Roman"/>
          <w:szCs w:val="24"/>
        </w:rPr>
        <w:t xml:space="preserve"> του. </w:t>
      </w:r>
    </w:p>
    <w:p w14:paraId="4348E720"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Στο μεταξύ διάστημα, απευθύνω θερμή παράκληση προς τις Κοινοβουλευτικές Ομάδες, όποιοι εκ των εισηγητών, αγορητών επιθυμούν δευτερολογία μια παρέμβαση, να το δηλώσουν στην πορεία της συζήτησης, για να ο</w:t>
      </w:r>
      <w:r>
        <w:rPr>
          <w:rFonts w:eastAsia="Times New Roman" w:cs="Times New Roman"/>
          <w:szCs w:val="24"/>
        </w:rPr>
        <w:t>ργανωθούμε καλύτερα.</w:t>
      </w:r>
    </w:p>
    <w:p w14:paraId="4348E721"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Ελάτε, κύριε Θεοχάρη.</w:t>
      </w:r>
    </w:p>
    <w:p w14:paraId="4348E722"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Κύριε Πρόεδρε, τελευταίος αλλά όχι έσχατος.</w:t>
      </w:r>
    </w:p>
    <w:p w14:paraId="4348E723"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Όχι έσχατος, κύριε Θεοχάρη. Είπα ότι είστε ο τελευταίος ομιλητής εκ του καταλόγου.</w:t>
      </w:r>
    </w:p>
    <w:p w14:paraId="4348E724"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b/>
          <w:szCs w:val="24"/>
        </w:rPr>
        <w:t xml:space="preserve">: </w:t>
      </w:r>
      <w:r>
        <w:rPr>
          <w:rFonts w:eastAsia="Times New Roman" w:cs="Times New Roman"/>
          <w:szCs w:val="24"/>
        </w:rPr>
        <w:t xml:space="preserve">Κύριε Πρόεδρε, δεν χρειάζεται να απαντηθεί. </w:t>
      </w:r>
    </w:p>
    <w:p w14:paraId="4348E725"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Την τελευταία λέξη θα την πει εξάλλου ο Πρόεδρος, πάντα. Κι έτσι μην έχει αγωνία κανένας.</w:t>
      </w:r>
    </w:p>
    <w:p w14:paraId="4348E726"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Δεν έχω καμμία αγωνία. Σας διαβεβαιώ. </w:t>
      </w:r>
    </w:p>
    <w:p w14:paraId="4348E727"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w:t>
      </w:r>
      <w:r>
        <w:rPr>
          <w:rFonts w:eastAsia="Times New Roman" w:cs="Times New Roman"/>
          <w:szCs w:val="24"/>
        </w:rPr>
        <w:t>υνάδελφοι, μετά από πολύ καιρό βλέπουμε επιτέλους ένα σχέδιο νόμου που επί της αρχής είναι θετικό. Η έρευνα είναι ο θεμέλιος λίθος της οικονομίας της γνώσης. Δημιουργεί προστιθέμενη αξία και συνδέει τη θεωρία, που δημιουργείται στα πανεπιστήμια και αναπτύσ</w:t>
      </w:r>
      <w:r>
        <w:rPr>
          <w:rFonts w:eastAsia="Times New Roman" w:cs="Times New Roman"/>
          <w:szCs w:val="24"/>
        </w:rPr>
        <w:t xml:space="preserve">σεται εκεί, με την οικονομία και την παραγωγή. Η έρευνα μπορεί να κρατήσει νέα παιδιά στη χώρα μας. Βέβαια, άλλα λέτε κι άλλα κάνετε. Θα σταματήσετε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εδώ, στην Αίθουσα της Βουλής, αλλά ο διοικητής του ΟΑΕΕ καλεί όσους δεν τους αρέσουν οι εισφ</w:t>
      </w:r>
      <w:r>
        <w:rPr>
          <w:rFonts w:eastAsia="Times New Roman" w:cs="Times New Roman"/>
          <w:szCs w:val="24"/>
        </w:rPr>
        <w:t xml:space="preserve">ορές του ΟΑΕΕ να φύγουν από τη χώρα και να πάνε στη Βουλγαρία. Από το «θα μας καταντήσετε Βουλγαρία» κάνατε τη χώρα αυτή το όνειρο των ασφαλισμένων και των επαγγελματιών!  </w:t>
      </w:r>
    </w:p>
    <w:p w14:paraId="4348E728"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Αν και το νομοσχέδιο, λοιπόν, είναι θετικό επί της αρχής, είναι και άτολμο και σε σ</w:t>
      </w:r>
      <w:r>
        <w:rPr>
          <w:rFonts w:eastAsia="Times New Roman" w:cs="Times New Roman"/>
          <w:szCs w:val="24"/>
        </w:rPr>
        <w:t xml:space="preserve">ημεία είναι και εγκλωβισμένο στις παθογένειες της ελληνικής δημόσιας διοίκησης. </w:t>
      </w:r>
    </w:p>
    <w:p w14:paraId="4348E729"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Το επισημαίνει αυτό εξάλλου και η έκθεση της Επιστημονικής Υπηρεσίας της Βουλής. Ποια η σχέση μεταξύ Γενικής Γραμματείας Έρευνας και Τεχνολογίας και ΕΛΙΔΕΚ; Ποια, επίσης, η σχ</w:t>
      </w:r>
      <w:r>
        <w:rPr>
          <w:rFonts w:eastAsia="Times New Roman" w:cs="Times New Roman"/>
          <w:szCs w:val="24"/>
        </w:rPr>
        <w:t xml:space="preserve">έση μεταξύ ΕΣΕΤ </w:t>
      </w:r>
      <w:r>
        <w:rPr>
          <w:rFonts w:eastAsia="Times New Roman" w:cs="Times New Roman"/>
          <w:szCs w:val="24"/>
        </w:rPr>
        <w:lastRenderedPageBreak/>
        <w:t>και ΕΛΙΔΕΚ; Σήμερα οι αρμοδιότητες είναι κατακερματισμένες. Η ΓΓΕΤ εποπτεύει μόνο τα ερευνητικά κέντρα και όχι τα πανεπιστήμια. Ακόμη, το κάνετε βάζοντας νέα δάνεια στις πλάτες του ελληνικού λαού, 180 εκατομμύρια και 60 εκατομμύρια η συμμετ</w:t>
      </w:r>
      <w:r>
        <w:rPr>
          <w:rFonts w:eastAsia="Times New Roman" w:cs="Times New Roman"/>
          <w:szCs w:val="24"/>
        </w:rPr>
        <w:t xml:space="preserve">οχή του προϋπολογισμού, χωρίς να μεταφέρετε πόρους από τους ήδη υπάρχοντες. Δηλαδή, 80 εκατομμύρια της ΓΓΕΤ και τα 60 τα καινούργια; </w:t>
      </w:r>
    </w:p>
    <w:p w14:paraId="4348E72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Ετοιμαστείτε, λοιπόν, κυρίες και κύριοι συνάδελφοι, για έναν ακόμα κύκλο αντιπαραθέσεων μεταξύ των υπηρεσιών με </w:t>
      </w:r>
      <w:proofErr w:type="spellStart"/>
      <w:r>
        <w:rPr>
          <w:rFonts w:eastAsia="Times New Roman" w:cs="Times New Roman"/>
          <w:szCs w:val="24"/>
        </w:rPr>
        <w:t>αλληλοεπικ</w:t>
      </w:r>
      <w:r>
        <w:rPr>
          <w:rFonts w:eastAsia="Times New Roman" w:cs="Times New Roman"/>
          <w:szCs w:val="24"/>
        </w:rPr>
        <w:t>αλυπτόμενες</w:t>
      </w:r>
      <w:proofErr w:type="spellEnd"/>
      <w:r>
        <w:rPr>
          <w:rFonts w:eastAsia="Times New Roman" w:cs="Times New Roman"/>
          <w:szCs w:val="24"/>
        </w:rPr>
        <w:t xml:space="preserve"> αρμοδιότητες, με «γκρίζες ζώνες» ως προς τις σφαίρες επιρροής της κάθε μίας. </w:t>
      </w:r>
    </w:p>
    <w:p w14:paraId="4348E72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παρ’ όλα τα γλίσχρα δημοσιονομικά της χώρας μας, η Ελλάδα δίνει περίπου το 0,6% του ΑΕΠ σε δαπάνες έρευνας, ποσοστό καθόλου μικρό, αν μι</w:t>
      </w:r>
      <w:r>
        <w:rPr>
          <w:rFonts w:eastAsia="Times New Roman" w:cs="Times New Roman"/>
          <w:szCs w:val="24"/>
        </w:rPr>
        <w:t>λούσαμε μόνο για τη δημόσια συμμετοχή. Η ιδιωτική συμμετοχή είναι, κυρίως, που λείπει και εδώ ο ρόλος του ΣΕΒ πάλι δεν αποσαφηνίζεται. Θα πρέπει να ενεργοποιηθεί και να ενεργοποιήσει τα ιδιωτικά ερευνητικά κεφάλαια και να βοηθήσει στη διασύνδεση της εγχώρι</w:t>
      </w:r>
      <w:r>
        <w:rPr>
          <w:rFonts w:eastAsia="Times New Roman" w:cs="Times New Roman"/>
          <w:szCs w:val="24"/>
        </w:rPr>
        <w:t xml:space="preserve">ας έρευνας με την παραγωγή. Να γιατί οι επιδόσεις της έρευνας </w:t>
      </w:r>
      <w:r>
        <w:rPr>
          <w:rFonts w:eastAsia="Times New Roman" w:cs="Times New Roman"/>
          <w:szCs w:val="24"/>
        </w:rPr>
        <w:lastRenderedPageBreak/>
        <w:t xml:space="preserve">στη χώρα μας, στη χρήση των αποτελεσμάτων της έρευνας, στην εφαρμογή αυτών των αποτελεσμάτων στην παραγωγή και στην οικονομία, είναι πενιχρές. </w:t>
      </w:r>
    </w:p>
    <w:p w14:paraId="4348E72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Δεν θέλω να κάνω στείρα κριτική, γι’ αυτό για άλλη</w:t>
      </w:r>
      <w:r>
        <w:rPr>
          <w:rFonts w:eastAsia="Times New Roman" w:cs="Times New Roman"/>
          <w:szCs w:val="24"/>
        </w:rPr>
        <w:t xml:space="preserve"> μια φορά θα προσπαθήσω να κάνω προτάσεις, οι οποίες, αν είχατε μια συνεκτική φιλοσοφία για το δημόσιο, θα ήταν ίσως, σε έναν καλύτερο κόσμο, αυτονόητες.</w:t>
      </w:r>
    </w:p>
    <w:p w14:paraId="4348E72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Πρόβλημα πρώτο: Κάνουμε άλλη μία αποσπασματική ρύθμιση. Δεν λύνετε το πρόβλημα της έρευνας στη χώρα μα</w:t>
      </w:r>
      <w:r>
        <w:rPr>
          <w:rFonts w:eastAsia="Times New Roman" w:cs="Times New Roman"/>
          <w:szCs w:val="24"/>
        </w:rPr>
        <w:t xml:space="preserve">ς, απλώς φτιάχνετε έναν οργανισμό, όπως ήδη είπα, πλάι στους υπάρχοντες, χωρίς να ρυθμίζετε τις μεταξύ τους σχέσεις. </w:t>
      </w:r>
    </w:p>
    <w:p w14:paraId="4348E72E"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Σε ένα ιδανικό νομοσχέδιο θα λέγατε: Πρώτον, ο Υπουργός είναι εδώ για να διαπραγματεύεται το ύψος των κονδυλίων της έρευνας με τον Πρωθυπο</w:t>
      </w:r>
      <w:r>
        <w:rPr>
          <w:rFonts w:eastAsia="Times New Roman" w:cs="Times New Roman"/>
          <w:szCs w:val="24"/>
        </w:rPr>
        <w:t xml:space="preserve">υργό, αλλά και να θέτει συγκεκριμένες πολιτικές προτεραιότητες στην επιστημονική κοινότητα. Δεύτερον, πιο κάτω, ένα εθνικό συμβούλιο ερευνητικής πολιτικής θα μετέφραζε αυτές τις προτεραιότητες σε συγκεκριμένους άξονες έρευνας προς χρηματοδότηση. </w:t>
      </w:r>
      <w:r>
        <w:rPr>
          <w:rFonts w:eastAsia="Times New Roman" w:cs="Times New Roman"/>
          <w:szCs w:val="24"/>
        </w:rPr>
        <w:lastRenderedPageBreak/>
        <w:t>Επίσης, θα</w:t>
      </w:r>
      <w:r>
        <w:rPr>
          <w:rFonts w:eastAsia="Times New Roman" w:cs="Times New Roman"/>
          <w:szCs w:val="24"/>
        </w:rPr>
        <w:t xml:space="preserve"> ήλεγχε τον φορέα που διαχειρίζεται τα χρήματα. Τρίτον, ένας φορέας που θα υλοποιεί την ερευνητική πολιτική, δίνοντας τα κονδύλια στα κατάλληλα έργα. Με διοικητικό συμβούλιο που κάνει τις τελικές επιλογές μετά την εισήγηση της επιστημονικής επιτροπής. Έτσι</w:t>
      </w:r>
      <w:r>
        <w:rPr>
          <w:rFonts w:eastAsia="Times New Roman" w:cs="Times New Roman"/>
          <w:szCs w:val="24"/>
        </w:rPr>
        <w:t xml:space="preserve">, υπηρετούμε με καθαρότητα μια σωστή αρχιτεκτονική του δημοσίου με τρία διακριτά επίπεδα διακυβέρνησης, όπως πρέπει δηλαδή να κάνουμε σε όλο το δημόσιο. </w:t>
      </w:r>
    </w:p>
    <w:p w14:paraId="4348E72F"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Παρατηρήστε, παρακαλώ, πως στο τρίτο επίπεδο, ανώτατο όργανο δεν είναι η γενική συνέλευση αυτών που χρ</w:t>
      </w:r>
      <w:r>
        <w:rPr>
          <w:rFonts w:eastAsia="Times New Roman" w:cs="Times New Roman"/>
          <w:szCs w:val="24"/>
        </w:rPr>
        <w:t xml:space="preserve">ηματοδοτούνται, τα πανεπιστήμια δηλαδή και τα ερευνητικά κέντρα, όπως κάνετε εσείς, και δεν υπάρχει μια τέτοια λογική πουθενά στον κόσμο. Μας λέτε ότι το πρότυπο είναι το </w:t>
      </w:r>
      <w:r>
        <w:rPr>
          <w:rFonts w:eastAsia="Times New Roman" w:cs="Times New Roman"/>
          <w:szCs w:val="24"/>
          <w:lang w:val="en-US"/>
        </w:rPr>
        <w:t>National</w:t>
      </w:r>
      <w:r>
        <w:rPr>
          <w:rFonts w:eastAsia="Times New Roman" w:cs="Times New Roman"/>
          <w:szCs w:val="24"/>
        </w:rPr>
        <w:t xml:space="preserve"> </w:t>
      </w:r>
      <w:r>
        <w:rPr>
          <w:rFonts w:eastAsia="Times New Roman" w:cs="Times New Roman"/>
          <w:szCs w:val="24"/>
          <w:lang w:val="en-US"/>
        </w:rPr>
        <w:t>Science</w:t>
      </w:r>
      <w:r>
        <w:rPr>
          <w:rFonts w:eastAsia="Times New Roman" w:cs="Times New Roman"/>
          <w:szCs w:val="24"/>
        </w:rPr>
        <w:t xml:space="preserve"> </w:t>
      </w:r>
      <w:r>
        <w:rPr>
          <w:rFonts w:eastAsia="Times New Roman" w:cs="Times New Roman"/>
          <w:szCs w:val="24"/>
          <w:lang w:val="en-US"/>
        </w:rPr>
        <w:t>Foundation</w:t>
      </w:r>
      <w:r>
        <w:rPr>
          <w:rFonts w:eastAsia="Times New Roman" w:cs="Times New Roman"/>
          <w:szCs w:val="24"/>
        </w:rPr>
        <w:t xml:space="preserve"> της Αμερικής. Δεν έχουν εκεί πέρα αυτή τη λογική. Θα αρχί</w:t>
      </w:r>
      <w:r>
        <w:rPr>
          <w:rFonts w:eastAsia="Times New Roman" w:cs="Times New Roman"/>
          <w:szCs w:val="24"/>
        </w:rPr>
        <w:t xml:space="preserve">σουμε τους τσακωμούς για την «πίτα», για το ποιος θα πάρει πιο πολλά λεφτά. </w:t>
      </w:r>
    </w:p>
    <w:p w14:paraId="4348E730"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Παρατηρήστε, επίσης, πως αυτό που αναφέρεται και σε αυτό το νομοσχέδιο, πως το ΕΛΙΔΕΚ λειτουργεί με ιδιωτικά κριτήρια ή ιδιωτικοοικονομικά κριτήρια, είναι στην πραγματικότητα κριτ</w:t>
      </w:r>
      <w:r>
        <w:rPr>
          <w:rFonts w:eastAsia="Times New Roman" w:cs="Times New Roman"/>
          <w:szCs w:val="24"/>
        </w:rPr>
        <w:t xml:space="preserve">ήρια λογοδοσίας για τα λεφτά του ελληνικού λαού: Ισολογισμοί, ορκωτοί λογιστές, απολογισμός κ.λπ.. </w:t>
      </w:r>
    </w:p>
    <w:p w14:paraId="4348E731"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Ευτυχώς, κύριε </w:t>
      </w:r>
      <w:proofErr w:type="spellStart"/>
      <w:r>
        <w:rPr>
          <w:rFonts w:eastAsia="Times New Roman" w:cs="Times New Roman"/>
          <w:szCs w:val="24"/>
        </w:rPr>
        <w:t>Φωτάκη</w:t>
      </w:r>
      <w:proofErr w:type="spellEnd"/>
      <w:r>
        <w:rPr>
          <w:rFonts w:eastAsia="Times New Roman" w:cs="Times New Roman"/>
          <w:szCs w:val="24"/>
        </w:rPr>
        <w:t xml:space="preserve">, που δεν είναι εδώ ο κ. </w:t>
      </w:r>
      <w:proofErr w:type="spellStart"/>
      <w:r>
        <w:rPr>
          <w:rFonts w:eastAsia="Times New Roman" w:cs="Times New Roman"/>
          <w:szCs w:val="24"/>
        </w:rPr>
        <w:t>Σπίρτζης</w:t>
      </w:r>
      <w:proofErr w:type="spellEnd"/>
      <w:r>
        <w:rPr>
          <w:rFonts w:eastAsia="Times New Roman" w:cs="Times New Roman"/>
          <w:szCs w:val="24"/>
        </w:rPr>
        <w:t>. Θα σας έλεγε πως ιδιωτικοποιείτε την έρευνα. Αυτά μας έλεγε πριν από μία εβδομάδα εδώ για τον εθνικό</w:t>
      </w:r>
      <w:r>
        <w:rPr>
          <w:rFonts w:eastAsia="Times New Roman" w:cs="Times New Roman"/>
          <w:szCs w:val="24"/>
        </w:rPr>
        <w:t xml:space="preserve"> εναέριο χώρο. Επειδή, δηλαδή, κατάφερε να κρατήσει την ΥΠΑ να έχει αδιαφάνεια, κάτω από το Υπουργείο, και να διαχειρίζεται τα 150 εκατομμύρια του ελληνικού λαού μέσα στο πλαίσιο δικαιοδοσιών του Υπουργού, μας έλεγε ότι έτσι διέσωσε τον εθνικό εναέριο χώρο</w:t>
      </w:r>
      <w:r>
        <w:rPr>
          <w:rFonts w:eastAsia="Times New Roman" w:cs="Times New Roman"/>
          <w:szCs w:val="24"/>
        </w:rPr>
        <w:t xml:space="preserve">. </w:t>
      </w:r>
    </w:p>
    <w:p w14:paraId="4348E732"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Τα ίδια, λοιπόν, θα σας έλεγε και σήμερα. Κάνουμε, δηλαδή, ότι με αυτόν τον τρόπο υπηρετούμε το εθνικό συμφέρον. Όχι. Με αυτόν τον τρόπο υπηρετούμε το συμφέρον του εκάστοτε Υπουργού. Έχουν χάσει πια, δηλαδή, νόημα οι λέξεις. Αυτά κάνουν οι Υπουργοί σας.</w:t>
      </w:r>
      <w:r>
        <w:rPr>
          <w:rFonts w:eastAsia="Times New Roman" w:cs="Times New Roman"/>
          <w:szCs w:val="24"/>
        </w:rPr>
        <w:t xml:space="preserve"> Όπως και ο κ. Σκουρλέτης που άλλαξε με νόμο τους όρους πώλησης του ΔΕΣΦΑ και τώρα «σώζει» την ιδιωτικοποίηση, δίνοντας καλύτερη τιμή </w:t>
      </w:r>
      <w:r>
        <w:rPr>
          <w:rFonts w:eastAsia="Times New Roman" w:cs="Times New Roman"/>
          <w:szCs w:val="24"/>
        </w:rPr>
        <w:lastRenderedPageBreak/>
        <w:t xml:space="preserve">στους </w:t>
      </w:r>
      <w:proofErr w:type="spellStart"/>
      <w:r>
        <w:rPr>
          <w:rFonts w:eastAsia="Times New Roman" w:cs="Times New Roman"/>
          <w:szCs w:val="24"/>
        </w:rPr>
        <w:t>Αζέρους</w:t>
      </w:r>
      <w:proofErr w:type="spellEnd"/>
      <w:r>
        <w:rPr>
          <w:rFonts w:eastAsia="Times New Roman" w:cs="Times New Roman"/>
          <w:szCs w:val="24"/>
        </w:rPr>
        <w:t xml:space="preserve"> για το φυσικό αέριο. Έτσι θα σωθεί η ιδιωτικοποίηση! Θα πληρώσουμε περισσότερα χρήματα ο ελληνικός λαός. Στι</w:t>
      </w:r>
      <w:r>
        <w:rPr>
          <w:rFonts w:eastAsia="Times New Roman" w:cs="Times New Roman"/>
          <w:szCs w:val="24"/>
        </w:rPr>
        <w:t xml:space="preserve">ς πλάτες του ελληνικού λαού τα παιχνίδια του κάθε Υπουργού που τα φέρνει εδώ στη Βουλή! </w:t>
      </w:r>
    </w:p>
    <w:p w14:paraId="4348E733"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Ξαναγυρίζω στο νομοσχέδιο. Πρόβλημα: Στη χώρα μας τα ερευνητικά κέντρα είναι στο κέντρο της έρευνας, αντί να είναι τα πανεπιστήμια, όπως είναι σε όλες τις προηγμένες ε</w:t>
      </w:r>
      <w:r>
        <w:rPr>
          <w:rFonts w:eastAsia="Times New Roman" w:cs="Times New Roman"/>
          <w:szCs w:val="24"/>
        </w:rPr>
        <w:t xml:space="preserve">κπαιδευτικά χώρες -κι εδώ βάζουμε και την Κίνα, όχι μόνο τη Δύση. </w:t>
      </w:r>
    </w:p>
    <w:p w14:paraId="4348E734" w14:textId="77777777" w:rsidR="000F31B3" w:rsidRDefault="009714DC">
      <w:pPr>
        <w:spacing w:after="0" w:line="600" w:lineRule="auto"/>
        <w:ind w:firstLine="720"/>
        <w:jc w:val="both"/>
        <w:rPr>
          <w:rFonts w:eastAsia="Times New Roman"/>
          <w:szCs w:val="24"/>
        </w:rPr>
      </w:pPr>
      <w:r>
        <w:rPr>
          <w:rFonts w:eastAsia="Times New Roman"/>
          <w:szCs w:val="24"/>
        </w:rPr>
        <w:t xml:space="preserve">Πρέπει να βάλετε τέρμα στην παθογένεια. Πώς, όμως, να το βάλετε; Αν αλλάξετε το πλαίσιο λειτουργίας των πανεπιστημίων, ώστε να ευνοήσετε την έρευνα, θα κολλήσετε στις ιδεοληψίες σας, διότι </w:t>
      </w:r>
      <w:r>
        <w:rPr>
          <w:rFonts w:eastAsia="Times New Roman"/>
          <w:szCs w:val="24"/>
        </w:rPr>
        <w:t>η έρευνα, κυρίες και κύριοι συνάδελφοι, είναι αριστεία και στη λογική σας η αριστεία είναι «ρετσινιά». Ο κύριος Υπουργός δίνει 240 εκατομμύρια στην αριστεία, το έχετε καταλάβει;</w:t>
      </w:r>
    </w:p>
    <w:p w14:paraId="4348E735" w14:textId="77777777" w:rsidR="000F31B3" w:rsidRDefault="009714DC">
      <w:pPr>
        <w:spacing w:after="0" w:line="600" w:lineRule="auto"/>
        <w:ind w:firstLine="720"/>
        <w:jc w:val="both"/>
        <w:rPr>
          <w:rFonts w:eastAsia="Times New Roman"/>
          <w:szCs w:val="24"/>
        </w:rPr>
      </w:pPr>
      <w:r>
        <w:rPr>
          <w:rFonts w:eastAsia="Times New Roman"/>
          <w:szCs w:val="24"/>
        </w:rPr>
        <w:lastRenderedPageBreak/>
        <w:t>Εδώ, λοιπόν, φαίνεται η χρεοκοπία της λογικής σας. Τα πανεπιστήμια δεν μπορούν</w:t>
      </w:r>
      <w:r>
        <w:rPr>
          <w:rFonts w:eastAsia="Times New Roman"/>
          <w:szCs w:val="24"/>
        </w:rPr>
        <w:t xml:space="preserve"> να λειτουργήσουν, έτσι όπως τα έχετε καταντήσει δεν μπορούν να προαγάγουν την αριστεία και δημιουργούμε μια σειρά από άλλες δομές, με τα ερευνητικά κέντρα, που δεν χρειάζεται.</w:t>
      </w:r>
    </w:p>
    <w:p w14:paraId="4348E736" w14:textId="77777777" w:rsidR="000F31B3" w:rsidRDefault="009714DC">
      <w:pPr>
        <w:spacing w:after="0" w:line="600" w:lineRule="auto"/>
        <w:ind w:firstLine="720"/>
        <w:jc w:val="both"/>
        <w:rPr>
          <w:rFonts w:eastAsia="Times New Roman"/>
          <w:szCs w:val="24"/>
        </w:rPr>
      </w:pPr>
      <w:r>
        <w:rPr>
          <w:rFonts w:eastAsia="Times New Roman"/>
          <w:szCs w:val="24"/>
        </w:rPr>
        <w:t>Δεν θέλετε να φτιάξετε την έρευνα στη χώρα μας. Εάν θέλατε θα κάνατε όσα σας πρ</w:t>
      </w:r>
      <w:r>
        <w:rPr>
          <w:rFonts w:eastAsia="Times New Roman"/>
          <w:szCs w:val="24"/>
        </w:rPr>
        <w:t>ότεινα ή έστω θα φέρνατε ένα νομοσχέδιο συνεκτικό, ολοκληρωμένο και όχι ένα αποσπασματικό νομοθέτημα, για να πάρουν κάποιοι φίλοι που ξέρουν περισσότερο τον Υπουργό, στο τάδε ερευνητικό κέντρο ή στο δείνα ερευνητικό κέντρο, και όποιος δεν τον ξέρει, ο «Δημ</w:t>
      </w:r>
      <w:r>
        <w:rPr>
          <w:rFonts w:eastAsia="Times New Roman"/>
          <w:szCs w:val="24"/>
        </w:rPr>
        <w:t>όκριτος» ας πούμε, να μην πάρει τίποτα.</w:t>
      </w:r>
    </w:p>
    <w:p w14:paraId="4348E737" w14:textId="77777777" w:rsidR="000F31B3" w:rsidRDefault="009714DC">
      <w:pPr>
        <w:spacing w:after="0" w:line="600" w:lineRule="auto"/>
        <w:ind w:firstLine="720"/>
        <w:jc w:val="both"/>
        <w:rPr>
          <w:rFonts w:eastAsia="Times New Roman"/>
          <w:szCs w:val="24"/>
        </w:rPr>
      </w:pPr>
      <w:r>
        <w:rPr>
          <w:rFonts w:eastAsia="Times New Roman"/>
          <w:szCs w:val="24"/>
        </w:rPr>
        <w:t xml:space="preserve">Αυτός είναι ο λόγος που και αυτό το νομοσχέδιο θα αποτύχει στον βασικό του στόχο, που είναι να σταματήσει το </w:t>
      </w:r>
      <w:r>
        <w:rPr>
          <w:rFonts w:eastAsia="Times New Roman"/>
          <w:szCs w:val="24"/>
          <w:lang w:val="en-US"/>
        </w:rPr>
        <w:t>brain</w:t>
      </w:r>
      <w:r>
        <w:rPr>
          <w:rFonts w:eastAsia="Times New Roman"/>
          <w:szCs w:val="24"/>
        </w:rPr>
        <w:t xml:space="preserve"> </w:t>
      </w:r>
      <w:r>
        <w:rPr>
          <w:rFonts w:eastAsia="Times New Roman"/>
          <w:szCs w:val="24"/>
          <w:lang w:val="en-US"/>
        </w:rPr>
        <w:t>drain</w:t>
      </w:r>
      <w:r>
        <w:rPr>
          <w:rFonts w:eastAsia="Times New Roman"/>
          <w:szCs w:val="24"/>
        </w:rPr>
        <w:t xml:space="preserve">, γιατί οι ερευνητές που φεύγουν δεν είναι αυτοί που έχουν πρόσβαση στα ίδια ερευνητικά κέντρα που θα επωφεληθούν και από αυτό το νομοσχέδιο και είναι τα κέντρα που πάντοτε μοίραζαν το χρήμα, αλλά είναι αυτοί οι ερευνητές που δεν έπαιρναν και δεν παίρνουν </w:t>
      </w:r>
      <w:r>
        <w:rPr>
          <w:rFonts w:eastAsia="Times New Roman"/>
          <w:szCs w:val="24"/>
        </w:rPr>
        <w:t xml:space="preserve">ευκαιρίες από το </w:t>
      </w:r>
      <w:r>
        <w:rPr>
          <w:rFonts w:eastAsia="Times New Roman"/>
          <w:szCs w:val="24"/>
        </w:rPr>
        <w:lastRenderedPageBreak/>
        <w:t xml:space="preserve">στρεβλό σύστημα που και αυτό το νομοσχέδιο σήμερα υπηρετεί. Άρχισαν αυτοί οι νέοι μας να φεύγουν με ευθύνη των άλλων. Θα συνεχίσουν να φεύγουν με δική σας ευθύνη. </w:t>
      </w:r>
    </w:p>
    <w:p w14:paraId="4348E738" w14:textId="77777777" w:rsidR="000F31B3" w:rsidRDefault="009714DC">
      <w:pPr>
        <w:spacing w:after="0" w:line="600" w:lineRule="auto"/>
        <w:ind w:firstLine="720"/>
        <w:jc w:val="both"/>
        <w:rPr>
          <w:rFonts w:eastAsia="Times New Roman"/>
          <w:szCs w:val="24"/>
        </w:rPr>
      </w:pPr>
      <w:r>
        <w:rPr>
          <w:rFonts w:eastAsia="Times New Roman"/>
          <w:szCs w:val="24"/>
        </w:rPr>
        <w:t>Σας ευχαριστώ.</w:t>
      </w:r>
    </w:p>
    <w:p w14:paraId="4348E739"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 Θεοχάρ</w:t>
      </w:r>
      <w:r>
        <w:rPr>
          <w:rFonts w:eastAsia="Times New Roman" w:cs="Times New Roman"/>
          <w:szCs w:val="24"/>
        </w:rPr>
        <w:t>η.</w:t>
      </w:r>
    </w:p>
    <w:p w14:paraId="4348E73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Πριν δώσω τον λόγο στον κύριο Υπουργό, επιτρέψτε μου να κάνω μια ανακοίνωση, διαβάζοντας επιστολή, την οποία υπογράφει ο κ. Σταύρος Θεοδωράκης, Πρόεδρος της Κοινοβουλευτικής Ομάδας Το Ποτάμι, και απευθύνεται στον Πρόεδρο της Βουλής των Ελλήνων κ. </w:t>
      </w:r>
      <w:proofErr w:type="spellStart"/>
      <w:r>
        <w:rPr>
          <w:rFonts w:eastAsia="Times New Roman" w:cs="Times New Roman"/>
          <w:szCs w:val="24"/>
        </w:rPr>
        <w:t>Βούτση</w:t>
      </w:r>
      <w:proofErr w:type="spellEnd"/>
      <w:r>
        <w:rPr>
          <w:rFonts w:eastAsia="Times New Roman" w:cs="Times New Roman"/>
          <w:szCs w:val="24"/>
        </w:rPr>
        <w:t xml:space="preserve">. </w:t>
      </w:r>
    </w:p>
    <w:p w14:paraId="4348E73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Επί λέξει σάς διαβάζω: </w:t>
      </w:r>
    </w:p>
    <w:p w14:paraId="4348E73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«Αξιότιμε κύριε Πρόεδρε, </w:t>
      </w:r>
    </w:p>
    <w:p w14:paraId="4348E73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Με την παρούσα επιστολή σάς ενημερώνω ότι ο Βουλευτής Αχαΐας Ιάσων Φωτήλας τίθεται από σήμερα εκτός Κοινοβουλευτικής Ομάδας του Κινήματος».</w:t>
      </w:r>
    </w:p>
    <w:p w14:paraId="4348E73E"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(Η προαναφερθείσα επιστολή κατατίθεται στα Πρακτικά και έχει ως</w:t>
      </w:r>
      <w:r>
        <w:rPr>
          <w:rFonts w:eastAsia="Times New Roman" w:cs="Times New Roman"/>
          <w:szCs w:val="24"/>
        </w:rPr>
        <w:t xml:space="preserve"> εξής: </w:t>
      </w:r>
    </w:p>
    <w:p w14:paraId="4348E73F" w14:textId="77777777" w:rsidR="000F31B3" w:rsidRDefault="009714DC">
      <w:pPr>
        <w:spacing w:after="0" w:line="600" w:lineRule="auto"/>
        <w:ind w:firstLine="720"/>
        <w:jc w:val="center"/>
        <w:rPr>
          <w:rFonts w:eastAsia="Times New Roman" w:cs="Times New Roman"/>
          <w:color w:val="FF0000"/>
          <w:szCs w:val="24"/>
        </w:rPr>
      </w:pPr>
      <w:r w:rsidRPr="000A31AB">
        <w:rPr>
          <w:rFonts w:eastAsia="Times New Roman" w:cs="Times New Roman"/>
          <w:color w:val="FF0000"/>
          <w:szCs w:val="24"/>
        </w:rPr>
        <w:lastRenderedPageBreak/>
        <w:t>ΑΛΛΑΓΗ ΣΕΛΙΔΑΣ</w:t>
      </w:r>
    </w:p>
    <w:p w14:paraId="4348E740" w14:textId="77777777" w:rsidR="000F31B3" w:rsidRDefault="009714DC">
      <w:pPr>
        <w:spacing w:after="0" w:line="600" w:lineRule="auto"/>
        <w:ind w:firstLine="720"/>
        <w:jc w:val="center"/>
        <w:rPr>
          <w:rFonts w:eastAsia="Times New Roman" w:cs="Times New Roman"/>
          <w:color w:val="000000" w:themeColor="text1"/>
          <w:szCs w:val="24"/>
        </w:rPr>
      </w:pPr>
      <w:r w:rsidRPr="000A31AB">
        <w:rPr>
          <w:rFonts w:eastAsia="Times New Roman" w:cs="Times New Roman"/>
          <w:color w:val="000000" w:themeColor="text1"/>
          <w:szCs w:val="24"/>
        </w:rPr>
        <w:t>(Να μπει η σελίδα 321)</w:t>
      </w:r>
    </w:p>
    <w:p w14:paraId="4348E741" w14:textId="77777777" w:rsidR="000F31B3" w:rsidRDefault="009714DC">
      <w:pPr>
        <w:spacing w:after="0" w:line="600" w:lineRule="auto"/>
        <w:ind w:firstLine="720"/>
        <w:jc w:val="center"/>
        <w:rPr>
          <w:rFonts w:eastAsia="Times New Roman" w:cs="Times New Roman"/>
          <w:color w:val="FF0000"/>
          <w:szCs w:val="24"/>
        </w:rPr>
      </w:pPr>
      <w:r w:rsidRPr="000A31AB">
        <w:rPr>
          <w:rFonts w:eastAsia="Times New Roman" w:cs="Times New Roman"/>
          <w:color w:val="FF0000"/>
          <w:szCs w:val="24"/>
        </w:rPr>
        <w:t>ΑΛΛΑΓΗ ΣΕΛΙΔΑΣ</w:t>
      </w:r>
    </w:p>
    <w:p w14:paraId="4348E742" w14:textId="77777777" w:rsidR="000F31B3" w:rsidRDefault="009714DC">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Αναπληρωτής Υπουργός Παιδείας, Έρευνας και Θρησκευμάτων κ. </w:t>
      </w:r>
      <w:proofErr w:type="spellStart"/>
      <w:r>
        <w:rPr>
          <w:rFonts w:eastAsia="Times New Roman" w:cs="Times New Roman"/>
          <w:szCs w:val="24"/>
        </w:rPr>
        <w:t>Φωτάκης</w:t>
      </w:r>
      <w:proofErr w:type="spellEnd"/>
      <w:r>
        <w:rPr>
          <w:rFonts w:eastAsia="Times New Roman" w:cs="Times New Roman"/>
          <w:szCs w:val="24"/>
        </w:rPr>
        <w:t>.</w:t>
      </w:r>
    </w:p>
    <w:p w14:paraId="4348E743"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ΚΩΝΣΤΑΝΤΙΝΟΣ ΦΩΤΑΚΗΣ (Αναπληρωτής Υπουργός Παιδείας, Έρευνας και Θρησκευμάτων</w:t>
      </w:r>
      <w:r>
        <w:rPr>
          <w:rFonts w:eastAsia="Times New Roman" w:cs="Times New Roman"/>
          <w:b/>
          <w:szCs w:val="24"/>
        </w:rPr>
        <w:t xml:space="preserve">): </w:t>
      </w:r>
      <w:r>
        <w:rPr>
          <w:rFonts w:eastAsia="Times New Roman" w:cs="Times New Roman"/>
          <w:szCs w:val="24"/>
        </w:rPr>
        <w:t>Κυρίες και κύριοι Βουλευτές, ακούγοντας κάποιους από τους αγορητές της Αντιπολίτευσης -και ιδιαίτερα της Αξιωματικής Αντιπολίτευσης- να μιλούν για την έρευνα, δύο λέξεις μού ήρθαν στο νου: «Πολύ άγχος», «αγχωμένη Αντιπολίτευση». Και το ερώτημα είναι: Πο</w:t>
      </w:r>
      <w:r>
        <w:rPr>
          <w:rFonts w:eastAsia="Times New Roman" w:cs="Times New Roman"/>
          <w:szCs w:val="24"/>
        </w:rPr>
        <w:t>ύ οφείλεται αυτό το άγχος; Σε αυτά που έπραξαν ή σε αυτά που δεν έχουν πράξει;</w:t>
      </w:r>
    </w:p>
    <w:p w14:paraId="4348E744"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Ακούστηκε ακόμη σήμερα, νωρίτερα, ο νεολογισμός ότι το δάνειο για το ΕΛΙΔΕΚ μάς επιβλήθηκε από τους δανειστές, διότι δεν μας εμπιστεύονται. Ένα θα πω: πλήρης σύγχυση, τρικυμία!</w:t>
      </w:r>
    </w:p>
    <w:p w14:paraId="4348E745"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Τώρα θα ήθελα να μπω σε κάποια ιδιαίτερα σχόλια, σε κάποια σχόλια που έχουν να κάνουν κατ’ αρχάς με την εισηγήτρια της Αξιωματικής Αντιπολίτευσης για το ΕΣΠΑ. Δυστυχώς δεν είναι παρούσα. Επομένως ίσως να αποφύγω να μακρηγορήσω σε αυτό. </w:t>
      </w:r>
    </w:p>
    <w:p w14:paraId="4348E746"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Απλώς εκείνο που θα ήθελα να πω είναι ότι όσον αφορά το ΕΣΠΑ του 2007-2014, αυτό που βρήκαμε ήταν μια πολύ χαμηλή απορρόφηση, αν θυμάμαι καλά, γύρω στο 47% -μιλάω για τις αρχές του 2015- και αυτό διότι ένας σημαντικός αριθμός έργων είχε ενταχθεί την περίοδ</w:t>
      </w:r>
      <w:r>
        <w:rPr>
          <w:rFonts w:eastAsia="Times New Roman" w:cs="Times New Roman"/>
          <w:szCs w:val="24"/>
        </w:rPr>
        <w:t xml:space="preserve">ο 2013 - 2014 με τρόπο </w:t>
      </w:r>
      <w:proofErr w:type="spellStart"/>
      <w:r>
        <w:rPr>
          <w:rFonts w:eastAsia="Times New Roman" w:cs="Times New Roman"/>
          <w:szCs w:val="24"/>
        </w:rPr>
        <w:t>οπισθοβαρή</w:t>
      </w:r>
      <w:proofErr w:type="spellEnd"/>
      <w:r>
        <w:rPr>
          <w:rFonts w:eastAsia="Times New Roman" w:cs="Times New Roman"/>
          <w:szCs w:val="24"/>
        </w:rPr>
        <w:t xml:space="preserve">. </w:t>
      </w:r>
    </w:p>
    <w:p w14:paraId="4348E747"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Δεύτερον, υπήρχαν ελλείψεις εθνικών πιστώσεων της εθνικής συμμετοχής για το ΕΣΠΑ. </w:t>
      </w:r>
    </w:p>
    <w:p w14:paraId="4348E748"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Και το πιο σημαντικό από όλα, που είχε να κάνει με τον ν.4310, δεν υπήρχαν </w:t>
      </w:r>
      <w:proofErr w:type="spellStart"/>
      <w:r>
        <w:rPr>
          <w:rFonts w:eastAsia="Times New Roman" w:cs="Times New Roman"/>
          <w:szCs w:val="24"/>
        </w:rPr>
        <w:t>πιστοποιητές</w:t>
      </w:r>
      <w:proofErr w:type="spellEnd"/>
      <w:r>
        <w:rPr>
          <w:rFonts w:eastAsia="Times New Roman" w:cs="Times New Roman"/>
          <w:szCs w:val="24"/>
        </w:rPr>
        <w:t>, διότι δεν υπήρχε το ΕΣΕΤ, το οποίο είχε καταργηθ</w:t>
      </w:r>
      <w:r>
        <w:rPr>
          <w:rFonts w:eastAsia="Times New Roman" w:cs="Times New Roman"/>
          <w:szCs w:val="24"/>
        </w:rPr>
        <w:t xml:space="preserve">εί με τον ν.4310 και το οποίο εγκρίνει τον κατάλογο των </w:t>
      </w:r>
      <w:proofErr w:type="spellStart"/>
      <w:r>
        <w:rPr>
          <w:rFonts w:eastAsia="Times New Roman" w:cs="Times New Roman"/>
          <w:szCs w:val="24"/>
        </w:rPr>
        <w:t>πιστοποιητών</w:t>
      </w:r>
      <w:proofErr w:type="spellEnd"/>
      <w:r>
        <w:rPr>
          <w:rFonts w:eastAsia="Times New Roman" w:cs="Times New Roman"/>
          <w:szCs w:val="24"/>
        </w:rPr>
        <w:t xml:space="preserve">. </w:t>
      </w:r>
    </w:p>
    <w:p w14:paraId="4348E749" w14:textId="77777777" w:rsidR="000F31B3" w:rsidRDefault="009714DC">
      <w:pPr>
        <w:spacing w:after="0" w:line="600" w:lineRule="auto"/>
        <w:ind w:firstLine="720"/>
        <w:jc w:val="both"/>
        <w:rPr>
          <w:rFonts w:eastAsia="Times New Roman"/>
          <w:szCs w:val="24"/>
        </w:rPr>
      </w:pPr>
      <w:r>
        <w:rPr>
          <w:rFonts w:eastAsia="Times New Roman" w:cs="Times New Roman"/>
          <w:szCs w:val="24"/>
        </w:rPr>
        <w:lastRenderedPageBreak/>
        <w:t>Παρ’ όλα αυτά, από περίπου 50% έχει φτάσει σήμερα η απορρόφηση των έργων του προηγούμενου ΕΣΠΑ στο 90%. Στο ΟΠΣ, στο Πληροφοριακό Σύστημα, έχουν καταγραφεί 67%, λόγω των καθυστερήσεων τ</w:t>
      </w:r>
      <w:r>
        <w:rPr>
          <w:rFonts w:eastAsia="Times New Roman" w:cs="Times New Roman"/>
          <w:szCs w:val="24"/>
        </w:rPr>
        <w:t>ης καταγραφής.</w:t>
      </w:r>
    </w:p>
    <w:p w14:paraId="4348E74A" w14:textId="77777777" w:rsidR="000F31B3" w:rsidRDefault="009714DC">
      <w:pPr>
        <w:spacing w:after="0" w:line="600" w:lineRule="auto"/>
        <w:jc w:val="both"/>
        <w:rPr>
          <w:rFonts w:eastAsia="Times New Roman"/>
          <w:szCs w:val="24"/>
        </w:rPr>
      </w:pPr>
      <w:r>
        <w:rPr>
          <w:rFonts w:eastAsia="Times New Roman"/>
          <w:szCs w:val="24"/>
        </w:rPr>
        <w:t xml:space="preserve">Νομίζω, όμως, ότι θα πρέπει να ξέρουμε τι λέμε και πώς το λέμε. Πάντα υπάρχει αυτή η καθυστέρηση. </w:t>
      </w:r>
    </w:p>
    <w:p w14:paraId="4348E74B" w14:textId="77777777" w:rsidR="000F31B3" w:rsidRDefault="009714DC">
      <w:pPr>
        <w:spacing w:after="0" w:line="600" w:lineRule="auto"/>
        <w:ind w:firstLine="720"/>
        <w:jc w:val="both"/>
        <w:rPr>
          <w:rFonts w:eastAsia="Times New Roman"/>
          <w:szCs w:val="24"/>
        </w:rPr>
      </w:pPr>
      <w:r>
        <w:rPr>
          <w:rFonts w:eastAsia="Times New Roman"/>
          <w:szCs w:val="24"/>
        </w:rPr>
        <w:t xml:space="preserve">Όσον αφορά το νέο ΕΣΠΑ, αυτό που πρέπει να καταλάβει κάποιος είναι ότι διαφέρει εντελώς από το προηγούμενο, υπό την έννοια ότι στο νέο ΕΣΠΑ η </w:t>
      </w:r>
      <w:r>
        <w:rPr>
          <w:rFonts w:eastAsia="Times New Roman"/>
          <w:szCs w:val="24"/>
        </w:rPr>
        <w:t xml:space="preserve">κατανομή των πόρων γίνεται σύμφωνα με τη στρατηγική τής έξυπνης εξειδίκευσης, η οποία επιβάλλει </w:t>
      </w:r>
      <w:proofErr w:type="spellStart"/>
      <w:r>
        <w:rPr>
          <w:rFonts w:eastAsia="Times New Roman"/>
          <w:szCs w:val="24"/>
        </w:rPr>
        <w:t>αιρεσιμότητες</w:t>
      </w:r>
      <w:proofErr w:type="spellEnd"/>
      <w:r>
        <w:rPr>
          <w:rFonts w:eastAsia="Times New Roman"/>
          <w:szCs w:val="24"/>
        </w:rPr>
        <w:t>.</w:t>
      </w:r>
    </w:p>
    <w:p w14:paraId="4348E74C" w14:textId="77777777" w:rsidR="000F31B3" w:rsidRDefault="009714DC">
      <w:pPr>
        <w:spacing w:after="0" w:line="600" w:lineRule="auto"/>
        <w:ind w:firstLine="720"/>
        <w:jc w:val="both"/>
        <w:rPr>
          <w:rFonts w:eastAsia="Times New Roman"/>
          <w:szCs w:val="24"/>
        </w:rPr>
      </w:pPr>
      <w:r>
        <w:rPr>
          <w:rFonts w:eastAsia="Times New Roman"/>
          <w:szCs w:val="24"/>
        </w:rPr>
        <w:t xml:space="preserve">Όσον αφορά την έρευνα, υπήρχαν δύο </w:t>
      </w:r>
      <w:proofErr w:type="spellStart"/>
      <w:r>
        <w:rPr>
          <w:rFonts w:eastAsia="Times New Roman"/>
          <w:szCs w:val="24"/>
        </w:rPr>
        <w:t>αιρεσιμότητες</w:t>
      </w:r>
      <w:proofErr w:type="spellEnd"/>
      <w:r>
        <w:rPr>
          <w:rFonts w:eastAsia="Times New Roman"/>
          <w:szCs w:val="24"/>
        </w:rPr>
        <w:t xml:space="preserve">: η </w:t>
      </w:r>
      <w:proofErr w:type="spellStart"/>
      <w:r>
        <w:rPr>
          <w:rFonts w:eastAsia="Times New Roman"/>
          <w:szCs w:val="24"/>
        </w:rPr>
        <w:t>αιρεσιμότητα</w:t>
      </w:r>
      <w:proofErr w:type="spellEnd"/>
      <w:r>
        <w:rPr>
          <w:rFonts w:eastAsia="Times New Roman"/>
          <w:szCs w:val="24"/>
        </w:rPr>
        <w:t xml:space="preserve"> της </w:t>
      </w:r>
      <w:r>
        <w:rPr>
          <w:rFonts w:eastAsia="Times New Roman"/>
          <w:szCs w:val="24"/>
          <w:lang w:val="en-US"/>
        </w:rPr>
        <w:t>RIS</w:t>
      </w:r>
      <w:r>
        <w:rPr>
          <w:rFonts w:eastAsia="Times New Roman"/>
          <w:szCs w:val="24"/>
        </w:rPr>
        <w:t>, όπως λέγεται, που έχει να κάνει με τη στρατηγική της έξυπνης εξειδίκευσ</w:t>
      </w:r>
      <w:r>
        <w:rPr>
          <w:rFonts w:eastAsia="Times New Roman"/>
          <w:szCs w:val="24"/>
        </w:rPr>
        <w:t xml:space="preserve">ης και μία δεύτερη </w:t>
      </w:r>
      <w:proofErr w:type="spellStart"/>
      <w:r>
        <w:rPr>
          <w:rFonts w:eastAsia="Times New Roman"/>
          <w:szCs w:val="24"/>
        </w:rPr>
        <w:t>αιρεσιμότητα</w:t>
      </w:r>
      <w:proofErr w:type="spellEnd"/>
      <w:r>
        <w:rPr>
          <w:rFonts w:eastAsia="Times New Roman"/>
          <w:szCs w:val="24"/>
        </w:rPr>
        <w:t xml:space="preserve">, που έχει να κάνει με τον οδικό χάρτη των ερευνητικών υποδομών. </w:t>
      </w:r>
    </w:p>
    <w:p w14:paraId="4348E74D" w14:textId="77777777" w:rsidR="000F31B3" w:rsidRDefault="009714DC">
      <w:pPr>
        <w:spacing w:after="0" w:line="600" w:lineRule="auto"/>
        <w:ind w:firstLine="720"/>
        <w:jc w:val="both"/>
        <w:rPr>
          <w:rFonts w:eastAsia="Times New Roman"/>
          <w:szCs w:val="24"/>
        </w:rPr>
      </w:pPr>
      <w:r>
        <w:rPr>
          <w:rFonts w:eastAsia="Times New Roman"/>
          <w:szCs w:val="24"/>
        </w:rPr>
        <w:t xml:space="preserve">Δεν θέλω να μπω σε λεπτομέρειες που δεν είναι της ώρας, αλλά το γεγονός είναι ότι στο τέλος του 2014 αυτές οι δύο </w:t>
      </w:r>
      <w:proofErr w:type="spellStart"/>
      <w:r>
        <w:rPr>
          <w:rFonts w:eastAsia="Times New Roman"/>
          <w:szCs w:val="24"/>
        </w:rPr>
        <w:t>αιρεσιμότητες</w:t>
      </w:r>
      <w:proofErr w:type="spellEnd"/>
      <w:r>
        <w:rPr>
          <w:rFonts w:eastAsia="Times New Roman"/>
          <w:szCs w:val="24"/>
        </w:rPr>
        <w:t xml:space="preserve"> που υπήρχαν, συνδέθηκαν και με </w:t>
      </w:r>
      <w:r>
        <w:rPr>
          <w:rFonts w:eastAsia="Times New Roman"/>
          <w:szCs w:val="24"/>
        </w:rPr>
        <w:t xml:space="preserve">κάτι άλλο: το θέμα της αυτοδέσμευσης. </w:t>
      </w:r>
      <w:r>
        <w:rPr>
          <w:rFonts w:eastAsia="Times New Roman"/>
          <w:szCs w:val="24"/>
        </w:rPr>
        <w:lastRenderedPageBreak/>
        <w:t xml:space="preserve">Υπήρξε, δηλαδή, τότε αυτοδέσμευση, που σημαίνει ότι δεν μπορείς να κάνεις καμμία προκήρυξη εάν δεν εκπληρωθούν οι δύο αυτές συγκεκριμένες </w:t>
      </w:r>
      <w:proofErr w:type="spellStart"/>
      <w:r>
        <w:rPr>
          <w:rFonts w:eastAsia="Times New Roman"/>
          <w:szCs w:val="24"/>
        </w:rPr>
        <w:t>αιρεσιμότητες</w:t>
      </w:r>
      <w:proofErr w:type="spellEnd"/>
      <w:r>
        <w:rPr>
          <w:rFonts w:eastAsia="Times New Roman"/>
          <w:szCs w:val="24"/>
        </w:rPr>
        <w:t xml:space="preserve">. </w:t>
      </w:r>
    </w:p>
    <w:p w14:paraId="4348E74E" w14:textId="77777777" w:rsidR="000F31B3" w:rsidRDefault="009714DC">
      <w:pPr>
        <w:spacing w:after="0" w:line="600" w:lineRule="auto"/>
        <w:ind w:firstLine="720"/>
        <w:jc w:val="both"/>
        <w:rPr>
          <w:rFonts w:eastAsia="Times New Roman"/>
          <w:szCs w:val="24"/>
        </w:rPr>
      </w:pPr>
      <w:r>
        <w:rPr>
          <w:rFonts w:eastAsia="Times New Roman"/>
          <w:szCs w:val="24"/>
        </w:rPr>
        <w:t>Το αποτέλεσμα ήταν ότι τα προβλήματα εξαιτίας αυτού του περιορισ</w:t>
      </w:r>
      <w:r>
        <w:rPr>
          <w:rFonts w:eastAsia="Times New Roman"/>
          <w:szCs w:val="24"/>
        </w:rPr>
        <w:t xml:space="preserve">μού της αυτοδέσμευσης και των </w:t>
      </w:r>
      <w:proofErr w:type="spellStart"/>
      <w:r>
        <w:rPr>
          <w:rFonts w:eastAsia="Times New Roman"/>
          <w:szCs w:val="24"/>
        </w:rPr>
        <w:t>αιρεσιμοτήτων</w:t>
      </w:r>
      <w:proofErr w:type="spellEnd"/>
      <w:r>
        <w:rPr>
          <w:rFonts w:eastAsia="Times New Roman"/>
          <w:szCs w:val="24"/>
        </w:rPr>
        <w:t xml:space="preserve"> ξεπεράστηκαν τον Απρίλιο του 2016. Πέρα από αυτό, υπήρχε έλλειψη εξειδίκευσης των επιμέρους δράσεων της </w:t>
      </w:r>
      <w:r>
        <w:rPr>
          <w:rFonts w:eastAsia="Times New Roman"/>
          <w:szCs w:val="24"/>
          <w:lang w:val="en-US"/>
        </w:rPr>
        <w:t>RIS</w:t>
      </w:r>
      <w:r>
        <w:rPr>
          <w:rFonts w:eastAsia="Times New Roman"/>
          <w:szCs w:val="24"/>
        </w:rPr>
        <w:t>, της έξυπνης εξειδίκευσης, και βέβαια στρεβλώσεις, που είχε επιβάλει ο ν.4314, ο νόμος του ΕΣΠΑ που είχε</w:t>
      </w:r>
      <w:r>
        <w:rPr>
          <w:rFonts w:eastAsia="Times New Roman"/>
          <w:szCs w:val="24"/>
        </w:rPr>
        <w:t xml:space="preserve"> ψηφιστεί τον Δεκέμβριο του 2014 για τη συγχώνευση της ΕΥΔΕ, των διαφόρων επιτελικών δομών που διαχειρίζονταν το ΕΣΠΑ με το ΥΠΠΕΘ, πράγμα που οδήγησε σε μία πλήρη αδρανοποίηση μιας υπηρεσίας που είχε μεγάλη εμπειρία στα θέματα αυτά.</w:t>
      </w:r>
    </w:p>
    <w:p w14:paraId="4348E74F" w14:textId="77777777" w:rsidR="000F31B3" w:rsidRDefault="009714DC">
      <w:pPr>
        <w:spacing w:after="0" w:line="600" w:lineRule="auto"/>
        <w:ind w:firstLine="720"/>
        <w:jc w:val="both"/>
        <w:rPr>
          <w:rFonts w:eastAsia="Times New Roman"/>
          <w:szCs w:val="24"/>
        </w:rPr>
      </w:pPr>
      <w:r>
        <w:rPr>
          <w:rFonts w:eastAsia="Times New Roman"/>
          <w:szCs w:val="24"/>
        </w:rPr>
        <w:t xml:space="preserve">Να μην προχωρήσω όμως. </w:t>
      </w:r>
      <w:r>
        <w:rPr>
          <w:rFonts w:eastAsia="Times New Roman"/>
          <w:szCs w:val="24"/>
        </w:rPr>
        <w:t>Θα ήθελα απλώς επιγραμματικά να αναφερθώ σε ορισμένα άλλα θέματα, τα οποία ετέθησαν κατά τη διάρκεια της διήμερης αυτής συνεδρίασης.</w:t>
      </w:r>
    </w:p>
    <w:p w14:paraId="4348E750" w14:textId="77777777" w:rsidR="000F31B3" w:rsidRDefault="009714DC">
      <w:pPr>
        <w:spacing w:after="0" w:line="600" w:lineRule="auto"/>
        <w:ind w:firstLine="720"/>
        <w:jc w:val="both"/>
        <w:rPr>
          <w:rFonts w:eastAsia="Times New Roman"/>
          <w:szCs w:val="24"/>
        </w:rPr>
      </w:pPr>
      <w:r>
        <w:rPr>
          <w:rFonts w:eastAsia="Times New Roman"/>
          <w:szCs w:val="24"/>
        </w:rPr>
        <w:lastRenderedPageBreak/>
        <w:t>Ακούστηκε από πολλές πλευρές: Η χρηματοδότηση γίνεται με δανεικά. Τι θα γίνει στο μέλλον; Εγώ με τη σειρά μου θα ρωτήσω: Τι</w:t>
      </w:r>
      <w:r>
        <w:rPr>
          <w:rFonts w:eastAsia="Times New Roman"/>
          <w:szCs w:val="24"/>
        </w:rPr>
        <w:t xml:space="preserve"> γινόταν μέχρι σήμερα; Πώς ζούσε, πώς ζει και πώς θα ζει η χώρα; Τι σημαίνει «προσπάθεια να βγούμε στις αγορές»; Να δανειζόμαστε με σύμφορους όρους. </w:t>
      </w:r>
    </w:p>
    <w:p w14:paraId="4348E751" w14:textId="77777777" w:rsidR="000F31B3" w:rsidRDefault="009714DC">
      <w:pPr>
        <w:spacing w:after="0" w:line="600" w:lineRule="auto"/>
        <w:ind w:firstLine="720"/>
        <w:jc w:val="both"/>
        <w:rPr>
          <w:rFonts w:eastAsia="Times New Roman"/>
          <w:szCs w:val="24"/>
        </w:rPr>
      </w:pPr>
      <w:r>
        <w:rPr>
          <w:rFonts w:eastAsia="Times New Roman"/>
          <w:szCs w:val="24"/>
        </w:rPr>
        <w:t>Αυτό που μπορούμε να πούμε είναι ότι αυτή τη στιγμή η μόνη πηγή δανειοδότησης που υπάρχει και μάλιστα με ό</w:t>
      </w:r>
      <w:r>
        <w:rPr>
          <w:rFonts w:eastAsia="Times New Roman"/>
          <w:szCs w:val="24"/>
        </w:rPr>
        <w:t xml:space="preserve">ρους πολύ </w:t>
      </w:r>
      <w:proofErr w:type="spellStart"/>
      <w:r>
        <w:rPr>
          <w:rFonts w:eastAsia="Times New Roman"/>
          <w:szCs w:val="24"/>
        </w:rPr>
        <w:t>συμφερότερους</w:t>
      </w:r>
      <w:proofErr w:type="spellEnd"/>
      <w:r>
        <w:rPr>
          <w:rFonts w:eastAsia="Times New Roman"/>
          <w:szCs w:val="24"/>
        </w:rPr>
        <w:t xml:space="preserve"> από αυτούς με τους οποίους θα βγαίναμε στις αγορές, είναι αυτή της Ευρωπαϊκής Τράπεζας Επενδύσεων. Εξαιρετικοί οι όροι, που κάθε φορά συνδέονται με την κάθε εκταμίευση που γίνεται και η οποία είναι συνδεδεμένη με το ποια είναι η τιμ</w:t>
      </w:r>
      <w:r>
        <w:rPr>
          <w:rFonts w:eastAsia="Times New Roman"/>
          <w:szCs w:val="24"/>
        </w:rPr>
        <w:t xml:space="preserve">ή του </w:t>
      </w:r>
      <w:proofErr w:type="spellStart"/>
      <w:r>
        <w:rPr>
          <w:rFonts w:eastAsia="Times New Roman"/>
          <w:szCs w:val="24"/>
          <w:lang w:val="en-US"/>
        </w:rPr>
        <w:t>Euribor</w:t>
      </w:r>
      <w:proofErr w:type="spellEnd"/>
      <w:r>
        <w:rPr>
          <w:rFonts w:eastAsia="Times New Roman"/>
          <w:szCs w:val="24"/>
        </w:rPr>
        <w:t xml:space="preserve"> της στιγμής εκείνης. Δεν είναι κάτι το οποίο μπορεί να καταγραφεί στον νόμο προκαταβολικά. Το γεγονός είναι ότι πρόκειται για εξαιρετικούς όρους και είναι, για την παρούσα πρώτη εκταμίευση που έγινε, στη διάθεσή σας στο Υπουργείο Οικονομικών </w:t>
      </w:r>
      <w:r>
        <w:rPr>
          <w:rFonts w:eastAsia="Times New Roman"/>
          <w:szCs w:val="24"/>
        </w:rPr>
        <w:t xml:space="preserve">για να τους δείτε. Εγώ σας ανέφερα κάποια στοιχεία στην </w:t>
      </w:r>
      <w:proofErr w:type="spellStart"/>
      <w:r>
        <w:rPr>
          <w:rFonts w:eastAsia="Times New Roman"/>
          <w:szCs w:val="24"/>
        </w:rPr>
        <w:t>πρωτολογία</w:t>
      </w:r>
      <w:proofErr w:type="spellEnd"/>
      <w:r>
        <w:rPr>
          <w:rFonts w:eastAsia="Times New Roman"/>
          <w:szCs w:val="24"/>
        </w:rPr>
        <w:t xml:space="preserve"> μου εχθές. </w:t>
      </w:r>
    </w:p>
    <w:p w14:paraId="4348E752" w14:textId="77777777" w:rsidR="000F31B3" w:rsidRDefault="009714DC">
      <w:pPr>
        <w:spacing w:after="0" w:line="600" w:lineRule="auto"/>
        <w:ind w:firstLine="720"/>
        <w:jc w:val="both"/>
        <w:rPr>
          <w:rFonts w:eastAsia="Times New Roman"/>
          <w:szCs w:val="24"/>
        </w:rPr>
      </w:pPr>
      <w:r>
        <w:rPr>
          <w:rFonts w:eastAsia="Times New Roman"/>
          <w:szCs w:val="24"/>
        </w:rPr>
        <w:t xml:space="preserve">Ακούστηκαν και άλλα: Τι θα γίνει στο μέλλον; Υπάρχει </w:t>
      </w:r>
      <w:r>
        <w:rPr>
          <w:rFonts w:eastAsia="Times New Roman"/>
          <w:szCs w:val="24"/>
          <w:lang w:val="en-US"/>
        </w:rPr>
        <w:t>business</w:t>
      </w:r>
      <w:r>
        <w:rPr>
          <w:rFonts w:eastAsia="Times New Roman"/>
          <w:szCs w:val="24"/>
        </w:rPr>
        <w:t xml:space="preserve"> </w:t>
      </w:r>
      <w:r>
        <w:rPr>
          <w:rFonts w:eastAsia="Times New Roman"/>
          <w:szCs w:val="24"/>
          <w:lang w:val="en-US"/>
        </w:rPr>
        <w:t>plan</w:t>
      </w:r>
      <w:r>
        <w:rPr>
          <w:rFonts w:eastAsia="Times New Roman"/>
          <w:szCs w:val="24"/>
        </w:rPr>
        <w:t xml:space="preserve">; Ποια είναι η ανταποδοτικότητα; </w:t>
      </w:r>
    </w:p>
    <w:p w14:paraId="4348E753" w14:textId="77777777" w:rsidR="000F31B3" w:rsidRDefault="009714DC">
      <w:pPr>
        <w:spacing w:after="0" w:line="600" w:lineRule="auto"/>
        <w:ind w:firstLine="720"/>
        <w:jc w:val="both"/>
        <w:rPr>
          <w:rFonts w:eastAsia="Times New Roman"/>
          <w:szCs w:val="24"/>
        </w:rPr>
      </w:pPr>
      <w:r>
        <w:rPr>
          <w:rFonts w:eastAsia="Times New Roman"/>
          <w:szCs w:val="24"/>
        </w:rPr>
        <w:lastRenderedPageBreak/>
        <w:t>Ήθελα να πω εδώ για ορισμένους, που ίσως δεν το γνωρίζετε, ότι η Ευρωπαϊκή Τρ</w:t>
      </w:r>
      <w:r>
        <w:rPr>
          <w:rFonts w:eastAsia="Times New Roman"/>
          <w:szCs w:val="24"/>
        </w:rPr>
        <w:t xml:space="preserve">άπεζα Επενδύσεων δεν είναι καινούργια στη χώρα. Έχει χρηματοδοτήσει πολλά έργα στο παρελθόν και μεταξύ αυτών και τα σχολικά κτήρια. Θα ήθελα να ρωτήσω το εξής: Ποια είναι η ανταποδοτικότητα των σχολικών κτηρίων; Ποιο είναι το </w:t>
      </w:r>
      <w:r>
        <w:rPr>
          <w:rFonts w:eastAsia="Times New Roman"/>
          <w:szCs w:val="24"/>
          <w:lang w:val="en-US"/>
        </w:rPr>
        <w:t>business</w:t>
      </w:r>
      <w:r>
        <w:rPr>
          <w:rFonts w:eastAsia="Times New Roman"/>
          <w:szCs w:val="24"/>
        </w:rPr>
        <w:t xml:space="preserve"> </w:t>
      </w:r>
      <w:r>
        <w:rPr>
          <w:rFonts w:eastAsia="Times New Roman"/>
          <w:szCs w:val="24"/>
          <w:lang w:val="en-US"/>
        </w:rPr>
        <w:t>plan</w:t>
      </w:r>
      <w:r>
        <w:rPr>
          <w:rFonts w:eastAsia="Times New Roman"/>
          <w:szCs w:val="24"/>
        </w:rPr>
        <w:t xml:space="preserve"> εκεί; Το λέω αυτ</w:t>
      </w:r>
      <w:r>
        <w:rPr>
          <w:rFonts w:eastAsia="Times New Roman"/>
          <w:szCs w:val="24"/>
        </w:rPr>
        <w:t>ό γιατί για εμάς το συγκεκριμένο νομοσχέδιο, η συγκεκριμένη δανειακή σύμβαση –η οποία ήταν μια επιτυχία, γιατί στηρίζει άυλες αξίες- είναι σημαντική διότι δεν αποτελεί δαπάνη. Αποτελεί επένδυση. Επένδυση στους ανθρώπους της χώρας. Επένδυση στους νέους επισ</w:t>
      </w:r>
      <w:r>
        <w:rPr>
          <w:rFonts w:eastAsia="Times New Roman"/>
          <w:szCs w:val="24"/>
        </w:rPr>
        <w:t>τήμονες. Και για όποιον δεν θέλει να το καταλάβει αυτό, επιτρέψτε μου τουλάχιστον να πω, με κάποια υπερβολή, ότι δεν ξέρει πού πατά και πού πηγαίνει.</w:t>
      </w:r>
    </w:p>
    <w:p w14:paraId="4348E754" w14:textId="77777777" w:rsidR="000F31B3" w:rsidRDefault="009714DC">
      <w:pPr>
        <w:spacing w:after="0" w:line="600" w:lineRule="auto"/>
        <w:ind w:firstLine="720"/>
        <w:jc w:val="both"/>
        <w:rPr>
          <w:rFonts w:eastAsia="Times New Roman"/>
          <w:szCs w:val="24"/>
        </w:rPr>
      </w:pPr>
      <w:r>
        <w:rPr>
          <w:rFonts w:eastAsia="Times New Roman"/>
          <w:szCs w:val="24"/>
        </w:rPr>
        <w:t>Υπάρχει, λοιπόν, πρόβλεψη τι θα γίνει στο μέλλον; Πείτε μου. Μετά από τρία χρόνια υπάρχει πρόβλεψη τι θα κ</w:t>
      </w:r>
      <w:r>
        <w:rPr>
          <w:rFonts w:eastAsia="Times New Roman"/>
          <w:szCs w:val="24"/>
        </w:rPr>
        <w:t xml:space="preserve">άνει η χώρα; Θα δανείζεται από τις αγορές; Δεν θα δανείζεται από τις αγορές; Θα είναι αυτοδύναμη, κάτι που επιδιώκουμε, αφού αυτός άλλωστε είναι και ο στόχος της ανάπτυξης. Και εδώ </w:t>
      </w:r>
      <w:r>
        <w:rPr>
          <w:rFonts w:eastAsia="Times New Roman"/>
          <w:szCs w:val="24"/>
        </w:rPr>
        <w:lastRenderedPageBreak/>
        <w:t>βρίσκεται και η απάντηση. Εμείς εκείνο που κάνουμε μέσα από αυτό το νομοσχέ</w:t>
      </w:r>
      <w:r>
        <w:rPr>
          <w:rFonts w:eastAsia="Times New Roman"/>
          <w:szCs w:val="24"/>
        </w:rPr>
        <w:t>διο είναι να στηρίξουμε και με το παραπάνω το ανθρώπινο δυναμικό.</w:t>
      </w:r>
    </w:p>
    <w:p w14:paraId="4348E755" w14:textId="77777777" w:rsidR="000F31B3" w:rsidRDefault="009714DC">
      <w:pPr>
        <w:spacing w:after="0" w:line="600" w:lineRule="auto"/>
        <w:jc w:val="both"/>
        <w:rPr>
          <w:rFonts w:eastAsia="Times New Roman" w:cs="Times New Roman"/>
          <w:szCs w:val="24"/>
        </w:rPr>
      </w:pPr>
      <w:r>
        <w:rPr>
          <w:rFonts w:eastAsia="Times New Roman" w:cs="Times New Roman"/>
          <w:szCs w:val="24"/>
        </w:rPr>
        <w:t xml:space="preserve">Γι’ αυτό λέμε ότι αυτό είναι ένα βήμα -και όχι όλα τα βήματα- για την αναστροφή του φαινομένου του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Είναι ένα βήμα στην πορεία προς τα εμπρός και θα ακολουθήσουν και πολλά άλλα, </w:t>
      </w:r>
      <w:r>
        <w:rPr>
          <w:rFonts w:eastAsia="Times New Roman" w:cs="Times New Roman"/>
          <w:szCs w:val="24"/>
        </w:rPr>
        <w:t>τα οποία ανέφερα και στην επιτροπή και εχθές, που έχουν να κάνουν πραγματικά με την ανάπτυξη, με αυτό που λέτε «το παραγωγικό» και όλα τα σχετικά.</w:t>
      </w:r>
    </w:p>
    <w:p w14:paraId="4348E756"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Ακούστηκαν πολλά πράγματα για τη Γενική Γραμματεία Έρευνας και Τεχνολογίας. Πολλές φορές τα έχουμε πει. Η Γεν</w:t>
      </w:r>
      <w:r>
        <w:rPr>
          <w:rFonts w:eastAsia="Times New Roman" w:cs="Times New Roman"/>
          <w:szCs w:val="24"/>
        </w:rPr>
        <w:t xml:space="preserve">ική Γραμματεία Έρευνας και Τεχνολογίας δεν χάνει καμμιά απολύτως αρμοδιότητα. </w:t>
      </w:r>
    </w:p>
    <w:p w14:paraId="4348E757"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Το ΕΛΙΔΕΚ όμως -για να κάνω ένα άλμα μπροστά- δεν αποτελεί έναν φορέα διαχείρισης χρημάτων, όπως κάποιοι θέλουν να τον παρουσιάσουν. Αποτελεί έναν θεσμό που υπηρετεί τη βασική έ</w:t>
      </w:r>
      <w:r>
        <w:rPr>
          <w:rFonts w:eastAsia="Times New Roman" w:cs="Times New Roman"/>
          <w:szCs w:val="24"/>
        </w:rPr>
        <w:t xml:space="preserve">ρευνα και που έχει το χαρακτηριστικό ότι η ίδια η επιστημονική κοινότητα -και από αυτή την άποψη, η ίδια η κοινωνία- διαμορφώνει την εξέλιξη της προτεραιότητας στον τομέα της βασικής έρευνας, χωρίς εξαρτήσεις και </w:t>
      </w:r>
      <w:r>
        <w:rPr>
          <w:rFonts w:eastAsia="Times New Roman" w:cs="Times New Roman"/>
          <w:szCs w:val="24"/>
        </w:rPr>
        <w:lastRenderedPageBreak/>
        <w:t>χωρίς άνωθεν επιβαλλόμενους περιορισμούς. Ε</w:t>
      </w:r>
      <w:r>
        <w:rPr>
          <w:rFonts w:eastAsia="Times New Roman" w:cs="Times New Roman"/>
          <w:szCs w:val="24"/>
        </w:rPr>
        <w:t xml:space="preserve">άν δεν καταλαβαίνουμε τι σημαίνει αυτό και το ταυτίζουμε με τη Γενική Γραμματεία, η οποία επιτελεί το έργο και της εποπτείας των φορέων και της διαχείρισης του ΕΣΠΑ και όλα τα άλλα πολύ καλά, παρά την </w:t>
      </w:r>
      <w:proofErr w:type="spellStart"/>
      <w:r>
        <w:rPr>
          <w:rFonts w:eastAsia="Times New Roman" w:cs="Times New Roman"/>
          <w:szCs w:val="24"/>
        </w:rPr>
        <w:t>υποστελέχωση</w:t>
      </w:r>
      <w:proofErr w:type="spellEnd"/>
      <w:r>
        <w:rPr>
          <w:rFonts w:eastAsia="Times New Roman" w:cs="Times New Roman"/>
          <w:szCs w:val="24"/>
        </w:rPr>
        <w:t xml:space="preserve"> που έχει, δεν καταλαβαίνουμε τι σημαίνει έ</w:t>
      </w:r>
      <w:r>
        <w:rPr>
          <w:rFonts w:eastAsia="Times New Roman" w:cs="Times New Roman"/>
          <w:szCs w:val="24"/>
        </w:rPr>
        <w:t xml:space="preserve">νας τέτοιος θεσμός και η ανεξαρτησία από αυτή τη άποψη, σε σχέση με έναν θεσμό, όπου υπάρχει επικεφαλής ο εποπτεύων Υπουργός και ο Γενικός Γραμματέας, ο οποίος καθορίζει τι γίνεται κάθε φορά. Πιστεύω αυτό να ξεκαθαρίζει το τοπίο σε σχέση με αυτό. </w:t>
      </w:r>
    </w:p>
    <w:p w14:paraId="4348E758"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Και θα κ</w:t>
      </w:r>
      <w:r>
        <w:rPr>
          <w:rFonts w:eastAsia="Times New Roman" w:cs="Times New Roman"/>
          <w:szCs w:val="24"/>
        </w:rPr>
        <w:t xml:space="preserve">αταλήξω με ένα μεγάλο ζήτημα, αυτό της επιχειρηματικότητας, γιατί εδώ υπάρχει και ένα ιδεολογικό θέμα. </w:t>
      </w:r>
    </w:p>
    <w:p w14:paraId="4348E759"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Η παραγωγική διαδικασία για εμάς είναι βαθύτατα κοινωνική διαδικασία. Η Αριστερά κατανοεί τη δυναμική του καπιταλισμού και θέλει να την υπερβεί. Η υπέρβ</w:t>
      </w:r>
      <w:r>
        <w:rPr>
          <w:rFonts w:eastAsia="Times New Roman" w:cs="Times New Roman"/>
          <w:szCs w:val="24"/>
        </w:rPr>
        <w:t xml:space="preserve">αση, όμως, αυτή δεν γίνεται με όρους ασυδοσίας, με όρους της λεγόμενης «αυτορρυθμιζόμενης αγοράς». Ακούσαμε κάτι τέτοιο μόλις προηγουμένως. Δεν γίνεται με κρατικοδίαιτες λογικές. </w:t>
      </w:r>
    </w:p>
    <w:p w14:paraId="4348E75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Από την άλλη μεριά, καθώς έχουμε βρεθεί στο μέσον αυτής της κατάστασης, δεν </w:t>
      </w:r>
      <w:r>
        <w:rPr>
          <w:rFonts w:eastAsia="Times New Roman" w:cs="Times New Roman"/>
          <w:szCs w:val="24"/>
        </w:rPr>
        <w:t xml:space="preserve">γίνεται και με όρους ενός αχαλίνωτου κρατικού παρεμβατισμού που οδηγεί σε μορφώματα </w:t>
      </w:r>
      <w:proofErr w:type="spellStart"/>
      <w:r>
        <w:rPr>
          <w:rFonts w:eastAsia="Times New Roman" w:cs="Times New Roman"/>
          <w:szCs w:val="24"/>
        </w:rPr>
        <w:t>κρατικομονοπωλιακού</w:t>
      </w:r>
      <w:proofErr w:type="spellEnd"/>
      <w:r>
        <w:rPr>
          <w:rFonts w:eastAsia="Times New Roman" w:cs="Times New Roman"/>
          <w:szCs w:val="24"/>
        </w:rPr>
        <w:t xml:space="preserve"> ή </w:t>
      </w:r>
      <w:proofErr w:type="spellStart"/>
      <w:r>
        <w:rPr>
          <w:rFonts w:eastAsia="Times New Roman" w:cs="Times New Roman"/>
          <w:szCs w:val="24"/>
        </w:rPr>
        <w:t>μονοψωνιακού</w:t>
      </w:r>
      <w:proofErr w:type="spellEnd"/>
      <w:r>
        <w:rPr>
          <w:rFonts w:eastAsia="Times New Roman" w:cs="Times New Roman"/>
          <w:szCs w:val="24"/>
        </w:rPr>
        <w:t xml:space="preserve"> καπιταλισμού. </w:t>
      </w:r>
    </w:p>
    <w:p w14:paraId="4348E75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Αντίθετα, θεωρούμε ότι ο κοινωνικός έλεγχος και η κοινωνική συμμετοχή ευνοούν την άνθηση της καινοτομίας και την υγιή επιχ</w:t>
      </w:r>
      <w:r>
        <w:rPr>
          <w:rFonts w:eastAsia="Times New Roman" w:cs="Times New Roman"/>
          <w:szCs w:val="24"/>
        </w:rPr>
        <w:t>ειρηματικότητα. Και αυτό επιδιώκουμε. Στο ΕΛΙΔΕΚ η ίδια η επιστημονική κοινότητα διαμορφώνει τις τύχες της. Αν αυτή δεν την εμπιστευόμαστε, ας βγούμε να το πούμε: «Δεν την εμπιστευόμαστε». Εμείς και την εμπιστευόμαστε και το εκφράζουμε με έναν τρόπο απτό κ</w:t>
      </w:r>
      <w:r>
        <w:rPr>
          <w:rFonts w:eastAsia="Times New Roman" w:cs="Times New Roman"/>
          <w:szCs w:val="24"/>
        </w:rPr>
        <w:t>αι πολύ συγκεκριμένο.</w:t>
      </w:r>
    </w:p>
    <w:p w14:paraId="4348E75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Δημιουργούμε, λοιπόν, όπως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ένα σύστημα ευκαιριών και ένα σύστημα που φτιάχνει αυτά τα περιβάλλοντα, τα οποία θα είναι ελκυστικά για να υλοποιηθούν αυτές οι ευκαιρίες, πράγματι με όρους επιδίωξης επιστημον</w:t>
      </w:r>
      <w:r>
        <w:rPr>
          <w:rFonts w:eastAsia="Times New Roman" w:cs="Times New Roman"/>
          <w:szCs w:val="24"/>
        </w:rPr>
        <w:t xml:space="preserve">ικής ποιότητας και αριστείας. Λέω τη λέξη «επιδίωξη» </w:t>
      </w:r>
      <w:r>
        <w:rPr>
          <w:rFonts w:eastAsia="Times New Roman" w:cs="Times New Roman"/>
          <w:szCs w:val="24"/>
        </w:rPr>
        <w:lastRenderedPageBreak/>
        <w:t>γιατί μερικοί ιδιαίτερα ένθερμοι θιασώτες της λέξης «αριστείας» συνήθως βρίσκονται ακριβώς στον αντίποδά της. Αλλά ας μη βγω από το θέμα.</w:t>
      </w:r>
    </w:p>
    <w:p w14:paraId="4348E75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Αυτό, λοιπόν, κάνουμε. Αυτή είναι η πολιτική  μας. Και για να τελ</w:t>
      </w:r>
      <w:r>
        <w:rPr>
          <w:rFonts w:eastAsia="Times New Roman" w:cs="Times New Roman"/>
          <w:szCs w:val="24"/>
        </w:rPr>
        <w:t xml:space="preserve">ειώσω, η πολιτική  μας μπορεί να εκφραστεί και πολύ σύντομα. Θέλουμε να φτιάξουμε ένα περιβάλλον όπου τα λουλούδια θα ανθίσουν χωρίς παρεμβολές και παρεμβάσεις, θα αφήσουμε το εξαιρετικό δυναμικό που υπάρχει στη χώρα το ίδιο να φτιάξει το ερευνητικό τοπίο </w:t>
      </w:r>
      <w:r>
        <w:rPr>
          <w:rFonts w:eastAsia="Times New Roman" w:cs="Times New Roman"/>
          <w:szCs w:val="24"/>
        </w:rPr>
        <w:t xml:space="preserve">και να ξεκινήσει από εκεί, ενώ ταυτόχρονα λαμβάνουμε όλα τα μέτρα για την αξιοποίηση αυτών των συγκεκριμένων, ίσως, αποτελεσμάτων, τα οποία θα πρέπει να αξιοποιηθούν και να μπουν στην τροχιά της ανάπτυξης. </w:t>
      </w:r>
    </w:p>
    <w:p w14:paraId="4348E75E"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Ευχαριστώ.</w:t>
      </w:r>
    </w:p>
    <w:p w14:paraId="4348E75F" w14:textId="77777777" w:rsidR="000F31B3" w:rsidRDefault="009714DC">
      <w:pPr>
        <w:spacing w:after="0" w:line="600" w:lineRule="auto"/>
        <w:ind w:firstLine="720"/>
        <w:jc w:val="center"/>
        <w:rPr>
          <w:rFonts w:eastAsia="Times New Roman"/>
          <w:bCs/>
        </w:rPr>
      </w:pPr>
      <w:r>
        <w:rPr>
          <w:rFonts w:eastAsia="Times New Roman"/>
          <w:bCs/>
        </w:rPr>
        <w:t xml:space="preserve">(Χειροκροτήματα από τις πτέρυγες του </w:t>
      </w:r>
      <w:r>
        <w:rPr>
          <w:rFonts w:eastAsia="Times New Roman"/>
          <w:bCs/>
        </w:rPr>
        <w:t>ΣΥΡΙΖΑ και των ΑΝΕΛ)</w:t>
      </w:r>
    </w:p>
    <w:p w14:paraId="4348E760" w14:textId="77777777" w:rsidR="000F31B3" w:rsidRDefault="009714DC">
      <w:pPr>
        <w:spacing w:after="0"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Ευχαριστούμε τον κύριο Υπουργό.</w:t>
      </w:r>
    </w:p>
    <w:p w14:paraId="4348E761"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Θα ξεκινήσουμε τον κύκλο των δευτερολογιών όσων εκ των ειδικών αγορητών και εισηγητών έχουν ήδη ζητήσει τον λόγο.</w:t>
      </w:r>
    </w:p>
    <w:p w14:paraId="4348E762"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Κυρία Αντωνίου, έχετε τον λόγο για τρία λεπτά και με μ</w:t>
      </w:r>
      <w:r>
        <w:rPr>
          <w:rFonts w:eastAsia="Times New Roman" w:cs="Times New Roman"/>
          <w:szCs w:val="24"/>
        </w:rPr>
        <w:t>ια ανοχή ενδεχομένως. Και ακολουθεί ο κ. Τάσσος και ο κ. Κωνσταντόπουλος.</w:t>
      </w:r>
    </w:p>
    <w:p w14:paraId="4348E763"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Ευχαριστώ, κύριε Πρόεδρε.</w:t>
      </w:r>
    </w:p>
    <w:p w14:paraId="4348E764"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Θα είμαι σύντομη γιατί ούτως ή άλλως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επί της αρχής και σήμερα επί των άρθρων έχω καταχραστεί ελαφρώς τον χρόνο και σ</w:t>
      </w:r>
      <w:r>
        <w:rPr>
          <w:rFonts w:eastAsia="Times New Roman" w:cs="Times New Roman"/>
          <w:szCs w:val="24"/>
        </w:rPr>
        <w:t>ας ευχαριστώ για τον χρόνο που μου δώσατε.</w:t>
      </w:r>
    </w:p>
    <w:p w14:paraId="4348E765"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Παρ’ όλα αυτά, θα ήθελα να τοποθετηθώ στις τροπολογίες τις οποίες έχει αποδεχθεί ο Υπουργός, σε αρκετές εκ των οποίων είμαστε θετικοί. Όμως, οφείλω να πω και σε κάποιους ότι, αν και κινούνται σε θετική κατεύθυνση,</w:t>
      </w:r>
      <w:r>
        <w:rPr>
          <w:rFonts w:eastAsia="Times New Roman" w:cs="Times New Roman"/>
          <w:szCs w:val="24"/>
        </w:rPr>
        <w:t xml:space="preserve"> νομίζω ότι δεν μπορούμε να τις υπερψηφίσουμε και θα εξηγήσω για ποιους λόγους.</w:t>
      </w:r>
    </w:p>
    <w:p w14:paraId="4348E766"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Πάμε, λοιπόν, στη με γενικό αριθμό 688 και ειδικό 75 τροπολογία από τον κ. Αλεξιάδη, που αφορά την προμήθεια ταινιών. Σε αυτή θα ψηφίσουμε «παρών».</w:t>
      </w:r>
    </w:p>
    <w:p w14:paraId="4348E767"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Στην τροπολογία του κ. Βερνα</w:t>
      </w:r>
      <w:r>
        <w:rPr>
          <w:rFonts w:eastAsia="Times New Roman" w:cs="Times New Roman"/>
          <w:szCs w:val="24"/>
        </w:rPr>
        <w:t>ρδάκη, τη με γενικό αριθμό 689 και ειδικό 76, έχουμε πει ούτως ή άλλως από τις επιτροπές ότι είμαστε αρνητικοί. Εξηγήθηκε και από πλευράς μου και από τον ομιλητή και αντίστοιχο τομεάρχη για ποιον λόγο είμαστε αρνητικοί. Δεν υπάρχει πουθενά κάπου από το Γεν</w:t>
      </w:r>
      <w:r>
        <w:rPr>
          <w:rFonts w:eastAsia="Times New Roman" w:cs="Times New Roman"/>
          <w:szCs w:val="24"/>
        </w:rPr>
        <w:t>ικό Λογιστήριο να ξέρουμε ποια είναι αυτή τη δαπάνη για να ρυθμιστεί αυτό το ζήτημα. Είναι μείζον ζήτημα και θα έπρεπε ήδη να έχει οργανώσει η πολιτεία κατά καλύτερο τρόπο το κομμάτι της καθαριότητας. Θα έπρεπε να βρει τη φόρμουλα με μόνιμες θέσεις και όχι</w:t>
      </w:r>
      <w:r>
        <w:rPr>
          <w:rFonts w:eastAsia="Times New Roman" w:cs="Times New Roman"/>
          <w:szCs w:val="24"/>
        </w:rPr>
        <w:t xml:space="preserve"> με παρατάσεις συμβάσεων.</w:t>
      </w:r>
    </w:p>
    <w:p w14:paraId="4348E768"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Όσον αφορά τη ρύθμιση της εισαγωγής αθλητών στην τριτοβάθμια εκπαίδευση, είναι κάτι που ούτως ή άλλως, ως Νέα Δημοκρατία, το είχαμε ζητήσει, οπότε θα είμαστε θετικοί.</w:t>
      </w:r>
    </w:p>
    <w:p w14:paraId="4348E769"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Στην τροπολογία με γενικό αριθμό 697 και ειδικό 81, που ρυθμίζε</w:t>
      </w:r>
      <w:r>
        <w:rPr>
          <w:rFonts w:eastAsia="Times New Roman" w:cs="Times New Roman"/>
          <w:szCs w:val="24"/>
        </w:rPr>
        <w:t xml:space="preserve">ι θέματα των κέντρων επιμόρφωσης στελεχών του Εμπορικού Ναυτικού και της Σχολής Πυροσβεστικών Μέσων, αυτό που θα ήθελα να πω είναι ότι, όντως, είναι μια λύση ανάγκης και θα είμαστε θετικοί. Παρ’ όλα αυτά, όμως, θα πρέπει να τονίσω </w:t>
      </w:r>
      <w:r>
        <w:rPr>
          <w:rFonts w:eastAsia="Times New Roman" w:cs="Times New Roman"/>
          <w:szCs w:val="24"/>
        </w:rPr>
        <w:lastRenderedPageBreak/>
        <w:t>ότι εκλείπουν κάποιες προ</w:t>
      </w:r>
      <w:r>
        <w:rPr>
          <w:rFonts w:eastAsia="Times New Roman" w:cs="Times New Roman"/>
          <w:szCs w:val="24"/>
        </w:rPr>
        <w:t>ϋποθέσεις και προσόντα που είχαμε θέσει, όταν ήταν Υπουργός «θητείας» ο κ. Βαρβιτσιώτης.</w:t>
      </w:r>
    </w:p>
    <w:p w14:paraId="4348E76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Στην τροπολογία που αφορά το Υπουργείο Δικαιοσύνης είμαστε θετικοί, παρ’ όλο που θα ήθελα να τονίσω ότι, όντως, έχουμε έλλειψη και άλλων θέσεων δικαστών, όπως ούτως ή </w:t>
      </w:r>
      <w:r>
        <w:rPr>
          <w:rFonts w:eastAsia="Times New Roman" w:cs="Times New Roman"/>
          <w:szCs w:val="24"/>
        </w:rPr>
        <w:t>άλλως έχει τονίσει και η Ένωση Δικαστών και Εισαγγελέων. Είμαστε θετικοί, αλλά θα έπρεπε να δούμε και τα υπόλοιπα θέματα του Υπουργείου Δικαιοσύνης.</w:t>
      </w:r>
    </w:p>
    <w:p w14:paraId="4348E76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Όσον αφορά στην τροπολογία με γενικό αριθμό 700 και ειδικό 83 του Υπουργείου Παιδείας, είναι σε θετική κατε</w:t>
      </w:r>
      <w:r>
        <w:rPr>
          <w:rFonts w:eastAsia="Times New Roman" w:cs="Times New Roman"/>
          <w:szCs w:val="24"/>
        </w:rPr>
        <w:t>ύθυνση σε κάποιες από τις ρυθμίσεις.</w:t>
      </w:r>
    </w:p>
    <w:p w14:paraId="4348E76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Παρ’ όλα αυτά, όπως έχουμε επισημάνει πολλές φορές, κυρία Αναγνωστοπούλου, και στην προηγούμενη αντίστοιχη νομοθετική προσπάθεια που φέρατε πριν από έναν μήνα, είχαμε πει ότι δεν μπορείτε να νομοθετείτε στο γόνατο τέτοια ζητήματα που αφορούν τα ανώτατα εκπ</w:t>
      </w:r>
      <w:r>
        <w:rPr>
          <w:rFonts w:eastAsia="Times New Roman" w:cs="Times New Roman"/>
          <w:szCs w:val="24"/>
        </w:rPr>
        <w:t xml:space="preserve">αιδευτικά ιδρύματα. </w:t>
      </w:r>
    </w:p>
    <w:p w14:paraId="4348E76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Θα πρέπει, ούτως ή άλλως, να γίνεται μετά από διάλογο και συνεννόηση με την ακαδημαϊκή κοινότητα και όχι με τη μορφή τροπολογιών. Τα έχουμε καταγγείλει άπειρες φορές. Προφανώς συνεχίζετε να νομοθετείτε με τον ίδιο ρυθμό, με τροπολογίες</w:t>
      </w:r>
      <w:r>
        <w:rPr>
          <w:rFonts w:eastAsia="Times New Roman" w:cs="Times New Roman"/>
          <w:szCs w:val="24"/>
        </w:rPr>
        <w:t>, οπότε ενώ είναι θετικές κάποιες από τις ρυθμίσεις της, θα πούμε «παρών».</w:t>
      </w:r>
    </w:p>
    <w:p w14:paraId="4348E76E" w14:textId="77777777" w:rsidR="000F31B3" w:rsidRDefault="009714DC">
      <w:pPr>
        <w:spacing w:after="0" w:line="600" w:lineRule="auto"/>
        <w:ind w:firstLine="720"/>
        <w:jc w:val="both"/>
        <w:rPr>
          <w:rFonts w:eastAsia="Times New Roman" w:cs="Times New Roman"/>
          <w:szCs w:val="24"/>
        </w:rPr>
      </w:pPr>
      <w:r w:rsidRPr="006D48C2">
        <w:rPr>
          <w:rFonts w:eastAsia="Times New Roman" w:cs="Times New Roman"/>
          <w:szCs w:val="24"/>
        </w:rPr>
        <w:t xml:space="preserve">Στην τροπολογία με γενικό αριθμό 701 και ειδικό 84 ήδη τοποθετήθηκε </w:t>
      </w:r>
      <w:r>
        <w:rPr>
          <w:rFonts w:eastAsia="Times New Roman" w:cs="Times New Roman"/>
          <w:szCs w:val="24"/>
        </w:rPr>
        <w:t>ο αρμόδιος τομεάρχης. Είμαστε θετικοί.</w:t>
      </w:r>
    </w:p>
    <w:p w14:paraId="4348E76F"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Θέλω να πω, όμως, για την τροπολογία με γενικό αριθμό 709 και ειδικό 87, ό</w:t>
      </w:r>
      <w:r>
        <w:rPr>
          <w:rFonts w:eastAsia="Times New Roman" w:cs="Times New Roman"/>
          <w:szCs w:val="24"/>
        </w:rPr>
        <w:t>τι όχι μόνο την καταψηφίζουμε αλλά θέλουμε να καταγγείλουμε κιόλας τη συγκεκριμένη τροπολογία. Το οφείλουμε, γιατί αλλάζει τη σειρά των πιστωτών προς ικανοποίηση η συγκεκριμένη τροπολογία; Ποιον εξυπηρετεί; Γιατί την αλλάζει; Όχι, λοιπόν, μόνο την καταψηφί</w:t>
      </w:r>
      <w:r>
        <w:rPr>
          <w:rFonts w:eastAsia="Times New Roman" w:cs="Times New Roman"/>
          <w:szCs w:val="24"/>
        </w:rPr>
        <w:t>ζουμε αλλά την καταγγέλλουμε κιόλας.</w:t>
      </w:r>
    </w:p>
    <w:p w14:paraId="4348E770"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Η τροπολογία με γενικό αριθμό 710 και ειδικό 88 για τον ΟΤΕ, έχει ήδη αναλυθεί από τους ομιλητές της Νέας Δημοκρατίας. Είμαστε αρνητικοί.</w:t>
      </w:r>
    </w:p>
    <w:p w14:paraId="4348E771"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τις βουλευτικές τροπολογίες που έκανε αποδεκτές η Υπουργός, θα ήθελα ν</w:t>
      </w:r>
      <w:r>
        <w:rPr>
          <w:rFonts w:eastAsia="Times New Roman" w:cs="Times New Roman"/>
          <w:szCs w:val="24"/>
        </w:rPr>
        <w:t>α πω ακόμη μια φορά ότι αυτή που θα έπρεπε να γίνει αποδεκτή και αυτή που περίμενε η κοινωνία, η με γενικό αριθμό 712 και ειδικό 90, αυτή που κατέθεσε η Νέα Δημοκρατία για την αναστολή κατάσχεσης ακινήτων από πλειστηριασμούς, δυστυχώς από την ευαίσθητη -κα</w:t>
      </w:r>
      <w:r>
        <w:rPr>
          <w:rFonts w:eastAsia="Times New Roman" w:cs="Times New Roman"/>
          <w:szCs w:val="24"/>
        </w:rPr>
        <w:t>τά τα άλλα- ιδιαίτερα σε κοινωνικά ζητήματα Κυβέρνηση, δεν έγινε αποδεκτή.</w:t>
      </w:r>
    </w:p>
    <w:p w14:paraId="4348E772"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Θα ψηφίσουμε «ναι» στη με γενικό αριθμό 694 τροπολογία και ειδικό 78, που κατατέθηκε από το Ποτάμι και τελικά…</w:t>
      </w:r>
    </w:p>
    <w:p w14:paraId="4348E773" w14:textId="77777777" w:rsidR="000F31B3" w:rsidRDefault="009714DC">
      <w:pPr>
        <w:spacing w:after="0"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Cs/>
        </w:rPr>
        <w:t xml:space="preserve"> Και να τελειώνουμε, κυρία Αντωνίου.</w:t>
      </w:r>
    </w:p>
    <w:p w14:paraId="4348E774" w14:textId="77777777" w:rsidR="000F31B3" w:rsidRDefault="009714D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Τελικά στην τροπολογία με γενικό αριθμό 695 και ειδικό 79 –που είναι μια τεχνική ουσιαστικά τροπολογία, αγαπητοί κύριοι του ΚΚΕ, γιατί είναι ένα τεχνικό ζήτημα, το οποίο νομίζω ότι επιλύεται μετά τη νομοτεχνική- θα είμαστε θετικοί. </w:t>
      </w:r>
    </w:p>
    <w:p w14:paraId="4348E775" w14:textId="77777777" w:rsidR="000F31B3" w:rsidRDefault="009714D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Σας ευχ</w:t>
      </w:r>
      <w:r>
        <w:rPr>
          <w:rFonts w:eastAsia="Times New Roman" w:cs="Times New Roman"/>
          <w:szCs w:val="24"/>
        </w:rPr>
        <w:t xml:space="preserve">αριστώ. </w:t>
      </w:r>
    </w:p>
    <w:p w14:paraId="4348E776" w14:textId="77777777" w:rsidR="000F31B3" w:rsidRDefault="009714DC">
      <w:pPr>
        <w:spacing w:after="0"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Τον λόγο έχει ο κ. Κωνσταντόπουλος, ειδικός αγορητής από τη Δημοκρατική Συμπαράταξη. </w:t>
      </w:r>
    </w:p>
    <w:p w14:paraId="4348E777" w14:textId="77777777" w:rsidR="000F31B3" w:rsidRDefault="009714DC">
      <w:pPr>
        <w:spacing w:after="0" w:line="600" w:lineRule="auto"/>
        <w:ind w:firstLine="720"/>
        <w:jc w:val="both"/>
        <w:rPr>
          <w:rFonts w:eastAsia="Times New Roman"/>
          <w:szCs w:val="24"/>
        </w:rPr>
      </w:pPr>
      <w:r>
        <w:rPr>
          <w:rFonts w:eastAsia="Times New Roman"/>
          <w:szCs w:val="24"/>
        </w:rPr>
        <w:t xml:space="preserve">Θα σας παρακαλέσω, κύριε συνάδελφε, να μιλήσετε αυστηρά για τρία λεπτά. </w:t>
      </w:r>
    </w:p>
    <w:p w14:paraId="4348E778" w14:textId="77777777" w:rsidR="000F31B3" w:rsidRDefault="009714DC">
      <w:pPr>
        <w:spacing w:after="0" w:line="600" w:lineRule="auto"/>
        <w:ind w:firstLine="720"/>
        <w:jc w:val="both"/>
        <w:rPr>
          <w:rFonts w:eastAsia="Times New Roman"/>
          <w:szCs w:val="24"/>
        </w:rPr>
      </w:pPr>
      <w:r>
        <w:rPr>
          <w:rFonts w:eastAsia="Times New Roman"/>
          <w:b/>
          <w:szCs w:val="24"/>
        </w:rPr>
        <w:t xml:space="preserve">ΔΗΜΗΤΡΙΟΣ ΚΩΝΣΤΑΝΤΟΠΟΥΛΟΣ: </w:t>
      </w:r>
      <w:r>
        <w:rPr>
          <w:rFonts w:eastAsia="Times New Roman"/>
          <w:szCs w:val="24"/>
        </w:rPr>
        <w:t>Κύριε Πρόεδρε, κύριε Υπουργέ, αγαπητοί συνάδελφοι, θα έλεγα ότι έγινε μια γόνιμη και εποικοδομητική συζήτηση τόσο στη διαδικασία επί της αρχής του νομοσχεδίου όσο και επί των άρθρων. Ως Δημοκρατική Συμπαράταξη τοποθετηθήκαμε και επί της αρχής και επί των ά</w:t>
      </w:r>
      <w:r>
        <w:rPr>
          <w:rFonts w:eastAsia="Times New Roman"/>
          <w:szCs w:val="24"/>
        </w:rPr>
        <w:t xml:space="preserve">ρθρων. </w:t>
      </w:r>
    </w:p>
    <w:p w14:paraId="4348E779" w14:textId="77777777" w:rsidR="000F31B3" w:rsidRDefault="009714DC">
      <w:pPr>
        <w:spacing w:after="0" w:line="600" w:lineRule="auto"/>
        <w:ind w:firstLine="720"/>
        <w:jc w:val="both"/>
        <w:rPr>
          <w:rFonts w:eastAsia="Times New Roman"/>
          <w:szCs w:val="24"/>
        </w:rPr>
      </w:pPr>
      <w:r>
        <w:rPr>
          <w:rFonts w:eastAsia="Times New Roman"/>
          <w:szCs w:val="24"/>
        </w:rPr>
        <w:t xml:space="preserve">Θα ήθελα, λοιπόν, κλείνοντας, να πω δυο πράγματα για τις τροπολογίες. Είμαστε σύμφωνοι και εμείς για την εισαγωγή και την αύξηση του ποσοστού από το 3% στο 4,5% όσον αφορά τους αθλητές, ούτως ώστε να έχουν πρόσβαση στην τριτοβάθμια εκπαίδευση. </w:t>
      </w:r>
    </w:p>
    <w:p w14:paraId="4348E77A" w14:textId="77777777" w:rsidR="000F31B3" w:rsidRDefault="009714DC">
      <w:pPr>
        <w:spacing w:after="0" w:line="600" w:lineRule="auto"/>
        <w:ind w:firstLine="720"/>
        <w:jc w:val="both"/>
        <w:rPr>
          <w:rFonts w:eastAsia="Times New Roman"/>
          <w:szCs w:val="24"/>
        </w:rPr>
      </w:pPr>
      <w:r>
        <w:rPr>
          <w:rFonts w:eastAsia="Times New Roman"/>
          <w:szCs w:val="24"/>
        </w:rPr>
        <w:lastRenderedPageBreak/>
        <w:t xml:space="preserve">Θα </w:t>
      </w:r>
      <w:r>
        <w:rPr>
          <w:rFonts w:eastAsia="Times New Roman"/>
          <w:szCs w:val="24"/>
        </w:rPr>
        <w:t>ήθελα να πω ότι παρατείνονται αυτοδίκαια μέχρι τις 31-12-2017 οι συμβάσεις για την καθαριότητα των κτηρίων στα δημόσια κτήρια, στις δημόσιες υπηρεσίες, νομικά πρόσωπα ιδιωτικού δικαίου και δημοσίου δικαίου. Εδώ θα έλεγα ότι πρέπει να υπάρχει μια διαβούλευσ</w:t>
      </w:r>
      <w:r>
        <w:rPr>
          <w:rFonts w:eastAsia="Times New Roman"/>
          <w:szCs w:val="24"/>
        </w:rPr>
        <w:t xml:space="preserve">η με τους δήμους και την τοπική αυτοδιοίκηση. </w:t>
      </w:r>
    </w:p>
    <w:p w14:paraId="4348E77B" w14:textId="77777777" w:rsidR="000F31B3" w:rsidRDefault="009714DC">
      <w:pPr>
        <w:spacing w:after="0" w:line="600" w:lineRule="auto"/>
        <w:ind w:firstLine="720"/>
        <w:jc w:val="both"/>
        <w:rPr>
          <w:rFonts w:eastAsia="Times New Roman"/>
          <w:szCs w:val="24"/>
        </w:rPr>
      </w:pPr>
      <w:r>
        <w:rPr>
          <w:rFonts w:eastAsia="Times New Roman"/>
          <w:szCs w:val="24"/>
        </w:rPr>
        <w:t>Επίσης όσον αφορά την τροπολογία με γενικό αριθμό 700 και ειδικό 83 με τις προτεινόμενες αλλαγές για τις μετεγγραφές, θα πρέπει, κυρία Αναγνωστοπούλου, να δούμε με ευρύτερη συναίνεση τις μετεγγραφές και ιδιαίτ</w:t>
      </w:r>
      <w:r>
        <w:rPr>
          <w:rFonts w:eastAsia="Times New Roman"/>
          <w:szCs w:val="24"/>
        </w:rPr>
        <w:t xml:space="preserve">ερα με κοινωνικά χαρακτηριστικά, διότι, πραγματικά, βιώνουμε μια κρίση, η οποία οδηγεί πολλές οικογένειες να μη στέλνουν τα παιδιά τους να σπουδάσουν λόγω οικονομικών δυσκολιών. </w:t>
      </w:r>
    </w:p>
    <w:p w14:paraId="4348E77C" w14:textId="77777777" w:rsidR="000F31B3" w:rsidRDefault="009714DC">
      <w:pPr>
        <w:spacing w:after="0" w:line="600" w:lineRule="auto"/>
        <w:ind w:firstLine="720"/>
        <w:jc w:val="both"/>
        <w:rPr>
          <w:rFonts w:eastAsia="Times New Roman"/>
          <w:szCs w:val="24"/>
        </w:rPr>
      </w:pPr>
      <w:r>
        <w:rPr>
          <w:rFonts w:eastAsia="Times New Roman"/>
          <w:szCs w:val="24"/>
        </w:rPr>
        <w:t xml:space="preserve">Επίσης θα ήθελα να πω ότι εδώ ψηφίζουμε και </w:t>
      </w:r>
      <w:proofErr w:type="spellStart"/>
      <w:r>
        <w:rPr>
          <w:rFonts w:eastAsia="Times New Roman"/>
          <w:szCs w:val="24"/>
        </w:rPr>
        <w:t>ξε</w:t>
      </w:r>
      <w:proofErr w:type="spellEnd"/>
      <w:r>
        <w:rPr>
          <w:rFonts w:eastAsia="Times New Roman"/>
          <w:szCs w:val="24"/>
        </w:rPr>
        <w:t>-ψηφίζουμε. Μιλάω για τους ΕΔΙΠ</w:t>
      </w:r>
      <w:r>
        <w:rPr>
          <w:rFonts w:eastAsia="Times New Roman"/>
          <w:szCs w:val="24"/>
        </w:rPr>
        <w:t xml:space="preserve">. Στις 6-9-2016 ψηφίσαμε συγκεκριμένα για τους ΕΔΙΠ και δεν πρόλαβαν να περάσουν δυο μήνες και ερχόμαστε να </w:t>
      </w:r>
      <w:proofErr w:type="spellStart"/>
      <w:r>
        <w:rPr>
          <w:rFonts w:eastAsia="Times New Roman"/>
          <w:szCs w:val="24"/>
        </w:rPr>
        <w:t>ξε</w:t>
      </w:r>
      <w:proofErr w:type="spellEnd"/>
      <w:r>
        <w:rPr>
          <w:rFonts w:eastAsia="Times New Roman"/>
          <w:szCs w:val="24"/>
        </w:rPr>
        <w:t xml:space="preserve">-ψηφίσουμε. Η αιτιολογία, δηλαδή, δεν είχε αν μη τι άλλο παραδοχή. Η κατάργηση αυτής της διάταξης </w:t>
      </w:r>
      <w:r>
        <w:rPr>
          <w:rFonts w:eastAsia="Times New Roman"/>
          <w:szCs w:val="24"/>
        </w:rPr>
        <w:lastRenderedPageBreak/>
        <w:t>κρίθηκε επιβεβλημένη στο πλαίσιο της νομοθετικής</w:t>
      </w:r>
      <w:r>
        <w:rPr>
          <w:rFonts w:eastAsia="Times New Roman"/>
          <w:szCs w:val="24"/>
        </w:rPr>
        <w:t xml:space="preserve"> πρωτοβουλίας του Υπουργείου Παιδείας και Έρευνας, με αποτέλεσμα σήμερα να </w:t>
      </w:r>
      <w:proofErr w:type="spellStart"/>
      <w:r>
        <w:rPr>
          <w:rFonts w:eastAsia="Times New Roman"/>
          <w:szCs w:val="24"/>
        </w:rPr>
        <w:t>ξε</w:t>
      </w:r>
      <w:proofErr w:type="spellEnd"/>
      <w:r>
        <w:rPr>
          <w:rFonts w:eastAsia="Times New Roman"/>
          <w:szCs w:val="24"/>
        </w:rPr>
        <w:t xml:space="preserve">-ψηφίζουμε. </w:t>
      </w:r>
    </w:p>
    <w:p w14:paraId="4348E77D" w14:textId="77777777" w:rsidR="000F31B3" w:rsidRDefault="009714DC">
      <w:pPr>
        <w:spacing w:after="0" w:line="600" w:lineRule="auto"/>
        <w:ind w:firstLine="720"/>
        <w:jc w:val="both"/>
        <w:rPr>
          <w:rFonts w:eastAsia="Times New Roman"/>
          <w:szCs w:val="24"/>
        </w:rPr>
      </w:pPr>
      <w:r>
        <w:rPr>
          <w:rFonts w:eastAsia="Times New Roman"/>
          <w:szCs w:val="24"/>
        </w:rPr>
        <w:t>Επίσης θα ήθελα να πω εδώ ότι δεν ξέρω αν είμαστε χώρα κατ’ εξαίρεση ή μια κατ’ εξαίρεση χώρα, γιατί, πραγματικά, πολλές φορές βλέπουμε από την αναδρομική ισχύ σε νόμ</w:t>
      </w:r>
      <w:r>
        <w:rPr>
          <w:rFonts w:eastAsia="Times New Roman"/>
          <w:szCs w:val="24"/>
        </w:rPr>
        <w:t xml:space="preserve">ο του 2013 ότι η κατηγορία των καθηγητών εφαρμογών ΤΕΙ παρουσιάζει εκλογικό ενδιαφέρον από πλευράς ΣΥΡΙΖΑ. </w:t>
      </w:r>
    </w:p>
    <w:p w14:paraId="4348E77E" w14:textId="77777777" w:rsidR="000F31B3" w:rsidRDefault="009714DC">
      <w:pPr>
        <w:spacing w:after="0" w:line="600" w:lineRule="auto"/>
        <w:ind w:firstLine="720"/>
        <w:jc w:val="both"/>
        <w:rPr>
          <w:rFonts w:eastAsia="Times New Roman"/>
          <w:szCs w:val="24"/>
        </w:rPr>
      </w:pPr>
      <w:r>
        <w:rPr>
          <w:rFonts w:eastAsia="Times New Roman"/>
          <w:szCs w:val="24"/>
        </w:rPr>
        <w:t>Κλείνοντας, να έρθω στην τροπολογία με γενικό αριθμό 710 και ειδικό 88 και να πω, όσον αφορά την κύρωση τροποποίησης συμφωνίας του ελληνικού δημοσίο</w:t>
      </w:r>
      <w:r>
        <w:rPr>
          <w:rFonts w:eastAsia="Times New Roman"/>
          <w:szCs w:val="24"/>
        </w:rPr>
        <w:t>υ με την «</w:t>
      </w:r>
      <w:r>
        <w:rPr>
          <w:rFonts w:eastAsia="Times New Roman"/>
          <w:szCs w:val="24"/>
          <w:lang w:val="en-US"/>
        </w:rPr>
        <w:t>DEUTSCHE</w:t>
      </w:r>
      <w:r>
        <w:rPr>
          <w:rFonts w:eastAsia="Times New Roman"/>
          <w:szCs w:val="24"/>
        </w:rPr>
        <w:t xml:space="preserve"> </w:t>
      </w:r>
      <w:r>
        <w:rPr>
          <w:rFonts w:eastAsia="Times New Roman"/>
          <w:szCs w:val="24"/>
          <w:lang w:val="en-US"/>
        </w:rPr>
        <w:t>TELEKOM</w:t>
      </w:r>
      <w:r>
        <w:rPr>
          <w:rFonts w:eastAsia="Times New Roman"/>
          <w:szCs w:val="24"/>
        </w:rPr>
        <w:t>», ότι η Βουλή εδώ καλείται να ψηφίσει σήμερα την παραίτηση από την αρμοδιότητά της να έχει τον τελικό έλεγχο μέσω μιας κυρωτικής διαδικασίας όλης αυτής της υπόθεσης, η οποία είναι καθοριστική.</w:t>
      </w:r>
    </w:p>
    <w:p w14:paraId="4348E77F" w14:textId="77777777" w:rsidR="000F31B3" w:rsidRDefault="009714DC">
      <w:pPr>
        <w:spacing w:after="0" w:line="600" w:lineRule="auto"/>
        <w:ind w:firstLine="720"/>
        <w:jc w:val="both"/>
        <w:rPr>
          <w:rFonts w:eastAsia="Times New Roman"/>
          <w:szCs w:val="24"/>
        </w:rPr>
      </w:pPr>
      <w:r>
        <w:rPr>
          <w:rFonts w:eastAsia="Times New Roman"/>
          <w:szCs w:val="24"/>
        </w:rPr>
        <w:t>(Στο σημείο αυτό κτυπάει το κουδούνι</w:t>
      </w:r>
      <w:r>
        <w:rPr>
          <w:rFonts w:eastAsia="Times New Roman"/>
          <w:szCs w:val="24"/>
        </w:rPr>
        <w:t xml:space="preserve"> λήξεως του χρόνου ομιλίας του κυρίου Βουλευτή) </w:t>
      </w:r>
    </w:p>
    <w:p w14:paraId="4348E780" w14:textId="77777777" w:rsidR="000F31B3" w:rsidRDefault="009714DC">
      <w:pPr>
        <w:spacing w:after="0" w:line="600" w:lineRule="auto"/>
        <w:ind w:firstLine="720"/>
        <w:jc w:val="both"/>
        <w:rPr>
          <w:rFonts w:eastAsia="Times New Roman"/>
          <w:szCs w:val="24"/>
        </w:rPr>
      </w:pPr>
      <w:r>
        <w:rPr>
          <w:rFonts w:eastAsia="Times New Roman"/>
          <w:szCs w:val="24"/>
        </w:rPr>
        <w:t xml:space="preserve">Επίσης θα ήθελα να κλείσω –και τελειώνω με αυτό, κύριε Πρόεδρε- με την τροπολογία με γενικό αριθμό 697 και ειδικό 81 που αφορά τη ναυτιλία. Εδώ βλέπουμε στο άρθρο 2, ότι δεν μπορεί ο διευθυντής </w:t>
      </w:r>
      <w:r>
        <w:rPr>
          <w:rFonts w:eastAsia="Times New Roman"/>
          <w:szCs w:val="24"/>
        </w:rPr>
        <w:lastRenderedPageBreak/>
        <w:t>σπουδών του Κ</w:t>
      </w:r>
      <w:r>
        <w:rPr>
          <w:rFonts w:eastAsia="Times New Roman"/>
          <w:szCs w:val="24"/>
        </w:rPr>
        <w:t xml:space="preserve">ΕΣΕΝ να έχει λιγότερα προσόντα από τους </w:t>
      </w:r>
      <w:proofErr w:type="spellStart"/>
      <w:r>
        <w:rPr>
          <w:rFonts w:eastAsia="Times New Roman"/>
          <w:szCs w:val="24"/>
        </w:rPr>
        <w:t>επιμορφούμενους</w:t>
      </w:r>
      <w:proofErr w:type="spellEnd"/>
      <w:r>
        <w:rPr>
          <w:rFonts w:eastAsia="Times New Roman"/>
          <w:szCs w:val="24"/>
        </w:rPr>
        <w:t xml:space="preserve">. Για να μην έχει, λοιπόν, λιγότερα προσόντα από τους </w:t>
      </w:r>
      <w:proofErr w:type="spellStart"/>
      <w:r>
        <w:rPr>
          <w:rFonts w:eastAsia="Times New Roman"/>
          <w:szCs w:val="24"/>
        </w:rPr>
        <w:t>επιμορφούμενους</w:t>
      </w:r>
      <w:proofErr w:type="spellEnd"/>
      <w:r>
        <w:rPr>
          <w:rFonts w:eastAsia="Times New Roman"/>
          <w:szCs w:val="24"/>
        </w:rPr>
        <w:t xml:space="preserve">, πρέπει να συνεχίσει να ισχύει το π. δ.631/1972 ως προς το </w:t>
      </w:r>
      <w:proofErr w:type="spellStart"/>
      <w:r>
        <w:rPr>
          <w:rFonts w:eastAsia="Times New Roman"/>
          <w:szCs w:val="24"/>
        </w:rPr>
        <w:t>προσοντολόγιο</w:t>
      </w:r>
      <w:proofErr w:type="spellEnd"/>
      <w:r>
        <w:rPr>
          <w:rFonts w:eastAsia="Times New Roman"/>
          <w:szCs w:val="24"/>
        </w:rPr>
        <w:t>, που προβλέπει τουλάχιστον ο διευθυντής σπουδών να είναι α</w:t>
      </w:r>
      <w:r>
        <w:rPr>
          <w:rFonts w:eastAsia="Times New Roman"/>
          <w:szCs w:val="24"/>
        </w:rPr>
        <w:t xml:space="preserve">ν μη τι άλλο απόφοιτος ΑΕΝ. </w:t>
      </w:r>
    </w:p>
    <w:p w14:paraId="4348E781" w14:textId="77777777" w:rsidR="000F31B3" w:rsidRDefault="009714DC">
      <w:pPr>
        <w:spacing w:after="0" w:line="600" w:lineRule="auto"/>
        <w:ind w:firstLine="720"/>
        <w:jc w:val="both"/>
        <w:rPr>
          <w:rFonts w:eastAsia="Times New Roman"/>
          <w:szCs w:val="24"/>
        </w:rPr>
      </w:pPr>
      <w:r>
        <w:rPr>
          <w:rFonts w:eastAsia="Times New Roman"/>
          <w:szCs w:val="24"/>
        </w:rPr>
        <w:t>Επίσης στο άρθρο 4 θα πρέπει να παραμείνουν τα προσόντα ως προβλεπόταν με το π.δ.631/1972.</w:t>
      </w:r>
    </w:p>
    <w:p w14:paraId="4348E782" w14:textId="77777777" w:rsidR="000F31B3" w:rsidRDefault="009714DC">
      <w:pPr>
        <w:spacing w:after="0" w:line="600" w:lineRule="auto"/>
        <w:ind w:firstLine="720"/>
        <w:jc w:val="both"/>
        <w:rPr>
          <w:rFonts w:eastAsia="Times New Roman"/>
          <w:szCs w:val="24"/>
        </w:rPr>
      </w:pPr>
      <w:r>
        <w:rPr>
          <w:rFonts w:eastAsia="Times New Roman"/>
          <w:szCs w:val="24"/>
        </w:rPr>
        <w:t xml:space="preserve">Αυτά είχα να πω, ευχαριστώ. </w:t>
      </w:r>
    </w:p>
    <w:p w14:paraId="4348E783" w14:textId="77777777" w:rsidR="000F31B3" w:rsidRDefault="009714DC">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Ευχαριστούμε τον κ. Κωνσταντόπουλο. </w:t>
      </w:r>
    </w:p>
    <w:p w14:paraId="4348E784" w14:textId="77777777" w:rsidR="000F31B3" w:rsidRDefault="009714DC">
      <w:pPr>
        <w:spacing w:after="0" w:line="600" w:lineRule="auto"/>
        <w:ind w:firstLine="720"/>
        <w:jc w:val="both"/>
        <w:rPr>
          <w:rFonts w:eastAsia="Times New Roman"/>
          <w:szCs w:val="24"/>
        </w:rPr>
      </w:pPr>
      <w:r>
        <w:rPr>
          <w:rFonts w:eastAsia="Times New Roman"/>
          <w:szCs w:val="24"/>
        </w:rPr>
        <w:t>Τον λόγο έχει ο ειδικός αγορητής από</w:t>
      </w:r>
      <w:r>
        <w:rPr>
          <w:rFonts w:eastAsia="Times New Roman"/>
          <w:szCs w:val="24"/>
        </w:rPr>
        <w:t xml:space="preserve"> το Κομμουνιστικό Κόμμα Ελλάδας κ. Τάσσος.</w:t>
      </w:r>
    </w:p>
    <w:p w14:paraId="4348E785" w14:textId="77777777" w:rsidR="000F31B3" w:rsidRDefault="009714DC">
      <w:pPr>
        <w:spacing w:after="0" w:line="600" w:lineRule="auto"/>
        <w:ind w:firstLine="720"/>
        <w:jc w:val="both"/>
        <w:rPr>
          <w:rFonts w:eastAsia="Times New Roman"/>
          <w:szCs w:val="24"/>
        </w:rPr>
      </w:pPr>
      <w:r>
        <w:rPr>
          <w:rFonts w:eastAsia="Times New Roman"/>
          <w:b/>
          <w:szCs w:val="24"/>
        </w:rPr>
        <w:t xml:space="preserve">ΣΤΑΥΡΟΣ ΤΑΣΣΟΣ: </w:t>
      </w:r>
      <w:r>
        <w:rPr>
          <w:rFonts w:eastAsia="Times New Roman"/>
          <w:szCs w:val="24"/>
        </w:rPr>
        <w:t>Κύριε Υπουργέ, μιλάτε για επιχειρηματικότητα, δηλαδή για παραγωγή υλικών και άυλων προϊόντων με σκοπό το κέρδος. Εμείς μιλάμε για παραγωγή υλικών και άυλων προϊόντων, με σκοπό την κάλυψη των διευρυ</w:t>
      </w:r>
      <w:r>
        <w:rPr>
          <w:rFonts w:eastAsia="Times New Roman"/>
          <w:szCs w:val="24"/>
        </w:rPr>
        <w:t xml:space="preserve">μένων αναγκών της κοινωνίας. Μιλάτε για ευκαιρίες, μιλάμε για δικαιώματα. Κινούμαστε σε διαμετρικά αντίθετες κατευθύνσεις. Αυτό το λέω γενικά. </w:t>
      </w:r>
    </w:p>
    <w:p w14:paraId="4348E786" w14:textId="77777777" w:rsidR="000F31B3" w:rsidRDefault="009714DC">
      <w:pPr>
        <w:spacing w:after="0" w:line="600" w:lineRule="auto"/>
        <w:ind w:firstLine="720"/>
        <w:jc w:val="both"/>
        <w:rPr>
          <w:rFonts w:eastAsia="Times New Roman"/>
          <w:szCs w:val="24"/>
        </w:rPr>
      </w:pPr>
      <w:r>
        <w:rPr>
          <w:rFonts w:eastAsia="Times New Roman"/>
          <w:szCs w:val="24"/>
        </w:rPr>
        <w:lastRenderedPageBreak/>
        <w:t>Τώρα, επί των τροπολογιών, κάνατε δεκτή μια τροπολογία που κατέθεσε το Ποτάμι, ώστε να μπορούν και οι ομότιμοι κ</w:t>
      </w:r>
      <w:r>
        <w:rPr>
          <w:rFonts w:eastAsia="Times New Roman"/>
          <w:szCs w:val="24"/>
        </w:rPr>
        <w:t xml:space="preserve">αθηγητές, να είναι διευθυντές προγραμμάτων. Εμείς ρωτάμε, προς τι; Έτσι ενισχύετε πραγματικά τους νέους επιστήμονες; </w:t>
      </w:r>
    </w:p>
    <w:p w14:paraId="4348E787"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Οι ομότιμοι καθηγητές έδωσαν ό,τι είχαν να δώσουν. Είναι, βέβαια, πολύ χρήσιμοι, όσον αφορά τις γνώσεις τους και τις δυνατότητές τους. Όμω</w:t>
      </w:r>
      <w:r>
        <w:rPr>
          <w:rFonts w:eastAsia="Times New Roman" w:cs="Times New Roman"/>
          <w:szCs w:val="24"/>
        </w:rPr>
        <w:t>ς αν θέλετε, πραγματικά, να ενισχύσετε τους νέους και να ανατρέψετε αυτό που λέτε,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και να το κάνετε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game</w:t>
      </w:r>
      <w:r>
        <w:rPr>
          <w:rFonts w:eastAsia="Times New Roman" w:cs="Times New Roman"/>
          <w:szCs w:val="24"/>
        </w:rPr>
        <w:t xml:space="preserve">», πρέπει να δώσετε περισσότερες ευκαιρίες στους νέους. </w:t>
      </w:r>
    </w:p>
    <w:p w14:paraId="4348E788"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Παράλληλα όσον αφορά τις ρυθμίσεις που κάνετε για τις μετεγγραφές στα ΑΕΙ και στα ΤΕΙ, εμείς λέμε ότι οι μετεγγραφές θα πρέπει να είναι ανοιχτές. Σήμερα η ελληνική οικογένεια περνάει πολύ δύσκολες μέρες και θα έπρεπε να μην υπάρχει πλαφόν για τις μετεγγραφ</w:t>
      </w:r>
      <w:r>
        <w:rPr>
          <w:rFonts w:eastAsia="Times New Roman" w:cs="Times New Roman"/>
          <w:szCs w:val="24"/>
        </w:rPr>
        <w:t xml:space="preserve">ές. Βέβαια η άλλη πλευρά προτείνει να μην υπάρχουν καθόλου μετεγγραφές, γιατί έτσι επιβαρύνονται τα πανεπιστήμια. </w:t>
      </w:r>
    </w:p>
    <w:p w14:paraId="4348E789"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Η λύση, βέβαια, θα ήταν το κράτος να αναλάμβανε όλες τις δαπάνες, όπως δαπάνες σίτισης, στέγασης, αλλά και όλες τις άλλες ανάγκες που έχουν ο</w:t>
      </w:r>
      <w:r>
        <w:rPr>
          <w:rFonts w:eastAsia="Times New Roman" w:cs="Times New Roman"/>
          <w:szCs w:val="24"/>
        </w:rPr>
        <w:t>ι φοιτητές, οπότε τότε δεν θα υπήρχε η ανάγκη μετεγγραφών. Κάτι τέτοιο δεν γίνεται όμως, γιατί ξέρουμε ότι ζούμε σε ένα σύστημα όπου ακόμα και η παιδεία είναι εμπόρευμα.</w:t>
      </w:r>
    </w:p>
    <w:p w14:paraId="4348E78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Επίσης μιλάτε για προσωπικό. Εμείς θέλουμε νέες μόνιμες θέσεις. </w:t>
      </w:r>
    </w:p>
    <w:p w14:paraId="4348E78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Όσον αφορά τις σχολές</w:t>
      </w:r>
      <w:r>
        <w:rPr>
          <w:rFonts w:eastAsia="Times New Roman" w:cs="Times New Roman"/>
          <w:szCs w:val="24"/>
        </w:rPr>
        <w:t xml:space="preserve"> και τα τμήματα, ανοιγοκλείνουν, συγχωνεύονται και καταργούνται, ανάλογα με τις ανάγκες του κεφαλαίου. Βέβαια όλα αυτά τα πληρώνουν οι φοιτητές.</w:t>
      </w:r>
    </w:p>
    <w:p w14:paraId="4348E78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Επίσης έχετε εδώ και μια άλλη </w:t>
      </w:r>
      <w:r>
        <w:rPr>
          <w:rFonts w:eastAsia="Times New Roman" w:cs="Times New Roman"/>
          <w:bCs/>
          <w:szCs w:val="24"/>
        </w:rPr>
        <w:t>τροπολογία</w:t>
      </w:r>
      <w:r>
        <w:rPr>
          <w:rFonts w:eastAsia="Times New Roman" w:cs="Times New Roman"/>
          <w:szCs w:val="24"/>
        </w:rPr>
        <w:t xml:space="preserve"> ,που αφορά την αύξηση των θέσεων των δικαστικών λειτουργών σε τριάντα.</w:t>
      </w:r>
      <w:r>
        <w:rPr>
          <w:rFonts w:eastAsia="Times New Roman" w:cs="Times New Roman"/>
          <w:szCs w:val="24"/>
        </w:rPr>
        <w:t xml:space="preserve"> Εμείς θα ψηφίσουμε «παρών» σε αυτό, γιατί οι ενώσεις είχαν ζητήσει διπλάσιο αριθμό. Είχαν ζητήσει εξήντα λειτουργούς. Επομένως και αυτό δεν είναι αρκετό.</w:t>
      </w:r>
    </w:p>
    <w:p w14:paraId="4348E78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Υπάρχουν, βέβαια, και άλλες ρυθμίσεις που αφορούν τις ατομικές συμβάσεις και στις οποίες θα αναφερθεί</w:t>
      </w:r>
      <w:r>
        <w:rPr>
          <w:rFonts w:eastAsia="Times New Roman" w:cs="Times New Roman"/>
          <w:szCs w:val="24"/>
        </w:rPr>
        <w:t xml:space="preserve"> ο Κοινοβουλευτικός μας Εκπρόσωπος.</w:t>
      </w:r>
    </w:p>
    <w:p w14:paraId="4348E78E"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Τάσσο.</w:t>
      </w:r>
    </w:p>
    <w:p w14:paraId="4348E78F"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Μαυρωτάς</w:t>
      </w:r>
      <w:proofErr w:type="spellEnd"/>
      <w:r>
        <w:rPr>
          <w:rFonts w:eastAsia="Times New Roman" w:cs="Times New Roman"/>
          <w:szCs w:val="24"/>
        </w:rPr>
        <w:t>, ο ειδικός αγορητής από το Ποτάμι, έχει τον λόγο.</w:t>
      </w:r>
    </w:p>
    <w:p w14:paraId="4348E790"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olor w:val="000000"/>
          <w:szCs w:val="24"/>
        </w:rPr>
        <w:t>Ευχαριστώ, κύριε Πρόεδρε.</w:t>
      </w:r>
      <w:r>
        <w:rPr>
          <w:rFonts w:eastAsia="Times New Roman" w:cs="Times New Roman"/>
          <w:szCs w:val="24"/>
        </w:rPr>
        <w:t xml:space="preserve"> Θα χρειαστώ μόνο ένα λεπτό. </w:t>
      </w:r>
    </w:p>
    <w:p w14:paraId="4348E791"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Παίρνω τον λόγο, απλώ</w:t>
      </w:r>
      <w:r>
        <w:rPr>
          <w:rFonts w:eastAsia="Times New Roman" w:cs="Times New Roman"/>
          <w:szCs w:val="24"/>
        </w:rPr>
        <w:t xml:space="preserve">ς για να εκφράσουμε την έντονη διαφωνία μας σχετικά με μια νομοτεχνική βελτίωση που κατατέθηκε από τον κ. Βερναρδάκη και που αφορά το άρθρο 16, σχετικά με τις ατομικές συμβάσεις. </w:t>
      </w:r>
    </w:p>
    <w:p w14:paraId="4348E792"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 xml:space="preserve">Η νομοτεχνική βελτίωση λέει ότι στο πρώτο εδάφιο της ως άνω </w:t>
      </w:r>
      <w:r>
        <w:rPr>
          <w:rFonts w:eastAsia="Times New Roman" w:cs="Times New Roman"/>
          <w:bCs/>
          <w:szCs w:val="24"/>
        </w:rPr>
        <w:t>τροπολογία</w:t>
      </w:r>
      <w:r>
        <w:rPr>
          <w:rFonts w:eastAsia="Times New Roman" w:cs="Times New Roman"/>
          <w:szCs w:val="24"/>
        </w:rPr>
        <w:t>ς -όπο</w:t>
      </w:r>
      <w:r>
        <w:rPr>
          <w:rFonts w:eastAsia="Times New Roman" w:cs="Times New Roman"/>
          <w:szCs w:val="24"/>
        </w:rPr>
        <w:t xml:space="preserve">υ αναφέρεται στις συμβάσεις σε νομικά πρόσωπα ιδιωτικού δικαίου, ΟΤΑ και τα λοιπά- διαγράφεται η φράση «λαμβανομένων υπ’ </w:t>
      </w:r>
      <w:proofErr w:type="spellStart"/>
      <w:r>
        <w:rPr>
          <w:rFonts w:eastAsia="Times New Roman" w:cs="Times New Roman"/>
          <w:szCs w:val="24"/>
        </w:rPr>
        <w:t>όψιν</w:t>
      </w:r>
      <w:proofErr w:type="spellEnd"/>
      <w:r>
        <w:rPr>
          <w:rFonts w:eastAsia="Times New Roman" w:cs="Times New Roman"/>
          <w:szCs w:val="24"/>
        </w:rPr>
        <w:t xml:space="preserve"> των εγγεγραμμένων διαθέσιμων πιστώσεων στους οικείους προϋπολογισμούς». Δηλαδή δεν θα λαμβάνονται υπ’ </w:t>
      </w:r>
      <w:proofErr w:type="spellStart"/>
      <w:r>
        <w:rPr>
          <w:rFonts w:eastAsia="Times New Roman" w:cs="Times New Roman"/>
          <w:szCs w:val="24"/>
        </w:rPr>
        <w:t>όψιν</w:t>
      </w:r>
      <w:proofErr w:type="spellEnd"/>
      <w:r>
        <w:rPr>
          <w:rFonts w:eastAsia="Times New Roman" w:cs="Times New Roman"/>
          <w:szCs w:val="24"/>
        </w:rPr>
        <w:t xml:space="preserve"> οι διαθέσιμες πιστώσεις</w:t>
      </w:r>
      <w:r>
        <w:rPr>
          <w:rFonts w:eastAsia="Times New Roman" w:cs="Times New Roman"/>
          <w:szCs w:val="24"/>
        </w:rPr>
        <w:t xml:space="preserve"> στους οικείους προϋπολογισμούς, </w:t>
      </w:r>
      <w:r>
        <w:rPr>
          <w:rFonts w:eastAsia="Times New Roman"/>
          <w:bCs/>
        </w:rPr>
        <w:t>προκειμένου να</w:t>
      </w:r>
      <w:r>
        <w:rPr>
          <w:rFonts w:eastAsia="Times New Roman" w:cs="Times New Roman"/>
          <w:szCs w:val="24"/>
        </w:rPr>
        <w:t xml:space="preserve"> ικανοποιηθεί αυτή η διάταξη. </w:t>
      </w:r>
    </w:p>
    <w:p w14:paraId="4348E793"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Εμείς βρίσκουμε ότι αυτό είναι τελείως μετέωρο, είναι τελείως στον αέρα, σαν να κοροϊδεύουμε τον κόσμο και τους εργαζόμενους. Γι’ αυτό και θα την καταψηφίσουμε.</w:t>
      </w:r>
    </w:p>
    <w:p w14:paraId="4348E794"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Ευχαριστώ.</w:t>
      </w:r>
    </w:p>
    <w:p w14:paraId="4348E795"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κύριε </w:t>
      </w:r>
      <w:proofErr w:type="spellStart"/>
      <w:r>
        <w:rPr>
          <w:rFonts w:eastAsia="Times New Roman" w:cs="Times New Roman"/>
          <w:szCs w:val="24"/>
        </w:rPr>
        <w:t>Μαυρωτά</w:t>
      </w:r>
      <w:proofErr w:type="spellEnd"/>
      <w:r>
        <w:rPr>
          <w:rFonts w:eastAsia="Times New Roman" w:cs="Times New Roman"/>
          <w:szCs w:val="24"/>
        </w:rPr>
        <w:t>.</w:t>
      </w:r>
    </w:p>
    <w:p w14:paraId="4348E796"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Κυρία Αναγνωστοπούλου, ζητήσατε τον λόγο για δύο-τρία λεπτά για κάποιες επεξηγήσεις. Μετά από εσάς ζήτησε τον λόγο για ένα λεπτό -τουλάχιστον μέχρι τώρα η εικόνα είναι αυτή- από τους Κοινοβουλε</w:t>
      </w:r>
      <w:r>
        <w:rPr>
          <w:rFonts w:eastAsia="Times New Roman" w:cs="Times New Roman"/>
          <w:szCs w:val="24"/>
        </w:rPr>
        <w:t>υτικούς Εκπροσώπους ο κ. Δελής από το Κομμουνιστικό Κόμμα για κάποια αναφορά.</w:t>
      </w:r>
    </w:p>
    <w:p w14:paraId="4348E797"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Κυρία Υπουργέ, θα σας παρακαλέσω θερμά να έχετε ολοκληρώσει εντός ενός τρίλεπτου, με μια ανοχή.</w:t>
      </w:r>
    </w:p>
    <w:p w14:paraId="4348E798"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ΑΘΑΝΑΣΙΑ (ΣΙΑ) ΑΝΑΓΝΩΣΤΟΠΟΥΛΟΥ (Αναπληρώτρια Υπουργός Παιδείας, Έρευνας και Θρησκε</w:t>
      </w:r>
      <w:r>
        <w:rPr>
          <w:rFonts w:eastAsia="Times New Roman" w:cs="Times New Roman"/>
          <w:b/>
          <w:szCs w:val="24"/>
        </w:rPr>
        <w:t xml:space="preserve">υμάτων): </w:t>
      </w:r>
      <w:r>
        <w:rPr>
          <w:rFonts w:eastAsia="Times New Roman" w:cs="Times New Roman"/>
          <w:szCs w:val="24"/>
        </w:rPr>
        <w:t>Εντάξει, κύριε Πρόεδρε. Σας ευχαριστώ.</w:t>
      </w:r>
    </w:p>
    <w:p w14:paraId="4348E799"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φτάνουμε στο τέλος για την ψήφιση ενός νομοσχεδίου, το οποίο θεωρούμε ότι είναι πάρα πολύ σημαντικό. </w:t>
      </w:r>
    </w:p>
    <w:p w14:paraId="4348E79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Το Υπουργείο Παιδείας εδώ και ένα διάστημα φέρνει νομοσχέδια τα οποία δείχνο</w:t>
      </w:r>
      <w:r>
        <w:rPr>
          <w:rFonts w:eastAsia="Times New Roman" w:cs="Times New Roman"/>
          <w:szCs w:val="24"/>
        </w:rPr>
        <w:t>υν την προσπάθεια της Κυβέρνησης για την ανάταξη και ενίσχυση της παιδείας και της έρευνας στη χώρα ως δημόσιων και δωρεάν αγαθών. Οι νομοθετικές αυτές ρυθμίσεις συμπληρώνονται από μια σειρά ενεργειών, επίπονων και συντονισμένων, όλης της Κυβέρνησης για τη</w:t>
      </w:r>
      <w:r>
        <w:rPr>
          <w:rFonts w:eastAsia="Times New Roman" w:cs="Times New Roman"/>
          <w:szCs w:val="24"/>
        </w:rPr>
        <w:t>ν ενίσχυση των νέων επιστημόνων.</w:t>
      </w:r>
    </w:p>
    <w:p w14:paraId="4348E79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Στην πράξη, λοιπόν, ενισχύουμε, όχι μόνο τους νέους επιστήμονες αλλά ενισχύουμε και την αριστεία και δεν θα σταματήσουμε να λέμε ότι ενισχύουμε την αριστεία ως δικαίωμα των νέων επιστημόνων και όχι ως προνόμιο κάποιων που μ</w:t>
      </w:r>
      <w:r>
        <w:rPr>
          <w:rFonts w:eastAsia="Times New Roman" w:cs="Times New Roman"/>
          <w:szCs w:val="24"/>
        </w:rPr>
        <w:t>πορούν.</w:t>
      </w:r>
    </w:p>
    <w:p w14:paraId="4348E79C" w14:textId="77777777" w:rsidR="000F31B3" w:rsidRDefault="009714DC">
      <w:pPr>
        <w:spacing w:after="0" w:line="600" w:lineRule="auto"/>
        <w:ind w:firstLine="567"/>
        <w:jc w:val="both"/>
        <w:rPr>
          <w:rFonts w:eastAsia="Times New Roman" w:cs="Times New Roman"/>
          <w:szCs w:val="24"/>
        </w:rPr>
      </w:pPr>
      <w:r>
        <w:rPr>
          <w:rFonts w:eastAsia="Times New Roman" w:cs="Times New Roman"/>
          <w:szCs w:val="24"/>
        </w:rPr>
        <w:t xml:space="preserve">Όσον αφορά, λοιπόν, αυτό το θέμα και επειδή η Αντιπολίτευση –την καταλαβαίνω την Αντιπολίτευση!- δεν ακούγεται να κάνει κριτική και όλα αυτά, θέλω να πω ότι θα ήθελα να ακούσω μια φορά έστω και μια κουβέντα και γι’ αυτές τις προσπάθειες. </w:t>
      </w:r>
    </w:p>
    <w:p w14:paraId="4348E79D" w14:textId="77777777" w:rsidR="000F31B3" w:rsidRDefault="009714DC">
      <w:pPr>
        <w:spacing w:after="0" w:line="600" w:lineRule="auto"/>
        <w:ind w:firstLine="567"/>
        <w:jc w:val="both"/>
        <w:rPr>
          <w:rFonts w:eastAsia="Times New Roman" w:cs="Times New Roman"/>
          <w:szCs w:val="24"/>
        </w:rPr>
      </w:pPr>
      <w:r>
        <w:rPr>
          <w:rFonts w:eastAsia="Times New Roman" w:cs="Times New Roman"/>
          <w:szCs w:val="24"/>
        </w:rPr>
        <w:lastRenderedPageBreak/>
        <w:t xml:space="preserve">Ειπώθηκε </w:t>
      </w:r>
      <w:r>
        <w:rPr>
          <w:rFonts w:eastAsia="Times New Roman" w:cs="Times New Roman"/>
          <w:szCs w:val="24"/>
        </w:rPr>
        <w:t>ότι θα πρέπει να έχουμε μόνιμο προσωπικό. Είναι η μόνη Κυβέρνηση μετά από έξι χρόνια που μέσα σε έξι μήνες έδωσε στα ανώτατα Ιδρύματα χίλια νέα μέλη ΔΕΠ. Τα μέλη ΔΕΠ είναι μόνιμο προσωπικό. Είναι η μόνη Κυβέρνηση, που από τη στιγμή που κόπηκαν στην ουσία ο</w:t>
      </w:r>
      <w:r>
        <w:rPr>
          <w:rFonts w:eastAsia="Times New Roman" w:cs="Times New Roman"/>
          <w:szCs w:val="24"/>
        </w:rPr>
        <w:t xml:space="preserve">ι υποτροφίες -άρα και η αριστεία- έδωσε υποτροφίες και στα ανώτατα ιδρύματα της χώρας, αλλά και στα ερευνητικά ιδρύματα επίσης. </w:t>
      </w:r>
    </w:p>
    <w:p w14:paraId="4348E79E" w14:textId="77777777" w:rsidR="000F31B3" w:rsidRDefault="009714DC">
      <w:pPr>
        <w:spacing w:after="0" w:line="600" w:lineRule="auto"/>
        <w:ind w:firstLine="567"/>
        <w:jc w:val="both"/>
        <w:rPr>
          <w:rFonts w:eastAsia="Times New Roman" w:cs="Times New Roman"/>
          <w:szCs w:val="24"/>
        </w:rPr>
      </w:pPr>
      <w:r>
        <w:rPr>
          <w:rFonts w:eastAsia="Times New Roman" w:cs="Times New Roman"/>
          <w:szCs w:val="24"/>
        </w:rPr>
        <w:t>Όσον αφορά το θέμα των μετεγγραφών και επειδή ειπώθηκε από πολλές πλευρές, δεν σημαίνει ότι στα εισοδηματικά κριτήρια δεν υπάρχ</w:t>
      </w:r>
      <w:r>
        <w:rPr>
          <w:rFonts w:eastAsia="Times New Roman" w:cs="Times New Roman"/>
          <w:szCs w:val="24"/>
        </w:rPr>
        <w:t xml:space="preserve">ουν κι όλα τα άλλα κριτήρια, όπως αυτό της πολυτεκνίας, της </w:t>
      </w:r>
      <w:proofErr w:type="spellStart"/>
      <w:r>
        <w:rPr>
          <w:rFonts w:eastAsia="Times New Roman" w:cs="Times New Roman"/>
          <w:szCs w:val="24"/>
        </w:rPr>
        <w:t>τριτεκνίας</w:t>
      </w:r>
      <w:proofErr w:type="spellEnd"/>
      <w:r>
        <w:rPr>
          <w:rFonts w:eastAsia="Times New Roman" w:cs="Times New Roman"/>
          <w:szCs w:val="24"/>
        </w:rPr>
        <w:t xml:space="preserve"> κ.λπ. </w:t>
      </w:r>
    </w:p>
    <w:p w14:paraId="4348E79F" w14:textId="77777777" w:rsidR="000F31B3" w:rsidRDefault="009714DC">
      <w:pPr>
        <w:spacing w:after="0" w:line="600" w:lineRule="auto"/>
        <w:ind w:firstLine="567"/>
        <w:jc w:val="both"/>
        <w:rPr>
          <w:rFonts w:eastAsia="Times New Roman" w:cs="Times New Roman"/>
          <w:szCs w:val="24"/>
        </w:rPr>
      </w:pPr>
      <w:r>
        <w:rPr>
          <w:rFonts w:eastAsia="Times New Roman" w:cs="Times New Roman"/>
          <w:szCs w:val="24"/>
        </w:rPr>
        <w:t>Για μας είναι μείζονος σημασίας, το να μπορούν οι φοιτητές να σπουδάζουν στον τόπο εισαγωγής τους. Γι’ αυτό άλλωστε άμεσα, τις επόμενες ημέρες, προκηρύσσουμε δύο χιλιάδες επτακόσ</w:t>
      </w:r>
      <w:r>
        <w:rPr>
          <w:rFonts w:eastAsia="Times New Roman" w:cs="Times New Roman"/>
          <w:szCs w:val="24"/>
        </w:rPr>
        <w:t xml:space="preserve">ιες υποτροφίες για οικονομικά αδύναμους φοιτητές –αυτές οι υποτροφίες είναι για τέσσερα χρόνια- οι οποίοι θα παίρνουν </w:t>
      </w:r>
      <w:r>
        <w:rPr>
          <w:rFonts w:eastAsia="Times New Roman" w:cs="Times New Roman"/>
          <w:szCs w:val="24"/>
        </w:rPr>
        <w:lastRenderedPageBreak/>
        <w:t>500 ευρώ τον μήνα, όταν σπουδάζουν εκτός του τόπου μόνιμης διαμονής και 400 ευρώ οι οικονομικά αδύναμοι που σπουδάζουν στον τόπο διαμονής.</w:t>
      </w:r>
      <w:r>
        <w:rPr>
          <w:rFonts w:eastAsia="Times New Roman" w:cs="Times New Roman"/>
          <w:szCs w:val="24"/>
        </w:rPr>
        <w:t xml:space="preserve"> </w:t>
      </w:r>
    </w:p>
    <w:p w14:paraId="4348E7A0" w14:textId="77777777" w:rsidR="000F31B3" w:rsidRDefault="009714DC">
      <w:pPr>
        <w:spacing w:after="0" w:line="600" w:lineRule="auto"/>
        <w:ind w:firstLine="567"/>
        <w:jc w:val="both"/>
        <w:rPr>
          <w:rFonts w:eastAsia="Times New Roman" w:cs="Times New Roman"/>
          <w:szCs w:val="24"/>
        </w:rPr>
      </w:pPr>
      <w:r>
        <w:rPr>
          <w:rFonts w:eastAsia="Times New Roman" w:cs="Times New Roman"/>
          <w:szCs w:val="24"/>
        </w:rPr>
        <w:t>Ανάμεσα σε όλα τα άλλα που κάνουμε ακριβώς για τη φοιτητική μέριμνα, είναι ότι έχουμε επιλέξει άδεια διαμερίσματα, τα οποία θα διαθέσουμε σε φοιτητές οι οποίοι έχουν οικονομικές ανάγκες και δεν μπορούν να καλυφθούν από τις υπάρχουσες φοιτητικές εστίες.</w:t>
      </w:r>
    </w:p>
    <w:p w14:paraId="4348E7A1" w14:textId="77777777" w:rsidR="000F31B3" w:rsidRDefault="009714DC">
      <w:pPr>
        <w:spacing w:after="0" w:line="600" w:lineRule="auto"/>
        <w:ind w:firstLine="567"/>
        <w:jc w:val="both"/>
        <w:rPr>
          <w:rFonts w:eastAsia="Times New Roman" w:cs="Times New Roman"/>
          <w:szCs w:val="24"/>
        </w:rPr>
      </w:pPr>
      <w:r>
        <w:rPr>
          <w:rFonts w:eastAsia="Times New Roman" w:cs="Times New Roman"/>
          <w:szCs w:val="24"/>
        </w:rPr>
        <w:t>Σ</w:t>
      </w:r>
      <w:r>
        <w:rPr>
          <w:rFonts w:eastAsia="Times New Roman" w:cs="Times New Roman"/>
          <w:szCs w:val="24"/>
        </w:rPr>
        <w:t>το σημείο αυτό θα ήταν καλύτερα να μην αναφερθώ στις φοιτητικές εστίες για τις οποίες επί τόσα χρόνια, και μάλιστα τα χρόνια της ευμάρειας, δεν έγιναν οι προσπάθειες που θα έπρεπε είτε για να ανακαινιστούν είτε για να ενισχυθούν τα ιδρύματα με νέες εστίες.</w:t>
      </w:r>
      <w:r>
        <w:rPr>
          <w:rFonts w:eastAsia="Times New Roman" w:cs="Times New Roman"/>
          <w:szCs w:val="24"/>
        </w:rPr>
        <w:t xml:space="preserve"> </w:t>
      </w:r>
    </w:p>
    <w:p w14:paraId="4348E7A2" w14:textId="77777777" w:rsidR="000F31B3" w:rsidRDefault="009714DC">
      <w:pPr>
        <w:spacing w:after="0" w:line="600" w:lineRule="auto"/>
        <w:ind w:firstLine="567"/>
        <w:jc w:val="both"/>
        <w:rPr>
          <w:rFonts w:eastAsia="Times New Roman" w:cs="Times New Roman"/>
          <w:szCs w:val="24"/>
        </w:rPr>
      </w:pPr>
      <w:r>
        <w:rPr>
          <w:rFonts w:eastAsia="Times New Roman" w:cs="Times New Roman"/>
          <w:szCs w:val="24"/>
        </w:rPr>
        <w:t>Όσον αφορά τώρα τους ΕΔΙΠ, δεν θα μιλήσω. Αποσύρεται μια διάταξη, όταν είναι προβληματική στην υλοποίησή της. Η συγκεκριμένη είναι προβληματική στην υλοποίησή της. Θα επανέλθουμε, όταν θα έχουμε τρόπους για να υλοποιηθεί και τρόπους με τους οποίους θα συ</w:t>
      </w:r>
      <w:r>
        <w:rPr>
          <w:rFonts w:eastAsia="Times New Roman" w:cs="Times New Roman"/>
          <w:szCs w:val="24"/>
        </w:rPr>
        <w:t xml:space="preserve">μφωνούν, βεβαίως, τα ανώτατα ιδρύματα. </w:t>
      </w:r>
    </w:p>
    <w:p w14:paraId="4348E7A3" w14:textId="77777777" w:rsidR="000F31B3" w:rsidRDefault="009714DC">
      <w:pPr>
        <w:spacing w:after="0" w:line="600" w:lineRule="auto"/>
        <w:ind w:firstLine="567"/>
        <w:jc w:val="both"/>
        <w:rPr>
          <w:rFonts w:eastAsia="Times New Roman" w:cs="Times New Roman"/>
          <w:szCs w:val="24"/>
        </w:rPr>
      </w:pPr>
      <w:r>
        <w:rPr>
          <w:rFonts w:eastAsia="Times New Roman" w:cs="Times New Roman"/>
          <w:szCs w:val="24"/>
        </w:rPr>
        <w:lastRenderedPageBreak/>
        <w:t>Θα ήθελα να τελειώσω λέγοντας ένα πράγμα. Ακούμε πάρα πολλά για τις τροπολογίες, όπως ότι οι τροπολογίες έρχονται έτσι κ.λπ.. Αυτό είναι αλήθεια. Πολλές φορές έρχονται πολλές τροπολογίες και σε άσχετα νομοσχέδια. Όμω</w:t>
      </w:r>
      <w:r>
        <w:rPr>
          <w:rFonts w:eastAsia="Times New Roman" w:cs="Times New Roman"/>
          <w:szCs w:val="24"/>
        </w:rPr>
        <w:t xml:space="preserve">ς θέλω να πω ότι η κοινωνία και η πραγματικότητα είναι ένα ζωντανό πράγμα και προκύπτουν θέματα, τα οποία πρέπει να επιλυθούν και τα οποία είναι επείγουσας σημασίας και χρειάζονται ρύθμιση. Για παράδειγμα αυτό συνέβη σήμερα για τις μετεγγραφές. </w:t>
      </w:r>
    </w:p>
    <w:p w14:paraId="4348E7A4" w14:textId="77777777" w:rsidR="000F31B3" w:rsidRDefault="009714DC">
      <w:pPr>
        <w:spacing w:after="0" w:line="600" w:lineRule="auto"/>
        <w:ind w:firstLine="567"/>
        <w:jc w:val="both"/>
        <w:rPr>
          <w:rFonts w:eastAsia="Times New Roman" w:cs="Times New Roman"/>
          <w:szCs w:val="24"/>
        </w:rPr>
      </w:pPr>
      <w:r>
        <w:rPr>
          <w:rFonts w:eastAsia="Times New Roman" w:cs="Times New Roman"/>
          <w:szCs w:val="24"/>
        </w:rPr>
        <w:t>Διάβαζα, ό</w:t>
      </w:r>
      <w:r>
        <w:rPr>
          <w:rFonts w:eastAsia="Times New Roman" w:cs="Times New Roman"/>
          <w:szCs w:val="24"/>
        </w:rPr>
        <w:t>μως, σήμερα σε μια εφημερίδα μεγάλης κυκλοφορίας, στην «Εφημερίδα των Συντακτών», για τροπολογία είκοσι πέντε ή πενήντα σελίδων –θα σας γελάσω-, η οποία ήρθε μέσα στο βράδυ και αφορούσε τα κανάλια, ότι έπρεπε να συγχωνευτούν, να γίνουν λιγότερα και να φύγο</w:t>
      </w:r>
      <w:r>
        <w:rPr>
          <w:rFonts w:eastAsia="Times New Roman" w:cs="Times New Roman"/>
          <w:szCs w:val="24"/>
        </w:rPr>
        <w:t xml:space="preserve">υν εργαζόμενοι επί Κυβερνήσεώς σας. Δεν άκουσα να λέγεται τίποτα γι’ αυτό. </w:t>
      </w:r>
    </w:p>
    <w:p w14:paraId="4348E7A5" w14:textId="77777777" w:rsidR="000F31B3" w:rsidRDefault="009714DC">
      <w:pPr>
        <w:spacing w:after="0" w:line="600" w:lineRule="auto"/>
        <w:ind w:firstLine="567"/>
        <w:jc w:val="both"/>
        <w:rPr>
          <w:rFonts w:eastAsia="Times New Roman" w:cs="Times New Roman"/>
          <w:szCs w:val="24"/>
        </w:rPr>
      </w:pPr>
      <w:r>
        <w:rPr>
          <w:rFonts w:eastAsia="Times New Roman" w:cs="Times New Roman"/>
          <w:szCs w:val="24"/>
        </w:rPr>
        <w:t>Σας ευχαριστώ πολύ.</w:t>
      </w:r>
    </w:p>
    <w:p w14:paraId="4348E7A6" w14:textId="77777777" w:rsidR="000F31B3" w:rsidRDefault="009714DC">
      <w:pPr>
        <w:spacing w:after="0" w:line="600" w:lineRule="auto"/>
        <w:ind w:firstLine="720"/>
        <w:jc w:val="center"/>
        <w:rPr>
          <w:rFonts w:eastAsia="Times New Roman"/>
          <w:bCs/>
        </w:rPr>
      </w:pPr>
      <w:r>
        <w:rPr>
          <w:rFonts w:eastAsia="Times New Roman"/>
          <w:bCs/>
        </w:rPr>
        <w:t>(Χειροκροτήματα από τις πτέρυγες του ΣΥΡΙΖΑ και των ΑΝΕΛ)</w:t>
      </w:r>
    </w:p>
    <w:p w14:paraId="4348E7A7" w14:textId="77777777" w:rsidR="000F31B3" w:rsidRDefault="009714DC">
      <w:pPr>
        <w:spacing w:after="0" w:line="600" w:lineRule="auto"/>
        <w:ind w:firstLine="567"/>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Ευχαριστούμε την κυρία Υπουργό. </w:t>
      </w:r>
    </w:p>
    <w:p w14:paraId="4348E7A8" w14:textId="77777777" w:rsidR="000F31B3" w:rsidRDefault="009714DC">
      <w:pPr>
        <w:spacing w:after="0" w:line="600" w:lineRule="auto"/>
        <w:ind w:firstLine="567"/>
        <w:jc w:val="both"/>
        <w:rPr>
          <w:rFonts w:eastAsia="Times New Roman" w:cs="Times New Roman"/>
          <w:szCs w:val="24"/>
        </w:rPr>
      </w:pPr>
      <w:r>
        <w:rPr>
          <w:rFonts w:eastAsia="Times New Roman" w:cs="Times New Roman"/>
          <w:szCs w:val="24"/>
        </w:rPr>
        <w:lastRenderedPageBreak/>
        <w:t xml:space="preserve">Τον λόγο έχει ο κ. Δελής για ένα </w:t>
      </w:r>
      <w:r>
        <w:rPr>
          <w:rFonts w:eastAsia="Times New Roman" w:cs="Times New Roman"/>
          <w:szCs w:val="24"/>
        </w:rPr>
        <w:t>λεπτό.</w:t>
      </w:r>
    </w:p>
    <w:p w14:paraId="4348E7A9" w14:textId="77777777" w:rsidR="000F31B3" w:rsidRDefault="009714DC">
      <w:pPr>
        <w:spacing w:after="0" w:line="600" w:lineRule="auto"/>
        <w:ind w:firstLine="567"/>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Κυρίες και κύριοι Βουλευτές, πριν από λίγη ώρα η Κυβέρνηση απέρριψε μια τροπολογία που είχε καταθέσει το ΚΚΕ για τους συμβασιούχους στο δημόσιο, που εργάζονται στον τομέα της καθαριότητας. </w:t>
      </w:r>
    </w:p>
    <w:p w14:paraId="4348E7AA" w14:textId="77777777" w:rsidR="000F31B3" w:rsidRDefault="009714DC">
      <w:pPr>
        <w:spacing w:after="0" w:line="600" w:lineRule="auto"/>
        <w:ind w:firstLine="567"/>
        <w:jc w:val="both"/>
        <w:rPr>
          <w:rFonts w:eastAsia="Times New Roman" w:cs="Times New Roman"/>
          <w:szCs w:val="24"/>
        </w:rPr>
      </w:pPr>
      <w:r>
        <w:rPr>
          <w:rFonts w:eastAsia="Times New Roman" w:cs="Times New Roman"/>
          <w:szCs w:val="24"/>
        </w:rPr>
        <w:t>Αυτό που στην πραγματικότητα, όμως, απέρριψε</w:t>
      </w:r>
      <w:r>
        <w:rPr>
          <w:rFonts w:eastAsia="Times New Roman" w:cs="Times New Roman"/>
          <w:szCs w:val="24"/>
        </w:rPr>
        <w:t xml:space="preserve"> η Κυβέρνηση, είναι το δικαίωμα αυτών των ανθρώπων στη μόνιμη και σταθερή δουλειά, γιατί αυτό ακριβώς προέβλεπε η τροπολογία του ΚΚΕ. Αφού παραταθούν οι συμβάσεις όλων των συμβασιούχων –και το τονίζουμε όλων!- μέχρι 31-1-2017, στη συνέχεια να μετατραπούν ο</w:t>
      </w:r>
      <w:r>
        <w:rPr>
          <w:rFonts w:eastAsia="Times New Roman" w:cs="Times New Roman"/>
          <w:szCs w:val="24"/>
        </w:rPr>
        <w:t xml:space="preserve">ι συμβάσεις τους σε συμβάσεις αορίστου χρόνου. Αυτό απορρίψατε! </w:t>
      </w:r>
    </w:p>
    <w:p w14:paraId="4348E7AB" w14:textId="77777777" w:rsidR="000F31B3" w:rsidRDefault="009714DC">
      <w:pPr>
        <w:spacing w:after="0" w:line="600" w:lineRule="auto"/>
        <w:ind w:firstLine="567"/>
        <w:jc w:val="both"/>
        <w:rPr>
          <w:rFonts w:eastAsia="Times New Roman" w:cs="Times New Roman"/>
          <w:szCs w:val="24"/>
        </w:rPr>
      </w:pPr>
      <w:r>
        <w:rPr>
          <w:rFonts w:eastAsia="Times New Roman" w:cs="Times New Roman"/>
          <w:szCs w:val="24"/>
        </w:rPr>
        <w:t>Για το ίδιο θέμα, βέβαια, ο αρμόδιος Υπουργός κ. Βερναρδάκης κατέθεσε αρχικά μια τροπολογία, η οποία με τον τρόπο που ήταν διατυπωμένη, δεν αναγνώριζε ουσιαστικά ούτε αυτό το δικαίωμα της έστω μερικής παράτασης των συμβάσεων. Κάτω από την πίεση των εργαζομ</w:t>
      </w:r>
      <w:r>
        <w:rPr>
          <w:rFonts w:eastAsia="Times New Roman" w:cs="Times New Roman"/>
          <w:szCs w:val="24"/>
        </w:rPr>
        <w:t xml:space="preserve">ένων έφερε σήμερα μια νομοτεχνική βελτίωση, η οποία όντως συνιστά βελτίωση. </w:t>
      </w:r>
    </w:p>
    <w:p w14:paraId="4348E7AC" w14:textId="77777777" w:rsidR="000F31B3" w:rsidRDefault="009714DC">
      <w:pPr>
        <w:spacing w:after="0" w:line="600" w:lineRule="auto"/>
        <w:ind w:firstLine="720"/>
        <w:jc w:val="both"/>
        <w:rPr>
          <w:rFonts w:eastAsia="Times New Roman" w:cs="Times New Roman"/>
          <w:color w:val="000000"/>
          <w:szCs w:val="24"/>
        </w:rPr>
      </w:pPr>
      <w:r>
        <w:rPr>
          <w:rFonts w:eastAsia="Times New Roman" w:cs="Times New Roman"/>
          <w:color w:val="000000"/>
          <w:szCs w:val="24"/>
        </w:rPr>
        <w:lastRenderedPageBreak/>
        <w:t xml:space="preserve">Δεν θα μπορούσαμε να διαφωνήσουμε, μονάχα που αυτή η βελτίωση πηγαίνει το πράγμα μέχρι τη μέση, είναι μια μεσοβέζικη λύση. Εξηγούμαι. Αφήνει απέξω τους </w:t>
      </w:r>
      <w:proofErr w:type="spellStart"/>
      <w:r>
        <w:rPr>
          <w:rFonts w:eastAsia="Times New Roman" w:cs="Times New Roman"/>
          <w:color w:val="000000"/>
          <w:szCs w:val="24"/>
        </w:rPr>
        <w:t>διμηνίτες</w:t>
      </w:r>
      <w:proofErr w:type="spellEnd"/>
      <w:r>
        <w:rPr>
          <w:rFonts w:eastAsia="Times New Roman" w:cs="Times New Roman"/>
          <w:color w:val="000000"/>
          <w:szCs w:val="24"/>
        </w:rPr>
        <w:t xml:space="preserve"> συμβασιούχους στο</w:t>
      </w:r>
      <w:r>
        <w:rPr>
          <w:rFonts w:eastAsia="Times New Roman" w:cs="Times New Roman"/>
          <w:color w:val="000000"/>
          <w:szCs w:val="24"/>
        </w:rPr>
        <w:t xml:space="preserve"> δημόσιο, στον τομέα της καθαριότητας, οι οποίοι προσλήφθηκαν το 2016, κάνοντας έναν απαράδεκτο διαχωρισμό που δεν τον κατανοούμε. </w:t>
      </w:r>
    </w:p>
    <w:p w14:paraId="4348E7AD" w14:textId="77777777" w:rsidR="000F31B3" w:rsidRDefault="009714DC">
      <w:pPr>
        <w:spacing w:after="0" w:line="600" w:lineRule="auto"/>
        <w:ind w:firstLine="720"/>
        <w:jc w:val="both"/>
        <w:rPr>
          <w:rFonts w:eastAsia="Times New Roman" w:cs="Times New Roman"/>
          <w:color w:val="000000"/>
          <w:szCs w:val="24"/>
        </w:rPr>
      </w:pPr>
      <w:r>
        <w:rPr>
          <w:rFonts w:eastAsia="Times New Roman" w:cs="Times New Roman"/>
          <w:color w:val="000000"/>
          <w:szCs w:val="24"/>
        </w:rPr>
        <w:t>Θα θέλαμε, πραγματικά, να ψηφίσουμε, έστω και αυτή την κουτσουρεμένη τροπολογία που κατέθεσε ο Υπουργός, αλλά το γεγονός ότι</w:t>
      </w:r>
      <w:r>
        <w:rPr>
          <w:rFonts w:eastAsia="Times New Roman" w:cs="Times New Roman"/>
          <w:color w:val="000000"/>
          <w:szCs w:val="24"/>
        </w:rPr>
        <w:t xml:space="preserve"> αφήνει απέξω αυτούς τους </w:t>
      </w:r>
      <w:proofErr w:type="spellStart"/>
      <w:r>
        <w:rPr>
          <w:rFonts w:eastAsia="Times New Roman" w:cs="Times New Roman"/>
          <w:color w:val="000000"/>
          <w:szCs w:val="24"/>
        </w:rPr>
        <w:t>διμηνίτες</w:t>
      </w:r>
      <w:proofErr w:type="spellEnd"/>
      <w:r>
        <w:rPr>
          <w:rFonts w:eastAsia="Times New Roman" w:cs="Times New Roman"/>
          <w:color w:val="000000"/>
          <w:szCs w:val="24"/>
        </w:rPr>
        <w:t xml:space="preserve"> συμβασιούχους μας υποχρεώνει να πούμε «παρών».</w:t>
      </w:r>
    </w:p>
    <w:p w14:paraId="4348E7AE" w14:textId="77777777" w:rsidR="000F31B3" w:rsidRDefault="009714DC">
      <w:pPr>
        <w:spacing w:after="0" w:line="600" w:lineRule="auto"/>
        <w:ind w:firstLine="720"/>
        <w:jc w:val="both"/>
        <w:rPr>
          <w:rFonts w:eastAsia="Times New Roman" w:cs="Times New Roman"/>
          <w:color w:val="000000"/>
          <w:szCs w:val="24"/>
        </w:rPr>
      </w:pPr>
      <w:r>
        <w:rPr>
          <w:rFonts w:eastAsia="Times New Roman" w:cs="Times New Roman"/>
          <w:color w:val="000000"/>
          <w:szCs w:val="24"/>
        </w:rPr>
        <w:t xml:space="preserve">Σας ευχαριστώ. </w:t>
      </w:r>
    </w:p>
    <w:p w14:paraId="4348E7AF"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 Δελή.</w:t>
      </w:r>
    </w:p>
    <w:p w14:paraId="4348E7B0"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Δεν υπάρχει κάποιος άλλος που θέλει να μιλήσει από τους κύριους Υπουργούς ή ενδεχομένως, από τους</w:t>
      </w:r>
      <w:r>
        <w:rPr>
          <w:rFonts w:eastAsia="Times New Roman" w:cs="Times New Roman"/>
          <w:szCs w:val="24"/>
        </w:rPr>
        <w:t xml:space="preserve"> Κοινοβουλευτικούς Εκπροσώπους. </w:t>
      </w:r>
    </w:p>
    <w:p w14:paraId="4348E7B1"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κηρύσσεται περαιωμένη η συζήτηση επί των άρθρων και των τροπολογιών του σχεδίου νόμου του Υπουργείου Παιδείας, Έρευνας και Θρησκευμάτων: «Ελληνικό Ίδρυμα Έρευνας και Καινοτομίας και άλλες διατά</w:t>
      </w:r>
      <w:r>
        <w:rPr>
          <w:rFonts w:eastAsia="Times New Roman" w:cs="Times New Roman"/>
          <w:szCs w:val="24"/>
        </w:rPr>
        <w:t>ξεις» και εισερχόμαστε στην ψήφισή τους.</w:t>
      </w:r>
    </w:p>
    <w:p w14:paraId="4348E7B2"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 ως έχει;</w:t>
      </w:r>
    </w:p>
    <w:p w14:paraId="4348E7B3"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w:t>
      </w:r>
      <w:r>
        <w:rPr>
          <w:rFonts w:eastAsia="Times New Roman" w:cs="Times New Roman"/>
          <w:szCs w:val="24"/>
        </w:rPr>
        <w:t>Ναι.</w:t>
      </w:r>
    </w:p>
    <w:p w14:paraId="4348E7B4"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 xml:space="preserve">Όχι. </w:t>
      </w:r>
    </w:p>
    <w:p w14:paraId="4348E7B5"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Όχι. </w:t>
      </w:r>
    </w:p>
    <w:p w14:paraId="4348E7B6"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Ναι.</w:t>
      </w:r>
    </w:p>
    <w:p w14:paraId="4348E7B7"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Όχι. </w:t>
      </w:r>
    </w:p>
    <w:p w14:paraId="4348E7B8"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348E7B9"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 xml:space="preserve">ΠΑΠΑΧΡΙΣΤΟΠΟΥΛΟΣ: </w:t>
      </w:r>
      <w:r>
        <w:rPr>
          <w:rFonts w:eastAsia="Times New Roman" w:cs="Times New Roman"/>
          <w:szCs w:val="24"/>
        </w:rPr>
        <w:t xml:space="preserve">Ναι. </w:t>
      </w:r>
    </w:p>
    <w:p w14:paraId="4348E7BA"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ΣΑΡΙΔΗΣ: </w:t>
      </w:r>
      <w:r>
        <w:rPr>
          <w:rFonts w:eastAsia="Times New Roman" w:cs="Times New Roman"/>
          <w:szCs w:val="24"/>
        </w:rPr>
        <w:t>Ναι.</w:t>
      </w:r>
    </w:p>
    <w:p w14:paraId="4348E7BB"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1 έγινε δεκτό ως έχει κατά πλειοψηφία.</w:t>
      </w:r>
    </w:p>
    <w:p w14:paraId="4348E7B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 όπως τροποποιήθηκε από τον κύριο Υπουργό;</w:t>
      </w:r>
    </w:p>
    <w:p w14:paraId="4348E7BD"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w:t>
      </w:r>
      <w:r>
        <w:rPr>
          <w:rFonts w:eastAsia="Times New Roman" w:cs="Times New Roman"/>
          <w:szCs w:val="24"/>
        </w:rPr>
        <w:t>Ναι.</w:t>
      </w:r>
    </w:p>
    <w:p w14:paraId="4348E7BE"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ΜΑΡΙΑ</w:t>
      </w:r>
      <w:r>
        <w:rPr>
          <w:rFonts w:eastAsia="Times New Roman" w:cs="Times New Roman"/>
          <w:b/>
          <w:szCs w:val="24"/>
        </w:rPr>
        <w:t xml:space="preserve"> ΑΝΤΩΝΙΟΥ: </w:t>
      </w:r>
      <w:r>
        <w:rPr>
          <w:rFonts w:eastAsia="Times New Roman" w:cs="Times New Roman"/>
          <w:szCs w:val="24"/>
        </w:rPr>
        <w:t xml:space="preserve">Όχι. </w:t>
      </w:r>
    </w:p>
    <w:p w14:paraId="4348E7BF"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Όχι. </w:t>
      </w:r>
    </w:p>
    <w:p w14:paraId="4348E7C0"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Ναι.</w:t>
      </w:r>
    </w:p>
    <w:p w14:paraId="4348E7C1"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Όχι. </w:t>
      </w:r>
    </w:p>
    <w:p w14:paraId="4348E7C2"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348E7C3"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4348E7C4"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ΣΑΡΙΔΗΣ: </w:t>
      </w:r>
      <w:r>
        <w:rPr>
          <w:rFonts w:eastAsia="Times New Roman" w:cs="Times New Roman"/>
          <w:szCs w:val="24"/>
        </w:rPr>
        <w:t>Ναι.</w:t>
      </w:r>
    </w:p>
    <w:p w14:paraId="4348E7C5"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το άρθρο 2 έγινε δεκτό, όπως </w:t>
      </w:r>
      <w:r>
        <w:rPr>
          <w:rFonts w:eastAsia="Times New Roman" w:cs="Times New Roman"/>
          <w:szCs w:val="24"/>
        </w:rPr>
        <w:t>τροποποιήθηκε από τον κύριο Υπουργό, κατά πλειοψηφία.</w:t>
      </w:r>
    </w:p>
    <w:p w14:paraId="4348E7C6"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 ως έχει;</w:t>
      </w:r>
    </w:p>
    <w:p w14:paraId="4348E7C7"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w:t>
      </w:r>
      <w:r>
        <w:rPr>
          <w:rFonts w:eastAsia="Times New Roman" w:cs="Times New Roman"/>
          <w:szCs w:val="24"/>
        </w:rPr>
        <w:t>Ναι.</w:t>
      </w:r>
    </w:p>
    <w:p w14:paraId="4348E7C8"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 xml:space="preserve">Παρών. </w:t>
      </w:r>
    </w:p>
    <w:p w14:paraId="4348E7C9"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Όχι. </w:t>
      </w:r>
    </w:p>
    <w:p w14:paraId="4348E7CA"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Ναι.</w:t>
      </w:r>
    </w:p>
    <w:p w14:paraId="4348E7CB"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Όχι. </w:t>
      </w:r>
    </w:p>
    <w:p w14:paraId="4348E7CC"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w:t>
      </w:r>
      <w:r>
        <w:rPr>
          <w:rFonts w:eastAsia="Times New Roman" w:cs="Times New Roman"/>
          <w:szCs w:val="24"/>
        </w:rPr>
        <w:t xml:space="preserve">αρών. </w:t>
      </w:r>
    </w:p>
    <w:p w14:paraId="4348E7CD"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4348E7CE"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ΣΑΡΙΔΗΣ: </w:t>
      </w:r>
      <w:r>
        <w:rPr>
          <w:rFonts w:eastAsia="Times New Roman" w:cs="Times New Roman"/>
          <w:szCs w:val="24"/>
        </w:rPr>
        <w:t>Ναι.</w:t>
      </w:r>
    </w:p>
    <w:p w14:paraId="4348E7CF"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3 έγινε δεκτό ως έχει κατά πλειοψηφία.</w:t>
      </w:r>
    </w:p>
    <w:p w14:paraId="4348E7D0"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 ως έχει;</w:t>
      </w:r>
    </w:p>
    <w:p w14:paraId="4348E7D1"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w:t>
      </w:r>
      <w:r>
        <w:rPr>
          <w:rFonts w:eastAsia="Times New Roman" w:cs="Times New Roman"/>
          <w:szCs w:val="24"/>
        </w:rPr>
        <w:t>Ναι.</w:t>
      </w:r>
    </w:p>
    <w:p w14:paraId="4348E7D2"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 xml:space="preserve">Όχι. </w:t>
      </w:r>
    </w:p>
    <w:p w14:paraId="4348E7D3"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Όχι. </w:t>
      </w:r>
    </w:p>
    <w:p w14:paraId="4348E7D4"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Ναι.</w:t>
      </w:r>
    </w:p>
    <w:p w14:paraId="4348E7D5"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Παρών.</w:t>
      </w:r>
    </w:p>
    <w:p w14:paraId="4348E7D6"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348E7D7"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4348E7D8"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ΣΑΡΙΔΗΣ: </w:t>
      </w:r>
      <w:r>
        <w:rPr>
          <w:rFonts w:eastAsia="Times New Roman" w:cs="Times New Roman"/>
          <w:szCs w:val="24"/>
        </w:rPr>
        <w:t>Ναι.</w:t>
      </w:r>
    </w:p>
    <w:p w14:paraId="4348E7D9"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4 έγινε δεκτό ως έχει κατά πλειοψηφία.</w:t>
      </w:r>
    </w:p>
    <w:p w14:paraId="4348E7D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Ερωτάτα</w:t>
      </w:r>
      <w:r>
        <w:rPr>
          <w:rFonts w:eastAsia="Times New Roman" w:cs="Times New Roman"/>
          <w:szCs w:val="24"/>
        </w:rPr>
        <w:t>ι το Σώμα: Γίνεται δεκτό το άρθρο 5, όπως τροποποιήθηκε από τον κύριο Υπουργό;</w:t>
      </w:r>
    </w:p>
    <w:p w14:paraId="4348E7DB"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w:t>
      </w:r>
      <w:r>
        <w:rPr>
          <w:rFonts w:eastAsia="Times New Roman" w:cs="Times New Roman"/>
          <w:szCs w:val="24"/>
        </w:rPr>
        <w:t>Ναι.</w:t>
      </w:r>
    </w:p>
    <w:p w14:paraId="4348E7DC"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 xml:space="preserve">Όχι. </w:t>
      </w:r>
    </w:p>
    <w:p w14:paraId="4348E7DD"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Όχι. </w:t>
      </w:r>
    </w:p>
    <w:p w14:paraId="4348E7DE"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Ναι.</w:t>
      </w:r>
    </w:p>
    <w:p w14:paraId="4348E7DF"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Όχι. </w:t>
      </w:r>
    </w:p>
    <w:p w14:paraId="4348E7E0"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348E7E1"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4348E7E2"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ΣΑΡΙΔΗΣ: </w:t>
      </w:r>
      <w:r>
        <w:rPr>
          <w:rFonts w:eastAsia="Times New Roman" w:cs="Times New Roman"/>
          <w:szCs w:val="24"/>
        </w:rPr>
        <w:t>Ναι.</w:t>
      </w:r>
    </w:p>
    <w:p w14:paraId="4348E7E3"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5 έγινε δεκτό, όπως τροποποιήθηκε από τον κύριο Υπουργό, κατά πλειοψηφία.</w:t>
      </w:r>
    </w:p>
    <w:p w14:paraId="4348E7E4"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 ως έχει;</w:t>
      </w:r>
    </w:p>
    <w:p w14:paraId="4348E7E5"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w:t>
      </w:r>
      <w:r>
        <w:rPr>
          <w:rFonts w:eastAsia="Times New Roman" w:cs="Times New Roman"/>
          <w:szCs w:val="24"/>
        </w:rPr>
        <w:t>Ναι.</w:t>
      </w:r>
    </w:p>
    <w:p w14:paraId="4348E7E6"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 xml:space="preserve">Όχι. </w:t>
      </w:r>
    </w:p>
    <w:p w14:paraId="4348E7E7"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Όχι. </w:t>
      </w:r>
    </w:p>
    <w:p w14:paraId="4348E7E8"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Ναι.</w:t>
      </w:r>
    </w:p>
    <w:p w14:paraId="4348E7E9"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Παρών.  </w:t>
      </w:r>
    </w:p>
    <w:p w14:paraId="4348E7EA"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4348E7EB"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4348E7EC"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ΣΑΡΙΔΗΣ: </w:t>
      </w:r>
      <w:r>
        <w:rPr>
          <w:rFonts w:eastAsia="Times New Roman" w:cs="Times New Roman"/>
          <w:szCs w:val="24"/>
        </w:rPr>
        <w:t>Ναι.</w:t>
      </w:r>
    </w:p>
    <w:p w14:paraId="4348E7ED"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w:t>
      </w:r>
      <w:r>
        <w:rPr>
          <w:rFonts w:eastAsia="Times New Roman" w:cs="Times New Roman"/>
          <w:szCs w:val="24"/>
        </w:rPr>
        <w:t>άρθρο 6 έγινε δεκτό ως έχει κατά πλειοψηφία.</w:t>
      </w:r>
    </w:p>
    <w:p w14:paraId="4348E7EE"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 όπως τροποποιήθηκε από τον κύριο Υπουργό;</w:t>
      </w:r>
    </w:p>
    <w:p w14:paraId="4348E7EF"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w:t>
      </w:r>
      <w:r>
        <w:rPr>
          <w:rFonts w:eastAsia="Times New Roman" w:cs="Times New Roman"/>
          <w:szCs w:val="24"/>
        </w:rPr>
        <w:t>Ναι.</w:t>
      </w:r>
    </w:p>
    <w:p w14:paraId="4348E7F0"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 xml:space="preserve">Όχι. </w:t>
      </w:r>
    </w:p>
    <w:p w14:paraId="4348E7F1"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Όχι. </w:t>
      </w:r>
    </w:p>
    <w:p w14:paraId="4348E7F2"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Ναι.</w:t>
      </w:r>
    </w:p>
    <w:p w14:paraId="4348E7F3"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Όχι</w:t>
      </w:r>
      <w:r>
        <w:rPr>
          <w:rFonts w:eastAsia="Times New Roman" w:cs="Times New Roman"/>
          <w:szCs w:val="24"/>
        </w:rPr>
        <w:t xml:space="preserve">. </w:t>
      </w:r>
    </w:p>
    <w:p w14:paraId="4348E7F4"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348E7F5"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4348E7F6"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ΣΑΡΙΔΗΣ: </w:t>
      </w:r>
      <w:r>
        <w:rPr>
          <w:rFonts w:eastAsia="Times New Roman" w:cs="Times New Roman"/>
          <w:szCs w:val="24"/>
        </w:rPr>
        <w:t>Ναι.</w:t>
      </w:r>
    </w:p>
    <w:p w14:paraId="4348E7F7"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7 έγινε δεκτό, όπως τροποποιήθηκε από τον κύριο Υπουργό, κατά πλειοψηφία.</w:t>
      </w:r>
    </w:p>
    <w:p w14:paraId="4348E7F8"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 ως έ</w:t>
      </w:r>
      <w:r>
        <w:rPr>
          <w:rFonts w:eastAsia="Times New Roman" w:cs="Times New Roman"/>
          <w:szCs w:val="24"/>
        </w:rPr>
        <w:t>χει;</w:t>
      </w:r>
    </w:p>
    <w:p w14:paraId="4348E7F9"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w:t>
      </w:r>
      <w:r>
        <w:rPr>
          <w:rFonts w:eastAsia="Times New Roman" w:cs="Times New Roman"/>
          <w:szCs w:val="24"/>
        </w:rPr>
        <w:t>Ναι.</w:t>
      </w:r>
    </w:p>
    <w:p w14:paraId="4348E7FA"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 xml:space="preserve">Όχι. </w:t>
      </w:r>
    </w:p>
    <w:p w14:paraId="4348E7FB"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Όχι. </w:t>
      </w:r>
    </w:p>
    <w:p w14:paraId="4348E7FC"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Ναι.</w:t>
      </w:r>
    </w:p>
    <w:p w14:paraId="4348E7FD"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Όχι. </w:t>
      </w:r>
    </w:p>
    <w:p w14:paraId="4348E7FE"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348E7FF"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4348E800"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ΣΑΡΙΔΗΣ: </w:t>
      </w:r>
      <w:r>
        <w:rPr>
          <w:rFonts w:eastAsia="Times New Roman" w:cs="Times New Roman"/>
          <w:szCs w:val="24"/>
        </w:rPr>
        <w:t>Ναι.</w:t>
      </w:r>
    </w:p>
    <w:p w14:paraId="4348E801"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8 έγινε δεκτό ως έχει κατά πλειοψηφία.</w:t>
      </w:r>
    </w:p>
    <w:p w14:paraId="4348E802"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9 ως έχει;</w:t>
      </w:r>
    </w:p>
    <w:p w14:paraId="4348E803"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w:t>
      </w:r>
      <w:r>
        <w:rPr>
          <w:rFonts w:eastAsia="Times New Roman" w:cs="Times New Roman"/>
          <w:szCs w:val="24"/>
        </w:rPr>
        <w:t>Ναι.</w:t>
      </w:r>
    </w:p>
    <w:p w14:paraId="4348E804"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 xml:space="preserve">Όχι. </w:t>
      </w:r>
    </w:p>
    <w:p w14:paraId="4348E805"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Όχι. </w:t>
      </w:r>
    </w:p>
    <w:p w14:paraId="4348E806"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Ναι.</w:t>
      </w:r>
    </w:p>
    <w:p w14:paraId="4348E807"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Όχι. </w:t>
      </w:r>
    </w:p>
    <w:p w14:paraId="4348E808"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348E809"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4348E80A"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ΣΑΡΙΔΗΣ: </w:t>
      </w:r>
      <w:r>
        <w:rPr>
          <w:rFonts w:eastAsia="Times New Roman" w:cs="Times New Roman"/>
          <w:szCs w:val="24"/>
        </w:rPr>
        <w:t>Ναι.</w:t>
      </w:r>
    </w:p>
    <w:p w14:paraId="4348E80B"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9 έγινε δεκτό ως έχει κατά πλειοψηφία.</w:t>
      </w:r>
    </w:p>
    <w:p w14:paraId="4348E80C"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10 ως έχει;</w:t>
      </w:r>
    </w:p>
    <w:p w14:paraId="4348E80D"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w:t>
      </w:r>
      <w:r>
        <w:rPr>
          <w:rFonts w:eastAsia="Times New Roman" w:cs="Times New Roman"/>
          <w:szCs w:val="24"/>
        </w:rPr>
        <w:t>Ναι.</w:t>
      </w:r>
    </w:p>
    <w:p w14:paraId="4348E80E"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 xml:space="preserve">Όχι. </w:t>
      </w:r>
    </w:p>
    <w:p w14:paraId="4348E80F"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Όχι. </w:t>
      </w:r>
    </w:p>
    <w:p w14:paraId="4348E810"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Ναι.</w:t>
      </w:r>
    </w:p>
    <w:p w14:paraId="4348E811"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Όχι. </w:t>
      </w:r>
    </w:p>
    <w:p w14:paraId="4348E812"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4348E813"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4348E814"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ΣΑΡΙΔΗΣ: </w:t>
      </w:r>
      <w:r>
        <w:rPr>
          <w:rFonts w:eastAsia="Times New Roman" w:cs="Times New Roman"/>
          <w:szCs w:val="24"/>
        </w:rPr>
        <w:t>Ναι.</w:t>
      </w:r>
    </w:p>
    <w:p w14:paraId="4348E815"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10 έγινε δεκτό ως έχει κατά πλειοψηφία.</w:t>
      </w:r>
    </w:p>
    <w:p w14:paraId="4348E816"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Ερωτάτα</w:t>
      </w:r>
      <w:r>
        <w:rPr>
          <w:rFonts w:eastAsia="Times New Roman" w:cs="Times New Roman"/>
          <w:szCs w:val="24"/>
        </w:rPr>
        <w:t>ι το Σώμα: Γίνεται δεκτό το άρθρο 11 ως έχει;</w:t>
      </w:r>
    </w:p>
    <w:p w14:paraId="4348E817"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w:t>
      </w:r>
      <w:r>
        <w:rPr>
          <w:rFonts w:eastAsia="Times New Roman" w:cs="Times New Roman"/>
          <w:szCs w:val="24"/>
        </w:rPr>
        <w:t xml:space="preserve"> Ναι.</w:t>
      </w:r>
    </w:p>
    <w:p w14:paraId="4348E818"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Όχι.</w:t>
      </w:r>
    </w:p>
    <w:p w14:paraId="4348E819"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4348E81A"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4348E81B"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Παρών.</w:t>
      </w:r>
    </w:p>
    <w:p w14:paraId="4348E81C"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4348E81D"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4348E81E"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lastRenderedPageBreak/>
        <w:t>ΙΩΑΝΝΗΣ ΣΑΡΙΔΗΣ:</w:t>
      </w:r>
      <w:r>
        <w:rPr>
          <w:rFonts w:eastAsia="Times New Roman" w:cs="Times New Roman"/>
          <w:szCs w:val="24"/>
        </w:rPr>
        <w:t xml:space="preserve"> Ναι.</w:t>
      </w:r>
    </w:p>
    <w:p w14:paraId="4348E81F"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11 έγινε δεκτό ως έχει κατά πλειοψηφία.</w:t>
      </w:r>
    </w:p>
    <w:p w14:paraId="4348E820"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12 ως έχει;</w:t>
      </w:r>
    </w:p>
    <w:p w14:paraId="4348E821"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w:t>
      </w:r>
      <w:r>
        <w:rPr>
          <w:rFonts w:eastAsia="Times New Roman" w:cs="Times New Roman"/>
          <w:szCs w:val="24"/>
        </w:rPr>
        <w:t xml:space="preserve"> Ναι.</w:t>
      </w:r>
    </w:p>
    <w:p w14:paraId="4348E822"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Όχι.</w:t>
      </w:r>
    </w:p>
    <w:p w14:paraId="4348E823"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4348E824"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4348E825"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ΣΤΑΥΡΟΣ </w:t>
      </w:r>
      <w:r>
        <w:rPr>
          <w:rFonts w:eastAsia="Times New Roman" w:cs="Times New Roman"/>
          <w:b/>
          <w:szCs w:val="24"/>
        </w:rPr>
        <w:t>ΤΑΣΣΟΣ:</w:t>
      </w:r>
      <w:r>
        <w:rPr>
          <w:rFonts w:eastAsia="Times New Roman" w:cs="Times New Roman"/>
          <w:szCs w:val="24"/>
        </w:rPr>
        <w:t xml:space="preserve"> Όχι.</w:t>
      </w:r>
    </w:p>
    <w:p w14:paraId="4348E826"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4348E827"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4348E828"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lastRenderedPageBreak/>
        <w:t>ΙΩΑΝΝΗΣ ΣΑΡΙΔΗΣ:</w:t>
      </w:r>
      <w:r>
        <w:rPr>
          <w:rFonts w:eastAsia="Times New Roman" w:cs="Times New Roman"/>
          <w:szCs w:val="24"/>
        </w:rPr>
        <w:t xml:space="preserve"> Ναι.</w:t>
      </w:r>
    </w:p>
    <w:p w14:paraId="4348E829"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12 έγινε δεκτό ως έχει κατά πλειοψηφία.</w:t>
      </w:r>
    </w:p>
    <w:p w14:paraId="4348E82A"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13, όπως τροποποιήθηκε από τον κ</w:t>
      </w:r>
      <w:r>
        <w:rPr>
          <w:rFonts w:eastAsia="Times New Roman" w:cs="Times New Roman"/>
          <w:szCs w:val="24"/>
        </w:rPr>
        <w:t>ύριο Υπουργό;</w:t>
      </w:r>
    </w:p>
    <w:p w14:paraId="4348E82B"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w:t>
      </w:r>
      <w:r>
        <w:rPr>
          <w:rFonts w:eastAsia="Times New Roman" w:cs="Times New Roman"/>
          <w:szCs w:val="24"/>
        </w:rPr>
        <w:t xml:space="preserve"> Ναι.</w:t>
      </w:r>
    </w:p>
    <w:p w14:paraId="4348E82C"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Όχι.</w:t>
      </w:r>
    </w:p>
    <w:p w14:paraId="4348E82D"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4348E82E"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Παρών.</w:t>
      </w:r>
    </w:p>
    <w:p w14:paraId="4348E82F"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Παρών.</w:t>
      </w:r>
    </w:p>
    <w:p w14:paraId="4348E830"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4348E831"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4348E832"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lastRenderedPageBreak/>
        <w:t>ΙΩΑΝΝΗΣ ΣΑΡΙΔΗΣ:</w:t>
      </w:r>
      <w:r>
        <w:rPr>
          <w:rFonts w:eastAsia="Times New Roman" w:cs="Times New Roman"/>
          <w:szCs w:val="24"/>
        </w:rPr>
        <w:t xml:space="preserve"> Παρών.</w:t>
      </w:r>
    </w:p>
    <w:p w14:paraId="4348E833"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w:t>
      </w:r>
      <w:r>
        <w:rPr>
          <w:rFonts w:eastAsia="Times New Roman" w:cs="Times New Roman"/>
          <w:b/>
          <w:szCs w:val="24"/>
        </w:rPr>
        <w:t>ς</w:t>
      </w:r>
      <w:proofErr w:type="spellEnd"/>
      <w:r>
        <w:rPr>
          <w:rFonts w:eastAsia="Times New Roman" w:cs="Times New Roman"/>
          <w:b/>
          <w:szCs w:val="24"/>
        </w:rPr>
        <w:t>):</w:t>
      </w:r>
      <w:r>
        <w:rPr>
          <w:rFonts w:eastAsia="Times New Roman" w:cs="Times New Roman"/>
          <w:szCs w:val="24"/>
        </w:rPr>
        <w:t xml:space="preserve"> Συνεπώς το άρθρο 13 έγινε δεκτό, όπως τροποποιήθηκε από τον κύριο Υπουργό, κατά πλειοψηφία.</w:t>
      </w:r>
    </w:p>
    <w:p w14:paraId="4348E834"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14 ως έχει;</w:t>
      </w:r>
    </w:p>
    <w:p w14:paraId="4348E835"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w:t>
      </w:r>
      <w:r>
        <w:rPr>
          <w:rFonts w:eastAsia="Times New Roman" w:cs="Times New Roman"/>
          <w:szCs w:val="24"/>
        </w:rPr>
        <w:t xml:space="preserve"> Ναι.</w:t>
      </w:r>
    </w:p>
    <w:p w14:paraId="4348E836"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Όχι.</w:t>
      </w:r>
    </w:p>
    <w:p w14:paraId="4348E837"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4348E838"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4348E839"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Όχι.</w:t>
      </w:r>
    </w:p>
    <w:p w14:paraId="4348E83A"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4348E83B"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4348E83C"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lastRenderedPageBreak/>
        <w:t>ΙΩΑΝΝΗΣ ΣΑΡΙΔΗΣ:</w:t>
      </w:r>
      <w:r>
        <w:rPr>
          <w:rFonts w:eastAsia="Times New Roman" w:cs="Times New Roman"/>
          <w:szCs w:val="24"/>
        </w:rPr>
        <w:t xml:space="preserve"> Παρών.</w:t>
      </w:r>
    </w:p>
    <w:p w14:paraId="4348E83D"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14 έγινε δεκτό ως έχει κατά πλειοψηφία.</w:t>
      </w:r>
    </w:p>
    <w:p w14:paraId="4348E83E"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Τα άρθρα 15, 16 και 17 αποτελούν τις τροπολογίες, οι οποίες είχ</w:t>
      </w:r>
      <w:r>
        <w:rPr>
          <w:rFonts w:eastAsia="Times New Roman" w:cs="Times New Roman"/>
          <w:szCs w:val="24"/>
        </w:rPr>
        <w:t>αν κατατεθεί στις επιτροπές και ενσωματώθηκαν ως άρθρα.</w:t>
      </w:r>
    </w:p>
    <w:p w14:paraId="4348E83F"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15 ως έχει;</w:t>
      </w:r>
    </w:p>
    <w:p w14:paraId="4348E840"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w:t>
      </w:r>
      <w:r>
        <w:rPr>
          <w:rFonts w:eastAsia="Times New Roman" w:cs="Times New Roman"/>
          <w:szCs w:val="24"/>
        </w:rPr>
        <w:t xml:space="preserve"> Ναι.</w:t>
      </w:r>
    </w:p>
    <w:p w14:paraId="4348E841"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Παρών.</w:t>
      </w:r>
    </w:p>
    <w:p w14:paraId="4348E842"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4348E843"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4348E844"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Όχι.</w:t>
      </w:r>
    </w:p>
    <w:p w14:paraId="4348E845"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ΜΑΥΡΩΤΑΣ:</w:t>
      </w:r>
      <w:r>
        <w:rPr>
          <w:rFonts w:eastAsia="Times New Roman" w:cs="Times New Roman"/>
          <w:szCs w:val="24"/>
        </w:rPr>
        <w:t xml:space="preserve"> Ναι.</w:t>
      </w:r>
    </w:p>
    <w:p w14:paraId="4348E846"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4348E847"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4348E848"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15 έγινε δεκτό ως έχει κατά πλειοψηφία.</w:t>
      </w:r>
    </w:p>
    <w:p w14:paraId="4348E849"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16, όπως τροποποιήθηκε από τον κύριο Υπουργό;</w:t>
      </w:r>
    </w:p>
    <w:p w14:paraId="4348E84A"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ΚΩΝΣΤΑΝΤΙΝΟΣ ΓΑΒΡ</w:t>
      </w:r>
      <w:r>
        <w:rPr>
          <w:rFonts w:eastAsia="Times New Roman" w:cs="Times New Roman"/>
          <w:b/>
          <w:szCs w:val="24"/>
        </w:rPr>
        <w:t>ΟΓΛΟΥ:</w:t>
      </w:r>
      <w:r>
        <w:rPr>
          <w:rFonts w:eastAsia="Times New Roman" w:cs="Times New Roman"/>
          <w:szCs w:val="24"/>
        </w:rPr>
        <w:t xml:space="preserve"> Ναι.</w:t>
      </w:r>
    </w:p>
    <w:p w14:paraId="4348E84B"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Όχι.</w:t>
      </w:r>
    </w:p>
    <w:p w14:paraId="4348E84C"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Ναι.</w:t>
      </w:r>
    </w:p>
    <w:p w14:paraId="4348E84D"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4348E84E"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Παρών.</w:t>
      </w:r>
    </w:p>
    <w:p w14:paraId="4348E84F"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ΜΑΥΡΩΤΑΣ:</w:t>
      </w:r>
      <w:r>
        <w:rPr>
          <w:rFonts w:eastAsia="Times New Roman" w:cs="Times New Roman"/>
          <w:szCs w:val="24"/>
        </w:rPr>
        <w:t xml:space="preserve"> Όχι.</w:t>
      </w:r>
    </w:p>
    <w:p w14:paraId="4348E850"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4348E851"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 </w:t>
      </w:r>
    </w:p>
    <w:p w14:paraId="4348E852"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16 έγινε δεκτό, όπως τροποποιήθηκε από τον κύριο Υπουργό, κατά πλειοψηφία.</w:t>
      </w:r>
    </w:p>
    <w:p w14:paraId="4348E853"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17 ως έχει;</w:t>
      </w:r>
    </w:p>
    <w:p w14:paraId="4348E854"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w:t>
      </w:r>
      <w:r>
        <w:rPr>
          <w:rFonts w:eastAsia="Times New Roman" w:cs="Times New Roman"/>
          <w:szCs w:val="24"/>
        </w:rPr>
        <w:t xml:space="preserve"> Ναι.</w:t>
      </w:r>
    </w:p>
    <w:p w14:paraId="4348E855"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Ναι.</w:t>
      </w:r>
    </w:p>
    <w:p w14:paraId="4348E856"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Ναι.</w:t>
      </w:r>
    </w:p>
    <w:p w14:paraId="4348E857"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4348E858"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ΣΤΑΥΡΟ</w:t>
      </w:r>
      <w:r>
        <w:rPr>
          <w:rFonts w:eastAsia="Times New Roman" w:cs="Times New Roman"/>
          <w:b/>
          <w:szCs w:val="24"/>
        </w:rPr>
        <w:t>Σ ΤΑΣΣΟΣ:</w:t>
      </w:r>
      <w:r>
        <w:rPr>
          <w:rFonts w:eastAsia="Times New Roman" w:cs="Times New Roman"/>
          <w:szCs w:val="24"/>
        </w:rPr>
        <w:t xml:space="preserve"> Παρών.</w:t>
      </w:r>
    </w:p>
    <w:p w14:paraId="4348E859"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ΜΑΥΡΩΤΑΣ:</w:t>
      </w:r>
      <w:r>
        <w:rPr>
          <w:rFonts w:eastAsia="Times New Roman" w:cs="Times New Roman"/>
          <w:szCs w:val="24"/>
        </w:rPr>
        <w:t xml:space="preserve"> Ναι.</w:t>
      </w:r>
    </w:p>
    <w:p w14:paraId="4348E85A"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4348E85B"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4348E85C"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17 έγινε δεκτό ως έχει κατά πλειοψηφία.</w:t>
      </w:r>
    </w:p>
    <w:p w14:paraId="4348E85D"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697 και</w:t>
      </w:r>
      <w:r>
        <w:rPr>
          <w:rFonts w:eastAsia="Times New Roman" w:cs="Times New Roman"/>
          <w:szCs w:val="24"/>
        </w:rPr>
        <w:t xml:space="preserve"> ειδικό 81, όπως τροποποιήθηκε από τον κύριο Υπουργό;</w:t>
      </w:r>
    </w:p>
    <w:p w14:paraId="4348E85E"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w:t>
      </w:r>
      <w:r>
        <w:rPr>
          <w:rFonts w:eastAsia="Times New Roman" w:cs="Times New Roman"/>
          <w:szCs w:val="24"/>
        </w:rPr>
        <w:t xml:space="preserve"> Ναι.</w:t>
      </w:r>
    </w:p>
    <w:p w14:paraId="4348E85F"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Ναι.</w:t>
      </w:r>
    </w:p>
    <w:p w14:paraId="4348E860"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Ναι.</w:t>
      </w:r>
    </w:p>
    <w:p w14:paraId="4348E861"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Όχι.</w:t>
      </w:r>
    </w:p>
    <w:p w14:paraId="4348E862"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lastRenderedPageBreak/>
        <w:t>ΣΤΑΥΡΟΣ ΤΑΣΣΟΣ:</w:t>
      </w:r>
      <w:r>
        <w:rPr>
          <w:rFonts w:eastAsia="Times New Roman" w:cs="Times New Roman"/>
          <w:szCs w:val="24"/>
        </w:rPr>
        <w:t xml:space="preserve"> Παρών.</w:t>
      </w:r>
    </w:p>
    <w:p w14:paraId="4348E863"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4348E864"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4348E865"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4348E866"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η τροπολογία με γενικό αριθμό 697 και ειδικό 81 έγινε δεκτή, όπως τροποποιήθηκε από τον κύριο Υπουργό, κατά πλειοψηφία και εντάσσεται στο νομοσχέδιο ως ίδιο άρθρο.</w:t>
      </w:r>
    </w:p>
    <w:p w14:paraId="4348E867"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w:t>
      </w:r>
      <w:r>
        <w:rPr>
          <w:rFonts w:eastAsia="Times New Roman" w:cs="Times New Roman"/>
          <w:szCs w:val="24"/>
        </w:rPr>
        <w:t xml:space="preserve"> με γενικό αριθμό 698 και ειδικό 82, όπως τροποποιήθηκε από τον κύριο Υπουργό;</w:t>
      </w:r>
    </w:p>
    <w:p w14:paraId="4348E868"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w:t>
      </w:r>
      <w:r>
        <w:rPr>
          <w:rFonts w:eastAsia="Times New Roman" w:cs="Times New Roman"/>
          <w:szCs w:val="24"/>
        </w:rPr>
        <w:t xml:space="preserve"> Ναι.</w:t>
      </w:r>
    </w:p>
    <w:p w14:paraId="4348E869"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Ναι.</w:t>
      </w:r>
    </w:p>
    <w:p w14:paraId="4348E86A"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lastRenderedPageBreak/>
        <w:t>ΑΝΤΩΝΙΟΣ ΓΡΕΓΟΣ:</w:t>
      </w:r>
      <w:r>
        <w:rPr>
          <w:rFonts w:eastAsia="Times New Roman" w:cs="Times New Roman"/>
          <w:szCs w:val="24"/>
        </w:rPr>
        <w:t xml:space="preserve"> Παρών.</w:t>
      </w:r>
    </w:p>
    <w:p w14:paraId="4348E86B"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Παρών.</w:t>
      </w:r>
    </w:p>
    <w:p w14:paraId="4348E86C"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Παρών.</w:t>
      </w:r>
    </w:p>
    <w:p w14:paraId="4348E86D"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4348E86E"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ΠΑΠΑΧΡΙΣΤΟΠΟΥΛΟΣ:</w:t>
      </w:r>
      <w:r>
        <w:rPr>
          <w:rFonts w:eastAsia="Times New Roman" w:cs="Times New Roman"/>
          <w:szCs w:val="24"/>
        </w:rPr>
        <w:t xml:space="preserve"> Ναι.</w:t>
      </w:r>
    </w:p>
    <w:p w14:paraId="4348E86F"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4348E870"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η τροπολογία με γενικό αριθμό 698 και ειδικό 82 έγινε δεκτή, όπως τροποποιήθηκε από τον κύριο Υπουργό, κατά πλειοψηφία και εντάσσεται στο νομοσχέδιο ως ίδιο άρθρο.</w:t>
      </w:r>
    </w:p>
    <w:p w14:paraId="4348E871"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t>Ερω</w:t>
      </w:r>
      <w:r>
        <w:rPr>
          <w:rFonts w:eastAsia="Times New Roman" w:cs="Times New Roman"/>
          <w:szCs w:val="24"/>
        </w:rPr>
        <w:t>τάται το Σώμα: Γίνεται δεκτή η τροπολογία με γενικό αριθμό 700 και ειδικό 83, όπως τροποποιήθηκε από τον κύριο Υπουργό;</w:t>
      </w:r>
    </w:p>
    <w:p w14:paraId="4348E872"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ΓΑΒΡΟΓΛΟΥ:</w:t>
      </w:r>
      <w:r>
        <w:rPr>
          <w:rFonts w:eastAsia="Times New Roman" w:cs="Times New Roman"/>
          <w:szCs w:val="24"/>
        </w:rPr>
        <w:t xml:space="preserve"> Ναι.</w:t>
      </w:r>
    </w:p>
    <w:p w14:paraId="4348E873"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Παρών.</w:t>
      </w:r>
    </w:p>
    <w:p w14:paraId="4348E874"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4348E875"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Παρών.</w:t>
      </w:r>
    </w:p>
    <w:p w14:paraId="4348E876"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Παρών.</w:t>
      </w:r>
    </w:p>
    <w:p w14:paraId="4348E877"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ΓΕΩΡΓ</w:t>
      </w:r>
      <w:r>
        <w:rPr>
          <w:rFonts w:eastAsia="Times New Roman" w:cs="Times New Roman"/>
          <w:b/>
          <w:szCs w:val="24"/>
        </w:rPr>
        <w:t>ΙΟΣ ΜΑΥΡΩΤΑΣ:</w:t>
      </w:r>
      <w:r>
        <w:rPr>
          <w:rFonts w:eastAsia="Times New Roman" w:cs="Times New Roman"/>
          <w:szCs w:val="24"/>
        </w:rPr>
        <w:t xml:space="preserve"> Ναι.</w:t>
      </w:r>
    </w:p>
    <w:p w14:paraId="4348E878"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4348E879"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4348E87A"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η τροπολογία με γενικό αριθμό 700 και ειδικό 83 έγινε δεκτή, όπως τροποποιήθηκε από τον κύριο Υπουργό, κατά πλειοψηφία και εντάσσεται στο νο</w:t>
      </w:r>
      <w:r>
        <w:rPr>
          <w:rFonts w:eastAsia="Times New Roman" w:cs="Times New Roman"/>
          <w:szCs w:val="24"/>
        </w:rPr>
        <w:t>μοσχέδιο ως ίδιο άρθρο.</w:t>
      </w:r>
    </w:p>
    <w:p w14:paraId="4348E87B"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δεκτή η τροπολογία με γενικό αριθμό 701 και ειδικό 84 ως έχει;</w:t>
      </w:r>
    </w:p>
    <w:p w14:paraId="4348E87C"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w:t>
      </w:r>
      <w:r>
        <w:rPr>
          <w:rFonts w:eastAsia="Times New Roman" w:cs="Times New Roman"/>
          <w:szCs w:val="24"/>
        </w:rPr>
        <w:t xml:space="preserve"> Ναι.</w:t>
      </w:r>
    </w:p>
    <w:p w14:paraId="4348E87D"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Ναι.</w:t>
      </w:r>
    </w:p>
    <w:p w14:paraId="4348E87E"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Ναι.</w:t>
      </w:r>
    </w:p>
    <w:p w14:paraId="4348E87F"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4348E880"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Παρών.</w:t>
      </w:r>
    </w:p>
    <w:p w14:paraId="4348E881"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ΜΑΥΡΩΤΑΣ:</w:t>
      </w:r>
      <w:r>
        <w:rPr>
          <w:rFonts w:eastAsia="Times New Roman" w:cs="Times New Roman"/>
          <w:szCs w:val="24"/>
        </w:rPr>
        <w:t xml:space="preserve"> Ναι.</w:t>
      </w:r>
    </w:p>
    <w:p w14:paraId="4348E882"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4348E883"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4348E884"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η τροπολογία με γενικό αριθμό 701 και ειδικό 84 έγινε δεκτή ως έχει κατά πλειοψηφία και εντάσσεται στο νομοσχέδιο ως ίδιο άρθρο.</w:t>
      </w:r>
    </w:p>
    <w:p w14:paraId="4348E885"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Ερωτάται το Σώμ</w:t>
      </w:r>
      <w:r>
        <w:rPr>
          <w:rFonts w:eastAsia="Times New Roman" w:cs="Times New Roman"/>
          <w:szCs w:val="24"/>
        </w:rPr>
        <w:t>α: Γίνεται δεκτή η τροπολογία με γενικό αριθμό 709 και ειδικό 87 ως έχει;</w:t>
      </w:r>
    </w:p>
    <w:p w14:paraId="4348E886"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w:t>
      </w:r>
      <w:r>
        <w:rPr>
          <w:rFonts w:eastAsia="Times New Roman" w:cs="Times New Roman"/>
          <w:szCs w:val="24"/>
        </w:rPr>
        <w:t xml:space="preserve"> Ναι.</w:t>
      </w:r>
    </w:p>
    <w:p w14:paraId="4348E887"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Όχι.</w:t>
      </w:r>
    </w:p>
    <w:p w14:paraId="4348E888"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4348E889"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4348E88A"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Όχι.</w:t>
      </w:r>
    </w:p>
    <w:p w14:paraId="4348E88B"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4348E88C"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4348E88D"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4348E88E"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η τροπολογία με γενικό αριθμό 709 και ειδικό 87 έγινε δεκτή ως έχει κατά πλειοψηφία και εντάσσεται στο νομοσχέδιο ως ίδιο άρθρο.</w:t>
      </w:r>
    </w:p>
    <w:p w14:paraId="4348E88F"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δεκτή η τροπολογία με γενικό αριθμό</w:t>
      </w:r>
      <w:r>
        <w:rPr>
          <w:rFonts w:eastAsia="Times New Roman" w:cs="Times New Roman"/>
          <w:szCs w:val="24"/>
        </w:rPr>
        <w:t xml:space="preserve"> 710 και ειδικό 88 ως έχει;</w:t>
      </w:r>
    </w:p>
    <w:p w14:paraId="4348E890"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w:t>
      </w:r>
      <w:r>
        <w:rPr>
          <w:rFonts w:eastAsia="Times New Roman" w:cs="Times New Roman"/>
          <w:szCs w:val="24"/>
        </w:rPr>
        <w:t xml:space="preserve"> Ναι.</w:t>
      </w:r>
    </w:p>
    <w:p w14:paraId="4348E891"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Όχι.</w:t>
      </w:r>
    </w:p>
    <w:p w14:paraId="4348E892"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4348E893"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Όχι.</w:t>
      </w:r>
    </w:p>
    <w:p w14:paraId="4348E894"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Όχι.</w:t>
      </w:r>
    </w:p>
    <w:p w14:paraId="4348E895"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4348E896"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4348E897"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w:t>
      </w:r>
    </w:p>
    <w:p w14:paraId="4348E898"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w:t>
      </w:r>
      <w:r>
        <w:rPr>
          <w:rFonts w:eastAsia="Times New Roman" w:cs="Times New Roman"/>
          <w:b/>
          <w:szCs w:val="24"/>
        </w:rPr>
        <w:t>προύλης</w:t>
      </w:r>
      <w:proofErr w:type="spellEnd"/>
      <w:r>
        <w:rPr>
          <w:rFonts w:eastAsia="Times New Roman" w:cs="Times New Roman"/>
          <w:b/>
          <w:szCs w:val="24"/>
        </w:rPr>
        <w:t>):</w:t>
      </w:r>
      <w:r>
        <w:rPr>
          <w:rFonts w:eastAsia="Times New Roman" w:cs="Times New Roman"/>
          <w:szCs w:val="24"/>
        </w:rPr>
        <w:t xml:space="preserve"> Συνεπώς η τροπολογία με γενικό αριθμό 710 και ειδικό 88 έγινε δεκτή ως έχει κατά πλειοψηφία και εντάσσεται στο νομοσχέδιο ως ίδιο άρθρο.</w:t>
      </w:r>
    </w:p>
    <w:p w14:paraId="4348E899"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δεκτή η τροπολογία με γενικό αριθμό 694 και ειδικό 78 ως έχει;</w:t>
      </w:r>
    </w:p>
    <w:p w14:paraId="4348E89A"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w:t>
      </w:r>
      <w:r>
        <w:rPr>
          <w:rFonts w:eastAsia="Times New Roman" w:cs="Times New Roman"/>
          <w:b/>
          <w:szCs w:val="24"/>
        </w:rPr>
        <w:t>ΟΥ:</w:t>
      </w:r>
      <w:r>
        <w:rPr>
          <w:rFonts w:eastAsia="Times New Roman" w:cs="Times New Roman"/>
          <w:szCs w:val="24"/>
        </w:rPr>
        <w:t xml:space="preserve"> Ναι.</w:t>
      </w:r>
    </w:p>
    <w:p w14:paraId="4348E89B"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Ναι.</w:t>
      </w:r>
    </w:p>
    <w:p w14:paraId="4348E89C"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4348E89D"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4348E89E"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Όχι.</w:t>
      </w:r>
    </w:p>
    <w:p w14:paraId="4348E89F"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4348E8A0"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4348E8A1"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4348E8A2"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η τροπολογία με γενικό αριθμό 694 και ειδικό 78 έγινε δεκτή ως έχει κατά πλειοψηφία και εντάσσεται στο νομοσχέδιο ως ίδιο άρθρο.</w:t>
      </w:r>
    </w:p>
    <w:p w14:paraId="4348E8A3" w14:textId="77777777" w:rsidR="000F31B3" w:rsidRDefault="009714DC">
      <w:pPr>
        <w:spacing w:after="0"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δεκτή η τροπολογία με γενικό αριθμό 695 και ειδικό 79, όπως τροποποιήθηκε από τον κύριο Υπου</w:t>
      </w:r>
      <w:r>
        <w:rPr>
          <w:rFonts w:eastAsia="Times New Roman" w:cs="Times New Roman"/>
          <w:szCs w:val="24"/>
        </w:rPr>
        <w:t>ργό;</w:t>
      </w:r>
    </w:p>
    <w:p w14:paraId="4348E8A4"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w:t>
      </w:r>
      <w:r>
        <w:rPr>
          <w:rFonts w:eastAsia="Times New Roman" w:cs="Times New Roman"/>
          <w:szCs w:val="24"/>
        </w:rPr>
        <w:t xml:space="preserve"> Ναι.</w:t>
      </w:r>
    </w:p>
    <w:p w14:paraId="4348E8A5"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Ναι.</w:t>
      </w:r>
    </w:p>
    <w:p w14:paraId="4348E8A6"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4348E8A7"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4348E8A8"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Ναι.</w:t>
      </w:r>
    </w:p>
    <w:p w14:paraId="4348E8A9"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4348E8AA"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4348E8AB"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4348E8AC" w14:textId="77777777" w:rsidR="000F31B3" w:rsidRDefault="009714D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η τροπολογία με γενικό αριθμό 695 και ειδικό 79 έγινε δεκτή, όπως τροποποιήθηκε από τον κύριο Υπουργό, κατά πλειοψηφία και εντάσσεται στο νομοσχέδιο ως ίδιο άρθρο.</w:t>
      </w:r>
    </w:p>
    <w:p w14:paraId="4348E8AD" w14:textId="77777777" w:rsidR="000F31B3" w:rsidRDefault="009714DC">
      <w:pPr>
        <w:spacing w:after="0" w:line="600" w:lineRule="auto"/>
        <w:ind w:firstLine="720"/>
        <w:jc w:val="both"/>
        <w:rPr>
          <w:rFonts w:eastAsia="Times New Roman"/>
          <w:szCs w:val="24"/>
        </w:rPr>
      </w:pPr>
      <w:r>
        <w:rPr>
          <w:rFonts w:eastAsia="Times New Roman"/>
          <w:szCs w:val="24"/>
        </w:rPr>
        <w:t>Εισερχόμαστε στην ψήφιση του ακροτελεύτιου άρθρου.</w:t>
      </w:r>
    </w:p>
    <w:p w14:paraId="4348E8AE" w14:textId="77777777" w:rsidR="000F31B3" w:rsidRDefault="009714DC">
      <w:pPr>
        <w:spacing w:after="0" w:line="600" w:lineRule="auto"/>
        <w:ind w:firstLine="720"/>
        <w:jc w:val="both"/>
        <w:rPr>
          <w:rFonts w:eastAsia="Times New Roman"/>
          <w:szCs w:val="24"/>
        </w:rPr>
      </w:pPr>
      <w:r>
        <w:rPr>
          <w:rFonts w:eastAsia="Times New Roman"/>
          <w:szCs w:val="24"/>
        </w:rPr>
        <w:t xml:space="preserve">Ερωτάται το Σώμα: Γίνεται δεκτό </w:t>
      </w:r>
      <w:r>
        <w:rPr>
          <w:rFonts w:eastAsia="Times New Roman"/>
          <w:szCs w:val="24"/>
        </w:rPr>
        <w:t>το ακροτελεύτιο άρθρο;</w:t>
      </w:r>
    </w:p>
    <w:p w14:paraId="4348E8AF" w14:textId="77777777" w:rsidR="000F31B3" w:rsidRDefault="009714DC">
      <w:pPr>
        <w:spacing w:after="0" w:line="600" w:lineRule="auto"/>
        <w:ind w:firstLine="720"/>
        <w:jc w:val="both"/>
        <w:rPr>
          <w:rFonts w:eastAsia="Times New Roman"/>
          <w:szCs w:val="24"/>
        </w:rPr>
      </w:pPr>
      <w:r>
        <w:rPr>
          <w:rFonts w:eastAsia="Times New Roman"/>
          <w:b/>
          <w:szCs w:val="24"/>
        </w:rPr>
        <w:t xml:space="preserve">ΚΩΝΣΤΑΝΤΙΝΟΣ ΓΑΒΡΟΓΛΟΥ: </w:t>
      </w:r>
      <w:r>
        <w:rPr>
          <w:rFonts w:eastAsia="Times New Roman"/>
          <w:szCs w:val="24"/>
        </w:rPr>
        <w:t>Ναι.</w:t>
      </w:r>
    </w:p>
    <w:p w14:paraId="4348E8B0" w14:textId="77777777" w:rsidR="000F31B3" w:rsidRDefault="009714DC">
      <w:pPr>
        <w:spacing w:after="0" w:line="600" w:lineRule="auto"/>
        <w:ind w:firstLine="720"/>
        <w:jc w:val="both"/>
        <w:rPr>
          <w:rFonts w:eastAsia="Times New Roman"/>
          <w:szCs w:val="24"/>
        </w:rPr>
      </w:pPr>
      <w:r>
        <w:rPr>
          <w:rFonts w:eastAsia="Times New Roman"/>
          <w:b/>
          <w:szCs w:val="24"/>
        </w:rPr>
        <w:t>ΜΑΡΙΑ ΑΝΤΩΝΙΟΥ:</w:t>
      </w:r>
      <w:r>
        <w:rPr>
          <w:rFonts w:eastAsia="Times New Roman"/>
          <w:szCs w:val="24"/>
        </w:rPr>
        <w:t xml:space="preserve"> Όχι.</w:t>
      </w:r>
    </w:p>
    <w:p w14:paraId="4348E8B1" w14:textId="77777777" w:rsidR="000F31B3" w:rsidRDefault="009714DC">
      <w:pPr>
        <w:spacing w:after="0" w:line="600" w:lineRule="auto"/>
        <w:ind w:firstLine="720"/>
        <w:jc w:val="both"/>
        <w:rPr>
          <w:rFonts w:eastAsia="Times New Roman"/>
          <w:szCs w:val="24"/>
        </w:rPr>
      </w:pPr>
      <w:r>
        <w:rPr>
          <w:rFonts w:eastAsia="Times New Roman"/>
          <w:b/>
          <w:szCs w:val="24"/>
        </w:rPr>
        <w:t>ΑΝΤΩΝΙΟΣ ΓΡΕΓΟΣ:</w:t>
      </w:r>
      <w:r>
        <w:rPr>
          <w:rFonts w:eastAsia="Times New Roman"/>
          <w:szCs w:val="24"/>
        </w:rPr>
        <w:t xml:space="preserve"> Όχι.</w:t>
      </w:r>
    </w:p>
    <w:p w14:paraId="4348E8B2" w14:textId="77777777" w:rsidR="000F31B3" w:rsidRDefault="009714DC">
      <w:pPr>
        <w:spacing w:after="0" w:line="600" w:lineRule="auto"/>
        <w:ind w:firstLine="720"/>
        <w:jc w:val="both"/>
        <w:rPr>
          <w:rFonts w:eastAsia="Times New Roman"/>
          <w:szCs w:val="24"/>
        </w:rPr>
      </w:pPr>
      <w:r>
        <w:rPr>
          <w:rFonts w:eastAsia="Times New Roman"/>
          <w:b/>
          <w:szCs w:val="24"/>
        </w:rPr>
        <w:t>ΔΗΜΗΤΡΙΟΣ ΚΩΝΣΤΑΝΟΠΟΥΛΟΣ:</w:t>
      </w:r>
      <w:r>
        <w:rPr>
          <w:rFonts w:eastAsia="Times New Roman"/>
          <w:szCs w:val="24"/>
        </w:rPr>
        <w:t xml:space="preserve"> Ναι.</w:t>
      </w:r>
    </w:p>
    <w:p w14:paraId="4348E8B3" w14:textId="77777777" w:rsidR="000F31B3" w:rsidRDefault="009714DC">
      <w:pPr>
        <w:spacing w:after="0" w:line="600" w:lineRule="auto"/>
        <w:ind w:firstLine="720"/>
        <w:jc w:val="both"/>
        <w:rPr>
          <w:rFonts w:eastAsia="Times New Roman"/>
          <w:szCs w:val="24"/>
        </w:rPr>
      </w:pPr>
      <w:r>
        <w:rPr>
          <w:rFonts w:eastAsia="Times New Roman"/>
          <w:b/>
          <w:szCs w:val="24"/>
        </w:rPr>
        <w:t>ΣΤΑΥΡΟΣ ΤΑΣΣΟΣ:</w:t>
      </w:r>
      <w:r>
        <w:rPr>
          <w:rFonts w:eastAsia="Times New Roman"/>
          <w:szCs w:val="24"/>
        </w:rPr>
        <w:t xml:space="preserve"> Όχι.</w:t>
      </w:r>
    </w:p>
    <w:p w14:paraId="4348E8B4" w14:textId="77777777" w:rsidR="000F31B3" w:rsidRDefault="009714DC">
      <w:pPr>
        <w:spacing w:after="0"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Ναι.</w:t>
      </w:r>
    </w:p>
    <w:p w14:paraId="4348E8B5" w14:textId="77777777" w:rsidR="000F31B3" w:rsidRDefault="009714DC">
      <w:pPr>
        <w:spacing w:after="0" w:line="600" w:lineRule="auto"/>
        <w:ind w:firstLine="720"/>
        <w:jc w:val="both"/>
        <w:rPr>
          <w:rFonts w:eastAsia="Times New Roman"/>
          <w:szCs w:val="24"/>
        </w:rPr>
      </w:pPr>
      <w:r>
        <w:rPr>
          <w:rFonts w:eastAsia="Times New Roman"/>
          <w:b/>
          <w:szCs w:val="24"/>
        </w:rPr>
        <w:lastRenderedPageBreak/>
        <w:t>ΑΘΑΝΑΣΙΟΣ ΠΑΠΑΧΡΙΣΤΟΠΟΥΛΟΣ:</w:t>
      </w:r>
      <w:r>
        <w:rPr>
          <w:rFonts w:eastAsia="Times New Roman"/>
          <w:szCs w:val="24"/>
        </w:rPr>
        <w:t xml:space="preserve"> Ναι.</w:t>
      </w:r>
    </w:p>
    <w:p w14:paraId="4348E8B6" w14:textId="77777777" w:rsidR="000F31B3" w:rsidRDefault="009714DC">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4348E8B7" w14:textId="77777777" w:rsidR="000F31B3" w:rsidRDefault="009714DC">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szCs w:val="24"/>
          <w:lang w:val="en-US"/>
        </w:rPr>
        <w:t>T</w:t>
      </w:r>
      <w:r>
        <w:rPr>
          <w:rFonts w:eastAsia="Times New Roman"/>
          <w:szCs w:val="24"/>
        </w:rPr>
        <w:t>ο ακροτελεύτιο άρθρο έγινε δεκτό κατά πλειοψηφία.</w:t>
      </w:r>
    </w:p>
    <w:p w14:paraId="4348E8B8" w14:textId="77777777" w:rsidR="000F31B3" w:rsidRDefault="009714DC">
      <w:pPr>
        <w:tabs>
          <w:tab w:val="left" w:pos="2608"/>
        </w:tabs>
        <w:spacing w:after="0" w:line="600" w:lineRule="auto"/>
        <w:ind w:firstLine="720"/>
        <w:jc w:val="both"/>
        <w:rPr>
          <w:rFonts w:eastAsia="Times New Roman"/>
          <w:szCs w:val="24"/>
        </w:rPr>
      </w:pPr>
      <w:r>
        <w:rPr>
          <w:rFonts w:eastAsia="Times New Roman"/>
          <w:szCs w:val="24"/>
        </w:rPr>
        <w:t xml:space="preserve">Συνεπώς το νομοσχέδιο του Υπουργείου Παιδείας, Έρευνας και Θρησκευμάτων: «Ελληνικό Ίδρυμα Έρευνας και Καινοτομίας και άλλες διατάξεις» έγινε δεκτό επί της αρχής, των άρθρων και των τροπολογιών. </w:t>
      </w:r>
    </w:p>
    <w:p w14:paraId="4348E8B9" w14:textId="77777777" w:rsidR="000F31B3" w:rsidRDefault="009714DC">
      <w:pPr>
        <w:tabs>
          <w:tab w:val="left" w:pos="2608"/>
        </w:tabs>
        <w:spacing w:after="0" w:line="600" w:lineRule="auto"/>
        <w:ind w:firstLine="720"/>
        <w:jc w:val="both"/>
        <w:rPr>
          <w:rFonts w:eastAsia="Times New Roman"/>
          <w:szCs w:val="24"/>
        </w:rPr>
      </w:pPr>
      <w:r>
        <w:rPr>
          <w:rFonts w:eastAsia="Times New Roman"/>
          <w:szCs w:val="24"/>
        </w:rPr>
        <w:t xml:space="preserve">Κύριοι </w:t>
      </w:r>
      <w:r>
        <w:rPr>
          <w:rFonts w:eastAsia="Times New Roman"/>
          <w:szCs w:val="24"/>
        </w:rPr>
        <w:t xml:space="preserve">συνάδελφοι, προχωρούμε στην ψήφιση του νομοσχεδίου και στο σύνολό. </w:t>
      </w:r>
    </w:p>
    <w:p w14:paraId="4348E8BA" w14:textId="77777777" w:rsidR="000F31B3" w:rsidRDefault="009714DC">
      <w:pPr>
        <w:tabs>
          <w:tab w:val="left" w:pos="2608"/>
        </w:tabs>
        <w:spacing w:after="0" w:line="600" w:lineRule="auto"/>
        <w:ind w:firstLine="720"/>
        <w:jc w:val="both"/>
        <w:rPr>
          <w:rFonts w:eastAsia="Times New Roman"/>
          <w:szCs w:val="24"/>
        </w:rPr>
      </w:pPr>
      <w:r>
        <w:rPr>
          <w:rFonts w:eastAsia="Times New Roman"/>
          <w:szCs w:val="24"/>
        </w:rPr>
        <w:t>Ερωτάται το Σώμα: Γίνεται δεκτό το νομοσχέδιο και στο σύνολο;</w:t>
      </w:r>
    </w:p>
    <w:p w14:paraId="4348E8BB" w14:textId="77777777" w:rsidR="000F31B3" w:rsidRDefault="009714DC">
      <w:pPr>
        <w:spacing w:after="0" w:line="600" w:lineRule="auto"/>
        <w:ind w:firstLine="720"/>
        <w:jc w:val="both"/>
        <w:rPr>
          <w:rFonts w:eastAsia="Times New Roman"/>
          <w:szCs w:val="24"/>
        </w:rPr>
      </w:pPr>
      <w:r>
        <w:rPr>
          <w:rFonts w:eastAsia="Times New Roman"/>
          <w:b/>
          <w:szCs w:val="24"/>
        </w:rPr>
        <w:t xml:space="preserve">ΚΩΝΣΤΑΝΤΙΝΟΣ ΓΑΒΡΟΓΛΟΥ: </w:t>
      </w:r>
      <w:r>
        <w:rPr>
          <w:rFonts w:eastAsia="Times New Roman"/>
          <w:szCs w:val="24"/>
        </w:rPr>
        <w:t>Ναι.</w:t>
      </w:r>
    </w:p>
    <w:p w14:paraId="4348E8BC" w14:textId="77777777" w:rsidR="000F31B3" w:rsidRDefault="009714DC">
      <w:pPr>
        <w:spacing w:after="0" w:line="600" w:lineRule="auto"/>
        <w:ind w:firstLine="720"/>
        <w:jc w:val="both"/>
        <w:rPr>
          <w:rFonts w:eastAsia="Times New Roman"/>
          <w:szCs w:val="24"/>
        </w:rPr>
      </w:pPr>
      <w:r>
        <w:rPr>
          <w:rFonts w:eastAsia="Times New Roman"/>
          <w:b/>
          <w:szCs w:val="24"/>
        </w:rPr>
        <w:t>ΜΑΡΙΑ ΑΝΤΩΝΙΟΥ:</w:t>
      </w:r>
      <w:r>
        <w:rPr>
          <w:rFonts w:eastAsia="Times New Roman"/>
          <w:szCs w:val="24"/>
        </w:rPr>
        <w:t xml:space="preserve"> Όχι.</w:t>
      </w:r>
    </w:p>
    <w:p w14:paraId="4348E8BD" w14:textId="77777777" w:rsidR="000F31B3" w:rsidRDefault="009714DC">
      <w:pPr>
        <w:spacing w:after="0" w:line="600" w:lineRule="auto"/>
        <w:ind w:firstLine="720"/>
        <w:jc w:val="both"/>
        <w:rPr>
          <w:rFonts w:eastAsia="Times New Roman"/>
          <w:szCs w:val="24"/>
        </w:rPr>
      </w:pPr>
      <w:r>
        <w:rPr>
          <w:rFonts w:eastAsia="Times New Roman"/>
          <w:b/>
          <w:szCs w:val="24"/>
        </w:rPr>
        <w:t>ΑΝΤΩΝΙΟΣ ΓΡΕΓΟΣ:</w:t>
      </w:r>
      <w:r>
        <w:rPr>
          <w:rFonts w:eastAsia="Times New Roman"/>
          <w:szCs w:val="24"/>
        </w:rPr>
        <w:t xml:space="preserve"> Όχι.</w:t>
      </w:r>
    </w:p>
    <w:p w14:paraId="4348E8BE" w14:textId="77777777" w:rsidR="000F31B3" w:rsidRDefault="009714DC">
      <w:pPr>
        <w:spacing w:after="0" w:line="600" w:lineRule="auto"/>
        <w:ind w:firstLine="720"/>
        <w:jc w:val="both"/>
        <w:rPr>
          <w:rFonts w:eastAsia="Times New Roman"/>
          <w:szCs w:val="24"/>
        </w:rPr>
      </w:pPr>
      <w:r>
        <w:rPr>
          <w:rFonts w:eastAsia="Times New Roman"/>
          <w:b/>
          <w:szCs w:val="24"/>
        </w:rPr>
        <w:lastRenderedPageBreak/>
        <w:t>ΔΗΜΗΤΡΙΟΣ ΚΩΝΣΤΑΝΟΠΟΥΛΟΣ:</w:t>
      </w:r>
      <w:r>
        <w:rPr>
          <w:rFonts w:eastAsia="Times New Roman"/>
          <w:szCs w:val="24"/>
        </w:rPr>
        <w:t xml:space="preserve"> Ναι.</w:t>
      </w:r>
    </w:p>
    <w:p w14:paraId="4348E8BF" w14:textId="77777777" w:rsidR="000F31B3" w:rsidRDefault="009714DC">
      <w:pPr>
        <w:spacing w:after="0" w:line="600" w:lineRule="auto"/>
        <w:ind w:firstLine="720"/>
        <w:jc w:val="both"/>
        <w:rPr>
          <w:rFonts w:eastAsia="Times New Roman"/>
          <w:szCs w:val="24"/>
        </w:rPr>
      </w:pPr>
      <w:r>
        <w:rPr>
          <w:rFonts w:eastAsia="Times New Roman"/>
          <w:b/>
          <w:szCs w:val="24"/>
        </w:rPr>
        <w:t>ΣΤΑΥΡΟΣ ΤΑΣΣΟΣ:</w:t>
      </w:r>
      <w:r>
        <w:rPr>
          <w:rFonts w:eastAsia="Times New Roman"/>
          <w:szCs w:val="24"/>
        </w:rPr>
        <w:t xml:space="preserve"> Όχι.</w:t>
      </w:r>
    </w:p>
    <w:p w14:paraId="4348E8C0" w14:textId="77777777" w:rsidR="000F31B3" w:rsidRDefault="009714DC">
      <w:pPr>
        <w:spacing w:after="0"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Ναι.</w:t>
      </w:r>
    </w:p>
    <w:p w14:paraId="4348E8C1" w14:textId="77777777" w:rsidR="000F31B3" w:rsidRDefault="009714DC">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4348E8C2" w14:textId="77777777" w:rsidR="000F31B3" w:rsidRDefault="009714DC">
      <w:pPr>
        <w:tabs>
          <w:tab w:val="left" w:pos="2608"/>
        </w:tabs>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4348E8C3" w14:textId="77777777" w:rsidR="000F31B3" w:rsidRDefault="009714DC">
      <w:pPr>
        <w:tabs>
          <w:tab w:val="left" w:pos="2608"/>
        </w:tabs>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Το νομοσχέδιο έγινε δεκτό και στο σύνολο κατά πλειοψηφία.</w:t>
      </w:r>
    </w:p>
    <w:p w14:paraId="4348E8C4" w14:textId="77777777" w:rsidR="000F31B3" w:rsidRDefault="009714DC">
      <w:pPr>
        <w:tabs>
          <w:tab w:val="left" w:pos="2608"/>
        </w:tabs>
        <w:spacing w:after="0" w:line="600" w:lineRule="auto"/>
        <w:ind w:firstLine="720"/>
        <w:jc w:val="both"/>
        <w:rPr>
          <w:rFonts w:eastAsia="Times New Roman"/>
          <w:szCs w:val="24"/>
        </w:rPr>
      </w:pPr>
      <w:r>
        <w:rPr>
          <w:rFonts w:eastAsia="Times New Roman"/>
          <w:szCs w:val="24"/>
        </w:rPr>
        <w:t>Συνεπώς το νομοσχέδιο του Υπουργείου Παιδείας, Έρευνας και Θρησκευμάτων: «Ελληνικό Ίδ</w:t>
      </w:r>
      <w:r>
        <w:rPr>
          <w:rFonts w:eastAsia="Times New Roman"/>
          <w:szCs w:val="24"/>
        </w:rPr>
        <w:t xml:space="preserve">ρυμα Έρευνας και Καινοτομίας και άλλες διατάξεις» έγινε δεκτό κατά πλειοψηφία, σε μόνη συζήτηση, επί της αρχής, των άρθρων, των τροπολογιών και του συνόλου και έχει ως εξής: </w:t>
      </w:r>
    </w:p>
    <w:p w14:paraId="4348E8C5" w14:textId="77777777" w:rsidR="000F31B3" w:rsidRDefault="009714DC">
      <w:pPr>
        <w:tabs>
          <w:tab w:val="left" w:pos="2608"/>
        </w:tabs>
        <w:spacing w:after="0" w:line="600" w:lineRule="auto"/>
        <w:ind w:firstLine="720"/>
        <w:rPr>
          <w:rFonts w:eastAsia="Times New Roman"/>
          <w:szCs w:val="24"/>
        </w:rPr>
      </w:pPr>
      <w:r>
        <w:rPr>
          <w:rFonts w:eastAsia="Times New Roman"/>
          <w:szCs w:val="24"/>
        </w:rPr>
        <w:t>(Να καταχωριστεί το σύνολο του νομοσχεδίου σελίδα 364</w:t>
      </w:r>
      <w:r>
        <w:rPr>
          <w:rFonts w:eastAsia="Times New Roman"/>
          <w:szCs w:val="24"/>
          <w:vertAlign w:val="subscript"/>
        </w:rPr>
        <w:t>α</w:t>
      </w:r>
      <w:r>
        <w:rPr>
          <w:rFonts w:eastAsia="Times New Roman"/>
          <w:szCs w:val="24"/>
        </w:rPr>
        <w:t xml:space="preserve"> )</w:t>
      </w:r>
    </w:p>
    <w:p w14:paraId="4348E8C6" w14:textId="77777777" w:rsidR="000F31B3" w:rsidRDefault="009714DC">
      <w:pPr>
        <w:tabs>
          <w:tab w:val="left" w:pos="2608"/>
        </w:tabs>
        <w:spacing w:after="0" w:line="600" w:lineRule="auto"/>
        <w:ind w:firstLine="720"/>
        <w:jc w:val="both"/>
        <w:rPr>
          <w:rFonts w:eastAsia="Times New Roman"/>
          <w:szCs w:val="24"/>
        </w:rPr>
      </w:pPr>
      <w:r>
        <w:rPr>
          <w:rFonts w:eastAsia="Times New Roman"/>
          <w:b/>
          <w:bCs/>
        </w:rPr>
        <w:lastRenderedPageBreak/>
        <w:t xml:space="preserve">ΠΡΟΕΔΡΕΥΩΝ (Γεώργιος </w:t>
      </w:r>
      <w:proofErr w:type="spellStart"/>
      <w:r>
        <w:rPr>
          <w:rFonts w:eastAsia="Times New Roman"/>
          <w:b/>
          <w:bCs/>
        </w:rPr>
        <w:t>Λαμ</w:t>
      </w:r>
      <w:r>
        <w:rPr>
          <w:rFonts w:eastAsia="Times New Roman"/>
          <w:b/>
          <w:bCs/>
        </w:rPr>
        <w:t>προύλης</w:t>
      </w:r>
      <w:proofErr w:type="spellEnd"/>
      <w:r>
        <w:rPr>
          <w:rFonts w:eastAsia="Times New Roman"/>
          <w:b/>
          <w:bCs/>
        </w:rPr>
        <w:t>):</w:t>
      </w:r>
      <w:r>
        <w:rPr>
          <w:rFonts w:eastAsia="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4348E8C7" w14:textId="77777777" w:rsidR="000F31B3" w:rsidRDefault="009714DC">
      <w:pPr>
        <w:tabs>
          <w:tab w:val="left" w:pos="2608"/>
        </w:tabs>
        <w:spacing w:after="0"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 </w:t>
      </w:r>
    </w:p>
    <w:p w14:paraId="4348E8C8" w14:textId="77777777" w:rsidR="000F31B3" w:rsidRDefault="009714DC">
      <w:pPr>
        <w:tabs>
          <w:tab w:val="left" w:pos="2608"/>
        </w:tabs>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w:t>
      </w:r>
      <w:r>
        <w:rPr>
          <w:rFonts w:eastAsia="Times New Roman"/>
          <w:b/>
          <w:bCs/>
        </w:rPr>
        <w:t>ούλης</w:t>
      </w:r>
      <w:proofErr w:type="spellEnd"/>
      <w:r>
        <w:rPr>
          <w:rFonts w:eastAsia="Times New Roman"/>
          <w:b/>
          <w:bCs/>
        </w:rPr>
        <w:t>):</w:t>
      </w:r>
      <w:r>
        <w:rPr>
          <w:rFonts w:eastAsia="Times New Roman"/>
          <w:szCs w:val="24"/>
        </w:rPr>
        <w:t xml:space="preserve"> Συνεπώς το Σώμα παρέσχε τη ζητηθείσα εξουσιοδότηση.</w:t>
      </w:r>
    </w:p>
    <w:p w14:paraId="4348E8C9" w14:textId="77777777" w:rsidR="000F31B3" w:rsidRDefault="009714DC">
      <w:pPr>
        <w:spacing w:after="0"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w:t>
      </w:r>
      <w:r>
        <w:rPr>
          <w:rFonts w:eastAsia="Times New Roman"/>
          <w:szCs w:val="24"/>
        </w:rPr>
        <w:t>τρόπο οργάνωσης και λειτουργίας της Βουλής, είκοσι οκτώ μαθητές και μαθήτριες και δύο εκπαιδευτικοί συνοδοί τους από το 2</w:t>
      </w:r>
      <w:r>
        <w:rPr>
          <w:rFonts w:eastAsia="Times New Roman"/>
          <w:szCs w:val="24"/>
          <w:vertAlign w:val="superscript"/>
        </w:rPr>
        <w:t>ο</w:t>
      </w:r>
      <w:r>
        <w:rPr>
          <w:rFonts w:eastAsia="Times New Roman"/>
          <w:szCs w:val="24"/>
        </w:rPr>
        <w:t xml:space="preserve"> Γυμνάσιο Αιγίου (δεύτερο τμήμα).</w:t>
      </w:r>
    </w:p>
    <w:p w14:paraId="4348E8CA" w14:textId="77777777" w:rsidR="000F31B3" w:rsidRDefault="009714DC">
      <w:pPr>
        <w:spacing w:after="0" w:line="600" w:lineRule="auto"/>
        <w:ind w:firstLine="720"/>
        <w:jc w:val="both"/>
        <w:rPr>
          <w:rFonts w:eastAsia="Times New Roman"/>
          <w:szCs w:val="24"/>
        </w:rPr>
      </w:pPr>
      <w:r>
        <w:rPr>
          <w:rFonts w:eastAsia="Times New Roman"/>
          <w:szCs w:val="24"/>
        </w:rPr>
        <w:t xml:space="preserve">Σάς καλωσορίζουμε. </w:t>
      </w:r>
    </w:p>
    <w:p w14:paraId="4348E8CB" w14:textId="77777777" w:rsidR="000F31B3" w:rsidRDefault="009714DC">
      <w:pPr>
        <w:spacing w:after="0" w:line="600" w:lineRule="auto"/>
        <w:ind w:firstLine="539"/>
        <w:jc w:val="center"/>
        <w:rPr>
          <w:rFonts w:eastAsia="Times New Roman" w:cs="Times New Roman"/>
          <w:szCs w:val="24"/>
        </w:rPr>
      </w:pPr>
      <w:r>
        <w:rPr>
          <w:rFonts w:eastAsia="Times New Roman"/>
          <w:szCs w:val="24"/>
        </w:rPr>
        <w:t>(Χειροκροτήματα απ’ όλες τις πτέρυγες της Βουλής)</w:t>
      </w:r>
    </w:p>
    <w:p w14:paraId="4348E8CC" w14:textId="77777777" w:rsidR="000F31B3" w:rsidRDefault="009714DC">
      <w:pPr>
        <w:spacing w:after="0" w:line="600" w:lineRule="auto"/>
        <w:ind w:firstLine="720"/>
        <w:jc w:val="both"/>
        <w:rPr>
          <w:rFonts w:eastAsia="Times New Roman" w:cs="Times New Roman"/>
          <w:szCs w:val="24"/>
        </w:rPr>
      </w:pPr>
      <w:r>
        <w:rPr>
          <w:rFonts w:eastAsia="Times New Roman"/>
          <w:szCs w:val="24"/>
        </w:rPr>
        <w:lastRenderedPageBreak/>
        <w:t xml:space="preserve">Κυρίες και κύριοι συνάδελφοι, </w:t>
      </w:r>
      <w:r>
        <w:rPr>
          <w:rFonts w:eastAsia="Times New Roman"/>
          <w:szCs w:val="24"/>
        </w:rPr>
        <w:t>δέχεστε στο σημείο αυτό να λύσουμε τη συνεδρίαση;</w:t>
      </w:r>
    </w:p>
    <w:p w14:paraId="4348E8CD" w14:textId="77777777" w:rsidR="000F31B3" w:rsidRDefault="009714DC">
      <w:pPr>
        <w:spacing w:after="0"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4348E8CE" w14:textId="77777777" w:rsidR="000F31B3" w:rsidRDefault="009714DC">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szCs w:val="24"/>
        </w:rPr>
        <w:t xml:space="preserve"> Με τη συναίνεση του Σώματος και ώρα 17.25΄ </w:t>
      </w:r>
      <w:proofErr w:type="spellStart"/>
      <w:r>
        <w:rPr>
          <w:rFonts w:eastAsia="Times New Roman"/>
          <w:szCs w:val="24"/>
        </w:rPr>
        <w:t>λύεται</w:t>
      </w:r>
      <w:proofErr w:type="spellEnd"/>
      <w:r>
        <w:rPr>
          <w:rFonts w:eastAsia="Times New Roman"/>
          <w:szCs w:val="24"/>
        </w:rPr>
        <w:t xml:space="preserve"> η συνεδρίαση για αύριο, ημέρα Τετάρτη 19 Οκτωβρίου 2016 και ώρα 10.30΄, με αντικείμεν</w:t>
      </w:r>
      <w:r>
        <w:rPr>
          <w:rFonts w:eastAsia="Times New Roman"/>
          <w:szCs w:val="24"/>
        </w:rPr>
        <w:t>ο εργασιών του Σώματος νομοθετική εργασία: συζήτηση του σχεδίου νόμου του Υπουργείου Εργασίας και Κοινωνικής Αλληλεγγύης: «Κοινωνική και αλληλέγγυα οικονομία και ανάπτυξη των φορέων της και άλλες διατάξεις».</w:t>
      </w:r>
    </w:p>
    <w:p w14:paraId="4348E8CF" w14:textId="77777777" w:rsidR="000F31B3" w:rsidRDefault="009714DC">
      <w:pPr>
        <w:spacing w:after="0" w:line="600" w:lineRule="auto"/>
        <w:ind w:left="720"/>
        <w:jc w:val="both"/>
        <w:rPr>
          <w:rFonts w:eastAsia="Times New Roman"/>
          <w:szCs w:val="24"/>
        </w:rPr>
      </w:pPr>
      <w:r>
        <w:rPr>
          <w:rFonts w:eastAsia="Times New Roman"/>
          <w:b/>
          <w:bCs/>
          <w:szCs w:val="24"/>
        </w:rPr>
        <w:t xml:space="preserve">Ο ΠΡΟΕΔΡΟΣ                                      </w:t>
      </w:r>
      <w:r>
        <w:rPr>
          <w:rFonts w:eastAsia="Times New Roman"/>
          <w:b/>
          <w:bCs/>
          <w:szCs w:val="24"/>
        </w:rPr>
        <w:t xml:space="preserve">                  ΟΙ ΓΡΑΜΜΑΤΕΙΣ</w:t>
      </w:r>
      <w:r>
        <w:rPr>
          <w:rFonts w:eastAsia="Times New Roman"/>
          <w:szCs w:val="24"/>
        </w:rPr>
        <w:t xml:space="preserve"> </w:t>
      </w:r>
    </w:p>
    <w:p w14:paraId="4348E8D0" w14:textId="77777777" w:rsidR="000F31B3" w:rsidRDefault="000F31B3">
      <w:pPr>
        <w:spacing w:after="0" w:line="600" w:lineRule="auto"/>
        <w:ind w:firstLine="720"/>
        <w:jc w:val="both"/>
        <w:rPr>
          <w:rFonts w:eastAsia="Times New Roman"/>
          <w:szCs w:val="24"/>
        </w:rPr>
      </w:pPr>
    </w:p>
    <w:p w14:paraId="4348E8D1" w14:textId="77777777" w:rsidR="000F31B3" w:rsidRDefault="000F31B3">
      <w:pPr>
        <w:spacing w:after="0" w:line="600" w:lineRule="auto"/>
        <w:ind w:firstLine="720"/>
        <w:jc w:val="both"/>
        <w:rPr>
          <w:rFonts w:eastAsia="Times New Roman"/>
          <w:szCs w:val="24"/>
        </w:rPr>
      </w:pPr>
    </w:p>
    <w:sectPr w:rsidR="000F31B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aAHmybz1+M4562g8Lg39Lz4wopY=" w:salt="RIb5BgOPrA2iBhAGdX/Yf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1B3"/>
    <w:rsid w:val="000F31B3"/>
    <w:rsid w:val="009714DC"/>
    <w:rsid w:val="00FF6D0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8E1EE"/>
  <w15:docId w15:val="{0F9CAB27-DB66-45CE-89A4-F8240A34C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604B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604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336</MetadataID>
    <Session xmlns="641f345b-441b-4b81-9152-adc2e73ba5e1">Β´</Session>
    <Date xmlns="641f345b-441b-4b81-9152-adc2e73ba5e1">2016-10-17T21:00:00+00:00</Date>
    <Status xmlns="641f345b-441b-4b81-9152-adc2e73ba5e1">
      <Url>http://srv-sp1/praktika/Lists/Incoming_Metadata/EditForm.aspx?ID=336&amp;Source=/praktika/Recordings_Library/Forms/AllItems.aspx</Url>
      <Description>Δημοσιεύτηκε</Description>
    </Status>
    <Meeting xmlns="641f345b-441b-4b81-9152-adc2e73ba5e1">ΙΑ´</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F41B20-F0B0-4374-9B7B-7C300C10CDDB}">
  <ds:schemaRefs>
    <ds:schemaRef ds:uri="http://purl.org/dc/elements/1.1/"/>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641f345b-441b-4b81-9152-adc2e73ba5e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E1F5CA26-2C26-465A-A5F1-5F17F2BC75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BA6653-B6E9-4E03-9434-FC742B45A2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326</Pages>
  <Words>59666</Words>
  <Characters>322200</Characters>
  <Application>Microsoft Office Word</Application>
  <DocSecurity>0</DocSecurity>
  <Lines>2685</Lines>
  <Paragraphs>762</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381104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2016-10-24T08:36:00Z</dcterms:created>
  <dcterms:modified xsi:type="dcterms:W3CDTF">2016-10-24T08:36:00Z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