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300CA7" w14:textId="77777777" w:rsidR="00B0330D" w:rsidRPr="00B0330D" w:rsidRDefault="00B0330D" w:rsidP="00B0330D">
      <w:pPr>
        <w:spacing w:after="0" w:line="360" w:lineRule="auto"/>
        <w:rPr>
          <w:ins w:id="0" w:author="Φλούδα Χριστίνα" w:date="2019-04-24T14:54:00Z"/>
          <w:rFonts w:eastAsia="Times New Roman"/>
          <w:szCs w:val="24"/>
          <w:lang w:eastAsia="en-US"/>
        </w:rPr>
      </w:pPr>
      <w:bookmarkStart w:id="1" w:name="_GoBack"/>
      <w:bookmarkEnd w:id="1"/>
      <w:ins w:id="2" w:author="Φλούδα Χριστίνα" w:date="2019-04-24T14:54:00Z">
        <w:r w:rsidRPr="00B0330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462602D" w14:textId="77777777" w:rsidR="00B0330D" w:rsidRPr="00B0330D" w:rsidRDefault="00B0330D" w:rsidP="00B0330D">
      <w:pPr>
        <w:spacing w:after="0" w:line="360" w:lineRule="auto"/>
        <w:rPr>
          <w:ins w:id="3" w:author="Φλούδα Χριστίνα" w:date="2019-04-24T14:54:00Z"/>
          <w:rFonts w:eastAsia="Times New Roman"/>
          <w:szCs w:val="24"/>
          <w:lang w:eastAsia="en-US"/>
        </w:rPr>
      </w:pPr>
    </w:p>
    <w:p w14:paraId="1D105B6B" w14:textId="77777777" w:rsidR="00B0330D" w:rsidRPr="00B0330D" w:rsidRDefault="00B0330D" w:rsidP="00B0330D">
      <w:pPr>
        <w:spacing w:after="0" w:line="360" w:lineRule="auto"/>
        <w:rPr>
          <w:ins w:id="4" w:author="Φλούδα Χριστίνα" w:date="2019-04-24T14:54:00Z"/>
          <w:rFonts w:eastAsia="Times New Roman"/>
          <w:szCs w:val="24"/>
          <w:lang w:eastAsia="en-US"/>
        </w:rPr>
      </w:pPr>
      <w:ins w:id="5" w:author="Φλούδα Χριστίνα" w:date="2019-04-24T14:54:00Z">
        <w:r w:rsidRPr="00B0330D">
          <w:rPr>
            <w:rFonts w:eastAsia="Times New Roman"/>
            <w:szCs w:val="24"/>
            <w:lang w:eastAsia="en-US"/>
          </w:rPr>
          <w:t>ΠΙΝΑΚΑΣ ΠΕΡΙΕΧΟΜΕΝΩΝ</w:t>
        </w:r>
      </w:ins>
    </w:p>
    <w:p w14:paraId="178FCCC6" w14:textId="77777777" w:rsidR="00B0330D" w:rsidRPr="00B0330D" w:rsidRDefault="00B0330D" w:rsidP="00B0330D">
      <w:pPr>
        <w:spacing w:after="0" w:line="360" w:lineRule="auto"/>
        <w:rPr>
          <w:ins w:id="6" w:author="Φλούδα Χριστίνα" w:date="2019-04-24T14:54:00Z"/>
          <w:rFonts w:eastAsia="Times New Roman"/>
          <w:szCs w:val="24"/>
          <w:lang w:eastAsia="en-US"/>
        </w:rPr>
      </w:pPr>
      <w:ins w:id="7" w:author="Φλούδα Χριστίνα" w:date="2019-04-24T14:54:00Z">
        <w:r w:rsidRPr="00B0330D">
          <w:rPr>
            <w:rFonts w:eastAsia="Times New Roman"/>
            <w:szCs w:val="24"/>
            <w:lang w:eastAsia="en-US"/>
          </w:rPr>
          <w:t xml:space="preserve">ΙΖ΄ ΠΕΡΙΟΔΟΣ </w:t>
        </w:r>
      </w:ins>
    </w:p>
    <w:p w14:paraId="02AF848D" w14:textId="77777777" w:rsidR="00B0330D" w:rsidRPr="00B0330D" w:rsidRDefault="00B0330D" w:rsidP="00B0330D">
      <w:pPr>
        <w:spacing w:after="0" w:line="360" w:lineRule="auto"/>
        <w:rPr>
          <w:ins w:id="8" w:author="Φλούδα Χριστίνα" w:date="2019-04-24T14:54:00Z"/>
          <w:rFonts w:eastAsia="Times New Roman"/>
          <w:szCs w:val="24"/>
          <w:lang w:eastAsia="en-US"/>
        </w:rPr>
      </w:pPr>
      <w:ins w:id="9" w:author="Φλούδα Χριστίνα" w:date="2019-04-24T14:54:00Z">
        <w:r w:rsidRPr="00B0330D">
          <w:rPr>
            <w:rFonts w:eastAsia="Times New Roman"/>
            <w:szCs w:val="24"/>
            <w:lang w:eastAsia="en-US"/>
          </w:rPr>
          <w:t>ΠΡΟΕΔΡΕΥΟΜΕΝΗΣ ΚΟΙΝΟΒΟΥΛΕΥΤΙΚΗΣ ΔΗΜΟΚΡΑΤΙΑΣ</w:t>
        </w:r>
      </w:ins>
    </w:p>
    <w:p w14:paraId="227CC6AD" w14:textId="77777777" w:rsidR="00B0330D" w:rsidRPr="00B0330D" w:rsidRDefault="00B0330D" w:rsidP="00B0330D">
      <w:pPr>
        <w:spacing w:after="0" w:line="360" w:lineRule="auto"/>
        <w:rPr>
          <w:ins w:id="10" w:author="Φλούδα Χριστίνα" w:date="2019-04-24T14:54:00Z"/>
          <w:rFonts w:eastAsia="Times New Roman"/>
          <w:szCs w:val="24"/>
          <w:lang w:eastAsia="en-US"/>
        </w:rPr>
      </w:pPr>
      <w:ins w:id="11" w:author="Φλούδα Χριστίνα" w:date="2019-04-24T14:54:00Z">
        <w:r w:rsidRPr="00B0330D">
          <w:rPr>
            <w:rFonts w:eastAsia="Times New Roman"/>
            <w:szCs w:val="24"/>
            <w:lang w:eastAsia="en-US"/>
          </w:rPr>
          <w:t>ΣΥΝΟΔΟΣ Δ΄</w:t>
        </w:r>
      </w:ins>
    </w:p>
    <w:p w14:paraId="27DEB032" w14:textId="77777777" w:rsidR="00B0330D" w:rsidRPr="00B0330D" w:rsidRDefault="00B0330D" w:rsidP="00B0330D">
      <w:pPr>
        <w:spacing w:after="0" w:line="360" w:lineRule="auto"/>
        <w:rPr>
          <w:ins w:id="12" w:author="Φλούδα Χριστίνα" w:date="2019-04-24T14:54:00Z"/>
          <w:rFonts w:eastAsia="Times New Roman"/>
          <w:szCs w:val="24"/>
          <w:lang w:eastAsia="en-US"/>
        </w:rPr>
      </w:pPr>
    </w:p>
    <w:p w14:paraId="251A3460" w14:textId="77777777" w:rsidR="00B0330D" w:rsidRPr="00B0330D" w:rsidRDefault="00B0330D" w:rsidP="00B0330D">
      <w:pPr>
        <w:spacing w:after="0" w:line="360" w:lineRule="auto"/>
        <w:rPr>
          <w:ins w:id="13" w:author="Φλούδα Χριστίνα" w:date="2019-04-24T14:54:00Z"/>
          <w:rFonts w:eastAsia="Times New Roman"/>
          <w:szCs w:val="24"/>
          <w:lang w:eastAsia="en-US"/>
        </w:rPr>
      </w:pPr>
      <w:ins w:id="14" w:author="Φλούδα Χριστίνα" w:date="2019-04-24T14:54:00Z">
        <w:r w:rsidRPr="00B0330D">
          <w:rPr>
            <w:rFonts w:eastAsia="Times New Roman"/>
            <w:szCs w:val="24"/>
            <w:lang w:eastAsia="en-US"/>
          </w:rPr>
          <w:t>ΣΥΝΕΔΡΙΑΣΗ ΡΙ΄</w:t>
        </w:r>
      </w:ins>
    </w:p>
    <w:p w14:paraId="795801EA" w14:textId="77777777" w:rsidR="00B0330D" w:rsidRPr="00B0330D" w:rsidRDefault="00B0330D" w:rsidP="00B0330D">
      <w:pPr>
        <w:spacing w:after="0" w:line="360" w:lineRule="auto"/>
        <w:rPr>
          <w:ins w:id="15" w:author="Φλούδα Χριστίνα" w:date="2019-04-24T14:54:00Z"/>
          <w:rFonts w:eastAsia="Times New Roman"/>
          <w:szCs w:val="24"/>
          <w:lang w:eastAsia="en-US"/>
        </w:rPr>
      </w:pPr>
      <w:ins w:id="16" w:author="Φλούδα Χριστίνα" w:date="2019-04-24T14:54:00Z">
        <w:r w:rsidRPr="00B0330D">
          <w:rPr>
            <w:rFonts w:eastAsia="Times New Roman"/>
            <w:szCs w:val="24"/>
            <w:lang w:eastAsia="en-US"/>
          </w:rPr>
          <w:t>Δευτέρα  15 Απριλίου 2019</w:t>
        </w:r>
      </w:ins>
    </w:p>
    <w:p w14:paraId="404E734E" w14:textId="77777777" w:rsidR="00B0330D" w:rsidRPr="00B0330D" w:rsidRDefault="00B0330D" w:rsidP="00B0330D">
      <w:pPr>
        <w:spacing w:after="0" w:line="360" w:lineRule="auto"/>
        <w:rPr>
          <w:ins w:id="17" w:author="Φλούδα Χριστίνα" w:date="2019-04-24T14:54:00Z"/>
          <w:rFonts w:eastAsia="Times New Roman"/>
          <w:szCs w:val="24"/>
          <w:lang w:eastAsia="en-US"/>
        </w:rPr>
      </w:pPr>
    </w:p>
    <w:p w14:paraId="1CAA5693" w14:textId="77777777" w:rsidR="00B0330D" w:rsidRPr="00B0330D" w:rsidRDefault="00B0330D" w:rsidP="00B0330D">
      <w:pPr>
        <w:spacing w:after="0" w:line="360" w:lineRule="auto"/>
        <w:rPr>
          <w:ins w:id="18" w:author="Φλούδα Χριστίνα" w:date="2019-04-24T14:54:00Z"/>
          <w:rFonts w:eastAsia="Times New Roman"/>
          <w:szCs w:val="24"/>
          <w:lang w:eastAsia="en-US"/>
        </w:rPr>
      </w:pPr>
      <w:ins w:id="19" w:author="Φλούδα Χριστίνα" w:date="2019-04-24T14:54:00Z">
        <w:r w:rsidRPr="00B0330D">
          <w:rPr>
            <w:rFonts w:eastAsia="Times New Roman"/>
            <w:szCs w:val="24"/>
            <w:lang w:eastAsia="en-US"/>
          </w:rPr>
          <w:t>ΘΕΜΑΤΑ</w:t>
        </w:r>
      </w:ins>
    </w:p>
    <w:p w14:paraId="4DC7F3B5" w14:textId="77777777" w:rsidR="00B0330D" w:rsidRPr="00B0330D" w:rsidRDefault="00B0330D" w:rsidP="00B0330D">
      <w:pPr>
        <w:spacing w:after="0" w:line="360" w:lineRule="auto"/>
        <w:rPr>
          <w:ins w:id="20" w:author="Φλούδα Χριστίνα" w:date="2019-04-24T14:54:00Z"/>
          <w:rFonts w:eastAsia="Times New Roman"/>
          <w:szCs w:val="24"/>
          <w:lang w:eastAsia="en-US"/>
        </w:rPr>
      </w:pPr>
      <w:ins w:id="21" w:author="Φλούδα Χριστίνα" w:date="2019-04-24T14:54:00Z">
        <w:r w:rsidRPr="00B0330D">
          <w:rPr>
            <w:rFonts w:eastAsia="Times New Roman"/>
            <w:szCs w:val="24"/>
            <w:lang w:eastAsia="en-US"/>
          </w:rPr>
          <w:t xml:space="preserve"> </w:t>
        </w:r>
        <w:r w:rsidRPr="00B0330D">
          <w:rPr>
            <w:rFonts w:eastAsia="Times New Roman"/>
            <w:szCs w:val="24"/>
            <w:lang w:eastAsia="en-US"/>
          </w:rPr>
          <w:br/>
          <w:t xml:space="preserve">Α. ΕΙΔΙΚΑ ΘΕΜΑΤΑ </w:t>
        </w:r>
        <w:r w:rsidRPr="00B0330D">
          <w:rPr>
            <w:rFonts w:eastAsia="Times New Roman"/>
            <w:szCs w:val="24"/>
            <w:lang w:eastAsia="en-US"/>
          </w:rPr>
          <w:br/>
          <w:t xml:space="preserve">1. Επικύρωση Πρακτικών, σελ. </w:t>
        </w:r>
        <w:r w:rsidRPr="00B0330D">
          <w:rPr>
            <w:rFonts w:eastAsia="Times New Roman"/>
            <w:szCs w:val="24"/>
            <w:lang w:eastAsia="en-US"/>
          </w:rPr>
          <w:br/>
          <w:t xml:space="preserve">2.  Άδεια απουσίας της Βουλευτού κ. Χ. </w:t>
        </w:r>
        <w:proofErr w:type="spellStart"/>
        <w:r w:rsidRPr="00B0330D">
          <w:rPr>
            <w:rFonts w:eastAsia="Times New Roman"/>
            <w:szCs w:val="24"/>
            <w:lang w:eastAsia="en-US"/>
          </w:rPr>
          <w:t>Κεφαλίδου</w:t>
        </w:r>
        <w:proofErr w:type="spellEnd"/>
        <w:r w:rsidRPr="00B0330D">
          <w:rPr>
            <w:rFonts w:eastAsia="Times New Roman"/>
            <w:szCs w:val="24"/>
            <w:lang w:eastAsia="en-US"/>
          </w:rPr>
          <w:t xml:space="preserve">, σελ. </w:t>
        </w:r>
        <w:r w:rsidRPr="00B0330D">
          <w:rPr>
            <w:rFonts w:eastAsia="Times New Roman"/>
            <w:szCs w:val="24"/>
            <w:lang w:eastAsia="en-US"/>
          </w:rPr>
          <w:br/>
          <w:t xml:space="preserve">3. Ανακοινώνεται ότι τη συνεδρίαση παρακολουθούν μαθητές από το 2ο Γυμνάσιο Αγίας Βαρβάρας, το 3ο Γυμνάσιο Μυτιλήνης, το 6ο Δημοτικό Σχολείο Σταυρούπολης Θεσσαλονίκης, το </w:t>
        </w:r>
        <w:proofErr w:type="spellStart"/>
        <w:r w:rsidRPr="00B0330D">
          <w:rPr>
            <w:rFonts w:eastAsia="Times New Roman"/>
            <w:szCs w:val="24"/>
            <w:lang w:eastAsia="en-US"/>
          </w:rPr>
          <w:t>Christelijk</w:t>
        </w:r>
        <w:proofErr w:type="spellEnd"/>
        <w:r w:rsidRPr="00B0330D">
          <w:rPr>
            <w:rFonts w:eastAsia="Times New Roman"/>
            <w:szCs w:val="24"/>
            <w:lang w:eastAsia="en-US"/>
          </w:rPr>
          <w:t xml:space="preserve"> </w:t>
        </w:r>
        <w:proofErr w:type="spellStart"/>
        <w:r w:rsidRPr="00B0330D">
          <w:rPr>
            <w:rFonts w:eastAsia="Times New Roman"/>
            <w:szCs w:val="24"/>
            <w:lang w:eastAsia="en-US"/>
          </w:rPr>
          <w:t>Lyceum</w:t>
        </w:r>
        <w:proofErr w:type="spellEnd"/>
        <w:r w:rsidRPr="00B0330D">
          <w:rPr>
            <w:rFonts w:eastAsia="Times New Roman"/>
            <w:szCs w:val="24"/>
            <w:lang w:eastAsia="en-US"/>
          </w:rPr>
          <w:t xml:space="preserve"> </w:t>
        </w:r>
        <w:proofErr w:type="spellStart"/>
        <w:r w:rsidRPr="00B0330D">
          <w:rPr>
            <w:rFonts w:eastAsia="Times New Roman"/>
            <w:szCs w:val="24"/>
            <w:lang w:eastAsia="en-US"/>
          </w:rPr>
          <w:t>Veenendaal</w:t>
        </w:r>
        <w:proofErr w:type="spellEnd"/>
        <w:r w:rsidRPr="00B0330D">
          <w:rPr>
            <w:rFonts w:eastAsia="Times New Roman"/>
            <w:szCs w:val="24"/>
            <w:lang w:eastAsia="en-US"/>
          </w:rPr>
          <w:t xml:space="preserve">, το Δημοτικό Σχολείο Νέας </w:t>
        </w:r>
        <w:proofErr w:type="spellStart"/>
        <w:r w:rsidRPr="00B0330D">
          <w:rPr>
            <w:rFonts w:eastAsia="Times New Roman"/>
            <w:szCs w:val="24"/>
            <w:lang w:eastAsia="en-US"/>
          </w:rPr>
          <w:t>Μαδύτου</w:t>
        </w:r>
        <w:proofErr w:type="spellEnd"/>
        <w:r w:rsidRPr="00B0330D">
          <w:rPr>
            <w:rFonts w:eastAsia="Times New Roman"/>
            <w:szCs w:val="24"/>
            <w:lang w:eastAsia="en-US"/>
          </w:rPr>
          <w:t xml:space="preserve"> Θεσσαλονίκης, το Ελληνικό Σχολείο Στοκχόλμης, τριάντα πέντε επικεφαλής των αντιπροσωπειών των ευρωπαϊκών  χωρών της Κοινοβουλευτικής Συνέλευσης </w:t>
        </w:r>
        <w:proofErr w:type="spellStart"/>
        <w:r w:rsidRPr="00B0330D">
          <w:rPr>
            <w:rFonts w:eastAsia="Times New Roman"/>
            <w:szCs w:val="24"/>
            <w:lang w:eastAsia="en-US"/>
          </w:rPr>
          <w:t>Γαλλοφωνίας</w:t>
        </w:r>
        <w:proofErr w:type="spellEnd"/>
        <w:r w:rsidRPr="00B0330D">
          <w:rPr>
            <w:rFonts w:eastAsia="Times New Roman"/>
            <w:szCs w:val="24"/>
            <w:lang w:eastAsia="en-US"/>
          </w:rPr>
          <w:t xml:space="preserve">, μαθητές από το Γυμνάσιο </w:t>
        </w:r>
        <w:proofErr w:type="spellStart"/>
        <w:r w:rsidRPr="00B0330D">
          <w:rPr>
            <w:rFonts w:eastAsia="Times New Roman"/>
            <w:szCs w:val="24"/>
            <w:lang w:eastAsia="en-US"/>
          </w:rPr>
          <w:t>Καστελλίου</w:t>
        </w:r>
        <w:proofErr w:type="spellEnd"/>
        <w:r w:rsidRPr="00B0330D">
          <w:rPr>
            <w:rFonts w:eastAsia="Times New Roman"/>
            <w:szCs w:val="24"/>
            <w:lang w:eastAsia="en-US"/>
          </w:rPr>
          <w:t xml:space="preserve"> </w:t>
        </w:r>
        <w:proofErr w:type="spellStart"/>
        <w:r w:rsidRPr="00B0330D">
          <w:rPr>
            <w:rFonts w:eastAsia="Times New Roman"/>
            <w:szCs w:val="24"/>
            <w:lang w:eastAsia="en-US"/>
          </w:rPr>
          <w:t>Μινώα</w:t>
        </w:r>
        <w:proofErr w:type="spellEnd"/>
        <w:r w:rsidRPr="00B0330D">
          <w:rPr>
            <w:rFonts w:eastAsia="Times New Roman"/>
            <w:szCs w:val="24"/>
            <w:lang w:eastAsia="en-US"/>
          </w:rPr>
          <w:t xml:space="preserve"> Πεδιάδας και φοιτητές από τη Νομική Σχολή Αθηνών, σελ. </w:t>
        </w:r>
        <w:r w:rsidRPr="00B0330D">
          <w:rPr>
            <w:rFonts w:eastAsia="Times New Roman"/>
            <w:szCs w:val="24"/>
            <w:lang w:eastAsia="en-US"/>
          </w:rPr>
          <w:br/>
          <w:t xml:space="preserve">4. Επί διαδικαστικού θέματος, σελ. </w:t>
        </w:r>
        <w:r w:rsidRPr="00B0330D">
          <w:rPr>
            <w:rFonts w:eastAsia="Times New Roman"/>
            <w:szCs w:val="24"/>
            <w:lang w:eastAsia="en-US"/>
          </w:rPr>
          <w:br/>
          <w:t xml:space="preserve"> </w:t>
        </w:r>
        <w:r w:rsidRPr="00B0330D">
          <w:rPr>
            <w:rFonts w:eastAsia="Times New Roman"/>
            <w:szCs w:val="24"/>
            <w:lang w:eastAsia="en-US"/>
          </w:rPr>
          <w:br/>
          <w:t xml:space="preserve">Β. ΚΟΙΝΟΒΟΥΛΕΥΤΙΚΟΣ ΕΛΕΓΧΟΣ </w:t>
        </w:r>
        <w:r w:rsidRPr="00B0330D">
          <w:rPr>
            <w:rFonts w:eastAsia="Times New Roman"/>
            <w:szCs w:val="24"/>
            <w:lang w:eastAsia="en-US"/>
          </w:rPr>
          <w:br/>
          <w:t>Συζήτηση επικαίρων ερωτήσεων:</w:t>
        </w:r>
        <w:r w:rsidRPr="00B0330D">
          <w:rPr>
            <w:rFonts w:eastAsia="Times New Roman"/>
            <w:szCs w:val="24"/>
            <w:lang w:eastAsia="en-US"/>
          </w:rPr>
          <w:br/>
          <w:t xml:space="preserve">   Προς τον Υπουργό Δικαιοσύνης, Διαφάνειας και Ανθρωπίνων Δικαιωμάτων:</w:t>
        </w:r>
        <w:r w:rsidRPr="00B0330D">
          <w:rPr>
            <w:rFonts w:eastAsia="Times New Roman"/>
            <w:szCs w:val="24"/>
            <w:lang w:eastAsia="en-US"/>
          </w:rPr>
          <w:br/>
          <w:t xml:space="preserve">      i. με θέμα: «Πολιτικά, νομικά και ηθικά ζητήματα που άπτονται της σχέσης της νυν Γενικής Γραμματέως Διαφθοράς με Κυπριακή Εταιρία», σελ. </w:t>
        </w:r>
        <w:r w:rsidRPr="00B0330D">
          <w:rPr>
            <w:rFonts w:eastAsia="Times New Roman"/>
            <w:szCs w:val="24"/>
            <w:lang w:eastAsia="en-US"/>
          </w:rPr>
          <w:br/>
          <w:t xml:space="preserve">      </w:t>
        </w:r>
        <w:proofErr w:type="spellStart"/>
        <w:r w:rsidRPr="00B0330D">
          <w:rPr>
            <w:rFonts w:eastAsia="Times New Roman"/>
            <w:szCs w:val="24"/>
            <w:lang w:eastAsia="en-US"/>
          </w:rPr>
          <w:t>ii</w:t>
        </w:r>
        <w:proofErr w:type="spellEnd"/>
        <w:r w:rsidRPr="00B0330D">
          <w:rPr>
            <w:rFonts w:eastAsia="Times New Roman"/>
            <w:szCs w:val="24"/>
            <w:lang w:eastAsia="en-US"/>
          </w:rPr>
          <w:t xml:space="preserve">. με θέμα: «Διαπλεκόμενες σχέσεις της Γενικής Γραμματέως για την καταπολέμηση της διαφθοράς </w:t>
        </w:r>
        <w:proofErr w:type="spellStart"/>
        <w:r w:rsidRPr="00B0330D">
          <w:rPr>
            <w:rFonts w:eastAsia="Times New Roman"/>
            <w:szCs w:val="24"/>
            <w:lang w:eastAsia="en-US"/>
          </w:rPr>
          <w:t>κας</w:t>
        </w:r>
        <w:proofErr w:type="spellEnd"/>
        <w:r w:rsidRPr="00B0330D">
          <w:rPr>
            <w:rFonts w:eastAsia="Times New Roman"/>
            <w:szCs w:val="24"/>
            <w:lang w:eastAsia="en-US"/>
          </w:rPr>
          <w:t xml:space="preserve"> </w:t>
        </w:r>
        <w:proofErr w:type="spellStart"/>
        <w:r w:rsidRPr="00B0330D">
          <w:rPr>
            <w:rFonts w:eastAsia="Times New Roman"/>
            <w:szCs w:val="24"/>
            <w:lang w:eastAsia="en-US"/>
          </w:rPr>
          <w:t>Ξεπαπαδέα</w:t>
        </w:r>
        <w:proofErr w:type="spellEnd"/>
        <w:r w:rsidRPr="00B0330D">
          <w:rPr>
            <w:rFonts w:eastAsia="Times New Roman"/>
            <w:szCs w:val="24"/>
            <w:lang w:eastAsia="en-US"/>
          </w:rPr>
          <w:t xml:space="preserve">», σελ. </w:t>
        </w:r>
        <w:r w:rsidRPr="00B0330D">
          <w:rPr>
            <w:rFonts w:eastAsia="Times New Roman"/>
            <w:szCs w:val="24"/>
            <w:lang w:eastAsia="en-US"/>
          </w:rPr>
          <w:br/>
          <w:t xml:space="preserve"> </w:t>
        </w:r>
        <w:r w:rsidRPr="00B0330D">
          <w:rPr>
            <w:rFonts w:eastAsia="Times New Roman"/>
            <w:szCs w:val="24"/>
            <w:lang w:eastAsia="en-US"/>
          </w:rPr>
          <w:br/>
          <w:t xml:space="preserve">Γ. ΝΟΜΟΘΕΤΙΚΗ ΕΡΓΑΣΙΑ </w:t>
        </w:r>
        <w:r w:rsidRPr="00B0330D">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Οικονομικών: «Ι. Κύρωση της Συμφωνίας για την Ασιατική Τράπεζα Υποδομών και Επενδύσεων, ΙΙ. Εναρμόνιση του Κώδικα Φ.Π.Α. με την Οδηγία (ΕΕ) 2016/1065, ΙΙΙ. Ενσωμάτωση των σημείων 1, 2, 4 και 5 του άρθρου 2 και των άρθρων 4, 6, 7 και 8 της Οδηγίας 1164/2016, IV. Τροποποίηση του ν. 2971/2001 και άλλες διατάξεις», σελ. </w:t>
        </w:r>
        <w:r w:rsidRPr="00B0330D">
          <w:rPr>
            <w:rFonts w:eastAsia="Times New Roman"/>
            <w:szCs w:val="24"/>
            <w:lang w:eastAsia="en-US"/>
          </w:rPr>
          <w:br/>
          <w:t xml:space="preserve">2. Κατάθεση σχεδίου νόμου:  </w:t>
        </w:r>
      </w:ins>
    </w:p>
    <w:p w14:paraId="0ADD4A56" w14:textId="77777777" w:rsidR="00B0330D" w:rsidRPr="00B0330D" w:rsidRDefault="00B0330D" w:rsidP="00B0330D">
      <w:pPr>
        <w:spacing w:after="0" w:line="360" w:lineRule="auto"/>
        <w:rPr>
          <w:ins w:id="22" w:author="Φλούδα Χριστίνα" w:date="2019-04-24T14:54:00Z"/>
          <w:rFonts w:eastAsia="Times New Roman"/>
          <w:szCs w:val="24"/>
          <w:lang w:eastAsia="en-US"/>
        </w:rPr>
      </w:pPr>
      <w:ins w:id="23" w:author="Φλούδα Χριστίνα" w:date="2019-04-24T14:54:00Z">
        <w:r w:rsidRPr="00B0330D">
          <w:rPr>
            <w:rFonts w:eastAsia="Times New Roman"/>
            <w:szCs w:val="24"/>
            <w:lang w:eastAsia="en-US"/>
          </w:rPr>
          <w:t xml:space="preserve">Ο Υπουργός Εθνικής  Άμυνας, ο Αντιπρόεδρος της Κυβέρνησης και Υπουργός Οικονομίας και Ανάπτυξης, οι Υπουργοί Εσωτερικών, Ψηφιακής Πολιτικής, Τηλεπικοινωνιών και Ενημέρωσης, Παιδείας,  Έρευνας και Θρησκευμάτων, Εργασίας, Κοινωνικής Αλληλεγγύης, Εξωτερικών, Προστασίας του Πολίτη, Δικαιοσύνης, Διαφάνειας και Ανθρωπίνων Δικαιωμάτων, Οικονομικών, Υγείας, Διοικητικής Ανασυγκρότησης, Υποδομών και Μεταφορών, Ναυτιλίας και Νησιωτικής Πολιτικής και Αγροτικής Ανάπτυξης και Τροφίμων, οι Αναπληρωτές Υπουργοί Οικονομίας και Ανάπτυξης, Εθνικής  Άμυνας, Οικονομικών και Υγείας, καθώς και οι Υφυπουργοί Εργασίας, Κοινωνικής Ασφάλισης και Αλληλεγγύης και Οικονομικών κατέθεσαν στις 12-4-19 σχέδιο νόμου, με τίτλο: «Ρυθμίσεις μέριμνας προσωπικού Ενόπλων Δυνάμεων, Στρατολογίας, Στρατιωτικής Δικαιοσύνης και άλλες διατάξεις», σελ. </w:t>
        </w:r>
        <w:r w:rsidRPr="00B0330D">
          <w:rPr>
            <w:rFonts w:eastAsia="Times New Roman"/>
            <w:szCs w:val="24"/>
            <w:lang w:eastAsia="en-US"/>
          </w:rPr>
          <w:br/>
          <w:t xml:space="preserve">3. Κατάθεση Εκθέσεως Διαρκούς Επιτροπής: </w:t>
        </w:r>
      </w:ins>
    </w:p>
    <w:p w14:paraId="66798814" w14:textId="77777777" w:rsidR="00B0330D" w:rsidRPr="00B0330D" w:rsidRDefault="00B0330D" w:rsidP="00B0330D">
      <w:pPr>
        <w:spacing w:after="0" w:line="360" w:lineRule="auto"/>
        <w:rPr>
          <w:ins w:id="24" w:author="Φλούδα Χριστίνα" w:date="2019-04-24T14:54:00Z"/>
          <w:rFonts w:eastAsia="Times New Roman"/>
          <w:szCs w:val="24"/>
          <w:lang w:eastAsia="en-US"/>
        </w:rPr>
      </w:pPr>
      <w:ins w:id="25" w:author="Φλούδα Χριστίνα" w:date="2019-04-24T14:54:00Z">
        <w:r w:rsidRPr="00B0330D">
          <w:rPr>
            <w:rFonts w:eastAsia="Times New Roman"/>
            <w:szCs w:val="24"/>
            <w:lang w:eastAsia="en-US"/>
          </w:rPr>
          <w:t xml:space="preserve">Η Διαρκής Επιτροπή Παραγωγής και Εμπορίου καταθέτει την έκθεσή της στο σχέδιο νόμου του Υπουργείου Οικονομίας και Ανάπτυξης: «Ελληνική Αναπτυξιακή Τράπεζα και προσέλκυση Στρατηγικών Επενδύσεων και άλλες διατάξεις», σελ. </w:t>
        </w:r>
        <w:r w:rsidRPr="00B0330D">
          <w:rPr>
            <w:rFonts w:eastAsia="Times New Roman"/>
            <w:szCs w:val="24"/>
            <w:lang w:eastAsia="en-US"/>
          </w:rPr>
          <w:br/>
          <w:t xml:space="preserve"> </w:t>
        </w:r>
        <w:r w:rsidRPr="00B0330D">
          <w:rPr>
            <w:rFonts w:eastAsia="Times New Roman"/>
            <w:szCs w:val="24"/>
            <w:lang w:eastAsia="en-US"/>
          </w:rPr>
          <w:br/>
          <w:t>ΠΡΟΕΔΡΕΥΟΝΤΕΣ</w:t>
        </w:r>
      </w:ins>
    </w:p>
    <w:p w14:paraId="5F664201" w14:textId="77777777" w:rsidR="00B0330D" w:rsidRPr="00B0330D" w:rsidRDefault="00B0330D" w:rsidP="00B0330D">
      <w:pPr>
        <w:spacing w:after="0" w:line="360" w:lineRule="auto"/>
        <w:rPr>
          <w:ins w:id="26" w:author="Φλούδα Χριστίνα" w:date="2019-04-24T14:54:00Z"/>
          <w:rFonts w:eastAsia="Times New Roman"/>
          <w:szCs w:val="24"/>
          <w:lang w:eastAsia="en-US"/>
        </w:rPr>
      </w:pPr>
    </w:p>
    <w:p w14:paraId="70FEF8ED" w14:textId="77777777" w:rsidR="00B0330D" w:rsidRPr="00B0330D" w:rsidRDefault="00B0330D" w:rsidP="00B0330D">
      <w:pPr>
        <w:spacing w:after="0" w:line="360" w:lineRule="auto"/>
        <w:rPr>
          <w:ins w:id="27" w:author="Φλούδα Χριστίνα" w:date="2019-04-24T14:54:00Z"/>
          <w:rFonts w:eastAsia="Times New Roman"/>
          <w:szCs w:val="24"/>
          <w:lang w:eastAsia="en-US"/>
        </w:rPr>
      </w:pPr>
      <w:ins w:id="28" w:author="Φλούδα Χριστίνα" w:date="2019-04-24T14:54:00Z">
        <w:r w:rsidRPr="00B0330D">
          <w:rPr>
            <w:rFonts w:eastAsia="Times New Roman"/>
            <w:szCs w:val="24"/>
            <w:lang w:eastAsia="en-US"/>
          </w:rPr>
          <w:t>ΓΕΩΡΓΙΑΔΗΣ Μ. , σελ.</w:t>
        </w:r>
        <w:r w:rsidRPr="00B0330D">
          <w:rPr>
            <w:rFonts w:eastAsia="Times New Roman"/>
            <w:szCs w:val="24"/>
            <w:lang w:eastAsia="en-US"/>
          </w:rPr>
          <w:br/>
          <w:t>ΚΑΚΛΑΜΑΝΗΣ Ν. , σελ.</w:t>
        </w:r>
        <w:r w:rsidRPr="00B0330D">
          <w:rPr>
            <w:rFonts w:eastAsia="Times New Roman"/>
            <w:szCs w:val="24"/>
            <w:lang w:eastAsia="en-US"/>
          </w:rPr>
          <w:br/>
          <w:t>ΚΡΕΜΑΣΤΙΝΟΣ Δ. , σελ.</w:t>
        </w:r>
        <w:r w:rsidRPr="00B0330D">
          <w:rPr>
            <w:rFonts w:eastAsia="Times New Roman"/>
            <w:szCs w:val="24"/>
            <w:lang w:eastAsia="en-US"/>
          </w:rPr>
          <w:br/>
        </w:r>
        <w:r w:rsidRPr="00B0330D">
          <w:rPr>
            <w:rFonts w:eastAsia="Times New Roman"/>
            <w:szCs w:val="24"/>
            <w:lang w:eastAsia="en-US"/>
          </w:rPr>
          <w:br/>
        </w:r>
      </w:ins>
    </w:p>
    <w:p w14:paraId="00A090C4" w14:textId="77777777" w:rsidR="00B0330D" w:rsidRPr="00B0330D" w:rsidRDefault="00B0330D" w:rsidP="00B0330D">
      <w:pPr>
        <w:spacing w:after="0" w:line="360" w:lineRule="auto"/>
        <w:rPr>
          <w:ins w:id="29" w:author="Φλούδα Χριστίνα" w:date="2019-04-24T14:54:00Z"/>
          <w:rFonts w:eastAsia="Times New Roman"/>
          <w:szCs w:val="24"/>
          <w:lang w:eastAsia="en-US"/>
        </w:rPr>
      </w:pPr>
      <w:ins w:id="30" w:author="Φλούδα Χριστίνα" w:date="2019-04-24T14:54:00Z">
        <w:r w:rsidRPr="00B0330D">
          <w:rPr>
            <w:rFonts w:eastAsia="Times New Roman"/>
            <w:szCs w:val="24"/>
            <w:lang w:eastAsia="en-US"/>
          </w:rPr>
          <w:t>ΟΜΙΛΗΤΕΣ</w:t>
        </w:r>
      </w:ins>
    </w:p>
    <w:p w14:paraId="753B73EE" w14:textId="2ADE5BA3" w:rsidR="00B0330D" w:rsidRDefault="00B0330D" w:rsidP="00B0330D">
      <w:pPr>
        <w:spacing w:line="600" w:lineRule="auto"/>
        <w:ind w:firstLine="720"/>
        <w:jc w:val="center"/>
        <w:rPr>
          <w:ins w:id="31" w:author="Φλούδα Χριστίνα" w:date="2019-04-24T14:54:00Z"/>
          <w:rFonts w:eastAsia="Times New Roman"/>
          <w:szCs w:val="24"/>
        </w:rPr>
      </w:pPr>
      <w:ins w:id="32" w:author="Φλούδα Χριστίνα" w:date="2019-04-24T14:54:00Z">
        <w:r w:rsidRPr="00B0330D">
          <w:rPr>
            <w:rFonts w:eastAsia="Times New Roman"/>
            <w:szCs w:val="24"/>
            <w:lang w:eastAsia="en-US"/>
          </w:rPr>
          <w:br/>
          <w:t>Α. Επί διαδικαστικού θέματος:</w:t>
        </w:r>
        <w:r w:rsidRPr="00B0330D">
          <w:rPr>
            <w:rFonts w:eastAsia="Times New Roman"/>
            <w:szCs w:val="24"/>
            <w:lang w:eastAsia="en-US"/>
          </w:rPr>
          <w:br/>
          <w:t>ΒΑΡΔΑΛΗΣ Α. , σελ.</w:t>
        </w:r>
        <w:r w:rsidRPr="00B0330D">
          <w:rPr>
            <w:rFonts w:eastAsia="Times New Roman"/>
            <w:szCs w:val="24"/>
            <w:lang w:eastAsia="en-US"/>
          </w:rPr>
          <w:br/>
          <w:t>ΒΟΡΙΔΗΣ Μ. , σελ.</w:t>
        </w:r>
        <w:r w:rsidRPr="00B0330D">
          <w:rPr>
            <w:rFonts w:eastAsia="Times New Roman"/>
            <w:szCs w:val="24"/>
            <w:lang w:eastAsia="en-US"/>
          </w:rPr>
          <w:br/>
          <w:t>ΓΕΩΡΓΙΑΔΗΣ Μ. , σελ.</w:t>
        </w:r>
        <w:r w:rsidRPr="00B0330D">
          <w:rPr>
            <w:rFonts w:eastAsia="Times New Roman"/>
            <w:szCs w:val="24"/>
            <w:lang w:eastAsia="en-US"/>
          </w:rPr>
          <w:br/>
          <w:t>ΘΕΟΧΑΡΗΣ Θ. , σελ.</w:t>
        </w:r>
        <w:r w:rsidRPr="00B0330D">
          <w:rPr>
            <w:rFonts w:eastAsia="Times New Roman"/>
            <w:szCs w:val="24"/>
            <w:lang w:eastAsia="en-US"/>
          </w:rPr>
          <w:br/>
          <w:t>ΚΑΚΛΑΜΑΝΗΣ Ν. , σελ.</w:t>
        </w:r>
        <w:r w:rsidRPr="00B0330D">
          <w:rPr>
            <w:rFonts w:eastAsia="Times New Roman"/>
            <w:szCs w:val="24"/>
            <w:lang w:eastAsia="en-US"/>
          </w:rPr>
          <w:br/>
          <w:t>ΚΟΥΤΣΟΥΚΟΣ Γ. , σελ.</w:t>
        </w:r>
        <w:r w:rsidRPr="00B0330D">
          <w:rPr>
            <w:rFonts w:eastAsia="Times New Roman"/>
            <w:szCs w:val="24"/>
            <w:lang w:eastAsia="en-US"/>
          </w:rPr>
          <w:br/>
          <w:t>ΚΡΕΜΑΣΤΙΝΟΣ Δ. , σελ.</w:t>
        </w:r>
        <w:r w:rsidRPr="00B0330D">
          <w:rPr>
            <w:rFonts w:eastAsia="Times New Roman"/>
            <w:szCs w:val="24"/>
            <w:lang w:eastAsia="en-US"/>
          </w:rPr>
          <w:br/>
          <w:t>ΜΑΝΙΑΤΗΣ Ι. , σελ.</w:t>
        </w:r>
        <w:r w:rsidRPr="00B0330D">
          <w:rPr>
            <w:rFonts w:eastAsia="Times New Roman"/>
            <w:szCs w:val="24"/>
            <w:lang w:eastAsia="en-US"/>
          </w:rPr>
          <w:br/>
          <w:t>ΜΑΝΤΑΣ Χ. , σελ.</w:t>
        </w:r>
        <w:r w:rsidRPr="00B0330D">
          <w:rPr>
            <w:rFonts w:eastAsia="Times New Roman"/>
            <w:szCs w:val="24"/>
            <w:lang w:eastAsia="en-US"/>
          </w:rPr>
          <w:br/>
          <w:t>ΠΑΠΑΓΓΕΛΟΠΟΥΛΟΣ Δ. , σελ.</w:t>
        </w:r>
        <w:r w:rsidRPr="00B0330D">
          <w:rPr>
            <w:rFonts w:eastAsia="Times New Roman"/>
            <w:szCs w:val="24"/>
            <w:lang w:eastAsia="en-US"/>
          </w:rPr>
          <w:br/>
          <w:t>ΠΑΠΑΘΕΟΔΩΡΟΥ Θ. , σελ.</w:t>
        </w:r>
        <w:r w:rsidRPr="00B0330D">
          <w:rPr>
            <w:rFonts w:eastAsia="Times New Roman"/>
            <w:szCs w:val="24"/>
            <w:lang w:eastAsia="en-US"/>
          </w:rPr>
          <w:br/>
          <w:t>ΠΑΠΑΝΑΤΣΙΟΥ Α. , σελ.</w:t>
        </w:r>
        <w:r w:rsidRPr="00B0330D">
          <w:rPr>
            <w:rFonts w:eastAsia="Times New Roman"/>
            <w:szCs w:val="24"/>
            <w:lang w:eastAsia="en-US"/>
          </w:rPr>
          <w:br/>
        </w:r>
        <w:r w:rsidRPr="00B0330D">
          <w:rPr>
            <w:rFonts w:eastAsia="Times New Roman"/>
            <w:szCs w:val="24"/>
            <w:lang w:eastAsia="en-US"/>
          </w:rPr>
          <w:br/>
          <w:t>Β. Επί των επικαίρων ερωτήσεων:</w:t>
        </w:r>
        <w:r w:rsidRPr="00B0330D">
          <w:rPr>
            <w:rFonts w:eastAsia="Times New Roman"/>
            <w:szCs w:val="24"/>
            <w:lang w:eastAsia="en-US"/>
          </w:rPr>
          <w:br/>
          <w:t>ΘΕΟΧΑΡΗΣ Θ. , σελ.</w:t>
        </w:r>
        <w:r w:rsidRPr="00B0330D">
          <w:rPr>
            <w:rFonts w:eastAsia="Times New Roman"/>
            <w:szCs w:val="24"/>
            <w:lang w:eastAsia="en-US"/>
          </w:rPr>
          <w:br/>
          <w:t>ΚΟΝΣΟΛΑΣ Ε. , σελ.</w:t>
        </w:r>
        <w:r w:rsidRPr="00B0330D">
          <w:rPr>
            <w:rFonts w:eastAsia="Times New Roman"/>
            <w:szCs w:val="24"/>
            <w:lang w:eastAsia="en-US"/>
          </w:rPr>
          <w:br/>
          <w:t>ΚΟΥΤΣΟΥΚΟΣ Γ. , σελ.</w:t>
        </w:r>
        <w:r w:rsidRPr="00B0330D">
          <w:rPr>
            <w:rFonts w:eastAsia="Times New Roman"/>
            <w:szCs w:val="24"/>
            <w:lang w:eastAsia="en-US"/>
          </w:rPr>
          <w:br/>
          <w:t>ΠΑΠΑΓΓΕΛΟΠΟΥΛΟΣ Δ. , σελ.</w:t>
        </w:r>
        <w:r w:rsidRPr="00B0330D">
          <w:rPr>
            <w:rFonts w:eastAsia="Times New Roman"/>
            <w:szCs w:val="24"/>
            <w:lang w:eastAsia="en-US"/>
          </w:rPr>
          <w:br/>
          <w:t>ΠΑΠΑΘΕΟΔΩΡΟΥ Θ. , σελ.</w:t>
        </w:r>
        <w:r w:rsidRPr="00B0330D">
          <w:rPr>
            <w:rFonts w:eastAsia="Times New Roman"/>
            <w:szCs w:val="24"/>
            <w:lang w:eastAsia="en-US"/>
          </w:rPr>
          <w:br/>
        </w:r>
        <w:r w:rsidRPr="00B0330D">
          <w:rPr>
            <w:rFonts w:eastAsia="Times New Roman"/>
            <w:szCs w:val="24"/>
            <w:lang w:eastAsia="en-US"/>
          </w:rPr>
          <w:br/>
          <w:t>Γ. Επί του σχεδίου νόμου του Υπουργείου Οικονομικών:</w:t>
        </w:r>
        <w:r w:rsidRPr="00B0330D">
          <w:rPr>
            <w:rFonts w:eastAsia="Times New Roman"/>
            <w:szCs w:val="24"/>
            <w:lang w:eastAsia="en-US"/>
          </w:rPr>
          <w:br/>
        </w:r>
        <w:r w:rsidRPr="00B0330D">
          <w:rPr>
            <w:rFonts w:eastAsia="Times New Roman"/>
            <w:color w:val="000000"/>
            <w:szCs w:val="24"/>
            <w:lang w:eastAsia="en-US"/>
          </w:rPr>
          <w:t>ΒΑΓΙΩΝΑΚΗ Ε. , σελ.</w:t>
        </w:r>
        <w:r w:rsidRPr="00B0330D">
          <w:rPr>
            <w:rFonts w:eastAsia="Times New Roman"/>
            <w:color w:val="000000"/>
            <w:szCs w:val="24"/>
            <w:lang w:eastAsia="en-US"/>
          </w:rPr>
          <w:br/>
        </w:r>
        <w:r w:rsidRPr="00B0330D">
          <w:rPr>
            <w:rFonts w:eastAsia="Times New Roman"/>
            <w:szCs w:val="24"/>
            <w:lang w:eastAsia="en-US"/>
          </w:rPr>
          <w:t>ΒΑΡΔΑΛΗΣ Α. , σελ.</w:t>
        </w:r>
        <w:r w:rsidRPr="00B0330D">
          <w:rPr>
            <w:rFonts w:eastAsia="Times New Roman"/>
            <w:szCs w:val="24"/>
            <w:lang w:eastAsia="en-US"/>
          </w:rPr>
          <w:br/>
          <w:t>ΒΕΣΥΡΟΠΟΥΛΟΣ Α. , σελ.</w:t>
        </w:r>
        <w:r w:rsidRPr="00B0330D">
          <w:rPr>
            <w:rFonts w:eastAsia="Times New Roman"/>
            <w:szCs w:val="24"/>
            <w:lang w:eastAsia="en-US"/>
          </w:rPr>
          <w:br/>
          <w:t>ΒΟΡΙΔΗΣ Μ. , σελ.</w:t>
        </w:r>
        <w:r w:rsidRPr="00B0330D">
          <w:rPr>
            <w:rFonts w:eastAsia="Times New Roman"/>
            <w:szCs w:val="24"/>
            <w:lang w:eastAsia="en-US"/>
          </w:rPr>
          <w:br/>
          <w:t>ΓΑΚΗΣ Δ. , σελ.</w:t>
        </w:r>
        <w:r w:rsidRPr="00B0330D">
          <w:rPr>
            <w:rFonts w:eastAsia="Times New Roman"/>
            <w:szCs w:val="24"/>
            <w:lang w:eastAsia="en-US"/>
          </w:rPr>
          <w:br/>
          <w:t>ΓΕΡΜΕΝΗΣ Γ. , σελ.</w:t>
        </w:r>
        <w:r w:rsidRPr="00B0330D">
          <w:rPr>
            <w:rFonts w:eastAsia="Times New Roman"/>
            <w:szCs w:val="24"/>
            <w:lang w:eastAsia="en-US"/>
          </w:rPr>
          <w:br/>
          <w:t>ΓΕΩΡΓΙΑΔΗΣ Σ. , σελ.</w:t>
        </w:r>
        <w:r w:rsidRPr="00B0330D">
          <w:rPr>
            <w:rFonts w:eastAsia="Times New Roman"/>
            <w:szCs w:val="24"/>
            <w:lang w:eastAsia="en-US"/>
          </w:rPr>
          <w:br/>
          <w:t>ΔΕΝΔΙΑΣ Ν. , σελ.</w:t>
        </w:r>
        <w:r w:rsidRPr="00B0330D">
          <w:rPr>
            <w:rFonts w:eastAsia="Times New Roman"/>
            <w:szCs w:val="24"/>
            <w:lang w:eastAsia="en-US"/>
          </w:rPr>
          <w:br/>
          <w:t>ΚΑΒΑΔΕΛΛΑΣ Δ. , σελ.</w:t>
        </w:r>
        <w:r w:rsidRPr="00B0330D">
          <w:rPr>
            <w:rFonts w:eastAsia="Times New Roman"/>
            <w:szCs w:val="24"/>
            <w:lang w:eastAsia="en-US"/>
          </w:rPr>
          <w:br/>
          <w:t>ΚΑΜΑΤΕΡΟΣ Η. , σελ.</w:t>
        </w:r>
        <w:r w:rsidRPr="00B0330D">
          <w:rPr>
            <w:rFonts w:eastAsia="Times New Roman"/>
            <w:szCs w:val="24"/>
            <w:lang w:eastAsia="en-US"/>
          </w:rPr>
          <w:br/>
          <w:t>ΚΑΡΑΘΑΝΑΣΟΠΟΥΛΟΣ Ν. , σελ.</w:t>
        </w:r>
        <w:r w:rsidRPr="00B0330D">
          <w:rPr>
            <w:rFonts w:eastAsia="Times New Roman"/>
            <w:szCs w:val="24"/>
            <w:lang w:eastAsia="en-US"/>
          </w:rPr>
          <w:br/>
          <w:t>ΚΑΡΑΚΩΣΤΑ Ε. , σελ.</w:t>
        </w:r>
        <w:r w:rsidRPr="00B0330D">
          <w:rPr>
            <w:rFonts w:eastAsia="Times New Roman"/>
            <w:szCs w:val="24"/>
            <w:lang w:eastAsia="en-US"/>
          </w:rPr>
          <w:br/>
          <w:t>ΚΑΡΑΚΩΣΤΑΣ Ε. , σελ.</w:t>
        </w:r>
        <w:r w:rsidRPr="00B0330D">
          <w:rPr>
            <w:rFonts w:eastAsia="Times New Roman"/>
            <w:szCs w:val="24"/>
            <w:lang w:eastAsia="en-US"/>
          </w:rPr>
          <w:br/>
          <w:t>ΚΑΡΡΑΣ Γ. , σελ.</w:t>
        </w:r>
        <w:r w:rsidRPr="00B0330D">
          <w:rPr>
            <w:rFonts w:eastAsia="Times New Roman"/>
            <w:szCs w:val="24"/>
            <w:lang w:eastAsia="en-US"/>
          </w:rPr>
          <w:br/>
          <w:t>ΚΑΤΣΙΚΗΣ Κ. , σελ.</w:t>
        </w:r>
        <w:r w:rsidRPr="00B0330D">
          <w:rPr>
            <w:rFonts w:eastAsia="Times New Roman"/>
            <w:szCs w:val="24"/>
            <w:lang w:eastAsia="en-US"/>
          </w:rPr>
          <w:br/>
          <w:t>ΚΕΛΛΑΣ Χ. , σελ.</w:t>
        </w:r>
        <w:r w:rsidRPr="00B0330D">
          <w:rPr>
            <w:rFonts w:eastAsia="Times New Roman"/>
            <w:szCs w:val="24"/>
            <w:lang w:eastAsia="en-US"/>
          </w:rPr>
          <w:br/>
          <w:t>ΚΟΝΣΟΛΑΣ Ε. , σελ.</w:t>
        </w:r>
        <w:r w:rsidRPr="00B0330D">
          <w:rPr>
            <w:rFonts w:eastAsia="Times New Roman"/>
            <w:szCs w:val="24"/>
            <w:lang w:eastAsia="en-US"/>
          </w:rPr>
          <w:br/>
          <w:t>ΚΟΥΒΕΛΗΣ Φ. , σελ.</w:t>
        </w:r>
        <w:r w:rsidRPr="00B0330D">
          <w:rPr>
            <w:rFonts w:eastAsia="Times New Roman"/>
            <w:szCs w:val="24"/>
            <w:lang w:eastAsia="en-US"/>
          </w:rPr>
          <w:br/>
          <w:t>ΚΟΥΤΣΟΥΚΟΣ Γ. , σελ.</w:t>
        </w:r>
        <w:r w:rsidRPr="00B0330D">
          <w:rPr>
            <w:rFonts w:eastAsia="Times New Roman"/>
            <w:szCs w:val="24"/>
            <w:lang w:eastAsia="en-US"/>
          </w:rPr>
          <w:br/>
          <w:t>ΜΑΝΙΑΤΗΣ Ι. , σελ.</w:t>
        </w:r>
        <w:r w:rsidRPr="00B0330D">
          <w:rPr>
            <w:rFonts w:eastAsia="Times New Roman"/>
            <w:szCs w:val="24"/>
            <w:lang w:eastAsia="en-US"/>
          </w:rPr>
          <w:br/>
          <w:t>ΜΑΝΤΑΣ Χ. , σελ.</w:t>
        </w:r>
        <w:r w:rsidRPr="00B0330D">
          <w:rPr>
            <w:rFonts w:eastAsia="Times New Roman"/>
            <w:szCs w:val="24"/>
            <w:lang w:eastAsia="en-US"/>
          </w:rPr>
          <w:br/>
          <w:t>ΜΕΓΑΛΟΟΙΚΟΝΟΜΟΥ Θ. , σελ.</w:t>
        </w:r>
        <w:r w:rsidRPr="00B0330D">
          <w:rPr>
            <w:rFonts w:eastAsia="Times New Roman"/>
            <w:szCs w:val="24"/>
            <w:lang w:eastAsia="en-US"/>
          </w:rPr>
          <w:br/>
          <w:t>ΜΠΑΛΩΜΕΝΑΚΗΣ Α. , σελ.</w:t>
        </w:r>
        <w:r w:rsidRPr="00B0330D">
          <w:rPr>
            <w:rFonts w:eastAsia="Times New Roman"/>
            <w:szCs w:val="24"/>
            <w:lang w:eastAsia="en-US"/>
          </w:rPr>
          <w:br/>
          <w:t>ΞΥΔΑΚΗΣ Ν. , σελ.</w:t>
        </w:r>
        <w:r w:rsidRPr="00B0330D">
          <w:rPr>
            <w:rFonts w:eastAsia="Times New Roman"/>
            <w:szCs w:val="24"/>
            <w:lang w:eastAsia="en-US"/>
          </w:rPr>
          <w:br/>
          <w:t>ΠΑΠΑΝΑΤΣΙΟΥ Α. , σελ.</w:t>
        </w:r>
        <w:r w:rsidRPr="00B0330D">
          <w:rPr>
            <w:rFonts w:eastAsia="Times New Roman"/>
            <w:szCs w:val="24"/>
            <w:lang w:eastAsia="en-US"/>
          </w:rPr>
          <w:br/>
          <w:t>ΠΑΠΠΑΣ Χ. , σελ.</w:t>
        </w:r>
        <w:r w:rsidRPr="00B0330D">
          <w:rPr>
            <w:rFonts w:eastAsia="Times New Roman"/>
            <w:szCs w:val="24"/>
            <w:lang w:eastAsia="en-US"/>
          </w:rPr>
          <w:br/>
          <w:t>ΠΑΥΛΙΔΗΣ Κ. , σελ.</w:t>
        </w:r>
        <w:r w:rsidRPr="00B0330D">
          <w:rPr>
            <w:rFonts w:eastAsia="Times New Roman"/>
            <w:szCs w:val="24"/>
            <w:lang w:eastAsia="en-US"/>
          </w:rPr>
          <w:br/>
          <w:t>ΣΥΝΤΥΧΑΚΗΣ Ε. , σελ.</w:t>
        </w:r>
        <w:r w:rsidRPr="00B0330D">
          <w:rPr>
            <w:rFonts w:eastAsia="Times New Roman"/>
            <w:szCs w:val="24"/>
            <w:lang w:eastAsia="en-US"/>
          </w:rPr>
          <w:br/>
          <w:t>ΤΣΙΡΩΝΗΣ Ι. , σελ.</w:t>
        </w:r>
        <w:r w:rsidRPr="00B0330D">
          <w:rPr>
            <w:rFonts w:eastAsia="Times New Roman"/>
            <w:szCs w:val="24"/>
            <w:lang w:eastAsia="en-US"/>
          </w:rPr>
          <w:br/>
          <w:t>ΧΑΡΙΤΣΗΣ Α. , σελ.</w:t>
        </w:r>
        <w:r w:rsidRPr="00B0330D">
          <w:rPr>
            <w:rFonts w:eastAsia="Times New Roman"/>
            <w:szCs w:val="24"/>
            <w:lang w:eastAsia="en-US"/>
          </w:rPr>
          <w:br/>
        </w:r>
        <w:r w:rsidRPr="00B0330D">
          <w:rPr>
            <w:rFonts w:eastAsia="Times New Roman"/>
            <w:szCs w:val="24"/>
            <w:lang w:eastAsia="en-US"/>
          </w:rPr>
          <w:br/>
          <w:t>ΠΑΡΕΜΒΑΣΕΙΣ:</w:t>
        </w:r>
        <w:r w:rsidRPr="00B0330D">
          <w:rPr>
            <w:rFonts w:eastAsia="Times New Roman"/>
            <w:szCs w:val="24"/>
            <w:lang w:eastAsia="en-US"/>
          </w:rPr>
          <w:br/>
          <w:t>ΚΡΕΜΑΣΤΙΝΟΣ Δ. , σελ.</w:t>
        </w:r>
        <w:r w:rsidRPr="00B0330D">
          <w:rPr>
            <w:rFonts w:eastAsia="Times New Roman"/>
            <w:szCs w:val="24"/>
            <w:lang w:eastAsia="en-US"/>
          </w:rPr>
          <w:br/>
          <w:t>ΣΑΝΤΟΡΙΝΙΟΣ Ν. , σελ.</w:t>
        </w:r>
        <w:r w:rsidRPr="00B0330D">
          <w:rPr>
            <w:rFonts w:eastAsia="Times New Roman"/>
            <w:szCs w:val="24"/>
            <w:lang w:eastAsia="en-US"/>
          </w:rPr>
          <w:br/>
        </w:r>
      </w:ins>
    </w:p>
    <w:p w14:paraId="4D87FC2A" w14:textId="626FC73E" w:rsidR="00E01347" w:rsidRDefault="00B0330D">
      <w:pPr>
        <w:spacing w:line="600" w:lineRule="auto"/>
        <w:ind w:firstLine="720"/>
        <w:jc w:val="center"/>
        <w:rPr>
          <w:rFonts w:eastAsia="Times New Roman"/>
          <w:szCs w:val="24"/>
        </w:rPr>
      </w:pPr>
      <w:r>
        <w:rPr>
          <w:rFonts w:eastAsia="Times New Roman"/>
          <w:szCs w:val="24"/>
        </w:rPr>
        <w:t>ΠΡΑΚΤΙΚΑ ΒΟΥΛΗΣ</w:t>
      </w:r>
    </w:p>
    <w:p w14:paraId="4D87FC2B" w14:textId="77777777" w:rsidR="00E01347" w:rsidRDefault="00B0330D">
      <w:pPr>
        <w:spacing w:line="600" w:lineRule="auto"/>
        <w:ind w:firstLine="720"/>
        <w:jc w:val="center"/>
        <w:rPr>
          <w:rFonts w:eastAsia="Times New Roman"/>
          <w:szCs w:val="24"/>
        </w:rPr>
      </w:pPr>
      <w:r>
        <w:rPr>
          <w:rFonts w:eastAsia="Times New Roman"/>
          <w:szCs w:val="24"/>
        </w:rPr>
        <w:t>Ι</w:t>
      </w:r>
      <w:r>
        <w:rPr>
          <w:rFonts w:eastAsia="Times New Roman"/>
          <w:szCs w:val="24"/>
        </w:rPr>
        <w:t xml:space="preserve">Ζ΄ ΠΕΡΙΟΔΟΣ </w:t>
      </w:r>
    </w:p>
    <w:p w14:paraId="4D87FC2C" w14:textId="77777777" w:rsidR="00E01347" w:rsidRDefault="00B0330D">
      <w:pPr>
        <w:spacing w:line="600" w:lineRule="auto"/>
        <w:ind w:firstLine="720"/>
        <w:jc w:val="center"/>
        <w:rPr>
          <w:rFonts w:eastAsia="Times New Roman"/>
          <w:szCs w:val="24"/>
        </w:rPr>
      </w:pPr>
      <w:r>
        <w:rPr>
          <w:rFonts w:eastAsia="Times New Roman"/>
          <w:szCs w:val="24"/>
        </w:rPr>
        <w:t>ΠΡΟΕΔΡΕΥΟΜΕΝΗΣ ΚΟΙΝΟΒΟΥΛΕΥΤΙΚΗΣ ΔΗ</w:t>
      </w:r>
      <w:r>
        <w:rPr>
          <w:rFonts w:eastAsia="Times New Roman"/>
          <w:szCs w:val="24"/>
        </w:rPr>
        <w:t>ΜΟΚΡΑΤΙΑΣ</w:t>
      </w:r>
    </w:p>
    <w:p w14:paraId="4D87FC2D" w14:textId="77777777" w:rsidR="00E01347" w:rsidRDefault="00B0330D">
      <w:pPr>
        <w:spacing w:line="600" w:lineRule="auto"/>
        <w:ind w:firstLine="720"/>
        <w:jc w:val="center"/>
        <w:rPr>
          <w:rFonts w:eastAsia="Times New Roman"/>
          <w:szCs w:val="24"/>
        </w:rPr>
      </w:pPr>
      <w:r>
        <w:rPr>
          <w:rFonts w:eastAsia="Times New Roman"/>
          <w:szCs w:val="24"/>
        </w:rPr>
        <w:t>ΣΥΝΟΔΟΣ Δ΄</w:t>
      </w:r>
    </w:p>
    <w:p w14:paraId="4D87FC2E" w14:textId="77777777" w:rsidR="00E01347" w:rsidRDefault="00B0330D">
      <w:pPr>
        <w:spacing w:line="600" w:lineRule="auto"/>
        <w:ind w:firstLine="720"/>
        <w:jc w:val="center"/>
        <w:rPr>
          <w:rFonts w:eastAsia="Times New Roman"/>
          <w:szCs w:val="24"/>
        </w:rPr>
      </w:pPr>
      <w:r>
        <w:rPr>
          <w:rFonts w:eastAsia="Times New Roman"/>
          <w:szCs w:val="24"/>
        </w:rPr>
        <w:t>ΣΥΝΕΔΡΙΑΣΗ ΡΙ΄</w:t>
      </w:r>
    </w:p>
    <w:p w14:paraId="4D87FC2F" w14:textId="77777777" w:rsidR="00E01347" w:rsidRDefault="00B0330D">
      <w:pPr>
        <w:spacing w:line="600" w:lineRule="auto"/>
        <w:ind w:firstLine="720"/>
        <w:jc w:val="center"/>
        <w:rPr>
          <w:rFonts w:eastAsia="Times New Roman"/>
          <w:szCs w:val="24"/>
        </w:rPr>
      </w:pPr>
      <w:r>
        <w:rPr>
          <w:rFonts w:eastAsia="Times New Roman"/>
          <w:szCs w:val="24"/>
        </w:rPr>
        <w:t>Δευτέρα 15 Απριλίου 2019</w:t>
      </w:r>
    </w:p>
    <w:p w14:paraId="4D87FC30" w14:textId="77777777" w:rsidR="00E01347" w:rsidRDefault="00B0330D">
      <w:pPr>
        <w:spacing w:line="600" w:lineRule="auto"/>
        <w:ind w:firstLine="720"/>
        <w:jc w:val="both"/>
        <w:rPr>
          <w:rFonts w:eastAsia="Times New Roman"/>
          <w:szCs w:val="24"/>
        </w:rPr>
      </w:pPr>
      <w:r>
        <w:rPr>
          <w:rFonts w:eastAsia="Times New Roman"/>
          <w:szCs w:val="24"/>
        </w:rPr>
        <w:t>Αθήνα, σήμερα στις 15 Απριλίου 2019, ημέρα Δευτέρα και ώρα 12.17΄</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534FB5">
        <w:rPr>
          <w:rFonts w:eastAsia="Times New Roman"/>
          <w:b/>
          <w:szCs w:val="24"/>
        </w:rPr>
        <w:t>ΝΙΚΗΤΑ ΚΑΚΛΑΜΑΝΗ</w:t>
      </w:r>
      <w:r>
        <w:rPr>
          <w:rFonts w:eastAsia="Times New Roman"/>
          <w:szCs w:val="24"/>
        </w:rPr>
        <w:t>.</w:t>
      </w:r>
    </w:p>
    <w:p w14:paraId="4D87FC31" w14:textId="77777777" w:rsidR="00E01347" w:rsidRDefault="00B0330D">
      <w:pPr>
        <w:spacing w:line="600" w:lineRule="auto"/>
        <w:ind w:firstLine="720"/>
        <w:jc w:val="both"/>
        <w:rPr>
          <w:rFonts w:eastAsia="Times New Roman"/>
          <w:szCs w:val="24"/>
        </w:rPr>
      </w:pPr>
      <w:r w:rsidRPr="00696EAB">
        <w:rPr>
          <w:rFonts w:eastAsia="Times New Roman"/>
          <w:b/>
          <w:szCs w:val="24"/>
        </w:rPr>
        <w:t>Π</w:t>
      </w:r>
      <w:r>
        <w:rPr>
          <w:rFonts w:eastAsia="Times New Roman"/>
          <w:b/>
          <w:szCs w:val="24"/>
        </w:rPr>
        <w:t xml:space="preserve">ΡΟΕΔΡΕΥΩΝ (Νικήτας Κακλαμάνης): </w:t>
      </w:r>
      <w:r>
        <w:rPr>
          <w:rFonts w:eastAsia="Times New Roman"/>
          <w:szCs w:val="24"/>
        </w:rPr>
        <w:t>Κυρίες και κύριοι συνάδελφοι, αρχίζει η συνεδρίαση.</w:t>
      </w:r>
    </w:p>
    <w:p w14:paraId="4D87FC32"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Εισερχόμαστ</w:t>
      </w:r>
      <w:r>
        <w:rPr>
          <w:rFonts w:eastAsia="Times New Roman" w:cs="Times New Roman"/>
          <w:szCs w:val="24"/>
        </w:rPr>
        <w:t>ε στην ημερήσια διάταξη της</w:t>
      </w:r>
    </w:p>
    <w:p w14:paraId="4D87FC33" w14:textId="77777777" w:rsidR="00E01347" w:rsidRDefault="00B0330D">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4D87FC34"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 xml:space="preserve">Μόνη συζήτηση και ψήφιση επί της αρχής, των άρθρων και του συνόλου του σχεδίου νόμου του Υπουργείου Οικονομικών: «Ι. Κύρωση της Συμφωνίας για την Ασιατική Τράπεζα Υποδομών και Επενδύσεων, ΙΙ. Εναρμόνιση του </w:t>
      </w:r>
      <w:r>
        <w:rPr>
          <w:rFonts w:eastAsia="Times New Roman" w:cs="Times New Roman"/>
          <w:szCs w:val="24"/>
        </w:rPr>
        <w:t>Κώδικα Φ.Π.Α. με την Οδηγία (ΕΕ) 2016/1065, ΙΙΙ. Ενσωμάτωση των σημείων 1, 2, 4 και 5 του άρθρου 2 και των άρθρων 4, 6, 7 και 8 της Οδηγίας 1164/2016, IV. Τροποποίηση του ν. 2971/2001 και άλλες διατάξεις».</w:t>
      </w:r>
    </w:p>
    <w:p w14:paraId="4D87FC35"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έραν από τις γνωστές τρεις υπουργικές τροπολογίες</w:t>
      </w:r>
      <w:r>
        <w:rPr>
          <w:rFonts w:eastAsia="Times New Roman" w:cs="Times New Roman"/>
          <w:szCs w:val="24"/>
        </w:rPr>
        <w:t xml:space="preserve">, ενημερώθηκα ότι κατατέθηκε και μία τέταρτη τροπολογία. </w:t>
      </w:r>
    </w:p>
    <w:p w14:paraId="4D87FC36"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w:t>
      </w:r>
      <w:r>
        <w:rPr>
          <w:rFonts w:eastAsia="Times New Roman" w:cs="Times New Roman"/>
          <w:szCs w:val="24"/>
        </w:rPr>
        <w:t xml:space="preserve">της στις </w:t>
      </w:r>
      <w:r>
        <w:rPr>
          <w:rFonts w:eastAsia="Times New Roman" w:cs="Times New Roman"/>
          <w:szCs w:val="24"/>
        </w:rPr>
        <w:t>11 Απριλίου 2019, τη συζήτηση του νομοσχεδίου σε μια συνεδρίαση ενιαία επί της αρχής, των άρθρων και των τροπολογιών.</w:t>
      </w:r>
    </w:p>
    <w:p w14:paraId="4D87FC37"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Το Σώμα συμφωνεί; </w:t>
      </w:r>
    </w:p>
    <w:p w14:paraId="4D87FC38"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ΟΛΟ</w:t>
      </w:r>
      <w:r>
        <w:rPr>
          <w:rFonts w:eastAsia="Times New Roman" w:cs="Times New Roman"/>
          <w:b/>
          <w:szCs w:val="24"/>
        </w:rPr>
        <w:t>Ι ΟΙ ΒΟΥΛΕΥΤΕΣ</w:t>
      </w:r>
      <w:r w:rsidRPr="00696EAB">
        <w:rPr>
          <w:rFonts w:eastAsia="Times New Roman" w:cs="Times New Roman"/>
          <w:b/>
          <w:szCs w:val="24"/>
        </w:rPr>
        <w:t>:</w:t>
      </w:r>
      <w:r w:rsidRPr="00696EAB">
        <w:rPr>
          <w:rFonts w:eastAsia="Times New Roman" w:cs="Times New Roman"/>
          <w:szCs w:val="24"/>
        </w:rPr>
        <w:t xml:space="preserve"> </w:t>
      </w:r>
      <w:r>
        <w:rPr>
          <w:rFonts w:eastAsia="Times New Roman" w:cs="Times New Roman"/>
          <w:szCs w:val="24"/>
        </w:rPr>
        <w:t>Μάλιστα, μάλιστα.</w:t>
      </w:r>
    </w:p>
    <w:p w14:paraId="4D87FC39" w14:textId="77777777" w:rsidR="00E01347" w:rsidRDefault="00B0330D">
      <w:pPr>
        <w:spacing w:line="600" w:lineRule="auto"/>
        <w:ind w:firstLine="720"/>
        <w:jc w:val="both"/>
        <w:rPr>
          <w:rFonts w:eastAsia="Times New Roman" w:cs="Times New Roman"/>
          <w:szCs w:val="24"/>
        </w:rPr>
      </w:pPr>
      <w:r w:rsidRPr="001F4A95">
        <w:rPr>
          <w:rFonts w:eastAsia="Times New Roman" w:cs="Times New Roman"/>
          <w:b/>
          <w:szCs w:val="24"/>
        </w:rPr>
        <w:t>ΠΡΟΕΔΡΕΥΩΝ (Νικήτας Κακλαμάνης):</w:t>
      </w:r>
      <w:r>
        <w:rPr>
          <w:rFonts w:eastAsia="Times New Roman" w:cs="Times New Roman"/>
          <w:szCs w:val="24"/>
        </w:rPr>
        <w:t xml:space="preserve"> Το Σώμα </w:t>
      </w:r>
      <w:proofErr w:type="spellStart"/>
      <w:r>
        <w:rPr>
          <w:rFonts w:eastAsia="Times New Roman" w:cs="Times New Roman"/>
          <w:szCs w:val="24"/>
        </w:rPr>
        <w:t>συνεφώνησε</w:t>
      </w:r>
      <w:proofErr w:type="spellEnd"/>
      <w:r>
        <w:rPr>
          <w:rFonts w:eastAsia="Times New Roman" w:cs="Times New Roman"/>
          <w:szCs w:val="24"/>
        </w:rPr>
        <w:t xml:space="preserve"> ομοφώνως.</w:t>
      </w:r>
    </w:p>
    <w:p w14:paraId="4D87FC3A"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 xml:space="preserve">Η εγγραφή για όσους συναδέλφους θέλουν να μιλήσουν θα γίνει κανονικά, ηλεκτρονικά, με την κάρτα. Το σύστημα θα ανοίξει, μόλις ανέβη στο Βήμα ο κ. Παυλίδης και θα κλείσει, μόλις κατέβη από το Βήμα ο κ. </w:t>
      </w:r>
      <w:proofErr w:type="spellStart"/>
      <w:r>
        <w:rPr>
          <w:rFonts w:eastAsia="Times New Roman" w:cs="Times New Roman"/>
          <w:szCs w:val="24"/>
        </w:rPr>
        <w:t>Βεσυρόπουλος</w:t>
      </w:r>
      <w:proofErr w:type="spellEnd"/>
      <w:r>
        <w:rPr>
          <w:rFonts w:eastAsia="Times New Roman" w:cs="Times New Roman"/>
          <w:szCs w:val="24"/>
        </w:rPr>
        <w:t>.</w:t>
      </w:r>
    </w:p>
    <w:p w14:paraId="4D87FC3B"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Επειδή είναι μεγάλο το νομοσχέδιο, σε όλο</w:t>
      </w:r>
      <w:r>
        <w:rPr>
          <w:rFonts w:eastAsia="Times New Roman" w:cs="Times New Roman"/>
          <w:szCs w:val="24"/>
        </w:rPr>
        <w:t>υς τους εισηγητές και τους αγορητές θα δίνω μία ανοχή στον χρόνο, για να μην πάρετε και τον χρόνο της δευτερολογίας σας, γιατί μπορεί να θέλετε να τη χρησιμοποιήσετε ενδεχομένως για τις τροπολογίες. Άρα θα δείξω μια ανοχή στους εισηγητές και τους αγορητές.</w:t>
      </w:r>
      <w:r>
        <w:rPr>
          <w:rFonts w:eastAsia="Times New Roman" w:cs="Times New Roman"/>
          <w:szCs w:val="24"/>
        </w:rPr>
        <w:t xml:space="preserve"> </w:t>
      </w:r>
    </w:p>
    <w:p w14:paraId="4D87FC3C"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Κύριε Παυλίδη, έχετε τον λόγο.</w:t>
      </w:r>
    </w:p>
    <w:p w14:paraId="4D87FC3D"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sidRPr="00696EAB">
        <w:rPr>
          <w:rFonts w:eastAsia="Times New Roman" w:cs="Times New Roman"/>
          <w:b/>
          <w:szCs w:val="24"/>
        </w:rPr>
        <w:t>:</w:t>
      </w:r>
      <w:r>
        <w:rPr>
          <w:rFonts w:eastAsia="Times New Roman" w:cs="Times New Roman"/>
          <w:szCs w:val="24"/>
        </w:rPr>
        <w:t xml:space="preserve"> Ευχαριστώ, κύριε Πρόεδρε, και για την ανοχή, γιατί είναι πραγματικά ένα μεγάλο νομοσχέδιο. </w:t>
      </w:r>
    </w:p>
    <w:p w14:paraId="4D87FC3E"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Το πρώτο μέρος του νομοσχεδίου αφορά την Κύρωση της Συμφωνίας για την Ασιατική Τράπεζα Υποδομών και Επενδύσε</w:t>
      </w:r>
      <w:r>
        <w:rPr>
          <w:rFonts w:eastAsia="Times New Roman" w:cs="Times New Roman"/>
          <w:szCs w:val="24"/>
        </w:rPr>
        <w:t xml:space="preserve">ων, μια Τράπεζα η οποία ξεκίνησε κατόπιν μιας κινεζικής πρωτοβουλίας και του ομίλου των </w:t>
      </w:r>
      <w:r>
        <w:rPr>
          <w:rFonts w:eastAsia="Times New Roman" w:cs="Times New Roman"/>
          <w:szCs w:val="24"/>
          <w:lang w:val="en-GB"/>
        </w:rPr>
        <w:t>BRICS</w:t>
      </w:r>
      <w:r>
        <w:rPr>
          <w:rFonts w:eastAsia="Times New Roman" w:cs="Times New Roman"/>
          <w:szCs w:val="24"/>
        </w:rPr>
        <w:t>, συνιστώντας στην ουσία τον τραπεζικό βραχίονα της πρωτοβουλίας «B</w:t>
      </w:r>
      <w:proofErr w:type="spellStart"/>
      <w:r>
        <w:rPr>
          <w:rFonts w:eastAsia="Times New Roman" w:cs="Times New Roman"/>
          <w:szCs w:val="24"/>
          <w:lang w:val="en-US"/>
        </w:rPr>
        <w:t>elt</w:t>
      </w:r>
      <w:proofErr w:type="spellEnd"/>
      <w:r w:rsidRPr="005158CC">
        <w:rPr>
          <w:rFonts w:eastAsia="Times New Roman" w:cs="Times New Roman"/>
          <w:szCs w:val="24"/>
        </w:rPr>
        <w:t xml:space="preserve"> </w:t>
      </w:r>
      <w:r>
        <w:rPr>
          <w:rFonts w:eastAsia="Times New Roman" w:cs="Times New Roman"/>
          <w:szCs w:val="24"/>
          <w:lang w:val="en-US"/>
        </w:rPr>
        <w:t>and</w:t>
      </w:r>
      <w:r w:rsidRPr="005158CC">
        <w:rPr>
          <w:rFonts w:eastAsia="Times New Roman" w:cs="Times New Roman"/>
          <w:szCs w:val="24"/>
        </w:rPr>
        <w:t xml:space="preserve"> </w:t>
      </w:r>
      <w:r>
        <w:rPr>
          <w:rFonts w:eastAsia="Times New Roman" w:cs="Times New Roman"/>
          <w:szCs w:val="24"/>
          <w:lang w:val="en-US"/>
        </w:rPr>
        <w:t>Road</w:t>
      </w:r>
      <w:r>
        <w:rPr>
          <w:rFonts w:eastAsia="Times New Roman" w:cs="Times New Roman"/>
          <w:szCs w:val="24"/>
        </w:rPr>
        <w:t xml:space="preserve">» </w:t>
      </w:r>
      <w:r>
        <w:rPr>
          <w:rFonts w:eastAsia="Times New Roman" w:cs="Times New Roman"/>
          <w:szCs w:val="24"/>
        </w:rPr>
        <w:lastRenderedPageBreak/>
        <w:t xml:space="preserve">για τον </w:t>
      </w:r>
      <w:r>
        <w:rPr>
          <w:rFonts w:eastAsia="Times New Roman" w:cs="Times New Roman"/>
          <w:szCs w:val="24"/>
        </w:rPr>
        <w:t>Δ</w:t>
      </w:r>
      <w:r>
        <w:rPr>
          <w:rFonts w:eastAsia="Times New Roman" w:cs="Times New Roman"/>
          <w:szCs w:val="24"/>
        </w:rPr>
        <w:t xml:space="preserve">ρόμο του </w:t>
      </w:r>
      <w:r>
        <w:rPr>
          <w:rFonts w:eastAsia="Times New Roman" w:cs="Times New Roman"/>
          <w:szCs w:val="24"/>
        </w:rPr>
        <w:t>Μ</w:t>
      </w:r>
      <w:r>
        <w:rPr>
          <w:rFonts w:eastAsia="Times New Roman" w:cs="Times New Roman"/>
          <w:szCs w:val="24"/>
        </w:rPr>
        <w:t>εταξιού και των προϊόντων από τη Νοτιοανατολική Ασία προς την Ε</w:t>
      </w:r>
      <w:r>
        <w:rPr>
          <w:rFonts w:eastAsia="Times New Roman" w:cs="Times New Roman"/>
          <w:szCs w:val="24"/>
        </w:rPr>
        <w:t xml:space="preserve">υρώπη. </w:t>
      </w:r>
    </w:p>
    <w:p w14:paraId="4D87FC3F"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Είναι μία επενδυτική τράπεζα, στην οποία συμμετέχουν ήδη εβδομήντα χώρες. Είναι δεκαοκτώ ευρωπαϊκές χώρες και άλλες είκοσι τρεις χώρες που είναι σε φάση υποψηφιότητας. Είναι μια τράπεζα, η οποία ιδιαίτερα για τη χώρα μας, που είναι πύλη εισόδου προ</w:t>
      </w:r>
      <w:r>
        <w:rPr>
          <w:rFonts w:eastAsia="Times New Roman" w:cs="Times New Roman"/>
          <w:szCs w:val="24"/>
        </w:rPr>
        <w:t>ς την Ευρώπη με τα δυο της λιμάνια του Πειραιά και της Θεσσαλονίκης, δημιουργεί τους πιο ευνοϊκούς όρους για συνδεσιμότητα των υποδομών μεταξύ Ασίας και Ευρώπης, για την περιφερειακή συνεργασία, για αναπτυξιακές συνέργειες και διακρατικές επενδύσεις. Είναι</w:t>
      </w:r>
      <w:r>
        <w:rPr>
          <w:rFonts w:eastAsia="Times New Roman" w:cs="Times New Roman"/>
          <w:szCs w:val="24"/>
        </w:rPr>
        <w:t xml:space="preserve"> πολύ σημαντική η παρουσία της χώρας και με το μετοχικό της κεφάλαιο σ’ αυτήν την τράπεζα, ανεξαρτήτως του ύψους της.</w:t>
      </w:r>
    </w:p>
    <w:p w14:paraId="4D87FC40"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Το δεύτερο μέρος του νομοσχεδίου, τα άρθρα 8 έως 11, αφορούν την εναρμόνιση του Κώδικα ΦΠΑ. </w:t>
      </w:r>
    </w:p>
    <w:p w14:paraId="4D87FC41"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Τα άρθρα 11 έως 22 –τα λέω σύντομα, γιατί δεν</w:t>
      </w:r>
      <w:r>
        <w:rPr>
          <w:rFonts w:eastAsia="Times New Roman" w:cs="Times New Roman"/>
          <w:szCs w:val="24"/>
        </w:rPr>
        <w:t xml:space="preserve"> ενέχουν ζητήματα, τα οποία μπορεί να απασχολήσουν ιδιαίτερα το Κοι</w:t>
      </w:r>
      <w:r>
        <w:rPr>
          <w:rFonts w:eastAsia="Times New Roman" w:cs="Times New Roman"/>
          <w:szCs w:val="24"/>
        </w:rPr>
        <w:lastRenderedPageBreak/>
        <w:t>νοβούλιο σε σχέση με διάφορες αντιπαραθέσεις- αφορούν ζητήματα του Κώδικα Φορολογίας Εισοδήματος και τον ορισμό και τον τρόπο φορολόγησης της ελεγχόμενης αλλοδαπής εταιρείας.</w:t>
      </w:r>
    </w:p>
    <w:p w14:paraId="4D87FC42"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Επίσης, τα άρθ</w:t>
      </w:r>
      <w:r>
        <w:rPr>
          <w:rFonts w:eastAsia="Times New Roman" w:cs="Times New Roman"/>
          <w:szCs w:val="24"/>
        </w:rPr>
        <w:t xml:space="preserve">ρα 15 έως 18 αφορούν </w:t>
      </w:r>
      <w:proofErr w:type="spellStart"/>
      <w:r>
        <w:rPr>
          <w:rFonts w:eastAsia="Times New Roman" w:cs="Times New Roman"/>
          <w:szCs w:val="24"/>
        </w:rPr>
        <w:t>εφαρμοστικά</w:t>
      </w:r>
      <w:proofErr w:type="spellEnd"/>
      <w:r>
        <w:rPr>
          <w:rFonts w:eastAsia="Times New Roman" w:cs="Times New Roman"/>
          <w:szCs w:val="24"/>
        </w:rPr>
        <w:t xml:space="preserve"> μέτρα του Κανονισμού 345/2013 και τα άρθρα 19 έως 22 </w:t>
      </w:r>
      <w:proofErr w:type="spellStart"/>
      <w:r>
        <w:rPr>
          <w:rFonts w:eastAsia="Times New Roman" w:cs="Times New Roman"/>
          <w:szCs w:val="24"/>
        </w:rPr>
        <w:t>εφαρμοστικά</w:t>
      </w:r>
      <w:proofErr w:type="spellEnd"/>
      <w:r>
        <w:rPr>
          <w:rFonts w:eastAsia="Times New Roman" w:cs="Times New Roman"/>
          <w:szCs w:val="24"/>
        </w:rPr>
        <w:t xml:space="preserve"> μέτρα του Κανονισμού 346/2013.</w:t>
      </w:r>
    </w:p>
    <w:p w14:paraId="4D87FC43"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Περνώ προς το παρόν το τέταρτο μέρος του νομοσχεδίου, με το οποίο θα ασχοληθώ μετά, γιατί είναι το πιο σημαντικό και αφορά τις </w:t>
      </w:r>
      <w:r>
        <w:rPr>
          <w:rFonts w:eastAsia="Times New Roman" w:cs="Times New Roman"/>
          <w:szCs w:val="24"/>
        </w:rPr>
        <w:t>ρυθμίσεις περί αιγιαλού.</w:t>
      </w:r>
    </w:p>
    <w:p w14:paraId="4D87FC44"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Μέρος Πέμπτο</w:t>
      </w:r>
      <w:r>
        <w:rPr>
          <w:rFonts w:eastAsia="Times New Roman" w:cs="Times New Roman"/>
          <w:szCs w:val="24"/>
        </w:rPr>
        <w:t xml:space="preserve">, τα άρθρα 43 έως 66 αφορούν ζητήματα διαδικασιών του Νομικού Συμβουλίου του Κράτους με την πρόβλεψη έκδοσης πράξης Τριμελούς Επιτροπής του Νομικού Συμβουλίου του Κράτους και τη θεσμοθέτηση του Γραφείου Επιθεώρησης </w:t>
      </w:r>
      <w:r>
        <w:rPr>
          <w:rFonts w:eastAsia="Times New Roman" w:cs="Times New Roman"/>
          <w:szCs w:val="24"/>
        </w:rPr>
        <w:t>στην κεντρική υπηρεσία του Νομικού Συμβουλίου, όπου καθήκον θα έχει κυρίως τον καθορισμό ποσοτικών και ποιοτικών στόχων των υπηρεσιακών μονάδων του Νομικού Συμβουλίου, την παρακολούθηση, τον έλεγχο και την αξιολόγηση του έργου των υπηρεσιακών μονάδων και τ</w:t>
      </w:r>
      <w:r>
        <w:rPr>
          <w:rFonts w:eastAsia="Times New Roman" w:cs="Times New Roman"/>
          <w:szCs w:val="24"/>
        </w:rPr>
        <w:t xml:space="preserve">η διενέργεια έκτακτης και </w:t>
      </w:r>
      <w:r>
        <w:rPr>
          <w:rFonts w:eastAsia="Times New Roman" w:cs="Times New Roman"/>
          <w:szCs w:val="24"/>
        </w:rPr>
        <w:lastRenderedPageBreak/>
        <w:t>τακτικής επιθεώρησης των λειτουργών του Νομικού Συμβουλίου.</w:t>
      </w:r>
    </w:p>
    <w:p w14:paraId="4D87FC45"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Το άρθρο 45 </w:t>
      </w:r>
      <w:r>
        <w:rPr>
          <w:rFonts w:eastAsia="Times New Roman" w:cs="Times New Roman"/>
          <w:szCs w:val="24"/>
        </w:rPr>
        <w:t>αναφέρεται</w:t>
      </w:r>
      <w:r>
        <w:rPr>
          <w:rFonts w:eastAsia="Times New Roman" w:cs="Times New Roman"/>
          <w:szCs w:val="24"/>
        </w:rPr>
        <w:t xml:space="preserve"> στο επιτόκιο οφειλών του </w:t>
      </w:r>
      <w:r>
        <w:rPr>
          <w:rFonts w:eastAsia="Times New Roman" w:cs="Times New Roman"/>
          <w:szCs w:val="24"/>
        </w:rPr>
        <w:t>δ</w:t>
      </w:r>
      <w:r>
        <w:rPr>
          <w:rFonts w:eastAsia="Times New Roman" w:cs="Times New Roman"/>
          <w:szCs w:val="24"/>
        </w:rPr>
        <w:t xml:space="preserve">ημοσίου και τον καθορισμό του υπολογισμού των τόκων. </w:t>
      </w:r>
    </w:p>
    <w:p w14:paraId="4D87FC46"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Δύο σημαντικά άρθρα που αφορούν τις τοπικές κοινωνίες και της Καλαμ</w:t>
      </w:r>
      <w:r>
        <w:rPr>
          <w:rFonts w:eastAsia="Times New Roman" w:cs="Times New Roman"/>
          <w:szCs w:val="24"/>
        </w:rPr>
        <w:t xml:space="preserve">άτας και της Κοζάνης σχετίζονται με την παραχώρηση δημοσίων ακινήτων στον Δήμο της Καλαμάτας στη θέση </w:t>
      </w:r>
      <w:proofErr w:type="spellStart"/>
      <w:r>
        <w:rPr>
          <w:rFonts w:eastAsia="Times New Roman" w:cs="Times New Roman"/>
          <w:szCs w:val="24"/>
        </w:rPr>
        <w:t>Κορδία</w:t>
      </w:r>
      <w:proofErr w:type="spellEnd"/>
      <w:r>
        <w:rPr>
          <w:rFonts w:eastAsia="Times New Roman" w:cs="Times New Roman"/>
          <w:szCs w:val="24"/>
        </w:rPr>
        <w:t xml:space="preserve"> </w:t>
      </w:r>
      <w:r>
        <w:rPr>
          <w:rFonts w:eastAsia="Times New Roman" w:cs="Times New Roman"/>
          <w:szCs w:val="24"/>
        </w:rPr>
        <w:t xml:space="preserve">και στον Δήμο της Κοζάνης στο πρώην Στρατόπεδο Ψυχογιού. </w:t>
      </w:r>
    </w:p>
    <w:p w14:paraId="4D87FC47"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Επίσης, πολύ σημαντικό είναι το άρθρο 48 που αφορά τη συνέχιση και για το έτος 2019 της χ</w:t>
      </w:r>
      <w:r>
        <w:rPr>
          <w:rFonts w:eastAsia="Times New Roman" w:cs="Times New Roman"/>
          <w:szCs w:val="24"/>
        </w:rPr>
        <w:t>ορήγησης απαλλαγής του ΕΝΦΙΑ για τους πληγέντες από τις καταστροφικές πυρκαγιές του Ιουλίου του 2018. Η ίδια απαλλαγή θα ισχύσει και για φέτος, όπως ίσχυσε και πέρυσι.</w:t>
      </w:r>
    </w:p>
    <w:p w14:paraId="4D87FC48"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Ακόμη, στο άρθρο 56 είναι η κύρωση του </w:t>
      </w:r>
      <w:r>
        <w:rPr>
          <w:rFonts w:eastAsia="Times New Roman" w:cs="Times New Roman"/>
          <w:szCs w:val="24"/>
        </w:rPr>
        <w:t>ν</w:t>
      </w:r>
      <w:r>
        <w:rPr>
          <w:rFonts w:eastAsia="Times New Roman" w:cs="Times New Roman"/>
          <w:szCs w:val="24"/>
        </w:rPr>
        <w:t xml:space="preserve">έου Συνυποσχετικού μεταξύ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ημοσίου</w:t>
      </w:r>
      <w:r>
        <w:rPr>
          <w:rFonts w:eastAsia="Times New Roman" w:cs="Times New Roman"/>
          <w:szCs w:val="24"/>
        </w:rPr>
        <w:t xml:space="preserve"> και της </w:t>
      </w:r>
      <w:r>
        <w:rPr>
          <w:rFonts w:eastAsia="Times New Roman" w:cs="Times New Roman"/>
          <w:szCs w:val="24"/>
        </w:rPr>
        <w:t>ν</w:t>
      </w:r>
      <w:r>
        <w:rPr>
          <w:rFonts w:eastAsia="Times New Roman" w:cs="Times New Roman"/>
          <w:szCs w:val="24"/>
        </w:rPr>
        <w:t xml:space="preserve">αυτιλιακής </w:t>
      </w:r>
      <w:r>
        <w:rPr>
          <w:rFonts w:eastAsia="Times New Roman" w:cs="Times New Roman"/>
          <w:szCs w:val="24"/>
        </w:rPr>
        <w:t>κ</w:t>
      </w:r>
      <w:r>
        <w:rPr>
          <w:rFonts w:eastAsia="Times New Roman" w:cs="Times New Roman"/>
          <w:szCs w:val="24"/>
        </w:rPr>
        <w:t>οι</w:t>
      </w:r>
      <w:r>
        <w:rPr>
          <w:rFonts w:eastAsia="Times New Roman" w:cs="Times New Roman"/>
          <w:szCs w:val="24"/>
        </w:rPr>
        <w:lastRenderedPageBreak/>
        <w:t>νότητας με τη θεσμοθέτηση ως μόνιμης για πρώτη φορά της καταβολής του 10% των εισαγόμενων μερισμάτων από τα πλοία που τελούν υπό ελληνική ή ξένη σημαία.</w:t>
      </w:r>
    </w:p>
    <w:p w14:paraId="4D87FC49"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Τέλος, είναι η επιχορήγηση του </w:t>
      </w:r>
      <w:r>
        <w:rPr>
          <w:rFonts w:eastAsia="Times New Roman" w:cs="Times New Roman"/>
          <w:szCs w:val="24"/>
        </w:rPr>
        <w:t>μ</w:t>
      </w:r>
      <w:r>
        <w:rPr>
          <w:rFonts w:eastAsia="Times New Roman" w:cs="Times New Roman"/>
          <w:szCs w:val="24"/>
        </w:rPr>
        <w:t xml:space="preserve">ουσείου </w:t>
      </w:r>
      <w:r>
        <w:rPr>
          <w:rFonts w:eastAsia="Times New Roman" w:cs="Times New Roman"/>
          <w:szCs w:val="24"/>
        </w:rPr>
        <w:t>ο</w:t>
      </w:r>
      <w:r>
        <w:rPr>
          <w:rFonts w:eastAsia="Times New Roman" w:cs="Times New Roman"/>
          <w:szCs w:val="24"/>
        </w:rPr>
        <w:t xml:space="preserve">λοκαυτώματος για την ανέγερση του κτιρίου στη Θεσσαλονίκη για τη λειτουργία του </w:t>
      </w:r>
      <w:r>
        <w:rPr>
          <w:rFonts w:eastAsia="Times New Roman" w:cs="Times New Roman"/>
          <w:szCs w:val="24"/>
        </w:rPr>
        <w:t>μ</w:t>
      </w:r>
      <w:r>
        <w:rPr>
          <w:rFonts w:eastAsia="Times New Roman" w:cs="Times New Roman"/>
          <w:szCs w:val="24"/>
        </w:rPr>
        <w:t xml:space="preserve">ουσείου </w:t>
      </w:r>
      <w:r>
        <w:rPr>
          <w:rFonts w:eastAsia="Times New Roman" w:cs="Times New Roman"/>
          <w:szCs w:val="24"/>
        </w:rPr>
        <w:t>ο</w:t>
      </w:r>
      <w:r>
        <w:rPr>
          <w:rFonts w:eastAsia="Times New Roman" w:cs="Times New Roman"/>
          <w:szCs w:val="24"/>
        </w:rPr>
        <w:t>λοκαυτώματος.</w:t>
      </w:r>
    </w:p>
    <w:p w14:paraId="4D87FC4A"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Διέτρεξα γρήγορα όλα τα προηγούμενα άρθρα, </w:t>
      </w:r>
      <w:r>
        <w:rPr>
          <w:rFonts w:eastAsia="Times New Roman" w:cs="Times New Roman"/>
          <w:szCs w:val="24"/>
        </w:rPr>
        <w:t xml:space="preserve">επειδή </w:t>
      </w:r>
      <w:r>
        <w:rPr>
          <w:rFonts w:eastAsia="Times New Roman" w:cs="Times New Roman"/>
          <w:szCs w:val="24"/>
        </w:rPr>
        <w:t>καταλαβαίνουμε όλοι ότι κυρίως απασχολεί το Κοινοβούλιο το τέταρτο μέρος του νομοσχεδίου, που είναι οι</w:t>
      </w:r>
      <w:r>
        <w:rPr>
          <w:rFonts w:eastAsia="Times New Roman" w:cs="Times New Roman"/>
          <w:szCs w:val="24"/>
        </w:rPr>
        <w:t xml:space="preserve"> ρυθμίσεις περί αιγιαλού.</w:t>
      </w:r>
    </w:p>
    <w:p w14:paraId="4D87FC4B"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κοινοχρησία</w:t>
      </w:r>
      <w:proofErr w:type="spellEnd"/>
      <w:r>
        <w:rPr>
          <w:rFonts w:eastAsia="Times New Roman" w:cs="Times New Roman"/>
          <w:szCs w:val="24"/>
        </w:rPr>
        <w:t xml:space="preserve"> του αιγιαλού λειτουργεί πλέον με πιο </w:t>
      </w:r>
      <w:proofErr w:type="spellStart"/>
      <w:r>
        <w:rPr>
          <w:rFonts w:eastAsia="Times New Roman" w:cs="Times New Roman"/>
          <w:szCs w:val="24"/>
        </w:rPr>
        <w:t>αυστηροποιημένο</w:t>
      </w:r>
      <w:proofErr w:type="spellEnd"/>
      <w:r>
        <w:rPr>
          <w:rFonts w:eastAsia="Times New Roman" w:cs="Times New Roman"/>
          <w:szCs w:val="24"/>
        </w:rPr>
        <w:t xml:space="preserve"> πλαίσιο, στην κατεύθυνση της διεύρυνσης της </w:t>
      </w:r>
      <w:proofErr w:type="spellStart"/>
      <w:r>
        <w:rPr>
          <w:rFonts w:eastAsia="Times New Roman" w:cs="Times New Roman"/>
          <w:szCs w:val="24"/>
        </w:rPr>
        <w:t>κοινοχρησίας</w:t>
      </w:r>
      <w:proofErr w:type="spellEnd"/>
      <w:r>
        <w:rPr>
          <w:rFonts w:eastAsia="Times New Roman" w:cs="Times New Roman"/>
          <w:szCs w:val="24"/>
        </w:rPr>
        <w:t xml:space="preserve">, της αποφυγής νέων αυθαιρεσιών από εδώ και πέρα και ταυτόχρονα, αναγνωρίζοντας όμως και τα προβλήματα από </w:t>
      </w:r>
      <w:r>
        <w:rPr>
          <w:rFonts w:eastAsia="Times New Roman" w:cs="Times New Roman"/>
          <w:szCs w:val="24"/>
        </w:rPr>
        <w:t>το παρελθόν, γιατί λειτουργούμε και νομοθετούμε ήδη σ</w:t>
      </w:r>
      <w:r>
        <w:rPr>
          <w:rFonts w:eastAsia="Times New Roman" w:cs="Times New Roman"/>
          <w:szCs w:val="24"/>
        </w:rPr>
        <w:t>ε</w:t>
      </w:r>
      <w:r>
        <w:rPr>
          <w:rFonts w:eastAsia="Times New Roman" w:cs="Times New Roman"/>
          <w:szCs w:val="24"/>
        </w:rPr>
        <w:t xml:space="preserve"> ένα ναρκοθετημένο έδαφος, με συγκεκριμένες αβλεψίες, αυθαιρεσίες, αστοχίες και θεσμικές στρεβλώσεις και ανεπάρκειες του παρελθόντος.</w:t>
      </w:r>
    </w:p>
    <w:p w14:paraId="4D87FC4C"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Για τη σύνταξη του προτεινόμενου νομοσχεδίου υπήρξε ένας εποικοδομητ</w:t>
      </w:r>
      <w:r>
        <w:rPr>
          <w:rFonts w:eastAsia="Times New Roman" w:cs="Times New Roman"/>
          <w:szCs w:val="24"/>
        </w:rPr>
        <w:t>ικός διάλογος και συνεργασία με τα συναρμόδια Υπουργεία και ελήφθησαν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η νομολογία ελληνικών και ευρωπαϊκών δικαστηρίων, όλες οι προτάσεις των συναρμόδιων Υπουργείων, καθώς και οι προτάσεις και παρατηρήσεις διαφόρων φορέων. Και στη διαβούλευση που </w:t>
      </w:r>
      <w:r>
        <w:rPr>
          <w:rFonts w:eastAsia="Times New Roman" w:cs="Times New Roman"/>
          <w:szCs w:val="24"/>
        </w:rPr>
        <w:t xml:space="preserve">έγινε στην αρμόδια </w:t>
      </w:r>
      <w:r>
        <w:rPr>
          <w:rFonts w:eastAsia="Times New Roman" w:cs="Times New Roman"/>
          <w:szCs w:val="24"/>
        </w:rPr>
        <w:t>ε</w:t>
      </w:r>
      <w:r>
        <w:rPr>
          <w:rFonts w:eastAsia="Times New Roman" w:cs="Times New Roman"/>
          <w:szCs w:val="24"/>
        </w:rPr>
        <w:t xml:space="preserve">πιτροπή υιοθετήθηκαν αρκετές προτάσεις και από παραγωγικούς φορείς και από περιβαλλοντικές οργανώσεις, όπως κυρίαρχα οι προτάσεις και οι παρατηρήσεις του Υπουργείου Περιβάλλοντος, οι οποίες </w:t>
      </w:r>
      <w:proofErr w:type="spellStart"/>
      <w:r>
        <w:rPr>
          <w:rFonts w:eastAsia="Times New Roman" w:cs="Times New Roman"/>
          <w:szCs w:val="24"/>
        </w:rPr>
        <w:t>συμπεριλήφθησαν</w:t>
      </w:r>
      <w:proofErr w:type="spellEnd"/>
      <w:r>
        <w:rPr>
          <w:rFonts w:eastAsia="Times New Roman" w:cs="Times New Roman"/>
          <w:szCs w:val="24"/>
        </w:rPr>
        <w:t xml:space="preserve"> στο συγκεκριμένο νομοσχέδιο. </w:t>
      </w:r>
    </w:p>
    <w:p w14:paraId="4D87FC4D"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Ξεκινώ την παρουσίαση σε συγκεκριμένα πεδία. </w:t>
      </w:r>
    </w:p>
    <w:p w14:paraId="4D87FC4E"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Στο άρθρο 23 καθορίζονται οι ορισμοί του αιγιαλού, της παραλίας, του παλιού αιγιαλού και των λιμενικών έργων. Υπήρχε ο καθορισμός του μέγιστου πλάτους της παραλίας στα πενήντα μέτρα. Δεν υπήρχε ο καθορισμός του</w:t>
      </w:r>
      <w:r>
        <w:rPr>
          <w:rFonts w:eastAsia="Times New Roman" w:cs="Times New Roman"/>
          <w:szCs w:val="24"/>
        </w:rPr>
        <w:t xml:space="preserve"> ελάχιστου ορίου, το οποίο με βάση το άρθρο 23 καθορίζεται στα τριάντα μέτρα, σαφέστατα, όμως, παίρνοντας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και τα ειδικά γεωμορφολογικά στοιχεία και τα τοπικά χωρικά σχέδια για πρώτη φορά. </w:t>
      </w:r>
      <w:r>
        <w:rPr>
          <w:rFonts w:eastAsia="Times New Roman" w:cs="Times New Roman"/>
          <w:szCs w:val="24"/>
        </w:rPr>
        <w:lastRenderedPageBreak/>
        <w:t>Πλέον τα τοπικά χωρικά σχέδια οφείλουν να αναπτύσσονται και</w:t>
      </w:r>
      <w:r>
        <w:rPr>
          <w:rFonts w:eastAsia="Times New Roman" w:cs="Times New Roman"/>
          <w:szCs w:val="24"/>
        </w:rPr>
        <w:t xml:space="preserve"> να σχεδιάζονται με βάση και τον χαρακτηρισμό του ελάχιστου ορίου των τριάντα μέτρων, αλλά παράλληλα και τα τριάντα μέτρα δεν είναι δεσμευτικός παράγοντας, δεν είναι δεσμευτικός αριθμός με δεδομένο ότι μπορεί το τοπικό χωρικό σχέδιο να υπερβεί αυτό και να </w:t>
      </w:r>
      <w:r>
        <w:rPr>
          <w:rFonts w:eastAsia="Times New Roman" w:cs="Times New Roman"/>
          <w:szCs w:val="24"/>
        </w:rPr>
        <w:t xml:space="preserve">διαμορφώσει άλλες δυνατότητες. </w:t>
      </w:r>
    </w:p>
    <w:p w14:paraId="4D87FC4F"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Στην τροποποίηση του άρθρου 2, ο παλιός αιγιαλός και η παλιά όχθη ανήκουν πλέον από εδώ και πέρα στη δημόσια κτήση και όχι στην ιδιωτική περιουσία του </w:t>
      </w:r>
      <w:r>
        <w:rPr>
          <w:rFonts w:eastAsia="Times New Roman" w:cs="Times New Roman"/>
          <w:szCs w:val="24"/>
        </w:rPr>
        <w:t>δ</w:t>
      </w:r>
      <w:r>
        <w:rPr>
          <w:rFonts w:eastAsia="Times New Roman" w:cs="Times New Roman"/>
          <w:szCs w:val="24"/>
        </w:rPr>
        <w:t>ημοσίου και δεν θίγονται ήδη κτηθέντα ιδιοκτησιακά δικαιώματα και ισχύου</w:t>
      </w:r>
      <w:r>
        <w:rPr>
          <w:rFonts w:eastAsia="Times New Roman" w:cs="Times New Roman"/>
          <w:szCs w:val="24"/>
        </w:rPr>
        <w:t>σες συμβάσεις παραχώρησης. Επίσης, πολύ σημαντικό είναι το γεγονός ότι ρυθμίζεται ότι σε περίπτωση που μεταξύ του αιγιαλού και της δημόσιας οδού παρεμβάλλεται ιδιωτικό ακίνητο, πρέπει να υπάρχει αναγκαστικά ελεύθερη δίοδος για την ακώλυτη και ασφαλή πρόσβα</w:t>
      </w:r>
      <w:r>
        <w:rPr>
          <w:rFonts w:eastAsia="Times New Roman" w:cs="Times New Roman"/>
          <w:szCs w:val="24"/>
        </w:rPr>
        <w:t xml:space="preserve">ση στον αιγιαλό από τον δημόσιο δρόμο, σύμφωνα πάντα όμως με την πολεοδομική νομοθεσία. </w:t>
      </w:r>
    </w:p>
    <w:p w14:paraId="4D87FC50"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Στα άρθρα 25, 26 και 27 συστήνεται στο Υπουργείο Οικονομικών δευτεροβάθμια επιτροπή χάραξης των ορίων του αιγιαλού, της παραλίας και του παλιού αιγιαλού με σκοπό την ε</w:t>
      </w:r>
      <w:r>
        <w:rPr>
          <w:rFonts w:eastAsia="Times New Roman" w:cs="Times New Roman"/>
          <w:szCs w:val="24"/>
        </w:rPr>
        <w:t xml:space="preserve">ξέταση </w:t>
      </w:r>
      <w:r>
        <w:rPr>
          <w:rFonts w:eastAsia="Times New Roman" w:cs="Times New Roman"/>
          <w:szCs w:val="24"/>
        </w:rPr>
        <w:lastRenderedPageBreak/>
        <w:t xml:space="preserve">των </w:t>
      </w:r>
      <w:proofErr w:type="spellStart"/>
      <w:r>
        <w:rPr>
          <w:rFonts w:eastAsia="Times New Roman" w:cs="Times New Roman"/>
          <w:szCs w:val="24"/>
        </w:rPr>
        <w:t>ενδικοφανών</w:t>
      </w:r>
      <w:proofErr w:type="spellEnd"/>
      <w:r>
        <w:rPr>
          <w:rFonts w:eastAsia="Times New Roman" w:cs="Times New Roman"/>
          <w:szCs w:val="24"/>
        </w:rPr>
        <w:t xml:space="preserve"> προσφυγών στις περιπτώσεις επανακαθορισμού τους. </w:t>
      </w:r>
    </w:p>
    <w:p w14:paraId="4D87FC51"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Το άρθρο 28 αναφέρεται στη διατήρηση έργων και εγκαταστάσεων που έχουν κατασκευαστεί στον αιγιαλό με σύμβαση τρίτων, με ιδιώτες δηλαδή και με σύμπραξη με το </w:t>
      </w:r>
      <w:r>
        <w:rPr>
          <w:rFonts w:eastAsia="Times New Roman" w:cs="Times New Roman"/>
          <w:szCs w:val="24"/>
        </w:rPr>
        <w:t>δ</w:t>
      </w:r>
      <w:r>
        <w:rPr>
          <w:rFonts w:eastAsia="Times New Roman" w:cs="Times New Roman"/>
          <w:szCs w:val="24"/>
        </w:rPr>
        <w:t>ημόσιο, με τον ΕΟΤ, με τη</w:t>
      </w:r>
      <w:r>
        <w:rPr>
          <w:rFonts w:eastAsia="Times New Roman" w:cs="Times New Roman"/>
          <w:szCs w:val="24"/>
        </w:rPr>
        <w:t xml:space="preserve"> Γενική Γραμματεία Αθλητισμού ή με τους </w:t>
      </w:r>
      <w:r>
        <w:rPr>
          <w:rFonts w:eastAsia="Times New Roman" w:cs="Times New Roman"/>
          <w:szCs w:val="24"/>
        </w:rPr>
        <w:t>δ</w:t>
      </w:r>
      <w:r>
        <w:rPr>
          <w:rFonts w:eastAsia="Times New Roman" w:cs="Times New Roman"/>
          <w:szCs w:val="24"/>
        </w:rPr>
        <w:t xml:space="preserve">ήμους, με τους ΟΤΑ, με βάση αναπτυξιακούς νόμους. Εισάγεται ολοκληρωμένη και αποτελεσματική ρύθμιση της διαδικασίας διατήρησης των υφιστάμενων σε κοινόχρηστους χώρους </w:t>
      </w:r>
      <w:proofErr w:type="spellStart"/>
      <w:r>
        <w:rPr>
          <w:rFonts w:eastAsia="Times New Roman" w:cs="Times New Roman"/>
          <w:szCs w:val="24"/>
        </w:rPr>
        <w:t>προστατευομένων</w:t>
      </w:r>
      <w:proofErr w:type="spellEnd"/>
      <w:r>
        <w:rPr>
          <w:rFonts w:eastAsia="Times New Roman" w:cs="Times New Roman"/>
          <w:szCs w:val="24"/>
        </w:rPr>
        <w:t xml:space="preserve"> από τον ν.2971/2001 και των νόμι</w:t>
      </w:r>
      <w:r>
        <w:rPr>
          <w:rFonts w:eastAsia="Times New Roman" w:cs="Times New Roman"/>
          <w:szCs w:val="24"/>
        </w:rPr>
        <w:t xml:space="preserve">μων έργων που έχουν γίνει καθ’ υπέρβαση ειδικής άδειας. </w:t>
      </w:r>
    </w:p>
    <w:p w14:paraId="4D87FC52"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Το αντιμετωπίσαμε και στη δημόσια διαβούλευση στην αρμόδια </w:t>
      </w:r>
      <w:r>
        <w:rPr>
          <w:rFonts w:eastAsia="Times New Roman" w:cs="Times New Roman"/>
          <w:szCs w:val="24"/>
        </w:rPr>
        <w:t>ε</w:t>
      </w:r>
      <w:r>
        <w:rPr>
          <w:rFonts w:eastAsia="Times New Roman" w:cs="Times New Roman"/>
          <w:szCs w:val="24"/>
        </w:rPr>
        <w:t>πιτροπή, το γεγονός ότι υπήρξαν έργα από συγκεκριμένες επιχειρήσεις στο παρελθόν που είχαν ενταχθεί οι βιομηχανικοί κλάδοι ή και άλλοι κλάδ</w:t>
      </w:r>
      <w:r>
        <w:rPr>
          <w:rFonts w:eastAsia="Times New Roman" w:cs="Times New Roman"/>
          <w:szCs w:val="24"/>
        </w:rPr>
        <w:t xml:space="preserve">οι, οι οποίοι είχαν ενταχθεί σε αναπτυξιακούς νόμους. Πήραν τις απαραίτητες εγκρίσεις και παρ’ όλα αυτά δεν μπορούσε με τη νέα νομοθεσία πλέον το Υπουργείο Οικονομικών να δώσει παραχώρηση χρήσης του αιγιαλού. </w:t>
      </w:r>
    </w:p>
    <w:p w14:paraId="4D87FC53"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Πλέον αυτό μπορεί να γίνει με δυο προϋποθέσεις</w:t>
      </w:r>
      <w:r>
        <w:rPr>
          <w:rFonts w:eastAsia="Times New Roman" w:cs="Times New Roman"/>
          <w:szCs w:val="24"/>
        </w:rPr>
        <w:t>: Πρώτον, να τηρούνται όλες οι νόμιμες προϋποθέσεις, να λειτουργούν δηλαδή νόμιμα αυτά τα έργα και ταυτόχρονα να υπάρχουν όλες οι εγκεκριμένες περιβαλλοντικές προϋποθέσεις. Στην ουσία δηλαδή έργα τα οποία μπορεί να τα εκτέλεσε ο ΟΤΑ ή οποιοσδήποτε άλλος φο</w:t>
      </w:r>
      <w:r>
        <w:rPr>
          <w:rFonts w:eastAsia="Times New Roman" w:cs="Times New Roman"/>
          <w:szCs w:val="24"/>
        </w:rPr>
        <w:t>ρέας και τα οποία ήταν εκτός διαδικασιών που θα μπορούσε το Υπουργείο Οικονομικών να δώσει παραχώρηση, αν αυτά νομιμοποιούνται έστω και σήμερα, αν εκτελούνταν δηλαδή, να μπορέσουν να εκτελεστούν με τις νόμιμες προϋποθέσεις. Έτσι, λοιπόν, θα μπορούν να παρα</w:t>
      </w:r>
      <w:r>
        <w:rPr>
          <w:rFonts w:eastAsia="Times New Roman" w:cs="Times New Roman"/>
          <w:szCs w:val="24"/>
        </w:rPr>
        <w:t xml:space="preserve">χωρηθούν και σε σχέση με το παρελθόν. </w:t>
      </w:r>
    </w:p>
    <w:p w14:paraId="4D87FC54"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Άρα είναι μια διαδικασία η οποία στην ουσία τελειώνει αρκετές εκκρεμότητες θεσμικού χαρακτήρα του παρελθόντος που και αντιαναπτυξιακές είναι από τη μια και στην ουσία οδήγησαν σε </w:t>
      </w:r>
      <w:proofErr w:type="spellStart"/>
      <w:r>
        <w:rPr>
          <w:rFonts w:eastAsia="Times New Roman" w:cs="Times New Roman"/>
          <w:szCs w:val="24"/>
        </w:rPr>
        <w:t>αντιπεριβαλλοντικές</w:t>
      </w:r>
      <w:proofErr w:type="spellEnd"/>
      <w:r>
        <w:rPr>
          <w:rFonts w:eastAsia="Times New Roman" w:cs="Times New Roman"/>
          <w:szCs w:val="24"/>
        </w:rPr>
        <w:t xml:space="preserve"> στρεβλώσεις αρκετο</w:t>
      </w:r>
      <w:r>
        <w:rPr>
          <w:rFonts w:eastAsia="Times New Roman" w:cs="Times New Roman"/>
          <w:szCs w:val="24"/>
        </w:rPr>
        <w:t xml:space="preserve">ύς παραγωγικούς κλάδους. </w:t>
      </w:r>
    </w:p>
    <w:p w14:paraId="4D87FC55"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Το άρθρο 29 αφορά αντιδιαβρωτικά έργα στον αιγιαλό, τα οποία καθορίζονται καθώς και η διαδικασία με την οποία οφείλουν να γίνουν είτε από το </w:t>
      </w:r>
      <w:r>
        <w:rPr>
          <w:rFonts w:eastAsia="Times New Roman" w:cs="Times New Roman"/>
          <w:szCs w:val="24"/>
        </w:rPr>
        <w:t>δ</w:t>
      </w:r>
      <w:r>
        <w:rPr>
          <w:rFonts w:eastAsia="Times New Roman" w:cs="Times New Roman"/>
          <w:szCs w:val="24"/>
        </w:rPr>
        <w:t xml:space="preserve">ημόσιο είτε από τον ιδιώτη. </w:t>
      </w:r>
    </w:p>
    <w:p w14:paraId="4D87FC56"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Επίσης, πολύ σημαντικές είναι οι ρυθμίσεις σχετικά με τα επ</w:t>
      </w:r>
      <w:r>
        <w:rPr>
          <w:rFonts w:eastAsia="Times New Roman" w:cs="Times New Roman"/>
          <w:szCs w:val="24"/>
        </w:rPr>
        <w:t xml:space="preserve">είγοντα έργα του αιγιαλού, όπου για πρώτη φορά δεν υπήρχε σχετική πρόβλεψη με αποτέλεσμα το </w:t>
      </w:r>
      <w:r>
        <w:rPr>
          <w:rFonts w:eastAsia="Times New Roman" w:cs="Times New Roman"/>
          <w:szCs w:val="24"/>
        </w:rPr>
        <w:t>δ</w:t>
      </w:r>
      <w:r>
        <w:rPr>
          <w:rFonts w:eastAsia="Times New Roman" w:cs="Times New Roman"/>
          <w:szCs w:val="24"/>
        </w:rPr>
        <w:t>ημόσιο να μην μπορεί εύκολα να παρεμβαίνει σε έργα βελτίωσης ή άμεσης αποκατάστασης από φυσικές καταστροφές. Πλέον, μπορεί μια περιοχή η οποία έχει κηρυχθεί σε κατ</w:t>
      </w:r>
      <w:r>
        <w:rPr>
          <w:rFonts w:eastAsia="Times New Roman" w:cs="Times New Roman"/>
          <w:szCs w:val="24"/>
        </w:rPr>
        <w:t xml:space="preserve">άσταση έκτακτης ανάγκης ή πολιτικής προστασίας, να μπορέσει με πολύ γρήγορο θεσμικό τρόπο να τρέξουν οι διαδικασίες οι απαραίτητες αποκατάστασης των οποιωνδήποτε ζημιών. </w:t>
      </w:r>
    </w:p>
    <w:p w14:paraId="4D87FC57"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Το άρθρο 31 αφορά την παραχώρηση ή απλή χρήση αιγιαλού και συγκεκριμένα για ομπρέλες,</w:t>
      </w:r>
      <w:r>
        <w:rPr>
          <w:rFonts w:eastAsia="Times New Roman" w:cs="Times New Roman"/>
          <w:szCs w:val="24"/>
        </w:rPr>
        <w:t xml:space="preserve"> ξαπλώστρες, καντίνες. Αντιμετωπίζει και το νέο επενδυτικό φαινόμενο των φουσκωτών θαλάσσιων παιδικών χαρών, το οποίο μέχρι τώρα θεσμικά ήταν ορφανό. Πλέον βάζει συγκεκριμένες ρυθμίσεις και προβλέψεις γι’ αυτό. Ταυτόχρονα, θα υπάρξει και η ανάλογη ΚΥΑ, η ο</w:t>
      </w:r>
      <w:r>
        <w:rPr>
          <w:rFonts w:eastAsia="Times New Roman" w:cs="Times New Roman"/>
          <w:szCs w:val="24"/>
        </w:rPr>
        <w:t xml:space="preserve">ποία θα ρυθμίζει λεπτομέρειες που αφορούν και τον καθορισμό της τιμής γιατί πλέον θα υπάρχει ένας αντικειμενικός τρόπος υπολογισμού της τιμής παραχώρησης, όπως και διάφορα άλλα αιτήματα που αφορούν την περιοδικότητα στην παραχώρηση, αν θα </w:t>
      </w:r>
      <w:r>
        <w:rPr>
          <w:rFonts w:eastAsia="Times New Roman" w:cs="Times New Roman"/>
          <w:szCs w:val="24"/>
        </w:rPr>
        <w:lastRenderedPageBreak/>
        <w:t>είναι δηλαδή εξάμ</w:t>
      </w:r>
      <w:r>
        <w:rPr>
          <w:rFonts w:eastAsia="Times New Roman" w:cs="Times New Roman"/>
          <w:szCs w:val="24"/>
        </w:rPr>
        <w:t xml:space="preserve">ηνο ή παραπάνω από έξι μήνες αυτή η παραχώρηση σε συγκεκριμένους συμβασιούχους. Ταυτόχρονα, θα ρυθμίζει και διάφορα άλλα αιτήματα των κλάδων, τα οποία συζητήθηκαν στην </w:t>
      </w:r>
      <w:r>
        <w:rPr>
          <w:rFonts w:eastAsia="Times New Roman" w:cs="Times New Roman"/>
          <w:szCs w:val="24"/>
        </w:rPr>
        <w:t>ε</w:t>
      </w:r>
      <w:r>
        <w:rPr>
          <w:rFonts w:eastAsia="Times New Roman" w:cs="Times New Roman"/>
          <w:szCs w:val="24"/>
        </w:rPr>
        <w:t xml:space="preserve">πιτροπή. Όλα αυτά θα καθοριστούν με την ανάλογη ΚΥΑ που θα έρθει. </w:t>
      </w:r>
    </w:p>
    <w:p w14:paraId="4D87FC58"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Θεωρώ σημαντικό το γ</w:t>
      </w:r>
      <w:r>
        <w:rPr>
          <w:rFonts w:eastAsia="Times New Roman" w:cs="Times New Roman"/>
          <w:szCs w:val="24"/>
        </w:rPr>
        <w:t xml:space="preserve">εγονός ότι υποχρεώνονται πλέον οι δήμοι να έχουν πάντα και να προβλέπουν μια παραλία για χρήση ατόμων </w:t>
      </w:r>
      <w:r>
        <w:rPr>
          <w:rFonts w:eastAsia="Times New Roman" w:cs="Times New Roman"/>
          <w:szCs w:val="24"/>
        </w:rPr>
        <w:t>ΑΜΕΑ</w:t>
      </w:r>
      <w:r>
        <w:rPr>
          <w:rFonts w:eastAsia="Times New Roman" w:cs="Times New Roman"/>
          <w:szCs w:val="24"/>
        </w:rPr>
        <w:t xml:space="preserve">. Κάθε δήμος πλέον οφείλει να έχει μια παραλία εντός των ορίων του, στην οποία θα υπάρχει ελεύθερη πρόσβαση για τα </w:t>
      </w:r>
      <w:r>
        <w:rPr>
          <w:rFonts w:eastAsia="Times New Roman" w:cs="Times New Roman"/>
          <w:szCs w:val="24"/>
        </w:rPr>
        <w:t>ΑΜΕΑ</w:t>
      </w:r>
      <w:r>
        <w:rPr>
          <w:rFonts w:eastAsia="Times New Roman" w:cs="Times New Roman"/>
          <w:szCs w:val="24"/>
        </w:rPr>
        <w:t>. Ταυτόχρονα, θα υπάρχει η υποχ</w:t>
      </w:r>
      <w:r>
        <w:rPr>
          <w:rFonts w:eastAsia="Times New Roman" w:cs="Times New Roman"/>
          <w:szCs w:val="24"/>
        </w:rPr>
        <w:t>ρέωση των ΟΤΑ, το 10% της παραχωρούμενης έκτασης να δίνεται πλέον με κοινωνικά κριτήρια και σε επιχειρήσεις μορφών κοινωνικής οικονομίας. Νομίζω ότι είναι μια πάρα πολύ σημαντική καινοτομία, η οποία θα βοηθήσει ιδιαίτερα τις τοπικές κοινωνίες και τις μικρέ</w:t>
      </w:r>
      <w:r>
        <w:rPr>
          <w:rFonts w:eastAsia="Times New Roman" w:cs="Times New Roman"/>
          <w:szCs w:val="24"/>
        </w:rPr>
        <w:t>ς συλλογικότητες. Ταυτόχρονα, έχει κ</w:t>
      </w:r>
      <w:r>
        <w:rPr>
          <w:rFonts w:eastAsia="Times New Roman" w:cs="Times New Roman"/>
          <w:szCs w:val="24"/>
        </w:rPr>
        <w:t>α</w:t>
      </w:r>
      <w:r>
        <w:rPr>
          <w:rFonts w:eastAsia="Times New Roman" w:cs="Times New Roman"/>
          <w:szCs w:val="24"/>
        </w:rPr>
        <w:t xml:space="preserve">ι ένα κοινωνικό αποτύπωμα αρκετά σημαντικό γι’ αυτές τις μικρές τοπικές κοινωνίες. </w:t>
      </w:r>
    </w:p>
    <w:p w14:paraId="4D87FC59"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 xml:space="preserve">Το άρθρο 34, το οποίο είναι το επίμαχο άρθρο και το έχουμε κουβεντιάσει αρκετές φορές στις προηγούμενες συνεδριάσεις της αρμόδιας </w:t>
      </w:r>
      <w:r>
        <w:rPr>
          <w:rFonts w:eastAsia="Times New Roman" w:cs="Times New Roman"/>
          <w:szCs w:val="24"/>
        </w:rPr>
        <w:t>ε</w:t>
      </w:r>
      <w:r>
        <w:rPr>
          <w:rFonts w:eastAsia="Times New Roman" w:cs="Times New Roman"/>
          <w:szCs w:val="24"/>
        </w:rPr>
        <w:t>πιτροπής, προβλέπει τη δυνατότητα παραχώρησης του αιγιαλού σε δημόσιους ή μη φορείς για την εκτέλεση έργων που λόγω της φύσης τους δεν μπορούν να λειτουργήσουν χρήση αιγιαλού. Υπάρχουν επιχειρήσεις οι οποίες απαιτούν την πρόσβαση στον αιγιαλό για να μπορού</w:t>
      </w:r>
      <w:r>
        <w:rPr>
          <w:rFonts w:eastAsia="Times New Roman" w:cs="Times New Roman"/>
          <w:szCs w:val="24"/>
        </w:rPr>
        <w:t>ν να λειτουργήσουν σε ό,τι έχει να κάνει στη σχέση τους με τη θάλασσα και τη μεταφορά των προϊόντων τους. Κ</w:t>
      </w:r>
      <w:r>
        <w:rPr>
          <w:rFonts w:eastAsia="Times New Roman" w:cs="Times New Roman"/>
          <w:szCs w:val="24"/>
        </w:rPr>
        <w:t>α</w:t>
      </w:r>
      <w:r>
        <w:rPr>
          <w:rFonts w:eastAsia="Times New Roman" w:cs="Times New Roman"/>
          <w:szCs w:val="24"/>
        </w:rPr>
        <w:t xml:space="preserve">ι αυτές ρυθμίζονται φυσικά με πολύ συγκεκριμένους περιβαλλοντικούς και άλλους όρους </w:t>
      </w:r>
      <w:proofErr w:type="spellStart"/>
      <w:r>
        <w:rPr>
          <w:rFonts w:eastAsia="Times New Roman" w:cs="Times New Roman"/>
          <w:szCs w:val="24"/>
        </w:rPr>
        <w:t>αδειοδότησης</w:t>
      </w:r>
      <w:proofErr w:type="spellEnd"/>
      <w:r>
        <w:rPr>
          <w:rFonts w:eastAsia="Times New Roman" w:cs="Times New Roman"/>
          <w:szCs w:val="24"/>
        </w:rPr>
        <w:t xml:space="preserve">. </w:t>
      </w:r>
    </w:p>
    <w:p w14:paraId="4D87FC5A"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Ταυτόχρονα, ρυθμίζουμε σε σχέση με το καθεστώς πα</w:t>
      </w:r>
      <w:r>
        <w:rPr>
          <w:rFonts w:eastAsia="Times New Roman" w:cs="Times New Roman"/>
          <w:szCs w:val="24"/>
        </w:rPr>
        <w:t>ραχώρησης ό,τι έχει κατασκευαστεί μέχρι τις 28</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2011, με βάση και τη νομολογία από το Συμβούλιο της Επικρατείας πάλι με πολύ συγκεκριμένους όρους σε έργα που αφορούν κυρίαρχα αναπτυξιακού χαρακτήρα, εθνικής άμυνας και ασφάλειας, ζητήματα έργων και δικτύων</w:t>
      </w:r>
      <w:r>
        <w:rPr>
          <w:rFonts w:eastAsia="Times New Roman" w:cs="Times New Roman"/>
          <w:szCs w:val="24"/>
        </w:rPr>
        <w:t xml:space="preserve"> κοινής ωφέλειας, συμπεριλαμβανομένων και των ΑΠΕ, έργα που έχει εκτελέσει η Τοπική Αυτοδιοί</w:t>
      </w:r>
      <w:r>
        <w:rPr>
          <w:rFonts w:eastAsia="Times New Roman" w:cs="Times New Roman"/>
          <w:szCs w:val="24"/>
        </w:rPr>
        <w:lastRenderedPageBreak/>
        <w:t xml:space="preserve">κηση και τα οποία σαφέστατα έχουν δυο προϋποθέσεις: Πρώτον, την περιβαλλοντική </w:t>
      </w:r>
      <w:proofErr w:type="spellStart"/>
      <w:r>
        <w:rPr>
          <w:rFonts w:eastAsia="Times New Roman" w:cs="Times New Roman"/>
          <w:szCs w:val="24"/>
        </w:rPr>
        <w:t>αδειοδότηση</w:t>
      </w:r>
      <w:proofErr w:type="spellEnd"/>
      <w:r>
        <w:rPr>
          <w:rFonts w:eastAsia="Times New Roman" w:cs="Times New Roman"/>
          <w:szCs w:val="24"/>
        </w:rPr>
        <w:t xml:space="preserve"> και δεύτερον, τη νομιμότητα αυτών των έργων. Δηλαδή είναι έργα, στα οποία</w:t>
      </w:r>
      <w:r>
        <w:rPr>
          <w:rFonts w:eastAsia="Times New Roman" w:cs="Times New Roman"/>
          <w:szCs w:val="24"/>
        </w:rPr>
        <w:t xml:space="preserve"> προηγείται η περιβαλλοντική άδεια και κατά δεύτερον, είναι έργα τα οποία και σήμερα αν εκτελούνταν, θα μπορούσαν να έχουν όλες αυτές τις απαραίτητες προϋποθέσεις για να μπορούν να εκτελεστούν. Απλώς στο παρελθόν για χίλιους δυο λόγους, είτε γραφειοκρατικο</w:t>
      </w:r>
      <w:r>
        <w:rPr>
          <w:rFonts w:eastAsia="Times New Roman" w:cs="Times New Roman"/>
          <w:szCs w:val="24"/>
        </w:rPr>
        <w:t>ύς είτε για άλλους, οι ΟΤΑ ή οι διάφοροι άλλοι φορείς δεν έκαναν τις απαραίτητες προβλέψεις και εγκρίσεις γύρω απ’ αυτό. Αν είναι τέτοιου είδους χαρακτήρα έργα, θα μπορέσουν να νομιμοποιηθούν, στην ουσία να παραχωρηθεί η χρήση τους από το Υπουργείο Οικονομ</w:t>
      </w:r>
      <w:r>
        <w:rPr>
          <w:rFonts w:eastAsia="Times New Roman" w:cs="Times New Roman"/>
          <w:szCs w:val="24"/>
        </w:rPr>
        <w:t xml:space="preserve">ικών. Εξαιρούνται σαφέστατα απ’ αυτό ξενοδοχειακές μονάδες και σπίτια, ξενοδοχεία, πισίνες, βίλλες, κάμπινγκ κι όλα αυτά. </w:t>
      </w:r>
    </w:p>
    <w:p w14:paraId="4D87FC5B"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Το μόνο που μπορεί να ενταχθεί σ</w:t>
      </w:r>
      <w:r>
        <w:rPr>
          <w:rFonts w:eastAsia="Times New Roman" w:cs="Times New Roman"/>
          <w:szCs w:val="24"/>
        </w:rPr>
        <w:t>ε</w:t>
      </w:r>
      <w:r>
        <w:rPr>
          <w:rFonts w:eastAsia="Times New Roman" w:cs="Times New Roman"/>
          <w:szCs w:val="24"/>
        </w:rPr>
        <w:t xml:space="preserve"> αυτό, στην παραχώρηση χρήσης από το Υπουργείο Οικονομικών, αφορά μόνο ξενοδοχειακές μονάδες οι οποί</w:t>
      </w:r>
      <w:r>
        <w:rPr>
          <w:rFonts w:eastAsia="Times New Roman" w:cs="Times New Roman"/>
          <w:szCs w:val="24"/>
        </w:rPr>
        <w:t xml:space="preserve">ες έγιναν από το </w:t>
      </w:r>
      <w:r>
        <w:rPr>
          <w:rFonts w:eastAsia="Times New Roman" w:cs="Times New Roman"/>
          <w:szCs w:val="24"/>
        </w:rPr>
        <w:t>δ</w:t>
      </w:r>
      <w:r>
        <w:rPr>
          <w:rFonts w:eastAsia="Times New Roman" w:cs="Times New Roman"/>
          <w:szCs w:val="24"/>
        </w:rPr>
        <w:t xml:space="preserve">ημόσιο, από τον ΕΟΤ ή για λογαριασμό του </w:t>
      </w:r>
      <w:r>
        <w:rPr>
          <w:rFonts w:eastAsia="Times New Roman" w:cs="Times New Roman"/>
          <w:szCs w:val="24"/>
        </w:rPr>
        <w:t>δ</w:t>
      </w:r>
      <w:r>
        <w:rPr>
          <w:rFonts w:eastAsia="Times New Roman" w:cs="Times New Roman"/>
          <w:szCs w:val="24"/>
        </w:rPr>
        <w:t xml:space="preserve">ημοσίου ή του ΕΟΤ, όπως για παράδειγμα τα ξενοδοχεία </w:t>
      </w:r>
      <w:r>
        <w:rPr>
          <w:rFonts w:eastAsia="Times New Roman" w:cs="Times New Roman"/>
          <w:szCs w:val="24"/>
        </w:rPr>
        <w:t>«</w:t>
      </w:r>
      <w:r>
        <w:rPr>
          <w:rFonts w:eastAsia="Times New Roman" w:cs="Times New Roman"/>
          <w:szCs w:val="24"/>
        </w:rPr>
        <w:t>ΞΕΝΙΑ</w:t>
      </w:r>
      <w:r>
        <w:rPr>
          <w:rFonts w:eastAsia="Times New Roman" w:cs="Times New Roman"/>
          <w:szCs w:val="24"/>
        </w:rPr>
        <w:t>»</w:t>
      </w:r>
      <w:r>
        <w:rPr>
          <w:rFonts w:eastAsia="Times New Roman" w:cs="Times New Roman"/>
          <w:szCs w:val="24"/>
        </w:rPr>
        <w:t xml:space="preserve">, τα οποία ανήκουν στον ΕΟΤ. </w:t>
      </w:r>
      <w:r>
        <w:rPr>
          <w:rFonts w:eastAsia="Times New Roman" w:cs="Times New Roman"/>
          <w:szCs w:val="24"/>
        </w:rPr>
        <w:lastRenderedPageBreak/>
        <w:t xml:space="preserve">Ό,τι απ’ όλα αυτά δεν μπορεί να </w:t>
      </w:r>
      <w:proofErr w:type="spellStart"/>
      <w:r>
        <w:rPr>
          <w:rFonts w:eastAsia="Times New Roman" w:cs="Times New Roman"/>
          <w:szCs w:val="24"/>
        </w:rPr>
        <w:t>αδειοδοτηθεί</w:t>
      </w:r>
      <w:proofErr w:type="spellEnd"/>
      <w:r>
        <w:rPr>
          <w:rFonts w:eastAsia="Times New Roman" w:cs="Times New Roman"/>
          <w:szCs w:val="24"/>
        </w:rPr>
        <w:t xml:space="preserve"> ή δεν μπορεί να εξαιρεθεί από τη συγκεκριμένη ρύθμιση  θεωρείτ</w:t>
      </w:r>
      <w:r>
        <w:rPr>
          <w:rFonts w:eastAsia="Times New Roman" w:cs="Times New Roman"/>
          <w:szCs w:val="24"/>
        </w:rPr>
        <w:t xml:space="preserve">αι αυθαίρετο και κατεδαφιστέο εντός εξαμήνου. </w:t>
      </w:r>
    </w:p>
    <w:p w14:paraId="4D87FC5C"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Θεωρώ πολύ σημαντικό και το γεγονός ότι πλέον ρυθμίζεται απόλυτα το γεγονός της ελεύθερης χρήσης πλέον των παραλιών </w:t>
      </w:r>
      <w:r w:rsidRPr="00A675BA">
        <w:rPr>
          <w:rFonts w:eastAsia="Times New Roman" w:cs="Times New Roman"/>
          <w:szCs w:val="24"/>
        </w:rPr>
        <w:t>και με ενισχυμένα ποσοστά</w:t>
      </w:r>
      <w:r>
        <w:rPr>
          <w:rFonts w:eastAsia="Times New Roman" w:cs="Times New Roman"/>
          <w:b/>
          <w:szCs w:val="24"/>
        </w:rPr>
        <w:t xml:space="preserve"> </w:t>
      </w:r>
      <w:r>
        <w:rPr>
          <w:rFonts w:eastAsia="Times New Roman" w:cs="Times New Roman"/>
          <w:szCs w:val="24"/>
        </w:rPr>
        <w:t>στα οποία υπάρχει αυτό. Και συγκεκριμένα στο γεγονός ότι το ποσοστό</w:t>
      </w:r>
      <w:r>
        <w:rPr>
          <w:rFonts w:eastAsia="Times New Roman" w:cs="Times New Roman"/>
          <w:szCs w:val="24"/>
        </w:rPr>
        <w:t xml:space="preserve"> του 60% οφείλει να είναι καθαρό όχι στις μη </w:t>
      </w:r>
      <w:proofErr w:type="spellStart"/>
      <w:r>
        <w:rPr>
          <w:rFonts w:eastAsia="Times New Roman" w:cs="Times New Roman"/>
          <w:szCs w:val="24"/>
        </w:rPr>
        <w:t>προσβάσιμες</w:t>
      </w:r>
      <w:proofErr w:type="spellEnd"/>
      <w:r>
        <w:rPr>
          <w:rFonts w:eastAsia="Times New Roman" w:cs="Times New Roman"/>
          <w:szCs w:val="24"/>
        </w:rPr>
        <w:t xml:space="preserve"> περιοχές, αλλά στις περιοχές που έχουν απόλυτη πρόσβαση από το κοινό. Ταυτόχρονα, υπάρχει η δυνατότητα παραχώρησης χρήσης σε έργα τα οποία έχουν γίνει εντός του αιγιαλού μέχρι τις 28</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2011 –επαναλαμ</w:t>
      </w:r>
      <w:r>
        <w:rPr>
          <w:rFonts w:eastAsia="Times New Roman" w:cs="Times New Roman"/>
          <w:szCs w:val="24"/>
        </w:rPr>
        <w:t xml:space="preserve">βάνω- και αφορούν συγκεκριμένες δραστηριότητες είτε είναι </w:t>
      </w:r>
      <w:proofErr w:type="spellStart"/>
      <w:r>
        <w:rPr>
          <w:rFonts w:eastAsia="Times New Roman" w:cs="Times New Roman"/>
          <w:szCs w:val="24"/>
        </w:rPr>
        <w:t>ναυταθλητικές</w:t>
      </w:r>
      <w:proofErr w:type="spellEnd"/>
      <w:r>
        <w:rPr>
          <w:rFonts w:eastAsia="Times New Roman" w:cs="Times New Roman"/>
          <w:szCs w:val="24"/>
        </w:rPr>
        <w:t xml:space="preserve"> είτε ενέργειας είτε ανάπτυξης της εθνικής οικονομίας ή άλλα τέτοιου είδους ζητήματα. </w:t>
      </w:r>
    </w:p>
    <w:p w14:paraId="4D87FC5D"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Τέλος, στο άρθρο 39 έχουμε την πρόβλεψη έκδοσης πρωτοκόλλου διοικητικής αποβολής, πρωτοκόλλου καθο</w:t>
      </w:r>
      <w:r>
        <w:rPr>
          <w:rFonts w:eastAsia="Times New Roman" w:cs="Times New Roman"/>
          <w:szCs w:val="24"/>
        </w:rPr>
        <w:t>ρισμού αποζημίωσης της αυθαίρετης χρήσης και πρωτοκόλλου κατεδάφισης κατά των αυθαιρέτων κατόχων αιγιαλού, παραλίας και κοι</w:t>
      </w:r>
      <w:r>
        <w:rPr>
          <w:rFonts w:eastAsia="Times New Roman" w:cs="Times New Roman"/>
          <w:szCs w:val="24"/>
        </w:rPr>
        <w:lastRenderedPageBreak/>
        <w:t>νόχρηστων χώρων. Υπάρχει η προθεσμία έξι μηνών για την κατεδάφιση των αυθαίρετων κατασκευών που εμποδίζουν την ελεύθερη πρόσβαση στον</w:t>
      </w:r>
      <w:r>
        <w:rPr>
          <w:rFonts w:eastAsia="Times New Roman" w:cs="Times New Roman"/>
          <w:szCs w:val="24"/>
        </w:rPr>
        <w:t xml:space="preserve"> αιγιαλό και στην παραλία και τα οποία δεν μπορούν εκ του νόμου πλέον που συζητάμε σήμερα να πάρουν τις απαραίτητες παραχωρήσεις-χρήσεις. </w:t>
      </w:r>
    </w:p>
    <w:p w14:paraId="4D87FC5E"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Συμπερασματικά, κυρίες και κύριοι συνάδελφοι, θεωρώ ότι η διαχείριση του αιγιαλού αντιμετωπίζεται ως μέγιστο κεφάλαιο</w:t>
      </w:r>
      <w:r>
        <w:rPr>
          <w:rFonts w:eastAsia="Times New Roman" w:cs="Times New Roman"/>
          <w:szCs w:val="24"/>
        </w:rPr>
        <w:t xml:space="preserve"> φυσικής ομορφιάς, πάντα με την αρμόζουσα συνταγματική προστασία, κατοχυρώνοντας και διευρύνοντας τα δικαιώματα του </w:t>
      </w:r>
      <w:r>
        <w:rPr>
          <w:rFonts w:eastAsia="Times New Roman" w:cs="Times New Roman"/>
          <w:szCs w:val="24"/>
        </w:rPr>
        <w:t>δ</w:t>
      </w:r>
      <w:r>
        <w:rPr>
          <w:rFonts w:eastAsia="Times New Roman" w:cs="Times New Roman"/>
          <w:szCs w:val="24"/>
        </w:rPr>
        <w:t>ημοσίου, την αποτροπή των αυθαιρεσιών από εδώ και πέρα, αλλά και ταυτόχρονα την επίλυση χρόνιων παθογενειών του παρελθόντος που λειτούργησα</w:t>
      </w:r>
      <w:r>
        <w:rPr>
          <w:rFonts w:eastAsia="Times New Roman" w:cs="Times New Roman"/>
          <w:szCs w:val="24"/>
        </w:rPr>
        <w:t xml:space="preserve">ν τόσο </w:t>
      </w:r>
      <w:proofErr w:type="spellStart"/>
      <w:r>
        <w:rPr>
          <w:rFonts w:eastAsia="Times New Roman" w:cs="Times New Roman"/>
          <w:szCs w:val="24"/>
        </w:rPr>
        <w:t>αντιπεριβαλλοντικά</w:t>
      </w:r>
      <w:proofErr w:type="spellEnd"/>
      <w:r>
        <w:rPr>
          <w:rFonts w:eastAsia="Times New Roman" w:cs="Times New Roman"/>
          <w:szCs w:val="24"/>
        </w:rPr>
        <w:t xml:space="preserve"> όσο και αντιαναπτυξιακά. </w:t>
      </w:r>
    </w:p>
    <w:p w14:paraId="4D87FC5F" w14:textId="77777777" w:rsidR="00E01347" w:rsidRDefault="00B0330D">
      <w:pPr>
        <w:tabs>
          <w:tab w:val="left" w:pos="1905"/>
        </w:tabs>
        <w:spacing w:line="600" w:lineRule="auto"/>
        <w:ind w:firstLine="720"/>
        <w:jc w:val="both"/>
        <w:rPr>
          <w:rFonts w:eastAsia="Times New Roman" w:cs="Times New Roman"/>
          <w:szCs w:val="24"/>
        </w:rPr>
      </w:pPr>
      <w:r w:rsidRPr="00C8070B">
        <w:rPr>
          <w:rFonts w:eastAsia="Times New Roman" w:cs="Times New Roman"/>
          <w:szCs w:val="24"/>
        </w:rPr>
        <w:t>Νομίζω ότι η συζήτηση που έγινε στην αρμόδια Κοινοβουλευτική Επιτροπή έδωσε πλείστα τέτοια παραδείγματα αυθαιρεσιών</w:t>
      </w:r>
      <w:r>
        <w:rPr>
          <w:rFonts w:eastAsia="Times New Roman" w:cs="Times New Roman"/>
          <w:szCs w:val="24"/>
        </w:rPr>
        <w:t xml:space="preserve"> ή</w:t>
      </w:r>
      <w:r w:rsidRPr="00C8070B">
        <w:rPr>
          <w:rFonts w:eastAsia="Times New Roman" w:cs="Times New Roman"/>
          <w:szCs w:val="24"/>
        </w:rPr>
        <w:t xml:space="preserve"> </w:t>
      </w:r>
      <w:r>
        <w:rPr>
          <w:rFonts w:eastAsia="Times New Roman" w:cs="Times New Roman"/>
          <w:szCs w:val="24"/>
        </w:rPr>
        <w:t>παρεμβάσεων</w:t>
      </w:r>
      <w:r w:rsidRPr="00C8070B">
        <w:rPr>
          <w:rFonts w:eastAsia="Times New Roman" w:cs="Times New Roman"/>
          <w:szCs w:val="24"/>
        </w:rPr>
        <w:t xml:space="preserve"> που υπήρξαν στον αιγιαλό</w:t>
      </w:r>
      <w:r>
        <w:rPr>
          <w:rFonts w:eastAsia="Times New Roman" w:cs="Times New Roman"/>
          <w:szCs w:val="24"/>
        </w:rPr>
        <w:t>,</w:t>
      </w:r>
      <w:r w:rsidRPr="00C8070B">
        <w:rPr>
          <w:rFonts w:eastAsia="Times New Roman" w:cs="Times New Roman"/>
          <w:szCs w:val="24"/>
        </w:rPr>
        <w:t xml:space="preserve"> τα οποία και το π</w:t>
      </w:r>
      <w:r>
        <w:rPr>
          <w:rFonts w:eastAsia="Times New Roman" w:cs="Times New Roman"/>
          <w:szCs w:val="24"/>
        </w:rPr>
        <w:t xml:space="preserve">ροϋπάρχουν θεσμικό πλαίσιο δεν </w:t>
      </w:r>
      <w:r>
        <w:rPr>
          <w:rFonts w:eastAsia="Times New Roman" w:cs="Times New Roman"/>
          <w:szCs w:val="24"/>
        </w:rPr>
        <w:t>τ</w:t>
      </w:r>
      <w:r w:rsidRPr="00C8070B">
        <w:rPr>
          <w:rFonts w:eastAsia="Times New Roman" w:cs="Times New Roman"/>
          <w:szCs w:val="24"/>
        </w:rPr>
        <w:t xml:space="preserve">α κατοχύρωνε συγκεκριμένα και </w:t>
      </w:r>
      <w:r>
        <w:rPr>
          <w:rFonts w:eastAsia="Times New Roman" w:cs="Times New Roman"/>
          <w:szCs w:val="24"/>
        </w:rPr>
        <w:t>γεννούσαν</w:t>
      </w:r>
      <w:r w:rsidRPr="00C8070B">
        <w:rPr>
          <w:rFonts w:eastAsia="Times New Roman" w:cs="Times New Roman"/>
          <w:szCs w:val="24"/>
        </w:rPr>
        <w:t xml:space="preserve"> </w:t>
      </w:r>
      <w:r>
        <w:rPr>
          <w:rFonts w:eastAsia="Times New Roman" w:cs="Times New Roman"/>
          <w:szCs w:val="24"/>
        </w:rPr>
        <w:t>χίλιες δύο</w:t>
      </w:r>
      <w:r w:rsidRPr="00C8070B">
        <w:rPr>
          <w:rFonts w:eastAsia="Times New Roman" w:cs="Times New Roman"/>
          <w:szCs w:val="24"/>
        </w:rPr>
        <w:t xml:space="preserve"> στρεβλώσεις</w:t>
      </w:r>
      <w:r>
        <w:rPr>
          <w:rFonts w:eastAsia="Times New Roman" w:cs="Times New Roman"/>
          <w:szCs w:val="24"/>
        </w:rPr>
        <w:t>,</w:t>
      </w:r>
      <w:r w:rsidRPr="00C8070B">
        <w:rPr>
          <w:rFonts w:eastAsia="Times New Roman" w:cs="Times New Roman"/>
          <w:szCs w:val="24"/>
        </w:rPr>
        <w:t xml:space="preserve"> είτε αφορούσαν το </w:t>
      </w:r>
      <w:r>
        <w:rPr>
          <w:rFonts w:eastAsia="Times New Roman" w:cs="Times New Roman"/>
          <w:szCs w:val="24"/>
        </w:rPr>
        <w:lastRenderedPageBreak/>
        <w:t>δ</w:t>
      </w:r>
      <w:r w:rsidRPr="00C8070B">
        <w:rPr>
          <w:rFonts w:eastAsia="Times New Roman" w:cs="Times New Roman"/>
          <w:szCs w:val="24"/>
        </w:rPr>
        <w:t>ημόσιο στην παρέμβασ</w:t>
      </w:r>
      <w:r>
        <w:rPr>
          <w:rFonts w:eastAsia="Times New Roman" w:cs="Times New Roman"/>
          <w:szCs w:val="24"/>
        </w:rPr>
        <w:t>η και</w:t>
      </w:r>
      <w:r w:rsidRPr="00C8070B">
        <w:rPr>
          <w:rFonts w:eastAsia="Times New Roman" w:cs="Times New Roman"/>
          <w:szCs w:val="24"/>
        </w:rPr>
        <w:t xml:space="preserve"> </w:t>
      </w:r>
      <w:r>
        <w:rPr>
          <w:rFonts w:eastAsia="Times New Roman" w:cs="Times New Roman"/>
          <w:szCs w:val="24"/>
        </w:rPr>
        <w:t>σ</w:t>
      </w:r>
      <w:r w:rsidRPr="00C8070B">
        <w:rPr>
          <w:rFonts w:eastAsia="Times New Roman" w:cs="Times New Roman"/>
          <w:szCs w:val="24"/>
        </w:rPr>
        <w:t>τη δυνατότητα συντήρησης αυτών των έργων στον αιγιαλό</w:t>
      </w:r>
      <w:r>
        <w:rPr>
          <w:rFonts w:eastAsia="Times New Roman" w:cs="Times New Roman"/>
          <w:szCs w:val="24"/>
        </w:rPr>
        <w:t>,</w:t>
      </w:r>
      <w:r w:rsidRPr="00C8070B">
        <w:rPr>
          <w:rFonts w:eastAsia="Times New Roman" w:cs="Times New Roman"/>
          <w:szCs w:val="24"/>
        </w:rPr>
        <w:t xml:space="preserve"> είτε αφορούν </w:t>
      </w:r>
      <w:r>
        <w:rPr>
          <w:rFonts w:eastAsia="Times New Roman" w:cs="Times New Roman"/>
          <w:szCs w:val="24"/>
        </w:rPr>
        <w:t>αφαλατώσεις</w:t>
      </w:r>
      <w:r w:rsidRPr="00C8070B">
        <w:rPr>
          <w:rFonts w:eastAsia="Times New Roman" w:cs="Times New Roman"/>
          <w:szCs w:val="24"/>
        </w:rPr>
        <w:t xml:space="preserve"> είτε βιολογικούς </w:t>
      </w:r>
      <w:r>
        <w:rPr>
          <w:rFonts w:eastAsia="Times New Roman" w:cs="Times New Roman"/>
          <w:szCs w:val="24"/>
        </w:rPr>
        <w:t xml:space="preserve">είτε </w:t>
      </w:r>
      <w:r w:rsidRPr="00C8070B">
        <w:rPr>
          <w:rFonts w:eastAsia="Times New Roman" w:cs="Times New Roman"/>
          <w:szCs w:val="24"/>
        </w:rPr>
        <w:t xml:space="preserve">οδικό δίκτυο εντός του </w:t>
      </w:r>
      <w:r>
        <w:rPr>
          <w:rFonts w:eastAsia="Times New Roman" w:cs="Times New Roman"/>
          <w:szCs w:val="24"/>
        </w:rPr>
        <w:t>αιγιαλού,</w:t>
      </w:r>
      <w:r w:rsidRPr="00C8070B">
        <w:rPr>
          <w:rFonts w:eastAsia="Times New Roman" w:cs="Times New Roman"/>
          <w:szCs w:val="24"/>
        </w:rPr>
        <w:t xml:space="preserve"> το οποίο π</w:t>
      </w:r>
      <w:r w:rsidRPr="00C8070B">
        <w:rPr>
          <w:rFonts w:eastAsia="Times New Roman" w:cs="Times New Roman"/>
          <w:szCs w:val="24"/>
        </w:rPr>
        <w:t xml:space="preserve">νεύμα </w:t>
      </w:r>
      <w:r>
        <w:rPr>
          <w:rFonts w:eastAsia="Times New Roman" w:cs="Times New Roman"/>
          <w:szCs w:val="24"/>
        </w:rPr>
        <w:t>με αυτές τι</w:t>
      </w:r>
      <w:r w:rsidRPr="00C8070B">
        <w:rPr>
          <w:rFonts w:eastAsia="Times New Roman" w:cs="Times New Roman"/>
          <w:szCs w:val="24"/>
        </w:rPr>
        <w:t xml:space="preserve">ς </w:t>
      </w:r>
      <w:r>
        <w:rPr>
          <w:rFonts w:eastAsia="Times New Roman" w:cs="Times New Roman"/>
          <w:szCs w:val="24"/>
        </w:rPr>
        <w:t>ρυθμίσεις</w:t>
      </w:r>
      <w:r w:rsidRPr="00C8070B">
        <w:rPr>
          <w:rFonts w:eastAsia="Times New Roman" w:cs="Times New Roman"/>
          <w:szCs w:val="24"/>
        </w:rPr>
        <w:t xml:space="preserve"> ορίζεται απόλυτα</w:t>
      </w:r>
      <w:r>
        <w:rPr>
          <w:rFonts w:eastAsia="Times New Roman" w:cs="Times New Roman"/>
          <w:szCs w:val="24"/>
        </w:rPr>
        <w:t>,</w:t>
      </w:r>
      <w:r w:rsidRPr="00C8070B">
        <w:rPr>
          <w:rFonts w:eastAsia="Times New Roman" w:cs="Times New Roman"/>
          <w:szCs w:val="24"/>
        </w:rPr>
        <w:t xml:space="preserve"> είτε αφορά επιχειρήσεις και ιδιωτικές </w:t>
      </w:r>
      <w:r>
        <w:rPr>
          <w:rFonts w:eastAsia="Times New Roman" w:cs="Times New Roman"/>
          <w:szCs w:val="24"/>
        </w:rPr>
        <w:t>επεμ</w:t>
      </w:r>
      <w:r w:rsidRPr="00C8070B">
        <w:rPr>
          <w:rFonts w:eastAsia="Times New Roman" w:cs="Times New Roman"/>
          <w:szCs w:val="24"/>
        </w:rPr>
        <w:t>βάσεις</w:t>
      </w:r>
      <w:r>
        <w:rPr>
          <w:rFonts w:eastAsia="Times New Roman" w:cs="Times New Roman"/>
          <w:szCs w:val="24"/>
        </w:rPr>
        <w:t>,</w:t>
      </w:r>
      <w:r w:rsidRPr="00C8070B">
        <w:rPr>
          <w:rFonts w:eastAsia="Times New Roman" w:cs="Times New Roman"/>
          <w:szCs w:val="24"/>
        </w:rPr>
        <w:t xml:space="preserve"> οι οποίες όμως έχουν πολύ συγκεκριμένα χαρακτηριστικά</w:t>
      </w:r>
      <w:r>
        <w:rPr>
          <w:rFonts w:eastAsia="Times New Roman" w:cs="Times New Roman"/>
          <w:szCs w:val="24"/>
        </w:rPr>
        <w:t>.</w:t>
      </w:r>
      <w:r w:rsidRPr="00C8070B">
        <w:rPr>
          <w:rFonts w:eastAsia="Times New Roman" w:cs="Times New Roman"/>
          <w:szCs w:val="24"/>
        </w:rPr>
        <w:t xml:space="preserve"> Και πάντα </w:t>
      </w:r>
      <w:r>
        <w:rPr>
          <w:rFonts w:eastAsia="Times New Roman" w:cs="Times New Roman"/>
          <w:szCs w:val="24"/>
        </w:rPr>
        <w:t>-και τ</w:t>
      </w:r>
      <w:r w:rsidRPr="00C8070B">
        <w:rPr>
          <w:rFonts w:eastAsia="Times New Roman" w:cs="Times New Roman"/>
          <w:szCs w:val="24"/>
        </w:rPr>
        <w:t>ο λέω ξεκάθαρα</w:t>
      </w:r>
      <w:r>
        <w:rPr>
          <w:rFonts w:eastAsia="Times New Roman" w:cs="Times New Roman"/>
          <w:szCs w:val="24"/>
        </w:rPr>
        <w:t>,</w:t>
      </w:r>
      <w:r w:rsidRPr="00C8070B">
        <w:rPr>
          <w:rFonts w:eastAsia="Times New Roman" w:cs="Times New Roman"/>
          <w:szCs w:val="24"/>
        </w:rPr>
        <w:t xml:space="preserve"> γιατί θεωρώ</w:t>
      </w:r>
      <w:r>
        <w:rPr>
          <w:rFonts w:eastAsia="Times New Roman" w:cs="Times New Roman"/>
          <w:szCs w:val="24"/>
        </w:rPr>
        <w:t xml:space="preserve"> ότι η</w:t>
      </w:r>
      <w:r w:rsidRPr="00C8070B">
        <w:rPr>
          <w:rFonts w:eastAsia="Times New Roman" w:cs="Times New Roman"/>
          <w:szCs w:val="24"/>
        </w:rPr>
        <w:t xml:space="preserve"> κουβέντα προς τα εκεί θα </w:t>
      </w:r>
      <w:r>
        <w:rPr>
          <w:rFonts w:eastAsia="Times New Roman" w:cs="Times New Roman"/>
          <w:szCs w:val="24"/>
        </w:rPr>
        <w:t>τείνει και εκεί έτεινε και</w:t>
      </w:r>
      <w:r w:rsidRPr="00C8070B">
        <w:rPr>
          <w:rFonts w:eastAsia="Times New Roman" w:cs="Times New Roman"/>
          <w:szCs w:val="24"/>
        </w:rPr>
        <w:t xml:space="preserve"> στην αρμόδια </w:t>
      </w:r>
      <w:r>
        <w:rPr>
          <w:rFonts w:eastAsia="Times New Roman" w:cs="Times New Roman"/>
          <w:szCs w:val="24"/>
        </w:rPr>
        <w:t>ε</w:t>
      </w:r>
      <w:r w:rsidRPr="00C8070B">
        <w:rPr>
          <w:rFonts w:eastAsia="Times New Roman" w:cs="Times New Roman"/>
          <w:szCs w:val="24"/>
        </w:rPr>
        <w:t>πιτροπή</w:t>
      </w:r>
      <w:r>
        <w:rPr>
          <w:rFonts w:eastAsia="Times New Roman" w:cs="Times New Roman"/>
          <w:szCs w:val="24"/>
        </w:rPr>
        <w:t>-</w:t>
      </w:r>
      <w:r w:rsidRPr="00C8070B">
        <w:rPr>
          <w:rFonts w:eastAsia="Times New Roman" w:cs="Times New Roman"/>
          <w:szCs w:val="24"/>
        </w:rPr>
        <w:t xml:space="preserve"> αφορά δύο προϋποθέσεις</w:t>
      </w:r>
      <w:r>
        <w:rPr>
          <w:rFonts w:eastAsia="Times New Roman" w:cs="Times New Roman"/>
          <w:szCs w:val="24"/>
        </w:rPr>
        <w:t>: π</w:t>
      </w:r>
      <w:r w:rsidRPr="00C8070B">
        <w:rPr>
          <w:rFonts w:eastAsia="Times New Roman" w:cs="Times New Roman"/>
          <w:szCs w:val="24"/>
        </w:rPr>
        <w:t>ρώτον</w:t>
      </w:r>
      <w:r>
        <w:rPr>
          <w:rFonts w:eastAsia="Times New Roman" w:cs="Times New Roman"/>
          <w:szCs w:val="24"/>
        </w:rPr>
        <w:t>,</w:t>
      </w:r>
      <w:r w:rsidRPr="00C8070B">
        <w:rPr>
          <w:rFonts w:eastAsia="Times New Roman" w:cs="Times New Roman"/>
          <w:szCs w:val="24"/>
        </w:rPr>
        <w:t xml:space="preserve"> τη νόμιμη άδεια αυτών των εγκαταστάσεων και</w:t>
      </w:r>
      <w:r>
        <w:rPr>
          <w:rFonts w:eastAsia="Times New Roman" w:cs="Times New Roman"/>
          <w:szCs w:val="24"/>
        </w:rPr>
        <w:t>,</w:t>
      </w:r>
      <w:r w:rsidRPr="00C8070B">
        <w:rPr>
          <w:rFonts w:eastAsia="Times New Roman" w:cs="Times New Roman"/>
          <w:szCs w:val="24"/>
        </w:rPr>
        <w:t xml:space="preserve"> δεύτερον</w:t>
      </w:r>
      <w:r>
        <w:rPr>
          <w:rFonts w:eastAsia="Times New Roman" w:cs="Times New Roman"/>
          <w:szCs w:val="24"/>
        </w:rPr>
        <w:t>,</w:t>
      </w:r>
      <w:r w:rsidRPr="00C8070B">
        <w:rPr>
          <w:rFonts w:eastAsia="Times New Roman" w:cs="Times New Roman"/>
          <w:szCs w:val="24"/>
        </w:rPr>
        <w:t xml:space="preserve"> την απαραίτητη έγκριση περιβαλλοντικών όρων</w:t>
      </w:r>
      <w:r>
        <w:rPr>
          <w:rFonts w:eastAsia="Times New Roman" w:cs="Times New Roman"/>
          <w:szCs w:val="24"/>
        </w:rPr>
        <w:t>.</w:t>
      </w:r>
    </w:p>
    <w:p w14:paraId="4D87FC60" w14:textId="77777777" w:rsidR="00E01347" w:rsidRDefault="00B0330D">
      <w:pPr>
        <w:tabs>
          <w:tab w:val="left" w:pos="1905"/>
        </w:tabs>
        <w:spacing w:line="600" w:lineRule="auto"/>
        <w:ind w:firstLine="720"/>
        <w:jc w:val="both"/>
        <w:rPr>
          <w:rFonts w:eastAsia="Times New Roman" w:cs="Times New Roman"/>
          <w:szCs w:val="24"/>
        </w:rPr>
      </w:pPr>
      <w:r w:rsidRPr="00C8070B">
        <w:rPr>
          <w:rFonts w:eastAsia="Times New Roman" w:cs="Times New Roman"/>
          <w:szCs w:val="24"/>
        </w:rPr>
        <w:t>Ευχαριστώ πάρα πολύ</w:t>
      </w:r>
      <w:r>
        <w:rPr>
          <w:rFonts w:eastAsia="Times New Roman" w:cs="Times New Roman"/>
          <w:szCs w:val="24"/>
        </w:rPr>
        <w:t>.</w:t>
      </w:r>
    </w:p>
    <w:p w14:paraId="4D87FC61" w14:textId="77777777" w:rsidR="00E01347" w:rsidRDefault="00B0330D">
      <w:pPr>
        <w:tabs>
          <w:tab w:val="left" w:pos="1905"/>
        </w:tabs>
        <w:spacing w:line="600" w:lineRule="auto"/>
        <w:ind w:firstLine="720"/>
        <w:jc w:val="both"/>
        <w:rPr>
          <w:rFonts w:eastAsia="Times New Roman" w:cs="Times New Roman"/>
          <w:szCs w:val="24"/>
        </w:rPr>
      </w:pPr>
      <w:r w:rsidRPr="00444245">
        <w:rPr>
          <w:rFonts w:eastAsia="Times New Roman"/>
          <w:b/>
          <w:bCs/>
          <w:szCs w:val="24"/>
        </w:rPr>
        <w:t>ΠΡΟΕΔΡΕΥΩΝ (Νικήτας Κακλαμάνης):</w:t>
      </w:r>
      <w:r w:rsidRPr="00C8070B">
        <w:rPr>
          <w:rFonts w:eastAsia="Times New Roman" w:cs="Times New Roman"/>
          <w:szCs w:val="24"/>
        </w:rPr>
        <w:t xml:space="preserve"> </w:t>
      </w:r>
      <w:r>
        <w:rPr>
          <w:rFonts w:eastAsia="Times New Roman" w:cs="Times New Roman"/>
          <w:szCs w:val="24"/>
        </w:rPr>
        <w:t>Κι εγώ ευχαριστώ.</w:t>
      </w:r>
    </w:p>
    <w:p w14:paraId="4D87FC62" w14:textId="77777777" w:rsidR="00E01347" w:rsidRDefault="00B0330D">
      <w:pPr>
        <w:tabs>
          <w:tab w:val="left" w:pos="1905"/>
        </w:tabs>
        <w:spacing w:line="600" w:lineRule="auto"/>
        <w:ind w:firstLine="720"/>
        <w:jc w:val="both"/>
        <w:rPr>
          <w:rFonts w:eastAsia="Times New Roman" w:cs="Times New Roman"/>
          <w:szCs w:val="24"/>
        </w:rPr>
      </w:pPr>
      <w:r w:rsidRPr="00C8070B">
        <w:rPr>
          <w:rFonts w:eastAsia="Times New Roman" w:cs="Times New Roman"/>
          <w:szCs w:val="24"/>
        </w:rPr>
        <w:t>Πριν πάρει το</w:t>
      </w:r>
      <w:r>
        <w:rPr>
          <w:rFonts w:eastAsia="Times New Roman" w:cs="Times New Roman"/>
          <w:szCs w:val="24"/>
        </w:rPr>
        <w:t>ν</w:t>
      </w:r>
      <w:r w:rsidRPr="00C8070B">
        <w:rPr>
          <w:rFonts w:eastAsia="Times New Roman" w:cs="Times New Roman"/>
          <w:szCs w:val="24"/>
        </w:rPr>
        <w:t xml:space="preserve"> λόγο ο κ</w:t>
      </w:r>
      <w:r>
        <w:rPr>
          <w:rFonts w:eastAsia="Times New Roman" w:cs="Times New Roman"/>
          <w:szCs w:val="24"/>
        </w:rPr>
        <w:t>.</w:t>
      </w:r>
      <w:r w:rsidRPr="00C8070B">
        <w:rPr>
          <w:rFonts w:eastAsia="Times New Roman" w:cs="Times New Roman"/>
          <w:szCs w:val="24"/>
        </w:rPr>
        <w:t xml:space="preserve"> </w:t>
      </w:r>
      <w:proofErr w:type="spellStart"/>
      <w:r w:rsidRPr="00C8070B">
        <w:rPr>
          <w:rFonts w:eastAsia="Times New Roman" w:cs="Times New Roman"/>
          <w:szCs w:val="24"/>
        </w:rPr>
        <w:t>Βεσ</w:t>
      </w:r>
      <w:r w:rsidRPr="00C8070B">
        <w:rPr>
          <w:rFonts w:eastAsia="Times New Roman" w:cs="Times New Roman"/>
          <w:szCs w:val="24"/>
        </w:rPr>
        <w:t>υρόπουλος</w:t>
      </w:r>
      <w:proofErr w:type="spellEnd"/>
      <w:r>
        <w:rPr>
          <w:rFonts w:eastAsia="Times New Roman" w:cs="Times New Roman"/>
          <w:szCs w:val="24"/>
        </w:rPr>
        <w:t xml:space="preserve"> θα κάνω μία ανακοίνωση.</w:t>
      </w:r>
      <w:r w:rsidRPr="00C8070B">
        <w:rPr>
          <w:rFonts w:eastAsia="Times New Roman" w:cs="Times New Roman"/>
          <w:szCs w:val="24"/>
        </w:rPr>
        <w:t xml:space="preserve"> </w:t>
      </w:r>
    </w:p>
    <w:p w14:paraId="4D87FC63" w14:textId="77777777" w:rsidR="00E01347" w:rsidRDefault="00B0330D">
      <w:pPr>
        <w:tabs>
          <w:tab w:val="left" w:pos="1905"/>
        </w:tabs>
        <w:spacing w:line="600" w:lineRule="auto"/>
        <w:ind w:firstLine="720"/>
        <w:jc w:val="both"/>
        <w:rPr>
          <w:rFonts w:eastAsia="Times New Roman" w:cs="Times New Roman"/>
          <w:szCs w:val="24"/>
        </w:rPr>
      </w:pPr>
      <w:r w:rsidRPr="00C8070B">
        <w:rPr>
          <w:rFonts w:eastAsia="Times New Roman" w:cs="Times New Roman"/>
          <w:szCs w:val="24"/>
        </w:rPr>
        <w:t>Ο Υπουργός Εθνικής Άμυνας</w:t>
      </w:r>
      <w:r>
        <w:rPr>
          <w:rFonts w:eastAsia="Times New Roman" w:cs="Times New Roman"/>
          <w:szCs w:val="24"/>
        </w:rPr>
        <w:t>,</w:t>
      </w:r>
      <w:r w:rsidRPr="00C8070B">
        <w:rPr>
          <w:rFonts w:eastAsia="Times New Roman" w:cs="Times New Roman"/>
          <w:szCs w:val="24"/>
        </w:rPr>
        <w:t xml:space="preserve"> ο Αντιπρόεδρος της Κυβέρνησης και Υπουργός Οικονομίας και Ανάπτυξης</w:t>
      </w:r>
      <w:r>
        <w:rPr>
          <w:rFonts w:eastAsia="Times New Roman" w:cs="Times New Roman"/>
          <w:szCs w:val="24"/>
        </w:rPr>
        <w:t>, οι</w:t>
      </w:r>
      <w:r w:rsidRPr="00C8070B">
        <w:rPr>
          <w:rFonts w:eastAsia="Times New Roman" w:cs="Times New Roman"/>
          <w:szCs w:val="24"/>
        </w:rPr>
        <w:t xml:space="preserve"> </w:t>
      </w:r>
      <w:r>
        <w:rPr>
          <w:rFonts w:eastAsia="Times New Roman" w:cs="Times New Roman"/>
          <w:szCs w:val="24"/>
        </w:rPr>
        <w:t>Υπουργοί</w:t>
      </w:r>
      <w:r w:rsidRPr="00C8070B">
        <w:rPr>
          <w:rFonts w:eastAsia="Times New Roman" w:cs="Times New Roman"/>
          <w:szCs w:val="24"/>
        </w:rPr>
        <w:t xml:space="preserve"> </w:t>
      </w:r>
      <w:r w:rsidRPr="00C8070B">
        <w:rPr>
          <w:rFonts w:eastAsia="Times New Roman" w:cs="Times New Roman"/>
          <w:szCs w:val="24"/>
        </w:rPr>
        <w:lastRenderedPageBreak/>
        <w:t>Εσωτερικών</w:t>
      </w:r>
      <w:r>
        <w:rPr>
          <w:rFonts w:eastAsia="Times New Roman" w:cs="Times New Roman"/>
          <w:szCs w:val="24"/>
        </w:rPr>
        <w:t>,</w:t>
      </w:r>
      <w:r w:rsidRPr="00C8070B">
        <w:rPr>
          <w:rFonts w:eastAsia="Times New Roman" w:cs="Times New Roman"/>
          <w:szCs w:val="24"/>
        </w:rPr>
        <w:t xml:space="preserve"> Ψηφιακής Πολιτικής</w:t>
      </w:r>
      <w:r>
        <w:rPr>
          <w:rFonts w:eastAsia="Times New Roman" w:cs="Times New Roman"/>
          <w:szCs w:val="24"/>
        </w:rPr>
        <w:t>,</w:t>
      </w:r>
      <w:r w:rsidRPr="00C8070B">
        <w:rPr>
          <w:rFonts w:eastAsia="Times New Roman" w:cs="Times New Roman"/>
          <w:szCs w:val="24"/>
        </w:rPr>
        <w:t xml:space="preserve"> Τηλεπικοινωνιών</w:t>
      </w:r>
      <w:r>
        <w:rPr>
          <w:rFonts w:eastAsia="Times New Roman" w:cs="Times New Roman"/>
          <w:szCs w:val="24"/>
        </w:rPr>
        <w:t xml:space="preserve"> και Ενημέρωσης, Παιδείας, Έρευνας και Θρησκευμάτων, </w:t>
      </w:r>
      <w:r w:rsidRPr="00C8070B">
        <w:rPr>
          <w:rFonts w:eastAsia="Times New Roman" w:cs="Times New Roman"/>
          <w:szCs w:val="24"/>
        </w:rPr>
        <w:t>Εργασίας</w:t>
      </w:r>
      <w:r>
        <w:rPr>
          <w:rFonts w:eastAsia="Times New Roman" w:cs="Times New Roman"/>
          <w:szCs w:val="24"/>
        </w:rPr>
        <w:t>,</w:t>
      </w:r>
      <w:r w:rsidRPr="00C8070B">
        <w:rPr>
          <w:rFonts w:eastAsia="Times New Roman" w:cs="Times New Roman"/>
          <w:szCs w:val="24"/>
        </w:rPr>
        <w:t xml:space="preserve"> Κοι</w:t>
      </w:r>
      <w:r w:rsidRPr="00C8070B">
        <w:rPr>
          <w:rFonts w:eastAsia="Times New Roman" w:cs="Times New Roman"/>
          <w:szCs w:val="24"/>
        </w:rPr>
        <w:t>νωνικής Αλληλεγγύης</w:t>
      </w:r>
      <w:r>
        <w:rPr>
          <w:rFonts w:eastAsia="Times New Roman" w:cs="Times New Roman"/>
          <w:szCs w:val="24"/>
        </w:rPr>
        <w:t>,</w:t>
      </w:r>
      <w:r w:rsidRPr="00C8070B">
        <w:rPr>
          <w:rFonts w:eastAsia="Times New Roman" w:cs="Times New Roman"/>
          <w:szCs w:val="24"/>
        </w:rPr>
        <w:t xml:space="preserve"> Εξωτερικών</w:t>
      </w:r>
      <w:r>
        <w:rPr>
          <w:rFonts w:eastAsia="Times New Roman" w:cs="Times New Roman"/>
          <w:szCs w:val="24"/>
        </w:rPr>
        <w:t>,</w:t>
      </w:r>
      <w:r w:rsidRPr="00C8070B">
        <w:rPr>
          <w:rFonts w:eastAsia="Times New Roman" w:cs="Times New Roman"/>
          <w:szCs w:val="24"/>
        </w:rPr>
        <w:t xml:space="preserve"> Προστασίας του Πολίτη</w:t>
      </w:r>
      <w:r>
        <w:rPr>
          <w:rFonts w:eastAsia="Times New Roman" w:cs="Times New Roman"/>
          <w:szCs w:val="24"/>
        </w:rPr>
        <w:t>,</w:t>
      </w:r>
      <w:r w:rsidRPr="00C8070B">
        <w:rPr>
          <w:rFonts w:eastAsia="Times New Roman" w:cs="Times New Roman"/>
          <w:szCs w:val="24"/>
        </w:rPr>
        <w:t xml:space="preserve"> Δικαιοσύνης</w:t>
      </w:r>
      <w:r>
        <w:rPr>
          <w:rFonts w:eastAsia="Times New Roman" w:cs="Times New Roman"/>
          <w:szCs w:val="24"/>
        </w:rPr>
        <w:t>,</w:t>
      </w:r>
      <w:r w:rsidRPr="00C8070B">
        <w:rPr>
          <w:rFonts w:eastAsia="Times New Roman" w:cs="Times New Roman"/>
          <w:szCs w:val="24"/>
        </w:rPr>
        <w:t xml:space="preserve"> Διαφάνειας και Ανθρωπίνων Δικαιωμάτων</w:t>
      </w:r>
      <w:r>
        <w:rPr>
          <w:rFonts w:eastAsia="Times New Roman" w:cs="Times New Roman"/>
          <w:szCs w:val="24"/>
        </w:rPr>
        <w:t>,</w:t>
      </w:r>
      <w:r w:rsidRPr="00C8070B">
        <w:rPr>
          <w:rFonts w:eastAsia="Times New Roman" w:cs="Times New Roman"/>
          <w:szCs w:val="24"/>
        </w:rPr>
        <w:t xml:space="preserve"> Οικονομικών</w:t>
      </w:r>
      <w:r>
        <w:rPr>
          <w:rFonts w:eastAsia="Times New Roman" w:cs="Times New Roman"/>
          <w:szCs w:val="24"/>
        </w:rPr>
        <w:t>,</w:t>
      </w:r>
      <w:r w:rsidRPr="00C8070B">
        <w:rPr>
          <w:rFonts w:eastAsia="Times New Roman" w:cs="Times New Roman"/>
          <w:szCs w:val="24"/>
        </w:rPr>
        <w:t xml:space="preserve"> Υγείας</w:t>
      </w:r>
      <w:r>
        <w:rPr>
          <w:rFonts w:eastAsia="Times New Roman" w:cs="Times New Roman"/>
          <w:szCs w:val="24"/>
        </w:rPr>
        <w:t>,</w:t>
      </w:r>
      <w:r w:rsidRPr="00C8070B">
        <w:rPr>
          <w:rFonts w:eastAsia="Times New Roman" w:cs="Times New Roman"/>
          <w:szCs w:val="24"/>
        </w:rPr>
        <w:t xml:space="preserve"> Διοικητικής Ανασυγκρότησης</w:t>
      </w:r>
      <w:r>
        <w:rPr>
          <w:rFonts w:eastAsia="Times New Roman" w:cs="Times New Roman"/>
          <w:szCs w:val="24"/>
        </w:rPr>
        <w:t>,</w:t>
      </w:r>
      <w:r w:rsidRPr="00C8070B">
        <w:rPr>
          <w:rFonts w:eastAsia="Times New Roman" w:cs="Times New Roman"/>
          <w:szCs w:val="24"/>
        </w:rPr>
        <w:t xml:space="preserve"> Υποδομών και Μεταφορών</w:t>
      </w:r>
      <w:r>
        <w:rPr>
          <w:rFonts w:eastAsia="Times New Roman" w:cs="Times New Roman"/>
          <w:szCs w:val="24"/>
        </w:rPr>
        <w:t>,</w:t>
      </w:r>
      <w:r w:rsidRPr="00C8070B">
        <w:rPr>
          <w:rFonts w:eastAsia="Times New Roman" w:cs="Times New Roman"/>
          <w:szCs w:val="24"/>
        </w:rPr>
        <w:t xml:space="preserve"> Ναυτιλίας και Νησιωτικής Πολιτικής και Αγροτικής Ανάπτυξης και Τροφίμων</w:t>
      </w:r>
      <w:r>
        <w:rPr>
          <w:rFonts w:eastAsia="Times New Roman" w:cs="Times New Roman"/>
          <w:szCs w:val="24"/>
        </w:rPr>
        <w:t>,</w:t>
      </w:r>
      <w:r w:rsidRPr="00C8070B">
        <w:rPr>
          <w:rFonts w:eastAsia="Times New Roman" w:cs="Times New Roman"/>
          <w:szCs w:val="24"/>
        </w:rPr>
        <w:t xml:space="preserve"> οι</w:t>
      </w:r>
      <w:r w:rsidRPr="00C8070B">
        <w:rPr>
          <w:rFonts w:eastAsia="Times New Roman" w:cs="Times New Roman"/>
          <w:szCs w:val="24"/>
        </w:rPr>
        <w:t xml:space="preserve"> Αναπληρωτές Υπουργοί Οικονομίας και Ανάπτυξης</w:t>
      </w:r>
      <w:r>
        <w:rPr>
          <w:rFonts w:eastAsia="Times New Roman" w:cs="Times New Roman"/>
          <w:szCs w:val="24"/>
        </w:rPr>
        <w:t>,</w:t>
      </w:r>
      <w:r w:rsidRPr="00C8070B">
        <w:rPr>
          <w:rFonts w:eastAsia="Times New Roman" w:cs="Times New Roman"/>
          <w:szCs w:val="24"/>
        </w:rPr>
        <w:t xml:space="preserve"> </w:t>
      </w:r>
      <w:r>
        <w:rPr>
          <w:rFonts w:eastAsia="Times New Roman" w:cs="Times New Roman"/>
          <w:szCs w:val="24"/>
        </w:rPr>
        <w:t xml:space="preserve">Εθνικής Άμυνας, </w:t>
      </w:r>
      <w:r w:rsidRPr="00C8070B">
        <w:rPr>
          <w:rFonts w:eastAsia="Times New Roman" w:cs="Times New Roman"/>
          <w:szCs w:val="24"/>
        </w:rPr>
        <w:t>Οικονομικών και Υγείας</w:t>
      </w:r>
      <w:r>
        <w:rPr>
          <w:rFonts w:eastAsia="Times New Roman" w:cs="Times New Roman"/>
          <w:szCs w:val="24"/>
        </w:rPr>
        <w:t>, καθώς</w:t>
      </w:r>
      <w:r w:rsidRPr="00C8070B">
        <w:rPr>
          <w:rFonts w:eastAsia="Times New Roman" w:cs="Times New Roman"/>
          <w:szCs w:val="24"/>
        </w:rPr>
        <w:t xml:space="preserve"> και </w:t>
      </w:r>
      <w:r>
        <w:rPr>
          <w:rFonts w:eastAsia="Times New Roman" w:cs="Times New Roman"/>
          <w:szCs w:val="24"/>
        </w:rPr>
        <w:t>οι</w:t>
      </w:r>
      <w:r w:rsidRPr="00C8070B">
        <w:rPr>
          <w:rFonts w:eastAsia="Times New Roman" w:cs="Times New Roman"/>
          <w:szCs w:val="24"/>
        </w:rPr>
        <w:t xml:space="preserve"> Υφυπουργοί Εργασίας</w:t>
      </w:r>
      <w:r>
        <w:rPr>
          <w:rFonts w:eastAsia="Times New Roman" w:cs="Times New Roman"/>
          <w:szCs w:val="24"/>
        </w:rPr>
        <w:t>,</w:t>
      </w:r>
      <w:r w:rsidRPr="00C8070B">
        <w:rPr>
          <w:rFonts w:eastAsia="Times New Roman" w:cs="Times New Roman"/>
          <w:szCs w:val="24"/>
        </w:rPr>
        <w:t xml:space="preserve"> Κοινωνικής Ασφάλισης και Αλληλεγγύης και </w:t>
      </w:r>
      <w:r>
        <w:rPr>
          <w:rFonts w:eastAsia="Times New Roman" w:cs="Times New Roman"/>
          <w:szCs w:val="24"/>
        </w:rPr>
        <w:t>Οικονομικών κατέθεσαν στις 12-4-</w:t>
      </w:r>
      <w:r w:rsidRPr="00C8070B">
        <w:rPr>
          <w:rFonts w:eastAsia="Times New Roman" w:cs="Times New Roman"/>
          <w:szCs w:val="24"/>
        </w:rPr>
        <w:t>19 σχέδιο νόμου</w:t>
      </w:r>
      <w:r>
        <w:rPr>
          <w:rFonts w:eastAsia="Times New Roman" w:cs="Times New Roman"/>
          <w:szCs w:val="24"/>
        </w:rPr>
        <w:t>, με τίτλο</w:t>
      </w:r>
      <w:r>
        <w:rPr>
          <w:rFonts w:eastAsia="Times New Roman" w:cs="Times New Roman"/>
          <w:szCs w:val="24"/>
        </w:rPr>
        <w:t>:</w:t>
      </w:r>
      <w:r w:rsidRPr="00C8070B">
        <w:rPr>
          <w:rFonts w:eastAsia="Times New Roman" w:cs="Times New Roman"/>
          <w:szCs w:val="24"/>
        </w:rPr>
        <w:t xml:space="preserve"> </w:t>
      </w:r>
      <w:r>
        <w:rPr>
          <w:rFonts w:eastAsia="Times New Roman" w:cs="Times New Roman"/>
          <w:szCs w:val="24"/>
        </w:rPr>
        <w:t>«</w:t>
      </w:r>
      <w:r w:rsidRPr="00C8070B">
        <w:rPr>
          <w:rFonts w:eastAsia="Times New Roman" w:cs="Times New Roman"/>
          <w:szCs w:val="24"/>
        </w:rPr>
        <w:t xml:space="preserve">Ρυθμίσεις μέριμνας προσωπικού </w:t>
      </w:r>
      <w:r w:rsidRPr="00C8070B">
        <w:rPr>
          <w:rFonts w:eastAsia="Times New Roman" w:cs="Times New Roman"/>
          <w:szCs w:val="24"/>
        </w:rPr>
        <w:t>Ενόπλων Δυνάμεων</w:t>
      </w:r>
      <w:r>
        <w:rPr>
          <w:rFonts w:eastAsia="Times New Roman" w:cs="Times New Roman"/>
          <w:szCs w:val="24"/>
        </w:rPr>
        <w:t>,</w:t>
      </w:r>
      <w:r w:rsidRPr="00C8070B">
        <w:rPr>
          <w:rFonts w:eastAsia="Times New Roman" w:cs="Times New Roman"/>
          <w:szCs w:val="24"/>
        </w:rPr>
        <w:t xml:space="preserve"> Στρατολογίας</w:t>
      </w:r>
      <w:r>
        <w:rPr>
          <w:rFonts w:eastAsia="Times New Roman" w:cs="Times New Roman"/>
          <w:szCs w:val="24"/>
        </w:rPr>
        <w:t>,</w:t>
      </w:r>
      <w:r w:rsidRPr="00C8070B">
        <w:rPr>
          <w:rFonts w:eastAsia="Times New Roman" w:cs="Times New Roman"/>
          <w:szCs w:val="24"/>
        </w:rPr>
        <w:t xml:space="preserve"> Στρατιωτικής Δικαιοσύνης και άλλες διατάξεις</w:t>
      </w:r>
      <w:r>
        <w:rPr>
          <w:rFonts w:eastAsia="Times New Roman" w:cs="Times New Roman"/>
          <w:szCs w:val="24"/>
        </w:rPr>
        <w:t>».</w:t>
      </w:r>
      <w:r w:rsidRPr="00C8070B">
        <w:rPr>
          <w:rFonts w:eastAsia="Times New Roman" w:cs="Times New Roman"/>
          <w:szCs w:val="24"/>
        </w:rPr>
        <w:t xml:space="preserve"> </w:t>
      </w:r>
    </w:p>
    <w:p w14:paraId="4D87FC64" w14:textId="77777777" w:rsidR="00E01347" w:rsidRDefault="00B0330D">
      <w:pPr>
        <w:tabs>
          <w:tab w:val="left" w:pos="1905"/>
        </w:tabs>
        <w:spacing w:line="600" w:lineRule="auto"/>
        <w:ind w:firstLine="720"/>
        <w:jc w:val="both"/>
        <w:rPr>
          <w:rFonts w:eastAsia="Times New Roman" w:cs="Times New Roman"/>
          <w:szCs w:val="24"/>
        </w:rPr>
      </w:pPr>
      <w:r w:rsidRPr="00C8070B">
        <w:rPr>
          <w:rFonts w:eastAsia="Times New Roman" w:cs="Times New Roman"/>
          <w:szCs w:val="24"/>
        </w:rPr>
        <w:t>Παραπέμπεται στη</w:t>
      </w:r>
      <w:r>
        <w:rPr>
          <w:rFonts w:eastAsia="Times New Roman" w:cs="Times New Roman"/>
          <w:szCs w:val="24"/>
        </w:rPr>
        <w:t>ν αρμόδια</w:t>
      </w:r>
      <w:r w:rsidRPr="00C8070B">
        <w:rPr>
          <w:rFonts w:eastAsia="Times New Roman" w:cs="Times New Roman"/>
          <w:szCs w:val="24"/>
        </w:rPr>
        <w:t xml:space="preserve"> Διαρκή Επιτροπή</w:t>
      </w:r>
      <w:r>
        <w:rPr>
          <w:rFonts w:eastAsia="Times New Roman" w:cs="Times New Roman"/>
          <w:szCs w:val="24"/>
        </w:rPr>
        <w:t>.</w:t>
      </w:r>
    </w:p>
    <w:p w14:paraId="4D87FC65" w14:textId="77777777" w:rsidR="00E01347" w:rsidRDefault="00B0330D">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Επίσης, </w:t>
      </w:r>
      <w:r w:rsidRPr="00C8070B">
        <w:rPr>
          <w:rFonts w:eastAsia="Times New Roman" w:cs="Times New Roman"/>
          <w:szCs w:val="24"/>
        </w:rPr>
        <w:t xml:space="preserve">η </w:t>
      </w:r>
      <w:r>
        <w:rPr>
          <w:rFonts w:eastAsia="Times New Roman" w:cs="Times New Roman"/>
          <w:szCs w:val="24"/>
        </w:rPr>
        <w:t>κ</w:t>
      </w:r>
      <w:r>
        <w:rPr>
          <w:rFonts w:eastAsia="Times New Roman" w:cs="Times New Roman"/>
          <w:szCs w:val="24"/>
        </w:rPr>
        <w:t>.</w:t>
      </w:r>
      <w:r>
        <w:rPr>
          <w:rFonts w:eastAsia="Times New Roman" w:cs="Times New Roman"/>
          <w:szCs w:val="24"/>
        </w:rPr>
        <w:t xml:space="preserve"> Χαρά </w:t>
      </w:r>
      <w:proofErr w:type="spellStart"/>
      <w:r>
        <w:rPr>
          <w:rFonts w:eastAsia="Times New Roman" w:cs="Times New Roman"/>
          <w:szCs w:val="24"/>
        </w:rPr>
        <w:t>Κεφαλίδου</w:t>
      </w:r>
      <w:proofErr w:type="spellEnd"/>
      <w:r>
        <w:rPr>
          <w:rFonts w:eastAsia="Times New Roman" w:cs="Times New Roman"/>
          <w:szCs w:val="24"/>
        </w:rPr>
        <w:t xml:space="preserve">, Βουλευτής του </w:t>
      </w:r>
      <w:r w:rsidRPr="00C8070B">
        <w:rPr>
          <w:rFonts w:eastAsia="Times New Roman" w:cs="Times New Roman"/>
          <w:szCs w:val="24"/>
        </w:rPr>
        <w:t>Νομού Δράμας από τη Δημοκρατική Συμπαράταξη</w:t>
      </w:r>
      <w:r>
        <w:rPr>
          <w:rFonts w:eastAsia="Times New Roman" w:cs="Times New Roman"/>
          <w:szCs w:val="24"/>
        </w:rPr>
        <w:t xml:space="preserve">, ζητεί </w:t>
      </w:r>
      <w:r w:rsidRPr="00C8070B">
        <w:rPr>
          <w:rFonts w:eastAsia="Times New Roman" w:cs="Times New Roman"/>
          <w:szCs w:val="24"/>
        </w:rPr>
        <w:t xml:space="preserve">ολιγοήμερη άδεια απουσίας </w:t>
      </w:r>
      <w:r>
        <w:rPr>
          <w:rFonts w:eastAsia="Times New Roman" w:cs="Times New Roman"/>
          <w:szCs w:val="24"/>
        </w:rPr>
        <w:t>στο εξωτερικό</w:t>
      </w:r>
      <w:r>
        <w:rPr>
          <w:rFonts w:eastAsia="Times New Roman" w:cs="Times New Roman"/>
          <w:szCs w:val="24"/>
        </w:rPr>
        <w:t xml:space="preserve">. </w:t>
      </w:r>
      <w:r>
        <w:rPr>
          <w:rFonts w:eastAsia="Times New Roman" w:cs="Times New Roman"/>
          <w:szCs w:val="24"/>
        </w:rPr>
        <w:t>Η Βουλή εγκρίνει;</w:t>
      </w:r>
    </w:p>
    <w:p w14:paraId="4D87FC66" w14:textId="77777777" w:rsidR="00E01347" w:rsidRDefault="00B0330D">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Μάλιστα, μάλιστα.</w:t>
      </w:r>
    </w:p>
    <w:p w14:paraId="4D87FC67" w14:textId="77777777" w:rsidR="00E01347" w:rsidRDefault="00B0330D">
      <w:pPr>
        <w:tabs>
          <w:tab w:val="left" w:pos="1905"/>
        </w:tabs>
        <w:spacing w:line="600" w:lineRule="auto"/>
        <w:ind w:firstLine="720"/>
        <w:jc w:val="both"/>
        <w:rPr>
          <w:rFonts w:eastAsia="Times New Roman" w:cs="Times New Roman"/>
          <w:szCs w:val="24"/>
        </w:rPr>
      </w:pPr>
      <w:r w:rsidRPr="00444245">
        <w:rPr>
          <w:rFonts w:eastAsia="Times New Roman"/>
          <w:b/>
          <w:bCs/>
          <w:szCs w:val="24"/>
        </w:rPr>
        <w:lastRenderedPageBreak/>
        <w:t>ΠΡΟΕΔΡΕΥΩΝ (Νικήτας Κακλαμάνης):</w:t>
      </w:r>
      <w:r>
        <w:rPr>
          <w:rFonts w:eastAsia="Times New Roman"/>
          <w:b/>
          <w:bCs/>
          <w:szCs w:val="24"/>
        </w:rPr>
        <w:t xml:space="preserve"> </w:t>
      </w:r>
      <w:r>
        <w:rPr>
          <w:rFonts w:eastAsia="Times New Roman"/>
          <w:bCs/>
          <w:szCs w:val="24"/>
        </w:rPr>
        <w:t>Συνεπώς η</w:t>
      </w:r>
      <w:r>
        <w:rPr>
          <w:rFonts w:eastAsia="Times New Roman"/>
          <w:bCs/>
          <w:szCs w:val="24"/>
        </w:rPr>
        <w:t xml:space="preserve"> Βουλή ενέκρινε τη ζητηθείσα άδεια.</w:t>
      </w:r>
    </w:p>
    <w:p w14:paraId="4D87FC68" w14:textId="77777777" w:rsidR="00E01347" w:rsidRDefault="00B0330D">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Βεσυρόπουλε</w:t>
      </w:r>
      <w:proofErr w:type="spellEnd"/>
      <w:r>
        <w:rPr>
          <w:rFonts w:eastAsia="Times New Roman" w:cs="Times New Roman"/>
          <w:szCs w:val="24"/>
        </w:rPr>
        <w:t>, έχετε τον λόγο.</w:t>
      </w:r>
    </w:p>
    <w:p w14:paraId="4D87FC69" w14:textId="77777777" w:rsidR="00E01347" w:rsidRDefault="00B0330D">
      <w:pPr>
        <w:tabs>
          <w:tab w:val="left" w:pos="1905"/>
        </w:tabs>
        <w:spacing w:line="600" w:lineRule="auto"/>
        <w:ind w:firstLine="720"/>
        <w:jc w:val="both"/>
        <w:rPr>
          <w:rFonts w:eastAsia="Times New Roman" w:cs="Times New Roman"/>
          <w:szCs w:val="24"/>
        </w:rPr>
      </w:pPr>
      <w:r w:rsidRPr="00FE71E6">
        <w:rPr>
          <w:rFonts w:eastAsia="Times New Roman" w:cs="Times New Roman"/>
          <w:b/>
          <w:szCs w:val="24"/>
        </w:rPr>
        <w:t>ΑΠΟΣΤΟΛΟΣ ΒΕΣΥΡΟΠΟΥΛΟΣ:</w:t>
      </w:r>
      <w:r w:rsidRPr="00C8070B">
        <w:rPr>
          <w:rFonts w:eastAsia="Times New Roman" w:cs="Times New Roman"/>
          <w:szCs w:val="24"/>
        </w:rPr>
        <w:t xml:space="preserve"> Ευχαριστώ</w:t>
      </w:r>
      <w:r>
        <w:rPr>
          <w:rFonts w:eastAsia="Times New Roman" w:cs="Times New Roman"/>
          <w:szCs w:val="24"/>
        </w:rPr>
        <w:t>,</w:t>
      </w:r>
      <w:r w:rsidRPr="00C8070B">
        <w:rPr>
          <w:rFonts w:eastAsia="Times New Roman" w:cs="Times New Roman"/>
          <w:szCs w:val="24"/>
        </w:rPr>
        <w:t xml:space="preserve"> κύριε Πρόεδρε</w:t>
      </w:r>
      <w:r>
        <w:rPr>
          <w:rFonts w:eastAsia="Times New Roman" w:cs="Times New Roman"/>
          <w:szCs w:val="24"/>
        </w:rPr>
        <w:t>.</w:t>
      </w:r>
    </w:p>
    <w:p w14:paraId="4D87FC6A" w14:textId="77777777" w:rsidR="00E01347" w:rsidRDefault="00B0330D">
      <w:pPr>
        <w:tabs>
          <w:tab w:val="left" w:pos="1905"/>
        </w:tabs>
        <w:spacing w:line="600" w:lineRule="auto"/>
        <w:ind w:firstLine="720"/>
        <w:jc w:val="both"/>
        <w:rPr>
          <w:rFonts w:eastAsia="Times New Roman" w:cs="Times New Roman"/>
          <w:szCs w:val="24"/>
        </w:rPr>
      </w:pPr>
      <w:r w:rsidRPr="00C8070B">
        <w:rPr>
          <w:rFonts w:eastAsia="Times New Roman" w:cs="Times New Roman"/>
          <w:szCs w:val="24"/>
        </w:rPr>
        <w:t>Κυρίες και κύριοι συνάδελφοι</w:t>
      </w:r>
      <w:r>
        <w:rPr>
          <w:rFonts w:eastAsia="Times New Roman" w:cs="Times New Roman"/>
          <w:szCs w:val="24"/>
        </w:rPr>
        <w:t xml:space="preserve">, </w:t>
      </w:r>
      <w:r>
        <w:rPr>
          <w:rFonts w:eastAsia="Times New Roman" w:cs="Times New Roman"/>
          <w:szCs w:val="24"/>
        </w:rPr>
        <w:t>επιβεβαιώνεται</w:t>
      </w:r>
      <w:r w:rsidRPr="00C8070B">
        <w:rPr>
          <w:rFonts w:eastAsia="Times New Roman" w:cs="Times New Roman"/>
          <w:szCs w:val="24"/>
        </w:rPr>
        <w:t xml:space="preserve"> για μία ακόμη φορά η προχειρότητα και η αταξία</w:t>
      </w:r>
      <w:r>
        <w:rPr>
          <w:rFonts w:eastAsia="Times New Roman" w:cs="Times New Roman"/>
          <w:szCs w:val="24"/>
        </w:rPr>
        <w:t>,</w:t>
      </w:r>
      <w:r w:rsidRPr="00C8070B">
        <w:rPr>
          <w:rFonts w:eastAsia="Times New Roman" w:cs="Times New Roman"/>
          <w:szCs w:val="24"/>
        </w:rPr>
        <w:t xml:space="preserve"> τα δύο κυρίαρχα στοιχεία που χαρακτηρίζουν την κοινοβουλευτική και νομο</w:t>
      </w:r>
      <w:r>
        <w:rPr>
          <w:rFonts w:eastAsia="Times New Roman" w:cs="Times New Roman"/>
          <w:szCs w:val="24"/>
        </w:rPr>
        <w:t>θετική</w:t>
      </w:r>
      <w:r w:rsidRPr="00C8070B">
        <w:rPr>
          <w:rFonts w:eastAsia="Times New Roman" w:cs="Times New Roman"/>
          <w:szCs w:val="24"/>
        </w:rPr>
        <w:t xml:space="preserve"> λειτουργία της Κυβέρνησης</w:t>
      </w:r>
      <w:r>
        <w:rPr>
          <w:rFonts w:eastAsia="Times New Roman" w:cs="Times New Roman"/>
          <w:szCs w:val="24"/>
        </w:rPr>
        <w:t>.</w:t>
      </w:r>
      <w:r w:rsidRPr="00C8070B">
        <w:rPr>
          <w:rFonts w:eastAsia="Times New Roman" w:cs="Times New Roman"/>
          <w:szCs w:val="24"/>
        </w:rPr>
        <w:t xml:space="preserve"> Πέρα από την κύρωση της συμφωνίας για την </w:t>
      </w:r>
      <w:r>
        <w:rPr>
          <w:rFonts w:eastAsia="Times New Roman" w:cs="Times New Roman"/>
          <w:szCs w:val="24"/>
        </w:rPr>
        <w:t>Ασιατική</w:t>
      </w:r>
      <w:r w:rsidRPr="00C8070B">
        <w:rPr>
          <w:rFonts w:eastAsia="Times New Roman" w:cs="Times New Roman"/>
          <w:szCs w:val="24"/>
        </w:rPr>
        <w:t xml:space="preserve"> Τράπεζα Υποδομών και Επενδύσεων</w:t>
      </w:r>
      <w:r>
        <w:rPr>
          <w:rFonts w:eastAsia="Times New Roman" w:cs="Times New Roman"/>
          <w:szCs w:val="24"/>
        </w:rPr>
        <w:t>,</w:t>
      </w:r>
      <w:r w:rsidRPr="00C8070B">
        <w:rPr>
          <w:rFonts w:eastAsia="Times New Roman" w:cs="Times New Roman"/>
          <w:szCs w:val="24"/>
        </w:rPr>
        <w:t xml:space="preserve"> έχου</w:t>
      </w:r>
      <w:r w:rsidRPr="00C8070B">
        <w:rPr>
          <w:rFonts w:eastAsia="Times New Roman" w:cs="Times New Roman"/>
          <w:szCs w:val="24"/>
        </w:rPr>
        <w:t xml:space="preserve">με την ενσωμάτωση δύο ευρωπαϊκών </w:t>
      </w:r>
      <w:r>
        <w:rPr>
          <w:rFonts w:eastAsia="Times New Roman" w:cs="Times New Roman"/>
          <w:szCs w:val="24"/>
        </w:rPr>
        <w:t>ο</w:t>
      </w:r>
      <w:r w:rsidRPr="00C8070B">
        <w:rPr>
          <w:rFonts w:eastAsia="Times New Roman" w:cs="Times New Roman"/>
          <w:szCs w:val="24"/>
        </w:rPr>
        <w:t xml:space="preserve">δηγιών </w:t>
      </w:r>
      <w:r>
        <w:rPr>
          <w:rFonts w:eastAsia="Times New Roman" w:cs="Times New Roman"/>
          <w:szCs w:val="24"/>
        </w:rPr>
        <w:t>στην ε</w:t>
      </w:r>
      <w:r w:rsidRPr="00C8070B">
        <w:rPr>
          <w:rFonts w:eastAsia="Times New Roman" w:cs="Times New Roman"/>
          <w:szCs w:val="24"/>
        </w:rPr>
        <w:t>θνική νομοθεσία</w:t>
      </w:r>
      <w:r>
        <w:rPr>
          <w:rFonts w:eastAsia="Times New Roman" w:cs="Times New Roman"/>
          <w:szCs w:val="24"/>
        </w:rPr>
        <w:t>,</w:t>
      </w:r>
      <w:r w:rsidRPr="00C8070B">
        <w:rPr>
          <w:rFonts w:eastAsia="Times New Roman" w:cs="Times New Roman"/>
          <w:szCs w:val="24"/>
        </w:rPr>
        <w:t xml:space="preserve"> που θα έπρεπε ήδη </w:t>
      </w:r>
      <w:r>
        <w:rPr>
          <w:rFonts w:eastAsia="Times New Roman" w:cs="Times New Roman"/>
          <w:szCs w:val="24"/>
        </w:rPr>
        <w:t>ν</w:t>
      </w:r>
      <w:r w:rsidRPr="00C8070B">
        <w:rPr>
          <w:rFonts w:eastAsia="Times New Roman" w:cs="Times New Roman"/>
          <w:szCs w:val="24"/>
        </w:rPr>
        <w:t>α έχουν ενσωματωθεί και έρχονται με σημαντική καθυστέρηση</w:t>
      </w:r>
      <w:r>
        <w:rPr>
          <w:rFonts w:eastAsia="Times New Roman" w:cs="Times New Roman"/>
          <w:szCs w:val="24"/>
        </w:rPr>
        <w:t>,</w:t>
      </w:r>
      <w:r w:rsidRPr="00C8070B">
        <w:rPr>
          <w:rFonts w:eastAsia="Times New Roman" w:cs="Times New Roman"/>
          <w:szCs w:val="24"/>
        </w:rPr>
        <w:t xml:space="preserve"> την οποία η Κυβέρνηση δεν μπορεί να δικαιολογήσει</w:t>
      </w:r>
      <w:r>
        <w:rPr>
          <w:rFonts w:eastAsia="Times New Roman" w:cs="Times New Roman"/>
          <w:szCs w:val="24"/>
        </w:rPr>
        <w:t>.</w:t>
      </w:r>
      <w:r w:rsidRPr="00C8070B">
        <w:rPr>
          <w:rFonts w:eastAsia="Times New Roman" w:cs="Times New Roman"/>
          <w:szCs w:val="24"/>
        </w:rPr>
        <w:t xml:space="preserve"> </w:t>
      </w:r>
    </w:p>
    <w:p w14:paraId="4D87FC6B" w14:textId="77777777" w:rsidR="00E01347" w:rsidRDefault="00B0330D">
      <w:pPr>
        <w:tabs>
          <w:tab w:val="left" w:pos="1905"/>
        </w:tabs>
        <w:spacing w:line="600" w:lineRule="auto"/>
        <w:ind w:firstLine="720"/>
        <w:jc w:val="both"/>
        <w:rPr>
          <w:rFonts w:eastAsia="Times New Roman" w:cs="Times New Roman"/>
          <w:szCs w:val="24"/>
        </w:rPr>
      </w:pPr>
      <w:r w:rsidRPr="00C8070B">
        <w:rPr>
          <w:rFonts w:eastAsia="Times New Roman" w:cs="Times New Roman"/>
          <w:szCs w:val="24"/>
        </w:rPr>
        <w:t xml:space="preserve">Έχουμε </w:t>
      </w:r>
      <w:r>
        <w:rPr>
          <w:rFonts w:eastAsia="Times New Roman" w:cs="Times New Roman"/>
          <w:szCs w:val="24"/>
        </w:rPr>
        <w:t>ε</w:t>
      </w:r>
      <w:r w:rsidRPr="00C8070B">
        <w:rPr>
          <w:rFonts w:eastAsia="Times New Roman" w:cs="Times New Roman"/>
          <w:szCs w:val="24"/>
        </w:rPr>
        <w:t xml:space="preserve">πίσης τροποποιητικές διατάξεις </w:t>
      </w:r>
      <w:r>
        <w:rPr>
          <w:rFonts w:eastAsia="Times New Roman" w:cs="Times New Roman"/>
          <w:szCs w:val="24"/>
        </w:rPr>
        <w:t>στον ν.2971/</w:t>
      </w:r>
      <w:r w:rsidRPr="00C8070B">
        <w:rPr>
          <w:rFonts w:eastAsia="Times New Roman" w:cs="Times New Roman"/>
          <w:szCs w:val="24"/>
        </w:rPr>
        <w:t>2</w:t>
      </w:r>
      <w:r>
        <w:rPr>
          <w:rFonts w:eastAsia="Times New Roman" w:cs="Times New Roman"/>
          <w:szCs w:val="24"/>
        </w:rPr>
        <w:t>001 περί α</w:t>
      </w:r>
      <w:r>
        <w:rPr>
          <w:rFonts w:eastAsia="Times New Roman" w:cs="Times New Roman"/>
          <w:szCs w:val="24"/>
        </w:rPr>
        <w:t>ιγιαλού και παραλίας α</w:t>
      </w:r>
      <w:r w:rsidRPr="00C8070B">
        <w:rPr>
          <w:rFonts w:eastAsia="Times New Roman" w:cs="Times New Roman"/>
          <w:szCs w:val="24"/>
        </w:rPr>
        <w:t>λλά και διάσπαρτες α</w:t>
      </w:r>
      <w:r w:rsidRPr="00C8070B">
        <w:rPr>
          <w:rFonts w:eastAsia="Times New Roman" w:cs="Times New Roman"/>
          <w:szCs w:val="24"/>
        </w:rPr>
        <w:lastRenderedPageBreak/>
        <w:t>ποσπασματικές διατάξεις αρμοδιότητας του Υπουργείου Οικονομικών</w:t>
      </w:r>
      <w:r>
        <w:rPr>
          <w:rFonts w:eastAsia="Times New Roman" w:cs="Times New Roman"/>
          <w:szCs w:val="24"/>
        </w:rPr>
        <w:t xml:space="preserve">. </w:t>
      </w:r>
      <w:r w:rsidRPr="00C8070B">
        <w:rPr>
          <w:rFonts w:eastAsia="Times New Roman" w:cs="Times New Roman"/>
          <w:szCs w:val="24"/>
        </w:rPr>
        <w:t>Γενικά</w:t>
      </w:r>
      <w:r>
        <w:rPr>
          <w:rFonts w:eastAsia="Times New Roman" w:cs="Times New Roman"/>
          <w:szCs w:val="24"/>
        </w:rPr>
        <w:t>,</w:t>
      </w:r>
      <w:r w:rsidRPr="00C8070B">
        <w:rPr>
          <w:rFonts w:eastAsia="Times New Roman" w:cs="Times New Roman"/>
          <w:szCs w:val="24"/>
        </w:rPr>
        <w:t xml:space="preserve"> </w:t>
      </w:r>
      <w:r>
        <w:rPr>
          <w:rFonts w:eastAsia="Times New Roman" w:cs="Times New Roman"/>
          <w:szCs w:val="24"/>
        </w:rPr>
        <w:t>υπάρχει μία εικόνα που α</w:t>
      </w:r>
      <w:r w:rsidRPr="00C8070B">
        <w:rPr>
          <w:rFonts w:eastAsia="Times New Roman" w:cs="Times New Roman"/>
          <w:szCs w:val="24"/>
        </w:rPr>
        <w:t>πέχει πολύ από την έννοια της ορθής νομοθέτησης</w:t>
      </w:r>
      <w:r>
        <w:rPr>
          <w:rFonts w:eastAsia="Times New Roman" w:cs="Times New Roman"/>
          <w:szCs w:val="24"/>
        </w:rPr>
        <w:t>.</w:t>
      </w:r>
      <w:r w:rsidRPr="00C8070B">
        <w:rPr>
          <w:rFonts w:eastAsia="Times New Roman" w:cs="Times New Roman"/>
          <w:szCs w:val="24"/>
        </w:rPr>
        <w:t xml:space="preserve"> </w:t>
      </w:r>
    </w:p>
    <w:p w14:paraId="4D87FC6C" w14:textId="77777777" w:rsidR="00E01347" w:rsidRDefault="00B0330D">
      <w:pPr>
        <w:tabs>
          <w:tab w:val="left" w:pos="1905"/>
        </w:tabs>
        <w:spacing w:line="600" w:lineRule="auto"/>
        <w:ind w:firstLine="720"/>
        <w:jc w:val="both"/>
        <w:rPr>
          <w:rFonts w:eastAsia="Times New Roman" w:cs="Times New Roman"/>
          <w:szCs w:val="24"/>
        </w:rPr>
      </w:pPr>
      <w:r w:rsidRPr="00C8070B">
        <w:rPr>
          <w:rFonts w:eastAsia="Times New Roman" w:cs="Times New Roman"/>
          <w:szCs w:val="24"/>
        </w:rPr>
        <w:t xml:space="preserve">Είναι δεδομένη </w:t>
      </w:r>
      <w:r>
        <w:rPr>
          <w:rFonts w:eastAsia="Times New Roman" w:cs="Times New Roman"/>
          <w:szCs w:val="24"/>
        </w:rPr>
        <w:t xml:space="preserve">η </w:t>
      </w:r>
      <w:r w:rsidRPr="00C8070B">
        <w:rPr>
          <w:rFonts w:eastAsia="Times New Roman" w:cs="Times New Roman"/>
          <w:szCs w:val="24"/>
        </w:rPr>
        <w:t>συμφωνία μας ως προς το πρώτο μέρος του νομοσχεδίο</w:t>
      </w:r>
      <w:r w:rsidRPr="00C8070B">
        <w:rPr>
          <w:rFonts w:eastAsia="Times New Roman" w:cs="Times New Roman"/>
          <w:szCs w:val="24"/>
        </w:rPr>
        <w:t>υ</w:t>
      </w:r>
      <w:r>
        <w:rPr>
          <w:rFonts w:eastAsia="Times New Roman" w:cs="Times New Roman"/>
          <w:szCs w:val="24"/>
        </w:rPr>
        <w:t>,</w:t>
      </w:r>
      <w:r w:rsidRPr="00C8070B">
        <w:rPr>
          <w:rFonts w:eastAsia="Times New Roman" w:cs="Times New Roman"/>
          <w:szCs w:val="24"/>
        </w:rPr>
        <w:t xml:space="preserve"> με το οποίο κυρώνεται η συμφωνία για την Ασιατική Τράπεζα Υποδομών και </w:t>
      </w:r>
      <w:r>
        <w:rPr>
          <w:rFonts w:eastAsia="Times New Roman" w:cs="Times New Roman"/>
          <w:szCs w:val="24"/>
        </w:rPr>
        <w:t>Επενδύσεων</w:t>
      </w:r>
      <w:r w:rsidRPr="00C8070B">
        <w:rPr>
          <w:rFonts w:eastAsia="Times New Roman" w:cs="Times New Roman"/>
          <w:szCs w:val="24"/>
        </w:rPr>
        <w:t xml:space="preserve"> και </w:t>
      </w:r>
      <w:r>
        <w:rPr>
          <w:rFonts w:eastAsia="Times New Roman" w:cs="Times New Roman"/>
          <w:szCs w:val="24"/>
        </w:rPr>
        <w:t>θεσπ</w:t>
      </w:r>
      <w:r w:rsidRPr="00C8070B">
        <w:rPr>
          <w:rFonts w:eastAsia="Times New Roman" w:cs="Times New Roman"/>
          <w:szCs w:val="24"/>
        </w:rPr>
        <w:t>ίζονται οι αναγκαίες ρυθμίσεις</w:t>
      </w:r>
      <w:r>
        <w:rPr>
          <w:rFonts w:eastAsia="Times New Roman" w:cs="Times New Roman"/>
          <w:szCs w:val="24"/>
        </w:rPr>
        <w:t>,</w:t>
      </w:r>
      <w:r w:rsidRPr="00C8070B">
        <w:rPr>
          <w:rFonts w:eastAsia="Times New Roman" w:cs="Times New Roman"/>
          <w:szCs w:val="24"/>
        </w:rPr>
        <w:t xml:space="preserve"> προκειμένου η χώρα μας να καταστεί πλήρες μέλος της συγκεκριμένης </w:t>
      </w:r>
      <w:r>
        <w:rPr>
          <w:rFonts w:eastAsia="Times New Roman" w:cs="Times New Roman"/>
          <w:szCs w:val="24"/>
        </w:rPr>
        <w:t>τ</w:t>
      </w:r>
      <w:r w:rsidRPr="00C8070B">
        <w:rPr>
          <w:rFonts w:eastAsia="Times New Roman" w:cs="Times New Roman"/>
          <w:szCs w:val="24"/>
        </w:rPr>
        <w:t>ράπεζας</w:t>
      </w:r>
      <w:r>
        <w:rPr>
          <w:rFonts w:eastAsia="Times New Roman" w:cs="Times New Roman"/>
          <w:szCs w:val="24"/>
        </w:rPr>
        <w:t>,</w:t>
      </w:r>
      <w:r w:rsidRPr="00C8070B">
        <w:rPr>
          <w:rFonts w:eastAsia="Times New Roman" w:cs="Times New Roman"/>
          <w:szCs w:val="24"/>
        </w:rPr>
        <w:t xml:space="preserve"> στην οποία συμμετέχουν </w:t>
      </w:r>
      <w:r>
        <w:rPr>
          <w:rFonts w:eastAsia="Times New Roman" w:cs="Times New Roman"/>
          <w:szCs w:val="24"/>
        </w:rPr>
        <w:t xml:space="preserve">ήδη και τα περισσότερα κράτη </w:t>
      </w:r>
      <w:r w:rsidRPr="00C8070B">
        <w:rPr>
          <w:rFonts w:eastAsia="Times New Roman" w:cs="Times New Roman"/>
          <w:szCs w:val="24"/>
        </w:rPr>
        <w:t>μέλ</w:t>
      </w:r>
      <w:r w:rsidRPr="00C8070B">
        <w:rPr>
          <w:rFonts w:eastAsia="Times New Roman" w:cs="Times New Roman"/>
          <w:szCs w:val="24"/>
        </w:rPr>
        <w:t>η της Ευρωπαϊκής Ένωσης</w:t>
      </w:r>
      <w:r>
        <w:rPr>
          <w:rFonts w:eastAsia="Times New Roman" w:cs="Times New Roman"/>
          <w:szCs w:val="24"/>
        </w:rPr>
        <w:t>.</w:t>
      </w:r>
      <w:r w:rsidRPr="00C8070B">
        <w:rPr>
          <w:rFonts w:eastAsia="Times New Roman" w:cs="Times New Roman"/>
          <w:szCs w:val="24"/>
        </w:rPr>
        <w:t xml:space="preserve"> Η συμμετοχή της χώρας μας </w:t>
      </w:r>
      <w:r>
        <w:rPr>
          <w:rFonts w:eastAsia="Times New Roman" w:cs="Times New Roman"/>
          <w:szCs w:val="24"/>
        </w:rPr>
        <w:t xml:space="preserve">στη </w:t>
      </w:r>
      <w:r w:rsidRPr="00C8070B">
        <w:rPr>
          <w:rFonts w:eastAsia="Times New Roman" w:cs="Times New Roman"/>
          <w:szCs w:val="24"/>
        </w:rPr>
        <w:t xml:space="preserve">συγκεκριμένη </w:t>
      </w:r>
      <w:r>
        <w:rPr>
          <w:rFonts w:eastAsia="Times New Roman" w:cs="Times New Roman"/>
          <w:szCs w:val="24"/>
        </w:rPr>
        <w:t>τ</w:t>
      </w:r>
      <w:r w:rsidRPr="00C8070B">
        <w:rPr>
          <w:rFonts w:eastAsia="Times New Roman" w:cs="Times New Roman"/>
          <w:szCs w:val="24"/>
        </w:rPr>
        <w:t>ράπεζα έχει αναπτυξιακή προοπτική και στόχευση</w:t>
      </w:r>
      <w:r>
        <w:rPr>
          <w:rFonts w:eastAsia="Times New Roman" w:cs="Times New Roman"/>
          <w:szCs w:val="24"/>
        </w:rPr>
        <w:t>,</w:t>
      </w:r>
      <w:r w:rsidRPr="00C8070B">
        <w:rPr>
          <w:rFonts w:eastAsia="Times New Roman" w:cs="Times New Roman"/>
          <w:szCs w:val="24"/>
        </w:rPr>
        <w:t xml:space="preserve"> με τη διαφορά όμως ότι θα πρέπει να υπάρχει στη </w:t>
      </w:r>
      <w:r>
        <w:rPr>
          <w:rFonts w:eastAsia="Times New Roman" w:cs="Times New Roman"/>
          <w:szCs w:val="24"/>
        </w:rPr>
        <w:t>χ</w:t>
      </w:r>
      <w:r w:rsidRPr="00C8070B">
        <w:rPr>
          <w:rFonts w:eastAsia="Times New Roman" w:cs="Times New Roman"/>
          <w:szCs w:val="24"/>
        </w:rPr>
        <w:t xml:space="preserve">ώρα και μία </w:t>
      </w:r>
      <w:r>
        <w:rPr>
          <w:rFonts w:eastAsia="Times New Roman" w:cs="Times New Roman"/>
          <w:szCs w:val="24"/>
        </w:rPr>
        <w:t>κ</w:t>
      </w:r>
      <w:r w:rsidRPr="00C8070B">
        <w:rPr>
          <w:rFonts w:eastAsia="Times New Roman" w:cs="Times New Roman"/>
          <w:szCs w:val="24"/>
        </w:rPr>
        <w:t>υβέρνηση που θα σχεδιάζει και θα υλοποιεί αναπτυξιακές πολιτικές και θα στηρί</w:t>
      </w:r>
      <w:r w:rsidRPr="00C8070B">
        <w:rPr>
          <w:rFonts w:eastAsia="Times New Roman" w:cs="Times New Roman"/>
          <w:szCs w:val="24"/>
        </w:rPr>
        <w:t>ζει την επιχειρηματικότητα</w:t>
      </w:r>
      <w:r>
        <w:rPr>
          <w:rFonts w:eastAsia="Times New Roman" w:cs="Times New Roman"/>
          <w:szCs w:val="24"/>
        </w:rPr>
        <w:t>.</w:t>
      </w:r>
      <w:r w:rsidRPr="00C8070B">
        <w:rPr>
          <w:rFonts w:eastAsia="Times New Roman" w:cs="Times New Roman"/>
          <w:szCs w:val="24"/>
        </w:rPr>
        <w:t xml:space="preserve"> </w:t>
      </w:r>
      <w:r>
        <w:rPr>
          <w:rFonts w:eastAsia="Times New Roman" w:cs="Times New Roman"/>
          <w:szCs w:val="24"/>
        </w:rPr>
        <w:t>Κι αυτή</w:t>
      </w:r>
      <w:r w:rsidRPr="00C8070B">
        <w:rPr>
          <w:rFonts w:eastAsia="Times New Roman" w:cs="Times New Roman"/>
          <w:szCs w:val="24"/>
        </w:rPr>
        <w:t xml:space="preserve"> θα είναι η κυβέρνηση </w:t>
      </w:r>
      <w:r>
        <w:rPr>
          <w:rFonts w:eastAsia="Times New Roman" w:cs="Times New Roman"/>
          <w:szCs w:val="24"/>
        </w:rPr>
        <w:t xml:space="preserve">της </w:t>
      </w:r>
      <w:r w:rsidRPr="00C8070B">
        <w:rPr>
          <w:rFonts w:eastAsia="Times New Roman" w:cs="Times New Roman"/>
          <w:szCs w:val="24"/>
        </w:rPr>
        <w:t>Νέας Δημοκρατίας</w:t>
      </w:r>
      <w:r>
        <w:rPr>
          <w:rFonts w:eastAsia="Times New Roman" w:cs="Times New Roman"/>
          <w:szCs w:val="24"/>
        </w:rPr>
        <w:t xml:space="preserve"> που π</w:t>
      </w:r>
      <w:r w:rsidRPr="00C8070B">
        <w:rPr>
          <w:rFonts w:eastAsia="Times New Roman" w:cs="Times New Roman"/>
          <w:szCs w:val="24"/>
        </w:rPr>
        <w:t>ολύ σύντομα θα κληθεί από την πλειοψηφία του ελληνικού λαού να αναλάβει τις ευθύνες της διακυβέρνησης της χώρας</w:t>
      </w:r>
      <w:r>
        <w:rPr>
          <w:rFonts w:eastAsia="Times New Roman" w:cs="Times New Roman"/>
          <w:szCs w:val="24"/>
        </w:rPr>
        <w:t>.</w:t>
      </w:r>
      <w:r w:rsidRPr="00C8070B">
        <w:rPr>
          <w:rFonts w:eastAsia="Times New Roman" w:cs="Times New Roman"/>
          <w:szCs w:val="24"/>
        </w:rPr>
        <w:t xml:space="preserve"> </w:t>
      </w:r>
    </w:p>
    <w:p w14:paraId="4D87FC6D" w14:textId="77777777" w:rsidR="00E01347" w:rsidRDefault="00B0330D">
      <w:pPr>
        <w:tabs>
          <w:tab w:val="left" w:pos="1905"/>
        </w:tabs>
        <w:spacing w:line="600" w:lineRule="auto"/>
        <w:ind w:firstLine="720"/>
        <w:jc w:val="both"/>
        <w:rPr>
          <w:rFonts w:eastAsia="Times New Roman" w:cs="Times New Roman"/>
          <w:szCs w:val="24"/>
        </w:rPr>
      </w:pPr>
      <w:r w:rsidRPr="00C8070B">
        <w:rPr>
          <w:rFonts w:eastAsia="Times New Roman" w:cs="Times New Roman"/>
          <w:szCs w:val="24"/>
        </w:rPr>
        <w:lastRenderedPageBreak/>
        <w:t>Το νομοσχέδιο προβλέπει την καθυστερημένη ενσωμάτωση δύο ευ</w:t>
      </w:r>
      <w:r w:rsidRPr="00C8070B">
        <w:rPr>
          <w:rFonts w:eastAsia="Times New Roman" w:cs="Times New Roman"/>
          <w:szCs w:val="24"/>
        </w:rPr>
        <w:t xml:space="preserve">ρωπαϊκών </w:t>
      </w:r>
      <w:r>
        <w:rPr>
          <w:rFonts w:eastAsia="Times New Roman" w:cs="Times New Roman"/>
          <w:szCs w:val="24"/>
        </w:rPr>
        <w:t>ο</w:t>
      </w:r>
      <w:r w:rsidRPr="00C8070B">
        <w:rPr>
          <w:rFonts w:eastAsia="Times New Roman" w:cs="Times New Roman"/>
          <w:szCs w:val="24"/>
        </w:rPr>
        <w:t>δηγιών</w:t>
      </w:r>
      <w:r>
        <w:rPr>
          <w:rFonts w:eastAsia="Times New Roman" w:cs="Times New Roman"/>
          <w:szCs w:val="24"/>
        </w:rPr>
        <w:t>,</w:t>
      </w:r>
      <w:r w:rsidRPr="00C8070B">
        <w:rPr>
          <w:rFonts w:eastAsia="Times New Roman" w:cs="Times New Roman"/>
          <w:szCs w:val="24"/>
        </w:rPr>
        <w:t xml:space="preserve"> καθυστέρηση για την οποία ευθύνεται η Κυβέρνηση</w:t>
      </w:r>
      <w:r>
        <w:rPr>
          <w:rFonts w:eastAsia="Times New Roman" w:cs="Times New Roman"/>
          <w:szCs w:val="24"/>
        </w:rPr>
        <w:t>,</w:t>
      </w:r>
      <w:r w:rsidRPr="00C8070B">
        <w:rPr>
          <w:rFonts w:eastAsia="Times New Roman" w:cs="Times New Roman"/>
          <w:szCs w:val="24"/>
        </w:rPr>
        <w:t xml:space="preserve"> αφού δεν υπάρχει προγραμματισμός αλλά και ορθολογισμός στο νομοθετικό έργο</w:t>
      </w:r>
      <w:r>
        <w:rPr>
          <w:rFonts w:eastAsia="Times New Roman" w:cs="Times New Roman"/>
          <w:szCs w:val="24"/>
        </w:rPr>
        <w:t>.</w:t>
      </w:r>
      <w:r w:rsidRPr="00C8070B">
        <w:rPr>
          <w:rFonts w:eastAsia="Times New Roman" w:cs="Times New Roman"/>
          <w:szCs w:val="24"/>
        </w:rPr>
        <w:t xml:space="preserve"> Η Κυβέρνηση </w:t>
      </w:r>
      <w:r>
        <w:rPr>
          <w:rFonts w:eastAsia="Times New Roman" w:cs="Times New Roman"/>
          <w:szCs w:val="24"/>
        </w:rPr>
        <w:t>είχε</w:t>
      </w:r>
      <w:r w:rsidRPr="00C8070B">
        <w:rPr>
          <w:rFonts w:eastAsia="Times New Roman" w:cs="Times New Roman"/>
          <w:szCs w:val="24"/>
        </w:rPr>
        <w:t xml:space="preserve"> δύο ολόκληρα χρόνια στη διάθεσή της για να φέρει εγκαίρως και όχι εκπρόθεσμα τις ρυθμίσεις για την ενσωμάτωση των </w:t>
      </w:r>
      <w:r>
        <w:rPr>
          <w:rFonts w:eastAsia="Times New Roman" w:cs="Times New Roman"/>
          <w:szCs w:val="24"/>
        </w:rPr>
        <w:t xml:space="preserve">δύο </w:t>
      </w:r>
      <w:r>
        <w:rPr>
          <w:rFonts w:eastAsia="Times New Roman" w:cs="Times New Roman"/>
          <w:szCs w:val="24"/>
        </w:rPr>
        <w:t>ο</w:t>
      </w:r>
      <w:r>
        <w:rPr>
          <w:rFonts w:eastAsia="Times New Roman" w:cs="Times New Roman"/>
          <w:szCs w:val="24"/>
        </w:rPr>
        <w:t>δηγιών.</w:t>
      </w:r>
      <w:r w:rsidRPr="00C8070B">
        <w:rPr>
          <w:rFonts w:eastAsia="Times New Roman" w:cs="Times New Roman"/>
          <w:szCs w:val="24"/>
        </w:rPr>
        <w:t xml:space="preserve"> </w:t>
      </w:r>
    </w:p>
    <w:p w14:paraId="4D87FC6E" w14:textId="77777777" w:rsidR="00E01347" w:rsidRDefault="00B0330D">
      <w:pPr>
        <w:tabs>
          <w:tab w:val="left" w:pos="1905"/>
        </w:tabs>
        <w:spacing w:line="600" w:lineRule="auto"/>
        <w:ind w:firstLine="720"/>
        <w:jc w:val="both"/>
        <w:rPr>
          <w:rFonts w:eastAsia="Times New Roman" w:cs="Times New Roman"/>
          <w:szCs w:val="24"/>
        </w:rPr>
      </w:pPr>
      <w:r w:rsidRPr="00C8070B">
        <w:rPr>
          <w:rFonts w:eastAsia="Times New Roman" w:cs="Times New Roman"/>
          <w:szCs w:val="24"/>
        </w:rPr>
        <w:t xml:space="preserve">Η πρώτη είναι </w:t>
      </w:r>
      <w:r>
        <w:rPr>
          <w:rFonts w:eastAsia="Times New Roman" w:cs="Times New Roman"/>
          <w:szCs w:val="24"/>
        </w:rPr>
        <w:t xml:space="preserve">η </w:t>
      </w:r>
      <w:r>
        <w:rPr>
          <w:rFonts w:eastAsia="Times New Roman" w:cs="Times New Roman"/>
          <w:szCs w:val="24"/>
        </w:rPr>
        <w:t>ε</w:t>
      </w:r>
      <w:r w:rsidRPr="00C8070B">
        <w:rPr>
          <w:rFonts w:eastAsia="Times New Roman" w:cs="Times New Roman"/>
          <w:szCs w:val="24"/>
        </w:rPr>
        <w:t xml:space="preserve">υρωπαϊκή </w:t>
      </w:r>
      <w:r>
        <w:rPr>
          <w:rFonts w:eastAsia="Times New Roman" w:cs="Times New Roman"/>
          <w:szCs w:val="24"/>
        </w:rPr>
        <w:t>ο</w:t>
      </w:r>
      <w:r w:rsidRPr="00C8070B">
        <w:rPr>
          <w:rFonts w:eastAsia="Times New Roman" w:cs="Times New Roman"/>
          <w:szCs w:val="24"/>
        </w:rPr>
        <w:t xml:space="preserve">δηγία </w:t>
      </w:r>
      <w:r>
        <w:rPr>
          <w:rFonts w:eastAsia="Times New Roman" w:cs="Times New Roman"/>
          <w:szCs w:val="24"/>
        </w:rPr>
        <w:t xml:space="preserve">ΕΕ </w:t>
      </w:r>
      <w:r w:rsidRPr="00C8070B">
        <w:rPr>
          <w:rFonts w:eastAsia="Times New Roman" w:cs="Times New Roman"/>
          <w:szCs w:val="24"/>
        </w:rPr>
        <w:t>2016/1</w:t>
      </w:r>
      <w:r>
        <w:rPr>
          <w:rFonts w:eastAsia="Times New Roman" w:cs="Times New Roman"/>
          <w:szCs w:val="24"/>
        </w:rPr>
        <w:t>065 του Συμβουλίου,</w:t>
      </w:r>
      <w:r w:rsidRPr="00C8070B">
        <w:rPr>
          <w:rFonts w:eastAsia="Times New Roman" w:cs="Times New Roman"/>
          <w:szCs w:val="24"/>
        </w:rPr>
        <w:t xml:space="preserve"> </w:t>
      </w:r>
      <w:r>
        <w:rPr>
          <w:rFonts w:eastAsia="Times New Roman" w:cs="Times New Roman"/>
          <w:szCs w:val="24"/>
        </w:rPr>
        <w:t>σχε</w:t>
      </w:r>
      <w:r w:rsidRPr="00C8070B">
        <w:rPr>
          <w:rFonts w:eastAsia="Times New Roman" w:cs="Times New Roman"/>
          <w:szCs w:val="24"/>
        </w:rPr>
        <w:t>τικά με τις διατάξεις για την αν</w:t>
      </w:r>
      <w:r>
        <w:rPr>
          <w:rFonts w:eastAsia="Times New Roman" w:cs="Times New Roman"/>
          <w:szCs w:val="24"/>
        </w:rPr>
        <w:t>τιμετώπιση των κουπονιών ως μέ</w:t>
      </w:r>
      <w:r>
        <w:rPr>
          <w:rFonts w:eastAsia="Times New Roman" w:cs="Times New Roman"/>
          <w:szCs w:val="24"/>
        </w:rPr>
        <w:t>σων</w:t>
      </w:r>
      <w:r w:rsidRPr="00C8070B">
        <w:rPr>
          <w:rFonts w:eastAsia="Times New Roman" w:cs="Times New Roman"/>
          <w:szCs w:val="24"/>
        </w:rPr>
        <w:t xml:space="preserve"> </w:t>
      </w:r>
      <w:r>
        <w:rPr>
          <w:rFonts w:eastAsia="Times New Roman" w:cs="Times New Roman"/>
          <w:szCs w:val="24"/>
        </w:rPr>
        <w:t>ανταλλάγματος</w:t>
      </w:r>
      <w:r w:rsidRPr="00C8070B">
        <w:rPr>
          <w:rFonts w:eastAsia="Times New Roman" w:cs="Times New Roman"/>
          <w:szCs w:val="24"/>
        </w:rPr>
        <w:t xml:space="preserve"> με συναλλαγές που πραγματοποιούνται για παράδοση αγαθών ή παροχή υπηρεσιών</w:t>
      </w:r>
      <w:r>
        <w:rPr>
          <w:rFonts w:eastAsia="Times New Roman" w:cs="Times New Roman"/>
          <w:szCs w:val="24"/>
        </w:rPr>
        <w:t>.</w:t>
      </w:r>
      <w:r w:rsidRPr="00C8070B">
        <w:rPr>
          <w:rFonts w:eastAsia="Times New Roman" w:cs="Times New Roman"/>
          <w:szCs w:val="24"/>
        </w:rPr>
        <w:t xml:space="preserve"> </w:t>
      </w:r>
      <w:r>
        <w:rPr>
          <w:rFonts w:eastAsia="Times New Roman" w:cs="Times New Roman"/>
          <w:szCs w:val="24"/>
        </w:rPr>
        <w:t>Υπενθυμίζω</w:t>
      </w:r>
      <w:r w:rsidRPr="00C8070B">
        <w:rPr>
          <w:rFonts w:eastAsia="Times New Roman" w:cs="Times New Roman"/>
          <w:szCs w:val="24"/>
        </w:rPr>
        <w:t xml:space="preserve"> ότι είναι μία </w:t>
      </w:r>
      <w:r>
        <w:rPr>
          <w:rFonts w:eastAsia="Times New Roman" w:cs="Times New Roman"/>
          <w:szCs w:val="24"/>
        </w:rPr>
        <w:t>ο</w:t>
      </w:r>
      <w:r w:rsidRPr="00C8070B">
        <w:rPr>
          <w:rFonts w:eastAsia="Times New Roman" w:cs="Times New Roman"/>
          <w:szCs w:val="24"/>
        </w:rPr>
        <w:t xml:space="preserve">δηγία </w:t>
      </w:r>
      <w:r>
        <w:rPr>
          <w:rFonts w:eastAsia="Times New Roman" w:cs="Times New Roman"/>
          <w:szCs w:val="24"/>
        </w:rPr>
        <w:t xml:space="preserve">που περιλαμβάνει διατάξεις, </w:t>
      </w:r>
      <w:r w:rsidRPr="00C8070B">
        <w:rPr>
          <w:rFonts w:eastAsia="Times New Roman" w:cs="Times New Roman"/>
          <w:szCs w:val="24"/>
        </w:rPr>
        <w:t xml:space="preserve">οι οποίες θα έπρεπε να </w:t>
      </w:r>
      <w:r>
        <w:rPr>
          <w:rFonts w:eastAsia="Times New Roman" w:cs="Times New Roman"/>
          <w:szCs w:val="24"/>
        </w:rPr>
        <w:t>ενσωματωθούν</w:t>
      </w:r>
      <w:r w:rsidRPr="00C8070B">
        <w:rPr>
          <w:rFonts w:eastAsia="Times New Roman" w:cs="Times New Roman"/>
          <w:szCs w:val="24"/>
        </w:rPr>
        <w:t xml:space="preserve"> και να ισχύσουν από την 1η Ιανουαρίου 2019</w:t>
      </w:r>
      <w:r>
        <w:rPr>
          <w:rFonts w:eastAsia="Times New Roman" w:cs="Times New Roman"/>
          <w:szCs w:val="24"/>
        </w:rPr>
        <w:t>.</w:t>
      </w:r>
      <w:r w:rsidRPr="00C8070B">
        <w:rPr>
          <w:rFonts w:eastAsia="Times New Roman" w:cs="Times New Roman"/>
          <w:szCs w:val="24"/>
        </w:rPr>
        <w:t xml:space="preserve"> Η </w:t>
      </w:r>
      <w:r>
        <w:rPr>
          <w:rFonts w:eastAsia="Times New Roman" w:cs="Times New Roman"/>
          <w:szCs w:val="24"/>
        </w:rPr>
        <w:t>Κυβέρνηση όμως τις φ</w:t>
      </w:r>
      <w:r>
        <w:rPr>
          <w:rFonts w:eastAsia="Times New Roman" w:cs="Times New Roman"/>
          <w:szCs w:val="24"/>
        </w:rPr>
        <w:t>έρνει</w:t>
      </w:r>
      <w:r w:rsidRPr="00C8070B">
        <w:rPr>
          <w:rFonts w:eastAsia="Times New Roman" w:cs="Times New Roman"/>
          <w:szCs w:val="24"/>
        </w:rPr>
        <w:t xml:space="preserve"> για να ψηφιστούν τέσσερις και πλέον μήνες μετά και τους δίνει αναδρομική ισχύ</w:t>
      </w:r>
      <w:r>
        <w:rPr>
          <w:rFonts w:eastAsia="Times New Roman" w:cs="Times New Roman"/>
          <w:szCs w:val="24"/>
        </w:rPr>
        <w:t>.</w:t>
      </w:r>
      <w:r w:rsidRPr="00C8070B">
        <w:rPr>
          <w:rFonts w:eastAsia="Times New Roman" w:cs="Times New Roman"/>
          <w:szCs w:val="24"/>
        </w:rPr>
        <w:t xml:space="preserve"> Με τη συγκεκριμένη </w:t>
      </w:r>
      <w:r>
        <w:rPr>
          <w:rFonts w:eastAsia="Times New Roman" w:cs="Times New Roman"/>
          <w:szCs w:val="24"/>
        </w:rPr>
        <w:t>ο</w:t>
      </w:r>
      <w:r w:rsidRPr="00C8070B">
        <w:rPr>
          <w:rFonts w:eastAsia="Times New Roman" w:cs="Times New Roman"/>
          <w:szCs w:val="24"/>
        </w:rPr>
        <w:t>δηγία ορίζεται ρητά η φορολογητέα αξία της παράδοσης αγαθών ή της παροχής υπηρεσιών</w:t>
      </w:r>
      <w:r>
        <w:rPr>
          <w:rFonts w:eastAsia="Times New Roman" w:cs="Times New Roman"/>
          <w:szCs w:val="24"/>
        </w:rPr>
        <w:t>,</w:t>
      </w:r>
      <w:r w:rsidRPr="00C8070B">
        <w:rPr>
          <w:rFonts w:eastAsia="Times New Roman" w:cs="Times New Roman"/>
          <w:szCs w:val="24"/>
        </w:rPr>
        <w:t xml:space="preserve"> που πραγματοποιείται έναντι κουπονιών πολλαπλών σκοπών</w:t>
      </w:r>
      <w:r>
        <w:rPr>
          <w:rFonts w:eastAsia="Times New Roman" w:cs="Times New Roman"/>
          <w:szCs w:val="24"/>
        </w:rPr>
        <w:t>.</w:t>
      </w:r>
      <w:r w:rsidRPr="00C8070B">
        <w:rPr>
          <w:rFonts w:eastAsia="Times New Roman" w:cs="Times New Roman"/>
          <w:szCs w:val="24"/>
        </w:rPr>
        <w:t xml:space="preserve"> </w:t>
      </w:r>
      <w:r>
        <w:rPr>
          <w:rFonts w:eastAsia="Times New Roman" w:cs="Times New Roman"/>
          <w:szCs w:val="24"/>
        </w:rPr>
        <w:t>Επιπρόσθετ</w:t>
      </w:r>
      <w:r>
        <w:rPr>
          <w:rFonts w:eastAsia="Times New Roman" w:cs="Times New Roman"/>
          <w:szCs w:val="24"/>
        </w:rPr>
        <w:t>α, επέρχεται</w:t>
      </w:r>
      <w:r w:rsidRPr="00C8070B">
        <w:rPr>
          <w:rFonts w:eastAsia="Times New Roman" w:cs="Times New Roman"/>
          <w:szCs w:val="24"/>
        </w:rPr>
        <w:t xml:space="preserve"> διαχωρισμός </w:t>
      </w:r>
      <w:r>
        <w:rPr>
          <w:rFonts w:eastAsia="Times New Roman" w:cs="Times New Roman"/>
          <w:szCs w:val="24"/>
        </w:rPr>
        <w:t>σε</w:t>
      </w:r>
      <w:r w:rsidRPr="00C8070B">
        <w:rPr>
          <w:rFonts w:eastAsia="Times New Roman" w:cs="Times New Roman"/>
          <w:szCs w:val="24"/>
        </w:rPr>
        <w:t xml:space="preserve"> κουπόνι</w:t>
      </w:r>
      <w:r>
        <w:rPr>
          <w:rFonts w:eastAsia="Times New Roman" w:cs="Times New Roman"/>
          <w:szCs w:val="24"/>
        </w:rPr>
        <w:t>α</w:t>
      </w:r>
      <w:r w:rsidRPr="00C8070B">
        <w:rPr>
          <w:rFonts w:eastAsia="Times New Roman" w:cs="Times New Roman"/>
          <w:szCs w:val="24"/>
        </w:rPr>
        <w:t xml:space="preserve"> συγκεκριμένου </w:t>
      </w:r>
      <w:r w:rsidRPr="00C8070B">
        <w:rPr>
          <w:rFonts w:eastAsia="Times New Roman" w:cs="Times New Roman"/>
          <w:szCs w:val="24"/>
        </w:rPr>
        <w:lastRenderedPageBreak/>
        <w:t>σκοπού και σε κουπόνια πολλαπλών σκοπών</w:t>
      </w:r>
      <w:r>
        <w:rPr>
          <w:rFonts w:eastAsia="Times New Roman" w:cs="Times New Roman"/>
          <w:szCs w:val="24"/>
        </w:rPr>
        <w:t xml:space="preserve"> α</w:t>
      </w:r>
      <w:r w:rsidRPr="00C8070B">
        <w:rPr>
          <w:rFonts w:eastAsia="Times New Roman" w:cs="Times New Roman"/>
          <w:szCs w:val="24"/>
        </w:rPr>
        <w:t>λλά και διατάξεις για τους κανόνες σχετικά με την παράδοση αγαθών ή την παροχή υπηρεσιών και το απαιτητό του φόρου</w:t>
      </w:r>
      <w:r>
        <w:rPr>
          <w:rFonts w:eastAsia="Times New Roman" w:cs="Times New Roman"/>
          <w:szCs w:val="24"/>
        </w:rPr>
        <w:t xml:space="preserve">. </w:t>
      </w:r>
    </w:p>
    <w:p w14:paraId="4D87FC6F" w14:textId="77777777" w:rsidR="00E01347" w:rsidRDefault="00B0330D">
      <w:pPr>
        <w:tabs>
          <w:tab w:val="left" w:pos="1905"/>
        </w:tabs>
        <w:spacing w:line="600" w:lineRule="auto"/>
        <w:ind w:firstLine="720"/>
        <w:jc w:val="both"/>
        <w:rPr>
          <w:rFonts w:eastAsia="Times New Roman" w:cs="Times New Roman"/>
          <w:szCs w:val="24"/>
        </w:rPr>
      </w:pPr>
      <w:r>
        <w:rPr>
          <w:rFonts w:eastAsia="Times New Roman" w:cs="Times New Roman"/>
          <w:szCs w:val="24"/>
        </w:rPr>
        <w:t>Η</w:t>
      </w:r>
      <w:r w:rsidRPr="00C8070B">
        <w:rPr>
          <w:rFonts w:eastAsia="Times New Roman" w:cs="Times New Roman"/>
          <w:szCs w:val="24"/>
        </w:rPr>
        <w:t xml:space="preserve"> ίδια καθυστέρη</w:t>
      </w:r>
      <w:r>
        <w:rPr>
          <w:rFonts w:eastAsia="Times New Roman" w:cs="Times New Roman"/>
          <w:szCs w:val="24"/>
        </w:rPr>
        <w:t xml:space="preserve">ση ως προς την ενσωμάτωση στην </w:t>
      </w:r>
      <w:r>
        <w:rPr>
          <w:rFonts w:eastAsia="Times New Roman" w:cs="Times New Roman"/>
          <w:szCs w:val="24"/>
        </w:rPr>
        <w:t>ε</w:t>
      </w:r>
      <w:r w:rsidRPr="00C8070B">
        <w:rPr>
          <w:rFonts w:eastAsia="Times New Roman" w:cs="Times New Roman"/>
          <w:szCs w:val="24"/>
        </w:rPr>
        <w:t xml:space="preserve">θνική νομοθεσία </w:t>
      </w:r>
      <w:r>
        <w:rPr>
          <w:rFonts w:eastAsia="Times New Roman" w:cs="Times New Roman"/>
          <w:szCs w:val="24"/>
        </w:rPr>
        <w:t>παρατηρείται και</w:t>
      </w:r>
      <w:r w:rsidRPr="00C8070B">
        <w:rPr>
          <w:rFonts w:eastAsia="Times New Roman" w:cs="Times New Roman"/>
          <w:szCs w:val="24"/>
        </w:rPr>
        <w:t xml:space="preserve"> με την </w:t>
      </w:r>
      <w:r>
        <w:rPr>
          <w:rFonts w:eastAsia="Times New Roman" w:cs="Times New Roman"/>
          <w:szCs w:val="24"/>
        </w:rPr>
        <w:t>ο</w:t>
      </w:r>
      <w:r w:rsidRPr="00C8070B">
        <w:rPr>
          <w:rFonts w:eastAsia="Times New Roman" w:cs="Times New Roman"/>
          <w:szCs w:val="24"/>
        </w:rPr>
        <w:t xml:space="preserve">δηγία </w:t>
      </w:r>
      <w:r>
        <w:rPr>
          <w:rFonts w:eastAsia="Times New Roman" w:cs="Times New Roman"/>
          <w:szCs w:val="24"/>
        </w:rPr>
        <w:t>2016/1164/ΕΕ</w:t>
      </w:r>
      <w:r w:rsidRPr="00C8070B">
        <w:rPr>
          <w:rFonts w:eastAsia="Times New Roman" w:cs="Times New Roman"/>
          <w:szCs w:val="24"/>
        </w:rPr>
        <w:t xml:space="preserve"> για τη θέσπιση κανόνων </w:t>
      </w:r>
      <w:r>
        <w:rPr>
          <w:rFonts w:eastAsia="Times New Roman" w:cs="Times New Roman"/>
          <w:szCs w:val="24"/>
        </w:rPr>
        <w:t>κατά</w:t>
      </w:r>
      <w:r w:rsidRPr="00C8070B">
        <w:rPr>
          <w:rFonts w:eastAsia="Times New Roman" w:cs="Times New Roman"/>
          <w:szCs w:val="24"/>
        </w:rPr>
        <w:t xml:space="preserve"> πρακτικών φοροδιαφυγής</w:t>
      </w:r>
      <w:r>
        <w:rPr>
          <w:rFonts w:eastAsia="Times New Roman" w:cs="Times New Roman"/>
          <w:szCs w:val="24"/>
        </w:rPr>
        <w:t>,</w:t>
      </w:r>
      <w:r w:rsidRPr="00C8070B">
        <w:rPr>
          <w:rFonts w:eastAsia="Times New Roman" w:cs="Times New Roman"/>
          <w:szCs w:val="24"/>
        </w:rPr>
        <w:t xml:space="preserve"> που έχουν άμεση επίπτωση στην εσωτερική αγορά</w:t>
      </w:r>
      <w:r>
        <w:rPr>
          <w:rFonts w:eastAsia="Times New Roman" w:cs="Times New Roman"/>
          <w:szCs w:val="24"/>
        </w:rPr>
        <w:t>.</w:t>
      </w:r>
      <w:r w:rsidRPr="00C8070B">
        <w:rPr>
          <w:rFonts w:eastAsia="Times New Roman" w:cs="Times New Roman"/>
          <w:szCs w:val="24"/>
        </w:rPr>
        <w:t xml:space="preserve"> </w:t>
      </w:r>
    </w:p>
    <w:p w14:paraId="4D87FC70" w14:textId="77777777" w:rsidR="00E01347" w:rsidRDefault="00B0330D">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Παράλληλα, </w:t>
      </w:r>
      <w:r w:rsidRPr="00C8070B">
        <w:rPr>
          <w:rFonts w:eastAsia="Times New Roman" w:cs="Times New Roman"/>
          <w:szCs w:val="24"/>
        </w:rPr>
        <w:t xml:space="preserve">θεσπίζονται και μέτρα για την εφαρμογή των Κανονισμών </w:t>
      </w:r>
      <w:r>
        <w:rPr>
          <w:rFonts w:eastAsia="Times New Roman" w:cs="Times New Roman"/>
          <w:szCs w:val="24"/>
        </w:rPr>
        <w:t>345 και 346</w:t>
      </w:r>
      <w:r w:rsidRPr="00C8070B">
        <w:rPr>
          <w:rFonts w:eastAsia="Times New Roman" w:cs="Times New Roman"/>
          <w:szCs w:val="24"/>
        </w:rPr>
        <w:t>/2013</w:t>
      </w:r>
      <w:r>
        <w:rPr>
          <w:rFonts w:eastAsia="Times New Roman" w:cs="Times New Roman"/>
          <w:szCs w:val="24"/>
        </w:rPr>
        <w:t>/ΕΕ</w:t>
      </w:r>
      <w:r w:rsidRPr="00C8070B">
        <w:rPr>
          <w:rFonts w:eastAsia="Times New Roman" w:cs="Times New Roman"/>
          <w:szCs w:val="24"/>
        </w:rPr>
        <w:t xml:space="preserve"> </w:t>
      </w:r>
      <w:r>
        <w:rPr>
          <w:rFonts w:eastAsia="Times New Roman" w:cs="Times New Roman"/>
          <w:szCs w:val="24"/>
        </w:rPr>
        <w:t xml:space="preserve">που </w:t>
      </w:r>
      <w:r>
        <w:rPr>
          <w:rFonts w:eastAsia="Times New Roman" w:cs="Times New Roman"/>
          <w:szCs w:val="24"/>
        </w:rPr>
        <w:t>αφορούν στις ε</w:t>
      </w:r>
      <w:r w:rsidRPr="00C8070B">
        <w:rPr>
          <w:rFonts w:eastAsia="Times New Roman" w:cs="Times New Roman"/>
          <w:szCs w:val="24"/>
        </w:rPr>
        <w:t>υρωπαϊκές εταιρείες επιχειρηματικού κεφαλαίου και στα ευρωπαϊκά ταμεία κοινωνικής επιχειρηματικότητας αντίστοιχα</w:t>
      </w:r>
      <w:r>
        <w:rPr>
          <w:rFonts w:eastAsia="Times New Roman" w:cs="Times New Roman"/>
          <w:szCs w:val="24"/>
        </w:rPr>
        <w:t>.</w:t>
      </w:r>
      <w:r w:rsidRPr="00C8070B">
        <w:rPr>
          <w:rFonts w:eastAsia="Times New Roman" w:cs="Times New Roman"/>
          <w:szCs w:val="24"/>
        </w:rPr>
        <w:t xml:space="preserve"> </w:t>
      </w:r>
    </w:p>
    <w:p w14:paraId="4D87FC71" w14:textId="77777777" w:rsidR="00E01347" w:rsidRDefault="00B0330D">
      <w:pPr>
        <w:tabs>
          <w:tab w:val="left" w:pos="1905"/>
        </w:tabs>
        <w:spacing w:line="600" w:lineRule="auto"/>
        <w:ind w:firstLine="720"/>
        <w:jc w:val="both"/>
        <w:rPr>
          <w:rFonts w:eastAsia="Times New Roman" w:cs="Times New Roman"/>
          <w:szCs w:val="24"/>
        </w:rPr>
      </w:pPr>
      <w:r w:rsidRPr="00C8070B">
        <w:rPr>
          <w:rFonts w:eastAsia="Times New Roman" w:cs="Times New Roman"/>
          <w:szCs w:val="24"/>
        </w:rPr>
        <w:t>Εμείς</w:t>
      </w:r>
      <w:r>
        <w:rPr>
          <w:rFonts w:eastAsia="Times New Roman" w:cs="Times New Roman"/>
          <w:szCs w:val="24"/>
        </w:rPr>
        <w:t>,</w:t>
      </w:r>
      <w:r w:rsidRPr="00C8070B">
        <w:rPr>
          <w:rFonts w:eastAsia="Times New Roman" w:cs="Times New Roman"/>
          <w:szCs w:val="24"/>
        </w:rPr>
        <w:t xml:space="preserve"> όπως είχα την ευκαιρία να επισημάνω και στην Επιτροπή Οικονομικών Υποθέσεων</w:t>
      </w:r>
      <w:r>
        <w:rPr>
          <w:rFonts w:eastAsia="Times New Roman" w:cs="Times New Roman"/>
          <w:szCs w:val="24"/>
        </w:rPr>
        <w:t>,</w:t>
      </w:r>
      <w:r w:rsidRPr="00C8070B">
        <w:rPr>
          <w:rFonts w:eastAsia="Times New Roman" w:cs="Times New Roman"/>
          <w:szCs w:val="24"/>
        </w:rPr>
        <w:t xml:space="preserve"> </w:t>
      </w:r>
      <w:r>
        <w:rPr>
          <w:rFonts w:eastAsia="Times New Roman" w:cs="Times New Roman"/>
          <w:szCs w:val="24"/>
        </w:rPr>
        <w:t>αντιμετωπίζουμε</w:t>
      </w:r>
      <w:r w:rsidRPr="00C8070B">
        <w:rPr>
          <w:rFonts w:eastAsia="Times New Roman" w:cs="Times New Roman"/>
          <w:szCs w:val="24"/>
        </w:rPr>
        <w:t xml:space="preserve"> θετικά τις διατάξεις για τη</w:t>
      </w:r>
      <w:r w:rsidRPr="00C8070B">
        <w:rPr>
          <w:rFonts w:eastAsia="Times New Roman" w:cs="Times New Roman"/>
          <w:szCs w:val="24"/>
        </w:rPr>
        <w:t xml:space="preserve">ν εφαρμογή του Κανονισμού </w:t>
      </w:r>
      <w:r>
        <w:rPr>
          <w:rFonts w:eastAsia="Times New Roman" w:cs="Times New Roman"/>
          <w:szCs w:val="24"/>
        </w:rPr>
        <w:t>345/</w:t>
      </w:r>
      <w:r w:rsidRPr="00C8070B">
        <w:rPr>
          <w:rFonts w:eastAsia="Times New Roman" w:cs="Times New Roman"/>
          <w:szCs w:val="24"/>
        </w:rPr>
        <w:t xml:space="preserve">2013 του Ευρωπαϊκού Κοινοβουλίου και του </w:t>
      </w:r>
      <w:r>
        <w:rPr>
          <w:rFonts w:eastAsia="Times New Roman" w:cs="Times New Roman"/>
          <w:szCs w:val="24"/>
        </w:rPr>
        <w:t>σ</w:t>
      </w:r>
      <w:r w:rsidRPr="00C8070B">
        <w:rPr>
          <w:rFonts w:eastAsia="Times New Roman" w:cs="Times New Roman"/>
          <w:szCs w:val="24"/>
        </w:rPr>
        <w:t>υμβουλίου στα άρθρα 12 έως 18 του νομοσχεδίου</w:t>
      </w:r>
      <w:r>
        <w:rPr>
          <w:rFonts w:eastAsia="Times New Roman" w:cs="Times New Roman"/>
          <w:szCs w:val="24"/>
        </w:rPr>
        <w:t>,</w:t>
      </w:r>
      <w:r w:rsidRPr="00C8070B">
        <w:rPr>
          <w:rFonts w:eastAsia="Times New Roman" w:cs="Times New Roman"/>
          <w:szCs w:val="24"/>
        </w:rPr>
        <w:t xml:space="preserve"> σχετικά με τις </w:t>
      </w:r>
      <w:r>
        <w:rPr>
          <w:rFonts w:eastAsia="Times New Roman" w:cs="Times New Roman"/>
          <w:szCs w:val="24"/>
        </w:rPr>
        <w:t>ε</w:t>
      </w:r>
      <w:r w:rsidRPr="00C8070B">
        <w:rPr>
          <w:rFonts w:eastAsia="Times New Roman" w:cs="Times New Roman"/>
          <w:szCs w:val="24"/>
        </w:rPr>
        <w:t>υρωπαϊκές εταιρείες επιχειρηματικού κεφαλαίου</w:t>
      </w:r>
      <w:r>
        <w:rPr>
          <w:rFonts w:eastAsia="Times New Roman" w:cs="Times New Roman"/>
          <w:szCs w:val="24"/>
        </w:rPr>
        <w:t>,</w:t>
      </w:r>
      <w:r w:rsidRPr="00C8070B">
        <w:rPr>
          <w:rFonts w:eastAsia="Times New Roman" w:cs="Times New Roman"/>
          <w:szCs w:val="24"/>
        </w:rPr>
        <w:t xml:space="preserve"> </w:t>
      </w:r>
      <w:r>
        <w:rPr>
          <w:rFonts w:eastAsia="Times New Roman" w:cs="Times New Roman"/>
          <w:szCs w:val="24"/>
        </w:rPr>
        <w:t>αφού διαμορφώνουν ένα π</w:t>
      </w:r>
      <w:r w:rsidRPr="00C8070B">
        <w:rPr>
          <w:rFonts w:eastAsia="Times New Roman" w:cs="Times New Roman"/>
          <w:szCs w:val="24"/>
        </w:rPr>
        <w:t xml:space="preserve">λαίσιο ελέγχου </w:t>
      </w:r>
      <w:r w:rsidRPr="00C8070B">
        <w:rPr>
          <w:rFonts w:eastAsia="Times New Roman" w:cs="Times New Roman"/>
          <w:szCs w:val="24"/>
        </w:rPr>
        <w:lastRenderedPageBreak/>
        <w:t>αλλά και διαφάνειας</w:t>
      </w:r>
      <w:r>
        <w:rPr>
          <w:rFonts w:eastAsia="Times New Roman" w:cs="Times New Roman"/>
          <w:szCs w:val="24"/>
        </w:rPr>
        <w:t>,</w:t>
      </w:r>
      <w:r w:rsidRPr="00C8070B">
        <w:rPr>
          <w:rFonts w:eastAsia="Times New Roman" w:cs="Times New Roman"/>
          <w:szCs w:val="24"/>
        </w:rPr>
        <w:t xml:space="preserve"> με ενίσχυση των</w:t>
      </w:r>
      <w:r w:rsidRPr="00C8070B">
        <w:rPr>
          <w:rFonts w:eastAsia="Times New Roman" w:cs="Times New Roman"/>
          <w:szCs w:val="24"/>
        </w:rPr>
        <w:t xml:space="preserve"> αρμοδιοτήτων και δυνατοτήτων εποπτείας και ελέγχου της Επιτροπής Κεφαλαιαγοράς</w:t>
      </w:r>
      <w:r>
        <w:rPr>
          <w:rFonts w:eastAsia="Times New Roman" w:cs="Times New Roman"/>
          <w:szCs w:val="24"/>
        </w:rPr>
        <w:t>.</w:t>
      </w:r>
      <w:r w:rsidRPr="00C8070B">
        <w:rPr>
          <w:rFonts w:eastAsia="Times New Roman" w:cs="Times New Roman"/>
          <w:szCs w:val="24"/>
        </w:rPr>
        <w:t xml:space="preserve"> Στην ίδια κατεύθυνση κινούνται και τα άρθρα 19 </w:t>
      </w:r>
      <w:r>
        <w:rPr>
          <w:rFonts w:eastAsia="Times New Roman" w:cs="Times New Roman"/>
          <w:szCs w:val="24"/>
        </w:rPr>
        <w:t>έως</w:t>
      </w:r>
      <w:r w:rsidRPr="00C8070B">
        <w:rPr>
          <w:rFonts w:eastAsia="Times New Roman" w:cs="Times New Roman"/>
          <w:szCs w:val="24"/>
        </w:rPr>
        <w:t xml:space="preserve"> 22 του νομοσχεδίου</w:t>
      </w:r>
      <w:r>
        <w:rPr>
          <w:rFonts w:eastAsia="Times New Roman" w:cs="Times New Roman"/>
          <w:szCs w:val="24"/>
        </w:rPr>
        <w:t>,</w:t>
      </w:r>
      <w:r w:rsidRPr="00C8070B">
        <w:rPr>
          <w:rFonts w:eastAsia="Times New Roman" w:cs="Times New Roman"/>
          <w:szCs w:val="24"/>
        </w:rPr>
        <w:t xml:space="preserve"> με τα οποία λαμβάνονται τα απαραίτητα μέτρα για</w:t>
      </w:r>
      <w:r>
        <w:rPr>
          <w:rFonts w:eastAsia="Times New Roman" w:cs="Times New Roman"/>
          <w:szCs w:val="24"/>
        </w:rPr>
        <w:t xml:space="preserve"> την εφαρμογή του Κανονισμού 34</w:t>
      </w:r>
      <w:r w:rsidRPr="00C8070B">
        <w:rPr>
          <w:rFonts w:eastAsia="Times New Roman" w:cs="Times New Roman"/>
          <w:szCs w:val="24"/>
        </w:rPr>
        <w:t>6/2013 του Ευρωπαϊκού Κοιν</w:t>
      </w:r>
      <w:r w:rsidRPr="00C8070B">
        <w:rPr>
          <w:rFonts w:eastAsia="Times New Roman" w:cs="Times New Roman"/>
          <w:szCs w:val="24"/>
        </w:rPr>
        <w:t>οβουλίου και του Συμβουλίου</w:t>
      </w:r>
      <w:r>
        <w:rPr>
          <w:rFonts w:eastAsia="Times New Roman" w:cs="Times New Roman"/>
          <w:szCs w:val="24"/>
        </w:rPr>
        <w:t>, σχετικά με τα ε</w:t>
      </w:r>
      <w:r w:rsidRPr="00C8070B">
        <w:rPr>
          <w:rFonts w:eastAsia="Times New Roman" w:cs="Times New Roman"/>
          <w:szCs w:val="24"/>
        </w:rPr>
        <w:t>υρωπαϊκά ταμεία κοινωνικής επιχειρηματικότητας</w:t>
      </w:r>
      <w:r>
        <w:rPr>
          <w:rFonts w:eastAsia="Times New Roman" w:cs="Times New Roman"/>
          <w:szCs w:val="24"/>
        </w:rPr>
        <w:t>,</w:t>
      </w:r>
      <w:r w:rsidRPr="00C8070B">
        <w:rPr>
          <w:rFonts w:eastAsia="Times New Roman" w:cs="Times New Roman"/>
          <w:szCs w:val="24"/>
        </w:rPr>
        <w:t xml:space="preserve"> με την εποπτεία να περνάει στην Επιτροπή Κεφαλαιαγοράς</w:t>
      </w:r>
      <w:r>
        <w:rPr>
          <w:rFonts w:eastAsia="Times New Roman" w:cs="Times New Roman"/>
          <w:szCs w:val="24"/>
        </w:rPr>
        <w:t>.</w:t>
      </w:r>
      <w:r w:rsidRPr="00C8070B">
        <w:rPr>
          <w:rFonts w:eastAsia="Times New Roman" w:cs="Times New Roman"/>
          <w:szCs w:val="24"/>
        </w:rPr>
        <w:t xml:space="preserve"> </w:t>
      </w:r>
    </w:p>
    <w:p w14:paraId="4D87FC72" w14:textId="77777777" w:rsidR="00E01347" w:rsidRDefault="00B0330D">
      <w:pPr>
        <w:tabs>
          <w:tab w:val="left" w:pos="1905"/>
        </w:tabs>
        <w:spacing w:line="600" w:lineRule="auto"/>
        <w:ind w:firstLine="720"/>
        <w:jc w:val="both"/>
        <w:rPr>
          <w:rFonts w:eastAsia="Times New Roman" w:cs="Times New Roman"/>
          <w:szCs w:val="24"/>
        </w:rPr>
      </w:pPr>
      <w:r w:rsidRPr="00C8070B">
        <w:rPr>
          <w:rFonts w:eastAsia="Times New Roman" w:cs="Times New Roman"/>
          <w:szCs w:val="24"/>
        </w:rPr>
        <w:t>Κυρίες και κύριοι συνάδελφοι</w:t>
      </w:r>
      <w:r>
        <w:rPr>
          <w:rFonts w:eastAsia="Times New Roman" w:cs="Times New Roman"/>
          <w:szCs w:val="24"/>
        </w:rPr>
        <w:t>,</w:t>
      </w:r>
      <w:r w:rsidRPr="00C8070B">
        <w:rPr>
          <w:rFonts w:eastAsia="Times New Roman" w:cs="Times New Roman"/>
          <w:szCs w:val="24"/>
        </w:rPr>
        <w:t xml:space="preserve"> έρχομαι στις ρυθμίσεις με τις οποίες επέρχονται τροποποιήσεις </w:t>
      </w:r>
      <w:r>
        <w:rPr>
          <w:rFonts w:eastAsia="Times New Roman" w:cs="Times New Roman"/>
          <w:szCs w:val="24"/>
        </w:rPr>
        <w:t>στον ν.2971/</w:t>
      </w:r>
      <w:r w:rsidRPr="00C8070B">
        <w:rPr>
          <w:rFonts w:eastAsia="Times New Roman" w:cs="Times New Roman"/>
          <w:szCs w:val="24"/>
        </w:rPr>
        <w:t>200</w:t>
      </w:r>
      <w:r w:rsidRPr="00C8070B">
        <w:rPr>
          <w:rFonts w:eastAsia="Times New Roman" w:cs="Times New Roman"/>
          <w:szCs w:val="24"/>
        </w:rPr>
        <w:t>1 για τον αιγιαλό και την παραλία</w:t>
      </w:r>
      <w:r>
        <w:rPr>
          <w:rFonts w:eastAsia="Times New Roman" w:cs="Times New Roman"/>
          <w:szCs w:val="24"/>
        </w:rPr>
        <w:t>.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είναι απορίας άξιο γ</w:t>
      </w:r>
      <w:r w:rsidRPr="00C8070B">
        <w:rPr>
          <w:rFonts w:eastAsia="Times New Roman" w:cs="Times New Roman"/>
          <w:szCs w:val="24"/>
        </w:rPr>
        <w:t xml:space="preserve">ιατί η Κυβέρνηση </w:t>
      </w:r>
      <w:r>
        <w:rPr>
          <w:rFonts w:eastAsia="Times New Roman" w:cs="Times New Roman"/>
          <w:szCs w:val="24"/>
        </w:rPr>
        <w:t>περίμενε</w:t>
      </w:r>
      <w:r w:rsidRPr="00C8070B">
        <w:rPr>
          <w:rFonts w:eastAsia="Times New Roman" w:cs="Times New Roman"/>
          <w:szCs w:val="24"/>
        </w:rPr>
        <w:t xml:space="preserve"> να περάσουν τέσσερα και πλέον χρόνια και </w:t>
      </w:r>
      <w:r>
        <w:rPr>
          <w:rFonts w:eastAsia="Times New Roman" w:cs="Times New Roman"/>
          <w:szCs w:val="24"/>
        </w:rPr>
        <w:t>φέρνει</w:t>
      </w:r>
      <w:r w:rsidRPr="00C8070B">
        <w:rPr>
          <w:rFonts w:eastAsia="Times New Roman" w:cs="Times New Roman"/>
          <w:szCs w:val="24"/>
        </w:rPr>
        <w:t xml:space="preserve"> τις συγκεκριμένες ρυθμίσεις </w:t>
      </w:r>
      <w:r>
        <w:rPr>
          <w:rFonts w:eastAsia="Times New Roman" w:cs="Times New Roman"/>
          <w:szCs w:val="24"/>
        </w:rPr>
        <w:t xml:space="preserve">τις </w:t>
      </w:r>
      <w:r w:rsidRPr="00C8070B">
        <w:rPr>
          <w:rFonts w:eastAsia="Times New Roman" w:cs="Times New Roman"/>
          <w:szCs w:val="24"/>
        </w:rPr>
        <w:t xml:space="preserve">τελευταίες ημέρες της θητείας </w:t>
      </w:r>
      <w:r>
        <w:rPr>
          <w:rFonts w:eastAsia="Times New Roman" w:cs="Times New Roman"/>
          <w:szCs w:val="24"/>
        </w:rPr>
        <w:t>της.</w:t>
      </w:r>
      <w:r w:rsidRPr="00C8070B">
        <w:rPr>
          <w:rFonts w:eastAsia="Times New Roman" w:cs="Times New Roman"/>
          <w:szCs w:val="24"/>
        </w:rPr>
        <w:t xml:space="preserve"> Κάποιες από αυτές τις ρυθμίσεις είναι εύλογες</w:t>
      </w:r>
      <w:r>
        <w:rPr>
          <w:rFonts w:eastAsia="Times New Roman" w:cs="Times New Roman"/>
          <w:szCs w:val="24"/>
        </w:rPr>
        <w:t>,</w:t>
      </w:r>
      <w:r w:rsidRPr="00C8070B">
        <w:rPr>
          <w:rFonts w:eastAsia="Times New Roman" w:cs="Times New Roman"/>
          <w:szCs w:val="24"/>
        </w:rPr>
        <w:t xml:space="preserve"> όπ</w:t>
      </w:r>
      <w:r w:rsidRPr="00C8070B">
        <w:rPr>
          <w:rFonts w:eastAsia="Times New Roman" w:cs="Times New Roman"/>
          <w:szCs w:val="24"/>
        </w:rPr>
        <w:t>ως για παράδειγμα στο άρθρο 24 που προβλέπεται υποχρεωτική δίοδος</w:t>
      </w:r>
      <w:r>
        <w:rPr>
          <w:rFonts w:eastAsia="Times New Roman" w:cs="Times New Roman"/>
          <w:szCs w:val="24"/>
        </w:rPr>
        <w:t>,</w:t>
      </w:r>
      <w:r w:rsidRPr="00C8070B">
        <w:rPr>
          <w:rFonts w:eastAsia="Times New Roman" w:cs="Times New Roman"/>
          <w:szCs w:val="24"/>
        </w:rPr>
        <w:t xml:space="preserve"> σε περίπτωση π</w:t>
      </w:r>
      <w:r>
        <w:rPr>
          <w:rFonts w:eastAsia="Times New Roman" w:cs="Times New Roman"/>
          <w:szCs w:val="24"/>
        </w:rPr>
        <w:t>ου μεταξύ του αιγιαλού και της δ</w:t>
      </w:r>
      <w:r w:rsidRPr="00C8070B">
        <w:rPr>
          <w:rFonts w:eastAsia="Times New Roman" w:cs="Times New Roman"/>
          <w:szCs w:val="24"/>
        </w:rPr>
        <w:t>ημοσίας οδού περιλαμβάνεται ιδιωτικό ακίνητο</w:t>
      </w:r>
      <w:r>
        <w:rPr>
          <w:rFonts w:eastAsia="Times New Roman" w:cs="Times New Roman"/>
          <w:szCs w:val="24"/>
        </w:rPr>
        <w:t>.</w:t>
      </w:r>
      <w:r w:rsidRPr="00C8070B">
        <w:rPr>
          <w:rFonts w:eastAsia="Times New Roman" w:cs="Times New Roman"/>
          <w:szCs w:val="24"/>
        </w:rPr>
        <w:t xml:space="preserve"> </w:t>
      </w:r>
    </w:p>
    <w:p w14:paraId="4D87FC73" w14:textId="77777777" w:rsidR="00E01347" w:rsidRDefault="00B0330D">
      <w:pPr>
        <w:tabs>
          <w:tab w:val="left" w:pos="1905"/>
        </w:tabs>
        <w:spacing w:line="600" w:lineRule="auto"/>
        <w:ind w:firstLine="720"/>
        <w:jc w:val="both"/>
        <w:rPr>
          <w:rFonts w:eastAsia="Times New Roman" w:cs="Times New Roman"/>
          <w:szCs w:val="24"/>
        </w:rPr>
      </w:pPr>
      <w:r>
        <w:rPr>
          <w:rFonts w:eastAsia="Times New Roman" w:cs="Times New Roman"/>
          <w:szCs w:val="24"/>
        </w:rPr>
        <w:t>Στην αιτιολογική έκθεση μάλιστα γίνεται και μια έμμεση αναφορά</w:t>
      </w:r>
      <w:r w:rsidRPr="00C8070B">
        <w:rPr>
          <w:rFonts w:eastAsia="Times New Roman" w:cs="Times New Roman"/>
          <w:szCs w:val="24"/>
        </w:rPr>
        <w:t xml:space="preserve"> στα τραγικά γεγονότα του περασμέν</w:t>
      </w:r>
      <w:r w:rsidRPr="00C8070B">
        <w:rPr>
          <w:rFonts w:eastAsia="Times New Roman" w:cs="Times New Roman"/>
          <w:szCs w:val="24"/>
        </w:rPr>
        <w:t xml:space="preserve">ου καλοκαιριού </w:t>
      </w:r>
      <w:r>
        <w:rPr>
          <w:rFonts w:eastAsia="Times New Roman" w:cs="Times New Roman"/>
          <w:szCs w:val="24"/>
        </w:rPr>
        <w:t xml:space="preserve">στο </w:t>
      </w:r>
      <w:r>
        <w:rPr>
          <w:rFonts w:eastAsia="Times New Roman" w:cs="Times New Roman"/>
          <w:szCs w:val="24"/>
        </w:rPr>
        <w:lastRenderedPageBreak/>
        <w:t>Μάτι,</w:t>
      </w:r>
      <w:r w:rsidRPr="00C8070B">
        <w:rPr>
          <w:rFonts w:eastAsia="Times New Roman" w:cs="Times New Roman"/>
          <w:szCs w:val="24"/>
        </w:rPr>
        <w:t xml:space="preserve"> με τη διαφορά όμως </w:t>
      </w:r>
      <w:r>
        <w:rPr>
          <w:rFonts w:eastAsia="Times New Roman" w:cs="Times New Roman"/>
          <w:szCs w:val="24"/>
        </w:rPr>
        <w:t>ότι</w:t>
      </w:r>
      <w:r w:rsidRPr="00C8070B">
        <w:rPr>
          <w:rFonts w:eastAsia="Times New Roman" w:cs="Times New Roman"/>
          <w:szCs w:val="24"/>
        </w:rPr>
        <w:t xml:space="preserve"> το μέγεθος της τραγωδίας στο Μάτι και </w:t>
      </w:r>
      <w:r>
        <w:rPr>
          <w:rFonts w:eastAsia="Times New Roman" w:cs="Times New Roman"/>
          <w:szCs w:val="24"/>
        </w:rPr>
        <w:t xml:space="preserve">οι εκατό </w:t>
      </w:r>
      <w:r w:rsidRPr="00C8070B">
        <w:rPr>
          <w:rFonts w:eastAsia="Times New Roman" w:cs="Times New Roman"/>
          <w:szCs w:val="24"/>
        </w:rPr>
        <w:t xml:space="preserve">νεκροί δεν οφείλονται τόσο στην απουσία </w:t>
      </w:r>
      <w:r>
        <w:rPr>
          <w:rFonts w:eastAsia="Times New Roman" w:cs="Times New Roman"/>
          <w:szCs w:val="24"/>
        </w:rPr>
        <w:t>διόδων, σε</w:t>
      </w:r>
      <w:r w:rsidRPr="00C8070B">
        <w:rPr>
          <w:rFonts w:eastAsia="Times New Roman" w:cs="Times New Roman"/>
          <w:szCs w:val="24"/>
        </w:rPr>
        <w:t xml:space="preserve"> κάποιες περιπτώσεις</w:t>
      </w:r>
      <w:r>
        <w:rPr>
          <w:rFonts w:eastAsia="Times New Roman" w:cs="Times New Roman"/>
          <w:szCs w:val="24"/>
        </w:rPr>
        <w:t>,</w:t>
      </w:r>
      <w:r w:rsidRPr="00C8070B">
        <w:rPr>
          <w:rFonts w:eastAsia="Times New Roman" w:cs="Times New Roman"/>
          <w:szCs w:val="24"/>
        </w:rPr>
        <w:t xml:space="preserve"> προς την παραλία όσο στην παράλυση και στην </w:t>
      </w:r>
      <w:r>
        <w:rPr>
          <w:rFonts w:eastAsia="Times New Roman" w:cs="Times New Roman"/>
          <w:szCs w:val="24"/>
        </w:rPr>
        <w:t>ανεπάρκεια του κυβερνητικού μηχανισμού πολιτι</w:t>
      </w:r>
      <w:r>
        <w:rPr>
          <w:rFonts w:eastAsia="Times New Roman" w:cs="Times New Roman"/>
          <w:szCs w:val="24"/>
        </w:rPr>
        <w:t>κής π</w:t>
      </w:r>
      <w:r w:rsidRPr="00C8070B">
        <w:rPr>
          <w:rFonts w:eastAsia="Times New Roman" w:cs="Times New Roman"/>
          <w:szCs w:val="24"/>
        </w:rPr>
        <w:t>ροστασίας</w:t>
      </w:r>
      <w:r>
        <w:rPr>
          <w:rFonts w:eastAsia="Times New Roman" w:cs="Times New Roman"/>
          <w:szCs w:val="24"/>
        </w:rPr>
        <w:t>.</w:t>
      </w:r>
    </w:p>
    <w:p w14:paraId="4D87FC74" w14:textId="77777777" w:rsidR="00E01347" w:rsidRDefault="00B0330D">
      <w:pPr>
        <w:tabs>
          <w:tab w:val="left" w:pos="1905"/>
        </w:tabs>
        <w:spacing w:line="600" w:lineRule="auto"/>
        <w:ind w:firstLine="720"/>
        <w:jc w:val="both"/>
        <w:rPr>
          <w:rFonts w:eastAsia="Times New Roman" w:cs="Times New Roman"/>
          <w:szCs w:val="24"/>
        </w:rPr>
      </w:pPr>
      <w:r w:rsidRPr="00C8070B">
        <w:rPr>
          <w:rFonts w:eastAsia="Times New Roman" w:cs="Times New Roman"/>
          <w:szCs w:val="24"/>
        </w:rPr>
        <w:t>Στο άρθρο 24 ζητήσαμε να υπάρξει νομοτεχνική βελτίωση ως προς τη διάταξη που προβλέπει την κατ</w:t>
      </w:r>
      <w:r>
        <w:rPr>
          <w:rFonts w:eastAsia="Times New Roman" w:cs="Times New Roman"/>
          <w:szCs w:val="24"/>
        </w:rPr>
        <w:t>’</w:t>
      </w:r>
      <w:r w:rsidRPr="00C8070B">
        <w:rPr>
          <w:rFonts w:eastAsia="Times New Roman" w:cs="Times New Roman"/>
          <w:szCs w:val="24"/>
        </w:rPr>
        <w:t xml:space="preserve"> εξαίρεση δυνατότητα εκτέλεσης έργων εντός των προστατευόμενων περιοχών</w:t>
      </w:r>
      <w:r>
        <w:rPr>
          <w:rFonts w:eastAsia="Times New Roman" w:cs="Times New Roman"/>
          <w:szCs w:val="24"/>
        </w:rPr>
        <w:t>,</w:t>
      </w:r>
      <w:r w:rsidRPr="00C8070B">
        <w:rPr>
          <w:rFonts w:eastAsia="Times New Roman" w:cs="Times New Roman"/>
          <w:szCs w:val="24"/>
        </w:rPr>
        <w:t xml:space="preserve"> με τη διατύπωση την οποία </w:t>
      </w:r>
      <w:r>
        <w:rPr>
          <w:rFonts w:eastAsia="Times New Roman" w:cs="Times New Roman"/>
          <w:szCs w:val="24"/>
        </w:rPr>
        <w:t>επαναλαμβάνω</w:t>
      </w:r>
      <w:r w:rsidRPr="00C8070B">
        <w:rPr>
          <w:rFonts w:eastAsia="Times New Roman" w:cs="Times New Roman"/>
          <w:szCs w:val="24"/>
        </w:rPr>
        <w:t xml:space="preserve"> επακριβώς</w:t>
      </w:r>
      <w:r>
        <w:rPr>
          <w:rFonts w:eastAsia="Times New Roman" w:cs="Times New Roman"/>
          <w:szCs w:val="24"/>
        </w:rPr>
        <w:t>:</w:t>
      </w:r>
      <w:r w:rsidRPr="00C8070B">
        <w:rPr>
          <w:rFonts w:eastAsia="Times New Roman" w:cs="Times New Roman"/>
          <w:szCs w:val="24"/>
        </w:rPr>
        <w:t xml:space="preserve"> </w:t>
      </w:r>
      <w:r>
        <w:rPr>
          <w:rFonts w:eastAsia="Times New Roman" w:cs="Times New Roman"/>
          <w:szCs w:val="24"/>
        </w:rPr>
        <w:t>«γ</w:t>
      </w:r>
      <w:r w:rsidRPr="00C8070B">
        <w:rPr>
          <w:rFonts w:eastAsia="Times New Roman" w:cs="Times New Roman"/>
          <w:szCs w:val="24"/>
        </w:rPr>
        <w:t xml:space="preserve">ια την επιδίωξη των </w:t>
      </w:r>
      <w:r w:rsidRPr="00C8070B">
        <w:rPr>
          <w:rFonts w:eastAsia="Times New Roman" w:cs="Times New Roman"/>
          <w:szCs w:val="24"/>
        </w:rPr>
        <w:t>σκοπών τους οποίους προβλέπει ο παρών νόμος</w:t>
      </w:r>
      <w:r>
        <w:rPr>
          <w:rFonts w:eastAsia="Times New Roman" w:cs="Times New Roman"/>
          <w:szCs w:val="24"/>
        </w:rPr>
        <w:t>».</w:t>
      </w:r>
      <w:r w:rsidRPr="00C8070B">
        <w:rPr>
          <w:rFonts w:eastAsia="Times New Roman" w:cs="Times New Roman"/>
          <w:szCs w:val="24"/>
        </w:rPr>
        <w:t xml:space="preserve"> </w:t>
      </w:r>
    </w:p>
    <w:p w14:paraId="4D87FC75" w14:textId="77777777" w:rsidR="00E01347" w:rsidRDefault="00B0330D">
      <w:pPr>
        <w:tabs>
          <w:tab w:val="left" w:pos="1905"/>
        </w:tabs>
        <w:spacing w:line="600" w:lineRule="auto"/>
        <w:ind w:firstLine="720"/>
        <w:jc w:val="both"/>
        <w:rPr>
          <w:rFonts w:eastAsia="Times New Roman" w:cs="Times New Roman"/>
          <w:szCs w:val="24"/>
        </w:rPr>
      </w:pPr>
      <w:r w:rsidRPr="00C8070B">
        <w:rPr>
          <w:rFonts w:eastAsia="Times New Roman" w:cs="Times New Roman"/>
          <w:szCs w:val="24"/>
        </w:rPr>
        <w:t>Πιστεύω</w:t>
      </w:r>
      <w:r>
        <w:rPr>
          <w:rFonts w:eastAsia="Times New Roman" w:cs="Times New Roman"/>
          <w:szCs w:val="24"/>
        </w:rPr>
        <w:t>,</w:t>
      </w:r>
      <w:r w:rsidRPr="00C8070B">
        <w:rPr>
          <w:rFonts w:eastAsia="Times New Roman" w:cs="Times New Roman"/>
          <w:szCs w:val="24"/>
        </w:rPr>
        <w:t xml:space="preserve"> κυρία Υπουργέ</w:t>
      </w:r>
      <w:r>
        <w:rPr>
          <w:rFonts w:eastAsia="Times New Roman" w:cs="Times New Roman"/>
          <w:szCs w:val="24"/>
        </w:rPr>
        <w:t>,</w:t>
      </w:r>
      <w:r w:rsidRPr="00C8070B">
        <w:rPr>
          <w:rFonts w:eastAsia="Times New Roman" w:cs="Times New Roman"/>
          <w:szCs w:val="24"/>
        </w:rPr>
        <w:t xml:space="preserve"> ότι πρέπει να υπάρξει διευκρίνιση για να μην αιωρούνται σκιές ως προς αυτούς τους σκοπούς</w:t>
      </w:r>
      <w:r>
        <w:rPr>
          <w:rFonts w:eastAsia="Times New Roman" w:cs="Times New Roman"/>
          <w:szCs w:val="24"/>
        </w:rPr>
        <w:t>.</w:t>
      </w:r>
      <w:r w:rsidRPr="00C8070B">
        <w:rPr>
          <w:rFonts w:eastAsia="Times New Roman" w:cs="Times New Roman"/>
          <w:szCs w:val="24"/>
        </w:rPr>
        <w:t xml:space="preserve"> </w:t>
      </w:r>
      <w:r>
        <w:rPr>
          <w:rFonts w:eastAsia="Times New Roman" w:cs="Times New Roman"/>
          <w:szCs w:val="24"/>
        </w:rPr>
        <w:t>Επίσης,</w:t>
      </w:r>
      <w:r w:rsidRPr="00C8070B">
        <w:rPr>
          <w:rFonts w:eastAsia="Times New Roman" w:cs="Times New Roman"/>
          <w:szCs w:val="24"/>
        </w:rPr>
        <w:t xml:space="preserve"> με αφορμή το άρθρο 24 παράγραφος 5</w:t>
      </w:r>
      <w:r>
        <w:rPr>
          <w:rFonts w:eastAsia="Times New Roman" w:cs="Times New Roman"/>
          <w:szCs w:val="24"/>
        </w:rPr>
        <w:t>,</w:t>
      </w:r>
      <w:r w:rsidRPr="00C8070B">
        <w:rPr>
          <w:rFonts w:eastAsia="Times New Roman" w:cs="Times New Roman"/>
          <w:szCs w:val="24"/>
        </w:rPr>
        <w:t xml:space="preserve"> θα πρέπει να υπάρξει πρόβλεψη στο νομοσχέδιο</w:t>
      </w:r>
      <w:r>
        <w:rPr>
          <w:rFonts w:eastAsia="Times New Roman" w:cs="Times New Roman"/>
          <w:szCs w:val="24"/>
        </w:rPr>
        <w:t>,</w:t>
      </w:r>
      <w:r w:rsidRPr="00C8070B">
        <w:rPr>
          <w:rFonts w:eastAsia="Times New Roman" w:cs="Times New Roman"/>
          <w:szCs w:val="24"/>
        </w:rPr>
        <w:t xml:space="preserve"> προκ</w:t>
      </w:r>
      <w:r w:rsidRPr="00C8070B">
        <w:rPr>
          <w:rFonts w:eastAsia="Times New Roman" w:cs="Times New Roman"/>
          <w:szCs w:val="24"/>
        </w:rPr>
        <w:t>ειμένου να ισχύσουν για τον παλαιό αιγιαλό όσα ισχύουν</w:t>
      </w:r>
      <w:r>
        <w:rPr>
          <w:rFonts w:eastAsia="Times New Roman" w:cs="Times New Roman"/>
          <w:szCs w:val="24"/>
        </w:rPr>
        <w:t xml:space="preserve"> για τη δυνατότητα παραχώρησης μ</w:t>
      </w:r>
      <w:r w:rsidRPr="00C8070B">
        <w:rPr>
          <w:rFonts w:eastAsia="Times New Roman" w:cs="Times New Roman"/>
          <w:szCs w:val="24"/>
        </w:rPr>
        <w:t>ε αντάλλαγμα του αιγιαλού και της παραλίας</w:t>
      </w:r>
      <w:r>
        <w:rPr>
          <w:rFonts w:eastAsia="Times New Roman" w:cs="Times New Roman"/>
          <w:szCs w:val="24"/>
        </w:rPr>
        <w:t>.</w:t>
      </w:r>
      <w:r w:rsidRPr="00C8070B">
        <w:rPr>
          <w:rFonts w:eastAsia="Times New Roman" w:cs="Times New Roman"/>
          <w:szCs w:val="24"/>
        </w:rPr>
        <w:t xml:space="preserve"> </w:t>
      </w:r>
    </w:p>
    <w:p w14:paraId="4D87FC76" w14:textId="77777777" w:rsidR="00E01347" w:rsidRDefault="00B0330D">
      <w:pPr>
        <w:tabs>
          <w:tab w:val="left" w:pos="1905"/>
        </w:tabs>
        <w:spacing w:line="600" w:lineRule="auto"/>
        <w:ind w:firstLine="720"/>
        <w:jc w:val="both"/>
        <w:rPr>
          <w:rFonts w:eastAsia="Times New Roman" w:cs="Times New Roman"/>
          <w:szCs w:val="24"/>
        </w:rPr>
      </w:pPr>
      <w:r w:rsidRPr="00C8070B">
        <w:rPr>
          <w:rFonts w:eastAsia="Times New Roman" w:cs="Times New Roman"/>
          <w:szCs w:val="24"/>
        </w:rPr>
        <w:lastRenderedPageBreak/>
        <w:t xml:space="preserve">Θετική </w:t>
      </w:r>
      <w:r>
        <w:rPr>
          <w:rFonts w:eastAsia="Times New Roman" w:cs="Times New Roman"/>
          <w:szCs w:val="24"/>
        </w:rPr>
        <w:t>μπορεί να κριθεί κ</w:t>
      </w:r>
      <w:r w:rsidRPr="00C8070B">
        <w:rPr>
          <w:rFonts w:eastAsia="Times New Roman" w:cs="Times New Roman"/>
          <w:szCs w:val="24"/>
        </w:rPr>
        <w:t xml:space="preserve">αι η </w:t>
      </w:r>
      <w:r>
        <w:rPr>
          <w:rFonts w:eastAsia="Times New Roman" w:cs="Times New Roman"/>
          <w:szCs w:val="24"/>
        </w:rPr>
        <w:t>διάταξη</w:t>
      </w:r>
      <w:r w:rsidRPr="00C8070B">
        <w:rPr>
          <w:rFonts w:eastAsia="Times New Roman" w:cs="Times New Roman"/>
          <w:szCs w:val="24"/>
        </w:rPr>
        <w:t xml:space="preserve"> σύμφωνα με την οποία θα συσταθεί εντός του Υπουργείου Οικονομικών </w:t>
      </w:r>
      <w:r>
        <w:rPr>
          <w:rFonts w:eastAsia="Times New Roman" w:cs="Times New Roman"/>
          <w:szCs w:val="24"/>
        </w:rPr>
        <w:t>δευτεροβάθμια</w:t>
      </w:r>
      <w:r w:rsidRPr="00C8070B">
        <w:rPr>
          <w:rFonts w:eastAsia="Times New Roman" w:cs="Times New Roman"/>
          <w:szCs w:val="24"/>
        </w:rPr>
        <w:t xml:space="preserve"> Επιτροπ</w:t>
      </w:r>
      <w:r w:rsidRPr="00C8070B">
        <w:rPr>
          <w:rFonts w:eastAsia="Times New Roman" w:cs="Times New Roman"/>
          <w:szCs w:val="24"/>
        </w:rPr>
        <w:t xml:space="preserve">ή Χάραξης των </w:t>
      </w:r>
      <w:r>
        <w:rPr>
          <w:rFonts w:eastAsia="Times New Roman" w:cs="Times New Roman"/>
          <w:szCs w:val="24"/>
        </w:rPr>
        <w:t>ο</w:t>
      </w:r>
      <w:r w:rsidRPr="00C8070B">
        <w:rPr>
          <w:rFonts w:eastAsia="Times New Roman" w:cs="Times New Roman"/>
          <w:szCs w:val="24"/>
        </w:rPr>
        <w:t xml:space="preserve">ρίων του </w:t>
      </w:r>
      <w:r>
        <w:rPr>
          <w:rFonts w:eastAsia="Times New Roman" w:cs="Times New Roman"/>
          <w:szCs w:val="24"/>
        </w:rPr>
        <w:t>α</w:t>
      </w:r>
      <w:r w:rsidRPr="00C8070B">
        <w:rPr>
          <w:rFonts w:eastAsia="Times New Roman" w:cs="Times New Roman"/>
          <w:szCs w:val="24"/>
        </w:rPr>
        <w:t>ιγιαλού</w:t>
      </w:r>
      <w:r>
        <w:rPr>
          <w:rFonts w:eastAsia="Times New Roman" w:cs="Times New Roman"/>
          <w:szCs w:val="24"/>
        </w:rPr>
        <w:t>,</w:t>
      </w:r>
      <w:r w:rsidRPr="00C8070B">
        <w:rPr>
          <w:rFonts w:eastAsia="Times New Roman" w:cs="Times New Roman"/>
          <w:szCs w:val="24"/>
        </w:rPr>
        <w:t xml:space="preserve"> της </w:t>
      </w:r>
      <w:r>
        <w:rPr>
          <w:rFonts w:eastAsia="Times New Roman" w:cs="Times New Roman"/>
          <w:szCs w:val="24"/>
        </w:rPr>
        <w:t>π</w:t>
      </w:r>
      <w:r w:rsidRPr="00C8070B">
        <w:rPr>
          <w:rFonts w:eastAsia="Times New Roman" w:cs="Times New Roman"/>
          <w:szCs w:val="24"/>
        </w:rPr>
        <w:t xml:space="preserve">αραλίας και του </w:t>
      </w:r>
      <w:r>
        <w:rPr>
          <w:rFonts w:eastAsia="Times New Roman" w:cs="Times New Roman"/>
          <w:szCs w:val="24"/>
        </w:rPr>
        <w:t>π</w:t>
      </w:r>
      <w:r w:rsidRPr="00C8070B">
        <w:rPr>
          <w:rFonts w:eastAsia="Times New Roman" w:cs="Times New Roman"/>
          <w:szCs w:val="24"/>
        </w:rPr>
        <w:t xml:space="preserve">αλαιού </w:t>
      </w:r>
      <w:r>
        <w:rPr>
          <w:rFonts w:eastAsia="Times New Roman" w:cs="Times New Roman"/>
          <w:szCs w:val="24"/>
        </w:rPr>
        <w:t>α</w:t>
      </w:r>
      <w:r w:rsidRPr="00C8070B">
        <w:rPr>
          <w:rFonts w:eastAsia="Times New Roman" w:cs="Times New Roman"/>
          <w:szCs w:val="24"/>
        </w:rPr>
        <w:t>ιγιαλού</w:t>
      </w:r>
      <w:r>
        <w:rPr>
          <w:rFonts w:eastAsia="Times New Roman" w:cs="Times New Roman"/>
          <w:szCs w:val="24"/>
        </w:rPr>
        <w:t>.</w:t>
      </w:r>
      <w:r w:rsidRPr="00C8070B">
        <w:rPr>
          <w:rFonts w:eastAsia="Times New Roman" w:cs="Times New Roman"/>
          <w:szCs w:val="24"/>
        </w:rPr>
        <w:t xml:space="preserve"> Προφανώς</w:t>
      </w:r>
      <w:r>
        <w:rPr>
          <w:rFonts w:eastAsia="Times New Roman" w:cs="Times New Roman"/>
          <w:szCs w:val="24"/>
        </w:rPr>
        <w:t>,</w:t>
      </w:r>
      <w:r w:rsidRPr="00C8070B">
        <w:rPr>
          <w:rFonts w:eastAsia="Times New Roman" w:cs="Times New Roman"/>
          <w:szCs w:val="24"/>
        </w:rPr>
        <w:t xml:space="preserve"> η στόχευση είναι να μειωθεί ο φόρτος και </w:t>
      </w:r>
      <w:r>
        <w:rPr>
          <w:rFonts w:eastAsia="Times New Roman" w:cs="Times New Roman"/>
          <w:szCs w:val="24"/>
        </w:rPr>
        <w:t xml:space="preserve">η </w:t>
      </w:r>
      <w:r w:rsidRPr="00C8070B">
        <w:rPr>
          <w:rFonts w:eastAsia="Times New Roman" w:cs="Times New Roman"/>
          <w:szCs w:val="24"/>
        </w:rPr>
        <w:t>επιβάρυνση του Συμβουλίου της Επικρατείας από τις συγκεκριμένες προσφυγές για τα συγκεκριμένα ζητήματα</w:t>
      </w:r>
      <w:r>
        <w:rPr>
          <w:rFonts w:eastAsia="Times New Roman" w:cs="Times New Roman"/>
          <w:szCs w:val="24"/>
        </w:rPr>
        <w:t>.</w:t>
      </w:r>
      <w:r w:rsidRPr="00C8070B">
        <w:rPr>
          <w:rFonts w:eastAsia="Times New Roman" w:cs="Times New Roman"/>
          <w:szCs w:val="24"/>
        </w:rPr>
        <w:t xml:space="preserve"> Το ζήτημα όμως των </w:t>
      </w:r>
      <w:proofErr w:type="spellStart"/>
      <w:r w:rsidRPr="00C8070B">
        <w:rPr>
          <w:rFonts w:eastAsia="Times New Roman" w:cs="Times New Roman"/>
          <w:szCs w:val="24"/>
        </w:rPr>
        <w:t>ενδικοφ</w:t>
      </w:r>
      <w:r w:rsidRPr="00C8070B">
        <w:rPr>
          <w:rFonts w:eastAsia="Times New Roman" w:cs="Times New Roman"/>
          <w:szCs w:val="24"/>
        </w:rPr>
        <w:t>ανών</w:t>
      </w:r>
      <w:proofErr w:type="spellEnd"/>
      <w:r w:rsidRPr="00C8070B">
        <w:rPr>
          <w:rFonts w:eastAsia="Times New Roman" w:cs="Times New Roman"/>
          <w:szCs w:val="24"/>
        </w:rPr>
        <w:t xml:space="preserve"> προσφυγών κατά της διοικητικής δράσης </w:t>
      </w:r>
      <w:r>
        <w:rPr>
          <w:rFonts w:eastAsia="Times New Roman" w:cs="Times New Roman"/>
          <w:szCs w:val="24"/>
        </w:rPr>
        <w:t>απαιτεί</w:t>
      </w:r>
      <w:r w:rsidRPr="00C8070B">
        <w:rPr>
          <w:rFonts w:eastAsia="Times New Roman" w:cs="Times New Roman"/>
          <w:szCs w:val="24"/>
        </w:rPr>
        <w:t xml:space="preserve"> συνολικότερη αντιμετώπιση</w:t>
      </w:r>
      <w:r>
        <w:rPr>
          <w:rFonts w:eastAsia="Times New Roman" w:cs="Times New Roman"/>
          <w:szCs w:val="24"/>
        </w:rPr>
        <w:t>.</w:t>
      </w:r>
      <w:r w:rsidRPr="00C8070B">
        <w:rPr>
          <w:rFonts w:eastAsia="Times New Roman" w:cs="Times New Roman"/>
          <w:szCs w:val="24"/>
        </w:rPr>
        <w:t xml:space="preserve"> </w:t>
      </w:r>
    </w:p>
    <w:p w14:paraId="4D87FC77" w14:textId="77777777" w:rsidR="00E01347" w:rsidRDefault="00B0330D">
      <w:pPr>
        <w:tabs>
          <w:tab w:val="left" w:pos="1905"/>
        </w:tabs>
        <w:spacing w:line="600" w:lineRule="auto"/>
        <w:ind w:firstLine="720"/>
        <w:jc w:val="both"/>
        <w:rPr>
          <w:rFonts w:eastAsia="Times New Roman" w:cs="Times New Roman"/>
          <w:szCs w:val="24"/>
        </w:rPr>
      </w:pPr>
      <w:r w:rsidRPr="00C8070B">
        <w:rPr>
          <w:rFonts w:eastAsia="Times New Roman" w:cs="Times New Roman"/>
          <w:szCs w:val="24"/>
        </w:rPr>
        <w:t xml:space="preserve">Στο ίδιο άρθρο προβλέπεται η διαδικασία </w:t>
      </w:r>
      <w:proofErr w:type="spellStart"/>
      <w:r w:rsidRPr="00C8070B">
        <w:rPr>
          <w:rFonts w:eastAsia="Times New Roman" w:cs="Times New Roman"/>
          <w:szCs w:val="24"/>
        </w:rPr>
        <w:t>ενδικοφανούς</w:t>
      </w:r>
      <w:proofErr w:type="spellEnd"/>
      <w:r w:rsidRPr="00C8070B">
        <w:rPr>
          <w:rFonts w:eastAsia="Times New Roman" w:cs="Times New Roman"/>
          <w:szCs w:val="24"/>
        </w:rPr>
        <w:t xml:space="preserve"> προσφυγής κατά της απόφασης επανακαθορισμού της </w:t>
      </w:r>
      <w:proofErr w:type="spellStart"/>
      <w:r w:rsidRPr="00C8070B">
        <w:rPr>
          <w:rFonts w:eastAsia="Times New Roman" w:cs="Times New Roman"/>
          <w:szCs w:val="24"/>
        </w:rPr>
        <w:t>οριογραμμής</w:t>
      </w:r>
      <w:proofErr w:type="spellEnd"/>
      <w:r w:rsidRPr="00C8070B">
        <w:rPr>
          <w:rFonts w:eastAsia="Times New Roman" w:cs="Times New Roman"/>
          <w:szCs w:val="24"/>
        </w:rPr>
        <w:t xml:space="preserve"> αιγιαλού παραλίας και παλαιού αιγιαλού</w:t>
      </w:r>
      <w:r>
        <w:rPr>
          <w:rFonts w:eastAsia="Times New Roman" w:cs="Times New Roman"/>
          <w:szCs w:val="24"/>
        </w:rPr>
        <w:t>, ενώπιον</w:t>
      </w:r>
      <w:r w:rsidRPr="00C8070B">
        <w:rPr>
          <w:rFonts w:eastAsia="Times New Roman" w:cs="Times New Roman"/>
          <w:szCs w:val="24"/>
        </w:rPr>
        <w:t xml:space="preserve"> της δευτεροβάθμι</w:t>
      </w:r>
      <w:r w:rsidRPr="00C8070B">
        <w:rPr>
          <w:rFonts w:eastAsia="Times New Roman" w:cs="Times New Roman"/>
          <w:szCs w:val="24"/>
        </w:rPr>
        <w:t>ας επιτροπής του άρθρου 25</w:t>
      </w:r>
      <w:r>
        <w:rPr>
          <w:rFonts w:eastAsia="Times New Roman" w:cs="Times New Roman"/>
          <w:szCs w:val="24"/>
        </w:rPr>
        <w:t>.</w:t>
      </w:r>
      <w:r w:rsidRPr="00C8070B">
        <w:rPr>
          <w:rFonts w:eastAsia="Times New Roman" w:cs="Times New Roman"/>
          <w:szCs w:val="24"/>
        </w:rPr>
        <w:t xml:space="preserve"> Θα </w:t>
      </w:r>
      <w:r>
        <w:rPr>
          <w:rFonts w:eastAsia="Times New Roman" w:cs="Times New Roman"/>
          <w:szCs w:val="24"/>
        </w:rPr>
        <w:t>έπρεπε όμως να υ</w:t>
      </w:r>
      <w:r w:rsidRPr="00C8070B">
        <w:rPr>
          <w:rFonts w:eastAsia="Times New Roman" w:cs="Times New Roman"/>
          <w:szCs w:val="24"/>
        </w:rPr>
        <w:t>πάρχει αναφορά για τις συνέπειες</w:t>
      </w:r>
      <w:r>
        <w:rPr>
          <w:rFonts w:eastAsia="Times New Roman" w:cs="Times New Roman"/>
          <w:szCs w:val="24"/>
        </w:rPr>
        <w:t>,</w:t>
      </w:r>
      <w:r w:rsidRPr="00C8070B">
        <w:rPr>
          <w:rFonts w:eastAsia="Times New Roman" w:cs="Times New Roman"/>
          <w:szCs w:val="24"/>
        </w:rPr>
        <w:t xml:space="preserve"> </w:t>
      </w:r>
      <w:r>
        <w:rPr>
          <w:rFonts w:eastAsia="Times New Roman" w:cs="Times New Roman"/>
          <w:szCs w:val="24"/>
        </w:rPr>
        <w:t>στην</w:t>
      </w:r>
      <w:r w:rsidRPr="00C8070B">
        <w:rPr>
          <w:rFonts w:eastAsia="Times New Roman" w:cs="Times New Roman"/>
          <w:szCs w:val="24"/>
        </w:rPr>
        <w:t xml:space="preserve"> περίπτωση που δεν τηρηθεί η προθεσμία που προβλέπεται για την έκδοση απόφασης επί της </w:t>
      </w:r>
      <w:proofErr w:type="spellStart"/>
      <w:r w:rsidRPr="00C8070B">
        <w:rPr>
          <w:rFonts w:eastAsia="Times New Roman" w:cs="Times New Roman"/>
          <w:szCs w:val="24"/>
        </w:rPr>
        <w:t>ενδικοφανούς</w:t>
      </w:r>
      <w:proofErr w:type="spellEnd"/>
      <w:r w:rsidRPr="00C8070B">
        <w:rPr>
          <w:rFonts w:eastAsia="Times New Roman" w:cs="Times New Roman"/>
          <w:szCs w:val="24"/>
        </w:rPr>
        <w:t xml:space="preserve"> προσφυγής</w:t>
      </w:r>
      <w:r>
        <w:rPr>
          <w:rFonts w:eastAsia="Times New Roman" w:cs="Times New Roman"/>
          <w:szCs w:val="24"/>
        </w:rPr>
        <w:t>.</w:t>
      </w:r>
      <w:r w:rsidRPr="00C8070B">
        <w:rPr>
          <w:rFonts w:eastAsia="Times New Roman" w:cs="Times New Roman"/>
          <w:szCs w:val="24"/>
        </w:rPr>
        <w:t xml:space="preserve"> </w:t>
      </w:r>
    </w:p>
    <w:p w14:paraId="4D87FC78" w14:textId="77777777" w:rsidR="00E01347" w:rsidRDefault="00B0330D">
      <w:pPr>
        <w:tabs>
          <w:tab w:val="left" w:pos="1905"/>
        </w:tabs>
        <w:spacing w:line="600" w:lineRule="auto"/>
        <w:ind w:firstLine="720"/>
        <w:jc w:val="both"/>
        <w:rPr>
          <w:rFonts w:eastAsia="Times New Roman" w:cs="Times New Roman"/>
          <w:szCs w:val="24"/>
        </w:rPr>
      </w:pPr>
      <w:r w:rsidRPr="00C8070B">
        <w:rPr>
          <w:rFonts w:eastAsia="Times New Roman" w:cs="Times New Roman"/>
          <w:szCs w:val="24"/>
        </w:rPr>
        <w:t>Η διάταξη του άρθρου 31 στοχεύει να δώσει λύση σε ένα πρόβλ</w:t>
      </w:r>
      <w:r w:rsidRPr="00C8070B">
        <w:rPr>
          <w:rFonts w:eastAsia="Times New Roman" w:cs="Times New Roman"/>
          <w:szCs w:val="24"/>
        </w:rPr>
        <w:t xml:space="preserve">ημα που αντιμετωπίζουν </w:t>
      </w:r>
      <w:r>
        <w:rPr>
          <w:rFonts w:eastAsia="Times New Roman" w:cs="Times New Roman"/>
          <w:szCs w:val="24"/>
        </w:rPr>
        <w:t xml:space="preserve">οι </w:t>
      </w:r>
      <w:r w:rsidRPr="00C8070B">
        <w:rPr>
          <w:rFonts w:eastAsia="Times New Roman" w:cs="Times New Roman"/>
          <w:szCs w:val="24"/>
        </w:rPr>
        <w:t>τουριστικοί δήμοι</w:t>
      </w:r>
      <w:r>
        <w:rPr>
          <w:rFonts w:eastAsia="Times New Roman" w:cs="Times New Roman"/>
          <w:szCs w:val="24"/>
        </w:rPr>
        <w:t>.</w:t>
      </w:r>
      <w:r w:rsidRPr="00C8070B">
        <w:rPr>
          <w:rFonts w:eastAsia="Times New Roman" w:cs="Times New Roman"/>
          <w:szCs w:val="24"/>
        </w:rPr>
        <w:t xml:space="preserve"> Αναφέρομαι </w:t>
      </w:r>
      <w:r>
        <w:rPr>
          <w:rFonts w:eastAsia="Times New Roman" w:cs="Times New Roman"/>
          <w:szCs w:val="24"/>
        </w:rPr>
        <w:t>στην τροποποίηση του θεσμικού π</w:t>
      </w:r>
      <w:r w:rsidRPr="00C8070B">
        <w:rPr>
          <w:rFonts w:eastAsia="Times New Roman" w:cs="Times New Roman"/>
          <w:szCs w:val="24"/>
        </w:rPr>
        <w:t>λαισίου σχετικά με την παρα</w:t>
      </w:r>
      <w:r w:rsidRPr="00C8070B">
        <w:rPr>
          <w:rFonts w:eastAsia="Times New Roman" w:cs="Times New Roman"/>
          <w:szCs w:val="24"/>
        </w:rPr>
        <w:lastRenderedPageBreak/>
        <w:t>χώρηση της χρήσης αιγιαλού και άλλων κοινόχρηστων εκτάσεων</w:t>
      </w:r>
      <w:r>
        <w:rPr>
          <w:rFonts w:eastAsia="Times New Roman" w:cs="Times New Roman"/>
          <w:szCs w:val="24"/>
        </w:rPr>
        <w:t>,</w:t>
      </w:r>
      <w:r w:rsidRPr="00C8070B">
        <w:rPr>
          <w:rFonts w:eastAsia="Times New Roman" w:cs="Times New Roman"/>
          <w:szCs w:val="24"/>
        </w:rPr>
        <w:t xml:space="preserve"> </w:t>
      </w:r>
      <w:r>
        <w:rPr>
          <w:rFonts w:eastAsia="Times New Roman" w:cs="Times New Roman"/>
          <w:szCs w:val="24"/>
        </w:rPr>
        <w:t>μ</w:t>
      </w:r>
      <w:r w:rsidRPr="00C8070B">
        <w:rPr>
          <w:rFonts w:eastAsia="Times New Roman" w:cs="Times New Roman"/>
          <w:szCs w:val="24"/>
        </w:rPr>
        <w:t xml:space="preserve">ια τροποποίηση που προβλέπει ως προϋπόθεση για την παραχώρηση την ύπαρξη ελεύθερης </w:t>
      </w:r>
      <w:r>
        <w:rPr>
          <w:rFonts w:eastAsia="Times New Roman" w:cs="Times New Roman"/>
          <w:szCs w:val="24"/>
        </w:rPr>
        <w:t>έκτασης</w:t>
      </w:r>
      <w:r w:rsidRPr="00C8070B">
        <w:rPr>
          <w:rFonts w:eastAsia="Times New Roman" w:cs="Times New Roman"/>
          <w:szCs w:val="24"/>
        </w:rPr>
        <w:t xml:space="preserve"> ποσοστού τουλάχιστον 60% του συνολικού εμβαδού του αιγιαλού</w:t>
      </w:r>
      <w:r>
        <w:rPr>
          <w:rFonts w:eastAsia="Times New Roman" w:cs="Times New Roman"/>
          <w:szCs w:val="24"/>
        </w:rPr>
        <w:t>.</w:t>
      </w:r>
      <w:r w:rsidRPr="00C8070B">
        <w:rPr>
          <w:rFonts w:eastAsia="Times New Roman" w:cs="Times New Roman"/>
          <w:szCs w:val="24"/>
        </w:rPr>
        <w:t xml:space="preserve"> </w:t>
      </w:r>
      <w:r>
        <w:rPr>
          <w:rFonts w:eastAsia="Times New Roman" w:cs="Times New Roman"/>
          <w:szCs w:val="24"/>
        </w:rPr>
        <w:t xml:space="preserve">Πρόκειται για μια εύλογη </w:t>
      </w:r>
      <w:r w:rsidRPr="00C8070B">
        <w:rPr>
          <w:rFonts w:eastAsia="Times New Roman" w:cs="Times New Roman"/>
          <w:szCs w:val="24"/>
        </w:rPr>
        <w:t>ρύθμιση</w:t>
      </w:r>
      <w:r>
        <w:rPr>
          <w:rFonts w:eastAsia="Times New Roman" w:cs="Times New Roman"/>
          <w:szCs w:val="24"/>
        </w:rPr>
        <w:t>, α</w:t>
      </w:r>
      <w:r w:rsidRPr="00C8070B">
        <w:rPr>
          <w:rFonts w:eastAsia="Times New Roman" w:cs="Times New Roman"/>
          <w:szCs w:val="24"/>
        </w:rPr>
        <w:t xml:space="preserve">φού η προηγούμενη που ίσχυε προέβλεπε την υποχρέωση διατήρησης </w:t>
      </w:r>
      <w:r>
        <w:rPr>
          <w:rFonts w:eastAsia="Times New Roman" w:cs="Times New Roman"/>
          <w:szCs w:val="24"/>
        </w:rPr>
        <w:t>απόστα</w:t>
      </w:r>
      <w:r>
        <w:rPr>
          <w:rFonts w:eastAsia="Times New Roman" w:cs="Times New Roman"/>
          <w:szCs w:val="24"/>
        </w:rPr>
        <w:t>σής</w:t>
      </w:r>
      <w:r w:rsidRPr="00C8070B">
        <w:rPr>
          <w:rFonts w:eastAsia="Times New Roman" w:cs="Times New Roman"/>
          <w:szCs w:val="24"/>
        </w:rPr>
        <w:t xml:space="preserve"> </w:t>
      </w:r>
      <w:r>
        <w:rPr>
          <w:rFonts w:eastAsia="Times New Roman" w:cs="Times New Roman"/>
          <w:szCs w:val="24"/>
        </w:rPr>
        <w:t>εκατό μέτρων</w:t>
      </w:r>
      <w:r w:rsidRPr="00C8070B">
        <w:rPr>
          <w:rFonts w:eastAsia="Times New Roman" w:cs="Times New Roman"/>
          <w:szCs w:val="24"/>
        </w:rPr>
        <w:t xml:space="preserve"> μεταξύ περισσότερων παραχωρήσεων</w:t>
      </w:r>
      <w:r>
        <w:rPr>
          <w:rFonts w:eastAsia="Times New Roman" w:cs="Times New Roman"/>
          <w:szCs w:val="24"/>
        </w:rPr>
        <w:t>,</w:t>
      </w:r>
      <w:r w:rsidRPr="00C8070B">
        <w:rPr>
          <w:rFonts w:eastAsia="Times New Roman" w:cs="Times New Roman"/>
          <w:szCs w:val="24"/>
        </w:rPr>
        <w:t xml:space="preserve"> κάτι που ήταν ανέφικτο σε μικρές παραλίες</w:t>
      </w:r>
      <w:r>
        <w:rPr>
          <w:rFonts w:eastAsia="Times New Roman" w:cs="Times New Roman"/>
          <w:szCs w:val="24"/>
        </w:rPr>
        <w:t>.</w:t>
      </w:r>
    </w:p>
    <w:p w14:paraId="4D87FC79" w14:textId="77777777" w:rsidR="00E01347" w:rsidRDefault="00B0330D">
      <w:pPr>
        <w:tabs>
          <w:tab w:val="left" w:pos="1905"/>
        </w:tabs>
        <w:spacing w:line="600" w:lineRule="auto"/>
        <w:ind w:firstLine="720"/>
        <w:jc w:val="both"/>
        <w:rPr>
          <w:rFonts w:eastAsia="Times New Roman" w:cs="Times New Roman"/>
          <w:szCs w:val="24"/>
        </w:rPr>
      </w:pPr>
      <w:r w:rsidRPr="00C8070B">
        <w:rPr>
          <w:rFonts w:eastAsia="Times New Roman" w:cs="Times New Roman"/>
          <w:szCs w:val="24"/>
        </w:rPr>
        <w:t xml:space="preserve"> Με </w:t>
      </w:r>
      <w:r>
        <w:rPr>
          <w:rFonts w:eastAsia="Times New Roman" w:cs="Times New Roman"/>
          <w:szCs w:val="24"/>
        </w:rPr>
        <w:t>το άρθρο 3</w:t>
      </w:r>
      <w:r w:rsidRPr="00C8070B">
        <w:rPr>
          <w:rFonts w:eastAsia="Times New Roman" w:cs="Times New Roman"/>
          <w:szCs w:val="24"/>
        </w:rPr>
        <w:t xml:space="preserve">2 αλλάζει ο τρόπος </w:t>
      </w:r>
      <w:proofErr w:type="spellStart"/>
      <w:r w:rsidRPr="00C8070B">
        <w:rPr>
          <w:rFonts w:eastAsia="Times New Roman" w:cs="Times New Roman"/>
          <w:szCs w:val="24"/>
        </w:rPr>
        <w:t>αδειοδότηση</w:t>
      </w:r>
      <w:r>
        <w:rPr>
          <w:rFonts w:eastAsia="Times New Roman" w:cs="Times New Roman"/>
          <w:szCs w:val="24"/>
        </w:rPr>
        <w:t>ς</w:t>
      </w:r>
      <w:proofErr w:type="spellEnd"/>
      <w:r w:rsidRPr="00C8070B">
        <w:rPr>
          <w:rFonts w:eastAsia="Times New Roman" w:cs="Times New Roman"/>
          <w:szCs w:val="24"/>
        </w:rPr>
        <w:t xml:space="preserve"> των πλωτών εξεδρών</w:t>
      </w:r>
      <w:r>
        <w:rPr>
          <w:rFonts w:eastAsia="Times New Roman" w:cs="Times New Roman"/>
          <w:szCs w:val="24"/>
        </w:rPr>
        <w:t>.</w:t>
      </w:r>
      <w:r w:rsidRPr="00C8070B">
        <w:rPr>
          <w:rFonts w:eastAsia="Times New Roman" w:cs="Times New Roman"/>
          <w:szCs w:val="24"/>
        </w:rPr>
        <w:t xml:space="preserve"> </w:t>
      </w:r>
      <w:r>
        <w:rPr>
          <w:rFonts w:eastAsia="Times New Roman" w:cs="Times New Roman"/>
          <w:szCs w:val="24"/>
        </w:rPr>
        <w:t xml:space="preserve">Ναι μεν η αρμοδιότητα θα παραμένει στον </w:t>
      </w:r>
      <w:r w:rsidRPr="00C8070B">
        <w:rPr>
          <w:rFonts w:eastAsia="Times New Roman" w:cs="Times New Roman"/>
          <w:szCs w:val="24"/>
        </w:rPr>
        <w:t>Γενικό Γραμματέα Λιμένων</w:t>
      </w:r>
      <w:r>
        <w:rPr>
          <w:rFonts w:eastAsia="Times New Roman" w:cs="Times New Roman"/>
          <w:szCs w:val="24"/>
        </w:rPr>
        <w:t>,</w:t>
      </w:r>
      <w:r w:rsidRPr="00C8070B">
        <w:rPr>
          <w:rFonts w:eastAsia="Times New Roman" w:cs="Times New Roman"/>
          <w:szCs w:val="24"/>
        </w:rPr>
        <w:t xml:space="preserve"> Λιμενικής Πολιτικής και Ναυτιλ</w:t>
      </w:r>
      <w:r w:rsidRPr="00C8070B">
        <w:rPr>
          <w:rFonts w:eastAsia="Times New Roman" w:cs="Times New Roman"/>
          <w:szCs w:val="24"/>
        </w:rPr>
        <w:t xml:space="preserve">ιακών Επενδύσεων για τις </w:t>
      </w:r>
      <w:r>
        <w:rPr>
          <w:rFonts w:eastAsia="Times New Roman" w:cs="Times New Roman"/>
          <w:szCs w:val="24"/>
        </w:rPr>
        <w:t>πλωτές</w:t>
      </w:r>
      <w:r w:rsidRPr="00C8070B">
        <w:rPr>
          <w:rFonts w:eastAsia="Times New Roman" w:cs="Times New Roman"/>
          <w:szCs w:val="24"/>
        </w:rPr>
        <w:t xml:space="preserve"> </w:t>
      </w:r>
      <w:r>
        <w:rPr>
          <w:rFonts w:eastAsia="Times New Roman" w:cs="Times New Roman"/>
          <w:szCs w:val="24"/>
        </w:rPr>
        <w:t>εξέδρες εντός ζώνης λ</w:t>
      </w:r>
      <w:r w:rsidRPr="00C8070B">
        <w:rPr>
          <w:rFonts w:eastAsia="Times New Roman" w:cs="Times New Roman"/>
          <w:szCs w:val="24"/>
        </w:rPr>
        <w:t>ιμένα</w:t>
      </w:r>
      <w:r>
        <w:rPr>
          <w:rFonts w:eastAsia="Times New Roman" w:cs="Times New Roman"/>
          <w:szCs w:val="24"/>
        </w:rPr>
        <w:t>,</w:t>
      </w:r>
      <w:r w:rsidRPr="00C8070B">
        <w:rPr>
          <w:rFonts w:eastAsia="Times New Roman" w:cs="Times New Roman"/>
          <w:szCs w:val="24"/>
        </w:rPr>
        <w:t xml:space="preserve"> αλλά η αρμοδιότητα για τη θαλ</w:t>
      </w:r>
      <w:r>
        <w:rPr>
          <w:rFonts w:eastAsia="Times New Roman" w:cs="Times New Roman"/>
          <w:szCs w:val="24"/>
        </w:rPr>
        <w:t>άσσια ζώνη εκτός</w:t>
      </w:r>
      <w:r w:rsidRPr="00C8070B">
        <w:rPr>
          <w:rFonts w:eastAsia="Times New Roman" w:cs="Times New Roman"/>
          <w:szCs w:val="24"/>
        </w:rPr>
        <w:t xml:space="preserve"> </w:t>
      </w:r>
      <w:r>
        <w:rPr>
          <w:rFonts w:eastAsia="Times New Roman" w:cs="Times New Roman"/>
          <w:szCs w:val="24"/>
        </w:rPr>
        <w:t>ζώνης λιμένα</w:t>
      </w:r>
      <w:r w:rsidRPr="00C8070B">
        <w:rPr>
          <w:rFonts w:eastAsia="Times New Roman" w:cs="Times New Roman"/>
          <w:szCs w:val="24"/>
        </w:rPr>
        <w:t xml:space="preserve"> </w:t>
      </w:r>
      <w:r>
        <w:rPr>
          <w:rFonts w:eastAsia="Times New Roman" w:cs="Times New Roman"/>
          <w:szCs w:val="24"/>
        </w:rPr>
        <w:t>μεταφέρεται</w:t>
      </w:r>
      <w:r w:rsidRPr="00C8070B">
        <w:rPr>
          <w:rFonts w:eastAsia="Times New Roman" w:cs="Times New Roman"/>
          <w:szCs w:val="24"/>
        </w:rPr>
        <w:t xml:space="preserve"> στο Υπουργείο Οικονομικών</w:t>
      </w:r>
      <w:r>
        <w:rPr>
          <w:rFonts w:eastAsia="Times New Roman" w:cs="Times New Roman"/>
          <w:szCs w:val="24"/>
        </w:rPr>
        <w:t>.</w:t>
      </w:r>
      <w:r w:rsidRPr="00C8070B">
        <w:rPr>
          <w:rFonts w:eastAsia="Times New Roman" w:cs="Times New Roman"/>
          <w:szCs w:val="24"/>
        </w:rPr>
        <w:t xml:space="preserve"> Το ζήτημα το οποίο θα πρέπει να εξετάσει ο Υπουργός είναι αν θα μπορέσουν να ανταποκριθούν οι υπηρ</w:t>
      </w:r>
      <w:r w:rsidRPr="00C8070B">
        <w:rPr>
          <w:rFonts w:eastAsia="Times New Roman" w:cs="Times New Roman"/>
          <w:szCs w:val="24"/>
        </w:rPr>
        <w:t>εσίες του Υπουργείου Οικονομικών στη διεκπεραίωση αυτών των νέων αρμοδιοτήτων</w:t>
      </w:r>
      <w:r>
        <w:rPr>
          <w:rFonts w:eastAsia="Times New Roman" w:cs="Times New Roman"/>
          <w:szCs w:val="24"/>
        </w:rPr>
        <w:t>, με</w:t>
      </w:r>
      <w:r w:rsidRPr="00C8070B">
        <w:rPr>
          <w:rFonts w:eastAsia="Times New Roman" w:cs="Times New Roman"/>
          <w:szCs w:val="24"/>
        </w:rPr>
        <w:t xml:space="preserve"> </w:t>
      </w:r>
      <w:r>
        <w:rPr>
          <w:rFonts w:eastAsia="Times New Roman" w:cs="Times New Roman"/>
          <w:szCs w:val="24"/>
        </w:rPr>
        <w:t>δεδομένο</w:t>
      </w:r>
      <w:r w:rsidRPr="00C8070B">
        <w:rPr>
          <w:rFonts w:eastAsia="Times New Roman" w:cs="Times New Roman"/>
          <w:szCs w:val="24"/>
        </w:rPr>
        <w:t xml:space="preserve"> </w:t>
      </w:r>
      <w:r>
        <w:rPr>
          <w:rFonts w:eastAsia="Times New Roman" w:cs="Times New Roman"/>
          <w:szCs w:val="24"/>
        </w:rPr>
        <w:t xml:space="preserve">ότι </w:t>
      </w:r>
      <w:r w:rsidRPr="00C8070B">
        <w:rPr>
          <w:rFonts w:eastAsia="Times New Roman" w:cs="Times New Roman"/>
          <w:szCs w:val="24"/>
        </w:rPr>
        <w:t>προστίθεται νέ</w:t>
      </w:r>
      <w:r>
        <w:rPr>
          <w:rFonts w:eastAsia="Times New Roman" w:cs="Times New Roman"/>
          <w:szCs w:val="24"/>
        </w:rPr>
        <w:t>ο</w:t>
      </w:r>
      <w:r w:rsidRPr="00C8070B">
        <w:rPr>
          <w:rFonts w:eastAsia="Times New Roman" w:cs="Times New Roman"/>
          <w:szCs w:val="24"/>
        </w:rPr>
        <w:t xml:space="preserve"> σημαντικό διοικητικό βάρος</w:t>
      </w:r>
      <w:r>
        <w:rPr>
          <w:rFonts w:eastAsia="Times New Roman" w:cs="Times New Roman"/>
          <w:szCs w:val="24"/>
        </w:rPr>
        <w:t>.</w:t>
      </w:r>
    </w:p>
    <w:p w14:paraId="4D87FC7A" w14:textId="77777777" w:rsidR="00E01347" w:rsidRDefault="00B0330D">
      <w:pPr>
        <w:spacing w:line="600" w:lineRule="auto"/>
        <w:ind w:firstLine="720"/>
        <w:jc w:val="both"/>
        <w:rPr>
          <w:rFonts w:eastAsia="Times New Roman" w:cs="Times New Roman"/>
          <w:szCs w:val="24"/>
        </w:rPr>
      </w:pPr>
      <w:r w:rsidRPr="00AA434B">
        <w:rPr>
          <w:rFonts w:eastAsia="Times New Roman" w:cs="Times New Roman"/>
          <w:szCs w:val="24"/>
        </w:rPr>
        <w:lastRenderedPageBreak/>
        <w:t>Διάβασα</w:t>
      </w:r>
      <w:r>
        <w:rPr>
          <w:rFonts w:eastAsia="Times New Roman" w:cs="Times New Roman"/>
          <w:szCs w:val="24"/>
        </w:rPr>
        <w:t xml:space="preserve"> πολύ προσεκτικά, κυρίες</w:t>
      </w:r>
      <w:r w:rsidRPr="00AA434B">
        <w:rPr>
          <w:rFonts w:eastAsia="Times New Roman" w:cs="Times New Roman"/>
          <w:szCs w:val="24"/>
        </w:rPr>
        <w:t xml:space="preserve"> και κύριοι συνάδελφοι</w:t>
      </w:r>
      <w:r>
        <w:rPr>
          <w:rFonts w:eastAsia="Times New Roman" w:cs="Times New Roman"/>
          <w:szCs w:val="24"/>
        </w:rPr>
        <w:t>,</w:t>
      </w:r>
      <w:r w:rsidRPr="00AA434B">
        <w:rPr>
          <w:rFonts w:eastAsia="Times New Roman" w:cs="Times New Roman"/>
          <w:szCs w:val="24"/>
        </w:rPr>
        <w:t xml:space="preserve"> την έκθεση </w:t>
      </w:r>
      <w:r>
        <w:rPr>
          <w:rFonts w:eastAsia="Times New Roman" w:cs="Times New Roman"/>
          <w:szCs w:val="24"/>
        </w:rPr>
        <w:t>τ</w:t>
      </w:r>
      <w:r w:rsidRPr="00AA434B">
        <w:rPr>
          <w:rFonts w:eastAsia="Times New Roman" w:cs="Times New Roman"/>
          <w:szCs w:val="24"/>
        </w:rPr>
        <w:t>ου Επιστημονικού Συμβουλίου της Βουλής</w:t>
      </w:r>
      <w:r>
        <w:rPr>
          <w:rFonts w:eastAsia="Times New Roman" w:cs="Times New Roman"/>
          <w:szCs w:val="24"/>
        </w:rPr>
        <w:t>, που</w:t>
      </w:r>
      <w:r w:rsidRPr="00AA434B">
        <w:rPr>
          <w:rFonts w:eastAsia="Times New Roman" w:cs="Times New Roman"/>
          <w:szCs w:val="24"/>
        </w:rPr>
        <w:t xml:space="preserve"> θέτει ζητήματα συνταγματικότητας για κάποιες διατάξεις και θα ήθελα να αναφερθώ στο άρθρο 28</w:t>
      </w:r>
      <w:r>
        <w:rPr>
          <w:rFonts w:eastAsia="Times New Roman" w:cs="Times New Roman"/>
          <w:szCs w:val="24"/>
        </w:rPr>
        <w:t>, που</w:t>
      </w:r>
      <w:r w:rsidRPr="00AA434B">
        <w:rPr>
          <w:rFonts w:eastAsia="Times New Roman" w:cs="Times New Roman"/>
          <w:szCs w:val="24"/>
        </w:rPr>
        <w:t xml:space="preserve"> περιέχει διατάξεις σχετικά με υφιστάμενα έργα και εγκαταστάσεις με βάση αναπτυξιακούς νόμους και συμβάσεις </w:t>
      </w:r>
      <w:r>
        <w:rPr>
          <w:rFonts w:eastAsia="Times New Roman" w:cs="Times New Roman"/>
          <w:szCs w:val="24"/>
        </w:rPr>
        <w:t>που</w:t>
      </w:r>
      <w:r w:rsidRPr="00AA434B">
        <w:rPr>
          <w:rFonts w:eastAsia="Times New Roman" w:cs="Times New Roman"/>
          <w:szCs w:val="24"/>
        </w:rPr>
        <w:t xml:space="preserve"> έληξαν</w:t>
      </w:r>
      <w:r>
        <w:rPr>
          <w:rFonts w:eastAsia="Times New Roman" w:cs="Times New Roman"/>
          <w:szCs w:val="24"/>
        </w:rPr>
        <w:t>.</w:t>
      </w:r>
    </w:p>
    <w:p w14:paraId="4D87FC7B"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Με αυτή τη διάταξη δίνει τη δυνατότητα</w:t>
      </w:r>
      <w:r>
        <w:rPr>
          <w:rFonts w:eastAsia="Times New Roman" w:cs="Times New Roman"/>
          <w:szCs w:val="24"/>
        </w:rPr>
        <w:t xml:space="preserve"> δ</w:t>
      </w:r>
      <w:r w:rsidRPr="00AA434B">
        <w:rPr>
          <w:rFonts w:eastAsia="Times New Roman" w:cs="Times New Roman"/>
          <w:szCs w:val="24"/>
        </w:rPr>
        <w:t xml:space="preserve">ιατήρησης </w:t>
      </w:r>
      <w:r>
        <w:rPr>
          <w:rFonts w:eastAsia="Times New Roman" w:cs="Times New Roman"/>
          <w:szCs w:val="24"/>
        </w:rPr>
        <w:t>των</w:t>
      </w:r>
      <w:r w:rsidRPr="00AA434B">
        <w:rPr>
          <w:rFonts w:eastAsia="Times New Roman" w:cs="Times New Roman"/>
          <w:szCs w:val="24"/>
        </w:rPr>
        <w:t xml:space="preserve"> έργων </w:t>
      </w:r>
      <w:r>
        <w:rPr>
          <w:rFonts w:eastAsia="Times New Roman" w:cs="Times New Roman"/>
          <w:szCs w:val="24"/>
        </w:rPr>
        <w:t xml:space="preserve">της συγκεκριμένης κατηγορίας, διατήρησης δηλαδή έργων </w:t>
      </w:r>
      <w:r w:rsidRPr="00AA434B">
        <w:rPr>
          <w:rFonts w:eastAsia="Times New Roman" w:cs="Times New Roman"/>
          <w:szCs w:val="24"/>
        </w:rPr>
        <w:t>και</w:t>
      </w:r>
      <w:r>
        <w:rPr>
          <w:rFonts w:eastAsia="Times New Roman" w:cs="Times New Roman"/>
          <w:szCs w:val="24"/>
        </w:rPr>
        <w:t xml:space="preserve"> </w:t>
      </w:r>
      <w:r w:rsidRPr="00AA434B">
        <w:rPr>
          <w:rFonts w:eastAsia="Times New Roman" w:cs="Times New Roman"/>
          <w:szCs w:val="24"/>
        </w:rPr>
        <w:t xml:space="preserve">εγκαταστάσεων </w:t>
      </w:r>
      <w:r>
        <w:rPr>
          <w:rFonts w:eastAsia="Times New Roman" w:cs="Times New Roman"/>
          <w:szCs w:val="24"/>
        </w:rPr>
        <w:t>που</w:t>
      </w:r>
      <w:r w:rsidRPr="00AA434B">
        <w:rPr>
          <w:rFonts w:eastAsia="Times New Roman" w:cs="Times New Roman"/>
          <w:szCs w:val="24"/>
        </w:rPr>
        <w:t xml:space="preserve"> στερούνται </w:t>
      </w:r>
      <w:r>
        <w:rPr>
          <w:rFonts w:eastAsia="Times New Roman" w:cs="Times New Roman"/>
          <w:szCs w:val="24"/>
        </w:rPr>
        <w:t xml:space="preserve">της </w:t>
      </w:r>
      <w:r w:rsidRPr="00AA434B">
        <w:rPr>
          <w:rFonts w:eastAsia="Times New Roman" w:cs="Times New Roman"/>
          <w:szCs w:val="24"/>
        </w:rPr>
        <w:t>αναγκαίας άδειας</w:t>
      </w:r>
      <w:r>
        <w:rPr>
          <w:rFonts w:eastAsia="Times New Roman" w:cs="Times New Roman"/>
          <w:szCs w:val="24"/>
        </w:rPr>
        <w:t>,</w:t>
      </w:r>
      <w:r w:rsidRPr="00AA434B">
        <w:rPr>
          <w:rFonts w:eastAsia="Times New Roman" w:cs="Times New Roman"/>
          <w:szCs w:val="24"/>
        </w:rPr>
        <w:t xml:space="preserve"> εφόσον αυτά έχουν</w:t>
      </w:r>
      <w:r>
        <w:rPr>
          <w:rFonts w:eastAsia="Times New Roman" w:cs="Times New Roman"/>
          <w:szCs w:val="24"/>
        </w:rPr>
        <w:t xml:space="preserve"> </w:t>
      </w:r>
      <w:r w:rsidRPr="00AA434B">
        <w:rPr>
          <w:rFonts w:eastAsia="Times New Roman" w:cs="Times New Roman"/>
          <w:szCs w:val="24"/>
        </w:rPr>
        <w:t>κατασκευαστεί έως τις 28</w:t>
      </w:r>
      <w:r>
        <w:rPr>
          <w:rFonts w:eastAsia="Times New Roman" w:cs="Times New Roman"/>
          <w:szCs w:val="24"/>
        </w:rPr>
        <w:t>-</w:t>
      </w:r>
      <w:r w:rsidRPr="00AA434B">
        <w:rPr>
          <w:rFonts w:eastAsia="Times New Roman" w:cs="Times New Roman"/>
          <w:szCs w:val="24"/>
        </w:rPr>
        <w:t>7</w:t>
      </w:r>
      <w:r>
        <w:rPr>
          <w:rFonts w:eastAsia="Times New Roman" w:cs="Times New Roman"/>
          <w:szCs w:val="24"/>
        </w:rPr>
        <w:t>-</w:t>
      </w:r>
      <w:r w:rsidRPr="00AA434B">
        <w:rPr>
          <w:rFonts w:eastAsia="Times New Roman" w:cs="Times New Roman"/>
          <w:szCs w:val="24"/>
        </w:rPr>
        <w:t>2011 και έχει</w:t>
      </w:r>
      <w:r>
        <w:rPr>
          <w:rFonts w:eastAsia="Times New Roman" w:cs="Times New Roman"/>
          <w:szCs w:val="24"/>
        </w:rPr>
        <w:t xml:space="preserve"> </w:t>
      </w:r>
      <w:r w:rsidRPr="00AA434B">
        <w:rPr>
          <w:rFonts w:eastAsia="Times New Roman" w:cs="Times New Roman"/>
          <w:szCs w:val="24"/>
        </w:rPr>
        <w:t>υποβληθεί, εντός αποκλειστικής</w:t>
      </w:r>
      <w:r>
        <w:rPr>
          <w:rFonts w:eastAsia="Times New Roman" w:cs="Times New Roman"/>
          <w:szCs w:val="24"/>
        </w:rPr>
        <w:t xml:space="preserve"> </w:t>
      </w:r>
      <w:r w:rsidRPr="00AA434B">
        <w:rPr>
          <w:rFonts w:eastAsia="Times New Roman" w:cs="Times New Roman"/>
          <w:szCs w:val="24"/>
        </w:rPr>
        <w:t>προθεσμίας δύο μηνών,</w:t>
      </w:r>
      <w:r>
        <w:rPr>
          <w:rFonts w:eastAsia="Times New Roman" w:cs="Times New Roman"/>
          <w:szCs w:val="24"/>
        </w:rPr>
        <w:t xml:space="preserve"> αί</w:t>
      </w:r>
      <w:r w:rsidRPr="00AA434B">
        <w:rPr>
          <w:rFonts w:eastAsia="Times New Roman" w:cs="Times New Roman"/>
          <w:szCs w:val="24"/>
        </w:rPr>
        <w:t>τηση</w:t>
      </w:r>
      <w:r>
        <w:rPr>
          <w:rFonts w:eastAsia="Times New Roman" w:cs="Times New Roman"/>
          <w:szCs w:val="24"/>
        </w:rPr>
        <w:t xml:space="preserve"> </w:t>
      </w:r>
      <w:proofErr w:type="spellStart"/>
      <w:r w:rsidRPr="00AA434B">
        <w:rPr>
          <w:rFonts w:eastAsia="Times New Roman" w:cs="Times New Roman"/>
          <w:szCs w:val="24"/>
        </w:rPr>
        <w:t>αδειοδότησης</w:t>
      </w:r>
      <w:proofErr w:type="spellEnd"/>
      <w:r w:rsidRPr="00AA434B">
        <w:rPr>
          <w:rFonts w:eastAsia="Times New Roman" w:cs="Times New Roman"/>
          <w:szCs w:val="24"/>
        </w:rPr>
        <w:t xml:space="preserve"> ή εξαίρεσης από την</w:t>
      </w:r>
      <w:r>
        <w:rPr>
          <w:rFonts w:eastAsia="Times New Roman" w:cs="Times New Roman"/>
          <w:szCs w:val="24"/>
        </w:rPr>
        <w:t xml:space="preserve"> </w:t>
      </w:r>
      <w:r w:rsidRPr="00AA434B">
        <w:rPr>
          <w:rFonts w:eastAsia="Times New Roman" w:cs="Times New Roman"/>
          <w:szCs w:val="24"/>
        </w:rPr>
        <w:t>κατεδάφιση.</w:t>
      </w:r>
      <w:r>
        <w:rPr>
          <w:rFonts w:eastAsia="Times New Roman" w:cs="Times New Roman"/>
          <w:szCs w:val="24"/>
        </w:rPr>
        <w:t xml:space="preserve"> </w:t>
      </w:r>
      <w:r w:rsidRPr="00AA434B">
        <w:rPr>
          <w:rFonts w:eastAsia="Times New Roman" w:cs="Times New Roman"/>
          <w:szCs w:val="24"/>
        </w:rPr>
        <w:t>Να υπενθυμίσουμε ότι ανάλογη ρύθμιση</w:t>
      </w:r>
      <w:r>
        <w:rPr>
          <w:rFonts w:eastAsia="Times New Roman" w:cs="Times New Roman"/>
          <w:szCs w:val="24"/>
        </w:rPr>
        <w:t xml:space="preserve"> </w:t>
      </w:r>
      <w:r w:rsidRPr="00AA434B">
        <w:rPr>
          <w:rFonts w:eastAsia="Times New Roman" w:cs="Times New Roman"/>
          <w:szCs w:val="24"/>
        </w:rPr>
        <w:t xml:space="preserve">είχε θεσπιστεί με </w:t>
      </w:r>
      <w:r>
        <w:rPr>
          <w:rFonts w:eastAsia="Times New Roman" w:cs="Times New Roman"/>
          <w:szCs w:val="24"/>
        </w:rPr>
        <w:t>τ</w:t>
      </w:r>
      <w:r w:rsidRPr="00AA434B">
        <w:rPr>
          <w:rFonts w:eastAsia="Times New Roman" w:cs="Times New Roman"/>
          <w:szCs w:val="24"/>
        </w:rPr>
        <w:t>ο</w:t>
      </w:r>
      <w:r>
        <w:rPr>
          <w:rFonts w:eastAsia="Times New Roman" w:cs="Times New Roman"/>
          <w:szCs w:val="24"/>
        </w:rPr>
        <w:t>ν</w:t>
      </w:r>
      <w:r w:rsidRPr="00AA434B">
        <w:rPr>
          <w:rFonts w:eastAsia="Times New Roman" w:cs="Times New Roman"/>
          <w:szCs w:val="24"/>
        </w:rPr>
        <w:t xml:space="preserve"> ν</w:t>
      </w:r>
      <w:r>
        <w:rPr>
          <w:rFonts w:eastAsia="Times New Roman" w:cs="Times New Roman"/>
          <w:szCs w:val="24"/>
        </w:rPr>
        <w:t>.</w:t>
      </w:r>
      <w:r w:rsidRPr="00AA434B">
        <w:rPr>
          <w:rFonts w:eastAsia="Times New Roman" w:cs="Times New Roman"/>
          <w:szCs w:val="24"/>
        </w:rPr>
        <w:t>4223/2013,</w:t>
      </w:r>
      <w:r>
        <w:rPr>
          <w:rFonts w:eastAsia="Times New Roman" w:cs="Times New Roman"/>
          <w:szCs w:val="24"/>
        </w:rPr>
        <w:t xml:space="preserve"> τον οποίο ο ΣΥΡΙΖΑ</w:t>
      </w:r>
      <w:r w:rsidRPr="00AA434B">
        <w:rPr>
          <w:rFonts w:eastAsia="Times New Roman" w:cs="Times New Roman"/>
          <w:szCs w:val="24"/>
        </w:rPr>
        <w:t xml:space="preserve"> είχε κατα</w:t>
      </w:r>
      <w:r>
        <w:rPr>
          <w:rFonts w:eastAsia="Times New Roman" w:cs="Times New Roman"/>
          <w:szCs w:val="24"/>
        </w:rPr>
        <w:t>ψ</w:t>
      </w:r>
      <w:r w:rsidRPr="00AA434B">
        <w:rPr>
          <w:rFonts w:eastAsia="Times New Roman" w:cs="Times New Roman"/>
          <w:szCs w:val="24"/>
        </w:rPr>
        <w:t>ηφίσει.</w:t>
      </w:r>
    </w:p>
    <w:p w14:paraId="4D87FC7C" w14:textId="77777777" w:rsidR="00E01347" w:rsidRDefault="00B0330D">
      <w:pPr>
        <w:spacing w:line="600" w:lineRule="auto"/>
        <w:ind w:firstLine="720"/>
        <w:jc w:val="both"/>
        <w:rPr>
          <w:rFonts w:eastAsia="Times New Roman" w:cs="Times New Roman"/>
          <w:szCs w:val="24"/>
        </w:rPr>
      </w:pPr>
      <w:r w:rsidRPr="00AA434B">
        <w:rPr>
          <w:rFonts w:eastAsia="Times New Roman" w:cs="Times New Roman"/>
          <w:szCs w:val="24"/>
        </w:rPr>
        <w:t>Η συγκεκριμένη διάταξη</w:t>
      </w:r>
      <w:r>
        <w:rPr>
          <w:rFonts w:eastAsia="Times New Roman" w:cs="Times New Roman"/>
          <w:szCs w:val="24"/>
        </w:rPr>
        <w:t>,</w:t>
      </w:r>
      <w:r w:rsidRPr="00AA434B">
        <w:rPr>
          <w:rFonts w:eastAsia="Times New Roman" w:cs="Times New Roman"/>
          <w:szCs w:val="24"/>
        </w:rPr>
        <w:t xml:space="preserve"> </w:t>
      </w:r>
      <w:r>
        <w:rPr>
          <w:rFonts w:eastAsia="Times New Roman" w:cs="Times New Roman"/>
          <w:szCs w:val="24"/>
        </w:rPr>
        <w:t>όμως,</w:t>
      </w:r>
      <w:r w:rsidRPr="00AA434B">
        <w:rPr>
          <w:rFonts w:eastAsia="Times New Roman" w:cs="Times New Roman"/>
          <w:szCs w:val="24"/>
        </w:rPr>
        <w:t xml:space="preserve"> ενδέχεται να ενέχει ζητήματα συνταγματικότητας</w:t>
      </w:r>
      <w:r>
        <w:rPr>
          <w:rFonts w:eastAsia="Times New Roman" w:cs="Times New Roman"/>
          <w:szCs w:val="24"/>
        </w:rPr>
        <w:t>,</w:t>
      </w:r>
      <w:r w:rsidRPr="00AA434B">
        <w:rPr>
          <w:rFonts w:eastAsia="Times New Roman" w:cs="Times New Roman"/>
          <w:szCs w:val="24"/>
        </w:rPr>
        <w:t xml:space="preserve"> αφού προβλέπεται η ιδιοκ</w:t>
      </w:r>
      <w:r w:rsidRPr="00AA434B">
        <w:rPr>
          <w:rFonts w:eastAsia="Times New Roman" w:cs="Times New Roman"/>
          <w:szCs w:val="24"/>
        </w:rPr>
        <w:t xml:space="preserve">τησία </w:t>
      </w:r>
      <w:r>
        <w:rPr>
          <w:rFonts w:eastAsia="Times New Roman" w:cs="Times New Roman"/>
          <w:szCs w:val="24"/>
        </w:rPr>
        <w:t>τ</w:t>
      </w:r>
      <w:r w:rsidRPr="00AA434B">
        <w:rPr>
          <w:rFonts w:eastAsia="Times New Roman" w:cs="Times New Roman"/>
          <w:szCs w:val="24"/>
        </w:rPr>
        <w:t xml:space="preserve">ου </w:t>
      </w:r>
      <w:r>
        <w:rPr>
          <w:rFonts w:eastAsia="Times New Roman" w:cs="Times New Roman"/>
          <w:szCs w:val="24"/>
        </w:rPr>
        <w:t>δ</w:t>
      </w:r>
      <w:r w:rsidRPr="00AA434B">
        <w:rPr>
          <w:rFonts w:eastAsia="Times New Roman" w:cs="Times New Roman"/>
          <w:szCs w:val="24"/>
        </w:rPr>
        <w:t xml:space="preserve">ημοσίου για όλα τα έργα και </w:t>
      </w:r>
      <w:r>
        <w:rPr>
          <w:rFonts w:eastAsia="Times New Roman" w:cs="Times New Roman"/>
          <w:szCs w:val="24"/>
        </w:rPr>
        <w:t>τ</w:t>
      </w:r>
      <w:r w:rsidRPr="00AA434B">
        <w:rPr>
          <w:rFonts w:eastAsia="Times New Roman" w:cs="Times New Roman"/>
          <w:szCs w:val="24"/>
        </w:rPr>
        <w:t>ις εγκαταστάσεις επ</w:t>
      </w:r>
      <w:r>
        <w:rPr>
          <w:rFonts w:eastAsia="Times New Roman" w:cs="Times New Roman"/>
          <w:szCs w:val="24"/>
        </w:rPr>
        <w:t>ί</w:t>
      </w:r>
      <w:r w:rsidRPr="00AA434B">
        <w:rPr>
          <w:rFonts w:eastAsia="Times New Roman" w:cs="Times New Roman"/>
          <w:szCs w:val="24"/>
        </w:rPr>
        <w:t xml:space="preserve"> </w:t>
      </w:r>
      <w:r>
        <w:rPr>
          <w:rFonts w:eastAsia="Times New Roman" w:cs="Times New Roman"/>
          <w:szCs w:val="24"/>
        </w:rPr>
        <w:t>τ</w:t>
      </w:r>
      <w:r w:rsidRPr="00AA434B">
        <w:rPr>
          <w:rFonts w:eastAsia="Times New Roman" w:cs="Times New Roman"/>
          <w:szCs w:val="24"/>
        </w:rPr>
        <w:t xml:space="preserve">ων </w:t>
      </w:r>
      <w:r>
        <w:rPr>
          <w:rFonts w:eastAsia="Times New Roman" w:cs="Times New Roman"/>
          <w:szCs w:val="24"/>
        </w:rPr>
        <w:t>π</w:t>
      </w:r>
      <w:r w:rsidRPr="00AA434B">
        <w:rPr>
          <w:rFonts w:eastAsia="Times New Roman" w:cs="Times New Roman"/>
          <w:szCs w:val="24"/>
        </w:rPr>
        <w:t xml:space="preserve">ροστατευόμενων εκτάσεων του ν.2971/2001, με αποτέλεσμα να είναι </w:t>
      </w:r>
      <w:r>
        <w:rPr>
          <w:rFonts w:eastAsia="Times New Roman" w:cs="Times New Roman"/>
          <w:szCs w:val="24"/>
        </w:rPr>
        <w:lastRenderedPageBreak/>
        <w:t>ο</w:t>
      </w:r>
      <w:r w:rsidRPr="00AA434B">
        <w:rPr>
          <w:rFonts w:eastAsia="Times New Roman" w:cs="Times New Roman"/>
          <w:szCs w:val="24"/>
        </w:rPr>
        <w:t xml:space="preserve">ποτεδήποτε δυνατή η κατάργηση ή </w:t>
      </w:r>
      <w:r>
        <w:rPr>
          <w:rFonts w:eastAsia="Times New Roman" w:cs="Times New Roman"/>
          <w:szCs w:val="24"/>
        </w:rPr>
        <w:t xml:space="preserve">η </w:t>
      </w:r>
      <w:r w:rsidRPr="00AA434B">
        <w:rPr>
          <w:rFonts w:eastAsia="Times New Roman" w:cs="Times New Roman"/>
          <w:szCs w:val="24"/>
        </w:rPr>
        <w:t>μετατροπή τους για λόγους δημοσίου συμφέροντος</w:t>
      </w:r>
      <w:r>
        <w:rPr>
          <w:rFonts w:eastAsia="Times New Roman" w:cs="Times New Roman"/>
          <w:szCs w:val="24"/>
        </w:rPr>
        <w:t>, χ</w:t>
      </w:r>
      <w:r w:rsidRPr="00AA434B">
        <w:rPr>
          <w:rFonts w:eastAsia="Times New Roman" w:cs="Times New Roman"/>
          <w:szCs w:val="24"/>
        </w:rPr>
        <w:t xml:space="preserve">ωρίς υποχρέωση αποζημίωσης </w:t>
      </w:r>
      <w:r>
        <w:rPr>
          <w:rFonts w:eastAsia="Times New Roman" w:cs="Times New Roman"/>
          <w:szCs w:val="24"/>
        </w:rPr>
        <w:t>τ</w:t>
      </w:r>
      <w:r w:rsidRPr="00AA434B">
        <w:rPr>
          <w:rFonts w:eastAsia="Times New Roman" w:cs="Times New Roman"/>
          <w:szCs w:val="24"/>
        </w:rPr>
        <w:t xml:space="preserve">ου </w:t>
      </w:r>
      <w:proofErr w:type="spellStart"/>
      <w:r w:rsidRPr="00AA434B">
        <w:rPr>
          <w:rFonts w:eastAsia="Times New Roman" w:cs="Times New Roman"/>
          <w:szCs w:val="24"/>
        </w:rPr>
        <w:t>παραχωρησιο</w:t>
      </w:r>
      <w:r w:rsidRPr="00AA434B">
        <w:rPr>
          <w:rFonts w:eastAsia="Times New Roman" w:cs="Times New Roman"/>
          <w:szCs w:val="24"/>
        </w:rPr>
        <w:t>ύχου</w:t>
      </w:r>
      <w:proofErr w:type="spellEnd"/>
      <w:r>
        <w:rPr>
          <w:rFonts w:eastAsia="Times New Roman" w:cs="Times New Roman"/>
          <w:szCs w:val="24"/>
        </w:rPr>
        <w:t>.</w:t>
      </w:r>
    </w:p>
    <w:p w14:paraId="4D87FC7D" w14:textId="77777777" w:rsidR="00E01347" w:rsidRDefault="00B0330D">
      <w:pPr>
        <w:spacing w:line="600" w:lineRule="auto"/>
        <w:ind w:firstLine="720"/>
        <w:jc w:val="both"/>
        <w:rPr>
          <w:rFonts w:eastAsia="Times New Roman" w:cs="Times New Roman"/>
          <w:szCs w:val="24"/>
        </w:rPr>
      </w:pPr>
      <w:r w:rsidRPr="00AA434B">
        <w:rPr>
          <w:rFonts w:eastAsia="Times New Roman" w:cs="Times New Roman"/>
          <w:szCs w:val="24"/>
        </w:rPr>
        <w:t>Θα ήθελα να καταθέσω και μια παρατήρηση</w:t>
      </w:r>
      <w:r>
        <w:rPr>
          <w:rFonts w:eastAsia="Times New Roman" w:cs="Times New Roman"/>
          <w:szCs w:val="24"/>
        </w:rPr>
        <w:t>,</w:t>
      </w:r>
      <w:r w:rsidRPr="00AA434B">
        <w:rPr>
          <w:rFonts w:eastAsia="Times New Roman" w:cs="Times New Roman"/>
          <w:szCs w:val="24"/>
        </w:rPr>
        <w:t xml:space="preserve"> σχετικά με τις διατάξεις του άρθρου 33</w:t>
      </w:r>
      <w:r>
        <w:rPr>
          <w:rFonts w:eastAsia="Times New Roman" w:cs="Times New Roman"/>
          <w:szCs w:val="24"/>
        </w:rPr>
        <w:t xml:space="preserve">, </w:t>
      </w:r>
      <w:r w:rsidRPr="00AA434B">
        <w:rPr>
          <w:rFonts w:eastAsia="Times New Roman" w:cs="Times New Roman"/>
          <w:szCs w:val="24"/>
        </w:rPr>
        <w:t xml:space="preserve">για </w:t>
      </w:r>
      <w:r>
        <w:rPr>
          <w:rFonts w:eastAsia="Times New Roman" w:cs="Times New Roman"/>
          <w:szCs w:val="24"/>
        </w:rPr>
        <w:t>τ</w:t>
      </w:r>
      <w:r w:rsidRPr="00AA434B">
        <w:rPr>
          <w:rFonts w:eastAsia="Times New Roman" w:cs="Times New Roman"/>
          <w:szCs w:val="24"/>
        </w:rPr>
        <w:t>ην παραχώρηση χρήσης επ</w:t>
      </w:r>
      <w:r>
        <w:rPr>
          <w:rFonts w:eastAsia="Times New Roman" w:cs="Times New Roman"/>
          <w:szCs w:val="24"/>
        </w:rPr>
        <w:t>ί τ</w:t>
      </w:r>
      <w:r w:rsidRPr="00AA434B">
        <w:rPr>
          <w:rFonts w:eastAsia="Times New Roman" w:cs="Times New Roman"/>
          <w:szCs w:val="24"/>
        </w:rPr>
        <w:t xml:space="preserve">ου αιγιαλού και άλλων κοινόχρηστων </w:t>
      </w:r>
      <w:r>
        <w:rPr>
          <w:rFonts w:eastAsia="Times New Roman" w:cs="Times New Roman"/>
          <w:szCs w:val="24"/>
        </w:rPr>
        <w:t>π</w:t>
      </w:r>
      <w:r w:rsidRPr="00AA434B">
        <w:rPr>
          <w:rFonts w:eastAsia="Times New Roman" w:cs="Times New Roman"/>
          <w:szCs w:val="24"/>
        </w:rPr>
        <w:t xml:space="preserve">ραγμάτων για </w:t>
      </w:r>
      <w:r>
        <w:rPr>
          <w:rFonts w:eastAsia="Times New Roman" w:cs="Times New Roman"/>
          <w:szCs w:val="24"/>
        </w:rPr>
        <w:t>τ</w:t>
      </w:r>
      <w:r w:rsidRPr="00AA434B">
        <w:rPr>
          <w:rFonts w:eastAsia="Times New Roman" w:cs="Times New Roman"/>
          <w:szCs w:val="24"/>
        </w:rPr>
        <w:t>ην εκτέλεση έργων</w:t>
      </w:r>
      <w:r>
        <w:rPr>
          <w:rFonts w:eastAsia="Times New Roman" w:cs="Times New Roman"/>
          <w:szCs w:val="24"/>
        </w:rPr>
        <w:t xml:space="preserve">. </w:t>
      </w:r>
      <w:r w:rsidRPr="00AA434B">
        <w:rPr>
          <w:rFonts w:eastAsia="Times New Roman" w:cs="Times New Roman"/>
          <w:szCs w:val="24"/>
        </w:rPr>
        <w:t>Ενώ μέχρι σήμερα ο αιτών υπέβαλε αίτηση</w:t>
      </w:r>
      <w:r>
        <w:rPr>
          <w:rFonts w:eastAsia="Times New Roman" w:cs="Times New Roman"/>
          <w:szCs w:val="24"/>
        </w:rPr>
        <w:t xml:space="preserve"> </w:t>
      </w:r>
      <w:r w:rsidRPr="00AA434B">
        <w:rPr>
          <w:rFonts w:eastAsia="Times New Roman" w:cs="Times New Roman"/>
          <w:szCs w:val="24"/>
        </w:rPr>
        <w:t>και τα αρμόδια δικαιολογητικά</w:t>
      </w:r>
      <w:r>
        <w:rPr>
          <w:rFonts w:eastAsia="Times New Roman" w:cs="Times New Roman"/>
          <w:szCs w:val="24"/>
        </w:rPr>
        <w:t xml:space="preserve"> </w:t>
      </w:r>
      <w:r w:rsidRPr="00AA434B">
        <w:rPr>
          <w:rFonts w:eastAsia="Times New Roman" w:cs="Times New Roman"/>
          <w:szCs w:val="24"/>
        </w:rPr>
        <w:t xml:space="preserve">συγκεντρώνονταν από </w:t>
      </w:r>
      <w:r>
        <w:rPr>
          <w:rFonts w:eastAsia="Times New Roman" w:cs="Times New Roman"/>
          <w:szCs w:val="24"/>
        </w:rPr>
        <w:t>τ</w:t>
      </w:r>
      <w:r w:rsidRPr="00AA434B">
        <w:rPr>
          <w:rFonts w:eastAsia="Times New Roman" w:cs="Times New Roman"/>
          <w:szCs w:val="24"/>
        </w:rPr>
        <w:t>ις αρμόδιες</w:t>
      </w:r>
      <w:r>
        <w:rPr>
          <w:rFonts w:eastAsia="Times New Roman" w:cs="Times New Roman"/>
          <w:szCs w:val="24"/>
        </w:rPr>
        <w:t xml:space="preserve"> υπηρεσίες, </w:t>
      </w:r>
      <w:r w:rsidRPr="00AA434B">
        <w:rPr>
          <w:rFonts w:eastAsia="Times New Roman" w:cs="Times New Roman"/>
          <w:szCs w:val="24"/>
        </w:rPr>
        <w:t>τώρα απαι</w:t>
      </w:r>
      <w:r>
        <w:rPr>
          <w:rFonts w:eastAsia="Times New Roman" w:cs="Times New Roman"/>
          <w:szCs w:val="24"/>
        </w:rPr>
        <w:t>τ</w:t>
      </w:r>
      <w:r w:rsidRPr="00AA434B">
        <w:rPr>
          <w:rFonts w:eastAsia="Times New Roman" w:cs="Times New Roman"/>
          <w:szCs w:val="24"/>
        </w:rPr>
        <w:t>είται η υποβολή</w:t>
      </w:r>
      <w:r>
        <w:rPr>
          <w:rFonts w:eastAsia="Times New Roman" w:cs="Times New Roman"/>
          <w:szCs w:val="24"/>
        </w:rPr>
        <w:t xml:space="preserve"> </w:t>
      </w:r>
      <w:r w:rsidRPr="00AA434B">
        <w:rPr>
          <w:rFonts w:eastAsia="Times New Roman" w:cs="Times New Roman"/>
          <w:szCs w:val="24"/>
        </w:rPr>
        <w:t xml:space="preserve">πλήρους φακέλου από </w:t>
      </w:r>
      <w:r>
        <w:rPr>
          <w:rFonts w:eastAsia="Times New Roman" w:cs="Times New Roman"/>
          <w:szCs w:val="24"/>
        </w:rPr>
        <w:t>τ</w:t>
      </w:r>
      <w:r w:rsidRPr="00AA434B">
        <w:rPr>
          <w:rFonts w:eastAsia="Times New Roman" w:cs="Times New Roman"/>
          <w:szCs w:val="24"/>
        </w:rPr>
        <w:t>ον ίδιο.</w:t>
      </w:r>
      <w:r>
        <w:rPr>
          <w:rFonts w:eastAsia="Times New Roman" w:cs="Times New Roman"/>
          <w:szCs w:val="24"/>
        </w:rPr>
        <w:t xml:space="preserve"> </w:t>
      </w:r>
      <w:r w:rsidRPr="00AA434B">
        <w:rPr>
          <w:rFonts w:eastAsia="Times New Roman" w:cs="Times New Roman"/>
          <w:szCs w:val="24"/>
        </w:rPr>
        <w:t>Πόσο εφικτό είναι</w:t>
      </w:r>
      <w:r>
        <w:rPr>
          <w:rFonts w:eastAsia="Times New Roman" w:cs="Times New Roman"/>
          <w:szCs w:val="24"/>
        </w:rPr>
        <w:t>,</w:t>
      </w:r>
      <w:r w:rsidRPr="00AA434B">
        <w:rPr>
          <w:rFonts w:eastAsia="Times New Roman" w:cs="Times New Roman"/>
          <w:szCs w:val="24"/>
        </w:rPr>
        <w:t xml:space="preserve"> </w:t>
      </w:r>
      <w:r>
        <w:rPr>
          <w:rFonts w:eastAsia="Times New Roman" w:cs="Times New Roman"/>
          <w:szCs w:val="24"/>
        </w:rPr>
        <w:t>όμως,</w:t>
      </w:r>
      <w:r w:rsidRPr="00AA434B">
        <w:rPr>
          <w:rFonts w:eastAsia="Times New Roman" w:cs="Times New Roman"/>
          <w:szCs w:val="24"/>
        </w:rPr>
        <w:t xml:space="preserve"> αυτό λόγω </w:t>
      </w:r>
      <w:r>
        <w:rPr>
          <w:rFonts w:eastAsia="Times New Roman" w:cs="Times New Roman"/>
          <w:szCs w:val="24"/>
        </w:rPr>
        <w:t xml:space="preserve">της </w:t>
      </w:r>
      <w:r w:rsidRPr="00AA434B">
        <w:rPr>
          <w:rFonts w:eastAsia="Times New Roman" w:cs="Times New Roman"/>
          <w:szCs w:val="24"/>
        </w:rPr>
        <w:t>γραφειοκρατίας;</w:t>
      </w:r>
      <w:r>
        <w:rPr>
          <w:rFonts w:eastAsia="Times New Roman" w:cs="Times New Roman"/>
          <w:szCs w:val="24"/>
        </w:rPr>
        <w:t xml:space="preserve"> Ά</w:t>
      </w:r>
      <w:r w:rsidRPr="00AA434B">
        <w:rPr>
          <w:rFonts w:eastAsia="Times New Roman" w:cs="Times New Roman"/>
          <w:szCs w:val="24"/>
        </w:rPr>
        <w:t>ρα θα πρέπει η στόχευση να είναι η</w:t>
      </w:r>
      <w:r>
        <w:rPr>
          <w:rFonts w:eastAsia="Times New Roman" w:cs="Times New Roman"/>
          <w:szCs w:val="24"/>
        </w:rPr>
        <w:t xml:space="preserve"> </w:t>
      </w:r>
      <w:r w:rsidRPr="00AA434B">
        <w:rPr>
          <w:rFonts w:eastAsia="Times New Roman" w:cs="Times New Roman"/>
          <w:szCs w:val="24"/>
        </w:rPr>
        <w:t>διευκόλυνση της διαδικασίας</w:t>
      </w:r>
      <w:r>
        <w:rPr>
          <w:rFonts w:eastAsia="Times New Roman" w:cs="Times New Roman"/>
          <w:szCs w:val="24"/>
        </w:rPr>
        <w:t xml:space="preserve"> </w:t>
      </w:r>
      <w:r w:rsidRPr="00AA434B">
        <w:rPr>
          <w:rFonts w:eastAsia="Times New Roman" w:cs="Times New Roman"/>
          <w:szCs w:val="24"/>
        </w:rPr>
        <w:t>συγκέντρωσης δικαιολογητικών και όχι</w:t>
      </w:r>
      <w:r>
        <w:rPr>
          <w:rFonts w:eastAsia="Times New Roman" w:cs="Times New Roman"/>
          <w:szCs w:val="24"/>
        </w:rPr>
        <w:t xml:space="preserve"> </w:t>
      </w:r>
      <w:r w:rsidRPr="00AA434B">
        <w:rPr>
          <w:rFonts w:eastAsia="Times New Roman" w:cs="Times New Roman"/>
          <w:szCs w:val="24"/>
        </w:rPr>
        <w:t>απλά να ζητείται από τον ενδιαφερόμενο</w:t>
      </w:r>
      <w:r>
        <w:rPr>
          <w:rFonts w:eastAsia="Times New Roman" w:cs="Times New Roman"/>
          <w:szCs w:val="24"/>
        </w:rPr>
        <w:t xml:space="preserve"> </w:t>
      </w:r>
      <w:r w:rsidRPr="00AA434B">
        <w:rPr>
          <w:rFonts w:eastAsia="Times New Roman" w:cs="Times New Roman"/>
          <w:szCs w:val="24"/>
        </w:rPr>
        <w:t xml:space="preserve">να </w:t>
      </w:r>
      <w:r>
        <w:rPr>
          <w:rFonts w:eastAsia="Times New Roman" w:cs="Times New Roman"/>
          <w:szCs w:val="24"/>
        </w:rPr>
        <w:t>τ</w:t>
      </w:r>
      <w:r w:rsidRPr="00AA434B">
        <w:rPr>
          <w:rFonts w:eastAsia="Times New Roman" w:cs="Times New Roman"/>
          <w:szCs w:val="24"/>
        </w:rPr>
        <w:t>α συγκεντρώσει και να υποβάλλει</w:t>
      </w:r>
      <w:r>
        <w:rPr>
          <w:rFonts w:eastAsia="Times New Roman" w:cs="Times New Roman"/>
          <w:szCs w:val="24"/>
        </w:rPr>
        <w:t xml:space="preserve"> </w:t>
      </w:r>
      <w:r w:rsidRPr="00AA434B">
        <w:rPr>
          <w:rFonts w:eastAsia="Times New Roman" w:cs="Times New Roman"/>
          <w:szCs w:val="24"/>
        </w:rPr>
        <w:t>πλήρη φάκελο.</w:t>
      </w:r>
    </w:p>
    <w:p w14:paraId="4D87FC7E" w14:textId="77777777" w:rsidR="00E01347" w:rsidRDefault="00B0330D">
      <w:pPr>
        <w:spacing w:line="600" w:lineRule="auto"/>
        <w:ind w:firstLine="720"/>
        <w:jc w:val="both"/>
        <w:rPr>
          <w:rFonts w:eastAsia="Times New Roman" w:cs="Times New Roman"/>
          <w:szCs w:val="24"/>
        </w:rPr>
      </w:pPr>
      <w:r w:rsidRPr="00AA434B">
        <w:rPr>
          <w:rFonts w:eastAsia="Times New Roman" w:cs="Times New Roman"/>
          <w:szCs w:val="24"/>
        </w:rPr>
        <w:t>Θέλω να εκφράσω</w:t>
      </w:r>
      <w:r>
        <w:rPr>
          <w:rFonts w:eastAsia="Times New Roman" w:cs="Times New Roman"/>
          <w:szCs w:val="24"/>
        </w:rPr>
        <w:t>,</w:t>
      </w:r>
      <w:r w:rsidRPr="00AA434B">
        <w:rPr>
          <w:rFonts w:eastAsia="Times New Roman" w:cs="Times New Roman"/>
          <w:szCs w:val="24"/>
        </w:rPr>
        <w:t xml:space="preserve"> </w:t>
      </w:r>
      <w:r>
        <w:rPr>
          <w:rFonts w:eastAsia="Times New Roman" w:cs="Times New Roman"/>
          <w:szCs w:val="24"/>
        </w:rPr>
        <w:t>επίσης,</w:t>
      </w:r>
      <w:r w:rsidRPr="00AA434B">
        <w:rPr>
          <w:rFonts w:eastAsia="Times New Roman" w:cs="Times New Roman"/>
          <w:szCs w:val="24"/>
        </w:rPr>
        <w:t xml:space="preserve"> </w:t>
      </w:r>
      <w:r>
        <w:rPr>
          <w:rFonts w:eastAsia="Times New Roman" w:cs="Times New Roman"/>
          <w:szCs w:val="24"/>
        </w:rPr>
        <w:t>τ</w:t>
      </w:r>
      <w:r w:rsidRPr="00AA434B">
        <w:rPr>
          <w:rFonts w:eastAsia="Times New Roman" w:cs="Times New Roman"/>
          <w:szCs w:val="24"/>
        </w:rPr>
        <w:t>ην ικανοποίηση</w:t>
      </w:r>
      <w:r>
        <w:rPr>
          <w:rFonts w:eastAsia="Times New Roman" w:cs="Times New Roman"/>
          <w:szCs w:val="24"/>
        </w:rPr>
        <w:t xml:space="preserve"> </w:t>
      </w:r>
      <w:r w:rsidRPr="00AA434B">
        <w:rPr>
          <w:rFonts w:eastAsia="Times New Roman" w:cs="Times New Roman"/>
          <w:szCs w:val="24"/>
        </w:rPr>
        <w:t xml:space="preserve">μου για </w:t>
      </w:r>
      <w:r>
        <w:rPr>
          <w:rFonts w:eastAsia="Times New Roman" w:cs="Times New Roman"/>
          <w:szCs w:val="24"/>
        </w:rPr>
        <w:t>τ</w:t>
      </w:r>
      <w:r w:rsidRPr="00AA434B">
        <w:rPr>
          <w:rFonts w:eastAsia="Times New Roman" w:cs="Times New Roman"/>
          <w:szCs w:val="24"/>
        </w:rPr>
        <w:t xml:space="preserve">ο γεγονός </w:t>
      </w:r>
      <w:r>
        <w:rPr>
          <w:rFonts w:eastAsia="Times New Roman" w:cs="Times New Roman"/>
          <w:szCs w:val="24"/>
        </w:rPr>
        <w:t>ότι</w:t>
      </w:r>
      <w:r w:rsidRPr="00AA434B">
        <w:rPr>
          <w:rFonts w:eastAsia="Times New Roman" w:cs="Times New Roman"/>
          <w:szCs w:val="24"/>
        </w:rPr>
        <w:t xml:space="preserve"> η </w:t>
      </w:r>
      <w:r>
        <w:rPr>
          <w:rFonts w:eastAsia="Times New Roman" w:cs="Times New Roman"/>
          <w:szCs w:val="24"/>
        </w:rPr>
        <w:t>Κ</w:t>
      </w:r>
      <w:r w:rsidRPr="00AA434B">
        <w:rPr>
          <w:rFonts w:eastAsia="Times New Roman" w:cs="Times New Roman"/>
          <w:szCs w:val="24"/>
        </w:rPr>
        <w:t>υβέρνηση</w:t>
      </w:r>
      <w:r>
        <w:rPr>
          <w:rFonts w:eastAsia="Times New Roman" w:cs="Times New Roman"/>
          <w:szCs w:val="24"/>
        </w:rPr>
        <w:t xml:space="preserve"> π</w:t>
      </w:r>
      <w:r w:rsidRPr="00AA434B">
        <w:rPr>
          <w:rFonts w:eastAsia="Times New Roman" w:cs="Times New Roman"/>
          <w:szCs w:val="24"/>
        </w:rPr>
        <w:t>ροχώρησε σε αλλαγές στο άρθρο 36,</w:t>
      </w:r>
      <w:r>
        <w:rPr>
          <w:rFonts w:eastAsia="Times New Roman" w:cs="Times New Roman"/>
          <w:szCs w:val="24"/>
        </w:rPr>
        <w:t xml:space="preserve"> </w:t>
      </w:r>
      <w:r w:rsidRPr="00AA434B">
        <w:rPr>
          <w:rFonts w:eastAsia="Times New Roman" w:cs="Times New Roman"/>
          <w:szCs w:val="24"/>
        </w:rPr>
        <w:t xml:space="preserve">σύμφωνα με </w:t>
      </w:r>
      <w:r>
        <w:rPr>
          <w:rFonts w:eastAsia="Times New Roman" w:cs="Times New Roman"/>
          <w:szCs w:val="24"/>
        </w:rPr>
        <w:t>τ</w:t>
      </w:r>
      <w:r w:rsidRPr="00AA434B">
        <w:rPr>
          <w:rFonts w:eastAsia="Times New Roman" w:cs="Times New Roman"/>
          <w:szCs w:val="24"/>
        </w:rPr>
        <w:t xml:space="preserve">ις επισημάνσεις </w:t>
      </w:r>
      <w:r>
        <w:rPr>
          <w:rFonts w:eastAsia="Times New Roman" w:cs="Times New Roman"/>
          <w:szCs w:val="24"/>
        </w:rPr>
        <w:t>που</w:t>
      </w:r>
      <w:r w:rsidRPr="00AA434B">
        <w:rPr>
          <w:rFonts w:eastAsia="Times New Roman" w:cs="Times New Roman"/>
          <w:szCs w:val="24"/>
        </w:rPr>
        <w:t xml:space="preserve"> κάναμε</w:t>
      </w:r>
      <w:r>
        <w:rPr>
          <w:rFonts w:eastAsia="Times New Roman" w:cs="Times New Roman"/>
          <w:szCs w:val="24"/>
        </w:rPr>
        <w:t xml:space="preserve"> </w:t>
      </w:r>
      <w:r w:rsidRPr="00AA434B">
        <w:rPr>
          <w:rFonts w:eastAsia="Times New Roman" w:cs="Times New Roman"/>
          <w:szCs w:val="24"/>
        </w:rPr>
        <w:t>κατά τη συζήτηση</w:t>
      </w:r>
      <w:r w:rsidRPr="00AA434B">
        <w:rPr>
          <w:rFonts w:eastAsia="Times New Roman" w:cs="Times New Roman"/>
          <w:szCs w:val="24"/>
        </w:rPr>
        <w:t xml:space="preserve"> </w:t>
      </w:r>
      <w:r>
        <w:rPr>
          <w:rFonts w:eastAsia="Times New Roman" w:cs="Times New Roman"/>
          <w:szCs w:val="24"/>
        </w:rPr>
        <w:t>τ</w:t>
      </w:r>
      <w:r w:rsidRPr="00AA434B">
        <w:rPr>
          <w:rFonts w:eastAsia="Times New Roman" w:cs="Times New Roman"/>
          <w:szCs w:val="24"/>
        </w:rPr>
        <w:t>ου νομοσχεδίου στην</w:t>
      </w:r>
      <w:r>
        <w:rPr>
          <w:rFonts w:eastAsia="Times New Roman" w:cs="Times New Roman"/>
          <w:szCs w:val="24"/>
        </w:rPr>
        <w:t xml:space="preserve"> </w:t>
      </w:r>
      <w:r>
        <w:rPr>
          <w:rFonts w:eastAsia="Times New Roman" w:cs="Times New Roman"/>
          <w:szCs w:val="24"/>
        </w:rPr>
        <w:t>ε</w:t>
      </w:r>
      <w:r w:rsidRPr="00AA434B">
        <w:rPr>
          <w:rFonts w:eastAsia="Times New Roman" w:cs="Times New Roman"/>
          <w:szCs w:val="24"/>
        </w:rPr>
        <w:t>πιτροπή.</w:t>
      </w:r>
    </w:p>
    <w:p w14:paraId="4D87FC7F" w14:textId="77777777" w:rsidR="00E01347" w:rsidRDefault="00B0330D">
      <w:pPr>
        <w:spacing w:line="600" w:lineRule="auto"/>
        <w:ind w:firstLine="720"/>
        <w:jc w:val="both"/>
        <w:rPr>
          <w:rFonts w:eastAsia="Times New Roman" w:cs="Times New Roman"/>
          <w:szCs w:val="24"/>
        </w:rPr>
      </w:pPr>
      <w:r w:rsidRPr="00AA434B">
        <w:rPr>
          <w:rFonts w:eastAsia="Times New Roman" w:cs="Times New Roman"/>
          <w:szCs w:val="24"/>
        </w:rPr>
        <w:lastRenderedPageBreak/>
        <w:t>Κυρίες και κύριοι συνάδελφοι</w:t>
      </w:r>
      <w:r>
        <w:rPr>
          <w:rFonts w:eastAsia="Times New Roman" w:cs="Times New Roman"/>
          <w:szCs w:val="24"/>
        </w:rPr>
        <w:t>, κ</w:t>
      </w:r>
      <w:r w:rsidRPr="00AA434B">
        <w:rPr>
          <w:rFonts w:eastAsia="Times New Roman" w:cs="Times New Roman"/>
          <w:szCs w:val="24"/>
        </w:rPr>
        <w:t>λείνω με κάποιες αναφορές στα άρθρα</w:t>
      </w:r>
      <w:r>
        <w:rPr>
          <w:rFonts w:eastAsia="Times New Roman" w:cs="Times New Roman"/>
          <w:szCs w:val="24"/>
        </w:rPr>
        <w:t xml:space="preserve"> τ</w:t>
      </w:r>
      <w:r w:rsidRPr="00AA434B">
        <w:rPr>
          <w:rFonts w:eastAsia="Times New Roman" w:cs="Times New Roman"/>
          <w:szCs w:val="24"/>
        </w:rPr>
        <w:t xml:space="preserve">ου </w:t>
      </w:r>
      <w:r>
        <w:rPr>
          <w:rFonts w:eastAsia="Times New Roman" w:cs="Times New Roman"/>
          <w:szCs w:val="24"/>
        </w:rPr>
        <w:t>τ</w:t>
      </w:r>
      <w:r w:rsidRPr="00AA434B">
        <w:rPr>
          <w:rFonts w:eastAsia="Times New Roman" w:cs="Times New Roman"/>
          <w:szCs w:val="24"/>
        </w:rPr>
        <w:t xml:space="preserve">ελευταίου μέρους </w:t>
      </w:r>
      <w:r>
        <w:rPr>
          <w:rFonts w:eastAsia="Times New Roman" w:cs="Times New Roman"/>
          <w:szCs w:val="24"/>
        </w:rPr>
        <w:t>τ</w:t>
      </w:r>
      <w:r w:rsidRPr="00AA434B">
        <w:rPr>
          <w:rFonts w:eastAsia="Times New Roman" w:cs="Times New Roman"/>
          <w:szCs w:val="24"/>
        </w:rPr>
        <w:t>ου νομοσχεδίου</w:t>
      </w:r>
      <w:r>
        <w:rPr>
          <w:rFonts w:eastAsia="Times New Roman" w:cs="Times New Roman"/>
          <w:szCs w:val="24"/>
        </w:rPr>
        <w:t xml:space="preserve"> που</w:t>
      </w:r>
      <w:r w:rsidRPr="00AA434B">
        <w:rPr>
          <w:rFonts w:eastAsia="Times New Roman" w:cs="Times New Roman"/>
          <w:szCs w:val="24"/>
        </w:rPr>
        <w:t xml:space="preserve"> συνιστούν αποσπασματικές και</w:t>
      </w:r>
      <w:r>
        <w:rPr>
          <w:rFonts w:eastAsia="Times New Roman" w:cs="Times New Roman"/>
          <w:szCs w:val="24"/>
        </w:rPr>
        <w:t xml:space="preserve"> </w:t>
      </w:r>
      <w:r w:rsidRPr="00AA434B">
        <w:rPr>
          <w:rFonts w:eastAsia="Times New Roman" w:cs="Times New Roman"/>
          <w:szCs w:val="24"/>
        </w:rPr>
        <w:t>άσχετες μεταξύ τους διατάξεις.</w:t>
      </w:r>
    </w:p>
    <w:p w14:paraId="4D87FC80" w14:textId="77777777" w:rsidR="00E01347" w:rsidRDefault="00B0330D">
      <w:pPr>
        <w:spacing w:line="600" w:lineRule="auto"/>
        <w:ind w:firstLine="720"/>
        <w:jc w:val="both"/>
        <w:rPr>
          <w:rFonts w:eastAsia="Times New Roman" w:cs="Times New Roman"/>
          <w:szCs w:val="24"/>
        </w:rPr>
      </w:pPr>
      <w:r w:rsidRPr="00AA434B">
        <w:rPr>
          <w:rFonts w:eastAsia="Times New Roman" w:cs="Times New Roman"/>
          <w:szCs w:val="24"/>
        </w:rPr>
        <w:t xml:space="preserve">Με το άρθρο 44 </w:t>
      </w:r>
      <w:r>
        <w:rPr>
          <w:rFonts w:eastAsia="Times New Roman" w:cs="Times New Roman"/>
          <w:szCs w:val="24"/>
        </w:rPr>
        <w:t>δ</w:t>
      </w:r>
      <w:r w:rsidRPr="00AA434B">
        <w:rPr>
          <w:rFonts w:eastAsia="Times New Roman" w:cs="Times New Roman"/>
          <w:szCs w:val="24"/>
        </w:rPr>
        <w:t>ημιουργείται μια νέα</w:t>
      </w:r>
      <w:r>
        <w:rPr>
          <w:rFonts w:eastAsia="Times New Roman" w:cs="Times New Roman"/>
          <w:szCs w:val="24"/>
        </w:rPr>
        <w:t xml:space="preserve"> </w:t>
      </w:r>
      <w:r w:rsidRPr="00AA434B">
        <w:rPr>
          <w:rFonts w:eastAsia="Times New Roman" w:cs="Times New Roman"/>
          <w:szCs w:val="24"/>
        </w:rPr>
        <w:t xml:space="preserve">θέση Αντιπροέδρου </w:t>
      </w:r>
      <w:r w:rsidRPr="00AA434B">
        <w:rPr>
          <w:rFonts w:eastAsia="Times New Roman" w:cs="Times New Roman"/>
          <w:szCs w:val="24"/>
        </w:rPr>
        <w:t>στο Νομικό Συμβούλιο</w:t>
      </w:r>
      <w:r>
        <w:rPr>
          <w:rFonts w:eastAsia="Times New Roman" w:cs="Times New Roman"/>
          <w:szCs w:val="24"/>
        </w:rPr>
        <w:t xml:space="preserve"> </w:t>
      </w:r>
      <w:r w:rsidRPr="00AA434B">
        <w:rPr>
          <w:rFonts w:eastAsia="Times New Roman" w:cs="Times New Roman"/>
          <w:szCs w:val="24"/>
        </w:rPr>
        <w:t xml:space="preserve">του </w:t>
      </w:r>
      <w:r>
        <w:rPr>
          <w:rFonts w:eastAsia="Times New Roman" w:cs="Times New Roman"/>
          <w:szCs w:val="24"/>
        </w:rPr>
        <w:t>Κ</w:t>
      </w:r>
      <w:r w:rsidRPr="00AA434B">
        <w:rPr>
          <w:rFonts w:eastAsia="Times New Roman" w:cs="Times New Roman"/>
          <w:szCs w:val="24"/>
        </w:rPr>
        <w:t>ράτους</w:t>
      </w:r>
      <w:r>
        <w:rPr>
          <w:rFonts w:eastAsia="Times New Roman" w:cs="Times New Roman"/>
          <w:szCs w:val="24"/>
        </w:rPr>
        <w:t>, για τ</w:t>
      </w:r>
      <w:r w:rsidRPr="00AA434B">
        <w:rPr>
          <w:rFonts w:eastAsia="Times New Roman" w:cs="Times New Roman"/>
          <w:szCs w:val="24"/>
        </w:rPr>
        <w:t>ην</w:t>
      </w:r>
      <w:r>
        <w:rPr>
          <w:rFonts w:eastAsia="Times New Roman" w:cs="Times New Roman"/>
          <w:szCs w:val="24"/>
        </w:rPr>
        <w:t xml:space="preserve"> </w:t>
      </w:r>
      <w:r w:rsidRPr="00AA434B">
        <w:rPr>
          <w:rFonts w:eastAsia="Times New Roman" w:cs="Times New Roman"/>
          <w:szCs w:val="24"/>
        </w:rPr>
        <w:t>οποία</w:t>
      </w:r>
      <w:r>
        <w:rPr>
          <w:rFonts w:eastAsia="Times New Roman" w:cs="Times New Roman"/>
          <w:szCs w:val="24"/>
        </w:rPr>
        <w:t xml:space="preserve"> </w:t>
      </w:r>
      <w:r w:rsidRPr="00AA434B">
        <w:rPr>
          <w:rFonts w:eastAsia="Times New Roman" w:cs="Times New Roman"/>
          <w:szCs w:val="24"/>
        </w:rPr>
        <w:t>η</w:t>
      </w:r>
      <w:r>
        <w:rPr>
          <w:rFonts w:eastAsia="Times New Roman" w:cs="Times New Roman"/>
          <w:szCs w:val="24"/>
        </w:rPr>
        <w:t xml:space="preserve"> Κ</w:t>
      </w:r>
      <w:r w:rsidRPr="00AA434B">
        <w:rPr>
          <w:rFonts w:eastAsia="Times New Roman" w:cs="Times New Roman"/>
          <w:szCs w:val="24"/>
        </w:rPr>
        <w:t>υβέρνηση</w:t>
      </w:r>
      <w:r>
        <w:rPr>
          <w:rFonts w:eastAsia="Times New Roman" w:cs="Times New Roman"/>
          <w:szCs w:val="24"/>
        </w:rPr>
        <w:t xml:space="preserve"> είχε</w:t>
      </w:r>
      <w:r w:rsidRPr="00AA434B">
        <w:rPr>
          <w:rFonts w:eastAsia="Times New Roman" w:cs="Times New Roman"/>
          <w:szCs w:val="24"/>
        </w:rPr>
        <w:t xml:space="preserve"> αδυναμία να αιτιολογήσει </w:t>
      </w:r>
      <w:r>
        <w:rPr>
          <w:rFonts w:eastAsia="Times New Roman" w:cs="Times New Roman"/>
          <w:szCs w:val="24"/>
        </w:rPr>
        <w:t>τ</w:t>
      </w:r>
      <w:r w:rsidRPr="00AA434B">
        <w:rPr>
          <w:rFonts w:eastAsia="Times New Roman" w:cs="Times New Roman"/>
          <w:szCs w:val="24"/>
        </w:rPr>
        <w:t>ην</w:t>
      </w:r>
      <w:r>
        <w:rPr>
          <w:rFonts w:eastAsia="Times New Roman" w:cs="Times New Roman"/>
          <w:szCs w:val="24"/>
        </w:rPr>
        <w:t xml:space="preserve"> </w:t>
      </w:r>
      <w:r w:rsidRPr="00AA434B">
        <w:rPr>
          <w:rFonts w:eastAsia="Times New Roman" w:cs="Times New Roman"/>
          <w:szCs w:val="24"/>
        </w:rPr>
        <w:t>αναγκαιότητά της.</w:t>
      </w:r>
    </w:p>
    <w:p w14:paraId="4D87FC81"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Κ</w:t>
      </w:r>
      <w:r w:rsidRPr="00A52790">
        <w:rPr>
          <w:rFonts w:eastAsia="Times New Roman" w:cs="Times New Roman"/>
          <w:szCs w:val="24"/>
        </w:rPr>
        <w:t>ρίνουμε</w:t>
      </w:r>
      <w:r>
        <w:rPr>
          <w:rFonts w:eastAsia="Times New Roman" w:cs="Times New Roman"/>
          <w:szCs w:val="24"/>
        </w:rPr>
        <w:t>,</w:t>
      </w:r>
      <w:r w:rsidRPr="00A52790">
        <w:rPr>
          <w:rFonts w:eastAsia="Times New Roman" w:cs="Times New Roman"/>
          <w:szCs w:val="24"/>
        </w:rPr>
        <w:t xml:space="preserve"> όμως,</w:t>
      </w:r>
      <w:r>
        <w:rPr>
          <w:rFonts w:eastAsia="Times New Roman" w:cs="Times New Roman"/>
          <w:szCs w:val="24"/>
        </w:rPr>
        <w:t xml:space="preserve"> </w:t>
      </w:r>
      <w:r>
        <w:rPr>
          <w:rFonts w:eastAsia="Times New Roman" w:cs="Times New Roman"/>
          <w:szCs w:val="24"/>
        </w:rPr>
        <w:t>ως</w:t>
      </w:r>
      <w:r w:rsidRPr="00A52790">
        <w:rPr>
          <w:rFonts w:eastAsia="Times New Roman" w:cs="Times New Roman"/>
          <w:szCs w:val="24"/>
        </w:rPr>
        <w:t xml:space="preserve"> θετική </w:t>
      </w:r>
      <w:r>
        <w:rPr>
          <w:rFonts w:eastAsia="Times New Roman" w:cs="Times New Roman"/>
          <w:szCs w:val="24"/>
        </w:rPr>
        <w:t>τ</w:t>
      </w:r>
      <w:r w:rsidRPr="00A52790">
        <w:rPr>
          <w:rFonts w:eastAsia="Times New Roman" w:cs="Times New Roman"/>
          <w:szCs w:val="24"/>
        </w:rPr>
        <w:t>η διάταξη, με</w:t>
      </w:r>
      <w:r>
        <w:rPr>
          <w:rFonts w:eastAsia="Times New Roman" w:cs="Times New Roman"/>
          <w:szCs w:val="24"/>
        </w:rPr>
        <w:t xml:space="preserve"> </w:t>
      </w:r>
      <w:r w:rsidRPr="00A52790">
        <w:rPr>
          <w:rFonts w:eastAsia="Times New Roman" w:cs="Times New Roman"/>
          <w:szCs w:val="24"/>
        </w:rPr>
        <w:t>την οποία δημιουργείται Γραφείο</w:t>
      </w:r>
      <w:r>
        <w:rPr>
          <w:rFonts w:eastAsia="Times New Roman" w:cs="Times New Roman"/>
          <w:szCs w:val="24"/>
        </w:rPr>
        <w:t xml:space="preserve"> </w:t>
      </w:r>
      <w:r w:rsidRPr="00A52790">
        <w:rPr>
          <w:rFonts w:eastAsia="Times New Roman" w:cs="Times New Roman"/>
          <w:szCs w:val="24"/>
        </w:rPr>
        <w:t xml:space="preserve">Επιθεώρησης στο Νομικό Συμβούλιο </w:t>
      </w:r>
      <w:r>
        <w:rPr>
          <w:rFonts w:eastAsia="Times New Roman" w:cs="Times New Roman"/>
          <w:szCs w:val="24"/>
        </w:rPr>
        <w:t>τ</w:t>
      </w:r>
      <w:r w:rsidRPr="00A52790">
        <w:rPr>
          <w:rFonts w:eastAsia="Times New Roman" w:cs="Times New Roman"/>
          <w:szCs w:val="24"/>
        </w:rPr>
        <w:t>ου</w:t>
      </w:r>
      <w:r>
        <w:rPr>
          <w:rFonts w:eastAsia="Times New Roman" w:cs="Times New Roman"/>
          <w:szCs w:val="24"/>
        </w:rPr>
        <w:t xml:space="preserve"> </w:t>
      </w:r>
      <w:r w:rsidRPr="00A52790">
        <w:rPr>
          <w:rFonts w:eastAsia="Times New Roman" w:cs="Times New Roman"/>
          <w:szCs w:val="24"/>
        </w:rPr>
        <w:t xml:space="preserve">Κράτους, στο </w:t>
      </w:r>
      <w:r>
        <w:rPr>
          <w:rFonts w:eastAsia="Times New Roman" w:cs="Times New Roman"/>
          <w:szCs w:val="24"/>
        </w:rPr>
        <w:t>οποίο</w:t>
      </w:r>
      <w:r w:rsidRPr="00A52790">
        <w:rPr>
          <w:rFonts w:eastAsia="Times New Roman" w:cs="Times New Roman"/>
          <w:szCs w:val="24"/>
        </w:rPr>
        <w:t xml:space="preserve"> </w:t>
      </w:r>
      <w:r>
        <w:rPr>
          <w:rFonts w:eastAsia="Times New Roman" w:cs="Times New Roman"/>
          <w:szCs w:val="24"/>
        </w:rPr>
        <w:t xml:space="preserve">ανατίθενται </w:t>
      </w:r>
      <w:r w:rsidRPr="00A52790">
        <w:rPr>
          <w:rFonts w:eastAsia="Times New Roman" w:cs="Times New Roman"/>
          <w:szCs w:val="24"/>
        </w:rPr>
        <w:t>καθήκοντα αξιολόγησης.</w:t>
      </w:r>
      <w:r>
        <w:rPr>
          <w:rFonts w:eastAsia="Times New Roman" w:cs="Times New Roman"/>
          <w:szCs w:val="24"/>
        </w:rPr>
        <w:t xml:space="preserve"> </w:t>
      </w:r>
      <w:r w:rsidRPr="00A52790">
        <w:rPr>
          <w:rFonts w:eastAsia="Times New Roman" w:cs="Times New Roman"/>
          <w:szCs w:val="24"/>
        </w:rPr>
        <w:t>Είναι δεδομένο ότι έχουμε διαφορετική</w:t>
      </w:r>
      <w:r>
        <w:rPr>
          <w:rFonts w:eastAsia="Times New Roman" w:cs="Times New Roman"/>
          <w:szCs w:val="24"/>
        </w:rPr>
        <w:t xml:space="preserve"> π</w:t>
      </w:r>
      <w:r w:rsidRPr="00A52790">
        <w:rPr>
          <w:rFonts w:eastAsia="Times New Roman" w:cs="Times New Roman"/>
          <w:szCs w:val="24"/>
        </w:rPr>
        <w:t xml:space="preserve">ροσέγγιση στη διάταξη </w:t>
      </w:r>
      <w:r>
        <w:rPr>
          <w:rFonts w:eastAsia="Times New Roman" w:cs="Times New Roman"/>
          <w:szCs w:val="24"/>
        </w:rPr>
        <w:t>τ</w:t>
      </w:r>
      <w:r w:rsidRPr="00A52790">
        <w:rPr>
          <w:rFonts w:eastAsia="Times New Roman" w:cs="Times New Roman"/>
          <w:szCs w:val="24"/>
        </w:rPr>
        <w:t>ου άρθρου με</w:t>
      </w:r>
      <w:r>
        <w:rPr>
          <w:rFonts w:eastAsia="Times New Roman" w:cs="Times New Roman"/>
          <w:szCs w:val="24"/>
        </w:rPr>
        <w:t xml:space="preserve"> </w:t>
      </w:r>
      <w:r w:rsidRPr="00A52790">
        <w:rPr>
          <w:rFonts w:eastAsia="Times New Roman" w:cs="Times New Roman"/>
          <w:szCs w:val="24"/>
        </w:rPr>
        <w:t xml:space="preserve">την οποία μειώνεται </w:t>
      </w:r>
      <w:r>
        <w:rPr>
          <w:rFonts w:eastAsia="Times New Roman" w:cs="Times New Roman"/>
          <w:szCs w:val="24"/>
        </w:rPr>
        <w:t>τ</w:t>
      </w:r>
      <w:r w:rsidRPr="00A52790">
        <w:rPr>
          <w:rFonts w:eastAsia="Times New Roman" w:cs="Times New Roman"/>
          <w:szCs w:val="24"/>
        </w:rPr>
        <w:t>ο επιτόκιο οφειλών</w:t>
      </w:r>
      <w:r>
        <w:rPr>
          <w:rFonts w:eastAsia="Times New Roman" w:cs="Times New Roman"/>
          <w:szCs w:val="24"/>
        </w:rPr>
        <w:t xml:space="preserve"> τ</w:t>
      </w:r>
      <w:r w:rsidRPr="00A52790">
        <w:rPr>
          <w:rFonts w:eastAsia="Times New Roman" w:cs="Times New Roman"/>
          <w:szCs w:val="24"/>
        </w:rPr>
        <w:t xml:space="preserve">ου </w:t>
      </w:r>
      <w:r>
        <w:rPr>
          <w:rFonts w:eastAsia="Times New Roman" w:cs="Times New Roman"/>
          <w:szCs w:val="24"/>
        </w:rPr>
        <w:t>δ</w:t>
      </w:r>
      <w:r w:rsidRPr="00A52790">
        <w:rPr>
          <w:rFonts w:eastAsia="Times New Roman" w:cs="Times New Roman"/>
          <w:szCs w:val="24"/>
        </w:rPr>
        <w:t xml:space="preserve">ημοσίου από </w:t>
      </w:r>
      <w:r>
        <w:rPr>
          <w:rFonts w:eastAsia="Times New Roman" w:cs="Times New Roman"/>
          <w:szCs w:val="24"/>
        </w:rPr>
        <w:t>το</w:t>
      </w:r>
      <w:r w:rsidRPr="00A52790">
        <w:rPr>
          <w:rFonts w:eastAsia="Times New Roman" w:cs="Times New Roman"/>
          <w:szCs w:val="24"/>
        </w:rPr>
        <w:t xml:space="preserve"> 6</w:t>
      </w:r>
      <w:r>
        <w:rPr>
          <w:rFonts w:eastAsia="Times New Roman" w:cs="Times New Roman"/>
          <w:szCs w:val="24"/>
        </w:rPr>
        <w:t>%</w:t>
      </w:r>
      <w:r w:rsidRPr="00A52790">
        <w:rPr>
          <w:rFonts w:eastAsia="Times New Roman" w:cs="Times New Roman"/>
          <w:szCs w:val="24"/>
        </w:rPr>
        <w:t xml:space="preserve"> </w:t>
      </w:r>
      <w:r>
        <w:rPr>
          <w:rFonts w:eastAsia="Times New Roman" w:cs="Times New Roman"/>
          <w:szCs w:val="24"/>
        </w:rPr>
        <w:t>που</w:t>
      </w:r>
      <w:r w:rsidRPr="00A52790">
        <w:rPr>
          <w:rFonts w:eastAsia="Times New Roman" w:cs="Times New Roman"/>
          <w:szCs w:val="24"/>
        </w:rPr>
        <w:t xml:space="preserve"> είναι</w:t>
      </w:r>
      <w:r>
        <w:rPr>
          <w:rFonts w:eastAsia="Times New Roman" w:cs="Times New Roman"/>
          <w:szCs w:val="24"/>
        </w:rPr>
        <w:t xml:space="preserve"> </w:t>
      </w:r>
      <w:r w:rsidRPr="00A52790">
        <w:rPr>
          <w:rFonts w:eastAsia="Times New Roman" w:cs="Times New Roman"/>
          <w:szCs w:val="24"/>
        </w:rPr>
        <w:t>σήμερα</w:t>
      </w:r>
      <w:r>
        <w:rPr>
          <w:rFonts w:eastAsia="Times New Roman" w:cs="Times New Roman"/>
          <w:szCs w:val="24"/>
        </w:rPr>
        <w:t>,</w:t>
      </w:r>
      <w:r w:rsidRPr="00A52790">
        <w:rPr>
          <w:rFonts w:eastAsia="Times New Roman" w:cs="Times New Roman"/>
          <w:szCs w:val="24"/>
        </w:rPr>
        <w:t xml:space="preserve"> στο επιτόκιο των πράξεων κύριας</w:t>
      </w:r>
      <w:r>
        <w:rPr>
          <w:rFonts w:eastAsia="Times New Roman" w:cs="Times New Roman"/>
          <w:szCs w:val="24"/>
        </w:rPr>
        <w:t xml:space="preserve"> </w:t>
      </w:r>
      <w:proofErr w:type="spellStart"/>
      <w:r>
        <w:rPr>
          <w:rFonts w:eastAsia="Times New Roman" w:cs="Times New Roman"/>
          <w:szCs w:val="24"/>
        </w:rPr>
        <w:t>α</w:t>
      </w:r>
      <w:r w:rsidRPr="00A52790">
        <w:rPr>
          <w:rFonts w:eastAsia="Times New Roman" w:cs="Times New Roman"/>
          <w:szCs w:val="24"/>
        </w:rPr>
        <w:t>ναχρηματοδότησης</w:t>
      </w:r>
      <w:proofErr w:type="spellEnd"/>
      <w:r w:rsidRPr="00A52790">
        <w:rPr>
          <w:rFonts w:eastAsia="Times New Roman" w:cs="Times New Roman"/>
          <w:szCs w:val="24"/>
        </w:rPr>
        <w:t xml:space="preserve"> της </w:t>
      </w:r>
      <w:r>
        <w:rPr>
          <w:rFonts w:eastAsia="Times New Roman" w:cs="Times New Roman"/>
          <w:szCs w:val="24"/>
        </w:rPr>
        <w:t>Ευρωπαϊκής Κεντρικής Τρ</w:t>
      </w:r>
      <w:r>
        <w:rPr>
          <w:rFonts w:eastAsia="Times New Roman" w:cs="Times New Roman"/>
          <w:szCs w:val="24"/>
        </w:rPr>
        <w:t>άπεζας που</w:t>
      </w:r>
      <w:r w:rsidRPr="00A52790">
        <w:rPr>
          <w:rFonts w:eastAsia="Times New Roman" w:cs="Times New Roman"/>
          <w:szCs w:val="24"/>
        </w:rPr>
        <w:t xml:space="preserve"> ισχύει</w:t>
      </w:r>
      <w:r>
        <w:rPr>
          <w:rFonts w:eastAsia="Times New Roman" w:cs="Times New Roman"/>
          <w:szCs w:val="24"/>
        </w:rPr>
        <w:t xml:space="preserve"> κ</w:t>
      </w:r>
      <w:r w:rsidRPr="00A52790">
        <w:rPr>
          <w:rFonts w:eastAsia="Times New Roman" w:cs="Times New Roman"/>
          <w:szCs w:val="24"/>
        </w:rPr>
        <w:t>ατά την ημερομηνία άσκησης</w:t>
      </w:r>
      <w:r>
        <w:rPr>
          <w:rFonts w:eastAsia="Times New Roman" w:cs="Times New Roman"/>
          <w:szCs w:val="24"/>
        </w:rPr>
        <w:t xml:space="preserve"> τ</w:t>
      </w:r>
      <w:r w:rsidRPr="00A52790">
        <w:rPr>
          <w:rFonts w:eastAsia="Times New Roman" w:cs="Times New Roman"/>
          <w:szCs w:val="24"/>
        </w:rPr>
        <w:t>ου</w:t>
      </w:r>
      <w:r>
        <w:rPr>
          <w:rFonts w:eastAsia="Times New Roman" w:cs="Times New Roman"/>
          <w:szCs w:val="24"/>
        </w:rPr>
        <w:t xml:space="preserve"> </w:t>
      </w:r>
      <w:r w:rsidRPr="00A52790">
        <w:rPr>
          <w:rFonts w:eastAsia="Times New Roman" w:cs="Times New Roman"/>
          <w:szCs w:val="24"/>
        </w:rPr>
        <w:t>ενδίκου βοηθήματος</w:t>
      </w:r>
      <w:r>
        <w:rPr>
          <w:rFonts w:eastAsia="Times New Roman" w:cs="Times New Roman"/>
          <w:szCs w:val="24"/>
        </w:rPr>
        <w:t xml:space="preserve"> π</w:t>
      </w:r>
      <w:r w:rsidRPr="00A52790">
        <w:rPr>
          <w:rFonts w:eastAsia="Times New Roman" w:cs="Times New Roman"/>
          <w:szCs w:val="24"/>
        </w:rPr>
        <w:t xml:space="preserve">λέον </w:t>
      </w:r>
      <w:r>
        <w:rPr>
          <w:rFonts w:eastAsia="Times New Roman" w:cs="Times New Roman"/>
          <w:szCs w:val="24"/>
        </w:rPr>
        <w:t>τ</w:t>
      </w:r>
      <w:r w:rsidRPr="00A52790">
        <w:rPr>
          <w:rFonts w:eastAsia="Times New Roman" w:cs="Times New Roman"/>
          <w:szCs w:val="24"/>
        </w:rPr>
        <w:t>ριών</w:t>
      </w:r>
      <w:r>
        <w:rPr>
          <w:rFonts w:eastAsia="Times New Roman" w:cs="Times New Roman"/>
          <w:szCs w:val="24"/>
        </w:rPr>
        <w:t xml:space="preserve"> π</w:t>
      </w:r>
      <w:r w:rsidRPr="00A52790">
        <w:rPr>
          <w:rFonts w:eastAsia="Times New Roman" w:cs="Times New Roman"/>
          <w:szCs w:val="24"/>
        </w:rPr>
        <w:t>οσοστιαίων μονάδων ετησίως</w:t>
      </w:r>
      <w:r>
        <w:rPr>
          <w:rFonts w:eastAsia="Times New Roman" w:cs="Times New Roman"/>
          <w:szCs w:val="24"/>
        </w:rPr>
        <w:t xml:space="preserve">. </w:t>
      </w:r>
      <w:r w:rsidRPr="00A52790">
        <w:rPr>
          <w:rFonts w:eastAsia="Times New Roman" w:cs="Times New Roman"/>
          <w:szCs w:val="24"/>
        </w:rPr>
        <w:t>Δηλαδή</w:t>
      </w:r>
      <w:r>
        <w:rPr>
          <w:rFonts w:eastAsia="Times New Roman" w:cs="Times New Roman"/>
          <w:szCs w:val="24"/>
        </w:rPr>
        <w:t>,</w:t>
      </w:r>
      <w:r w:rsidRPr="00A52790">
        <w:rPr>
          <w:rFonts w:eastAsia="Times New Roman" w:cs="Times New Roman"/>
          <w:szCs w:val="24"/>
        </w:rPr>
        <w:t xml:space="preserve"> το επιτόκιο για τις οφειλές του</w:t>
      </w:r>
      <w:r>
        <w:rPr>
          <w:rFonts w:eastAsia="Times New Roman" w:cs="Times New Roman"/>
          <w:szCs w:val="24"/>
        </w:rPr>
        <w:t xml:space="preserve"> </w:t>
      </w:r>
      <w:r>
        <w:rPr>
          <w:rFonts w:eastAsia="Times New Roman" w:cs="Times New Roman"/>
          <w:szCs w:val="24"/>
        </w:rPr>
        <w:t>δ</w:t>
      </w:r>
      <w:r w:rsidRPr="00A52790">
        <w:rPr>
          <w:rFonts w:eastAsia="Times New Roman" w:cs="Times New Roman"/>
          <w:szCs w:val="24"/>
        </w:rPr>
        <w:t>ημοσίου θα είναι 3%</w:t>
      </w:r>
      <w:r>
        <w:rPr>
          <w:rFonts w:eastAsia="Times New Roman" w:cs="Times New Roman"/>
          <w:szCs w:val="24"/>
        </w:rPr>
        <w:t>,</w:t>
      </w:r>
      <w:r w:rsidRPr="00A52790">
        <w:rPr>
          <w:rFonts w:eastAsia="Times New Roman" w:cs="Times New Roman"/>
          <w:szCs w:val="24"/>
        </w:rPr>
        <w:t xml:space="preserve"> ενώ για </w:t>
      </w:r>
      <w:r>
        <w:rPr>
          <w:rFonts w:eastAsia="Times New Roman" w:cs="Times New Roman"/>
          <w:szCs w:val="24"/>
        </w:rPr>
        <w:t>τ</w:t>
      </w:r>
      <w:r w:rsidRPr="00A52790">
        <w:rPr>
          <w:rFonts w:eastAsia="Times New Roman" w:cs="Times New Roman"/>
          <w:szCs w:val="24"/>
        </w:rPr>
        <w:t>ις οφειλές</w:t>
      </w:r>
      <w:r>
        <w:rPr>
          <w:rFonts w:eastAsia="Times New Roman" w:cs="Times New Roman"/>
          <w:szCs w:val="24"/>
        </w:rPr>
        <w:t xml:space="preserve"> τ</w:t>
      </w:r>
      <w:r w:rsidRPr="00A52790">
        <w:rPr>
          <w:rFonts w:eastAsia="Times New Roman" w:cs="Times New Roman"/>
          <w:szCs w:val="24"/>
        </w:rPr>
        <w:t xml:space="preserve">ων </w:t>
      </w:r>
      <w:r>
        <w:rPr>
          <w:rFonts w:eastAsia="Times New Roman" w:cs="Times New Roman"/>
          <w:szCs w:val="24"/>
        </w:rPr>
        <w:t>π</w:t>
      </w:r>
      <w:r w:rsidRPr="00A52790">
        <w:rPr>
          <w:rFonts w:eastAsia="Times New Roman" w:cs="Times New Roman"/>
          <w:szCs w:val="24"/>
        </w:rPr>
        <w:t xml:space="preserve">ολιτών </w:t>
      </w:r>
      <w:r>
        <w:rPr>
          <w:rFonts w:eastAsia="Times New Roman" w:cs="Times New Roman"/>
          <w:szCs w:val="24"/>
        </w:rPr>
        <w:t>π</w:t>
      </w:r>
      <w:r w:rsidRPr="00A52790">
        <w:rPr>
          <w:rFonts w:eastAsia="Times New Roman" w:cs="Times New Roman"/>
          <w:szCs w:val="24"/>
        </w:rPr>
        <w:t xml:space="preserve">ρος </w:t>
      </w:r>
      <w:r>
        <w:rPr>
          <w:rFonts w:eastAsia="Times New Roman" w:cs="Times New Roman"/>
          <w:szCs w:val="24"/>
        </w:rPr>
        <w:t>τ</w:t>
      </w:r>
      <w:r w:rsidRPr="00A52790">
        <w:rPr>
          <w:rFonts w:eastAsia="Times New Roman" w:cs="Times New Roman"/>
          <w:szCs w:val="24"/>
        </w:rPr>
        <w:t xml:space="preserve">ο </w:t>
      </w:r>
      <w:r>
        <w:rPr>
          <w:rFonts w:eastAsia="Times New Roman" w:cs="Times New Roman"/>
          <w:szCs w:val="24"/>
        </w:rPr>
        <w:t>δ</w:t>
      </w:r>
      <w:r w:rsidRPr="00A52790">
        <w:rPr>
          <w:rFonts w:eastAsia="Times New Roman" w:cs="Times New Roman"/>
          <w:szCs w:val="24"/>
        </w:rPr>
        <w:t xml:space="preserve">ημόσιο είναι </w:t>
      </w:r>
      <w:r>
        <w:rPr>
          <w:rFonts w:eastAsia="Times New Roman" w:cs="Times New Roman"/>
          <w:szCs w:val="24"/>
        </w:rPr>
        <w:t xml:space="preserve">το </w:t>
      </w:r>
      <w:r w:rsidRPr="00A52790">
        <w:rPr>
          <w:rFonts w:eastAsia="Times New Roman" w:cs="Times New Roman"/>
          <w:szCs w:val="24"/>
        </w:rPr>
        <w:t>τριπλάσιο</w:t>
      </w:r>
      <w:r>
        <w:rPr>
          <w:rFonts w:eastAsia="Times New Roman" w:cs="Times New Roman"/>
          <w:szCs w:val="24"/>
        </w:rPr>
        <w:t>.</w:t>
      </w:r>
    </w:p>
    <w:p w14:paraId="4D87FC82"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Είχε</w:t>
      </w:r>
      <w:r w:rsidRPr="00A52790">
        <w:rPr>
          <w:rFonts w:eastAsia="Times New Roman" w:cs="Times New Roman"/>
          <w:szCs w:val="24"/>
        </w:rPr>
        <w:t xml:space="preserve"> αναρωτηθεί ο</w:t>
      </w:r>
      <w:r>
        <w:rPr>
          <w:rFonts w:eastAsia="Times New Roman" w:cs="Times New Roman"/>
          <w:szCs w:val="24"/>
        </w:rPr>
        <w:t xml:space="preserve"> </w:t>
      </w:r>
      <w:r w:rsidRPr="00A52790">
        <w:rPr>
          <w:rFonts w:eastAsia="Times New Roman" w:cs="Times New Roman"/>
          <w:szCs w:val="24"/>
        </w:rPr>
        <w:t>Υ</w:t>
      </w:r>
      <w:r>
        <w:rPr>
          <w:rFonts w:eastAsia="Times New Roman" w:cs="Times New Roman"/>
          <w:szCs w:val="24"/>
        </w:rPr>
        <w:t>που</w:t>
      </w:r>
      <w:r w:rsidRPr="00A52790">
        <w:rPr>
          <w:rFonts w:eastAsia="Times New Roman" w:cs="Times New Roman"/>
          <w:szCs w:val="24"/>
        </w:rPr>
        <w:t xml:space="preserve">ργός Οικονομικών </w:t>
      </w:r>
      <w:r>
        <w:rPr>
          <w:rFonts w:eastAsia="Times New Roman" w:cs="Times New Roman"/>
          <w:szCs w:val="24"/>
        </w:rPr>
        <w:t>τ</w:t>
      </w:r>
      <w:r w:rsidRPr="00A52790">
        <w:rPr>
          <w:rFonts w:eastAsia="Times New Roman" w:cs="Times New Roman"/>
          <w:szCs w:val="24"/>
        </w:rPr>
        <w:t xml:space="preserve">ι μήνυμα </w:t>
      </w:r>
      <w:r>
        <w:rPr>
          <w:rFonts w:eastAsia="Times New Roman" w:cs="Times New Roman"/>
          <w:szCs w:val="24"/>
        </w:rPr>
        <w:t>π</w:t>
      </w:r>
      <w:r w:rsidRPr="00A52790">
        <w:rPr>
          <w:rFonts w:eastAsia="Times New Roman" w:cs="Times New Roman"/>
          <w:szCs w:val="24"/>
        </w:rPr>
        <w:t>ερνάει</w:t>
      </w:r>
      <w:r>
        <w:rPr>
          <w:rFonts w:eastAsia="Times New Roman" w:cs="Times New Roman"/>
          <w:szCs w:val="24"/>
        </w:rPr>
        <w:t xml:space="preserve"> </w:t>
      </w:r>
      <w:r w:rsidRPr="00A52790">
        <w:rPr>
          <w:rFonts w:eastAsia="Times New Roman" w:cs="Times New Roman"/>
          <w:szCs w:val="24"/>
        </w:rPr>
        <w:t>στους πολίτες και στην κοινωνία με αυτή</w:t>
      </w:r>
      <w:r>
        <w:rPr>
          <w:rFonts w:eastAsia="Times New Roman" w:cs="Times New Roman"/>
          <w:szCs w:val="24"/>
        </w:rPr>
        <w:t xml:space="preserve"> </w:t>
      </w:r>
      <w:r w:rsidRPr="00A52790">
        <w:rPr>
          <w:rFonts w:eastAsia="Times New Roman" w:cs="Times New Roman"/>
          <w:szCs w:val="24"/>
        </w:rPr>
        <w:t>τη διάταξη</w:t>
      </w:r>
      <w:r>
        <w:rPr>
          <w:rFonts w:eastAsia="Times New Roman" w:cs="Times New Roman"/>
          <w:szCs w:val="24"/>
        </w:rPr>
        <w:t xml:space="preserve">; </w:t>
      </w:r>
      <w:r w:rsidRPr="00A52790">
        <w:rPr>
          <w:rFonts w:eastAsia="Times New Roman" w:cs="Times New Roman"/>
          <w:szCs w:val="24"/>
        </w:rPr>
        <w:t>Ουσιαστικά</w:t>
      </w:r>
      <w:r>
        <w:rPr>
          <w:rFonts w:eastAsia="Times New Roman" w:cs="Times New Roman"/>
          <w:szCs w:val="24"/>
        </w:rPr>
        <w:t>,</w:t>
      </w:r>
      <w:r w:rsidRPr="00A52790">
        <w:rPr>
          <w:rFonts w:eastAsia="Times New Roman" w:cs="Times New Roman"/>
          <w:szCs w:val="24"/>
        </w:rPr>
        <w:t xml:space="preserve"> φέρνετε μια ρύθμιση </w:t>
      </w:r>
      <w:r>
        <w:rPr>
          <w:rFonts w:eastAsia="Times New Roman" w:cs="Times New Roman"/>
          <w:szCs w:val="24"/>
        </w:rPr>
        <w:t>που π</w:t>
      </w:r>
      <w:r w:rsidRPr="00A52790">
        <w:rPr>
          <w:rFonts w:eastAsia="Times New Roman" w:cs="Times New Roman"/>
          <w:szCs w:val="24"/>
        </w:rPr>
        <w:t>ροβλέπει μείωση στο 3% από</w:t>
      </w:r>
      <w:r>
        <w:rPr>
          <w:rFonts w:eastAsia="Times New Roman" w:cs="Times New Roman"/>
          <w:szCs w:val="24"/>
        </w:rPr>
        <w:t xml:space="preserve"> το</w:t>
      </w:r>
      <w:r w:rsidRPr="00A52790">
        <w:rPr>
          <w:rFonts w:eastAsia="Times New Roman" w:cs="Times New Roman"/>
          <w:szCs w:val="24"/>
        </w:rPr>
        <w:t xml:space="preserve"> </w:t>
      </w:r>
      <w:r>
        <w:rPr>
          <w:rFonts w:eastAsia="Times New Roman" w:cs="Times New Roman"/>
          <w:szCs w:val="24"/>
        </w:rPr>
        <w:t xml:space="preserve">6% που είναι σήμερα, στο </w:t>
      </w:r>
      <w:r w:rsidRPr="00A52790">
        <w:rPr>
          <w:rFonts w:eastAsia="Times New Roman" w:cs="Times New Roman"/>
          <w:szCs w:val="24"/>
        </w:rPr>
        <w:t xml:space="preserve">επιτόκιο με </w:t>
      </w:r>
      <w:r>
        <w:rPr>
          <w:rFonts w:eastAsia="Times New Roman" w:cs="Times New Roman"/>
          <w:szCs w:val="24"/>
        </w:rPr>
        <w:t>τ</w:t>
      </w:r>
      <w:r w:rsidRPr="00A52790">
        <w:rPr>
          <w:rFonts w:eastAsia="Times New Roman" w:cs="Times New Roman"/>
          <w:szCs w:val="24"/>
        </w:rPr>
        <w:t xml:space="preserve">ο οποίο επιβαρύνεται </w:t>
      </w:r>
      <w:r>
        <w:rPr>
          <w:rFonts w:eastAsia="Times New Roman" w:cs="Times New Roman"/>
          <w:szCs w:val="24"/>
        </w:rPr>
        <w:t>το κ</w:t>
      </w:r>
      <w:r w:rsidRPr="00A52790">
        <w:rPr>
          <w:rFonts w:eastAsia="Times New Roman" w:cs="Times New Roman"/>
          <w:szCs w:val="24"/>
        </w:rPr>
        <w:t>ράτος για οφειλές προ</w:t>
      </w:r>
      <w:r w:rsidRPr="00A52790">
        <w:rPr>
          <w:rFonts w:eastAsia="Times New Roman" w:cs="Times New Roman"/>
          <w:szCs w:val="24"/>
        </w:rPr>
        <w:t xml:space="preserve">ς </w:t>
      </w:r>
      <w:r>
        <w:rPr>
          <w:rFonts w:eastAsia="Times New Roman" w:cs="Times New Roman"/>
          <w:szCs w:val="24"/>
        </w:rPr>
        <w:t xml:space="preserve">τους </w:t>
      </w:r>
      <w:r w:rsidRPr="00A52790">
        <w:rPr>
          <w:rFonts w:eastAsia="Times New Roman" w:cs="Times New Roman"/>
          <w:szCs w:val="24"/>
        </w:rPr>
        <w:t xml:space="preserve">ιδιώτες όταν </w:t>
      </w:r>
      <w:r>
        <w:rPr>
          <w:rFonts w:eastAsia="Times New Roman" w:cs="Times New Roman"/>
          <w:szCs w:val="24"/>
        </w:rPr>
        <w:t xml:space="preserve">τις </w:t>
      </w:r>
      <w:r w:rsidRPr="00A52790">
        <w:rPr>
          <w:rFonts w:eastAsia="Times New Roman" w:cs="Times New Roman"/>
          <w:szCs w:val="24"/>
        </w:rPr>
        <w:t>καθυστερεί και στο τέλος υποχρεώνεται</w:t>
      </w:r>
      <w:r>
        <w:rPr>
          <w:rFonts w:eastAsia="Times New Roman" w:cs="Times New Roman"/>
          <w:szCs w:val="24"/>
        </w:rPr>
        <w:t xml:space="preserve"> </w:t>
      </w:r>
      <w:r w:rsidRPr="00A52790">
        <w:rPr>
          <w:rFonts w:eastAsia="Times New Roman" w:cs="Times New Roman"/>
          <w:szCs w:val="24"/>
        </w:rPr>
        <w:t xml:space="preserve">να </w:t>
      </w:r>
      <w:r>
        <w:rPr>
          <w:rFonts w:eastAsia="Times New Roman" w:cs="Times New Roman"/>
          <w:szCs w:val="24"/>
        </w:rPr>
        <w:t>τ</w:t>
      </w:r>
      <w:r w:rsidRPr="00A52790">
        <w:rPr>
          <w:rFonts w:eastAsia="Times New Roman" w:cs="Times New Roman"/>
          <w:szCs w:val="24"/>
        </w:rPr>
        <w:t>ις πληρώσει.</w:t>
      </w:r>
      <w:r>
        <w:rPr>
          <w:rFonts w:eastAsia="Times New Roman" w:cs="Times New Roman"/>
          <w:szCs w:val="24"/>
        </w:rPr>
        <w:t xml:space="preserve"> </w:t>
      </w:r>
      <w:r w:rsidRPr="00D56805">
        <w:rPr>
          <w:rFonts w:eastAsia="Times New Roman" w:cs="Times New Roman"/>
          <w:szCs w:val="24"/>
        </w:rPr>
        <w:t>Όπως</w:t>
      </w:r>
      <w:r w:rsidRPr="00A52790">
        <w:rPr>
          <w:rFonts w:eastAsia="Times New Roman" w:cs="Times New Roman"/>
          <w:szCs w:val="24"/>
        </w:rPr>
        <w:t xml:space="preserve"> προκύπτει και από την έκθεση </w:t>
      </w:r>
      <w:r>
        <w:rPr>
          <w:rFonts w:eastAsia="Times New Roman" w:cs="Times New Roman"/>
          <w:szCs w:val="24"/>
        </w:rPr>
        <w:t xml:space="preserve">της </w:t>
      </w:r>
      <w:r w:rsidRPr="00A52790">
        <w:rPr>
          <w:rFonts w:eastAsia="Times New Roman" w:cs="Times New Roman"/>
          <w:szCs w:val="24"/>
        </w:rPr>
        <w:t>Επιστημονικής Υπηρεσίας της Βουλής</w:t>
      </w:r>
      <w:r>
        <w:rPr>
          <w:rFonts w:eastAsia="Times New Roman" w:cs="Times New Roman"/>
          <w:szCs w:val="24"/>
        </w:rPr>
        <w:t xml:space="preserve">, </w:t>
      </w:r>
      <w:r w:rsidRPr="00A52790">
        <w:rPr>
          <w:rFonts w:eastAsia="Times New Roman" w:cs="Times New Roman"/>
          <w:szCs w:val="24"/>
        </w:rPr>
        <w:t>υφίστανται σοβαρότατες επιφυλάξεις ω</w:t>
      </w:r>
      <w:r>
        <w:rPr>
          <w:rFonts w:eastAsia="Times New Roman" w:cs="Times New Roman"/>
          <w:szCs w:val="24"/>
        </w:rPr>
        <w:t xml:space="preserve">ς </w:t>
      </w:r>
      <w:r w:rsidRPr="00A52790">
        <w:rPr>
          <w:rFonts w:eastAsia="Times New Roman" w:cs="Times New Roman"/>
          <w:szCs w:val="24"/>
        </w:rPr>
        <w:t xml:space="preserve">προς τη συμβατότητα της </w:t>
      </w:r>
      <w:r>
        <w:rPr>
          <w:rFonts w:eastAsia="Times New Roman" w:cs="Times New Roman"/>
          <w:szCs w:val="24"/>
        </w:rPr>
        <w:t>π</w:t>
      </w:r>
      <w:r w:rsidRPr="00A52790">
        <w:rPr>
          <w:rFonts w:eastAsia="Times New Roman" w:cs="Times New Roman"/>
          <w:szCs w:val="24"/>
        </w:rPr>
        <w:t>ροτεινόμενης</w:t>
      </w:r>
      <w:r>
        <w:rPr>
          <w:rFonts w:eastAsia="Times New Roman" w:cs="Times New Roman"/>
          <w:szCs w:val="24"/>
        </w:rPr>
        <w:t xml:space="preserve"> </w:t>
      </w:r>
      <w:r w:rsidRPr="00A52790">
        <w:rPr>
          <w:rFonts w:eastAsia="Times New Roman" w:cs="Times New Roman"/>
          <w:szCs w:val="24"/>
        </w:rPr>
        <w:t xml:space="preserve">ρύθμισης </w:t>
      </w:r>
      <w:r>
        <w:rPr>
          <w:rFonts w:eastAsia="Times New Roman" w:cs="Times New Roman"/>
          <w:szCs w:val="24"/>
        </w:rPr>
        <w:t>π</w:t>
      </w:r>
      <w:r w:rsidRPr="00A52790">
        <w:rPr>
          <w:rFonts w:eastAsia="Times New Roman" w:cs="Times New Roman"/>
          <w:szCs w:val="24"/>
        </w:rPr>
        <w:t xml:space="preserve">ρος </w:t>
      </w:r>
      <w:r>
        <w:rPr>
          <w:rFonts w:eastAsia="Times New Roman" w:cs="Times New Roman"/>
          <w:szCs w:val="24"/>
        </w:rPr>
        <w:t>τ</w:t>
      </w:r>
      <w:r w:rsidRPr="00A52790">
        <w:rPr>
          <w:rFonts w:eastAsia="Times New Roman" w:cs="Times New Roman"/>
          <w:szCs w:val="24"/>
        </w:rPr>
        <w:t>ο Σύνταγμα</w:t>
      </w:r>
      <w:r>
        <w:rPr>
          <w:rFonts w:eastAsia="Times New Roman" w:cs="Times New Roman"/>
          <w:szCs w:val="24"/>
        </w:rPr>
        <w:t>,</w:t>
      </w:r>
      <w:r w:rsidRPr="00A52790">
        <w:rPr>
          <w:rFonts w:eastAsia="Times New Roman" w:cs="Times New Roman"/>
          <w:szCs w:val="24"/>
        </w:rPr>
        <w:t xml:space="preserve"> </w:t>
      </w:r>
      <w:r w:rsidRPr="00A52790">
        <w:rPr>
          <w:rFonts w:eastAsia="Times New Roman" w:cs="Times New Roman"/>
          <w:szCs w:val="24"/>
        </w:rPr>
        <w:t>όσο και</w:t>
      </w:r>
      <w:r>
        <w:rPr>
          <w:rFonts w:eastAsia="Times New Roman" w:cs="Times New Roman"/>
          <w:szCs w:val="24"/>
        </w:rPr>
        <w:t xml:space="preserve"> π</w:t>
      </w:r>
      <w:r w:rsidRPr="00A52790">
        <w:rPr>
          <w:rFonts w:eastAsia="Times New Roman" w:cs="Times New Roman"/>
          <w:szCs w:val="24"/>
        </w:rPr>
        <w:t>ρος την Ευρωπαϊκή Σύμβαση</w:t>
      </w:r>
      <w:r>
        <w:rPr>
          <w:rFonts w:eastAsia="Times New Roman" w:cs="Times New Roman"/>
          <w:szCs w:val="24"/>
        </w:rPr>
        <w:t xml:space="preserve"> </w:t>
      </w:r>
      <w:r w:rsidRPr="00A52790">
        <w:rPr>
          <w:rFonts w:eastAsia="Times New Roman" w:cs="Times New Roman"/>
          <w:szCs w:val="24"/>
        </w:rPr>
        <w:t xml:space="preserve">Δικαιωμάτων </w:t>
      </w:r>
      <w:r>
        <w:rPr>
          <w:rFonts w:eastAsia="Times New Roman" w:cs="Times New Roman"/>
          <w:szCs w:val="24"/>
        </w:rPr>
        <w:t>τ</w:t>
      </w:r>
      <w:r w:rsidRPr="00A52790">
        <w:rPr>
          <w:rFonts w:eastAsia="Times New Roman" w:cs="Times New Roman"/>
          <w:szCs w:val="24"/>
        </w:rPr>
        <w:t>ου Ανθρώ</w:t>
      </w:r>
      <w:r>
        <w:rPr>
          <w:rFonts w:eastAsia="Times New Roman" w:cs="Times New Roman"/>
          <w:szCs w:val="24"/>
        </w:rPr>
        <w:t>που. Με</w:t>
      </w:r>
      <w:r>
        <w:rPr>
          <w:rFonts w:eastAsia="Times New Roman" w:cs="Times New Roman"/>
          <w:szCs w:val="24"/>
        </w:rPr>
        <w:t>τά από</w:t>
      </w:r>
      <w:r>
        <w:rPr>
          <w:rFonts w:eastAsia="Times New Roman" w:cs="Times New Roman"/>
          <w:szCs w:val="24"/>
        </w:rPr>
        <w:t xml:space="preserve"> </w:t>
      </w:r>
      <w:proofErr w:type="spellStart"/>
      <w:r w:rsidRPr="00A52790">
        <w:rPr>
          <w:rFonts w:eastAsia="Times New Roman" w:cs="Times New Roman"/>
          <w:szCs w:val="24"/>
        </w:rPr>
        <w:t>νομολογιακές</w:t>
      </w:r>
      <w:proofErr w:type="spellEnd"/>
      <w:r w:rsidRPr="00A52790">
        <w:rPr>
          <w:rFonts w:eastAsia="Times New Roman" w:cs="Times New Roman"/>
          <w:szCs w:val="24"/>
        </w:rPr>
        <w:t xml:space="preserve"> αμφιταλαντεύσεις η</w:t>
      </w:r>
      <w:r>
        <w:rPr>
          <w:rFonts w:eastAsia="Times New Roman" w:cs="Times New Roman"/>
          <w:szCs w:val="24"/>
        </w:rPr>
        <w:t xml:space="preserve"> π</w:t>
      </w:r>
      <w:r w:rsidRPr="00A52790">
        <w:rPr>
          <w:rFonts w:eastAsia="Times New Roman" w:cs="Times New Roman"/>
          <w:szCs w:val="24"/>
        </w:rPr>
        <w:t xml:space="preserve">ρόβλεψη επιτοκίου μόλις 6% για </w:t>
      </w:r>
      <w:r>
        <w:rPr>
          <w:rFonts w:eastAsia="Times New Roman" w:cs="Times New Roman"/>
          <w:szCs w:val="24"/>
        </w:rPr>
        <w:t xml:space="preserve">τις </w:t>
      </w:r>
      <w:r w:rsidRPr="00A52790">
        <w:rPr>
          <w:rFonts w:eastAsia="Times New Roman" w:cs="Times New Roman"/>
          <w:szCs w:val="24"/>
        </w:rPr>
        <w:t xml:space="preserve">οφειλές </w:t>
      </w:r>
      <w:r>
        <w:rPr>
          <w:rFonts w:eastAsia="Times New Roman" w:cs="Times New Roman"/>
          <w:szCs w:val="24"/>
        </w:rPr>
        <w:t>τ</w:t>
      </w:r>
      <w:r w:rsidRPr="00A52790">
        <w:rPr>
          <w:rFonts w:eastAsia="Times New Roman" w:cs="Times New Roman"/>
          <w:szCs w:val="24"/>
        </w:rPr>
        <w:t xml:space="preserve">ου </w:t>
      </w:r>
      <w:r>
        <w:rPr>
          <w:rFonts w:eastAsia="Times New Roman" w:cs="Times New Roman"/>
          <w:szCs w:val="24"/>
        </w:rPr>
        <w:t>δ</w:t>
      </w:r>
      <w:r w:rsidRPr="00A52790">
        <w:rPr>
          <w:rFonts w:eastAsia="Times New Roman" w:cs="Times New Roman"/>
          <w:szCs w:val="24"/>
        </w:rPr>
        <w:t>ημοσίου είχε κριθεί νόμιμη</w:t>
      </w:r>
      <w:r>
        <w:rPr>
          <w:rFonts w:eastAsia="Times New Roman" w:cs="Times New Roman"/>
          <w:szCs w:val="24"/>
        </w:rPr>
        <w:t>, λόγω της οικονομικής κρίσης.</w:t>
      </w:r>
    </w:p>
    <w:p w14:paraId="4D87FC83"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Ε</w:t>
      </w:r>
      <w:r w:rsidRPr="00A52790">
        <w:rPr>
          <w:rFonts w:eastAsia="Times New Roman" w:cs="Times New Roman"/>
          <w:szCs w:val="24"/>
        </w:rPr>
        <w:t>νώ</w:t>
      </w:r>
      <w:r>
        <w:rPr>
          <w:rFonts w:eastAsia="Times New Roman" w:cs="Times New Roman"/>
          <w:szCs w:val="24"/>
        </w:rPr>
        <w:t xml:space="preserve"> </w:t>
      </w:r>
      <w:r w:rsidRPr="00A52790">
        <w:rPr>
          <w:rFonts w:eastAsia="Times New Roman" w:cs="Times New Roman"/>
          <w:szCs w:val="24"/>
        </w:rPr>
        <w:t xml:space="preserve">υποστηρίζετε ότι η χώρα εξήλθε </w:t>
      </w:r>
      <w:r>
        <w:rPr>
          <w:rFonts w:eastAsia="Times New Roman" w:cs="Times New Roman"/>
          <w:szCs w:val="24"/>
        </w:rPr>
        <w:t xml:space="preserve">της </w:t>
      </w:r>
      <w:proofErr w:type="spellStart"/>
      <w:r w:rsidRPr="00A52790">
        <w:rPr>
          <w:rFonts w:eastAsia="Times New Roman" w:cs="Times New Roman"/>
          <w:szCs w:val="24"/>
        </w:rPr>
        <w:t>μνημονιακής</w:t>
      </w:r>
      <w:proofErr w:type="spellEnd"/>
      <w:r w:rsidRPr="00A52790">
        <w:rPr>
          <w:rFonts w:eastAsia="Times New Roman" w:cs="Times New Roman"/>
          <w:szCs w:val="24"/>
        </w:rPr>
        <w:t xml:space="preserve"> εποχής,</w:t>
      </w:r>
      <w:r>
        <w:rPr>
          <w:rFonts w:eastAsia="Times New Roman" w:cs="Times New Roman"/>
          <w:szCs w:val="24"/>
        </w:rPr>
        <w:t xml:space="preserve"> </w:t>
      </w:r>
      <w:r w:rsidRPr="00A52790">
        <w:rPr>
          <w:rFonts w:eastAsia="Times New Roman" w:cs="Times New Roman"/>
          <w:szCs w:val="24"/>
        </w:rPr>
        <w:t>αντί να</w:t>
      </w:r>
      <w:r>
        <w:rPr>
          <w:rFonts w:eastAsia="Times New Roman" w:cs="Times New Roman"/>
          <w:szCs w:val="24"/>
        </w:rPr>
        <w:t xml:space="preserve"> </w:t>
      </w:r>
      <w:r w:rsidRPr="00A52790">
        <w:rPr>
          <w:rFonts w:eastAsia="Times New Roman" w:cs="Times New Roman"/>
          <w:szCs w:val="24"/>
        </w:rPr>
        <w:t>αποκαταστήσετε την αρχή της ίσης</w:t>
      </w:r>
      <w:r>
        <w:rPr>
          <w:rFonts w:eastAsia="Times New Roman" w:cs="Times New Roman"/>
          <w:szCs w:val="24"/>
        </w:rPr>
        <w:t xml:space="preserve"> </w:t>
      </w:r>
      <w:r w:rsidRPr="00A52790">
        <w:rPr>
          <w:rFonts w:eastAsia="Times New Roman" w:cs="Times New Roman"/>
          <w:szCs w:val="24"/>
        </w:rPr>
        <w:t xml:space="preserve">μεταχείρισης μεταξύ </w:t>
      </w:r>
      <w:r>
        <w:rPr>
          <w:rFonts w:eastAsia="Times New Roman" w:cs="Times New Roman"/>
          <w:szCs w:val="24"/>
        </w:rPr>
        <w:t>δ</w:t>
      </w:r>
      <w:r w:rsidRPr="00A52790">
        <w:rPr>
          <w:rFonts w:eastAsia="Times New Roman" w:cs="Times New Roman"/>
          <w:szCs w:val="24"/>
        </w:rPr>
        <w:t>ημοσίου και</w:t>
      </w:r>
      <w:r>
        <w:rPr>
          <w:rFonts w:eastAsia="Times New Roman" w:cs="Times New Roman"/>
          <w:szCs w:val="24"/>
        </w:rPr>
        <w:t xml:space="preserve"> </w:t>
      </w:r>
      <w:r w:rsidRPr="00A52790">
        <w:rPr>
          <w:rFonts w:eastAsia="Times New Roman" w:cs="Times New Roman"/>
          <w:szCs w:val="24"/>
        </w:rPr>
        <w:t>ιδιωτών,</w:t>
      </w:r>
      <w:r>
        <w:rPr>
          <w:rFonts w:eastAsia="Times New Roman" w:cs="Times New Roman"/>
          <w:szCs w:val="24"/>
        </w:rPr>
        <w:t xml:space="preserve"> επιτείνετε</w:t>
      </w:r>
      <w:r w:rsidRPr="00A52790">
        <w:rPr>
          <w:rFonts w:eastAsia="Times New Roman" w:cs="Times New Roman"/>
          <w:szCs w:val="24"/>
        </w:rPr>
        <w:t xml:space="preserve"> ακόμη περισσότερο τη</w:t>
      </w:r>
      <w:r>
        <w:rPr>
          <w:rFonts w:eastAsia="Times New Roman" w:cs="Times New Roman"/>
          <w:szCs w:val="24"/>
        </w:rPr>
        <w:t xml:space="preserve"> </w:t>
      </w:r>
      <w:r w:rsidRPr="00A52790">
        <w:rPr>
          <w:rFonts w:eastAsia="Times New Roman" w:cs="Times New Roman"/>
          <w:szCs w:val="24"/>
        </w:rPr>
        <w:t xml:space="preserve">μεταξύ </w:t>
      </w:r>
      <w:r>
        <w:rPr>
          <w:rFonts w:eastAsia="Times New Roman" w:cs="Times New Roman"/>
          <w:szCs w:val="24"/>
        </w:rPr>
        <w:t>τ</w:t>
      </w:r>
      <w:r w:rsidRPr="00A52790">
        <w:rPr>
          <w:rFonts w:eastAsia="Times New Roman" w:cs="Times New Roman"/>
          <w:szCs w:val="24"/>
        </w:rPr>
        <w:t>ους ανισότητα.</w:t>
      </w:r>
      <w:r>
        <w:rPr>
          <w:rFonts w:eastAsia="Times New Roman" w:cs="Times New Roman"/>
          <w:szCs w:val="24"/>
        </w:rPr>
        <w:t xml:space="preserve"> Αν θέλα</w:t>
      </w:r>
      <w:r w:rsidRPr="00A52790">
        <w:rPr>
          <w:rFonts w:eastAsia="Times New Roman" w:cs="Times New Roman"/>
          <w:szCs w:val="24"/>
        </w:rPr>
        <w:t xml:space="preserve">τε να μειώσετε </w:t>
      </w:r>
      <w:r>
        <w:rPr>
          <w:rFonts w:eastAsia="Times New Roman" w:cs="Times New Roman"/>
          <w:szCs w:val="24"/>
        </w:rPr>
        <w:t>το</w:t>
      </w:r>
      <w:r w:rsidRPr="00A52790">
        <w:rPr>
          <w:rFonts w:eastAsia="Times New Roman" w:cs="Times New Roman"/>
          <w:szCs w:val="24"/>
        </w:rPr>
        <w:t xml:space="preserve"> οφειλόμενο</w:t>
      </w:r>
      <w:r>
        <w:rPr>
          <w:rFonts w:eastAsia="Times New Roman" w:cs="Times New Roman"/>
          <w:szCs w:val="24"/>
        </w:rPr>
        <w:t xml:space="preserve"> επιτόκιο, </w:t>
      </w:r>
      <w:r w:rsidRPr="00A52790">
        <w:rPr>
          <w:rFonts w:eastAsia="Times New Roman" w:cs="Times New Roman"/>
          <w:szCs w:val="24"/>
        </w:rPr>
        <w:t>εμείς θα συμφωνούσαμε</w:t>
      </w:r>
      <w:r>
        <w:rPr>
          <w:rFonts w:eastAsia="Times New Roman" w:cs="Times New Roman"/>
          <w:szCs w:val="24"/>
        </w:rPr>
        <w:t xml:space="preserve"> υπό τ</w:t>
      </w:r>
      <w:r w:rsidRPr="00A52790">
        <w:rPr>
          <w:rFonts w:eastAsia="Times New Roman" w:cs="Times New Roman"/>
          <w:szCs w:val="24"/>
        </w:rPr>
        <w:t xml:space="preserve">ην </w:t>
      </w:r>
      <w:r>
        <w:rPr>
          <w:rFonts w:eastAsia="Times New Roman" w:cs="Times New Roman"/>
          <w:szCs w:val="24"/>
        </w:rPr>
        <w:t>π</w:t>
      </w:r>
      <w:r w:rsidRPr="00A52790">
        <w:rPr>
          <w:rFonts w:eastAsia="Times New Roman" w:cs="Times New Roman"/>
          <w:szCs w:val="24"/>
        </w:rPr>
        <w:t>ροϋπόθεση</w:t>
      </w:r>
      <w:r>
        <w:rPr>
          <w:rFonts w:eastAsia="Times New Roman" w:cs="Times New Roman"/>
          <w:szCs w:val="24"/>
        </w:rPr>
        <w:t>,</w:t>
      </w:r>
      <w:r w:rsidRPr="00A52790">
        <w:rPr>
          <w:rFonts w:eastAsia="Times New Roman" w:cs="Times New Roman"/>
          <w:szCs w:val="24"/>
        </w:rPr>
        <w:t xml:space="preserve"> </w:t>
      </w:r>
      <w:r>
        <w:rPr>
          <w:rFonts w:eastAsia="Times New Roman" w:cs="Times New Roman"/>
          <w:szCs w:val="24"/>
        </w:rPr>
        <w:t>όμως,</w:t>
      </w:r>
      <w:r w:rsidRPr="00A52790">
        <w:rPr>
          <w:rFonts w:eastAsia="Times New Roman" w:cs="Times New Roman"/>
          <w:szCs w:val="24"/>
        </w:rPr>
        <w:t xml:space="preserve"> </w:t>
      </w:r>
      <w:r>
        <w:rPr>
          <w:rFonts w:eastAsia="Times New Roman" w:cs="Times New Roman"/>
          <w:szCs w:val="24"/>
        </w:rPr>
        <w:t>π</w:t>
      </w:r>
      <w:r w:rsidRPr="00A52790">
        <w:rPr>
          <w:rFonts w:eastAsia="Times New Roman" w:cs="Times New Roman"/>
          <w:szCs w:val="24"/>
        </w:rPr>
        <w:t>ρόβ</w:t>
      </w:r>
      <w:r w:rsidRPr="00A52790">
        <w:rPr>
          <w:rFonts w:eastAsia="Times New Roman" w:cs="Times New Roman"/>
          <w:szCs w:val="24"/>
        </w:rPr>
        <w:t>λεψης και</w:t>
      </w:r>
      <w:r>
        <w:rPr>
          <w:rFonts w:eastAsia="Times New Roman" w:cs="Times New Roman"/>
          <w:szCs w:val="24"/>
        </w:rPr>
        <w:t xml:space="preserve"> </w:t>
      </w:r>
      <w:r w:rsidRPr="00A52790">
        <w:rPr>
          <w:rFonts w:eastAsia="Times New Roman" w:cs="Times New Roman"/>
          <w:szCs w:val="24"/>
        </w:rPr>
        <w:t xml:space="preserve">αντίστοιχης μείωσης </w:t>
      </w:r>
      <w:r>
        <w:rPr>
          <w:rFonts w:eastAsia="Times New Roman" w:cs="Times New Roman"/>
          <w:szCs w:val="24"/>
        </w:rPr>
        <w:t>τ</w:t>
      </w:r>
      <w:r w:rsidRPr="00A52790">
        <w:rPr>
          <w:rFonts w:eastAsia="Times New Roman" w:cs="Times New Roman"/>
          <w:szCs w:val="24"/>
        </w:rPr>
        <w:t xml:space="preserve">ου επιτοκίου για </w:t>
      </w:r>
      <w:r>
        <w:rPr>
          <w:rFonts w:eastAsia="Times New Roman" w:cs="Times New Roman"/>
          <w:szCs w:val="24"/>
        </w:rPr>
        <w:t xml:space="preserve">τις </w:t>
      </w:r>
      <w:r w:rsidRPr="00A52790">
        <w:rPr>
          <w:rFonts w:eastAsia="Times New Roman" w:cs="Times New Roman"/>
          <w:szCs w:val="24"/>
        </w:rPr>
        <w:t xml:space="preserve">οφειλές </w:t>
      </w:r>
      <w:r w:rsidRPr="00A52790">
        <w:rPr>
          <w:rFonts w:eastAsia="Times New Roman" w:cs="Times New Roman"/>
          <w:szCs w:val="24"/>
        </w:rPr>
        <w:lastRenderedPageBreak/>
        <w:t xml:space="preserve">των ιδιωτών </w:t>
      </w:r>
      <w:r>
        <w:rPr>
          <w:rFonts w:eastAsia="Times New Roman" w:cs="Times New Roman"/>
          <w:szCs w:val="24"/>
        </w:rPr>
        <w:t>π</w:t>
      </w:r>
      <w:r w:rsidRPr="00A52790">
        <w:rPr>
          <w:rFonts w:eastAsia="Times New Roman" w:cs="Times New Roman"/>
          <w:szCs w:val="24"/>
        </w:rPr>
        <w:t xml:space="preserve">ρος </w:t>
      </w:r>
      <w:r>
        <w:rPr>
          <w:rFonts w:eastAsia="Times New Roman" w:cs="Times New Roman"/>
          <w:szCs w:val="24"/>
        </w:rPr>
        <w:t>τ</w:t>
      </w:r>
      <w:r w:rsidRPr="00A52790">
        <w:rPr>
          <w:rFonts w:eastAsia="Times New Roman" w:cs="Times New Roman"/>
          <w:szCs w:val="24"/>
        </w:rPr>
        <w:t xml:space="preserve">ο </w:t>
      </w:r>
      <w:r>
        <w:rPr>
          <w:rFonts w:eastAsia="Times New Roman" w:cs="Times New Roman"/>
          <w:szCs w:val="24"/>
        </w:rPr>
        <w:t>δ</w:t>
      </w:r>
      <w:r w:rsidRPr="00A52790">
        <w:rPr>
          <w:rFonts w:eastAsia="Times New Roman" w:cs="Times New Roman"/>
          <w:szCs w:val="24"/>
        </w:rPr>
        <w:t>ημόσιο.</w:t>
      </w:r>
      <w:r>
        <w:rPr>
          <w:rFonts w:eastAsia="Times New Roman" w:cs="Times New Roman"/>
          <w:szCs w:val="24"/>
        </w:rPr>
        <w:t xml:space="preserve"> Αντίθετα, </w:t>
      </w:r>
      <w:r w:rsidRPr="00A52790">
        <w:rPr>
          <w:rFonts w:eastAsia="Times New Roman" w:cs="Times New Roman"/>
          <w:szCs w:val="24"/>
        </w:rPr>
        <w:t>έρχεστε τώρα με τη</w:t>
      </w:r>
      <w:r>
        <w:rPr>
          <w:rFonts w:eastAsia="Times New Roman" w:cs="Times New Roman"/>
          <w:szCs w:val="24"/>
        </w:rPr>
        <w:t xml:space="preserve"> </w:t>
      </w:r>
      <w:r w:rsidRPr="00A52790">
        <w:rPr>
          <w:rFonts w:eastAsia="Times New Roman" w:cs="Times New Roman"/>
          <w:szCs w:val="24"/>
        </w:rPr>
        <w:t>συγκεκριμένη διάταξη και ουσιαστικά</w:t>
      </w:r>
      <w:r>
        <w:rPr>
          <w:rFonts w:eastAsia="Times New Roman" w:cs="Times New Roman"/>
          <w:szCs w:val="24"/>
        </w:rPr>
        <w:t xml:space="preserve"> </w:t>
      </w:r>
      <w:r w:rsidRPr="00A52790">
        <w:rPr>
          <w:rFonts w:eastAsia="Times New Roman" w:cs="Times New Roman"/>
          <w:szCs w:val="24"/>
        </w:rPr>
        <w:t xml:space="preserve">κουρεύετε </w:t>
      </w:r>
      <w:r>
        <w:rPr>
          <w:rFonts w:eastAsia="Times New Roman" w:cs="Times New Roman"/>
          <w:szCs w:val="24"/>
        </w:rPr>
        <w:t>τ</w:t>
      </w:r>
      <w:r w:rsidRPr="00A52790">
        <w:rPr>
          <w:rFonts w:eastAsia="Times New Roman" w:cs="Times New Roman"/>
          <w:szCs w:val="24"/>
        </w:rPr>
        <w:t xml:space="preserve">ις συνολικές οφειλές </w:t>
      </w:r>
      <w:r>
        <w:rPr>
          <w:rFonts w:eastAsia="Times New Roman" w:cs="Times New Roman"/>
          <w:szCs w:val="24"/>
        </w:rPr>
        <w:t>τ</w:t>
      </w:r>
      <w:r w:rsidRPr="00A52790">
        <w:rPr>
          <w:rFonts w:eastAsia="Times New Roman" w:cs="Times New Roman"/>
          <w:szCs w:val="24"/>
        </w:rPr>
        <w:t>ου</w:t>
      </w:r>
      <w:r>
        <w:rPr>
          <w:rFonts w:eastAsia="Times New Roman" w:cs="Times New Roman"/>
          <w:szCs w:val="24"/>
        </w:rPr>
        <w:t xml:space="preserve"> δ</w:t>
      </w:r>
      <w:r w:rsidRPr="00A52790">
        <w:rPr>
          <w:rFonts w:eastAsia="Times New Roman" w:cs="Times New Roman"/>
          <w:szCs w:val="24"/>
        </w:rPr>
        <w:t>ημοσίου, μειώνοντας ακόμη περισσότερο</w:t>
      </w:r>
      <w:r>
        <w:rPr>
          <w:rFonts w:eastAsia="Times New Roman" w:cs="Times New Roman"/>
          <w:szCs w:val="24"/>
        </w:rPr>
        <w:t xml:space="preserve"> τ</w:t>
      </w:r>
      <w:r w:rsidRPr="00A52790">
        <w:rPr>
          <w:rFonts w:eastAsia="Times New Roman" w:cs="Times New Roman"/>
          <w:szCs w:val="24"/>
        </w:rPr>
        <w:t>ο επιτόκιο</w:t>
      </w:r>
      <w:r>
        <w:rPr>
          <w:rFonts w:eastAsia="Times New Roman" w:cs="Times New Roman"/>
          <w:szCs w:val="24"/>
        </w:rPr>
        <w:t>, χ</w:t>
      </w:r>
      <w:r w:rsidRPr="00A52790">
        <w:rPr>
          <w:rFonts w:eastAsia="Times New Roman" w:cs="Times New Roman"/>
          <w:szCs w:val="24"/>
        </w:rPr>
        <w:t>ωρίς να κάνε</w:t>
      </w:r>
      <w:r>
        <w:rPr>
          <w:rFonts w:eastAsia="Times New Roman" w:cs="Times New Roman"/>
          <w:szCs w:val="24"/>
        </w:rPr>
        <w:t>τ</w:t>
      </w:r>
      <w:r>
        <w:rPr>
          <w:rFonts w:eastAsia="Times New Roman" w:cs="Times New Roman"/>
          <w:szCs w:val="24"/>
        </w:rPr>
        <w:t>ε καμμία αλλαγή ω</w:t>
      </w:r>
      <w:r w:rsidRPr="00A52790">
        <w:rPr>
          <w:rFonts w:eastAsia="Times New Roman" w:cs="Times New Roman"/>
          <w:szCs w:val="24"/>
        </w:rPr>
        <w:t xml:space="preserve">ς </w:t>
      </w:r>
      <w:r>
        <w:rPr>
          <w:rFonts w:eastAsia="Times New Roman" w:cs="Times New Roman"/>
          <w:szCs w:val="24"/>
        </w:rPr>
        <w:t>π</w:t>
      </w:r>
      <w:r w:rsidRPr="00A52790">
        <w:rPr>
          <w:rFonts w:eastAsia="Times New Roman" w:cs="Times New Roman"/>
          <w:szCs w:val="24"/>
        </w:rPr>
        <w:t xml:space="preserve">ρος </w:t>
      </w:r>
      <w:r>
        <w:rPr>
          <w:rFonts w:eastAsia="Times New Roman" w:cs="Times New Roman"/>
          <w:szCs w:val="24"/>
        </w:rPr>
        <w:t>τ</w:t>
      </w:r>
      <w:r w:rsidRPr="00A52790">
        <w:rPr>
          <w:rFonts w:eastAsia="Times New Roman" w:cs="Times New Roman"/>
          <w:szCs w:val="24"/>
        </w:rPr>
        <w:t>ο οφειλόμενο επιτόκιο εκ μέρους</w:t>
      </w:r>
      <w:r>
        <w:rPr>
          <w:rFonts w:eastAsia="Times New Roman" w:cs="Times New Roman"/>
          <w:szCs w:val="24"/>
        </w:rPr>
        <w:t xml:space="preserve"> τ</w:t>
      </w:r>
      <w:r w:rsidRPr="00A52790">
        <w:rPr>
          <w:rFonts w:eastAsia="Times New Roman" w:cs="Times New Roman"/>
          <w:szCs w:val="24"/>
        </w:rPr>
        <w:t>ων ιδιωτών.</w:t>
      </w:r>
      <w:r>
        <w:rPr>
          <w:rFonts w:eastAsia="Times New Roman" w:cs="Times New Roman"/>
          <w:szCs w:val="24"/>
        </w:rPr>
        <w:t xml:space="preserve"> </w:t>
      </w:r>
      <w:r w:rsidRPr="000E4339">
        <w:rPr>
          <w:rFonts w:eastAsia="Times New Roman" w:cs="Times New Roman"/>
          <w:szCs w:val="24"/>
        </w:rPr>
        <w:t xml:space="preserve">Είναι μια ρύθμιση </w:t>
      </w:r>
      <w:r>
        <w:rPr>
          <w:rFonts w:eastAsia="Times New Roman" w:cs="Times New Roman"/>
          <w:szCs w:val="24"/>
        </w:rPr>
        <w:t>που</w:t>
      </w:r>
      <w:r w:rsidRPr="000E4339">
        <w:rPr>
          <w:rFonts w:eastAsia="Times New Roman" w:cs="Times New Roman"/>
          <w:szCs w:val="24"/>
        </w:rPr>
        <w:t xml:space="preserve"> παραπέμπει σε ένα</w:t>
      </w:r>
      <w:r>
        <w:rPr>
          <w:rFonts w:eastAsia="Times New Roman" w:cs="Times New Roman"/>
          <w:szCs w:val="24"/>
        </w:rPr>
        <w:t xml:space="preserve"> κ</w:t>
      </w:r>
      <w:r w:rsidRPr="000E4339">
        <w:rPr>
          <w:rFonts w:eastAsia="Times New Roman" w:cs="Times New Roman"/>
          <w:szCs w:val="24"/>
        </w:rPr>
        <w:t xml:space="preserve">ράτος </w:t>
      </w:r>
      <w:r>
        <w:rPr>
          <w:rFonts w:eastAsia="Times New Roman" w:cs="Times New Roman"/>
          <w:szCs w:val="24"/>
        </w:rPr>
        <w:t>που</w:t>
      </w:r>
      <w:r w:rsidRPr="000E4339">
        <w:rPr>
          <w:rFonts w:eastAsia="Times New Roman" w:cs="Times New Roman"/>
          <w:szCs w:val="24"/>
        </w:rPr>
        <w:t xml:space="preserve"> χάνει και </w:t>
      </w:r>
      <w:r>
        <w:rPr>
          <w:rFonts w:eastAsia="Times New Roman" w:cs="Times New Roman"/>
          <w:szCs w:val="24"/>
        </w:rPr>
        <w:t>τ</w:t>
      </w:r>
      <w:r w:rsidRPr="000E4339">
        <w:rPr>
          <w:rFonts w:eastAsia="Times New Roman" w:cs="Times New Roman"/>
          <w:szCs w:val="24"/>
        </w:rPr>
        <w:t xml:space="preserve">α </w:t>
      </w:r>
      <w:r>
        <w:rPr>
          <w:rFonts w:eastAsia="Times New Roman" w:cs="Times New Roman"/>
          <w:szCs w:val="24"/>
        </w:rPr>
        <w:t>τ</w:t>
      </w:r>
      <w:r w:rsidRPr="000E4339">
        <w:rPr>
          <w:rFonts w:eastAsia="Times New Roman" w:cs="Times New Roman"/>
          <w:szCs w:val="24"/>
        </w:rPr>
        <w:t>ελευταία</w:t>
      </w:r>
      <w:r>
        <w:rPr>
          <w:rFonts w:eastAsia="Times New Roman" w:cs="Times New Roman"/>
          <w:szCs w:val="24"/>
        </w:rPr>
        <w:t xml:space="preserve"> ψ</w:t>
      </w:r>
      <w:r w:rsidRPr="000E4339">
        <w:rPr>
          <w:rFonts w:eastAsia="Times New Roman" w:cs="Times New Roman"/>
          <w:szCs w:val="24"/>
        </w:rPr>
        <w:t xml:space="preserve">ήγματα εμπιστοσύνης απέναντι </w:t>
      </w:r>
      <w:r>
        <w:rPr>
          <w:rFonts w:eastAsia="Times New Roman" w:cs="Times New Roman"/>
          <w:szCs w:val="24"/>
        </w:rPr>
        <w:t>στους π</w:t>
      </w:r>
      <w:r w:rsidRPr="000E4339">
        <w:rPr>
          <w:rFonts w:eastAsia="Times New Roman" w:cs="Times New Roman"/>
          <w:szCs w:val="24"/>
        </w:rPr>
        <w:t xml:space="preserve">ολίτες </w:t>
      </w:r>
      <w:r>
        <w:rPr>
          <w:rFonts w:eastAsia="Times New Roman" w:cs="Times New Roman"/>
          <w:szCs w:val="24"/>
        </w:rPr>
        <w:t>τ</w:t>
      </w:r>
      <w:r w:rsidRPr="000E4339">
        <w:rPr>
          <w:rFonts w:eastAsia="Times New Roman" w:cs="Times New Roman"/>
          <w:szCs w:val="24"/>
        </w:rPr>
        <w:t>ου</w:t>
      </w:r>
      <w:r>
        <w:rPr>
          <w:rFonts w:eastAsia="Times New Roman" w:cs="Times New Roman"/>
          <w:szCs w:val="24"/>
        </w:rPr>
        <w:t>.</w:t>
      </w:r>
    </w:p>
    <w:p w14:paraId="4D87FC84" w14:textId="77777777" w:rsidR="00E01347" w:rsidRDefault="00B0330D">
      <w:pPr>
        <w:spacing w:line="600" w:lineRule="auto"/>
        <w:ind w:firstLine="720"/>
        <w:jc w:val="both"/>
        <w:rPr>
          <w:rFonts w:eastAsia="Times New Roman" w:cs="Times New Roman"/>
          <w:szCs w:val="24"/>
        </w:rPr>
      </w:pPr>
      <w:r w:rsidRPr="000E4339">
        <w:rPr>
          <w:rFonts w:eastAsia="Times New Roman" w:cs="Times New Roman"/>
          <w:szCs w:val="24"/>
        </w:rPr>
        <w:t>Έρχομαι στο άρθρο 56, το οποίο</w:t>
      </w:r>
      <w:r>
        <w:rPr>
          <w:rFonts w:eastAsia="Times New Roman" w:cs="Times New Roman"/>
          <w:szCs w:val="24"/>
        </w:rPr>
        <w:t xml:space="preserve"> </w:t>
      </w:r>
      <w:r w:rsidRPr="000E4339">
        <w:rPr>
          <w:rFonts w:eastAsia="Times New Roman" w:cs="Times New Roman"/>
          <w:szCs w:val="24"/>
        </w:rPr>
        <w:t xml:space="preserve">προβλέπει καταβολή ποσοστού 10% </w:t>
      </w:r>
      <w:r w:rsidRPr="000E4339">
        <w:rPr>
          <w:rFonts w:eastAsia="Times New Roman" w:cs="Times New Roman"/>
          <w:szCs w:val="24"/>
        </w:rPr>
        <w:t>επί</w:t>
      </w:r>
      <w:r>
        <w:rPr>
          <w:rFonts w:eastAsia="Times New Roman" w:cs="Times New Roman"/>
          <w:szCs w:val="24"/>
        </w:rPr>
        <w:t xml:space="preserve"> τ</w:t>
      </w:r>
      <w:r w:rsidRPr="000E4339">
        <w:rPr>
          <w:rFonts w:eastAsia="Times New Roman" w:cs="Times New Roman"/>
          <w:szCs w:val="24"/>
        </w:rPr>
        <w:t xml:space="preserve">ων εισαγομένων στην Ελλάδα ποσών </w:t>
      </w:r>
      <w:r>
        <w:rPr>
          <w:rFonts w:eastAsia="Times New Roman" w:cs="Times New Roman"/>
          <w:szCs w:val="24"/>
        </w:rPr>
        <w:t>που π</w:t>
      </w:r>
      <w:r w:rsidRPr="000E4339">
        <w:rPr>
          <w:rFonts w:eastAsia="Times New Roman" w:cs="Times New Roman"/>
          <w:szCs w:val="24"/>
        </w:rPr>
        <w:t>ροέρχονται από τα εισοδήματα εκ</w:t>
      </w:r>
      <w:r>
        <w:rPr>
          <w:rFonts w:eastAsia="Times New Roman" w:cs="Times New Roman"/>
          <w:szCs w:val="24"/>
        </w:rPr>
        <w:t xml:space="preserve"> </w:t>
      </w:r>
      <w:r w:rsidRPr="000E4339">
        <w:rPr>
          <w:rFonts w:eastAsia="Times New Roman" w:cs="Times New Roman"/>
          <w:szCs w:val="24"/>
        </w:rPr>
        <w:t xml:space="preserve">μερισμάτων υπό την </w:t>
      </w:r>
      <w:r>
        <w:rPr>
          <w:rFonts w:eastAsia="Times New Roman" w:cs="Times New Roman"/>
          <w:szCs w:val="24"/>
        </w:rPr>
        <w:t>π</w:t>
      </w:r>
      <w:r w:rsidRPr="000E4339">
        <w:rPr>
          <w:rFonts w:eastAsia="Times New Roman" w:cs="Times New Roman"/>
          <w:szCs w:val="24"/>
        </w:rPr>
        <w:t xml:space="preserve">ροϋπόθεση διαχείρισης </w:t>
      </w:r>
      <w:r>
        <w:rPr>
          <w:rFonts w:eastAsia="Times New Roman" w:cs="Times New Roman"/>
          <w:szCs w:val="24"/>
        </w:rPr>
        <w:t>τ</w:t>
      </w:r>
      <w:r w:rsidRPr="000E4339">
        <w:rPr>
          <w:rFonts w:eastAsia="Times New Roman" w:cs="Times New Roman"/>
          <w:szCs w:val="24"/>
        </w:rPr>
        <w:t xml:space="preserve">ων </w:t>
      </w:r>
      <w:r>
        <w:rPr>
          <w:rFonts w:eastAsia="Times New Roman" w:cs="Times New Roman"/>
          <w:szCs w:val="24"/>
        </w:rPr>
        <w:t>π</w:t>
      </w:r>
      <w:r w:rsidRPr="000E4339">
        <w:rPr>
          <w:rFonts w:eastAsia="Times New Roman" w:cs="Times New Roman"/>
          <w:szCs w:val="24"/>
        </w:rPr>
        <w:t>λοίων από την Ελλάδα</w:t>
      </w:r>
      <w:r>
        <w:rPr>
          <w:rFonts w:eastAsia="Times New Roman" w:cs="Times New Roman"/>
          <w:szCs w:val="24"/>
        </w:rPr>
        <w:t xml:space="preserve"> </w:t>
      </w:r>
      <w:r w:rsidRPr="000E4339">
        <w:rPr>
          <w:rFonts w:eastAsia="Times New Roman" w:cs="Times New Roman"/>
          <w:szCs w:val="24"/>
        </w:rPr>
        <w:t xml:space="preserve">και </w:t>
      </w:r>
      <w:r>
        <w:rPr>
          <w:rFonts w:eastAsia="Times New Roman" w:cs="Times New Roman"/>
          <w:szCs w:val="24"/>
        </w:rPr>
        <w:t>το οποίο</w:t>
      </w:r>
      <w:r w:rsidRPr="000E4339">
        <w:rPr>
          <w:rFonts w:eastAsia="Times New Roman" w:cs="Times New Roman"/>
          <w:szCs w:val="24"/>
        </w:rPr>
        <w:t xml:space="preserve"> ανέρχεται κατ' ελάχιστον στο</w:t>
      </w:r>
      <w:r>
        <w:rPr>
          <w:rFonts w:eastAsia="Times New Roman" w:cs="Times New Roman"/>
          <w:szCs w:val="24"/>
        </w:rPr>
        <w:t xml:space="preserve"> π</w:t>
      </w:r>
      <w:r w:rsidRPr="000E4339">
        <w:rPr>
          <w:rFonts w:eastAsia="Times New Roman" w:cs="Times New Roman"/>
          <w:szCs w:val="24"/>
        </w:rPr>
        <w:t xml:space="preserve">οσό </w:t>
      </w:r>
      <w:r>
        <w:rPr>
          <w:rFonts w:eastAsia="Times New Roman" w:cs="Times New Roman"/>
          <w:szCs w:val="24"/>
        </w:rPr>
        <w:t>τ</w:t>
      </w:r>
      <w:r w:rsidRPr="000E4339">
        <w:rPr>
          <w:rFonts w:eastAsia="Times New Roman" w:cs="Times New Roman"/>
          <w:szCs w:val="24"/>
        </w:rPr>
        <w:t>ων 40.000.000 ευρώ σε ετήσια</w:t>
      </w:r>
      <w:r>
        <w:rPr>
          <w:rFonts w:eastAsia="Times New Roman" w:cs="Times New Roman"/>
          <w:szCs w:val="24"/>
        </w:rPr>
        <w:t xml:space="preserve"> </w:t>
      </w:r>
      <w:r w:rsidRPr="000E4339">
        <w:rPr>
          <w:rFonts w:eastAsia="Times New Roman" w:cs="Times New Roman"/>
          <w:szCs w:val="24"/>
        </w:rPr>
        <w:t>βάση.</w:t>
      </w:r>
      <w:r>
        <w:rPr>
          <w:rFonts w:eastAsia="Times New Roman" w:cs="Times New Roman"/>
          <w:szCs w:val="24"/>
        </w:rPr>
        <w:t xml:space="preserve"> </w:t>
      </w:r>
      <w:r w:rsidRPr="000E4339">
        <w:rPr>
          <w:rFonts w:eastAsia="Times New Roman" w:cs="Times New Roman"/>
          <w:szCs w:val="24"/>
        </w:rPr>
        <w:t>Είναι ουσιαστικά η συνέχεια το</w:t>
      </w:r>
      <w:r w:rsidRPr="000E4339">
        <w:rPr>
          <w:rFonts w:eastAsia="Times New Roman" w:cs="Times New Roman"/>
          <w:szCs w:val="24"/>
        </w:rPr>
        <w:t>υ</w:t>
      </w:r>
      <w:r>
        <w:rPr>
          <w:rFonts w:eastAsia="Times New Roman" w:cs="Times New Roman"/>
          <w:szCs w:val="24"/>
        </w:rPr>
        <w:t xml:space="preserve"> </w:t>
      </w:r>
      <w:r>
        <w:rPr>
          <w:rFonts w:eastAsia="Times New Roman" w:cs="Times New Roman"/>
          <w:szCs w:val="24"/>
        </w:rPr>
        <w:t>Σ</w:t>
      </w:r>
      <w:r w:rsidRPr="000E4339">
        <w:rPr>
          <w:rFonts w:eastAsia="Times New Roman" w:cs="Times New Roman"/>
          <w:szCs w:val="24"/>
        </w:rPr>
        <w:t>υνυποσχετικού συμφώνου οικειοθελούς</w:t>
      </w:r>
      <w:r>
        <w:rPr>
          <w:rFonts w:eastAsia="Times New Roman" w:cs="Times New Roman"/>
          <w:szCs w:val="24"/>
        </w:rPr>
        <w:t xml:space="preserve"> </w:t>
      </w:r>
      <w:r w:rsidRPr="000E4339">
        <w:rPr>
          <w:rFonts w:eastAsia="Times New Roman" w:cs="Times New Roman"/>
          <w:szCs w:val="24"/>
        </w:rPr>
        <w:t xml:space="preserve">εισφοράς </w:t>
      </w:r>
      <w:r>
        <w:rPr>
          <w:rFonts w:eastAsia="Times New Roman" w:cs="Times New Roman"/>
          <w:szCs w:val="24"/>
        </w:rPr>
        <w:t>π</w:t>
      </w:r>
      <w:r w:rsidRPr="000E4339">
        <w:rPr>
          <w:rFonts w:eastAsia="Times New Roman" w:cs="Times New Roman"/>
          <w:szCs w:val="24"/>
        </w:rPr>
        <w:t xml:space="preserve">ρος </w:t>
      </w:r>
      <w:r>
        <w:rPr>
          <w:rFonts w:eastAsia="Times New Roman" w:cs="Times New Roman"/>
          <w:szCs w:val="24"/>
        </w:rPr>
        <w:t>τ</w:t>
      </w:r>
      <w:r w:rsidRPr="000E4339">
        <w:rPr>
          <w:rFonts w:eastAsia="Times New Roman" w:cs="Times New Roman"/>
          <w:szCs w:val="24"/>
        </w:rPr>
        <w:t xml:space="preserve">ο </w:t>
      </w:r>
      <w:r>
        <w:rPr>
          <w:rFonts w:eastAsia="Times New Roman" w:cs="Times New Roman"/>
          <w:szCs w:val="24"/>
        </w:rPr>
        <w:t>ε</w:t>
      </w:r>
      <w:r w:rsidRPr="000E4339">
        <w:rPr>
          <w:rFonts w:eastAsia="Times New Roman" w:cs="Times New Roman"/>
          <w:szCs w:val="24"/>
        </w:rPr>
        <w:t xml:space="preserve">λληνικό </w:t>
      </w:r>
      <w:r>
        <w:rPr>
          <w:rFonts w:eastAsia="Times New Roman" w:cs="Times New Roman"/>
          <w:szCs w:val="24"/>
        </w:rPr>
        <w:t>δ</w:t>
      </w:r>
      <w:r w:rsidRPr="000E4339">
        <w:rPr>
          <w:rFonts w:eastAsia="Times New Roman" w:cs="Times New Roman"/>
          <w:szCs w:val="24"/>
        </w:rPr>
        <w:t>ημόσιο,</w:t>
      </w:r>
      <w:r>
        <w:rPr>
          <w:rFonts w:eastAsia="Times New Roman" w:cs="Times New Roman"/>
          <w:szCs w:val="24"/>
        </w:rPr>
        <w:t xml:space="preserve"> </w:t>
      </w:r>
      <w:r w:rsidRPr="000E4339">
        <w:rPr>
          <w:rFonts w:eastAsia="Times New Roman" w:cs="Times New Roman"/>
          <w:szCs w:val="24"/>
        </w:rPr>
        <w:t>ώστε</w:t>
      </w:r>
      <w:r>
        <w:rPr>
          <w:rFonts w:eastAsia="Times New Roman" w:cs="Times New Roman"/>
          <w:szCs w:val="24"/>
        </w:rPr>
        <w:t xml:space="preserve"> </w:t>
      </w:r>
      <w:r w:rsidRPr="000E4339">
        <w:rPr>
          <w:rFonts w:eastAsia="Times New Roman" w:cs="Times New Roman"/>
          <w:szCs w:val="24"/>
        </w:rPr>
        <w:t>η ναυτιλιακή κοινότητα να συνδράμει στην</w:t>
      </w:r>
      <w:r>
        <w:rPr>
          <w:rFonts w:eastAsia="Times New Roman" w:cs="Times New Roman"/>
          <w:szCs w:val="24"/>
        </w:rPr>
        <w:t xml:space="preserve"> </w:t>
      </w:r>
      <w:r w:rsidRPr="000E4339">
        <w:rPr>
          <w:rFonts w:eastAsia="Times New Roman" w:cs="Times New Roman"/>
          <w:szCs w:val="24"/>
        </w:rPr>
        <w:t>εθνική προσπάθεια για τη</w:t>
      </w:r>
      <w:r>
        <w:rPr>
          <w:rFonts w:eastAsia="Times New Roman" w:cs="Times New Roman"/>
          <w:szCs w:val="24"/>
        </w:rPr>
        <w:t xml:space="preserve"> </w:t>
      </w:r>
      <w:r w:rsidRPr="000E4339">
        <w:rPr>
          <w:rFonts w:eastAsia="Times New Roman" w:cs="Times New Roman"/>
          <w:szCs w:val="24"/>
        </w:rPr>
        <w:t>σταθεροποίηση</w:t>
      </w:r>
      <w:r>
        <w:rPr>
          <w:rFonts w:eastAsia="Times New Roman" w:cs="Times New Roman"/>
          <w:szCs w:val="24"/>
        </w:rPr>
        <w:t xml:space="preserve"> </w:t>
      </w:r>
      <w:r w:rsidRPr="000E4339">
        <w:rPr>
          <w:rFonts w:eastAsia="Times New Roman" w:cs="Times New Roman"/>
          <w:szCs w:val="24"/>
        </w:rPr>
        <w:t>της οικονομίας</w:t>
      </w:r>
      <w:r>
        <w:rPr>
          <w:rFonts w:eastAsia="Times New Roman" w:cs="Times New Roman"/>
          <w:szCs w:val="24"/>
        </w:rPr>
        <w:t>.</w:t>
      </w:r>
    </w:p>
    <w:p w14:paraId="4D87FC85" w14:textId="77777777" w:rsidR="00E01347" w:rsidRDefault="00B0330D">
      <w:pPr>
        <w:spacing w:line="600" w:lineRule="auto"/>
        <w:ind w:firstLine="720"/>
        <w:jc w:val="both"/>
        <w:rPr>
          <w:rFonts w:eastAsia="Times New Roman" w:cs="Times New Roman"/>
          <w:szCs w:val="24"/>
        </w:rPr>
      </w:pPr>
      <w:r w:rsidRPr="000E4339">
        <w:rPr>
          <w:rFonts w:eastAsia="Times New Roman" w:cs="Times New Roman"/>
          <w:szCs w:val="24"/>
        </w:rPr>
        <w:t xml:space="preserve">Το </w:t>
      </w:r>
      <w:r>
        <w:rPr>
          <w:rFonts w:eastAsia="Times New Roman" w:cs="Times New Roman"/>
          <w:szCs w:val="24"/>
        </w:rPr>
        <w:t>π</w:t>
      </w:r>
      <w:r w:rsidRPr="000E4339">
        <w:rPr>
          <w:rFonts w:eastAsia="Times New Roman" w:cs="Times New Roman"/>
          <w:szCs w:val="24"/>
        </w:rPr>
        <w:t xml:space="preserve">ρώτο </w:t>
      </w:r>
      <w:r>
        <w:rPr>
          <w:rFonts w:eastAsia="Times New Roman" w:cs="Times New Roman"/>
          <w:szCs w:val="24"/>
        </w:rPr>
        <w:t>σ</w:t>
      </w:r>
      <w:r w:rsidRPr="000E4339">
        <w:rPr>
          <w:rFonts w:eastAsia="Times New Roman" w:cs="Times New Roman"/>
          <w:szCs w:val="24"/>
        </w:rPr>
        <w:t>υνυποσχετικό είχε γίνει από</w:t>
      </w:r>
      <w:r>
        <w:rPr>
          <w:rFonts w:eastAsia="Times New Roman" w:cs="Times New Roman"/>
          <w:szCs w:val="24"/>
        </w:rPr>
        <w:t xml:space="preserve"> τ</w:t>
      </w:r>
      <w:r w:rsidRPr="000E4339">
        <w:rPr>
          <w:rFonts w:eastAsia="Times New Roman" w:cs="Times New Roman"/>
          <w:szCs w:val="24"/>
        </w:rPr>
        <w:t xml:space="preserve">ον </w:t>
      </w:r>
      <w:r>
        <w:rPr>
          <w:rFonts w:eastAsia="Times New Roman" w:cs="Times New Roman"/>
          <w:szCs w:val="24"/>
        </w:rPr>
        <w:t>π</w:t>
      </w:r>
      <w:r w:rsidRPr="000E4339">
        <w:rPr>
          <w:rFonts w:eastAsia="Times New Roman" w:cs="Times New Roman"/>
          <w:szCs w:val="24"/>
        </w:rPr>
        <w:t>ρώην Πρωθυ</w:t>
      </w:r>
      <w:r>
        <w:rPr>
          <w:rFonts w:eastAsia="Times New Roman" w:cs="Times New Roman"/>
          <w:szCs w:val="24"/>
        </w:rPr>
        <w:t>που</w:t>
      </w:r>
      <w:r w:rsidRPr="000E4339">
        <w:rPr>
          <w:rFonts w:eastAsia="Times New Roman" w:cs="Times New Roman"/>
          <w:szCs w:val="24"/>
        </w:rPr>
        <w:t>ργό κ. Σαμαρά και</w:t>
      </w:r>
      <w:r>
        <w:rPr>
          <w:rFonts w:eastAsia="Times New Roman" w:cs="Times New Roman"/>
          <w:szCs w:val="24"/>
        </w:rPr>
        <w:t xml:space="preserve"> </w:t>
      </w:r>
      <w:r w:rsidRPr="000E4339">
        <w:rPr>
          <w:rFonts w:eastAsia="Times New Roman" w:cs="Times New Roman"/>
          <w:szCs w:val="24"/>
        </w:rPr>
        <w:t>την Ένω</w:t>
      </w:r>
      <w:r w:rsidRPr="000E4339">
        <w:rPr>
          <w:rFonts w:eastAsia="Times New Roman" w:cs="Times New Roman"/>
          <w:szCs w:val="24"/>
        </w:rPr>
        <w:t xml:space="preserve">ση Ελλήνων Εφοπλιστών </w:t>
      </w:r>
      <w:r>
        <w:rPr>
          <w:rFonts w:eastAsia="Times New Roman" w:cs="Times New Roman"/>
          <w:szCs w:val="24"/>
        </w:rPr>
        <w:t>τ</w:t>
      </w:r>
      <w:r w:rsidRPr="000E4339">
        <w:rPr>
          <w:rFonts w:eastAsia="Times New Roman" w:cs="Times New Roman"/>
          <w:szCs w:val="24"/>
        </w:rPr>
        <w:t>ο 2013.</w:t>
      </w:r>
      <w:r>
        <w:rPr>
          <w:rFonts w:eastAsia="Times New Roman" w:cs="Times New Roman"/>
          <w:szCs w:val="24"/>
        </w:rPr>
        <w:t xml:space="preserve"> </w:t>
      </w:r>
      <w:r w:rsidRPr="000E4339">
        <w:rPr>
          <w:rFonts w:eastAsia="Times New Roman" w:cs="Times New Roman"/>
          <w:szCs w:val="24"/>
        </w:rPr>
        <w:t xml:space="preserve">Ξεκινάμε με </w:t>
      </w:r>
      <w:r>
        <w:rPr>
          <w:rFonts w:eastAsia="Times New Roman" w:cs="Times New Roman"/>
          <w:szCs w:val="24"/>
        </w:rPr>
        <w:t>τ</w:t>
      </w:r>
      <w:r w:rsidRPr="000E4339">
        <w:rPr>
          <w:rFonts w:eastAsia="Times New Roman" w:cs="Times New Roman"/>
          <w:szCs w:val="24"/>
        </w:rPr>
        <w:t xml:space="preserve">ις </w:t>
      </w:r>
      <w:r>
        <w:rPr>
          <w:rFonts w:eastAsia="Times New Roman" w:cs="Times New Roman"/>
          <w:szCs w:val="24"/>
        </w:rPr>
        <w:t>π</w:t>
      </w:r>
      <w:r w:rsidRPr="000E4339">
        <w:rPr>
          <w:rFonts w:eastAsia="Times New Roman" w:cs="Times New Roman"/>
          <w:szCs w:val="24"/>
        </w:rPr>
        <w:t xml:space="preserve">ιο ήπιες </w:t>
      </w:r>
      <w:r>
        <w:rPr>
          <w:rFonts w:eastAsia="Times New Roman" w:cs="Times New Roman"/>
          <w:szCs w:val="24"/>
        </w:rPr>
        <w:t>παρατηρήσεις:</w:t>
      </w:r>
    </w:p>
    <w:p w14:paraId="4D87FC86"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Κατά πρώτον, τ</w:t>
      </w:r>
      <w:r w:rsidRPr="000E4339">
        <w:rPr>
          <w:rFonts w:eastAsia="Times New Roman" w:cs="Times New Roman"/>
          <w:szCs w:val="24"/>
        </w:rPr>
        <w:t xml:space="preserve">ο </w:t>
      </w:r>
      <w:r>
        <w:rPr>
          <w:rFonts w:eastAsia="Times New Roman" w:cs="Times New Roman"/>
          <w:szCs w:val="24"/>
        </w:rPr>
        <w:t>δ</w:t>
      </w:r>
      <w:r w:rsidRPr="000E4339">
        <w:rPr>
          <w:rFonts w:eastAsia="Times New Roman" w:cs="Times New Roman"/>
          <w:szCs w:val="24"/>
        </w:rPr>
        <w:t xml:space="preserve">ελτίο </w:t>
      </w:r>
      <w:r>
        <w:rPr>
          <w:rFonts w:eastAsia="Times New Roman" w:cs="Times New Roman"/>
          <w:szCs w:val="24"/>
        </w:rPr>
        <w:t>Τύπου</w:t>
      </w:r>
      <w:r w:rsidRPr="000E4339">
        <w:rPr>
          <w:rFonts w:eastAsia="Times New Roman" w:cs="Times New Roman"/>
          <w:szCs w:val="24"/>
        </w:rPr>
        <w:t xml:space="preserve"> με </w:t>
      </w:r>
      <w:r>
        <w:rPr>
          <w:rFonts w:eastAsia="Times New Roman" w:cs="Times New Roman"/>
          <w:szCs w:val="24"/>
        </w:rPr>
        <w:t>το οποίο</w:t>
      </w:r>
      <w:r w:rsidRPr="000E4339">
        <w:rPr>
          <w:rFonts w:eastAsia="Times New Roman" w:cs="Times New Roman"/>
          <w:szCs w:val="24"/>
        </w:rPr>
        <w:t xml:space="preserve"> ανακοινώθηκε η συνάντηση </w:t>
      </w:r>
      <w:r>
        <w:rPr>
          <w:rFonts w:eastAsia="Times New Roman" w:cs="Times New Roman"/>
          <w:szCs w:val="24"/>
        </w:rPr>
        <w:t>τ</w:t>
      </w:r>
      <w:r w:rsidRPr="000E4339">
        <w:rPr>
          <w:rFonts w:eastAsia="Times New Roman" w:cs="Times New Roman"/>
          <w:szCs w:val="24"/>
        </w:rPr>
        <w:t>ου κ.</w:t>
      </w:r>
      <w:r>
        <w:rPr>
          <w:rFonts w:eastAsia="Times New Roman" w:cs="Times New Roman"/>
          <w:szCs w:val="24"/>
        </w:rPr>
        <w:t xml:space="preserve"> </w:t>
      </w:r>
      <w:r w:rsidRPr="000E4339">
        <w:rPr>
          <w:rFonts w:eastAsia="Times New Roman" w:cs="Times New Roman"/>
          <w:szCs w:val="24"/>
        </w:rPr>
        <w:t>Τσίπρα με την Ένωση Ελλήνων</w:t>
      </w:r>
      <w:r>
        <w:rPr>
          <w:rFonts w:eastAsia="Times New Roman" w:cs="Times New Roman"/>
          <w:szCs w:val="24"/>
        </w:rPr>
        <w:t xml:space="preserve"> </w:t>
      </w:r>
      <w:r w:rsidRPr="000E4339">
        <w:rPr>
          <w:rFonts w:eastAsia="Times New Roman" w:cs="Times New Roman"/>
          <w:szCs w:val="24"/>
        </w:rPr>
        <w:t>Εφοπλιστών,</w:t>
      </w:r>
      <w:r>
        <w:rPr>
          <w:rFonts w:eastAsia="Times New Roman" w:cs="Times New Roman"/>
          <w:szCs w:val="24"/>
        </w:rPr>
        <w:t xml:space="preserve"> το οποίο</w:t>
      </w:r>
      <w:r w:rsidRPr="000E4339">
        <w:rPr>
          <w:rFonts w:eastAsia="Times New Roman" w:cs="Times New Roman"/>
          <w:szCs w:val="24"/>
        </w:rPr>
        <w:t xml:space="preserve"> εξέδωσε το Μέγαρο</w:t>
      </w:r>
      <w:r>
        <w:rPr>
          <w:rFonts w:eastAsia="Times New Roman" w:cs="Times New Roman"/>
          <w:szCs w:val="24"/>
        </w:rPr>
        <w:t xml:space="preserve"> </w:t>
      </w:r>
      <w:r w:rsidRPr="000E4339">
        <w:rPr>
          <w:rFonts w:eastAsia="Times New Roman" w:cs="Times New Roman"/>
          <w:szCs w:val="24"/>
        </w:rPr>
        <w:t>Μαξίμου</w:t>
      </w:r>
      <w:r>
        <w:rPr>
          <w:rFonts w:eastAsia="Times New Roman" w:cs="Times New Roman"/>
          <w:szCs w:val="24"/>
        </w:rPr>
        <w:t xml:space="preserve">, </w:t>
      </w:r>
      <w:r w:rsidRPr="000E4339">
        <w:rPr>
          <w:rFonts w:eastAsia="Times New Roman" w:cs="Times New Roman"/>
          <w:szCs w:val="24"/>
        </w:rPr>
        <w:t xml:space="preserve">προέβλεπε έσοδα για </w:t>
      </w:r>
      <w:r>
        <w:rPr>
          <w:rFonts w:eastAsia="Times New Roman" w:cs="Times New Roman"/>
          <w:szCs w:val="24"/>
        </w:rPr>
        <w:t>το ε</w:t>
      </w:r>
      <w:r w:rsidRPr="000E4339">
        <w:rPr>
          <w:rFonts w:eastAsia="Times New Roman" w:cs="Times New Roman"/>
          <w:szCs w:val="24"/>
        </w:rPr>
        <w:t xml:space="preserve">λληνικό </w:t>
      </w:r>
      <w:r>
        <w:rPr>
          <w:rFonts w:eastAsia="Times New Roman" w:cs="Times New Roman"/>
          <w:szCs w:val="24"/>
        </w:rPr>
        <w:t>δ</w:t>
      </w:r>
      <w:r w:rsidRPr="000E4339">
        <w:rPr>
          <w:rFonts w:eastAsia="Times New Roman" w:cs="Times New Roman"/>
          <w:szCs w:val="24"/>
        </w:rPr>
        <w:t>ημόσιο ύψους κατ' ελάχιστο 75</w:t>
      </w:r>
      <w:r>
        <w:rPr>
          <w:rFonts w:eastAsia="Times New Roman" w:cs="Times New Roman"/>
          <w:szCs w:val="24"/>
        </w:rPr>
        <w:t xml:space="preserve"> </w:t>
      </w:r>
      <w:r w:rsidRPr="000E4339">
        <w:rPr>
          <w:rFonts w:eastAsia="Times New Roman" w:cs="Times New Roman"/>
          <w:szCs w:val="24"/>
        </w:rPr>
        <w:t>εκατομμυρίων ευρώ ετησίως.</w:t>
      </w:r>
      <w:r>
        <w:rPr>
          <w:rFonts w:eastAsia="Times New Roman" w:cs="Times New Roman"/>
          <w:szCs w:val="24"/>
        </w:rPr>
        <w:t xml:space="preserve"> </w:t>
      </w:r>
      <w:r w:rsidRPr="000E4339">
        <w:rPr>
          <w:rFonts w:eastAsia="Times New Roman" w:cs="Times New Roman"/>
          <w:szCs w:val="24"/>
        </w:rPr>
        <w:t>Στις διατάξεις</w:t>
      </w:r>
      <w:r>
        <w:rPr>
          <w:rFonts w:eastAsia="Times New Roman" w:cs="Times New Roman"/>
          <w:szCs w:val="24"/>
        </w:rPr>
        <w:t>,</w:t>
      </w:r>
      <w:r w:rsidRPr="000E4339">
        <w:rPr>
          <w:rFonts w:eastAsia="Times New Roman" w:cs="Times New Roman"/>
          <w:szCs w:val="24"/>
        </w:rPr>
        <w:t xml:space="preserve"> </w:t>
      </w:r>
      <w:r>
        <w:rPr>
          <w:rFonts w:eastAsia="Times New Roman" w:cs="Times New Roman"/>
          <w:szCs w:val="24"/>
        </w:rPr>
        <w:t>όμως,</w:t>
      </w:r>
      <w:r w:rsidRPr="000E4339">
        <w:rPr>
          <w:rFonts w:eastAsia="Times New Roman" w:cs="Times New Roman"/>
          <w:szCs w:val="24"/>
        </w:rPr>
        <w:t xml:space="preserve"> </w:t>
      </w:r>
      <w:r>
        <w:rPr>
          <w:rFonts w:eastAsia="Times New Roman" w:cs="Times New Roman"/>
          <w:szCs w:val="24"/>
        </w:rPr>
        <w:t xml:space="preserve">του άρθρου 56, τα </w:t>
      </w:r>
      <w:r w:rsidRPr="000E4339">
        <w:rPr>
          <w:rFonts w:eastAsia="Times New Roman" w:cs="Times New Roman"/>
          <w:szCs w:val="24"/>
        </w:rPr>
        <w:t>έσοδα περιορίζονται σε 40 εκατομμύρια</w:t>
      </w:r>
      <w:r>
        <w:rPr>
          <w:rFonts w:eastAsia="Times New Roman" w:cs="Times New Roman"/>
          <w:szCs w:val="24"/>
        </w:rPr>
        <w:t xml:space="preserve"> </w:t>
      </w:r>
      <w:r w:rsidRPr="000E4339">
        <w:rPr>
          <w:rFonts w:eastAsia="Times New Roman" w:cs="Times New Roman"/>
          <w:szCs w:val="24"/>
        </w:rPr>
        <w:t xml:space="preserve">ευρώ και η </w:t>
      </w:r>
      <w:r>
        <w:rPr>
          <w:rFonts w:eastAsia="Times New Roman" w:cs="Times New Roman"/>
          <w:szCs w:val="24"/>
        </w:rPr>
        <w:t>Κ</w:t>
      </w:r>
      <w:r w:rsidRPr="000E4339">
        <w:rPr>
          <w:rFonts w:eastAsia="Times New Roman" w:cs="Times New Roman"/>
          <w:szCs w:val="24"/>
        </w:rPr>
        <w:t>υβέρνηση οφείλει να δώσει</w:t>
      </w:r>
      <w:r>
        <w:rPr>
          <w:rFonts w:eastAsia="Times New Roman" w:cs="Times New Roman"/>
          <w:szCs w:val="24"/>
        </w:rPr>
        <w:t xml:space="preserve"> </w:t>
      </w:r>
      <w:r w:rsidRPr="000E4339">
        <w:rPr>
          <w:rFonts w:eastAsia="Times New Roman" w:cs="Times New Roman"/>
          <w:szCs w:val="24"/>
        </w:rPr>
        <w:t>εξηγήσεις.</w:t>
      </w:r>
      <w:r>
        <w:rPr>
          <w:rFonts w:eastAsia="Times New Roman" w:cs="Times New Roman"/>
          <w:szCs w:val="24"/>
        </w:rPr>
        <w:t xml:space="preserve"> Κ</w:t>
      </w:r>
      <w:r w:rsidRPr="000E4339">
        <w:rPr>
          <w:rFonts w:eastAsia="Times New Roman" w:cs="Times New Roman"/>
          <w:szCs w:val="24"/>
        </w:rPr>
        <w:t xml:space="preserve">αταθέτω </w:t>
      </w:r>
      <w:r>
        <w:rPr>
          <w:rFonts w:eastAsia="Times New Roman" w:cs="Times New Roman"/>
          <w:szCs w:val="24"/>
        </w:rPr>
        <w:t xml:space="preserve">για </w:t>
      </w:r>
      <w:r w:rsidRPr="000E4339">
        <w:rPr>
          <w:rFonts w:eastAsia="Times New Roman" w:cs="Times New Roman"/>
          <w:szCs w:val="24"/>
        </w:rPr>
        <w:t xml:space="preserve">τα Πρακτικά </w:t>
      </w:r>
      <w:r>
        <w:rPr>
          <w:rFonts w:eastAsia="Times New Roman" w:cs="Times New Roman"/>
          <w:szCs w:val="24"/>
        </w:rPr>
        <w:t>τ</w:t>
      </w:r>
      <w:r w:rsidRPr="000E4339">
        <w:rPr>
          <w:rFonts w:eastAsia="Times New Roman" w:cs="Times New Roman"/>
          <w:szCs w:val="24"/>
        </w:rPr>
        <w:t xml:space="preserve">ο </w:t>
      </w:r>
      <w:r>
        <w:rPr>
          <w:rFonts w:eastAsia="Times New Roman" w:cs="Times New Roman"/>
          <w:szCs w:val="24"/>
        </w:rPr>
        <w:t>δ</w:t>
      </w:r>
      <w:r w:rsidRPr="000E4339">
        <w:rPr>
          <w:rFonts w:eastAsia="Times New Roman" w:cs="Times New Roman"/>
          <w:szCs w:val="24"/>
        </w:rPr>
        <w:t>ελτίο Τύ</w:t>
      </w:r>
      <w:r>
        <w:rPr>
          <w:rFonts w:eastAsia="Times New Roman" w:cs="Times New Roman"/>
          <w:szCs w:val="24"/>
        </w:rPr>
        <w:t>που τ</w:t>
      </w:r>
      <w:r w:rsidRPr="000E4339">
        <w:rPr>
          <w:rFonts w:eastAsia="Times New Roman" w:cs="Times New Roman"/>
          <w:szCs w:val="24"/>
        </w:rPr>
        <w:t>ου Πρωθυ</w:t>
      </w:r>
      <w:r>
        <w:rPr>
          <w:rFonts w:eastAsia="Times New Roman" w:cs="Times New Roman"/>
          <w:szCs w:val="24"/>
        </w:rPr>
        <w:t>που</w:t>
      </w:r>
      <w:r w:rsidRPr="000E4339">
        <w:rPr>
          <w:rFonts w:eastAsia="Times New Roman" w:cs="Times New Roman"/>
          <w:szCs w:val="24"/>
        </w:rPr>
        <w:t xml:space="preserve">ργού </w:t>
      </w:r>
      <w:r>
        <w:rPr>
          <w:rFonts w:eastAsia="Times New Roman" w:cs="Times New Roman"/>
          <w:szCs w:val="24"/>
        </w:rPr>
        <w:t>που</w:t>
      </w:r>
      <w:r w:rsidRPr="000E4339">
        <w:rPr>
          <w:rFonts w:eastAsia="Times New Roman" w:cs="Times New Roman"/>
          <w:szCs w:val="24"/>
        </w:rPr>
        <w:t xml:space="preserve"> εκδόθηκε </w:t>
      </w:r>
      <w:r>
        <w:rPr>
          <w:rFonts w:eastAsia="Times New Roman" w:cs="Times New Roman"/>
          <w:szCs w:val="24"/>
        </w:rPr>
        <w:t>σ</w:t>
      </w:r>
      <w:r>
        <w:rPr>
          <w:rFonts w:eastAsia="Times New Roman" w:cs="Times New Roman"/>
          <w:szCs w:val="24"/>
        </w:rPr>
        <w:t xml:space="preserve">τις </w:t>
      </w:r>
      <w:r w:rsidRPr="000E4339">
        <w:rPr>
          <w:rFonts w:eastAsia="Times New Roman" w:cs="Times New Roman"/>
          <w:szCs w:val="24"/>
        </w:rPr>
        <w:t>27</w:t>
      </w:r>
      <w:r>
        <w:rPr>
          <w:rFonts w:eastAsia="Times New Roman" w:cs="Times New Roman"/>
          <w:szCs w:val="24"/>
        </w:rPr>
        <w:t xml:space="preserve"> </w:t>
      </w:r>
      <w:r w:rsidRPr="000E4339">
        <w:rPr>
          <w:rFonts w:eastAsia="Times New Roman" w:cs="Times New Roman"/>
          <w:szCs w:val="24"/>
        </w:rPr>
        <w:t>Φεβρουαρίου 2019</w:t>
      </w:r>
      <w:r>
        <w:rPr>
          <w:rFonts w:eastAsia="Times New Roman" w:cs="Times New Roman"/>
          <w:szCs w:val="24"/>
        </w:rPr>
        <w:t>.</w:t>
      </w:r>
      <w:r w:rsidRPr="00B355B5">
        <w:rPr>
          <w:rFonts w:eastAsia="Times New Roman" w:cs="Times New Roman"/>
          <w:szCs w:val="24"/>
        </w:rPr>
        <w:t xml:space="preserve"> </w:t>
      </w:r>
      <w:r w:rsidRPr="000E4339">
        <w:rPr>
          <w:rFonts w:eastAsia="Times New Roman" w:cs="Times New Roman"/>
          <w:szCs w:val="24"/>
        </w:rPr>
        <w:t>Σε λιγότερο από δυο μήνες</w:t>
      </w:r>
      <w:r>
        <w:rPr>
          <w:rFonts w:eastAsia="Times New Roman" w:cs="Times New Roman"/>
          <w:szCs w:val="24"/>
        </w:rPr>
        <w:t>,</w:t>
      </w:r>
      <w:r w:rsidRPr="000E4339">
        <w:rPr>
          <w:rFonts w:eastAsia="Times New Roman" w:cs="Times New Roman"/>
          <w:szCs w:val="24"/>
        </w:rPr>
        <w:t xml:space="preserve"> τα 75</w:t>
      </w:r>
      <w:r>
        <w:rPr>
          <w:rFonts w:eastAsia="Times New Roman" w:cs="Times New Roman"/>
          <w:szCs w:val="24"/>
        </w:rPr>
        <w:t xml:space="preserve"> </w:t>
      </w:r>
      <w:r w:rsidRPr="000E4339">
        <w:rPr>
          <w:rFonts w:eastAsia="Times New Roman" w:cs="Times New Roman"/>
          <w:szCs w:val="24"/>
        </w:rPr>
        <w:t>εκατομμύρια έγιναν 40.</w:t>
      </w:r>
    </w:p>
    <w:p w14:paraId="4D87FC87"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Απόστολος </w:t>
      </w:r>
      <w:proofErr w:type="spellStart"/>
      <w:r>
        <w:rPr>
          <w:rFonts w:eastAsia="Times New Roman" w:cs="Times New Roman"/>
          <w:szCs w:val="24"/>
        </w:rPr>
        <w:t>Βεσυρόπουλος</w:t>
      </w:r>
      <w:proofErr w:type="spellEnd"/>
      <w:r>
        <w:rPr>
          <w:rFonts w:eastAsia="Times New Roman" w:cs="Times New Roman"/>
          <w:szCs w:val="24"/>
        </w:rPr>
        <w:t xml:space="preserve"> καταθέτει για τα Πρακτικά το προαναφερθέν </w:t>
      </w:r>
      <w:r>
        <w:rPr>
          <w:rFonts w:eastAsia="Times New Roman" w:cs="Times New Roman"/>
          <w:szCs w:val="24"/>
        </w:rPr>
        <w:t>δ</w:t>
      </w:r>
      <w:r>
        <w:rPr>
          <w:rFonts w:eastAsia="Times New Roman" w:cs="Times New Roman"/>
          <w:szCs w:val="24"/>
        </w:rPr>
        <w:t>ελτίο Τύπου, το οποίο βρίσκεται στο αρχείο του Τμήματος Γραμματείας της Διεύθ</w:t>
      </w:r>
      <w:r>
        <w:rPr>
          <w:rFonts w:eastAsia="Times New Roman" w:cs="Times New Roman"/>
          <w:szCs w:val="24"/>
        </w:rPr>
        <w:t>υνσης Στενογραφίας και Πρακτικών της Βουλής)</w:t>
      </w:r>
    </w:p>
    <w:p w14:paraId="4D87FC88" w14:textId="77777777" w:rsidR="00E01347" w:rsidRDefault="00B0330D">
      <w:pPr>
        <w:spacing w:line="600" w:lineRule="auto"/>
        <w:ind w:firstLine="720"/>
        <w:jc w:val="both"/>
        <w:rPr>
          <w:rFonts w:eastAsia="Times New Roman" w:cs="Times New Roman"/>
          <w:szCs w:val="24"/>
        </w:rPr>
      </w:pPr>
      <w:r w:rsidRPr="000E4339">
        <w:rPr>
          <w:rFonts w:eastAsia="Times New Roman" w:cs="Times New Roman"/>
          <w:szCs w:val="24"/>
        </w:rPr>
        <w:t>Κατά δεύτερο λόγο</w:t>
      </w:r>
      <w:r>
        <w:rPr>
          <w:rFonts w:eastAsia="Times New Roman" w:cs="Times New Roman"/>
          <w:szCs w:val="24"/>
        </w:rPr>
        <w:t>,</w:t>
      </w:r>
      <w:r w:rsidRPr="000E4339">
        <w:rPr>
          <w:rFonts w:eastAsia="Times New Roman" w:cs="Times New Roman"/>
          <w:szCs w:val="24"/>
        </w:rPr>
        <w:t xml:space="preserve"> αν ανατρέξουμε </w:t>
      </w:r>
      <w:r>
        <w:rPr>
          <w:rFonts w:eastAsia="Times New Roman" w:cs="Times New Roman"/>
          <w:szCs w:val="24"/>
        </w:rPr>
        <w:t>π</w:t>
      </w:r>
      <w:r w:rsidRPr="000E4339">
        <w:rPr>
          <w:rFonts w:eastAsia="Times New Roman" w:cs="Times New Roman"/>
          <w:szCs w:val="24"/>
        </w:rPr>
        <w:t>ίσω</w:t>
      </w:r>
      <w:r>
        <w:rPr>
          <w:rFonts w:eastAsia="Times New Roman" w:cs="Times New Roman"/>
          <w:szCs w:val="24"/>
        </w:rPr>
        <w:t xml:space="preserve"> </w:t>
      </w:r>
      <w:r w:rsidRPr="000E4339">
        <w:rPr>
          <w:rFonts w:eastAsia="Times New Roman" w:cs="Times New Roman"/>
          <w:szCs w:val="24"/>
        </w:rPr>
        <w:t xml:space="preserve">σε εκείνη </w:t>
      </w:r>
      <w:r>
        <w:rPr>
          <w:rFonts w:eastAsia="Times New Roman" w:cs="Times New Roman"/>
          <w:szCs w:val="24"/>
        </w:rPr>
        <w:t>τ</w:t>
      </w:r>
      <w:r w:rsidRPr="000E4339">
        <w:rPr>
          <w:rFonts w:eastAsia="Times New Roman" w:cs="Times New Roman"/>
          <w:szCs w:val="24"/>
        </w:rPr>
        <w:t xml:space="preserve">ην περίοδο </w:t>
      </w:r>
      <w:r>
        <w:rPr>
          <w:rFonts w:eastAsia="Times New Roman" w:cs="Times New Roman"/>
          <w:szCs w:val="24"/>
        </w:rPr>
        <w:t>που</w:t>
      </w:r>
      <w:r w:rsidRPr="000E4339">
        <w:rPr>
          <w:rFonts w:eastAsia="Times New Roman" w:cs="Times New Roman"/>
          <w:szCs w:val="24"/>
        </w:rPr>
        <w:t xml:space="preserve"> υπεγράφη το</w:t>
      </w:r>
      <w:r>
        <w:rPr>
          <w:rFonts w:eastAsia="Times New Roman" w:cs="Times New Roman"/>
          <w:szCs w:val="24"/>
        </w:rPr>
        <w:t xml:space="preserve"> πρώτο συμφωνητικό από την </w:t>
      </w:r>
      <w:r>
        <w:rPr>
          <w:rFonts w:eastAsia="Times New Roman" w:cs="Times New Roman"/>
          <w:szCs w:val="24"/>
        </w:rPr>
        <w:t>κ</w:t>
      </w:r>
      <w:r w:rsidRPr="000E4339">
        <w:rPr>
          <w:rFonts w:eastAsia="Times New Roman" w:cs="Times New Roman"/>
          <w:szCs w:val="24"/>
        </w:rPr>
        <w:t>υβέρνηση</w:t>
      </w:r>
      <w:r>
        <w:rPr>
          <w:rFonts w:eastAsia="Times New Roman" w:cs="Times New Roman"/>
          <w:szCs w:val="24"/>
        </w:rPr>
        <w:t xml:space="preserve"> </w:t>
      </w:r>
      <w:r w:rsidRPr="000E4339">
        <w:rPr>
          <w:rFonts w:eastAsia="Times New Roman" w:cs="Times New Roman"/>
          <w:szCs w:val="24"/>
        </w:rPr>
        <w:t>Σαμαρά με την Ένωση Εφοπλιστών,</w:t>
      </w:r>
      <w:r>
        <w:rPr>
          <w:rFonts w:eastAsia="Times New Roman" w:cs="Times New Roman"/>
          <w:szCs w:val="24"/>
        </w:rPr>
        <w:t xml:space="preserve"> το </w:t>
      </w:r>
      <w:r w:rsidRPr="000E4339">
        <w:rPr>
          <w:rFonts w:eastAsia="Times New Roman" w:cs="Times New Roman"/>
          <w:szCs w:val="24"/>
        </w:rPr>
        <w:t xml:space="preserve">μόνο </w:t>
      </w:r>
      <w:r>
        <w:rPr>
          <w:rFonts w:eastAsia="Times New Roman" w:cs="Times New Roman"/>
          <w:szCs w:val="24"/>
        </w:rPr>
        <w:t>που</w:t>
      </w:r>
      <w:r w:rsidRPr="000E4339">
        <w:rPr>
          <w:rFonts w:eastAsia="Times New Roman" w:cs="Times New Roman"/>
          <w:szCs w:val="24"/>
        </w:rPr>
        <w:t xml:space="preserve"> έχει μείνει είναι οι φωνές του</w:t>
      </w:r>
      <w:r>
        <w:rPr>
          <w:rFonts w:eastAsia="Times New Roman" w:cs="Times New Roman"/>
          <w:szCs w:val="24"/>
        </w:rPr>
        <w:t xml:space="preserve"> ΣΥΡΙΖΑ, που</w:t>
      </w:r>
      <w:r w:rsidRPr="000E4339">
        <w:rPr>
          <w:rFonts w:eastAsia="Times New Roman" w:cs="Times New Roman"/>
          <w:szCs w:val="24"/>
        </w:rPr>
        <w:t xml:space="preserve"> σήμερα έχει</w:t>
      </w:r>
      <w:r>
        <w:rPr>
          <w:rFonts w:eastAsia="Times New Roman" w:cs="Times New Roman"/>
          <w:szCs w:val="24"/>
        </w:rPr>
        <w:t xml:space="preserve"> </w:t>
      </w:r>
      <w:r w:rsidRPr="000E4339">
        <w:rPr>
          <w:rFonts w:eastAsia="Times New Roman" w:cs="Times New Roman"/>
          <w:szCs w:val="24"/>
        </w:rPr>
        <w:t xml:space="preserve">καταπιεί τη γλώσσα </w:t>
      </w:r>
      <w:r>
        <w:rPr>
          <w:rFonts w:eastAsia="Times New Roman" w:cs="Times New Roman"/>
          <w:szCs w:val="24"/>
        </w:rPr>
        <w:t>τ</w:t>
      </w:r>
      <w:r w:rsidRPr="000E4339">
        <w:rPr>
          <w:rFonts w:eastAsia="Times New Roman" w:cs="Times New Roman"/>
          <w:szCs w:val="24"/>
        </w:rPr>
        <w:t>ου.</w:t>
      </w:r>
      <w:r>
        <w:rPr>
          <w:rFonts w:eastAsia="Times New Roman" w:cs="Times New Roman"/>
          <w:szCs w:val="24"/>
        </w:rPr>
        <w:t xml:space="preserve"> Γιατί τότε, </w:t>
      </w:r>
      <w:r w:rsidRPr="000E4339">
        <w:rPr>
          <w:rFonts w:eastAsia="Times New Roman" w:cs="Times New Roman"/>
          <w:szCs w:val="24"/>
        </w:rPr>
        <w:t>λίγο μετά την υπογραφή του</w:t>
      </w:r>
      <w:r>
        <w:rPr>
          <w:rFonts w:eastAsia="Times New Roman" w:cs="Times New Roman"/>
          <w:szCs w:val="24"/>
        </w:rPr>
        <w:t xml:space="preserve"> </w:t>
      </w:r>
      <w:r w:rsidRPr="000E4339">
        <w:rPr>
          <w:rFonts w:eastAsia="Times New Roman" w:cs="Times New Roman"/>
          <w:szCs w:val="24"/>
        </w:rPr>
        <w:t>συνυποσχετικού,</w:t>
      </w:r>
      <w:r>
        <w:rPr>
          <w:rFonts w:eastAsia="Times New Roman" w:cs="Times New Roman"/>
          <w:szCs w:val="24"/>
        </w:rPr>
        <w:t xml:space="preserve"> Β</w:t>
      </w:r>
      <w:r w:rsidRPr="000E4339">
        <w:rPr>
          <w:rFonts w:eastAsia="Times New Roman" w:cs="Times New Roman"/>
          <w:szCs w:val="24"/>
        </w:rPr>
        <w:t xml:space="preserve">ουλευτές </w:t>
      </w:r>
      <w:r>
        <w:rPr>
          <w:rFonts w:eastAsia="Times New Roman" w:cs="Times New Roman"/>
          <w:szCs w:val="24"/>
        </w:rPr>
        <w:t>τ</w:t>
      </w:r>
      <w:r w:rsidRPr="000E4339">
        <w:rPr>
          <w:rFonts w:eastAsia="Times New Roman" w:cs="Times New Roman"/>
          <w:szCs w:val="24"/>
        </w:rPr>
        <w:t xml:space="preserve">ου </w:t>
      </w:r>
      <w:r>
        <w:rPr>
          <w:rFonts w:eastAsia="Times New Roman" w:cs="Times New Roman"/>
          <w:szCs w:val="24"/>
        </w:rPr>
        <w:t xml:space="preserve">ΣΥΡΙΖΑ </w:t>
      </w:r>
      <w:r w:rsidRPr="000E4339">
        <w:rPr>
          <w:rFonts w:eastAsia="Times New Roman" w:cs="Times New Roman"/>
          <w:szCs w:val="24"/>
        </w:rPr>
        <w:t xml:space="preserve">είχαν καταθέσει ερώτηση στη </w:t>
      </w:r>
      <w:r w:rsidRPr="000E4339">
        <w:rPr>
          <w:rFonts w:eastAsia="Times New Roman" w:cs="Times New Roman"/>
          <w:szCs w:val="24"/>
        </w:rPr>
        <w:lastRenderedPageBreak/>
        <w:t>Βουλή</w:t>
      </w:r>
      <w:r>
        <w:rPr>
          <w:rFonts w:eastAsia="Times New Roman" w:cs="Times New Roman"/>
          <w:szCs w:val="24"/>
        </w:rPr>
        <w:t xml:space="preserve">, </w:t>
      </w:r>
      <w:r w:rsidRPr="000E4339">
        <w:rPr>
          <w:rFonts w:eastAsia="Times New Roman" w:cs="Times New Roman"/>
          <w:szCs w:val="24"/>
        </w:rPr>
        <w:t xml:space="preserve">καταγγέλλοντας τη διαδικασία </w:t>
      </w:r>
      <w:r>
        <w:rPr>
          <w:rFonts w:eastAsia="Times New Roman" w:cs="Times New Roman"/>
          <w:szCs w:val="24"/>
        </w:rPr>
        <w:t xml:space="preserve">της </w:t>
      </w:r>
      <w:r w:rsidRPr="000E4339">
        <w:rPr>
          <w:rFonts w:eastAsia="Times New Roman" w:cs="Times New Roman"/>
          <w:szCs w:val="24"/>
        </w:rPr>
        <w:t xml:space="preserve">εθελοντικής </w:t>
      </w:r>
      <w:r>
        <w:rPr>
          <w:rFonts w:eastAsia="Times New Roman" w:cs="Times New Roman"/>
          <w:szCs w:val="24"/>
        </w:rPr>
        <w:t>π</w:t>
      </w:r>
      <w:r w:rsidRPr="000E4339">
        <w:rPr>
          <w:rFonts w:eastAsia="Times New Roman" w:cs="Times New Roman"/>
          <w:szCs w:val="24"/>
        </w:rPr>
        <w:t xml:space="preserve">ροσφοράς </w:t>
      </w:r>
      <w:r>
        <w:rPr>
          <w:rFonts w:eastAsia="Times New Roman" w:cs="Times New Roman"/>
          <w:szCs w:val="24"/>
        </w:rPr>
        <w:t>τ</w:t>
      </w:r>
      <w:r w:rsidRPr="000E4339">
        <w:rPr>
          <w:rFonts w:eastAsia="Times New Roman" w:cs="Times New Roman"/>
          <w:szCs w:val="24"/>
        </w:rPr>
        <w:t>ων εφοπλιστών</w:t>
      </w:r>
      <w:r>
        <w:rPr>
          <w:rFonts w:eastAsia="Times New Roman" w:cs="Times New Roman"/>
          <w:szCs w:val="24"/>
        </w:rPr>
        <w:t xml:space="preserve"> </w:t>
      </w:r>
      <w:r w:rsidRPr="000E4339">
        <w:rPr>
          <w:rFonts w:eastAsia="Times New Roman" w:cs="Times New Roman"/>
          <w:szCs w:val="24"/>
        </w:rPr>
        <w:t xml:space="preserve">με αυτό </w:t>
      </w:r>
      <w:r>
        <w:rPr>
          <w:rFonts w:eastAsia="Times New Roman" w:cs="Times New Roman"/>
          <w:szCs w:val="24"/>
        </w:rPr>
        <w:t>τ</w:t>
      </w:r>
      <w:r w:rsidRPr="000E4339">
        <w:rPr>
          <w:rFonts w:eastAsia="Times New Roman" w:cs="Times New Roman"/>
          <w:szCs w:val="24"/>
        </w:rPr>
        <w:t>ο συνυποσχετικό</w:t>
      </w:r>
      <w:r>
        <w:rPr>
          <w:rFonts w:eastAsia="Times New Roman" w:cs="Times New Roman"/>
          <w:szCs w:val="24"/>
        </w:rPr>
        <w:t xml:space="preserve">. </w:t>
      </w:r>
    </w:p>
    <w:p w14:paraId="4D87FC89" w14:textId="77777777" w:rsidR="00E01347" w:rsidRDefault="00B0330D">
      <w:pPr>
        <w:spacing w:line="600" w:lineRule="auto"/>
        <w:ind w:firstLine="720"/>
        <w:jc w:val="both"/>
        <w:rPr>
          <w:rFonts w:eastAsia="Times New Roman" w:cs="Times New Roman"/>
          <w:szCs w:val="24"/>
        </w:rPr>
      </w:pPr>
      <w:r w:rsidRPr="000E4339">
        <w:rPr>
          <w:rFonts w:eastAsia="Times New Roman" w:cs="Times New Roman"/>
          <w:szCs w:val="24"/>
        </w:rPr>
        <w:t xml:space="preserve">Καταθέτω στα </w:t>
      </w:r>
      <w:r>
        <w:rPr>
          <w:rFonts w:eastAsia="Times New Roman" w:cs="Times New Roman"/>
          <w:szCs w:val="24"/>
        </w:rPr>
        <w:t>Π</w:t>
      </w:r>
      <w:r w:rsidRPr="000E4339">
        <w:rPr>
          <w:rFonts w:eastAsia="Times New Roman" w:cs="Times New Roman"/>
          <w:szCs w:val="24"/>
        </w:rPr>
        <w:t xml:space="preserve">ρακτικά, </w:t>
      </w:r>
      <w:r w:rsidRPr="000E4339">
        <w:rPr>
          <w:rFonts w:eastAsia="Times New Roman" w:cs="Times New Roman"/>
          <w:szCs w:val="24"/>
        </w:rPr>
        <w:t xml:space="preserve">αντίγραφο </w:t>
      </w:r>
      <w:r>
        <w:rPr>
          <w:rFonts w:eastAsia="Times New Roman" w:cs="Times New Roman"/>
          <w:szCs w:val="24"/>
        </w:rPr>
        <w:t xml:space="preserve">της </w:t>
      </w:r>
      <w:r w:rsidRPr="000E4339">
        <w:rPr>
          <w:rFonts w:eastAsia="Times New Roman" w:cs="Times New Roman"/>
          <w:szCs w:val="24"/>
        </w:rPr>
        <w:t xml:space="preserve">συγκεκριμένης ερώτησης </w:t>
      </w:r>
      <w:r>
        <w:rPr>
          <w:rFonts w:eastAsia="Times New Roman" w:cs="Times New Roman"/>
          <w:szCs w:val="24"/>
        </w:rPr>
        <w:t>που</w:t>
      </w:r>
      <w:r w:rsidRPr="000E4339">
        <w:rPr>
          <w:rFonts w:eastAsia="Times New Roman" w:cs="Times New Roman"/>
          <w:szCs w:val="24"/>
        </w:rPr>
        <w:t xml:space="preserve"> είχαν</w:t>
      </w:r>
      <w:r>
        <w:rPr>
          <w:rFonts w:eastAsia="Times New Roman" w:cs="Times New Roman"/>
          <w:szCs w:val="24"/>
        </w:rPr>
        <w:t xml:space="preserve"> </w:t>
      </w:r>
      <w:r w:rsidRPr="000E4339">
        <w:rPr>
          <w:rFonts w:eastAsia="Times New Roman" w:cs="Times New Roman"/>
          <w:szCs w:val="24"/>
        </w:rPr>
        <w:t>συνυπογράψει</w:t>
      </w:r>
      <w:r>
        <w:rPr>
          <w:rFonts w:eastAsia="Times New Roman" w:cs="Times New Roman"/>
          <w:szCs w:val="24"/>
        </w:rPr>
        <w:t>,</w:t>
      </w:r>
      <w:r w:rsidRPr="000E4339">
        <w:rPr>
          <w:rFonts w:eastAsia="Times New Roman" w:cs="Times New Roman"/>
          <w:szCs w:val="24"/>
        </w:rPr>
        <w:t xml:space="preserve"> μεταξύ </w:t>
      </w:r>
      <w:r>
        <w:rPr>
          <w:rFonts w:eastAsia="Times New Roman" w:cs="Times New Roman"/>
          <w:szCs w:val="24"/>
        </w:rPr>
        <w:t>τ</w:t>
      </w:r>
      <w:r w:rsidRPr="000E4339">
        <w:rPr>
          <w:rFonts w:eastAsia="Times New Roman" w:cs="Times New Roman"/>
          <w:szCs w:val="24"/>
        </w:rPr>
        <w:t>ων άλλων</w:t>
      </w:r>
      <w:r>
        <w:rPr>
          <w:rFonts w:eastAsia="Times New Roman" w:cs="Times New Roman"/>
          <w:szCs w:val="24"/>
        </w:rPr>
        <w:t>,</w:t>
      </w:r>
      <w:r w:rsidRPr="000E4339">
        <w:rPr>
          <w:rFonts w:eastAsia="Times New Roman" w:cs="Times New Roman"/>
          <w:szCs w:val="24"/>
        </w:rPr>
        <w:t xml:space="preserve"> οι κ.κ</w:t>
      </w:r>
      <w:r>
        <w:rPr>
          <w:rFonts w:eastAsia="Times New Roman" w:cs="Times New Roman"/>
          <w:szCs w:val="24"/>
        </w:rPr>
        <w:t xml:space="preserve">. </w:t>
      </w:r>
      <w:proofErr w:type="spellStart"/>
      <w:r>
        <w:rPr>
          <w:rFonts w:eastAsia="Times New Roman" w:cs="Times New Roman"/>
          <w:szCs w:val="24"/>
        </w:rPr>
        <w:t>Τσακαλώτος</w:t>
      </w:r>
      <w:proofErr w:type="spellEnd"/>
      <w:r>
        <w:rPr>
          <w:rFonts w:eastAsia="Times New Roman" w:cs="Times New Roman"/>
          <w:szCs w:val="24"/>
        </w:rPr>
        <w:t xml:space="preserve">, </w:t>
      </w:r>
      <w:r w:rsidRPr="000E4339">
        <w:rPr>
          <w:rFonts w:eastAsia="Times New Roman" w:cs="Times New Roman"/>
          <w:szCs w:val="24"/>
        </w:rPr>
        <w:t xml:space="preserve">Σταθάκης, </w:t>
      </w:r>
      <w:proofErr w:type="spellStart"/>
      <w:r w:rsidRPr="000E4339">
        <w:rPr>
          <w:rFonts w:eastAsia="Times New Roman" w:cs="Times New Roman"/>
          <w:szCs w:val="24"/>
        </w:rPr>
        <w:t>Κουρουμπλής</w:t>
      </w:r>
      <w:proofErr w:type="spellEnd"/>
      <w:r w:rsidRPr="000E4339">
        <w:rPr>
          <w:rFonts w:eastAsia="Times New Roman" w:cs="Times New Roman"/>
          <w:szCs w:val="24"/>
        </w:rPr>
        <w:t>,</w:t>
      </w:r>
      <w:r>
        <w:rPr>
          <w:rFonts w:eastAsia="Times New Roman" w:cs="Times New Roman"/>
          <w:szCs w:val="24"/>
        </w:rPr>
        <w:t xml:space="preserve"> </w:t>
      </w:r>
      <w:r w:rsidRPr="000E4339">
        <w:rPr>
          <w:rFonts w:eastAsia="Times New Roman" w:cs="Times New Roman"/>
          <w:szCs w:val="24"/>
        </w:rPr>
        <w:t>Δραγασάκης</w:t>
      </w:r>
      <w:r>
        <w:rPr>
          <w:rFonts w:eastAsia="Times New Roman" w:cs="Times New Roman"/>
          <w:szCs w:val="24"/>
        </w:rPr>
        <w:t>,</w:t>
      </w:r>
      <w:r w:rsidRPr="000E4339">
        <w:rPr>
          <w:rFonts w:eastAsia="Times New Roman" w:cs="Times New Roman"/>
          <w:szCs w:val="24"/>
        </w:rPr>
        <w:t xml:space="preserve"> </w:t>
      </w:r>
      <w:proofErr w:type="spellStart"/>
      <w:r w:rsidRPr="000E4339">
        <w:rPr>
          <w:rFonts w:eastAsia="Times New Roman" w:cs="Times New Roman"/>
          <w:szCs w:val="24"/>
        </w:rPr>
        <w:t>Δρίτσας</w:t>
      </w:r>
      <w:proofErr w:type="spellEnd"/>
      <w:r w:rsidRPr="000E4339">
        <w:rPr>
          <w:rFonts w:eastAsia="Times New Roman" w:cs="Times New Roman"/>
          <w:szCs w:val="24"/>
        </w:rPr>
        <w:t xml:space="preserve">, </w:t>
      </w:r>
      <w:proofErr w:type="spellStart"/>
      <w:r w:rsidRPr="000E4339">
        <w:rPr>
          <w:rFonts w:eastAsia="Times New Roman" w:cs="Times New Roman"/>
          <w:szCs w:val="24"/>
        </w:rPr>
        <w:t>Παπαδημούλης</w:t>
      </w:r>
      <w:proofErr w:type="spellEnd"/>
      <w:r w:rsidRPr="000E4339">
        <w:rPr>
          <w:rFonts w:eastAsia="Times New Roman" w:cs="Times New Roman"/>
          <w:szCs w:val="24"/>
        </w:rPr>
        <w:t>.</w:t>
      </w:r>
      <w:r>
        <w:rPr>
          <w:rFonts w:eastAsia="Times New Roman" w:cs="Times New Roman"/>
          <w:szCs w:val="24"/>
        </w:rPr>
        <w:t xml:space="preserve"> </w:t>
      </w:r>
      <w:r w:rsidRPr="000E4339">
        <w:rPr>
          <w:rFonts w:eastAsia="Times New Roman" w:cs="Times New Roman"/>
          <w:szCs w:val="24"/>
        </w:rPr>
        <w:t>Ορισμένοι εξ αυτ</w:t>
      </w:r>
      <w:r>
        <w:rPr>
          <w:rFonts w:eastAsia="Times New Roman" w:cs="Times New Roman"/>
          <w:szCs w:val="24"/>
        </w:rPr>
        <w:t>ώ</w:t>
      </w:r>
      <w:r w:rsidRPr="000E4339">
        <w:rPr>
          <w:rFonts w:eastAsia="Times New Roman" w:cs="Times New Roman"/>
          <w:szCs w:val="24"/>
        </w:rPr>
        <w:t>ν,</w:t>
      </w:r>
      <w:r>
        <w:rPr>
          <w:rFonts w:eastAsia="Times New Roman" w:cs="Times New Roman"/>
          <w:szCs w:val="24"/>
        </w:rPr>
        <w:t xml:space="preserve"> </w:t>
      </w:r>
      <w:r w:rsidRPr="000E4339">
        <w:rPr>
          <w:rFonts w:eastAsia="Times New Roman" w:cs="Times New Roman"/>
          <w:szCs w:val="24"/>
        </w:rPr>
        <w:t>όσοι βρίσκονται σε</w:t>
      </w:r>
      <w:r>
        <w:rPr>
          <w:rFonts w:eastAsia="Times New Roman" w:cs="Times New Roman"/>
          <w:szCs w:val="24"/>
        </w:rPr>
        <w:t xml:space="preserve"> αυτήν τ</w:t>
      </w:r>
      <w:r w:rsidRPr="000E4339">
        <w:rPr>
          <w:rFonts w:eastAsia="Times New Roman" w:cs="Times New Roman"/>
          <w:szCs w:val="24"/>
        </w:rPr>
        <w:t xml:space="preserve">ην </w:t>
      </w:r>
      <w:r>
        <w:rPr>
          <w:rFonts w:eastAsia="Times New Roman" w:cs="Times New Roman"/>
          <w:szCs w:val="24"/>
        </w:rPr>
        <w:t>Α</w:t>
      </w:r>
      <w:r w:rsidRPr="000E4339">
        <w:rPr>
          <w:rFonts w:eastAsia="Times New Roman" w:cs="Times New Roman"/>
          <w:szCs w:val="24"/>
        </w:rPr>
        <w:t>ίθουσα</w:t>
      </w:r>
      <w:r>
        <w:rPr>
          <w:rFonts w:eastAsia="Times New Roman" w:cs="Times New Roman"/>
          <w:szCs w:val="24"/>
        </w:rPr>
        <w:t xml:space="preserve">, </w:t>
      </w:r>
      <w:r w:rsidRPr="000E4339">
        <w:rPr>
          <w:rFonts w:eastAsia="Times New Roman" w:cs="Times New Roman"/>
          <w:szCs w:val="24"/>
        </w:rPr>
        <w:t>θα ψηφίσουν σε λίγο</w:t>
      </w:r>
      <w:r>
        <w:rPr>
          <w:rFonts w:eastAsia="Times New Roman" w:cs="Times New Roman"/>
          <w:szCs w:val="24"/>
        </w:rPr>
        <w:t xml:space="preserve"> </w:t>
      </w:r>
      <w:r w:rsidRPr="000E4339">
        <w:rPr>
          <w:rFonts w:eastAsia="Times New Roman" w:cs="Times New Roman"/>
          <w:szCs w:val="24"/>
        </w:rPr>
        <w:t xml:space="preserve">αυτό </w:t>
      </w:r>
      <w:r>
        <w:rPr>
          <w:rFonts w:eastAsia="Times New Roman" w:cs="Times New Roman"/>
          <w:szCs w:val="24"/>
        </w:rPr>
        <w:t>που</w:t>
      </w:r>
      <w:r w:rsidRPr="000E4339">
        <w:rPr>
          <w:rFonts w:eastAsia="Times New Roman" w:cs="Times New Roman"/>
          <w:szCs w:val="24"/>
        </w:rPr>
        <w:t xml:space="preserve"> είχαν καταγγ</w:t>
      </w:r>
      <w:r w:rsidRPr="000E4339">
        <w:rPr>
          <w:rFonts w:eastAsia="Times New Roman" w:cs="Times New Roman"/>
          <w:szCs w:val="24"/>
        </w:rPr>
        <w:t>είλει το 2013.</w:t>
      </w:r>
      <w:r>
        <w:rPr>
          <w:rFonts w:eastAsia="Times New Roman" w:cs="Times New Roman"/>
          <w:szCs w:val="24"/>
        </w:rPr>
        <w:t xml:space="preserve"> </w:t>
      </w:r>
      <w:r w:rsidRPr="004A423A">
        <w:rPr>
          <w:rFonts w:eastAsia="Times New Roman" w:cs="Times New Roman"/>
          <w:szCs w:val="24"/>
        </w:rPr>
        <w:t>Για να μην θυμηθούμε και τις εξαγγελίες</w:t>
      </w:r>
      <w:r>
        <w:rPr>
          <w:rFonts w:eastAsia="Times New Roman" w:cs="Times New Roman"/>
          <w:szCs w:val="24"/>
        </w:rPr>
        <w:t xml:space="preserve"> τ</w:t>
      </w:r>
      <w:r w:rsidRPr="004A423A">
        <w:rPr>
          <w:rFonts w:eastAsia="Times New Roman" w:cs="Times New Roman"/>
          <w:szCs w:val="24"/>
        </w:rPr>
        <w:t xml:space="preserve">ου κ. Τσίπρα στα Γιάννενα </w:t>
      </w:r>
      <w:r>
        <w:rPr>
          <w:rFonts w:eastAsia="Times New Roman" w:cs="Times New Roman"/>
          <w:szCs w:val="24"/>
        </w:rPr>
        <w:t xml:space="preserve">για </w:t>
      </w:r>
      <w:r w:rsidRPr="004A423A">
        <w:rPr>
          <w:rFonts w:eastAsia="Times New Roman" w:cs="Times New Roman"/>
          <w:szCs w:val="24"/>
        </w:rPr>
        <w:t xml:space="preserve">φορολόγηση </w:t>
      </w:r>
      <w:r>
        <w:rPr>
          <w:rFonts w:eastAsia="Times New Roman" w:cs="Times New Roman"/>
          <w:szCs w:val="24"/>
        </w:rPr>
        <w:t>τ</w:t>
      </w:r>
      <w:r w:rsidRPr="004A423A">
        <w:rPr>
          <w:rFonts w:eastAsia="Times New Roman" w:cs="Times New Roman"/>
          <w:szCs w:val="24"/>
        </w:rPr>
        <w:t xml:space="preserve">ων εφοπλιστών και </w:t>
      </w:r>
      <w:r>
        <w:rPr>
          <w:rFonts w:eastAsia="Times New Roman" w:cs="Times New Roman"/>
          <w:szCs w:val="24"/>
        </w:rPr>
        <w:t xml:space="preserve">των τεσσάρων </w:t>
      </w:r>
      <w:r w:rsidRPr="004A423A">
        <w:rPr>
          <w:rFonts w:eastAsia="Times New Roman" w:cs="Times New Roman"/>
          <w:szCs w:val="24"/>
        </w:rPr>
        <w:t xml:space="preserve">χιλιάδων </w:t>
      </w:r>
      <w:proofErr w:type="spellStart"/>
      <w:r>
        <w:rPr>
          <w:rFonts w:eastAsia="Times New Roman" w:cs="Times New Roman"/>
          <w:szCs w:val="24"/>
        </w:rPr>
        <w:t>ελληνόκτητων</w:t>
      </w:r>
      <w:proofErr w:type="spellEnd"/>
      <w:r>
        <w:rPr>
          <w:rFonts w:eastAsia="Times New Roman" w:cs="Times New Roman"/>
          <w:szCs w:val="24"/>
        </w:rPr>
        <w:t xml:space="preserve"> πλοίων, </w:t>
      </w:r>
      <w:r w:rsidRPr="004A423A">
        <w:rPr>
          <w:rFonts w:eastAsia="Times New Roman" w:cs="Times New Roman"/>
          <w:szCs w:val="24"/>
        </w:rPr>
        <w:t>από την</w:t>
      </w:r>
      <w:r>
        <w:rPr>
          <w:rFonts w:eastAsia="Times New Roman" w:cs="Times New Roman"/>
          <w:szCs w:val="24"/>
        </w:rPr>
        <w:t xml:space="preserve"> </w:t>
      </w:r>
      <w:r w:rsidRPr="004A423A">
        <w:rPr>
          <w:rFonts w:eastAsia="Times New Roman" w:cs="Times New Roman"/>
          <w:szCs w:val="24"/>
        </w:rPr>
        <w:t>οποία θα παίρνατε 2 δισεκατομμύρια</w:t>
      </w:r>
      <w:r>
        <w:rPr>
          <w:rFonts w:eastAsia="Times New Roman" w:cs="Times New Roman"/>
          <w:szCs w:val="24"/>
        </w:rPr>
        <w:t xml:space="preserve"> </w:t>
      </w:r>
      <w:r w:rsidRPr="004A423A">
        <w:rPr>
          <w:rFonts w:eastAsia="Times New Roman" w:cs="Times New Roman"/>
          <w:szCs w:val="24"/>
        </w:rPr>
        <w:t>ευρώ</w:t>
      </w:r>
      <w:r>
        <w:rPr>
          <w:rFonts w:eastAsia="Times New Roman" w:cs="Times New Roman"/>
          <w:szCs w:val="24"/>
        </w:rPr>
        <w:t>.</w:t>
      </w:r>
    </w:p>
    <w:p w14:paraId="4D87FC8A"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Απόστολος </w:t>
      </w:r>
      <w:proofErr w:type="spellStart"/>
      <w:r>
        <w:rPr>
          <w:rFonts w:eastAsia="Times New Roman" w:cs="Times New Roman"/>
          <w:szCs w:val="24"/>
        </w:rPr>
        <w:t>Βεσυρόπουλος</w:t>
      </w:r>
      <w:proofErr w:type="spellEnd"/>
      <w:r>
        <w:rPr>
          <w:rFonts w:eastAsia="Times New Roman" w:cs="Times New Roman"/>
          <w:szCs w:val="24"/>
        </w:rPr>
        <w:t xml:space="preserve"> καταθέτει για τα Πρακτικά την προαναφερθείσα ερώτηση, η οποία βρίσκεται στο αρχείο του Τμήματος Γραμματείας της Διεύθυνσης Στενογραφίας και Πρακτικών της Βουλής)</w:t>
      </w:r>
    </w:p>
    <w:p w14:paraId="4D87FC8B" w14:textId="77777777" w:rsidR="00E01347" w:rsidRDefault="00B0330D">
      <w:pPr>
        <w:spacing w:line="600" w:lineRule="auto"/>
        <w:ind w:firstLine="720"/>
        <w:jc w:val="both"/>
        <w:rPr>
          <w:rFonts w:eastAsia="Times New Roman" w:cs="Times New Roman"/>
          <w:szCs w:val="24"/>
        </w:rPr>
      </w:pPr>
      <w:r w:rsidRPr="004A423A">
        <w:rPr>
          <w:rFonts w:eastAsia="Times New Roman" w:cs="Times New Roman"/>
          <w:szCs w:val="24"/>
        </w:rPr>
        <w:t xml:space="preserve">Με αυτές </w:t>
      </w:r>
      <w:r>
        <w:rPr>
          <w:rFonts w:eastAsia="Times New Roman" w:cs="Times New Roman"/>
          <w:szCs w:val="24"/>
        </w:rPr>
        <w:t>τ</w:t>
      </w:r>
      <w:r w:rsidRPr="004A423A">
        <w:rPr>
          <w:rFonts w:eastAsia="Times New Roman" w:cs="Times New Roman"/>
          <w:szCs w:val="24"/>
        </w:rPr>
        <w:t>ις πρακτικές,</w:t>
      </w:r>
      <w:r>
        <w:rPr>
          <w:rFonts w:eastAsia="Times New Roman" w:cs="Times New Roman"/>
          <w:szCs w:val="24"/>
        </w:rPr>
        <w:t xml:space="preserve"> που </w:t>
      </w:r>
      <w:r w:rsidRPr="004A423A">
        <w:rPr>
          <w:rFonts w:eastAsia="Times New Roman" w:cs="Times New Roman"/>
          <w:szCs w:val="24"/>
        </w:rPr>
        <w:t xml:space="preserve">χαρακτηρίζουν την </w:t>
      </w:r>
      <w:r>
        <w:rPr>
          <w:rFonts w:eastAsia="Times New Roman" w:cs="Times New Roman"/>
          <w:szCs w:val="24"/>
        </w:rPr>
        <w:t>Κ</w:t>
      </w:r>
      <w:r w:rsidRPr="004A423A">
        <w:rPr>
          <w:rFonts w:eastAsia="Times New Roman" w:cs="Times New Roman"/>
          <w:szCs w:val="24"/>
        </w:rPr>
        <w:t xml:space="preserve">υβέρνηση και </w:t>
      </w:r>
      <w:r>
        <w:rPr>
          <w:rFonts w:eastAsia="Times New Roman" w:cs="Times New Roman"/>
          <w:szCs w:val="24"/>
        </w:rPr>
        <w:t>τον ΣΥΡΙΖΑ,</w:t>
      </w:r>
      <w:r w:rsidRPr="004A423A">
        <w:rPr>
          <w:rFonts w:eastAsia="Times New Roman" w:cs="Times New Roman"/>
          <w:szCs w:val="24"/>
        </w:rPr>
        <w:t xml:space="preserve"> γίνονται </w:t>
      </w:r>
      <w:r w:rsidRPr="004A423A">
        <w:rPr>
          <w:rFonts w:eastAsia="Times New Roman" w:cs="Times New Roman"/>
          <w:szCs w:val="24"/>
        </w:rPr>
        <w:t xml:space="preserve">ακόμα </w:t>
      </w:r>
      <w:r>
        <w:rPr>
          <w:rFonts w:eastAsia="Times New Roman" w:cs="Times New Roman"/>
          <w:szCs w:val="24"/>
        </w:rPr>
        <w:t>πιο</w:t>
      </w:r>
      <w:r w:rsidRPr="004A423A">
        <w:rPr>
          <w:rFonts w:eastAsia="Times New Roman" w:cs="Times New Roman"/>
          <w:szCs w:val="24"/>
        </w:rPr>
        <w:t xml:space="preserve"> δυσδιάκριτα </w:t>
      </w:r>
      <w:r>
        <w:rPr>
          <w:rFonts w:eastAsia="Times New Roman" w:cs="Times New Roman"/>
          <w:szCs w:val="24"/>
        </w:rPr>
        <w:t>τ</w:t>
      </w:r>
      <w:r w:rsidRPr="004A423A">
        <w:rPr>
          <w:rFonts w:eastAsia="Times New Roman" w:cs="Times New Roman"/>
          <w:szCs w:val="24"/>
        </w:rPr>
        <w:t>α</w:t>
      </w:r>
      <w:r>
        <w:rPr>
          <w:rFonts w:eastAsia="Times New Roman" w:cs="Times New Roman"/>
          <w:szCs w:val="24"/>
        </w:rPr>
        <w:t xml:space="preserve"> </w:t>
      </w:r>
      <w:r w:rsidRPr="004A423A">
        <w:rPr>
          <w:rFonts w:eastAsia="Times New Roman" w:cs="Times New Roman"/>
          <w:szCs w:val="24"/>
        </w:rPr>
        <w:t xml:space="preserve">όρια </w:t>
      </w:r>
      <w:r w:rsidRPr="004A423A">
        <w:rPr>
          <w:rFonts w:eastAsia="Times New Roman" w:cs="Times New Roman"/>
          <w:szCs w:val="24"/>
        </w:rPr>
        <w:lastRenderedPageBreak/>
        <w:t xml:space="preserve">μεταξύ </w:t>
      </w:r>
      <w:r>
        <w:rPr>
          <w:rFonts w:eastAsia="Times New Roman" w:cs="Times New Roman"/>
          <w:szCs w:val="24"/>
        </w:rPr>
        <w:t>τ</w:t>
      </w:r>
      <w:r w:rsidRPr="004A423A">
        <w:rPr>
          <w:rFonts w:eastAsia="Times New Roman" w:cs="Times New Roman"/>
          <w:szCs w:val="24"/>
        </w:rPr>
        <w:t xml:space="preserve">ης αυταπάτης και </w:t>
      </w:r>
      <w:r>
        <w:rPr>
          <w:rFonts w:eastAsia="Times New Roman" w:cs="Times New Roman"/>
          <w:szCs w:val="24"/>
        </w:rPr>
        <w:t>της πολιτικής</w:t>
      </w:r>
      <w:r w:rsidRPr="004A423A">
        <w:rPr>
          <w:rFonts w:eastAsia="Times New Roman" w:cs="Times New Roman"/>
          <w:szCs w:val="24"/>
        </w:rPr>
        <w:t xml:space="preserve"> απάτης. Γιατί είναι βέβαιο ότι</w:t>
      </w:r>
      <w:r>
        <w:rPr>
          <w:rFonts w:eastAsia="Times New Roman" w:cs="Times New Roman"/>
          <w:szCs w:val="24"/>
        </w:rPr>
        <w:t xml:space="preserve"> </w:t>
      </w:r>
      <w:r w:rsidRPr="004A423A">
        <w:rPr>
          <w:rFonts w:eastAsia="Times New Roman" w:cs="Times New Roman"/>
          <w:szCs w:val="24"/>
        </w:rPr>
        <w:t>αυταπάτες</w:t>
      </w:r>
      <w:r>
        <w:rPr>
          <w:rFonts w:ascii="MS Gothic" w:eastAsia="MS Gothic" w:hAnsi="MS Gothic" w:cs="MS Gothic" w:hint="eastAsia"/>
          <w:szCs w:val="24"/>
        </w:rPr>
        <w:t xml:space="preserve"> </w:t>
      </w:r>
      <w:r w:rsidRPr="004A423A">
        <w:rPr>
          <w:rFonts w:eastAsia="Times New Roman" w:cs="Times New Roman" w:hint="eastAsia"/>
          <w:szCs w:val="24"/>
        </w:rPr>
        <w:t>δ</w:t>
      </w:r>
      <w:r w:rsidRPr="004A423A">
        <w:rPr>
          <w:rFonts w:eastAsia="Times New Roman"/>
          <w:szCs w:val="24"/>
        </w:rPr>
        <w:t>εν</w:t>
      </w:r>
      <w:r w:rsidRPr="004A423A">
        <w:rPr>
          <w:rFonts w:eastAsia="Times New Roman" w:cs="Times New Roman"/>
          <w:szCs w:val="24"/>
        </w:rPr>
        <w:t xml:space="preserve"> </w:t>
      </w:r>
      <w:r w:rsidRPr="004A423A">
        <w:rPr>
          <w:rFonts w:eastAsia="Times New Roman"/>
          <w:szCs w:val="24"/>
        </w:rPr>
        <w:t>είχατε</w:t>
      </w:r>
      <w:r w:rsidRPr="004A423A">
        <w:rPr>
          <w:rFonts w:eastAsia="Times New Roman" w:cs="Times New Roman"/>
          <w:szCs w:val="24"/>
        </w:rPr>
        <w:t>.</w:t>
      </w:r>
      <w:r>
        <w:rPr>
          <w:rFonts w:eastAsia="Times New Roman" w:cs="Times New Roman"/>
          <w:szCs w:val="24"/>
        </w:rPr>
        <w:t xml:space="preserve"> </w:t>
      </w:r>
      <w:r w:rsidRPr="004A423A">
        <w:rPr>
          <w:rFonts w:eastAsia="Times New Roman" w:cs="Times New Roman"/>
          <w:szCs w:val="24"/>
        </w:rPr>
        <w:t xml:space="preserve">Το μόνο </w:t>
      </w:r>
      <w:r>
        <w:rPr>
          <w:rFonts w:eastAsia="Times New Roman" w:cs="Times New Roman"/>
          <w:szCs w:val="24"/>
        </w:rPr>
        <w:t>που</w:t>
      </w:r>
      <w:r w:rsidRPr="004A423A">
        <w:rPr>
          <w:rFonts w:eastAsia="Times New Roman" w:cs="Times New Roman"/>
          <w:szCs w:val="24"/>
        </w:rPr>
        <w:t xml:space="preserve"> έχετε ε</w:t>
      </w:r>
      <w:r>
        <w:rPr>
          <w:rFonts w:eastAsia="Times New Roman" w:cs="Times New Roman"/>
          <w:szCs w:val="24"/>
        </w:rPr>
        <w:t>ί</w:t>
      </w:r>
      <w:r w:rsidRPr="004A423A">
        <w:rPr>
          <w:rFonts w:eastAsia="Times New Roman" w:cs="Times New Roman"/>
          <w:szCs w:val="24"/>
        </w:rPr>
        <w:t>ναι εξάρτηση και</w:t>
      </w:r>
      <w:r>
        <w:rPr>
          <w:rFonts w:eastAsia="Times New Roman" w:cs="Times New Roman"/>
          <w:szCs w:val="24"/>
        </w:rPr>
        <w:t xml:space="preserve"> </w:t>
      </w:r>
      <w:r w:rsidRPr="004A423A">
        <w:rPr>
          <w:rFonts w:eastAsia="Times New Roman" w:cs="Times New Roman"/>
          <w:szCs w:val="24"/>
        </w:rPr>
        <w:t>εμμονή με την καρέκλα.</w:t>
      </w:r>
      <w:r>
        <w:rPr>
          <w:rFonts w:eastAsia="Times New Roman" w:cs="Times New Roman"/>
          <w:szCs w:val="24"/>
        </w:rPr>
        <w:t xml:space="preserve"> </w:t>
      </w:r>
      <w:r w:rsidRPr="004A423A">
        <w:rPr>
          <w:rFonts w:eastAsia="Times New Roman" w:cs="Times New Roman"/>
          <w:szCs w:val="24"/>
        </w:rPr>
        <w:t xml:space="preserve">Για </w:t>
      </w:r>
      <w:r>
        <w:rPr>
          <w:rFonts w:eastAsia="Times New Roman" w:cs="Times New Roman"/>
          <w:szCs w:val="24"/>
        </w:rPr>
        <w:t>τ</w:t>
      </w:r>
      <w:r w:rsidRPr="004A423A">
        <w:rPr>
          <w:rFonts w:eastAsia="Times New Roman" w:cs="Times New Roman"/>
          <w:szCs w:val="24"/>
        </w:rPr>
        <w:t>ην καρέκλα είστε ικανοί για όλα</w:t>
      </w:r>
      <w:r>
        <w:rPr>
          <w:rFonts w:eastAsia="Times New Roman" w:cs="Times New Roman"/>
          <w:szCs w:val="24"/>
        </w:rPr>
        <w:t xml:space="preserve">. </w:t>
      </w:r>
      <w:r w:rsidRPr="004A423A">
        <w:rPr>
          <w:rFonts w:eastAsia="Times New Roman" w:cs="Times New Roman"/>
          <w:szCs w:val="24"/>
        </w:rPr>
        <w:t>Για</w:t>
      </w:r>
      <w:r>
        <w:rPr>
          <w:rFonts w:eastAsia="Times New Roman" w:cs="Times New Roman"/>
          <w:szCs w:val="24"/>
        </w:rPr>
        <w:t xml:space="preserve"> </w:t>
      </w:r>
      <w:r w:rsidRPr="004A423A">
        <w:rPr>
          <w:rFonts w:eastAsia="Times New Roman" w:cs="Times New Roman"/>
          <w:szCs w:val="24"/>
        </w:rPr>
        <w:t>την καρέκλα και μόνο είστε ικανο</w:t>
      </w:r>
      <w:r w:rsidRPr="004A423A">
        <w:rPr>
          <w:rFonts w:eastAsia="Times New Roman" w:cs="Times New Roman"/>
          <w:szCs w:val="24"/>
        </w:rPr>
        <w:t>ί να</w:t>
      </w:r>
      <w:r>
        <w:rPr>
          <w:rFonts w:eastAsia="Times New Roman" w:cs="Times New Roman"/>
          <w:szCs w:val="24"/>
        </w:rPr>
        <w:t xml:space="preserve"> ψ</w:t>
      </w:r>
      <w:r w:rsidRPr="004A423A">
        <w:rPr>
          <w:rFonts w:eastAsia="Times New Roman" w:cs="Times New Roman"/>
          <w:szCs w:val="24"/>
        </w:rPr>
        <w:t xml:space="preserve">ηφίσετε </w:t>
      </w:r>
      <w:r>
        <w:rPr>
          <w:rFonts w:eastAsia="Times New Roman" w:cs="Times New Roman"/>
          <w:szCs w:val="24"/>
        </w:rPr>
        <w:t>τ</w:t>
      </w:r>
      <w:r w:rsidRPr="004A423A">
        <w:rPr>
          <w:rFonts w:eastAsia="Times New Roman" w:cs="Times New Roman"/>
          <w:szCs w:val="24"/>
        </w:rPr>
        <w:t xml:space="preserve">α </w:t>
      </w:r>
      <w:r>
        <w:rPr>
          <w:rFonts w:eastAsia="Times New Roman" w:cs="Times New Roman"/>
          <w:szCs w:val="24"/>
        </w:rPr>
        <w:t>π</w:t>
      </w:r>
      <w:r w:rsidRPr="004A423A">
        <w:rPr>
          <w:rFonts w:eastAsia="Times New Roman" w:cs="Times New Roman"/>
          <w:szCs w:val="24"/>
        </w:rPr>
        <w:t>άντα</w:t>
      </w:r>
      <w:r>
        <w:rPr>
          <w:rFonts w:eastAsia="Times New Roman" w:cs="Times New Roman"/>
          <w:szCs w:val="24"/>
        </w:rPr>
        <w:t>.</w:t>
      </w:r>
    </w:p>
    <w:p w14:paraId="4D87FC8C" w14:textId="77777777" w:rsidR="00E01347" w:rsidRDefault="00B0330D">
      <w:pPr>
        <w:spacing w:line="600" w:lineRule="auto"/>
        <w:ind w:firstLine="720"/>
        <w:jc w:val="both"/>
        <w:rPr>
          <w:rFonts w:eastAsia="Times New Roman" w:cs="Times New Roman"/>
          <w:szCs w:val="24"/>
        </w:rPr>
      </w:pPr>
      <w:r w:rsidRPr="004A423A">
        <w:rPr>
          <w:rFonts w:eastAsia="Times New Roman" w:cs="Times New Roman"/>
          <w:szCs w:val="24"/>
        </w:rPr>
        <w:t>Ολοκληρώνω με μια αναφορά στο άρθρο</w:t>
      </w:r>
      <w:r>
        <w:rPr>
          <w:rFonts w:eastAsia="Times New Roman" w:cs="Times New Roman"/>
          <w:szCs w:val="24"/>
        </w:rPr>
        <w:t xml:space="preserve"> </w:t>
      </w:r>
      <w:r w:rsidRPr="004A423A">
        <w:rPr>
          <w:rFonts w:eastAsia="Times New Roman" w:cs="Times New Roman"/>
          <w:szCs w:val="24"/>
        </w:rPr>
        <w:t xml:space="preserve">58, </w:t>
      </w:r>
      <w:r>
        <w:rPr>
          <w:rFonts w:eastAsia="Times New Roman" w:cs="Times New Roman"/>
          <w:szCs w:val="24"/>
        </w:rPr>
        <w:t>που</w:t>
      </w:r>
      <w:r w:rsidRPr="004A423A">
        <w:rPr>
          <w:rFonts w:eastAsia="Times New Roman" w:cs="Times New Roman"/>
          <w:szCs w:val="24"/>
        </w:rPr>
        <w:t xml:space="preserve"> αποτελεί ένα ακόμα δείγμα</w:t>
      </w:r>
      <w:r>
        <w:rPr>
          <w:rFonts w:eastAsia="Times New Roman" w:cs="Times New Roman"/>
          <w:szCs w:val="24"/>
        </w:rPr>
        <w:t xml:space="preserve"> κ</w:t>
      </w:r>
      <w:r w:rsidRPr="004A423A">
        <w:rPr>
          <w:rFonts w:eastAsia="Times New Roman" w:cs="Times New Roman"/>
          <w:szCs w:val="24"/>
        </w:rPr>
        <w:t>υβερνητικής</w:t>
      </w:r>
      <w:r>
        <w:rPr>
          <w:rFonts w:eastAsia="Times New Roman" w:cs="Times New Roman"/>
          <w:szCs w:val="24"/>
        </w:rPr>
        <w:t xml:space="preserve"> </w:t>
      </w:r>
      <w:r w:rsidRPr="004A423A">
        <w:rPr>
          <w:rFonts w:eastAsia="Times New Roman" w:cs="Times New Roman"/>
          <w:szCs w:val="24"/>
        </w:rPr>
        <w:t xml:space="preserve">ασυνέπειας </w:t>
      </w:r>
      <w:r>
        <w:rPr>
          <w:rFonts w:eastAsia="Times New Roman" w:cs="Times New Roman"/>
          <w:szCs w:val="24"/>
        </w:rPr>
        <w:t>και προχειρότητας. Η</w:t>
      </w:r>
      <w:r w:rsidRPr="004A423A">
        <w:rPr>
          <w:rFonts w:eastAsia="Times New Roman" w:cs="Times New Roman"/>
          <w:szCs w:val="24"/>
        </w:rPr>
        <w:t xml:space="preserve"> </w:t>
      </w:r>
      <w:r>
        <w:rPr>
          <w:rFonts w:eastAsia="Times New Roman" w:cs="Times New Roman"/>
          <w:szCs w:val="24"/>
        </w:rPr>
        <w:t>Κ</w:t>
      </w:r>
      <w:r w:rsidRPr="004A423A">
        <w:rPr>
          <w:rFonts w:eastAsia="Times New Roman" w:cs="Times New Roman"/>
          <w:szCs w:val="24"/>
        </w:rPr>
        <w:t xml:space="preserve">υβέρνηση παρατείνει </w:t>
      </w:r>
      <w:r>
        <w:rPr>
          <w:rFonts w:eastAsia="Times New Roman" w:cs="Times New Roman"/>
          <w:szCs w:val="24"/>
        </w:rPr>
        <w:t>τ</w:t>
      </w:r>
      <w:r w:rsidRPr="004A423A">
        <w:rPr>
          <w:rFonts w:eastAsia="Times New Roman" w:cs="Times New Roman"/>
          <w:szCs w:val="24"/>
        </w:rPr>
        <w:t xml:space="preserve">ην </w:t>
      </w:r>
      <w:r>
        <w:rPr>
          <w:rFonts w:eastAsia="Times New Roman" w:cs="Times New Roman"/>
          <w:szCs w:val="24"/>
        </w:rPr>
        <w:t>π</w:t>
      </w:r>
      <w:r w:rsidRPr="004A423A">
        <w:rPr>
          <w:rFonts w:eastAsia="Times New Roman" w:cs="Times New Roman"/>
          <w:szCs w:val="24"/>
        </w:rPr>
        <w:t>ροθεσμία με</w:t>
      </w:r>
      <w:r>
        <w:rPr>
          <w:rFonts w:eastAsia="Times New Roman" w:cs="Times New Roman"/>
          <w:szCs w:val="24"/>
        </w:rPr>
        <w:t xml:space="preserve"> </w:t>
      </w:r>
      <w:r w:rsidRPr="004A423A">
        <w:rPr>
          <w:rFonts w:eastAsia="Times New Roman" w:cs="Times New Roman"/>
          <w:szCs w:val="24"/>
        </w:rPr>
        <w:t xml:space="preserve">την οποία </w:t>
      </w:r>
      <w:r>
        <w:rPr>
          <w:rFonts w:eastAsia="Times New Roman" w:cs="Times New Roman"/>
          <w:szCs w:val="24"/>
        </w:rPr>
        <w:t>τ</w:t>
      </w:r>
      <w:r w:rsidRPr="004A423A">
        <w:rPr>
          <w:rFonts w:eastAsia="Times New Roman" w:cs="Times New Roman"/>
          <w:szCs w:val="24"/>
        </w:rPr>
        <w:t>ο Ελεγκτικό Συνέδριο θα</w:t>
      </w:r>
      <w:r>
        <w:rPr>
          <w:rFonts w:eastAsia="Times New Roman" w:cs="Times New Roman"/>
          <w:szCs w:val="24"/>
        </w:rPr>
        <w:t xml:space="preserve"> </w:t>
      </w:r>
      <w:r w:rsidRPr="004A423A">
        <w:rPr>
          <w:rFonts w:eastAsia="Times New Roman" w:cs="Times New Roman"/>
          <w:szCs w:val="24"/>
        </w:rPr>
        <w:t>εξακολουθεί να ασκεί</w:t>
      </w:r>
      <w:r>
        <w:rPr>
          <w:rFonts w:eastAsia="Times New Roman" w:cs="Times New Roman"/>
          <w:szCs w:val="24"/>
        </w:rPr>
        <w:t xml:space="preserve"> </w:t>
      </w:r>
      <w:r w:rsidRPr="004A423A">
        <w:rPr>
          <w:rFonts w:eastAsia="Times New Roman" w:cs="Times New Roman"/>
          <w:szCs w:val="24"/>
        </w:rPr>
        <w:t>προληπτικό έλε</w:t>
      </w:r>
      <w:r>
        <w:rPr>
          <w:rFonts w:eastAsia="Times New Roman" w:cs="Times New Roman"/>
          <w:szCs w:val="24"/>
        </w:rPr>
        <w:t xml:space="preserve">γχο </w:t>
      </w:r>
      <w:r w:rsidRPr="004A423A">
        <w:rPr>
          <w:rFonts w:eastAsia="Times New Roman" w:cs="Times New Roman"/>
          <w:szCs w:val="24"/>
        </w:rPr>
        <w:t xml:space="preserve">στις δαπάνες </w:t>
      </w:r>
      <w:r>
        <w:rPr>
          <w:rFonts w:eastAsia="Times New Roman" w:cs="Times New Roman"/>
          <w:szCs w:val="24"/>
        </w:rPr>
        <w:t>τ</w:t>
      </w:r>
      <w:r w:rsidRPr="004A423A">
        <w:rPr>
          <w:rFonts w:eastAsia="Times New Roman" w:cs="Times New Roman"/>
          <w:szCs w:val="24"/>
        </w:rPr>
        <w:t>ων Οργανισμών Τοπικής</w:t>
      </w:r>
      <w:r>
        <w:rPr>
          <w:rFonts w:eastAsia="Times New Roman" w:cs="Times New Roman"/>
          <w:szCs w:val="24"/>
        </w:rPr>
        <w:t xml:space="preserve"> </w:t>
      </w:r>
      <w:r w:rsidRPr="004A423A">
        <w:rPr>
          <w:rFonts w:eastAsia="Times New Roman" w:cs="Times New Roman"/>
          <w:szCs w:val="24"/>
        </w:rPr>
        <w:t>Αυτοδιοίκησης μέχρι 31</w:t>
      </w:r>
      <w:r>
        <w:rPr>
          <w:rFonts w:eastAsia="Times New Roman" w:cs="Times New Roman"/>
          <w:szCs w:val="24"/>
        </w:rPr>
        <w:t>-</w:t>
      </w:r>
      <w:r w:rsidRPr="004A423A">
        <w:rPr>
          <w:rFonts w:eastAsia="Times New Roman" w:cs="Times New Roman"/>
          <w:szCs w:val="24"/>
        </w:rPr>
        <w:t>12</w:t>
      </w:r>
      <w:r>
        <w:rPr>
          <w:rFonts w:eastAsia="Times New Roman" w:cs="Times New Roman"/>
          <w:szCs w:val="24"/>
        </w:rPr>
        <w:t>-</w:t>
      </w:r>
      <w:r w:rsidRPr="004A423A">
        <w:rPr>
          <w:rFonts w:eastAsia="Times New Roman" w:cs="Times New Roman"/>
          <w:szCs w:val="24"/>
        </w:rPr>
        <w:t>2019</w:t>
      </w:r>
      <w:r>
        <w:rPr>
          <w:rFonts w:eastAsia="Times New Roman" w:cs="Times New Roman"/>
          <w:szCs w:val="24"/>
        </w:rPr>
        <w:t xml:space="preserve">. </w:t>
      </w:r>
      <w:r w:rsidRPr="004A423A">
        <w:rPr>
          <w:rFonts w:eastAsia="Times New Roman" w:cs="Times New Roman"/>
          <w:szCs w:val="24"/>
        </w:rPr>
        <w:t xml:space="preserve">Για ποιο λόγο γίνεται αυτή η </w:t>
      </w:r>
      <w:r>
        <w:rPr>
          <w:rFonts w:eastAsia="Times New Roman" w:cs="Times New Roman"/>
          <w:szCs w:val="24"/>
        </w:rPr>
        <w:t>π</w:t>
      </w:r>
      <w:r w:rsidRPr="004A423A">
        <w:rPr>
          <w:rFonts w:eastAsia="Times New Roman" w:cs="Times New Roman"/>
          <w:szCs w:val="24"/>
        </w:rPr>
        <w:t>αράταση;</w:t>
      </w:r>
      <w:r>
        <w:rPr>
          <w:rFonts w:eastAsia="Times New Roman" w:cs="Times New Roman"/>
          <w:szCs w:val="24"/>
        </w:rPr>
        <w:t xml:space="preserve"> </w:t>
      </w:r>
      <w:r w:rsidRPr="004A423A">
        <w:rPr>
          <w:rFonts w:eastAsia="Times New Roman" w:cs="Times New Roman"/>
          <w:szCs w:val="24"/>
        </w:rPr>
        <w:t xml:space="preserve">Για τον απλούστατο λόγο ότι η </w:t>
      </w:r>
      <w:r>
        <w:rPr>
          <w:rFonts w:eastAsia="Times New Roman" w:cs="Times New Roman"/>
          <w:szCs w:val="24"/>
        </w:rPr>
        <w:t>Κ</w:t>
      </w:r>
      <w:r w:rsidRPr="004A423A">
        <w:rPr>
          <w:rFonts w:eastAsia="Times New Roman" w:cs="Times New Roman"/>
          <w:szCs w:val="24"/>
        </w:rPr>
        <w:t>υβέρνηση</w:t>
      </w:r>
      <w:r>
        <w:rPr>
          <w:rFonts w:eastAsia="Times New Roman" w:cs="Times New Roman"/>
          <w:szCs w:val="24"/>
        </w:rPr>
        <w:t xml:space="preserve"> </w:t>
      </w:r>
      <w:r w:rsidRPr="004A423A">
        <w:rPr>
          <w:rFonts w:eastAsia="Times New Roman" w:cs="Times New Roman"/>
          <w:szCs w:val="24"/>
        </w:rPr>
        <w:t xml:space="preserve">δεν έκανε </w:t>
      </w:r>
      <w:r>
        <w:rPr>
          <w:rFonts w:eastAsia="Times New Roman" w:cs="Times New Roman"/>
          <w:szCs w:val="24"/>
        </w:rPr>
        <w:t>τ</w:t>
      </w:r>
      <w:r w:rsidRPr="004A423A">
        <w:rPr>
          <w:rFonts w:eastAsia="Times New Roman" w:cs="Times New Roman"/>
          <w:szCs w:val="24"/>
        </w:rPr>
        <w:t>ίποτα για να θεσμοθετηθούν</w:t>
      </w:r>
      <w:r>
        <w:rPr>
          <w:rFonts w:eastAsia="Times New Roman" w:cs="Times New Roman"/>
          <w:szCs w:val="24"/>
        </w:rPr>
        <w:t xml:space="preserve"> </w:t>
      </w:r>
      <w:r w:rsidRPr="004A423A">
        <w:rPr>
          <w:rFonts w:eastAsia="Times New Roman" w:cs="Times New Roman"/>
          <w:szCs w:val="24"/>
        </w:rPr>
        <w:t xml:space="preserve">και να ενεργοποιηθούν </w:t>
      </w:r>
      <w:r>
        <w:rPr>
          <w:rFonts w:eastAsia="Times New Roman" w:cs="Times New Roman"/>
          <w:szCs w:val="24"/>
        </w:rPr>
        <w:t xml:space="preserve">οι </w:t>
      </w:r>
      <w:r w:rsidRPr="004A423A">
        <w:rPr>
          <w:rFonts w:eastAsia="Times New Roman" w:cs="Times New Roman"/>
          <w:szCs w:val="24"/>
        </w:rPr>
        <w:t>υπηρεσίες</w:t>
      </w:r>
      <w:r>
        <w:rPr>
          <w:rFonts w:eastAsia="Times New Roman" w:cs="Times New Roman"/>
          <w:szCs w:val="24"/>
        </w:rPr>
        <w:t xml:space="preserve"> </w:t>
      </w:r>
      <w:r w:rsidRPr="004A423A">
        <w:rPr>
          <w:rFonts w:eastAsia="Times New Roman" w:cs="Times New Roman"/>
          <w:szCs w:val="24"/>
        </w:rPr>
        <w:t>εσωτερικού ελέγχου στους ΟΤΑ</w:t>
      </w:r>
      <w:r>
        <w:rPr>
          <w:rFonts w:eastAsia="Times New Roman" w:cs="Times New Roman"/>
          <w:szCs w:val="24"/>
        </w:rPr>
        <w:t>.</w:t>
      </w:r>
    </w:p>
    <w:p w14:paraId="4D87FC8D" w14:textId="77777777" w:rsidR="00E01347" w:rsidRDefault="00B0330D">
      <w:pPr>
        <w:spacing w:line="600" w:lineRule="auto"/>
        <w:ind w:firstLine="720"/>
        <w:jc w:val="both"/>
        <w:rPr>
          <w:rFonts w:eastAsia="Times New Roman" w:cs="Times New Roman"/>
          <w:szCs w:val="24"/>
        </w:rPr>
      </w:pPr>
      <w:r w:rsidRPr="004A423A">
        <w:rPr>
          <w:rFonts w:eastAsia="Times New Roman" w:cs="Times New Roman"/>
          <w:szCs w:val="24"/>
        </w:rPr>
        <w:t>Οι ουσ</w:t>
      </w:r>
      <w:r w:rsidRPr="004A423A">
        <w:rPr>
          <w:rFonts w:eastAsia="Times New Roman" w:cs="Times New Roman"/>
          <w:szCs w:val="24"/>
        </w:rPr>
        <w:t>ιαστικές μεταρρυθμίσεις στην</w:t>
      </w:r>
      <w:r>
        <w:rPr>
          <w:rFonts w:eastAsia="Times New Roman" w:cs="Times New Roman"/>
          <w:szCs w:val="24"/>
        </w:rPr>
        <w:t xml:space="preserve"> αυτοδιοίκηση</w:t>
      </w:r>
      <w:r w:rsidRPr="004A423A">
        <w:rPr>
          <w:rFonts w:eastAsia="Times New Roman" w:cs="Times New Roman"/>
          <w:szCs w:val="24"/>
        </w:rPr>
        <w:t xml:space="preserve"> και </w:t>
      </w:r>
      <w:r>
        <w:rPr>
          <w:rFonts w:eastAsia="Times New Roman" w:cs="Times New Roman"/>
          <w:szCs w:val="24"/>
        </w:rPr>
        <w:t>τα</w:t>
      </w:r>
      <w:r w:rsidRPr="004A423A">
        <w:rPr>
          <w:rFonts w:eastAsia="Times New Roman" w:cs="Times New Roman"/>
          <w:szCs w:val="24"/>
        </w:rPr>
        <w:t xml:space="preserve"> πραγματικά</w:t>
      </w:r>
      <w:r>
        <w:rPr>
          <w:rFonts w:eastAsia="Times New Roman" w:cs="Times New Roman"/>
          <w:szCs w:val="24"/>
        </w:rPr>
        <w:t xml:space="preserve"> </w:t>
      </w:r>
      <w:r w:rsidRPr="004A423A">
        <w:rPr>
          <w:rFonts w:eastAsia="Times New Roman" w:cs="Times New Roman"/>
          <w:szCs w:val="24"/>
        </w:rPr>
        <w:t>προβλήματα της αυτοδιοίκησης δεν</w:t>
      </w:r>
      <w:r>
        <w:rPr>
          <w:rFonts w:eastAsia="Times New Roman" w:cs="Times New Roman"/>
          <w:szCs w:val="24"/>
        </w:rPr>
        <w:t xml:space="preserve"> </w:t>
      </w:r>
      <w:r w:rsidRPr="004A423A">
        <w:rPr>
          <w:rFonts w:eastAsia="Times New Roman" w:cs="Times New Roman"/>
          <w:szCs w:val="24"/>
        </w:rPr>
        <w:t xml:space="preserve">ενδιαφέρουν την </w:t>
      </w:r>
      <w:r>
        <w:rPr>
          <w:rFonts w:eastAsia="Times New Roman" w:cs="Times New Roman"/>
          <w:szCs w:val="24"/>
        </w:rPr>
        <w:t>Κ</w:t>
      </w:r>
      <w:r w:rsidRPr="004A423A">
        <w:rPr>
          <w:rFonts w:eastAsia="Times New Roman" w:cs="Times New Roman"/>
          <w:szCs w:val="24"/>
        </w:rPr>
        <w:t>υβέρνηση. Οι</w:t>
      </w:r>
      <w:r>
        <w:rPr>
          <w:rFonts w:eastAsia="Times New Roman" w:cs="Times New Roman"/>
          <w:szCs w:val="24"/>
        </w:rPr>
        <w:t xml:space="preserve"> π</w:t>
      </w:r>
      <w:r w:rsidRPr="004A423A">
        <w:rPr>
          <w:rFonts w:eastAsia="Times New Roman" w:cs="Times New Roman"/>
          <w:szCs w:val="24"/>
        </w:rPr>
        <w:t>αρεμβάσεις της εξαντλούνται μόνο στο</w:t>
      </w:r>
      <w:r>
        <w:rPr>
          <w:rFonts w:eastAsia="Times New Roman" w:cs="Times New Roman"/>
          <w:szCs w:val="24"/>
        </w:rPr>
        <w:t xml:space="preserve"> εκλογικό σύστημα, π</w:t>
      </w:r>
      <w:r w:rsidRPr="004A423A">
        <w:rPr>
          <w:rFonts w:eastAsia="Times New Roman" w:cs="Times New Roman"/>
          <w:szCs w:val="24"/>
        </w:rPr>
        <w:t>ροκειμένου να</w:t>
      </w:r>
      <w:r>
        <w:rPr>
          <w:rFonts w:eastAsia="Times New Roman" w:cs="Times New Roman"/>
          <w:szCs w:val="24"/>
        </w:rPr>
        <w:t xml:space="preserve"> </w:t>
      </w:r>
      <w:r w:rsidRPr="004A423A">
        <w:rPr>
          <w:rFonts w:eastAsia="Times New Roman" w:cs="Times New Roman"/>
          <w:szCs w:val="24"/>
        </w:rPr>
        <w:t>δημιουργηθούν διαλυτικές καταστάσεις και</w:t>
      </w:r>
      <w:r>
        <w:rPr>
          <w:rFonts w:eastAsia="Times New Roman" w:cs="Times New Roman"/>
          <w:szCs w:val="24"/>
        </w:rPr>
        <w:t xml:space="preserve"> π</w:t>
      </w:r>
      <w:r w:rsidRPr="004A423A">
        <w:rPr>
          <w:rFonts w:eastAsia="Times New Roman" w:cs="Times New Roman"/>
          <w:szCs w:val="24"/>
        </w:rPr>
        <w:t>ροϋποθέσεις ακυβερνη</w:t>
      </w:r>
      <w:r w:rsidRPr="004A423A">
        <w:rPr>
          <w:rFonts w:eastAsia="Times New Roman" w:cs="Times New Roman"/>
          <w:szCs w:val="24"/>
        </w:rPr>
        <w:t xml:space="preserve">σίας </w:t>
      </w:r>
      <w:r>
        <w:rPr>
          <w:rFonts w:eastAsia="Times New Roman" w:cs="Times New Roman"/>
          <w:szCs w:val="24"/>
        </w:rPr>
        <w:t xml:space="preserve">στους </w:t>
      </w:r>
      <w:r w:rsidRPr="004A423A">
        <w:rPr>
          <w:rFonts w:eastAsia="Times New Roman" w:cs="Times New Roman"/>
          <w:szCs w:val="24"/>
        </w:rPr>
        <w:t>δήμους.</w:t>
      </w:r>
      <w:r>
        <w:rPr>
          <w:rFonts w:eastAsia="Times New Roman" w:cs="Times New Roman"/>
          <w:szCs w:val="24"/>
        </w:rPr>
        <w:t xml:space="preserve"> Εφό</w:t>
      </w:r>
      <w:r>
        <w:rPr>
          <w:rFonts w:eastAsia="Times New Roman" w:cs="Times New Roman"/>
          <w:szCs w:val="24"/>
        </w:rPr>
        <w:lastRenderedPageBreak/>
        <w:t xml:space="preserve">σον ο ΣΥΡΙΖΑ δεν έχει </w:t>
      </w:r>
      <w:r>
        <w:rPr>
          <w:rFonts w:eastAsia="Times New Roman" w:cs="Times New Roman"/>
          <w:szCs w:val="24"/>
        </w:rPr>
        <w:t xml:space="preserve">δυνάμεις </w:t>
      </w:r>
      <w:r>
        <w:rPr>
          <w:rFonts w:eastAsia="Times New Roman" w:cs="Times New Roman"/>
          <w:szCs w:val="24"/>
        </w:rPr>
        <w:t xml:space="preserve">στην </w:t>
      </w:r>
      <w:r>
        <w:rPr>
          <w:rFonts w:eastAsia="Times New Roman" w:cs="Times New Roman"/>
          <w:szCs w:val="24"/>
        </w:rPr>
        <w:t xml:space="preserve">αυτοδιοίκηση </w:t>
      </w:r>
      <w:r>
        <w:rPr>
          <w:rFonts w:eastAsia="Times New Roman" w:cs="Times New Roman"/>
          <w:szCs w:val="24"/>
        </w:rPr>
        <w:t>και οι υποψήφιοί του καταποντίζονται, τότε η επιλογή του ΣΥΡΙΖΑ είναι να διαλύσει τους δήμους με το συγκεκριμένο εκλογικό σύστημα.</w:t>
      </w:r>
    </w:p>
    <w:p w14:paraId="4D87FC8E"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Η Νέα Δημοκρατία, όπως όλοι διαπιστώνετε, προσέγγισε τ</w:t>
      </w:r>
      <w:r>
        <w:rPr>
          <w:rFonts w:eastAsia="Times New Roman" w:cs="Times New Roman"/>
          <w:szCs w:val="24"/>
        </w:rPr>
        <w:t>ο νομοσχέδιο με υπευθυνότητα και συνθετική αντίληψη.</w:t>
      </w:r>
    </w:p>
    <w:p w14:paraId="4D87FC8F" w14:textId="77777777" w:rsidR="00E01347" w:rsidRDefault="00B0330D">
      <w:pPr>
        <w:spacing w:line="600" w:lineRule="auto"/>
        <w:ind w:firstLine="720"/>
        <w:jc w:val="both"/>
        <w:rPr>
          <w:rFonts w:eastAsia="Times New Roman" w:cs="Times New Roman"/>
          <w:szCs w:val="24"/>
        </w:rPr>
      </w:pPr>
      <w:r w:rsidRPr="004A423A">
        <w:rPr>
          <w:rFonts w:eastAsia="Times New Roman" w:cs="Times New Roman"/>
          <w:szCs w:val="24"/>
        </w:rPr>
        <w:t>Κυρίες και κύριοι συνάδελφοι</w:t>
      </w:r>
      <w:r>
        <w:rPr>
          <w:rFonts w:eastAsia="Times New Roman" w:cs="Times New Roman"/>
          <w:szCs w:val="24"/>
        </w:rPr>
        <w:t>, η Κ</w:t>
      </w:r>
      <w:r w:rsidRPr="004A423A">
        <w:rPr>
          <w:rFonts w:eastAsia="Times New Roman" w:cs="Times New Roman"/>
          <w:szCs w:val="24"/>
        </w:rPr>
        <w:t>υβέρνηση αυτή μετράει μέρες.</w:t>
      </w:r>
      <w:r>
        <w:rPr>
          <w:rFonts w:eastAsia="Times New Roman" w:cs="Times New Roman"/>
          <w:szCs w:val="24"/>
        </w:rPr>
        <w:t xml:space="preserve"> </w:t>
      </w:r>
      <w:r w:rsidRPr="004A423A">
        <w:rPr>
          <w:rFonts w:eastAsia="Times New Roman" w:cs="Times New Roman"/>
          <w:szCs w:val="24"/>
        </w:rPr>
        <w:t>Μπροστά μας είναι μια εκλογική</w:t>
      </w:r>
      <w:r>
        <w:rPr>
          <w:rFonts w:eastAsia="Times New Roman" w:cs="Times New Roman"/>
          <w:szCs w:val="24"/>
        </w:rPr>
        <w:t xml:space="preserve"> </w:t>
      </w:r>
      <w:r w:rsidRPr="004A423A">
        <w:rPr>
          <w:rFonts w:eastAsia="Times New Roman" w:cs="Times New Roman"/>
          <w:szCs w:val="24"/>
        </w:rPr>
        <w:t xml:space="preserve">αναμέτρηση στην οποία οι πολίτες θα </w:t>
      </w:r>
      <w:r>
        <w:rPr>
          <w:rFonts w:eastAsia="Times New Roman" w:cs="Times New Roman"/>
          <w:szCs w:val="24"/>
        </w:rPr>
        <w:t xml:space="preserve">της </w:t>
      </w:r>
      <w:r w:rsidRPr="004A423A">
        <w:rPr>
          <w:rFonts w:eastAsia="Times New Roman" w:cs="Times New Roman"/>
          <w:szCs w:val="24"/>
        </w:rPr>
        <w:t>δείξουν την έξοδο.</w:t>
      </w:r>
      <w:r>
        <w:rPr>
          <w:rFonts w:eastAsia="Times New Roman" w:cs="Times New Roman"/>
          <w:szCs w:val="24"/>
        </w:rPr>
        <w:t xml:space="preserve"> </w:t>
      </w:r>
      <w:r w:rsidRPr="004A423A">
        <w:rPr>
          <w:rFonts w:eastAsia="Times New Roman" w:cs="Times New Roman"/>
          <w:szCs w:val="24"/>
        </w:rPr>
        <w:t xml:space="preserve">Το εκλογικό αποτέλεσμα και </w:t>
      </w:r>
      <w:r>
        <w:rPr>
          <w:rFonts w:eastAsia="Times New Roman" w:cs="Times New Roman"/>
          <w:szCs w:val="24"/>
        </w:rPr>
        <w:t>τ</w:t>
      </w:r>
      <w:r w:rsidRPr="004A423A">
        <w:rPr>
          <w:rFonts w:eastAsia="Times New Roman" w:cs="Times New Roman"/>
          <w:szCs w:val="24"/>
        </w:rPr>
        <w:t>ο μήνυμα</w:t>
      </w:r>
      <w:r>
        <w:rPr>
          <w:rFonts w:eastAsia="Times New Roman" w:cs="Times New Roman"/>
          <w:szCs w:val="24"/>
        </w:rPr>
        <w:t xml:space="preserve"> τ</w:t>
      </w:r>
      <w:r w:rsidRPr="004A423A">
        <w:rPr>
          <w:rFonts w:eastAsia="Times New Roman" w:cs="Times New Roman"/>
          <w:szCs w:val="24"/>
        </w:rPr>
        <w:t xml:space="preserve">ων </w:t>
      </w:r>
      <w:r>
        <w:rPr>
          <w:rFonts w:eastAsia="Times New Roman" w:cs="Times New Roman"/>
          <w:szCs w:val="24"/>
        </w:rPr>
        <w:t>π</w:t>
      </w:r>
      <w:r w:rsidRPr="004A423A">
        <w:rPr>
          <w:rFonts w:eastAsia="Times New Roman" w:cs="Times New Roman"/>
          <w:szCs w:val="24"/>
        </w:rPr>
        <w:t xml:space="preserve">ολιτών θα είναι </w:t>
      </w:r>
      <w:r>
        <w:rPr>
          <w:rFonts w:eastAsia="Times New Roman" w:cs="Times New Roman"/>
          <w:szCs w:val="24"/>
        </w:rPr>
        <w:t>τ</w:t>
      </w:r>
      <w:r w:rsidRPr="004A423A">
        <w:rPr>
          <w:rFonts w:eastAsia="Times New Roman" w:cs="Times New Roman"/>
          <w:szCs w:val="24"/>
        </w:rPr>
        <w:t>όσο</w:t>
      </w:r>
      <w:r>
        <w:rPr>
          <w:rFonts w:eastAsia="Times New Roman" w:cs="Times New Roman"/>
          <w:szCs w:val="24"/>
        </w:rPr>
        <w:t xml:space="preserve"> ηχηρό, π</w:t>
      </w:r>
      <w:r w:rsidRPr="004A423A">
        <w:rPr>
          <w:rFonts w:eastAsia="Times New Roman" w:cs="Times New Roman"/>
          <w:szCs w:val="24"/>
        </w:rPr>
        <w:t>ου θα</w:t>
      </w:r>
      <w:r>
        <w:rPr>
          <w:rFonts w:eastAsia="Times New Roman" w:cs="Times New Roman"/>
          <w:szCs w:val="24"/>
        </w:rPr>
        <w:t xml:space="preserve"> </w:t>
      </w:r>
      <w:r w:rsidRPr="004A423A">
        <w:rPr>
          <w:rFonts w:eastAsia="Times New Roman" w:cs="Times New Roman"/>
          <w:szCs w:val="24"/>
        </w:rPr>
        <w:t>σας αναγκάσει να προσγειωθείτε στην</w:t>
      </w:r>
      <w:r>
        <w:rPr>
          <w:rFonts w:eastAsia="Times New Roman" w:cs="Times New Roman"/>
          <w:szCs w:val="24"/>
        </w:rPr>
        <w:t xml:space="preserve"> </w:t>
      </w:r>
      <w:r w:rsidRPr="004A423A">
        <w:rPr>
          <w:rFonts w:eastAsia="Times New Roman" w:cs="Times New Roman"/>
          <w:szCs w:val="24"/>
        </w:rPr>
        <w:t>πραγματικότητα</w:t>
      </w:r>
      <w:r>
        <w:rPr>
          <w:rFonts w:eastAsia="Times New Roman" w:cs="Times New Roman"/>
          <w:szCs w:val="24"/>
        </w:rPr>
        <w:t xml:space="preserve">. </w:t>
      </w:r>
      <w:r w:rsidRPr="004A423A">
        <w:rPr>
          <w:rFonts w:eastAsia="Times New Roman" w:cs="Times New Roman"/>
          <w:szCs w:val="24"/>
        </w:rPr>
        <w:t xml:space="preserve">Η αποδοκιμασία της </w:t>
      </w:r>
      <w:r>
        <w:rPr>
          <w:rFonts w:eastAsia="Times New Roman" w:cs="Times New Roman"/>
          <w:szCs w:val="24"/>
        </w:rPr>
        <w:t>Κ</w:t>
      </w:r>
      <w:r w:rsidRPr="004A423A">
        <w:rPr>
          <w:rFonts w:eastAsia="Times New Roman" w:cs="Times New Roman"/>
          <w:szCs w:val="24"/>
        </w:rPr>
        <w:t>υβέρνησης είναι</w:t>
      </w:r>
      <w:r>
        <w:rPr>
          <w:rFonts w:eastAsia="Times New Roman" w:cs="Times New Roman"/>
          <w:szCs w:val="24"/>
        </w:rPr>
        <w:t xml:space="preserve"> καθολική, όπ</w:t>
      </w:r>
      <w:r w:rsidRPr="004A423A">
        <w:rPr>
          <w:rFonts w:eastAsia="Times New Roman" w:cs="Times New Roman"/>
          <w:szCs w:val="24"/>
        </w:rPr>
        <w:t>ως και η εκλογική στρατηγική ή</w:t>
      </w:r>
      <w:r>
        <w:rPr>
          <w:rFonts w:eastAsia="Times New Roman" w:cs="Times New Roman"/>
          <w:szCs w:val="24"/>
        </w:rPr>
        <w:t>τ</w:t>
      </w:r>
      <w:r w:rsidRPr="004A423A">
        <w:rPr>
          <w:rFonts w:eastAsia="Times New Roman" w:cs="Times New Roman"/>
          <w:szCs w:val="24"/>
        </w:rPr>
        <w:t xml:space="preserve">τα </w:t>
      </w:r>
      <w:r>
        <w:rPr>
          <w:rFonts w:eastAsia="Times New Roman" w:cs="Times New Roman"/>
          <w:szCs w:val="24"/>
        </w:rPr>
        <w:t>π</w:t>
      </w:r>
      <w:r w:rsidRPr="004A423A">
        <w:rPr>
          <w:rFonts w:eastAsia="Times New Roman" w:cs="Times New Roman"/>
          <w:szCs w:val="24"/>
        </w:rPr>
        <w:t>ου θα υποστεί</w:t>
      </w:r>
      <w:r>
        <w:rPr>
          <w:rFonts w:eastAsia="Times New Roman" w:cs="Times New Roman"/>
          <w:szCs w:val="24"/>
        </w:rPr>
        <w:t>.</w:t>
      </w:r>
    </w:p>
    <w:p w14:paraId="4D87FC90" w14:textId="77777777" w:rsidR="00E01347" w:rsidRDefault="00B0330D">
      <w:pPr>
        <w:spacing w:line="600" w:lineRule="auto"/>
        <w:ind w:firstLine="720"/>
        <w:jc w:val="both"/>
        <w:rPr>
          <w:rFonts w:eastAsia="Times New Roman" w:cs="Times New Roman"/>
          <w:szCs w:val="24"/>
        </w:rPr>
      </w:pPr>
      <w:r w:rsidRPr="004A423A">
        <w:rPr>
          <w:rFonts w:eastAsia="Times New Roman" w:cs="Times New Roman"/>
          <w:szCs w:val="24"/>
        </w:rPr>
        <w:t>Το ζητούμενο</w:t>
      </w:r>
      <w:r>
        <w:rPr>
          <w:rFonts w:eastAsia="Times New Roman" w:cs="Times New Roman"/>
          <w:szCs w:val="24"/>
        </w:rPr>
        <w:t>,</w:t>
      </w:r>
      <w:r w:rsidRPr="004A423A">
        <w:rPr>
          <w:rFonts w:eastAsia="Times New Roman" w:cs="Times New Roman"/>
          <w:szCs w:val="24"/>
        </w:rPr>
        <w:t xml:space="preserve"> </w:t>
      </w:r>
      <w:r>
        <w:rPr>
          <w:rFonts w:eastAsia="Times New Roman" w:cs="Times New Roman"/>
          <w:szCs w:val="24"/>
        </w:rPr>
        <w:t>όμως,</w:t>
      </w:r>
      <w:r w:rsidRPr="004A423A">
        <w:rPr>
          <w:rFonts w:eastAsia="Times New Roman" w:cs="Times New Roman"/>
          <w:szCs w:val="24"/>
        </w:rPr>
        <w:t xml:space="preserve"> είναι η επόμενη μέρα.</w:t>
      </w:r>
      <w:r>
        <w:rPr>
          <w:rFonts w:eastAsia="Times New Roman" w:cs="Times New Roman"/>
          <w:szCs w:val="24"/>
        </w:rPr>
        <w:t xml:space="preserve"> </w:t>
      </w:r>
      <w:r w:rsidRPr="004A423A">
        <w:rPr>
          <w:rFonts w:eastAsia="Times New Roman" w:cs="Times New Roman"/>
          <w:szCs w:val="24"/>
        </w:rPr>
        <w:t>Στην επόμενη μέρα η Νέα Δημοκ</w:t>
      </w:r>
      <w:r w:rsidRPr="004A423A">
        <w:rPr>
          <w:rFonts w:eastAsia="Times New Roman" w:cs="Times New Roman"/>
          <w:szCs w:val="24"/>
        </w:rPr>
        <w:t>ρατία</w:t>
      </w:r>
      <w:r>
        <w:rPr>
          <w:rFonts w:eastAsia="Times New Roman" w:cs="Times New Roman"/>
          <w:szCs w:val="24"/>
        </w:rPr>
        <w:t xml:space="preserve"> </w:t>
      </w:r>
      <w:r w:rsidRPr="004A423A">
        <w:rPr>
          <w:rFonts w:eastAsia="Times New Roman" w:cs="Times New Roman"/>
          <w:szCs w:val="24"/>
        </w:rPr>
        <w:t>διεκδικεί μια ψήφο ενότητας και</w:t>
      </w:r>
      <w:r>
        <w:rPr>
          <w:rFonts w:eastAsia="Times New Roman" w:cs="Times New Roman"/>
          <w:szCs w:val="24"/>
        </w:rPr>
        <w:t xml:space="preserve"> </w:t>
      </w:r>
      <w:r w:rsidRPr="004A423A">
        <w:rPr>
          <w:rFonts w:eastAsia="Times New Roman" w:cs="Times New Roman"/>
          <w:szCs w:val="24"/>
        </w:rPr>
        <w:t xml:space="preserve">εμπιστοσύνης από όλους </w:t>
      </w:r>
      <w:r>
        <w:rPr>
          <w:rFonts w:eastAsia="Times New Roman" w:cs="Times New Roman"/>
          <w:szCs w:val="24"/>
        </w:rPr>
        <w:t>τους Έλληνες, γ</w:t>
      </w:r>
      <w:r w:rsidRPr="004A423A">
        <w:rPr>
          <w:rFonts w:eastAsia="Times New Roman" w:cs="Times New Roman"/>
          <w:szCs w:val="24"/>
        </w:rPr>
        <w:t>ια να ξημερώσει μια νέα μέρα για τη</w:t>
      </w:r>
      <w:r>
        <w:rPr>
          <w:rFonts w:eastAsia="Times New Roman" w:cs="Times New Roman"/>
          <w:szCs w:val="24"/>
        </w:rPr>
        <w:t xml:space="preserve"> χώρα, </w:t>
      </w:r>
      <w:r w:rsidRPr="004A423A">
        <w:rPr>
          <w:rFonts w:eastAsia="Times New Roman" w:cs="Times New Roman"/>
          <w:szCs w:val="24"/>
        </w:rPr>
        <w:t>με αλήθεια και ελπίδα</w:t>
      </w:r>
      <w:r>
        <w:rPr>
          <w:rFonts w:eastAsia="Times New Roman" w:cs="Times New Roman"/>
          <w:szCs w:val="24"/>
        </w:rPr>
        <w:t>.</w:t>
      </w:r>
    </w:p>
    <w:p w14:paraId="4D87FC91" w14:textId="77777777" w:rsidR="00E01347" w:rsidRDefault="00B0330D">
      <w:pPr>
        <w:spacing w:line="600" w:lineRule="auto"/>
        <w:ind w:firstLine="720"/>
        <w:jc w:val="both"/>
        <w:rPr>
          <w:rFonts w:eastAsia="Times New Roman" w:cs="Times New Roman"/>
          <w:szCs w:val="24"/>
        </w:rPr>
      </w:pPr>
      <w:r w:rsidRPr="004A423A">
        <w:rPr>
          <w:rFonts w:eastAsia="Times New Roman" w:cs="Times New Roman"/>
          <w:szCs w:val="24"/>
        </w:rPr>
        <w:t>Σας ευχαριστώ</w:t>
      </w:r>
      <w:r>
        <w:rPr>
          <w:rFonts w:eastAsia="Times New Roman" w:cs="Times New Roman"/>
          <w:szCs w:val="24"/>
        </w:rPr>
        <w:t>.</w:t>
      </w:r>
    </w:p>
    <w:p w14:paraId="4D87FC92" w14:textId="77777777" w:rsidR="00E01347" w:rsidRDefault="00B0330D">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4D87FC93"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sidRPr="004A423A">
        <w:rPr>
          <w:rFonts w:eastAsia="Times New Roman" w:cs="Times New Roman"/>
          <w:szCs w:val="24"/>
        </w:rPr>
        <w:t xml:space="preserve"> </w:t>
      </w:r>
      <w:r>
        <w:rPr>
          <w:rFonts w:eastAsia="Times New Roman" w:cs="Times New Roman"/>
          <w:szCs w:val="24"/>
        </w:rPr>
        <w:t>Ευχαριστούμε,</w:t>
      </w:r>
      <w:r>
        <w:rPr>
          <w:rFonts w:eastAsia="Times New Roman" w:cs="Times New Roman"/>
          <w:szCs w:val="24"/>
        </w:rPr>
        <w:t xml:space="preserve"> κύριε </w:t>
      </w:r>
      <w:proofErr w:type="spellStart"/>
      <w:r>
        <w:rPr>
          <w:rFonts w:eastAsia="Times New Roman" w:cs="Times New Roman"/>
          <w:szCs w:val="24"/>
        </w:rPr>
        <w:t>Βεσυρόπουλε</w:t>
      </w:r>
      <w:proofErr w:type="spellEnd"/>
      <w:r>
        <w:rPr>
          <w:rFonts w:eastAsia="Times New Roman" w:cs="Times New Roman"/>
          <w:szCs w:val="24"/>
        </w:rPr>
        <w:t>.</w:t>
      </w:r>
    </w:p>
    <w:p w14:paraId="4D87FC94"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Κυρία Υφυπουργέ, κ</w:t>
      </w:r>
      <w:r w:rsidRPr="004A423A">
        <w:rPr>
          <w:rFonts w:eastAsia="Times New Roman" w:cs="Times New Roman"/>
          <w:szCs w:val="24"/>
        </w:rPr>
        <w:t>αλό θα ήταν</w:t>
      </w:r>
      <w:r>
        <w:rPr>
          <w:rFonts w:eastAsia="Times New Roman" w:cs="Times New Roman"/>
          <w:szCs w:val="24"/>
        </w:rPr>
        <w:t>,</w:t>
      </w:r>
      <w:r w:rsidRPr="004A423A">
        <w:rPr>
          <w:rFonts w:eastAsia="Times New Roman" w:cs="Times New Roman"/>
          <w:szCs w:val="24"/>
        </w:rPr>
        <w:t xml:space="preserve"> μέχρι να τελειώσουν οι </w:t>
      </w:r>
      <w:r>
        <w:rPr>
          <w:rFonts w:eastAsia="Times New Roman" w:cs="Times New Roman"/>
          <w:szCs w:val="24"/>
        </w:rPr>
        <w:t>α</w:t>
      </w:r>
      <w:r w:rsidRPr="004A423A">
        <w:rPr>
          <w:rFonts w:eastAsia="Times New Roman" w:cs="Times New Roman"/>
          <w:szCs w:val="24"/>
        </w:rPr>
        <w:t>γορητές</w:t>
      </w:r>
      <w:r>
        <w:rPr>
          <w:rFonts w:eastAsia="Times New Roman" w:cs="Times New Roman"/>
          <w:szCs w:val="24"/>
        </w:rPr>
        <w:t>,</w:t>
      </w:r>
      <w:r w:rsidRPr="004A423A">
        <w:rPr>
          <w:rFonts w:eastAsia="Times New Roman" w:cs="Times New Roman"/>
          <w:szCs w:val="24"/>
        </w:rPr>
        <w:t xml:space="preserve"> επειδή </w:t>
      </w:r>
      <w:r>
        <w:rPr>
          <w:rFonts w:eastAsia="Times New Roman" w:cs="Times New Roman"/>
          <w:szCs w:val="24"/>
        </w:rPr>
        <w:t xml:space="preserve">άκουσα από </w:t>
      </w:r>
      <w:r w:rsidRPr="004A423A">
        <w:rPr>
          <w:rFonts w:eastAsia="Times New Roman" w:cs="Times New Roman"/>
          <w:szCs w:val="24"/>
        </w:rPr>
        <w:t>προχθές ότι έχετε νομοθετικές βελτιώσεις</w:t>
      </w:r>
      <w:r>
        <w:rPr>
          <w:rFonts w:eastAsia="Times New Roman" w:cs="Times New Roman"/>
          <w:szCs w:val="24"/>
        </w:rPr>
        <w:t>,</w:t>
      </w:r>
      <w:r w:rsidRPr="004A423A">
        <w:rPr>
          <w:rFonts w:eastAsia="Times New Roman" w:cs="Times New Roman"/>
          <w:szCs w:val="24"/>
        </w:rPr>
        <w:t xml:space="preserve"> να τις έχουμε όχι στο τέλος</w:t>
      </w:r>
      <w:r>
        <w:rPr>
          <w:rFonts w:eastAsia="Times New Roman" w:cs="Times New Roman"/>
          <w:szCs w:val="24"/>
        </w:rPr>
        <w:t>, ούτως ώστε</w:t>
      </w:r>
      <w:r w:rsidRPr="004A423A">
        <w:rPr>
          <w:rFonts w:eastAsia="Times New Roman" w:cs="Times New Roman"/>
          <w:szCs w:val="24"/>
        </w:rPr>
        <w:t xml:space="preserve"> τουλάχιστον </w:t>
      </w:r>
      <w:r>
        <w:rPr>
          <w:rFonts w:eastAsia="Times New Roman" w:cs="Times New Roman"/>
          <w:szCs w:val="24"/>
        </w:rPr>
        <w:t xml:space="preserve">οι </w:t>
      </w:r>
      <w:r w:rsidRPr="004A423A">
        <w:rPr>
          <w:rFonts w:eastAsia="Times New Roman" w:cs="Times New Roman"/>
          <w:szCs w:val="24"/>
        </w:rPr>
        <w:t>Κοινοβουλευτικ</w:t>
      </w:r>
      <w:r>
        <w:rPr>
          <w:rFonts w:eastAsia="Times New Roman" w:cs="Times New Roman"/>
          <w:szCs w:val="24"/>
        </w:rPr>
        <w:t>οί Εκπρόσωποι</w:t>
      </w:r>
      <w:r w:rsidRPr="004A423A">
        <w:rPr>
          <w:rFonts w:eastAsia="Times New Roman" w:cs="Times New Roman"/>
          <w:szCs w:val="24"/>
        </w:rPr>
        <w:t xml:space="preserve"> να τις γνωρίζου</w:t>
      </w:r>
      <w:r>
        <w:rPr>
          <w:rFonts w:eastAsia="Times New Roman" w:cs="Times New Roman"/>
          <w:szCs w:val="24"/>
        </w:rPr>
        <w:t>ν.</w:t>
      </w:r>
    </w:p>
    <w:p w14:paraId="4D87FC95"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ΑΙΚΑΤΕΡΙΝΗ </w:t>
      </w:r>
      <w:r>
        <w:rPr>
          <w:rFonts w:eastAsia="Times New Roman" w:cs="Times New Roman"/>
          <w:b/>
          <w:szCs w:val="24"/>
        </w:rPr>
        <w:t>ΠΑΠΑΝΑΤΣΙΟΥ (Υφυπουργός Οικονομικών):</w:t>
      </w:r>
      <w:r>
        <w:rPr>
          <w:rFonts w:eastAsia="Times New Roman" w:cs="Times New Roman"/>
          <w:szCs w:val="24"/>
        </w:rPr>
        <w:t xml:space="preserve"> Έρχονται σε λίγο, κύριε Πρόεδρε.</w:t>
      </w:r>
    </w:p>
    <w:p w14:paraId="4D87FC96"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sidRPr="004A423A">
        <w:rPr>
          <w:rFonts w:eastAsia="Times New Roman" w:cs="Times New Roman"/>
          <w:szCs w:val="24"/>
        </w:rPr>
        <w:t xml:space="preserve"> </w:t>
      </w:r>
      <w:r>
        <w:rPr>
          <w:rFonts w:eastAsia="Times New Roman" w:cs="Times New Roman"/>
          <w:szCs w:val="24"/>
        </w:rPr>
        <w:t>Εντάξει.</w:t>
      </w:r>
    </w:p>
    <w:p w14:paraId="4D87FC97"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Π</w:t>
      </w:r>
      <w:r w:rsidRPr="004A423A">
        <w:rPr>
          <w:rFonts w:eastAsia="Times New Roman" w:cs="Times New Roman"/>
          <w:szCs w:val="24"/>
        </w:rPr>
        <w:t xml:space="preserve">ροχωρούμε με τον ειδικό αγορητή από τη Δημοκρατική </w:t>
      </w:r>
      <w:r>
        <w:rPr>
          <w:rFonts w:eastAsia="Times New Roman" w:cs="Times New Roman"/>
          <w:szCs w:val="24"/>
        </w:rPr>
        <w:t>Σ</w:t>
      </w:r>
      <w:r w:rsidRPr="004A423A">
        <w:rPr>
          <w:rFonts w:eastAsia="Times New Roman" w:cs="Times New Roman"/>
          <w:szCs w:val="24"/>
        </w:rPr>
        <w:t>υμπαράταξη</w:t>
      </w:r>
      <w:r>
        <w:rPr>
          <w:rFonts w:eastAsia="Times New Roman" w:cs="Times New Roman"/>
          <w:szCs w:val="24"/>
        </w:rPr>
        <w:t>,</w:t>
      </w:r>
      <w:r w:rsidRPr="004A423A">
        <w:rPr>
          <w:rFonts w:eastAsia="Times New Roman" w:cs="Times New Roman"/>
          <w:szCs w:val="24"/>
        </w:rPr>
        <w:t xml:space="preserve"> τον κ</w:t>
      </w:r>
      <w:r>
        <w:rPr>
          <w:rFonts w:eastAsia="Times New Roman" w:cs="Times New Roman"/>
          <w:szCs w:val="24"/>
        </w:rPr>
        <w:t>.</w:t>
      </w:r>
      <w:r w:rsidRPr="004A423A">
        <w:rPr>
          <w:rFonts w:eastAsia="Times New Roman" w:cs="Times New Roman"/>
          <w:szCs w:val="24"/>
        </w:rPr>
        <w:t xml:space="preserve"> Γιάννη Κουτσούκο</w:t>
      </w:r>
      <w:r>
        <w:rPr>
          <w:rFonts w:eastAsia="Times New Roman" w:cs="Times New Roman"/>
          <w:szCs w:val="24"/>
        </w:rPr>
        <w:t xml:space="preserve">. Να κλείσει ο </w:t>
      </w:r>
      <w:r w:rsidRPr="004A423A">
        <w:rPr>
          <w:rFonts w:eastAsia="Times New Roman" w:cs="Times New Roman"/>
          <w:szCs w:val="24"/>
        </w:rPr>
        <w:t>κατάλογος για την εγγραφή συναδέλφων</w:t>
      </w:r>
      <w:r>
        <w:rPr>
          <w:rFonts w:eastAsia="Times New Roman" w:cs="Times New Roman"/>
          <w:szCs w:val="24"/>
        </w:rPr>
        <w:t>.</w:t>
      </w:r>
    </w:p>
    <w:p w14:paraId="4D87FC98"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Ορίστε, κύριε Κουτσούκο, έχετε τον λόγο.</w:t>
      </w:r>
    </w:p>
    <w:p w14:paraId="4D87FC99"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w:t>
      </w:r>
      <w:r w:rsidRPr="004A423A">
        <w:rPr>
          <w:rFonts w:eastAsia="Times New Roman" w:cs="Times New Roman"/>
          <w:szCs w:val="24"/>
        </w:rPr>
        <w:t>υχαριστώ</w:t>
      </w:r>
      <w:r>
        <w:rPr>
          <w:rFonts w:eastAsia="Times New Roman" w:cs="Times New Roman"/>
          <w:szCs w:val="24"/>
        </w:rPr>
        <w:t>,</w:t>
      </w:r>
      <w:r w:rsidRPr="004A423A">
        <w:rPr>
          <w:rFonts w:eastAsia="Times New Roman" w:cs="Times New Roman"/>
          <w:szCs w:val="24"/>
        </w:rPr>
        <w:t xml:space="preserve"> κύρι</w:t>
      </w:r>
      <w:r>
        <w:rPr>
          <w:rFonts w:eastAsia="Times New Roman" w:cs="Times New Roman"/>
          <w:szCs w:val="24"/>
        </w:rPr>
        <w:t>ε</w:t>
      </w:r>
      <w:r w:rsidRPr="004A423A">
        <w:rPr>
          <w:rFonts w:eastAsia="Times New Roman" w:cs="Times New Roman"/>
          <w:szCs w:val="24"/>
        </w:rPr>
        <w:t xml:space="preserve"> </w:t>
      </w:r>
      <w:r>
        <w:rPr>
          <w:rFonts w:eastAsia="Times New Roman" w:cs="Times New Roman"/>
          <w:szCs w:val="24"/>
        </w:rPr>
        <w:t>Π</w:t>
      </w:r>
      <w:r w:rsidRPr="004A423A">
        <w:rPr>
          <w:rFonts w:eastAsia="Times New Roman" w:cs="Times New Roman"/>
          <w:szCs w:val="24"/>
        </w:rPr>
        <w:t>ρόεδρε</w:t>
      </w:r>
      <w:r>
        <w:rPr>
          <w:rFonts w:eastAsia="Times New Roman" w:cs="Times New Roman"/>
          <w:szCs w:val="24"/>
        </w:rPr>
        <w:t>.</w:t>
      </w:r>
    </w:p>
    <w:p w14:paraId="4D87FC9A"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Κ</w:t>
      </w:r>
      <w:r w:rsidRPr="004A423A">
        <w:rPr>
          <w:rFonts w:eastAsia="Times New Roman" w:cs="Times New Roman"/>
          <w:szCs w:val="24"/>
        </w:rPr>
        <w:t>υρίες και κύριοι συνάδελφοι</w:t>
      </w:r>
      <w:r>
        <w:rPr>
          <w:rFonts w:eastAsia="Times New Roman" w:cs="Times New Roman"/>
          <w:szCs w:val="24"/>
        </w:rPr>
        <w:t>, συζητούμε ένα</w:t>
      </w:r>
      <w:r w:rsidRPr="004A423A">
        <w:rPr>
          <w:rFonts w:eastAsia="Times New Roman" w:cs="Times New Roman"/>
          <w:szCs w:val="24"/>
        </w:rPr>
        <w:t xml:space="preserve"> νομοσχέδιο μεγάλων αντιφάσεων</w:t>
      </w:r>
      <w:r>
        <w:rPr>
          <w:rFonts w:eastAsia="Times New Roman" w:cs="Times New Roman"/>
          <w:szCs w:val="24"/>
        </w:rPr>
        <w:t>. Α</w:t>
      </w:r>
      <w:r w:rsidRPr="004A423A">
        <w:rPr>
          <w:rFonts w:eastAsia="Times New Roman" w:cs="Times New Roman"/>
          <w:szCs w:val="24"/>
        </w:rPr>
        <w:t>πό τη μ</w:t>
      </w:r>
      <w:r>
        <w:rPr>
          <w:rFonts w:eastAsia="Times New Roman" w:cs="Times New Roman"/>
          <w:szCs w:val="24"/>
        </w:rPr>
        <w:t>ι</w:t>
      </w:r>
      <w:r w:rsidRPr="004A423A">
        <w:rPr>
          <w:rFonts w:eastAsia="Times New Roman" w:cs="Times New Roman"/>
          <w:szCs w:val="24"/>
        </w:rPr>
        <w:t>α μεριά</w:t>
      </w:r>
      <w:r>
        <w:rPr>
          <w:rFonts w:eastAsia="Times New Roman" w:cs="Times New Roman"/>
          <w:szCs w:val="24"/>
        </w:rPr>
        <w:t xml:space="preserve"> αυτό το</w:t>
      </w:r>
      <w:r w:rsidRPr="004A423A">
        <w:rPr>
          <w:rFonts w:eastAsia="Times New Roman" w:cs="Times New Roman"/>
          <w:szCs w:val="24"/>
        </w:rPr>
        <w:t xml:space="preserve"> νομοσχέδιο </w:t>
      </w:r>
      <w:r>
        <w:rPr>
          <w:rFonts w:eastAsia="Times New Roman" w:cs="Times New Roman"/>
          <w:szCs w:val="24"/>
        </w:rPr>
        <w:t xml:space="preserve">νομιμοποιεί αυθαιρεσίες </w:t>
      </w:r>
      <w:r w:rsidRPr="004A423A">
        <w:rPr>
          <w:rFonts w:eastAsia="Times New Roman" w:cs="Times New Roman"/>
          <w:szCs w:val="24"/>
        </w:rPr>
        <w:t>και από την άλλη</w:t>
      </w:r>
      <w:r>
        <w:rPr>
          <w:rFonts w:eastAsia="Times New Roman" w:cs="Times New Roman"/>
          <w:szCs w:val="24"/>
        </w:rPr>
        <w:t>,</w:t>
      </w:r>
      <w:r w:rsidRPr="004A423A">
        <w:rPr>
          <w:rFonts w:eastAsia="Times New Roman" w:cs="Times New Roman"/>
          <w:szCs w:val="24"/>
        </w:rPr>
        <w:t xml:space="preserve"> αυθαιρετεί σε βά</w:t>
      </w:r>
      <w:r w:rsidRPr="004A423A">
        <w:rPr>
          <w:rFonts w:eastAsia="Times New Roman" w:cs="Times New Roman"/>
          <w:szCs w:val="24"/>
        </w:rPr>
        <w:t>ρος νόμιμων συμφερόντων</w:t>
      </w:r>
      <w:r>
        <w:rPr>
          <w:rFonts w:eastAsia="Times New Roman" w:cs="Times New Roman"/>
          <w:szCs w:val="24"/>
        </w:rPr>
        <w:t xml:space="preserve"> και δραστηριοτήτων των πολιτών. Ε</w:t>
      </w:r>
      <w:r w:rsidRPr="004A423A">
        <w:rPr>
          <w:rFonts w:eastAsia="Times New Roman" w:cs="Times New Roman"/>
          <w:szCs w:val="24"/>
        </w:rPr>
        <w:t>ίναι μ</w:t>
      </w:r>
      <w:r>
        <w:rPr>
          <w:rFonts w:eastAsia="Times New Roman" w:cs="Times New Roman"/>
          <w:szCs w:val="24"/>
        </w:rPr>
        <w:t>ι</w:t>
      </w:r>
      <w:r w:rsidRPr="004A423A">
        <w:rPr>
          <w:rFonts w:eastAsia="Times New Roman" w:cs="Times New Roman"/>
          <w:szCs w:val="24"/>
        </w:rPr>
        <w:t>α αντίφαση στην οποία θα αναφερθώ όταν έρθω στα άρθρα που αφορούν τον αιγιαλό και την παραλία</w:t>
      </w:r>
      <w:r>
        <w:rPr>
          <w:rFonts w:eastAsia="Times New Roman" w:cs="Times New Roman"/>
          <w:szCs w:val="24"/>
        </w:rPr>
        <w:t>.</w:t>
      </w:r>
    </w:p>
    <w:p w14:paraId="4D87FC9B" w14:textId="77777777" w:rsidR="00E01347" w:rsidRDefault="00B0330D">
      <w:pPr>
        <w:spacing w:line="600" w:lineRule="auto"/>
        <w:ind w:firstLine="720"/>
        <w:jc w:val="both"/>
        <w:rPr>
          <w:rFonts w:eastAsia="Times New Roman"/>
          <w:szCs w:val="24"/>
        </w:rPr>
      </w:pPr>
      <w:r>
        <w:rPr>
          <w:rFonts w:eastAsia="Times New Roman" w:cs="Times New Roman"/>
          <w:szCs w:val="24"/>
        </w:rPr>
        <w:t xml:space="preserve">Είναι, όμως, να σου προξενεί </w:t>
      </w:r>
      <w:r w:rsidRPr="004A423A">
        <w:rPr>
          <w:rFonts w:eastAsia="Times New Roman" w:cs="Times New Roman"/>
          <w:szCs w:val="24"/>
        </w:rPr>
        <w:t>εντύπωση ότι ένα νομοσχέδιο διατρέχεται από τόσο μεγάλες αντιφάσεις</w:t>
      </w:r>
      <w:r>
        <w:rPr>
          <w:rFonts w:eastAsia="Times New Roman" w:cs="Times New Roman"/>
          <w:szCs w:val="24"/>
        </w:rPr>
        <w:t>;</w:t>
      </w:r>
      <w:r>
        <w:rPr>
          <w:rFonts w:eastAsia="Times New Roman" w:cs="Times New Roman"/>
          <w:b/>
          <w:szCs w:val="24"/>
        </w:rPr>
        <w:t xml:space="preserve"> </w:t>
      </w:r>
      <w:r>
        <w:rPr>
          <w:rFonts w:eastAsia="Times New Roman"/>
          <w:szCs w:val="24"/>
        </w:rPr>
        <w:t>Π</w:t>
      </w:r>
      <w:r w:rsidRPr="00DD58B0">
        <w:rPr>
          <w:rFonts w:eastAsia="Times New Roman"/>
          <w:szCs w:val="24"/>
        </w:rPr>
        <w:t>ιστεύω όχι</w:t>
      </w:r>
      <w:r>
        <w:rPr>
          <w:rFonts w:eastAsia="Times New Roman"/>
          <w:szCs w:val="24"/>
        </w:rPr>
        <w:t>,</w:t>
      </w:r>
      <w:r w:rsidRPr="00DD58B0">
        <w:rPr>
          <w:rFonts w:eastAsia="Times New Roman"/>
          <w:szCs w:val="24"/>
        </w:rPr>
        <w:t xml:space="preserve"> </w:t>
      </w:r>
      <w:r>
        <w:rPr>
          <w:rFonts w:eastAsia="Times New Roman"/>
          <w:szCs w:val="24"/>
        </w:rPr>
        <w:t>δ</w:t>
      </w:r>
      <w:r w:rsidRPr="00DD58B0">
        <w:rPr>
          <w:rFonts w:eastAsia="Times New Roman"/>
          <w:szCs w:val="24"/>
        </w:rPr>
        <w:t xml:space="preserve">ιότι </w:t>
      </w:r>
      <w:r>
        <w:rPr>
          <w:rFonts w:eastAsia="Times New Roman"/>
          <w:szCs w:val="24"/>
        </w:rPr>
        <w:t>ό</w:t>
      </w:r>
      <w:r w:rsidRPr="00DD58B0">
        <w:rPr>
          <w:rFonts w:eastAsia="Times New Roman"/>
          <w:szCs w:val="24"/>
        </w:rPr>
        <w:t xml:space="preserve">λοι έχουμε αντιληφθεί ότι ζούμε σε μία περίοδο που η πολιτική της Κυβέρνησης </w:t>
      </w:r>
      <w:proofErr w:type="spellStart"/>
      <w:r>
        <w:rPr>
          <w:rFonts w:eastAsia="Times New Roman"/>
          <w:szCs w:val="24"/>
        </w:rPr>
        <w:t>διαπερνάται</w:t>
      </w:r>
      <w:proofErr w:type="spellEnd"/>
      <w:r>
        <w:rPr>
          <w:rFonts w:eastAsia="Times New Roman"/>
          <w:szCs w:val="24"/>
        </w:rPr>
        <w:t xml:space="preserve"> από αυτές τις </w:t>
      </w:r>
      <w:r w:rsidRPr="00DD58B0">
        <w:rPr>
          <w:rFonts w:eastAsia="Times New Roman"/>
          <w:szCs w:val="24"/>
        </w:rPr>
        <w:t xml:space="preserve">μεγάλες αντιφάσεις στο σύνολό </w:t>
      </w:r>
      <w:r>
        <w:rPr>
          <w:rFonts w:eastAsia="Times New Roman"/>
          <w:szCs w:val="24"/>
        </w:rPr>
        <w:t>της. Θα σας πω δύο,</w:t>
      </w:r>
      <w:r w:rsidRPr="00DD58B0">
        <w:rPr>
          <w:rFonts w:eastAsia="Times New Roman"/>
          <w:szCs w:val="24"/>
        </w:rPr>
        <w:t xml:space="preserve"> τρία παραδείγματα</w:t>
      </w:r>
      <w:r>
        <w:rPr>
          <w:rFonts w:eastAsia="Times New Roman"/>
          <w:szCs w:val="24"/>
        </w:rPr>
        <w:t>,</w:t>
      </w:r>
      <w:r w:rsidRPr="00DD58B0">
        <w:rPr>
          <w:rFonts w:eastAsia="Times New Roman"/>
          <w:szCs w:val="24"/>
        </w:rPr>
        <w:t xml:space="preserve"> </w:t>
      </w:r>
      <w:r>
        <w:rPr>
          <w:rFonts w:eastAsia="Times New Roman"/>
          <w:szCs w:val="24"/>
        </w:rPr>
        <w:t>έ</w:t>
      </w:r>
      <w:r w:rsidRPr="00DD58B0">
        <w:rPr>
          <w:rFonts w:eastAsia="Times New Roman"/>
          <w:szCs w:val="24"/>
        </w:rPr>
        <w:t>τσι</w:t>
      </w:r>
      <w:r>
        <w:rPr>
          <w:rFonts w:eastAsia="Times New Roman"/>
          <w:szCs w:val="24"/>
        </w:rPr>
        <w:t>,</w:t>
      </w:r>
      <w:r w:rsidRPr="00DD58B0">
        <w:rPr>
          <w:rFonts w:eastAsia="Times New Roman"/>
          <w:szCs w:val="24"/>
        </w:rPr>
        <w:t xml:space="preserve"> για να εμπλουτίσουμε τη συζήτηση</w:t>
      </w:r>
      <w:r>
        <w:rPr>
          <w:rFonts w:eastAsia="Times New Roman"/>
          <w:szCs w:val="24"/>
        </w:rPr>
        <w:t>.</w:t>
      </w:r>
    </w:p>
    <w:p w14:paraId="4D87FC9C" w14:textId="77777777" w:rsidR="00E01347" w:rsidRDefault="00B0330D">
      <w:pPr>
        <w:spacing w:line="600" w:lineRule="auto"/>
        <w:ind w:firstLine="720"/>
        <w:jc w:val="both"/>
        <w:rPr>
          <w:rFonts w:eastAsia="Times New Roman"/>
          <w:szCs w:val="24"/>
        </w:rPr>
      </w:pPr>
      <w:r w:rsidRPr="00DD58B0">
        <w:rPr>
          <w:rFonts w:eastAsia="Times New Roman"/>
          <w:szCs w:val="24"/>
        </w:rPr>
        <w:t xml:space="preserve">Η Κυβέρνηση </w:t>
      </w:r>
      <w:r>
        <w:rPr>
          <w:rFonts w:eastAsia="Times New Roman"/>
          <w:szCs w:val="24"/>
        </w:rPr>
        <w:t>κ</w:t>
      </w:r>
      <w:r w:rsidRPr="00DD58B0">
        <w:rPr>
          <w:rFonts w:eastAsia="Times New Roman"/>
          <w:szCs w:val="24"/>
        </w:rPr>
        <w:t>αταγγέλλει</w:t>
      </w:r>
      <w:r>
        <w:rPr>
          <w:rFonts w:eastAsia="Times New Roman"/>
          <w:szCs w:val="24"/>
        </w:rPr>
        <w:t xml:space="preserve">, </w:t>
      </w:r>
      <w:r w:rsidRPr="00DD58B0">
        <w:rPr>
          <w:rFonts w:eastAsia="Times New Roman"/>
          <w:szCs w:val="24"/>
        </w:rPr>
        <w:t>για παράδειγμα</w:t>
      </w:r>
      <w:r>
        <w:rPr>
          <w:rFonts w:eastAsia="Times New Roman"/>
          <w:szCs w:val="24"/>
        </w:rPr>
        <w:t>,</w:t>
      </w:r>
      <w:r w:rsidRPr="00DD58B0">
        <w:rPr>
          <w:rFonts w:eastAsia="Times New Roman"/>
          <w:szCs w:val="24"/>
        </w:rPr>
        <w:t xml:space="preserve"> </w:t>
      </w:r>
      <w:r>
        <w:rPr>
          <w:rFonts w:eastAsia="Times New Roman"/>
          <w:szCs w:val="24"/>
        </w:rPr>
        <w:t>την ακροδεξιά και συγ</w:t>
      </w:r>
      <w:r w:rsidRPr="00DD58B0">
        <w:rPr>
          <w:rFonts w:eastAsia="Times New Roman"/>
          <w:szCs w:val="24"/>
        </w:rPr>
        <w:t>κυβερνά με την ακροδεξιά</w:t>
      </w:r>
      <w:r>
        <w:rPr>
          <w:rFonts w:eastAsia="Times New Roman"/>
          <w:szCs w:val="24"/>
        </w:rPr>
        <w:t>.</w:t>
      </w:r>
      <w:r w:rsidRPr="00DD58B0">
        <w:rPr>
          <w:rFonts w:eastAsia="Times New Roman"/>
          <w:szCs w:val="24"/>
        </w:rPr>
        <w:t xml:space="preserve"> </w:t>
      </w:r>
      <w:r>
        <w:rPr>
          <w:rFonts w:eastAsia="Times New Roman"/>
          <w:szCs w:val="24"/>
        </w:rPr>
        <w:t>Κ</w:t>
      </w:r>
      <w:r w:rsidRPr="00DD58B0">
        <w:rPr>
          <w:rFonts w:eastAsia="Times New Roman"/>
          <w:szCs w:val="24"/>
        </w:rPr>
        <w:t>αταγγέλλει η Κυβέρνηση το</w:t>
      </w:r>
      <w:r>
        <w:rPr>
          <w:rFonts w:eastAsia="Times New Roman"/>
          <w:szCs w:val="24"/>
        </w:rPr>
        <w:t>ν</w:t>
      </w:r>
      <w:r w:rsidRPr="00DD58B0">
        <w:rPr>
          <w:rFonts w:eastAsia="Times New Roman"/>
          <w:szCs w:val="24"/>
        </w:rPr>
        <w:t xml:space="preserve"> λαϊκισμό και ο λαϊκισμός είναι στο DNA του ΣΥΡΙΖΑ</w:t>
      </w:r>
      <w:r>
        <w:rPr>
          <w:rFonts w:eastAsia="Times New Roman"/>
          <w:szCs w:val="24"/>
        </w:rPr>
        <w:t>.</w:t>
      </w:r>
      <w:r w:rsidRPr="00DD58B0">
        <w:rPr>
          <w:rFonts w:eastAsia="Times New Roman"/>
          <w:szCs w:val="24"/>
        </w:rPr>
        <w:t xml:space="preserve"> </w:t>
      </w:r>
      <w:r>
        <w:rPr>
          <w:rFonts w:eastAsia="Times New Roman"/>
          <w:szCs w:val="24"/>
        </w:rPr>
        <w:t xml:space="preserve">Καταγγέλλει η Κυβέρνηση </w:t>
      </w:r>
      <w:r w:rsidRPr="00DD58B0">
        <w:rPr>
          <w:rFonts w:eastAsia="Times New Roman"/>
          <w:szCs w:val="24"/>
        </w:rPr>
        <w:t xml:space="preserve">τα μεγάλα συμφέροντα και τα </w:t>
      </w:r>
      <w:r>
        <w:rPr>
          <w:rFonts w:eastAsia="Times New Roman"/>
          <w:szCs w:val="24"/>
        </w:rPr>
        <w:t>βάζει στα ψηφοδέλτιά</w:t>
      </w:r>
      <w:r w:rsidRPr="00DD58B0">
        <w:rPr>
          <w:rFonts w:eastAsia="Times New Roman"/>
          <w:szCs w:val="24"/>
        </w:rPr>
        <w:t xml:space="preserve"> </w:t>
      </w:r>
      <w:r>
        <w:rPr>
          <w:rFonts w:eastAsia="Times New Roman"/>
          <w:szCs w:val="24"/>
        </w:rPr>
        <w:t>της,</w:t>
      </w:r>
      <w:r w:rsidRPr="00DD58B0">
        <w:rPr>
          <w:rFonts w:eastAsia="Times New Roman"/>
          <w:szCs w:val="24"/>
        </w:rPr>
        <w:t xml:space="preserve"> με όνομα και επώνυμο</w:t>
      </w:r>
      <w:r>
        <w:rPr>
          <w:rFonts w:eastAsia="Times New Roman"/>
          <w:szCs w:val="24"/>
        </w:rPr>
        <w:t>.</w:t>
      </w:r>
      <w:r w:rsidRPr="00DD58B0">
        <w:rPr>
          <w:rFonts w:eastAsia="Times New Roman"/>
          <w:szCs w:val="24"/>
        </w:rPr>
        <w:t xml:space="preserve"> </w:t>
      </w:r>
      <w:r>
        <w:rPr>
          <w:rFonts w:eastAsia="Times New Roman"/>
          <w:szCs w:val="24"/>
        </w:rPr>
        <w:t>Κ</w:t>
      </w:r>
      <w:r w:rsidRPr="00DD58B0">
        <w:rPr>
          <w:rFonts w:eastAsia="Times New Roman"/>
          <w:szCs w:val="24"/>
        </w:rPr>
        <w:t xml:space="preserve">αταγγέλλει η </w:t>
      </w:r>
      <w:r>
        <w:rPr>
          <w:rFonts w:eastAsia="Times New Roman"/>
          <w:szCs w:val="24"/>
        </w:rPr>
        <w:t>Κ</w:t>
      </w:r>
      <w:r w:rsidRPr="00DD58B0">
        <w:rPr>
          <w:rFonts w:eastAsia="Times New Roman"/>
          <w:szCs w:val="24"/>
        </w:rPr>
        <w:t>υβέρνηση ή λ</w:t>
      </w:r>
      <w:r>
        <w:rPr>
          <w:rFonts w:eastAsia="Times New Roman"/>
          <w:szCs w:val="24"/>
        </w:rPr>
        <w:t>έει μάλλον ότι εμείς χρεώσα</w:t>
      </w:r>
      <w:r w:rsidRPr="00DD58B0">
        <w:rPr>
          <w:rFonts w:eastAsia="Times New Roman"/>
          <w:szCs w:val="24"/>
        </w:rPr>
        <w:t>με τη χώρα</w:t>
      </w:r>
      <w:r>
        <w:rPr>
          <w:rFonts w:eastAsia="Times New Roman"/>
          <w:szCs w:val="24"/>
        </w:rPr>
        <w:t>, ενώ</w:t>
      </w:r>
      <w:r w:rsidRPr="00DD58B0">
        <w:rPr>
          <w:rFonts w:eastAsia="Times New Roman"/>
          <w:szCs w:val="24"/>
        </w:rPr>
        <w:t xml:space="preserve"> θα εξοφλήσει το </w:t>
      </w:r>
      <w:r w:rsidRPr="00DD58B0">
        <w:rPr>
          <w:rFonts w:eastAsia="Times New Roman"/>
          <w:szCs w:val="24"/>
        </w:rPr>
        <w:lastRenderedPageBreak/>
        <w:t>Διεθνές Νομισματικό Ταμείο και το χρέος μεγαλώνει</w:t>
      </w:r>
      <w:r>
        <w:rPr>
          <w:rFonts w:eastAsia="Times New Roman"/>
          <w:szCs w:val="24"/>
        </w:rPr>
        <w:t>.</w:t>
      </w:r>
      <w:r w:rsidRPr="00DD58B0">
        <w:rPr>
          <w:rFonts w:eastAsia="Times New Roman"/>
          <w:szCs w:val="24"/>
        </w:rPr>
        <w:t xml:space="preserve"> </w:t>
      </w:r>
      <w:r>
        <w:rPr>
          <w:rFonts w:eastAsia="Times New Roman"/>
          <w:szCs w:val="24"/>
        </w:rPr>
        <w:t>Λ</w:t>
      </w:r>
      <w:r w:rsidRPr="00DD58B0">
        <w:rPr>
          <w:rFonts w:eastAsia="Times New Roman"/>
          <w:szCs w:val="24"/>
        </w:rPr>
        <w:t xml:space="preserve">έει η </w:t>
      </w:r>
      <w:r>
        <w:rPr>
          <w:rFonts w:eastAsia="Times New Roman"/>
          <w:szCs w:val="24"/>
        </w:rPr>
        <w:t>Κ</w:t>
      </w:r>
      <w:r w:rsidRPr="00DD58B0">
        <w:rPr>
          <w:rFonts w:eastAsia="Times New Roman"/>
          <w:szCs w:val="24"/>
        </w:rPr>
        <w:t>υβέρνηση ότι βγήκαμε από τα μνημόνια</w:t>
      </w:r>
      <w:r>
        <w:rPr>
          <w:rFonts w:eastAsia="Times New Roman"/>
          <w:szCs w:val="24"/>
        </w:rPr>
        <w:t xml:space="preserve"> και υπακούει στα κελεύσματα των δανειστών σε όλες τις εκφάνσεις της πολιτικ</w:t>
      </w:r>
      <w:r>
        <w:rPr>
          <w:rFonts w:eastAsia="Times New Roman"/>
          <w:szCs w:val="24"/>
        </w:rPr>
        <w:t>ής της. Γ</w:t>
      </w:r>
      <w:r w:rsidRPr="00DD58B0">
        <w:rPr>
          <w:rFonts w:eastAsia="Times New Roman"/>
          <w:szCs w:val="24"/>
        </w:rPr>
        <w:t>ια παράδειγμα</w:t>
      </w:r>
      <w:r>
        <w:rPr>
          <w:rFonts w:eastAsia="Times New Roman"/>
          <w:szCs w:val="24"/>
        </w:rPr>
        <w:t xml:space="preserve">, λέει ο κ. </w:t>
      </w:r>
      <w:proofErr w:type="spellStart"/>
      <w:r w:rsidRPr="00DD58B0">
        <w:rPr>
          <w:rFonts w:eastAsia="Times New Roman"/>
          <w:szCs w:val="24"/>
        </w:rPr>
        <w:t>Τσακαλώτος</w:t>
      </w:r>
      <w:proofErr w:type="spellEnd"/>
      <w:r w:rsidRPr="00DD58B0">
        <w:rPr>
          <w:rFonts w:eastAsia="Times New Roman"/>
          <w:szCs w:val="24"/>
        </w:rPr>
        <w:t xml:space="preserve"> ότι ήρθε η ανάπτυξη και</w:t>
      </w:r>
      <w:r>
        <w:rPr>
          <w:rFonts w:eastAsia="Times New Roman"/>
          <w:szCs w:val="24"/>
        </w:rPr>
        <w:t>,</w:t>
      </w:r>
      <w:r w:rsidRPr="00DD58B0">
        <w:rPr>
          <w:rFonts w:eastAsia="Times New Roman"/>
          <w:szCs w:val="24"/>
        </w:rPr>
        <w:t xml:space="preserve"> όπως έδειξαν τα στοιχεία της ΑΔΑΕ που δημοσιεύτηκαν πρόσφατα</w:t>
      </w:r>
      <w:r>
        <w:rPr>
          <w:rFonts w:eastAsia="Times New Roman"/>
          <w:szCs w:val="24"/>
        </w:rPr>
        <w:t>,</w:t>
      </w:r>
      <w:r w:rsidRPr="00DD58B0">
        <w:rPr>
          <w:rFonts w:eastAsia="Times New Roman"/>
          <w:szCs w:val="24"/>
        </w:rPr>
        <w:t xml:space="preserve"> μειώθηκαν τα εισοδήματα των φορολογο</w:t>
      </w:r>
      <w:r>
        <w:rPr>
          <w:rFonts w:eastAsia="Times New Roman"/>
          <w:szCs w:val="24"/>
        </w:rPr>
        <w:t>υ</w:t>
      </w:r>
      <w:r w:rsidRPr="00DD58B0">
        <w:rPr>
          <w:rFonts w:eastAsia="Times New Roman"/>
          <w:szCs w:val="24"/>
        </w:rPr>
        <w:t>μ</w:t>
      </w:r>
      <w:r>
        <w:rPr>
          <w:rFonts w:eastAsia="Times New Roman"/>
          <w:szCs w:val="24"/>
        </w:rPr>
        <w:t>έ</w:t>
      </w:r>
      <w:r w:rsidRPr="00DD58B0">
        <w:rPr>
          <w:rFonts w:eastAsia="Times New Roman"/>
          <w:szCs w:val="24"/>
        </w:rPr>
        <w:t>νων μισθωτών</w:t>
      </w:r>
      <w:r>
        <w:rPr>
          <w:rFonts w:eastAsia="Times New Roman"/>
          <w:szCs w:val="24"/>
        </w:rPr>
        <w:t>,</w:t>
      </w:r>
      <w:r w:rsidRPr="00DD58B0">
        <w:rPr>
          <w:rFonts w:eastAsia="Times New Roman"/>
          <w:szCs w:val="24"/>
        </w:rPr>
        <w:t xml:space="preserve"> συνταξιούχων</w:t>
      </w:r>
      <w:r>
        <w:rPr>
          <w:rFonts w:eastAsia="Times New Roman"/>
          <w:szCs w:val="24"/>
        </w:rPr>
        <w:t>,</w:t>
      </w:r>
      <w:r w:rsidRPr="00DD58B0">
        <w:rPr>
          <w:rFonts w:eastAsia="Times New Roman"/>
          <w:szCs w:val="24"/>
        </w:rPr>
        <w:t xml:space="preserve"> ελεύθερων επαγγελματιών και αγροτών</w:t>
      </w:r>
      <w:r>
        <w:rPr>
          <w:rFonts w:eastAsia="Times New Roman"/>
          <w:szCs w:val="24"/>
        </w:rPr>
        <w:t>.</w:t>
      </w:r>
      <w:r w:rsidRPr="00DD58B0">
        <w:rPr>
          <w:rFonts w:eastAsia="Times New Roman"/>
          <w:szCs w:val="24"/>
        </w:rPr>
        <w:t xml:space="preserve"> </w:t>
      </w:r>
      <w:r>
        <w:rPr>
          <w:rFonts w:eastAsia="Times New Roman"/>
          <w:szCs w:val="24"/>
        </w:rPr>
        <w:t>Ποιων</w:t>
      </w:r>
      <w:r w:rsidRPr="00DD58B0">
        <w:rPr>
          <w:rFonts w:eastAsia="Times New Roman"/>
          <w:szCs w:val="24"/>
        </w:rPr>
        <w:t xml:space="preserve"> αυξήθηκαν</w:t>
      </w:r>
      <w:r>
        <w:rPr>
          <w:rFonts w:eastAsia="Times New Roman"/>
          <w:szCs w:val="24"/>
        </w:rPr>
        <w:t>;</w:t>
      </w:r>
      <w:r w:rsidRPr="00DD58B0">
        <w:rPr>
          <w:rFonts w:eastAsia="Times New Roman"/>
          <w:szCs w:val="24"/>
        </w:rPr>
        <w:t xml:space="preserve"> </w:t>
      </w:r>
      <w:r>
        <w:rPr>
          <w:rFonts w:eastAsia="Times New Roman"/>
          <w:szCs w:val="24"/>
        </w:rPr>
        <w:t>Τ</w:t>
      </w:r>
      <w:r w:rsidRPr="00DD58B0">
        <w:rPr>
          <w:rFonts w:eastAsia="Times New Roman"/>
          <w:szCs w:val="24"/>
        </w:rPr>
        <w:t>ων</w:t>
      </w:r>
      <w:r w:rsidRPr="00DD58B0">
        <w:rPr>
          <w:rFonts w:eastAsia="Times New Roman"/>
          <w:szCs w:val="24"/>
        </w:rPr>
        <w:t xml:space="preserve"> επιχειρηματιών</w:t>
      </w:r>
      <w:r>
        <w:rPr>
          <w:rFonts w:eastAsia="Times New Roman"/>
          <w:szCs w:val="24"/>
        </w:rPr>
        <w:t>.</w:t>
      </w:r>
      <w:r w:rsidRPr="00DD58B0">
        <w:rPr>
          <w:rFonts w:eastAsia="Times New Roman"/>
          <w:szCs w:val="24"/>
        </w:rPr>
        <w:t xml:space="preserve"> </w:t>
      </w:r>
      <w:r>
        <w:rPr>
          <w:rFonts w:eastAsia="Times New Roman"/>
          <w:szCs w:val="24"/>
        </w:rPr>
        <w:t>Α</w:t>
      </w:r>
      <w:r w:rsidRPr="00DD58B0">
        <w:rPr>
          <w:rFonts w:eastAsia="Times New Roman"/>
          <w:szCs w:val="24"/>
        </w:rPr>
        <w:t>ν</w:t>
      </w:r>
      <w:r>
        <w:rPr>
          <w:rFonts w:eastAsia="Times New Roman"/>
          <w:szCs w:val="24"/>
        </w:rPr>
        <w:t>έ</w:t>
      </w:r>
      <w:r w:rsidRPr="00DD58B0">
        <w:rPr>
          <w:rFonts w:eastAsia="Times New Roman"/>
          <w:szCs w:val="24"/>
        </w:rPr>
        <w:t>φερα μερικές από τις μεγάλες αντιφάσεις</w:t>
      </w:r>
      <w:r>
        <w:rPr>
          <w:rFonts w:eastAsia="Times New Roman"/>
          <w:szCs w:val="24"/>
        </w:rPr>
        <w:t>.</w:t>
      </w:r>
    </w:p>
    <w:p w14:paraId="4D87FC9D" w14:textId="77777777" w:rsidR="00E01347" w:rsidRDefault="00B0330D">
      <w:pPr>
        <w:spacing w:line="600" w:lineRule="auto"/>
        <w:ind w:firstLine="720"/>
        <w:jc w:val="both"/>
        <w:rPr>
          <w:rFonts w:eastAsia="Times New Roman"/>
          <w:szCs w:val="24"/>
        </w:rPr>
      </w:pPr>
      <w:r>
        <w:rPr>
          <w:rFonts w:eastAsia="Times New Roman"/>
          <w:szCs w:val="24"/>
        </w:rPr>
        <w:t>Α</w:t>
      </w:r>
      <w:r w:rsidRPr="00DD58B0">
        <w:rPr>
          <w:rFonts w:eastAsia="Times New Roman"/>
          <w:szCs w:val="24"/>
        </w:rPr>
        <w:t>υτό το νομοσχέδιο</w:t>
      </w:r>
      <w:r>
        <w:rPr>
          <w:rFonts w:eastAsia="Times New Roman"/>
          <w:szCs w:val="24"/>
        </w:rPr>
        <w:t>,</w:t>
      </w:r>
      <w:r w:rsidRPr="00DD58B0">
        <w:rPr>
          <w:rFonts w:eastAsia="Times New Roman"/>
          <w:szCs w:val="24"/>
        </w:rPr>
        <w:t xml:space="preserve"> </w:t>
      </w:r>
      <w:r>
        <w:rPr>
          <w:rFonts w:eastAsia="Times New Roman"/>
          <w:szCs w:val="24"/>
        </w:rPr>
        <w:t>λ</w:t>
      </w:r>
      <w:r w:rsidRPr="00DD58B0">
        <w:rPr>
          <w:rFonts w:eastAsia="Times New Roman"/>
          <w:szCs w:val="24"/>
        </w:rPr>
        <w:t>οιπόν</w:t>
      </w:r>
      <w:r>
        <w:rPr>
          <w:rFonts w:eastAsia="Times New Roman"/>
          <w:szCs w:val="24"/>
        </w:rPr>
        <w:t>,</w:t>
      </w:r>
      <w:r w:rsidRPr="00DD58B0">
        <w:rPr>
          <w:rFonts w:eastAsia="Times New Roman"/>
          <w:szCs w:val="24"/>
        </w:rPr>
        <w:t xml:space="preserve"> έχει πολύ ενδιαφέρουσες διατάξεις και στο πρώτο μέρος που αφορά την κύρωση της συμφωνίας για την αναπτυξιακή τράπεζα και στο δεύτερο που αφορά </w:t>
      </w:r>
      <w:r>
        <w:rPr>
          <w:rFonts w:eastAsia="Times New Roman"/>
          <w:szCs w:val="24"/>
        </w:rPr>
        <w:t xml:space="preserve">την </w:t>
      </w:r>
      <w:r w:rsidRPr="00DD58B0">
        <w:rPr>
          <w:rFonts w:eastAsia="Times New Roman"/>
          <w:szCs w:val="24"/>
        </w:rPr>
        <w:t>εναρμόνιση οδηγιών κ</w:t>
      </w:r>
      <w:r w:rsidRPr="00DD58B0">
        <w:rPr>
          <w:rFonts w:eastAsia="Times New Roman"/>
          <w:szCs w:val="24"/>
        </w:rPr>
        <w:t xml:space="preserve">αι κανονισμών και στο τρίτο και στο πέμπτο μέρος που είναι </w:t>
      </w:r>
      <w:r>
        <w:rPr>
          <w:rFonts w:eastAsia="Times New Roman"/>
          <w:szCs w:val="24"/>
        </w:rPr>
        <w:t xml:space="preserve">οι </w:t>
      </w:r>
      <w:r w:rsidRPr="00DD58B0">
        <w:rPr>
          <w:rFonts w:eastAsia="Times New Roman"/>
          <w:szCs w:val="24"/>
        </w:rPr>
        <w:t>διάσπαρτες διατάξεις του Υπουργείου Οικονομικών</w:t>
      </w:r>
      <w:r>
        <w:rPr>
          <w:rFonts w:eastAsia="Times New Roman"/>
          <w:szCs w:val="24"/>
        </w:rPr>
        <w:t>.</w:t>
      </w:r>
      <w:r w:rsidRPr="00DD58B0">
        <w:rPr>
          <w:rFonts w:eastAsia="Times New Roman"/>
          <w:szCs w:val="24"/>
        </w:rPr>
        <w:t xml:space="preserve"> </w:t>
      </w:r>
      <w:r>
        <w:rPr>
          <w:rFonts w:eastAsia="Times New Roman"/>
          <w:szCs w:val="24"/>
        </w:rPr>
        <w:t xml:space="preserve">Σε αυτές </w:t>
      </w:r>
      <w:r w:rsidRPr="00DD58B0">
        <w:rPr>
          <w:rFonts w:eastAsia="Times New Roman"/>
          <w:szCs w:val="24"/>
        </w:rPr>
        <w:t>θα αναφερθώ όταν έρθει η ώρα</w:t>
      </w:r>
      <w:r>
        <w:rPr>
          <w:rFonts w:eastAsia="Times New Roman"/>
          <w:szCs w:val="24"/>
        </w:rPr>
        <w:t>.</w:t>
      </w:r>
    </w:p>
    <w:p w14:paraId="4D87FC9E" w14:textId="77777777" w:rsidR="00E01347" w:rsidRDefault="00B0330D">
      <w:pPr>
        <w:spacing w:line="600" w:lineRule="auto"/>
        <w:ind w:firstLine="720"/>
        <w:jc w:val="both"/>
        <w:rPr>
          <w:rFonts w:eastAsia="Times New Roman"/>
          <w:szCs w:val="24"/>
        </w:rPr>
      </w:pPr>
      <w:r>
        <w:rPr>
          <w:rFonts w:eastAsia="Times New Roman"/>
          <w:szCs w:val="24"/>
        </w:rPr>
        <w:t>Κ</w:t>
      </w:r>
      <w:r w:rsidRPr="00DD58B0">
        <w:rPr>
          <w:rFonts w:eastAsia="Times New Roman"/>
          <w:szCs w:val="24"/>
        </w:rPr>
        <w:t>υρίες και κύριοι συνάδελφοι</w:t>
      </w:r>
      <w:r>
        <w:rPr>
          <w:rFonts w:eastAsia="Times New Roman"/>
          <w:szCs w:val="24"/>
        </w:rPr>
        <w:t>,</w:t>
      </w:r>
      <w:r w:rsidRPr="00DD58B0">
        <w:rPr>
          <w:rFonts w:eastAsia="Times New Roman"/>
          <w:szCs w:val="24"/>
        </w:rPr>
        <w:t xml:space="preserve"> εγώ θέλω κατά κύριο λόγο</w:t>
      </w:r>
      <w:r>
        <w:rPr>
          <w:rFonts w:eastAsia="Times New Roman"/>
          <w:szCs w:val="24"/>
        </w:rPr>
        <w:t>,</w:t>
      </w:r>
      <w:r w:rsidRPr="00DD58B0">
        <w:rPr>
          <w:rFonts w:eastAsia="Times New Roman"/>
          <w:szCs w:val="24"/>
        </w:rPr>
        <w:t xml:space="preserve"> όπως έκαναν και οι άλλοι συνάδελφοι </w:t>
      </w:r>
      <w:r>
        <w:rPr>
          <w:rFonts w:eastAsia="Times New Roman"/>
          <w:szCs w:val="24"/>
        </w:rPr>
        <w:t xml:space="preserve">εισηγητές των </w:t>
      </w:r>
      <w:r w:rsidRPr="00DD58B0">
        <w:rPr>
          <w:rFonts w:eastAsia="Times New Roman"/>
          <w:szCs w:val="24"/>
        </w:rPr>
        <w:t>κομμάτων</w:t>
      </w:r>
      <w:r>
        <w:rPr>
          <w:rFonts w:eastAsia="Times New Roman"/>
          <w:szCs w:val="24"/>
        </w:rPr>
        <w:t>,</w:t>
      </w:r>
      <w:r w:rsidRPr="00DD58B0">
        <w:rPr>
          <w:rFonts w:eastAsia="Times New Roman"/>
          <w:szCs w:val="24"/>
        </w:rPr>
        <w:t xml:space="preserve"> να αναφερθώ ειδικά </w:t>
      </w:r>
      <w:r>
        <w:rPr>
          <w:rFonts w:eastAsia="Times New Roman"/>
          <w:szCs w:val="24"/>
        </w:rPr>
        <w:t xml:space="preserve">σε αυτό που θα έπρεπε να </w:t>
      </w:r>
      <w:r w:rsidRPr="00DD58B0">
        <w:rPr>
          <w:rFonts w:eastAsia="Times New Roman"/>
          <w:szCs w:val="24"/>
        </w:rPr>
        <w:t xml:space="preserve">είναι ξεχωριστή </w:t>
      </w:r>
      <w:r w:rsidRPr="00DD58B0">
        <w:rPr>
          <w:rFonts w:eastAsia="Times New Roman"/>
          <w:szCs w:val="24"/>
        </w:rPr>
        <w:lastRenderedPageBreak/>
        <w:t xml:space="preserve">νομοθετική </w:t>
      </w:r>
      <w:r>
        <w:rPr>
          <w:rFonts w:eastAsia="Times New Roman"/>
          <w:szCs w:val="24"/>
        </w:rPr>
        <w:t>π</w:t>
      </w:r>
      <w:r w:rsidRPr="00DD58B0">
        <w:rPr>
          <w:rFonts w:eastAsia="Times New Roman"/>
          <w:szCs w:val="24"/>
        </w:rPr>
        <w:t xml:space="preserve">ρωτοβουλία της </w:t>
      </w:r>
      <w:r>
        <w:rPr>
          <w:rFonts w:eastAsia="Times New Roman"/>
          <w:szCs w:val="24"/>
        </w:rPr>
        <w:t>Κ</w:t>
      </w:r>
      <w:r w:rsidRPr="00DD58B0">
        <w:rPr>
          <w:rFonts w:eastAsia="Times New Roman"/>
          <w:szCs w:val="24"/>
        </w:rPr>
        <w:t>υβέρνησης</w:t>
      </w:r>
      <w:r>
        <w:rPr>
          <w:rFonts w:eastAsia="Times New Roman"/>
          <w:szCs w:val="24"/>
        </w:rPr>
        <w:t>,</w:t>
      </w:r>
      <w:r w:rsidRPr="00DD58B0">
        <w:rPr>
          <w:rFonts w:eastAsia="Times New Roman"/>
          <w:szCs w:val="24"/>
        </w:rPr>
        <w:t xml:space="preserve"> μέσα από ένα συστηματικό διάλογο και διαβούλευση</w:t>
      </w:r>
      <w:r>
        <w:rPr>
          <w:rFonts w:eastAsia="Times New Roman"/>
          <w:szCs w:val="24"/>
        </w:rPr>
        <w:t>, δ</w:t>
      </w:r>
      <w:r w:rsidRPr="00DD58B0">
        <w:rPr>
          <w:rFonts w:eastAsia="Times New Roman"/>
          <w:szCs w:val="24"/>
        </w:rPr>
        <w:t xml:space="preserve">ιότι τα ζητήματα της </w:t>
      </w:r>
      <w:r>
        <w:rPr>
          <w:rFonts w:eastAsia="Times New Roman"/>
          <w:szCs w:val="24"/>
        </w:rPr>
        <w:t>π</w:t>
      </w:r>
      <w:r w:rsidRPr="00DD58B0">
        <w:rPr>
          <w:rFonts w:eastAsia="Times New Roman"/>
          <w:szCs w:val="24"/>
        </w:rPr>
        <w:t>ροστασίας του αιγιαλού και της παραλίας είναι ζητήματα που ο νομοθέτης οφε</w:t>
      </w:r>
      <w:r w:rsidRPr="00DD58B0">
        <w:rPr>
          <w:rFonts w:eastAsia="Times New Roman"/>
          <w:szCs w:val="24"/>
        </w:rPr>
        <w:t>ίλει να τα εντάσσει στις συνταγματικές επιταγές</w:t>
      </w:r>
      <w:r>
        <w:rPr>
          <w:rFonts w:eastAsia="Times New Roman"/>
          <w:szCs w:val="24"/>
        </w:rPr>
        <w:t xml:space="preserve"> </w:t>
      </w:r>
      <w:r w:rsidRPr="00DD58B0">
        <w:rPr>
          <w:rFonts w:eastAsia="Times New Roman"/>
          <w:szCs w:val="24"/>
        </w:rPr>
        <w:t>του άρθρου 24 για την προστασία του περιβάλλοντος</w:t>
      </w:r>
      <w:r>
        <w:rPr>
          <w:rFonts w:eastAsia="Times New Roman"/>
          <w:szCs w:val="24"/>
        </w:rPr>
        <w:t>,</w:t>
      </w:r>
      <w:r w:rsidRPr="00DD58B0">
        <w:rPr>
          <w:rFonts w:eastAsia="Times New Roman"/>
          <w:szCs w:val="24"/>
        </w:rPr>
        <w:t xml:space="preserve"> οι οποίες έχουν ερμηνευθεί πολλαπλώς από το Συμβούλιο της Επικρατείας και πρέπει να λαμβάνουμε υπ</w:t>
      </w:r>
      <w:r>
        <w:rPr>
          <w:rFonts w:eastAsia="Times New Roman"/>
          <w:szCs w:val="24"/>
        </w:rPr>
        <w:t xml:space="preserve">’ </w:t>
      </w:r>
      <w:proofErr w:type="spellStart"/>
      <w:r w:rsidRPr="00DD58B0">
        <w:rPr>
          <w:rFonts w:eastAsia="Times New Roman"/>
          <w:szCs w:val="24"/>
        </w:rPr>
        <w:t>όψιν</w:t>
      </w:r>
      <w:proofErr w:type="spellEnd"/>
      <w:r w:rsidRPr="00DD58B0">
        <w:rPr>
          <w:rFonts w:eastAsia="Times New Roman"/>
          <w:szCs w:val="24"/>
        </w:rPr>
        <w:t xml:space="preserve"> όλες αυτές τις ερμηνείες</w:t>
      </w:r>
      <w:r>
        <w:rPr>
          <w:rFonts w:eastAsia="Times New Roman"/>
          <w:szCs w:val="24"/>
        </w:rPr>
        <w:t xml:space="preserve">. </w:t>
      </w:r>
    </w:p>
    <w:p w14:paraId="4D87FC9F" w14:textId="77777777" w:rsidR="00E01347" w:rsidRDefault="00B0330D">
      <w:pPr>
        <w:spacing w:line="600" w:lineRule="auto"/>
        <w:ind w:firstLine="720"/>
        <w:jc w:val="both"/>
        <w:rPr>
          <w:rFonts w:eastAsia="Times New Roman"/>
          <w:szCs w:val="24"/>
        </w:rPr>
      </w:pPr>
      <w:r w:rsidRPr="00DD58B0">
        <w:rPr>
          <w:rFonts w:eastAsia="Times New Roman"/>
          <w:szCs w:val="24"/>
        </w:rPr>
        <w:t xml:space="preserve">Γιατί </w:t>
      </w:r>
      <w:r>
        <w:rPr>
          <w:rFonts w:eastAsia="Times New Roman"/>
          <w:szCs w:val="24"/>
        </w:rPr>
        <w:t>ε</w:t>
      </w:r>
      <w:r w:rsidRPr="00DD58B0">
        <w:rPr>
          <w:rFonts w:eastAsia="Times New Roman"/>
          <w:szCs w:val="24"/>
        </w:rPr>
        <w:t>ίπα</w:t>
      </w:r>
      <w:r>
        <w:rPr>
          <w:rFonts w:eastAsia="Times New Roman"/>
          <w:szCs w:val="24"/>
        </w:rPr>
        <w:t>,</w:t>
      </w:r>
      <w:r w:rsidRPr="00DD58B0">
        <w:rPr>
          <w:rFonts w:eastAsia="Times New Roman"/>
          <w:szCs w:val="24"/>
        </w:rPr>
        <w:t xml:space="preserve"> λοιπόν</w:t>
      </w:r>
      <w:r>
        <w:rPr>
          <w:rFonts w:eastAsia="Times New Roman"/>
          <w:szCs w:val="24"/>
        </w:rPr>
        <w:t>,</w:t>
      </w:r>
      <w:r w:rsidRPr="00DD58B0">
        <w:rPr>
          <w:rFonts w:eastAsia="Times New Roman"/>
          <w:szCs w:val="24"/>
        </w:rPr>
        <w:t xml:space="preserve"> ότι αυτό το νομοσχέδιο από τη μία μεριά νομιμοποιεί αυθαιρεσίες και από την άλλη παρεμβαίνει αυθαίρετα σε νόμιμες δραστηριότητες</w:t>
      </w:r>
      <w:r>
        <w:rPr>
          <w:rFonts w:eastAsia="Times New Roman"/>
          <w:szCs w:val="24"/>
        </w:rPr>
        <w:t>;</w:t>
      </w:r>
      <w:r w:rsidRPr="00DD58B0">
        <w:rPr>
          <w:rFonts w:eastAsia="Times New Roman"/>
          <w:szCs w:val="24"/>
        </w:rPr>
        <w:t xml:space="preserve"> </w:t>
      </w:r>
      <w:r>
        <w:rPr>
          <w:rFonts w:eastAsia="Times New Roman"/>
          <w:szCs w:val="24"/>
        </w:rPr>
        <w:t xml:space="preserve">Δείτε </w:t>
      </w:r>
      <w:r w:rsidRPr="00DD58B0">
        <w:rPr>
          <w:rFonts w:eastAsia="Times New Roman"/>
          <w:szCs w:val="24"/>
        </w:rPr>
        <w:t>το άρθρο 28 σε συνδυασμό με το άρθρο 34 και το άρθρο 23 σε συνδυασμό με το άρθρο 24</w:t>
      </w:r>
      <w:r>
        <w:rPr>
          <w:rFonts w:eastAsia="Times New Roman"/>
          <w:szCs w:val="24"/>
        </w:rPr>
        <w:t>.</w:t>
      </w:r>
      <w:r w:rsidRPr="00DD58B0">
        <w:rPr>
          <w:rFonts w:eastAsia="Times New Roman"/>
          <w:szCs w:val="24"/>
        </w:rPr>
        <w:t xml:space="preserve"> </w:t>
      </w:r>
      <w:r>
        <w:rPr>
          <w:rFonts w:eastAsia="Times New Roman"/>
          <w:szCs w:val="24"/>
        </w:rPr>
        <w:t>Σ</w:t>
      </w:r>
      <w:r w:rsidRPr="00DD58B0">
        <w:rPr>
          <w:rFonts w:eastAsia="Times New Roman"/>
          <w:szCs w:val="24"/>
        </w:rPr>
        <w:t>το άρθρο 23</w:t>
      </w:r>
      <w:r>
        <w:rPr>
          <w:rFonts w:eastAsia="Times New Roman"/>
          <w:szCs w:val="24"/>
        </w:rPr>
        <w:t xml:space="preserve"> ο αι</w:t>
      </w:r>
      <w:r w:rsidRPr="00DD58B0">
        <w:rPr>
          <w:rFonts w:eastAsia="Times New Roman"/>
          <w:szCs w:val="24"/>
        </w:rPr>
        <w:t>γιαλός και η παρα</w:t>
      </w:r>
      <w:r w:rsidRPr="00DD58B0">
        <w:rPr>
          <w:rFonts w:eastAsia="Times New Roman"/>
          <w:szCs w:val="24"/>
        </w:rPr>
        <w:t>λία που ήταν με βάση την παλιά νομοθεσία από 0 έως 50 μέτρα</w:t>
      </w:r>
      <w:r>
        <w:rPr>
          <w:rFonts w:eastAsia="Times New Roman"/>
          <w:szCs w:val="24"/>
        </w:rPr>
        <w:t>,</w:t>
      </w:r>
      <w:r w:rsidRPr="00DD58B0">
        <w:rPr>
          <w:rFonts w:eastAsia="Times New Roman"/>
          <w:szCs w:val="24"/>
        </w:rPr>
        <w:t xml:space="preserve"> γίνεται τώρα μίνιμουμ 30</w:t>
      </w:r>
      <w:r>
        <w:rPr>
          <w:rFonts w:eastAsia="Times New Roman"/>
          <w:szCs w:val="24"/>
        </w:rPr>
        <w:t>,</w:t>
      </w:r>
      <w:r w:rsidRPr="00DD58B0">
        <w:rPr>
          <w:rFonts w:eastAsia="Times New Roman"/>
          <w:szCs w:val="24"/>
        </w:rPr>
        <w:t xml:space="preserve"> </w:t>
      </w:r>
      <w:r>
        <w:rPr>
          <w:rFonts w:eastAsia="Times New Roman"/>
          <w:szCs w:val="24"/>
        </w:rPr>
        <w:t>μάξιμουμ</w:t>
      </w:r>
      <w:r w:rsidRPr="00DD58B0">
        <w:rPr>
          <w:rFonts w:eastAsia="Times New Roman"/>
          <w:szCs w:val="24"/>
        </w:rPr>
        <w:t xml:space="preserve"> 50</w:t>
      </w:r>
      <w:r>
        <w:rPr>
          <w:rFonts w:eastAsia="Times New Roman"/>
          <w:szCs w:val="24"/>
        </w:rPr>
        <w:t>.</w:t>
      </w:r>
      <w:r w:rsidRPr="00DD58B0">
        <w:rPr>
          <w:rFonts w:eastAsia="Times New Roman"/>
          <w:szCs w:val="24"/>
        </w:rPr>
        <w:t xml:space="preserve"> </w:t>
      </w:r>
      <w:r>
        <w:rPr>
          <w:rFonts w:eastAsia="Times New Roman"/>
          <w:szCs w:val="24"/>
        </w:rPr>
        <w:t>Α</w:t>
      </w:r>
      <w:r w:rsidRPr="00DD58B0">
        <w:rPr>
          <w:rFonts w:eastAsia="Times New Roman"/>
          <w:szCs w:val="24"/>
        </w:rPr>
        <w:t xml:space="preserve">υτό </w:t>
      </w:r>
      <w:r>
        <w:rPr>
          <w:rFonts w:eastAsia="Times New Roman"/>
          <w:szCs w:val="24"/>
        </w:rPr>
        <w:t>σ</w:t>
      </w:r>
      <w:r w:rsidRPr="00DD58B0">
        <w:rPr>
          <w:rFonts w:eastAsia="Times New Roman"/>
          <w:szCs w:val="24"/>
        </w:rPr>
        <w:t xml:space="preserve">ημαίνει </w:t>
      </w:r>
      <w:r>
        <w:rPr>
          <w:rFonts w:eastAsia="Times New Roman"/>
          <w:szCs w:val="24"/>
        </w:rPr>
        <w:t>ό</w:t>
      </w:r>
      <w:r w:rsidRPr="00DD58B0">
        <w:rPr>
          <w:rFonts w:eastAsia="Times New Roman"/>
          <w:szCs w:val="24"/>
        </w:rPr>
        <w:t xml:space="preserve">τι </w:t>
      </w:r>
      <w:r>
        <w:rPr>
          <w:rFonts w:eastAsia="Times New Roman"/>
          <w:szCs w:val="24"/>
        </w:rPr>
        <w:t xml:space="preserve">οι </w:t>
      </w:r>
      <w:r w:rsidRPr="00DD58B0">
        <w:rPr>
          <w:rFonts w:eastAsia="Times New Roman"/>
          <w:szCs w:val="24"/>
        </w:rPr>
        <w:t>δραστηριότητες οι οποίες θα μπορούσαν με τις παλιές ρυθμίσεις να είναι νόμιμες</w:t>
      </w:r>
      <w:r>
        <w:rPr>
          <w:rFonts w:eastAsia="Times New Roman"/>
          <w:szCs w:val="24"/>
        </w:rPr>
        <w:t>,</w:t>
      </w:r>
      <w:r w:rsidRPr="00DD58B0">
        <w:rPr>
          <w:rFonts w:eastAsia="Times New Roman"/>
          <w:szCs w:val="24"/>
        </w:rPr>
        <w:t xml:space="preserve"> ενδεχ</w:t>
      </w:r>
      <w:r>
        <w:rPr>
          <w:rFonts w:eastAsia="Times New Roman"/>
          <w:szCs w:val="24"/>
        </w:rPr>
        <w:t xml:space="preserve">ομένως </w:t>
      </w:r>
      <w:r w:rsidRPr="00DD58B0">
        <w:rPr>
          <w:rFonts w:eastAsia="Times New Roman"/>
          <w:szCs w:val="24"/>
        </w:rPr>
        <w:t xml:space="preserve">από </w:t>
      </w:r>
      <w:r>
        <w:rPr>
          <w:rFonts w:eastAsia="Times New Roman"/>
          <w:szCs w:val="24"/>
        </w:rPr>
        <w:t>ε</w:t>
      </w:r>
      <w:r w:rsidRPr="00DD58B0">
        <w:rPr>
          <w:rFonts w:eastAsia="Times New Roman"/>
          <w:szCs w:val="24"/>
        </w:rPr>
        <w:t xml:space="preserve">δώ και πέρα με τις καινούργιες </w:t>
      </w:r>
      <w:r>
        <w:rPr>
          <w:rFonts w:eastAsia="Times New Roman"/>
          <w:szCs w:val="24"/>
        </w:rPr>
        <w:t>χαράξει</w:t>
      </w:r>
      <w:r>
        <w:rPr>
          <w:rFonts w:eastAsia="Times New Roman"/>
          <w:szCs w:val="24"/>
        </w:rPr>
        <w:t>ς</w:t>
      </w:r>
      <w:r w:rsidRPr="00DD58B0">
        <w:rPr>
          <w:rFonts w:eastAsia="Times New Roman"/>
          <w:szCs w:val="24"/>
        </w:rPr>
        <w:t xml:space="preserve"> δεν θα είναι </w:t>
      </w:r>
      <w:r>
        <w:rPr>
          <w:rFonts w:eastAsia="Times New Roman"/>
          <w:szCs w:val="24"/>
        </w:rPr>
        <w:t>νόμιμες.</w:t>
      </w:r>
    </w:p>
    <w:p w14:paraId="4D87FCA0" w14:textId="77777777" w:rsidR="00E01347" w:rsidRDefault="00B0330D">
      <w:pPr>
        <w:spacing w:line="600" w:lineRule="auto"/>
        <w:ind w:firstLine="720"/>
        <w:jc w:val="both"/>
        <w:rPr>
          <w:rFonts w:eastAsia="Times New Roman"/>
          <w:szCs w:val="24"/>
        </w:rPr>
      </w:pPr>
      <w:r w:rsidRPr="00CC143F">
        <w:rPr>
          <w:rFonts w:eastAsia="Times New Roman"/>
          <w:b/>
          <w:szCs w:val="24"/>
        </w:rPr>
        <w:t>ΧΡΗΣΤΟΣ ΜΑΝΤΑΣ:</w:t>
      </w:r>
      <w:r>
        <w:rPr>
          <w:rFonts w:eastAsia="Times New Roman"/>
          <w:b/>
          <w:szCs w:val="24"/>
        </w:rPr>
        <w:t xml:space="preserve"> </w:t>
      </w:r>
      <w:r>
        <w:rPr>
          <w:rFonts w:eastAsia="Times New Roman"/>
          <w:szCs w:val="24"/>
        </w:rPr>
        <w:t>Το υποστηρίζετε ή όχι αυτό, δηλαδή το ελάχιστο;</w:t>
      </w:r>
    </w:p>
    <w:p w14:paraId="4D87FCA1" w14:textId="77777777" w:rsidR="00E01347" w:rsidRDefault="00B0330D">
      <w:pPr>
        <w:spacing w:line="600" w:lineRule="auto"/>
        <w:ind w:firstLine="720"/>
        <w:jc w:val="both"/>
        <w:rPr>
          <w:rFonts w:eastAsia="Times New Roman"/>
          <w:szCs w:val="24"/>
        </w:rPr>
      </w:pPr>
      <w:r w:rsidRPr="00CC143F">
        <w:rPr>
          <w:rFonts w:eastAsia="Times New Roman"/>
          <w:b/>
          <w:szCs w:val="24"/>
        </w:rPr>
        <w:lastRenderedPageBreak/>
        <w:t xml:space="preserve">ΓΙΑΝΝΗΣ ΚΟΥΤΣΟΥΚΟΣ: </w:t>
      </w:r>
      <w:r>
        <w:rPr>
          <w:rFonts w:eastAsia="Times New Roman"/>
          <w:szCs w:val="24"/>
        </w:rPr>
        <w:t>Ε</w:t>
      </w:r>
      <w:r w:rsidRPr="00DD58B0">
        <w:rPr>
          <w:rFonts w:eastAsia="Times New Roman"/>
          <w:szCs w:val="24"/>
        </w:rPr>
        <w:t xml:space="preserve">γώ νομίζω ότι πρέπει </w:t>
      </w:r>
      <w:r>
        <w:rPr>
          <w:rFonts w:eastAsia="Times New Roman"/>
          <w:szCs w:val="24"/>
        </w:rPr>
        <w:t xml:space="preserve">να αλλάξει, κύριε </w:t>
      </w:r>
      <w:r w:rsidRPr="00DD58B0">
        <w:rPr>
          <w:rFonts w:eastAsia="Times New Roman"/>
          <w:szCs w:val="24"/>
        </w:rPr>
        <w:t>Μαντά</w:t>
      </w:r>
      <w:r>
        <w:rPr>
          <w:rFonts w:eastAsia="Times New Roman"/>
          <w:szCs w:val="24"/>
        </w:rPr>
        <w:t>,</w:t>
      </w:r>
      <w:r w:rsidRPr="00DD58B0">
        <w:rPr>
          <w:rFonts w:eastAsia="Times New Roman"/>
          <w:szCs w:val="24"/>
        </w:rPr>
        <w:t xml:space="preserve"> και το εξήγησα</w:t>
      </w:r>
      <w:r>
        <w:rPr>
          <w:rFonts w:eastAsia="Times New Roman"/>
          <w:szCs w:val="24"/>
        </w:rPr>
        <w:t>,</w:t>
      </w:r>
      <w:r w:rsidRPr="00DD58B0">
        <w:rPr>
          <w:rFonts w:eastAsia="Times New Roman"/>
          <w:szCs w:val="24"/>
        </w:rPr>
        <w:t xml:space="preserve"> </w:t>
      </w:r>
      <w:r>
        <w:rPr>
          <w:rFonts w:eastAsia="Times New Roman"/>
          <w:szCs w:val="24"/>
        </w:rPr>
        <w:t>δ</w:t>
      </w:r>
      <w:r w:rsidRPr="00DD58B0">
        <w:rPr>
          <w:rFonts w:eastAsia="Times New Roman"/>
          <w:szCs w:val="24"/>
        </w:rPr>
        <w:t>ιότι έχουμε τις ιδιαίτερες συνθήκες κάθε περιοχής</w:t>
      </w:r>
      <w:r>
        <w:rPr>
          <w:rFonts w:eastAsia="Times New Roman"/>
          <w:szCs w:val="24"/>
        </w:rPr>
        <w:t>.</w:t>
      </w:r>
      <w:r w:rsidRPr="00DD58B0">
        <w:rPr>
          <w:rFonts w:eastAsia="Times New Roman"/>
          <w:szCs w:val="24"/>
        </w:rPr>
        <w:t xml:space="preserve"> Εξάλλου το νομοσχέδιο προβλέπει ε</w:t>
      </w:r>
      <w:r w:rsidRPr="00DD58B0">
        <w:rPr>
          <w:rFonts w:eastAsia="Times New Roman"/>
          <w:szCs w:val="24"/>
        </w:rPr>
        <w:t>πιτροπή για να εξετά</w:t>
      </w:r>
      <w:r>
        <w:rPr>
          <w:rFonts w:eastAsia="Times New Roman"/>
          <w:szCs w:val="24"/>
        </w:rPr>
        <w:t>ζ</w:t>
      </w:r>
      <w:r w:rsidRPr="00DD58B0">
        <w:rPr>
          <w:rFonts w:eastAsia="Times New Roman"/>
          <w:szCs w:val="24"/>
        </w:rPr>
        <w:t>ει αυτές τις ιδιαίτερες συνθήκες</w:t>
      </w:r>
      <w:r>
        <w:rPr>
          <w:rFonts w:eastAsia="Times New Roman"/>
          <w:szCs w:val="24"/>
        </w:rPr>
        <w:t>.</w:t>
      </w:r>
    </w:p>
    <w:p w14:paraId="4D87FCA2" w14:textId="77777777" w:rsidR="00E01347" w:rsidRDefault="00B0330D">
      <w:pPr>
        <w:spacing w:line="600" w:lineRule="auto"/>
        <w:ind w:firstLine="720"/>
        <w:jc w:val="both"/>
        <w:rPr>
          <w:rFonts w:eastAsia="Times New Roman"/>
          <w:szCs w:val="24"/>
        </w:rPr>
      </w:pPr>
      <w:r>
        <w:rPr>
          <w:rFonts w:eastAsia="Times New Roman"/>
          <w:szCs w:val="24"/>
        </w:rPr>
        <w:t xml:space="preserve">Δείτε τώρα </w:t>
      </w:r>
      <w:r w:rsidRPr="00DD58B0">
        <w:rPr>
          <w:rFonts w:eastAsia="Times New Roman"/>
          <w:szCs w:val="24"/>
        </w:rPr>
        <w:t>το άρθρο 24</w:t>
      </w:r>
      <w:r>
        <w:rPr>
          <w:rFonts w:eastAsia="Times New Roman"/>
          <w:szCs w:val="24"/>
        </w:rPr>
        <w:t>.</w:t>
      </w:r>
      <w:r w:rsidRPr="00DD58B0">
        <w:rPr>
          <w:rFonts w:eastAsia="Times New Roman"/>
          <w:szCs w:val="24"/>
        </w:rPr>
        <w:t xml:space="preserve"> </w:t>
      </w:r>
      <w:r>
        <w:rPr>
          <w:rFonts w:eastAsia="Times New Roman"/>
          <w:szCs w:val="24"/>
        </w:rPr>
        <w:t>Τ</w:t>
      </w:r>
      <w:r w:rsidRPr="00DD58B0">
        <w:rPr>
          <w:rFonts w:eastAsia="Times New Roman"/>
          <w:szCs w:val="24"/>
        </w:rPr>
        <w:t>ο άρθρο 24</w:t>
      </w:r>
      <w:r>
        <w:rPr>
          <w:rFonts w:eastAsia="Times New Roman"/>
          <w:szCs w:val="24"/>
        </w:rPr>
        <w:t xml:space="preserve"> -δ</w:t>
      </w:r>
      <w:r w:rsidRPr="00DD58B0">
        <w:rPr>
          <w:rFonts w:eastAsia="Times New Roman"/>
          <w:szCs w:val="24"/>
        </w:rPr>
        <w:t>εν ξέρω αν το έχετε αντιληφθεί</w:t>
      </w:r>
      <w:r>
        <w:rPr>
          <w:rFonts w:eastAsia="Times New Roman"/>
          <w:szCs w:val="24"/>
        </w:rPr>
        <w:t xml:space="preserve">, αλλά </w:t>
      </w:r>
      <w:r w:rsidRPr="00DD58B0">
        <w:rPr>
          <w:rFonts w:eastAsia="Times New Roman"/>
          <w:szCs w:val="24"/>
        </w:rPr>
        <w:t>κάποιος συνάδελφος</w:t>
      </w:r>
      <w:r>
        <w:rPr>
          <w:rFonts w:eastAsia="Times New Roman"/>
          <w:szCs w:val="24"/>
        </w:rPr>
        <w:t>,</w:t>
      </w:r>
      <w:r w:rsidRPr="00DD58B0">
        <w:rPr>
          <w:rFonts w:eastAsia="Times New Roman"/>
          <w:szCs w:val="24"/>
        </w:rPr>
        <w:t xml:space="preserve"> που είναι και έγκριτος </w:t>
      </w:r>
      <w:r>
        <w:rPr>
          <w:rFonts w:eastAsia="Times New Roman"/>
          <w:szCs w:val="24"/>
        </w:rPr>
        <w:t>ν</w:t>
      </w:r>
      <w:r w:rsidRPr="00DD58B0">
        <w:rPr>
          <w:rFonts w:eastAsia="Times New Roman"/>
          <w:szCs w:val="24"/>
        </w:rPr>
        <w:t>ομικός</w:t>
      </w:r>
      <w:r>
        <w:rPr>
          <w:rFonts w:eastAsia="Times New Roman"/>
          <w:szCs w:val="24"/>
        </w:rPr>
        <w:t>,</w:t>
      </w:r>
      <w:r w:rsidRPr="00DD58B0">
        <w:rPr>
          <w:rFonts w:eastAsia="Times New Roman"/>
          <w:szCs w:val="24"/>
        </w:rPr>
        <w:t xml:space="preserve"> από το</w:t>
      </w:r>
      <w:r>
        <w:rPr>
          <w:rFonts w:eastAsia="Times New Roman"/>
          <w:szCs w:val="24"/>
        </w:rPr>
        <w:t>ν</w:t>
      </w:r>
      <w:r w:rsidRPr="00DD58B0">
        <w:rPr>
          <w:rFonts w:eastAsia="Times New Roman"/>
          <w:szCs w:val="24"/>
        </w:rPr>
        <w:t xml:space="preserve"> ΣΥΡΙΖΑ </w:t>
      </w:r>
      <w:r>
        <w:rPr>
          <w:rFonts w:eastAsia="Times New Roman"/>
          <w:szCs w:val="24"/>
        </w:rPr>
        <w:t>το α</w:t>
      </w:r>
      <w:r w:rsidRPr="00DD58B0">
        <w:rPr>
          <w:rFonts w:eastAsia="Times New Roman"/>
          <w:szCs w:val="24"/>
        </w:rPr>
        <w:t>νέδειξε</w:t>
      </w:r>
      <w:r>
        <w:rPr>
          <w:rFonts w:eastAsia="Times New Roman"/>
          <w:szCs w:val="24"/>
        </w:rPr>
        <w:t>- αλλάζει τον χ</w:t>
      </w:r>
      <w:r w:rsidRPr="00DD58B0">
        <w:rPr>
          <w:rFonts w:eastAsia="Times New Roman"/>
          <w:szCs w:val="24"/>
        </w:rPr>
        <w:t xml:space="preserve">αρακτηρισμό του </w:t>
      </w:r>
      <w:r>
        <w:rPr>
          <w:rFonts w:eastAsia="Times New Roman"/>
          <w:szCs w:val="24"/>
        </w:rPr>
        <w:t>π</w:t>
      </w:r>
      <w:r w:rsidRPr="00DD58B0">
        <w:rPr>
          <w:rFonts w:eastAsia="Times New Roman"/>
          <w:szCs w:val="24"/>
        </w:rPr>
        <w:t>αλαιού αιγιαλού</w:t>
      </w:r>
      <w:r>
        <w:rPr>
          <w:rFonts w:eastAsia="Times New Roman"/>
          <w:szCs w:val="24"/>
        </w:rPr>
        <w:t>.</w:t>
      </w:r>
      <w:r>
        <w:rPr>
          <w:rFonts w:eastAsia="Times New Roman"/>
          <w:szCs w:val="24"/>
        </w:rPr>
        <w:t xml:space="preserve"> Αυτό γίνεται σ</w:t>
      </w:r>
      <w:r w:rsidRPr="00DD58B0">
        <w:rPr>
          <w:rFonts w:eastAsia="Times New Roman"/>
          <w:szCs w:val="24"/>
        </w:rPr>
        <w:t>την παράγραφο 5 του άρθρου 24</w:t>
      </w:r>
      <w:r>
        <w:rPr>
          <w:rFonts w:eastAsia="Times New Roman"/>
          <w:szCs w:val="24"/>
        </w:rPr>
        <w:t>,</w:t>
      </w:r>
      <w:r w:rsidRPr="00DD58B0">
        <w:rPr>
          <w:rFonts w:eastAsia="Times New Roman"/>
          <w:szCs w:val="24"/>
        </w:rPr>
        <w:t xml:space="preserve"> που σημαίνει ότι ο παλιός </w:t>
      </w:r>
      <w:r>
        <w:rPr>
          <w:rFonts w:eastAsia="Times New Roman"/>
          <w:szCs w:val="24"/>
        </w:rPr>
        <w:t xml:space="preserve">αιγιαλός </w:t>
      </w:r>
      <w:r w:rsidRPr="00DD58B0">
        <w:rPr>
          <w:rFonts w:eastAsia="Times New Roman"/>
          <w:szCs w:val="24"/>
        </w:rPr>
        <w:t>από ιδιωτική περιουσία του δημοσίου γίνε</w:t>
      </w:r>
      <w:r>
        <w:rPr>
          <w:rFonts w:eastAsia="Times New Roman"/>
          <w:szCs w:val="24"/>
        </w:rPr>
        <w:t xml:space="preserve">ται πλέον κοινόχρηστη περιουσία. Αυτό </w:t>
      </w:r>
      <w:r w:rsidRPr="00DD58B0">
        <w:rPr>
          <w:rFonts w:eastAsia="Times New Roman"/>
          <w:szCs w:val="24"/>
        </w:rPr>
        <w:t xml:space="preserve">σημαίνει </w:t>
      </w:r>
      <w:r>
        <w:rPr>
          <w:rFonts w:eastAsia="Times New Roman"/>
          <w:szCs w:val="24"/>
        </w:rPr>
        <w:t>ό</w:t>
      </w:r>
      <w:r w:rsidRPr="00DD58B0">
        <w:rPr>
          <w:rFonts w:eastAsia="Times New Roman"/>
          <w:szCs w:val="24"/>
        </w:rPr>
        <w:t xml:space="preserve">τι </w:t>
      </w:r>
      <w:r>
        <w:rPr>
          <w:rFonts w:eastAsia="Times New Roman"/>
          <w:szCs w:val="24"/>
        </w:rPr>
        <w:t xml:space="preserve">μια </w:t>
      </w:r>
      <w:r w:rsidRPr="00DD58B0">
        <w:rPr>
          <w:rFonts w:eastAsia="Times New Roman"/>
          <w:szCs w:val="24"/>
        </w:rPr>
        <w:t>σειρά δραστηριότητες επιχειρήσεων που γειτνιάζουν με τον αιγιαλό και την παραλία</w:t>
      </w:r>
      <w:r>
        <w:rPr>
          <w:rFonts w:eastAsia="Times New Roman"/>
          <w:szCs w:val="24"/>
        </w:rPr>
        <w:t>, δεν μπορεί πλέον να έχουν τη</w:t>
      </w:r>
      <w:r w:rsidRPr="00DD58B0">
        <w:rPr>
          <w:rFonts w:eastAsia="Times New Roman"/>
          <w:szCs w:val="24"/>
        </w:rPr>
        <w:t xml:space="preserve"> σχέση με τον αιγιαλό και την παραλία και </w:t>
      </w:r>
      <w:r>
        <w:rPr>
          <w:rFonts w:eastAsia="Times New Roman"/>
          <w:szCs w:val="24"/>
        </w:rPr>
        <w:t xml:space="preserve">μια </w:t>
      </w:r>
      <w:r w:rsidRPr="00DD58B0">
        <w:rPr>
          <w:rFonts w:eastAsia="Times New Roman"/>
          <w:szCs w:val="24"/>
        </w:rPr>
        <w:t>σειρά δραστηριότητες μικρομεσαίων επιχειρήσεων</w:t>
      </w:r>
      <w:r>
        <w:rPr>
          <w:rFonts w:eastAsia="Times New Roman"/>
          <w:szCs w:val="24"/>
        </w:rPr>
        <w:t>,</w:t>
      </w:r>
      <w:r w:rsidRPr="00DD58B0">
        <w:rPr>
          <w:rFonts w:eastAsia="Times New Roman"/>
          <w:szCs w:val="24"/>
        </w:rPr>
        <w:t xml:space="preserve"> ιδίως της εστίασης</w:t>
      </w:r>
      <w:r>
        <w:rPr>
          <w:rFonts w:eastAsia="Times New Roman"/>
          <w:szCs w:val="24"/>
        </w:rPr>
        <w:t>,</w:t>
      </w:r>
      <w:r w:rsidRPr="00DD58B0">
        <w:rPr>
          <w:rFonts w:eastAsia="Times New Roman"/>
          <w:szCs w:val="24"/>
        </w:rPr>
        <w:t xml:space="preserve"> που είτε ενοικίαζαν είτε </w:t>
      </w:r>
      <w:r>
        <w:rPr>
          <w:rFonts w:eastAsia="Times New Roman"/>
          <w:szCs w:val="24"/>
        </w:rPr>
        <w:t>είχαν</w:t>
      </w:r>
      <w:r w:rsidRPr="00DD58B0">
        <w:rPr>
          <w:rFonts w:eastAsia="Times New Roman"/>
          <w:szCs w:val="24"/>
        </w:rPr>
        <w:t xml:space="preserve"> δικαιώματα ιδιοκτησίας</w:t>
      </w:r>
      <w:r>
        <w:rPr>
          <w:rFonts w:eastAsia="Times New Roman"/>
          <w:szCs w:val="24"/>
        </w:rPr>
        <w:t xml:space="preserve">, παύουν </w:t>
      </w:r>
      <w:r w:rsidRPr="00DD58B0">
        <w:rPr>
          <w:rFonts w:eastAsia="Times New Roman"/>
          <w:szCs w:val="24"/>
        </w:rPr>
        <w:t>πλέον να υπάρχουν</w:t>
      </w:r>
      <w:r>
        <w:rPr>
          <w:rFonts w:eastAsia="Times New Roman"/>
          <w:szCs w:val="24"/>
        </w:rPr>
        <w:t>.</w:t>
      </w:r>
      <w:r w:rsidRPr="00DD58B0">
        <w:rPr>
          <w:rFonts w:eastAsia="Times New Roman"/>
          <w:szCs w:val="24"/>
        </w:rPr>
        <w:t xml:space="preserve"> </w:t>
      </w:r>
      <w:r>
        <w:rPr>
          <w:rFonts w:eastAsia="Times New Roman"/>
          <w:szCs w:val="24"/>
        </w:rPr>
        <w:t>Ε</w:t>
      </w:r>
      <w:r w:rsidRPr="00DD58B0">
        <w:rPr>
          <w:rFonts w:eastAsia="Times New Roman"/>
          <w:szCs w:val="24"/>
        </w:rPr>
        <w:t>ίναι αυτό που σας είπα κατά τη</w:t>
      </w:r>
      <w:r w:rsidRPr="00DD58B0">
        <w:rPr>
          <w:rFonts w:eastAsia="Times New Roman"/>
          <w:szCs w:val="24"/>
        </w:rPr>
        <w:t xml:space="preserve"> συζήτηση στην </w:t>
      </w:r>
      <w:r>
        <w:rPr>
          <w:rFonts w:eastAsia="Times New Roman"/>
          <w:szCs w:val="24"/>
        </w:rPr>
        <w:t>ε</w:t>
      </w:r>
      <w:r w:rsidRPr="00DD58B0">
        <w:rPr>
          <w:rFonts w:eastAsia="Times New Roman"/>
          <w:szCs w:val="24"/>
        </w:rPr>
        <w:t>πιτροπή</w:t>
      </w:r>
      <w:r>
        <w:rPr>
          <w:rFonts w:eastAsia="Times New Roman"/>
          <w:szCs w:val="24"/>
        </w:rPr>
        <w:t>,</w:t>
      </w:r>
      <w:r w:rsidRPr="00DD58B0">
        <w:rPr>
          <w:rFonts w:eastAsia="Times New Roman"/>
          <w:szCs w:val="24"/>
        </w:rPr>
        <w:t xml:space="preserve"> που με πήρε τηλέφωνο και έστειλε τελικά υπόμνημα και ο Πρόεδρος της </w:t>
      </w:r>
      <w:r w:rsidRPr="008863D0">
        <w:rPr>
          <w:rFonts w:eastAsia="Times New Roman"/>
          <w:szCs w:val="24"/>
        </w:rPr>
        <w:t xml:space="preserve">ΓΣΕΒΕΕ </w:t>
      </w:r>
      <w:r>
        <w:rPr>
          <w:rFonts w:eastAsia="Times New Roman"/>
          <w:szCs w:val="24"/>
        </w:rPr>
        <w:t>και</w:t>
      </w:r>
      <w:r w:rsidRPr="00DD58B0">
        <w:rPr>
          <w:rFonts w:eastAsia="Times New Roman"/>
          <w:szCs w:val="24"/>
        </w:rPr>
        <w:t xml:space="preserve"> το επισημάνει και ο </w:t>
      </w:r>
      <w:r w:rsidRPr="00DD58B0">
        <w:rPr>
          <w:rFonts w:eastAsia="Times New Roman"/>
          <w:szCs w:val="24"/>
        </w:rPr>
        <w:lastRenderedPageBreak/>
        <w:t>ΣΕ</w:t>
      </w:r>
      <w:r>
        <w:rPr>
          <w:rFonts w:eastAsia="Times New Roman"/>
          <w:szCs w:val="24"/>
        </w:rPr>
        <w:t>Β</w:t>
      </w:r>
      <w:r w:rsidRPr="00DD58B0">
        <w:rPr>
          <w:rFonts w:eastAsia="Times New Roman"/>
          <w:szCs w:val="24"/>
        </w:rPr>
        <w:t xml:space="preserve"> στο σχετικό του υπόμνημα</w:t>
      </w:r>
      <w:r>
        <w:rPr>
          <w:rFonts w:eastAsia="Times New Roman"/>
          <w:szCs w:val="24"/>
        </w:rPr>
        <w:t>. Άρα, αυθαιρετείτε. Κ</w:t>
      </w:r>
      <w:r w:rsidRPr="00DD58B0">
        <w:rPr>
          <w:rFonts w:eastAsia="Times New Roman"/>
          <w:szCs w:val="24"/>
        </w:rPr>
        <w:t xml:space="preserve">αι τώρα </w:t>
      </w:r>
      <w:r>
        <w:rPr>
          <w:rFonts w:eastAsia="Times New Roman"/>
          <w:szCs w:val="24"/>
        </w:rPr>
        <w:t>πώς νομιμοποιείτε</w:t>
      </w:r>
      <w:r w:rsidRPr="00DD58B0">
        <w:rPr>
          <w:rFonts w:eastAsia="Times New Roman"/>
          <w:szCs w:val="24"/>
        </w:rPr>
        <w:t xml:space="preserve"> τις αυθαιρεσίες</w:t>
      </w:r>
      <w:r>
        <w:rPr>
          <w:rFonts w:eastAsia="Times New Roman"/>
          <w:szCs w:val="24"/>
        </w:rPr>
        <w:t>;</w:t>
      </w:r>
    </w:p>
    <w:p w14:paraId="4D87FCA3" w14:textId="77777777" w:rsidR="00E01347" w:rsidRDefault="00B0330D">
      <w:pPr>
        <w:spacing w:line="600" w:lineRule="auto"/>
        <w:ind w:firstLine="720"/>
        <w:jc w:val="both"/>
        <w:rPr>
          <w:rFonts w:eastAsia="Times New Roman"/>
          <w:szCs w:val="24"/>
        </w:rPr>
      </w:pPr>
      <w:r>
        <w:rPr>
          <w:rFonts w:eastAsia="Times New Roman"/>
          <w:szCs w:val="24"/>
        </w:rPr>
        <w:t xml:space="preserve">Έρχεστε με το </w:t>
      </w:r>
      <w:r w:rsidRPr="00DD58B0">
        <w:rPr>
          <w:rFonts w:eastAsia="Times New Roman"/>
          <w:szCs w:val="24"/>
        </w:rPr>
        <w:t xml:space="preserve">άρθρο 28 και το άρθρο 34 </w:t>
      </w:r>
      <w:r w:rsidRPr="00DD58B0">
        <w:rPr>
          <w:rFonts w:eastAsia="Times New Roman"/>
          <w:szCs w:val="24"/>
        </w:rPr>
        <w:t xml:space="preserve">να </w:t>
      </w:r>
      <w:r>
        <w:rPr>
          <w:rFonts w:eastAsia="Times New Roman"/>
          <w:szCs w:val="24"/>
        </w:rPr>
        <w:t xml:space="preserve">νομιμοποιήσετε μια γενιά αυθαιρεσιών </w:t>
      </w:r>
      <w:r w:rsidRPr="00DD58B0">
        <w:rPr>
          <w:rFonts w:eastAsia="Times New Roman"/>
          <w:szCs w:val="24"/>
        </w:rPr>
        <w:t>από το 2001 μέχρι το 2011</w:t>
      </w:r>
      <w:r>
        <w:rPr>
          <w:rFonts w:eastAsia="Times New Roman"/>
          <w:szCs w:val="24"/>
        </w:rPr>
        <w:t>.</w:t>
      </w:r>
      <w:r w:rsidRPr="00DD58B0">
        <w:rPr>
          <w:rFonts w:eastAsia="Times New Roman"/>
          <w:szCs w:val="24"/>
        </w:rPr>
        <w:t xml:space="preserve"> </w:t>
      </w:r>
      <w:r>
        <w:rPr>
          <w:rFonts w:eastAsia="Times New Roman"/>
          <w:szCs w:val="24"/>
        </w:rPr>
        <w:t>Γ</w:t>
      </w:r>
      <w:r w:rsidRPr="00DD58B0">
        <w:rPr>
          <w:rFonts w:eastAsia="Times New Roman"/>
          <w:szCs w:val="24"/>
        </w:rPr>
        <w:t>ιατί από το 2001 μέχρι το 2011</w:t>
      </w:r>
      <w:r>
        <w:rPr>
          <w:rFonts w:eastAsia="Times New Roman"/>
          <w:szCs w:val="24"/>
        </w:rPr>
        <w:t>;</w:t>
      </w:r>
      <w:r w:rsidRPr="00DD58B0">
        <w:rPr>
          <w:rFonts w:eastAsia="Times New Roman"/>
          <w:szCs w:val="24"/>
        </w:rPr>
        <w:t xml:space="preserve"> </w:t>
      </w:r>
      <w:r>
        <w:rPr>
          <w:rFonts w:eastAsia="Times New Roman"/>
          <w:szCs w:val="24"/>
        </w:rPr>
        <w:t>Δ</w:t>
      </w:r>
      <w:r w:rsidRPr="00DD58B0">
        <w:rPr>
          <w:rFonts w:eastAsia="Times New Roman"/>
          <w:szCs w:val="24"/>
        </w:rPr>
        <w:t xml:space="preserve">ιότι ο νόμος για τον αιγιαλό </w:t>
      </w:r>
      <w:r>
        <w:rPr>
          <w:rFonts w:eastAsia="Times New Roman"/>
          <w:szCs w:val="24"/>
        </w:rPr>
        <w:t>και την παραλία του 2001 που ήταν</w:t>
      </w:r>
      <w:r w:rsidRPr="00DD58B0">
        <w:rPr>
          <w:rFonts w:eastAsia="Times New Roman"/>
          <w:szCs w:val="24"/>
        </w:rPr>
        <w:t xml:space="preserve"> αυτοτελής νόμος</w:t>
      </w:r>
      <w:r>
        <w:rPr>
          <w:rFonts w:eastAsia="Times New Roman"/>
          <w:szCs w:val="24"/>
        </w:rPr>
        <w:t>,</w:t>
      </w:r>
      <w:r w:rsidRPr="00DD58B0">
        <w:rPr>
          <w:rFonts w:eastAsia="Times New Roman"/>
          <w:szCs w:val="24"/>
        </w:rPr>
        <w:t xml:space="preserve"> έδωσε τη δυνατότητα ρύθμισης αυθαιρεσιών με διατάξεις του </w:t>
      </w:r>
      <w:r>
        <w:rPr>
          <w:rFonts w:eastAsia="Times New Roman"/>
          <w:szCs w:val="24"/>
        </w:rPr>
        <w:t>ιδίου</w:t>
      </w:r>
      <w:r w:rsidRPr="00DD58B0">
        <w:rPr>
          <w:rFonts w:eastAsia="Times New Roman"/>
          <w:szCs w:val="24"/>
        </w:rPr>
        <w:t xml:space="preserve"> του νόμου ο</w:t>
      </w:r>
      <w:r w:rsidRPr="00DD58B0">
        <w:rPr>
          <w:rFonts w:eastAsia="Times New Roman"/>
          <w:szCs w:val="24"/>
        </w:rPr>
        <w:t>ι οποίες επεκτάθηκαν μέχρι το 2011 σταδιακά</w:t>
      </w:r>
      <w:r>
        <w:rPr>
          <w:rFonts w:eastAsia="Times New Roman"/>
          <w:szCs w:val="24"/>
        </w:rPr>
        <w:t>.</w:t>
      </w:r>
      <w:r w:rsidRPr="00DD58B0">
        <w:rPr>
          <w:rFonts w:eastAsia="Times New Roman"/>
          <w:szCs w:val="24"/>
        </w:rPr>
        <w:t xml:space="preserve"> </w:t>
      </w:r>
      <w:r>
        <w:rPr>
          <w:rFonts w:eastAsia="Times New Roman"/>
          <w:szCs w:val="24"/>
        </w:rPr>
        <w:t>Α</w:t>
      </w:r>
      <w:r w:rsidRPr="00DD58B0">
        <w:rPr>
          <w:rFonts w:eastAsia="Times New Roman"/>
          <w:szCs w:val="24"/>
        </w:rPr>
        <w:t xml:space="preserve">πό </w:t>
      </w:r>
      <w:r>
        <w:rPr>
          <w:rFonts w:eastAsia="Times New Roman"/>
          <w:szCs w:val="24"/>
        </w:rPr>
        <w:t>ε</w:t>
      </w:r>
      <w:r w:rsidRPr="00DD58B0">
        <w:rPr>
          <w:rFonts w:eastAsia="Times New Roman"/>
          <w:szCs w:val="24"/>
        </w:rPr>
        <w:t>κεί και πέρα</w:t>
      </w:r>
      <w:r>
        <w:rPr>
          <w:rFonts w:eastAsia="Times New Roman"/>
          <w:szCs w:val="24"/>
        </w:rPr>
        <w:t>,</w:t>
      </w:r>
      <w:r w:rsidRPr="00DD58B0">
        <w:rPr>
          <w:rFonts w:eastAsia="Times New Roman"/>
          <w:szCs w:val="24"/>
        </w:rPr>
        <w:t xml:space="preserve"> δεν υπήρχε </w:t>
      </w:r>
      <w:r>
        <w:rPr>
          <w:rFonts w:eastAsia="Times New Roman"/>
          <w:szCs w:val="24"/>
        </w:rPr>
        <w:t xml:space="preserve">η </w:t>
      </w:r>
      <w:r w:rsidRPr="00DD58B0">
        <w:rPr>
          <w:rFonts w:eastAsia="Times New Roman"/>
          <w:szCs w:val="24"/>
        </w:rPr>
        <w:t>δυνατότητα τακτοποίησης αυθαιρεσιών γεγενημένων μετά το</w:t>
      </w:r>
      <w:r>
        <w:rPr>
          <w:rFonts w:eastAsia="Times New Roman"/>
          <w:szCs w:val="24"/>
        </w:rPr>
        <w:t>ν</w:t>
      </w:r>
      <w:r w:rsidRPr="00DD58B0">
        <w:rPr>
          <w:rFonts w:eastAsia="Times New Roman"/>
          <w:szCs w:val="24"/>
        </w:rPr>
        <w:t xml:space="preserve"> </w:t>
      </w:r>
      <w:r>
        <w:rPr>
          <w:rFonts w:eastAsia="Times New Roman"/>
          <w:szCs w:val="24"/>
        </w:rPr>
        <w:t>ν.2</w:t>
      </w:r>
      <w:r w:rsidRPr="00DD58B0">
        <w:rPr>
          <w:rFonts w:eastAsia="Times New Roman"/>
          <w:szCs w:val="24"/>
        </w:rPr>
        <w:t>971</w:t>
      </w:r>
      <w:r>
        <w:rPr>
          <w:rFonts w:eastAsia="Times New Roman"/>
          <w:szCs w:val="24"/>
        </w:rPr>
        <w:t>/</w:t>
      </w:r>
      <w:r w:rsidRPr="00DD58B0">
        <w:rPr>
          <w:rFonts w:eastAsia="Times New Roman"/>
          <w:szCs w:val="24"/>
        </w:rPr>
        <w:t>2001</w:t>
      </w:r>
      <w:r>
        <w:rPr>
          <w:rFonts w:eastAsia="Times New Roman"/>
          <w:szCs w:val="24"/>
        </w:rPr>
        <w:t>.</w:t>
      </w:r>
      <w:r w:rsidRPr="00DD58B0">
        <w:rPr>
          <w:rFonts w:eastAsia="Times New Roman"/>
          <w:szCs w:val="24"/>
        </w:rPr>
        <w:t xml:space="preserve"> </w:t>
      </w:r>
    </w:p>
    <w:p w14:paraId="4D87FCA4" w14:textId="77777777" w:rsidR="00E01347" w:rsidRDefault="00B0330D">
      <w:pPr>
        <w:spacing w:line="600" w:lineRule="auto"/>
        <w:ind w:firstLine="720"/>
        <w:jc w:val="both"/>
        <w:rPr>
          <w:rFonts w:eastAsia="Times New Roman"/>
          <w:szCs w:val="24"/>
        </w:rPr>
      </w:pPr>
      <w:r>
        <w:rPr>
          <w:rFonts w:eastAsia="Times New Roman"/>
          <w:szCs w:val="24"/>
        </w:rPr>
        <w:t>Έ</w:t>
      </w:r>
      <w:r w:rsidRPr="00DD58B0">
        <w:rPr>
          <w:rFonts w:eastAsia="Times New Roman"/>
          <w:szCs w:val="24"/>
        </w:rPr>
        <w:t xml:space="preserve">ρχεστε τώρα εσείς </w:t>
      </w:r>
      <w:r>
        <w:rPr>
          <w:rFonts w:eastAsia="Times New Roman"/>
          <w:szCs w:val="24"/>
        </w:rPr>
        <w:t xml:space="preserve">και </w:t>
      </w:r>
      <w:r w:rsidRPr="00DD58B0">
        <w:rPr>
          <w:rFonts w:eastAsia="Times New Roman"/>
          <w:szCs w:val="24"/>
        </w:rPr>
        <w:t xml:space="preserve">στο άρθρο 28 κάνετε την ερμηνεία των συνδεδεμένων λειτουργικά δραστηριοτήτων με τις </w:t>
      </w:r>
      <w:r w:rsidRPr="00DD58B0">
        <w:rPr>
          <w:rFonts w:eastAsia="Times New Roman"/>
          <w:szCs w:val="24"/>
        </w:rPr>
        <w:t>επιχειρήσεις που είχαν υπαχθεί στους αναπτυξιακούς νόμους</w:t>
      </w:r>
      <w:r>
        <w:rPr>
          <w:rFonts w:eastAsia="Times New Roman"/>
          <w:szCs w:val="24"/>
        </w:rPr>
        <w:t>.</w:t>
      </w:r>
      <w:r w:rsidRPr="00DD58B0">
        <w:rPr>
          <w:rFonts w:eastAsia="Times New Roman"/>
          <w:szCs w:val="24"/>
        </w:rPr>
        <w:t xml:space="preserve"> </w:t>
      </w:r>
      <w:r>
        <w:rPr>
          <w:rFonts w:eastAsia="Times New Roman"/>
          <w:szCs w:val="24"/>
        </w:rPr>
        <w:t>Σ</w:t>
      </w:r>
      <w:r w:rsidRPr="00DD58B0">
        <w:rPr>
          <w:rFonts w:eastAsia="Times New Roman"/>
          <w:szCs w:val="24"/>
        </w:rPr>
        <w:t xml:space="preserve">το άρθρο 34 </w:t>
      </w:r>
      <w:r>
        <w:rPr>
          <w:rFonts w:eastAsia="Times New Roman"/>
          <w:szCs w:val="24"/>
        </w:rPr>
        <w:t>επίσης έχετε, δε,</w:t>
      </w:r>
      <w:r w:rsidRPr="00DD58B0">
        <w:rPr>
          <w:rFonts w:eastAsia="Times New Roman"/>
          <w:szCs w:val="24"/>
        </w:rPr>
        <w:t xml:space="preserve"> την κατάπτυστη παράγραφο 1</w:t>
      </w:r>
      <w:r>
        <w:rPr>
          <w:rFonts w:eastAsia="Times New Roman"/>
          <w:szCs w:val="24"/>
        </w:rPr>
        <w:t>β.</w:t>
      </w:r>
      <w:r>
        <w:rPr>
          <w:rFonts w:eastAsia="Times New Roman"/>
          <w:szCs w:val="24"/>
        </w:rPr>
        <w:t>,</w:t>
      </w:r>
      <w:r w:rsidRPr="00DD58B0">
        <w:rPr>
          <w:rFonts w:eastAsia="Times New Roman"/>
          <w:szCs w:val="24"/>
        </w:rPr>
        <w:t xml:space="preserve"> </w:t>
      </w:r>
      <w:r>
        <w:rPr>
          <w:rFonts w:eastAsia="Times New Roman"/>
          <w:szCs w:val="24"/>
        </w:rPr>
        <w:t>ό</w:t>
      </w:r>
      <w:r w:rsidRPr="00DD58B0">
        <w:rPr>
          <w:rFonts w:eastAsia="Times New Roman"/>
          <w:szCs w:val="24"/>
        </w:rPr>
        <w:t xml:space="preserve">που ο Υπουργός Οικονομικών ως </w:t>
      </w:r>
      <w:r>
        <w:rPr>
          <w:rFonts w:eastAsia="Times New Roman"/>
          <w:szCs w:val="24"/>
        </w:rPr>
        <w:t>τ</w:t>
      </w:r>
      <w:r w:rsidRPr="00DD58B0">
        <w:rPr>
          <w:rFonts w:eastAsia="Times New Roman"/>
          <w:szCs w:val="24"/>
        </w:rPr>
        <w:t>σάρος της οικονομίας θα μπορεί να νομιμοποιεί τέτοιες δραστηριότητες</w:t>
      </w:r>
      <w:r>
        <w:rPr>
          <w:rFonts w:eastAsia="Times New Roman"/>
          <w:szCs w:val="24"/>
        </w:rPr>
        <w:t>. Σ</w:t>
      </w:r>
      <w:r w:rsidRPr="00DD58B0">
        <w:rPr>
          <w:rFonts w:eastAsia="Times New Roman"/>
          <w:szCs w:val="24"/>
        </w:rPr>
        <w:t>ας είπαμε</w:t>
      </w:r>
      <w:r>
        <w:rPr>
          <w:rFonts w:eastAsia="Times New Roman"/>
          <w:szCs w:val="24"/>
        </w:rPr>
        <w:t>,</w:t>
      </w:r>
      <w:r w:rsidRPr="00DD58B0">
        <w:rPr>
          <w:rFonts w:eastAsia="Times New Roman"/>
          <w:szCs w:val="24"/>
        </w:rPr>
        <w:t xml:space="preserve"> κυρία Υπουργέ</w:t>
      </w:r>
      <w:r>
        <w:rPr>
          <w:rFonts w:eastAsia="Times New Roman"/>
          <w:szCs w:val="24"/>
        </w:rPr>
        <w:t>,</w:t>
      </w:r>
      <w:r w:rsidRPr="00DD58B0">
        <w:rPr>
          <w:rFonts w:eastAsia="Times New Roman"/>
          <w:szCs w:val="24"/>
        </w:rPr>
        <w:t xml:space="preserve"> </w:t>
      </w:r>
      <w:r>
        <w:rPr>
          <w:rFonts w:eastAsia="Times New Roman"/>
          <w:szCs w:val="24"/>
        </w:rPr>
        <w:t>ανεξάρτ</w:t>
      </w:r>
      <w:r>
        <w:rPr>
          <w:rFonts w:eastAsia="Times New Roman"/>
          <w:szCs w:val="24"/>
        </w:rPr>
        <w:t>ητα από το τ</w:t>
      </w:r>
      <w:r w:rsidRPr="00DD58B0">
        <w:rPr>
          <w:rFonts w:eastAsia="Times New Roman"/>
          <w:szCs w:val="24"/>
        </w:rPr>
        <w:t>ι θα κάνουμε με τις άλλες δυνατότητες</w:t>
      </w:r>
      <w:r>
        <w:rPr>
          <w:rFonts w:eastAsia="Times New Roman"/>
          <w:szCs w:val="24"/>
        </w:rPr>
        <w:t>,</w:t>
      </w:r>
      <w:r w:rsidRPr="00DD58B0">
        <w:rPr>
          <w:rFonts w:eastAsia="Times New Roman"/>
          <w:szCs w:val="24"/>
        </w:rPr>
        <w:t xml:space="preserve"> τουλάχιστον αυτό αφαιρέστε το</w:t>
      </w:r>
      <w:r>
        <w:rPr>
          <w:rFonts w:eastAsia="Times New Roman"/>
          <w:szCs w:val="24"/>
        </w:rPr>
        <w:t>,</w:t>
      </w:r>
      <w:r w:rsidRPr="00DD58B0">
        <w:rPr>
          <w:rFonts w:eastAsia="Times New Roman"/>
          <w:szCs w:val="24"/>
        </w:rPr>
        <w:t xml:space="preserve"> διότι δίνει την υπόνοια της συναλλαγής</w:t>
      </w:r>
      <w:r>
        <w:rPr>
          <w:rFonts w:eastAsia="Times New Roman"/>
          <w:szCs w:val="24"/>
        </w:rPr>
        <w:t>.</w:t>
      </w:r>
    </w:p>
    <w:p w14:paraId="4D87FCA5" w14:textId="77777777" w:rsidR="00E01347" w:rsidRDefault="00B0330D">
      <w:pPr>
        <w:spacing w:line="600" w:lineRule="auto"/>
        <w:ind w:firstLine="720"/>
        <w:jc w:val="both"/>
        <w:rPr>
          <w:rFonts w:eastAsia="Times New Roman"/>
          <w:szCs w:val="24"/>
        </w:rPr>
      </w:pPr>
      <w:r>
        <w:rPr>
          <w:rFonts w:eastAsia="Times New Roman"/>
          <w:szCs w:val="24"/>
        </w:rPr>
        <w:lastRenderedPageBreak/>
        <w:t>Ε</w:t>
      </w:r>
      <w:r w:rsidRPr="00DD58B0">
        <w:rPr>
          <w:rFonts w:eastAsia="Times New Roman"/>
          <w:szCs w:val="24"/>
        </w:rPr>
        <w:t>μείς</w:t>
      </w:r>
      <w:r>
        <w:rPr>
          <w:rFonts w:eastAsia="Times New Roman"/>
          <w:szCs w:val="24"/>
        </w:rPr>
        <w:t xml:space="preserve"> -</w:t>
      </w:r>
      <w:r w:rsidRPr="00DD58B0">
        <w:rPr>
          <w:rFonts w:eastAsia="Times New Roman"/>
          <w:szCs w:val="24"/>
        </w:rPr>
        <w:t xml:space="preserve">για να </w:t>
      </w:r>
      <w:r>
        <w:rPr>
          <w:rFonts w:eastAsia="Times New Roman"/>
          <w:szCs w:val="24"/>
        </w:rPr>
        <w:t>εί</w:t>
      </w:r>
      <w:r w:rsidRPr="00DD58B0">
        <w:rPr>
          <w:rFonts w:eastAsia="Times New Roman"/>
          <w:szCs w:val="24"/>
        </w:rPr>
        <w:t xml:space="preserve">μαστε </w:t>
      </w:r>
      <w:r>
        <w:rPr>
          <w:rFonts w:eastAsia="Times New Roman"/>
          <w:szCs w:val="24"/>
        </w:rPr>
        <w:t>πολύ</w:t>
      </w:r>
      <w:r w:rsidRPr="00DD58B0">
        <w:rPr>
          <w:rFonts w:eastAsia="Times New Roman"/>
          <w:szCs w:val="24"/>
        </w:rPr>
        <w:t xml:space="preserve"> </w:t>
      </w:r>
      <w:proofErr w:type="spellStart"/>
      <w:r w:rsidRPr="00DD58B0">
        <w:rPr>
          <w:rFonts w:eastAsia="Times New Roman"/>
          <w:szCs w:val="24"/>
        </w:rPr>
        <w:t>συνεννοημένοι</w:t>
      </w:r>
      <w:proofErr w:type="spellEnd"/>
      <w:r>
        <w:rPr>
          <w:rFonts w:eastAsia="Times New Roman"/>
          <w:szCs w:val="24"/>
        </w:rPr>
        <w:t>-</w:t>
      </w:r>
      <w:r w:rsidRPr="00DD58B0">
        <w:rPr>
          <w:rFonts w:eastAsia="Times New Roman"/>
          <w:szCs w:val="24"/>
        </w:rPr>
        <w:t xml:space="preserve"> </w:t>
      </w:r>
      <w:r>
        <w:rPr>
          <w:rFonts w:eastAsia="Times New Roman"/>
          <w:szCs w:val="24"/>
        </w:rPr>
        <w:t>θ</w:t>
      </w:r>
      <w:r w:rsidRPr="00DD58B0">
        <w:rPr>
          <w:rFonts w:eastAsia="Times New Roman"/>
          <w:szCs w:val="24"/>
        </w:rPr>
        <w:t xml:space="preserve">α θέλαμε μία συζήτηση να </w:t>
      </w:r>
      <w:proofErr w:type="spellStart"/>
      <w:r w:rsidRPr="00DD58B0">
        <w:rPr>
          <w:rFonts w:eastAsia="Times New Roman"/>
          <w:szCs w:val="24"/>
        </w:rPr>
        <w:t>επικαιροποιήσουμε</w:t>
      </w:r>
      <w:proofErr w:type="spellEnd"/>
      <w:r w:rsidRPr="00DD58B0">
        <w:rPr>
          <w:rFonts w:eastAsia="Times New Roman"/>
          <w:szCs w:val="24"/>
        </w:rPr>
        <w:t xml:space="preserve"> με βάση και τις γνωμοδοτήσεις των δικαστηρίων τη</w:t>
      </w:r>
      <w:r w:rsidRPr="00DD58B0">
        <w:rPr>
          <w:rFonts w:eastAsia="Times New Roman"/>
          <w:szCs w:val="24"/>
        </w:rPr>
        <w:t>ς χώρας και των άλλων φορέων που ασχολούνται με το περιβάλλον και έχουν τις δικές του</w:t>
      </w:r>
      <w:r>
        <w:rPr>
          <w:rFonts w:eastAsia="Times New Roman"/>
          <w:szCs w:val="24"/>
        </w:rPr>
        <w:t>ς</w:t>
      </w:r>
      <w:r w:rsidRPr="00DD58B0">
        <w:rPr>
          <w:rFonts w:eastAsia="Times New Roman"/>
          <w:szCs w:val="24"/>
        </w:rPr>
        <w:t xml:space="preserve"> ευαισθησίες</w:t>
      </w:r>
      <w:r>
        <w:rPr>
          <w:rFonts w:eastAsia="Times New Roman"/>
          <w:szCs w:val="24"/>
        </w:rPr>
        <w:t>,</w:t>
      </w:r>
      <w:r w:rsidRPr="00DD58B0">
        <w:rPr>
          <w:rFonts w:eastAsia="Times New Roman"/>
          <w:szCs w:val="24"/>
        </w:rPr>
        <w:t xml:space="preserve"> το υφιστάμενο </w:t>
      </w:r>
      <w:r>
        <w:rPr>
          <w:rFonts w:eastAsia="Times New Roman"/>
          <w:szCs w:val="24"/>
        </w:rPr>
        <w:t>νομοθέτημα. Α</w:t>
      </w:r>
      <w:r w:rsidRPr="00DD58B0">
        <w:rPr>
          <w:rFonts w:eastAsia="Times New Roman"/>
          <w:szCs w:val="24"/>
        </w:rPr>
        <w:t xml:space="preserve">υτό </w:t>
      </w:r>
      <w:r>
        <w:rPr>
          <w:rFonts w:eastAsia="Times New Roman"/>
          <w:szCs w:val="24"/>
        </w:rPr>
        <w:t>ε</w:t>
      </w:r>
      <w:r w:rsidRPr="00DD58B0">
        <w:rPr>
          <w:rFonts w:eastAsia="Times New Roman"/>
          <w:szCs w:val="24"/>
        </w:rPr>
        <w:t>σείς πήγατε να το περάσετε χωρίς να γίνει κα</w:t>
      </w:r>
      <w:r>
        <w:rPr>
          <w:rFonts w:eastAsia="Times New Roman"/>
          <w:szCs w:val="24"/>
        </w:rPr>
        <w:t>μ</w:t>
      </w:r>
      <w:r w:rsidRPr="00DD58B0">
        <w:rPr>
          <w:rFonts w:eastAsia="Times New Roman"/>
          <w:szCs w:val="24"/>
        </w:rPr>
        <w:t>μία συζήτηση</w:t>
      </w:r>
      <w:r>
        <w:rPr>
          <w:rFonts w:eastAsia="Times New Roman"/>
          <w:szCs w:val="24"/>
        </w:rPr>
        <w:t>.</w:t>
      </w:r>
      <w:r w:rsidRPr="00DD58B0">
        <w:rPr>
          <w:rFonts w:eastAsia="Times New Roman"/>
          <w:szCs w:val="24"/>
        </w:rPr>
        <w:t xml:space="preserve"> </w:t>
      </w:r>
      <w:r>
        <w:rPr>
          <w:rFonts w:eastAsia="Times New Roman"/>
          <w:szCs w:val="24"/>
        </w:rPr>
        <w:t>Α</w:t>
      </w:r>
      <w:r w:rsidRPr="00DD58B0">
        <w:rPr>
          <w:rFonts w:eastAsia="Times New Roman"/>
          <w:szCs w:val="24"/>
        </w:rPr>
        <w:t xml:space="preserve">ν δεν υπήρχε </w:t>
      </w:r>
      <w:r>
        <w:rPr>
          <w:rFonts w:eastAsia="Times New Roman"/>
          <w:szCs w:val="24"/>
        </w:rPr>
        <w:t xml:space="preserve">η </w:t>
      </w:r>
      <w:r w:rsidRPr="00DD58B0">
        <w:rPr>
          <w:rFonts w:eastAsia="Times New Roman"/>
          <w:szCs w:val="24"/>
        </w:rPr>
        <w:t xml:space="preserve">δικιά μας παρέμβαση στην αρμόδια </w:t>
      </w:r>
      <w:r>
        <w:rPr>
          <w:rFonts w:eastAsia="Times New Roman"/>
          <w:szCs w:val="24"/>
        </w:rPr>
        <w:t>ε</w:t>
      </w:r>
      <w:r w:rsidRPr="00DD58B0">
        <w:rPr>
          <w:rFonts w:eastAsia="Times New Roman"/>
          <w:szCs w:val="24"/>
        </w:rPr>
        <w:t xml:space="preserve">πιτροπή </w:t>
      </w:r>
      <w:r w:rsidRPr="00DD58B0">
        <w:rPr>
          <w:rFonts w:eastAsia="Times New Roman"/>
          <w:szCs w:val="24"/>
        </w:rPr>
        <w:t>της Βου</w:t>
      </w:r>
      <w:r w:rsidRPr="00DD58B0">
        <w:rPr>
          <w:rFonts w:eastAsia="Times New Roman"/>
          <w:szCs w:val="24"/>
        </w:rPr>
        <w:t>λής</w:t>
      </w:r>
      <w:r>
        <w:rPr>
          <w:rFonts w:eastAsia="Times New Roman"/>
          <w:szCs w:val="24"/>
        </w:rPr>
        <w:t>,</w:t>
      </w:r>
      <w:r w:rsidRPr="00DD58B0">
        <w:rPr>
          <w:rFonts w:eastAsia="Times New Roman"/>
          <w:szCs w:val="24"/>
        </w:rPr>
        <w:t xml:space="preserve"> δεν θα </w:t>
      </w:r>
      <w:r>
        <w:rPr>
          <w:rFonts w:eastAsia="Times New Roman"/>
          <w:szCs w:val="24"/>
        </w:rPr>
        <w:t xml:space="preserve">είχαμε </w:t>
      </w:r>
      <w:r w:rsidRPr="00DD58B0">
        <w:rPr>
          <w:rFonts w:eastAsia="Times New Roman"/>
          <w:szCs w:val="24"/>
        </w:rPr>
        <w:t>τη δυνατότητα να ακούσουμε καν τους φορείς</w:t>
      </w:r>
      <w:r>
        <w:rPr>
          <w:rFonts w:eastAsia="Times New Roman"/>
          <w:szCs w:val="24"/>
        </w:rPr>
        <w:t>.</w:t>
      </w:r>
      <w:r w:rsidRPr="00DD58B0">
        <w:rPr>
          <w:rFonts w:eastAsia="Times New Roman"/>
          <w:szCs w:val="24"/>
        </w:rPr>
        <w:t xml:space="preserve"> </w:t>
      </w:r>
      <w:r>
        <w:rPr>
          <w:rFonts w:eastAsia="Times New Roman"/>
          <w:szCs w:val="24"/>
        </w:rPr>
        <w:t>Ή</w:t>
      </w:r>
      <w:r w:rsidRPr="00DD58B0">
        <w:rPr>
          <w:rFonts w:eastAsia="Times New Roman"/>
          <w:szCs w:val="24"/>
        </w:rPr>
        <w:t xml:space="preserve">ρθε η </w:t>
      </w:r>
      <w:r>
        <w:rPr>
          <w:rFonts w:eastAsia="Times New Roman"/>
          <w:szCs w:val="24"/>
        </w:rPr>
        <w:t>WW</w:t>
      </w:r>
      <w:r>
        <w:rPr>
          <w:rFonts w:eastAsia="Times New Roman"/>
          <w:szCs w:val="24"/>
          <w:lang w:val="en-US"/>
        </w:rPr>
        <w:t>F</w:t>
      </w:r>
      <w:r w:rsidRPr="007E1B48">
        <w:rPr>
          <w:rFonts w:eastAsia="Times New Roman"/>
          <w:szCs w:val="24"/>
        </w:rPr>
        <w:t xml:space="preserve">, </w:t>
      </w:r>
      <w:r w:rsidRPr="00DD58B0">
        <w:rPr>
          <w:rFonts w:eastAsia="Times New Roman"/>
          <w:szCs w:val="24"/>
        </w:rPr>
        <w:t>ήρθαν οι τοπογράφοι μηχανικοί</w:t>
      </w:r>
      <w:r>
        <w:rPr>
          <w:rFonts w:eastAsia="Times New Roman"/>
          <w:szCs w:val="24"/>
        </w:rPr>
        <w:t>,</w:t>
      </w:r>
      <w:r w:rsidRPr="00DD58B0">
        <w:rPr>
          <w:rFonts w:eastAsia="Times New Roman"/>
          <w:szCs w:val="24"/>
        </w:rPr>
        <w:t xml:space="preserve"> μας έστειλαν εκ των υστέρων υπόμνημα </w:t>
      </w:r>
      <w:r>
        <w:rPr>
          <w:rFonts w:eastAsia="Times New Roman"/>
          <w:szCs w:val="24"/>
        </w:rPr>
        <w:t xml:space="preserve">η </w:t>
      </w:r>
      <w:r w:rsidRPr="008863D0">
        <w:rPr>
          <w:rFonts w:eastAsia="Times New Roman"/>
          <w:szCs w:val="24"/>
        </w:rPr>
        <w:t>ΓΣΕΒΕΕ</w:t>
      </w:r>
      <w:r>
        <w:rPr>
          <w:rFonts w:eastAsia="Times New Roman"/>
          <w:szCs w:val="24"/>
        </w:rPr>
        <w:t xml:space="preserve">, ο ΣΕΒ </w:t>
      </w:r>
      <w:proofErr w:type="spellStart"/>
      <w:r>
        <w:rPr>
          <w:rFonts w:eastAsia="Times New Roman"/>
          <w:szCs w:val="24"/>
        </w:rPr>
        <w:t>κ.ο.κ.</w:t>
      </w:r>
      <w:proofErr w:type="spellEnd"/>
      <w:r>
        <w:rPr>
          <w:rFonts w:eastAsia="Times New Roman"/>
          <w:szCs w:val="24"/>
        </w:rPr>
        <w:t xml:space="preserve"> </w:t>
      </w:r>
      <w:r w:rsidRPr="00DD58B0">
        <w:rPr>
          <w:rFonts w:eastAsia="Times New Roman"/>
          <w:szCs w:val="24"/>
        </w:rPr>
        <w:t>και έχουν επισημανθεί αυτά τα προβλήματα</w:t>
      </w:r>
      <w:r>
        <w:rPr>
          <w:rFonts w:eastAsia="Times New Roman"/>
          <w:szCs w:val="24"/>
        </w:rPr>
        <w:t>.</w:t>
      </w:r>
    </w:p>
    <w:p w14:paraId="4D87FCA6" w14:textId="77777777" w:rsidR="00E01347" w:rsidRDefault="00B0330D">
      <w:pPr>
        <w:spacing w:line="600" w:lineRule="auto"/>
        <w:ind w:firstLine="720"/>
        <w:jc w:val="both"/>
        <w:rPr>
          <w:rFonts w:eastAsia="Times New Roman"/>
          <w:szCs w:val="24"/>
        </w:rPr>
      </w:pPr>
      <w:r>
        <w:rPr>
          <w:rFonts w:eastAsia="Times New Roman"/>
          <w:szCs w:val="24"/>
        </w:rPr>
        <w:t>Κ</w:t>
      </w:r>
      <w:r w:rsidRPr="00DD58B0">
        <w:rPr>
          <w:rFonts w:eastAsia="Times New Roman"/>
          <w:szCs w:val="24"/>
        </w:rPr>
        <w:t>ατά τη διαδικασία αυτή</w:t>
      </w:r>
      <w:r>
        <w:rPr>
          <w:rFonts w:eastAsia="Times New Roman"/>
          <w:szCs w:val="24"/>
        </w:rPr>
        <w:t>,</w:t>
      </w:r>
      <w:r w:rsidRPr="00DD58B0">
        <w:rPr>
          <w:rFonts w:eastAsia="Times New Roman"/>
          <w:szCs w:val="24"/>
        </w:rPr>
        <w:t xml:space="preserve"> κυρίες και κύριοι συνάδελφοι</w:t>
      </w:r>
      <w:r>
        <w:rPr>
          <w:rFonts w:eastAsia="Times New Roman"/>
          <w:szCs w:val="24"/>
        </w:rPr>
        <w:t>,</w:t>
      </w:r>
      <w:r w:rsidRPr="00DD58B0">
        <w:rPr>
          <w:rFonts w:eastAsia="Times New Roman"/>
          <w:szCs w:val="24"/>
        </w:rPr>
        <w:t xml:space="preserve"> </w:t>
      </w:r>
      <w:r>
        <w:rPr>
          <w:rFonts w:eastAsia="Times New Roman"/>
          <w:szCs w:val="24"/>
        </w:rPr>
        <w:t>έ</w:t>
      </w:r>
      <w:r w:rsidRPr="00DD58B0">
        <w:rPr>
          <w:rFonts w:eastAsia="Times New Roman"/>
          <w:szCs w:val="24"/>
        </w:rPr>
        <w:t>γινε αντιληπτό ότι η Κυβέρνησή σας έχει κάνει μία μεγάλη πολιτική παράλειψη</w:t>
      </w:r>
      <w:r>
        <w:rPr>
          <w:rFonts w:eastAsia="Times New Roman"/>
          <w:szCs w:val="24"/>
        </w:rPr>
        <w:t>.</w:t>
      </w:r>
      <w:r w:rsidRPr="00DD58B0">
        <w:rPr>
          <w:rFonts w:eastAsia="Times New Roman"/>
          <w:szCs w:val="24"/>
        </w:rPr>
        <w:t xml:space="preserve"> </w:t>
      </w:r>
      <w:r>
        <w:rPr>
          <w:rFonts w:eastAsia="Times New Roman"/>
          <w:szCs w:val="24"/>
        </w:rPr>
        <w:t>Π</w:t>
      </w:r>
      <w:r w:rsidRPr="00DD58B0">
        <w:rPr>
          <w:rFonts w:eastAsia="Times New Roman"/>
          <w:szCs w:val="24"/>
        </w:rPr>
        <w:t>οια είναι η πολιτική παράλειψη</w:t>
      </w:r>
      <w:r>
        <w:rPr>
          <w:rFonts w:eastAsia="Times New Roman"/>
          <w:szCs w:val="24"/>
        </w:rPr>
        <w:t>;</w:t>
      </w:r>
      <w:r w:rsidRPr="00DD58B0">
        <w:rPr>
          <w:rFonts w:eastAsia="Times New Roman"/>
          <w:szCs w:val="24"/>
        </w:rPr>
        <w:t xml:space="preserve"> Η πολιτική παράλειψη είναι αυτό που σας είπα και στην </w:t>
      </w:r>
      <w:r>
        <w:rPr>
          <w:rFonts w:eastAsia="Times New Roman"/>
          <w:szCs w:val="24"/>
        </w:rPr>
        <w:t>ε</w:t>
      </w:r>
      <w:r w:rsidRPr="00DD58B0">
        <w:rPr>
          <w:rFonts w:eastAsia="Times New Roman"/>
          <w:szCs w:val="24"/>
        </w:rPr>
        <w:t>πιτροπή</w:t>
      </w:r>
      <w:r>
        <w:rPr>
          <w:rFonts w:eastAsia="Times New Roman"/>
          <w:szCs w:val="24"/>
        </w:rPr>
        <w:t>,</w:t>
      </w:r>
      <w:r w:rsidRPr="00DD58B0">
        <w:rPr>
          <w:rFonts w:eastAsia="Times New Roman"/>
          <w:szCs w:val="24"/>
        </w:rPr>
        <w:t xml:space="preserve"> ότι ο κ</w:t>
      </w:r>
      <w:r>
        <w:rPr>
          <w:rFonts w:eastAsia="Times New Roman"/>
          <w:szCs w:val="24"/>
        </w:rPr>
        <w:t>.</w:t>
      </w:r>
      <w:r w:rsidRPr="00DD58B0">
        <w:rPr>
          <w:rFonts w:eastAsia="Times New Roman"/>
          <w:szCs w:val="24"/>
        </w:rPr>
        <w:t xml:space="preserve"> Μανιάτης</w:t>
      </w:r>
      <w:r>
        <w:rPr>
          <w:rFonts w:eastAsia="Times New Roman"/>
          <w:szCs w:val="24"/>
        </w:rPr>
        <w:t>,</w:t>
      </w:r>
      <w:r w:rsidRPr="00DD58B0">
        <w:rPr>
          <w:rFonts w:eastAsia="Times New Roman"/>
          <w:szCs w:val="24"/>
        </w:rPr>
        <w:t xml:space="preserve"> ως αρμόδιος Υπουργός</w:t>
      </w:r>
      <w:r>
        <w:rPr>
          <w:rFonts w:eastAsia="Times New Roman"/>
          <w:szCs w:val="24"/>
        </w:rPr>
        <w:t>,</w:t>
      </w:r>
      <w:r w:rsidRPr="00DD58B0">
        <w:rPr>
          <w:rFonts w:eastAsia="Times New Roman"/>
          <w:szCs w:val="24"/>
        </w:rPr>
        <w:t xml:space="preserve"> έδωσε στι</w:t>
      </w:r>
      <w:r w:rsidRPr="00DD58B0">
        <w:rPr>
          <w:rFonts w:eastAsia="Times New Roman"/>
          <w:szCs w:val="24"/>
        </w:rPr>
        <w:t xml:space="preserve">ς κτηματικές υπηρεσίες του δημοσίου </w:t>
      </w:r>
      <w:r>
        <w:rPr>
          <w:rFonts w:eastAsia="Times New Roman"/>
          <w:szCs w:val="24"/>
        </w:rPr>
        <w:t>μια</w:t>
      </w:r>
      <w:r w:rsidRPr="00DD58B0">
        <w:rPr>
          <w:rFonts w:eastAsia="Times New Roman"/>
          <w:szCs w:val="24"/>
        </w:rPr>
        <w:t xml:space="preserve"> ολοκληρωμένη ηλεκτρονική πλατφόρμα με τα </w:t>
      </w:r>
      <w:proofErr w:type="spellStart"/>
      <w:r w:rsidRPr="00DD58B0">
        <w:rPr>
          <w:rFonts w:eastAsia="Times New Roman"/>
          <w:szCs w:val="24"/>
        </w:rPr>
        <w:t>γεωχωρικά</w:t>
      </w:r>
      <w:proofErr w:type="spellEnd"/>
      <w:r w:rsidRPr="00DD58B0">
        <w:rPr>
          <w:rFonts w:eastAsia="Times New Roman"/>
          <w:szCs w:val="24"/>
        </w:rPr>
        <w:t xml:space="preserve"> για να βάλου</w:t>
      </w:r>
      <w:r>
        <w:rPr>
          <w:rFonts w:eastAsia="Times New Roman"/>
          <w:szCs w:val="24"/>
        </w:rPr>
        <w:t>ν</w:t>
      </w:r>
      <w:r w:rsidRPr="00DD58B0">
        <w:rPr>
          <w:rFonts w:eastAsia="Times New Roman"/>
          <w:szCs w:val="24"/>
        </w:rPr>
        <w:t xml:space="preserve"> πάνω τη χάραξη της γραμμής του αιγιαλού και της παραλίας</w:t>
      </w:r>
      <w:r>
        <w:rPr>
          <w:rFonts w:eastAsia="Times New Roman"/>
          <w:szCs w:val="24"/>
        </w:rPr>
        <w:t>,</w:t>
      </w:r>
      <w:r w:rsidRPr="00DD58B0">
        <w:rPr>
          <w:rFonts w:eastAsia="Times New Roman"/>
          <w:szCs w:val="24"/>
        </w:rPr>
        <w:t xml:space="preserve"> εκεί που υπάρχει</w:t>
      </w:r>
      <w:r>
        <w:rPr>
          <w:rFonts w:eastAsia="Times New Roman"/>
          <w:szCs w:val="24"/>
        </w:rPr>
        <w:t xml:space="preserve">, για να δούμε </w:t>
      </w:r>
      <w:r>
        <w:rPr>
          <w:rFonts w:eastAsia="Times New Roman"/>
          <w:szCs w:val="24"/>
        </w:rPr>
        <w:lastRenderedPageBreak/>
        <w:t>πού</w:t>
      </w:r>
      <w:r w:rsidRPr="00DD58B0">
        <w:rPr>
          <w:rFonts w:eastAsia="Times New Roman"/>
          <w:szCs w:val="24"/>
        </w:rPr>
        <w:t xml:space="preserve"> δεν υπάρχει και να πάρετε παράλληλα τα μέτρα</w:t>
      </w:r>
      <w:r>
        <w:rPr>
          <w:rFonts w:eastAsia="Times New Roman"/>
          <w:szCs w:val="24"/>
        </w:rPr>
        <w:t>,</w:t>
      </w:r>
      <w:r w:rsidRPr="00DD58B0">
        <w:rPr>
          <w:rFonts w:eastAsia="Times New Roman"/>
          <w:szCs w:val="24"/>
        </w:rPr>
        <w:t xml:space="preserve"> </w:t>
      </w:r>
      <w:r>
        <w:rPr>
          <w:rFonts w:eastAsia="Times New Roman"/>
          <w:szCs w:val="24"/>
        </w:rPr>
        <w:t xml:space="preserve">ώστε </w:t>
      </w:r>
      <w:r w:rsidRPr="00DD58B0">
        <w:rPr>
          <w:rFonts w:eastAsia="Times New Roman"/>
          <w:szCs w:val="24"/>
        </w:rPr>
        <w:t>να ολοκ</w:t>
      </w:r>
      <w:r w:rsidRPr="00DD58B0">
        <w:rPr>
          <w:rFonts w:eastAsia="Times New Roman"/>
          <w:szCs w:val="24"/>
        </w:rPr>
        <w:t xml:space="preserve">ληρωθεί αυτή η διαδικασία της χάραξης του </w:t>
      </w:r>
      <w:r>
        <w:rPr>
          <w:rFonts w:eastAsia="Times New Roman"/>
          <w:szCs w:val="24"/>
        </w:rPr>
        <w:t>αι</w:t>
      </w:r>
      <w:r w:rsidRPr="00DD58B0">
        <w:rPr>
          <w:rFonts w:eastAsia="Times New Roman"/>
          <w:szCs w:val="24"/>
        </w:rPr>
        <w:t>γιαλού και της παραλίας</w:t>
      </w:r>
      <w:r>
        <w:rPr>
          <w:rFonts w:eastAsia="Times New Roman"/>
          <w:szCs w:val="24"/>
        </w:rPr>
        <w:t>,</w:t>
      </w:r>
      <w:r w:rsidRPr="00DD58B0">
        <w:rPr>
          <w:rFonts w:eastAsia="Times New Roman"/>
          <w:szCs w:val="24"/>
        </w:rPr>
        <w:t xml:space="preserve"> η οποία εμείς θεωρούμε ότι είναι </w:t>
      </w:r>
      <w:r>
        <w:rPr>
          <w:rFonts w:eastAsia="Times New Roman"/>
          <w:szCs w:val="24"/>
        </w:rPr>
        <w:t>αυτή</w:t>
      </w:r>
      <w:r w:rsidRPr="00DD58B0">
        <w:rPr>
          <w:rFonts w:eastAsia="Times New Roman"/>
          <w:szCs w:val="24"/>
        </w:rPr>
        <w:t xml:space="preserve"> που πρέπει να γίνει και τα υπόλοιπα περιττεύουν</w:t>
      </w:r>
      <w:r>
        <w:rPr>
          <w:rFonts w:eastAsia="Times New Roman"/>
          <w:szCs w:val="24"/>
        </w:rPr>
        <w:t>. Είστε</w:t>
      </w:r>
      <w:r w:rsidRPr="00DD58B0">
        <w:rPr>
          <w:rFonts w:eastAsia="Times New Roman"/>
          <w:szCs w:val="24"/>
        </w:rPr>
        <w:t xml:space="preserve"> πέντε χρόνια Κυβέρνηση και έμειναν τα πράγματα εκεί που έμειναν</w:t>
      </w:r>
      <w:r>
        <w:rPr>
          <w:rFonts w:eastAsia="Times New Roman"/>
          <w:szCs w:val="24"/>
        </w:rPr>
        <w:t>.</w:t>
      </w:r>
      <w:r w:rsidRPr="00DD58B0">
        <w:rPr>
          <w:rFonts w:eastAsia="Times New Roman"/>
          <w:szCs w:val="24"/>
        </w:rPr>
        <w:t xml:space="preserve"> </w:t>
      </w:r>
      <w:r>
        <w:rPr>
          <w:rFonts w:eastAsia="Times New Roman"/>
          <w:szCs w:val="24"/>
        </w:rPr>
        <w:t>Αυτό δεν είναι μια πολιτική ε</w:t>
      </w:r>
      <w:r>
        <w:rPr>
          <w:rFonts w:eastAsia="Times New Roman"/>
          <w:szCs w:val="24"/>
        </w:rPr>
        <w:t xml:space="preserve">υθύνη, </w:t>
      </w:r>
      <w:r w:rsidRPr="009B655C">
        <w:rPr>
          <w:rFonts w:eastAsia="Times New Roman"/>
          <w:szCs w:val="24"/>
        </w:rPr>
        <w:t>κυρίες και κύριοι συνάδελφοι</w:t>
      </w:r>
      <w:r>
        <w:rPr>
          <w:rFonts w:eastAsia="Times New Roman"/>
          <w:szCs w:val="24"/>
        </w:rPr>
        <w:t>; Εσείς δεν είστε που κατηγορείτε</w:t>
      </w:r>
      <w:r w:rsidRPr="00DD58B0">
        <w:rPr>
          <w:rFonts w:eastAsia="Times New Roman"/>
          <w:szCs w:val="24"/>
        </w:rPr>
        <w:t xml:space="preserve"> </w:t>
      </w:r>
      <w:r>
        <w:rPr>
          <w:rFonts w:eastAsia="Times New Roman"/>
          <w:szCs w:val="24"/>
        </w:rPr>
        <w:t>ε</w:t>
      </w:r>
      <w:r w:rsidRPr="00DD58B0">
        <w:rPr>
          <w:rFonts w:eastAsia="Times New Roman"/>
          <w:szCs w:val="24"/>
        </w:rPr>
        <w:t>μάς ότι είμαστε το παλιό</w:t>
      </w:r>
      <w:r>
        <w:rPr>
          <w:rFonts w:eastAsia="Times New Roman"/>
          <w:szCs w:val="24"/>
        </w:rPr>
        <w:t>,</w:t>
      </w:r>
      <w:r w:rsidRPr="00DD58B0">
        <w:rPr>
          <w:rFonts w:eastAsia="Times New Roman"/>
          <w:szCs w:val="24"/>
        </w:rPr>
        <w:t xml:space="preserve"> </w:t>
      </w:r>
      <w:r>
        <w:rPr>
          <w:rFonts w:eastAsia="Times New Roman"/>
          <w:szCs w:val="24"/>
        </w:rPr>
        <w:t xml:space="preserve">που </w:t>
      </w:r>
      <w:r w:rsidRPr="00DD58B0">
        <w:rPr>
          <w:rFonts w:eastAsia="Times New Roman"/>
          <w:szCs w:val="24"/>
        </w:rPr>
        <w:t>με τις αυθαιρεσίες στα δάση και τις παραλίες δώσαμε τη δυνατότητα να γίνουν αυτές οι καταστροφές</w:t>
      </w:r>
      <w:r>
        <w:rPr>
          <w:rFonts w:eastAsia="Times New Roman"/>
          <w:szCs w:val="24"/>
        </w:rPr>
        <w:t xml:space="preserve">, </w:t>
      </w:r>
      <w:r w:rsidRPr="00DD58B0">
        <w:rPr>
          <w:rFonts w:eastAsia="Times New Roman"/>
          <w:szCs w:val="24"/>
        </w:rPr>
        <w:t xml:space="preserve">για να πάρετε πάνω από την πλάτη της </w:t>
      </w:r>
      <w:r>
        <w:rPr>
          <w:rFonts w:eastAsia="Times New Roman"/>
          <w:szCs w:val="24"/>
        </w:rPr>
        <w:t>κ.</w:t>
      </w:r>
      <w:r w:rsidRPr="00DD58B0">
        <w:rPr>
          <w:rFonts w:eastAsia="Times New Roman"/>
          <w:szCs w:val="24"/>
        </w:rPr>
        <w:t xml:space="preserve"> </w:t>
      </w:r>
      <w:r w:rsidRPr="00DD58B0">
        <w:rPr>
          <w:rFonts w:eastAsia="Times New Roman"/>
          <w:szCs w:val="24"/>
        </w:rPr>
        <w:t>Δούρου και της Κυβ</w:t>
      </w:r>
      <w:r w:rsidRPr="00DD58B0">
        <w:rPr>
          <w:rFonts w:eastAsia="Times New Roman"/>
          <w:szCs w:val="24"/>
        </w:rPr>
        <w:t xml:space="preserve">έρνησης τις ευθύνες </w:t>
      </w:r>
      <w:r>
        <w:rPr>
          <w:rFonts w:eastAsia="Times New Roman"/>
          <w:szCs w:val="24"/>
        </w:rPr>
        <w:t>σας,</w:t>
      </w:r>
      <w:r w:rsidRPr="00DD58B0">
        <w:rPr>
          <w:rFonts w:eastAsia="Times New Roman"/>
          <w:szCs w:val="24"/>
        </w:rPr>
        <w:t xml:space="preserve"> για την απώλεια τόσων ανθρώπινων ζωών</w:t>
      </w:r>
      <w:r>
        <w:rPr>
          <w:rFonts w:eastAsia="Times New Roman"/>
          <w:szCs w:val="24"/>
        </w:rPr>
        <w:t>;</w:t>
      </w:r>
      <w:r w:rsidRPr="00DD58B0">
        <w:rPr>
          <w:rFonts w:eastAsia="Times New Roman"/>
          <w:szCs w:val="24"/>
        </w:rPr>
        <w:t xml:space="preserve"> </w:t>
      </w:r>
      <w:r>
        <w:rPr>
          <w:rFonts w:eastAsia="Times New Roman"/>
          <w:szCs w:val="24"/>
        </w:rPr>
        <w:t>Κ</w:t>
      </w:r>
      <w:r w:rsidRPr="00DD58B0">
        <w:rPr>
          <w:rFonts w:eastAsia="Times New Roman"/>
          <w:szCs w:val="24"/>
        </w:rPr>
        <w:t xml:space="preserve">αι μας λέτε </w:t>
      </w:r>
      <w:r>
        <w:rPr>
          <w:rFonts w:eastAsia="Times New Roman"/>
          <w:szCs w:val="24"/>
        </w:rPr>
        <w:t xml:space="preserve">γι’ αυτά, </w:t>
      </w:r>
      <w:r w:rsidRPr="00DD58B0">
        <w:rPr>
          <w:rFonts w:eastAsia="Times New Roman"/>
          <w:szCs w:val="24"/>
        </w:rPr>
        <w:t xml:space="preserve">την ώρα που </w:t>
      </w:r>
      <w:r>
        <w:rPr>
          <w:rFonts w:eastAsia="Times New Roman"/>
          <w:szCs w:val="24"/>
        </w:rPr>
        <w:t>έρχεστε</w:t>
      </w:r>
      <w:r w:rsidRPr="00DD58B0">
        <w:rPr>
          <w:rFonts w:eastAsia="Times New Roman"/>
          <w:szCs w:val="24"/>
        </w:rPr>
        <w:t xml:space="preserve"> να τα νομιμοποιήσετε</w:t>
      </w:r>
      <w:r>
        <w:rPr>
          <w:rFonts w:eastAsia="Times New Roman"/>
          <w:szCs w:val="24"/>
        </w:rPr>
        <w:t>.</w:t>
      </w:r>
    </w:p>
    <w:p w14:paraId="4D87FCA7" w14:textId="77777777" w:rsidR="00E01347" w:rsidRDefault="00B0330D">
      <w:pPr>
        <w:spacing w:line="600" w:lineRule="auto"/>
        <w:ind w:firstLine="720"/>
        <w:jc w:val="both"/>
        <w:rPr>
          <w:rFonts w:eastAsia="Times New Roman"/>
          <w:szCs w:val="24"/>
        </w:rPr>
      </w:pPr>
      <w:r>
        <w:rPr>
          <w:rFonts w:eastAsia="Times New Roman"/>
          <w:szCs w:val="24"/>
        </w:rPr>
        <w:t>Κ</w:t>
      </w:r>
      <w:r w:rsidRPr="00DD58B0">
        <w:rPr>
          <w:rFonts w:eastAsia="Times New Roman"/>
          <w:szCs w:val="24"/>
        </w:rPr>
        <w:t>ατά συνέπεια</w:t>
      </w:r>
      <w:r>
        <w:rPr>
          <w:rFonts w:eastAsia="Times New Roman"/>
          <w:szCs w:val="24"/>
        </w:rPr>
        <w:t>,</w:t>
      </w:r>
      <w:r w:rsidRPr="00DD58B0">
        <w:rPr>
          <w:rFonts w:eastAsia="Times New Roman"/>
          <w:szCs w:val="24"/>
        </w:rPr>
        <w:t xml:space="preserve"> με αυτή</w:t>
      </w:r>
      <w:r>
        <w:rPr>
          <w:rFonts w:eastAsia="Times New Roman"/>
          <w:szCs w:val="24"/>
        </w:rPr>
        <w:t>ν</w:t>
      </w:r>
      <w:r w:rsidRPr="00DD58B0">
        <w:rPr>
          <w:rFonts w:eastAsia="Times New Roman"/>
          <w:szCs w:val="24"/>
        </w:rPr>
        <w:t xml:space="preserve"> την τοποθέτηση θα περιμένουμε και τις νομοτεχνικές βελτιώσεις που μας έχει υποσχεθεί </w:t>
      </w:r>
      <w:r>
        <w:rPr>
          <w:rFonts w:eastAsia="Times New Roman"/>
          <w:szCs w:val="24"/>
        </w:rPr>
        <w:t xml:space="preserve">η </w:t>
      </w:r>
      <w:r w:rsidRPr="00DD58B0">
        <w:rPr>
          <w:rFonts w:eastAsia="Times New Roman"/>
          <w:szCs w:val="24"/>
        </w:rPr>
        <w:t>κ</w:t>
      </w:r>
      <w:r>
        <w:rPr>
          <w:rFonts w:eastAsia="Times New Roman"/>
          <w:szCs w:val="24"/>
        </w:rPr>
        <w:t>.</w:t>
      </w:r>
      <w:r w:rsidRPr="00DD58B0">
        <w:rPr>
          <w:rFonts w:eastAsia="Times New Roman"/>
          <w:szCs w:val="24"/>
        </w:rPr>
        <w:t xml:space="preserve"> </w:t>
      </w:r>
      <w:proofErr w:type="spellStart"/>
      <w:r>
        <w:rPr>
          <w:rFonts w:eastAsia="Times New Roman"/>
          <w:szCs w:val="24"/>
        </w:rPr>
        <w:t>Π</w:t>
      </w:r>
      <w:r w:rsidRPr="00DD58B0">
        <w:rPr>
          <w:rFonts w:eastAsia="Times New Roman"/>
          <w:szCs w:val="24"/>
        </w:rPr>
        <w:t>απαν</w:t>
      </w:r>
      <w:r>
        <w:rPr>
          <w:rFonts w:eastAsia="Times New Roman"/>
          <w:szCs w:val="24"/>
        </w:rPr>
        <w:t>ά</w:t>
      </w:r>
      <w:r w:rsidRPr="00DD58B0">
        <w:rPr>
          <w:rFonts w:eastAsia="Times New Roman"/>
          <w:szCs w:val="24"/>
        </w:rPr>
        <w:t>τσιου</w:t>
      </w:r>
      <w:proofErr w:type="spellEnd"/>
      <w:r>
        <w:rPr>
          <w:rFonts w:eastAsia="Times New Roman"/>
          <w:szCs w:val="24"/>
        </w:rPr>
        <w:t>.</w:t>
      </w:r>
      <w:r w:rsidRPr="00DD58B0">
        <w:rPr>
          <w:rFonts w:eastAsia="Times New Roman"/>
          <w:szCs w:val="24"/>
        </w:rPr>
        <w:t xml:space="preserve"> </w:t>
      </w:r>
      <w:r>
        <w:rPr>
          <w:rFonts w:eastAsia="Times New Roman"/>
          <w:szCs w:val="24"/>
        </w:rPr>
        <w:t>Π</w:t>
      </w:r>
      <w:r w:rsidRPr="00DD58B0">
        <w:rPr>
          <w:rFonts w:eastAsia="Times New Roman"/>
          <w:szCs w:val="24"/>
        </w:rPr>
        <w:t>ιστεύω να πάρει σοβαρά υπ</w:t>
      </w:r>
      <w:r>
        <w:rPr>
          <w:rFonts w:eastAsia="Times New Roman"/>
          <w:szCs w:val="24"/>
        </w:rPr>
        <w:t xml:space="preserve">’ </w:t>
      </w:r>
      <w:proofErr w:type="spellStart"/>
      <w:r w:rsidRPr="00DD58B0">
        <w:rPr>
          <w:rFonts w:eastAsia="Times New Roman"/>
          <w:szCs w:val="24"/>
        </w:rPr>
        <w:t>όψ</w:t>
      </w:r>
      <w:r>
        <w:rPr>
          <w:rFonts w:eastAsia="Times New Roman"/>
          <w:szCs w:val="24"/>
        </w:rPr>
        <w:t>ιν</w:t>
      </w:r>
      <w:proofErr w:type="spellEnd"/>
      <w:r w:rsidRPr="00DD58B0">
        <w:rPr>
          <w:rFonts w:eastAsia="Times New Roman"/>
          <w:szCs w:val="24"/>
        </w:rPr>
        <w:t xml:space="preserve"> όσα έχουν ειπωθεί</w:t>
      </w:r>
      <w:r>
        <w:rPr>
          <w:rFonts w:eastAsia="Times New Roman"/>
          <w:szCs w:val="24"/>
        </w:rPr>
        <w:t xml:space="preserve"> -ό</w:t>
      </w:r>
      <w:r w:rsidRPr="00DD58B0">
        <w:rPr>
          <w:rFonts w:eastAsia="Times New Roman"/>
          <w:szCs w:val="24"/>
        </w:rPr>
        <w:t xml:space="preserve">χι μόνο από </w:t>
      </w:r>
      <w:r>
        <w:rPr>
          <w:rFonts w:eastAsia="Times New Roman"/>
          <w:szCs w:val="24"/>
        </w:rPr>
        <w:t>ε</w:t>
      </w:r>
      <w:r w:rsidRPr="00DD58B0">
        <w:rPr>
          <w:rFonts w:eastAsia="Times New Roman"/>
          <w:szCs w:val="24"/>
        </w:rPr>
        <w:t>μένα</w:t>
      </w:r>
      <w:r>
        <w:rPr>
          <w:rFonts w:eastAsia="Times New Roman"/>
          <w:szCs w:val="24"/>
        </w:rPr>
        <w:t>, αλλά</w:t>
      </w:r>
      <w:r w:rsidRPr="00DD58B0">
        <w:rPr>
          <w:rFonts w:eastAsia="Times New Roman"/>
          <w:szCs w:val="24"/>
        </w:rPr>
        <w:t xml:space="preserve"> και από άλλους αγορητές των κομμάτων της Αντιπολίτευσης και από Βουλευτές της Πλειοψηφίας</w:t>
      </w:r>
      <w:r>
        <w:rPr>
          <w:rFonts w:eastAsia="Times New Roman"/>
          <w:szCs w:val="24"/>
        </w:rPr>
        <w:t>-</w:t>
      </w:r>
      <w:r w:rsidRPr="00DD58B0">
        <w:rPr>
          <w:rFonts w:eastAsia="Times New Roman"/>
          <w:szCs w:val="24"/>
        </w:rPr>
        <w:t xml:space="preserve"> και να κάνει ουσιαστικές διορθώσεις</w:t>
      </w:r>
      <w:r>
        <w:rPr>
          <w:rFonts w:eastAsia="Times New Roman"/>
          <w:szCs w:val="24"/>
        </w:rPr>
        <w:t>,</w:t>
      </w:r>
      <w:r w:rsidRPr="00DD58B0">
        <w:rPr>
          <w:rFonts w:eastAsia="Times New Roman"/>
          <w:szCs w:val="24"/>
        </w:rPr>
        <w:t xml:space="preserve"> </w:t>
      </w:r>
      <w:r>
        <w:rPr>
          <w:rFonts w:eastAsia="Times New Roman"/>
          <w:szCs w:val="24"/>
        </w:rPr>
        <w:t>ό</w:t>
      </w:r>
      <w:r w:rsidRPr="00DD58B0">
        <w:rPr>
          <w:rFonts w:eastAsia="Times New Roman"/>
          <w:szCs w:val="24"/>
        </w:rPr>
        <w:t>χι φραστικού περιεχομένου</w:t>
      </w:r>
      <w:r>
        <w:rPr>
          <w:rFonts w:eastAsia="Times New Roman"/>
          <w:szCs w:val="24"/>
        </w:rPr>
        <w:t>,</w:t>
      </w:r>
      <w:r w:rsidRPr="00DD58B0">
        <w:rPr>
          <w:rFonts w:eastAsia="Times New Roman"/>
          <w:szCs w:val="24"/>
        </w:rPr>
        <w:t xml:space="preserve"> δηλαδή να αλλάξουμε τον</w:t>
      </w:r>
      <w:r w:rsidRPr="00DD58B0">
        <w:rPr>
          <w:rFonts w:eastAsia="Times New Roman"/>
          <w:szCs w:val="24"/>
        </w:rPr>
        <w:t xml:space="preserve"> τίτλο του άρθρου</w:t>
      </w:r>
      <w:r>
        <w:rPr>
          <w:rFonts w:eastAsia="Times New Roman"/>
          <w:szCs w:val="24"/>
        </w:rPr>
        <w:t>, αλλά να</w:t>
      </w:r>
      <w:r w:rsidRPr="00DD58B0">
        <w:rPr>
          <w:rFonts w:eastAsia="Times New Roman"/>
          <w:szCs w:val="24"/>
        </w:rPr>
        <w:t xml:space="preserve"> </w:t>
      </w:r>
      <w:r w:rsidRPr="00DD58B0">
        <w:rPr>
          <w:rFonts w:eastAsia="Times New Roman"/>
          <w:szCs w:val="24"/>
        </w:rPr>
        <w:lastRenderedPageBreak/>
        <w:t>αλλάξουμε το περιεχόμενο και τη διαδικασία της ίδιας της διάταξης</w:t>
      </w:r>
      <w:r>
        <w:rPr>
          <w:rFonts w:eastAsia="Times New Roman"/>
          <w:szCs w:val="24"/>
        </w:rPr>
        <w:t>.</w:t>
      </w:r>
    </w:p>
    <w:p w14:paraId="4D87FCA8" w14:textId="77777777" w:rsidR="00E01347" w:rsidRDefault="00B0330D">
      <w:pPr>
        <w:spacing w:line="600" w:lineRule="auto"/>
        <w:ind w:firstLine="720"/>
        <w:jc w:val="both"/>
        <w:rPr>
          <w:rFonts w:eastAsia="Times New Roman"/>
          <w:szCs w:val="24"/>
        </w:rPr>
      </w:pPr>
      <w:r>
        <w:rPr>
          <w:rFonts w:eastAsia="Times New Roman"/>
          <w:szCs w:val="24"/>
        </w:rPr>
        <w:t>Ε</w:t>
      </w:r>
      <w:r w:rsidRPr="00DD58B0">
        <w:rPr>
          <w:rFonts w:eastAsia="Times New Roman"/>
          <w:szCs w:val="24"/>
        </w:rPr>
        <w:t xml:space="preserve">μείς </w:t>
      </w:r>
      <w:r>
        <w:rPr>
          <w:rFonts w:eastAsia="Times New Roman"/>
          <w:szCs w:val="24"/>
        </w:rPr>
        <w:t xml:space="preserve">είμαστε μια </w:t>
      </w:r>
      <w:r w:rsidRPr="00DD58B0">
        <w:rPr>
          <w:rFonts w:eastAsia="Times New Roman"/>
          <w:szCs w:val="24"/>
        </w:rPr>
        <w:t>παράταξη που έχουμε υποστηρίξει με πάρα πολύ μεγάλο κόστος</w:t>
      </w:r>
      <w:r>
        <w:rPr>
          <w:rFonts w:eastAsia="Times New Roman"/>
          <w:szCs w:val="24"/>
        </w:rPr>
        <w:t>,</w:t>
      </w:r>
      <w:r w:rsidRPr="00DD58B0">
        <w:rPr>
          <w:rFonts w:eastAsia="Times New Roman"/>
          <w:szCs w:val="24"/>
        </w:rPr>
        <w:t xml:space="preserve"> όταν χρειάστηκε</w:t>
      </w:r>
      <w:r>
        <w:rPr>
          <w:rFonts w:eastAsia="Times New Roman"/>
          <w:szCs w:val="24"/>
        </w:rPr>
        <w:t>,</w:t>
      </w:r>
      <w:r w:rsidRPr="00DD58B0">
        <w:rPr>
          <w:rFonts w:eastAsia="Times New Roman"/>
          <w:szCs w:val="24"/>
        </w:rPr>
        <w:t xml:space="preserve"> την παραμονή μας στην Ευρωπαϊκή Ένωση</w:t>
      </w:r>
      <w:r>
        <w:rPr>
          <w:rFonts w:eastAsia="Times New Roman"/>
          <w:szCs w:val="24"/>
        </w:rPr>
        <w:t>, τη</w:t>
      </w:r>
      <w:r w:rsidRPr="00DD58B0">
        <w:rPr>
          <w:rFonts w:eastAsia="Times New Roman"/>
          <w:szCs w:val="24"/>
        </w:rPr>
        <w:t xml:space="preserve"> λειτουργία των ευρωπαϊκών</w:t>
      </w:r>
      <w:r w:rsidRPr="00DD58B0">
        <w:rPr>
          <w:rFonts w:eastAsia="Times New Roman"/>
          <w:szCs w:val="24"/>
        </w:rPr>
        <w:t xml:space="preserve"> οργάνων</w:t>
      </w:r>
      <w:r>
        <w:rPr>
          <w:rFonts w:eastAsia="Times New Roman"/>
          <w:szCs w:val="24"/>
        </w:rPr>
        <w:t>. Έ</w:t>
      </w:r>
      <w:r w:rsidRPr="00DD58B0">
        <w:rPr>
          <w:rFonts w:eastAsia="Times New Roman"/>
          <w:szCs w:val="24"/>
        </w:rPr>
        <w:t>χουμε υποστηρίξει</w:t>
      </w:r>
      <w:r>
        <w:rPr>
          <w:rFonts w:eastAsia="Times New Roman"/>
          <w:szCs w:val="24"/>
        </w:rPr>
        <w:t>,</w:t>
      </w:r>
      <w:r w:rsidRPr="00DD58B0">
        <w:rPr>
          <w:rFonts w:eastAsia="Times New Roman"/>
          <w:szCs w:val="24"/>
        </w:rPr>
        <w:t xml:space="preserve"> κυρίες και κύριοι συνάδελφοι</w:t>
      </w:r>
      <w:r>
        <w:rPr>
          <w:rFonts w:eastAsia="Times New Roman"/>
          <w:szCs w:val="24"/>
        </w:rPr>
        <w:t>,</w:t>
      </w:r>
      <w:r w:rsidRPr="00DD58B0">
        <w:rPr>
          <w:rFonts w:eastAsia="Times New Roman"/>
          <w:szCs w:val="24"/>
        </w:rPr>
        <w:t xml:space="preserve"> ότι η χώρα μας δεν έχει άλλο δρόμο και άλλη προοπτική εκτός από την Ευρώπη</w:t>
      </w:r>
      <w:r>
        <w:rPr>
          <w:rFonts w:eastAsia="Times New Roman"/>
          <w:szCs w:val="24"/>
        </w:rPr>
        <w:t>,</w:t>
      </w:r>
      <w:r w:rsidRPr="00DD58B0">
        <w:rPr>
          <w:rFonts w:eastAsia="Times New Roman"/>
          <w:szCs w:val="24"/>
        </w:rPr>
        <w:t xml:space="preserve"> την οποία </w:t>
      </w:r>
      <w:r>
        <w:rPr>
          <w:rFonts w:eastAsia="Times New Roman"/>
          <w:szCs w:val="24"/>
        </w:rPr>
        <w:t>π</w:t>
      </w:r>
      <w:r w:rsidRPr="00DD58B0">
        <w:rPr>
          <w:rFonts w:eastAsia="Times New Roman"/>
          <w:szCs w:val="24"/>
        </w:rPr>
        <w:t>αλεύουμε να αλλάξουμε</w:t>
      </w:r>
      <w:r>
        <w:rPr>
          <w:rFonts w:eastAsia="Times New Roman"/>
          <w:szCs w:val="24"/>
        </w:rPr>
        <w:t>. Γι’ αυτό θα ψηφίσουμε τις</w:t>
      </w:r>
      <w:r w:rsidRPr="00DD58B0">
        <w:rPr>
          <w:rFonts w:eastAsia="Times New Roman"/>
          <w:szCs w:val="24"/>
        </w:rPr>
        <w:t xml:space="preserve"> εναρμ</w:t>
      </w:r>
      <w:r>
        <w:rPr>
          <w:rFonts w:eastAsia="Times New Roman"/>
          <w:szCs w:val="24"/>
        </w:rPr>
        <w:t>ονίσεις</w:t>
      </w:r>
      <w:r w:rsidRPr="00DD58B0">
        <w:rPr>
          <w:rFonts w:eastAsia="Times New Roman"/>
          <w:szCs w:val="24"/>
        </w:rPr>
        <w:t xml:space="preserve"> των οδηγιών και την ενσωμάτωση των κανονισμών</w:t>
      </w:r>
      <w:r>
        <w:rPr>
          <w:rFonts w:eastAsia="Times New Roman"/>
          <w:szCs w:val="24"/>
        </w:rPr>
        <w:t>.</w:t>
      </w:r>
      <w:r w:rsidRPr="00DD58B0">
        <w:rPr>
          <w:rFonts w:eastAsia="Times New Roman"/>
          <w:szCs w:val="24"/>
        </w:rPr>
        <w:t xml:space="preserve"> </w:t>
      </w:r>
      <w:r>
        <w:rPr>
          <w:rFonts w:eastAsia="Times New Roman"/>
          <w:szCs w:val="24"/>
        </w:rPr>
        <w:t>Δ</w:t>
      </w:r>
      <w:r w:rsidRPr="00DD58B0">
        <w:rPr>
          <w:rFonts w:eastAsia="Times New Roman"/>
          <w:szCs w:val="24"/>
        </w:rPr>
        <w:t>εν συζητάμε περί αυτού</w:t>
      </w:r>
      <w:r>
        <w:rPr>
          <w:rFonts w:eastAsia="Times New Roman"/>
          <w:szCs w:val="24"/>
        </w:rPr>
        <w:t>.</w:t>
      </w:r>
      <w:r w:rsidRPr="00DD58B0">
        <w:rPr>
          <w:rFonts w:eastAsia="Times New Roman"/>
          <w:szCs w:val="24"/>
        </w:rPr>
        <w:t xml:space="preserve"> </w:t>
      </w:r>
      <w:r>
        <w:rPr>
          <w:rFonts w:eastAsia="Times New Roman"/>
          <w:szCs w:val="24"/>
        </w:rPr>
        <w:t xml:space="preserve">Επίσης, </w:t>
      </w:r>
      <w:r w:rsidRPr="00DD58B0">
        <w:rPr>
          <w:rFonts w:eastAsia="Times New Roman"/>
          <w:szCs w:val="24"/>
        </w:rPr>
        <w:t xml:space="preserve">θα ψηφίσουμε και τη διάταξη για την </w:t>
      </w:r>
      <w:r>
        <w:rPr>
          <w:rFonts w:eastAsia="Times New Roman"/>
          <w:szCs w:val="24"/>
        </w:rPr>
        <w:t>Α</w:t>
      </w:r>
      <w:r w:rsidRPr="00DD58B0">
        <w:rPr>
          <w:rFonts w:eastAsia="Times New Roman"/>
          <w:szCs w:val="24"/>
        </w:rPr>
        <w:t xml:space="preserve">σιατική </w:t>
      </w:r>
      <w:r>
        <w:rPr>
          <w:rFonts w:eastAsia="Times New Roman"/>
          <w:szCs w:val="24"/>
        </w:rPr>
        <w:t>Τ</w:t>
      </w:r>
      <w:r w:rsidRPr="00DD58B0">
        <w:rPr>
          <w:rFonts w:eastAsia="Times New Roman"/>
          <w:szCs w:val="24"/>
        </w:rPr>
        <w:t>ράπεζα</w:t>
      </w:r>
      <w:r>
        <w:rPr>
          <w:rFonts w:eastAsia="Times New Roman"/>
          <w:szCs w:val="24"/>
        </w:rPr>
        <w:t>,</w:t>
      </w:r>
      <w:r w:rsidRPr="00DD58B0">
        <w:rPr>
          <w:rFonts w:eastAsia="Times New Roman"/>
          <w:szCs w:val="24"/>
        </w:rPr>
        <w:t xml:space="preserve"> παρ</w:t>
      </w:r>
      <w:r>
        <w:rPr>
          <w:rFonts w:eastAsia="Times New Roman"/>
          <w:szCs w:val="24"/>
        </w:rPr>
        <w:t xml:space="preserve">’ </w:t>
      </w:r>
      <w:r w:rsidRPr="00DD58B0">
        <w:rPr>
          <w:rFonts w:eastAsia="Times New Roman"/>
          <w:szCs w:val="24"/>
        </w:rPr>
        <w:t xml:space="preserve">ότι δεν έχει άμεσο πρακτικό αποτέλεσμα για τη χώρα </w:t>
      </w:r>
      <w:r>
        <w:rPr>
          <w:rFonts w:eastAsia="Times New Roman"/>
          <w:szCs w:val="24"/>
        </w:rPr>
        <w:t>μας.</w:t>
      </w:r>
    </w:p>
    <w:p w14:paraId="4D87FCA9" w14:textId="77777777" w:rsidR="00E01347" w:rsidRDefault="00B0330D">
      <w:pPr>
        <w:spacing w:after="0" w:line="600" w:lineRule="auto"/>
        <w:ind w:firstLine="720"/>
        <w:jc w:val="both"/>
        <w:rPr>
          <w:rFonts w:eastAsia="Times New Roman" w:cs="Times New Roman"/>
          <w:szCs w:val="24"/>
        </w:rPr>
      </w:pPr>
      <w:r>
        <w:rPr>
          <w:rFonts w:eastAsia="Times New Roman"/>
          <w:szCs w:val="24"/>
        </w:rPr>
        <w:t>Θ</w:t>
      </w:r>
      <w:r w:rsidRPr="00DD58B0">
        <w:rPr>
          <w:rFonts w:eastAsia="Times New Roman"/>
          <w:szCs w:val="24"/>
        </w:rPr>
        <w:t>έλω</w:t>
      </w:r>
      <w:r>
        <w:rPr>
          <w:rFonts w:eastAsia="Times New Roman"/>
          <w:szCs w:val="24"/>
        </w:rPr>
        <w:t>,</w:t>
      </w:r>
      <w:r w:rsidRPr="00DD58B0">
        <w:rPr>
          <w:rFonts w:eastAsia="Times New Roman"/>
          <w:szCs w:val="24"/>
        </w:rPr>
        <w:t xml:space="preserve"> </w:t>
      </w:r>
      <w:r>
        <w:rPr>
          <w:rFonts w:eastAsia="Times New Roman"/>
          <w:szCs w:val="24"/>
        </w:rPr>
        <w:t>όμως,</w:t>
      </w:r>
      <w:r w:rsidRPr="00DD58B0">
        <w:rPr>
          <w:rFonts w:eastAsia="Times New Roman"/>
          <w:szCs w:val="24"/>
        </w:rPr>
        <w:t xml:space="preserve"> να σταθώ </w:t>
      </w:r>
      <w:r>
        <w:rPr>
          <w:rFonts w:eastAsia="Times New Roman"/>
          <w:szCs w:val="24"/>
        </w:rPr>
        <w:t>σ</w:t>
      </w:r>
      <w:r w:rsidRPr="00DD58B0">
        <w:rPr>
          <w:rFonts w:eastAsia="Times New Roman"/>
          <w:szCs w:val="24"/>
        </w:rPr>
        <w:t>ε ορισμένες διατάξεις του πέμπτου μέρους τις οποίες θεωρώ ιδιαίτερα σημαντικές</w:t>
      </w:r>
      <w:r>
        <w:rPr>
          <w:rFonts w:eastAsia="Times New Roman"/>
          <w:szCs w:val="24"/>
        </w:rPr>
        <w:t>,</w:t>
      </w:r>
      <w:r w:rsidRPr="00DD58B0">
        <w:rPr>
          <w:rFonts w:eastAsia="Times New Roman"/>
          <w:szCs w:val="24"/>
        </w:rPr>
        <w:t xml:space="preserve"> κυρίες και κύριοι συνάδελφοι</w:t>
      </w:r>
      <w:r>
        <w:rPr>
          <w:rFonts w:eastAsia="Times New Roman"/>
          <w:szCs w:val="24"/>
        </w:rPr>
        <w:t>.</w:t>
      </w:r>
      <w:r w:rsidRPr="00DD58B0">
        <w:rPr>
          <w:rFonts w:eastAsia="Times New Roman"/>
          <w:szCs w:val="24"/>
        </w:rPr>
        <w:t xml:space="preserve"> </w:t>
      </w:r>
      <w:r>
        <w:rPr>
          <w:rFonts w:eastAsia="Times New Roman"/>
          <w:szCs w:val="24"/>
        </w:rPr>
        <w:t>Η</w:t>
      </w:r>
      <w:r w:rsidRPr="00DD58B0">
        <w:rPr>
          <w:rFonts w:eastAsia="Times New Roman"/>
          <w:szCs w:val="24"/>
        </w:rPr>
        <w:t xml:space="preserve"> </w:t>
      </w:r>
      <w:r>
        <w:rPr>
          <w:rFonts w:eastAsia="Times New Roman"/>
          <w:szCs w:val="24"/>
        </w:rPr>
        <w:t>έκθεση</w:t>
      </w:r>
      <w:r>
        <w:rPr>
          <w:rFonts w:eastAsia="Times New Roman"/>
          <w:szCs w:val="24"/>
        </w:rPr>
        <w:t xml:space="preserve"> του Ε</w:t>
      </w:r>
      <w:r w:rsidRPr="00DD58B0">
        <w:rPr>
          <w:rFonts w:eastAsia="Times New Roman"/>
          <w:szCs w:val="24"/>
        </w:rPr>
        <w:t xml:space="preserve">πιστημονικού </w:t>
      </w:r>
      <w:r>
        <w:rPr>
          <w:rFonts w:eastAsia="Times New Roman"/>
          <w:szCs w:val="24"/>
        </w:rPr>
        <w:t>Σ</w:t>
      </w:r>
      <w:r w:rsidRPr="00DD58B0">
        <w:rPr>
          <w:rFonts w:eastAsia="Times New Roman"/>
          <w:szCs w:val="24"/>
        </w:rPr>
        <w:t xml:space="preserve">υμβουλίου της Βουλής αφιερώνει </w:t>
      </w:r>
      <w:r>
        <w:rPr>
          <w:rFonts w:eastAsia="Times New Roman"/>
          <w:szCs w:val="24"/>
        </w:rPr>
        <w:t xml:space="preserve">δέκα </w:t>
      </w:r>
      <w:r w:rsidRPr="00DD58B0">
        <w:rPr>
          <w:rFonts w:eastAsia="Times New Roman"/>
          <w:szCs w:val="24"/>
        </w:rPr>
        <w:t xml:space="preserve">και πάνω σελίδες για να αναδείξει ότι το άρθρο 45 για την </w:t>
      </w:r>
      <w:proofErr w:type="spellStart"/>
      <w:r>
        <w:rPr>
          <w:rFonts w:eastAsia="Times New Roman"/>
          <w:szCs w:val="24"/>
        </w:rPr>
        <w:t>τοκοφορία</w:t>
      </w:r>
      <w:proofErr w:type="spellEnd"/>
      <w:r w:rsidRPr="00DD58B0">
        <w:rPr>
          <w:rFonts w:eastAsia="Times New Roman"/>
          <w:szCs w:val="24"/>
        </w:rPr>
        <w:t xml:space="preserve"> των οφειλών του δημοσίου είναι μία ευνοϊκή ρύθμιση σε όφελος του δημοσίου</w:t>
      </w:r>
      <w:r>
        <w:rPr>
          <w:rFonts w:eastAsia="Times New Roman"/>
          <w:szCs w:val="24"/>
        </w:rPr>
        <w:t>.</w:t>
      </w:r>
      <w:r>
        <w:rPr>
          <w:rFonts w:eastAsia="Times New Roman"/>
          <w:szCs w:val="24"/>
        </w:rPr>
        <w:t xml:space="preserve"> </w:t>
      </w:r>
      <w:r w:rsidRPr="007958A6">
        <w:rPr>
          <w:rFonts w:eastAsia="Times New Roman" w:cs="Times New Roman"/>
          <w:szCs w:val="24"/>
        </w:rPr>
        <w:t xml:space="preserve">Αναφέρεται σε μία </w:t>
      </w:r>
      <w:r w:rsidRPr="007958A6">
        <w:rPr>
          <w:rFonts w:eastAsia="Times New Roman" w:cs="Times New Roman"/>
          <w:szCs w:val="24"/>
        </w:rPr>
        <w:t xml:space="preserve">σειρά αποφάσεων και του </w:t>
      </w:r>
      <w:proofErr w:type="spellStart"/>
      <w:r w:rsidRPr="007958A6">
        <w:rPr>
          <w:rFonts w:eastAsia="Times New Roman" w:cs="Times New Roman"/>
          <w:szCs w:val="24"/>
        </w:rPr>
        <w:t>ΣτΕ</w:t>
      </w:r>
      <w:proofErr w:type="spellEnd"/>
      <w:r w:rsidRPr="007958A6">
        <w:rPr>
          <w:rFonts w:eastAsia="Times New Roman" w:cs="Times New Roman"/>
          <w:szCs w:val="24"/>
        </w:rPr>
        <w:t xml:space="preserve"> και του Ευρωπαϊκού Δικαστηρίου </w:t>
      </w:r>
      <w:r w:rsidRPr="007958A6">
        <w:rPr>
          <w:rFonts w:eastAsia="Times New Roman" w:cs="Times New Roman"/>
          <w:szCs w:val="24"/>
        </w:rPr>
        <w:lastRenderedPageBreak/>
        <w:t>που λένε ότι δεν μπορεί το δημόσιο να νομοθετεί ευνοϊκά για τον εαυτό του</w:t>
      </w:r>
      <w:r>
        <w:rPr>
          <w:rFonts w:eastAsia="Times New Roman" w:cs="Times New Roman"/>
          <w:szCs w:val="24"/>
        </w:rPr>
        <w:t>.</w:t>
      </w:r>
      <w:r w:rsidRPr="007958A6">
        <w:rPr>
          <w:rFonts w:eastAsia="Times New Roman" w:cs="Times New Roman"/>
          <w:szCs w:val="24"/>
        </w:rPr>
        <w:t xml:space="preserve"> Δηλαδή δεν μπορεί το δημόσιο να δίνει μάξιμουμ 3% επιτόκιο σε αυτούς που χρωστάει και ταυτόχρονα να του</w:t>
      </w:r>
      <w:r>
        <w:rPr>
          <w:rFonts w:eastAsia="Times New Roman" w:cs="Times New Roman"/>
          <w:szCs w:val="24"/>
        </w:rPr>
        <w:t>ς</w:t>
      </w:r>
      <w:r w:rsidRPr="007958A6">
        <w:rPr>
          <w:rFonts w:eastAsia="Times New Roman" w:cs="Times New Roman"/>
          <w:szCs w:val="24"/>
        </w:rPr>
        <w:t xml:space="preserve"> ζητάει 7,25</w:t>
      </w:r>
      <w:r>
        <w:rPr>
          <w:rFonts w:eastAsia="Times New Roman" w:cs="Times New Roman"/>
          <w:szCs w:val="24"/>
        </w:rPr>
        <w:t>%.</w:t>
      </w:r>
      <w:r w:rsidRPr="007958A6">
        <w:rPr>
          <w:rFonts w:eastAsia="Times New Roman" w:cs="Times New Roman"/>
          <w:szCs w:val="24"/>
        </w:rPr>
        <w:t xml:space="preserve"> Το </w:t>
      </w:r>
      <w:r w:rsidRPr="007958A6">
        <w:rPr>
          <w:rFonts w:eastAsia="Times New Roman" w:cs="Times New Roman"/>
          <w:szCs w:val="24"/>
        </w:rPr>
        <w:t>Επιστημονικό Συμβούλιο</w:t>
      </w:r>
      <w:r>
        <w:rPr>
          <w:rFonts w:eastAsia="Times New Roman" w:cs="Times New Roman"/>
          <w:szCs w:val="24"/>
        </w:rPr>
        <w:t xml:space="preserve"> της Βουλής α</w:t>
      </w:r>
      <w:r w:rsidRPr="007958A6">
        <w:rPr>
          <w:rFonts w:eastAsia="Times New Roman" w:cs="Times New Roman"/>
          <w:szCs w:val="24"/>
        </w:rPr>
        <w:t xml:space="preserve">φιέρωσε </w:t>
      </w:r>
      <w:r>
        <w:rPr>
          <w:rFonts w:eastAsia="Times New Roman" w:cs="Times New Roman"/>
          <w:szCs w:val="24"/>
        </w:rPr>
        <w:t>δέκα</w:t>
      </w:r>
      <w:r w:rsidRPr="007958A6">
        <w:rPr>
          <w:rFonts w:eastAsia="Times New Roman" w:cs="Times New Roman"/>
          <w:szCs w:val="24"/>
        </w:rPr>
        <w:t xml:space="preserve"> σελίδες </w:t>
      </w:r>
      <w:r>
        <w:rPr>
          <w:rFonts w:eastAsia="Times New Roman" w:cs="Times New Roman"/>
          <w:szCs w:val="24"/>
        </w:rPr>
        <w:t>για να ανατρέψει τη</w:t>
      </w:r>
      <w:r w:rsidRPr="007958A6">
        <w:rPr>
          <w:rFonts w:eastAsia="Times New Roman" w:cs="Times New Roman"/>
          <w:szCs w:val="24"/>
        </w:rPr>
        <w:t xml:space="preserve"> διάταξη του άρθρου 45</w:t>
      </w:r>
      <w:r>
        <w:rPr>
          <w:rFonts w:eastAsia="Times New Roman" w:cs="Times New Roman"/>
          <w:szCs w:val="24"/>
        </w:rPr>
        <w:t>.</w:t>
      </w:r>
      <w:r w:rsidRPr="007958A6">
        <w:rPr>
          <w:rFonts w:eastAsia="Times New Roman" w:cs="Times New Roman"/>
          <w:szCs w:val="24"/>
        </w:rPr>
        <w:t xml:space="preserve"> </w:t>
      </w:r>
    </w:p>
    <w:p w14:paraId="4D87FCAA" w14:textId="77777777" w:rsidR="00E01347" w:rsidRDefault="00B0330D">
      <w:pPr>
        <w:spacing w:line="600" w:lineRule="auto"/>
        <w:ind w:firstLine="720"/>
        <w:jc w:val="both"/>
        <w:rPr>
          <w:rFonts w:eastAsia="Times New Roman" w:cs="Times New Roman"/>
          <w:szCs w:val="24"/>
        </w:rPr>
      </w:pPr>
      <w:r w:rsidRPr="007958A6">
        <w:rPr>
          <w:rFonts w:eastAsia="Times New Roman" w:cs="Times New Roman"/>
          <w:szCs w:val="24"/>
        </w:rPr>
        <w:t xml:space="preserve">Θα </w:t>
      </w:r>
      <w:r>
        <w:rPr>
          <w:rFonts w:eastAsia="Times New Roman" w:cs="Times New Roman"/>
          <w:szCs w:val="24"/>
        </w:rPr>
        <w:t>έλεγε κανεί</w:t>
      </w:r>
      <w:r w:rsidRPr="007958A6">
        <w:rPr>
          <w:rFonts w:eastAsia="Times New Roman" w:cs="Times New Roman"/>
          <w:szCs w:val="24"/>
        </w:rPr>
        <w:t>ς ότι ναι</w:t>
      </w:r>
      <w:r>
        <w:rPr>
          <w:rFonts w:eastAsia="Times New Roman" w:cs="Times New Roman"/>
          <w:szCs w:val="24"/>
        </w:rPr>
        <w:t>,</w:t>
      </w:r>
      <w:r w:rsidRPr="007958A6">
        <w:rPr>
          <w:rFonts w:eastAsia="Times New Roman" w:cs="Times New Roman"/>
          <w:szCs w:val="24"/>
        </w:rPr>
        <w:t xml:space="preserve"> συμφωνούμε με την </w:t>
      </w:r>
      <w:r>
        <w:rPr>
          <w:rFonts w:eastAsia="Times New Roman" w:cs="Times New Roman"/>
          <w:szCs w:val="24"/>
        </w:rPr>
        <w:t>προσπάθεια</w:t>
      </w:r>
      <w:r w:rsidRPr="007958A6">
        <w:rPr>
          <w:rFonts w:eastAsia="Times New Roman" w:cs="Times New Roman"/>
          <w:szCs w:val="24"/>
        </w:rPr>
        <w:t xml:space="preserve"> να μειώσει το δημόσιο</w:t>
      </w:r>
      <w:r>
        <w:rPr>
          <w:rFonts w:eastAsia="Times New Roman" w:cs="Times New Roman"/>
          <w:szCs w:val="24"/>
        </w:rPr>
        <w:t xml:space="preserve"> τ</w:t>
      </w:r>
      <w:r w:rsidRPr="007958A6">
        <w:rPr>
          <w:rFonts w:eastAsia="Times New Roman" w:cs="Times New Roman"/>
          <w:szCs w:val="24"/>
        </w:rPr>
        <w:t>ο κόστος της εξυπηρέτησης των υποχρεώσεών του</w:t>
      </w:r>
      <w:r>
        <w:rPr>
          <w:rFonts w:eastAsia="Times New Roman" w:cs="Times New Roman"/>
          <w:szCs w:val="24"/>
        </w:rPr>
        <w:t>, α</w:t>
      </w:r>
      <w:r w:rsidRPr="007958A6">
        <w:rPr>
          <w:rFonts w:eastAsia="Times New Roman" w:cs="Times New Roman"/>
          <w:szCs w:val="24"/>
        </w:rPr>
        <w:t>ν και το δημόσιο δεν δικαιολογε</w:t>
      </w:r>
      <w:r w:rsidRPr="007958A6">
        <w:rPr>
          <w:rFonts w:eastAsia="Times New Roman" w:cs="Times New Roman"/>
          <w:szCs w:val="24"/>
        </w:rPr>
        <w:t>ίται να έχει ληξιπρόθεσμα την ώρα που παίρνει ειδικά κονδύλια για να εξοφλήσει αυτά τα ληξιπρόθεσμα</w:t>
      </w:r>
      <w:r>
        <w:rPr>
          <w:rFonts w:eastAsia="Times New Roman" w:cs="Times New Roman"/>
          <w:szCs w:val="24"/>
        </w:rPr>
        <w:t>,</w:t>
      </w:r>
      <w:r w:rsidRPr="007958A6">
        <w:rPr>
          <w:rFonts w:eastAsia="Times New Roman" w:cs="Times New Roman"/>
          <w:szCs w:val="24"/>
        </w:rPr>
        <w:t xml:space="preserve"> αλλά πρέπει να σέβεται και τον πολίτη</w:t>
      </w:r>
      <w:r>
        <w:rPr>
          <w:rFonts w:eastAsia="Times New Roman" w:cs="Times New Roman"/>
          <w:szCs w:val="24"/>
        </w:rPr>
        <w:t>,</w:t>
      </w:r>
      <w:r w:rsidRPr="007958A6">
        <w:rPr>
          <w:rFonts w:eastAsia="Times New Roman" w:cs="Times New Roman"/>
          <w:szCs w:val="24"/>
        </w:rPr>
        <w:t xml:space="preserve"> διότι ο πολίτης που χρωστάει στο δημόσιο και είναι κάτω από τη δαμόκλεια </w:t>
      </w:r>
      <w:r>
        <w:rPr>
          <w:rFonts w:eastAsia="Times New Roman" w:cs="Times New Roman"/>
          <w:szCs w:val="24"/>
        </w:rPr>
        <w:t>σ</w:t>
      </w:r>
      <w:r w:rsidRPr="007958A6">
        <w:rPr>
          <w:rFonts w:eastAsia="Times New Roman" w:cs="Times New Roman"/>
          <w:szCs w:val="24"/>
        </w:rPr>
        <w:t>πάθη της ΑΔΑΕ και τ</w:t>
      </w:r>
      <w:r>
        <w:rPr>
          <w:rFonts w:eastAsia="Times New Roman" w:cs="Times New Roman"/>
          <w:szCs w:val="24"/>
        </w:rPr>
        <w:t>ω</w:t>
      </w:r>
      <w:r w:rsidRPr="007958A6">
        <w:rPr>
          <w:rFonts w:eastAsia="Times New Roman" w:cs="Times New Roman"/>
          <w:szCs w:val="24"/>
        </w:rPr>
        <w:t xml:space="preserve">ν </w:t>
      </w:r>
      <w:r>
        <w:rPr>
          <w:rFonts w:eastAsia="Times New Roman" w:cs="Times New Roman"/>
          <w:szCs w:val="24"/>
        </w:rPr>
        <w:t xml:space="preserve">κατασχέσεων, </w:t>
      </w:r>
      <w:r w:rsidRPr="007958A6">
        <w:rPr>
          <w:rFonts w:eastAsia="Times New Roman" w:cs="Times New Roman"/>
          <w:szCs w:val="24"/>
        </w:rPr>
        <w:t xml:space="preserve">άλλο </w:t>
      </w:r>
      <w:r>
        <w:rPr>
          <w:rFonts w:eastAsia="Times New Roman" w:cs="Times New Roman"/>
          <w:szCs w:val="24"/>
        </w:rPr>
        <w:t>επ</w:t>
      </w:r>
      <w:r>
        <w:rPr>
          <w:rFonts w:eastAsia="Times New Roman" w:cs="Times New Roman"/>
          <w:szCs w:val="24"/>
        </w:rPr>
        <w:t>ιτόκιο</w:t>
      </w:r>
      <w:r w:rsidRPr="007958A6">
        <w:rPr>
          <w:rFonts w:eastAsia="Times New Roman" w:cs="Times New Roman"/>
          <w:szCs w:val="24"/>
        </w:rPr>
        <w:t xml:space="preserve"> καλείται να πληρώσει στο δημόσιο και </w:t>
      </w:r>
      <w:r>
        <w:rPr>
          <w:rFonts w:eastAsia="Times New Roman" w:cs="Times New Roman"/>
          <w:szCs w:val="24"/>
        </w:rPr>
        <w:t>άλλο</w:t>
      </w:r>
      <w:r w:rsidRPr="007958A6">
        <w:rPr>
          <w:rFonts w:eastAsia="Times New Roman" w:cs="Times New Roman"/>
          <w:szCs w:val="24"/>
        </w:rPr>
        <w:t xml:space="preserve"> θα λάβει για </w:t>
      </w:r>
      <w:r>
        <w:rPr>
          <w:rFonts w:eastAsia="Times New Roman" w:cs="Times New Roman"/>
          <w:szCs w:val="24"/>
        </w:rPr>
        <w:t>ε</w:t>
      </w:r>
      <w:r w:rsidRPr="007958A6">
        <w:rPr>
          <w:rFonts w:eastAsia="Times New Roman" w:cs="Times New Roman"/>
          <w:szCs w:val="24"/>
        </w:rPr>
        <w:t>κείνα που του χρωστάει το δημόσιο</w:t>
      </w:r>
      <w:r>
        <w:rPr>
          <w:rFonts w:eastAsia="Times New Roman" w:cs="Times New Roman"/>
          <w:szCs w:val="24"/>
        </w:rPr>
        <w:t xml:space="preserve"> κ</w:t>
      </w:r>
      <w:r w:rsidRPr="007958A6">
        <w:rPr>
          <w:rFonts w:eastAsia="Times New Roman" w:cs="Times New Roman"/>
          <w:szCs w:val="24"/>
        </w:rPr>
        <w:t>αι δεν του τα δίνει</w:t>
      </w:r>
      <w:r>
        <w:rPr>
          <w:rFonts w:eastAsia="Times New Roman" w:cs="Times New Roman"/>
          <w:szCs w:val="24"/>
        </w:rPr>
        <w:t>,</w:t>
      </w:r>
      <w:r w:rsidRPr="007958A6">
        <w:rPr>
          <w:rFonts w:eastAsia="Times New Roman" w:cs="Times New Roman"/>
          <w:szCs w:val="24"/>
        </w:rPr>
        <w:t xml:space="preserve"> με αποτέλεσμα ο ίδιος να είναι οφειλέτης</w:t>
      </w:r>
      <w:r>
        <w:rPr>
          <w:rFonts w:eastAsia="Times New Roman" w:cs="Times New Roman"/>
          <w:szCs w:val="24"/>
        </w:rPr>
        <w:t>.</w:t>
      </w:r>
      <w:r w:rsidRPr="007958A6">
        <w:rPr>
          <w:rFonts w:eastAsia="Times New Roman" w:cs="Times New Roman"/>
          <w:szCs w:val="24"/>
        </w:rPr>
        <w:t xml:space="preserve"> </w:t>
      </w:r>
    </w:p>
    <w:p w14:paraId="4D87FCAB"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Επίσης,</w:t>
      </w:r>
      <w:r w:rsidRPr="007958A6">
        <w:rPr>
          <w:rFonts w:eastAsia="Times New Roman" w:cs="Times New Roman"/>
          <w:szCs w:val="24"/>
        </w:rPr>
        <w:t xml:space="preserve"> ήθελα να αναφερθώ με ένα</w:t>
      </w:r>
      <w:r>
        <w:rPr>
          <w:rFonts w:eastAsia="Times New Roman" w:cs="Times New Roman"/>
          <w:szCs w:val="24"/>
        </w:rPr>
        <w:t>ν</w:t>
      </w:r>
      <w:r w:rsidRPr="007958A6">
        <w:rPr>
          <w:rFonts w:eastAsia="Times New Roman" w:cs="Times New Roman"/>
          <w:szCs w:val="24"/>
        </w:rPr>
        <w:t xml:space="preserve"> θετικό τρόπο</w:t>
      </w:r>
      <w:r>
        <w:rPr>
          <w:rFonts w:eastAsia="Times New Roman" w:cs="Times New Roman"/>
          <w:szCs w:val="24"/>
        </w:rPr>
        <w:t>, αλλά με μι</w:t>
      </w:r>
      <w:r w:rsidRPr="007958A6">
        <w:rPr>
          <w:rFonts w:eastAsia="Times New Roman" w:cs="Times New Roman"/>
          <w:szCs w:val="24"/>
        </w:rPr>
        <w:t>α κριτική ματιά</w:t>
      </w:r>
      <w:r>
        <w:rPr>
          <w:rFonts w:eastAsia="Times New Roman" w:cs="Times New Roman"/>
          <w:szCs w:val="24"/>
        </w:rPr>
        <w:t>,</w:t>
      </w:r>
      <w:r w:rsidRPr="007958A6">
        <w:rPr>
          <w:rFonts w:eastAsia="Times New Roman" w:cs="Times New Roman"/>
          <w:szCs w:val="24"/>
        </w:rPr>
        <w:t xml:space="preserve"> στις διατάξεις του άρθρου 56 για το νέο </w:t>
      </w:r>
      <w:r>
        <w:rPr>
          <w:rFonts w:eastAsia="Times New Roman" w:cs="Times New Roman"/>
          <w:szCs w:val="24"/>
        </w:rPr>
        <w:t>σ</w:t>
      </w:r>
      <w:r w:rsidRPr="007958A6">
        <w:rPr>
          <w:rFonts w:eastAsia="Times New Roman" w:cs="Times New Roman"/>
          <w:szCs w:val="24"/>
        </w:rPr>
        <w:t xml:space="preserve">υνυποσχετικό με </w:t>
      </w:r>
      <w:r>
        <w:rPr>
          <w:rFonts w:eastAsia="Times New Roman" w:cs="Times New Roman"/>
          <w:szCs w:val="24"/>
        </w:rPr>
        <w:t>τους εφοπλιστές,</w:t>
      </w:r>
      <w:r w:rsidRPr="007958A6">
        <w:rPr>
          <w:rFonts w:eastAsia="Times New Roman" w:cs="Times New Roman"/>
          <w:szCs w:val="24"/>
        </w:rPr>
        <w:t xml:space="preserve"> διότι</w:t>
      </w:r>
      <w:r>
        <w:rPr>
          <w:rFonts w:eastAsia="Times New Roman" w:cs="Times New Roman"/>
          <w:szCs w:val="24"/>
        </w:rPr>
        <w:t>, κυρίες και κύριοι συνάδελφοι,</w:t>
      </w:r>
      <w:r w:rsidRPr="007958A6">
        <w:rPr>
          <w:rFonts w:eastAsia="Times New Roman" w:cs="Times New Roman"/>
          <w:szCs w:val="24"/>
        </w:rPr>
        <w:t xml:space="preserve"> θέλω απλά να σας θυμίσω με δυο λέξεις </w:t>
      </w:r>
      <w:r>
        <w:rPr>
          <w:rFonts w:eastAsia="Times New Roman" w:cs="Times New Roman"/>
          <w:szCs w:val="24"/>
        </w:rPr>
        <w:t>τ</w:t>
      </w:r>
      <w:r w:rsidRPr="007958A6">
        <w:rPr>
          <w:rFonts w:eastAsia="Times New Roman" w:cs="Times New Roman"/>
          <w:szCs w:val="24"/>
        </w:rPr>
        <w:t xml:space="preserve">ι είχατε πει </w:t>
      </w:r>
      <w:r w:rsidRPr="007958A6">
        <w:rPr>
          <w:rFonts w:eastAsia="Times New Roman" w:cs="Times New Roman"/>
          <w:szCs w:val="24"/>
        </w:rPr>
        <w:lastRenderedPageBreak/>
        <w:t>εσείς το 2013</w:t>
      </w:r>
      <w:r>
        <w:rPr>
          <w:rFonts w:eastAsia="Times New Roman" w:cs="Times New Roman"/>
          <w:szCs w:val="24"/>
        </w:rPr>
        <w:t>,</w:t>
      </w:r>
      <w:r w:rsidRPr="007958A6">
        <w:rPr>
          <w:rFonts w:eastAsia="Times New Roman" w:cs="Times New Roman"/>
          <w:szCs w:val="24"/>
        </w:rPr>
        <w:t xml:space="preserve"> όταν υπεγράφη αυτό το νέο </w:t>
      </w:r>
      <w:r>
        <w:rPr>
          <w:rFonts w:eastAsia="Times New Roman" w:cs="Times New Roman"/>
          <w:szCs w:val="24"/>
        </w:rPr>
        <w:t>σ</w:t>
      </w:r>
      <w:r w:rsidRPr="007958A6">
        <w:rPr>
          <w:rFonts w:eastAsia="Times New Roman" w:cs="Times New Roman"/>
          <w:szCs w:val="24"/>
        </w:rPr>
        <w:t>υνυποσχετικό και τ</w:t>
      </w:r>
      <w:r>
        <w:rPr>
          <w:rFonts w:eastAsia="Times New Roman" w:cs="Times New Roman"/>
          <w:szCs w:val="24"/>
        </w:rPr>
        <w:t>ι θεωρίες αναπτύσσατε,</w:t>
      </w:r>
      <w:r w:rsidRPr="007958A6">
        <w:rPr>
          <w:rFonts w:eastAsia="Times New Roman" w:cs="Times New Roman"/>
          <w:szCs w:val="24"/>
        </w:rPr>
        <w:t xml:space="preserve"> και</w:t>
      </w:r>
      <w:r>
        <w:rPr>
          <w:rFonts w:eastAsia="Times New Roman" w:cs="Times New Roman"/>
          <w:szCs w:val="24"/>
        </w:rPr>
        <w:t xml:space="preserve"> ο κ.</w:t>
      </w:r>
      <w:r w:rsidRPr="007958A6">
        <w:rPr>
          <w:rFonts w:eastAsia="Times New Roman" w:cs="Times New Roman"/>
          <w:szCs w:val="24"/>
        </w:rPr>
        <w:t xml:space="preserve"> </w:t>
      </w:r>
      <w:r w:rsidRPr="007958A6">
        <w:rPr>
          <w:rFonts w:eastAsia="Times New Roman" w:cs="Times New Roman"/>
          <w:szCs w:val="24"/>
        </w:rPr>
        <w:t>Τσίπρας προσωπικά</w:t>
      </w:r>
      <w:r>
        <w:rPr>
          <w:rFonts w:eastAsia="Times New Roman" w:cs="Times New Roman"/>
          <w:szCs w:val="24"/>
        </w:rPr>
        <w:t>, ότι</w:t>
      </w:r>
      <w:r w:rsidRPr="007958A6">
        <w:rPr>
          <w:rFonts w:eastAsia="Times New Roman" w:cs="Times New Roman"/>
          <w:szCs w:val="24"/>
        </w:rPr>
        <w:t xml:space="preserve"> θα εισέπραττε 2 </w:t>
      </w:r>
      <w:r>
        <w:rPr>
          <w:rFonts w:eastAsia="Times New Roman" w:cs="Times New Roman"/>
          <w:szCs w:val="24"/>
        </w:rPr>
        <w:t xml:space="preserve">δισεκατομμύρια ευρώ </w:t>
      </w:r>
      <w:r w:rsidRPr="007958A6">
        <w:rPr>
          <w:rFonts w:eastAsia="Times New Roman" w:cs="Times New Roman"/>
          <w:szCs w:val="24"/>
        </w:rPr>
        <w:t>από τους εφοπλιστές</w:t>
      </w:r>
      <w:r>
        <w:rPr>
          <w:rFonts w:eastAsia="Times New Roman" w:cs="Times New Roman"/>
          <w:szCs w:val="24"/>
        </w:rPr>
        <w:t>.</w:t>
      </w:r>
      <w:r w:rsidRPr="007958A6">
        <w:rPr>
          <w:rFonts w:eastAsia="Times New Roman" w:cs="Times New Roman"/>
          <w:szCs w:val="24"/>
        </w:rPr>
        <w:t xml:space="preserve"> </w:t>
      </w:r>
      <w:r>
        <w:rPr>
          <w:rFonts w:eastAsia="Times New Roman" w:cs="Times New Roman"/>
          <w:szCs w:val="24"/>
        </w:rPr>
        <w:t xml:space="preserve">Ήταν σαν αυτά που θα εισπράττατε </w:t>
      </w:r>
      <w:r w:rsidRPr="007958A6">
        <w:rPr>
          <w:rFonts w:eastAsia="Times New Roman" w:cs="Times New Roman"/>
          <w:szCs w:val="24"/>
        </w:rPr>
        <w:t xml:space="preserve">από τη λίστα </w:t>
      </w:r>
      <w:proofErr w:type="spellStart"/>
      <w:r w:rsidRPr="007958A6">
        <w:rPr>
          <w:rFonts w:eastAsia="Times New Roman" w:cs="Times New Roman"/>
          <w:szCs w:val="24"/>
        </w:rPr>
        <w:t>Λαγκάρντ</w:t>
      </w:r>
      <w:proofErr w:type="spellEnd"/>
      <w:r w:rsidRPr="007958A6">
        <w:rPr>
          <w:rFonts w:eastAsia="Times New Roman" w:cs="Times New Roman"/>
          <w:szCs w:val="24"/>
        </w:rPr>
        <w:t xml:space="preserve"> και τις άλλες λίστες και θα </w:t>
      </w:r>
      <w:proofErr w:type="spellStart"/>
      <w:r>
        <w:rPr>
          <w:rFonts w:eastAsia="Times New Roman" w:cs="Times New Roman"/>
          <w:szCs w:val="24"/>
        </w:rPr>
        <w:t>απο</w:t>
      </w:r>
      <w:r w:rsidRPr="007958A6">
        <w:rPr>
          <w:rFonts w:eastAsia="Times New Roman" w:cs="Times New Roman"/>
          <w:szCs w:val="24"/>
        </w:rPr>
        <w:t>μειών</w:t>
      </w:r>
      <w:r>
        <w:rPr>
          <w:rFonts w:eastAsia="Times New Roman" w:cs="Times New Roman"/>
          <w:szCs w:val="24"/>
        </w:rPr>
        <w:t>ατε</w:t>
      </w:r>
      <w:proofErr w:type="spellEnd"/>
      <w:r w:rsidRPr="007958A6">
        <w:rPr>
          <w:rFonts w:eastAsia="Times New Roman" w:cs="Times New Roman"/>
          <w:szCs w:val="24"/>
        </w:rPr>
        <w:t xml:space="preserve"> το δημόσιο χρέος</w:t>
      </w:r>
      <w:r>
        <w:rPr>
          <w:rFonts w:eastAsia="Times New Roman" w:cs="Times New Roman"/>
          <w:szCs w:val="24"/>
        </w:rPr>
        <w:t>. Κ</w:t>
      </w:r>
      <w:r w:rsidRPr="007958A6">
        <w:rPr>
          <w:rFonts w:eastAsia="Times New Roman" w:cs="Times New Roman"/>
          <w:szCs w:val="24"/>
        </w:rPr>
        <w:t>αι τελικά</w:t>
      </w:r>
      <w:r>
        <w:rPr>
          <w:rFonts w:eastAsia="Times New Roman" w:cs="Times New Roman"/>
          <w:szCs w:val="24"/>
        </w:rPr>
        <w:t>,</w:t>
      </w:r>
      <w:r w:rsidRPr="007958A6">
        <w:rPr>
          <w:rFonts w:eastAsia="Times New Roman" w:cs="Times New Roman"/>
          <w:szCs w:val="24"/>
        </w:rPr>
        <w:t xml:space="preserve"> σας παραγράφονται στα χέρια και βοά ο τόπος πως </w:t>
      </w:r>
      <w:r>
        <w:rPr>
          <w:rFonts w:eastAsia="Times New Roman" w:cs="Times New Roman"/>
          <w:szCs w:val="24"/>
        </w:rPr>
        <w:t>οφε</w:t>
      </w:r>
      <w:r>
        <w:rPr>
          <w:rFonts w:eastAsia="Times New Roman" w:cs="Times New Roman"/>
          <w:szCs w:val="24"/>
        </w:rPr>
        <w:t>ιλές</w:t>
      </w:r>
      <w:r w:rsidRPr="007958A6">
        <w:rPr>
          <w:rFonts w:eastAsia="Times New Roman" w:cs="Times New Roman"/>
          <w:szCs w:val="24"/>
        </w:rPr>
        <w:t xml:space="preserve"> μεγαλόσχημων παραγόντων του δημόσιου βίου παραγράφονται</w:t>
      </w:r>
      <w:r>
        <w:rPr>
          <w:rFonts w:eastAsia="Times New Roman" w:cs="Times New Roman"/>
          <w:szCs w:val="24"/>
        </w:rPr>
        <w:t>.</w:t>
      </w:r>
      <w:r w:rsidRPr="007958A6">
        <w:rPr>
          <w:rFonts w:eastAsia="Times New Roman" w:cs="Times New Roman"/>
          <w:szCs w:val="24"/>
        </w:rPr>
        <w:t xml:space="preserve"> </w:t>
      </w:r>
    </w:p>
    <w:p w14:paraId="4D87FCAC"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Λοιπόν, </w:t>
      </w:r>
      <w:r w:rsidRPr="007958A6">
        <w:rPr>
          <w:rFonts w:eastAsia="Times New Roman" w:cs="Times New Roman"/>
          <w:szCs w:val="24"/>
        </w:rPr>
        <w:t xml:space="preserve">θα ψηφίσουμε τη νέα διάταξη του νέου </w:t>
      </w:r>
      <w:r>
        <w:rPr>
          <w:rFonts w:eastAsia="Times New Roman" w:cs="Times New Roman"/>
          <w:szCs w:val="24"/>
        </w:rPr>
        <w:t>σ</w:t>
      </w:r>
      <w:r w:rsidRPr="007958A6">
        <w:rPr>
          <w:rFonts w:eastAsia="Times New Roman" w:cs="Times New Roman"/>
          <w:szCs w:val="24"/>
        </w:rPr>
        <w:t>υνυποσχετικού</w:t>
      </w:r>
      <w:r>
        <w:rPr>
          <w:rFonts w:eastAsia="Times New Roman" w:cs="Times New Roman"/>
          <w:szCs w:val="24"/>
        </w:rPr>
        <w:t>,</w:t>
      </w:r>
      <w:r w:rsidRPr="007958A6">
        <w:rPr>
          <w:rFonts w:eastAsia="Times New Roman" w:cs="Times New Roman"/>
          <w:szCs w:val="24"/>
        </w:rPr>
        <w:t xml:space="preserve"> όπως θα ψηφ</w:t>
      </w:r>
      <w:r>
        <w:rPr>
          <w:rFonts w:eastAsia="Times New Roman" w:cs="Times New Roman"/>
          <w:szCs w:val="24"/>
        </w:rPr>
        <w:t xml:space="preserve">ίσουμε και τις άλλες διατάξεις με τις οποίες </w:t>
      </w:r>
      <w:r w:rsidRPr="007958A6">
        <w:rPr>
          <w:rFonts w:eastAsia="Times New Roman" w:cs="Times New Roman"/>
          <w:szCs w:val="24"/>
        </w:rPr>
        <w:t xml:space="preserve">κάνετε ρυθμίσεις </w:t>
      </w:r>
      <w:r>
        <w:rPr>
          <w:rFonts w:eastAsia="Times New Roman" w:cs="Times New Roman"/>
          <w:szCs w:val="24"/>
        </w:rPr>
        <w:t>των άρθρων 53 και 54</w:t>
      </w:r>
      <w:r w:rsidRPr="007958A6">
        <w:rPr>
          <w:rFonts w:eastAsia="Times New Roman" w:cs="Times New Roman"/>
          <w:szCs w:val="24"/>
        </w:rPr>
        <w:t xml:space="preserve"> για την εισφορά του άρθρου 25 του ν</w:t>
      </w:r>
      <w:r>
        <w:rPr>
          <w:rFonts w:eastAsia="Times New Roman" w:cs="Times New Roman"/>
          <w:szCs w:val="24"/>
        </w:rPr>
        <w:t>.27</w:t>
      </w:r>
      <w:r>
        <w:rPr>
          <w:rFonts w:eastAsia="Times New Roman" w:cs="Times New Roman"/>
          <w:szCs w:val="24"/>
        </w:rPr>
        <w:t>/</w:t>
      </w:r>
      <w:r w:rsidRPr="007958A6">
        <w:rPr>
          <w:rFonts w:eastAsia="Times New Roman" w:cs="Times New Roman"/>
          <w:szCs w:val="24"/>
        </w:rPr>
        <w:t>1975 για τις ναυτιλιακές επιχειρήσεις που είναι εγκατεστημένες στην Ελλάδα</w:t>
      </w:r>
      <w:r>
        <w:rPr>
          <w:rFonts w:eastAsia="Times New Roman" w:cs="Times New Roman"/>
          <w:szCs w:val="24"/>
        </w:rPr>
        <w:t>.</w:t>
      </w:r>
      <w:r w:rsidRPr="007958A6">
        <w:rPr>
          <w:rFonts w:eastAsia="Times New Roman" w:cs="Times New Roman"/>
          <w:szCs w:val="24"/>
        </w:rPr>
        <w:t xml:space="preserve"> </w:t>
      </w:r>
    </w:p>
    <w:p w14:paraId="4D87FCAD" w14:textId="77777777" w:rsidR="00E01347" w:rsidRDefault="00B0330D">
      <w:pPr>
        <w:spacing w:line="600" w:lineRule="auto"/>
        <w:ind w:firstLine="720"/>
        <w:jc w:val="both"/>
        <w:rPr>
          <w:rFonts w:eastAsia="Times New Roman" w:cs="Times New Roman"/>
          <w:szCs w:val="24"/>
        </w:rPr>
      </w:pPr>
      <w:r w:rsidRPr="007958A6">
        <w:rPr>
          <w:rFonts w:eastAsia="Times New Roman" w:cs="Times New Roman"/>
          <w:szCs w:val="24"/>
        </w:rPr>
        <w:t xml:space="preserve">Θα </w:t>
      </w:r>
      <w:r>
        <w:rPr>
          <w:rFonts w:eastAsia="Times New Roman" w:cs="Times New Roman"/>
          <w:szCs w:val="24"/>
        </w:rPr>
        <w:t>ψηφίσουμε, επίσης,</w:t>
      </w:r>
      <w:r w:rsidRPr="007958A6">
        <w:rPr>
          <w:rFonts w:eastAsia="Times New Roman" w:cs="Times New Roman"/>
          <w:szCs w:val="24"/>
        </w:rPr>
        <w:t xml:space="preserve"> τις διατάξεις που αφορούν την απαλλαγή από τον ΕΝΦΙΑ στις πυρόπληκτες περιοχές</w:t>
      </w:r>
      <w:r>
        <w:rPr>
          <w:rFonts w:eastAsia="Times New Roman" w:cs="Times New Roman"/>
          <w:szCs w:val="24"/>
        </w:rPr>
        <w:t xml:space="preserve"> και </w:t>
      </w:r>
      <w:r w:rsidRPr="007958A6">
        <w:rPr>
          <w:rFonts w:eastAsia="Times New Roman" w:cs="Times New Roman"/>
          <w:szCs w:val="24"/>
        </w:rPr>
        <w:t xml:space="preserve">την ολοκλήρωση της φορολογικής υποχρέωσης </w:t>
      </w:r>
      <w:r>
        <w:rPr>
          <w:rFonts w:eastAsia="Times New Roman" w:cs="Times New Roman"/>
          <w:szCs w:val="24"/>
        </w:rPr>
        <w:t>γ</w:t>
      </w:r>
      <w:r w:rsidRPr="007958A6">
        <w:rPr>
          <w:rFonts w:eastAsia="Times New Roman" w:cs="Times New Roman"/>
          <w:szCs w:val="24"/>
        </w:rPr>
        <w:t>ια όσους πήραν αυτά τα αναδρομ</w:t>
      </w:r>
      <w:r w:rsidRPr="007958A6">
        <w:rPr>
          <w:rFonts w:eastAsia="Times New Roman" w:cs="Times New Roman"/>
          <w:szCs w:val="24"/>
        </w:rPr>
        <w:t>ικά που πήραν</w:t>
      </w:r>
      <w:r>
        <w:rPr>
          <w:rFonts w:eastAsia="Times New Roman" w:cs="Times New Roman"/>
          <w:szCs w:val="24"/>
        </w:rPr>
        <w:t>.</w:t>
      </w:r>
      <w:r w:rsidRPr="007958A6">
        <w:rPr>
          <w:rFonts w:eastAsia="Times New Roman" w:cs="Times New Roman"/>
          <w:szCs w:val="24"/>
        </w:rPr>
        <w:t xml:space="preserve"> </w:t>
      </w:r>
    </w:p>
    <w:p w14:paraId="4D87FCAE" w14:textId="77777777" w:rsidR="00E01347" w:rsidRDefault="00B0330D">
      <w:pPr>
        <w:spacing w:line="600" w:lineRule="auto"/>
        <w:ind w:firstLine="720"/>
        <w:jc w:val="both"/>
        <w:rPr>
          <w:rFonts w:eastAsia="Times New Roman" w:cs="Times New Roman"/>
          <w:szCs w:val="24"/>
        </w:rPr>
      </w:pPr>
      <w:r w:rsidRPr="007958A6">
        <w:rPr>
          <w:rFonts w:eastAsia="Times New Roman" w:cs="Times New Roman"/>
          <w:szCs w:val="24"/>
        </w:rPr>
        <w:lastRenderedPageBreak/>
        <w:t>Θα σταθώ λίγο στο άρθρο 55 για τις κατασχέσει</w:t>
      </w:r>
      <w:r>
        <w:rPr>
          <w:rFonts w:eastAsia="Times New Roman" w:cs="Times New Roman"/>
          <w:szCs w:val="24"/>
        </w:rPr>
        <w:t xml:space="preserve">ς εις χείρας δημοσίου ως τρίτου. </w:t>
      </w:r>
      <w:r w:rsidRPr="007958A6">
        <w:rPr>
          <w:rFonts w:eastAsia="Times New Roman" w:cs="Times New Roman"/>
          <w:szCs w:val="24"/>
        </w:rPr>
        <w:t>Έχετε αντιληφθεί</w:t>
      </w:r>
      <w:r>
        <w:rPr>
          <w:rFonts w:eastAsia="Times New Roman" w:cs="Times New Roman"/>
          <w:szCs w:val="24"/>
        </w:rPr>
        <w:t>,</w:t>
      </w:r>
      <w:r w:rsidRPr="007958A6">
        <w:rPr>
          <w:rFonts w:eastAsia="Times New Roman" w:cs="Times New Roman"/>
          <w:szCs w:val="24"/>
        </w:rPr>
        <w:t xml:space="preserve"> κυρίες και κύριοι συνάδελφοι</w:t>
      </w:r>
      <w:r>
        <w:rPr>
          <w:rFonts w:eastAsia="Times New Roman" w:cs="Times New Roman"/>
          <w:szCs w:val="24"/>
        </w:rPr>
        <w:t>,</w:t>
      </w:r>
      <w:r w:rsidRPr="007958A6">
        <w:rPr>
          <w:rFonts w:eastAsia="Times New Roman" w:cs="Times New Roman"/>
          <w:szCs w:val="24"/>
        </w:rPr>
        <w:t xml:space="preserve"> ότι από αυτές τις </w:t>
      </w:r>
      <w:r>
        <w:rPr>
          <w:rFonts w:eastAsia="Times New Roman" w:cs="Times New Roman"/>
          <w:szCs w:val="24"/>
        </w:rPr>
        <w:t>εννιακόσιες</w:t>
      </w:r>
      <w:r w:rsidRPr="007958A6">
        <w:rPr>
          <w:rFonts w:eastAsia="Times New Roman" w:cs="Times New Roman"/>
          <w:szCs w:val="24"/>
        </w:rPr>
        <w:t xml:space="preserve"> χιλιάδες περίπου κατασχέσεις που έχει κάνει η ΑΔΑΕ</w:t>
      </w:r>
      <w:r>
        <w:rPr>
          <w:rFonts w:eastAsia="Times New Roman" w:cs="Times New Roman"/>
          <w:szCs w:val="24"/>
        </w:rPr>
        <w:t>,</w:t>
      </w:r>
      <w:r w:rsidRPr="007958A6">
        <w:rPr>
          <w:rFonts w:eastAsia="Times New Roman" w:cs="Times New Roman"/>
          <w:szCs w:val="24"/>
        </w:rPr>
        <w:t xml:space="preserve"> βάζοντας το μακρύ χέρι στους λογαριασμούς</w:t>
      </w:r>
      <w:r>
        <w:rPr>
          <w:rFonts w:eastAsia="Times New Roman" w:cs="Times New Roman"/>
          <w:szCs w:val="24"/>
        </w:rPr>
        <w:t>,</w:t>
      </w:r>
      <w:r w:rsidRPr="007958A6">
        <w:rPr>
          <w:rFonts w:eastAsia="Times New Roman" w:cs="Times New Roman"/>
          <w:szCs w:val="24"/>
        </w:rPr>
        <w:t xml:space="preserve"> ένα μεγάλο μέρος αφορά κατασχέσεις εις χείρας του δημοσίου ως τρίτου</w:t>
      </w:r>
      <w:r>
        <w:rPr>
          <w:rFonts w:eastAsia="Times New Roman" w:cs="Times New Roman"/>
          <w:szCs w:val="24"/>
        </w:rPr>
        <w:t xml:space="preserve">, όπου </w:t>
      </w:r>
      <w:r w:rsidRPr="007958A6">
        <w:rPr>
          <w:rFonts w:eastAsia="Times New Roman" w:cs="Times New Roman"/>
          <w:szCs w:val="24"/>
        </w:rPr>
        <w:t xml:space="preserve">το δημόσιο παρεμβαίνει και κατάσχει τα έσοδα μικρών επιχειρήσεων έναντι </w:t>
      </w:r>
      <w:r>
        <w:rPr>
          <w:rFonts w:eastAsia="Times New Roman" w:cs="Times New Roman"/>
          <w:szCs w:val="24"/>
        </w:rPr>
        <w:t>των πελατών τους;</w:t>
      </w:r>
      <w:r w:rsidRPr="007958A6">
        <w:rPr>
          <w:rFonts w:eastAsia="Times New Roman" w:cs="Times New Roman"/>
          <w:szCs w:val="24"/>
        </w:rPr>
        <w:t xml:space="preserve"> Άρα</w:t>
      </w:r>
      <w:r>
        <w:rPr>
          <w:rFonts w:eastAsia="Times New Roman" w:cs="Times New Roman"/>
          <w:szCs w:val="24"/>
        </w:rPr>
        <w:t>,</w:t>
      </w:r>
      <w:r w:rsidRPr="007958A6">
        <w:rPr>
          <w:rFonts w:eastAsia="Times New Roman" w:cs="Times New Roman"/>
          <w:szCs w:val="24"/>
        </w:rPr>
        <w:t xml:space="preserve"> δηλαδή</w:t>
      </w:r>
      <w:r>
        <w:rPr>
          <w:rFonts w:eastAsia="Times New Roman" w:cs="Times New Roman"/>
          <w:szCs w:val="24"/>
        </w:rPr>
        <w:t>,</w:t>
      </w:r>
      <w:r w:rsidRPr="007958A6">
        <w:rPr>
          <w:rFonts w:eastAsia="Times New Roman" w:cs="Times New Roman"/>
          <w:szCs w:val="24"/>
        </w:rPr>
        <w:t xml:space="preserve"> στερεί από μία μικρή επιχείρηση το έσοδο που έχει </w:t>
      </w:r>
      <w:r>
        <w:rPr>
          <w:rFonts w:eastAsia="Times New Roman" w:cs="Times New Roman"/>
          <w:szCs w:val="24"/>
        </w:rPr>
        <w:t>α</w:t>
      </w:r>
      <w:r w:rsidRPr="007958A6">
        <w:rPr>
          <w:rFonts w:eastAsia="Times New Roman" w:cs="Times New Roman"/>
          <w:szCs w:val="24"/>
        </w:rPr>
        <w:t xml:space="preserve">πό την πώληση των προϊόντων </w:t>
      </w:r>
      <w:r>
        <w:rPr>
          <w:rFonts w:eastAsia="Times New Roman" w:cs="Times New Roman"/>
          <w:szCs w:val="24"/>
        </w:rPr>
        <w:t>κ</w:t>
      </w:r>
      <w:r w:rsidRPr="007958A6">
        <w:rPr>
          <w:rFonts w:eastAsia="Times New Roman" w:cs="Times New Roman"/>
          <w:szCs w:val="24"/>
        </w:rPr>
        <w:t>αι άρα τη δυνατότητα να αγοράσει πρώτες ύλες και να εξυπηρετήσει τις ανάγκες του προσωπικού και των ενοικίων</w:t>
      </w:r>
      <w:r>
        <w:rPr>
          <w:rFonts w:eastAsia="Times New Roman" w:cs="Times New Roman"/>
          <w:szCs w:val="24"/>
        </w:rPr>
        <w:t>.</w:t>
      </w:r>
      <w:r w:rsidRPr="007958A6">
        <w:rPr>
          <w:rFonts w:eastAsia="Times New Roman" w:cs="Times New Roman"/>
          <w:szCs w:val="24"/>
        </w:rPr>
        <w:t xml:space="preserve"> </w:t>
      </w:r>
      <w:r>
        <w:rPr>
          <w:rFonts w:eastAsia="Times New Roman" w:cs="Times New Roman"/>
          <w:szCs w:val="24"/>
        </w:rPr>
        <w:t xml:space="preserve">Άρα την κλείνει. </w:t>
      </w:r>
      <w:r w:rsidRPr="007958A6">
        <w:rPr>
          <w:rFonts w:eastAsia="Times New Roman" w:cs="Times New Roman"/>
          <w:szCs w:val="24"/>
        </w:rPr>
        <w:t xml:space="preserve">Αυτή </w:t>
      </w:r>
      <w:r>
        <w:rPr>
          <w:rFonts w:eastAsia="Times New Roman" w:cs="Times New Roman"/>
          <w:szCs w:val="24"/>
        </w:rPr>
        <w:t>η κατάσταση έ</w:t>
      </w:r>
      <w:r w:rsidRPr="007958A6">
        <w:rPr>
          <w:rFonts w:eastAsia="Times New Roman" w:cs="Times New Roman"/>
          <w:szCs w:val="24"/>
        </w:rPr>
        <w:t>χει ξεφύγει πλέον</w:t>
      </w:r>
      <w:r>
        <w:rPr>
          <w:rFonts w:eastAsia="Times New Roman" w:cs="Times New Roman"/>
          <w:szCs w:val="24"/>
        </w:rPr>
        <w:t xml:space="preserve"> και είναι εκ</w:t>
      </w:r>
      <w:r>
        <w:rPr>
          <w:rFonts w:eastAsia="Times New Roman" w:cs="Times New Roman"/>
          <w:szCs w:val="24"/>
        </w:rPr>
        <w:t>τός ελέγχου.</w:t>
      </w:r>
    </w:p>
    <w:p w14:paraId="4D87FCAF"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Επίσης,</w:t>
      </w:r>
      <w:r w:rsidRPr="007958A6">
        <w:rPr>
          <w:rFonts w:eastAsia="Times New Roman" w:cs="Times New Roman"/>
          <w:szCs w:val="24"/>
        </w:rPr>
        <w:t xml:space="preserve"> θέλω να αναφερθώ στην προβληματική διάταξη του άρθρου 61 για την Επιτροπή Παιγνίων</w:t>
      </w:r>
      <w:r>
        <w:rPr>
          <w:rFonts w:eastAsia="Times New Roman" w:cs="Times New Roman"/>
          <w:szCs w:val="24"/>
        </w:rPr>
        <w:t>.</w:t>
      </w:r>
      <w:r w:rsidRPr="007958A6">
        <w:rPr>
          <w:rFonts w:eastAsia="Times New Roman" w:cs="Times New Roman"/>
          <w:szCs w:val="24"/>
        </w:rPr>
        <w:t xml:space="preserve"> Αναφέρθηκαν και άλλοι συνάδελφοι σε αυτό κατά τη διαδικασία της </w:t>
      </w:r>
      <w:r>
        <w:rPr>
          <w:rFonts w:eastAsia="Times New Roman" w:cs="Times New Roman"/>
          <w:szCs w:val="24"/>
        </w:rPr>
        <w:t>ε</w:t>
      </w:r>
      <w:r w:rsidRPr="007958A6">
        <w:rPr>
          <w:rFonts w:eastAsia="Times New Roman" w:cs="Times New Roman"/>
          <w:szCs w:val="24"/>
        </w:rPr>
        <w:t>πιτροπής</w:t>
      </w:r>
      <w:r>
        <w:rPr>
          <w:rFonts w:eastAsia="Times New Roman" w:cs="Times New Roman"/>
          <w:szCs w:val="24"/>
        </w:rPr>
        <w:t>.</w:t>
      </w:r>
      <w:r w:rsidRPr="007958A6">
        <w:rPr>
          <w:rFonts w:eastAsia="Times New Roman" w:cs="Times New Roman"/>
          <w:szCs w:val="24"/>
        </w:rPr>
        <w:t xml:space="preserve"> </w:t>
      </w:r>
      <w:proofErr w:type="spellStart"/>
      <w:r w:rsidRPr="007958A6">
        <w:rPr>
          <w:rFonts w:eastAsia="Times New Roman" w:cs="Times New Roman"/>
          <w:szCs w:val="24"/>
        </w:rPr>
        <w:t>Συνελόντι</w:t>
      </w:r>
      <w:proofErr w:type="spellEnd"/>
      <w:r w:rsidRPr="007958A6">
        <w:rPr>
          <w:rFonts w:eastAsia="Times New Roman" w:cs="Times New Roman"/>
          <w:szCs w:val="24"/>
        </w:rPr>
        <w:t xml:space="preserve"> ειπείν</w:t>
      </w:r>
      <w:r>
        <w:rPr>
          <w:rFonts w:eastAsia="Times New Roman" w:cs="Times New Roman"/>
          <w:szCs w:val="24"/>
        </w:rPr>
        <w:t>,</w:t>
      </w:r>
      <w:r w:rsidRPr="007958A6">
        <w:rPr>
          <w:rFonts w:eastAsia="Times New Roman" w:cs="Times New Roman"/>
          <w:szCs w:val="24"/>
        </w:rPr>
        <w:t xml:space="preserve"> θα τοποθετηθούμε θετικά και αρνητικά επί των άρθρων των </w:t>
      </w:r>
      <w:r>
        <w:rPr>
          <w:rFonts w:eastAsia="Times New Roman" w:cs="Times New Roman"/>
          <w:szCs w:val="24"/>
        </w:rPr>
        <w:t>Μ</w:t>
      </w:r>
      <w:r w:rsidRPr="007958A6">
        <w:rPr>
          <w:rFonts w:eastAsia="Times New Roman" w:cs="Times New Roman"/>
          <w:szCs w:val="24"/>
        </w:rPr>
        <w:t>ε</w:t>
      </w:r>
      <w:r w:rsidRPr="007958A6">
        <w:rPr>
          <w:rFonts w:eastAsia="Times New Roman" w:cs="Times New Roman"/>
          <w:szCs w:val="24"/>
        </w:rPr>
        <w:t xml:space="preserve">ρών </w:t>
      </w:r>
      <w:r>
        <w:rPr>
          <w:rFonts w:eastAsia="Times New Roman" w:cs="Times New Roman"/>
          <w:szCs w:val="24"/>
        </w:rPr>
        <w:t>πρώτου</w:t>
      </w:r>
      <w:r>
        <w:rPr>
          <w:rFonts w:eastAsia="Times New Roman" w:cs="Times New Roman"/>
          <w:szCs w:val="24"/>
        </w:rPr>
        <w:t>,</w:t>
      </w:r>
      <w:r w:rsidRPr="007958A6">
        <w:rPr>
          <w:rFonts w:eastAsia="Times New Roman" w:cs="Times New Roman"/>
          <w:szCs w:val="24"/>
        </w:rPr>
        <w:t xml:space="preserve"> </w:t>
      </w:r>
      <w:r>
        <w:rPr>
          <w:rFonts w:eastAsia="Times New Roman" w:cs="Times New Roman"/>
          <w:szCs w:val="24"/>
        </w:rPr>
        <w:t>δεύτερου</w:t>
      </w:r>
      <w:r>
        <w:rPr>
          <w:rFonts w:eastAsia="Times New Roman" w:cs="Times New Roman"/>
          <w:szCs w:val="24"/>
        </w:rPr>
        <w:t xml:space="preserve">, </w:t>
      </w:r>
      <w:r>
        <w:rPr>
          <w:rFonts w:eastAsia="Times New Roman" w:cs="Times New Roman"/>
          <w:szCs w:val="24"/>
        </w:rPr>
        <w:t>τρίτου</w:t>
      </w:r>
      <w:r>
        <w:rPr>
          <w:rFonts w:eastAsia="Times New Roman" w:cs="Times New Roman"/>
          <w:szCs w:val="24"/>
        </w:rPr>
        <w:t xml:space="preserve"> και </w:t>
      </w:r>
      <w:r>
        <w:rPr>
          <w:rFonts w:eastAsia="Times New Roman" w:cs="Times New Roman"/>
          <w:szCs w:val="24"/>
        </w:rPr>
        <w:t>πέμπτου</w:t>
      </w:r>
      <w:r>
        <w:rPr>
          <w:rFonts w:eastAsia="Times New Roman" w:cs="Times New Roman"/>
          <w:szCs w:val="24"/>
        </w:rPr>
        <w:t xml:space="preserve"> κ</w:t>
      </w:r>
      <w:r w:rsidRPr="007958A6">
        <w:rPr>
          <w:rFonts w:eastAsia="Times New Roman" w:cs="Times New Roman"/>
          <w:szCs w:val="24"/>
        </w:rPr>
        <w:t xml:space="preserve">αι με την τοποθέτησή μου στα άρθρα του </w:t>
      </w:r>
      <w:r>
        <w:rPr>
          <w:rFonts w:eastAsia="Times New Roman" w:cs="Times New Roman"/>
          <w:szCs w:val="24"/>
        </w:rPr>
        <w:t>Μ</w:t>
      </w:r>
      <w:r w:rsidRPr="007958A6">
        <w:rPr>
          <w:rFonts w:eastAsia="Times New Roman" w:cs="Times New Roman"/>
          <w:szCs w:val="24"/>
        </w:rPr>
        <w:t>έρους</w:t>
      </w:r>
      <w:r w:rsidRPr="00DC7EC5">
        <w:rPr>
          <w:rFonts w:eastAsia="Times New Roman" w:cs="Times New Roman"/>
          <w:szCs w:val="24"/>
        </w:rPr>
        <w:t xml:space="preserve"> </w:t>
      </w:r>
      <w:r>
        <w:rPr>
          <w:rFonts w:eastAsia="Times New Roman" w:cs="Times New Roman"/>
          <w:szCs w:val="24"/>
        </w:rPr>
        <w:t>Τ</w:t>
      </w:r>
      <w:r w:rsidRPr="007958A6">
        <w:rPr>
          <w:rFonts w:eastAsia="Times New Roman" w:cs="Times New Roman"/>
          <w:szCs w:val="24"/>
        </w:rPr>
        <w:t>έταρτου</w:t>
      </w:r>
      <w:r>
        <w:rPr>
          <w:rFonts w:eastAsia="Times New Roman" w:cs="Times New Roman"/>
          <w:szCs w:val="24"/>
        </w:rPr>
        <w:t>,</w:t>
      </w:r>
      <w:r w:rsidRPr="007958A6">
        <w:rPr>
          <w:rFonts w:eastAsia="Times New Roman" w:cs="Times New Roman"/>
          <w:szCs w:val="24"/>
        </w:rPr>
        <w:t xml:space="preserve"> που αφορούν και τους αιγιαλούς και τις παραλίες</w:t>
      </w:r>
      <w:r>
        <w:rPr>
          <w:rFonts w:eastAsia="Times New Roman" w:cs="Times New Roman"/>
          <w:szCs w:val="24"/>
        </w:rPr>
        <w:t>,</w:t>
      </w:r>
      <w:r w:rsidRPr="007958A6">
        <w:rPr>
          <w:rFonts w:eastAsia="Times New Roman" w:cs="Times New Roman"/>
          <w:szCs w:val="24"/>
        </w:rPr>
        <w:t xml:space="preserve"> πρέπει να γίνει</w:t>
      </w:r>
      <w:r>
        <w:rPr>
          <w:rFonts w:eastAsia="Times New Roman" w:cs="Times New Roman"/>
          <w:szCs w:val="24"/>
        </w:rPr>
        <w:t xml:space="preserve"> -</w:t>
      </w:r>
      <w:r>
        <w:rPr>
          <w:rFonts w:eastAsia="Times New Roman" w:cs="Times New Roman"/>
          <w:szCs w:val="24"/>
        </w:rPr>
        <w:lastRenderedPageBreak/>
        <w:t>και</w:t>
      </w:r>
      <w:r w:rsidRPr="007958A6">
        <w:rPr>
          <w:rFonts w:eastAsia="Times New Roman" w:cs="Times New Roman"/>
          <w:szCs w:val="24"/>
        </w:rPr>
        <w:t xml:space="preserve"> έγ</w:t>
      </w:r>
      <w:r>
        <w:rPr>
          <w:rFonts w:eastAsia="Times New Roman" w:cs="Times New Roman"/>
          <w:szCs w:val="24"/>
        </w:rPr>
        <w:t>ινε πιστεύω- φανερό ότι όπου μεν</w:t>
      </w:r>
      <w:r w:rsidRPr="007958A6">
        <w:rPr>
          <w:rFonts w:eastAsia="Times New Roman" w:cs="Times New Roman"/>
          <w:szCs w:val="24"/>
        </w:rPr>
        <w:t xml:space="preserve"> γίνονται βελτιώσεις για τα δικαιώματα των πολιτών στη</w:t>
      </w:r>
      <w:r w:rsidRPr="007958A6">
        <w:rPr>
          <w:rFonts w:eastAsia="Times New Roman" w:cs="Times New Roman"/>
          <w:szCs w:val="24"/>
        </w:rPr>
        <w:t>ν πρόσβαση στην παραλία για να μπουν κάποιοι κανόνες</w:t>
      </w:r>
      <w:r>
        <w:rPr>
          <w:rFonts w:eastAsia="Times New Roman" w:cs="Times New Roman"/>
          <w:szCs w:val="24"/>
        </w:rPr>
        <w:t>,</w:t>
      </w:r>
      <w:r w:rsidRPr="007958A6">
        <w:rPr>
          <w:rFonts w:eastAsia="Times New Roman" w:cs="Times New Roman"/>
          <w:szCs w:val="24"/>
        </w:rPr>
        <w:t xml:space="preserve"> εμείς δεν έχουμε κα</w:t>
      </w:r>
      <w:r>
        <w:rPr>
          <w:rFonts w:eastAsia="Times New Roman" w:cs="Times New Roman"/>
          <w:szCs w:val="24"/>
        </w:rPr>
        <w:t>μ</w:t>
      </w:r>
      <w:r w:rsidRPr="007958A6">
        <w:rPr>
          <w:rFonts w:eastAsia="Times New Roman" w:cs="Times New Roman"/>
          <w:szCs w:val="24"/>
        </w:rPr>
        <w:t>μία αντίρρηση να το ψηφίσουμε</w:t>
      </w:r>
      <w:r>
        <w:rPr>
          <w:rFonts w:eastAsia="Times New Roman" w:cs="Times New Roman"/>
          <w:szCs w:val="24"/>
        </w:rPr>
        <w:t>.</w:t>
      </w:r>
      <w:r w:rsidRPr="007958A6">
        <w:rPr>
          <w:rFonts w:eastAsia="Times New Roman" w:cs="Times New Roman"/>
          <w:szCs w:val="24"/>
        </w:rPr>
        <w:t xml:space="preserve"> Θα έλεγα ότι έπρεπε να έχει γίνει αυτό</w:t>
      </w:r>
      <w:r>
        <w:rPr>
          <w:rFonts w:eastAsia="Times New Roman" w:cs="Times New Roman"/>
          <w:szCs w:val="24"/>
        </w:rPr>
        <w:t>.</w:t>
      </w:r>
      <w:r w:rsidRPr="007958A6">
        <w:rPr>
          <w:rFonts w:eastAsia="Times New Roman" w:cs="Times New Roman"/>
          <w:szCs w:val="24"/>
        </w:rPr>
        <w:t xml:space="preserve"> </w:t>
      </w:r>
      <w:r>
        <w:rPr>
          <w:rFonts w:eastAsia="Times New Roman" w:cs="Times New Roman"/>
          <w:szCs w:val="24"/>
        </w:rPr>
        <w:t xml:space="preserve">Όμως, </w:t>
      </w:r>
      <w:r w:rsidRPr="007958A6">
        <w:rPr>
          <w:rFonts w:eastAsia="Times New Roman" w:cs="Times New Roman"/>
          <w:szCs w:val="24"/>
        </w:rPr>
        <w:t xml:space="preserve">εκεί που δίνετε αυτές τις δυνατότητες που σας είπα </w:t>
      </w:r>
      <w:r>
        <w:rPr>
          <w:rFonts w:eastAsia="Times New Roman" w:cs="Times New Roman"/>
          <w:szCs w:val="24"/>
        </w:rPr>
        <w:t xml:space="preserve">για </w:t>
      </w:r>
      <w:r w:rsidRPr="007958A6">
        <w:rPr>
          <w:rFonts w:eastAsia="Times New Roman" w:cs="Times New Roman"/>
          <w:szCs w:val="24"/>
        </w:rPr>
        <w:t>να νομιμοποιήσετε μία νέα γενιά αυθαιρεσιών</w:t>
      </w:r>
      <w:r>
        <w:rPr>
          <w:rFonts w:eastAsia="Times New Roman" w:cs="Times New Roman"/>
          <w:szCs w:val="24"/>
        </w:rPr>
        <w:t>, ε</w:t>
      </w:r>
      <w:r w:rsidRPr="007958A6">
        <w:rPr>
          <w:rFonts w:eastAsia="Times New Roman" w:cs="Times New Roman"/>
          <w:szCs w:val="24"/>
        </w:rPr>
        <w:t>μείς</w:t>
      </w:r>
      <w:r w:rsidRPr="007958A6">
        <w:rPr>
          <w:rFonts w:eastAsia="Times New Roman" w:cs="Times New Roman"/>
          <w:szCs w:val="24"/>
        </w:rPr>
        <w:t xml:space="preserve"> δεν πρόκειται να συμφωνήσουμε</w:t>
      </w:r>
      <w:r>
        <w:rPr>
          <w:rFonts w:eastAsia="Times New Roman" w:cs="Times New Roman"/>
          <w:szCs w:val="24"/>
        </w:rPr>
        <w:t>.</w:t>
      </w:r>
      <w:r w:rsidRPr="007958A6">
        <w:rPr>
          <w:rFonts w:eastAsia="Times New Roman" w:cs="Times New Roman"/>
          <w:szCs w:val="24"/>
        </w:rPr>
        <w:t xml:space="preserve"> </w:t>
      </w:r>
    </w:p>
    <w:p w14:paraId="4D87FCB0" w14:textId="77777777" w:rsidR="00E01347" w:rsidRDefault="00B0330D">
      <w:pPr>
        <w:spacing w:line="600" w:lineRule="auto"/>
        <w:ind w:firstLine="720"/>
        <w:jc w:val="both"/>
        <w:rPr>
          <w:rFonts w:eastAsia="Times New Roman" w:cs="Times New Roman"/>
          <w:szCs w:val="24"/>
        </w:rPr>
      </w:pPr>
      <w:r w:rsidRPr="007958A6">
        <w:rPr>
          <w:rFonts w:eastAsia="Times New Roman" w:cs="Times New Roman"/>
          <w:szCs w:val="24"/>
        </w:rPr>
        <w:t>Και θα σας καλούσα να δείτε την τεκμηρίωση της Επιστημονικής Επιτροπής της Βουλής πάνω σε αυτό το ζήτημα</w:t>
      </w:r>
      <w:r>
        <w:rPr>
          <w:rFonts w:eastAsia="Times New Roman" w:cs="Times New Roman"/>
          <w:szCs w:val="24"/>
        </w:rPr>
        <w:t xml:space="preserve">. Διότι, </w:t>
      </w:r>
      <w:r w:rsidRPr="007958A6">
        <w:rPr>
          <w:rFonts w:eastAsia="Times New Roman" w:cs="Times New Roman"/>
          <w:szCs w:val="24"/>
        </w:rPr>
        <w:t>κυρίες και κύριοι συνάδελφοι</w:t>
      </w:r>
      <w:r>
        <w:rPr>
          <w:rFonts w:eastAsia="Times New Roman" w:cs="Times New Roman"/>
          <w:szCs w:val="24"/>
        </w:rPr>
        <w:t>,</w:t>
      </w:r>
      <w:r w:rsidRPr="007958A6">
        <w:rPr>
          <w:rFonts w:eastAsia="Times New Roman" w:cs="Times New Roman"/>
          <w:szCs w:val="24"/>
        </w:rPr>
        <w:t xml:space="preserve"> προσφάτως το Συμβούλιο της Επικρατείας απέρριψε το νομικό σας κατασκεύασμα περί </w:t>
      </w:r>
      <w:r w:rsidRPr="007958A6">
        <w:rPr>
          <w:rFonts w:eastAsia="Times New Roman" w:cs="Times New Roman"/>
          <w:szCs w:val="24"/>
        </w:rPr>
        <w:t>των οικιστικών πυκνώσεων</w:t>
      </w:r>
      <w:r>
        <w:rPr>
          <w:rFonts w:eastAsia="Times New Roman" w:cs="Times New Roman"/>
          <w:szCs w:val="24"/>
        </w:rPr>
        <w:t>. Κ</w:t>
      </w:r>
      <w:r w:rsidRPr="007958A6">
        <w:rPr>
          <w:rFonts w:eastAsia="Times New Roman" w:cs="Times New Roman"/>
          <w:szCs w:val="24"/>
        </w:rPr>
        <w:t xml:space="preserve">αι με βάση αυτά που λέει </w:t>
      </w:r>
      <w:r>
        <w:rPr>
          <w:rFonts w:eastAsia="Times New Roman" w:cs="Times New Roman"/>
          <w:szCs w:val="24"/>
        </w:rPr>
        <w:t>η</w:t>
      </w:r>
      <w:r w:rsidRPr="007958A6">
        <w:rPr>
          <w:rFonts w:eastAsia="Times New Roman" w:cs="Times New Roman"/>
          <w:szCs w:val="24"/>
        </w:rPr>
        <w:t xml:space="preserve"> Επιστημονική Επιτροπή της </w:t>
      </w:r>
      <w:r>
        <w:rPr>
          <w:rFonts w:eastAsia="Times New Roman" w:cs="Times New Roman"/>
          <w:szCs w:val="24"/>
        </w:rPr>
        <w:t>Βουλής,</w:t>
      </w:r>
      <w:r w:rsidRPr="007958A6">
        <w:rPr>
          <w:rFonts w:eastAsia="Times New Roman" w:cs="Times New Roman"/>
          <w:szCs w:val="24"/>
        </w:rPr>
        <w:t xml:space="preserve"> είναι φανερό ότι θα καταρρίψει και τις άλλες</w:t>
      </w:r>
      <w:r>
        <w:rPr>
          <w:rFonts w:eastAsia="Times New Roman" w:cs="Times New Roman"/>
          <w:szCs w:val="24"/>
        </w:rPr>
        <w:t xml:space="preserve"> κατασκευές των άρθρων 28 και 3</w:t>
      </w:r>
      <w:r w:rsidRPr="007958A6">
        <w:rPr>
          <w:rFonts w:eastAsia="Times New Roman" w:cs="Times New Roman"/>
          <w:szCs w:val="24"/>
        </w:rPr>
        <w:t>4</w:t>
      </w:r>
      <w:r>
        <w:rPr>
          <w:rFonts w:eastAsia="Times New Roman" w:cs="Times New Roman"/>
          <w:szCs w:val="24"/>
        </w:rPr>
        <w:t>,</w:t>
      </w:r>
      <w:r w:rsidRPr="007958A6">
        <w:rPr>
          <w:rFonts w:eastAsia="Times New Roman" w:cs="Times New Roman"/>
          <w:szCs w:val="24"/>
        </w:rPr>
        <w:t xml:space="preserve"> διότι δεν μπορεί ο συνταγματικός νομοθέτης να ανεχτεί ότι </w:t>
      </w:r>
      <w:r>
        <w:rPr>
          <w:rFonts w:eastAsia="Times New Roman" w:cs="Times New Roman"/>
          <w:szCs w:val="24"/>
        </w:rPr>
        <w:t>στ</w:t>
      </w:r>
      <w:r w:rsidRPr="007958A6">
        <w:rPr>
          <w:rFonts w:eastAsia="Times New Roman" w:cs="Times New Roman"/>
          <w:szCs w:val="24"/>
        </w:rPr>
        <w:t xml:space="preserve">η </w:t>
      </w:r>
      <w:r>
        <w:rPr>
          <w:rFonts w:eastAsia="Times New Roman" w:cs="Times New Roman"/>
          <w:szCs w:val="24"/>
        </w:rPr>
        <w:t>σ</w:t>
      </w:r>
      <w:r w:rsidRPr="007958A6">
        <w:rPr>
          <w:rFonts w:eastAsia="Times New Roman" w:cs="Times New Roman"/>
          <w:szCs w:val="24"/>
        </w:rPr>
        <w:t>υνταγματική επιταγή που λέε</w:t>
      </w:r>
      <w:r w:rsidRPr="007958A6">
        <w:rPr>
          <w:rFonts w:eastAsia="Times New Roman" w:cs="Times New Roman"/>
          <w:szCs w:val="24"/>
        </w:rPr>
        <w:t>ι</w:t>
      </w:r>
      <w:r>
        <w:rPr>
          <w:rFonts w:eastAsia="Times New Roman" w:cs="Times New Roman"/>
          <w:szCs w:val="24"/>
        </w:rPr>
        <w:t>:</w:t>
      </w:r>
      <w:r w:rsidRPr="007958A6">
        <w:rPr>
          <w:rFonts w:eastAsia="Times New Roman" w:cs="Times New Roman"/>
          <w:szCs w:val="24"/>
        </w:rPr>
        <w:t xml:space="preserve"> </w:t>
      </w:r>
      <w:r>
        <w:rPr>
          <w:rFonts w:eastAsia="Times New Roman" w:cs="Times New Roman"/>
          <w:szCs w:val="24"/>
        </w:rPr>
        <w:t>«</w:t>
      </w:r>
      <w:r w:rsidRPr="007958A6">
        <w:rPr>
          <w:rFonts w:eastAsia="Times New Roman" w:cs="Times New Roman"/>
          <w:szCs w:val="24"/>
        </w:rPr>
        <w:t xml:space="preserve">κατεδαφίζουμε το αυθαίρετο στον αιγιαλό </w:t>
      </w:r>
      <w:r>
        <w:rPr>
          <w:rFonts w:eastAsia="Times New Roman" w:cs="Times New Roman"/>
          <w:szCs w:val="24"/>
        </w:rPr>
        <w:t>και σ</w:t>
      </w:r>
      <w:r w:rsidRPr="007958A6">
        <w:rPr>
          <w:rFonts w:eastAsia="Times New Roman" w:cs="Times New Roman"/>
          <w:szCs w:val="24"/>
        </w:rPr>
        <w:t>την παραλία</w:t>
      </w:r>
      <w:r>
        <w:rPr>
          <w:rFonts w:eastAsia="Times New Roman" w:cs="Times New Roman"/>
          <w:szCs w:val="24"/>
        </w:rPr>
        <w:t>»,</w:t>
      </w:r>
      <w:r w:rsidRPr="007958A6">
        <w:rPr>
          <w:rFonts w:eastAsia="Times New Roman" w:cs="Times New Roman"/>
          <w:szCs w:val="24"/>
        </w:rPr>
        <w:t xml:space="preserve"> εμείς βρίσκουμε διάφορους τρόπους να τους εξυπηρετήσουμε</w:t>
      </w:r>
      <w:r>
        <w:rPr>
          <w:rFonts w:eastAsia="Times New Roman" w:cs="Times New Roman"/>
          <w:szCs w:val="24"/>
        </w:rPr>
        <w:t>.</w:t>
      </w:r>
      <w:r w:rsidRPr="007958A6">
        <w:rPr>
          <w:rFonts w:eastAsia="Times New Roman" w:cs="Times New Roman"/>
          <w:szCs w:val="24"/>
        </w:rPr>
        <w:t xml:space="preserve"> </w:t>
      </w:r>
    </w:p>
    <w:p w14:paraId="4D87FCB1"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Αυτό π</w:t>
      </w:r>
      <w:r w:rsidRPr="007958A6">
        <w:rPr>
          <w:rFonts w:eastAsia="Times New Roman" w:cs="Times New Roman"/>
          <w:szCs w:val="24"/>
        </w:rPr>
        <w:t xml:space="preserve">ροφανώς όπως πάλι επισημαίνει </w:t>
      </w:r>
      <w:r>
        <w:rPr>
          <w:rFonts w:eastAsia="Times New Roman" w:cs="Times New Roman"/>
          <w:szCs w:val="24"/>
        </w:rPr>
        <w:t>η</w:t>
      </w:r>
      <w:r w:rsidRPr="007958A6">
        <w:rPr>
          <w:rFonts w:eastAsia="Times New Roman" w:cs="Times New Roman"/>
          <w:szCs w:val="24"/>
        </w:rPr>
        <w:t xml:space="preserve"> Επιστημονική Επιτροπή της Βουλής στην τεκμηριωμένη άποψη </w:t>
      </w:r>
      <w:r>
        <w:rPr>
          <w:rFonts w:eastAsia="Times New Roman" w:cs="Times New Roman"/>
          <w:szCs w:val="24"/>
        </w:rPr>
        <w:t>της,</w:t>
      </w:r>
      <w:r w:rsidRPr="007958A6">
        <w:rPr>
          <w:rFonts w:eastAsia="Times New Roman" w:cs="Times New Roman"/>
          <w:szCs w:val="24"/>
        </w:rPr>
        <w:t xml:space="preserve"> δε</w:t>
      </w:r>
      <w:r>
        <w:rPr>
          <w:rFonts w:eastAsia="Times New Roman" w:cs="Times New Roman"/>
          <w:szCs w:val="24"/>
        </w:rPr>
        <w:t>ν μπορεί να γίνεται με οριζόντιε</w:t>
      </w:r>
      <w:r>
        <w:rPr>
          <w:rFonts w:eastAsia="Times New Roman" w:cs="Times New Roman"/>
          <w:szCs w:val="24"/>
        </w:rPr>
        <w:t>ς</w:t>
      </w:r>
      <w:r w:rsidRPr="007958A6">
        <w:rPr>
          <w:rFonts w:eastAsia="Times New Roman" w:cs="Times New Roman"/>
          <w:szCs w:val="24"/>
        </w:rPr>
        <w:t xml:space="preserve"> ρυθμίσεις</w:t>
      </w:r>
      <w:r>
        <w:rPr>
          <w:rFonts w:eastAsia="Times New Roman" w:cs="Times New Roman"/>
          <w:szCs w:val="24"/>
        </w:rPr>
        <w:t>.</w:t>
      </w:r>
      <w:r w:rsidRPr="007958A6">
        <w:rPr>
          <w:rFonts w:eastAsia="Times New Roman" w:cs="Times New Roman"/>
          <w:szCs w:val="24"/>
        </w:rPr>
        <w:t xml:space="preserve"> Θέλει ειδική τεκμηρίωση και ειδικές διατάξεις κάθε φορά</w:t>
      </w:r>
      <w:r>
        <w:rPr>
          <w:rFonts w:eastAsia="Times New Roman" w:cs="Times New Roman"/>
          <w:szCs w:val="24"/>
        </w:rPr>
        <w:t>.</w:t>
      </w:r>
      <w:r w:rsidRPr="007958A6">
        <w:rPr>
          <w:rFonts w:eastAsia="Times New Roman" w:cs="Times New Roman"/>
          <w:szCs w:val="24"/>
        </w:rPr>
        <w:t xml:space="preserve"> </w:t>
      </w:r>
    </w:p>
    <w:p w14:paraId="4D87FCB2" w14:textId="77777777" w:rsidR="00E01347" w:rsidRDefault="00B0330D">
      <w:pPr>
        <w:spacing w:line="600" w:lineRule="auto"/>
        <w:ind w:firstLine="720"/>
        <w:jc w:val="both"/>
        <w:rPr>
          <w:rFonts w:eastAsia="Times New Roman" w:cs="Times New Roman"/>
          <w:szCs w:val="24"/>
        </w:rPr>
      </w:pPr>
      <w:r w:rsidRPr="007958A6">
        <w:rPr>
          <w:rFonts w:eastAsia="Times New Roman" w:cs="Times New Roman"/>
          <w:szCs w:val="24"/>
        </w:rPr>
        <w:t xml:space="preserve">Από </w:t>
      </w:r>
      <w:r>
        <w:rPr>
          <w:rFonts w:eastAsia="Times New Roman" w:cs="Times New Roman"/>
          <w:szCs w:val="24"/>
        </w:rPr>
        <w:t>αυτή την άποψη, λ</w:t>
      </w:r>
      <w:r w:rsidRPr="007958A6">
        <w:rPr>
          <w:rFonts w:eastAsia="Times New Roman" w:cs="Times New Roman"/>
          <w:szCs w:val="24"/>
        </w:rPr>
        <w:t>οιπόν</w:t>
      </w:r>
      <w:r>
        <w:rPr>
          <w:rFonts w:eastAsia="Times New Roman" w:cs="Times New Roman"/>
          <w:szCs w:val="24"/>
        </w:rPr>
        <w:t>,</w:t>
      </w:r>
      <w:r w:rsidRPr="007958A6">
        <w:rPr>
          <w:rFonts w:eastAsia="Times New Roman" w:cs="Times New Roman"/>
          <w:szCs w:val="24"/>
        </w:rPr>
        <w:t xml:space="preserve"> πιστεύω ότι αυτό που είπα στην αρχή της τοποθέτησής μου για ένα νομοσχέδιο μεγάλων αντιφάσεων που από τη μία μεριά </w:t>
      </w:r>
      <w:r>
        <w:rPr>
          <w:rFonts w:eastAsia="Times New Roman" w:cs="Times New Roman"/>
          <w:szCs w:val="24"/>
        </w:rPr>
        <w:t>νομιμοποιεί</w:t>
      </w:r>
      <w:r w:rsidRPr="007958A6">
        <w:rPr>
          <w:rFonts w:eastAsia="Times New Roman" w:cs="Times New Roman"/>
          <w:szCs w:val="24"/>
        </w:rPr>
        <w:t xml:space="preserve"> αυθαιρεσίες και από την άλλη </w:t>
      </w:r>
      <w:r>
        <w:rPr>
          <w:rFonts w:eastAsia="Times New Roman" w:cs="Times New Roman"/>
          <w:szCs w:val="24"/>
        </w:rPr>
        <w:t>α</w:t>
      </w:r>
      <w:r>
        <w:rPr>
          <w:rFonts w:eastAsia="Times New Roman" w:cs="Times New Roman"/>
          <w:szCs w:val="24"/>
        </w:rPr>
        <w:t>υθαιρετεί</w:t>
      </w:r>
      <w:r w:rsidRPr="007958A6">
        <w:rPr>
          <w:rFonts w:eastAsia="Times New Roman" w:cs="Times New Roman"/>
          <w:szCs w:val="24"/>
        </w:rPr>
        <w:t xml:space="preserve"> σε βάρος νόμιμων δραστηριοτήτων και δικαιωμάτων των πολιτών</w:t>
      </w:r>
      <w:r>
        <w:rPr>
          <w:rFonts w:eastAsia="Times New Roman" w:cs="Times New Roman"/>
          <w:szCs w:val="24"/>
        </w:rPr>
        <w:t>,</w:t>
      </w:r>
      <w:r w:rsidRPr="007958A6">
        <w:rPr>
          <w:rFonts w:eastAsia="Times New Roman" w:cs="Times New Roman"/>
          <w:szCs w:val="24"/>
        </w:rPr>
        <w:t xml:space="preserve"> καταδεικνύεται από την τοποθέτησή μου και την αναφορά μου στα συγκεκριμένα άρθρα</w:t>
      </w:r>
      <w:r>
        <w:rPr>
          <w:rFonts w:eastAsia="Times New Roman" w:cs="Times New Roman"/>
          <w:szCs w:val="24"/>
        </w:rPr>
        <w:t>,</w:t>
      </w:r>
      <w:r w:rsidRPr="007958A6">
        <w:rPr>
          <w:rFonts w:eastAsia="Times New Roman" w:cs="Times New Roman"/>
          <w:szCs w:val="24"/>
        </w:rPr>
        <w:t xml:space="preserve"> με βάση την τεκμηρίωση που έκανα</w:t>
      </w:r>
      <w:r>
        <w:rPr>
          <w:rFonts w:eastAsia="Times New Roman" w:cs="Times New Roman"/>
          <w:szCs w:val="24"/>
        </w:rPr>
        <w:t>.</w:t>
      </w:r>
      <w:r w:rsidRPr="007958A6">
        <w:rPr>
          <w:rFonts w:eastAsia="Times New Roman" w:cs="Times New Roman"/>
          <w:szCs w:val="24"/>
        </w:rPr>
        <w:t xml:space="preserve"> </w:t>
      </w:r>
    </w:p>
    <w:p w14:paraId="4D87FCB3"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w:t>
      </w:r>
      <w:r>
        <w:rPr>
          <w:rFonts w:eastAsia="Times New Roman" w:cs="Times New Roman"/>
          <w:szCs w:val="24"/>
        </w:rPr>
        <w:t>υρίου Βουλευτή)</w:t>
      </w:r>
    </w:p>
    <w:p w14:paraId="4D87FCB4"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Κύριε Πρόεδρε, τελειώνω σε ένα </w:t>
      </w:r>
      <w:r w:rsidRPr="007958A6">
        <w:rPr>
          <w:rFonts w:eastAsia="Times New Roman" w:cs="Times New Roman"/>
          <w:szCs w:val="24"/>
        </w:rPr>
        <w:t>λεπτό</w:t>
      </w:r>
      <w:r>
        <w:rPr>
          <w:rFonts w:eastAsia="Times New Roman" w:cs="Times New Roman"/>
          <w:szCs w:val="24"/>
        </w:rPr>
        <w:t>.</w:t>
      </w:r>
      <w:r w:rsidRPr="007958A6">
        <w:rPr>
          <w:rFonts w:eastAsia="Times New Roman" w:cs="Times New Roman"/>
          <w:szCs w:val="24"/>
        </w:rPr>
        <w:t xml:space="preserve"> </w:t>
      </w:r>
    </w:p>
    <w:p w14:paraId="4D87FCB5" w14:textId="77777777" w:rsidR="00E01347" w:rsidRDefault="00B0330D">
      <w:pPr>
        <w:spacing w:line="600" w:lineRule="auto"/>
        <w:ind w:firstLine="720"/>
        <w:jc w:val="both"/>
        <w:rPr>
          <w:rFonts w:eastAsia="Times New Roman" w:cs="Times New Roman"/>
          <w:szCs w:val="24"/>
        </w:rPr>
      </w:pPr>
      <w:r w:rsidRPr="007958A6">
        <w:rPr>
          <w:rFonts w:eastAsia="Times New Roman" w:cs="Times New Roman"/>
          <w:szCs w:val="24"/>
        </w:rPr>
        <w:t xml:space="preserve">Οι Βουλευτές της Δημοκρατικής Συμπαράταξης </w:t>
      </w:r>
      <w:r>
        <w:rPr>
          <w:rFonts w:eastAsia="Times New Roman" w:cs="Times New Roman"/>
          <w:szCs w:val="24"/>
        </w:rPr>
        <w:t>έ</w:t>
      </w:r>
      <w:r w:rsidRPr="007958A6">
        <w:rPr>
          <w:rFonts w:eastAsia="Times New Roman" w:cs="Times New Roman"/>
          <w:szCs w:val="24"/>
        </w:rPr>
        <w:t xml:space="preserve">χουμε καταθέσει μία τροπολογία για την πρόσβαση του Δήμου Χαϊδαρίου στις πρώην εγκαταστάσεις των </w:t>
      </w:r>
      <w:r>
        <w:rPr>
          <w:rFonts w:eastAsia="Times New Roman" w:cs="Times New Roman"/>
          <w:szCs w:val="24"/>
        </w:rPr>
        <w:t>ν</w:t>
      </w:r>
      <w:r w:rsidRPr="007958A6">
        <w:rPr>
          <w:rFonts w:eastAsia="Times New Roman" w:cs="Times New Roman"/>
          <w:szCs w:val="24"/>
        </w:rPr>
        <w:t xml:space="preserve">αυπηγείων </w:t>
      </w:r>
      <w:r w:rsidRPr="007958A6">
        <w:rPr>
          <w:rFonts w:eastAsia="Times New Roman" w:cs="Times New Roman"/>
          <w:szCs w:val="24"/>
        </w:rPr>
        <w:t>Σκαραμαγκά</w:t>
      </w:r>
      <w:r>
        <w:rPr>
          <w:rFonts w:eastAsia="Times New Roman" w:cs="Times New Roman"/>
          <w:szCs w:val="24"/>
        </w:rPr>
        <w:t>.</w:t>
      </w:r>
      <w:r w:rsidRPr="007958A6">
        <w:rPr>
          <w:rFonts w:eastAsia="Times New Roman" w:cs="Times New Roman"/>
          <w:szCs w:val="24"/>
        </w:rPr>
        <w:t xml:space="preserve"> Και ο υποφαινόμενος </w:t>
      </w:r>
      <w:r>
        <w:rPr>
          <w:rFonts w:eastAsia="Times New Roman" w:cs="Times New Roman"/>
          <w:szCs w:val="24"/>
        </w:rPr>
        <w:t xml:space="preserve">κατέθεσα </w:t>
      </w:r>
      <w:r w:rsidRPr="007958A6">
        <w:rPr>
          <w:rFonts w:eastAsia="Times New Roman" w:cs="Times New Roman"/>
          <w:szCs w:val="24"/>
        </w:rPr>
        <w:t xml:space="preserve">για </w:t>
      </w:r>
      <w:r w:rsidRPr="007958A6">
        <w:rPr>
          <w:rFonts w:eastAsia="Times New Roman" w:cs="Times New Roman"/>
          <w:szCs w:val="24"/>
        </w:rPr>
        <w:t>πολλοστή φορά</w:t>
      </w:r>
      <w:r>
        <w:rPr>
          <w:rFonts w:eastAsia="Times New Roman" w:cs="Times New Roman"/>
          <w:szCs w:val="24"/>
        </w:rPr>
        <w:t>,</w:t>
      </w:r>
      <w:r w:rsidRPr="007958A6">
        <w:rPr>
          <w:rFonts w:eastAsia="Times New Roman" w:cs="Times New Roman"/>
          <w:szCs w:val="24"/>
        </w:rPr>
        <w:t xml:space="preserve"> μ</w:t>
      </w:r>
      <w:r>
        <w:rPr>
          <w:rFonts w:eastAsia="Times New Roman" w:cs="Times New Roman"/>
          <w:szCs w:val="24"/>
        </w:rPr>
        <w:t>ι</w:t>
      </w:r>
      <w:r w:rsidRPr="007958A6">
        <w:rPr>
          <w:rFonts w:eastAsia="Times New Roman" w:cs="Times New Roman"/>
          <w:szCs w:val="24"/>
        </w:rPr>
        <w:t xml:space="preserve">α και η </w:t>
      </w:r>
      <w:r w:rsidRPr="007958A6">
        <w:rPr>
          <w:rFonts w:eastAsia="Times New Roman" w:cs="Times New Roman"/>
          <w:szCs w:val="24"/>
        </w:rPr>
        <w:lastRenderedPageBreak/>
        <w:t>Κυβέρνηση</w:t>
      </w:r>
      <w:r>
        <w:rPr>
          <w:rFonts w:eastAsia="Times New Roman" w:cs="Times New Roman"/>
          <w:szCs w:val="24"/>
        </w:rPr>
        <w:t xml:space="preserve"> κ</w:t>
      </w:r>
      <w:r w:rsidRPr="007958A6">
        <w:rPr>
          <w:rFonts w:eastAsia="Times New Roman" w:cs="Times New Roman"/>
          <w:szCs w:val="24"/>
        </w:rPr>
        <w:t>αλώς κάνει και δίδει ακίνητα του ελληνικού δημοσίου στους δήμους</w:t>
      </w:r>
      <w:r>
        <w:rPr>
          <w:rFonts w:eastAsia="Times New Roman" w:cs="Times New Roman"/>
          <w:szCs w:val="24"/>
        </w:rPr>
        <w:t>, γ</w:t>
      </w:r>
      <w:r w:rsidRPr="007958A6">
        <w:rPr>
          <w:rFonts w:eastAsia="Times New Roman" w:cs="Times New Roman"/>
          <w:szCs w:val="24"/>
        </w:rPr>
        <w:t xml:space="preserve">ιατί αλλιώς θα τα πάρει ο </w:t>
      </w:r>
      <w:r>
        <w:rPr>
          <w:rFonts w:eastAsia="Times New Roman" w:cs="Times New Roman"/>
          <w:szCs w:val="24"/>
        </w:rPr>
        <w:t xml:space="preserve">κ. </w:t>
      </w:r>
      <w:proofErr w:type="spellStart"/>
      <w:r w:rsidRPr="007958A6">
        <w:rPr>
          <w:rFonts w:eastAsia="Times New Roman" w:cs="Times New Roman"/>
          <w:szCs w:val="24"/>
        </w:rPr>
        <w:t>Τσακαλώτος</w:t>
      </w:r>
      <w:proofErr w:type="spellEnd"/>
      <w:r w:rsidRPr="007958A6">
        <w:rPr>
          <w:rFonts w:eastAsia="Times New Roman" w:cs="Times New Roman"/>
          <w:szCs w:val="24"/>
        </w:rPr>
        <w:t xml:space="preserve"> </w:t>
      </w:r>
      <w:r>
        <w:rPr>
          <w:rFonts w:eastAsia="Times New Roman" w:cs="Times New Roman"/>
          <w:szCs w:val="24"/>
        </w:rPr>
        <w:t>να τα</w:t>
      </w:r>
      <w:r w:rsidRPr="007958A6">
        <w:rPr>
          <w:rFonts w:eastAsia="Times New Roman" w:cs="Times New Roman"/>
          <w:szCs w:val="24"/>
        </w:rPr>
        <w:t xml:space="preserve"> πάει στο </w:t>
      </w:r>
      <w:proofErr w:type="spellStart"/>
      <w:r>
        <w:rPr>
          <w:rFonts w:eastAsia="Times New Roman" w:cs="Times New Roman"/>
          <w:szCs w:val="24"/>
        </w:rPr>
        <w:t>υ</w:t>
      </w:r>
      <w:r w:rsidRPr="007958A6">
        <w:rPr>
          <w:rFonts w:eastAsia="Times New Roman" w:cs="Times New Roman"/>
          <w:szCs w:val="24"/>
        </w:rPr>
        <w:t>περταμείο</w:t>
      </w:r>
      <w:proofErr w:type="spellEnd"/>
      <w:r>
        <w:rPr>
          <w:rFonts w:eastAsia="Times New Roman" w:cs="Times New Roman"/>
          <w:szCs w:val="24"/>
        </w:rPr>
        <w:t>,</w:t>
      </w:r>
      <w:r w:rsidRPr="007958A6">
        <w:rPr>
          <w:rFonts w:eastAsia="Times New Roman" w:cs="Times New Roman"/>
          <w:szCs w:val="24"/>
        </w:rPr>
        <w:t xml:space="preserve"> την τροπολογία για την παραχώρηση της παραλιακής έκτασης του δημοτικ</w:t>
      </w:r>
      <w:r>
        <w:rPr>
          <w:rFonts w:eastAsia="Times New Roman" w:cs="Times New Roman"/>
          <w:szCs w:val="24"/>
        </w:rPr>
        <w:t>ού</w:t>
      </w:r>
      <w:r w:rsidRPr="007958A6">
        <w:rPr>
          <w:rFonts w:eastAsia="Times New Roman" w:cs="Times New Roman"/>
          <w:szCs w:val="24"/>
        </w:rPr>
        <w:t xml:space="preserve"> κάμπινγκ στο</w:t>
      </w:r>
      <w:r>
        <w:rPr>
          <w:rFonts w:eastAsia="Times New Roman" w:cs="Times New Roman"/>
          <w:szCs w:val="24"/>
        </w:rPr>
        <w:t>ν</w:t>
      </w:r>
      <w:r w:rsidRPr="007958A6">
        <w:rPr>
          <w:rFonts w:eastAsia="Times New Roman" w:cs="Times New Roman"/>
          <w:szCs w:val="24"/>
        </w:rPr>
        <w:t xml:space="preserve"> Δ</w:t>
      </w:r>
      <w:r w:rsidRPr="007958A6">
        <w:rPr>
          <w:rFonts w:eastAsia="Times New Roman" w:cs="Times New Roman"/>
          <w:szCs w:val="24"/>
        </w:rPr>
        <w:t>ήμο Ήλιδας</w:t>
      </w:r>
      <w:r>
        <w:rPr>
          <w:rFonts w:eastAsia="Times New Roman" w:cs="Times New Roman"/>
          <w:szCs w:val="24"/>
        </w:rPr>
        <w:t>.</w:t>
      </w:r>
      <w:r w:rsidRPr="007958A6">
        <w:rPr>
          <w:rFonts w:eastAsia="Times New Roman" w:cs="Times New Roman"/>
          <w:szCs w:val="24"/>
        </w:rPr>
        <w:t xml:space="preserve"> Και θα παρακαλούσα την Υπουργό να μην υπεκφεύγει</w:t>
      </w:r>
      <w:r>
        <w:rPr>
          <w:rFonts w:eastAsia="Times New Roman" w:cs="Times New Roman"/>
          <w:szCs w:val="24"/>
        </w:rPr>
        <w:t>,</w:t>
      </w:r>
      <w:r w:rsidRPr="007958A6">
        <w:rPr>
          <w:rFonts w:eastAsia="Times New Roman" w:cs="Times New Roman"/>
          <w:szCs w:val="24"/>
        </w:rPr>
        <w:t xml:space="preserve"> αλλά να τοποθετηθεί ευθέως πάνω σε αυτές τις τροπολογίες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προτάσεις μας.</w:t>
      </w:r>
    </w:p>
    <w:p w14:paraId="4D87FCB6" w14:textId="77777777" w:rsidR="00E01347" w:rsidRDefault="00B0330D">
      <w:pPr>
        <w:spacing w:line="600" w:lineRule="auto"/>
        <w:ind w:firstLine="720"/>
        <w:jc w:val="both"/>
        <w:rPr>
          <w:rFonts w:eastAsia="Times New Roman" w:cs="Times New Roman"/>
          <w:szCs w:val="24"/>
        </w:rPr>
      </w:pPr>
      <w:r w:rsidRPr="007958A6">
        <w:rPr>
          <w:rFonts w:eastAsia="Times New Roman" w:cs="Times New Roman"/>
          <w:szCs w:val="24"/>
        </w:rPr>
        <w:t>Ευχαριστώ και για την ανοχή</w:t>
      </w:r>
      <w:r>
        <w:rPr>
          <w:rFonts w:eastAsia="Times New Roman" w:cs="Times New Roman"/>
          <w:szCs w:val="24"/>
        </w:rPr>
        <w:t>,</w:t>
      </w:r>
      <w:r w:rsidRPr="007958A6">
        <w:rPr>
          <w:rFonts w:eastAsia="Times New Roman" w:cs="Times New Roman"/>
          <w:szCs w:val="24"/>
        </w:rPr>
        <w:t xml:space="preserve"> κύριε Πρόεδρε</w:t>
      </w:r>
      <w:r>
        <w:rPr>
          <w:rFonts w:eastAsia="Times New Roman" w:cs="Times New Roman"/>
          <w:szCs w:val="24"/>
        </w:rPr>
        <w:t>.</w:t>
      </w:r>
    </w:p>
    <w:p w14:paraId="4D87FCB7"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sidRPr="007958A6">
        <w:rPr>
          <w:rFonts w:eastAsia="Times New Roman" w:cs="Times New Roman"/>
          <w:szCs w:val="24"/>
        </w:rPr>
        <w:t xml:space="preserve"> </w:t>
      </w:r>
      <w:r>
        <w:rPr>
          <w:rFonts w:eastAsia="Times New Roman" w:cs="Times New Roman"/>
          <w:szCs w:val="24"/>
        </w:rPr>
        <w:t>Τώρα θ</w:t>
      </w:r>
      <w:r w:rsidRPr="007958A6">
        <w:rPr>
          <w:rFonts w:eastAsia="Times New Roman" w:cs="Times New Roman"/>
          <w:szCs w:val="24"/>
        </w:rPr>
        <w:t>α προχωρήσουμε ως εξής</w:t>
      </w:r>
      <w:r>
        <w:rPr>
          <w:rFonts w:eastAsia="Times New Roman" w:cs="Times New Roman"/>
          <w:szCs w:val="24"/>
        </w:rPr>
        <w:t>:</w:t>
      </w:r>
      <w:r w:rsidRPr="007958A6">
        <w:rPr>
          <w:rFonts w:eastAsia="Times New Roman" w:cs="Times New Roman"/>
          <w:szCs w:val="24"/>
        </w:rPr>
        <w:t xml:space="preserve"> Θα δώσω τώρα </w:t>
      </w:r>
      <w:r w:rsidRPr="007958A6">
        <w:rPr>
          <w:rFonts w:eastAsia="Times New Roman" w:cs="Times New Roman"/>
          <w:szCs w:val="24"/>
        </w:rPr>
        <w:t>το</w:t>
      </w:r>
      <w:r>
        <w:rPr>
          <w:rFonts w:eastAsia="Times New Roman" w:cs="Times New Roman"/>
          <w:szCs w:val="24"/>
        </w:rPr>
        <w:t>ν</w:t>
      </w:r>
      <w:r w:rsidRPr="007958A6">
        <w:rPr>
          <w:rFonts w:eastAsia="Times New Roman" w:cs="Times New Roman"/>
          <w:szCs w:val="24"/>
        </w:rPr>
        <w:t xml:space="preserve"> λόγο για </w:t>
      </w:r>
      <w:r>
        <w:rPr>
          <w:rFonts w:eastAsia="Times New Roman" w:cs="Times New Roman"/>
          <w:szCs w:val="24"/>
        </w:rPr>
        <w:t>τρία</w:t>
      </w:r>
      <w:r w:rsidRPr="007958A6">
        <w:rPr>
          <w:rFonts w:eastAsia="Times New Roman" w:cs="Times New Roman"/>
          <w:szCs w:val="24"/>
        </w:rPr>
        <w:t xml:space="preserve"> λεπτά </w:t>
      </w:r>
      <w:r>
        <w:rPr>
          <w:rFonts w:eastAsia="Times New Roman" w:cs="Times New Roman"/>
          <w:szCs w:val="24"/>
        </w:rPr>
        <w:t xml:space="preserve">στον Υπουργό κ. </w:t>
      </w:r>
      <w:proofErr w:type="spellStart"/>
      <w:r>
        <w:rPr>
          <w:rFonts w:eastAsia="Times New Roman" w:cs="Times New Roman"/>
          <w:szCs w:val="24"/>
        </w:rPr>
        <w:t>Χαρίτση</w:t>
      </w:r>
      <w:proofErr w:type="spellEnd"/>
      <w:r>
        <w:rPr>
          <w:rFonts w:eastAsia="Times New Roman" w:cs="Times New Roman"/>
          <w:szCs w:val="24"/>
        </w:rPr>
        <w:t xml:space="preserve">, για </w:t>
      </w:r>
      <w:r w:rsidRPr="007958A6">
        <w:rPr>
          <w:rFonts w:eastAsia="Times New Roman" w:cs="Times New Roman"/>
          <w:szCs w:val="24"/>
        </w:rPr>
        <w:t>να παρουσιάσει την τροπολογία του</w:t>
      </w:r>
      <w:r>
        <w:rPr>
          <w:rFonts w:eastAsia="Times New Roman" w:cs="Times New Roman"/>
          <w:szCs w:val="24"/>
        </w:rPr>
        <w:t>.</w:t>
      </w:r>
      <w:r w:rsidRPr="007958A6">
        <w:rPr>
          <w:rFonts w:eastAsia="Times New Roman" w:cs="Times New Roman"/>
          <w:szCs w:val="24"/>
        </w:rPr>
        <w:t xml:space="preserve"> Θα ολοκληρώσουν οι τρεις </w:t>
      </w:r>
      <w:r>
        <w:rPr>
          <w:rFonts w:eastAsia="Times New Roman" w:cs="Times New Roman"/>
          <w:szCs w:val="24"/>
        </w:rPr>
        <w:t>αγορητές.</w:t>
      </w:r>
      <w:r w:rsidRPr="007958A6">
        <w:rPr>
          <w:rFonts w:eastAsia="Times New Roman" w:cs="Times New Roman"/>
          <w:szCs w:val="24"/>
        </w:rPr>
        <w:t xml:space="preserve"> </w:t>
      </w:r>
      <w:r>
        <w:rPr>
          <w:rFonts w:eastAsia="Times New Roman" w:cs="Times New Roman"/>
          <w:szCs w:val="24"/>
        </w:rPr>
        <w:t xml:space="preserve">Και </w:t>
      </w:r>
      <w:r w:rsidRPr="007958A6">
        <w:rPr>
          <w:rFonts w:eastAsia="Times New Roman" w:cs="Times New Roman"/>
          <w:szCs w:val="24"/>
        </w:rPr>
        <w:t xml:space="preserve">για να κανονίσετε τον προγραμματισμό </w:t>
      </w:r>
      <w:r>
        <w:rPr>
          <w:rFonts w:eastAsia="Times New Roman" w:cs="Times New Roman"/>
          <w:szCs w:val="24"/>
        </w:rPr>
        <w:t xml:space="preserve">σας, σας ενημερώνω ότι εγγράφηκαν δεκατέσσερις συνάδελφοι στον κατάλογο. </w:t>
      </w:r>
      <w:r w:rsidRPr="007958A6">
        <w:rPr>
          <w:rFonts w:eastAsia="Times New Roman" w:cs="Times New Roman"/>
          <w:szCs w:val="24"/>
        </w:rPr>
        <w:t>Υπολογίστε ότι με μ</w:t>
      </w:r>
      <w:r w:rsidRPr="007958A6">
        <w:rPr>
          <w:rFonts w:eastAsia="Times New Roman" w:cs="Times New Roman"/>
          <w:szCs w:val="24"/>
        </w:rPr>
        <w:t>ία μικρή ανοχή</w:t>
      </w:r>
      <w:r>
        <w:rPr>
          <w:rFonts w:eastAsia="Times New Roman" w:cs="Times New Roman"/>
          <w:szCs w:val="24"/>
        </w:rPr>
        <w:t>,</w:t>
      </w:r>
      <w:r w:rsidRPr="007958A6">
        <w:rPr>
          <w:rFonts w:eastAsia="Times New Roman" w:cs="Times New Roman"/>
          <w:szCs w:val="24"/>
        </w:rPr>
        <w:t xml:space="preserve"> κυρίως </w:t>
      </w:r>
      <w:r>
        <w:rPr>
          <w:rFonts w:eastAsia="Times New Roman" w:cs="Times New Roman"/>
          <w:szCs w:val="24"/>
        </w:rPr>
        <w:t xml:space="preserve">προς </w:t>
      </w:r>
      <w:r w:rsidRPr="007958A6">
        <w:rPr>
          <w:rFonts w:eastAsia="Times New Roman" w:cs="Times New Roman"/>
          <w:szCs w:val="24"/>
        </w:rPr>
        <w:t>τους συναδέλφους που έχουν μόνο</w:t>
      </w:r>
      <w:r>
        <w:rPr>
          <w:rFonts w:eastAsia="Times New Roman" w:cs="Times New Roman"/>
          <w:szCs w:val="24"/>
        </w:rPr>
        <w:t xml:space="preserve"> ε</w:t>
      </w:r>
      <w:r w:rsidRPr="007958A6">
        <w:rPr>
          <w:rFonts w:eastAsia="Times New Roman" w:cs="Times New Roman"/>
          <w:szCs w:val="24"/>
        </w:rPr>
        <w:t>πτά λεπτά</w:t>
      </w:r>
      <w:r>
        <w:rPr>
          <w:rFonts w:eastAsia="Times New Roman" w:cs="Times New Roman"/>
          <w:szCs w:val="24"/>
        </w:rPr>
        <w:t>,</w:t>
      </w:r>
      <w:r w:rsidRPr="007958A6">
        <w:rPr>
          <w:rFonts w:eastAsia="Times New Roman" w:cs="Times New Roman"/>
          <w:szCs w:val="24"/>
        </w:rPr>
        <w:t xml:space="preserve"> η συνεδρίαση θα ολοκληρωθεί</w:t>
      </w:r>
      <w:r w:rsidRPr="003E502D">
        <w:rPr>
          <w:rFonts w:eastAsia="Times New Roman" w:cs="Times New Roman"/>
          <w:szCs w:val="24"/>
        </w:rPr>
        <w:t xml:space="preserve"> </w:t>
      </w:r>
      <w:r>
        <w:rPr>
          <w:rFonts w:eastAsia="Times New Roman" w:cs="Times New Roman"/>
          <w:szCs w:val="24"/>
        </w:rPr>
        <w:t>μεταξύ 17.00΄ και 18.00΄.</w:t>
      </w:r>
    </w:p>
    <w:p w14:paraId="4D87FCB8"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Επίσης, θα λάβουν τον λόγο</w:t>
      </w:r>
      <w:r w:rsidRPr="007958A6">
        <w:rPr>
          <w:rFonts w:eastAsia="Times New Roman" w:cs="Times New Roman"/>
          <w:szCs w:val="24"/>
        </w:rPr>
        <w:t xml:space="preserve"> </w:t>
      </w:r>
      <w:r>
        <w:rPr>
          <w:rFonts w:eastAsia="Times New Roman" w:cs="Times New Roman"/>
          <w:szCs w:val="24"/>
        </w:rPr>
        <w:t>οι Κοινοβουλευτικοί</w:t>
      </w:r>
      <w:r w:rsidRPr="007958A6">
        <w:rPr>
          <w:rFonts w:eastAsia="Times New Roman" w:cs="Times New Roman"/>
          <w:szCs w:val="24"/>
        </w:rPr>
        <w:t xml:space="preserve"> Εκπρόσωπο</w:t>
      </w:r>
      <w:r>
        <w:rPr>
          <w:rFonts w:eastAsia="Times New Roman" w:cs="Times New Roman"/>
          <w:szCs w:val="24"/>
        </w:rPr>
        <w:t>ι.</w:t>
      </w:r>
      <w:r w:rsidRPr="007958A6">
        <w:rPr>
          <w:rFonts w:eastAsia="Times New Roman" w:cs="Times New Roman"/>
          <w:szCs w:val="24"/>
        </w:rPr>
        <w:t xml:space="preserve"> </w:t>
      </w:r>
      <w:r>
        <w:rPr>
          <w:rFonts w:eastAsia="Times New Roman" w:cs="Times New Roman"/>
          <w:szCs w:val="24"/>
        </w:rPr>
        <w:t xml:space="preserve">Ο κ. </w:t>
      </w:r>
      <w:proofErr w:type="spellStart"/>
      <w:r w:rsidRPr="007958A6">
        <w:rPr>
          <w:rFonts w:eastAsia="Times New Roman" w:cs="Times New Roman"/>
          <w:szCs w:val="24"/>
        </w:rPr>
        <w:t>Δένδιας</w:t>
      </w:r>
      <w:proofErr w:type="spellEnd"/>
      <w:r>
        <w:rPr>
          <w:rFonts w:eastAsia="Times New Roman" w:cs="Times New Roman"/>
          <w:szCs w:val="24"/>
        </w:rPr>
        <w:t>,</w:t>
      </w:r>
      <w:r w:rsidRPr="007958A6">
        <w:rPr>
          <w:rFonts w:eastAsia="Times New Roman" w:cs="Times New Roman"/>
          <w:szCs w:val="24"/>
        </w:rPr>
        <w:t xml:space="preserve"> </w:t>
      </w:r>
      <w:r>
        <w:rPr>
          <w:rFonts w:eastAsia="Times New Roman" w:cs="Times New Roman"/>
          <w:szCs w:val="24"/>
        </w:rPr>
        <w:t>ο κ.</w:t>
      </w:r>
      <w:r w:rsidRPr="007958A6">
        <w:rPr>
          <w:rFonts w:eastAsia="Times New Roman" w:cs="Times New Roman"/>
          <w:szCs w:val="24"/>
        </w:rPr>
        <w:t xml:space="preserve"> Παππάς έχουν ζητήσει</w:t>
      </w:r>
      <w:r>
        <w:rPr>
          <w:rFonts w:eastAsia="Times New Roman" w:cs="Times New Roman"/>
          <w:szCs w:val="24"/>
        </w:rPr>
        <w:t xml:space="preserve"> τον λόγο. Ο κ. Μαντάς θα μιλήσε</w:t>
      </w:r>
      <w:r>
        <w:rPr>
          <w:rFonts w:eastAsia="Times New Roman" w:cs="Times New Roman"/>
          <w:szCs w:val="24"/>
        </w:rPr>
        <w:t xml:space="preserve">ι στο τέλος και όποιος άλλος θέλει. Σημειώνω και τον κ. Μανιάτη. Θα λάβουν τον λόγο </w:t>
      </w:r>
      <w:r w:rsidRPr="007958A6">
        <w:rPr>
          <w:rFonts w:eastAsia="Times New Roman" w:cs="Times New Roman"/>
          <w:szCs w:val="24"/>
        </w:rPr>
        <w:t xml:space="preserve">ανάλογα </w:t>
      </w:r>
      <w:r>
        <w:rPr>
          <w:rFonts w:eastAsia="Times New Roman" w:cs="Times New Roman"/>
          <w:szCs w:val="24"/>
        </w:rPr>
        <w:t>με το</w:t>
      </w:r>
      <w:r w:rsidRPr="007958A6">
        <w:rPr>
          <w:rFonts w:eastAsia="Times New Roman" w:cs="Times New Roman"/>
          <w:szCs w:val="24"/>
        </w:rPr>
        <w:t xml:space="preserve"> πότε θα μιλήσει η Υπουργός</w:t>
      </w:r>
      <w:r>
        <w:rPr>
          <w:rFonts w:eastAsia="Times New Roman" w:cs="Times New Roman"/>
          <w:szCs w:val="24"/>
        </w:rPr>
        <w:t>, αλλά δ</w:t>
      </w:r>
      <w:r w:rsidRPr="007958A6">
        <w:rPr>
          <w:rFonts w:eastAsia="Times New Roman" w:cs="Times New Roman"/>
          <w:szCs w:val="24"/>
        </w:rPr>
        <w:t xml:space="preserve">εν είναι απαραίτητο να μιλήσει πρώτα </w:t>
      </w:r>
      <w:r>
        <w:rPr>
          <w:rFonts w:eastAsia="Times New Roman" w:cs="Times New Roman"/>
          <w:szCs w:val="24"/>
        </w:rPr>
        <w:t xml:space="preserve">η </w:t>
      </w:r>
      <w:r w:rsidRPr="007958A6">
        <w:rPr>
          <w:rFonts w:eastAsia="Times New Roman" w:cs="Times New Roman"/>
          <w:szCs w:val="24"/>
        </w:rPr>
        <w:t>Υπουργός</w:t>
      </w:r>
      <w:r>
        <w:rPr>
          <w:rFonts w:eastAsia="Times New Roman" w:cs="Times New Roman"/>
          <w:szCs w:val="24"/>
        </w:rPr>
        <w:t>.</w:t>
      </w:r>
    </w:p>
    <w:p w14:paraId="4D87FCB9"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Χαρίτση</w:t>
      </w:r>
      <w:proofErr w:type="spellEnd"/>
      <w:r>
        <w:rPr>
          <w:rFonts w:eastAsia="Times New Roman" w:cs="Times New Roman"/>
          <w:szCs w:val="24"/>
        </w:rPr>
        <w:t>, έχετε τον λόγο για τρία</w:t>
      </w:r>
      <w:r w:rsidRPr="007958A6">
        <w:rPr>
          <w:rFonts w:eastAsia="Times New Roman" w:cs="Times New Roman"/>
          <w:szCs w:val="24"/>
        </w:rPr>
        <w:t xml:space="preserve"> λεπτά</w:t>
      </w:r>
      <w:r>
        <w:rPr>
          <w:rFonts w:eastAsia="Times New Roman" w:cs="Times New Roman"/>
          <w:szCs w:val="24"/>
        </w:rPr>
        <w:t>.</w:t>
      </w:r>
    </w:p>
    <w:p w14:paraId="4D87FCBA"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ΑΛΕΞΗΣ </w:t>
      </w:r>
      <w:r>
        <w:rPr>
          <w:rFonts w:eastAsia="Times New Roman" w:cs="Times New Roman"/>
          <w:b/>
          <w:szCs w:val="24"/>
        </w:rPr>
        <w:t xml:space="preserve">ΧΑΡΙΤΣΗΣ (Υπουργός Εσωτερικών): </w:t>
      </w:r>
      <w:r>
        <w:rPr>
          <w:rFonts w:eastAsia="Times New Roman" w:cs="Times New Roman"/>
          <w:szCs w:val="24"/>
        </w:rPr>
        <w:t>Είναι αρκετά, κ</w:t>
      </w:r>
      <w:r w:rsidRPr="007958A6">
        <w:rPr>
          <w:rFonts w:eastAsia="Times New Roman" w:cs="Times New Roman"/>
          <w:szCs w:val="24"/>
        </w:rPr>
        <w:t>ύριε Πρόεδρε</w:t>
      </w:r>
      <w:r>
        <w:rPr>
          <w:rFonts w:eastAsia="Times New Roman" w:cs="Times New Roman"/>
          <w:szCs w:val="24"/>
        </w:rPr>
        <w:t>.</w:t>
      </w:r>
      <w:r w:rsidRPr="007958A6">
        <w:rPr>
          <w:rFonts w:eastAsia="Times New Roman" w:cs="Times New Roman"/>
          <w:szCs w:val="24"/>
        </w:rPr>
        <w:t xml:space="preserve"> Σας ευχαριστώ πολύ</w:t>
      </w:r>
      <w:r>
        <w:rPr>
          <w:rFonts w:eastAsia="Times New Roman" w:cs="Times New Roman"/>
          <w:szCs w:val="24"/>
        </w:rPr>
        <w:t>.</w:t>
      </w:r>
      <w:r w:rsidRPr="007958A6">
        <w:rPr>
          <w:rFonts w:eastAsia="Times New Roman" w:cs="Times New Roman"/>
          <w:szCs w:val="24"/>
        </w:rPr>
        <w:t xml:space="preserve"> </w:t>
      </w:r>
    </w:p>
    <w:p w14:paraId="4D87FCBB"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Θα </w:t>
      </w:r>
      <w:r w:rsidRPr="007958A6">
        <w:rPr>
          <w:rFonts w:eastAsia="Times New Roman" w:cs="Times New Roman"/>
          <w:szCs w:val="24"/>
        </w:rPr>
        <w:t>υποστηρίξω την τροπολογία με γενικό αριθμό 2086 και ειδικό 276</w:t>
      </w:r>
      <w:r>
        <w:rPr>
          <w:rFonts w:eastAsia="Times New Roman" w:cs="Times New Roman"/>
          <w:szCs w:val="24"/>
        </w:rPr>
        <w:t>.</w:t>
      </w:r>
      <w:r w:rsidRPr="007958A6">
        <w:rPr>
          <w:rFonts w:eastAsia="Times New Roman" w:cs="Times New Roman"/>
          <w:szCs w:val="24"/>
        </w:rPr>
        <w:t xml:space="preserve"> Αφορά στην τροποποίηση του άρθρου 25 του ν</w:t>
      </w:r>
      <w:r>
        <w:rPr>
          <w:rFonts w:eastAsia="Times New Roman" w:cs="Times New Roman"/>
          <w:szCs w:val="24"/>
        </w:rPr>
        <w:t>.4479/</w:t>
      </w:r>
      <w:r w:rsidRPr="007958A6">
        <w:rPr>
          <w:rFonts w:eastAsia="Times New Roman" w:cs="Times New Roman"/>
          <w:szCs w:val="24"/>
        </w:rPr>
        <w:t>2017</w:t>
      </w:r>
      <w:r>
        <w:rPr>
          <w:rFonts w:eastAsia="Times New Roman" w:cs="Times New Roman"/>
          <w:szCs w:val="24"/>
        </w:rPr>
        <w:t>.</w:t>
      </w:r>
      <w:r w:rsidRPr="007958A6">
        <w:rPr>
          <w:rFonts w:eastAsia="Times New Roman" w:cs="Times New Roman"/>
          <w:szCs w:val="24"/>
        </w:rPr>
        <w:t xml:space="preserve"> Πρόκειται ουσιαστικά για την δυνατότητα την οποία παρ</w:t>
      </w:r>
      <w:r w:rsidRPr="007958A6">
        <w:rPr>
          <w:rFonts w:eastAsia="Times New Roman" w:cs="Times New Roman"/>
          <w:szCs w:val="24"/>
        </w:rPr>
        <w:t>έχουμε και για την φετινή χρονιά η κατανομή των πόρων για την κάλυψη δράσεων πυροπροστασίας να γίνεται απευθείας προς τους συνδέσμους ΟΤΑ και να μην χρειάζεται</w:t>
      </w:r>
      <w:r>
        <w:rPr>
          <w:rFonts w:eastAsia="Times New Roman" w:cs="Times New Roman"/>
          <w:szCs w:val="24"/>
        </w:rPr>
        <w:t>,</w:t>
      </w:r>
      <w:r w:rsidRPr="007958A6">
        <w:rPr>
          <w:rFonts w:eastAsia="Times New Roman" w:cs="Times New Roman"/>
          <w:szCs w:val="24"/>
        </w:rPr>
        <w:t xml:space="preserve"> δηλαδή</w:t>
      </w:r>
      <w:r>
        <w:rPr>
          <w:rFonts w:eastAsia="Times New Roman" w:cs="Times New Roman"/>
          <w:szCs w:val="24"/>
        </w:rPr>
        <w:t>,</w:t>
      </w:r>
      <w:r w:rsidRPr="007958A6">
        <w:rPr>
          <w:rFonts w:eastAsia="Times New Roman" w:cs="Times New Roman"/>
          <w:szCs w:val="24"/>
        </w:rPr>
        <w:t xml:space="preserve"> να περάσει μέσω των δήμων</w:t>
      </w:r>
      <w:r>
        <w:rPr>
          <w:rFonts w:eastAsia="Times New Roman" w:cs="Times New Roman"/>
          <w:szCs w:val="24"/>
        </w:rPr>
        <w:t>,</w:t>
      </w:r>
      <w:r w:rsidRPr="007958A6">
        <w:rPr>
          <w:rFonts w:eastAsia="Times New Roman" w:cs="Times New Roman"/>
          <w:szCs w:val="24"/>
        </w:rPr>
        <w:t xml:space="preserve"> </w:t>
      </w:r>
      <w:r>
        <w:rPr>
          <w:rFonts w:eastAsia="Times New Roman" w:cs="Times New Roman"/>
          <w:szCs w:val="24"/>
        </w:rPr>
        <w:t xml:space="preserve">αλλά </w:t>
      </w:r>
      <w:r w:rsidRPr="007958A6">
        <w:rPr>
          <w:rFonts w:eastAsia="Times New Roman" w:cs="Times New Roman"/>
          <w:szCs w:val="24"/>
        </w:rPr>
        <w:t>απευθείας στους συνδέσμους</w:t>
      </w:r>
      <w:r>
        <w:rPr>
          <w:rFonts w:eastAsia="Times New Roman" w:cs="Times New Roman"/>
          <w:szCs w:val="24"/>
        </w:rPr>
        <w:t>,</w:t>
      </w:r>
      <w:r w:rsidRPr="007958A6">
        <w:rPr>
          <w:rFonts w:eastAsia="Times New Roman" w:cs="Times New Roman"/>
          <w:szCs w:val="24"/>
        </w:rPr>
        <w:t xml:space="preserve"> έτσι ώστε να μην παρατηρηθο</w:t>
      </w:r>
      <w:r w:rsidRPr="007958A6">
        <w:rPr>
          <w:rFonts w:eastAsia="Times New Roman" w:cs="Times New Roman"/>
          <w:szCs w:val="24"/>
        </w:rPr>
        <w:t>ύν φαινόμενα καθυστερήσεων λόγω γραφειοκρατικών διαδικασιών</w:t>
      </w:r>
      <w:r>
        <w:rPr>
          <w:rFonts w:eastAsia="Times New Roman" w:cs="Times New Roman"/>
          <w:szCs w:val="24"/>
        </w:rPr>
        <w:t>.</w:t>
      </w:r>
      <w:r w:rsidRPr="007958A6">
        <w:rPr>
          <w:rFonts w:eastAsia="Times New Roman" w:cs="Times New Roman"/>
          <w:szCs w:val="24"/>
        </w:rPr>
        <w:t xml:space="preserve"> </w:t>
      </w:r>
    </w:p>
    <w:p w14:paraId="4D87FCBC" w14:textId="77777777" w:rsidR="00E01347" w:rsidRDefault="00B0330D">
      <w:pPr>
        <w:spacing w:line="600" w:lineRule="auto"/>
        <w:ind w:firstLine="720"/>
        <w:jc w:val="both"/>
        <w:rPr>
          <w:rFonts w:eastAsia="Times New Roman" w:cs="Times New Roman"/>
          <w:szCs w:val="24"/>
        </w:rPr>
      </w:pPr>
      <w:r w:rsidRPr="007958A6">
        <w:rPr>
          <w:rFonts w:eastAsia="Times New Roman" w:cs="Times New Roman"/>
          <w:szCs w:val="24"/>
        </w:rPr>
        <w:lastRenderedPageBreak/>
        <w:t xml:space="preserve">Η συγκεκριμένη ρύθμιση </w:t>
      </w:r>
      <w:r>
        <w:rPr>
          <w:rFonts w:eastAsia="Times New Roman" w:cs="Times New Roman"/>
          <w:szCs w:val="24"/>
        </w:rPr>
        <w:t>αποτέλεσε κα</w:t>
      </w:r>
      <w:r w:rsidRPr="007958A6">
        <w:rPr>
          <w:rFonts w:eastAsia="Times New Roman" w:cs="Times New Roman"/>
          <w:szCs w:val="24"/>
        </w:rPr>
        <w:t xml:space="preserve">ι ένα αίτημα της </w:t>
      </w:r>
      <w:r>
        <w:rPr>
          <w:rFonts w:eastAsia="Times New Roman" w:cs="Times New Roman"/>
          <w:szCs w:val="24"/>
        </w:rPr>
        <w:t>σ</w:t>
      </w:r>
      <w:r w:rsidRPr="007958A6">
        <w:rPr>
          <w:rFonts w:eastAsia="Times New Roman" w:cs="Times New Roman"/>
          <w:szCs w:val="24"/>
        </w:rPr>
        <w:t xml:space="preserve">υντονιστικής </w:t>
      </w:r>
      <w:r>
        <w:rPr>
          <w:rFonts w:eastAsia="Times New Roman" w:cs="Times New Roman"/>
          <w:szCs w:val="24"/>
        </w:rPr>
        <w:t>ε</w:t>
      </w:r>
      <w:r w:rsidRPr="007958A6">
        <w:rPr>
          <w:rFonts w:eastAsia="Times New Roman" w:cs="Times New Roman"/>
          <w:szCs w:val="24"/>
        </w:rPr>
        <w:t xml:space="preserve">πιτροπής </w:t>
      </w:r>
      <w:r w:rsidRPr="007958A6">
        <w:rPr>
          <w:rFonts w:eastAsia="Times New Roman" w:cs="Times New Roman"/>
          <w:szCs w:val="24"/>
        </w:rPr>
        <w:t xml:space="preserve">των </w:t>
      </w:r>
      <w:r>
        <w:rPr>
          <w:rFonts w:eastAsia="Times New Roman" w:cs="Times New Roman"/>
          <w:szCs w:val="24"/>
        </w:rPr>
        <w:t>σ</w:t>
      </w:r>
      <w:r w:rsidRPr="007958A6">
        <w:rPr>
          <w:rFonts w:eastAsia="Times New Roman" w:cs="Times New Roman"/>
          <w:szCs w:val="24"/>
        </w:rPr>
        <w:t xml:space="preserve">υνδέσμων </w:t>
      </w:r>
      <w:r w:rsidRPr="007958A6">
        <w:rPr>
          <w:rFonts w:eastAsia="Times New Roman" w:cs="Times New Roman"/>
          <w:szCs w:val="24"/>
        </w:rPr>
        <w:t xml:space="preserve">της Αττικής </w:t>
      </w:r>
      <w:r>
        <w:rPr>
          <w:rFonts w:eastAsia="Times New Roman" w:cs="Times New Roman"/>
          <w:szCs w:val="24"/>
        </w:rPr>
        <w:t>κ</w:t>
      </w:r>
      <w:r w:rsidRPr="007958A6">
        <w:rPr>
          <w:rFonts w:eastAsia="Times New Roman" w:cs="Times New Roman"/>
          <w:szCs w:val="24"/>
        </w:rPr>
        <w:t xml:space="preserve">αι θέλω και με αυτήν την ευκαιρία να </w:t>
      </w:r>
      <w:r>
        <w:rPr>
          <w:rFonts w:eastAsia="Times New Roman" w:cs="Times New Roman"/>
          <w:szCs w:val="24"/>
        </w:rPr>
        <w:t xml:space="preserve">ευχαριστήσω </w:t>
      </w:r>
      <w:r w:rsidRPr="007958A6">
        <w:rPr>
          <w:rFonts w:eastAsia="Times New Roman" w:cs="Times New Roman"/>
          <w:szCs w:val="24"/>
        </w:rPr>
        <w:t xml:space="preserve">τους </w:t>
      </w:r>
      <w:r>
        <w:rPr>
          <w:rFonts w:eastAsia="Times New Roman" w:cs="Times New Roman"/>
          <w:szCs w:val="24"/>
        </w:rPr>
        <w:t>σ</w:t>
      </w:r>
      <w:r w:rsidRPr="007958A6">
        <w:rPr>
          <w:rFonts w:eastAsia="Times New Roman" w:cs="Times New Roman"/>
          <w:szCs w:val="24"/>
        </w:rPr>
        <w:t xml:space="preserve">υνδέσμους </w:t>
      </w:r>
      <w:r w:rsidRPr="007958A6">
        <w:rPr>
          <w:rFonts w:eastAsia="Times New Roman" w:cs="Times New Roman"/>
          <w:szCs w:val="24"/>
        </w:rPr>
        <w:t>για τη συνεργασία που είχα</w:t>
      </w:r>
      <w:r w:rsidRPr="007958A6">
        <w:rPr>
          <w:rFonts w:eastAsia="Times New Roman" w:cs="Times New Roman"/>
          <w:szCs w:val="24"/>
        </w:rPr>
        <w:t>με</w:t>
      </w:r>
      <w:r>
        <w:rPr>
          <w:rFonts w:eastAsia="Times New Roman" w:cs="Times New Roman"/>
          <w:szCs w:val="24"/>
        </w:rPr>
        <w:t>.</w:t>
      </w:r>
      <w:r w:rsidRPr="007958A6">
        <w:rPr>
          <w:rFonts w:eastAsia="Times New Roman" w:cs="Times New Roman"/>
          <w:szCs w:val="24"/>
        </w:rPr>
        <w:t xml:space="preserve"> </w:t>
      </w:r>
    </w:p>
    <w:p w14:paraId="4D87FCBD" w14:textId="77777777" w:rsidR="00E01347" w:rsidRDefault="00B0330D">
      <w:pPr>
        <w:spacing w:line="600" w:lineRule="auto"/>
        <w:ind w:firstLine="720"/>
        <w:jc w:val="both"/>
        <w:rPr>
          <w:rFonts w:eastAsia="Times New Roman" w:cs="Times New Roman"/>
          <w:szCs w:val="24"/>
        </w:rPr>
      </w:pPr>
      <w:r w:rsidRPr="007958A6">
        <w:rPr>
          <w:rFonts w:eastAsia="Times New Roman" w:cs="Times New Roman"/>
          <w:szCs w:val="24"/>
        </w:rPr>
        <w:t>Περνάμε</w:t>
      </w:r>
      <w:r>
        <w:rPr>
          <w:rFonts w:eastAsia="Times New Roman" w:cs="Times New Roman"/>
          <w:szCs w:val="24"/>
        </w:rPr>
        <w:t>, λ</w:t>
      </w:r>
      <w:r w:rsidRPr="007958A6">
        <w:rPr>
          <w:rFonts w:eastAsia="Times New Roman" w:cs="Times New Roman"/>
          <w:szCs w:val="24"/>
        </w:rPr>
        <w:t>οιπόν</w:t>
      </w:r>
      <w:r>
        <w:rPr>
          <w:rFonts w:eastAsia="Times New Roman" w:cs="Times New Roman"/>
          <w:szCs w:val="24"/>
        </w:rPr>
        <w:t>,</w:t>
      </w:r>
      <w:r w:rsidRPr="007958A6">
        <w:rPr>
          <w:rFonts w:eastAsia="Times New Roman" w:cs="Times New Roman"/>
          <w:szCs w:val="24"/>
        </w:rPr>
        <w:t xml:space="preserve"> σε αυτήν τη σημαντική ρύθμιση</w:t>
      </w:r>
      <w:r>
        <w:rPr>
          <w:rFonts w:eastAsia="Times New Roman" w:cs="Times New Roman"/>
          <w:szCs w:val="24"/>
        </w:rPr>
        <w:t>,</w:t>
      </w:r>
      <w:r w:rsidRPr="007958A6">
        <w:rPr>
          <w:rFonts w:eastAsia="Times New Roman" w:cs="Times New Roman"/>
          <w:szCs w:val="24"/>
        </w:rPr>
        <w:t xml:space="preserve"> έτσι ώστε και για τη φετινή χρονιά να προχωρήσει απρόσκοπτα η διαδικασία καταβολής των πιστώσεων προς τους συνδέσμους</w:t>
      </w:r>
      <w:r>
        <w:rPr>
          <w:rFonts w:eastAsia="Times New Roman" w:cs="Times New Roman"/>
          <w:szCs w:val="24"/>
        </w:rPr>
        <w:t>,</w:t>
      </w:r>
      <w:r w:rsidRPr="007958A6">
        <w:rPr>
          <w:rFonts w:eastAsia="Times New Roman" w:cs="Times New Roman"/>
          <w:szCs w:val="24"/>
        </w:rPr>
        <w:t xml:space="preserve"> χωρίς την παραμικρή καθυστέρηση για να υπάρξει η κατάλληλη προετοιμασία για την περί</w:t>
      </w:r>
      <w:r w:rsidRPr="007958A6">
        <w:rPr>
          <w:rFonts w:eastAsia="Times New Roman" w:cs="Times New Roman"/>
          <w:szCs w:val="24"/>
        </w:rPr>
        <w:t xml:space="preserve">οδο της πυροπροστασίας που </w:t>
      </w:r>
      <w:r>
        <w:rPr>
          <w:rFonts w:eastAsia="Times New Roman" w:cs="Times New Roman"/>
          <w:szCs w:val="24"/>
        </w:rPr>
        <w:t>β</w:t>
      </w:r>
      <w:r w:rsidRPr="007958A6">
        <w:rPr>
          <w:rFonts w:eastAsia="Times New Roman" w:cs="Times New Roman"/>
          <w:szCs w:val="24"/>
        </w:rPr>
        <w:t>εβαίως ξεκινάει πάρα πολύ σύντομα</w:t>
      </w:r>
      <w:r>
        <w:rPr>
          <w:rFonts w:eastAsia="Times New Roman" w:cs="Times New Roman"/>
          <w:szCs w:val="24"/>
        </w:rPr>
        <w:t>.</w:t>
      </w:r>
      <w:r w:rsidRPr="007958A6">
        <w:rPr>
          <w:rFonts w:eastAsia="Times New Roman" w:cs="Times New Roman"/>
          <w:szCs w:val="24"/>
        </w:rPr>
        <w:t xml:space="preserve"> </w:t>
      </w:r>
    </w:p>
    <w:p w14:paraId="4D87FCBE"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Και αν μου επιτρέπετε, έρχομαι και σε ένα </w:t>
      </w:r>
      <w:r w:rsidRPr="007958A6">
        <w:rPr>
          <w:rFonts w:eastAsia="Times New Roman" w:cs="Times New Roman"/>
          <w:szCs w:val="24"/>
        </w:rPr>
        <w:t>τελευταίο σχόλιο</w:t>
      </w:r>
      <w:r>
        <w:rPr>
          <w:rFonts w:eastAsia="Times New Roman" w:cs="Times New Roman"/>
          <w:szCs w:val="24"/>
        </w:rPr>
        <w:t>.</w:t>
      </w:r>
      <w:r w:rsidRPr="007958A6">
        <w:rPr>
          <w:rFonts w:eastAsia="Times New Roman" w:cs="Times New Roman"/>
          <w:szCs w:val="24"/>
        </w:rPr>
        <w:t xml:space="preserve"> </w:t>
      </w:r>
      <w:r>
        <w:rPr>
          <w:rFonts w:eastAsia="Times New Roman" w:cs="Times New Roman"/>
          <w:szCs w:val="24"/>
        </w:rPr>
        <w:t>Ε</w:t>
      </w:r>
      <w:r w:rsidRPr="007958A6">
        <w:rPr>
          <w:rFonts w:eastAsia="Times New Roman" w:cs="Times New Roman"/>
          <w:szCs w:val="24"/>
        </w:rPr>
        <w:t xml:space="preserve">πειδή έχουμε συνεργαστεί </w:t>
      </w:r>
      <w:r>
        <w:rPr>
          <w:rFonts w:eastAsia="Times New Roman" w:cs="Times New Roman"/>
          <w:szCs w:val="24"/>
        </w:rPr>
        <w:t xml:space="preserve">με </w:t>
      </w:r>
      <w:r w:rsidRPr="007958A6">
        <w:rPr>
          <w:rFonts w:eastAsia="Times New Roman" w:cs="Times New Roman"/>
          <w:szCs w:val="24"/>
        </w:rPr>
        <w:t xml:space="preserve">το Υπουργείο Προστασίας του Πολίτη και </w:t>
      </w:r>
      <w:r>
        <w:rPr>
          <w:rFonts w:eastAsia="Times New Roman" w:cs="Times New Roman"/>
          <w:szCs w:val="24"/>
        </w:rPr>
        <w:t>τη Γενική Γραμματεία Πολιτικής Προστασίας, γνωρίζω ότι</w:t>
      </w:r>
      <w:r w:rsidRPr="007958A6">
        <w:rPr>
          <w:rFonts w:eastAsia="Times New Roman" w:cs="Times New Roman"/>
          <w:szCs w:val="24"/>
        </w:rPr>
        <w:t xml:space="preserve"> προετοιμάζεται ένα σημαντικό νομοσχέδιο συνολικά για τα ζητήματα της πολιτικής προστασίας</w:t>
      </w:r>
      <w:r>
        <w:rPr>
          <w:rFonts w:eastAsia="Times New Roman" w:cs="Times New Roman"/>
          <w:szCs w:val="24"/>
        </w:rPr>
        <w:t xml:space="preserve">. Με </w:t>
      </w:r>
      <w:r w:rsidRPr="007958A6">
        <w:rPr>
          <w:rFonts w:eastAsia="Times New Roman" w:cs="Times New Roman"/>
          <w:szCs w:val="24"/>
        </w:rPr>
        <w:t xml:space="preserve">αυτό θα προχωρήσουμε και σε έναν γενικό ανασχεδιασμό και </w:t>
      </w:r>
      <w:proofErr w:type="spellStart"/>
      <w:r w:rsidRPr="007958A6">
        <w:rPr>
          <w:rFonts w:eastAsia="Times New Roman" w:cs="Times New Roman"/>
          <w:szCs w:val="24"/>
        </w:rPr>
        <w:t>εξορθολογισμό</w:t>
      </w:r>
      <w:proofErr w:type="spellEnd"/>
      <w:r w:rsidRPr="007958A6">
        <w:rPr>
          <w:rFonts w:eastAsia="Times New Roman" w:cs="Times New Roman"/>
          <w:szCs w:val="24"/>
        </w:rPr>
        <w:t xml:space="preserve"> όλων των πιστώσεων που αφορούν τα ζητήματα της πυροπροστασίας</w:t>
      </w:r>
      <w:r>
        <w:rPr>
          <w:rFonts w:eastAsia="Times New Roman" w:cs="Times New Roman"/>
          <w:szCs w:val="24"/>
        </w:rPr>
        <w:t>,</w:t>
      </w:r>
      <w:r w:rsidRPr="007958A6">
        <w:rPr>
          <w:rFonts w:eastAsia="Times New Roman" w:cs="Times New Roman"/>
          <w:szCs w:val="24"/>
        </w:rPr>
        <w:t xml:space="preserve"> αλλά και τα ζητήματα αντιμε</w:t>
      </w:r>
      <w:r w:rsidRPr="007958A6">
        <w:rPr>
          <w:rFonts w:eastAsia="Times New Roman" w:cs="Times New Roman"/>
          <w:szCs w:val="24"/>
        </w:rPr>
        <w:t>τώπισης φυσικών καταστροφών εν γένει</w:t>
      </w:r>
      <w:r>
        <w:rPr>
          <w:rFonts w:eastAsia="Times New Roman" w:cs="Times New Roman"/>
          <w:szCs w:val="24"/>
        </w:rPr>
        <w:t>.</w:t>
      </w:r>
      <w:r w:rsidRPr="007958A6">
        <w:rPr>
          <w:rFonts w:eastAsia="Times New Roman" w:cs="Times New Roman"/>
          <w:szCs w:val="24"/>
        </w:rPr>
        <w:t xml:space="preserve"> </w:t>
      </w:r>
      <w:r>
        <w:rPr>
          <w:rFonts w:eastAsia="Times New Roman" w:cs="Times New Roman"/>
          <w:szCs w:val="24"/>
        </w:rPr>
        <w:t>Ν</w:t>
      </w:r>
      <w:r w:rsidRPr="007958A6">
        <w:rPr>
          <w:rFonts w:eastAsia="Times New Roman" w:cs="Times New Roman"/>
          <w:szCs w:val="24"/>
        </w:rPr>
        <w:t xml:space="preserve">ομίζω </w:t>
      </w:r>
      <w:r>
        <w:rPr>
          <w:rFonts w:eastAsia="Times New Roman" w:cs="Times New Roman"/>
          <w:szCs w:val="24"/>
        </w:rPr>
        <w:t xml:space="preserve">ότι θα </w:t>
      </w:r>
      <w:r w:rsidRPr="007958A6">
        <w:rPr>
          <w:rFonts w:eastAsia="Times New Roman" w:cs="Times New Roman"/>
          <w:szCs w:val="24"/>
        </w:rPr>
        <w:t xml:space="preserve">είναι μία πολύ σημαντική ρύθμιση </w:t>
      </w:r>
      <w:r w:rsidRPr="007958A6">
        <w:rPr>
          <w:rFonts w:eastAsia="Times New Roman" w:cs="Times New Roman"/>
          <w:szCs w:val="24"/>
        </w:rPr>
        <w:lastRenderedPageBreak/>
        <w:t xml:space="preserve">την οποία </w:t>
      </w:r>
      <w:r>
        <w:rPr>
          <w:rFonts w:eastAsia="Times New Roman" w:cs="Times New Roman"/>
          <w:szCs w:val="24"/>
        </w:rPr>
        <w:t>π</w:t>
      </w:r>
      <w:r w:rsidRPr="007958A6">
        <w:rPr>
          <w:rFonts w:eastAsia="Times New Roman" w:cs="Times New Roman"/>
          <w:szCs w:val="24"/>
        </w:rPr>
        <w:t>ολύ σύντομα θα έχουμε την ευκαιρία να συζητήσουμε και εδώ στο Κοινοβούλιο</w:t>
      </w:r>
      <w:r>
        <w:rPr>
          <w:rFonts w:eastAsia="Times New Roman" w:cs="Times New Roman"/>
          <w:szCs w:val="24"/>
        </w:rPr>
        <w:t>.</w:t>
      </w:r>
    </w:p>
    <w:p w14:paraId="4D87FCBF" w14:textId="77777777" w:rsidR="00E01347" w:rsidRDefault="00B0330D">
      <w:pPr>
        <w:spacing w:line="600" w:lineRule="auto"/>
        <w:ind w:firstLine="720"/>
        <w:jc w:val="both"/>
        <w:rPr>
          <w:rFonts w:eastAsia="Times New Roman" w:cs="Times New Roman"/>
          <w:szCs w:val="24"/>
        </w:rPr>
      </w:pPr>
      <w:r w:rsidRPr="007958A6">
        <w:rPr>
          <w:rFonts w:eastAsia="Times New Roman" w:cs="Times New Roman"/>
          <w:szCs w:val="24"/>
        </w:rPr>
        <w:t>Ευχαριστώ πολύ</w:t>
      </w:r>
      <w:r>
        <w:rPr>
          <w:rFonts w:eastAsia="Times New Roman" w:cs="Times New Roman"/>
          <w:szCs w:val="24"/>
        </w:rPr>
        <w:t>,</w:t>
      </w:r>
      <w:r w:rsidRPr="007958A6">
        <w:rPr>
          <w:rFonts w:eastAsia="Times New Roman" w:cs="Times New Roman"/>
          <w:szCs w:val="24"/>
        </w:rPr>
        <w:t xml:space="preserve"> κύριε Πρόεδρε.</w:t>
      </w:r>
      <w:r>
        <w:rPr>
          <w:rFonts w:eastAsia="Times New Roman" w:cs="Times New Roman"/>
          <w:szCs w:val="24"/>
        </w:rPr>
        <w:t xml:space="preserve"> </w:t>
      </w:r>
    </w:p>
    <w:p w14:paraId="4D87FCC0" w14:textId="77777777" w:rsidR="00E01347" w:rsidRDefault="00B0330D">
      <w:pPr>
        <w:spacing w:line="600" w:lineRule="auto"/>
        <w:ind w:firstLine="720"/>
        <w:jc w:val="both"/>
        <w:rPr>
          <w:rFonts w:eastAsia="Times New Roman"/>
          <w:szCs w:val="24"/>
        </w:rPr>
      </w:pPr>
      <w:r w:rsidRPr="00B165B8">
        <w:rPr>
          <w:rFonts w:eastAsia="Times New Roman"/>
          <w:b/>
          <w:szCs w:val="24"/>
        </w:rPr>
        <w:t>ΠΡΟΕΔΡΕΥΩΝ (Νικήτας Κακλαμάνης):</w:t>
      </w:r>
      <w:r>
        <w:rPr>
          <w:rFonts w:eastAsia="Times New Roman"/>
          <w:szCs w:val="24"/>
        </w:rPr>
        <w:t xml:space="preserve"> Π</w:t>
      </w:r>
      <w:r w:rsidRPr="00B165B8">
        <w:rPr>
          <w:rFonts w:eastAsia="Times New Roman"/>
          <w:szCs w:val="24"/>
        </w:rPr>
        <w:t>ροχωρ</w:t>
      </w:r>
      <w:r>
        <w:rPr>
          <w:rFonts w:eastAsia="Times New Roman"/>
          <w:szCs w:val="24"/>
        </w:rPr>
        <w:t>ού</w:t>
      </w:r>
      <w:r w:rsidRPr="00B165B8">
        <w:rPr>
          <w:rFonts w:eastAsia="Times New Roman"/>
          <w:szCs w:val="24"/>
        </w:rPr>
        <w:t xml:space="preserve">με με τον </w:t>
      </w:r>
      <w:r>
        <w:rPr>
          <w:rFonts w:eastAsia="Times New Roman"/>
          <w:szCs w:val="24"/>
        </w:rPr>
        <w:t>ει</w:t>
      </w:r>
      <w:r>
        <w:rPr>
          <w:rFonts w:eastAsia="Times New Roman"/>
          <w:szCs w:val="24"/>
        </w:rPr>
        <w:t>δικό α</w:t>
      </w:r>
      <w:r w:rsidRPr="00B165B8">
        <w:rPr>
          <w:rFonts w:eastAsia="Times New Roman"/>
          <w:szCs w:val="24"/>
        </w:rPr>
        <w:t>γορ</w:t>
      </w:r>
      <w:r>
        <w:rPr>
          <w:rFonts w:eastAsia="Times New Roman"/>
          <w:szCs w:val="24"/>
        </w:rPr>
        <w:t xml:space="preserve">ητή </w:t>
      </w:r>
      <w:r w:rsidRPr="00B165B8">
        <w:rPr>
          <w:rFonts w:eastAsia="Times New Roman"/>
          <w:szCs w:val="24"/>
        </w:rPr>
        <w:t>από τη Χρυσή Αυγή</w:t>
      </w:r>
      <w:r>
        <w:rPr>
          <w:rFonts w:eastAsia="Times New Roman"/>
          <w:szCs w:val="24"/>
        </w:rPr>
        <w:t>,</w:t>
      </w:r>
      <w:r w:rsidRPr="00B165B8">
        <w:rPr>
          <w:rFonts w:eastAsia="Times New Roman"/>
          <w:szCs w:val="24"/>
        </w:rPr>
        <w:t xml:space="preserve"> το</w:t>
      </w:r>
      <w:r>
        <w:rPr>
          <w:rFonts w:eastAsia="Times New Roman"/>
          <w:szCs w:val="24"/>
        </w:rPr>
        <w:t>ν</w:t>
      </w:r>
      <w:r w:rsidRPr="00B165B8">
        <w:rPr>
          <w:rFonts w:eastAsia="Times New Roman"/>
          <w:szCs w:val="24"/>
        </w:rPr>
        <w:t xml:space="preserve"> συνάδελφο</w:t>
      </w:r>
      <w:r>
        <w:rPr>
          <w:rFonts w:eastAsia="Times New Roman"/>
          <w:szCs w:val="24"/>
        </w:rPr>
        <w:t xml:space="preserve"> κ. Ε</w:t>
      </w:r>
      <w:r w:rsidRPr="00B165B8">
        <w:rPr>
          <w:rFonts w:eastAsia="Times New Roman"/>
          <w:szCs w:val="24"/>
        </w:rPr>
        <w:t>υάγ</w:t>
      </w:r>
      <w:r>
        <w:rPr>
          <w:rFonts w:eastAsia="Times New Roman"/>
          <w:szCs w:val="24"/>
        </w:rPr>
        <w:t>γελο Καρακώστα.</w:t>
      </w:r>
    </w:p>
    <w:p w14:paraId="4D87FCC1" w14:textId="77777777" w:rsidR="00E01347" w:rsidRDefault="00B0330D">
      <w:pPr>
        <w:spacing w:line="600" w:lineRule="auto"/>
        <w:ind w:firstLine="720"/>
        <w:jc w:val="both"/>
        <w:rPr>
          <w:rFonts w:eastAsia="Times New Roman"/>
          <w:szCs w:val="24"/>
        </w:rPr>
      </w:pPr>
      <w:r>
        <w:rPr>
          <w:rFonts w:eastAsia="Times New Roman"/>
          <w:szCs w:val="24"/>
        </w:rPr>
        <w:t>Ορίστε, κύριε Καρακώστα, έχετε τον λόγο.</w:t>
      </w:r>
    </w:p>
    <w:p w14:paraId="4D87FCC2" w14:textId="77777777" w:rsidR="00E01347" w:rsidRDefault="00B0330D">
      <w:pPr>
        <w:spacing w:line="600" w:lineRule="auto"/>
        <w:ind w:firstLine="720"/>
        <w:jc w:val="both"/>
        <w:rPr>
          <w:rFonts w:eastAsia="Times New Roman"/>
          <w:szCs w:val="24"/>
        </w:rPr>
      </w:pPr>
      <w:r w:rsidRPr="00B165B8">
        <w:rPr>
          <w:rFonts w:eastAsia="Times New Roman"/>
          <w:b/>
          <w:szCs w:val="24"/>
        </w:rPr>
        <w:t>ΕΥΑΓΓΕΛΟΣ ΚΑΡΑΚΩΣΤΑΣ:</w:t>
      </w:r>
      <w:r>
        <w:rPr>
          <w:rFonts w:eastAsia="Times New Roman"/>
          <w:szCs w:val="24"/>
        </w:rPr>
        <w:t xml:space="preserve"> Ευχαριστώ, κύριε Πρόεδρε.</w:t>
      </w:r>
    </w:p>
    <w:p w14:paraId="4D87FCC3" w14:textId="77777777" w:rsidR="00E01347" w:rsidRDefault="00B0330D">
      <w:pPr>
        <w:spacing w:line="600" w:lineRule="auto"/>
        <w:ind w:firstLine="720"/>
        <w:jc w:val="both"/>
        <w:rPr>
          <w:rFonts w:eastAsia="Times New Roman"/>
          <w:szCs w:val="24"/>
        </w:rPr>
      </w:pPr>
      <w:r>
        <w:rPr>
          <w:rFonts w:eastAsia="Times New Roman"/>
          <w:szCs w:val="24"/>
        </w:rPr>
        <w:t>Ό</w:t>
      </w:r>
      <w:r w:rsidRPr="00B165B8">
        <w:rPr>
          <w:rFonts w:eastAsia="Times New Roman"/>
          <w:szCs w:val="24"/>
        </w:rPr>
        <w:t>πως έχω αναφέρει και κατά τ</w:t>
      </w:r>
      <w:r>
        <w:rPr>
          <w:rFonts w:eastAsia="Times New Roman"/>
          <w:szCs w:val="24"/>
        </w:rPr>
        <w:t>ι</w:t>
      </w:r>
      <w:r w:rsidRPr="00B165B8">
        <w:rPr>
          <w:rFonts w:eastAsia="Times New Roman"/>
          <w:szCs w:val="24"/>
        </w:rPr>
        <w:t>ς συν</w:t>
      </w:r>
      <w:r>
        <w:rPr>
          <w:rFonts w:eastAsia="Times New Roman"/>
          <w:szCs w:val="24"/>
        </w:rPr>
        <w:t xml:space="preserve">εδριάσεις </w:t>
      </w:r>
      <w:r w:rsidRPr="00B165B8">
        <w:rPr>
          <w:rFonts w:eastAsia="Times New Roman"/>
          <w:szCs w:val="24"/>
        </w:rPr>
        <w:t xml:space="preserve">της αρμόδιας </w:t>
      </w:r>
      <w:r>
        <w:rPr>
          <w:rFonts w:eastAsia="Times New Roman"/>
          <w:szCs w:val="24"/>
        </w:rPr>
        <w:t>ε</w:t>
      </w:r>
      <w:r w:rsidRPr="00B165B8">
        <w:rPr>
          <w:rFonts w:eastAsia="Times New Roman"/>
          <w:szCs w:val="24"/>
        </w:rPr>
        <w:t>πιτροπής</w:t>
      </w:r>
      <w:r>
        <w:rPr>
          <w:rFonts w:eastAsia="Times New Roman"/>
          <w:szCs w:val="24"/>
        </w:rPr>
        <w:t>, το υπό ψήφιση</w:t>
      </w:r>
      <w:r w:rsidRPr="00B165B8">
        <w:rPr>
          <w:rFonts w:eastAsia="Times New Roman"/>
          <w:szCs w:val="24"/>
        </w:rPr>
        <w:t xml:space="preserve"> σχέδιο νόμου ακο</w:t>
      </w:r>
      <w:r w:rsidRPr="00B165B8">
        <w:rPr>
          <w:rFonts w:eastAsia="Times New Roman"/>
          <w:szCs w:val="24"/>
        </w:rPr>
        <w:t>λουθεί την πεπατημένη όλων τ</w:t>
      </w:r>
      <w:r>
        <w:rPr>
          <w:rFonts w:eastAsia="Times New Roman"/>
          <w:szCs w:val="24"/>
        </w:rPr>
        <w:t>ων πρόσφατων νομοθετημάτων της Κ</w:t>
      </w:r>
      <w:r w:rsidRPr="00B165B8">
        <w:rPr>
          <w:rFonts w:eastAsia="Times New Roman"/>
          <w:szCs w:val="24"/>
        </w:rPr>
        <w:t>υβέρνησης ΣΥΡΙΖΑ</w:t>
      </w:r>
      <w:r>
        <w:rPr>
          <w:rFonts w:eastAsia="Times New Roman"/>
          <w:szCs w:val="24"/>
        </w:rPr>
        <w:t>.</w:t>
      </w:r>
      <w:r w:rsidRPr="00B165B8">
        <w:rPr>
          <w:rFonts w:eastAsia="Times New Roman"/>
          <w:szCs w:val="24"/>
        </w:rPr>
        <w:t xml:space="preserve"> </w:t>
      </w:r>
      <w:r>
        <w:rPr>
          <w:rFonts w:eastAsia="Times New Roman"/>
          <w:szCs w:val="24"/>
        </w:rPr>
        <w:t>Α</w:t>
      </w:r>
      <w:r w:rsidRPr="00B165B8">
        <w:rPr>
          <w:rFonts w:eastAsia="Times New Roman"/>
          <w:szCs w:val="24"/>
        </w:rPr>
        <w:t xml:space="preserve">ποτελείται </w:t>
      </w:r>
      <w:r>
        <w:rPr>
          <w:rFonts w:eastAsia="Times New Roman"/>
          <w:szCs w:val="24"/>
        </w:rPr>
        <w:t xml:space="preserve">δηλαδή </w:t>
      </w:r>
      <w:r w:rsidRPr="00B165B8">
        <w:rPr>
          <w:rFonts w:eastAsia="Times New Roman"/>
          <w:szCs w:val="24"/>
        </w:rPr>
        <w:t>από πέντε μέρη</w:t>
      </w:r>
      <w:r>
        <w:rPr>
          <w:rFonts w:eastAsia="Times New Roman"/>
          <w:szCs w:val="24"/>
        </w:rPr>
        <w:t>, καθέ</w:t>
      </w:r>
      <w:r w:rsidRPr="00B165B8">
        <w:rPr>
          <w:rFonts w:eastAsia="Times New Roman"/>
          <w:szCs w:val="24"/>
        </w:rPr>
        <w:t>να από τα οποία μπορούσε κάλλιστα να αποτελέσει ξεχωριστό νομοσχέδιο</w:t>
      </w:r>
      <w:r>
        <w:rPr>
          <w:rFonts w:eastAsia="Times New Roman"/>
          <w:szCs w:val="24"/>
        </w:rPr>
        <w:t>, διότι διαπραγματεύον</w:t>
      </w:r>
      <w:r w:rsidRPr="00B165B8">
        <w:rPr>
          <w:rFonts w:eastAsia="Times New Roman"/>
          <w:szCs w:val="24"/>
        </w:rPr>
        <w:t xml:space="preserve">ται θέματα εντελώς ασύνδετα μεταξύ </w:t>
      </w:r>
      <w:r>
        <w:rPr>
          <w:rFonts w:eastAsia="Times New Roman"/>
          <w:szCs w:val="24"/>
        </w:rPr>
        <w:t>τους,</w:t>
      </w:r>
      <w:r w:rsidRPr="00B165B8">
        <w:rPr>
          <w:rFonts w:eastAsia="Times New Roman"/>
          <w:szCs w:val="24"/>
        </w:rPr>
        <w:t xml:space="preserve"> οι επιπτώσεις</w:t>
      </w:r>
      <w:r>
        <w:rPr>
          <w:rFonts w:eastAsia="Times New Roman"/>
          <w:szCs w:val="24"/>
        </w:rPr>
        <w:t>,</w:t>
      </w:r>
      <w:r w:rsidRPr="00B165B8">
        <w:rPr>
          <w:rFonts w:eastAsia="Times New Roman"/>
          <w:szCs w:val="24"/>
        </w:rPr>
        <w:t xml:space="preserve"> </w:t>
      </w:r>
      <w:r>
        <w:rPr>
          <w:rFonts w:eastAsia="Times New Roman"/>
          <w:szCs w:val="24"/>
        </w:rPr>
        <w:t>όμως,</w:t>
      </w:r>
      <w:r w:rsidRPr="00B165B8">
        <w:rPr>
          <w:rFonts w:eastAsia="Times New Roman"/>
          <w:szCs w:val="24"/>
        </w:rPr>
        <w:t xml:space="preserve"> των οποίων είναι εξαιρετικά σημαντικές σε ζητήματα οικονο</w:t>
      </w:r>
      <w:r>
        <w:rPr>
          <w:rFonts w:eastAsia="Times New Roman"/>
          <w:szCs w:val="24"/>
        </w:rPr>
        <w:t>μία</w:t>
      </w:r>
      <w:r w:rsidRPr="00B165B8">
        <w:rPr>
          <w:rFonts w:eastAsia="Times New Roman"/>
          <w:szCs w:val="24"/>
        </w:rPr>
        <w:t>ς</w:t>
      </w:r>
      <w:r>
        <w:rPr>
          <w:rFonts w:eastAsia="Times New Roman"/>
          <w:szCs w:val="24"/>
        </w:rPr>
        <w:t>,</w:t>
      </w:r>
      <w:r w:rsidRPr="00B165B8">
        <w:rPr>
          <w:rFonts w:eastAsia="Times New Roman"/>
          <w:szCs w:val="24"/>
        </w:rPr>
        <w:t xml:space="preserve"> σε ζητήματα ανάπτυξης</w:t>
      </w:r>
      <w:r>
        <w:rPr>
          <w:rFonts w:eastAsia="Times New Roman"/>
          <w:szCs w:val="24"/>
        </w:rPr>
        <w:t>,</w:t>
      </w:r>
      <w:r w:rsidRPr="00B165B8">
        <w:rPr>
          <w:rFonts w:eastAsia="Times New Roman"/>
          <w:szCs w:val="24"/>
        </w:rPr>
        <w:t xml:space="preserve"> αλλ</w:t>
      </w:r>
      <w:r>
        <w:rPr>
          <w:rFonts w:eastAsia="Times New Roman"/>
          <w:szCs w:val="24"/>
        </w:rPr>
        <w:t>ά και για την κοινωνία εν γένει. Γι’</w:t>
      </w:r>
      <w:r w:rsidRPr="00B165B8">
        <w:rPr>
          <w:rFonts w:eastAsia="Times New Roman"/>
          <w:szCs w:val="24"/>
        </w:rPr>
        <w:t xml:space="preserve"> αυτό θ</w:t>
      </w:r>
      <w:r>
        <w:rPr>
          <w:rFonts w:eastAsia="Times New Roman"/>
          <w:szCs w:val="24"/>
        </w:rPr>
        <w:t xml:space="preserve">εωρούμε ότι η Κυβέρνηση θα </w:t>
      </w:r>
      <w:r>
        <w:rPr>
          <w:rFonts w:eastAsia="Times New Roman"/>
          <w:szCs w:val="24"/>
        </w:rPr>
        <w:lastRenderedPageBreak/>
        <w:t>έπρεπε να τα είχε</w:t>
      </w:r>
      <w:r w:rsidRPr="00B165B8">
        <w:rPr>
          <w:rFonts w:eastAsia="Times New Roman"/>
          <w:szCs w:val="24"/>
        </w:rPr>
        <w:t xml:space="preserve"> αντιμετωπίσει με πολύ μεγαλύτερη σοβαρότητα</w:t>
      </w:r>
      <w:r>
        <w:rPr>
          <w:rFonts w:eastAsia="Times New Roman"/>
          <w:szCs w:val="24"/>
        </w:rPr>
        <w:t>.</w:t>
      </w:r>
    </w:p>
    <w:p w14:paraId="4D87FCC4" w14:textId="77777777" w:rsidR="00E01347" w:rsidRDefault="00B0330D">
      <w:pPr>
        <w:spacing w:line="600" w:lineRule="auto"/>
        <w:ind w:firstLine="720"/>
        <w:jc w:val="both"/>
        <w:rPr>
          <w:rFonts w:eastAsia="Times New Roman"/>
          <w:szCs w:val="24"/>
        </w:rPr>
      </w:pPr>
      <w:r>
        <w:rPr>
          <w:rFonts w:eastAsia="Times New Roman"/>
          <w:szCs w:val="24"/>
        </w:rPr>
        <w:t>Α</w:t>
      </w:r>
      <w:r w:rsidRPr="00B165B8">
        <w:rPr>
          <w:rFonts w:eastAsia="Times New Roman"/>
          <w:szCs w:val="24"/>
        </w:rPr>
        <w:t>πό το ζήτημ</w:t>
      </w:r>
      <w:r w:rsidRPr="00B165B8">
        <w:rPr>
          <w:rFonts w:eastAsia="Times New Roman"/>
          <w:szCs w:val="24"/>
        </w:rPr>
        <w:t>α</w:t>
      </w:r>
      <w:r>
        <w:rPr>
          <w:rFonts w:eastAsia="Times New Roman"/>
          <w:szCs w:val="24"/>
        </w:rPr>
        <w:t>,</w:t>
      </w:r>
      <w:r w:rsidRPr="00B165B8">
        <w:rPr>
          <w:rFonts w:eastAsia="Times New Roman"/>
          <w:szCs w:val="24"/>
        </w:rPr>
        <w:t xml:space="preserve"> για παράδειγμα</w:t>
      </w:r>
      <w:r>
        <w:rPr>
          <w:rFonts w:eastAsia="Times New Roman"/>
          <w:szCs w:val="24"/>
        </w:rPr>
        <w:t>,</w:t>
      </w:r>
      <w:r w:rsidRPr="00B165B8">
        <w:rPr>
          <w:rFonts w:eastAsia="Times New Roman"/>
          <w:szCs w:val="24"/>
        </w:rPr>
        <w:t xml:space="preserve"> της ένταξης της χώρας μας στην </w:t>
      </w:r>
      <w:r>
        <w:rPr>
          <w:rFonts w:eastAsia="Times New Roman"/>
          <w:szCs w:val="24"/>
        </w:rPr>
        <w:t>Ασιατική Τράπεζα Υ</w:t>
      </w:r>
      <w:r w:rsidRPr="00B165B8">
        <w:rPr>
          <w:rFonts w:eastAsia="Times New Roman"/>
          <w:szCs w:val="24"/>
        </w:rPr>
        <w:t>ποδομών και Επενδύσεων</w:t>
      </w:r>
      <w:r>
        <w:rPr>
          <w:rFonts w:eastAsia="Times New Roman"/>
          <w:szCs w:val="24"/>
        </w:rPr>
        <w:t xml:space="preserve">, </w:t>
      </w:r>
      <w:r w:rsidRPr="00B165B8">
        <w:rPr>
          <w:rFonts w:eastAsia="Times New Roman"/>
          <w:szCs w:val="24"/>
        </w:rPr>
        <w:t>τ</w:t>
      </w:r>
      <w:r>
        <w:rPr>
          <w:rFonts w:eastAsia="Times New Roman"/>
          <w:szCs w:val="24"/>
        </w:rPr>
        <w:t xml:space="preserve">ο οποίο, όπως σας είπα και στην </w:t>
      </w:r>
      <w:r>
        <w:rPr>
          <w:rFonts w:eastAsia="Times New Roman"/>
          <w:szCs w:val="24"/>
        </w:rPr>
        <w:t>επιτροπή</w:t>
      </w:r>
      <w:r>
        <w:rPr>
          <w:rFonts w:eastAsia="Times New Roman"/>
          <w:szCs w:val="24"/>
        </w:rPr>
        <w:t xml:space="preserve">, </w:t>
      </w:r>
      <w:r w:rsidRPr="00B165B8">
        <w:rPr>
          <w:rFonts w:eastAsia="Times New Roman"/>
          <w:szCs w:val="24"/>
        </w:rPr>
        <w:t xml:space="preserve">για </w:t>
      </w:r>
      <w:r>
        <w:rPr>
          <w:rFonts w:eastAsia="Times New Roman"/>
          <w:szCs w:val="24"/>
        </w:rPr>
        <w:t>ε</w:t>
      </w:r>
      <w:r w:rsidRPr="00B165B8">
        <w:rPr>
          <w:rFonts w:eastAsia="Times New Roman"/>
          <w:szCs w:val="24"/>
        </w:rPr>
        <w:t xml:space="preserve">μάς αποτελεί </w:t>
      </w:r>
      <w:r>
        <w:rPr>
          <w:rFonts w:eastAsia="Times New Roman"/>
          <w:szCs w:val="24"/>
        </w:rPr>
        <w:t>μια</w:t>
      </w:r>
      <w:r w:rsidRPr="00B165B8">
        <w:rPr>
          <w:rFonts w:eastAsia="Times New Roman"/>
          <w:szCs w:val="24"/>
        </w:rPr>
        <w:t xml:space="preserve"> θετική προοπτική</w:t>
      </w:r>
      <w:r>
        <w:rPr>
          <w:rFonts w:eastAsia="Times New Roman"/>
          <w:szCs w:val="24"/>
        </w:rPr>
        <w:t>,</w:t>
      </w:r>
      <w:r w:rsidRPr="00B165B8">
        <w:rPr>
          <w:rFonts w:eastAsia="Times New Roman"/>
          <w:szCs w:val="24"/>
        </w:rPr>
        <w:t xml:space="preserve"> μέχρι τη θρασύτατη και ε</w:t>
      </w:r>
      <w:r>
        <w:rPr>
          <w:rFonts w:eastAsia="Times New Roman"/>
          <w:szCs w:val="24"/>
        </w:rPr>
        <w:t>ξοργιστική απόπειρα της Κ</w:t>
      </w:r>
      <w:r w:rsidRPr="00B165B8">
        <w:rPr>
          <w:rFonts w:eastAsia="Times New Roman"/>
          <w:szCs w:val="24"/>
        </w:rPr>
        <w:t>υβέρνησης να νομιμοποιήσει τα κα</w:t>
      </w:r>
      <w:r w:rsidRPr="00B165B8">
        <w:rPr>
          <w:rFonts w:eastAsia="Times New Roman"/>
          <w:szCs w:val="24"/>
        </w:rPr>
        <w:t>τασκευασμένα πάνω στον αιγιαλό αυθαίρετα</w:t>
      </w:r>
      <w:r>
        <w:rPr>
          <w:rFonts w:eastAsia="Times New Roman"/>
          <w:szCs w:val="24"/>
        </w:rPr>
        <w:t>, η απόσταση είναι χαώδης και π</w:t>
      </w:r>
      <w:r w:rsidRPr="00B165B8">
        <w:rPr>
          <w:rFonts w:eastAsia="Times New Roman"/>
          <w:szCs w:val="24"/>
        </w:rPr>
        <w:t xml:space="preserve">ροφανώς δεν μπορεί να υπάρξει ούτε </w:t>
      </w:r>
      <w:r>
        <w:rPr>
          <w:rFonts w:eastAsia="Times New Roman"/>
          <w:szCs w:val="24"/>
        </w:rPr>
        <w:t>ενιαία</w:t>
      </w:r>
      <w:r w:rsidRPr="00B165B8">
        <w:rPr>
          <w:rFonts w:eastAsia="Times New Roman"/>
          <w:szCs w:val="24"/>
        </w:rPr>
        <w:t xml:space="preserve"> στάση ούτε</w:t>
      </w:r>
      <w:r>
        <w:rPr>
          <w:rFonts w:eastAsia="Times New Roman"/>
          <w:szCs w:val="24"/>
        </w:rPr>
        <w:t>, β</w:t>
      </w:r>
      <w:r w:rsidRPr="00B165B8">
        <w:rPr>
          <w:rFonts w:eastAsia="Times New Roman"/>
          <w:szCs w:val="24"/>
        </w:rPr>
        <w:t>εβαίως</w:t>
      </w:r>
      <w:r>
        <w:rPr>
          <w:rFonts w:eastAsia="Times New Roman"/>
          <w:szCs w:val="24"/>
        </w:rPr>
        <w:t>, ενιαία αντιμετώπιση.</w:t>
      </w:r>
    </w:p>
    <w:p w14:paraId="4D87FCC5" w14:textId="77777777" w:rsidR="00E01347" w:rsidRDefault="00B0330D">
      <w:pPr>
        <w:spacing w:line="600" w:lineRule="auto"/>
        <w:ind w:firstLine="720"/>
        <w:jc w:val="both"/>
        <w:rPr>
          <w:rFonts w:eastAsia="Times New Roman"/>
          <w:szCs w:val="24"/>
        </w:rPr>
      </w:pPr>
      <w:r w:rsidRPr="00B165B8">
        <w:rPr>
          <w:rFonts w:eastAsia="Times New Roman"/>
          <w:szCs w:val="24"/>
        </w:rPr>
        <w:t>Ε</w:t>
      </w:r>
      <w:r>
        <w:rPr>
          <w:rFonts w:eastAsia="Times New Roman"/>
          <w:szCs w:val="24"/>
        </w:rPr>
        <w:t>κείνο, συνεπώς, το οποίο εύλογα συμπεραίνει κάποιος είναι ότι η Κ</w:t>
      </w:r>
      <w:r w:rsidRPr="00B165B8">
        <w:rPr>
          <w:rFonts w:eastAsia="Times New Roman"/>
          <w:szCs w:val="24"/>
        </w:rPr>
        <w:t>υβέρνηση του ΣΥΡΙΖΑ</w:t>
      </w:r>
      <w:r>
        <w:rPr>
          <w:rFonts w:eastAsia="Times New Roman"/>
          <w:szCs w:val="24"/>
        </w:rPr>
        <w:t>,</w:t>
      </w:r>
      <w:r w:rsidRPr="00B165B8">
        <w:rPr>
          <w:rFonts w:eastAsia="Times New Roman"/>
          <w:szCs w:val="24"/>
        </w:rPr>
        <w:t xml:space="preserve"> συναισθανόμεν</w:t>
      </w:r>
      <w:r>
        <w:rPr>
          <w:rFonts w:eastAsia="Times New Roman"/>
          <w:szCs w:val="24"/>
        </w:rPr>
        <w:t>η</w:t>
      </w:r>
      <w:r w:rsidRPr="00B165B8">
        <w:rPr>
          <w:rFonts w:eastAsia="Times New Roman"/>
          <w:szCs w:val="24"/>
        </w:rPr>
        <w:t xml:space="preserve"> το τέλος του πολιτικού της βίου </w:t>
      </w:r>
      <w:r>
        <w:rPr>
          <w:rFonts w:eastAsia="Times New Roman"/>
          <w:szCs w:val="24"/>
        </w:rPr>
        <w:t xml:space="preserve">και την </w:t>
      </w:r>
      <w:r w:rsidRPr="00B165B8">
        <w:rPr>
          <w:rFonts w:eastAsia="Times New Roman"/>
          <w:szCs w:val="24"/>
        </w:rPr>
        <w:t xml:space="preserve">επικείμενη εκλογική </w:t>
      </w:r>
      <w:r>
        <w:rPr>
          <w:rFonts w:eastAsia="Times New Roman"/>
          <w:szCs w:val="24"/>
        </w:rPr>
        <w:t xml:space="preserve">της </w:t>
      </w:r>
      <w:r w:rsidRPr="00B165B8">
        <w:rPr>
          <w:rFonts w:eastAsia="Times New Roman"/>
          <w:szCs w:val="24"/>
        </w:rPr>
        <w:t>συντριβή</w:t>
      </w:r>
      <w:r>
        <w:rPr>
          <w:rFonts w:eastAsia="Times New Roman"/>
          <w:szCs w:val="24"/>
        </w:rPr>
        <w:t>,</w:t>
      </w:r>
      <w:r w:rsidRPr="00B165B8">
        <w:rPr>
          <w:rFonts w:eastAsia="Times New Roman"/>
          <w:szCs w:val="24"/>
        </w:rPr>
        <w:t xml:space="preserve"> καταφεύγει σε νομοθετικές πρωτοβουλίες</w:t>
      </w:r>
      <w:r>
        <w:rPr>
          <w:rFonts w:eastAsia="Times New Roman"/>
          <w:szCs w:val="24"/>
        </w:rPr>
        <w:t>,</w:t>
      </w:r>
      <w:r w:rsidRPr="00B165B8">
        <w:rPr>
          <w:rFonts w:eastAsia="Times New Roman"/>
          <w:szCs w:val="24"/>
        </w:rPr>
        <w:t xml:space="preserve"> με τις οποίες εξυπηρετεί συγκεκριμένα συμφέροντα σε </w:t>
      </w:r>
      <w:r>
        <w:rPr>
          <w:rFonts w:eastAsia="Times New Roman"/>
          <w:szCs w:val="24"/>
        </w:rPr>
        <w:t>μια</w:t>
      </w:r>
      <w:r w:rsidRPr="00B165B8">
        <w:rPr>
          <w:rFonts w:eastAsia="Times New Roman"/>
          <w:szCs w:val="24"/>
        </w:rPr>
        <w:t xml:space="preserve"> απέλπιδα προσπάθεια να βρει</w:t>
      </w:r>
      <w:r>
        <w:rPr>
          <w:rFonts w:eastAsia="Times New Roman"/>
          <w:szCs w:val="24"/>
        </w:rPr>
        <w:t xml:space="preserve"> σανίδα </w:t>
      </w:r>
      <w:r w:rsidRPr="00B165B8">
        <w:rPr>
          <w:rFonts w:eastAsia="Times New Roman"/>
          <w:szCs w:val="24"/>
        </w:rPr>
        <w:t>πολιτική</w:t>
      </w:r>
      <w:r>
        <w:rPr>
          <w:rFonts w:eastAsia="Times New Roman"/>
          <w:szCs w:val="24"/>
        </w:rPr>
        <w:t>ς</w:t>
      </w:r>
      <w:r w:rsidRPr="00B165B8">
        <w:rPr>
          <w:rFonts w:eastAsia="Times New Roman"/>
          <w:szCs w:val="24"/>
        </w:rPr>
        <w:t xml:space="preserve"> σωτηρίας</w:t>
      </w:r>
      <w:r>
        <w:rPr>
          <w:rFonts w:eastAsia="Times New Roman"/>
          <w:szCs w:val="24"/>
        </w:rPr>
        <w:t>.</w:t>
      </w:r>
    </w:p>
    <w:p w14:paraId="4D87FCC6" w14:textId="77777777" w:rsidR="00E01347" w:rsidRDefault="00B0330D">
      <w:pPr>
        <w:spacing w:line="600" w:lineRule="auto"/>
        <w:ind w:firstLine="720"/>
        <w:jc w:val="both"/>
        <w:rPr>
          <w:rFonts w:eastAsia="Times New Roman"/>
          <w:szCs w:val="24"/>
        </w:rPr>
      </w:pPr>
      <w:r w:rsidRPr="00B165B8">
        <w:rPr>
          <w:rFonts w:eastAsia="Times New Roman"/>
          <w:szCs w:val="24"/>
        </w:rPr>
        <w:lastRenderedPageBreak/>
        <w:t>Αφού</w:t>
      </w:r>
      <w:r>
        <w:rPr>
          <w:rFonts w:eastAsia="Times New Roman"/>
          <w:szCs w:val="24"/>
        </w:rPr>
        <w:t>,</w:t>
      </w:r>
      <w:r w:rsidRPr="00B165B8">
        <w:rPr>
          <w:rFonts w:eastAsia="Times New Roman"/>
          <w:szCs w:val="24"/>
        </w:rPr>
        <w:t xml:space="preserve"> λοιπόν</w:t>
      </w:r>
      <w:r>
        <w:rPr>
          <w:rFonts w:eastAsia="Times New Roman"/>
          <w:szCs w:val="24"/>
        </w:rPr>
        <w:t>,</w:t>
      </w:r>
      <w:r w:rsidRPr="00B165B8">
        <w:rPr>
          <w:rFonts w:eastAsia="Times New Roman"/>
          <w:szCs w:val="24"/>
        </w:rPr>
        <w:t xml:space="preserve"> με τα νομοθετήμα</w:t>
      </w:r>
      <w:r w:rsidRPr="00B165B8">
        <w:rPr>
          <w:rFonts w:eastAsia="Times New Roman"/>
          <w:szCs w:val="24"/>
        </w:rPr>
        <w:t xml:space="preserve">τα προηγούμενων μηνών και με </w:t>
      </w:r>
      <w:r>
        <w:rPr>
          <w:rFonts w:eastAsia="Times New Roman"/>
          <w:szCs w:val="24"/>
        </w:rPr>
        <w:t>πλήθος</w:t>
      </w:r>
      <w:r w:rsidRPr="00B165B8">
        <w:rPr>
          <w:rFonts w:eastAsia="Times New Roman"/>
          <w:szCs w:val="24"/>
        </w:rPr>
        <w:t xml:space="preserve"> φωτογραφικών </w:t>
      </w:r>
      <w:r>
        <w:rPr>
          <w:rFonts w:eastAsia="Times New Roman"/>
          <w:szCs w:val="24"/>
        </w:rPr>
        <w:t>και ρουσφετο</w:t>
      </w:r>
      <w:r w:rsidRPr="00B165B8">
        <w:rPr>
          <w:rFonts w:eastAsia="Times New Roman"/>
          <w:szCs w:val="24"/>
        </w:rPr>
        <w:t>λογικών διατάξεων προέβη σε προσλήψεις στο δημόσιο μέσω συστάσεων επιτροπών</w:t>
      </w:r>
      <w:r>
        <w:rPr>
          <w:rFonts w:eastAsia="Times New Roman"/>
          <w:szCs w:val="24"/>
        </w:rPr>
        <w:t>,</w:t>
      </w:r>
      <w:r w:rsidRPr="00B165B8">
        <w:rPr>
          <w:rFonts w:eastAsia="Times New Roman"/>
          <w:szCs w:val="24"/>
        </w:rPr>
        <w:t xml:space="preserve"> γραμματ</w:t>
      </w:r>
      <w:r>
        <w:rPr>
          <w:rFonts w:eastAsia="Times New Roman"/>
          <w:szCs w:val="24"/>
        </w:rPr>
        <w:t>ε</w:t>
      </w:r>
      <w:r w:rsidRPr="00B165B8">
        <w:rPr>
          <w:rFonts w:eastAsia="Times New Roman"/>
          <w:szCs w:val="24"/>
        </w:rPr>
        <w:t>ιών</w:t>
      </w:r>
      <w:r>
        <w:rPr>
          <w:rFonts w:eastAsia="Times New Roman"/>
          <w:szCs w:val="24"/>
        </w:rPr>
        <w:t>, συμβουλίων σε κ</w:t>
      </w:r>
      <w:r w:rsidRPr="00B165B8">
        <w:rPr>
          <w:rFonts w:eastAsia="Times New Roman"/>
          <w:szCs w:val="24"/>
        </w:rPr>
        <w:t>άθε είδος απίθανο</w:t>
      </w:r>
      <w:r>
        <w:rPr>
          <w:rFonts w:eastAsia="Times New Roman"/>
          <w:szCs w:val="24"/>
        </w:rPr>
        <w:t>υ</w:t>
      </w:r>
      <w:r w:rsidRPr="00B165B8">
        <w:rPr>
          <w:rFonts w:eastAsia="Times New Roman"/>
          <w:szCs w:val="24"/>
        </w:rPr>
        <w:t xml:space="preserve"> </w:t>
      </w:r>
      <w:r>
        <w:rPr>
          <w:rFonts w:eastAsia="Times New Roman"/>
          <w:szCs w:val="24"/>
        </w:rPr>
        <w:t xml:space="preserve">φορέα της κρατικής μηχανής, σε </w:t>
      </w:r>
      <w:r w:rsidRPr="00B165B8">
        <w:rPr>
          <w:rFonts w:eastAsia="Times New Roman"/>
          <w:szCs w:val="24"/>
        </w:rPr>
        <w:t>χαριστικές μετακινήσεις</w:t>
      </w:r>
      <w:r>
        <w:rPr>
          <w:rFonts w:eastAsia="Times New Roman"/>
          <w:szCs w:val="24"/>
        </w:rPr>
        <w:t>,</w:t>
      </w:r>
      <w:r w:rsidRPr="00B165B8">
        <w:rPr>
          <w:rFonts w:eastAsia="Times New Roman"/>
          <w:szCs w:val="24"/>
        </w:rPr>
        <w:t xml:space="preserve"> αποσπάσεις </w:t>
      </w:r>
      <w:r>
        <w:rPr>
          <w:rFonts w:eastAsia="Times New Roman"/>
          <w:szCs w:val="24"/>
        </w:rPr>
        <w:t xml:space="preserve">και </w:t>
      </w:r>
      <w:r w:rsidRPr="00B165B8">
        <w:rPr>
          <w:rFonts w:eastAsia="Times New Roman"/>
          <w:szCs w:val="24"/>
        </w:rPr>
        <w:t>ικανοποίηση μισθολογικών αιτημάτων</w:t>
      </w:r>
      <w:r>
        <w:rPr>
          <w:rFonts w:eastAsia="Times New Roman"/>
          <w:szCs w:val="24"/>
        </w:rPr>
        <w:t>,</w:t>
      </w:r>
      <w:r w:rsidRPr="00B165B8">
        <w:rPr>
          <w:rFonts w:eastAsia="Times New Roman"/>
          <w:szCs w:val="24"/>
        </w:rPr>
        <w:t xml:space="preserve"> έρχεται στο παρόν σχέδιο νόμου και </w:t>
      </w:r>
      <w:r>
        <w:rPr>
          <w:rFonts w:eastAsia="Times New Roman"/>
          <w:szCs w:val="24"/>
        </w:rPr>
        <w:t>ενσωματώνει σ</w:t>
      </w:r>
      <w:r w:rsidRPr="00B165B8">
        <w:rPr>
          <w:rFonts w:eastAsia="Times New Roman"/>
          <w:szCs w:val="24"/>
        </w:rPr>
        <w:t xml:space="preserve">το </w:t>
      </w:r>
      <w:r>
        <w:rPr>
          <w:rFonts w:eastAsia="Times New Roman"/>
          <w:szCs w:val="24"/>
        </w:rPr>
        <w:t>Μ</w:t>
      </w:r>
      <w:r w:rsidRPr="00B165B8">
        <w:rPr>
          <w:rFonts w:eastAsia="Times New Roman"/>
          <w:szCs w:val="24"/>
        </w:rPr>
        <w:t xml:space="preserve">έρος </w:t>
      </w:r>
      <w:r>
        <w:rPr>
          <w:rFonts w:eastAsia="Times New Roman"/>
          <w:szCs w:val="24"/>
        </w:rPr>
        <w:t>Τ</w:t>
      </w:r>
      <w:r w:rsidRPr="00B165B8">
        <w:rPr>
          <w:rFonts w:eastAsia="Times New Roman"/>
          <w:szCs w:val="24"/>
        </w:rPr>
        <w:t xml:space="preserve">έταρτο </w:t>
      </w:r>
      <w:r w:rsidRPr="00B165B8">
        <w:rPr>
          <w:rFonts w:eastAsia="Times New Roman"/>
          <w:szCs w:val="24"/>
        </w:rPr>
        <w:t>ρυθμίσεις σχετικές με τον αιγιαλό</w:t>
      </w:r>
      <w:r>
        <w:rPr>
          <w:rFonts w:eastAsia="Times New Roman"/>
          <w:szCs w:val="24"/>
        </w:rPr>
        <w:t>,</w:t>
      </w:r>
      <w:r w:rsidRPr="00B165B8">
        <w:rPr>
          <w:rFonts w:eastAsia="Times New Roman"/>
          <w:szCs w:val="24"/>
        </w:rPr>
        <w:t xml:space="preserve"> τροποποιώντας την προγενέστερη νομοθεσία</w:t>
      </w:r>
      <w:r>
        <w:rPr>
          <w:rFonts w:eastAsia="Times New Roman"/>
          <w:szCs w:val="24"/>
        </w:rPr>
        <w:t xml:space="preserve">. </w:t>
      </w:r>
    </w:p>
    <w:p w14:paraId="4D87FCC7" w14:textId="77777777" w:rsidR="00E01347" w:rsidRDefault="00B0330D">
      <w:pPr>
        <w:spacing w:line="600" w:lineRule="auto"/>
        <w:ind w:firstLine="720"/>
        <w:jc w:val="both"/>
        <w:rPr>
          <w:rFonts w:eastAsia="Times New Roman"/>
          <w:szCs w:val="24"/>
        </w:rPr>
      </w:pPr>
      <w:r>
        <w:rPr>
          <w:rFonts w:eastAsia="Times New Roman"/>
          <w:szCs w:val="24"/>
        </w:rPr>
        <w:t xml:space="preserve">Εν </w:t>
      </w:r>
      <w:r w:rsidRPr="00B165B8">
        <w:rPr>
          <w:rFonts w:eastAsia="Times New Roman"/>
          <w:szCs w:val="24"/>
        </w:rPr>
        <w:t>μέσ</w:t>
      </w:r>
      <w:r>
        <w:rPr>
          <w:rFonts w:eastAsia="Times New Roman"/>
          <w:szCs w:val="24"/>
        </w:rPr>
        <w:t>ω, λοιπόν, γενικών ρυθμίσεων και α</w:t>
      </w:r>
      <w:r w:rsidRPr="00B165B8">
        <w:rPr>
          <w:rFonts w:eastAsia="Times New Roman"/>
          <w:szCs w:val="24"/>
        </w:rPr>
        <w:t>οριστολογιών εισάγει το άρθρο 34</w:t>
      </w:r>
      <w:r>
        <w:rPr>
          <w:rFonts w:eastAsia="Times New Roman"/>
          <w:szCs w:val="24"/>
        </w:rPr>
        <w:t>,</w:t>
      </w:r>
      <w:r w:rsidRPr="00B165B8">
        <w:rPr>
          <w:rFonts w:eastAsia="Times New Roman"/>
          <w:szCs w:val="24"/>
        </w:rPr>
        <w:t xml:space="preserve"> με </w:t>
      </w:r>
      <w:r w:rsidRPr="00B165B8">
        <w:rPr>
          <w:rFonts w:eastAsia="Times New Roman"/>
          <w:szCs w:val="24"/>
        </w:rPr>
        <w:t xml:space="preserve">το οποίο ανοίγει ο ασκός του </w:t>
      </w:r>
      <w:r>
        <w:rPr>
          <w:rFonts w:eastAsia="Times New Roman"/>
          <w:szCs w:val="24"/>
        </w:rPr>
        <w:t>Αιόλου ό</w:t>
      </w:r>
      <w:r w:rsidRPr="00B165B8">
        <w:rPr>
          <w:rFonts w:eastAsia="Times New Roman"/>
          <w:szCs w:val="24"/>
        </w:rPr>
        <w:t>σον αφορά τη δυνατότητα για τη μαζική νομιμοποίηση αυθαιρέτων</w:t>
      </w:r>
      <w:r>
        <w:rPr>
          <w:rFonts w:eastAsia="Times New Roman"/>
          <w:szCs w:val="24"/>
        </w:rPr>
        <w:t>,</w:t>
      </w:r>
      <w:r w:rsidRPr="00B165B8">
        <w:rPr>
          <w:rFonts w:eastAsia="Times New Roman"/>
          <w:szCs w:val="24"/>
        </w:rPr>
        <w:t xml:space="preserve"> κε</w:t>
      </w:r>
      <w:r>
        <w:rPr>
          <w:rFonts w:eastAsia="Times New Roman"/>
          <w:szCs w:val="24"/>
        </w:rPr>
        <w:t>ίμε</w:t>
      </w:r>
      <w:r w:rsidRPr="00B165B8">
        <w:rPr>
          <w:rFonts w:eastAsia="Times New Roman"/>
          <w:szCs w:val="24"/>
        </w:rPr>
        <w:t xml:space="preserve">νων επί των </w:t>
      </w:r>
      <w:r>
        <w:rPr>
          <w:rFonts w:eastAsia="Times New Roman"/>
          <w:szCs w:val="24"/>
        </w:rPr>
        <w:t>αι</w:t>
      </w:r>
      <w:r w:rsidRPr="00B165B8">
        <w:rPr>
          <w:rFonts w:eastAsia="Times New Roman"/>
          <w:szCs w:val="24"/>
        </w:rPr>
        <w:t>γ</w:t>
      </w:r>
      <w:r>
        <w:rPr>
          <w:rFonts w:eastAsia="Times New Roman"/>
          <w:szCs w:val="24"/>
        </w:rPr>
        <w:t>ι</w:t>
      </w:r>
      <w:r w:rsidRPr="00B165B8">
        <w:rPr>
          <w:rFonts w:eastAsia="Times New Roman"/>
          <w:szCs w:val="24"/>
        </w:rPr>
        <w:t xml:space="preserve">αλών με </w:t>
      </w:r>
      <w:r>
        <w:rPr>
          <w:rFonts w:eastAsia="Times New Roman"/>
          <w:szCs w:val="24"/>
        </w:rPr>
        <w:t>μια</w:t>
      </w:r>
      <w:r w:rsidRPr="00B165B8">
        <w:rPr>
          <w:rFonts w:eastAsia="Times New Roman"/>
          <w:szCs w:val="24"/>
        </w:rPr>
        <w:t xml:space="preserve"> </w:t>
      </w:r>
      <w:r>
        <w:rPr>
          <w:rFonts w:eastAsia="Times New Roman"/>
          <w:szCs w:val="24"/>
        </w:rPr>
        <w:t xml:space="preserve">απλή </w:t>
      </w:r>
      <w:r w:rsidRPr="00B165B8">
        <w:rPr>
          <w:rFonts w:eastAsia="Times New Roman"/>
          <w:szCs w:val="24"/>
        </w:rPr>
        <w:t>υπουργική απόφαση</w:t>
      </w:r>
      <w:r>
        <w:rPr>
          <w:rFonts w:eastAsia="Times New Roman"/>
          <w:szCs w:val="24"/>
        </w:rPr>
        <w:t>,</w:t>
      </w:r>
      <w:r w:rsidRPr="00B165B8">
        <w:rPr>
          <w:rFonts w:eastAsia="Times New Roman"/>
          <w:szCs w:val="24"/>
        </w:rPr>
        <w:t xml:space="preserve"> θέμα για το οποίο θα αναφερθώ και αναλυτικά </w:t>
      </w:r>
      <w:r>
        <w:rPr>
          <w:rFonts w:eastAsia="Times New Roman"/>
          <w:szCs w:val="24"/>
        </w:rPr>
        <w:t xml:space="preserve">στη </w:t>
      </w:r>
      <w:r w:rsidRPr="00B165B8">
        <w:rPr>
          <w:rFonts w:eastAsia="Times New Roman"/>
          <w:szCs w:val="24"/>
        </w:rPr>
        <w:t>συνέχεια</w:t>
      </w:r>
      <w:r>
        <w:rPr>
          <w:rFonts w:eastAsia="Times New Roman"/>
          <w:szCs w:val="24"/>
        </w:rPr>
        <w:t>.</w:t>
      </w:r>
    </w:p>
    <w:p w14:paraId="4D87FCC8" w14:textId="77777777" w:rsidR="00E01347" w:rsidRDefault="00B0330D">
      <w:pPr>
        <w:spacing w:line="600" w:lineRule="auto"/>
        <w:ind w:firstLine="720"/>
        <w:jc w:val="both"/>
        <w:rPr>
          <w:rFonts w:eastAsia="Times New Roman"/>
          <w:szCs w:val="24"/>
        </w:rPr>
      </w:pPr>
      <w:r w:rsidRPr="00B165B8">
        <w:rPr>
          <w:rFonts w:eastAsia="Times New Roman"/>
          <w:szCs w:val="24"/>
        </w:rPr>
        <w:t xml:space="preserve">Όσον αφορά στο </w:t>
      </w:r>
      <w:r w:rsidRPr="00B165B8">
        <w:rPr>
          <w:rFonts w:eastAsia="Times New Roman"/>
          <w:szCs w:val="24"/>
        </w:rPr>
        <w:t xml:space="preserve">Μέρος </w:t>
      </w:r>
      <w:r>
        <w:rPr>
          <w:rFonts w:eastAsia="Times New Roman"/>
          <w:szCs w:val="24"/>
        </w:rPr>
        <w:t>Π</w:t>
      </w:r>
      <w:r w:rsidRPr="00B165B8">
        <w:rPr>
          <w:rFonts w:eastAsia="Times New Roman"/>
          <w:szCs w:val="24"/>
        </w:rPr>
        <w:t xml:space="preserve">ρώτο </w:t>
      </w:r>
      <w:r w:rsidRPr="00B165B8">
        <w:rPr>
          <w:rFonts w:eastAsia="Times New Roman"/>
          <w:szCs w:val="24"/>
        </w:rPr>
        <w:t>και τα άρθρα 1</w:t>
      </w:r>
      <w:r w:rsidRPr="00B165B8">
        <w:rPr>
          <w:rFonts w:eastAsia="Times New Roman"/>
          <w:szCs w:val="24"/>
        </w:rPr>
        <w:t xml:space="preserve"> έως 7</w:t>
      </w:r>
      <w:r>
        <w:rPr>
          <w:rFonts w:eastAsia="Times New Roman"/>
          <w:szCs w:val="24"/>
        </w:rPr>
        <w:t>,</w:t>
      </w:r>
      <w:r w:rsidRPr="00B165B8">
        <w:rPr>
          <w:rFonts w:eastAsia="Times New Roman"/>
          <w:szCs w:val="24"/>
        </w:rPr>
        <w:t xml:space="preserve"> ως </w:t>
      </w:r>
      <w:r>
        <w:rPr>
          <w:rFonts w:eastAsia="Times New Roman"/>
          <w:szCs w:val="24"/>
        </w:rPr>
        <w:t>μια</w:t>
      </w:r>
      <w:r w:rsidRPr="00B165B8">
        <w:rPr>
          <w:rFonts w:eastAsia="Times New Roman"/>
          <w:szCs w:val="24"/>
        </w:rPr>
        <w:t xml:space="preserve"> γενική</w:t>
      </w:r>
      <w:r>
        <w:rPr>
          <w:rFonts w:eastAsia="Times New Roman"/>
          <w:szCs w:val="24"/>
        </w:rPr>
        <w:t>,</w:t>
      </w:r>
      <w:r w:rsidRPr="00B165B8">
        <w:rPr>
          <w:rFonts w:eastAsia="Times New Roman"/>
          <w:szCs w:val="24"/>
        </w:rPr>
        <w:t xml:space="preserve"> </w:t>
      </w:r>
      <w:r>
        <w:rPr>
          <w:rFonts w:eastAsia="Times New Roman"/>
          <w:szCs w:val="24"/>
        </w:rPr>
        <w:t>κ</w:t>
      </w:r>
      <w:r w:rsidRPr="00B165B8">
        <w:rPr>
          <w:rFonts w:eastAsia="Times New Roman"/>
          <w:szCs w:val="24"/>
        </w:rPr>
        <w:t>αταρχήν</w:t>
      </w:r>
      <w:r>
        <w:rPr>
          <w:rFonts w:eastAsia="Times New Roman"/>
          <w:szCs w:val="24"/>
        </w:rPr>
        <w:t>,</w:t>
      </w:r>
      <w:r w:rsidRPr="00B165B8">
        <w:rPr>
          <w:rFonts w:eastAsia="Times New Roman"/>
          <w:szCs w:val="24"/>
        </w:rPr>
        <w:t xml:space="preserve"> θεώρηση έχουμε να πούμε ότι το κίνημα των Ελλήνων εθνικιστών βλέπει οποιαδήποτε ενέργεια της χώρας</w:t>
      </w:r>
      <w:r>
        <w:rPr>
          <w:rFonts w:eastAsia="Times New Roman"/>
          <w:szCs w:val="24"/>
        </w:rPr>
        <w:t>,</w:t>
      </w:r>
      <w:r w:rsidRPr="00B165B8">
        <w:rPr>
          <w:rFonts w:eastAsia="Times New Roman"/>
          <w:szCs w:val="24"/>
        </w:rPr>
        <w:t xml:space="preserve"> </w:t>
      </w:r>
      <w:r>
        <w:rPr>
          <w:rFonts w:eastAsia="Times New Roman"/>
          <w:szCs w:val="24"/>
        </w:rPr>
        <w:t xml:space="preserve">που </w:t>
      </w:r>
      <w:r w:rsidRPr="00B165B8">
        <w:rPr>
          <w:rFonts w:eastAsia="Times New Roman"/>
          <w:szCs w:val="24"/>
        </w:rPr>
        <w:t xml:space="preserve">αποσκοπεί στο να απεγκλωβιστεί από τον ασφυκτικό </w:t>
      </w:r>
      <w:r w:rsidRPr="00B165B8">
        <w:rPr>
          <w:rFonts w:eastAsia="Times New Roman"/>
          <w:szCs w:val="24"/>
        </w:rPr>
        <w:lastRenderedPageBreak/>
        <w:t xml:space="preserve">εναγκαλισμό του Διεθνούς Νομισματικού Ταμείου και των </w:t>
      </w:r>
      <w:r>
        <w:rPr>
          <w:rFonts w:eastAsia="Times New Roman"/>
          <w:szCs w:val="24"/>
        </w:rPr>
        <w:t>λοιπών θεσμ</w:t>
      </w:r>
      <w:r w:rsidRPr="00B165B8">
        <w:rPr>
          <w:rFonts w:eastAsia="Times New Roman"/>
          <w:szCs w:val="24"/>
        </w:rPr>
        <w:t>ών</w:t>
      </w:r>
      <w:r>
        <w:rPr>
          <w:rFonts w:eastAsia="Times New Roman"/>
          <w:szCs w:val="24"/>
        </w:rPr>
        <w:t>,</w:t>
      </w:r>
      <w:r w:rsidRPr="00B165B8">
        <w:rPr>
          <w:rFonts w:eastAsia="Times New Roman"/>
          <w:szCs w:val="24"/>
        </w:rPr>
        <w:t xml:space="preserve"> ο</w:t>
      </w:r>
      <w:r w:rsidRPr="00B165B8">
        <w:rPr>
          <w:rFonts w:eastAsia="Times New Roman"/>
          <w:szCs w:val="24"/>
        </w:rPr>
        <w:t xml:space="preserve">ι οποίοι τις τελευταίες δεκαετίες </w:t>
      </w:r>
      <w:r>
        <w:rPr>
          <w:rFonts w:eastAsia="Times New Roman"/>
          <w:szCs w:val="24"/>
        </w:rPr>
        <w:t>ελ</w:t>
      </w:r>
      <w:r w:rsidRPr="00B165B8">
        <w:rPr>
          <w:rFonts w:eastAsia="Times New Roman"/>
          <w:szCs w:val="24"/>
        </w:rPr>
        <w:t>έ</w:t>
      </w:r>
      <w:r>
        <w:rPr>
          <w:rFonts w:eastAsia="Times New Roman"/>
          <w:szCs w:val="24"/>
        </w:rPr>
        <w:t>γ</w:t>
      </w:r>
      <w:r w:rsidRPr="00B165B8">
        <w:rPr>
          <w:rFonts w:eastAsia="Times New Roman"/>
          <w:szCs w:val="24"/>
        </w:rPr>
        <w:t>χουν πλήρως την εθνική μας οικονο</w:t>
      </w:r>
      <w:r>
        <w:rPr>
          <w:rFonts w:eastAsia="Times New Roman"/>
          <w:szCs w:val="24"/>
        </w:rPr>
        <w:t xml:space="preserve">μία, να κινείται σε μια σωστή κατεύθυνση. </w:t>
      </w:r>
    </w:p>
    <w:p w14:paraId="4D87FCC9" w14:textId="77777777" w:rsidR="00E01347" w:rsidRDefault="00B0330D">
      <w:pPr>
        <w:spacing w:line="600" w:lineRule="auto"/>
        <w:ind w:firstLine="720"/>
        <w:jc w:val="both"/>
        <w:rPr>
          <w:rFonts w:eastAsia="Times New Roman"/>
          <w:szCs w:val="24"/>
        </w:rPr>
      </w:pPr>
      <w:r>
        <w:rPr>
          <w:rFonts w:eastAsia="Times New Roman"/>
          <w:szCs w:val="24"/>
        </w:rPr>
        <w:t>Δ</w:t>
      </w:r>
      <w:r w:rsidRPr="00B165B8">
        <w:rPr>
          <w:rFonts w:eastAsia="Times New Roman"/>
          <w:szCs w:val="24"/>
        </w:rPr>
        <w:t>εδομένου</w:t>
      </w:r>
      <w:r>
        <w:rPr>
          <w:rFonts w:eastAsia="Times New Roman"/>
          <w:szCs w:val="24"/>
        </w:rPr>
        <w:t>,</w:t>
      </w:r>
      <w:r w:rsidRPr="00B165B8">
        <w:rPr>
          <w:rFonts w:eastAsia="Times New Roman"/>
          <w:szCs w:val="24"/>
        </w:rPr>
        <w:t xml:space="preserve"> λοιπόν</w:t>
      </w:r>
      <w:r>
        <w:rPr>
          <w:rFonts w:eastAsia="Times New Roman"/>
          <w:szCs w:val="24"/>
        </w:rPr>
        <w:t>,</w:t>
      </w:r>
      <w:r w:rsidRPr="00B165B8">
        <w:rPr>
          <w:rFonts w:eastAsia="Times New Roman"/>
          <w:szCs w:val="24"/>
        </w:rPr>
        <w:t xml:space="preserve"> ότι η </w:t>
      </w:r>
      <w:r>
        <w:rPr>
          <w:rFonts w:eastAsia="Times New Roman"/>
          <w:szCs w:val="24"/>
        </w:rPr>
        <w:t>Ασιατική Τράπεζα Υ</w:t>
      </w:r>
      <w:r w:rsidRPr="00B165B8">
        <w:rPr>
          <w:rFonts w:eastAsia="Times New Roman"/>
          <w:szCs w:val="24"/>
        </w:rPr>
        <w:t>ποδομών και Επενδύσεων προβάλλει ως αντίβαρο στ</w:t>
      </w:r>
      <w:r>
        <w:rPr>
          <w:rFonts w:eastAsia="Times New Roman"/>
          <w:szCs w:val="24"/>
        </w:rPr>
        <w:t>ου</w:t>
      </w:r>
      <w:r w:rsidRPr="00B165B8">
        <w:rPr>
          <w:rFonts w:eastAsia="Times New Roman"/>
          <w:szCs w:val="24"/>
        </w:rPr>
        <w:t>ς ελεγχόμεν</w:t>
      </w:r>
      <w:r>
        <w:rPr>
          <w:rFonts w:eastAsia="Times New Roman"/>
          <w:szCs w:val="24"/>
        </w:rPr>
        <w:t>ου</w:t>
      </w:r>
      <w:r w:rsidRPr="00B165B8">
        <w:rPr>
          <w:rFonts w:eastAsia="Times New Roman"/>
          <w:szCs w:val="24"/>
        </w:rPr>
        <w:t xml:space="preserve">ς από τις Ηνωμένες Πολιτείες </w:t>
      </w:r>
      <w:r>
        <w:rPr>
          <w:rFonts w:eastAsia="Times New Roman"/>
          <w:szCs w:val="24"/>
        </w:rPr>
        <w:t xml:space="preserve">φορείς </w:t>
      </w:r>
      <w:r>
        <w:rPr>
          <w:rFonts w:eastAsia="Times New Roman"/>
          <w:szCs w:val="24"/>
        </w:rPr>
        <w:t>της Π</w:t>
      </w:r>
      <w:r w:rsidRPr="00B165B8">
        <w:rPr>
          <w:rFonts w:eastAsia="Times New Roman"/>
          <w:szCs w:val="24"/>
        </w:rPr>
        <w:t>αγκόσμιας Τράπεζας και του Διεθνούς Νομισματικού Ταμείου</w:t>
      </w:r>
      <w:r>
        <w:rPr>
          <w:rFonts w:eastAsia="Times New Roman"/>
          <w:szCs w:val="24"/>
        </w:rPr>
        <w:t>,</w:t>
      </w:r>
      <w:r w:rsidRPr="00B165B8">
        <w:rPr>
          <w:rFonts w:eastAsia="Times New Roman"/>
          <w:szCs w:val="24"/>
        </w:rPr>
        <w:t xml:space="preserve"> </w:t>
      </w:r>
      <w:r>
        <w:rPr>
          <w:rFonts w:eastAsia="Times New Roman"/>
          <w:szCs w:val="24"/>
        </w:rPr>
        <w:t>υπάρχει μια</w:t>
      </w:r>
      <w:r w:rsidRPr="00B165B8">
        <w:rPr>
          <w:rFonts w:eastAsia="Times New Roman"/>
          <w:szCs w:val="24"/>
        </w:rPr>
        <w:t xml:space="preserve"> θετική προοπτική στη συμμετοχή της </w:t>
      </w:r>
      <w:r w:rsidRPr="00B165B8">
        <w:rPr>
          <w:rFonts w:eastAsia="Times New Roman"/>
          <w:szCs w:val="24"/>
        </w:rPr>
        <w:t>Ελλάδ</w:t>
      </w:r>
      <w:r>
        <w:rPr>
          <w:rFonts w:eastAsia="Times New Roman"/>
          <w:szCs w:val="24"/>
        </w:rPr>
        <w:t>α</w:t>
      </w:r>
      <w:r w:rsidRPr="00B165B8">
        <w:rPr>
          <w:rFonts w:eastAsia="Times New Roman"/>
          <w:szCs w:val="24"/>
        </w:rPr>
        <w:t xml:space="preserve">ς </w:t>
      </w:r>
      <w:r w:rsidRPr="00B165B8">
        <w:rPr>
          <w:rFonts w:eastAsia="Times New Roman"/>
          <w:szCs w:val="24"/>
        </w:rPr>
        <w:t>στο</w:t>
      </w:r>
      <w:r>
        <w:rPr>
          <w:rFonts w:eastAsia="Times New Roman"/>
          <w:szCs w:val="24"/>
        </w:rPr>
        <w:t xml:space="preserve">ν συγκεκριμένο </w:t>
      </w:r>
      <w:r>
        <w:rPr>
          <w:rFonts w:eastAsia="Times New Roman"/>
          <w:szCs w:val="24"/>
        </w:rPr>
        <w:t>ο</w:t>
      </w:r>
      <w:r w:rsidRPr="00B165B8">
        <w:rPr>
          <w:rFonts w:eastAsia="Times New Roman"/>
          <w:szCs w:val="24"/>
        </w:rPr>
        <w:t>ργανισμό</w:t>
      </w:r>
      <w:r>
        <w:rPr>
          <w:rFonts w:eastAsia="Times New Roman"/>
          <w:szCs w:val="24"/>
        </w:rPr>
        <w:t>,</w:t>
      </w:r>
      <w:r w:rsidRPr="00B165B8">
        <w:rPr>
          <w:rFonts w:eastAsia="Times New Roman"/>
          <w:szCs w:val="24"/>
        </w:rPr>
        <w:t xml:space="preserve"> που μπορεί να λειτουργήσει θετικά προς την κατεύθυνση της άσκησης </w:t>
      </w:r>
      <w:r>
        <w:rPr>
          <w:rFonts w:eastAsia="Times New Roman"/>
          <w:szCs w:val="24"/>
        </w:rPr>
        <w:t>μ</w:t>
      </w:r>
      <w:r w:rsidRPr="00B165B8">
        <w:rPr>
          <w:rFonts w:eastAsia="Times New Roman"/>
          <w:szCs w:val="24"/>
        </w:rPr>
        <w:t>ιας πολυδιάστατης και απε</w:t>
      </w:r>
      <w:r>
        <w:rPr>
          <w:rFonts w:eastAsia="Times New Roman"/>
          <w:szCs w:val="24"/>
        </w:rPr>
        <w:t xml:space="preserve">γκλωβισμένης από </w:t>
      </w:r>
      <w:r w:rsidRPr="00B165B8">
        <w:rPr>
          <w:rFonts w:eastAsia="Times New Roman"/>
          <w:szCs w:val="24"/>
        </w:rPr>
        <w:t>δεσμεύσ</w:t>
      </w:r>
      <w:r>
        <w:rPr>
          <w:rFonts w:eastAsia="Times New Roman"/>
          <w:szCs w:val="24"/>
        </w:rPr>
        <w:t>ει</w:t>
      </w:r>
      <w:r w:rsidRPr="00B165B8">
        <w:rPr>
          <w:rFonts w:eastAsia="Times New Roman"/>
          <w:szCs w:val="24"/>
        </w:rPr>
        <w:t xml:space="preserve">ς του παρελθόντος εξωτερικής πολιτικής σε επίπεδο διεθνών </w:t>
      </w:r>
      <w:r>
        <w:rPr>
          <w:rFonts w:eastAsia="Times New Roman"/>
          <w:szCs w:val="24"/>
        </w:rPr>
        <w:t>ο</w:t>
      </w:r>
      <w:r w:rsidRPr="00B165B8">
        <w:rPr>
          <w:rFonts w:eastAsia="Times New Roman"/>
          <w:szCs w:val="24"/>
        </w:rPr>
        <w:t>ικονομικών σχέσεων</w:t>
      </w:r>
      <w:r>
        <w:rPr>
          <w:rFonts w:eastAsia="Times New Roman"/>
          <w:szCs w:val="24"/>
        </w:rPr>
        <w:t>.</w:t>
      </w:r>
    </w:p>
    <w:p w14:paraId="4D87FCCA" w14:textId="77777777" w:rsidR="00E01347" w:rsidRDefault="00B0330D">
      <w:pPr>
        <w:spacing w:line="600" w:lineRule="auto"/>
        <w:ind w:firstLine="720"/>
        <w:jc w:val="both"/>
        <w:rPr>
          <w:rFonts w:eastAsia="Times New Roman"/>
          <w:szCs w:val="24"/>
        </w:rPr>
      </w:pPr>
      <w:r>
        <w:rPr>
          <w:rFonts w:eastAsia="Times New Roman"/>
          <w:szCs w:val="24"/>
        </w:rPr>
        <w:t>Η ικανή ωστόσο κα</w:t>
      </w:r>
      <w:r w:rsidRPr="00B165B8">
        <w:rPr>
          <w:rFonts w:eastAsia="Times New Roman"/>
          <w:szCs w:val="24"/>
        </w:rPr>
        <w:t>ι αναγκαία συνθήκη</w:t>
      </w:r>
      <w:r>
        <w:rPr>
          <w:rFonts w:eastAsia="Times New Roman"/>
          <w:szCs w:val="24"/>
        </w:rPr>
        <w:t>,</w:t>
      </w:r>
      <w:r w:rsidRPr="00B165B8">
        <w:rPr>
          <w:rFonts w:eastAsia="Times New Roman"/>
          <w:szCs w:val="24"/>
        </w:rPr>
        <w:t xml:space="preserve"> προκειμένου να υπάρχει </w:t>
      </w:r>
      <w:r>
        <w:rPr>
          <w:rFonts w:eastAsia="Times New Roman"/>
          <w:szCs w:val="24"/>
        </w:rPr>
        <w:t>για την ελληνική</w:t>
      </w:r>
      <w:r w:rsidRPr="00B165B8">
        <w:rPr>
          <w:rFonts w:eastAsia="Times New Roman"/>
          <w:szCs w:val="24"/>
        </w:rPr>
        <w:t xml:space="preserve"> οικονο</w:t>
      </w:r>
      <w:r>
        <w:rPr>
          <w:rFonts w:eastAsia="Times New Roman"/>
          <w:szCs w:val="24"/>
        </w:rPr>
        <w:t>μία κάποια θετική προοπτική από τη</w:t>
      </w:r>
      <w:r w:rsidRPr="00B165B8">
        <w:rPr>
          <w:rFonts w:eastAsia="Times New Roman"/>
          <w:szCs w:val="24"/>
        </w:rPr>
        <w:t xml:space="preserve"> συγκεκριμένη ένταξ</w:t>
      </w:r>
      <w:r>
        <w:rPr>
          <w:rFonts w:eastAsia="Times New Roman"/>
          <w:szCs w:val="24"/>
        </w:rPr>
        <w:t>η,</w:t>
      </w:r>
      <w:r w:rsidRPr="00B165B8">
        <w:rPr>
          <w:rFonts w:eastAsia="Times New Roman"/>
          <w:szCs w:val="24"/>
        </w:rPr>
        <w:t xml:space="preserve"> </w:t>
      </w:r>
      <w:r>
        <w:rPr>
          <w:rFonts w:eastAsia="Times New Roman"/>
          <w:szCs w:val="24"/>
        </w:rPr>
        <w:t xml:space="preserve">θα ήταν η ύπαρξη μιας </w:t>
      </w:r>
      <w:r w:rsidRPr="00B165B8">
        <w:rPr>
          <w:rFonts w:eastAsia="Times New Roman"/>
          <w:szCs w:val="24"/>
        </w:rPr>
        <w:t xml:space="preserve">πραγματικά </w:t>
      </w:r>
      <w:r>
        <w:rPr>
          <w:rFonts w:eastAsia="Times New Roman"/>
          <w:szCs w:val="24"/>
        </w:rPr>
        <w:t>εθνικής δια</w:t>
      </w:r>
      <w:r w:rsidRPr="00B165B8">
        <w:rPr>
          <w:rFonts w:eastAsia="Times New Roman"/>
          <w:szCs w:val="24"/>
        </w:rPr>
        <w:t>κυβέρνηση</w:t>
      </w:r>
      <w:r>
        <w:rPr>
          <w:rFonts w:eastAsia="Times New Roman"/>
          <w:szCs w:val="24"/>
        </w:rPr>
        <w:t>ς</w:t>
      </w:r>
      <w:r w:rsidRPr="00B165B8">
        <w:rPr>
          <w:rFonts w:eastAsia="Times New Roman"/>
          <w:szCs w:val="24"/>
        </w:rPr>
        <w:t xml:space="preserve"> </w:t>
      </w:r>
      <w:r>
        <w:rPr>
          <w:rFonts w:eastAsia="Times New Roman"/>
          <w:szCs w:val="24"/>
        </w:rPr>
        <w:t>στη χ</w:t>
      </w:r>
      <w:r w:rsidRPr="00B165B8">
        <w:rPr>
          <w:rFonts w:eastAsia="Times New Roman"/>
          <w:szCs w:val="24"/>
        </w:rPr>
        <w:t>ώρα</w:t>
      </w:r>
      <w:r>
        <w:rPr>
          <w:rFonts w:eastAsia="Times New Roman"/>
          <w:szCs w:val="24"/>
        </w:rPr>
        <w:t>,</w:t>
      </w:r>
      <w:r w:rsidRPr="00B165B8">
        <w:rPr>
          <w:rFonts w:eastAsia="Times New Roman"/>
          <w:szCs w:val="24"/>
        </w:rPr>
        <w:t xml:space="preserve"> την οποία </w:t>
      </w:r>
      <w:r>
        <w:rPr>
          <w:rFonts w:eastAsia="Times New Roman"/>
          <w:szCs w:val="24"/>
        </w:rPr>
        <w:t>η μειο</w:t>
      </w:r>
      <w:r w:rsidRPr="00B165B8">
        <w:rPr>
          <w:rFonts w:eastAsia="Times New Roman"/>
          <w:szCs w:val="24"/>
        </w:rPr>
        <w:t xml:space="preserve">δοτική </w:t>
      </w:r>
      <w:r>
        <w:rPr>
          <w:rFonts w:eastAsia="Times New Roman"/>
          <w:szCs w:val="24"/>
        </w:rPr>
        <w:t>Κ</w:t>
      </w:r>
      <w:r w:rsidRPr="00B165B8">
        <w:rPr>
          <w:rFonts w:eastAsia="Times New Roman"/>
          <w:szCs w:val="24"/>
        </w:rPr>
        <w:t>υβέρνηση Τσίπρα</w:t>
      </w:r>
      <w:r>
        <w:rPr>
          <w:rFonts w:eastAsia="Times New Roman"/>
          <w:szCs w:val="24"/>
        </w:rPr>
        <w:t>, α</w:t>
      </w:r>
      <w:r w:rsidRPr="00B165B8">
        <w:rPr>
          <w:rFonts w:eastAsia="Times New Roman"/>
          <w:szCs w:val="24"/>
        </w:rPr>
        <w:t xml:space="preserve">λλά και οι επίδοξοι αντικαταστάτες </w:t>
      </w:r>
      <w:r>
        <w:rPr>
          <w:rFonts w:eastAsia="Times New Roman"/>
          <w:szCs w:val="24"/>
        </w:rPr>
        <w:t>της -αυτοί</w:t>
      </w:r>
      <w:r w:rsidRPr="00B165B8">
        <w:rPr>
          <w:rFonts w:eastAsia="Times New Roman"/>
          <w:szCs w:val="24"/>
        </w:rPr>
        <w:t xml:space="preserve"> </w:t>
      </w:r>
      <w:r w:rsidRPr="00B165B8">
        <w:rPr>
          <w:rFonts w:eastAsia="Times New Roman"/>
          <w:szCs w:val="24"/>
        </w:rPr>
        <w:lastRenderedPageBreak/>
        <w:t>του λεγόμενου συνταγματικού τόξου</w:t>
      </w:r>
      <w:r>
        <w:rPr>
          <w:rFonts w:eastAsia="Times New Roman"/>
          <w:szCs w:val="24"/>
        </w:rPr>
        <w:t>-</w:t>
      </w:r>
      <w:r w:rsidRPr="00B165B8">
        <w:rPr>
          <w:rFonts w:eastAsia="Times New Roman"/>
          <w:szCs w:val="24"/>
        </w:rPr>
        <w:t xml:space="preserve"> δεν είναι φυσικά σε θέση να προσφέρουν</w:t>
      </w:r>
      <w:r>
        <w:rPr>
          <w:rFonts w:eastAsia="Times New Roman"/>
          <w:szCs w:val="24"/>
        </w:rPr>
        <w:t>.</w:t>
      </w:r>
    </w:p>
    <w:p w14:paraId="4D87FCCB" w14:textId="77777777" w:rsidR="00E01347" w:rsidRDefault="00B0330D">
      <w:pPr>
        <w:spacing w:line="600" w:lineRule="auto"/>
        <w:ind w:firstLine="720"/>
        <w:jc w:val="both"/>
        <w:rPr>
          <w:rFonts w:eastAsia="Times New Roman"/>
          <w:szCs w:val="24"/>
        </w:rPr>
      </w:pPr>
      <w:r>
        <w:rPr>
          <w:rFonts w:eastAsia="Times New Roman"/>
          <w:szCs w:val="24"/>
        </w:rPr>
        <w:t>Σ</w:t>
      </w:r>
      <w:r w:rsidRPr="00B165B8">
        <w:rPr>
          <w:rFonts w:eastAsia="Times New Roman"/>
          <w:szCs w:val="24"/>
        </w:rPr>
        <w:t>τ</w:t>
      </w:r>
      <w:r>
        <w:rPr>
          <w:rFonts w:eastAsia="Times New Roman"/>
          <w:szCs w:val="24"/>
        </w:rPr>
        <w:t xml:space="preserve">ο Μέρος </w:t>
      </w:r>
      <w:r w:rsidRPr="00B165B8">
        <w:rPr>
          <w:rFonts w:eastAsia="Times New Roman"/>
          <w:szCs w:val="24"/>
        </w:rPr>
        <w:t xml:space="preserve">Δεύτερο </w:t>
      </w:r>
      <w:r>
        <w:rPr>
          <w:rFonts w:eastAsia="Times New Roman"/>
          <w:szCs w:val="24"/>
        </w:rPr>
        <w:t>και στο Μέρος</w:t>
      </w:r>
      <w:r w:rsidRPr="00B165B8">
        <w:rPr>
          <w:rFonts w:eastAsia="Times New Roman"/>
          <w:szCs w:val="24"/>
        </w:rPr>
        <w:t xml:space="preserve"> </w:t>
      </w:r>
      <w:r w:rsidRPr="00B165B8">
        <w:rPr>
          <w:rFonts w:eastAsia="Times New Roman"/>
          <w:szCs w:val="24"/>
        </w:rPr>
        <w:t>Τρίτο</w:t>
      </w:r>
      <w:r>
        <w:rPr>
          <w:rFonts w:eastAsia="Times New Roman"/>
          <w:szCs w:val="24"/>
        </w:rPr>
        <w:t>, στα</w:t>
      </w:r>
      <w:r w:rsidRPr="00B165B8">
        <w:rPr>
          <w:rFonts w:eastAsia="Times New Roman"/>
          <w:szCs w:val="24"/>
        </w:rPr>
        <w:t xml:space="preserve"> άρθρα 8 έως 22</w:t>
      </w:r>
      <w:r>
        <w:rPr>
          <w:rFonts w:eastAsia="Times New Roman"/>
          <w:szCs w:val="24"/>
        </w:rPr>
        <w:t>,</w:t>
      </w:r>
      <w:r w:rsidRPr="00B165B8">
        <w:rPr>
          <w:rFonts w:eastAsia="Times New Roman"/>
          <w:szCs w:val="24"/>
        </w:rPr>
        <w:t xml:space="preserve"> ενσωματώνονται στην εγχώρια νομοθεσία οδηγίες της Ευρωπαϊκής Ένωσης επί</w:t>
      </w:r>
      <w:r>
        <w:rPr>
          <w:rFonts w:eastAsia="Times New Roman"/>
          <w:szCs w:val="24"/>
        </w:rPr>
        <w:t xml:space="preserve"> ει</w:t>
      </w:r>
      <w:r w:rsidRPr="00B165B8">
        <w:rPr>
          <w:rFonts w:eastAsia="Times New Roman"/>
          <w:szCs w:val="24"/>
        </w:rPr>
        <w:t>δικ</w:t>
      </w:r>
      <w:r>
        <w:rPr>
          <w:rFonts w:eastAsia="Times New Roman"/>
          <w:szCs w:val="24"/>
        </w:rPr>
        <w:t>ότερων</w:t>
      </w:r>
      <w:r w:rsidRPr="00B165B8">
        <w:rPr>
          <w:rFonts w:eastAsia="Times New Roman"/>
          <w:szCs w:val="24"/>
        </w:rPr>
        <w:t xml:space="preserve"> φορολογικών θεμάτων</w:t>
      </w:r>
      <w:r>
        <w:rPr>
          <w:rFonts w:eastAsia="Times New Roman"/>
          <w:szCs w:val="24"/>
        </w:rPr>
        <w:t>,</w:t>
      </w:r>
      <w:r w:rsidRPr="00B165B8">
        <w:rPr>
          <w:rFonts w:eastAsia="Times New Roman"/>
          <w:szCs w:val="24"/>
        </w:rPr>
        <w:t xml:space="preserve"> όπως ο υπολογισμός του ΦΠΑ σε διαδικασίες έκδοσης κουπονιών</w:t>
      </w:r>
      <w:r>
        <w:rPr>
          <w:rFonts w:eastAsia="Times New Roman"/>
          <w:szCs w:val="24"/>
        </w:rPr>
        <w:t>, οι κ</w:t>
      </w:r>
      <w:r w:rsidRPr="00B165B8">
        <w:rPr>
          <w:rFonts w:eastAsia="Times New Roman"/>
          <w:szCs w:val="24"/>
        </w:rPr>
        <w:t>ανόνες για φορολόγηση ελεγχόμενων αλλοδαπών εταιρειών και θέματα αρμο</w:t>
      </w:r>
      <w:r w:rsidRPr="00B165B8">
        <w:rPr>
          <w:rFonts w:eastAsia="Times New Roman"/>
          <w:szCs w:val="24"/>
        </w:rPr>
        <w:t>διοτήτων της Επιτροπής Κεφαλαιαγοράς</w:t>
      </w:r>
      <w:r>
        <w:rPr>
          <w:rFonts w:eastAsia="Times New Roman"/>
          <w:szCs w:val="24"/>
        </w:rPr>
        <w:t xml:space="preserve">. </w:t>
      </w:r>
    </w:p>
    <w:p w14:paraId="4D87FCCC" w14:textId="77777777" w:rsidR="00E01347" w:rsidRDefault="00B0330D">
      <w:pPr>
        <w:spacing w:line="600" w:lineRule="auto"/>
        <w:ind w:firstLine="720"/>
        <w:jc w:val="both"/>
        <w:rPr>
          <w:rFonts w:eastAsia="Times New Roman"/>
          <w:szCs w:val="24"/>
        </w:rPr>
      </w:pPr>
      <w:r>
        <w:rPr>
          <w:rFonts w:eastAsia="Times New Roman"/>
          <w:szCs w:val="24"/>
        </w:rPr>
        <w:t>Α</w:t>
      </w:r>
      <w:r w:rsidRPr="00B165B8">
        <w:rPr>
          <w:rFonts w:eastAsia="Times New Roman"/>
          <w:szCs w:val="24"/>
        </w:rPr>
        <w:t>ποτελεί πάγια θέση του Λαϊκού Συνδέσμου</w:t>
      </w:r>
      <w:r>
        <w:rPr>
          <w:rFonts w:eastAsia="Times New Roman"/>
          <w:szCs w:val="24"/>
        </w:rPr>
        <w:t xml:space="preserve"> - </w:t>
      </w:r>
      <w:r w:rsidRPr="00B165B8">
        <w:rPr>
          <w:rFonts w:eastAsia="Times New Roman"/>
          <w:szCs w:val="24"/>
        </w:rPr>
        <w:t xml:space="preserve">Χρυσή </w:t>
      </w:r>
      <w:r>
        <w:rPr>
          <w:rFonts w:eastAsia="Times New Roman"/>
          <w:szCs w:val="24"/>
        </w:rPr>
        <w:t>Αυγή η</w:t>
      </w:r>
      <w:r w:rsidRPr="00B165B8">
        <w:rPr>
          <w:rFonts w:eastAsia="Times New Roman"/>
          <w:szCs w:val="24"/>
        </w:rPr>
        <w:t xml:space="preserve"> αν</w:t>
      </w:r>
      <w:r>
        <w:rPr>
          <w:rFonts w:eastAsia="Times New Roman"/>
          <w:szCs w:val="24"/>
        </w:rPr>
        <w:t>τίθεση</w:t>
      </w:r>
      <w:r w:rsidRPr="00B165B8">
        <w:rPr>
          <w:rFonts w:eastAsia="Times New Roman"/>
          <w:szCs w:val="24"/>
        </w:rPr>
        <w:t xml:space="preserve"> σε κάθε νομοθέτημα</w:t>
      </w:r>
      <w:r>
        <w:rPr>
          <w:rFonts w:eastAsia="Times New Roman"/>
          <w:szCs w:val="24"/>
        </w:rPr>
        <w:t xml:space="preserve"> με το οποίο ενσωματώνεται στο ε</w:t>
      </w:r>
      <w:r w:rsidRPr="00B165B8">
        <w:rPr>
          <w:rFonts w:eastAsia="Times New Roman"/>
          <w:szCs w:val="24"/>
        </w:rPr>
        <w:t xml:space="preserve">θνικό μας </w:t>
      </w:r>
      <w:r>
        <w:rPr>
          <w:rFonts w:eastAsia="Times New Roman"/>
          <w:szCs w:val="24"/>
        </w:rPr>
        <w:t>δ</w:t>
      </w:r>
      <w:r w:rsidRPr="00B165B8">
        <w:rPr>
          <w:rFonts w:eastAsia="Times New Roman"/>
          <w:szCs w:val="24"/>
        </w:rPr>
        <w:t>ίκαιο</w:t>
      </w:r>
      <w:r>
        <w:rPr>
          <w:rFonts w:eastAsia="Times New Roman"/>
          <w:szCs w:val="24"/>
        </w:rPr>
        <w:t>,</w:t>
      </w:r>
      <w:r w:rsidRPr="00B165B8">
        <w:rPr>
          <w:rFonts w:eastAsia="Times New Roman"/>
          <w:szCs w:val="24"/>
        </w:rPr>
        <w:t xml:space="preserve"> υπερισχύοντας έναντι αυτ</w:t>
      </w:r>
      <w:r>
        <w:rPr>
          <w:rFonts w:eastAsia="Times New Roman"/>
          <w:szCs w:val="24"/>
        </w:rPr>
        <w:t>ού, οποιαδήποτε οδηγία, κανονισμός και κ</w:t>
      </w:r>
      <w:r w:rsidRPr="00B165B8">
        <w:rPr>
          <w:rFonts w:eastAsia="Times New Roman"/>
          <w:szCs w:val="24"/>
        </w:rPr>
        <w:t>άθε είδους νομοθέτημ</w:t>
      </w:r>
      <w:r w:rsidRPr="00B165B8">
        <w:rPr>
          <w:rFonts w:eastAsia="Times New Roman"/>
          <w:szCs w:val="24"/>
        </w:rPr>
        <w:t>α της Ευρωπαϊκής Ένωσης</w:t>
      </w:r>
      <w:r>
        <w:rPr>
          <w:rFonts w:eastAsia="Times New Roman"/>
          <w:szCs w:val="24"/>
        </w:rPr>
        <w:t xml:space="preserve">. </w:t>
      </w:r>
    </w:p>
    <w:p w14:paraId="4D87FCCD" w14:textId="77777777" w:rsidR="00E01347" w:rsidRDefault="00B0330D">
      <w:pPr>
        <w:spacing w:line="600" w:lineRule="auto"/>
        <w:ind w:firstLine="720"/>
        <w:jc w:val="both"/>
        <w:rPr>
          <w:rFonts w:eastAsia="Times New Roman"/>
          <w:szCs w:val="24"/>
        </w:rPr>
      </w:pPr>
      <w:r>
        <w:rPr>
          <w:rFonts w:eastAsia="Times New Roman"/>
          <w:szCs w:val="24"/>
        </w:rPr>
        <w:t>Η</w:t>
      </w:r>
      <w:r w:rsidRPr="00B165B8">
        <w:rPr>
          <w:rFonts w:eastAsia="Times New Roman"/>
          <w:szCs w:val="24"/>
        </w:rPr>
        <w:t xml:space="preserve"> δυνατότητα και το δικαίωμα της χώρας </w:t>
      </w:r>
      <w:r>
        <w:rPr>
          <w:rFonts w:eastAsia="Times New Roman"/>
          <w:szCs w:val="24"/>
        </w:rPr>
        <w:t>μας,</w:t>
      </w:r>
      <w:r w:rsidRPr="00B165B8">
        <w:rPr>
          <w:rFonts w:eastAsia="Times New Roman"/>
          <w:szCs w:val="24"/>
        </w:rPr>
        <w:t xml:space="preserve"> αλλά και κάθε κράτους</w:t>
      </w:r>
      <w:r>
        <w:rPr>
          <w:rFonts w:eastAsia="Times New Roman"/>
          <w:szCs w:val="24"/>
        </w:rPr>
        <w:t xml:space="preserve">, να ασκεί εντελώς </w:t>
      </w:r>
      <w:r w:rsidRPr="00B165B8">
        <w:rPr>
          <w:rFonts w:eastAsia="Times New Roman"/>
          <w:szCs w:val="24"/>
        </w:rPr>
        <w:t xml:space="preserve">αυτεξούσια </w:t>
      </w:r>
      <w:r>
        <w:rPr>
          <w:rFonts w:eastAsia="Times New Roman"/>
          <w:szCs w:val="24"/>
        </w:rPr>
        <w:t xml:space="preserve">και ανεξάρτητα </w:t>
      </w:r>
      <w:r w:rsidRPr="00B165B8">
        <w:rPr>
          <w:rFonts w:eastAsia="Times New Roman"/>
          <w:szCs w:val="24"/>
        </w:rPr>
        <w:t xml:space="preserve">τη νομοθετική εξουσία εντός </w:t>
      </w:r>
      <w:r>
        <w:rPr>
          <w:rFonts w:eastAsia="Times New Roman"/>
          <w:szCs w:val="24"/>
        </w:rPr>
        <w:t>ε</w:t>
      </w:r>
      <w:r w:rsidRPr="00B165B8">
        <w:rPr>
          <w:rFonts w:eastAsia="Times New Roman"/>
          <w:szCs w:val="24"/>
        </w:rPr>
        <w:t>θνικής επικράτειας αποτελεί για τη Χρυσή Αυγή θέση αδιαπραγμάτευτη και οτιδήποτε λιγότερο α</w:t>
      </w:r>
      <w:r w:rsidRPr="00B165B8">
        <w:rPr>
          <w:rFonts w:eastAsia="Times New Roman"/>
          <w:szCs w:val="24"/>
        </w:rPr>
        <w:t>π</w:t>
      </w:r>
      <w:r>
        <w:rPr>
          <w:rFonts w:eastAsia="Times New Roman"/>
          <w:szCs w:val="24"/>
        </w:rPr>
        <w:t>οτελεί για εμάς εκ</w:t>
      </w:r>
      <w:r w:rsidRPr="00B165B8">
        <w:rPr>
          <w:rFonts w:eastAsia="Times New Roman"/>
          <w:szCs w:val="24"/>
        </w:rPr>
        <w:t>χώρησ</w:t>
      </w:r>
      <w:r>
        <w:rPr>
          <w:rFonts w:eastAsia="Times New Roman"/>
          <w:szCs w:val="24"/>
        </w:rPr>
        <w:t>η</w:t>
      </w:r>
      <w:r w:rsidRPr="00B165B8">
        <w:rPr>
          <w:rFonts w:eastAsia="Times New Roman"/>
          <w:szCs w:val="24"/>
        </w:rPr>
        <w:t xml:space="preserve"> εθνικής κυριαρχίας</w:t>
      </w:r>
      <w:r>
        <w:rPr>
          <w:rFonts w:eastAsia="Times New Roman"/>
          <w:szCs w:val="24"/>
        </w:rPr>
        <w:t>.</w:t>
      </w:r>
    </w:p>
    <w:p w14:paraId="4D87FCCE" w14:textId="77777777" w:rsidR="00E01347" w:rsidRDefault="00B0330D">
      <w:pPr>
        <w:spacing w:line="600" w:lineRule="auto"/>
        <w:ind w:firstLine="720"/>
        <w:jc w:val="both"/>
        <w:rPr>
          <w:rFonts w:eastAsia="Times New Roman"/>
          <w:szCs w:val="24"/>
        </w:rPr>
      </w:pPr>
      <w:r>
        <w:rPr>
          <w:rFonts w:eastAsia="Times New Roman"/>
          <w:szCs w:val="24"/>
        </w:rPr>
        <w:lastRenderedPageBreak/>
        <w:t>Τ</w:t>
      </w:r>
      <w:r w:rsidRPr="00B165B8">
        <w:rPr>
          <w:rFonts w:eastAsia="Times New Roman"/>
          <w:szCs w:val="24"/>
        </w:rPr>
        <w:t xml:space="preserve">ο εγχώριο </w:t>
      </w:r>
      <w:proofErr w:type="spellStart"/>
      <w:r w:rsidRPr="00B165B8">
        <w:rPr>
          <w:rFonts w:eastAsia="Times New Roman"/>
          <w:szCs w:val="24"/>
        </w:rPr>
        <w:t>δικαι</w:t>
      </w:r>
      <w:r>
        <w:rPr>
          <w:rFonts w:eastAsia="Times New Roman"/>
          <w:szCs w:val="24"/>
        </w:rPr>
        <w:t>α</w:t>
      </w:r>
      <w:r w:rsidRPr="00B165B8">
        <w:rPr>
          <w:rFonts w:eastAsia="Times New Roman"/>
          <w:szCs w:val="24"/>
        </w:rPr>
        <w:t>κό</w:t>
      </w:r>
      <w:proofErr w:type="spellEnd"/>
      <w:r w:rsidRPr="00B165B8">
        <w:rPr>
          <w:rFonts w:eastAsia="Times New Roman"/>
          <w:szCs w:val="24"/>
        </w:rPr>
        <w:t xml:space="preserve"> μας σύστημα</w:t>
      </w:r>
      <w:r>
        <w:rPr>
          <w:rFonts w:eastAsia="Times New Roman"/>
          <w:szCs w:val="24"/>
        </w:rPr>
        <w:t>,</w:t>
      </w:r>
      <w:r w:rsidRPr="00B165B8">
        <w:rPr>
          <w:rFonts w:eastAsia="Times New Roman"/>
          <w:szCs w:val="24"/>
        </w:rPr>
        <w:t xml:space="preserve"> αλλά και ο </w:t>
      </w:r>
      <w:r>
        <w:rPr>
          <w:rFonts w:eastAsia="Times New Roman"/>
          <w:szCs w:val="24"/>
        </w:rPr>
        <w:t>ν</w:t>
      </w:r>
      <w:r w:rsidRPr="00B165B8">
        <w:rPr>
          <w:rFonts w:eastAsia="Times New Roman"/>
          <w:szCs w:val="24"/>
        </w:rPr>
        <w:t>ομικός μας πολιτισμός</w:t>
      </w:r>
      <w:r>
        <w:rPr>
          <w:rFonts w:eastAsia="Times New Roman"/>
          <w:szCs w:val="24"/>
        </w:rPr>
        <w:t>,</w:t>
      </w:r>
      <w:r w:rsidRPr="00B165B8">
        <w:rPr>
          <w:rFonts w:eastAsia="Times New Roman"/>
          <w:szCs w:val="24"/>
        </w:rPr>
        <w:t xml:space="preserve"> είναι σε θέση </w:t>
      </w:r>
      <w:r>
        <w:rPr>
          <w:rFonts w:eastAsia="Times New Roman"/>
          <w:szCs w:val="24"/>
        </w:rPr>
        <w:t xml:space="preserve">επαρκώς να ρυθμίζουν τα της εγχώριας </w:t>
      </w:r>
      <w:r w:rsidRPr="00B165B8">
        <w:rPr>
          <w:rFonts w:eastAsia="Times New Roman"/>
          <w:szCs w:val="24"/>
        </w:rPr>
        <w:t>νομοθεσία</w:t>
      </w:r>
      <w:r>
        <w:rPr>
          <w:rFonts w:eastAsia="Times New Roman"/>
          <w:szCs w:val="24"/>
        </w:rPr>
        <w:t>ς, χ</w:t>
      </w:r>
      <w:r w:rsidRPr="00B165B8">
        <w:rPr>
          <w:rFonts w:eastAsia="Times New Roman"/>
          <w:szCs w:val="24"/>
        </w:rPr>
        <w:t>ωρίς να έχουμε κα</w:t>
      </w:r>
      <w:r>
        <w:rPr>
          <w:rFonts w:eastAsia="Times New Roman"/>
          <w:szCs w:val="24"/>
        </w:rPr>
        <w:t>μμιά</w:t>
      </w:r>
      <w:r w:rsidRPr="00B165B8">
        <w:rPr>
          <w:rFonts w:eastAsia="Times New Roman"/>
          <w:szCs w:val="24"/>
        </w:rPr>
        <w:t xml:space="preserve"> ανάγκη να </w:t>
      </w:r>
      <w:r>
        <w:rPr>
          <w:rFonts w:eastAsia="Times New Roman"/>
          <w:szCs w:val="24"/>
        </w:rPr>
        <w:t>εκχω</w:t>
      </w:r>
      <w:r w:rsidRPr="00B165B8">
        <w:rPr>
          <w:rFonts w:eastAsia="Times New Roman"/>
          <w:szCs w:val="24"/>
        </w:rPr>
        <w:t>ρούμ</w:t>
      </w:r>
      <w:r>
        <w:rPr>
          <w:rFonts w:eastAsia="Times New Roman"/>
          <w:szCs w:val="24"/>
        </w:rPr>
        <w:t>ε</w:t>
      </w:r>
      <w:r w:rsidRPr="00B165B8">
        <w:rPr>
          <w:rFonts w:eastAsia="Times New Roman"/>
          <w:szCs w:val="24"/>
        </w:rPr>
        <w:t xml:space="preserve"> τη συγκεκριμένη εξουσία στους τεχνοκ</w:t>
      </w:r>
      <w:r w:rsidRPr="00B165B8">
        <w:rPr>
          <w:rFonts w:eastAsia="Times New Roman"/>
          <w:szCs w:val="24"/>
        </w:rPr>
        <w:t>ράτες των Βρυξελλών</w:t>
      </w:r>
      <w:r>
        <w:rPr>
          <w:rFonts w:eastAsia="Times New Roman"/>
          <w:szCs w:val="24"/>
        </w:rPr>
        <w:t>.</w:t>
      </w:r>
    </w:p>
    <w:p w14:paraId="4D87FCCF" w14:textId="77777777" w:rsidR="00E01347" w:rsidRDefault="00B0330D">
      <w:pPr>
        <w:spacing w:line="600" w:lineRule="auto"/>
        <w:ind w:firstLine="720"/>
        <w:jc w:val="both"/>
        <w:rPr>
          <w:rFonts w:eastAsia="Times New Roman"/>
          <w:szCs w:val="24"/>
        </w:rPr>
      </w:pPr>
      <w:r w:rsidRPr="00B165B8">
        <w:rPr>
          <w:rFonts w:eastAsia="Times New Roman"/>
          <w:szCs w:val="24"/>
        </w:rPr>
        <w:t xml:space="preserve">Στο </w:t>
      </w:r>
      <w:r w:rsidRPr="00B165B8">
        <w:rPr>
          <w:rFonts w:eastAsia="Times New Roman"/>
          <w:szCs w:val="24"/>
        </w:rPr>
        <w:t xml:space="preserve">Μέρος </w:t>
      </w:r>
      <w:r w:rsidRPr="00B165B8">
        <w:rPr>
          <w:rFonts w:eastAsia="Times New Roman"/>
          <w:szCs w:val="24"/>
        </w:rPr>
        <w:t>Τέταρτο το</w:t>
      </w:r>
      <w:r>
        <w:rPr>
          <w:rFonts w:eastAsia="Times New Roman"/>
          <w:szCs w:val="24"/>
        </w:rPr>
        <w:t>ύ</w:t>
      </w:r>
      <w:r w:rsidRPr="00B165B8">
        <w:rPr>
          <w:rFonts w:eastAsia="Times New Roman"/>
          <w:szCs w:val="24"/>
        </w:rPr>
        <w:t xml:space="preserve"> υπό ψήφιση σχεδίο</w:t>
      </w:r>
      <w:r>
        <w:rPr>
          <w:rFonts w:eastAsia="Times New Roman"/>
          <w:szCs w:val="24"/>
        </w:rPr>
        <w:t>υ</w:t>
      </w:r>
      <w:r w:rsidRPr="00B165B8">
        <w:rPr>
          <w:rFonts w:eastAsia="Times New Roman"/>
          <w:szCs w:val="24"/>
        </w:rPr>
        <w:t xml:space="preserve"> νόμου και με τα άρθρα 23</w:t>
      </w:r>
      <w:r>
        <w:rPr>
          <w:rFonts w:eastAsia="Times New Roman"/>
          <w:szCs w:val="24"/>
        </w:rPr>
        <w:t xml:space="preserve"> </w:t>
      </w:r>
      <w:r w:rsidRPr="00B165B8">
        <w:rPr>
          <w:rFonts w:eastAsia="Times New Roman"/>
          <w:szCs w:val="24"/>
        </w:rPr>
        <w:t>-</w:t>
      </w:r>
      <w:r>
        <w:rPr>
          <w:rFonts w:eastAsia="Times New Roman"/>
          <w:szCs w:val="24"/>
        </w:rPr>
        <w:t xml:space="preserve"> </w:t>
      </w:r>
      <w:r w:rsidRPr="00B165B8">
        <w:rPr>
          <w:rFonts w:eastAsia="Times New Roman"/>
          <w:szCs w:val="24"/>
        </w:rPr>
        <w:t>42 αναθεωρείται το νομοθετικό καθεστώς για τον αιγιαλό και την παραλία και τροποποιείται ο έως τώρα ισχύων ν</w:t>
      </w:r>
      <w:r>
        <w:rPr>
          <w:rFonts w:eastAsia="Times New Roman"/>
          <w:szCs w:val="24"/>
        </w:rPr>
        <w:t>όμος</w:t>
      </w:r>
      <w:r w:rsidRPr="00B165B8">
        <w:rPr>
          <w:rFonts w:eastAsia="Times New Roman"/>
          <w:szCs w:val="24"/>
        </w:rPr>
        <w:t xml:space="preserve"> 2971/2001</w:t>
      </w:r>
      <w:r>
        <w:rPr>
          <w:rFonts w:eastAsia="Times New Roman"/>
          <w:szCs w:val="24"/>
        </w:rPr>
        <w:t>.</w:t>
      </w:r>
    </w:p>
    <w:p w14:paraId="4D87FCD0" w14:textId="77777777" w:rsidR="00E01347" w:rsidRDefault="00B0330D">
      <w:pPr>
        <w:spacing w:line="600" w:lineRule="auto"/>
        <w:ind w:firstLine="720"/>
        <w:jc w:val="both"/>
        <w:rPr>
          <w:rFonts w:eastAsia="Times New Roman"/>
          <w:szCs w:val="24"/>
        </w:rPr>
      </w:pPr>
      <w:r>
        <w:rPr>
          <w:rFonts w:eastAsia="Times New Roman"/>
          <w:szCs w:val="24"/>
        </w:rPr>
        <w:t>Σ</w:t>
      </w:r>
      <w:r w:rsidRPr="00B165B8">
        <w:rPr>
          <w:rFonts w:eastAsia="Times New Roman"/>
          <w:szCs w:val="24"/>
        </w:rPr>
        <w:t>το άρθρο 34</w:t>
      </w:r>
      <w:r>
        <w:rPr>
          <w:rFonts w:eastAsia="Times New Roman"/>
          <w:szCs w:val="24"/>
        </w:rPr>
        <w:t>,</w:t>
      </w:r>
      <w:r w:rsidRPr="00B165B8">
        <w:rPr>
          <w:rFonts w:eastAsia="Times New Roman"/>
          <w:szCs w:val="24"/>
        </w:rPr>
        <w:t xml:space="preserve"> στην πρώτη παράγραφο</w:t>
      </w:r>
      <w:r>
        <w:rPr>
          <w:rFonts w:eastAsia="Times New Roman"/>
          <w:szCs w:val="24"/>
        </w:rPr>
        <w:t>,</w:t>
      </w:r>
      <w:r w:rsidRPr="00B165B8">
        <w:rPr>
          <w:rFonts w:eastAsia="Times New Roman"/>
          <w:szCs w:val="24"/>
        </w:rPr>
        <w:t xml:space="preserve"> αναφέρεται ότι </w:t>
      </w:r>
      <w:r>
        <w:rPr>
          <w:rFonts w:eastAsia="Times New Roman"/>
          <w:szCs w:val="24"/>
        </w:rPr>
        <w:t>«</w:t>
      </w:r>
      <w:r w:rsidRPr="00B165B8">
        <w:rPr>
          <w:rFonts w:eastAsia="Times New Roman"/>
          <w:szCs w:val="24"/>
        </w:rPr>
        <w:t>έργα που έχουν κατασκευαστεί μέχρι την 28</w:t>
      </w:r>
      <w:r>
        <w:rPr>
          <w:rFonts w:eastAsia="Times New Roman"/>
          <w:szCs w:val="24"/>
        </w:rPr>
        <w:t>-</w:t>
      </w:r>
      <w:r>
        <w:rPr>
          <w:rFonts w:eastAsia="Times New Roman"/>
          <w:szCs w:val="24"/>
        </w:rPr>
        <w:t>7</w:t>
      </w:r>
      <w:r>
        <w:rPr>
          <w:rFonts w:eastAsia="Times New Roman"/>
          <w:szCs w:val="24"/>
        </w:rPr>
        <w:t>-</w:t>
      </w:r>
      <w:r w:rsidRPr="00B165B8">
        <w:rPr>
          <w:rFonts w:eastAsia="Times New Roman"/>
          <w:szCs w:val="24"/>
        </w:rPr>
        <w:t>2011 στον αιγιαλό</w:t>
      </w:r>
      <w:r>
        <w:rPr>
          <w:rFonts w:eastAsia="Times New Roman"/>
          <w:szCs w:val="24"/>
        </w:rPr>
        <w:t>,</w:t>
      </w:r>
      <w:r w:rsidRPr="00B165B8">
        <w:rPr>
          <w:rFonts w:eastAsia="Times New Roman"/>
          <w:szCs w:val="24"/>
        </w:rPr>
        <w:t xml:space="preserve"> την παραλία</w:t>
      </w:r>
      <w:r>
        <w:rPr>
          <w:rFonts w:eastAsia="Times New Roman"/>
          <w:szCs w:val="24"/>
        </w:rPr>
        <w:t xml:space="preserve">, την όχθη, την παρόχθια ζώνη, </w:t>
      </w:r>
      <w:r w:rsidRPr="00B165B8">
        <w:rPr>
          <w:rFonts w:eastAsia="Times New Roman"/>
          <w:szCs w:val="24"/>
        </w:rPr>
        <w:t>το υδάτινο στοιχείο</w:t>
      </w:r>
      <w:r>
        <w:rPr>
          <w:rFonts w:eastAsia="Times New Roman"/>
          <w:szCs w:val="24"/>
        </w:rPr>
        <w:t>,</w:t>
      </w:r>
      <w:r w:rsidRPr="00B165B8">
        <w:rPr>
          <w:rFonts w:eastAsia="Times New Roman"/>
          <w:szCs w:val="24"/>
        </w:rPr>
        <w:t xml:space="preserve"> τον πυθμένα και το υπέδαφος </w:t>
      </w:r>
      <w:r>
        <w:rPr>
          <w:rFonts w:eastAsia="Times New Roman"/>
          <w:szCs w:val="24"/>
        </w:rPr>
        <w:t>του βυθού</w:t>
      </w:r>
      <w:r w:rsidRPr="00B165B8">
        <w:rPr>
          <w:rFonts w:eastAsia="Times New Roman"/>
          <w:szCs w:val="24"/>
        </w:rPr>
        <w:t xml:space="preserve"> της θάλασσας</w:t>
      </w:r>
      <w:r>
        <w:rPr>
          <w:rFonts w:eastAsia="Times New Roman"/>
          <w:szCs w:val="24"/>
        </w:rPr>
        <w:t>,</w:t>
      </w:r>
      <w:r w:rsidRPr="00B165B8">
        <w:rPr>
          <w:rFonts w:eastAsia="Times New Roman"/>
          <w:szCs w:val="24"/>
        </w:rPr>
        <w:t xml:space="preserve"> λιμνοθάλασσας</w:t>
      </w:r>
      <w:r>
        <w:rPr>
          <w:rFonts w:eastAsia="Times New Roman"/>
          <w:szCs w:val="24"/>
        </w:rPr>
        <w:t>,</w:t>
      </w:r>
      <w:r w:rsidRPr="00B165B8">
        <w:rPr>
          <w:rFonts w:eastAsia="Times New Roman"/>
          <w:szCs w:val="24"/>
        </w:rPr>
        <w:t xml:space="preserve"> λίμνης και κοίτης </w:t>
      </w:r>
      <w:r>
        <w:rPr>
          <w:rFonts w:eastAsia="Times New Roman"/>
          <w:szCs w:val="24"/>
        </w:rPr>
        <w:t>πλεύσιμου</w:t>
      </w:r>
      <w:r w:rsidRPr="00B165B8">
        <w:rPr>
          <w:rFonts w:eastAsia="Times New Roman"/>
          <w:szCs w:val="24"/>
        </w:rPr>
        <w:t xml:space="preserve"> ποταμού</w:t>
      </w:r>
      <w:r>
        <w:rPr>
          <w:rFonts w:eastAsia="Times New Roman"/>
          <w:szCs w:val="24"/>
        </w:rPr>
        <w:t>,</w:t>
      </w:r>
      <w:r w:rsidRPr="00B165B8">
        <w:rPr>
          <w:rFonts w:eastAsia="Times New Roman"/>
          <w:szCs w:val="24"/>
        </w:rPr>
        <w:t xml:space="preserve"> χωρίς να </w:t>
      </w:r>
      <w:r w:rsidRPr="00B165B8">
        <w:rPr>
          <w:rFonts w:eastAsia="Times New Roman"/>
          <w:szCs w:val="24"/>
        </w:rPr>
        <w:t>υφίσταται απόφαση παραχώρησης χρήσης</w:t>
      </w:r>
      <w:r>
        <w:rPr>
          <w:rFonts w:eastAsia="Times New Roman"/>
          <w:szCs w:val="24"/>
        </w:rPr>
        <w:t>,</w:t>
      </w:r>
      <w:r w:rsidRPr="00B165B8">
        <w:rPr>
          <w:rFonts w:eastAsia="Times New Roman"/>
          <w:szCs w:val="24"/>
        </w:rPr>
        <w:t xml:space="preserve"> ανεξαρτήτως έκδοσης πρωτοκόλλου κατεδάφισης μέχρι την έναρξη ισχύος του υπό ψήφιση νομοσχεδίου μπορεί να </w:t>
      </w:r>
      <w:proofErr w:type="spellStart"/>
      <w:r w:rsidRPr="00B165B8">
        <w:rPr>
          <w:rFonts w:eastAsia="Times New Roman"/>
          <w:szCs w:val="24"/>
        </w:rPr>
        <w:t>αδειοδοτηθούν</w:t>
      </w:r>
      <w:proofErr w:type="spellEnd"/>
      <w:r w:rsidRPr="00B165B8">
        <w:rPr>
          <w:rFonts w:eastAsia="Times New Roman"/>
          <w:szCs w:val="24"/>
        </w:rPr>
        <w:t xml:space="preserve"> με αιτιολογημένη απόφαση του Υπουργείου Οικονομικών</w:t>
      </w:r>
      <w:r>
        <w:rPr>
          <w:rFonts w:eastAsia="Times New Roman"/>
          <w:szCs w:val="24"/>
        </w:rPr>
        <w:t>».</w:t>
      </w:r>
    </w:p>
    <w:p w14:paraId="4D87FCD1" w14:textId="77777777" w:rsidR="00E01347" w:rsidRDefault="00B0330D">
      <w:pPr>
        <w:spacing w:line="600" w:lineRule="auto"/>
        <w:ind w:firstLine="720"/>
        <w:jc w:val="both"/>
        <w:rPr>
          <w:rFonts w:eastAsia="Times New Roman"/>
          <w:szCs w:val="24"/>
        </w:rPr>
      </w:pPr>
      <w:r>
        <w:rPr>
          <w:rFonts w:eastAsia="Times New Roman"/>
          <w:szCs w:val="24"/>
        </w:rPr>
        <w:lastRenderedPageBreak/>
        <w:t>Τ</w:t>
      </w:r>
      <w:r w:rsidRPr="00B165B8">
        <w:rPr>
          <w:rFonts w:eastAsia="Times New Roman"/>
          <w:szCs w:val="24"/>
        </w:rPr>
        <w:t>ο σημείο αυτό</w:t>
      </w:r>
      <w:r>
        <w:rPr>
          <w:rFonts w:eastAsia="Times New Roman"/>
          <w:szCs w:val="24"/>
        </w:rPr>
        <w:t>, κ</w:t>
      </w:r>
      <w:r w:rsidRPr="00B165B8">
        <w:rPr>
          <w:rFonts w:eastAsia="Times New Roman"/>
          <w:szCs w:val="24"/>
        </w:rPr>
        <w:t>ατά τη δική μας άποψη</w:t>
      </w:r>
      <w:r>
        <w:rPr>
          <w:rFonts w:eastAsia="Times New Roman"/>
          <w:szCs w:val="24"/>
        </w:rPr>
        <w:t>,</w:t>
      </w:r>
      <w:r w:rsidRPr="00B165B8">
        <w:rPr>
          <w:rFonts w:eastAsia="Times New Roman"/>
          <w:szCs w:val="24"/>
        </w:rPr>
        <w:t xml:space="preserve"> αποτε</w:t>
      </w:r>
      <w:r w:rsidRPr="00B165B8">
        <w:rPr>
          <w:rFonts w:eastAsia="Times New Roman"/>
          <w:szCs w:val="24"/>
        </w:rPr>
        <w:t>λεί την επιτομή του πελατειακού κράτους</w:t>
      </w:r>
      <w:r>
        <w:rPr>
          <w:rFonts w:eastAsia="Times New Roman"/>
          <w:szCs w:val="24"/>
        </w:rPr>
        <w:t>, το οποίο τάχα θα</w:t>
      </w:r>
      <w:r w:rsidRPr="00B165B8">
        <w:rPr>
          <w:rFonts w:eastAsia="Times New Roman"/>
          <w:szCs w:val="24"/>
        </w:rPr>
        <w:t xml:space="preserve"> γκρέμι</w:t>
      </w:r>
      <w:r>
        <w:rPr>
          <w:rFonts w:eastAsia="Times New Roman"/>
          <w:szCs w:val="24"/>
        </w:rPr>
        <w:t>ζε η Κυβέρνηση της Α</w:t>
      </w:r>
      <w:r w:rsidRPr="00B165B8">
        <w:rPr>
          <w:rFonts w:eastAsia="Times New Roman"/>
          <w:szCs w:val="24"/>
        </w:rPr>
        <w:t>ριστεράς</w:t>
      </w:r>
      <w:r>
        <w:rPr>
          <w:rFonts w:eastAsia="Times New Roman"/>
          <w:szCs w:val="24"/>
        </w:rPr>
        <w:t>,</w:t>
      </w:r>
      <w:r w:rsidRPr="00B165B8">
        <w:rPr>
          <w:rFonts w:eastAsia="Times New Roman"/>
          <w:szCs w:val="24"/>
        </w:rPr>
        <w:t xml:space="preserve"> αλλά το οποίο στην πραγματικότητα όχι μόνο το </w:t>
      </w:r>
      <w:r>
        <w:rPr>
          <w:rFonts w:eastAsia="Times New Roman"/>
          <w:szCs w:val="24"/>
        </w:rPr>
        <w:t xml:space="preserve">συντηρεί, </w:t>
      </w:r>
      <w:r w:rsidRPr="00B165B8">
        <w:rPr>
          <w:rFonts w:eastAsia="Times New Roman"/>
          <w:szCs w:val="24"/>
        </w:rPr>
        <w:t>αλλά επιπλέον το ενισχύει</w:t>
      </w:r>
      <w:r>
        <w:rPr>
          <w:rFonts w:eastAsia="Times New Roman"/>
          <w:szCs w:val="24"/>
        </w:rPr>
        <w:t>. Π</w:t>
      </w:r>
      <w:r w:rsidRPr="00B165B8">
        <w:rPr>
          <w:rFonts w:eastAsia="Times New Roman"/>
          <w:szCs w:val="24"/>
        </w:rPr>
        <w:t>ρόκειται γ</w:t>
      </w:r>
      <w:r>
        <w:rPr>
          <w:rFonts w:eastAsia="Times New Roman"/>
          <w:szCs w:val="24"/>
        </w:rPr>
        <w:t>ια μια απέλπιδα προσπάθεια της Κ</w:t>
      </w:r>
      <w:r w:rsidRPr="00B165B8">
        <w:rPr>
          <w:rFonts w:eastAsia="Times New Roman"/>
          <w:szCs w:val="24"/>
        </w:rPr>
        <w:t>υβέρνησης</w:t>
      </w:r>
      <w:r>
        <w:rPr>
          <w:rFonts w:eastAsia="Times New Roman"/>
          <w:szCs w:val="24"/>
        </w:rPr>
        <w:t xml:space="preserve"> </w:t>
      </w:r>
      <w:r>
        <w:rPr>
          <w:rFonts w:eastAsia="Times New Roman"/>
          <w:szCs w:val="24"/>
        </w:rPr>
        <w:t>Μ</w:t>
      </w:r>
      <w:r w:rsidRPr="00B165B8">
        <w:rPr>
          <w:rFonts w:eastAsia="Times New Roman"/>
          <w:szCs w:val="24"/>
        </w:rPr>
        <w:t xml:space="preserve">ειοψηφίας </w:t>
      </w:r>
      <w:r w:rsidRPr="00B165B8">
        <w:rPr>
          <w:rFonts w:eastAsia="Times New Roman"/>
          <w:szCs w:val="24"/>
        </w:rPr>
        <w:t>του ΣΥΡΙΖΑ να δ</w:t>
      </w:r>
      <w:r w:rsidRPr="00B165B8">
        <w:rPr>
          <w:rFonts w:eastAsia="Times New Roman"/>
          <w:szCs w:val="24"/>
        </w:rPr>
        <w:t>ιασωθεί πολιτικά</w:t>
      </w:r>
      <w:r>
        <w:rPr>
          <w:rFonts w:eastAsia="Times New Roman"/>
          <w:szCs w:val="24"/>
        </w:rPr>
        <w:t>,</w:t>
      </w:r>
      <w:r w:rsidRPr="00B165B8">
        <w:rPr>
          <w:rFonts w:eastAsia="Times New Roman"/>
          <w:szCs w:val="24"/>
        </w:rPr>
        <w:t xml:space="preserve"> προσφέροντας </w:t>
      </w:r>
      <w:r>
        <w:rPr>
          <w:rFonts w:eastAsia="Times New Roman"/>
          <w:szCs w:val="24"/>
        </w:rPr>
        <w:t xml:space="preserve">σε </w:t>
      </w:r>
      <w:r w:rsidRPr="00B165B8">
        <w:rPr>
          <w:rFonts w:eastAsia="Times New Roman"/>
          <w:szCs w:val="24"/>
        </w:rPr>
        <w:t>εργολάβους</w:t>
      </w:r>
      <w:r>
        <w:rPr>
          <w:rFonts w:eastAsia="Times New Roman"/>
          <w:szCs w:val="24"/>
        </w:rPr>
        <w:t>,</w:t>
      </w:r>
      <w:r w:rsidRPr="00B165B8">
        <w:rPr>
          <w:rFonts w:eastAsia="Times New Roman"/>
          <w:szCs w:val="24"/>
        </w:rPr>
        <w:t xml:space="preserve"> κατασκευαστικές</w:t>
      </w:r>
      <w:r>
        <w:rPr>
          <w:rFonts w:eastAsia="Times New Roman"/>
          <w:szCs w:val="24"/>
        </w:rPr>
        <w:t xml:space="preserve">, αλλά </w:t>
      </w:r>
      <w:r w:rsidRPr="00B165B8">
        <w:rPr>
          <w:rFonts w:eastAsia="Times New Roman"/>
          <w:szCs w:val="24"/>
        </w:rPr>
        <w:t>και σε ιδιώτες</w:t>
      </w:r>
      <w:r>
        <w:rPr>
          <w:rFonts w:eastAsia="Times New Roman"/>
          <w:szCs w:val="24"/>
        </w:rPr>
        <w:t xml:space="preserve"> ιδιοκτήτες αυθαιρέτων, ανά την ε</w:t>
      </w:r>
      <w:r w:rsidRPr="00B165B8">
        <w:rPr>
          <w:rFonts w:eastAsia="Times New Roman"/>
          <w:szCs w:val="24"/>
        </w:rPr>
        <w:t>λληνική επικράτεια</w:t>
      </w:r>
      <w:r>
        <w:rPr>
          <w:rFonts w:eastAsia="Times New Roman"/>
          <w:szCs w:val="24"/>
        </w:rPr>
        <w:t>,</w:t>
      </w:r>
      <w:r w:rsidRPr="00B165B8">
        <w:rPr>
          <w:rFonts w:eastAsia="Times New Roman"/>
          <w:szCs w:val="24"/>
        </w:rPr>
        <w:t xml:space="preserve"> τη δυνατότητα νομιμοποίησης των αυθαιρέτων απλά και μόνο μέσω μιας υπουργικής απόφασης</w:t>
      </w:r>
      <w:r>
        <w:rPr>
          <w:rFonts w:eastAsia="Times New Roman"/>
          <w:szCs w:val="24"/>
        </w:rPr>
        <w:t>.</w:t>
      </w:r>
    </w:p>
    <w:p w14:paraId="4D87FCD2" w14:textId="77777777" w:rsidR="00E01347" w:rsidRDefault="00B0330D">
      <w:pPr>
        <w:spacing w:line="600" w:lineRule="auto"/>
        <w:ind w:firstLine="720"/>
        <w:jc w:val="both"/>
        <w:rPr>
          <w:rFonts w:eastAsia="Times New Roman"/>
          <w:szCs w:val="24"/>
        </w:rPr>
      </w:pPr>
      <w:r>
        <w:rPr>
          <w:rFonts w:eastAsia="Times New Roman"/>
          <w:szCs w:val="24"/>
        </w:rPr>
        <w:t>Γι’</w:t>
      </w:r>
      <w:r w:rsidRPr="00B165B8">
        <w:rPr>
          <w:rFonts w:eastAsia="Times New Roman"/>
          <w:szCs w:val="24"/>
        </w:rPr>
        <w:t xml:space="preserve"> αυτό</w:t>
      </w:r>
      <w:r>
        <w:rPr>
          <w:rFonts w:eastAsia="Times New Roman"/>
          <w:szCs w:val="24"/>
        </w:rPr>
        <w:t>,</w:t>
      </w:r>
      <w:r w:rsidRPr="00B165B8">
        <w:rPr>
          <w:rFonts w:eastAsia="Times New Roman"/>
          <w:szCs w:val="24"/>
        </w:rPr>
        <w:t xml:space="preserve"> λοιπόν</w:t>
      </w:r>
      <w:r>
        <w:rPr>
          <w:rFonts w:eastAsia="Times New Roman"/>
          <w:szCs w:val="24"/>
        </w:rPr>
        <w:t>,</w:t>
      </w:r>
      <w:r w:rsidRPr="00B165B8">
        <w:rPr>
          <w:rFonts w:eastAsia="Times New Roman"/>
          <w:szCs w:val="24"/>
        </w:rPr>
        <w:t xml:space="preserve"> εμείς </w:t>
      </w:r>
      <w:r>
        <w:rPr>
          <w:rFonts w:eastAsia="Times New Roman"/>
          <w:szCs w:val="24"/>
        </w:rPr>
        <w:t>στη Χρυσή</w:t>
      </w:r>
      <w:r>
        <w:rPr>
          <w:rFonts w:eastAsia="Times New Roman"/>
          <w:szCs w:val="24"/>
        </w:rPr>
        <w:t xml:space="preserve"> Αυγή </w:t>
      </w:r>
      <w:r w:rsidRPr="00B165B8">
        <w:rPr>
          <w:rFonts w:eastAsia="Times New Roman"/>
          <w:szCs w:val="24"/>
        </w:rPr>
        <w:t xml:space="preserve">έχουμε καθήκον </w:t>
      </w:r>
      <w:r>
        <w:rPr>
          <w:rFonts w:eastAsia="Times New Roman"/>
          <w:szCs w:val="24"/>
        </w:rPr>
        <w:t>έναντι</w:t>
      </w:r>
      <w:r w:rsidRPr="00B165B8">
        <w:rPr>
          <w:rFonts w:eastAsia="Times New Roman"/>
          <w:szCs w:val="24"/>
        </w:rPr>
        <w:t xml:space="preserve"> του ελληνικού λαού να καταγγείλουμε το φαινόμενο παροχής και αντιπαροχής</w:t>
      </w:r>
      <w:r>
        <w:rPr>
          <w:rFonts w:eastAsia="Times New Roman"/>
          <w:szCs w:val="24"/>
        </w:rPr>
        <w:t>, όπου παροχή εκ μέρους της Κ</w:t>
      </w:r>
      <w:r w:rsidRPr="00B165B8">
        <w:rPr>
          <w:rFonts w:eastAsia="Times New Roman"/>
          <w:szCs w:val="24"/>
        </w:rPr>
        <w:t>υβέρνησης είναι η επ</w:t>
      </w:r>
      <w:r>
        <w:rPr>
          <w:rFonts w:eastAsia="Times New Roman"/>
          <w:szCs w:val="24"/>
        </w:rPr>
        <w:t xml:space="preserve">αίσχυντη </w:t>
      </w:r>
      <w:r w:rsidRPr="00B165B8">
        <w:rPr>
          <w:rFonts w:eastAsia="Times New Roman"/>
          <w:szCs w:val="24"/>
        </w:rPr>
        <w:t>διά</w:t>
      </w:r>
      <w:r>
        <w:rPr>
          <w:rFonts w:eastAsia="Times New Roman"/>
          <w:szCs w:val="24"/>
        </w:rPr>
        <w:t>ταξη</w:t>
      </w:r>
      <w:r w:rsidRPr="00B165B8">
        <w:rPr>
          <w:rFonts w:eastAsia="Times New Roman"/>
          <w:szCs w:val="24"/>
        </w:rPr>
        <w:t xml:space="preserve"> του άρθρου 34 και αν</w:t>
      </w:r>
      <w:r>
        <w:rPr>
          <w:rFonts w:eastAsia="Times New Roman"/>
          <w:szCs w:val="24"/>
        </w:rPr>
        <w:t xml:space="preserve">τιπαροχή εκ μέρους των ευνοούμενων εταιρειών και των </w:t>
      </w:r>
      <w:r>
        <w:rPr>
          <w:rFonts w:eastAsia="Times New Roman"/>
          <w:szCs w:val="24"/>
        </w:rPr>
        <w:t xml:space="preserve">πολιτών της Κυβέρνησης </w:t>
      </w:r>
      <w:r w:rsidRPr="00B165B8">
        <w:rPr>
          <w:rFonts w:eastAsia="Times New Roman"/>
          <w:szCs w:val="24"/>
        </w:rPr>
        <w:t>προφανώς λογίζετ</w:t>
      </w:r>
      <w:r>
        <w:rPr>
          <w:rFonts w:eastAsia="Times New Roman"/>
          <w:szCs w:val="24"/>
        </w:rPr>
        <w:t>αι η πολιτική στήριξη προς την Κ</w:t>
      </w:r>
      <w:r w:rsidRPr="00B165B8">
        <w:rPr>
          <w:rFonts w:eastAsia="Times New Roman"/>
          <w:szCs w:val="24"/>
        </w:rPr>
        <w:t>υβέρνηση εν</w:t>
      </w:r>
      <w:r>
        <w:rPr>
          <w:rFonts w:eastAsia="Times New Roman"/>
          <w:szCs w:val="24"/>
        </w:rPr>
        <w:t xml:space="preserve"> </w:t>
      </w:r>
      <w:r w:rsidRPr="00B165B8">
        <w:rPr>
          <w:rFonts w:eastAsia="Times New Roman"/>
          <w:szCs w:val="24"/>
        </w:rPr>
        <w:t>όψει τ</w:t>
      </w:r>
      <w:r>
        <w:rPr>
          <w:rFonts w:eastAsia="Times New Roman"/>
          <w:szCs w:val="24"/>
        </w:rPr>
        <w:t>ων επικείμενων εκλογών.</w:t>
      </w:r>
    </w:p>
    <w:p w14:paraId="4D87FCD3" w14:textId="77777777" w:rsidR="00E01347" w:rsidRDefault="00B0330D">
      <w:pPr>
        <w:spacing w:line="600" w:lineRule="auto"/>
        <w:ind w:firstLine="720"/>
        <w:jc w:val="both"/>
        <w:rPr>
          <w:rFonts w:eastAsia="Times New Roman"/>
          <w:szCs w:val="24"/>
        </w:rPr>
      </w:pPr>
      <w:r>
        <w:rPr>
          <w:rFonts w:eastAsia="Times New Roman"/>
          <w:szCs w:val="24"/>
        </w:rPr>
        <w:t>Τ</w:t>
      </w:r>
      <w:r w:rsidRPr="00B165B8">
        <w:rPr>
          <w:rFonts w:eastAsia="Times New Roman"/>
          <w:szCs w:val="24"/>
        </w:rPr>
        <w:t>ο εν λόγω άρθρο 34 αποτελεί τον πυρήνα του υπό ψήφιση σχεδίο</w:t>
      </w:r>
      <w:r>
        <w:rPr>
          <w:rFonts w:eastAsia="Times New Roman"/>
          <w:szCs w:val="24"/>
        </w:rPr>
        <w:t>υ νόμου στο θέμα του π</w:t>
      </w:r>
      <w:r w:rsidRPr="00B165B8">
        <w:rPr>
          <w:rFonts w:eastAsia="Times New Roman"/>
          <w:szCs w:val="24"/>
        </w:rPr>
        <w:t>λαισίου που διέπει τα του αιγιαλού και της παραλίας</w:t>
      </w:r>
      <w:r>
        <w:rPr>
          <w:rFonts w:eastAsia="Times New Roman"/>
          <w:szCs w:val="24"/>
        </w:rPr>
        <w:t>. Η δε απ</w:t>
      </w:r>
      <w:r>
        <w:rPr>
          <w:rFonts w:eastAsia="Times New Roman"/>
          <w:szCs w:val="24"/>
        </w:rPr>
        <w:t>όπειρα της Κυβέρνησης ν</w:t>
      </w:r>
      <w:r w:rsidRPr="00B165B8">
        <w:rPr>
          <w:rFonts w:eastAsia="Times New Roman"/>
          <w:szCs w:val="24"/>
        </w:rPr>
        <w:t xml:space="preserve">α </w:t>
      </w:r>
      <w:r w:rsidRPr="00B165B8">
        <w:rPr>
          <w:rFonts w:eastAsia="Times New Roman"/>
          <w:szCs w:val="24"/>
        </w:rPr>
        <w:lastRenderedPageBreak/>
        <w:t>δικαιολογήσει τα αδικαιολόγητα</w:t>
      </w:r>
      <w:r>
        <w:rPr>
          <w:rFonts w:eastAsia="Times New Roman"/>
          <w:szCs w:val="24"/>
        </w:rPr>
        <w:t>,</w:t>
      </w:r>
      <w:r w:rsidRPr="00B165B8">
        <w:rPr>
          <w:rFonts w:eastAsia="Times New Roman"/>
          <w:szCs w:val="24"/>
        </w:rPr>
        <w:t xml:space="preserve"> ισχυριζόμεν</w:t>
      </w:r>
      <w:r>
        <w:rPr>
          <w:rFonts w:eastAsia="Times New Roman"/>
          <w:szCs w:val="24"/>
        </w:rPr>
        <w:t>η</w:t>
      </w:r>
      <w:r w:rsidRPr="00B165B8">
        <w:rPr>
          <w:rFonts w:eastAsia="Times New Roman"/>
          <w:szCs w:val="24"/>
        </w:rPr>
        <w:t xml:space="preserve"> πως στόχος της είναι η απρόσκοπτη πρόσβαση στο</w:t>
      </w:r>
      <w:r>
        <w:rPr>
          <w:rFonts w:eastAsia="Times New Roman"/>
          <w:szCs w:val="24"/>
        </w:rPr>
        <w:t xml:space="preserve">ν αιγιαλό, </w:t>
      </w:r>
      <w:r w:rsidRPr="00B165B8">
        <w:rPr>
          <w:rFonts w:eastAsia="Times New Roman"/>
          <w:szCs w:val="24"/>
        </w:rPr>
        <w:t xml:space="preserve">δεν κάνει </w:t>
      </w:r>
      <w:r>
        <w:rPr>
          <w:rFonts w:eastAsia="Times New Roman"/>
          <w:szCs w:val="24"/>
        </w:rPr>
        <w:t xml:space="preserve">τίποτα </w:t>
      </w:r>
      <w:r w:rsidRPr="00B165B8">
        <w:rPr>
          <w:rFonts w:eastAsia="Times New Roman"/>
          <w:szCs w:val="24"/>
        </w:rPr>
        <w:t>άλλο παρά να προκαλεί ακόμη περισσότερο το δημόσιο αίσθημα</w:t>
      </w:r>
      <w:r>
        <w:rPr>
          <w:rFonts w:eastAsia="Times New Roman"/>
          <w:szCs w:val="24"/>
        </w:rPr>
        <w:t>, καθώς είναι νωπές ακόμα οι μνήμες από την τραγωδία σ</w:t>
      </w:r>
      <w:r>
        <w:rPr>
          <w:rFonts w:eastAsia="Times New Roman"/>
          <w:szCs w:val="24"/>
        </w:rPr>
        <w:t>το Μ</w:t>
      </w:r>
      <w:r w:rsidRPr="00B165B8">
        <w:rPr>
          <w:rFonts w:eastAsia="Times New Roman"/>
          <w:szCs w:val="24"/>
        </w:rPr>
        <w:t xml:space="preserve">άτι που στοίχισε τη ζωή σε </w:t>
      </w:r>
      <w:r>
        <w:rPr>
          <w:rFonts w:eastAsia="Times New Roman"/>
          <w:szCs w:val="24"/>
        </w:rPr>
        <w:t>εκατό και πλέον συν</w:t>
      </w:r>
      <w:r w:rsidRPr="00B165B8">
        <w:rPr>
          <w:rFonts w:eastAsia="Times New Roman"/>
          <w:szCs w:val="24"/>
        </w:rPr>
        <w:t xml:space="preserve">ανθρώπους </w:t>
      </w:r>
      <w:r>
        <w:rPr>
          <w:rFonts w:eastAsia="Times New Roman"/>
          <w:szCs w:val="24"/>
        </w:rPr>
        <w:t>μας, τραγωδία για την οποία η Αριστερά, προκειμένου να αποσείσει τις τεράστιες ευθύνες της, κατήγγειλε τ</w:t>
      </w:r>
      <w:r w:rsidRPr="00B165B8">
        <w:rPr>
          <w:rFonts w:eastAsia="Times New Roman"/>
          <w:szCs w:val="24"/>
        </w:rPr>
        <w:t>α φαινόμενα της άναρχης δόμησης</w:t>
      </w:r>
      <w:r>
        <w:rPr>
          <w:rFonts w:eastAsia="Times New Roman"/>
          <w:szCs w:val="24"/>
        </w:rPr>
        <w:t xml:space="preserve">. </w:t>
      </w:r>
    </w:p>
    <w:p w14:paraId="4D87FCD4" w14:textId="77777777" w:rsidR="00E01347" w:rsidRDefault="00B0330D">
      <w:pPr>
        <w:spacing w:line="600" w:lineRule="auto"/>
        <w:ind w:firstLine="720"/>
        <w:jc w:val="both"/>
        <w:rPr>
          <w:rFonts w:eastAsia="Times New Roman"/>
          <w:szCs w:val="24"/>
        </w:rPr>
      </w:pPr>
      <w:r>
        <w:rPr>
          <w:rFonts w:eastAsia="Times New Roman"/>
          <w:szCs w:val="24"/>
        </w:rPr>
        <w:t>Τ</w:t>
      </w:r>
      <w:r w:rsidRPr="00B165B8">
        <w:rPr>
          <w:rFonts w:eastAsia="Times New Roman"/>
          <w:szCs w:val="24"/>
        </w:rPr>
        <w:t xml:space="preserve">ώρα αυτή η </w:t>
      </w:r>
      <w:r>
        <w:rPr>
          <w:rFonts w:eastAsia="Times New Roman"/>
          <w:szCs w:val="24"/>
        </w:rPr>
        <w:t>ίδια Κ</w:t>
      </w:r>
      <w:r w:rsidRPr="00B165B8">
        <w:rPr>
          <w:rFonts w:eastAsia="Times New Roman"/>
          <w:szCs w:val="24"/>
        </w:rPr>
        <w:t>υβέρνηση έρχε</w:t>
      </w:r>
      <w:r>
        <w:rPr>
          <w:rFonts w:eastAsia="Times New Roman"/>
          <w:szCs w:val="24"/>
        </w:rPr>
        <w:t>ται να νομιμοποιήσει όλα όσ</w:t>
      </w:r>
      <w:r>
        <w:rPr>
          <w:rFonts w:eastAsia="Times New Roman"/>
          <w:szCs w:val="24"/>
        </w:rPr>
        <w:t xml:space="preserve">α πρωτύτερα </w:t>
      </w:r>
      <w:r w:rsidRPr="00B165B8">
        <w:rPr>
          <w:rFonts w:eastAsia="Times New Roman"/>
          <w:szCs w:val="24"/>
        </w:rPr>
        <w:t>κατηγορού</w:t>
      </w:r>
      <w:r>
        <w:rPr>
          <w:rFonts w:eastAsia="Times New Roman"/>
          <w:szCs w:val="24"/>
        </w:rPr>
        <w:t>σε. Η</w:t>
      </w:r>
      <w:r w:rsidRPr="00B165B8">
        <w:rPr>
          <w:rFonts w:eastAsia="Times New Roman"/>
          <w:szCs w:val="24"/>
        </w:rPr>
        <w:t xml:space="preserve"> δυνατότητα μαζικής </w:t>
      </w:r>
      <w:r>
        <w:rPr>
          <w:rFonts w:eastAsia="Times New Roman"/>
          <w:szCs w:val="24"/>
        </w:rPr>
        <w:t>νομιμοποίησης των</w:t>
      </w:r>
      <w:r w:rsidRPr="00B165B8">
        <w:rPr>
          <w:rFonts w:eastAsia="Times New Roman"/>
          <w:szCs w:val="24"/>
        </w:rPr>
        <w:t xml:space="preserve"> επί των </w:t>
      </w:r>
      <w:r>
        <w:rPr>
          <w:rFonts w:eastAsia="Times New Roman"/>
          <w:szCs w:val="24"/>
        </w:rPr>
        <w:t xml:space="preserve">αιγιαλών </w:t>
      </w:r>
      <w:r w:rsidRPr="00B165B8">
        <w:rPr>
          <w:rFonts w:eastAsia="Times New Roman"/>
          <w:szCs w:val="24"/>
        </w:rPr>
        <w:t>κε</w:t>
      </w:r>
      <w:r>
        <w:rPr>
          <w:rFonts w:eastAsia="Times New Roman"/>
          <w:szCs w:val="24"/>
        </w:rPr>
        <w:t>ίμε</w:t>
      </w:r>
      <w:r w:rsidRPr="00B165B8">
        <w:rPr>
          <w:rFonts w:eastAsia="Times New Roman"/>
          <w:szCs w:val="24"/>
        </w:rPr>
        <w:t>νων αυθαιρέτων</w:t>
      </w:r>
      <w:r>
        <w:rPr>
          <w:rFonts w:eastAsia="Times New Roman"/>
          <w:szCs w:val="24"/>
        </w:rPr>
        <w:t>,</w:t>
      </w:r>
      <w:r w:rsidRPr="00B165B8">
        <w:rPr>
          <w:rFonts w:eastAsia="Times New Roman"/>
          <w:szCs w:val="24"/>
        </w:rPr>
        <w:t xml:space="preserve"> την οποία προβλέπει το άρθρο 34</w:t>
      </w:r>
      <w:r>
        <w:rPr>
          <w:rFonts w:eastAsia="Times New Roman"/>
          <w:szCs w:val="24"/>
        </w:rPr>
        <w:t>,</w:t>
      </w:r>
      <w:r w:rsidRPr="00B165B8">
        <w:rPr>
          <w:rFonts w:eastAsia="Times New Roman"/>
          <w:szCs w:val="24"/>
        </w:rPr>
        <w:t xml:space="preserve"> έχει προκαλέσει</w:t>
      </w:r>
      <w:r>
        <w:rPr>
          <w:rFonts w:eastAsia="Times New Roman"/>
          <w:szCs w:val="24"/>
        </w:rPr>
        <w:t>,</w:t>
      </w:r>
      <w:r w:rsidRPr="00B165B8">
        <w:rPr>
          <w:rFonts w:eastAsia="Times New Roman"/>
          <w:szCs w:val="24"/>
        </w:rPr>
        <w:t xml:space="preserve"> βεβαίω</w:t>
      </w:r>
      <w:r>
        <w:rPr>
          <w:rFonts w:eastAsia="Times New Roman"/>
          <w:szCs w:val="24"/>
        </w:rPr>
        <w:t xml:space="preserve">ς, έντονες </w:t>
      </w:r>
      <w:r w:rsidRPr="00B165B8">
        <w:rPr>
          <w:rFonts w:eastAsia="Times New Roman"/>
          <w:szCs w:val="24"/>
        </w:rPr>
        <w:t>αντιδράσεις στην κοινωνία</w:t>
      </w:r>
      <w:r>
        <w:rPr>
          <w:rFonts w:eastAsia="Times New Roman"/>
          <w:szCs w:val="24"/>
        </w:rPr>
        <w:t>,</w:t>
      </w:r>
      <w:r w:rsidRPr="00B165B8">
        <w:rPr>
          <w:rFonts w:eastAsia="Times New Roman"/>
          <w:szCs w:val="24"/>
        </w:rPr>
        <w:t xml:space="preserve"> αλλά και σε περιβαλλοντικές οργανώσεις</w:t>
      </w:r>
      <w:r>
        <w:rPr>
          <w:rFonts w:eastAsia="Times New Roman"/>
          <w:szCs w:val="24"/>
        </w:rPr>
        <w:t xml:space="preserve">. </w:t>
      </w:r>
    </w:p>
    <w:p w14:paraId="4D87FCD5" w14:textId="77777777" w:rsidR="00E01347" w:rsidRDefault="00B0330D">
      <w:pPr>
        <w:spacing w:line="600" w:lineRule="auto"/>
        <w:ind w:firstLine="720"/>
        <w:jc w:val="both"/>
        <w:rPr>
          <w:rFonts w:eastAsia="Times New Roman"/>
          <w:szCs w:val="24"/>
        </w:rPr>
      </w:pPr>
      <w:r>
        <w:rPr>
          <w:rFonts w:eastAsia="Times New Roman"/>
          <w:szCs w:val="24"/>
        </w:rPr>
        <w:t>Α</w:t>
      </w:r>
      <w:r w:rsidRPr="00B165B8">
        <w:rPr>
          <w:rFonts w:eastAsia="Times New Roman"/>
          <w:szCs w:val="24"/>
        </w:rPr>
        <w:t>ξίζει να επισημάνο</w:t>
      </w:r>
      <w:r w:rsidRPr="00B165B8">
        <w:rPr>
          <w:rFonts w:eastAsia="Times New Roman"/>
          <w:szCs w:val="24"/>
        </w:rPr>
        <w:t xml:space="preserve">υμε ότι </w:t>
      </w:r>
      <w:r>
        <w:rPr>
          <w:rFonts w:eastAsia="Times New Roman"/>
          <w:szCs w:val="24"/>
        </w:rPr>
        <w:t xml:space="preserve">η </w:t>
      </w:r>
      <w:r w:rsidRPr="00B165B8">
        <w:rPr>
          <w:rFonts w:eastAsia="Times New Roman"/>
          <w:szCs w:val="24"/>
        </w:rPr>
        <w:t xml:space="preserve">γνωστή περιβαλλοντική οργάνωση </w:t>
      </w:r>
      <w:r>
        <w:rPr>
          <w:rFonts w:eastAsia="Times New Roman"/>
          <w:szCs w:val="24"/>
          <w:lang w:val="en-US"/>
        </w:rPr>
        <w:t>WWF</w:t>
      </w:r>
      <w:r w:rsidRPr="007C5282">
        <w:rPr>
          <w:rFonts w:eastAsia="Times New Roman"/>
          <w:szCs w:val="24"/>
        </w:rPr>
        <w:t xml:space="preserve"> </w:t>
      </w:r>
      <w:r w:rsidRPr="00B165B8">
        <w:rPr>
          <w:rFonts w:eastAsia="Times New Roman"/>
          <w:szCs w:val="24"/>
        </w:rPr>
        <w:t xml:space="preserve">στηλιτεύει μέσω επιστολής της τις επιδιώξεις </w:t>
      </w:r>
      <w:r>
        <w:rPr>
          <w:rFonts w:eastAsia="Times New Roman"/>
          <w:szCs w:val="24"/>
        </w:rPr>
        <w:t>της Κ</w:t>
      </w:r>
      <w:r w:rsidRPr="00B165B8">
        <w:rPr>
          <w:rFonts w:eastAsia="Times New Roman"/>
          <w:szCs w:val="24"/>
        </w:rPr>
        <w:t>υβέρνησης</w:t>
      </w:r>
      <w:r>
        <w:rPr>
          <w:rFonts w:eastAsia="Times New Roman"/>
          <w:szCs w:val="24"/>
        </w:rPr>
        <w:t>,</w:t>
      </w:r>
      <w:r w:rsidRPr="00B165B8">
        <w:rPr>
          <w:rFonts w:eastAsia="Times New Roman"/>
          <w:szCs w:val="24"/>
        </w:rPr>
        <w:t xml:space="preserve"> όπως αυτές περιγράφονται στο άρθρο 34</w:t>
      </w:r>
      <w:r>
        <w:rPr>
          <w:rFonts w:eastAsia="Times New Roman"/>
          <w:szCs w:val="24"/>
        </w:rPr>
        <w:t>. Δ</w:t>
      </w:r>
      <w:r w:rsidRPr="00B165B8">
        <w:rPr>
          <w:rFonts w:eastAsia="Times New Roman"/>
          <w:szCs w:val="24"/>
        </w:rPr>
        <w:t>ιαβάζουμε αυτολεξεί από την επιστολή</w:t>
      </w:r>
      <w:r>
        <w:rPr>
          <w:rFonts w:eastAsia="Times New Roman"/>
          <w:szCs w:val="24"/>
        </w:rPr>
        <w:t>: «Τ</w:t>
      </w:r>
      <w:r w:rsidRPr="00B165B8">
        <w:rPr>
          <w:rFonts w:eastAsia="Times New Roman"/>
          <w:szCs w:val="24"/>
        </w:rPr>
        <w:t xml:space="preserve">ο υπό συζήτηση σχέδιο </w:t>
      </w:r>
      <w:r w:rsidRPr="00B165B8">
        <w:rPr>
          <w:rFonts w:eastAsia="Times New Roman"/>
          <w:szCs w:val="24"/>
        </w:rPr>
        <w:lastRenderedPageBreak/>
        <w:t xml:space="preserve">νόμου περιλαμβάνει την επί της ουσίας κατάργηση </w:t>
      </w:r>
      <w:r w:rsidRPr="00B165B8">
        <w:rPr>
          <w:rFonts w:eastAsia="Times New Roman"/>
          <w:szCs w:val="24"/>
        </w:rPr>
        <w:t>του προστατευτικού καθεστώτος για την παράκτια και παρόχθια ζώνη της χώρας</w:t>
      </w:r>
      <w:r>
        <w:rPr>
          <w:rFonts w:eastAsia="Times New Roman"/>
          <w:szCs w:val="24"/>
        </w:rPr>
        <w:t>». Σ</w:t>
      </w:r>
      <w:r w:rsidRPr="00B165B8">
        <w:rPr>
          <w:rFonts w:eastAsia="Times New Roman"/>
          <w:szCs w:val="24"/>
        </w:rPr>
        <w:t>υνεχίζει</w:t>
      </w:r>
      <w:r w:rsidRPr="007C5282">
        <w:rPr>
          <w:rFonts w:eastAsia="Times New Roman"/>
          <w:szCs w:val="24"/>
        </w:rPr>
        <w:t xml:space="preserve">: </w:t>
      </w:r>
      <w:r>
        <w:rPr>
          <w:rFonts w:eastAsia="Times New Roman"/>
          <w:szCs w:val="24"/>
        </w:rPr>
        <w:t>«Ό</w:t>
      </w:r>
      <w:r w:rsidRPr="00B165B8">
        <w:rPr>
          <w:rFonts w:eastAsia="Times New Roman"/>
          <w:szCs w:val="24"/>
        </w:rPr>
        <w:t>λο το θεσμικό πλαίσιο τακτοποίησης αυθαιρέτων επιτείνει την ανασφάλεια δικαίου</w:t>
      </w:r>
      <w:r>
        <w:rPr>
          <w:rFonts w:eastAsia="Times New Roman"/>
          <w:szCs w:val="24"/>
        </w:rPr>
        <w:t>. Ό</w:t>
      </w:r>
      <w:r w:rsidRPr="00B165B8">
        <w:rPr>
          <w:rFonts w:eastAsia="Times New Roman"/>
          <w:szCs w:val="24"/>
        </w:rPr>
        <w:t xml:space="preserve">ταν είναι τόσο προφανές πως </w:t>
      </w:r>
      <w:r>
        <w:rPr>
          <w:rFonts w:eastAsia="Times New Roman"/>
          <w:szCs w:val="24"/>
        </w:rPr>
        <w:t xml:space="preserve">η Βουλή </w:t>
      </w:r>
      <w:r w:rsidRPr="00B165B8">
        <w:rPr>
          <w:rFonts w:eastAsia="Times New Roman"/>
          <w:szCs w:val="24"/>
        </w:rPr>
        <w:t>μ</w:t>
      </w:r>
      <w:r>
        <w:rPr>
          <w:rFonts w:eastAsia="Times New Roman"/>
          <w:szCs w:val="24"/>
        </w:rPr>
        <w:t>ε</w:t>
      </w:r>
      <w:r w:rsidRPr="00B165B8">
        <w:rPr>
          <w:rFonts w:eastAsia="Times New Roman"/>
          <w:szCs w:val="24"/>
        </w:rPr>
        <w:t>ριμν</w:t>
      </w:r>
      <w:r>
        <w:rPr>
          <w:rFonts w:eastAsia="Times New Roman"/>
          <w:szCs w:val="24"/>
        </w:rPr>
        <w:t xml:space="preserve">ά </w:t>
      </w:r>
      <w:r w:rsidRPr="00B165B8">
        <w:rPr>
          <w:rFonts w:eastAsia="Times New Roman"/>
          <w:szCs w:val="24"/>
        </w:rPr>
        <w:t xml:space="preserve">κατά συρροή για την τακτοποίηση όσων </w:t>
      </w:r>
      <w:r w:rsidRPr="00B165B8">
        <w:rPr>
          <w:rFonts w:eastAsia="Times New Roman"/>
          <w:szCs w:val="24"/>
        </w:rPr>
        <w:t>προβαίνουν σε αυθαιρεσίες</w:t>
      </w:r>
      <w:r>
        <w:rPr>
          <w:rFonts w:eastAsia="Times New Roman"/>
          <w:szCs w:val="24"/>
        </w:rPr>
        <w:t>,</w:t>
      </w:r>
      <w:r w:rsidRPr="00B165B8">
        <w:rPr>
          <w:rFonts w:eastAsia="Times New Roman"/>
          <w:szCs w:val="24"/>
        </w:rPr>
        <w:t xml:space="preserve"> παραβιάζοντα</w:t>
      </w:r>
      <w:r>
        <w:rPr>
          <w:rFonts w:eastAsia="Times New Roman"/>
          <w:szCs w:val="24"/>
        </w:rPr>
        <w:t>ς</w:t>
      </w:r>
      <w:r w:rsidRPr="00B165B8">
        <w:rPr>
          <w:rFonts w:eastAsia="Times New Roman"/>
          <w:szCs w:val="24"/>
        </w:rPr>
        <w:t xml:space="preserve"> σ</w:t>
      </w:r>
      <w:r>
        <w:rPr>
          <w:rFonts w:eastAsia="Times New Roman"/>
          <w:szCs w:val="24"/>
        </w:rPr>
        <w:t xml:space="preserve">ημαντικές </w:t>
      </w:r>
      <w:r w:rsidRPr="00B165B8">
        <w:rPr>
          <w:rFonts w:eastAsia="Times New Roman"/>
          <w:szCs w:val="24"/>
        </w:rPr>
        <w:t>δια</w:t>
      </w:r>
      <w:r>
        <w:rPr>
          <w:rFonts w:eastAsia="Times New Roman"/>
          <w:szCs w:val="24"/>
        </w:rPr>
        <w:t xml:space="preserve">τάξεις της </w:t>
      </w:r>
      <w:r w:rsidRPr="00B165B8">
        <w:rPr>
          <w:rFonts w:eastAsia="Times New Roman"/>
          <w:szCs w:val="24"/>
        </w:rPr>
        <w:t>νομοθεσίας για τη δόμηση</w:t>
      </w:r>
      <w:r>
        <w:rPr>
          <w:rFonts w:eastAsia="Times New Roman"/>
          <w:szCs w:val="24"/>
        </w:rPr>
        <w:t>,</w:t>
      </w:r>
      <w:r w:rsidRPr="00B165B8">
        <w:rPr>
          <w:rFonts w:eastAsia="Times New Roman"/>
          <w:szCs w:val="24"/>
        </w:rPr>
        <w:t xml:space="preserve"> τη χωροταξία και την προστασία του περιβάλλοντος</w:t>
      </w:r>
      <w:r>
        <w:rPr>
          <w:rFonts w:eastAsia="Times New Roman"/>
          <w:szCs w:val="24"/>
        </w:rPr>
        <w:t>, π</w:t>
      </w:r>
      <w:r w:rsidRPr="00B165B8">
        <w:rPr>
          <w:rFonts w:eastAsia="Times New Roman"/>
          <w:szCs w:val="24"/>
        </w:rPr>
        <w:t>ώς μπορούν οι πολίτες να έχουν δικαιολογημένη εμπιστοσύνη σε ένα κράτος δικαίου που η ίδια η νομοθετική εξουσία κ</w:t>
      </w:r>
      <w:r w:rsidRPr="00B165B8">
        <w:rPr>
          <w:rFonts w:eastAsia="Times New Roman"/>
          <w:szCs w:val="24"/>
        </w:rPr>
        <w:t>αταργεί</w:t>
      </w:r>
      <w:r>
        <w:rPr>
          <w:rFonts w:eastAsia="Times New Roman"/>
          <w:szCs w:val="24"/>
        </w:rPr>
        <w:t>;». Κ</w:t>
      </w:r>
      <w:r w:rsidRPr="00B165B8">
        <w:rPr>
          <w:rFonts w:eastAsia="Times New Roman"/>
          <w:szCs w:val="24"/>
        </w:rPr>
        <w:t xml:space="preserve">αι καταλήγει </w:t>
      </w:r>
      <w:r>
        <w:rPr>
          <w:rFonts w:eastAsia="Times New Roman"/>
          <w:szCs w:val="24"/>
        </w:rPr>
        <w:t>η</w:t>
      </w:r>
      <w:r w:rsidRPr="00B165B8">
        <w:rPr>
          <w:rFonts w:eastAsia="Times New Roman"/>
          <w:szCs w:val="24"/>
        </w:rPr>
        <w:t xml:space="preserve"> επιστολή </w:t>
      </w:r>
      <w:r>
        <w:rPr>
          <w:rFonts w:eastAsia="Times New Roman"/>
          <w:szCs w:val="24"/>
        </w:rPr>
        <w:t xml:space="preserve">της </w:t>
      </w:r>
      <w:r>
        <w:rPr>
          <w:rFonts w:eastAsia="Times New Roman"/>
          <w:szCs w:val="24"/>
          <w:lang w:val="en-US"/>
        </w:rPr>
        <w:t>WWF</w:t>
      </w:r>
      <w:r w:rsidRPr="007C5282">
        <w:rPr>
          <w:rFonts w:eastAsia="Times New Roman"/>
          <w:szCs w:val="24"/>
        </w:rPr>
        <w:t xml:space="preserve">: </w:t>
      </w:r>
      <w:r>
        <w:rPr>
          <w:rFonts w:eastAsia="Times New Roman"/>
          <w:szCs w:val="24"/>
        </w:rPr>
        <w:t>«Α</w:t>
      </w:r>
      <w:r w:rsidRPr="00B165B8">
        <w:rPr>
          <w:rFonts w:eastAsia="Times New Roman"/>
          <w:szCs w:val="24"/>
        </w:rPr>
        <w:t>ποκορύφωμα της ανισότητας των πολιτών απέναντι στο</w:t>
      </w:r>
      <w:r>
        <w:rPr>
          <w:rFonts w:eastAsia="Times New Roman"/>
          <w:szCs w:val="24"/>
        </w:rPr>
        <w:t>ν</w:t>
      </w:r>
      <w:r w:rsidRPr="00B165B8">
        <w:rPr>
          <w:rFonts w:eastAsia="Times New Roman"/>
          <w:szCs w:val="24"/>
        </w:rPr>
        <w:t xml:space="preserve"> νόμο αποτελεί το άρθρο 34</w:t>
      </w:r>
      <w:r>
        <w:rPr>
          <w:rFonts w:eastAsia="Times New Roman"/>
          <w:szCs w:val="24"/>
        </w:rPr>
        <w:t xml:space="preserve">, ένα από τα χειρότερα επεισόδια κάκιστης </w:t>
      </w:r>
      <w:r w:rsidRPr="00B165B8">
        <w:rPr>
          <w:rFonts w:eastAsia="Times New Roman"/>
          <w:szCs w:val="24"/>
        </w:rPr>
        <w:t xml:space="preserve">νομοθέτησης </w:t>
      </w:r>
      <w:r>
        <w:rPr>
          <w:rFonts w:eastAsia="Times New Roman"/>
          <w:szCs w:val="24"/>
        </w:rPr>
        <w:t>υπέρ</w:t>
      </w:r>
      <w:r w:rsidRPr="00B165B8">
        <w:rPr>
          <w:rFonts w:eastAsia="Times New Roman"/>
          <w:szCs w:val="24"/>
        </w:rPr>
        <w:t xml:space="preserve"> </w:t>
      </w:r>
      <w:proofErr w:type="spellStart"/>
      <w:r w:rsidRPr="00B165B8">
        <w:rPr>
          <w:rFonts w:eastAsia="Times New Roman"/>
          <w:szCs w:val="24"/>
        </w:rPr>
        <w:t>παρανομούντων</w:t>
      </w:r>
      <w:proofErr w:type="spellEnd"/>
      <w:r w:rsidRPr="00B165B8">
        <w:rPr>
          <w:rFonts w:eastAsia="Times New Roman"/>
          <w:szCs w:val="24"/>
        </w:rPr>
        <w:t xml:space="preserve"> εις βάρος της κοινής φυσικής κληρονομιάς</w:t>
      </w:r>
      <w:r>
        <w:rPr>
          <w:rFonts w:eastAsia="Times New Roman"/>
          <w:szCs w:val="24"/>
        </w:rPr>
        <w:t>».</w:t>
      </w:r>
    </w:p>
    <w:p w14:paraId="4D87FCD6"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Σε μι</w:t>
      </w:r>
      <w:r w:rsidRPr="00154DDB">
        <w:rPr>
          <w:rFonts w:eastAsia="Times New Roman"/>
          <w:color w:val="212121"/>
          <w:szCs w:val="24"/>
        </w:rPr>
        <w:t>α χρονική π</w:t>
      </w:r>
      <w:r w:rsidRPr="00154DDB">
        <w:rPr>
          <w:rFonts w:eastAsia="Times New Roman"/>
          <w:color w:val="212121"/>
          <w:szCs w:val="24"/>
        </w:rPr>
        <w:t>ερίοδο κατά την οποία έχουν ενταθεί οι τουρκ</w:t>
      </w:r>
      <w:r>
        <w:rPr>
          <w:rFonts w:eastAsia="Times New Roman"/>
          <w:color w:val="212121"/>
          <w:szCs w:val="24"/>
        </w:rPr>
        <w:t>ικές προκλήσεις στο Αιγαίο και π</w:t>
      </w:r>
      <w:r w:rsidRPr="00154DDB">
        <w:rPr>
          <w:rFonts w:eastAsia="Times New Roman"/>
          <w:color w:val="212121"/>
          <w:szCs w:val="24"/>
        </w:rPr>
        <w:t>έραν αυτού εκτοξεύονται σε καθημερινή βάση από την τουρκική πολιτι</w:t>
      </w:r>
      <w:r>
        <w:rPr>
          <w:rFonts w:eastAsia="Times New Roman"/>
          <w:color w:val="212121"/>
          <w:szCs w:val="24"/>
        </w:rPr>
        <w:t>κή και στρατιωτική ηγεσία διαρκεί</w:t>
      </w:r>
      <w:r w:rsidRPr="00154DDB">
        <w:rPr>
          <w:rFonts w:eastAsia="Times New Roman"/>
          <w:color w:val="212121"/>
          <w:szCs w:val="24"/>
        </w:rPr>
        <w:t>ς</w:t>
      </w:r>
      <w:r>
        <w:rPr>
          <w:rFonts w:eastAsia="Times New Roman"/>
          <w:color w:val="212121"/>
          <w:szCs w:val="24"/>
        </w:rPr>
        <w:t>,</w:t>
      </w:r>
      <w:r w:rsidRPr="00154DDB">
        <w:rPr>
          <w:rFonts w:eastAsia="Times New Roman"/>
          <w:color w:val="212121"/>
          <w:szCs w:val="24"/>
        </w:rPr>
        <w:t xml:space="preserve"> σαφείς και ξεκάθαρες π</w:t>
      </w:r>
      <w:r>
        <w:rPr>
          <w:rFonts w:eastAsia="Times New Roman"/>
          <w:color w:val="212121"/>
          <w:szCs w:val="24"/>
        </w:rPr>
        <w:t xml:space="preserve">ολεμικές απειλές κατά της </w:t>
      </w:r>
      <w:r>
        <w:rPr>
          <w:rFonts w:eastAsia="Times New Roman"/>
          <w:color w:val="212121"/>
          <w:szCs w:val="24"/>
        </w:rPr>
        <w:t>Ελλάδα</w:t>
      </w:r>
      <w:r w:rsidRPr="00154DDB">
        <w:rPr>
          <w:rFonts w:eastAsia="Times New Roman"/>
          <w:color w:val="212121"/>
          <w:szCs w:val="24"/>
        </w:rPr>
        <w:t>ς</w:t>
      </w:r>
      <w:r>
        <w:rPr>
          <w:rFonts w:eastAsia="Times New Roman"/>
          <w:color w:val="212121"/>
          <w:szCs w:val="24"/>
        </w:rPr>
        <w:t>, η Κυβέρνηση ΣΥΡΙΖΑ φέ</w:t>
      </w:r>
      <w:r>
        <w:rPr>
          <w:rFonts w:eastAsia="Times New Roman"/>
          <w:color w:val="212121"/>
          <w:szCs w:val="24"/>
        </w:rPr>
        <w:t>ρνει προς</w:t>
      </w:r>
      <w:r w:rsidRPr="00154DDB">
        <w:rPr>
          <w:rFonts w:eastAsia="Times New Roman"/>
          <w:color w:val="212121"/>
          <w:szCs w:val="24"/>
        </w:rPr>
        <w:t xml:space="preserve"> ψήφιση διάταξη </w:t>
      </w:r>
      <w:r>
        <w:rPr>
          <w:rFonts w:eastAsia="Times New Roman"/>
          <w:color w:val="212121"/>
          <w:szCs w:val="24"/>
        </w:rPr>
        <w:lastRenderedPageBreak/>
        <w:t>-</w:t>
      </w:r>
      <w:r w:rsidRPr="00154DDB">
        <w:rPr>
          <w:rFonts w:eastAsia="Times New Roman"/>
          <w:color w:val="212121"/>
          <w:szCs w:val="24"/>
        </w:rPr>
        <w:t>και συγκεκριμένα το άρθρο 36 του νομοσχεδίου</w:t>
      </w:r>
      <w:r>
        <w:rPr>
          <w:rFonts w:eastAsia="Times New Roman"/>
          <w:color w:val="212121"/>
          <w:szCs w:val="24"/>
        </w:rPr>
        <w:t>-</w:t>
      </w:r>
      <w:r w:rsidRPr="00154DDB">
        <w:rPr>
          <w:rFonts w:eastAsia="Times New Roman"/>
          <w:color w:val="212121"/>
          <w:szCs w:val="24"/>
        </w:rPr>
        <w:t xml:space="preserve"> σύμφωνα με την οποία επιτρέπεται η παραχώρηση της χρήσης νησίδων</w:t>
      </w:r>
      <w:r>
        <w:rPr>
          <w:rFonts w:eastAsia="Times New Roman"/>
          <w:color w:val="212121"/>
          <w:szCs w:val="24"/>
        </w:rPr>
        <w:t>,</w:t>
      </w:r>
      <w:r w:rsidRPr="00154DDB">
        <w:rPr>
          <w:rFonts w:eastAsia="Times New Roman"/>
          <w:color w:val="212121"/>
          <w:szCs w:val="24"/>
        </w:rPr>
        <w:t xml:space="preserve"> βραχονησίδων</w:t>
      </w:r>
      <w:r>
        <w:rPr>
          <w:rFonts w:eastAsia="Times New Roman"/>
          <w:color w:val="212121"/>
          <w:szCs w:val="24"/>
        </w:rPr>
        <w:t>,</w:t>
      </w:r>
      <w:r w:rsidRPr="00154DDB">
        <w:rPr>
          <w:rFonts w:eastAsia="Times New Roman"/>
          <w:color w:val="212121"/>
          <w:szCs w:val="24"/>
        </w:rPr>
        <w:t xml:space="preserve"> υφάλων</w:t>
      </w:r>
      <w:r>
        <w:rPr>
          <w:rFonts w:eastAsia="Times New Roman"/>
          <w:color w:val="212121"/>
          <w:szCs w:val="24"/>
        </w:rPr>
        <w:t xml:space="preserve">, σκοπέλων </w:t>
      </w:r>
      <w:r w:rsidRPr="00154DDB">
        <w:rPr>
          <w:rFonts w:eastAsia="Times New Roman"/>
          <w:color w:val="212121"/>
          <w:szCs w:val="24"/>
        </w:rPr>
        <w:t xml:space="preserve">και </w:t>
      </w:r>
      <w:r>
        <w:rPr>
          <w:rFonts w:eastAsia="Times New Roman"/>
          <w:color w:val="212121"/>
          <w:szCs w:val="24"/>
        </w:rPr>
        <w:t>αβαθών θαλασσί</w:t>
      </w:r>
      <w:r w:rsidRPr="00154DDB">
        <w:rPr>
          <w:rFonts w:eastAsia="Times New Roman"/>
          <w:color w:val="212121"/>
          <w:szCs w:val="24"/>
        </w:rPr>
        <w:t>ων εκτάσεων</w:t>
      </w:r>
      <w:r>
        <w:rPr>
          <w:rFonts w:eastAsia="Times New Roman"/>
          <w:color w:val="212121"/>
          <w:szCs w:val="24"/>
        </w:rPr>
        <w:t>,</w:t>
      </w:r>
      <w:r w:rsidRPr="00154DDB">
        <w:rPr>
          <w:rFonts w:eastAsia="Times New Roman"/>
          <w:color w:val="212121"/>
          <w:szCs w:val="24"/>
        </w:rPr>
        <w:t xml:space="preserve"> καθώς και του συνεχόμενου αιγιαλού και της παραλίας</w:t>
      </w:r>
      <w:r>
        <w:rPr>
          <w:rFonts w:eastAsia="Times New Roman"/>
          <w:color w:val="212121"/>
          <w:szCs w:val="24"/>
        </w:rPr>
        <w:t>.</w:t>
      </w:r>
    </w:p>
    <w:p w14:paraId="4D87FCD7"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Ό</w:t>
      </w:r>
      <w:r w:rsidRPr="00154DDB">
        <w:rPr>
          <w:rFonts w:eastAsia="Times New Roman"/>
          <w:color w:val="212121"/>
          <w:szCs w:val="24"/>
        </w:rPr>
        <w:t>πως επισημάναμε και κατά την πρώτη συνεδρίαση της αρμ</w:t>
      </w:r>
      <w:r>
        <w:rPr>
          <w:rFonts w:eastAsia="Times New Roman"/>
          <w:color w:val="212121"/>
          <w:szCs w:val="24"/>
        </w:rPr>
        <w:t xml:space="preserve">όδιας </w:t>
      </w:r>
      <w:r>
        <w:rPr>
          <w:rFonts w:eastAsia="Times New Roman"/>
          <w:color w:val="212121"/>
          <w:szCs w:val="24"/>
        </w:rPr>
        <w:t>ε</w:t>
      </w:r>
      <w:r w:rsidRPr="00154DDB">
        <w:rPr>
          <w:rFonts w:eastAsia="Times New Roman"/>
          <w:color w:val="212121"/>
          <w:szCs w:val="24"/>
        </w:rPr>
        <w:t>πιτροπής</w:t>
      </w:r>
      <w:r>
        <w:rPr>
          <w:rFonts w:eastAsia="Times New Roman"/>
          <w:color w:val="212121"/>
          <w:szCs w:val="24"/>
        </w:rPr>
        <w:t>,</w:t>
      </w:r>
      <w:r w:rsidRPr="00154DDB">
        <w:rPr>
          <w:rFonts w:eastAsia="Times New Roman"/>
          <w:color w:val="212121"/>
          <w:szCs w:val="24"/>
        </w:rPr>
        <w:t xml:space="preserve"> πρόκειται για ένα ανέλ</w:t>
      </w:r>
      <w:r>
        <w:rPr>
          <w:rFonts w:eastAsia="Times New Roman"/>
          <w:color w:val="212121"/>
          <w:szCs w:val="24"/>
        </w:rPr>
        <w:t>πιστο δώρο των «μπολσεβίκων» της Κ</w:t>
      </w:r>
      <w:r w:rsidRPr="00154DDB">
        <w:rPr>
          <w:rFonts w:eastAsia="Times New Roman"/>
          <w:color w:val="212121"/>
          <w:szCs w:val="24"/>
        </w:rPr>
        <w:t xml:space="preserve">υβέρνησης προς τον Οθωμανό </w:t>
      </w:r>
      <w:r>
        <w:rPr>
          <w:rFonts w:eastAsia="Times New Roman"/>
          <w:color w:val="212121"/>
          <w:szCs w:val="24"/>
        </w:rPr>
        <w:t>«πασά»</w:t>
      </w:r>
      <w:r w:rsidRPr="00154DDB">
        <w:rPr>
          <w:rFonts w:eastAsia="Times New Roman"/>
          <w:color w:val="212121"/>
          <w:szCs w:val="24"/>
        </w:rPr>
        <w:t xml:space="preserve"> </w:t>
      </w:r>
      <w:r>
        <w:rPr>
          <w:rFonts w:eastAsia="Times New Roman"/>
          <w:color w:val="212121"/>
          <w:szCs w:val="24"/>
        </w:rPr>
        <w:t>τους,</w:t>
      </w:r>
      <w:r w:rsidRPr="00154DDB">
        <w:rPr>
          <w:rFonts w:eastAsia="Times New Roman"/>
          <w:color w:val="212121"/>
          <w:szCs w:val="24"/>
        </w:rPr>
        <w:t xml:space="preserve"> ο οποίος </w:t>
      </w:r>
      <w:r>
        <w:rPr>
          <w:rFonts w:eastAsia="Times New Roman"/>
          <w:color w:val="212121"/>
          <w:szCs w:val="24"/>
        </w:rPr>
        <w:t>–</w:t>
      </w:r>
      <w:r w:rsidRPr="00154DDB">
        <w:rPr>
          <w:rFonts w:eastAsia="Times New Roman"/>
          <w:color w:val="212121"/>
          <w:szCs w:val="24"/>
        </w:rPr>
        <w:t>σημειωτέον</w:t>
      </w:r>
      <w:r>
        <w:rPr>
          <w:rFonts w:eastAsia="Times New Roman"/>
          <w:color w:val="212121"/>
          <w:szCs w:val="24"/>
        </w:rPr>
        <w:t>-</w:t>
      </w:r>
      <w:r w:rsidRPr="00154DDB">
        <w:rPr>
          <w:rFonts w:eastAsia="Times New Roman"/>
          <w:color w:val="212121"/>
          <w:szCs w:val="24"/>
        </w:rPr>
        <w:t xml:space="preserve"> τους κρατάει γερά στην εξουσία με τις</w:t>
      </w:r>
      <w:r>
        <w:rPr>
          <w:rFonts w:eastAsia="Times New Roman"/>
          <w:color w:val="212121"/>
          <w:szCs w:val="24"/>
        </w:rPr>
        <w:t xml:space="preserve"> ψήφους των τριών μουσουλμάνων </w:t>
      </w:r>
      <w:r>
        <w:rPr>
          <w:rFonts w:eastAsia="Times New Roman"/>
          <w:color w:val="212121"/>
          <w:szCs w:val="24"/>
        </w:rPr>
        <w:t>Β</w:t>
      </w:r>
      <w:r w:rsidRPr="00154DDB">
        <w:rPr>
          <w:rFonts w:eastAsia="Times New Roman"/>
          <w:color w:val="212121"/>
          <w:szCs w:val="24"/>
        </w:rPr>
        <w:t>ουλευτών της Θράκης</w:t>
      </w:r>
      <w:r>
        <w:rPr>
          <w:rFonts w:eastAsia="Times New Roman"/>
          <w:color w:val="212121"/>
          <w:szCs w:val="24"/>
        </w:rPr>
        <w:t>,</w:t>
      </w:r>
      <w:r w:rsidRPr="00154DDB">
        <w:rPr>
          <w:rFonts w:eastAsia="Times New Roman"/>
          <w:color w:val="212121"/>
          <w:szCs w:val="24"/>
        </w:rPr>
        <w:t xml:space="preserve"> </w:t>
      </w:r>
      <w:r>
        <w:rPr>
          <w:rFonts w:eastAsia="Times New Roman"/>
          <w:color w:val="212121"/>
          <w:szCs w:val="24"/>
        </w:rPr>
        <w:t xml:space="preserve">τους οποίους ο ίδιος ο </w:t>
      </w:r>
      <w:proofErr w:type="spellStart"/>
      <w:r>
        <w:rPr>
          <w:rFonts w:eastAsia="Times New Roman"/>
          <w:color w:val="212121"/>
          <w:szCs w:val="24"/>
        </w:rPr>
        <w:t>Τ</w:t>
      </w:r>
      <w:r w:rsidRPr="00154DDB">
        <w:rPr>
          <w:rFonts w:eastAsia="Times New Roman"/>
          <w:color w:val="212121"/>
          <w:szCs w:val="24"/>
        </w:rPr>
        <w:t>αγίπ</w:t>
      </w:r>
      <w:proofErr w:type="spellEnd"/>
      <w:r w:rsidRPr="00154DDB">
        <w:rPr>
          <w:rFonts w:eastAsia="Times New Roman"/>
          <w:color w:val="212121"/>
          <w:szCs w:val="24"/>
        </w:rPr>
        <w:t xml:space="preserve"> </w:t>
      </w:r>
      <w:proofErr w:type="spellStart"/>
      <w:r w:rsidRPr="00154DDB">
        <w:rPr>
          <w:rFonts w:eastAsia="Times New Roman"/>
          <w:color w:val="212121"/>
          <w:szCs w:val="24"/>
        </w:rPr>
        <w:t>Ερντογάν</w:t>
      </w:r>
      <w:proofErr w:type="spellEnd"/>
      <w:r w:rsidRPr="00154DDB">
        <w:rPr>
          <w:rFonts w:eastAsia="Times New Roman"/>
          <w:color w:val="212121"/>
          <w:szCs w:val="24"/>
        </w:rPr>
        <w:t xml:space="preserve"> έχει χαρακτηρίσει</w:t>
      </w:r>
      <w:r>
        <w:rPr>
          <w:rFonts w:eastAsia="Times New Roman"/>
          <w:color w:val="212121"/>
          <w:szCs w:val="24"/>
        </w:rPr>
        <w:t>,</w:t>
      </w:r>
      <w:r w:rsidRPr="00154DDB">
        <w:rPr>
          <w:rFonts w:eastAsia="Times New Roman"/>
          <w:color w:val="212121"/>
          <w:szCs w:val="24"/>
        </w:rPr>
        <w:t xml:space="preserve"> κατά τη διάρκεια επίσκεψής του στην Κομοτηνή</w:t>
      </w:r>
      <w:r>
        <w:rPr>
          <w:rFonts w:eastAsia="Times New Roman"/>
          <w:color w:val="212121"/>
          <w:szCs w:val="24"/>
        </w:rPr>
        <w:t>,</w:t>
      </w:r>
      <w:r w:rsidRPr="00154DDB">
        <w:rPr>
          <w:rFonts w:eastAsia="Times New Roman"/>
          <w:color w:val="212121"/>
          <w:szCs w:val="24"/>
        </w:rPr>
        <w:t xml:space="preserve"> ως δικούς του</w:t>
      </w:r>
      <w:r>
        <w:rPr>
          <w:rFonts w:eastAsia="Times New Roman"/>
          <w:color w:val="212121"/>
          <w:szCs w:val="24"/>
        </w:rPr>
        <w:t>.</w:t>
      </w:r>
    </w:p>
    <w:p w14:paraId="4D87FCD8"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sidRPr="00154DDB">
        <w:rPr>
          <w:rFonts w:eastAsia="Times New Roman"/>
          <w:color w:val="212121"/>
          <w:szCs w:val="24"/>
        </w:rPr>
        <w:t>Δεν θα χρειαστεί</w:t>
      </w:r>
      <w:r>
        <w:rPr>
          <w:rFonts w:eastAsia="Times New Roman"/>
          <w:color w:val="212121"/>
          <w:szCs w:val="24"/>
        </w:rPr>
        <w:t>,</w:t>
      </w:r>
      <w:r w:rsidRPr="00154DDB">
        <w:rPr>
          <w:rFonts w:eastAsia="Times New Roman"/>
          <w:color w:val="212121"/>
          <w:szCs w:val="24"/>
        </w:rPr>
        <w:t xml:space="preserve"> λοιπόν</w:t>
      </w:r>
      <w:r>
        <w:rPr>
          <w:rFonts w:eastAsia="Times New Roman"/>
          <w:color w:val="212121"/>
          <w:szCs w:val="24"/>
        </w:rPr>
        <w:t xml:space="preserve">, να </w:t>
      </w:r>
      <w:r w:rsidRPr="00154DDB">
        <w:rPr>
          <w:rFonts w:eastAsia="Times New Roman"/>
          <w:color w:val="212121"/>
          <w:szCs w:val="24"/>
        </w:rPr>
        <w:t>καταλάβει τις βραχονησίδες</w:t>
      </w:r>
      <w:r>
        <w:rPr>
          <w:rFonts w:eastAsia="Times New Roman"/>
          <w:color w:val="212121"/>
          <w:szCs w:val="24"/>
        </w:rPr>
        <w:t>, τις νησίδες με στρατό. Θ</w:t>
      </w:r>
      <w:r w:rsidRPr="00154DDB">
        <w:rPr>
          <w:rFonts w:eastAsia="Times New Roman"/>
          <w:color w:val="212121"/>
          <w:szCs w:val="24"/>
        </w:rPr>
        <w:t xml:space="preserve">α μπορεί να </w:t>
      </w:r>
      <w:r>
        <w:rPr>
          <w:rFonts w:eastAsia="Times New Roman"/>
          <w:color w:val="212121"/>
          <w:szCs w:val="24"/>
        </w:rPr>
        <w:t xml:space="preserve">τις νοικιάσει ή και να </w:t>
      </w:r>
      <w:r>
        <w:rPr>
          <w:rFonts w:eastAsia="Times New Roman"/>
          <w:color w:val="212121"/>
          <w:szCs w:val="24"/>
        </w:rPr>
        <w:t>τι</w:t>
      </w:r>
      <w:r w:rsidRPr="00154DDB">
        <w:rPr>
          <w:rFonts w:eastAsia="Times New Roman"/>
          <w:color w:val="212121"/>
          <w:szCs w:val="24"/>
        </w:rPr>
        <w:t xml:space="preserve">ς αγοράσει το τουρκικό κράτος μέσω </w:t>
      </w:r>
      <w:r>
        <w:rPr>
          <w:rFonts w:eastAsia="Times New Roman"/>
          <w:color w:val="212121"/>
          <w:szCs w:val="24"/>
        </w:rPr>
        <w:t>«αχυρανθρώπων»,</w:t>
      </w:r>
      <w:r w:rsidRPr="00154DDB">
        <w:rPr>
          <w:rFonts w:eastAsia="Times New Roman"/>
          <w:color w:val="212121"/>
          <w:szCs w:val="24"/>
        </w:rPr>
        <w:t xml:space="preserve"> οι οποίοι θα</w:t>
      </w:r>
      <w:r>
        <w:rPr>
          <w:rFonts w:eastAsia="Times New Roman"/>
          <w:color w:val="212121"/>
          <w:szCs w:val="24"/>
        </w:rPr>
        <w:t xml:space="preserve"> εμφανίζονται ως επιχειρηματίες. Κ</w:t>
      </w:r>
      <w:r w:rsidRPr="00154DDB">
        <w:rPr>
          <w:rFonts w:eastAsia="Times New Roman"/>
          <w:color w:val="212121"/>
          <w:szCs w:val="24"/>
        </w:rPr>
        <w:t>αι όταν έρθει η ώρα</w:t>
      </w:r>
      <w:r>
        <w:rPr>
          <w:rFonts w:eastAsia="Times New Roman"/>
          <w:color w:val="212121"/>
          <w:szCs w:val="24"/>
        </w:rPr>
        <w:t>,</w:t>
      </w:r>
      <w:r w:rsidRPr="00154DDB">
        <w:rPr>
          <w:rFonts w:eastAsia="Times New Roman"/>
          <w:color w:val="212121"/>
          <w:szCs w:val="24"/>
        </w:rPr>
        <w:t xml:space="preserve"> οι επιχειρηματίες θα εξαφανιστούν και θα εμφανιστούν οι τουρκικές σημαίες</w:t>
      </w:r>
      <w:r>
        <w:rPr>
          <w:rFonts w:eastAsia="Times New Roman"/>
          <w:color w:val="212121"/>
          <w:szCs w:val="24"/>
        </w:rPr>
        <w:t xml:space="preserve"> κ</w:t>
      </w:r>
      <w:r w:rsidRPr="00154DDB">
        <w:rPr>
          <w:rFonts w:eastAsia="Times New Roman"/>
          <w:color w:val="212121"/>
          <w:szCs w:val="24"/>
        </w:rPr>
        <w:t>αι φυσικά</w:t>
      </w:r>
      <w:r>
        <w:rPr>
          <w:rFonts w:eastAsia="Times New Roman"/>
          <w:color w:val="212121"/>
          <w:szCs w:val="24"/>
        </w:rPr>
        <w:t>,</w:t>
      </w:r>
      <w:r w:rsidRPr="00154DDB">
        <w:rPr>
          <w:rFonts w:eastAsia="Times New Roman"/>
          <w:color w:val="212121"/>
          <w:szCs w:val="24"/>
        </w:rPr>
        <w:t xml:space="preserve"> αξιώσεις πως </w:t>
      </w:r>
      <w:r>
        <w:rPr>
          <w:rFonts w:eastAsia="Times New Roman"/>
          <w:color w:val="212121"/>
          <w:szCs w:val="24"/>
        </w:rPr>
        <w:t>τα εν λόγω</w:t>
      </w:r>
      <w:r w:rsidRPr="00154DDB">
        <w:rPr>
          <w:rFonts w:eastAsia="Times New Roman"/>
          <w:color w:val="212121"/>
          <w:szCs w:val="24"/>
        </w:rPr>
        <w:t xml:space="preserve"> εδάφη αποτελούν μέρος της </w:t>
      </w:r>
      <w:r w:rsidRPr="00154DDB">
        <w:rPr>
          <w:rFonts w:eastAsia="Times New Roman"/>
          <w:color w:val="212121"/>
          <w:szCs w:val="24"/>
        </w:rPr>
        <w:t>τουρκικής επικράτειας</w:t>
      </w:r>
      <w:r>
        <w:rPr>
          <w:rFonts w:eastAsia="Times New Roman"/>
          <w:color w:val="212121"/>
          <w:szCs w:val="24"/>
        </w:rPr>
        <w:t>.</w:t>
      </w:r>
    </w:p>
    <w:p w14:paraId="4D87FCD9"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Τις θέσεις, β</w:t>
      </w:r>
      <w:r w:rsidRPr="00154DDB">
        <w:rPr>
          <w:rFonts w:eastAsia="Times New Roman"/>
          <w:color w:val="212121"/>
          <w:szCs w:val="24"/>
        </w:rPr>
        <w:t>εβαίως</w:t>
      </w:r>
      <w:r>
        <w:rPr>
          <w:rFonts w:eastAsia="Times New Roman"/>
          <w:color w:val="212121"/>
          <w:szCs w:val="24"/>
        </w:rPr>
        <w:t>, της Α</w:t>
      </w:r>
      <w:r w:rsidRPr="00154DDB">
        <w:rPr>
          <w:rFonts w:eastAsia="Times New Roman"/>
          <w:color w:val="212121"/>
          <w:szCs w:val="24"/>
        </w:rPr>
        <w:t xml:space="preserve">ριστεράς </w:t>
      </w:r>
      <w:r>
        <w:rPr>
          <w:rFonts w:eastAsia="Times New Roman"/>
          <w:color w:val="212121"/>
          <w:szCs w:val="24"/>
        </w:rPr>
        <w:t>σ</w:t>
      </w:r>
      <w:r w:rsidRPr="00154DDB">
        <w:rPr>
          <w:rFonts w:eastAsia="Times New Roman"/>
          <w:color w:val="212121"/>
          <w:szCs w:val="24"/>
        </w:rPr>
        <w:t>τα εθνικά</w:t>
      </w:r>
      <w:r>
        <w:rPr>
          <w:rFonts w:eastAsia="Times New Roman"/>
          <w:color w:val="212121"/>
          <w:szCs w:val="24"/>
        </w:rPr>
        <w:t xml:space="preserve"> θέματα τις γνωρίζ</w:t>
      </w:r>
      <w:r w:rsidRPr="00154DDB">
        <w:rPr>
          <w:rFonts w:eastAsia="Times New Roman"/>
          <w:color w:val="212121"/>
          <w:szCs w:val="24"/>
        </w:rPr>
        <w:t>αμε από μακρού χρόνου και καμ</w:t>
      </w:r>
      <w:r>
        <w:rPr>
          <w:rFonts w:eastAsia="Times New Roman"/>
          <w:color w:val="212121"/>
          <w:szCs w:val="24"/>
        </w:rPr>
        <w:t>μ</w:t>
      </w:r>
      <w:r w:rsidRPr="00154DDB">
        <w:rPr>
          <w:rFonts w:eastAsia="Times New Roman"/>
          <w:color w:val="212121"/>
          <w:szCs w:val="24"/>
        </w:rPr>
        <w:t>ία έκπληξη δεν μας προκαλεί η πολιτική του εν</w:t>
      </w:r>
      <w:r>
        <w:rPr>
          <w:rFonts w:eastAsia="Times New Roman"/>
          <w:color w:val="212121"/>
          <w:szCs w:val="24"/>
        </w:rPr>
        <w:t>δοτισμο</w:t>
      </w:r>
      <w:r w:rsidRPr="00154DDB">
        <w:rPr>
          <w:rFonts w:eastAsia="Times New Roman"/>
          <w:color w:val="212121"/>
          <w:szCs w:val="24"/>
        </w:rPr>
        <w:t>ύ</w:t>
      </w:r>
      <w:r>
        <w:rPr>
          <w:rFonts w:eastAsia="Times New Roman"/>
          <w:color w:val="212121"/>
          <w:szCs w:val="24"/>
        </w:rPr>
        <w:t>,</w:t>
      </w:r>
      <w:r w:rsidRPr="00154DDB">
        <w:rPr>
          <w:rFonts w:eastAsia="Times New Roman"/>
          <w:color w:val="212121"/>
          <w:szCs w:val="24"/>
        </w:rPr>
        <w:t xml:space="preserve"> της προδοσίας και του ξεπου</w:t>
      </w:r>
      <w:r>
        <w:rPr>
          <w:rFonts w:eastAsia="Times New Roman"/>
          <w:color w:val="212121"/>
          <w:szCs w:val="24"/>
        </w:rPr>
        <w:t xml:space="preserve">λήματος που συνειδητά ακολουθεί. </w:t>
      </w:r>
    </w:p>
    <w:p w14:paraId="4D87FCDA"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Επί δεκαετίες, όμως, η Α</w:t>
      </w:r>
      <w:r>
        <w:rPr>
          <w:rFonts w:eastAsia="Times New Roman"/>
          <w:color w:val="212121"/>
          <w:szCs w:val="24"/>
        </w:rPr>
        <w:t>ριστερά αυτο</w:t>
      </w:r>
      <w:r w:rsidRPr="00154DDB">
        <w:rPr>
          <w:rFonts w:eastAsia="Times New Roman"/>
          <w:color w:val="212121"/>
          <w:szCs w:val="24"/>
        </w:rPr>
        <w:t>προβαλλόταν ως προστάτιδα των λαϊκών τάξεων και των φτωχών κοινωνικών στρωμάτων</w:t>
      </w:r>
      <w:r>
        <w:rPr>
          <w:rFonts w:eastAsia="Times New Roman"/>
          <w:color w:val="212121"/>
          <w:szCs w:val="24"/>
        </w:rPr>
        <w:t>. Το άρθρο 45 του υπό ψήφιση</w:t>
      </w:r>
      <w:r w:rsidRPr="00154DDB">
        <w:rPr>
          <w:rFonts w:eastAsia="Times New Roman"/>
          <w:color w:val="212121"/>
          <w:szCs w:val="24"/>
        </w:rPr>
        <w:t xml:space="preserve"> νομοσχεδίου καταρρίπτει και αυτόν το</w:t>
      </w:r>
      <w:r>
        <w:rPr>
          <w:rFonts w:eastAsia="Times New Roman"/>
          <w:color w:val="212121"/>
          <w:szCs w:val="24"/>
        </w:rPr>
        <w:t>ν</w:t>
      </w:r>
      <w:r w:rsidRPr="00154DDB">
        <w:rPr>
          <w:rFonts w:eastAsia="Times New Roman"/>
          <w:color w:val="212121"/>
          <w:szCs w:val="24"/>
        </w:rPr>
        <w:t xml:space="preserve"> μεταπολιτευτικό μύθο</w:t>
      </w:r>
      <w:r>
        <w:rPr>
          <w:rFonts w:eastAsia="Times New Roman"/>
          <w:color w:val="212121"/>
          <w:szCs w:val="24"/>
        </w:rPr>
        <w:t>. Μ</w:t>
      </w:r>
      <w:r w:rsidRPr="00154DDB">
        <w:rPr>
          <w:rFonts w:eastAsia="Times New Roman"/>
          <w:color w:val="212121"/>
          <w:szCs w:val="24"/>
        </w:rPr>
        <w:t>ε το άρθρο 45</w:t>
      </w:r>
      <w:r>
        <w:rPr>
          <w:rFonts w:eastAsia="Times New Roman"/>
          <w:color w:val="212121"/>
          <w:szCs w:val="24"/>
        </w:rPr>
        <w:t xml:space="preserve">, λοιπόν, μεταβάλλεται εις βάρος των ιδιωτών, οι οποίοι έχουν </w:t>
      </w:r>
      <w:r>
        <w:rPr>
          <w:rFonts w:eastAsia="Times New Roman"/>
          <w:color w:val="212121"/>
          <w:szCs w:val="24"/>
        </w:rPr>
        <w:t xml:space="preserve">απαιτήσεις έναντι του </w:t>
      </w:r>
      <w:r>
        <w:rPr>
          <w:rFonts w:eastAsia="Times New Roman"/>
          <w:color w:val="212121"/>
          <w:szCs w:val="24"/>
        </w:rPr>
        <w:t>δ</w:t>
      </w:r>
      <w:r w:rsidRPr="00154DDB">
        <w:rPr>
          <w:rFonts w:eastAsia="Times New Roman"/>
          <w:color w:val="212121"/>
          <w:szCs w:val="24"/>
        </w:rPr>
        <w:t>ημοσίου</w:t>
      </w:r>
      <w:r>
        <w:rPr>
          <w:rFonts w:eastAsia="Times New Roman"/>
          <w:color w:val="212121"/>
          <w:szCs w:val="24"/>
        </w:rPr>
        <w:t>,</w:t>
      </w:r>
      <w:r w:rsidRPr="00154DDB">
        <w:rPr>
          <w:rFonts w:eastAsia="Times New Roman"/>
          <w:color w:val="212121"/>
          <w:szCs w:val="24"/>
        </w:rPr>
        <w:t xml:space="preserve"> ο τρόπος υπολογισμού του </w:t>
      </w:r>
      <w:r>
        <w:rPr>
          <w:rFonts w:eastAsia="Times New Roman"/>
          <w:color w:val="212121"/>
          <w:szCs w:val="24"/>
        </w:rPr>
        <w:t xml:space="preserve">οφειλόμενου τόκου –νόμιμου και υπερημερίας- του </w:t>
      </w:r>
      <w:r>
        <w:rPr>
          <w:rFonts w:eastAsia="Times New Roman"/>
          <w:color w:val="212121"/>
          <w:szCs w:val="24"/>
        </w:rPr>
        <w:t xml:space="preserve">δημοσίου </w:t>
      </w:r>
      <w:r w:rsidRPr="00154DDB">
        <w:rPr>
          <w:rFonts w:eastAsia="Times New Roman"/>
          <w:color w:val="212121"/>
          <w:szCs w:val="24"/>
        </w:rPr>
        <w:t>για οφειλές προς ιδιώτες</w:t>
      </w:r>
      <w:r>
        <w:rPr>
          <w:rFonts w:eastAsia="Times New Roman"/>
          <w:color w:val="212121"/>
          <w:szCs w:val="24"/>
        </w:rPr>
        <w:t xml:space="preserve">. </w:t>
      </w:r>
    </w:p>
    <w:p w14:paraId="4D87FCDB"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w:t>
      </w:r>
      <w:r w:rsidRPr="00154DDB">
        <w:rPr>
          <w:rFonts w:eastAsia="Times New Roman"/>
          <w:color w:val="212121"/>
          <w:szCs w:val="24"/>
        </w:rPr>
        <w:t xml:space="preserve">ύμφωνα με τη </w:t>
      </w:r>
      <w:r>
        <w:rPr>
          <w:rFonts w:eastAsia="Times New Roman"/>
          <w:color w:val="212121"/>
          <w:szCs w:val="24"/>
        </w:rPr>
        <w:t>διάταξη την οποία θα ψηφίσει η Α</w:t>
      </w:r>
      <w:r w:rsidRPr="00154DDB">
        <w:rPr>
          <w:rFonts w:eastAsia="Times New Roman"/>
          <w:color w:val="212121"/>
          <w:szCs w:val="24"/>
        </w:rPr>
        <w:t xml:space="preserve">ριστερά των </w:t>
      </w:r>
      <w:r>
        <w:rPr>
          <w:rFonts w:eastAsia="Times New Roman"/>
          <w:color w:val="212121"/>
          <w:szCs w:val="24"/>
        </w:rPr>
        <w:t>«</w:t>
      </w:r>
      <w:r w:rsidRPr="00154DDB">
        <w:rPr>
          <w:rFonts w:eastAsia="Times New Roman"/>
          <w:color w:val="212121"/>
          <w:szCs w:val="24"/>
        </w:rPr>
        <w:t>λαϊκών αγώνων</w:t>
      </w:r>
      <w:r>
        <w:rPr>
          <w:rFonts w:eastAsia="Times New Roman"/>
          <w:color w:val="212121"/>
          <w:szCs w:val="24"/>
        </w:rPr>
        <w:t xml:space="preserve">», </w:t>
      </w:r>
      <w:r w:rsidRPr="00154DDB">
        <w:rPr>
          <w:rFonts w:eastAsia="Times New Roman"/>
          <w:color w:val="212121"/>
          <w:szCs w:val="24"/>
        </w:rPr>
        <w:t xml:space="preserve">μειώνεται το ύψος </w:t>
      </w:r>
      <w:r>
        <w:rPr>
          <w:rFonts w:eastAsia="Times New Roman"/>
          <w:color w:val="212121"/>
          <w:szCs w:val="24"/>
        </w:rPr>
        <w:t>του τόκου</w:t>
      </w:r>
      <w:r w:rsidRPr="00154DDB">
        <w:rPr>
          <w:rFonts w:eastAsia="Times New Roman"/>
          <w:color w:val="212121"/>
          <w:szCs w:val="24"/>
        </w:rPr>
        <w:t xml:space="preserve"> που οφείλει το κράτος να καταβάλει προς </w:t>
      </w:r>
      <w:r>
        <w:rPr>
          <w:rFonts w:eastAsia="Times New Roman"/>
          <w:color w:val="212121"/>
          <w:szCs w:val="24"/>
        </w:rPr>
        <w:t xml:space="preserve">τους </w:t>
      </w:r>
      <w:r w:rsidRPr="00154DDB">
        <w:rPr>
          <w:rFonts w:eastAsia="Times New Roman"/>
          <w:color w:val="212121"/>
          <w:szCs w:val="24"/>
        </w:rPr>
        <w:t xml:space="preserve">πολίτες </w:t>
      </w:r>
      <w:r>
        <w:rPr>
          <w:rFonts w:eastAsia="Times New Roman"/>
          <w:color w:val="212121"/>
          <w:szCs w:val="24"/>
        </w:rPr>
        <w:t>σ</w:t>
      </w:r>
      <w:r w:rsidRPr="00154DDB">
        <w:rPr>
          <w:rFonts w:eastAsia="Times New Roman"/>
          <w:color w:val="212121"/>
          <w:szCs w:val="24"/>
        </w:rPr>
        <w:t>τους οποίους χρωστά</w:t>
      </w:r>
      <w:r>
        <w:rPr>
          <w:rFonts w:eastAsia="Times New Roman"/>
          <w:color w:val="212121"/>
          <w:szCs w:val="24"/>
        </w:rPr>
        <w:t xml:space="preserve"> και </w:t>
      </w:r>
      <w:r w:rsidRPr="00154DDB">
        <w:rPr>
          <w:rFonts w:eastAsia="Times New Roman"/>
          <w:color w:val="212121"/>
          <w:szCs w:val="24"/>
        </w:rPr>
        <w:t xml:space="preserve">από το 6% που ίσχυε μέχρι σήμερα </w:t>
      </w:r>
      <w:r>
        <w:rPr>
          <w:rFonts w:eastAsia="Times New Roman"/>
          <w:color w:val="212121"/>
          <w:szCs w:val="24"/>
        </w:rPr>
        <w:t>-</w:t>
      </w:r>
      <w:r w:rsidRPr="00154DDB">
        <w:rPr>
          <w:rFonts w:eastAsia="Times New Roman"/>
          <w:color w:val="212121"/>
          <w:szCs w:val="24"/>
        </w:rPr>
        <w:t>και επί μί</w:t>
      </w:r>
      <w:r>
        <w:rPr>
          <w:rFonts w:eastAsia="Times New Roman"/>
          <w:color w:val="212121"/>
          <w:szCs w:val="24"/>
        </w:rPr>
        <w:t>α πενταετία- πέφτει τώρα στο 3%. Α</w:t>
      </w:r>
      <w:r w:rsidRPr="00154DDB">
        <w:rPr>
          <w:rFonts w:eastAsia="Times New Roman"/>
          <w:color w:val="212121"/>
          <w:szCs w:val="24"/>
        </w:rPr>
        <w:t>ντίθετα</w:t>
      </w:r>
      <w:r>
        <w:rPr>
          <w:rFonts w:eastAsia="Times New Roman"/>
          <w:color w:val="212121"/>
          <w:szCs w:val="24"/>
        </w:rPr>
        <w:t>,</w:t>
      </w:r>
      <w:r w:rsidRPr="00154DDB">
        <w:rPr>
          <w:rFonts w:eastAsia="Times New Roman"/>
          <w:color w:val="212121"/>
          <w:szCs w:val="24"/>
        </w:rPr>
        <w:t xml:space="preserve"> οι ιδ</w:t>
      </w:r>
      <w:r>
        <w:rPr>
          <w:rFonts w:eastAsia="Times New Roman"/>
          <w:color w:val="212121"/>
          <w:szCs w:val="24"/>
        </w:rPr>
        <w:t xml:space="preserve">ιώτες με ληξιπρόθεσμες προς το </w:t>
      </w:r>
      <w:r>
        <w:rPr>
          <w:rFonts w:eastAsia="Times New Roman"/>
          <w:color w:val="212121"/>
          <w:szCs w:val="24"/>
        </w:rPr>
        <w:t>δ</w:t>
      </w:r>
      <w:r w:rsidRPr="00154DDB">
        <w:rPr>
          <w:rFonts w:eastAsia="Times New Roman"/>
          <w:color w:val="212121"/>
          <w:szCs w:val="24"/>
        </w:rPr>
        <w:t xml:space="preserve">ημόσιο </w:t>
      </w:r>
      <w:r>
        <w:rPr>
          <w:rFonts w:eastAsia="Times New Roman"/>
          <w:color w:val="212121"/>
          <w:szCs w:val="24"/>
        </w:rPr>
        <w:t>οφειλές</w:t>
      </w:r>
      <w:r w:rsidRPr="00154DDB">
        <w:rPr>
          <w:rFonts w:eastAsia="Times New Roman"/>
          <w:color w:val="212121"/>
          <w:szCs w:val="24"/>
        </w:rPr>
        <w:t xml:space="preserve"> </w:t>
      </w:r>
      <w:proofErr w:type="spellStart"/>
      <w:r w:rsidRPr="00154DDB">
        <w:rPr>
          <w:rFonts w:eastAsia="Times New Roman"/>
          <w:color w:val="212121"/>
          <w:szCs w:val="24"/>
        </w:rPr>
        <w:t>βαρύνονται</w:t>
      </w:r>
      <w:proofErr w:type="spellEnd"/>
      <w:r w:rsidRPr="00154DDB">
        <w:rPr>
          <w:rFonts w:eastAsia="Times New Roman"/>
          <w:color w:val="212121"/>
          <w:szCs w:val="24"/>
        </w:rPr>
        <w:t xml:space="preserve"> με τόκο από την πρώτη </w:t>
      </w:r>
      <w:r w:rsidRPr="00154DDB">
        <w:rPr>
          <w:rFonts w:eastAsia="Times New Roman"/>
          <w:color w:val="212121"/>
          <w:szCs w:val="24"/>
        </w:rPr>
        <w:lastRenderedPageBreak/>
        <w:t xml:space="preserve">μέρα </w:t>
      </w:r>
      <w:r w:rsidRPr="00154DDB">
        <w:rPr>
          <w:rFonts w:eastAsia="Times New Roman"/>
          <w:color w:val="212121"/>
          <w:szCs w:val="24"/>
        </w:rPr>
        <w:t>καθυστέρησης</w:t>
      </w:r>
      <w:r>
        <w:rPr>
          <w:rFonts w:eastAsia="Times New Roman"/>
          <w:color w:val="212121"/>
          <w:szCs w:val="24"/>
        </w:rPr>
        <w:t>,</w:t>
      </w:r>
      <w:r w:rsidRPr="00154DDB">
        <w:rPr>
          <w:rFonts w:eastAsia="Times New Roman"/>
          <w:color w:val="212121"/>
          <w:szCs w:val="24"/>
        </w:rPr>
        <w:t xml:space="preserve"> το ύψος του οποίου ανέρχεται στο διόλου ευκαταφρόνητο 8,76%</w:t>
      </w:r>
      <w:r>
        <w:rPr>
          <w:rFonts w:eastAsia="Times New Roman"/>
          <w:color w:val="212121"/>
          <w:szCs w:val="24"/>
        </w:rPr>
        <w:t xml:space="preserve">. </w:t>
      </w:r>
    </w:p>
    <w:p w14:paraId="4D87FCDC"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Χ</w:t>
      </w:r>
      <w:r w:rsidRPr="00154DDB">
        <w:rPr>
          <w:rFonts w:eastAsia="Times New Roman"/>
          <w:color w:val="212121"/>
          <w:szCs w:val="24"/>
        </w:rPr>
        <w:t>άρη στην Αριστερά</w:t>
      </w:r>
      <w:r>
        <w:rPr>
          <w:rFonts w:eastAsia="Times New Roman"/>
          <w:color w:val="212121"/>
          <w:szCs w:val="24"/>
        </w:rPr>
        <w:t>,</w:t>
      </w:r>
      <w:r w:rsidRPr="00154DDB">
        <w:rPr>
          <w:rFonts w:eastAsia="Times New Roman"/>
          <w:color w:val="212121"/>
          <w:szCs w:val="24"/>
        </w:rPr>
        <w:t xml:space="preserve"> δηλαδή</w:t>
      </w:r>
      <w:r>
        <w:rPr>
          <w:rFonts w:eastAsia="Times New Roman"/>
          <w:color w:val="212121"/>
          <w:szCs w:val="24"/>
        </w:rPr>
        <w:t>, το κράτος δ</w:t>
      </w:r>
      <w:r w:rsidRPr="00154DDB">
        <w:rPr>
          <w:rFonts w:eastAsia="Times New Roman"/>
          <w:color w:val="212121"/>
          <w:szCs w:val="24"/>
        </w:rPr>
        <w:t>εν αρκείται στην καταλήστευση των πολιτών από το 2010 κυρίως και μέχρι σήμερα</w:t>
      </w:r>
      <w:r>
        <w:rPr>
          <w:rFonts w:eastAsia="Times New Roman"/>
          <w:color w:val="212121"/>
          <w:szCs w:val="24"/>
        </w:rPr>
        <w:t>,</w:t>
      </w:r>
      <w:r w:rsidRPr="00154DDB">
        <w:rPr>
          <w:rFonts w:eastAsia="Times New Roman"/>
          <w:color w:val="212121"/>
          <w:szCs w:val="24"/>
        </w:rPr>
        <w:t xml:space="preserve"> αλλά προβαίνει και σε κ</w:t>
      </w:r>
      <w:r>
        <w:rPr>
          <w:rFonts w:eastAsia="Times New Roman"/>
          <w:color w:val="212121"/>
          <w:szCs w:val="24"/>
        </w:rPr>
        <w:t xml:space="preserve">ινήσεις οι οποίες καταδεικνύουν </w:t>
      </w:r>
      <w:r w:rsidRPr="00154DDB">
        <w:rPr>
          <w:rFonts w:eastAsia="Times New Roman"/>
          <w:color w:val="212121"/>
          <w:szCs w:val="24"/>
        </w:rPr>
        <w:t>πως δρα</w:t>
      </w:r>
      <w:r w:rsidRPr="00154DDB">
        <w:rPr>
          <w:rFonts w:eastAsia="Times New Roman"/>
          <w:color w:val="212121"/>
          <w:szCs w:val="24"/>
        </w:rPr>
        <w:t xml:space="preserve"> ως κατ</w:t>
      </w:r>
      <w:r>
        <w:rPr>
          <w:rFonts w:eastAsia="Times New Roman"/>
          <w:color w:val="212121"/>
          <w:szCs w:val="24"/>
        </w:rPr>
        <w:t>’ εξοχήν τοκογλύφος που ρ</w:t>
      </w:r>
      <w:r w:rsidRPr="00154DDB">
        <w:rPr>
          <w:rFonts w:eastAsia="Times New Roman"/>
          <w:color w:val="212121"/>
          <w:szCs w:val="24"/>
        </w:rPr>
        <w:t>ουφά το αίμα των δύστυχων θυμάτων</w:t>
      </w:r>
      <w:r>
        <w:rPr>
          <w:rFonts w:eastAsia="Times New Roman"/>
          <w:color w:val="212121"/>
          <w:szCs w:val="24"/>
        </w:rPr>
        <w:t xml:space="preserve"> του. </w:t>
      </w:r>
    </w:p>
    <w:p w14:paraId="4D87FCDD"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Μ</w:t>
      </w:r>
      <w:r w:rsidRPr="00154DDB">
        <w:rPr>
          <w:rFonts w:eastAsia="Times New Roman"/>
          <w:color w:val="212121"/>
          <w:szCs w:val="24"/>
        </w:rPr>
        <w:t>ε θράσος απύθμενο</w:t>
      </w:r>
      <w:r>
        <w:rPr>
          <w:rFonts w:eastAsia="Times New Roman"/>
          <w:color w:val="212121"/>
          <w:szCs w:val="24"/>
        </w:rPr>
        <w:t>,</w:t>
      </w:r>
      <w:r w:rsidRPr="00154DDB">
        <w:rPr>
          <w:rFonts w:eastAsia="Times New Roman"/>
          <w:color w:val="212121"/>
          <w:szCs w:val="24"/>
        </w:rPr>
        <w:t xml:space="preserve"> μάλιστα</w:t>
      </w:r>
      <w:r>
        <w:rPr>
          <w:rFonts w:eastAsia="Times New Roman"/>
          <w:color w:val="212121"/>
          <w:szCs w:val="24"/>
        </w:rPr>
        <w:t>,</w:t>
      </w:r>
      <w:r w:rsidRPr="00154DDB">
        <w:rPr>
          <w:rFonts w:eastAsia="Times New Roman"/>
          <w:color w:val="212121"/>
          <w:szCs w:val="24"/>
        </w:rPr>
        <w:t xml:space="preserve"> </w:t>
      </w:r>
      <w:r>
        <w:rPr>
          <w:rFonts w:eastAsia="Times New Roman"/>
          <w:color w:val="212121"/>
          <w:szCs w:val="24"/>
        </w:rPr>
        <w:t xml:space="preserve">επιχειρεί να πείσει τους αφελείς </w:t>
      </w:r>
      <w:r w:rsidRPr="00154DDB">
        <w:rPr>
          <w:rFonts w:eastAsia="Times New Roman"/>
          <w:color w:val="212121"/>
          <w:szCs w:val="24"/>
        </w:rPr>
        <w:t>πως η εν λόγω πράξη καθίσταται επιτακτική και αναγκαία</w:t>
      </w:r>
      <w:r>
        <w:rPr>
          <w:rFonts w:eastAsia="Times New Roman"/>
          <w:color w:val="212121"/>
          <w:szCs w:val="24"/>
        </w:rPr>
        <w:t>,</w:t>
      </w:r>
      <w:r w:rsidRPr="00154DDB">
        <w:rPr>
          <w:rFonts w:eastAsia="Times New Roman"/>
          <w:color w:val="212121"/>
          <w:szCs w:val="24"/>
        </w:rPr>
        <w:t xml:space="preserve"> καθώς</w:t>
      </w:r>
      <w:r>
        <w:rPr>
          <w:rFonts w:eastAsia="Times New Roman"/>
          <w:color w:val="212121"/>
          <w:szCs w:val="24"/>
        </w:rPr>
        <w:t>,</w:t>
      </w:r>
      <w:r w:rsidRPr="00154DDB">
        <w:rPr>
          <w:rFonts w:eastAsia="Times New Roman"/>
          <w:color w:val="212121"/>
          <w:szCs w:val="24"/>
        </w:rPr>
        <w:t xml:space="preserve"> όπως σημειώνεται στην αιτιολογική έκθεση </w:t>
      </w:r>
      <w:r>
        <w:rPr>
          <w:rFonts w:eastAsia="Times New Roman"/>
          <w:color w:val="212121"/>
          <w:szCs w:val="24"/>
        </w:rPr>
        <w:t xml:space="preserve">του </w:t>
      </w:r>
      <w:r w:rsidRPr="00154DDB">
        <w:rPr>
          <w:rFonts w:eastAsia="Times New Roman"/>
          <w:color w:val="212121"/>
          <w:szCs w:val="24"/>
        </w:rPr>
        <w:t>νομοσχεδίου</w:t>
      </w:r>
      <w:r>
        <w:rPr>
          <w:rFonts w:eastAsia="Times New Roman"/>
          <w:color w:val="212121"/>
          <w:szCs w:val="24"/>
        </w:rPr>
        <w:t>,</w:t>
      </w:r>
      <w:r w:rsidRPr="00154DDB">
        <w:rPr>
          <w:rFonts w:eastAsia="Times New Roman"/>
          <w:color w:val="212121"/>
          <w:szCs w:val="24"/>
        </w:rPr>
        <w:t xml:space="preserve"> τ</w:t>
      </w:r>
      <w:r w:rsidRPr="00154DDB">
        <w:rPr>
          <w:rFonts w:eastAsia="Times New Roman"/>
          <w:color w:val="212121"/>
          <w:szCs w:val="24"/>
        </w:rPr>
        <w:t>ο ύψος του τόκου κρίνεται ιδιαίτερα υψηλό για τις σημερινές δημοσιονομικές συνθήκες</w:t>
      </w:r>
      <w:r>
        <w:rPr>
          <w:rFonts w:eastAsia="Times New Roman"/>
          <w:color w:val="212121"/>
          <w:szCs w:val="24"/>
        </w:rPr>
        <w:t xml:space="preserve">, </w:t>
      </w:r>
      <w:r w:rsidRPr="00154DDB">
        <w:rPr>
          <w:rFonts w:eastAsia="Times New Roman"/>
          <w:color w:val="212121"/>
          <w:szCs w:val="24"/>
        </w:rPr>
        <w:t>δεν προσαρμόζεται στο εκάστοτε δημοσιονομικό περιβάλλον</w:t>
      </w:r>
      <w:r>
        <w:rPr>
          <w:rFonts w:eastAsia="Times New Roman"/>
          <w:color w:val="212121"/>
          <w:szCs w:val="24"/>
        </w:rPr>
        <w:t xml:space="preserve">, </w:t>
      </w:r>
      <w:r w:rsidRPr="00154DDB">
        <w:rPr>
          <w:rFonts w:eastAsia="Times New Roman"/>
          <w:color w:val="212121"/>
          <w:szCs w:val="24"/>
        </w:rPr>
        <w:t>με αποτέλεσμα τη σοβαρή επιβάρυνση του κρατικού προϋπολογισμού</w:t>
      </w:r>
      <w:r>
        <w:rPr>
          <w:rFonts w:eastAsia="Times New Roman"/>
          <w:color w:val="212121"/>
          <w:szCs w:val="24"/>
        </w:rPr>
        <w:t>.</w:t>
      </w:r>
    </w:p>
    <w:p w14:paraId="4D87FCDE"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sidRPr="00154DDB">
        <w:rPr>
          <w:rFonts w:eastAsia="Times New Roman"/>
          <w:color w:val="212121"/>
          <w:szCs w:val="24"/>
        </w:rPr>
        <w:t>Παρεμπιπτόντως</w:t>
      </w:r>
      <w:r>
        <w:rPr>
          <w:rFonts w:eastAsia="Times New Roman"/>
          <w:color w:val="212121"/>
          <w:szCs w:val="24"/>
        </w:rPr>
        <w:t>,</w:t>
      </w:r>
      <w:r w:rsidRPr="00154DDB">
        <w:rPr>
          <w:rFonts w:eastAsia="Times New Roman"/>
          <w:color w:val="212121"/>
          <w:szCs w:val="24"/>
        </w:rPr>
        <w:t xml:space="preserve"> στο ίδιο</w:t>
      </w:r>
      <w:r>
        <w:rPr>
          <w:rFonts w:eastAsia="Times New Roman"/>
          <w:color w:val="212121"/>
          <w:szCs w:val="24"/>
        </w:rPr>
        <w:t xml:space="preserve"> νομοσχέδιο και στο άρθρο 66 η Κυβέρνηση της Α</w:t>
      </w:r>
      <w:r w:rsidRPr="00154DDB">
        <w:rPr>
          <w:rFonts w:eastAsia="Times New Roman"/>
          <w:color w:val="212121"/>
          <w:szCs w:val="24"/>
        </w:rPr>
        <w:t xml:space="preserve">ριστεράς αποφασίζει και διατάσσει την επιχορήγηση από το κράτος </w:t>
      </w:r>
      <w:r>
        <w:rPr>
          <w:rFonts w:eastAsia="Times New Roman"/>
          <w:color w:val="212121"/>
          <w:szCs w:val="24"/>
        </w:rPr>
        <w:t xml:space="preserve">8 εκατομμυρίων </w:t>
      </w:r>
      <w:r w:rsidRPr="00154DDB">
        <w:rPr>
          <w:rFonts w:eastAsia="Times New Roman"/>
          <w:color w:val="212121"/>
          <w:szCs w:val="24"/>
        </w:rPr>
        <w:t xml:space="preserve">ευρώ για τη δημιουργία </w:t>
      </w:r>
      <w:r>
        <w:rPr>
          <w:rFonts w:eastAsia="Times New Roman"/>
          <w:color w:val="212121"/>
          <w:szCs w:val="24"/>
        </w:rPr>
        <w:t>μουσείου ο</w:t>
      </w:r>
      <w:r w:rsidRPr="00154DDB">
        <w:rPr>
          <w:rFonts w:eastAsia="Times New Roman"/>
          <w:color w:val="212121"/>
          <w:szCs w:val="24"/>
        </w:rPr>
        <w:t xml:space="preserve">λοκαυτώματος </w:t>
      </w:r>
      <w:r>
        <w:rPr>
          <w:rFonts w:eastAsia="Times New Roman"/>
          <w:color w:val="212121"/>
          <w:szCs w:val="24"/>
        </w:rPr>
        <w:t xml:space="preserve">στη </w:t>
      </w:r>
      <w:r w:rsidRPr="00154DDB">
        <w:rPr>
          <w:rFonts w:eastAsia="Times New Roman"/>
          <w:color w:val="212121"/>
          <w:szCs w:val="24"/>
        </w:rPr>
        <w:t>Θεσσαλονίκη</w:t>
      </w:r>
      <w:r>
        <w:rPr>
          <w:rFonts w:eastAsia="Times New Roman"/>
          <w:color w:val="212121"/>
          <w:szCs w:val="24"/>
        </w:rPr>
        <w:t>. Β</w:t>
      </w:r>
      <w:r w:rsidRPr="00154DDB">
        <w:rPr>
          <w:rFonts w:eastAsia="Times New Roman"/>
          <w:color w:val="212121"/>
          <w:szCs w:val="24"/>
        </w:rPr>
        <w:t>λέπετε</w:t>
      </w:r>
      <w:r>
        <w:rPr>
          <w:rFonts w:eastAsia="Times New Roman"/>
          <w:color w:val="212121"/>
          <w:szCs w:val="24"/>
        </w:rPr>
        <w:t>,</w:t>
      </w:r>
      <w:r w:rsidRPr="00154DDB">
        <w:rPr>
          <w:rFonts w:eastAsia="Times New Roman"/>
          <w:color w:val="212121"/>
          <w:szCs w:val="24"/>
        </w:rPr>
        <w:t xml:space="preserve"> αυτή </w:t>
      </w:r>
      <w:r w:rsidRPr="00154DDB">
        <w:rPr>
          <w:rFonts w:eastAsia="Times New Roman"/>
          <w:color w:val="212121"/>
          <w:szCs w:val="24"/>
        </w:rPr>
        <w:lastRenderedPageBreak/>
        <w:t>η δαπάνη</w:t>
      </w:r>
      <w:r>
        <w:rPr>
          <w:rFonts w:eastAsia="Times New Roman"/>
          <w:color w:val="212121"/>
          <w:szCs w:val="24"/>
        </w:rPr>
        <w:t>, σύμφωνα με το κράτος της Α</w:t>
      </w:r>
      <w:r w:rsidRPr="00154DDB">
        <w:rPr>
          <w:rFonts w:eastAsia="Times New Roman"/>
          <w:color w:val="212121"/>
          <w:szCs w:val="24"/>
        </w:rPr>
        <w:t>ριστεράς</w:t>
      </w:r>
      <w:r>
        <w:rPr>
          <w:rFonts w:eastAsia="Times New Roman"/>
          <w:color w:val="212121"/>
          <w:szCs w:val="24"/>
        </w:rPr>
        <w:t>,</w:t>
      </w:r>
      <w:r w:rsidRPr="00154DDB">
        <w:rPr>
          <w:rFonts w:eastAsia="Times New Roman"/>
          <w:color w:val="212121"/>
          <w:szCs w:val="24"/>
        </w:rPr>
        <w:t xml:space="preserve"> δεν κρίν</w:t>
      </w:r>
      <w:r w:rsidRPr="00154DDB">
        <w:rPr>
          <w:rFonts w:eastAsia="Times New Roman"/>
          <w:color w:val="212121"/>
          <w:szCs w:val="24"/>
        </w:rPr>
        <w:t>εται ιδιαίτερα υψηλή για τις σημ</w:t>
      </w:r>
      <w:r>
        <w:rPr>
          <w:rFonts w:eastAsia="Times New Roman"/>
          <w:color w:val="212121"/>
          <w:szCs w:val="24"/>
        </w:rPr>
        <w:t>ερινές δημοσιονομικές συνθήκες κ</w:t>
      </w:r>
      <w:r w:rsidRPr="00154DDB">
        <w:rPr>
          <w:rFonts w:eastAsia="Times New Roman"/>
          <w:color w:val="212121"/>
          <w:szCs w:val="24"/>
        </w:rPr>
        <w:t>αι φυσικά</w:t>
      </w:r>
      <w:r>
        <w:rPr>
          <w:rFonts w:eastAsia="Times New Roman"/>
          <w:color w:val="212121"/>
          <w:szCs w:val="24"/>
        </w:rPr>
        <w:t>,</w:t>
      </w:r>
      <w:r w:rsidRPr="00154DDB">
        <w:rPr>
          <w:rFonts w:eastAsia="Times New Roman"/>
          <w:color w:val="212121"/>
          <w:szCs w:val="24"/>
        </w:rPr>
        <w:t xml:space="preserve"> δεν συνιστά σοβαρή επιβάρυνση του κρατικού προϋπολογισμού</w:t>
      </w:r>
      <w:r>
        <w:rPr>
          <w:rFonts w:eastAsia="Times New Roman"/>
          <w:color w:val="212121"/>
          <w:szCs w:val="24"/>
        </w:rPr>
        <w:t>. Αυτά τα ολίγα για να μην μας</w:t>
      </w:r>
      <w:r w:rsidRPr="00154DDB">
        <w:rPr>
          <w:rFonts w:eastAsia="Times New Roman"/>
          <w:color w:val="212121"/>
          <w:szCs w:val="24"/>
        </w:rPr>
        <w:t xml:space="preserve"> παριστάνουν οι πολιτικοί απατεώνες της </w:t>
      </w:r>
      <w:r>
        <w:rPr>
          <w:rFonts w:eastAsia="Times New Roman"/>
          <w:color w:val="212121"/>
          <w:szCs w:val="24"/>
        </w:rPr>
        <w:t>Αριστεράς</w:t>
      </w:r>
      <w:r w:rsidRPr="00154DDB">
        <w:rPr>
          <w:rFonts w:eastAsia="Times New Roman"/>
          <w:color w:val="212121"/>
          <w:szCs w:val="24"/>
        </w:rPr>
        <w:t xml:space="preserve"> τους </w:t>
      </w:r>
      <w:r>
        <w:rPr>
          <w:rFonts w:eastAsia="Times New Roman"/>
          <w:color w:val="212121"/>
          <w:szCs w:val="24"/>
        </w:rPr>
        <w:t xml:space="preserve">θεματοφύλακες του κοινωνικού </w:t>
      </w:r>
      <w:r w:rsidRPr="00154DDB">
        <w:rPr>
          <w:rFonts w:eastAsia="Times New Roman"/>
          <w:color w:val="212121"/>
          <w:szCs w:val="24"/>
        </w:rPr>
        <w:t>κράτους κα</w:t>
      </w:r>
      <w:r w:rsidRPr="00154DDB">
        <w:rPr>
          <w:rFonts w:eastAsia="Times New Roman"/>
          <w:color w:val="212121"/>
          <w:szCs w:val="24"/>
        </w:rPr>
        <w:t xml:space="preserve">ι της αλληλεγγύης προς τους </w:t>
      </w:r>
      <w:r>
        <w:rPr>
          <w:rFonts w:eastAsia="Times New Roman"/>
          <w:color w:val="212121"/>
          <w:szCs w:val="24"/>
        </w:rPr>
        <w:t xml:space="preserve">φτωχούς </w:t>
      </w:r>
      <w:r w:rsidRPr="00154DDB">
        <w:rPr>
          <w:rFonts w:eastAsia="Times New Roman"/>
          <w:color w:val="212121"/>
          <w:szCs w:val="24"/>
        </w:rPr>
        <w:t>Έλληνες</w:t>
      </w:r>
      <w:r>
        <w:rPr>
          <w:rFonts w:eastAsia="Times New Roman"/>
          <w:color w:val="212121"/>
          <w:szCs w:val="24"/>
        </w:rPr>
        <w:t>.</w:t>
      </w:r>
      <w:r w:rsidRPr="00154DDB">
        <w:rPr>
          <w:rFonts w:eastAsia="Times New Roman"/>
          <w:color w:val="212121"/>
          <w:szCs w:val="24"/>
        </w:rPr>
        <w:t xml:space="preserve"> </w:t>
      </w:r>
    </w:p>
    <w:p w14:paraId="4D87FCDF"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Θ</w:t>
      </w:r>
      <w:r w:rsidRPr="00154DDB">
        <w:rPr>
          <w:rFonts w:eastAsia="Times New Roman"/>
          <w:color w:val="212121"/>
          <w:szCs w:val="24"/>
        </w:rPr>
        <w:t xml:space="preserve">α αναφερθώ στην τροπολογία </w:t>
      </w:r>
      <w:r>
        <w:rPr>
          <w:rFonts w:eastAsia="Times New Roman"/>
          <w:color w:val="212121"/>
          <w:szCs w:val="24"/>
        </w:rPr>
        <w:t>2086/276,</w:t>
      </w:r>
      <w:r w:rsidRPr="00154DDB">
        <w:rPr>
          <w:rFonts w:eastAsia="Times New Roman"/>
          <w:color w:val="212121"/>
          <w:szCs w:val="24"/>
        </w:rPr>
        <w:t xml:space="preserve"> την οποίαν θα στηρίξουμε</w:t>
      </w:r>
      <w:r>
        <w:rPr>
          <w:rFonts w:eastAsia="Times New Roman"/>
          <w:color w:val="212121"/>
          <w:szCs w:val="24"/>
        </w:rPr>
        <w:t>. Θ</w:t>
      </w:r>
      <w:r w:rsidRPr="00154DDB">
        <w:rPr>
          <w:rFonts w:eastAsia="Times New Roman"/>
          <w:color w:val="212121"/>
          <w:szCs w:val="24"/>
        </w:rPr>
        <w:t xml:space="preserve">α </w:t>
      </w:r>
      <w:r>
        <w:rPr>
          <w:rFonts w:eastAsia="Times New Roman"/>
          <w:color w:val="212121"/>
          <w:szCs w:val="24"/>
        </w:rPr>
        <w:t xml:space="preserve">τη </w:t>
      </w:r>
      <w:r w:rsidRPr="00154DDB">
        <w:rPr>
          <w:rFonts w:eastAsia="Times New Roman"/>
          <w:color w:val="212121"/>
          <w:szCs w:val="24"/>
        </w:rPr>
        <w:t>στηρίξουμε</w:t>
      </w:r>
      <w:r>
        <w:rPr>
          <w:rFonts w:eastAsia="Times New Roman"/>
          <w:color w:val="212121"/>
          <w:szCs w:val="24"/>
        </w:rPr>
        <w:t>,</w:t>
      </w:r>
      <w:r w:rsidRPr="00154DDB">
        <w:rPr>
          <w:rFonts w:eastAsia="Times New Roman"/>
          <w:color w:val="212121"/>
          <w:szCs w:val="24"/>
        </w:rPr>
        <w:t xml:space="preserve"> παρ</w:t>
      </w:r>
      <w:r>
        <w:rPr>
          <w:rFonts w:eastAsia="Times New Roman"/>
          <w:color w:val="212121"/>
          <w:szCs w:val="24"/>
        </w:rPr>
        <w:t xml:space="preserve">’ </w:t>
      </w:r>
      <w:r w:rsidRPr="00154DDB">
        <w:rPr>
          <w:rFonts w:eastAsia="Times New Roman"/>
          <w:color w:val="212121"/>
          <w:szCs w:val="24"/>
        </w:rPr>
        <w:t>ότι καχύ</w:t>
      </w:r>
      <w:r>
        <w:rPr>
          <w:rFonts w:eastAsia="Times New Roman"/>
          <w:color w:val="212121"/>
          <w:szCs w:val="24"/>
        </w:rPr>
        <w:t>ποπτοι</w:t>
      </w:r>
      <w:r w:rsidRPr="00154DDB">
        <w:rPr>
          <w:rFonts w:eastAsia="Times New Roman"/>
          <w:color w:val="212121"/>
          <w:szCs w:val="24"/>
        </w:rPr>
        <w:t xml:space="preserve"> </w:t>
      </w:r>
      <w:r>
        <w:rPr>
          <w:rFonts w:eastAsia="Times New Roman"/>
          <w:color w:val="212121"/>
          <w:szCs w:val="24"/>
        </w:rPr>
        <w:t>εις ό,</w:t>
      </w:r>
      <w:r w:rsidRPr="00154DDB">
        <w:rPr>
          <w:rFonts w:eastAsia="Times New Roman"/>
          <w:color w:val="212121"/>
          <w:szCs w:val="24"/>
        </w:rPr>
        <w:t>τι αφορά τον τρόπο χειρισμού των κονδυλίων</w:t>
      </w:r>
      <w:r>
        <w:rPr>
          <w:rFonts w:eastAsia="Times New Roman"/>
          <w:color w:val="212121"/>
          <w:szCs w:val="24"/>
        </w:rPr>
        <w:t>,</w:t>
      </w:r>
      <w:r w:rsidRPr="00154DDB">
        <w:rPr>
          <w:rFonts w:eastAsia="Times New Roman"/>
          <w:color w:val="212121"/>
          <w:szCs w:val="24"/>
        </w:rPr>
        <w:t xml:space="preserve"> μόνο και μόνο επειδή </w:t>
      </w:r>
      <w:r>
        <w:rPr>
          <w:rFonts w:eastAsia="Times New Roman"/>
          <w:color w:val="212121"/>
          <w:szCs w:val="24"/>
        </w:rPr>
        <w:t xml:space="preserve">αφορά </w:t>
      </w:r>
      <w:r w:rsidRPr="00154DDB">
        <w:rPr>
          <w:rFonts w:eastAsia="Times New Roman"/>
          <w:color w:val="212121"/>
          <w:szCs w:val="24"/>
        </w:rPr>
        <w:t>ζητήματα πυροπροστασίας</w:t>
      </w:r>
      <w:r>
        <w:rPr>
          <w:rFonts w:eastAsia="Times New Roman"/>
          <w:color w:val="212121"/>
          <w:szCs w:val="24"/>
        </w:rPr>
        <w:t>.</w:t>
      </w:r>
    </w:p>
    <w:p w14:paraId="4D87FCE0"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154DDB">
        <w:rPr>
          <w:rFonts w:eastAsia="Times New Roman"/>
          <w:color w:val="212121"/>
          <w:szCs w:val="24"/>
        </w:rPr>
        <w:t>ις ό</w:t>
      </w:r>
      <w:r>
        <w:rPr>
          <w:rFonts w:eastAsia="Times New Roman"/>
          <w:color w:val="212121"/>
          <w:szCs w:val="24"/>
        </w:rPr>
        <w:t>,</w:t>
      </w:r>
      <w:r>
        <w:rPr>
          <w:rFonts w:eastAsia="Times New Roman"/>
          <w:color w:val="212121"/>
          <w:szCs w:val="24"/>
        </w:rPr>
        <w:t>τι αφορά την τροπολογία 2087/2</w:t>
      </w:r>
      <w:r w:rsidRPr="00154DDB">
        <w:rPr>
          <w:rFonts w:eastAsia="Times New Roman"/>
          <w:color w:val="212121"/>
          <w:szCs w:val="24"/>
        </w:rPr>
        <w:t>77</w:t>
      </w:r>
      <w:r>
        <w:rPr>
          <w:rFonts w:eastAsia="Times New Roman"/>
          <w:color w:val="212121"/>
          <w:szCs w:val="24"/>
        </w:rPr>
        <w:t xml:space="preserve">, </w:t>
      </w:r>
      <w:r w:rsidRPr="00154DDB">
        <w:rPr>
          <w:rFonts w:eastAsia="Times New Roman"/>
          <w:color w:val="212121"/>
          <w:szCs w:val="24"/>
        </w:rPr>
        <w:t>θα είμαστε αντίθετοι</w:t>
      </w:r>
      <w:r>
        <w:rPr>
          <w:rFonts w:eastAsia="Times New Roman"/>
          <w:color w:val="212121"/>
          <w:szCs w:val="24"/>
        </w:rPr>
        <w:t>.</w:t>
      </w:r>
    </w:p>
    <w:p w14:paraId="4D87FCE1"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Η τροπολογία 2089/2</w:t>
      </w:r>
      <w:r w:rsidRPr="00154DDB">
        <w:rPr>
          <w:rFonts w:eastAsia="Times New Roman"/>
          <w:color w:val="212121"/>
          <w:szCs w:val="24"/>
        </w:rPr>
        <w:t>78 αποτελείται από τρία άρθρα</w:t>
      </w:r>
      <w:r>
        <w:rPr>
          <w:rFonts w:eastAsia="Times New Roman"/>
          <w:color w:val="212121"/>
          <w:szCs w:val="24"/>
        </w:rPr>
        <w:t>,</w:t>
      </w:r>
      <w:r w:rsidRPr="00154DDB">
        <w:rPr>
          <w:rFonts w:eastAsia="Times New Roman"/>
          <w:color w:val="212121"/>
          <w:szCs w:val="24"/>
        </w:rPr>
        <w:t xml:space="preserve"> τα οποία π</w:t>
      </w:r>
      <w:r>
        <w:rPr>
          <w:rFonts w:eastAsia="Times New Roman"/>
          <w:color w:val="212121"/>
          <w:szCs w:val="24"/>
        </w:rPr>
        <w:t xml:space="preserve">ραγματεύονται </w:t>
      </w:r>
      <w:r w:rsidRPr="00154DDB">
        <w:rPr>
          <w:rFonts w:eastAsia="Times New Roman"/>
          <w:color w:val="212121"/>
          <w:szCs w:val="24"/>
        </w:rPr>
        <w:t xml:space="preserve">θέματα εντελώς άσχετα μεταξύ </w:t>
      </w:r>
      <w:r>
        <w:rPr>
          <w:rFonts w:eastAsia="Times New Roman"/>
          <w:color w:val="212121"/>
          <w:szCs w:val="24"/>
        </w:rPr>
        <w:t>τους. Α</w:t>
      </w:r>
      <w:r w:rsidRPr="00154DDB">
        <w:rPr>
          <w:rFonts w:eastAsia="Times New Roman"/>
          <w:color w:val="212121"/>
          <w:szCs w:val="24"/>
        </w:rPr>
        <w:t>ν δεν σπάσει σε επιμέρους άρθρα</w:t>
      </w:r>
      <w:r>
        <w:rPr>
          <w:rFonts w:eastAsia="Times New Roman"/>
          <w:color w:val="212121"/>
          <w:szCs w:val="24"/>
        </w:rPr>
        <w:t>,</w:t>
      </w:r>
      <w:r w:rsidRPr="00154DDB">
        <w:rPr>
          <w:rFonts w:eastAsia="Times New Roman"/>
          <w:color w:val="212121"/>
          <w:szCs w:val="24"/>
        </w:rPr>
        <w:t xml:space="preserve"> θα πρέπει να</w:t>
      </w:r>
      <w:r>
        <w:rPr>
          <w:rFonts w:eastAsia="Times New Roman"/>
          <w:color w:val="212121"/>
          <w:szCs w:val="24"/>
        </w:rPr>
        <w:t xml:space="preserve"> την </w:t>
      </w:r>
      <w:r w:rsidRPr="00154DDB">
        <w:rPr>
          <w:rFonts w:eastAsia="Times New Roman"/>
          <w:color w:val="212121"/>
          <w:szCs w:val="24"/>
        </w:rPr>
        <w:t>αντιμετωπίσουμε αρνητικά</w:t>
      </w:r>
      <w:r>
        <w:rPr>
          <w:rFonts w:eastAsia="Times New Roman"/>
          <w:color w:val="212121"/>
          <w:szCs w:val="24"/>
        </w:rPr>
        <w:t>. Ε</w:t>
      </w:r>
      <w:r w:rsidRPr="00154DDB">
        <w:rPr>
          <w:rFonts w:eastAsia="Times New Roman"/>
          <w:color w:val="212121"/>
          <w:szCs w:val="24"/>
        </w:rPr>
        <w:t>ιδάλλως</w:t>
      </w:r>
      <w:r>
        <w:rPr>
          <w:rFonts w:eastAsia="Times New Roman"/>
          <w:color w:val="212121"/>
          <w:szCs w:val="24"/>
        </w:rPr>
        <w:t>,</w:t>
      </w:r>
      <w:r w:rsidRPr="00154DDB">
        <w:rPr>
          <w:rFonts w:eastAsia="Times New Roman"/>
          <w:color w:val="212121"/>
          <w:szCs w:val="24"/>
        </w:rPr>
        <w:t xml:space="preserve"> θα στηρίξουμε το πρώτο άρθρο</w:t>
      </w:r>
      <w:r>
        <w:rPr>
          <w:rFonts w:eastAsia="Times New Roman"/>
          <w:color w:val="212121"/>
          <w:szCs w:val="24"/>
        </w:rPr>
        <w:t>,</w:t>
      </w:r>
      <w:r w:rsidRPr="00154DDB">
        <w:rPr>
          <w:rFonts w:eastAsia="Times New Roman"/>
          <w:color w:val="212121"/>
          <w:szCs w:val="24"/>
        </w:rPr>
        <w:t xml:space="preserve"> το οποίο θεωρούμε δίκ</w:t>
      </w:r>
      <w:r>
        <w:rPr>
          <w:rFonts w:eastAsia="Times New Roman"/>
          <w:color w:val="212121"/>
          <w:szCs w:val="24"/>
        </w:rPr>
        <w:t>α</w:t>
      </w:r>
      <w:r w:rsidRPr="00154DDB">
        <w:rPr>
          <w:rFonts w:eastAsia="Times New Roman"/>
          <w:color w:val="212121"/>
          <w:szCs w:val="24"/>
        </w:rPr>
        <w:t>ιο</w:t>
      </w:r>
      <w:r>
        <w:rPr>
          <w:rFonts w:eastAsia="Times New Roman"/>
          <w:color w:val="212121"/>
          <w:szCs w:val="24"/>
        </w:rPr>
        <w:t>.</w:t>
      </w:r>
    </w:p>
    <w:p w14:paraId="4D87FCE2"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Ε</w:t>
      </w:r>
      <w:r w:rsidRPr="00154DDB">
        <w:rPr>
          <w:rFonts w:eastAsia="Times New Roman"/>
          <w:color w:val="212121"/>
          <w:szCs w:val="24"/>
        </w:rPr>
        <w:t>ν κατακλείδι</w:t>
      </w:r>
      <w:r>
        <w:rPr>
          <w:rFonts w:eastAsia="Times New Roman"/>
          <w:color w:val="212121"/>
          <w:szCs w:val="24"/>
        </w:rPr>
        <w:t>,</w:t>
      </w:r>
      <w:r w:rsidRPr="00154DDB">
        <w:rPr>
          <w:rFonts w:eastAsia="Times New Roman"/>
          <w:color w:val="212121"/>
          <w:szCs w:val="24"/>
        </w:rPr>
        <w:t xml:space="preserve"> η </w:t>
      </w:r>
      <w:r>
        <w:rPr>
          <w:rFonts w:eastAsia="Times New Roman"/>
          <w:color w:val="212121"/>
          <w:szCs w:val="24"/>
        </w:rPr>
        <w:t>Κ</w:t>
      </w:r>
      <w:r w:rsidRPr="00154DDB">
        <w:rPr>
          <w:rFonts w:eastAsia="Times New Roman"/>
          <w:color w:val="212121"/>
          <w:szCs w:val="24"/>
        </w:rPr>
        <w:t xml:space="preserve">υβέρνηση της </w:t>
      </w:r>
      <w:r>
        <w:rPr>
          <w:rFonts w:eastAsia="Times New Roman"/>
          <w:color w:val="212121"/>
          <w:szCs w:val="24"/>
        </w:rPr>
        <w:t>ξενοκρατία</w:t>
      </w:r>
      <w:r w:rsidRPr="00154DDB">
        <w:rPr>
          <w:rFonts w:eastAsia="Times New Roman"/>
          <w:color w:val="212121"/>
          <w:szCs w:val="24"/>
        </w:rPr>
        <w:t>ς και της εθνικής μειοδοσίας πρέπει να πέσει και η Χρυσή Αυγή θα συμβά</w:t>
      </w:r>
      <w:r>
        <w:rPr>
          <w:rFonts w:eastAsia="Times New Roman"/>
          <w:color w:val="212121"/>
          <w:szCs w:val="24"/>
        </w:rPr>
        <w:t>λ</w:t>
      </w:r>
      <w:r w:rsidRPr="00154DDB">
        <w:rPr>
          <w:rFonts w:eastAsia="Times New Roman"/>
          <w:color w:val="212121"/>
          <w:szCs w:val="24"/>
        </w:rPr>
        <w:t>λει τα μέγιστα προς αυτή την κατεύθυνση</w:t>
      </w:r>
      <w:r>
        <w:rPr>
          <w:rFonts w:eastAsia="Times New Roman"/>
          <w:color w:val="212121"/>
          <w:szCs w:val="24"/>
        </w:rPr>
        <w:t>.</w:t>
      </w:r>
      <w:r w:rsidRPr="00154DDB">
        <w:rPr>
          <w:rFonts w:eastAsia="Times New Roman"/>
          <w:color w:val="212121"/>
          <w:szCs w:val="24"/>
        </w:rPr>
        <w:t xml:space="preserve"> </w:t>
      </w:r>
      <w:r>
        <w:rPr>
          <w:rFonts w:eastAsia="Times New Roman"/>
          <w:color w:val="212121"/>
          <w:szCs w:val="24"/>
        </w:rPr>
        <w:t>Γι’</w:t>
      </w:r>
      <w:r w:rsidRPr="00154DDB">
        <w:rPr>
          <w:rFonts w:eastAsia="Times New Roman"/>
          <w:color w:val="212121"/>
          <w:szCs w:val="24"/>
        </w:rPr>
        <w:t xml:space="preserve"> αυτό</w:t>
      </w:r>
      <w:r>
        <w:rPr>
          <w:rFonts w:eastAsia="Times New Roman"/>
          <w:color w:val="212121"/>
          <w:szCs w:val="24"/>
        </w:rPr>
        <w:t>ν</w:t>
      </w:r>
      <w:r w:rsidRPr="00154DDB">
        <w:rPr>
          <w:rFonts w:eastAsia="Times New Roman"/>
          <w:color w:val="212121"/>
          <w:szCs w:val="24"/>
        </w:rPr>
        <w:t xml:space="preserve"> το</w:t>
      </w:r>
      <w:r>
        <w:rPr>
          <w:rFonts w:eastAsia="Times New Roman"/>
          <w:color w:val="212121"/>
          <w:szCs w:val="24"/>
        </w:rPr>
        <w:t>ν</w:t>
      </w:r>
      <w:r w:rsidRPr="00154DDB">
        <w:rPr>
          <w:rFonts w:eastAsia="Times New Roman"/>
          <w:color w:val="212121"/>
          <w:szCs w:val="24"/>
        </w:rPr>
        <w:t xml:space="preserve"> λόγο καταψηφίζουμε το παρόν σχέδ</w:t>
      </w:r>
      <w:r w:rsidRPr="00154DDB">
        <w:rPr>
          <w:rFonts w:eastAsia="Times New Roman"/>
          <w:color w:val="212121"/>
          <w:szCs w:val="24"/>
        </w:rPr>
        <w:t>ιο νόμου</w:t>
      </w:r>
      <w:r>
        <w:rPr>
          <w:rFonts w:eastAsia="Times New Roman"/>
          <w:color w:val="212121"/>
          <w:szCs w:val="24"/>
        </w:rPr>
        <w:t>.</w:t>
      </w:r>
    </w:p>
    <w:p w14:paraId="4D87FCE3"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154DDB">
        <w:rPr>
          <w:rFonts w:eastAsia="Times New Roman"/>
          <w:color w:val="212121"/>
          <w:szCs w:val="24"/>
        </w:rPr>
        <w:t>υχαριστώ</w:t>
      </w:r>
      <w:r>
        <w:rPr>
          <w:rFonts w:eastAsia="Times New Roman"/>
          <w:color w:val="212121"/>
          <w:szCs w:val="24"/>
        </w:rPr>
        <w:t>.</w:t>
      </w:r>
    </w:p>
    <w:p w14:paraId="4D87FCE4" w14:textId="77777777" w:rsidR="00E01347" w:rsidRDefault="00B0330D">
      <w:pPr>
        <w:tabs>
          <w:tab w:val="left" w:pos="2738"/>
          <w:tab w:val="center" w:pos="4753"/>
          <w:tab w:val="left" w:pos="5723"/>
        </w:tabs>
        <w:spacing w:line="600" w:lineRule="auto"/>
        <w:ind w:firstLine="720"/>
        <w:jc w:val="center"/>
        <w:rPr>
          <w:rFonts w:eastAsia="Times New Roman"/>
          <w:szCs w:val="24"/>
        </w:rPr>
      </w:pPr>
      <w:r w:rsidRPr="00B01A32">
        <w:rPr>
          <w:rFonts w:eastAsia="Times New Roman"/>
          <w:szCs w:val="24"/>
        </w:rPr>
        <w:t xml:space="preserve">(Χειροκροτήματα από την πτέρυγα </w:t>
      </w:r>
      <w:r>
        <w:rPr>
          <w:rFonts w:eastAsia="Times New Roman"/>
          <w:szCs w:val="24"/>
        </w:rPr>
        <w:t>της Χρυσής Αυγής</w:t>
      </w:r>
      <w:r w:rsidRPr="00B01A32">
        <w:rPr>
          <w:rFonts w:eastAsia="Times New Roman"/>
          <w:szCs w:val="24"/>
        </w:rPr>
        <w:t>)</w:t>
      </w:r>
    </w:p>
    <w:p w14:paraId="4D87FCE5" w14:textId="77777777" w:rsidR="00E01347" w:rsidRDefault="00B0330D">
      <w:pPr>
        <w:spacing w:line="600" w:lineRule="auto"/>
        <w:ind w:firstLine="720"/>
        <w:jc w:val="both"/>
        <w:rPr>
          <w:rFonts w:eastAsia="Times New Roman"/>
          <w:szCs w:val="24"/>
        </w:rPr>
      </w:pPr>
      <w:r w:rsidRPr="00B1685B">
        <w:rPr>
          <w:rFonts w:eastAsia="Times New Roman"/>
          <w:b/>
          <w:color w:val="212121"/>
          <w:szCs w:val="24"/>
        </w:rPr>
        <w:t>ΠΡΟΕΔΡΕΥΩΝ (Νικήτας Κακλαμάνης):</w:t>
      </w:r>
      <w:r>
        <w:rPr>
          <w:rFonts w:eastAsia="Times New Roman"/>
          <w:color w:val="212121"/>
          <w:szCs w:val="24"/>
        </w:rPr>
        <w:t xml:space="preserve"> </w:t>
      </w:r>
      <w:r w:rsidRPr="00D00C54">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w:t>
      </w:r>
      <w:r>
        <w:rPr>
          <w:rFonts w:eastAsia="Times New Roman"/>
          <w:szCs w:val="24"/>
        </w:rPr>
        <w:t xml:space="preserve"> συμμετείχαν στο </w:t>
      </w:r>
      <w:r>
        <w:rPr>
          <w:rFonts w:eastAsia="Times New Roman"/>
          <w:szCs w:val="24"/>
        </w:rPr>
        <w:t>εκπαιδευτικό πρόγραμμα</w:t>
      </w:r>
      <w:r>
        <w:rPr>
          <w:rFonts w:eastAsia="Times New Roman"/>
          <w:szCs w:val="24"/>
        </w:rPr>
        <w:t xml:space="preserve"> «Ο Ρήγας και η Επανάσταση» που οργανώνει το Ίδρυμα της Βουλής</w:t>
      </w:r>
      <w:r w:rsidRPr="00D00C54">
        <w:rPr>
          <w:rFonts w:eastAsia="Times New Roman"/>
          <w:szCs w:val="24"/>
        </w:rPr>
        <w:t xml:space="preserve">, </w:t>
      </w:r>
      <w:r>
        <w:rPr>
          <w:rFonts w:eastAsia="Times New Roman"/>
          <w:szCs w:val="24"/>
        </w:rPr>
        <w:t>δεκατέσσερις μαθήτριες και μαθητές κ</w:t>
      </w:r>
      <w:r w:rsidRPr="00D00C54">
        <w:rPr>
          <w:rFonts w:eastAsia="Times New Roman"/>
          <w:szCs w:val="24"/>
        </w:rPr>
        <w:t xml:space="preserve">αι </w:t>
      </w:r>
      <w:r>
        <w:rPr>
          <w:rFonts w:eastAsia="Times New Roman"/>
          <w:szCs w:val="24"/>
        </w:rPr>
        <w:t>δύο</w:t>
      </w:r>
      <w:r w:rsidRPr="00D00C54">
        <w:rPr>
          <w:rFonts w:eastAsia="Times New Roman"/>
          <w:szCs w:val="24"/>
        </w:rPr>
        <w:t xml:space="preserve"> </w:t>
      </w:r>
      <w:r>
        <w:rPr>
          <w:rFonts w:eastAsia="Times New Roman"/>
          <w:szCs w:val="24"/>
        </w:rPr>
        <w:t>εκπαιδευτικοί από το 2</w:t>
      </w:r>
      <w:r w:rsidRPr="008303D4">
        <w:rPr>
          <w:rFonts w:eastAsia="Times New Roman"/>
          <w:szCs w:val="24"/>
          <w:vertAlign w:val="superscript"/>
        </w:rPr>
        <w:t>ο</w:t>
      </w:r>
      <w:r w:rsidRPr="00D00C54">
        <w:rPr>
          <w:rFonts w:eastAsia="Times New Roman"/>
          <w:szCs w:val="24"/>
        </w:rPr>
        <w:t xml:space="preserve"> </w:t>
      </w:r>
      <w:r>
        <w:rPr>
          <w:rFonts w:eastAsia="Times New Roman"/>
          <w:szCs w:val="24"/>
        </w:rPr>
        <w:t xml:space="preserve">Γυμνάσιο Αγίας Βαρβάρας. </w:t>
      </w:r>
    </w:p>
    <w:p w14:paraId="4D87FCE6" w14:textId="77777777" w:rsidR="00E01347" w:rsidRDefault="00B0330D">
      <w:pPr>
        <w:spacing w:line="600" w:lineRule="auto"/>
        <w:ind w:firstLine="720"/>
        <w:jc w:val="both"/>
        <w:rPr>
          <w:rFonts w:eastAsia="Times New Roman"/>
          <w:szCs w:val="24"/>
        </w:rPr>
      </w:pPr>
      <w:r w:rsidRPr="00D00C54">
        <w:rPr>
          <w:rFonts w:eastAsia="Times New Roman"/>
          <w:szCs w:val="24"/>
        </w:rPr>
        <w:t xml:space="preserve">Η Βουλή σάς καλωσορίζει. </w:t>
      </w:r>
    </w:p>
    <w:p w14:paraId="4D87FCE7" w14:textId="77777777" w:rsidR="00E01347" w:rsidRDefault="00B0330D">
      <w:pPr>
        <w:spacing w:line="600" w:lineRule="auto"/>
        <w:ind w:firstLine="720"/>
        <w:jc w:val="center"/>
        <w:rPr>
          <w:rFonts w:eastAsia="Times New Roman"/>
          <w:szCs w:val="24"/>
        </w:rPr>
      </w:pPr>
      <w:r>
        <w:rPr>
          <w:rFonts w:eastAsia="Times New Roman"/>
          <w:szCs w:val="24"/>
        </w:rPr>
        <w:t>(Χειροκροτήματα απ’</w:t>
      </w:r>
      <w:r w:rsidRPr="00D00C54">
        <w:rPr>
          <w:rFonts w:eastAsia="Times New Roman"/>
          <w:szCs w:val="24"/>
        </w:rPr>
        <w:t xml:space="preserve"> όλες τις πτέρυ</w:t>
      </w:r>
      <w:r w:rsidRPr="00D00C54">
        <w:rPr>
          <w:rFonts w:eastAsia="Times New Roman"/>
          <w:szCs w:val="24"/>
        </w:rPr>
        <w:t>γες της Βουλής)</w:t>
      </w:r>
    </w:p>
    <w:p w14:paraId="4D87FCE8"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Προχωρού</w:t>
      </w:r>
      <w:r w:rsidRPr="00154DDB">
        <w:rPr>
          <w:rFonts w:eastAsia="Times New Roman"/>
          <w:color w:val="212121"/>
          <w:szCs w:val="24"/>
        </w:rPr>
        <w:t xml:space="preserve">με με τον </w:t>
      </w:r>
      <w:r>
        <w:rPr>
          <w:rFonts w:eastAsia="Times New Roman"/>
          <w:color w:val="212121"/>
          <w:szCs w:val="24"/>
        </w:rPr>
        <w:t>ειδικό αγορητή</w:t>
      </w:r>
      <w:r w:rsidRPr="00154DDB">
        <w:rPr>
          <w:rFonts w:eastAsia="Times New Roman"/>
          <w:color w:val="212121"/>
          <w:szCs w:val="24"/>
        </w:rPr>
        <w:t xml:space="preserve"> από το </w:t>
      </w:r>
      <w:r>
        <w:rPr>
          <w:rFonts w:eastAsia="Times New Roman"/>
          <w:color w:val="212121"/>
          <w:szCs w:val="24"/>
        </w:rPr>
        <w:t xml:space="preserve">Κομμουνιστικό Κόμμα </w:t>
      </w:r>
      <w:r>
        <w:rPr>
          <w:rFonts w:eastAsia="Times New Roman"/>
          <w:color w:val="212121"/>
          <w:szCs w:val="24"/>
        </w:rPr>
        <w:t xml:space="preserve">Ελλάδας </w:t>
      </w:r>
      <w:r w:rsidRPr="00154DDB">
        <w:rPr>
          <w:rFonts w:eastAsia="Times New Roman"/>
          <w:color w:val="212121"/>
          <w:szCs w:val="24"/>
        </w:rPr>
        <w:t>κ</w:t>
      </w:r>
      <w:r>
        <w:rPr>
          <w:rFonts w:eastAsia="Times New Roman"/>
          <w:color w:val="212121"/>
          <w:szCs w:val="24"/>
        </w:rPr>
        <w:t xml:space="preserve">. Αθανάσιο </w:t>
      </w:r>
      <w:proofErr w:type="spellStart"/>
      <w:r>
        <w:rPr>
          <w:rFonts w:eastAsia="Times New Roman"/>
          <w:color w:val="212121"/>
          <w:szCs w:val="24"/>
        </w:rPr>
        <w:t>Βαρδαλή</w:t>
      </w:r>
      <w:proofErr w:type="spellEnd"/>
      <w:r>
        <w:rPr>
          <w:rFonts w:eastAsia="Times New Roman"/>
          <w:color w:val="212121"/>
          <w:szCs w:val="24"/>
        </w:rPr>
        <w:t>.</w:t>
      </w:r>
    </w:p>
    <w:p w14:paraId="4D87FCE9"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Ορίστε, κύριε συνάδελφε, έχετε τον λόγο.</w:t>
      </w:r>
    </w:p>
    <w:p w14:paraId="4D87FCEA"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lastRenderedPageBreak/>
        <w:t xml:space="preserve">ΑΘΑΝΑΣΙΟΣ ΒΑΡΔΑΛΗΣ: </w:t>
      </w:r>
      <w:r>
        <w:rPr>
          <w:rFonts w:eastAsia="Times New Roman"/>
          <w:color w:val="212121"/>
          <w:szCs w:val="24"/>
        </w:rPr>
        <w:t>Ε</w:t>
      </w:r>
      <w:r w:rsidRPr="00154DDB">
        <w:rPr>
          <w:rFonts w:eastAsia="Times New Roman"/>
          <w:color w:val="212121"/>
          <w:szCs w:val="24"/>
        </w:rPr>
        <w:t>υχαριστώ</w:t>
      </w:r>
      <w:r>
        <w:rPr>
          <w:rFonts w:eastAsia="Times New Roman"/>
          <w:color w:val="212121"/>
          <w:szCs w:val="24"/>
        </w:rPr>
        <w:t>, κύριε Π</w:t>
      </w:r>
      <w:r w:rsidRPr="00154DDB">
        <w:rPr>
          <w:rFonts w:eastAsia="Times New Roman"/>
          <w:color w:val="212121"/>
          <w:szCs w:val="24"/>
        </w:rPr>
        <w:t>ρόεδρε</w:t>
      </w:r>
      <w:r>
        <w:rPr>
          <w:rFonts w:eastAsia="Times New Roman"/>
          <w:color w:val="212121"/>
          <w:szCs w:val="24"/>
        </w:rPr>
        <w:t>.</w:t>
      </w:r>
    </w:p>
    <w:p w14:paraId="4D87FCEB"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Μ</w:t>
      </w:r>
      <w:r w:rsidRPr="00154DDB">
        <w:rPr>
          <w:rFonts w:eastAsia="Times New Roman"/>
          <w:color w:val="212121"/>
          <w:szCs w:val="24"/>
        </w:rPr>
        <w:t xml:space="preserve">ιλάμε για ένα πολυνομοσχέδιο με διάφορα θέματα που αφορούν από </w:t>
      </w:r>
      <w:r w:rsidRPr="00154DDB">
        <w:rPr>
          <w:rFonts w:eastAsia="Times New Roman"/>
          <w:color w:val="212121"/>
          <w:szCs w:val="24"/>
        </w:rPr>
        <w:t>τ</w:t>
      </w:r>
      <w:r>
        <w:rPr>
          <w:rFonts w:eastAsia="Times New Roman"/>
          <w:color w:val="212121"/>
          <w:szCs w:val="24"/>
        </w:rPr>
        <w:t xml:space="preserve">ην </w:t>
      </w:r>
      <w:r>
        <w:rPr>
          <w:rFonts w:eastAsia="Times New Roman"/>
          <w:color w:val="212121"/>
          <w:szCs w:val="24"/>
        </w:rPr>
        <w:t xml:space="preserve">Κύρωση </w:t>
      </w:r>
      <w:r>
        <w:rPr>
          <w:rFonts w:eastAsia="Times New Roman"/>
          <w:color w:val="212121"/>
          <w:szCs w:val="24"/>
        </w:rPr>
        <w:t>της Συμφωνίας με την Ασιατική Τράπεζα Υ</w:t>
      </w:r>
      <w:r w:rsidRPr="00154DDB">
        <w:rPr>
          <w:rFonts w:eastAsia="Times New Roman"/>
          <w:color w:val="212121"/>
          <w:szCs w:val="24"/>
        </w:rPr>
        <w:t>ποδομών και Επενδύσεων</w:t>
      </w:r>
      <w:r>
        <w:rPr>
          <w:rFonts w:eastAsia="Times New Roman"/>
          <w:color w:val="212121"/>
          <w:szCs w:val="24"/>
        </w:rPr>
        <w:t>,</w:t>
      </w:r>
      <w:r w:rsidRPr="00154DDB">
        <w:rPr>
          <w:rFonts w:eastAsia="Times New Roman"/>
          <w:color w:val="212121"/>
          <w:szCs w:val="24"/>
        </w:rPr>
        <w:t xml:space="preserve"> τον αιγιαλό</w:t>
      </w:r>
      <w:r>
        <w:rPr>
          <w:rFonts w:eastAsia="Times New Roman"/>
          <w:color w:val="212121"/>
          <w:szCs w:val="24"/>
        </w:rPr>
        <w:t>,</w:t>
      </w:r>
      <w:r w:rsidRPr="00154DDB">
        <w:rPr>
          <w:rFonts w:eastAsia="Times New Roman"/>
          <w:color w:val="212121"/>
          <w:szCs w:val="24"/>
        </w:rPr>
        <w:t xml:space="preserve"> τις παραλίες</w:t>
      </w:r>
      <w:r>
        <w:rPr>
          <w:rFonts w:eastAsia="Times New Roman"/>
          <w:color w:val="212121"/>
          <w:szCs w:val="24"/>
        </w:rPr>
        <w:t xml:space="preserve">, </w:t>
      </w:r>
      <w:r w:rsidRPr="00154DDB">
        <w:rPr>
          <w:rFonts w:eastAsia="Times New Roman"/>
          <w:color w:val="212121"/>
          <w:szCs w:val="24"/>
        </w:rPr>
        <w:t>τις όχθες ποταμών και λιμνών</w:t>
      </w:r>
      <w:r>
        <w:rPr>
          <w:rFonts w:eastAsia="Times New Roman"/>
          <w:color w:val="212121"/>
          <w:szCs w:val="24"/>
        </w:rPr>
        <w:t xml:space="preserve">, την ενσωμάτωση οδηγιών της Ευρωπαϊκής Ένωσης και το </w:t>
      </w:r>
      <w:r>
        <w:rPr>
          <w:rFonts w:eastAsia="Times New Roman"/>
          <w:color w:val="212121"/>
          <w:szCs w:val="24"/>
        </w:rPr>
        <w:t>σ</w:t>
      </w:r>
      <w:r w:rsidRPr="00154DDB">
        <w:rPr>
          <w:rFonts w:eastAsia="Times New Roman"/>
          <w:color w:val="212121"/>
          <w:szCs w:val="24"/>
        </w:rPr>
        <w:t>υνυπο</w:t>
      </w:r>
      <w:r>
        <w:rPr>
          <w:rFonts w:eastAsia="Times New Roman"/>
          <w:color w:val="212121"/>
          <w:szCs w:val="24"/>
        </w:rPr>
        <w:t>σχετικό Σύμφωνο μεταξύ Κ</w:t>
      </w:r>
      <w:r w:rsidRPr="00154DDB">
        <w:rPr>
          <w:rFonts w:eastAsia="Times New Roman"/>
          <w:color w:val="212121"/>
          <w:szCs w:val="24"/>
        </w:rPr>
        <w:t>υβέρνησης και εφοπλιστών για την εθελοντική</w:t>
      </w:r>
      <w:r w:rsidRPr="00154DDB">
        <w:rPr>
          <w:rFonts w:eastAsia="Times New Roman"/>
          <w:color w:val="212121"/>
          <w:szCs w:val="24"/>
        </w:rPr>
        <w:t xml:space="preserve"> τους φορολογία και άλλες διατάξεις</w:t>
      </w:r>
      <w:r>
        <w:rPr>
          <w:rFonts w:eastAsia="Times New Roman"/>
          <w:color w:val="212121"/>
          <w:szCs w:val="24"/>
        </w:rPr>
        <w:t xml:space="preserve">, βεβαίως, στο τελευταίο </w:t>
      </w:r>
      <w:r>
        <w:rPr>
          <w:rFonts w:eastAsia="Times New Roman"/>
          <w:color w:val="212121"/>
          <w:szCs w:val="24"/>
        </w:rPr>
        <w:t xml:space="preserve">Μέρος </w:t>
      </w:r>
      <w:r>
        <w:rPr>
          <w:rFonts w:eastAsia="Times New Roman"/>
          <w:color w:val="212121"/>
          <w:szCs w:val="24"/>
        </w:rPr>
        <w:t>Πέμπτο.</w:t>
      </w:r>
    </w:p>
    <w:p w14:paraId="4D87FCEC"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Σε αυτά τα</w:t>
      </w:r>
      <w:r w:rsidRPr="00154DDB">
        <w:rPr>
          <w:rFonts w:eastAsia="Times New Roman"/>
          <w:color w:val="212121"/>
          <w:szCs w:val="24"/>
        </w:rPr>
        <w:t xml:space="preserve"> βασικά </w:t>
      </w:r>
      <w:r>
        <w:rPr>
          <w:rFonts w:eastAsia="Times New Roman"/>
          <w:color w:val="212121"/>
          <w:szCs w:val="24"/>
        </w:rPr>
        <w:t xml:space="preserve">ζητήματα η συζήτηση στην </w:t>
      </w:r>
      <w:r>
        <w:rPr>
          <w:rFonts w:eastAsia="Times New Roman"/>
          <w:color w:val="212121"/>
          <w:szCs w:val="24"/>
        </w:rPr>
        <w:t>ε</w:t>
      </w:r>
      <w:r w:rsidRPr="00154DDB">
        <w:rPr>
          <w:rFonts w:eastAsia="Times New Roman"/>
          <w:color w:val="212121"/>
          <w:szCs w:val="24"/>
        </w:rPr>
        <w:t>πιτροπή</w:t>
      </w:r>
      <w:r>
        <w:rPr>
          <w:rFonts w:eastAsia="Times New Roman"/>
          <w:color w:val="212121"/>
          <w:szCs w:val="24"/>
        </w:rPr>
        <w:t>,</w:t>
      </w:r>
      <w:r w:rsidRPr="00154DDB">
        <w:rPr>
          <w:rFonts w:eastAsia="Times New Roman"/>
          <w:color w:val="212121"/>
          <w:szCs w:val="24"/>
        </w:rPr>
        <w:t xml:space="preserve"> αλλά και η συζήτηση μέχρι τώρα στην Ολομέλεια </w:t>
      </w:r>
      <w:r>
        <w:rPr>
          <w:rFonts w:eastAsia="Times New Roman"/>
          <w:color w:val="212121"/>
          <w:szCs w:val="24"/>
        </w:rPr>
        <w:t xml:space="preserve">έδειξε </w:t>
      </w:r>
      <w:r w:rsidRPr="00154DDB">
        <w:rPr>
          <w:rFonts w:eastAsia="Times New Roman"/>
          <w:color w:val="212121"/>
          <w:szCs w:val="24"/>
        </w:rPr>
        <w:t>ότι όλα τα άλλα κόμματα συμφωνούν και δεν έχουν ουσιαστικές διαφορές</w:t>
      </w:r>
      <w:r>
        <w:rPr>
          <w:rFonts w:eastAsia="Times New Roman"/>
          <w:color w:val="212121"/>
          <w:szCs w:val="24"/>
        </w:rPr>
        <w:t>. Τι απο</w:t>
      </w:r>
      <w:r>
        <w:rPr>
          <w:rFonts w:eastAsia="Times New Roman"/>
          <w:color w:val="212121"/>
          <w:szCs w:val="24"/>
        </w:rPr>
        <w:t>δεικνύεται για μι</w:t>
      </w:r>
      <w:r w:rsidRPr="00154DDB">
        <w:rPr>
          <w:rFonts w:eastAsia="Times New Roman"/>
          <w:color w:val="212121"/>
          <w:szCs w:val="24"/>
        </w:rPr>
        <w:t>α ακόμη φορά</w:t>
      </w:r>
      <w:r>
        <w:rPr>
          <w:rFonts w:eastAsia="Times New Roman"/>
          <w:color w:val="212121"/>
          <w:szCs w:val="24"/>
        </w:rPr>
        <w:t>; Αποδεικνύεται</w:t>
      </w:r>
      <w:r w:rsidRPr="00154DDB">
        <w:rPr>
          <w:rFonts w:eastAsia="Times New Roman"/>
          <w:color w:val="212121"/>
          <w:szCs w:val="24"/>
        </w:rPr>
        <w:t xml:space="preserve"> ότι όταν πρόκειται για ζητήματα που αφορούν την καπιταλιστική ανάπτυξη</w:t>
      </w:r>
      <w:r>
        <w:rPr>
          <w:rFonts w:eastAsia="Times New Roman"/>
          <w:color w:val="212121"/>
          <w:szCs w:val="24"/>
        </w:rPr>
        <w:t>,</w:t>
      </w:r>
      <w:r w:rsidRPr="00154DDB">
        <w:rPr>
          <w:rFonts w:eastAsia="Times New Roman"/>
          <w:color w:val="212121"/>
          <w:szCs w:val="24"/>
        </w:rPr>
        <w:t xml:space="preserve"> τη διευκόλ</w:t>
      </w:r>
      <w:r>
        <w:rPr>
          <w:rFonts w:eastAsia="Times New Roman"/>
          <w:color w:val="212121"/>
          <w:szCs w:val="24"/>
        </w:rPr>
        <w:t>υνση των επιχειρηματικών ομίλων και των εφοπλιστών με όποια</w:t>
      </w:r>
      <w:r w:rsidRPr="00154DDB">
        <w:rPr>
          <w:rFonts w:eastAsia="Times New Roman"/>
          <w:color w:val="212121"/>
          <w:szCs w:val="24"/>
        </w:rPr>
        <w:t xml:space="preserve"> οδηγία της Ευρωπαϊκής Ένωσης έρχεται </w:t>
      </w:r>
      <w:r>
        <w:rPr>
          <w:rFonts w:eastAsia="Times New Roman"/>
          <w:color w:val="212121"/>
          <w:szCs w:val="24"/>
        </w:rPr>
        <w:t>για κύρωση στο ελληνικό Κ</w:t>
      </w:r>
      <w:r w:rsidRPr="00154DDB">
        <w:rPr>
          <w:rFonts w:eastAsia="Times New Roman"/>
          <w:color w:val="212121"/>
          <w:szCs w:val="24"/>
        </w:rPr>
        <w:t>οινοβού</w:t>
      </w:r>
      <w:r w:rsidRPr="00154DDB">
        <w:rPr>
          <w:rFonts w:eastAsia="Times New Roman"/>
          <w:color w:val="212121"/>
          <w:szCs w:val="24"/>
        </w:rPr>
        <w:t>λιο</w:t>
      </w:r>
      <w:r>
        <w:rPr>
          <w:rFonts w:eastAsia="Times New Roman"/>
          <w:color w:val="212121"/>
          <w:szCs w:val="24"/>
        </w:rPr>
        <w:t xml:space="preserve">, τότε </w:t>
      </w:r>
      <w:r w:rsidRPr="00154DDB">
        <w:rPr>
          <w:rFonts w:eastAsia="Times New Roman"/>
          <w:color w:val="212121"/>
          <w:szCs w:val="24"/>
        </w:rPr>
        <w:t>όχι μόνο δεν έχετε διαφορετική άποψη</w:t>
      </w:r>
      <w:r>
        <w:rPr>
          <w:rFonts w:eastAsia="Times New Roman"/>
          <w:color w:val="212121"/>
          <w:szCs w:val="24"/>
        </w:rPr>
        <w:t>,</w:t>
      </w:r>
      <w:r w:rsidRPr="00154DDB">
        <w:rPr>
          <w:rFonts w:eastAsia="Times New Roman"/>
          <w:color w:val="212121"/>
          <w:szCs w:val="24"/>
        </w:rPr>
        <w:t xml:space="preserve"> αλλά οι συγκλίσεις μεταξύ σας βγάζουν μάτια</w:t>
      </w:r>
      <w:r>
        <w:rPr>
          <w:rFonts w:eastAsia="Times New Roman"/>
          <w:color w:val="212121"/>
          <w:szCs w:val="24"/>
        </w:rPr>
        <w:t>.</w:t>
      </w:r>
    </w:p>
    <w:p w14:paraId="4D87FCED"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Δίπλα σε αυτή τη συμφωνία και ο Σύνδεσμος Ελλήνων Β</w:t>
      </w:r>
      <w:r w:rsidRPr="00154DDB">
        <w:rPr>
          <w:rFonts w:eastAsia="Times New Roman"/>
          <w:color w:val="212121"/>
          <w:szCs w:val="24"/>
        </w:rPr>
        <w:t>ιομηχάνων και άλλοι εκπρόσωποι ε</w:t>
      </w:r>
      <w:r>
        <w:rPr>
          <w:rFonts w:eastAsia="Times New Roman"/>
          <w:color w:val="212121"/>
          <w:szCs w:val="24"/>
        </w:rPr>
        <w:t xml:space="preserve">πιχειρηματιών δεν έκρυψαν στην </w:t>
      </w:r>
      <w:r>
        <w:rPr>
          <w:rFonts w:eastAsia="Times New Roman"/>
          <w:color w:val="212121"/>
          <w:szCs w:val="24"/>
        </w:rPr>
        <w:t>ε</w:t>
      </w:r>
      <w:r w:rsidRPr="00154DDB">
        <w:rPr>
          <w:rFonts w:eastAsia="Times New Roman"/>
          <w:color w:val="212121"/>
          <w:szCs w:val="24"/>
        </w:rPr>
        <w:t>πιτροπή</w:t>
      </w:r>
      <w:r>
        <w:rPr>
          <w:rFonts w:eastAsia="Times New Roman"/>
          <w:color w:val="212121"/>
          <w:szCs w:val="24"/>
        </w:rPr>
        <w:t>,</w:t>
      </w:r>
      <w:r w:rsidRPr="00154DDB">
        <w:rPr>
          <w:rFonts w:eastAsia="Times New Roman"/>
          <w:color w:val="212121"/>
          <w:szCs w:val="24"/>
        </w:rPr>
        <w:t xml:space="preserve"> στη συζήτησ</w:t>
      </w:r>
      <w:r>
        <w:rPr>
          <w:rFonts w:eastAsia="Times New Roman"/>
          <w:color w:val="212121"/>
          <w:szCs w:val="24"/>
        </w:rPr>
        <w:t xml:space="preserve">η με τους φορείς, την </w:t>
      </w:r>
      <w:r>
        <w:rPr>
          <w:rFonts w:eastAsia="Times New Roman"/>
          <w:color w:val="212121"/>
          <w:szCs w:val="24"/>
        </w:rPr>
        <w:t>ικανοποίησή τους για αυτή τη νομοθετική πρωτοβουλία της Κ</w:t>
      </w:r>
      <w:r w:rsidRPr="00154DDB">
        <w:rPr>
          <w:rFonts w:eastAsia="Times New Roman"/>
          <w:color w:val="212121"/>
          <w:szCs w:val="24"/>
        </w:rPr>
        <w:t>υβέρνησης με το συγκεκριμένο περιεχόμενο</w:t>
      </w:r>
      <w:r>
        <w:rPr>
          <w:rFonts w:eastAsia="Times New Roman"/>
          <w:color w:val="212121"/>
          <w:szCs w:val="24"/>
        </w:rPr>
        <w:t>.</w:t>
      </w:r>
    </w:p>
    <w:p w14:paraId="4D87FCEE"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Β</w:t>
      </w:r>
      <w:r w:rsidRPr="00154DDB">
        <w:rPr>
          <w:rFonts w:eastAsia="Times New Roman"/>
          <w:color w:val="212121"/>
          <w:szCs w:val="24"/>
        </w:rPr>
        <w:t>έβαια</w:t>
      </w:r>
      <w:r>
        <w:rPr>
          <w:rFonts w:eastAsia="Times New Roman"/>
          <w:color w:val="212121"/>
          <w:szCs w:val="24"/>
        </w:rPr>
        <w:t xml:space="preserve">, </w:t>
      </w:r>
      <w:r w:rsidRPr="00154DDB">
        <w:rPr>
          <w:rFonts w:eastAsia="Times New Roman"/>
          <w:color w:val="212121"/>
          <w:szCs w:val="24"/>
        </w:rPr>
        <w:t>θα αναρωτηθεί κάποιος καλοπροαίρετα</w:t>
      </w:r>
      <w:r>
        <w:rPr>
          <w:rFonts w:eastAsia="Times New Roman"/>
          <w:color w:val="212121"/>
          <w:szCs w:val="24"/>
        </w:rPr>
        <w:t>,</w:t>
      </w:r>
      <w:r w:rsidRPr="00154DDB">
        <w:rPr>
          <w:rFonts w:eastAsia="Times New Roman"/>
          <w:color w:val="212121"/>
          <w:szCs w:val="24"/>
        </w:rPr>
        <w:t xml:space="preserve"> όπως το </w:t>
      </w:r>
      <w:r>
        <w:rPr>
          <w:rFonts w:eastAsia="Times New Roman"/>
          <w:color w:val="212121"/>
          <w:szCs w:val="24"/>
        </w:rPr>
        <w:t>έκαναν αρκετοί Β</w:t>
      </w:r>
      <w:r w:rsidRPr="00154DDB">
        <w:rPr>
          <w:rFonts w:eastAsia="Times New Roman"/>
          <w:color w:val="212121"/>
          <w:szCs w:val="24"/>
        </w:rPr>
        <w:t>ουλευτές τόσο τη</w:t>
      </w:r>
      <w:r>
        <w:rPr>
          <w:rFonts w:eastAsia="Times New Roman"/>
          <w:color w:val="212121"/>
          <w:szCs w:val="24"/>
        </w:rPr>
        <w:t>ς Νέας Δημοκρατίας όσο και της Δ</w:t>
      </w:r>
      <w:r w:rsidRPr="00154DDB">
        <w:rPr>
          <w:rFonts w:eastAsia="Times New Roman"/>
          <w:color w:val="212121"/>
          <w:szCs w:val="24"/>
        </w:rPr>
        <w:t>ημοκ</w:t>
      </w:r>
      <w:r>
        <w:rPr>
          <w:rFonts w:eastAsia="Times New Roman"/>
          <w:color w:val="212121"/>
          <w:szCs w:val="24"/>
        </w:rPr>
        <w:t>ρατικής Σ</w:t>
      </w:r>
      <w:r w:rsidRPr="00154DDB">
        <w:rPr>
          <w:rFonts w:eastAsia="Times New Roman"/>
          <w:color w:val="212121"/>
          <w:szCs w:val="24"/>
        </w:rPr>
        <w:t>υμπαράταξης</w:t>
      </w:r>
      <w:r>
        <w:rPr>
          <w:rFonts w:eastAsia="Times New Roman"/>
          <w:color w:val="212121"/>
          <w:szCs w:val="24"/>
        </w:rPr>
        <w:t>,</w:t>
      </w:r>
      <w:r w:rsidRPr="00154DDB">
        <w:rPr>
          <w:rFonts w:eastAsia="Times New Roman"/>
          <w:color w:val="212121"/>
          <w:szCs w:val="24"/>
        </w:rPr>
        <w:t xml:space="preserve"> </w:t>
      </w:r>
      <w:r>
        <w:rPr>
          <w:rFonts w:eastAsia="Times New Roman"/>
          <w:color w:val="212121"/>
          <w:szCs w:val="24"/>
        </w:rPr>
        <w:t>γιατί είναι κα</w:t>
      </w:r>
      <w:r>
        <w:rPr>
          <w:rFonts w:eastAsia="Times New Roman"/>
          <w:color w:val="212121"/>
          <w:szCs w:val="24"/>
        </w:rPr>
        <w:t>κές</w:t>
      </w:r>
      <w:r w:rsidRPr="00154DDB">
        <w:rPr>
          <w:rFonts w:eastAsia="Times New Roman"/>
          <w:color w:val="212121"/>
          <w:szCs w:val="24"/>
        </w:rPr>
        <w:t xml:space="preserve"> οι συγκλίσεις</w:t>
      </w:r>
      <w:r>
        <w:rPr>
          <w:rFonts w:eastAsia="Times New Roman"/>
          <w:color w:val="212121"/>
          <w:szCs w:val="24"/>
        </w:rPr>
        <w:t>, όταν μ</w:t>
      </w:r>
      <w:r w:rsidRPr="00154DDB">
        <w:rPr>
          <w:rFonts w:eastAsia="Times New Roman"/>
          <w:color w:val="212121"/>
          <w:szCs w:val="24"/>
        </w:rPr>
        <w:t>άλιστα αυτές αφορούν το καλό του τόπου και της οικονομίας</w:t>
      </w:r>
      <w:r>
        <w:rPr>
          <w:rFonts w:eastAsia="Times New Roman"/>
          <w:color w:val="212121"/>
          <w:szCs w:val="24"/>
        </w:rPr>
        <w:t xml:space="preserve">. </w:t>
      </w:r>
      <w:r w:rsidRPr="00154DDB">
        <w:rPr>
          <w:rFonts w:eastAsia="Times New Roman"/>
          <w:color w:val="212121"/>
          <w:szCs w:val="24"/>
        </w:rPr>
        <w:t>Ας δούμε</w:t>
      </w:r>
      <w:r>
        <w:rPr>
          <w:rFonts w:eastAsia="Times New Roman"/>
          <w:color w:val="212121"/>
          <w:szCs w:val="24"/>
        </w:rPr>
        <w:t>, λ</w:t>
      </w:r>
      <w:r w:rsidRPr="00154DDB">
        <w:rPr>
          <w:rFonts w:eastAsia="Times New Roman"/>
          <w:color w:val="212121"/>
          <w:szCs w:val="24"/>
        </w:rPr>
        <w:t>οιπόν</w:t>
      </w:r>
      <w:r>
        <w:rPr>
          <w:rFonts w:eastAsia="Times New Roman"/>
          <w:color w:val="212121"/>
          <w:szCs w:val="24"/>
        </w:rPr>
        <w:t>,</w:t>
      </w:r>
      <w:r w:rsidRPr="00154DDB">
        <w:rPr>
          <w:rFonts w:eastAsia="Times New Roman"/>
          <w:color w:val="212121"/>
          <w:szCs w:val="24"/>
        </w:rPr>
        <w:t xml:space="preserve"> σε ποιους κάνουν καλό τέτοιου είδους ρυθμίσεις</w:t>
      </w:r>
      <w:r w:rsidRPr="00C40D34">
        <w:rPr>
          <w:rFonts w:eastAsia="Times New Roman"/>
          <w:color w:val="212121"/>
          <w:szCs w:val="24"/>
        </w:rPr>
        <w:t>,</w:t>
      </w:r>
      <w:r w:rsidRPr="00154DDB">
        <w:rPr>
          <w:rFonts w:eastAsia="Times New Roman"/>
          <w:color w:val="212121"/>
          <w:szCs w:val="24"/>
        </w:rPr>
        <w:t xml:space="preserve"> που προωθεί το συγκεκριμένο νομοσχέδιο που συζητάμε</w:t>
      </w:r>
      <w:r>
        <w:rPr>
          <w:rFonts w:eastAsia="Times New Roman"/>
          <w:color w:val="212121"/>
          <w:szCs w:val="24"/>
        </w:rPr>
        <w:t>.</w:t>
      </w:r>
    </w:p>
    <w:p w14:paraId="4D87FCEF"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Πρώτον, με την κύρωση της </w:t>
      </w:r>
      <w:r>
        <w:rPr>
          <w:rFonts w:eastAsia="Times New Roman"/>
          <w:color w:val="212121"/>
          <w:szCs w:val="24"/>
        </w:rPr>
        <w:t>σ</w:t>
      </w:r>
      <w:r w:rsidRPr="00154DDB">
        <w:rPr>
          <w:rFonts w:eastAsia="Times New Roman"/>
          <w:color w:val="212121"/>
          <w:szCs w:val="24"/>
        </w:rPr>
        <w:t>υμφωνί</w:t>
      </w:r>
      <w:r>
        <w:rPr>
          <w:rFonts w:eastAsia="Times New Roman"/>
          <w:color w:val="212121"/>
          <w:szCs w:val="24"/>
        </w:rPr>
        <w:t>ας με την Ασιατική Τ</w:t>
      </w:r>
      <w:r>
        <w:rPr>
          <w:rFonts w:eastAsia="Times New Roman"/>
          <w:color w:val="212121"/>
          <w:szCs w:val="24"/>
        </w:rPr>
        <w:t>ράπεζα η χώρα μας γίνεται μέλ</w:t>
      </w:r>
      <w:r w:rsidRPr="00154DDB">
        <w:rPr>
          <w:rFonts w:eastAsia="Times New Roman"/>
          <w:color w:val="212121"/>
          <w:szCs w:val="24"/>
        </w:rPr>
        <w:t xml:space="preserve">ος </w:t>
      </w:r>
      <w:r>
        <w:rPr>
          <w:rFonts w:eastAsia="Times New Roman"/>
          <w:color w:val="212121"/>
          <w:szCs w:val="24"/>
        </w:rPr>
        <w:t>της.</w:t>
      </w:r>
      <w:r w:rsidRPr="00154DDB">
        <w:rPr>
          <w:rFonts w:eastAsia="Times New Roman"/>
          <w:color w:val="212121"/>
          <w:szCs w:val="24"/>
        </w:rPr>
        <w:t xml:space="preserve"> Ποιος</w:t>
      </w:r>
      <w:r>
        <w:rPr>
          <w:rFonts w:eastAsia="Times New Roman"/>
          <w:color w:val="212121"/>
          <w:szCs w:val="24"/>
        </w:rPr>
        <w:t>,</w:t>
      </w:r>
      <w:r w:rsidRPr="00154DDB">
        <w:rPr>
          <w:rFonts w:eastAsia="Times New Roman"/>
          <w:color w:val="212121"/>
          <w:szCs w:val="24"/>
        </w:rPr>
        <w:t xml:space="preserve"> </w:t>
      </w:r>
      <w:r>
        <w:rPr>
          <w:rFonts w:eastAsia="Times New Roman"/>
          <w:color w:val="212121"/>
          <w:szCs w:val="24"/>
        </w:rPr>
        <w:t>όμως, θα κερδίσει από μι</w:t>
      </w:r>
      <w:r w:rsidRPr="00154DDB">
        <w:rPr>
          <w:rFonts w:eastAsia="Times New Roman"/>
          <w:color w:val="212121"/>
          <w:szCs w:val="24"/>
        </w:rPr>
        <w:t>α τέτοια εξέλιξη</w:t>
      </w:r>
      <w:r>
        <w:rPr>
          <w:rFonts w:eastAsia="Times New Roman"/>
          <w:color w:val="212121"/>
          <w:szCs w:val="24"/>
        </w:rPr>
        <w:t>;</w:t>
      </w:r>
      <w:r w:rsidRPr="00154DDB">
        <w:rPr>
          <w:rFonts w:eastAsia="Times New Roman"/>
          <w:color w:val="212121"/>
          <w:szCs w:val="24"/>
        </w:rPr>
        <w:t xml:space="preserve"> Γιατί πρέπει</w:t>
      </w:r>
      <w:r>
        <w:rPr>
          <w:rFonts w:eastAsia="Times New Roman"/>
          <w:color w:val="212121"/>
          <w:szCs w:val="24"/>
        </w:rPr>
        <w:t xml:space="preserve"> να γίνει η χώρα μας μέλος της Ασιατικής Τ</w:t>
      </w:r>
      <w:r w:rsidRPr="00154DDB">
        <w:rPr>
          <w:rFonts w:eastAsia="Times New Roman"/>
          <w:color w:val="212121"/>
          <w:szCs w:val="24"/>
        </w:rPr>
        <w:t>ράπεζας</w:t>
      </w:r>
      <w:r>
        <w:rPr>
          <w:rFonts w:eastAsia="Times New Roman"/>
          <w:color w:val="212121"/>
          <w:szCs w:val="24"/>
        </w:rPr>
        <w:t xml:space="preserve">; </w:t>
      </w:r>
    </w:p>
    <w:p w14:paraId="4D87FCF0"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Όλα τα άλλα κόμματα υποστηρίζετε</w:t>
      </w:r>
      <w:r w:rsidRPr="00154DDB">
        <w:rPr>
          <w:rFonts w:eastAsia="Times New Roman"/>
          <w:color w:val="212121"/>
          <w:szCs w:val="24"/>
        </w:rPr>
        <w:t xml:space="preserve"> ότι θα χρηματοδοτήσει επενδυτικά σχέδια </w:t>
      </w:r>
      <w:r>
        <w:rPr>
          <w:rFonts w:eastAsia="Times New Roman"/>
          <w:color w:val="212121"/>
          <w:szCs w:val="24"/>
        </w:rPr>
        <w:t xml:space="preserve">από </w:t>
      </w:r>
      <w:r w:rsidRPr="00154DDB">
        <w:rPr>
          <w:rFonts w:eastAsia="Times New Roman"/>
          <w:color w:val="212121"/>
          <w:szCs w:val="24"/>
        </w:rPr>
        <w:t xml:space="preserve">τα οποία θα ωφεληθεί γενικώς </w:t>
      </w:r>
      <w:r w:rsidRPr="00154DDB">
        <w:rPr>
          <w:rFonts w:eastAsia="Times New Roman"/>
          <w:color w:val="212121"/>
          <w:szCs w:val="24"/>
        </w:rPr>
        <w:t>η ελληνική οικονομία</w:t>
      </w:r>
      <w:r>
        <w:rPr>
          <w:rFonts w:eastAsia="Times New Roman"/>
          <w:color w:val="212121"/>
          <w:szCs w:val="24"/>
        </w:rPr>
        <w:t>.</w:t>
      </w:r>
      <w:r w:rsidRPr="00154DDB">
        <w:rPr>
          <w:rFonts w:eastAsia="Times New Roman"/>
          <w:color w:val="212121"/>
          <w:szCs w:val="24"/>
        </w:rPr>
        <w:t xml:space="preserve"> Πράγματι</w:t>
      </w:r>
      <w:r>
        <w:rPr>
          <w:rFonts w:eastAsia="Times New Roman"/>
          <w:color w:val="212121"/>
          <w:szCs w:val="24"/>
        </w:rPr>
        <w:t>,</w:t>
      </w:r>
      <w:r w:rsidRPr="00154DDB">
        <w:rPr>
          <w:rFonts w:eastAsia="Times New Roman"/>
          <w:color w:val="212121"/>
          <w:szCs w:val="24"/>
        </w:rPr>
        <w:t xml:space="preserve"> σκοπός της συγκεκριμένης </w:t>
      </w:r>
      <w:r>
        <w:rPr>
          <w:rFonts w:eastAsia="Times New Roman"/>
          <w:color w:val="212121"/>
          <w:szCs w:val="24"/>
        </w:rPr>
        <w:t>τράπεζας είναι η χρηματοδότηση ε</w:t>
      </w:r>
      <w:r w:rsidRPr="00154DDB">
        <w:rPr>
          <w:rFonts w:eastAsia="Times New Roman"/>
          <w:color w:val="212121"/>
          <w:szCs w:val="24"/>
        </w:rPr>
        <w:t>πενδύσεων για την κατασκευή ενεργειακών αγωγών</w:t>
      </w:r>
      <w:r>
        <w:rPr>
          <w:rFonts w:eastAsia="Times New Roman"/>
          <w:color w:val="212121"/>
          <w:szCs w:val="24"/>
        </w:rPr>
        <w:t>,</w:t>
      </w:r>
      <w:r w:rsidRPr="00154DDB">
        <w:rPr>
          <w:rFonts w:eastAsia="Times New Roman"/>
          <w:color w:val="212121"/>
          <w:szCs w:val="24"/>
        </w:rPr>
        <w:t xml:space="preserve"> λιμενικών και αεροπορικών εγκαταστάσεων</w:t>
      </w:r>
      <w:r>
        <w:rPr>
          <w:rFonts w:eastAsia="Times New Roman"/>
          <w:color w:val="212121"/>
          <w:szCs w:val="24"/>
        </w:rPr>
        <w:t>,</w:t>
      </w:r>
      <w:r w:rsidRPr="00154DDB">
        <w:rPr>
          <w:rFonts w:eastAsia="Times New Roman"/>
          <w:color w:val="212121"/>
          <w:szCs w:val="24"/>
        </w:rPr>
        <w:t xml:space="preserve"> τηλεπικοινωνιακών και μεταφορικών δικτύων</w:t>
      </w:r>
      <w:r>
        <w:rPr>
          <w:rFonts w:eastAsia="Times New Roman"/>
          <w:color w:val="212121"/>
          <w:szCs w:val="24"/>
        </w:rPr>
        <w:t>,</w:t>
      </w:r>
      <w:r w:rsidRPr="00154DDB">
        <w:rPr>
          <w:rFonts w:eastAsia="Times New Roman"/>
          <w:color w:val="212121"/>
          <w:szCs w:val="24"/>
        </w:rPr>
        <w:t xml:space="preserve"> που θα δώσουν ώθηση σε επενδύσεις σε διάφορους άλλους κλάδους της οικονομίας</w:t>
      </w:r>
      <w:r>
        <w:rPr>
          <w:rFonts w:eastAsia="Times New Roman"/>
          <w:color w:val="212121"/>
          <w:szCs w:val="24"/>
        </w:rPr>
        <w:t>,</w:t>
      </w:r>
      <w:r w:rsidRPr="00154DDB">
        <w:rPr>
          <w:rFonts w:eastAsia="Times New Roman"/>
          <w:color w:val="212121"/>
          <w:szCs w:val="24"/>
        </w:rPr>
        <w:t xml:space="preserve"> υλοποιώντας το</w:t>
      </w:r>
      <w:r>
        <w:rPr>
          <w:rFonts w:eastAsia="Times New Roman"/>
          <w:color w:val="212121"/>
          <w:szCs w:val="24"/>
        </w:rPr>
        <w:t>ν</w:t>
      </w:r>
      <w:r w:rsidRPr="00154DDB">
        <w:rPr>
          <w:rFonts w:eastAsia="Times New Roman"/>
          <w:color w:val="212121"/>
          <w:szCs w:val="24"/>
        </w:rPr>
        <w:t xml:space="preserve"> </w:t>
      </w:r>
      <w:r>
        <w:rPr>
          <w:rFonts w:eastAsia="Times New Roman"/>
          <w:color w:val="212121"/>
          <w:szCs w:val="24"/>
        </w:rPr>
        <w:t>Δρόμο του Μ</w:t>
      </w:r>
      <w:r w:rsidRPr="00154DDB">
        <w:rPr>
          <w:rFonts w:eastAsia="Times New Roman"/>
          <w:color w:val="212121"/>
          <w:szCs w:val="24"/>
        </w:rPr>
        <w:t>εταξιού</w:t>
      </w:r>
      <w:r>
        <w:rPr>
          <w:rFonts w:eastAsia="Times New Roman"/>
          <w:color w:val="212121"/>
          <w:szCs w:val="24"/>
        </w:rPr>
        <w:t>,</w:t>
      </w:r>
      <w:r w:rsidRPr="00154DDB">
        <w:rPr>
          <w:rFonts w:eastAsia="Times New Roman"/>
          <w:color w:val="212121"/>
          <w:szCs w:val="24"/>
        </w:rPr>
        <w:t xml:space="preserve"> ενός δρόμου που αντανακλά τις προσπάθειες της Κίνας να ενισχύσει τη θέση και το</w:t>
      </w:r>
      <w:r>
        <w:rPr>
          <w:rFonts w:eastAsia="Times New Roman"/>
          <w:color w:val="212121"/>
          <w:szCs w:val="24"/>
        </w:rPr>
        <w:t>ν ρόλο της στις δ</w:t>
      </w:r>
      <w:r w:rsidRPr="00154DDB">
        <w:rPr>
          <w:rFonts w:eastAsia="Times New Roman"/>
          <w:color w:val="212121"/>
          <w:szCs w:val="24"/>
        </w:rPr>
        <w:t>ιεθνείς οικονομικές και όχι μόνο εξελίξεις</w:t>
      </w:r>
      <w:r>
        <w:rPr>
          <w:rFonts w:eastAsia="Times New Roman"/>
          <w:color w:val="212121"/>
          <w:szCs w:val="24"/>
        </w:rPr>
        <w:t>,</w:t>
      </w:r>
      <w:r w:rsidRPr="00154DDB">
        <w:rPr>
          <w:rFonts w:eastAsia="Times New Roman"/>
          <w:color w:val="212121"/>
          <w:szCs w:val="24"/>
        </w:rPr>
        <w:t xml:space="preserve"> σ</w:t>
      </w:r>
      <w:r w:rsidRPr="00154DDB">
        <w:rPr>
          <w:rFonts w:eastAsia="Times New Roman"/>
          <w:color w:val="212121"/>
          <w:szCs w:val="24"/>
        </w:rPr>
        <w:t>τρώνοντας το έδαφος για τον πλουτισμό των δικών της μονοπωλίων που στηρίζει</w:t>
      </w:r>
      <w:r>
        <w:rPr>
          <w:rFonts w:eastAsia="Times New Roman"/>
          <w:color w:val="212121"/>
          <w:szCs w:val="24"/>
        </w:rPr>
        <w:t>.</w:t>
      </w:r>
    </w:p>
    <w:p w14:paraId="4D87FCF1"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Ι</w:t>
      </w:r>
      <w:r w:rsidRPr="00154DDB">
        <w:rPr>
          <w:rFonts w:eastAsia="Times New Roman"/>
          <w:color w:val="212121"/>
          <w:szCs w:val="24"/>
        </w:rPr>
        <w:t xml:space="preserve">διαίτερα στα Βαλκάνια και στη χώρα μας </w:t>
      </w:r>
      <w:r>
        <w:rPr>
          <w:rFonts w:eastAsia="Times New Roman"/>
          <w:color w:val="212121"/>
          <w:szCs w:val="24"/>
        </w:rPr>
        <w:t>προβλέπεται ένα</w:t>
      </w:r>
      <w:r w:rsidRPr="00154DDB">
        <w:rPr>
          <w:rFonts w:eastAsia="Times New Roman"/>
          <w:color w:val="212121"/>
          <w:szCs w:val="24"/>
        </w:rPr>
        <w:t xml:space="preserve"> επενδυτικό κεφάλαιο ύψους </w:t>
      </w:r>
      <w:r>
        <w:rPr>
          <w:rFonts w:eastAsia="Times New Roman"/>
          <w:color w:val="212121"/>
          <w:szCs w:val="24"/>
        </w:rPr>
        <w:t>3 δισεκατομμυρίων δολαρίων και μι</w:t>
      </w:r>
      <w:r w:rsidRPr="00154DDB">
        <w:rPr>
          <w:rFonts w:eastAsia="Times New Roman"/>
          <w:color w:val="212121"/>
          <w:szCs w:val="24"/>
        </w:rPr>
        <w:t>α πιστωτική γραμμή ύψους 10 δισεκατομμυρίων δολαρίων ως μέρος το</w:t>
      </w:r>
      <w:r w:rsidRPr="00154DDB">
        <w:rPr>
          <w:rFonts w:eastAsia="Times New Roman"/>
          <w:color w:val="212121"/>
          <w:szCs w:val="24"/>
        </w:rPr>
        <w:t xml:space="preserve">υ </w:t>
      </w:r>
      <w:r>
        <w:rPr>
          <w:rFonts w:eastAsia="Times New Roman"/>
          <w:color w:val="212121"/>
          <w:szCs w:val="24"/>
        </w:rPr>
        <w:t>Δρόμου του Μ</w:t>
      </w:r>
      <w:r w:rsidRPr="00154DDB">
        <w:rPr>
          <w:rFonts w:eastAsia="Times New Roman"/>
          <w:color w:val="212121"/>
          <w:szCs w:val="24"/>
        </w:rPr>
        <w:t>εταξιού</w:t>
      </w:r>
      <w:r>
        <w:rPr>
          <w:rFonts w:eastAsia="Times New Roman"/>
          <w:color w:val="212121"/>
          <w:szCs w:val="24"/>
        </w:rPr>
        <w:t xml:space="preserve">, </w:t>
      </w:r>
      <w:r w:rsidRPr="00154DDB">
        <w:rPr>
          <w:rFonts w:eastAsia="Times New Roman"/>
          <w:color w:val="212121"/>
          <w:szCs w:val="24"/>
        </w:rPr>
        <w:t xml:space="preserve">δηλαδή μιλάμε για μεγάλες </w:t>
      </w:r>
      <w:r>
        <w:rPr>
          <w:rFonts w:eastAsia="Times New Roman"/>
          <w:color w:val="212121"/>
          <w:szCs w:val="24"/>
        </w:rPr>
        <w:t xml:space="preserve">μπίζνες. </w:t>
      </w:r>
    </w:p>
    <w:p w14:paraId="4D87FCF2"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Τ</w:t>
      </w:r>
      <w:r w:rsidRPr="00154DDB">
        <w:rPr>
          <w:rFonts w:eastAsia="Times New Roman"/>
          <w:color w:val="212121"/>
          <w:szCs w:val="24"/>
        </w:rPr>
        <w:t>έτοιου είδους επενδύσεις συμβάλλουν στην ανάδειξη της χώρας σε κόμβο μεταφοράς και εμπορευμάτων</w:t>
      </w:r>
      <w:r>
        <w:rPr>
          <w:rFonts w:eastAsia="Times New Roman"/>
          <w:color w:val="212121"/>
          <w:szCs w:val="24"/>
        </w:rPr>
        <w:t>,</w:t>
      </w:r>
      <w:r w:rsidRPr="00154DDB">
        <w:rPr>
          <w:rFonts w:eastAsia="Times New Roman"/>
          <w:color w:val="212121"/>
          <w:szCs w:val="24"/>
        </w:rPr>
        <w:t xml:space="preserve"> αλλά και ενεργειακών πόρων</w:t>
      </w:r>
      <w:r>
        <w:rPr>
          <w:rFonts w:eastAsia="Times New Roman"/>
          <w:color w:val="212121"/>
          <w:szCs w:val="24"/>
        </w:rPr>
        <w:t>. Αυτές τις μπίζνες</w:t>
      </w:r>
      <w:r w:rsidRPr="00154DDB">
        <w:rPr>
          <w:rFonts w:eastAsia="Times New Roman"/>
          <w:color w:val="212121"/>
          <w:szCs w:val="24"/>
        </w:rPr>
        <w:t xml:space="preserve"> βλέπουν οι επιχειρηματικοί όμιλοι</w:t>
      </w:r>
      <w:r>
        <w:rPr>
          <w:rFonts w:eastAsia="Times New Roman"/>
          <w:color w:val="212121"/>
          <w:szCs w:val="24"/>
        </w:rPr>
        <w:t>,</w:t>
      </w:r>
      <w:r w:rsidRPr="00154DDB">
        <w:rPr>
          <w:rFonts w:eastAsia="Times New Roman"/>
          <w:color w:val="212121"/>
          <w:szCs w:val="24"/>
        </w:rPr>
        <w:t xml:space="preserve"> μ</w:t>
      </w:r>
      <w:r>
        <w:rPr>
          <w:rFonts w:eastAsia="Times New Roman"/>
          <w:color w:val="212121"/>
          <w:szCs w:val="24"/>
        </w:rPr>
        <w:t>υρίστηκαν κέρδη δ</w:t>
      </w:r>
      <w:r>
        <w:rPr>
          <w:rFonts w:eastAsia="Times New Roman"/>
          <w:color w:val="212121"/>
          <w:szCs w:val="24"/>
        </w:rPr>
        <w:t>ηλαδή και τρέχουν</w:t>
      </w:r>
      <w:r w:rsidRPr="00154DDB">
        <w:rPr>
          <w:rFonts w:eastAsia="Times New Roman"/>
          <w:color w:val="212121"/>
          <w:szCs w:val="24"/>
        </w:rPr>
        <w:t xml:space="preserve"> να πάρουν θέση στο φαγοπότι</w:t>
      </w:r>
      <w:r>
        <w:rPr>
          <w:rFonts w:eastAsia="Times New Roman"/>
          <w:color w:val="212121"/>
          <w:szCs w:val="24"/>
        </w:rPr>
        <w:t>. Γ</w:t>
      </w:r>
      <w:r w:rsidRPr="00154DDB">
        <w:rPr>
          <w:rFonts w:eastAsia="Times New Roman"/>
          <w:color w:val="212121"/>
          <w:szCs w:val="24"/>
        </w:rPr>
        <w:t>ια τον ίδιο λόγο συμμετέχουν και οι ισχυρές δυτικές δυνάμεις</w:t>
      </w:r>
      <w:r>
        <w:rPr>
          <w:rFonts w:eastAsia="Times New Roman"/>
          <w:color w:val="212121"/>
          <w:szCs w:val="24"/>
        </w:rPr>
        <w:t>,</w:t>
      </w:r>
      <w:r w:rsidRPr="00154DDB">
        <w:rPr>
          <w:rFonts w:eastAsia="Times New Roman"/>
          <w:color w:val="212121"/>
          <w:szCs w:val="24"/>
        </w:rPr>
        <w:t xml:space="preserve"> όπως είναι για παράδειγμα η Γερμανία</w:t>
      </w:r>
      <w:r>
        <w:rPr>
          <w:rFonts w:eastAsia="Times New Roman"/>
          <w:color w:val="212121"/>
          <w:szCs w:val="24"/>
        </w:rPr>
        <w:t>,</w:t>
      </w:r>
      <w:r w:rsidRPr="00154DDB">
        <w:rPr>
          <w:rFonts w:eastAsia="Times New Roman"/>
          <w:color w:val="212121"/>
          <w:szCs w:val="24"/>
        </w:rPr>
        <w:t xml:space="preserve"> η Γαλλία</w:t>
      </w:r>
      <w:r>
        <w:rPr>
          <w:rFonts w:eastAsia="Times New Roman"/>
          <w:color w:val="212121"/>
          <w:szCs w:val="24"/>
        </w:rPr>
        <w:t>,</w:t>
      </w:r>
      <w:r w:rsidRPr="00154DDB">
        <w:rPr>
          <w:rFonts w:eastAsia="Times New Roman"/>
          <w:color w:val="212121"/>
          <w:szCs w:val="24"/>
        </w:rPr>
        <w:t xml:space="preserve"> η Βρετανία</w:t>
      </w:r>
      <w:r>
        <w:rPr>
          <w:rFonts w:eastAsia="Times New Roman"/>
          <w:color w:val="212121"/>
          <w:szCs w:val="24"/>
        </w:rPr>
        <w:t>,</w:t>
      </w:r>
      <w:r w:rsidRPr="00154DDB">
        <w:rPr>
          <w:rFonts w:eastAsia="Times New Roman"/>
          <w:color w:val="212121"/>
          <w:szCs w:val="24"/>
        </w:rPr>
        <w:t xml:space="preserve"> η Ιταλία και </w:t>
      </w:r>
      <w:r>
        <w:rPr>
          <w:rFonts w:eastAsia="Times New Roman"/>
          <w:color w:val="212121"/>
          <w:szCs w:val="24"/>
        </w:rPr>
        <w:t xml:space="preserve">άλλες. </w:t>
      </w:r>
    </w:p>
    <w:p w14:paraId="4D87FCF3"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Στο πλαίσιο αυτών των σχεδιασμών </w:t>
      </w:r>
      <w:r w:rsidRPr="00154DDB">
        <w:rPr>
          <w:rFonts w:eastAsia="Times New Roman"/>
          <w:color w:val="212121"/>
          <w:szCs w:val="24"/>
        </w:rPr>
        <w:t>και των επιδιώξεω</w:t>
      </w:r>
      <w:r>
        <w:rPr>
          <w:rFonts w:eastAsia="Times New Roman"/>
          <w:color w:val="212121"/>
          <w:szCs w:val="24"/>
        </w:rPr>
        <w:t>ν της αστικής τ</w:t>
      </w:r>
      <w:r>
        <w:rPr>
          <w:rFonts w:eastAsia="Times New Roman"/>
          <w:color w:val="212121"/>
          <w:szCs w:val="24"/>
        </w:rPr>
        <w:t>άξης η ελληνική Κ</w:t>
      </w:r>
      <w:r w:rsidRPr="00154DDB">
        <w:rPr>
          <w:rFonts w:eastAsia="Times New Roman"/>
          <w:color w:val="212121"/>
          <w:szCs w:val="24"/>
        </w:rPr>
        <w:t>υβέρνηση αποφάσισε τη συμμετοχή της Ελλ</w:t>
      </w:r>
      <w:r>
        <w:rPr>
          <w:rFonts w:eastAsia="Times New Roman"/>
          <w:color w:val="212121"/>
          <w:szCs w:val="24"/>
        </w:rPr>
        <w:t>άδας στο μετοχικό κεφάλαιο της Α</w:t>
      </w:r>
      <w:r w:rsidRPr="00154DDB">
        <w:rPr>
          <w:rFonts w:eastAsia="Times New Roman"/>
          <w:color w:val="212121"/>
          <w:szCs w:val="24"/>
        </w:rPr>
        <w:t>σιατικ</w:t>
      </w:r>
      <w:r>
        <w:rPr>
          <w:rFonts w:eastAsia="Times New Roman"/>
          <w:color w:val="212121"/>
          <w:szCs w:val="24"/>
        </w:rPr>
        <w:t>ής Τ</w:t>
      </w:r>
      <w:r w:rsidRPr="00154DDB">
        <w:rPr>
          <w:rFonts w:eastAsia="Times New Roman"/>
          <w:color w:val="212121"/>
          <w:szCs w:val="24"/>
        </w:rPr>
        <w:t>ράπεζας</w:t>
      </w:r>
      <w:r>
        <w:rPr>
          <w:rFonts w:eastAsia="Times New Roman"/>
          <w:color w:val="212121"/>
          <w:szCs w:val="24"/>
        </w:rPr>
        <w:t xml:space="preserve">, </w:t>
      </w:r>
      <w:r w:rsidRPr="00154DDB">
        <w:rPr>
          <w:rFonts w:eastAsia="Times New Roman"/>
          <w:color w:val="212121"/>
          <w:szCs w:val="24"/>
        </w:rPr>
        <w:t>με την προσδοκία να μπορεί αυτή να χρηματοδοτεί έργα που αναπτύσσουν ελληνικές επιχειρήσεις στη Μέση Ανατολή</w:t>
      </w:r>
      <w:r>
        <w:rPr>
          <w:rFonts w:eastAsia="Times New Roman"/>
          <w:color w:val="212121"/>
          <w:szCs w:val="24"/>
        </w:rPr>
        <w:t>,</w:t>
      </w:r>
      <w:r w:rsidRPr="00154DDB">
        <w:rPr>
          <w:rFonts w:eastAsia="Times New Roman"/>
          <w:color w:val="212121"/>
          <w:szCs w:val="24"/>
        </w:rPr>
        <w:t xml:space="preserve"> την Ασία</w:t>
      </w:r>
      <w:r>
        <w:rPr>
          <w:rFonts w:eastAsia="Times New Roman"/>
          <w:color w:val="212121"/>
          <w:szCs w:val="24"/>
        </w:rPr>
        <w:t>,</w:t>
      </w:r>
      <w:r w:rsidRPr="00154DDB">
        <w:rPr>
          <w:rFonts w:eastAsia="Times New Roman"/>
          <w:color w:val="212121"/>
          <w:szCs w:val="24"/>
        </w:rPr>
        <w:t xml:space="preserve"> καθώς και έργα που αναπτύσσον</w:t>
      </w:r>
      <w:r w:rsidRPr="00154DDB">
        <w:rPr>
          <w:rFonts w:eastAsia="Times New Roman"/>
          <w:color w:val="212121"/>
          <w:szCs w:val="24"/>
        </w:rPr>
        <w:t>ται στην Ελλάδα</w:t>
      </w:r>
      <w:r>
        <w:rPr>
          <w:rFonts w:eastAsia="Times New Roman"/>
          <w:color w:val="212121"/>
          <w:szCs w:val="24"/>
        </w:rPr>
        <w:t>,</w:t>
      </w:r>
      <w:r w:rsidRPr="00154DDB">
        <w:rPr>
          <w:rFonts w:eastAsia="Times New Roman"/>
          <w:color w:val="212121"/>
          <w:szCs w:val="24"/>
        </w:rPr>
        <w:t xml:space="preserve"> αλλά και ευρύτερα στα Βαλκάνια</w:t>
      </w:r>
      <w:r>
        <w:rPr>
          <w:rFonts w:eastAsia="Times New Roman"/>
          <w:color w:val="212121"/>
          <w:szCs w:val="24"/>
        </w:rPr>
        <w:t>.</w:t>
      </w:r>
      <w:r w:rsidRPr="00154DDB">
        <w:rPr>
          <w:rFonts w:eastAsia="Times New Roman"/>
          <w:color w:val="212121"/>
          <w:szCs w:val="24"/>
        </w:rPr>
        <w:t xml:space="preserve"> </w:t>
      </w:r>
    </w:p>
    <w:p w14:paraId="4D87FCF4"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Αυτούς τους σχεδιασμούς της αστικής τάξης υπηρετεί και η προσχώρηση της Ελλάδας στην «Πρωτοβουλία 17 + 1» χωρών της </w:t>
      </w:r>
      <w:r>
        <w:rPr>
          <w:rFonts w:eastAsia="Times New Roman" w:cs="Times New Roman"/>
          <w:szCs w:val="24"/>
        </w:rPr>
        <w:t>α</w:t>
      </w:r>
      <w:r>
        <w:rPr>
          <w:rFonts w:eastAsia="Times New Roman" w:cs="Times New Roman"/>
          <w:szCs w:val="24"/>
        </w:rPr>
        <w:t xml:space="preserve">νατολικής, </w:t>
      </w:r>
      <w:r>
        <w:rPr>
          <w:rFonts w:eastAsia="Times New Roman" w:cs="Times New Roman"/>
          <w:szCs w:val="24"/>
        </w:rPr>
        <w:t>ν</w:t>
      </w:r>
      <w:r>
        <w:rPr>
          <w:rFonts w:eastAsia="Times New Roman" w:cs="Times New Roman"/>
          <w:szCs w:val="24"/>
        </w:rPr>
        <w:t xml:space="preserve">οτιοανατολικής και </w:t>
      </w:r>
      <w:r>
        <w:rPr>
          <w:rFonts w:eastAsia="Times New Roman" w:cs="Times New Roman"/>
          <w:szCs w:val="24"/>
        </w:rPr>
        <w:t>κ</w:t>
      </w:r>
      <w:r>
        <w:rPr>
          <w:rFonts w:eastAsia="Times New Roman" w:cs="Times New Roman"/>
          <w:szCs w:val="24"/>
        </w:rPr>
        <w:t xml:space="preserve">εντρικής Ευρώπης και της Κίνας, που ανακοίνωσε προχθές ο </w:t>
      </w:r>
      <w:r>
        <w:rPr>
          <w:rFonts w:eastAsia="Times New Roman" w:cs="Times New Roman"/>
          <w:szCs w:val="24"/>
        </w:rPr>
        <w:t xml:space="preserve">Πρωθυπουργός από το Ντουμπρόβνικ. </w:t>
      </w:r>
    </w:p>
    <w:p w14:paraId="4D87FCF5"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 xml:space="preserve">Οι εργαζόμενοι, όμως, τι έχουν να κερδίσουν από αυτές τις εξελίξεις; Το επιχείρημα περί ανάπτυξης, που θα ωφελήσει τους εργαζόμενους, το παράδειγμα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αλλά</w:t>
      </w:r>
      <w:r w:rsidRPr="00D71843">
        <w:rPr>
          <w:rFonts w:eastAsia="Times New Roman" w:cs="Times New Roman"/>
          <w:szCs w:val="24"/>
        </w:rPr>
        <w:t xml:space="preserve"> </w:t>
      </w:r>
      <w:r>
        <w:rPr>
          <w:rFonts w:eastAsia="Times New Roman" w:cs="Times New Roman"/>
          <w:szCs w:val="24"/>
        </w:rPr>
        <w:t xml:space="preserve">και κάθε άλλης επένδυσης που έχει γίνει στη χώρα μας, </w:t>
      </w:r>
      <w:r>
        <w:rPr>
          <w:rFonts w:eastAsia="Times New Roman" w:cs="Times New Roman"/>
          <w:szCs w:val="24"/>
        </w:rPr>
        <w:t>με συμμετοχή ή όχι κινεζικών μονοπωλίων, είναι πεντακάθαρο: Όχι μόνο δεν έχουν να κερδίσουν τίποτα, όχι μόνο θα συνεχίσουν να ματώνουν για να συνεχιστεί να τροφοδοτείται η κερδοφορία των επιχειρηματικών ομίλων, αλλά με την όξυνση των ανταγωνισμών των ομίλω</w:t>
      </w:r>
      <w:r>
        <w:rPr>
          <w:rFonts w:eastAsia="Times New Roman" w:cs="Times New Roman"/>
          <w:szCs w:val="24"/>
        </w:rPr>
        <w:t>ν, αλλά και των ιμπεριαλιστικών χωρών, για την υπεράσπιση με κάθε μέσο των συμφερόντων της κάθε πλευράς, προκαλούνται και σοβαροί κίνδυνοι για τους λαούς της περιοχής.</w:t>
      </w:r>
    </w:p>
    <w:p w14:paraId="4D87FCF6"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Δεύτερο ζήτημα: Αποτελεί πραγματικά πρόκληση και ωμή κοροϊδία για τον λαό το </w:t>
      </w:r>
      <w:r>
        <w:rPr>
          <w:rFonts w:eastAsia="Times New Roman" w:cs="Times New Roman"/>
          <w:szCs w:val="24"/>
        </w:rPr>
        <w:t>σ</w:t>
      </w:r>
      <w:r>
        <w:rPr>
          <w:rFonts w:eastAsia="Times New Roman" w:cs="Times New Roman"/>
          <w:szCs w:val="24"/>
        </w:rPr>
        <w:t>υνυποσχετι</w:t>
      </w:r>
      <w:r>
        <w:rPr>
          <w:rFonts w:eastAsia="Times New Roman" w:cs="Times New Roman"/>
          <w:szCs w:val="24"/>
        </w:rPr>
        <w:t xml:space="preserve">κό </w:t>
      </w:r>
      <w:r>
        <w:rPr>
          <w:rFonts w:eastAsia="Times New Roman" w:cs="Times New Roman"/>
          <w:szCs w:val="24"/>
        </w:rPr>
        <w:t>σ</w:t>
      </w:r>
      <w:r>
        <w:rPr>
          <w:rFonts w:eastAsia="Times New Roman" w:cs="Times New Roman"/>
          <w:szCs w:val="24"/>
        </w:rPr>
        <w:t>ύμφωνο οικειοθελούς προσφοράς Κυβέρνησης και εφοπλιστών. Με αυτήν την εθελοντική εισφορά έρχεται να καλύψει τα ληστρικά προνόμια</w:t>
      </w:r>
      <w:r>
        <w:rPr>
          <w:rFonts w:eastAsia="Times New Roman" w:cs="Times New Roman"/>
          <w:szCs w:val="24"/>
        </w:rPr>
        <w:t>,</w:t>
      </w:r>
      <w:r>
        <w:rPr>
          <w:rFonts w:eastAsia="Times New Roman" w:cs="Times New Roman"/>
          <w:szCs w:val="24"/>
        </w:rPr>
        <w:t xml:space="preserve"> που απολαμβάνει από όλες διαχρονικά τις κυβερνήσεις το εφοπλιστικό κεφάλαιο και τα οποία φορτώνονται τριπλά και τρίδιπλα σ</w:t>
      </w:r>
      <w:r>
        <w:rPr>
          <w:rFonts w:eastAsia="Times New Roman" w:cs="Times New Roman"/>
          <w:szCs w:val="24"/>
        </w:rPr>
        <w:t xml:space="preserve">τις πλάτες του λαού με τη φορολογία και με ένταση της εκμετάλλευσης των ναυτεργατών. Προνόμια, φοροαπαλλαγές και κρατικές </w:t>
      </w:r>
      <w:r>
        <w:rPr>
          <w:rFonts w:eastAsia="Times New Roman" w:cs="Times New Roman"/>
          <w:szCs w:val="24"/>
        </w:rPr>
        <w:lastRenderedPageBreak/>
        <w:t xml:space="preserve">ενισχύσεις για τους εφοπλιστές, που όλα τα άλλα κόμματα έχετε φροντίσει να κατοχυρωθούν στο Σύνταγμα, οι οποίοι συγκεντρώνουν αμύθητα </w:t>
      </w:r>
      <w:r>
        <w:rPr>
          <w:rFonts w:eastAsia="Times New Roman" w:cs="Times New Roman"/>
          <w:szCs w:val="24"/>
        </w:rPr>
        <w:t xml:space="preserve">πλούτη και από δεκάδες φοροαπαλλαγές από το αστικό κράτος. </w:t>
      </w:r>
    </w:p>
    <w:p w14:paraId="4D87FCF7"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Μόνο το ΚΚΕ διαχρονικά έχει αντιταχθεί στη συνταγματική κατοχύρωση των εφοπλιστικών προνομίων. Ζητούσε και ζητάει την κατάργησή τους σε όλες τις διαδικασίες συνταγματικής αναθεώρησης από το 1974 μ</w:t>
      </w:r>
      <w:r>
        <w:rPr>
          <w:rFonts w:eastAsia="Times New Roman" w:cs="Times New Roman"/>
          <w:szCs w:val="24"/>
        </w:rPr>
        <w:t>έχρι και την πρόσφατη.</w:t>
      </w:r>
    </w:p>
    <w:p w14:paraId="4D87FCF8"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Οι εφοπλιστές πληρώνουν όταν θέλουν, αν θέλουν και όσα θέλουν. Την ίδια ώρα κάνετε </w:t>
      </w:r>
      <w:proofErr w:type="spellStart"/>
      <w:r>
        <w:rPr>
          <w:rFonts w:eastAsia="Times New Roman" w:cs="Times New Roman"/>
          <w:szCs w:val="24"/>
        </w:rPr>
        <w:t>φοροεπιδρομή</w:t>
      </w:r>
      <w:proofErr w:type="spellEnd"/>
      <w:r>
        <w:rPr>
          <w:rFonts w:eastAsia="Times New Roman" w:cs="Times New Roman"/>
          <w:szCs w:val="24"/>
        </w:rPr>
        <w:t xml:space="preserve"> στους εργαζόμενους και στις λαϊκές οικογένειες. Άλλωστε αυτόν τον δρόμο της εθελοντικής εισφοράς των εφοπλιστών με μερικά </w:t>
      </w:r>
      <w:proofErr w:type="spellStart"/>
      <w:r>
        <w:rPr>
          <w:rFonts w:eastAsia="Times New Roman" w:cs="Times New Roman"/>
          <w:szCs w:val="24"/>
        </w:rPr>
        <w:t>ψωροεκατομμύρια</w:t>
      </w:r>
      <w:proofErr w:type="spellEnd"/>
      <w:r>
        <w:rPr>
          <w:rFonts w:eastAsia="Times New Roman" w:cs="Times New Roman"/>
          <w:szCs w:val="24"/>
        </w:rPr>
        <w:t xml:space="preserve"> -γύρω στα 40- που συμφώνησαν πρόσφατα με τον ΣΥΡΙΖΑ, είναι «πατέντα», που ανακάλυψε και </w:t>
      </w:r>
      <w:proofErr w:type="spellStart"/>
      <w:r>
        <w:rPr>
          <w:rFonts w:eastAsia="Times New Roman" w:cs="Times New Roman"/>
          <w:szCs w:val="24"/>
        </w:rPr>
        <w:t>πρωτοεφάρμοσε</w:t>
      </w:r>
      <w:proofErr w:type="spellEnd"/>
      <w:r>
        <w:rPr>
          <w:rFonts w:eastAsia="Times New Roman" w:cs="Times New Roman"/>
          <w:szCs w:val="24"/>
        </w:rPr>
        <w:t xml:space="preserve"> η Νέα Δημοκρατία. Προοδευτικό μέτωπο με τους εφοπλιστές, την Ευρωπαϊκή Ένωση και το ΝΑΤΟ! Τύφλα να έχει η συντήρηση!</w:t>
      </w:r>
    </w:p>
    <w:p w14:paraId="4D87FCF9"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Τρίτο ζήτημα: Με το </w:t>
      </w:r>
      <w:r>
        <w:rPr>
          <w:rFonts w:eastAsia="Times New Roman" w:cs="Times New Roman"/>
          <w:szCs w:val="24"/>
        </w:rPr>
        <w:t xml:space="preserve">Μέρος </w:t>
      </w:r>
      <w:r>
        <w:rPr>
          <w:rFonts w:eastAsia="Times New Roman" w:cs="Times New Roman"/>
          <w:szCs w:val="24"/>
        </w:rPr>
        <w:t>Τέταρτο το</w:t>
      </w:r>
      <w:r>
        <w:rPr>
          <w:rFonts w:eastAsia="Times New Roman" w:cs="Times New Roman"/>
          <w:szCs w:val="24"/>
        </w:rPr>
        <w:t xml:space="preserve">υ νομοσχεδίου, αιγιαλός, λίμνες, ποτάμια, μοναδικά οικοσυστήματα ρίχνονται στα </w:t>
      </w:r>
      <w:r>
        <w:rPr>
          <w:rFonts w:eastAsia="Times New Roman" w:cs="Times New Roman"/>
          <w:szCs w:val="24"/>
        </w:rPr>
        <w:lastRenderedPageBreak/>
        <w:t>σαγόνια των επιχειρηματικών ομίλων. Για να το πετύχει αυτό ο ΣΥΡΙΖΑ, τι έκανε; Ενσωμάτωσε στο νομοσχέδιο που συζητάμε, μια σειρά αντιδραστικών ρυθμίσεων που είχαν επιχειρήσει να</w:t>
      </w:r>
      <w:r>
        <w:rPr>
          <w:rFonts w:eastAsia="Times New Roman" w:cs="Times New Roman"/>
          <w:szCs w:val="24"/>
        </w:rPr>
        <w:t xml:space="preserve"> νομοθετήσουν οι προηγούμενες αστικές κυβερνήσεις του ΠΑΣΟΚ και της Νέας Δημοκρατίας από το 2006 μέχρι το 2014 -ήταν η τελευταία προσπάθεια- με νομοσχέδια που προωθούσαν τότε, αλλά τελικά για διάφορους λόγους δεν ψηφίστηκαν. </w:t>
      </w:r>
    </w:p>
    <w:p w14:paraId="4D87FCFA"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Θα σκεφτήκατε μάλλον ότι δεν πρέπει να πάει χαμένη τόση δουλειά που έκανε το παλιό -σε εισαγωγικά, όπως το λέτε, δηλαδή, εσείς- πολιτικό προσωπικό και φέρατε αυτές τις ρυθμίσεις στο συγκεκριμένο νομοσχέδιο. </w:t>
      </w:r>
    </w:p>
    <w:p w14:paraId="4D87FCFB"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Τι φέρατε δηλαδή; Κατ’ αρχάς νομιμοποιούνται αυθ</w:t>
      </w:r>
      <w:r>
        <w:rPr>
          <w:rFonts w:eastAsia="Times New Roman" w:cs="Times New Roman"/>
          <w:szCs w:val="24"/>
        </w:rPr>
        <w:t xml:space="preserve">αίρετα, ανοίγονται περισσότεροι δρόμοι παρέμβασης και δίνονται μια σειρά διευκολύνσεων στο κεφάλαιο σε σχέση με το τι προβλέπει η ισχύουσα νομοθεσία. Προωθείτε παραπέρα την εμπορευματοποίηση όλων αυτών και όλα αυτά στο όνομα της καπιταλιστικής ανάπτυξης. </w:t>
      </w:r>
    </w:p>
    <w:p w14:paraId="4D87FCFC"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Στο όνομα της καπιταλιστικής ανάπτυξης, δηλαδή, προχωράτε στην αθρόα τακτοποίηση δημόσιων και ιδιωτικών αυθαίρετων επεμβάσεων στην παράκτια ζώνη. Ανοίγετε κι άλλο δρόμο για παραχωρήσεις ακτών και οχθών ποταμών για έρευνες εξόρυξης πετρελαίου και φυσικού αε</w:t>
      </w:r>
      <w:r>
        <w:rPr>
          <w:rFonts w:eastAsia="Times New Roman" w:cs="Times New Roman"/>
          <w:szCs w:val="24"/>
        </w:rPr>
        <w:t xml:space="preserve">ρίου. Περιορίζετε την πρόσβαση των λαϊκών στρωμάτων στον παράκτιο και παρόχθιο χώρο. Επιτρέπονται πλήθος επιχειρηματικών δραστηριοτήτων που κατονομάζονται συγκεκριμένα στο νομοσχέδιο. </w:t>
      </w:r>
    </w:p>
    <w:p w14:paraId="4D87FCFD"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Υπό τη δαμόκλειο σπάθη των ρυθμίσεων του νομοσχεδίου προστίθενται και τ</w:t>
      </w:r>
      <w:r>
        <w:rPr>
          <w:rFonts w:eastAsia="Times New Roman" w:cs="Times New Roman"/>
          <w:szCs w:val="24"/>
        </w:rPr>
        <w:t xml:space="preserve">α υδάτινα στοιχεία. Ξεκαθαρίζετε ότι δεν θίγονται τα δικαιώματα που απέκτησε το κεφάλαιο στον παλιό αιγιαλό, δηλαδή στις εκτάσεις που δημιουργήθηκαν με επιχωματώσεις στις θάλασσες, κυρίως μέσω συμβάσεων παραχώρησης. </w:t>
      </w:r>
    </w:p>
    <w:p w14:paraId="4D87FCFE"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Στο άρθρο 31 προβλέπεται η δυνατότητα α</w:t>
      </w:r>
      <w:r>
        <w:rPr>
          <w:rFonts w:eastAsia="Times New Roman" w:cs="Times New Roman"/>
          <w:szCs w:val="24"/>
        </w:rPr>
        <w:t xml:space="preserve">πευθείας παραχώρησης αιγιαλού, παραλίας κ.λπ. στους ΟΤΑ </w:t>
      </w:r>
      <w:r>
        <w:rPr>
          <w:rFonts w:eastAsia="Times New Roman" w:cs="Times New Roman"/>
          <w:szCs w:val="24"/>
        </w:rPr>
        <w:t>Α΄</w:t>
      </w:r>
      <w:r>
        <w:rPr>
          <w:rFonts w:eastAsia="Times New Roman" w:cs="Times New Roman"/>
          <w:szCs w:val="24"/>
        </w:rPr>
        <w:t xml:space="preserve"> βαθμού και στις δημοτικές επιχειρήσεις τους για απλή χρήση, ακόμα και σε περιοχές «</w:t>
      </w:r>
      <w:r>
        <w:rPr>
          <w:rFonts w:eastAsia="Times New Roman" w:cs="Times New Roman"/>
          <w:szCs w:val="24"/>
        </w:rPr>
        <w:t>NATURA</w:t>
      </w:r>
      <w:r>
        <w:rPr>
          <w:rFonts w:eastAsia="Times New Roman" w:cs="Times New Roman"/>
          <w:szCs w:val="24"/>
        </w:rPr>
        <w:t xml:space="preserve">», και αυτοί βεβαίως με τη σειρά τους μπορούν να πουλήσουν τη χρήση σε </w:t>
      </w:r>
      <w:proofErr w:type="spellStart"/>
      <w:r>
        <w:rPr>
          <w:rFonts w:eastAsia="Times New Roman" w:cs="Times New Roman"/>
          <w:szCs w:val="24"/>
        </w:rPr>
        <w:t>μεγαλοεπενδυτές</w:t>
      </w:r>
      <w:proofErr w:type="spellEnd"/>
      <w:r>
        <w:rPr>
          <w:rFonts w:eastAsia="Times New Roman" w:cs="Times New Roman"/>
          <w:szCs w:val="24"/>
        </w:rPr>
        <w:t xml:space="preserve"> για εκμετάλλευση. Στι</w:t>
      </w:r>
      <w:r>
        <w:rPr>
          <w:rFonts w:eastAsia="Times New Roman" w:cs="Times New Roman"/>
          <w:szCs w:val="24"/>
        </w:rPr>
        <w:t xml:space="preserve">ς απλές χρήσεις περιλαμβάνονται τώρα -νέο άρθρο </w:t>
      </w:r>
      <w:r>
        <w:rPr>
          <w:rFonts w:eastAsia="Times New Roman" w:cs="Times New Roman"/>
          <w:szCs w:val="24"/>
        </w:rPr>
        <w:lastRenderedPageBreak/>
        <w:t>13Α- και κάθε είδους επιχειρήσεις θαλάσσιων μέσων αναψυχής ή άλλης συναφούς δραστηριότητας.</w:t>
      </w:r>
    </w:p>
    <w:p w14:paraId="4D87FCFF"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Τα πράγματα γίνονται χειρότερα στο άρθρο 33, με την παραχώρηση στους επιχειρηματικούς ομίλους της χρήσης αιγιαλού, π</w:t>
      </w:r>
      <w:r>
        <w:rPr>
          <w:rFonts w:eastAsia="Times New Roman" w:cs="Times New Roman"/>
          <w:szCs w:val="24"/>
        </w:rPr>
        <w:t xml:space="preserve">αραλίας και άλλων κοινόχρηστων πραγμάτων για την κατασκευή έργων. Επιτρέπεται πλήθος επιχειρηματικών δραστηριοτήτων, όπως υποδομές για εκτέλεση συγκοινωνιών κάθε μορφής -φράση που υποκρύπτει και τα </w:t>
      </w:r>
      <w:proofErr w:type="spellStart"/>
      <w:r>
        <w:rPr>
          <w:rFonts w:eastAsia="Times New Roman" w:cs="Times New Roman"/>
          <w:szCs w:val="24"/>
        </w:rPr>
        <w:t>υδατοδρόμια</w:t>
      </w:r>
      <w:proofErr w:type="spellEnd"/>
      <w:r>
        <w:rPr>
          <w:rFonts w:eastAsia="Times New Roman" w:cs="Times New Roman"/>
          <w:szCs w:val="24"/>
        </w:rPr>
        <w:t xml:space="preserve"> για τα υδροπλάνα-, εγκαταστάσεις σταθμών παραγ</w:t>
      </w:r>
      <w:r>
        <w:rPr>
          <w:rFonts w:eastAsia="Times New Roman" w:cs="Times New Roman"/>
          <w:szCs w:val="24"/>
        </w:rPr>
        <w:t>ωγής ηλεκτρικής ενέργειας από ΑΠΕ και κάθε συνοδό έργο. Γίνεται ειδική αναφορά και για την παραχώρηση χρήσης αιγιαλού και παραλίας, ακόμη και σε βραχονησίδες και για οτιδήποτε άλλο εξυπηρετεί τη διείσδυση των ΑΠΕ.</w:t>
      </w:r>
    </w:p>
    <w:p w14:paraId="4D87FD00"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Με το άρθρο 36 επιτρέπεται το ξεπούλημα στ</w:t>
      </w:r>
      <w:r>
        <w:rPr>
          <w:rFonts w:eastAsia="Times New Roman" w:cs="Times New Roman"/>
          <w:szCs w:val="24"/>
        </w:rPr>
        <w:t xml:space="preserve">ο κεφάλαιο της χρήσης νησίδων, βραχονησίδων, υφάλων, σκοπέλων και αβαθών θαλασσίων εκτάσεων, καθώς και του συνεχόμενου αιγιαλού και της παραλίας όλων των ευαίσθητων οικοσυστημάτων για πλήθος έργων, όπως τουριστικά, ενεργειακά, υδατοκαλλιέργειες, </w:t>
      </w:r>
      <w:proofErr w:type="spellStart"/>
      <w:r>
        <w:rPr>
          <w:rFonts w:eastAsia="Times New Roman" w:cs="Times New Roman"/>
          <w:szCs w:val="24"/>
        </w:rPr>
        <w:t>ναυταθλητι</w:t>
      </w:r>
      <w:r>
        <w:rPr>
          <w:rFonts w:eastAsia="Times New Roman" w:cs="Times New Roman"/>
          <w:szCs w:val="24"/>
        </w:rPr>
        <w:t>κά</w:t>
      </w:r>
      <w:proofErr w:type="spellEnd"/>
      <w:r>
        <w:rPr>
          <w:rFonts w:eastAsia="Times New Roman" w:cs="Times New Roman"/>
          <w:szCs w:val="24"/>
        </w:rPr>
        <w:t xml:space="preserve"> κ.ά.</w:t>
      </w:r>
      <w:r>
        <w:rPr>
          <w:rFonts w:eastAsia="Times New Roman" w:cs="Times New Roman"/>
          <w:szCs w:val="24"/>
        </w:rPr>
        <w:t>.</w:t>
      </w:r>
      <w:r>
        <w:rPr>
          <w:rFonts w:eastAsia="Times New Roman" w:cs="Times New Roman"/>
          <w:szCs w:val="24"/>
        </w:rPr>
        <w:t xml:space="preserve"> </w:t>
      </w:r>
    </w:p>
    <w:p w14:paraId="4D87FD01"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 xml:space="preserve">Ειδική χαριστική διάταξη προβλέπεται για τις εγκαταστάσεις υδατοκαλλιεργειών, καθώς τους δίνεται η δυνατότητα για τα χερσαία </w:t>
      </w:r>
      <w:proofErr w:type="spellStart"/>
      <w:r>
        <w:rPr>
          <w:rFonts w:eastAsia="Times New Roman" w:cs="Times New Roman"/>
          <w:szCs w:val="24"/>
        </w:rPr>
        <w:t>συνοδά</w:t>
      </w:r>
      <w:proofErr w:type="spellEnd"/>
      <w:r>
        <w:rPr>
          <w:rFonts w:eastAsia="Times New Roman" w:cs="Times New Roman"/>
          <w:szCs w:val="24"/>
        </w:rPr>
        <w:t xml:space="preserve"> έργα να αναστείλουν την έκδοση και εκτέλεση πρωτοκόλλου διοικητικής αποβολής και πρωτοκόλλου κατεδάφισης, καθώς κα</w:t>
      </w:r>
      <w:r>
        <w:rPr>
          <w:rFonts w:eastAsia="Times New Roman" w:cs="Times New Roman"/>
          <w:szCs w:val="24"/>
        </w:rPr>
        <w:t>ι της καταβολής του οικείου προστίμου.</w:t>
      </w:r>
    </w:p>
    <w:p w14:paraId="4D87FD02"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Στο άρθρο 1</w:t>
      </w:r>
      <w:r w:rsidRPr="000C47DA">
        <w:rPr>
          <w:rFonts w:eastAsia="Times New Roman" w:cs="Times New Roman"/>
          <w:szCs w:val="24"/>
        </w:rPr>
        <w:t>4Α</w:t>
      </w:r>
      <w:r>
        <w:rPr>
          <w:rFonts w:eastAsia="Times New Roman" w:cs="Times New Roman"/>
          <w:szCs w:val="24"/>
        </w:rPr>
        <w:t xml:space="preserve"> προβλέπεται η δυνατότητα νομιμοποίησης έργων που έχουν κατασκευαστεί μέχρι τις 28-7-2011 σε αιγιαλό, παραλία κ.λπ. και μεταξύ αυτών –σε εισαγωγικά, όπως λέτε- «έργα εθνικής σημασίας». Στο «εθνικής σημασί</w:t>
      </w:r>
      <w:r>
        <w:rPr>
          <w:rFonts w:eastAsia="Times New Roman" w:cs="Times New Roman"/>
          <w:szCs w:val="24"/>
        </w:rPr>
        <w:t xml:space="preserve">ας» χωράνε τα πάντα. Νομιμοποιούνται και απαλλάσσονται από κάθε πρόστιμο τα έργα που υλοποιήθηκαν παράνομα ή θα υλοποιηθούν μέχρι την έναρξη ισχύος του νομοσχεδίου και αφορούν την τοποθέτηση υποθαλάσσιων καλωδίων. </w:t>
      </w:r>
    </w:p>
    <w:p w14:paraId="4D87FD03"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Τα ποσά που εισπράττει το δημόσιο ή ο δήμ</w:t>
      </w:r>
      <w:r>
        <w:rPr>
          <w:rFonts w:eastAsia="Times New Roman" w:cs="Times New Roman"/>
          <w:szCs w:val="24"/>
        </w:rPr>
        <w:t>ος από την παραχώρηση για την απλή χρήση αιγιαλού, παραλίας και άλλων κοινόχρηστων πραγμάτων μοιράζεται σε 60% στους δήμους και σε 40% στο δημόσιο. Κατά τη γνώμη μας πρόκειται στην ουσία για μία αντισταθμιστική παροχή προς τους δήμους, με σκοπό να διευκολυ</w:t>
      </w:r>
      <w:r>
        <w:rPr>
          <w:rFonts w:eastAsia="Times New Roman" w:cs="Times New Roman"/>
          <w:szCs w:val="24"/>
        </w:rPr>
        <w:t xml:space="preserve">νθεί με τις λιγότερες δυνατές αντιδράσεις σε επίπεδο </w:t>
      </w:r>
      <w:r>
        <w:rPr>
          <w:rFonts w:eastAsia="Times New Roman" w:cs="Times New Roman"/>
          <w:szCs w:val="24"/>
        </w:rPr>
        <w:lastRenderedPageBreak/>
        <w:t>κοινωνικής αποδοχής, να αποδεχθούν δηλαδή οι δήμοι το μεγάλο ξεπούλημα στους επιχειρηματικούς ομίλους που νομοθετείτε.</w:t>
      </w:r>
    </w:p>
    <w:p w14:paraId="4D87FD04"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Από όλα τα παραπάνω, γίνεται π</w:t>
      </w:r>
      <w:r>
        <w:rPr>
          <w:rFonts w:eastAsia="Times New Roman" w:cs="Times New Roman"/>
          <w:szCs w:val="24"/>
        </w:rPr>
        <w:t>ερισσότερο</w:t>
      </w:r>
      <w:r>
        <w:rPr>
          <w:rFonts w:eastAsia="Times New Roman" w:cs="Times New Roman"/>
          <w:szCs w:val="24"/>
        </w:rPr>
        <w:t xml:space="preserve"> από φανερό ότι η Κυβέρνηση ΣΥΡΙΖΑ ούτε θέλε</w:t>
      </w:r>
      <w:r>
        <w:rPr>
          <w:rFonts w:eastAsia="Times New Roman" w:cs="Times New Roman"/>
          <w:szCs w:val="24"/>
        </w:rPr>
        <w:t>ι ούτε έχει την πολιτική βούληση να βάλει ένα τέλος στις αυθαιρεσίες με απομάκρυνση των αυθαιρέτων επιχειρηματικού χαρακτήρα επεμβάσεων.</w:t>
      </w:r>
    </w:p>
    <w:p w14:paraId="4D87FD05"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Το δικαίωμα της εργατικής τάξης, της λαϊκής οικογένειας για ξεκούραση, για διακοπές, για αναψυχή, που αποτελούν επιτακτ</w:t>
      </w:r>
      <w:r>
        <w:rPr>
          <w:rFonts w:eastAsia="Times New Roman" w:cs="Times New Roman"/>
          <w:szCs w:val="24"/>
        </w:rPr>
        <w:t>ική ανάγκη στις μέρες μας, ρίχνεται στον Καιάδα της καπιταλιστικής ανάπτυξης.</w:t>
      </w:r>
    </w:p>
    <w:p w14:paraId="4D87FD06"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Η προστασία του αιγιαλού από τη σκοπιά των λαϊκών συμφερόντων απαιτεί πάλη με ένα πλαίσιο</w:t>
      </w:r>
      <w:r>
        <w:rPr>
          <w:rFonts w:eastAsia="Times New Roman" w:cs="Times New Roman"/>
          <w:szCs w:val="24"/>
        </w:rPr>
        <w:t>,</w:t>
      </w:r>
      <w:r>
        <w:rPr>
          <w:rFonts w:eastAsia="Times New Roman" w:cs="Times New Roman"/>
          <w:szCs w:val="24"/>
        </w:rPr>
        <w:t xml:space="preserve"> που θα αντιπαλεύει συνολικά την επιχειρηματική δράση των μονοπωλίων, το καπιταλιστικό π</w:t>
      </w:r>
      <w:r>
        <w:rPr>
          <w:rFonts w:eastAsia="Times New Roman" w:cs="Times New Roman"/>
          <w:szCs w:val="24"/>
        </w:rPr>
        <w:t>λαίσιο της χωρικής ανασυγκρότησης, τμήμα του οποίου είναι και οι νομοθετικές παρεμβάσεις για τον αιγιαλό, την παραλία και άλλα κοινόχρηστα χωρικά στοιχεία, μαζί και το υπό συζήτηση νομοσχέδιο.</w:t>
      </w:r>
    </w:p>
    <w:p w14:paraId="4D87FD07"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Η καπιταλιστική ιδιοκτησία στη γη, στα ξενοδοχεία, στα συγκεντρ</w:t>
      </w:r>
      <w:r>
        <w:rPr>
          <w:rFonts w:eastAsia="Times New Roman" w:cs="Times New Roman"/>
          <w:szCs w:val="24"/>
        </w:rPr>
        <w:t>ωμένα μέσα παραγωγής είναι ασύμβατη με την ικανοποίηση των αναγκών του λαού για μόνιμη και σταθερή εργασία, για διασφάλιση του δικαιώματος της αναψυχής και της ανάπαυσης, για διευρυμένη ικανοποίηση του συνόλου των λαϊκών αναγκών. Αποτελεί μονόδρομο η εργατ</w:t>
      </w:r>
      <w:r>
        <w:rPr>
          <w:rFonts w:eastAsia="Times New Roman" w:cs="Times New Roman"/>
          <w:szCs w:val="24"/>
        </w:rPr>
        <w:t>ική εξουσία με κοινωνικοποιημένη τη γη και τα συγκεντρωμένα μέσα παραγωγής, με επιστημονικό κεντρικό σχεδιασμό και εργατικό έλεγχο.</w:t>
      </w:r>
    </w:p>
    <w:p w14:paraId="4D87FD08"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Συμπερασματικά</w:t>
      </w:r>
      <w:r>
        <w:rPr>
          <w:rFonts w:eastAsia="Times New Roman" w:cs="Times New Roman"/>
          <w:szCs w:val="24"/>
        </w:rPr>
        <w:t xml:space="preserve"> για να σταθεροποιηθεί η καπιταλιστική ανάπτυξη της ελληνικής οικονομίας, να αυγατίσουν τα κέρδη των επιχειρηματικών ομίλων, δημιουργείτε όλες τις αναγκαίες προϋποθέσεις για το κεφάλαιο, διευκολύνετε τη δράση του με μία σειρά μέτρα, το </w:t>
      </w:r>
      <w:proofErr w:type="spellStart"/>
      <w:r>
        <w:rPr>
          <w:rFonts w:eastAsia="Times New Roman" w:cs="Times New Roman"/>
          <w:szCs w:val="24"/>
        </w:rPr>
        <w:t>φοροαπαλλάσσετε</w:t>
      </w:r>
      <w:proofErr w:type="spellEnd"/>
      <w:r>
        <w:rPr>
          <w:rFonts w:eastAsia="Times New Roman" w:cs="Times New Roman"/>
          <w:szCs w:val="24"/>
        </w:rPr>
        <w:t xml:space="preserve"> και </w:t>
      </w:r>
      <w:r>
        <w:rPr>
          <w:rFonts w:eastAsia="Times New Roman" w:cs="Times New Roman"/>
          <w:szCs w:val="24"/>
        </w:rPr>
        <w:t>το επιδοτείτε. Μοναδικά οικοσυστήματα δίδονται δώρο για χρήση στα αρπακτικά χέρια των μεγάλων επιχειρηματικών ομίλων.</w:t>
      </w:r>
    </w:p>
    <w:p w14:paraId="4D87FD09"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Αυτό το σχέδιο που υπηρετεί την καπιταλιστική κερδοφορία είναι σχέδιο για τους λίγους, για τους βιομήχανους, τους εφοπλιστές, τους τραπεζί</w:t>
      </w:r>
      <w:r>
        <w:rPr>
          <w:rFonts w:eastAsia="Times New Roman" w:cs="Times New Roman"/>
          <w:szCs w:val="24"/>
        </w:rPr>
        <w:t xml:space="preserve">τες και άλλα τμήματα του κεφαλαίου. Όπως απέδειξε και η συζήτηση σε αυτό το νομοσχέδιο, ανάμεσα </w:t>
      </w:r>
      <w:r>
        <w:rPr>
          <w:rFonts w:eastAsia="Times New Roman" w:cs="Times New Roman"/>
          <w:szCs w:val="24"/>
        </w:rPr>
        <w:lastRenderedPageBreak/>
        <w:t>στα κόμματα που υπηρετούν το κεφάλαιο σινικά τείχη δεν υπάρχουν. Γι’ αυτό οι εργαζόμενοι, ο λαός, πρέπει να αφήσουν πίσω τον δρόμο των συνεχών θυσιών για τα κέρ</w:t>
      </w:r>
      <w:r>
        <w:rPr>
          <w:rFonts w:eastAsia="Times New Roman" w:cs="Times New Roman"/>
          <w:szCs w:val="24"/>
        </w:rPr>
        <w:t>δη των λίγων. Να κάνουν οι ίδιοι την πραγματική διαφορά, για να ανασάνουμε από την μπόχα αυτού του σάπιου συστήματος. Οι εκλογές, βεβαίως, που έχουμε μπροστά μας δεν θα ανατρέψουν αυτό το σάπιο εκμεταλλευτικό σύστημα, αλλά μπορούν να ενισχύσουν το λαϊκό κί</w:t>
      </w:r>
      <w:r>
        <w:rPr>
          <w:rFonts w:eastAsia="Times New Roman" w:cs="Times New Roman"/>
          <w:szCs w:val="24"/>
        </w:rPr>
        <w:t>νημα σήμερα, βάζοντας φρένο στα χειρότερα και ανοίγοντας τον δρόμο της ανατροπής.</w:t>
      </w:r>
    </w:p>
    <w:p w14:paraId="4D87FD0A"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Καταψηφίζουμε επί της αρχής το νομοσχέδιο.</w:t>
      </w:r>
    </w:p>
    <w:p w14:paraId="4D87FD0B"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D87FD0C" w14:textId="77777777" w:rsidR="00E01347" w:rsidRDefault="00B0330D">
      <w:pPr>
        <w:spacing w:line="600" w:lineRule="auto"/>
        <w:ind w:firstLine="720"/>
        <w:jc w:val="both"/>
        <w:rPr>
          <w:rFonts w:eastAsia="Times New Roman" w:cs="Times New Roman"/>
          <w:szCs w:val="24"/>
        </w:rPr>
      </w:pPr>
      <w:r w:rsidRPr="00641445">
        <w:rPr>
          <w:rFonts w:eastAsia="Times New Roman" w:cs="Times New Roman"/>
          <w:b/>
          <w:szCs w:val="24"/>
        </w:rPr>
        <w:t>ΠΡΟΕΔΡΕΥΩΝ (Νικήτας Κακλαμάνης):</w:t>
      </w:r>
      <w:r>
        <w:rPr>
          <w:rFonts w:eastAsia="Times New Roman" w:cs="Times New Roman"/>
          <w:szCs w:val="24"/>
        </w:rPr>
        <w:t xml:space="preserve"> Και εγώ.</w:t>
      </w:r>
    </w:p>
    <w:p w14:paraId="4D87FD0D"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Προχωράμε και κλείνουμε το κομμάτι των ειδικών αγορητών με τον </w:t>
      </w:r>
      <w:r>
        <w:rPr>
          <w:rFonts w:eastAsia="Times New Roman" w:cs="Times New Roman"/>
          <w:szCs w:val="24"/>
        </w:rPr>
        <w:t xml:space="preserve">συνάδελφο από την Ένωση Κεντρώων κ. Δημήτριο </w:t>
      </w:r>
      <w:proofErr w:type="spellStart"/>
      <w:r>
        <w:rPr>
          <w:rFonts w:eastAsia="Times New Roman" w:cs="Times New Roman"/>
          <w:szCs w:val="24"/>
        </w:rPr>
        <w:t>Καβαδέλλα</w:t>
      </w:r>
      <w:proofErr w:type="spellEnd"/>
      <w:r>
        <w:rPr>
          <w:rFonts w:eastAsia="Times New Roman" w:cs="Times New Roman"/>
          <w:szCs w:val="24"/>
        </w:rPr>
        <w:t>.</w:t>
      </w:r>
    </w:p>
    <w:p w14:paraId="4D87FD0E" w14:textId="77777777" w:rsidR="00E01347" w:rsidRDefault="00B0330D">
      <w:pPr>
        <w:spacing w:line="600" w:lineRule="auto"/>
        <w:ind w:firstLine="720"/>
        <w:jc w:val="both"/>
        <w:rPr>
          <w:rFonts w:eastAsia="Times New Roman" w:cs="Times New Roman"/>
          <w:szCs w:val="24"/>
        </w:rPr>
      </w:pPr>
      <w:r w:rsidRPr="00D81155">
        <w:rPr>
          <w:rFonts w:eastAsia="Times New Roman" w:cs="Times New Roman"/>
          <w:b/>
          <w:szCs w:val="24"/>
        </w:rPr>
        <w:t>ΔΗΜΗΤΡΙΟΣ ΚΑΒΑΔΕΛΛΑΣ:</w:t>
      </w:r>
      <w:r>
        <w:rPr>
          <w:rFonts w:eastAsia="Times New Roman" w:cs="Times New Roman"/>
          <w:szCs w:val="24"/>
        </w:rPr>
        <w:t xml:space="preserve"> Ευχαριστώ, κύριε Πρόεδρε.</w:t>
      </w:r>
    </w:p>
    <w:p w14:paraId="4D87FD0F"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σήμερα συζητάμε την ενσωμάτωση της ευρωπαϊκής </w:t>
      </w:r>
      <w:r>
        <w:rPr>
          <w:rFonts w:eastAsia="Times New Roman" w:cs="Times New Roman"/>
          <w:szCs w:val="24"/>
        </w:rPr>
        <w:t>ο</w:t>
      </w:r>
      <w:r>
        <w:rPr>
          <w:rFonts w:eastAsia="Times New Roman" w:cs="Times New Roman"/>
          <w:szCs w:val="24"/>
        </w:rPr>
        <w:t>δηγίας ΕΕ 2016/1065, σχετικά με τη διαχείριση του ζητήματος χρήσεως κουπονι</w:t>
      </w:r>
      <w:r>
        <w:rPr>
          <w:rFonts w:eastAsia="Times New Roman" w:cs="Times New Roman"/>
          <w:szCs w:val="24"/>
        </w:rPr>
        <w:t>ών για την πραγματοποίηση συναλλαγών εμπορικής φύσεως στην παροχή υπηρεσιών ή σε κάποια διαδικασία διακίνησης αγαθών.</w:t>
      </w:r>
    </w:p>
    <w:p w14:paraId="4D87FD10"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Επίσης, συζητούμε το ζήτημα της Ασιατικής Τράπεζας Υποδομών και Επενδύσεων, η οποία προέκυψε κατόπιν κινεζικής πρωτοβουλίας και ιδιωτών κα</w:t>
      </w:r>
      <w:r>
        <w:rPr>
          <w:rFonts w:eastAsia="Times New Roman" w:cs="Times New Roman"/>
          <w:szCs w:val="24"/>
        </w:rPr>
        <w:t>ι που ήδη συμμετέχουν σε αυτήν δεκαοκτώ ευρωπαϊκές χώρες.</w:t>
      </w:r>
    </w:p>
    <w:p w14:paraId="4D87FD11"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Η Ένωση Κεντρώων είναι ένα ευρωπαϊκό </w:t>
      </w:r>
      <w:r>
        <w:rPr>
          <w:rFonts w:eastAsia="Times New Roman" w:cs="Times New Roman"/>
          <w:szCs w:val="24"/>
        </w:rPr>
        <w:t>κ</w:t>
      </w:r>
      <w:r>
        <w:rPr>
          <w:rFonts w:eastAsia="Times New Roman" w:cs="Times New Roman"/>
          <w:szCs w:val="24"/>
        </w:rPr>
        <w:t>όμμα με ευρωπαϊκό προσανατολισμό. Πιστεύουμε σε μία Ευρώπη ενωμένη οικονομικά, πολιτισμικά, σε μία Ευρώπη ισχυρή, ανταγωνιστική, σε μία Ευρώπη που θα χρειαστούν</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πολλά να γίνουν ακόμη για την ομαλή προσέγγιση οικονομικών, πολιτιστικών και πολιτισμικών θέσεων. Είμαστε στην αρχή. Έχουν μπει τα θεμέλια, ο χρόνος θα δικαιώσει τις θέσεις μας. Λέμε ναι, λοιπόν, στην εναρμόνιση νομοθεσίας, αλλά όχι εν λευκώ, με</w:t>
      </w:r>
      <w:r>
        <w:rPr>
          <w:rFonts w:eastAsia="Times New Roman" w:cs="Times New Roman"/>
          <w:szCs w:val="24"/>
        </w:rPr>
        <w:t xml:space="preserve"> ισότιμη στάση-θέση και ελεγκτική </w:t>
      </w:r>
      <w:r>
        <w:rPr>
          <w:rFonts w:eastAsia="Times New Roman" w:cs="Times New Roman"/>
          <w:szCs w:val="24"/>
        </w:rPr>
        <w:t>δυνατ</w:t>
      </w:r>
      <w:r>
        <w:rPr>
          <w:rFonts w:eastAsia="Times New Roman" w:cs="Times New Roman"/>
          <w:szCs w:val="24"/>
        </w:rPr>
        <w:t>ότητα, το οποίο αποτελεί βεβαίως και υποχρέωση.</w:t>
      </w:r>
    </w:p>
    <w:p w14:paraId="4D87FD12"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Τώρα όσον αφορά την Ασιατική Τράπεζα Υποδομών και Επενδύσεων και εδώ είμαστε θετικοί, μιας και η ελληνική συμμετοχική δαπάνη βρίσκεται σε ένα λογικό ποσό των 10 εκατομμυ</w:t>
      </w:r>
      <w:r>
        <w:rPr>
          <w:rFonts w:eastAsia="Times New Roman" w:cs="Times New Roman"/>
          <w:szCs w:val="24"/>
        </w:rPr>
        <w:t>ρίων ευρώ. Το ποσό αυτό σχετικά εύκολα μπορεί να βρεθεί από τις δυνατότητες της ελληνικής οικονομίας, μιας και ήδη συμμετέχουν δεκαοκτώ ευρωπαϊκές χώρες και πάει προς ολοκλήρωση, ώστε να μετέχουν όλες κάποια στιγμή.</w:t>
      </w:r>
    </w:p>
    <w:p w14:paraId="4D87FD13"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Το νομοσχέδιο αυτό είναι, δυστυχώς, κατά</w:t>
      </w:r>
      <w:r>
        <w:rPr>
          <w:rFonts w:eastAsia="Times New Roman" w:cs="Times New Roman"/>
          <w:szCs w:val="24"/>
        </w:rPr>
        <w:t xml:space="preserve"> την πρακτική του ΣΥΡΙΖΑ μια συρραφή πάρα πολλών θεμάτων, τα οποία θα μπορούσαν από μόνα τους να αποτελούν ξεχωριστά νομοσχέδια. Υπάρχουν μεταξύ τους και θετικά άρθρα, αλλά και πολλά ανεπαρκώς αιτιολογούμενα, καθώς και πολλά τα οποία είναι τελείως έξω από </w:t>
      </w:r>
      <w:r>
        <w:rPr>
          <w:rFonts w:eastAsia="Times New Roman" w:cs="Times New Roman"/>
          <w:szCs w:val="24"/>
        </w:rPr>
        <w:t>τη λογική της Ένωσης Κεντρώων.</w:t>
      </w:r>
    </w:p>
    <w:p w14:paraId="4D87FD14"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Σαν θετικά θα μπορούσαμε να σημειώσουμε -για να μη λέτε ότι τα βρίσκουμε όλα μαύρα και τα καταδικάζουμε έτσι, χωρίς κρίση- το άρθρο 48 που απαλλάσσει για ακόμη μία χρονιά από τον ΕΝΦΙΑ τους πληγέντες στις περιοχές που επλήγησ</w:t>
      </w:r>
      <w:r>
        <w:rPr>
          <w:rFonts w:eastAsia="Times New Roman" w:cs="Times New Roman"/>
          <w:szCs w:val="24"/>
        </w:rPr>
        <w:t xml:space="preserve">αν από πυρκαγιές το περασμένο καλοκαίρι. </w:t>
      </w:r>
    </w:p>
    <w:p w14:paraId="4D87FD15"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θετική είναι και η επιχορήγηση για τη δημιουργία εκθεσιακού χώρου μνήμης στη Θεσσαλονίκη για τους αδικοχαμένους συμπολίτες μας του εβραϊκού θρησκεύματος οι οποίοι υπέστησαν το </w:t>
      </w:r>
      <w:r>
        <w:rPr>
          <w:rFonts w:eastAsia="Times New Roman" w:cs="Times New Roman"/>
          <w:szCs w:val="24"/>
        </w:rPr>
        <w:t>ο</w:t>
      </w:r>
      <w:r>
        <w:rPr>
          <w:rFonts w:eastAsia="Times New Roman" w:cs="Times New Roman"/>
          <w:szCs w:val="24"/>
        </w:rPr>
        <w:t>λοκαύτωμα από το στυγερό ναζι</w:t>
      </w:r>
      <w:r>
        <w:rPr>
          <w:rFonts w:eastAsia="Times New Roman" w:cs="Times New Roman"/>
          <w:szCs w:val="24"/>
        </w:rPr>
        <w:t>στικό καθεστώς.  Είναι σημαντικό να κρατάμε ζωντανή τη μνήμη θηριωδιών ως απάντηση στη στροφή της Ευρώπης προς τον ναζισμό, που είναι μια λάθος κατεύθυνση που προέκυψε από κρίση δημοκρατίας, από κρίση οικονομίας, από τους πολέμους, οι οποίοι οδήγησαν εκατο</w:t>
      </w:r>
      <w:r>
        <w:rPr>
          <w:rFonts w:eastAsia="Times New Roman" w:cs="Times New Roman"/>
          <w:szCs w:val="24"/>
        </w:rPr>
        <w:t xml:space="preserve">μμύρια ανθρώπους στον αγώνα για την επιβίωση και για μία καλύτερη ζωή. </w:t>
      </w:r>
    </w:p>
    <w:p w14:paraId="4D87FD16"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Συζητάμε και πολλά άλλα θέματα που είναι, όπως προανέφερα, άσχετα μεταξύ τους σε αυτό το νομοσχέδιο, δίνοντας έτσι τη δυνατότητα σε εμάς να σας κρίνουμε. Εμείς θέλουμε να παρέμβουμε θετικά, να παρέμβουμε με ουσιαστικό λόγο και ελεγκτική πρακτική κατά των «</w:t>
      </w:r>
      <w:r>
        <w:rPr>
          <w:rFonts w:eastAsia="Times New Roman" w:cs="Times New Roman"/>
          <w:szCs w:val="24"/>
        </w:rPr>
        <w:t xml:space="preserve">φωτογραφικών» άρθρων, που βεβαίως περιέχονται στο παρόν νομοσχέδιο, όπως και σε πολλά προηγούμενα. </w:t>
      </w:r>
    </w:p>
    <w:p w14:paraId="4D87FD17"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Αυτό το νομοσχέδιο ήρθε με καθυστέρηση, με ευθύνη βεβαίως της Κυβέρνησής σας, μιας και η προθεσμία έληγε την 1</w:t>
      </w:r>
      <w:r>
        <w:rPr>
          <w:rFonts w:eastAsia="Times New Roman" w:cs="Times New Roman"/>
          <w:szCs w:val="24"/>
        </w:rPr>
        <w:t>-</w:t>
      </w:r>
      <w:r>
        <w:rPr>
          <w:rFonts w:eastAsia="Times New Roman" w:cs="Times New Roman"/>
          <w:szCs w:val="24"/>
        </w:rPr>
        <w:lastRenderedPageBreak/>
        <w:t>1</w:t>
      </w:r>
      <w:r>
        <w:rPr>
          <w:rFonts w:eastAsia="Times New Roman" w:cs="Times New Roman"/>
          <w:szCs w:val="24"/>
        </w:rPr>
        <w:t>-</w:t>
      </w:r>
      <w:r>
        <w:rPr>
          <w:rFonts w:eastAsia="Times New Roman" w:cs="Times New Roman"/>
          <w:szCs w:val="24"/>
        </w:rPr>
        <w:t>2019 και ως εκ τούτου δίδεται αναδρομική ισ</w:t>
      </w:r>
      <w:r>
        <w:rPr>
          <w:rFonts w:eastAsia="Times New Roman" w:cs="Times New Roman"/>
          <w:szCs w:val="24"/>
        </w:rPr>
        <w:t>χύς για τα άρθρα που θα ψηφιστούν και επί του παρόντος νομοσχεδίου.</w:t>
      </w:r>
    </w:p>
    <w:p w14:paraId="4D87FD18"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Η Κυβέρνηση, όπως συνήθως, με απόλυτη ευθύνη της, φέρνει καθυστερημένα -και κατόπιν της φοβερής καταστροφής που υπέστησαν από φωτιά το καλοκαίρι που μας πέρασε οι συμπολίτες μας, όπου άλλο</w:t>
      </w:r>
      <w:r>
        <w:rPr>
          <w:rFonts w:eastAsia="Times New Roman" w:cs="Times New Roman"/>
          <w:szCs w:val="24"/>
        </w:rPr>
        <w:t>ι έχασαν τη ζωή τους, άλλοι έχασαν την υγεία τους, οι πιο τυχεροί έχασαν την περιουσία τους- τροποποίηση διατάξεων του νόμου 971/2001 για τον αιγιαλό και την παραλία. Και εδώ, όμως, εισχωρούν εξαιρέσεις και «παραθυράκια». Παραδείγματος χάριν, δημιουργούντα</w:t>
      </w:r>
      <w:r>
        <w:rPr>
          <w:rFonts w:eastAsia="Times New Roman" w:cs="Times New Roman"/>
          <w:szCs w:val="24"/>
        </w:rPr>
        <w:t xml:space="preserve">ι συνθήκες νομιμοποίησης αυθαιρέτων, τα οποία εξαιρεί από την κατεδάφιση, ως επίσης και για μελλοντικά αυθαίρετα που κατασκευάστηκαν μετά τις 28 Ιουλίου του 2011, που ήδη αυτή η ημερομηνία αποτελεί προθεσμία λήξης νομιμοποίησης αυθαιρεσιών και πλέον αυτής </w:t>
      </w:r>
      <w:r>
        <w:rPr>
          <w:rFonts w:eastAsia="Times New Roman" w:cs="Times New Roman"/>
          <w:szCs w:val="24"/>
        </w:rPr>
        <w:t>δεν επιτρέπεται να νομιμοποιείται καμία αυθαίρετη κατασκευή.</w:t>
      </w:r>
    </w:p>
    <w:p w14:paraId="4D87FD19"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Επιπλέον, χωρίς επαρκή νομοθετική τεκμηρίωση, μιας και στο άρθρο 24 προβλέπεται η κατ’ εξαίρεση εκτέλεση έργων </w:t>
      </w:r>
      <w:r>
        <w:rPr>
          <w:rFonts w:eastAsia="Times New Roman" w:cs="Times New Roman"/>
          <w:szCs w:val="24"/>
        </w:rPr>
        <w:lastRenderedPageBreak/>
        <w:t>που αφορούν προστατευόμενες περιοχές, με πρωτοφανή αιτιολογία και περίεργη νομική κά</w:t>
      </w:r>
      <w:r>
        <w:rPr>
          <w:rFonts w:eastAsia="Times New Roman" w:cs="Times New Roman"/>
          <w:szCs w:val="24"/>
        </w:rPr>
        <w:t>λυψη, δημιουργώντας σε εμάς πλήρη σύγχυση.</w:t>
      </w:r>
    </w:p>
    <w:p w14:paraId="4D87FD1A"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Θα σας διαβάσω καλύτερα μέρος αυτής της αξιοπερίεργης διάταξης, η οποία καλύπτει αυθαιρεσίες. Θα ανοίξω εδώ εισαγωγικά, για να σας διαβάσω ακριβώς πώς το γράφει: «Για την επιδίωξη των σκοπών τους οποίους προβλέπει</w:t>
      </w:r>
      <w:r>
        <w:rPr>
          <w:rFonts w:eastAsia="Times New Roman" w:cs="Times New Roman"/>
          <w:szCs w:val="24"/>
        </w:rPr>
        <w:t xml:space="preserve"> ο παρών νόμος», εννοώντας ότι καλύπτονται αυθαιρεσίες για την επιδίωξη των σκοπών τους οποίους προβλέπει αυτός ο νόμος. </w:t>
      </w:r>
    </w:p>
    <w:p w14:paraId="4D87FD1B"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Εδώ, είναι ακατανόητο από εμένα, πώς μπορούμε με κάλυψη αυθαιρεσιών να εξυπηρετούμε έναν νόμο κατά της αυθαιρεσίας. </w:t>
      </w:r>
    </w:p>
    <w:p w14:paraId="4D87FD1C" w14:textId="77777777" w:rsidR="00E01347" w:rsidRDefault="00B0330D">
      <w:pPr>
        <w:spacing w:line="600" w:lineRule="auto"/>
        <w:jc w:val="both"/>
        <w:rPr>
          <w:rFonts w:eastAsia="Times New Roman" w:cs="Times New Roman"/>
          <w:szCs w:val="24"/>
        </w:rPr>
      </w:pPr>
      <w:r>
        <w:rPr>
          <w:rFonts w:eastAsia="Times New Roman" w:cs="Times New Roman"/>
          <w:szCs w:val="24"/>
        </w:rPr>
        <w:t>Από την άλλη, στη</w:t>
      </w:r>
      <w:r>
        <w:rPr>
          <w:rFonts w:eastAsia="Times New Roman" w:cs="Times New Roman"/>
          <w:szCs w:val="24"/>
        </w:rPr>
        <w:t xml:space="preserve">ν παράγραφο 5 του άρθρου 24 αποχαρακτηρίζεται </w:t>
      </w:r>
      <w:r w:rsidRPr="00EE0A1E">
        <w:rPr>
          <w:rFonts w:eastAsia="Times New Roman" w:cs="Times New Roman"/>
          <w:szCs w:val="24"/>
        </w:rPr>
        <w:t>ο αιγιαλός</w:t>
      </w:r>
      <w:r>
        <w:rPr>
          <w:rFonts w:eastAsia="Times New Roman" w:cs="Times New Roman"/>
          <w:szCs w:val="24"/>
        </w:rPr>
        <w:t xml:space="preserve"> από ιδιωτική περιουσία του δημοσίου και μετατρέπεται σε δημόσια περιουσία, όπου πλέον ο κοινόχρηστος χαρακτήρας θα καταστρέψει χιλιάδες επιχειρήσεις και επιχειρηματίες οι οποίοι στεγάζονταν επί του α</w:t>
      </w:r>
      <w:r>
        <w:rPr>
          <w:rFonts w:eastAsia="Times New Roman" w:cs="Times New Roman"/>
          <w:szCs w:val="24"/>
        </w:rPr>
        <w:t>ιγιαλού.</w:t>
      </w:r>
      <w:r w:rsidRPr="0064206B">
        <w:rPr>
          <w:rFonts w:eastAsia="Times New Roman" w:cs="Times New Roman"/>
          <w:szCs w:val="24"/>
        </w:rPr>
        <w:t xml:space="preserve"> </w:t>
      </w:r>
      <w:r>
        <w:rPr>
          <w:rFonts w:eastAsia="Times New Roman" w:cs="Times New Roman"/>
          <w:szCs w:val="24"/>
        </w:rPr>
        <w:t xml:space="preserve">Είχαν εγκαταστάσεις. Άλλος νοίκιαζε σκάφη, άλλος νοίκιαζε ομπρέλες. Υπήρχαν </w:t>
      </w:r>
      <w:r>
        <w:rPr>
          <w:rFonts w:eastAsia="Times New Roman" w:cs="Times New Roman"/>
          <w:szCs w:val="24"/>
        </w:rPr>
        <w:lastRenderedPageBreak/>
        <w:t>και πολλά περίπτερα. Πώς θα λυθεί αυτό το ζήτημα, εφόσον τώρα πλέον αυτόν τον χώρο που θα εγκαταλείψουν οι νομίμως φορολογούμενοι συμπολίτες μας θα τον καλύψουν πλανόδιοι,</w:t>
      </w:r>
      <w:r>
        <w:rPr>
          <w:rFonts w:eastAsia="Times New Roman" w:cs="Times New Roman"/>
          <w:szCs w:val="24"/>
        </w:rPr>
        <w:t xml:space="preserve"> οι οποίοι θα προσφέρουν σχεδόν τις ίδιες υπηρεσίες;</w:t>
      </w:r>
    </w:p>
    <w:p w14:paraId="4D87FD1D"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Παντού αυθαιρεσίες. Αυθαιρεσία θεωρούμε και τη διάταξη του άρθρου 45, όπου το κράτος φανερώνει ξεδιάντροπα το τυραννικό του αριστερό πρόσωπο. Και λέω «αριστερό πρόσωπο», γιατί προβάλλει ένα ισχυρότερο </w:t>
      </w:r>
      <w:r>
        <w:rPr>
          <w:rFonts w:eastAsia="Times New Roman" w:cs="Times New Roman"/>
          <w:szCs w:val="24"/>
        </w:rPr>
        <w:t>δ</w:t>
      </w:r>
      <w:r>
        <w:rPr>
          <w:rFonts w:eastAsia="Times New Roman" w:cs="Times New Roman"/>
          <w:szCs w:val="24"/>
        </w:rPr>
        <w:t>η</w:t>
      </w:r>
      <w:r>
        <w:rPr>
          <w:rFonts w:eastAsia="Times New Roman" w:cs="Times New Roman"/>
          <w:szCs w:val="24"/>
        </w:rPr>
        <w:t xml:space="preserve">μόσιο κατά της ιδιωτικής πρωτοβουλίας, αδιαφορώντας βεβαίως και για τα νοήματα που δίνει σε όλους αυτούς που θέλουν να επενδύσουν στην Ελλάδα η διάταξη αυτή, όταν το </w:t>
      </w:r>
      <w:r>
        <w:rPr>
          <w:rFonts w:eastAsia="Times New Roman" w:cs="Times New Roman"/>
          <w:szCs w:val="24"/>
        </w:rPr>
        <w:t>δ</w:t>
      </w:r>
      <w:r>
        <w:rPr>
          <w:rFonts w:eastAsia="Times New Roman" w:cs="Times New Roman"/>
          <w:szCs w:val="24"/>
        </w:rPr>
        <w:t xml:space="preserve">ημόσιο κατά τη διάταξη και για τις οφειλές του </w:t>
      </w:r>
      <w:r>
        <w:rPr>
          <w:rFonts w:eastAsia="Times New Roman" w:cs="Times New Roman"/>
          <w:szCs w:val="24"/>
        </w:rPr>
        <w:t>δ</w:t>
      </w:r>
      <w:r>
        <w:rPr>
          <w:rFonts w:eastAsia="Times New Roman" w:cs="Times New Roman"/>
          <w:szCs w:val="24"/>
        </w:rPr>
        <w:t>ημοσίου προς τρίτους αποδίδει κατά το μέγ</w:t>
      </w:r>
      <w:r>
        <w:rPr>
          <w:rFonts w:eastAsia="Times New Roman" w:cs="Times New Roman"/>
          <w:szCs w:val="24"/>
        </w:rPr>
        <w:t>ιστο 3% επιτόκιο, ενώ απαιτεί από τον πολίτη, από τον αγωνιζόμενο συμπολίτη μας, τον επιχειρηματία, περίπου το τριπλάσιο. Ισχύουν δύο μέτρα και δύο σταθμά. Αυτό, εκτός του ότι δεν είναι λογικό, φαντάζομαι ότι δεν είναι και νόμιμο.</w:t>
      </w:r>
    </w:p>
    <w:p w14:paraId="4D87FD1E"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Μας υποσχεθήκατε λύσεις σ</w:t>
      </w:r>
      <w:r>
        <w:rPr>
          <w:rFonts w:eastAsia="Times New Roman" w:cs="Times New Roman"/>
          <w:szCs w:val="24"/>
        </w:rPr>
        <w:t xml:space="preserve">ε όλα τα ζητήματα. Μεταξύ αυτών είπατε ότι θα πάρετε φόρο και από τους εφοπλιστές. Γνωρίζατε ότι δεν μπορεί να γίνει αυτό το πράγμα, διότι όσον αφορά </w:t>
      </w:r>
      <w:r>
        <w:rPr>
          <w:rFonts w:eastAsia="Times New Roman" w:cs="Times New Roman"/>
          <w:szCs w:val="24"/>
        </w:rPr>
        <w:lastRenderedPageBreak/>
        <w:t xml:space="preserve">στη φορολογία των εφοπλιστών, θέλουμε και εμείς να προσφέρουν οι εφοπλιστές. Φαντάζομαι ότι θέλουν και οι </w:t>
      </w:r>
      <w:r>
        <w:rPr>
          <w:rFonts w:eastAsia="Times New Roman" w:cs="Times New Roman"/>
          <w:szCs w:val="24"/>
        </w:rPr>
        <w:t>ίδιοι, όσοι από αυτούς βεβαίως έχουν εθνική συνείδηση και νομίζω ότι είναι η πλειονότητα των εφοπλιστών. Φαντάζομαι, λοιπόν, ότι θέλουν να προσφέρουν.</w:t>
      </w:r>
    </w:p>
    <w:p w14:paraId="4D87FD1F"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Βεβαίως, αυτές οι ρυθμίσεις και οι διαδικασίες</w:t>
      </w:r>
      <w:r w:rsidRPr="008A5E40">
        <w:rPr>
          <w:rFonts w:eastAsia="Times New Roman" w:cs="Times New Roman"/>
          <w:szCs w:val="24"/>
        </w:rPr>
        <w:t xml:space="preserve"> </w:t>
      </w:r>
      <w:r>
        <w:rPr>
          <w:rFonts w:eastAsia="Times New Roman" w:cs="Times New Roman"/>
          <w:szCs w:val="24"/>
        </w:rPr>
        <w:t>πρέπει να γίνονται μετά μεγάλης προσοχής, πρέπει να γίνοντ</w:t>
      </w:r>
      <w:r>
        <w:rPr>
          <w:rFonts w:eastAsia="Times New Roman" w:cs="Times New Roman"/>
          <w:szCs w:val="24"/>
        </w:rPr>
        <w:t>αι με λεπτούς τρόπους οι διαπραγματεύσεις, δεδομένου ότι είναι εύκολο ένα καράβι εν πλω να αλλάξει και σημαία και όνομα. Θέλω να σας υπενθυμίσω ότι η συγκεκριμένη αγορά όσο πάει και στραγγαλίζεται από την ασιατική παρέμβαση.</w:t>
      </w:r>
    </w:p>
    <w:p w14:paraId="4D87FD20"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Εδώ, λοιπόν, όσον αφορά στη φορ</w:t>
      </w:r>
      <w:r>
        <w:rPr>
          <w:rFonts w:eastAsia="Times New Roman" w:cs="Times New Roman"/>
          <w:szCs w:val="24"/>
        </w:rPr>
        <w:t xml:space="preserve">ολογία των εφοπλιστών, χρειάζεται, όπως είπαμε, λεπτή διαπραγμάτευση. Ελπίζουμε ότι θα θελήσουν και οι ίδιοι οι εφοπλιστές να προσφέρουν στην εθνική ανασυγκρότηση. Χειριστείτε το με λεπτό τρόπο για να έχουμε αποτέλεσμα υπέρ του ελληνικού </w:t>
      </w:r>
      <w:r>
        <w:rPr>
          <w:rFonts w:eastAsia="Times New Roman" w:cs="Times New Roman"/>
          <w:szCs w:val="24"/>
        </w:rPr>
        <w:t>δ</w:t>
      </w:r>
      <w:r>
        <w:rPr>
          <w:rFonts w:eastAsia="Times New Roman" w:cs="Times New Roman"/>
          <w:szCs w:val="24"/>
        </w:rPr>
        <w:t>ημοσίου.</w:t>
      </w:r>
    </w:p>
    <w:p w14:paraId="4D87FD21"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Εν κατακ</w:t>
      </w:r>
      <w:r>
        <w:rPr>
          <w:rFonts w:eastAsia="Times New Roman" w:cs="Times New Roman"/>
          <w:szCs w:val="24"/>
        </w:rPr>
        <w:t>λείδι, επειδή υπάρχουν πάρα πολλά ζητήματα σε αυτό το νομοσχέδιο, τα οποία θα χρειαζόμασταν μέρες να αναπτύξουμε, θα πω μερικά πράγματα τα οποία δείχνουν την εικόνα της θέσης της Ένωσης Κεντρώων. Έχουμε τοποθετηθεί θετικά, πρώτον, σχετικά με την ενσωμάτωση</w:t>
      </w:r>
      <w:r>
        <w:rPr>
          <w:rFonts w:eastAsia="Times New Roman" w:cs="Times New Roman"/>
          <w:szCs w:val="24"/>
        </w:rPr>
        <w:t xml:space="preserve"> </w:t>
      </w:r>
      <w:r>
        <w:rPr>
          <w:rFonts w:eastAsia="Times New Roman" w:cs="Times New Roman"/>
          <w:szCs w:val="24"/>
        </w:rPr>
        <w:t>ο</w:t>
      </w:r>
      <w:r>
        <w:rPr>
          <w:rFonts w:eastAsia="Times New Roman" w:cs="Times New Roman"/>
          <w:szCs w:val="24"/>
        </w:rPr>
        <w:t>δηγιών.</w:t>
      </w:r>
    </w:p>
    <w:p w14:paraId="4D87FD22"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Όσον αφορά στο ζήτημα της Ασιατικής Τράπεζας και εδώ είμαστε θετικοί και όπως είπαμε, ήδη μετέχουν δεκαοκτώ χώρες της Ευρώπης, οπότε αργά ή γρήγορα θα έπρεπε να συμβεί.</w:t>
      </w:r>
    </w:p>
    <w:p w14:paraId="4D87FD23"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Όσον αφορά στη χρήση κουπονιών, έχουμε κάποια ερωτηματικά, κάποιες </w:t>
      </w:r>
      <w:proofErr w:type="spellStart"/>
      <w:r>
        <w:rPr>
          <w:rFonts w:eastAsia="Times New Roman" w:cs="Times New Roman"/>
          <w:szCs w:val="24"/>
        </w:rPr>
        <w:t>ψιλοεπιφυλ</w:t>
      </w:r>
      <w:r>
        <w:rPr>
          <w:rFonts w:eastAsia="Times New Roman" w:cs="Times New Roman"/>
          <w:szCs w:val="24"/>
        </w:rPr>
        <w:t>άξεις</w:t>
      </w:r>
      <w:proofErr w:type="spellEnd"/>
      <w:r>
        <w:rPr>
          <w:rFonts w:eastAsia="Times New Roman" w:cs="Times New Roman"/>
          <w:szCs w:val="24"/>
        </w:rPr>
        <w:t>. Χρειάζεται ίσως περαιτέρω επεξεργασία.</w:t>
      </w:r>
    </w:p>
    <w:p w14:paraId="4D87FD24"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Όσον αφορά στην φορολογία των εφοπλιστών, μίλησα πριν από λίγο. Επίσης, εδώ βλέπουμε πολλά «παραθυράκια» υπέρ των αυθαιρεσιών, υπέρ των αυθαιρέτων, υπέρ της αυθαίρετης δόμησης. Εμείς, ως Ένωση Κεντρώων, δεν είμ</w:t>
      </w:r>
      <w:r>
        <w:rPr>
          <w:rFonts w:eastAsia="Times New Roman" w:cs="Times New Roman"/>
          <w:szCs w:val="24"/>
        </w:rPr>
        <w:t xml:space="preserve">αστε υπέρ της λογικής κατεδάφισης των πάντων, διότι θέλω να σας υπενθυμίσω ότι το ελληνικό κράτος ευθύνεται γι’ αυτή την κατάσταση. </w:t>
      </w:r>
      <w:r>
        <w:rPr>
          <w:rFonts w:eastAsia="Times New Roman" w:cs="Times New Roman"/>
          <w:szCs w:val="24"/>
        </w:rPr>
        <w:lastRenderedPageBreak/>
        <w:t xml:space="preserve">Οι κανόνες που έπρεπε να τεθούν </w:t>
      </w:r>
      <w:proofErr w:type="spellStart"/>
      <w:r>
        <w:rPr>
          <w:rFonts w:eastAsia="Times New Roman" w:cs="Times New Roman"/>
          <w:szCs w:val="24"/>
        </w:rPr>
        <w:t>εξυπαρχής</w:t>
      </w:r>
      <w:proofErr w:type="spellEnd"/>
      <w:r>
        <w:rPr>
          <w:rFonts w:eastAsia="Times New Roman" w:cs="Times New Roman"/>
          <w:szCs w:val="24"/>
        </w:rPr>
        <w:t xml:space="preserve"> για τη σωστή δόμηση δεν ετέθησαν τότε, όταν έπρεπε. Αναγκάστηκαν, λοιπόν, αυθαίρετ</w:t>
      </w:r>
      <w:r>
        <w:rPr>
          <w:rFonts w:eastAsia="Times New Roman" w:cs="Times New Roman"/>
          <w:szCs w:val="24"/>
        </w:rPr>
        <w:t xml:space="preserve">α να κτίσουν σπίτια. Τώρα θέλουμε μια ρεαλιστική </w:t>
      </w:r>
      <w:r>
        <w:rPr>
          <w:rFonts w:eastAsia="Times New Roman" w:cs="Times New Roman"/>
          <w:szCs w:val="24"/>
        </w:rPr>
        <w:t>λύ</w:t>
      </w:r>
      <w:r>
        <w:rPr>
          <w:rFonts w:eastAsia="Times New Roman" w:cs="Times New Roman"/>
          <w:szCs w:val="24"/>
        </w:rPr>
        <w:t>ση. Θέλουμε να εξυπηρετείται το κοινό, να έχει ελεύθερη πρόσβαση στις παραλίες, ταυτόχρονα να μπορέσουν και να διατηρήσουν το μέγιστο μέρος της περιουσίας τους και αυτοί που αναγκάστηκαν να αυθαιρετήσουν μ</w:t>
      </w:r>
      <w:r>
        <w:rPr>
          <w:rFonts w:eastAsia="Times New Roman" w:cs="Times New Roman"/>
          <w:szCs w:val="24"/>
        </w:rPr>
        <w:t xml:space="preserve">ε ευθύνη, όπως είπα, του ελληνικού </w:t>
      </w:r>
      <w:r>
        <w:rPr>
          <w:rFonts w:eastAsia="Times New Roman" w:cs="Times New Roman"/>
          <w:szCs w:val="24"/>
        </w:rPr>
        <w:t>δ</w:t>
      </w:r>
      <w:r>
        <w:rPr>
          <w:rFonts w:eastAsia="Times New Roman" w:cs="Times New Roman"/>
          <w:szCs w:val="24"/>
        </w:rPr>
        <w:t>ημοσίου.</w:t>
      </w:r>
    </w:p>
    <w:p w14:paraId="4D87FD25"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Πάμε τώρα στις βραχονησίδες, σε ένα πολύ σοβαρό ζήτημα, το οποίο μας απασχολεί έντονα. Είναι, από τη μια μεριά, βεβαίως, πολύ θετικό, γιατί κάποιες βραχονησίδες και κάποιες νησίδες που είναι έρημες θα μπορούσαν </w:t>
      </w:r>
      <w:r>
        <w:rPr>
          <w:rFonts w:eastAsia="Times New Roman" w:cs="Times New Roman"/>
          <w:szCs w:val="24"/>
        </w:rPr>
        <w:t>να αποτελέσουν κάποια στιγμή «γκρίζες» ζώνες και απαιτήσεις από την τουρκική πλευρά, εφόσον βεβαίως δεν κατοικούνται από Έλληνες πολίτες.</w:t>
      </w:r>
    </w:p>
    <w:p w14:paraId="4D87FD26"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Θα έπρεπε, όμως, εδώ να έχει κάποια γνώση και κάποια θέση το Γενικό Επιτελείο Στρατού, διότι κάποιες αποτελούν παραμεθ</w:t>
      </w:r>
      <w:r>
        <w:rPr>
          <w:rFonts w:eastAsia="Times New Roman" w:cs="Times New Roman"/>
          <w:szCs w:val="24"/>
        </w:rPr>
        <w:t xml:space="preserve">όριο περιοχή, έχουν ίσως να παίξουν ρόλο σε περίπτωση στρατιωτικής κρίσεως και επιθυμούμε να μη δοθούν ανεξέλεγκτα </w:t>
      </w:r>
      <w:r>
        <w:rPr>
          <w:rFonts w:eastAsia="Times New Roman" w:cs="Times New Roman"/>
          <w:szCs w:val="24"/>
        </w:rPr>
        <w:lastRenderedPageBreak/>
        <w:t>σε οποιονδήποτε. Θέλουμε τουλάχιστον το 51% αποδεδειγμένα να ανήκει και όχι ως αχυράνθρωπος να μετέχει Έλληνας πολίτης, Έλληνας επιχειρηματία</w:t>
      </w:r>
      <w:r>
        <w:rPr>
          <w:rFonts w:eastAsia="Times New Roman" w:cs="Times New Roman"/>
          <w:szCs w:val="24"/>
        </w:rPr>
        <w:t xml:space="preserve">ς. Και βεβαίως, να υπάρχει δυνατότητα ελέγχου όποτε αυτό ζητηθεί και τουλάχιστον μια φορά τον χρόνο από κλιμάκιο του </w:t>
      </w:r>
      <w:r>
        <w:rPr>
          <w:rFonts w:eastAsia="Times New Roman" w:cs="Times New Roman"/>
          <w:szCs w:val="24"/>
        </w:rPr>
        <w:t>δ</w:t>
      </w:r>
      <w:r>
        <w:rPr>
          <w:rFonts w:eastAsia="Times New Roman" w:cs="Times New Roman"/>
          <w:szCs w:val="24"/>
        </w:rPr>
        <w:t>ημοσίου και του Γενικού Επιτελείου Στρατού, για να γνωρίζουμε τι ακριβώς γίνεται από τους ιδιώτες πάνω σε αυτές τις βραχονησίδες, οι οποίε</w:t>
      </w:r>
      <w:r>
        <w:rPr>
          <w:rFonts w:eastAsia="Times New Roman" w:cs="Times New Roman"/>
          <w:szCs w:val="24"/>
        </w:rPr>
        <w:t xml:space="preserve">ς αποτελούν την πληθώρα των </w:t>
      </w:r>
      <w:r>
        <w:rPr>
          <w:rFonts w:eastAsia="Times New Roman" w:cs="Times New Roman"/>
          <w:szCs w:val="24"/>
        </w:rPr>
        <w:t>«</w:t>
      </w:r>
      <w:r>
        <w:rPr>
          <w:rFonts w:eastAsia="Times New Roman" w:cs="Times New Roman"/>
          <w:szCs w:val="24"/>
        </w:rPr>
        <w:t>αεροπλανοφόρων</w:t>
      </w:r>
      <w:r>
        <w:rPr>
          <w:rFonts w:eastAsia="Times New Roman" w:cs="Times New Roman"/>
          <w:szCs w:val="24"/>
        </w:rPr>
        <w:t>»</w:t>
      </w:r>
      <w:r>
        <w:rPr>
          <w:rFonts w:eastAsia="Times New Roman" w:cs="Times New Roman"/>
          <w:szCs w:val="24"/>
        </w:rPr>
        <w:t xml:space="preserve"> της Ελλάδας.</w:t>
      </w:r>
    </w:p>
    <w:p w14:paraId="4D87FD27"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Όσον αφορά στο </w:t>
      </w:r>
      <w:r>
        <w:rPr>
          <w:rFonts w:eastAsia="Times New Roman" w:cs="Times New Roman"/>
          <w:szCs w:val="24"/>
        </w:rPr>
        <w:t>μ</w:t>
      </w:r>
      <w:r>
        <w:rPr>
          <w:rFonts w:eastAsia="Times New Roman" w:cs="Times New Roman"/>
          <w:szCs w:val="24"/>
        </w:rPr>
        <w:t xml:space="preserve">ουσείο του </w:t>
      </w:r>
      <w:r>
        <w:rPr>
          <w:rFonts w:eastAsia="Times New Roman" w:cs="Times New Roman"/>
          <w:szCs w:val="24"/>
        </w:rPr>
        <w:t>ο</w:t>
      </w:r>
      <w:r>
        <w:rPr>
          <w:rFonts w:eastAsia="Times New Roman" w:cs="Times New Roman"/>
          <w:szCs w:val="24"/>
        </w:rPr>
        <w:t>λοκαυτώματος και σ’ αυτό είμαστε θετικοί. Χρειάζεται να διατηρηθούν οι εικόνες, έστω και αν είναι εικόνες ντροπής, για να μην επαναληφθούν αυτά τα οποία συνέβησαν.</w:t>
      </w:r>
    </w:p>
    <w:p w14:paraId="4D87FD28"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Προς τ</w:t>
      </w:r>
      <w:r>
        <w:rPr>
          <w:rFonts w:eastAsia="Times New Roman" w:cs="Times New Roman"/>
          <w:szCs w:val="24"/>
        </w:rPr>
        <w:t>ο παρόν δηλώνουμε επιφύλαξη, δηλώνουμε «</w:t>
      </w:r>
      <w:r>
        <w:rPr>
          <w:rFonts w:eastAsia="Times New Roman" w:cs="Times New Roman"/>
          <w:szCs w:val="24"/>
        </w:rPr>
        <w:t>παρών</w:t>
      </w:r>
      <w:r>
        <w:rPr>
          <w:rFonts w:eastAsia="Times New Roman" w:cs="Times New Roman"/>
          <w:szCs w:val="24"/>
        </w:rPr>
        <w:t>» και θα τοποθετηθούμε επί των άρθρων στην ψηφοφορία.</w:t>
      </w:r>
    </w:p>
    <w:p w14:paraId="4D87FD29"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Ευχαριστώ.</w:t>
      </w:r>
    </w:p>
    <w:p w14:paraId="4D87FD2A" w14:textId="77777777" w:rsidR="00E01347" w:rsidRDefault="00B0330D">
      <w:pPr>
        <w:spacing w:line="600" w:lineRule="auto"/>
        <w:ind w:firstLine="720"/>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sidRPr="004D1F57">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w:t>
      </w:r>
      <w:r>
        <w:rPr>
          <w:rFonts w:eastAsia="Times New Roman" w:cs="Times New Roman"/>
          <w:szCs w:val="24"/>
        </w:rPr>
        <w:lastRenderedPageBreak/>
        <w:t>σαράντα</w:t>
      </w:r>
      <w:r w:rsidRPr="004D1F57">
        <w:rPr>
          <w:rFonts w:eastAsia="Times New Roman" w:cs="Times New Roman"/>
          <w:szCs w:val="24"/>
        </w:rPr>
        <w:t xml:space="preserve"> μαθητές και μαθήτριες και </w:t>
      </w:r>
      <w:r>
        <w:rPr>
          <w:rFonts w:eastAsia="Times New Roman" w:cs="Times New Roman"/>
          <w:szCs w:val="24"/>
        </w:rPr>
        <w:t>τρεις</w:t>
      </w:r>
      <w:r w:rsidRPr="004D1F57">
        <w:rPr>
          <w:rFonts w:eastAsia="Times New Roman" w:cs="Times New Roman"/>
          <w:szCs w:val="24"/>
        </w:rPr>
        <w:t xml:space="preserve"> εκπαιδευτικοί συνοδοί τους από το </w:t>
      </w:r>
      <w:r>
        <w:rPr>
          <w:rFonts w:eastAsia="Times New Roman" w:cs="Times New Roman"/>
          <w:szCs w:val="24"/>
        </w:rPr>
        <w:t>3</w:t>
      </w:r>
      <w:r w:rsidRPr="002957EC">
        <w:rPr>
          <w:rFonts w:eastAsia="Times New Roman" w:cs="Times New Roman"/>
          <w:szCs w:val="24"/>
          <w:vertAlign w:val="superscript"/>
        </w:rPr>
        <w:t>ο</w:t>
      </w:r>
      <w:r w:rsidRPr="004D1F57">
        <w:rPr>
          <w:rFonts w:eastAsia="Times New Roman" w:cs="Times New Roman"/>
          <w:szCs w:val="24"/>
        </w:rPr>
        <w:t xml:space="preserve"> </w:t>
      </w:r>
      <w:r>
        <w:rPr>
          <w:rFonts w:eastAsia="Times New Roman" w:cs="Times New Roman"/>
          <w:szCs w:val="24"/>
        </w:rPr>
        <w:t>Γυμνάσιο της ωραίας Μυτιλήνης</w:t>
      </w:r>
      <w:r w:rsidRPr="004D1F57">
        <w:rPr>
          <w:rFonts w:eastAsia="Times New Roman" w:cs="Times New Roman"/>
          <w:szCs w:val="24"/>
        </w:rPr>
        <w:t>.</w:t>
      </w:r>
    </w:p>
    <w:p w14:paraId="4D87FD2B"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Καλωσορίσατε στη</w:t>
      </w:r>
      <w:r w:rsidRPr="004D1F57">
        <w:rPr>
          <w:rFonts w:eastAsia="Times New Roman" w:cs="Times New Roman"/>
          <w:szCs w:val="24"/>
        </w:rPr>
        <w:t xml:space="preserve"> Βο</w:t>
      </w:r>
      <w:r w:rsidRPr="004D1F57">
        <w:rPr>
          <w:rFonts w:eastAsia="Times New Roman" w:cs="Times New Roman"/>
          <w:szCs w:val="24"/>
        </w:rPr>
        <w:t>υλή</w:t>
      </w:r>
      <w:r>
        <w:rPr>
          <w:rFonts w:eastAsia="Times New Roman" w:cs="Times New Roman"/>
          <w:szCs w:val="24"/>
        </w:rPr>
        <w:t>!</w:t>
      </w:r>
    </w:p>
    <w:p w14:paraId="4D87FD2C" w14:textId="77777777" w:rsidR="00E01347" w:rsidRDefault="00B0330D">
      <w:pPr>
        <w:spacing w:line="600" w:lineRule="auto"/>
        <w:ind w:firstLine="709"/>
        <w:jc w:val="center"/>
        <w:rPr>
          <w:rFonts w:eastAsia="Times New Roman" w:cs="Times New Roman"/>
          <w:szCs w:val="24"/>
        </w:rPr>
      </w:pPr>
      <w:r w:rsidRPr="004D1F57">
        <w:rPr>
          <w:rFonts w:eastAsia="Times New Roman" w:cs="Times New Roman"/>
          <w:szCs w:val="24"/>
        </w:rPr>
        <w:t>(Χειροκροτήματα απ</w:t>
      </w:r>
      <w:r>
        <w:rPr>
          <w:rFonts w:eastAsia="Times New Roman" w:cs="Times New Roman"/>
          <w:szCs w:val="24"/>
        </w:rPr>
        <w:t>’</w:t>
      </w:r>
      <w:r w:rsidRPr="004D1F57">
        <w:rPr>
          <w:rFonts w:eastAsia="Times New Roman" w:cs="Times New Roman"/>
          <w:szCs w:val="24"/>
        </w:rPr>
        <w:t xml:space="preserve"> όλες τις πτέρυγες της Βουλής)</w:t>
      </w:r>
    </w:p>
    <w:p w14:paraId="4D87FD2D"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Ολοκληρώθηκε ο κατάλογος των εισηγητών και αγορητών. </w:t>
      </w:r>
    </w:p>
    <w:p w14:paraId="4D87FD2E"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Νέας Δημοκρατίας, ο κ. </w:t>
      </w:r>
      <w:proofErr w:type="spellStart"/>
      <w:r>
        <w:rPr>
          <w:rFonts w:eastAsia="Times New Roman" w:cs="Times New Roman"/>
          <w:szCs w:val="24"/>
        </w:rPr>
        <w:t>Δένδιας</w:t>
      </w:r>
      <w:proofErr w:type="spellEnd"/>
      <w:r>
        <w:rPr>
          <w:rFonts w:eastAsia="Times New Roman" w:cs="Times New Roman"/>
          <w:szCs w:val="24"/>
        </w:rPr>
        <w:t>. Μετά ξεκινάμε με τους συναδέλφους, τον κ. Καματερό -ο κ. Γεωργιάδης</w:t>
      </w:r>
      <w:r>
        <w:rPr>
          <w:rFonts w:eastAsia="Times New Roman" w:cs="Times New Roman"/>
          <w:szCs w:val="24"/>
        </w:rPr>
        <w:t xml:space="preserve"> ειδοποίησε ότι θα καθυστερήσει λίγο-, τον κ. Καρρά, τον κ. Γερμενή, τον κ. Συντυχάκη. Βεβαίως, ενδιαμέσως οι δύο Κοινοβουλευτικοί Εκπρόσωποι της Αντιπολίτευσης που έχουν ζητήσει τον λόγο, ο κ. Μανιάτης και ο κ. Παππάς, ειδοποιούν το Προεδρείο για το πότε </w:t>
      </w:r>
      <w:r>
        <w:rPr>
          <w:rFonts w:eastAsia="Times New Roman" w:cs="Times New Roman"/>
          <w:szCs w:val="24"/>
        </w:rPr>
        <w:t>θέλουν να μιλήσουν.</w:t>
      </w:r>
    </w:p>
    <w:p w14:paraId="4D87FD2F"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Δένδια</w:t>
      </w:r>
      <w:proofErr w:type="spellEnd"/>
      <w:r>
        <w:rPr>
          <w:rFonts w:eastAsia="Times New Roman" w:cs="Times New Roman"/>
          <w:szCs w:val="24"/>
        </w:rPr>
        <w:t>, έχετε τον λόγο.</w:t>
      </w:r>
    </w:p>
    <w:p w14:paraId="4D87FD30"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ΝΙΚΟΛΑΟΣ - ΓΕΩΡΓΙΟΣ ΔΕΝΔΙΑΣ</w:t>
      </w:r>
      <w:r w:rsidRPr="009F13DB">
        <w:rPr>
          <w:rFonts w:eastAsia="Times New Roman" w:cs="Times New Roman"/>
          <w:b/>
          <w:szCs w:val="24"/>
        </w:rPr>
        <w:t>:</w:t>
      </w:r>
      <w:r w:rsidRPr="009F13DB">
        <w:rPr>
          <w:rFonts w:eastAsia="Times New Roman" w:cs="Times New Roman"/>
          <w:szCs w:val="24"/>
        </w:rPr>
        <w:t xml:space="preserve"> </w:t>
      </w:r>
      <w:r>
        <w:rPr>
          <w:rFonts w:eastAsia="Times New Roman" w:cs="Times New Roman"/>
          <w:szCs w:val="24"/>
        </w:rPr>
        <w:t>Κύριε Πρόεδρε, σας ευχαριστώ.</w:t>
      </w:r>
    </w:p>
    <w:p w14:paraId="4D87FD31"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 xml:space="preserve">Είχα την πρόθεση να ξεκινήσω με μια ευρύτερη συζήτηση που αφορά γενικά στην οικονομική κατάσταση στη χώρα και επίσης, με μια συζήτηση που </w:t>
      </w:r>
      <w:r>
        <w:rPr>
          <w:rFonts w:eastAsia="Times New Roman" w:cs="Times New Roman"/>
          <w:szCs w:val="24"/>
        </w:rPr>
        <w:t>αφορά στα θέματα δημόσιας τάξης, όπως αναδεικνύονται τις τελευταίες μέρες. Η παρουσία μόνο της κυρίας Υφυπουργού με κάνει να μην το πράξω. Έχουμε και αύριο συνεδρίαση. Φαντάζομαι ότι θα μου δοθεί η ευκαιρία να αναφερθώ και σε αυτά.</w:t>
      </w:r>
    </w:p>
    <w:p w14:paraId="4D87FD32"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Θα περιοριστώ, λοιπόν, σ</w:t>
      </w:r>
      <w:r>
        <w:rPr>
          <w:rFonts w:eastAsia="Times New Roman" w:cs="Times New Roman"/>
          <w:szCs w:val="24"/>
        </w:rPr>
        <w:t>ήμερα, όπως δεν συνηθίζω και δεν συνηθίζει κανένας Κοινοβουλευτικός Εκπρόσωπος, στα θέματα του παρόντος νομοθετήματος.</w:t>
      </w:r>
    </w:p>
    <w:p w14:paraId="4D87FD33"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Κυρία Υπουργέ, θα ήθελα να παρατηρήσω ότι αποστέλλεστε εδώ σε αποστολή, όταν υπάρχουν μπελάδες ή όταν υπάρχει υποψία μπελάδων. Και το λέω</w:t>
      </w:r>
      <w:r>
        <w:rPr>
          <w:rFonts w:eastAsia="Times New Roman" w:cs="Times New Roman"/>
          <w:szCs w:val="24"/>
        </w:rPr>
        <w:t xml:space="preserve"> για τον εξής λόγο. Αυτό το νομοθέτημα αποτελεί παράδειγμα από τα πολλά που θα διδάσκονται -διότι παλιά έλεγαν «θα διδάσκεται», αλλά δυστυχώς ο κατάλογος των διδασκομένων έχει γίνει τόσος πολύς που ένα έτος στο πανεπιστήμιο δεν επαρκεί- τού πώς δεν πρέπει </w:t>
      </w:r>
      <w:r>
        <w:rPr>
          <w:rFonts w:eastAsia="Times New Roman" w:cs="Times New Roman"/>
          <w:szCs w:val="24"/>
        </w:rPr>
        <w:t>να νομοθετεί</w:t>
      </w:r>
      <w:r w:rsidRPr="00BF52C9">
        <w:rPr>
          <w:rFonts w:eastAsia="Times New Roman" w:cs="Times New Roman"/>
          <w:szCs w:val="24"/>
        </w:rPr>
        <w:t xml:space="preserve"> </w:t>
      </w:r>
      <w:r>
        <w:rPr>
          <w:rFonts w:eastAsia="Times New Roman" w:cs="Times New Roman"/>
          <w:szCs w:val="24"/>
        </w:rPr>
        <w:t>κανείς.</w:t>
      </w:r>
    </w:p>
    <w:p w14:paraId="4D87FD34"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μου επιτρέπετε να σας διαβάσω. Προσέξτε τι περιέχει αυτό το νομοθέτημα. Περιέχει, κατ’ αρχάς, τα θέματα για την Ασιατική Τράπεζα Υποδομών. Ξεκινάει και ο τίτλος</w:t>
      </w:r>
      <w:r w:rsidRPr="00BF52C9">
        <w:rPr>
          <w:rFonts w:eastAsia="Times New Roman" w:cs="Times New Roman"/>
          <w:szCs w:val="24"/>
        </w:rPr>
        <w:t xml:space="preserve"> </w:t>
      </w:r>
      <w:r>
        <w:rPr>
          <w:rFonts w:eastAsia="Times New Roman" w:cs="Times New Roman"/>
          <w:szCs w:val="24"/>
        </w:rPr>
        <w:t>με αυτό. Ωραία. Έχουμε, λοιπόν, τη συμμετοχή</w:t>
      </w:r>
      <w:r>
        <w:rPr>
          <w:rFonts w:eastAsia="Times New Roman" w:cs="Times New Roman"/>
          <w:szCs w:val="24"/>
        </w:rPr>
        <w:t xml:space="preserve"> της χώρας σε μια διεθνή τράπεζα.</w:t>
      </w:r>
    </w:p>
    <w:p w14:paraId="4D87FD35"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Μέρος Δεύτερο</w:t>
      </w:r>
      <w:r>
        <w:rPr>
          <w:rFonts w:eastAsia="Times New Roman" w:cs="Times New Roman"/>
          <w:szCs w:val="24"/>
        </w:rPr>
        <w:t xml:space="preserve"> αφορά ενσωμάτωση στο εσωτερικό </w:t>
      </w:r>
      <w:r>
        <w:rPr>
          <w:rFonts w:eastAsia="Times New Roman" w:cs="Times New Roman"/>
          <w:szCs w:val="24"/>
        </w:rPr>
        <w:t>ο</w:t>
      </w:r>
      <w:r>
        <w:rPr>
          <w:rFonts w:eastAsia="Times New Roman" w:cs="Times New Roman"/>
          <w:szCs w:val="24"/>
        </w:rPr>
        <w:t xml:space="preserve">δηγίας για την αντιμετώπιση των κουπονιών ως μέσου </w:t>
      </w:r>
      <w:r>
        <w:rPr>
          <w:rFonts w:eastAsia="Times New Roman" w:cs="Times New Roman"/>
          <w:szCs w:val="24"/>
        </w:rPr>
        <w:t>αντ</w:t>
      </w:r>
      <w:r>
        <w:rPr>
          <w:rFonts w:eastAsia="Times New Roman" w:cs="Times New Roman"/>
          <w:szCs w:val="24"/>
        </w:rPr>
        <w:t>αλλάγματος. Η σχετικότητα των δύο πραγμάτων μού διαφεύγει, αλλά προφανώς σε κάποιον δεν διαφεύγει.</w:t>
      </w:r>
    </w:p>
    <w:p w14:paraId="4D87FD36"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 xml:space="preserve">Μέρος </w:t>
      </w:r>
      <w:r>
        <w:rPr>
          <w:rFonts w:eastAsia="Times New Roman" w:cs="Times New Roman"/>
          <w:szCs w:val="24"/>
        </w:rPr>
        <w:t xml:space="preserve">Τρίτο </w:t>
      </w:r>
      <w:r>
        <w:rPr>
          <w:rFonts w:eastAsia="Times New Roman" w:cs="Times New Roman"/>
          <w:szCs w:val="24"/>
        </w:rPr>
        <w:t xml:space="preserve">δεν έχει ενιαία ανάγνωση. Έχει τρία διαφορετικά κεφάλαια. Το Κεφάλαιο Α΄ του </w:t>
      </w:r>
      <w:r>
        <w:rPr>
          <w:rFonts w:eastAsia="Times New Roman" w:cs="Times New Roman"/>
          <w:szCs w:val="24"/>
        </w:rPr>
        <w:t xml:space="preserve">Μέρους </w:t>
      </w:r>
      <w:r>
        <w:rPr>
          <w:rFonts w:eastAsia="Times New Roman" w:cs="Times New Roman"/>
          <w:szCs w:val="24"/>
        </w:rPr>
        <w:t xml:space="preserve">Τρίτου έχει να κάνει με τη θέσπιση κανόνων </w:t>
      </w:r>
      <w:proofErr w:type="spellStart"/>
      <w:r>
        <w:rPr>
          <w:rFonts w:eastAsia="Times New Roman" w:cs="Times New Roman"/>
          <w:szCs w:val="24"/>
        </w:rPr>
        <w:t>φοροαποφυγής</w:t>
      </w:r>
      <w:proofErr w:type="spellEnd"/>
      <w:r>
        <w:rPr>
          <w:rFonts w:eastAsia="Times New Roman" w:cs="Times New Roman"/>
          <w:szCs w:val="24"/>
        </w:rPr>
        <w:t>, δηλαδή τροποποίηση του Κώδικα Φορολογίας Εισοδήματος. Αυτό σε νομοθέτημα για την Ασιατική Τράπεζα.</w:t>
      </w:r>
    </w:p>
    <w:p w14:paraId="4D87FD37"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Το Κεφάλαιο Β΄ τ</w:t>
      </w:r>
      <w:r>
        <w:rPr>
          <w:rFonts w:eastAsia="Times New Roman" w:cs="Times New Roman"/>
          <w:szCs w:val="24"/>
        </w:rPr>
        <w:t xml:space="preserve">ου </w:t>
      </w:r>
      <w:r>
        <w:rPr>
          <w:rFonts w:eastAsia="Times New Roman" w:cs="Times New Roman"/>
          <w:szCs w:val="24"/>
        </w:rPr>
        <w:t xml:space="preserve">Μέρους </w:t>
      </w:r>
      <w:r>
        <w:rPr>
          <w:rFonts w:eastAsia="Times New Roman" w:cs="Times New Roman"/>
          <w:szCs w:val="24"/>
        </w:rPr>
        <w:t xml:space="preserve">Τρίτου έχει να κάνει με τις ευρωπαϊκές εταιρείες επιχειρηματικού κεφαλαίου. </w:t>
      </w:r>
    </w:p>
    <w:p w14:paraId="4D87FD38"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Το Τρίτο Κεφάλαιο του </w:t>
      </w:r>
      <w:r>
        <w:rPr>
          <w:rFonts w:eastAsia="Times New Roman" w:cs="Times New Roman"/>
          <w:szCs w:val="24"/>
        </w:rPr>
        <w:t xml:space="preserve">Μέρους </w:t>
      </w:r>
      <w:r>
        <w:rPr>
          <w:rFonts w:eastAsia="Times New Roman" w:cs="Times New Roman"/>
          <w:szCs w:val="24"/>
        </w:rPr>
        <w:t>Τρίτου έχει να κάνει με τα Ευρωπαϊκά Ταμεία Κοινωνικής Επιχειρηματικότητας.</w:t>
      </w:r>
    </w:p>
    <w:p w14:paraId="4D87FD39"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Σαν να μην έφταναν αυτά, ας πάμε τώρα στο άλλο κεφάλαιο, στο Κεφ</w:t>
      </w:r>
      <w:r>
        <w:rPr>
          <w:rFonts w:eastAsia="Times New Roman" w:cs="Times New Roman"/>
          <w:szCs w:val="24"/>
        </w:rPr>
        <w:t xml:space="preserve">άλαιο </w:t>
      </w:r>
      <w:r>
        <w:rPr>
          <w:rFonts w:eastAsia="Times New Roman" w:cs="Times New Roman"/>
          <w:szCs w:val="24"/>
        </w:rPr>
        <w:t>Δ΄</w:t>
      </w:r>
      <w:r>
        <w:rPr>
          <w:rFonts w:eastAsia="Times New Roman" w:cs="Times New Roman"/>
          <w:szCs w:val="24"/>
        </w:rPr>
        <w:t xml:space="preserve"> </w:t>
      </w:r>
      <w:r>
        <w:rPr>
          <w:rFonts w:eastAsia="Times New Roman" w:cs="Times New Roman"/>
          <w:szCs w:val="24"/>
        </w:rPr>
        <w:t>που είναι το πιο χαριτωμένο –θα επανέλθω στο τέλος-, το οποίο αφορά τον αιγιαλό και την παραλία, ενσωματωμένο σε ένα νομοθέτημα που ξεκινά με την Ασιατική Τράπεζα, πηγαίνει στη φοροαπαλλαγή, έχει να κάνει με τα κουπόνια. Δηλαδή, άντε να βρεις άκρη</w:t>
      </w:r>
      <w:r>
        <w:rPr>
          <w:rFonts w:eastAsia="Times New Roman" w:cs="Times New Roman"/>
          <w:szCs w:val="24"/>
        </w:rPr>
        <w:t xml:space="preserve"> νομοθέτησης εδώ!</w:t>
      </w:r>
    </w:p>
    <w:p w14:paraId="4D87FD3A"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Δεν υπάρχει αρμοδιότητα;</w:t>
      </w:r>
    </w:p>
    <w:p w14:paraId="4D87FD3B"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ΓΕΩΡΓΙΟΣ ΔΕΝΔΙΑΣ: </w:t>
      </w:r>
      <w:r>
        <w:rPr>
          <w:rFonts w:eastAsia="Times New Roman" w:cs="Times New Roman"/>
          <w:szCs w:val="24"/>
        </w:rPr>
        <w:t xml:space="preserve">Βεβαίως υπάρχει αρμοδιότητα. Δεν διαφωνώ. Όμως, με </w:t>
      </w:r>
      <w:proofErr w:type="spellStart"/>
      <w:r>
        <w:rPr>
          <w:rFonts w:eastAsia="Times New Roman" w:cs="Times New Roman"/>
          <w:szCs w:val="24"/>
        </w:rPr>
        <w:t>συγχωρείτε</w:t>
      </w:r>
      <w:proofErr w:type="spellEnd"/>
      <w:r>
        <w:rPr>
          <w:rFonts w:eastAsia="Times New Roman" w:cs="Times New Roman"/>
          <w:szCs w:val="24"/>
        </w:rPr>
        <w:t xml:space="preserve">, θέλετε να σας πω μερικές άλλες αρμοδιότητες που έχετε να </w:t>
      </w:r>
      <w:proofErr w:type="spellStart"/>
      <w:r>
        <w:rPr>
          <w:rFonts w:eastAsia="Times New Roman" w:cs="Times New Roman"/>
          <w:szCs w:val="24"/>
        </w:rPr>
        <w:t>συννομοθετήσετε</w:t>
      </w:r>
      <w:proofErr w:type="spellEnd"/>
      <w:r>
        <w:rPr>
          <w:rFonts w:eastAsia="Times New Roman" w:cs="Times New Roman"/>
          <w:szCs w:val="24"/>
        </w:rPr>
        <w:t xml:space="preserve"> στο ίδιο κείμενο, μήπως σας διέφυγε κάτι; </w:t>
      </w:r>
    </w:p>
    <w:p w14:paraId="4D87FD3C"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Σαν να μην έφτανε, λοιπόν, ο αιγιαλός, πάμε στο </w:t>
      </w:r>
      <w:r>
        <w:rPr>
          <w:rFonts w:eastAsia="Times New Roman" w:cs="Times New Roman"/>
          <w:szCs w:val="24"/>
        </w:rPr>
        <w:t xml:space="preserve">Μέρος </w:t>
      </w:r>
      <w:r>
        <w:rPr>
          <w:rFonts w:eastAsia="Times New Roman" w:cs="Times New Roman"/>
          <w:szCs w:val="24"/>
        </w:rPr>
        <w:t xml:space="preserve">Πέμπτο, το οποίο ξεκινάει με το Νομικό Συμβούλιο του Κράτους, την </w:t>
      </w:r>
      <w:proofErr w:type="spellStart"/>
      <w:r>
        <w:rPr>
          <w:rFonts w:eastAsia="Times New Roman" w:cs="Times New Roman"/>
          <w:szCs w:val="24"/>
        </w:rPr>
        <w:t>τοκοφορία</w:t>
      </w:r>
      <w:proofErr w:type="spellEnd"/>
      <w:r>
        <w:rPr>
          <w:rFonts w:eastAsia="Times New Roman" w:cs="Times New Roman"/>
          <w:szCs w:val="24"/>
        </w:rPr>
        <w:t xml:space="preserve"> οφειλών του </w:t>
      </w:r>
      <w:r>
        <w:rPr>
          <w:rFonts w:eastAsia="Times New Roman" w:cs="Times New Roman"/>
          <w:szCs w:val="24"/>
        </w:rPr>
        <w:t>δ</w:t>
      </w:r>
      <w:r>
        <w:rPr>
          <w:rFonts w:eastAsia="Times New Roman" w:cs="Times New Roman"/>
          <w:szCs w:val="24"/>
        </w:rPr>
        <w:t xml:space="preserve">ημοσίου –αυτό είναι το Κεφάλαιο Α΄ του </w:t>
      </w:r>
      <w:r>
        <w:rPr>
          <w:rFonts w:eastAsia="Times New Roman" w:cs="Times New Roman"/>
          <w:szCs w:val="24"/>
        </w:rPr>
        <w:t xml:space="preserve">Μέρους </w:t>
      </w:r>
      <w:r>
        <w:rPr>
          <w:rFonts w:eastAsia="Times New Roman" w:cs="Times New Roman"/>
          <w:szCs w:val="24"/>
        </w:rPr>
        <w:t>Πέμπτου -, πηγαίνει στη</w:t>
      </w:r>
      <w:r>
        <w:rPr>
          <w:rFonts w:eastAsia="Times New Roman" w:cs="Times New Roman"/>
          <w:szCs w:val="24"/>
        </w:rPr>
        <w:t xml:space="preserve">ν παραχώρηση ακινήτων σε δήμους, στο Κεφάλαιο Γ΄ πηγαίνει στον ΕΝΦΙΑ, στο Κεφάλαιο Δ΄ σε </w:t>
      </w:r>
      <w:r>
        <w:rPr>
          <w:rFonts w:eastAsia="Times New Roman" w:cs="Times New Roman"/>
          <w:szCs w:val="24"/>
        </w:rPr>
        <w:t>σ</w:t>
      </w:r>
      <w:r>
        <w:rPr>
          <w:rFonts w:eastAsia="Times New Roman" w:cs="Times New Roman"/>
          <w:szCs w:val="24"/>
        </w:rPr>
        <w:t xml:space="preserve">υνυποσχετικό με τη </w:t>
      </w:r>
      <w:r>
        <w:rPr>
          <w:rFonts w:eastAsia="Times New Roman" w:cs="Times New Roman"/>
          <w:szCs w:val="24"/>
        </w:rPr>
        <w:t>ν</w:t>
      </w:r>
      <w:r>
        <w:rPr>
          <w:rFonts w:eastAsia="Times New Roman" w:cs="Times New Roman"/>
          <w:szCs w:val="24"/>
        </w:rPr>
        <w:t xml:space="preserve">αυτιλιακή </w:t>
      </w:r>
      <w:r>
        <w:rPr>
          <w:rFonts w:eastAsia="Times New Roman" w:cs="Times New Roman"/>
          <w:szCs w:val="24"/>
        </w:rPr>
        <w:t>κ</w:t>
      </w:r>
      <w:r>
        <w:rPr>
          <w:rFonts w:eastAsia="Times New Roman" w:cs="Times New Roman"/>
          <w:szCs w:val="24"/>
        </w:rPr>
        <w:t xml:space="preserve">οινότητα –αυτό καλά </w:t>
      </w:r>
      <w:r>
        <w:rPr>
          <w:rFonts w:eastAsia="Times New Roman" w:cs="Times New Roman"/>
          <w:szCs w:val="24"/>
        </w:rPr>
        <w:lastRenderedPageBreak/>
        <w:t>κρυμμένο μήπως μας ξεφύγει, θα επανέλθω και σε αυτό- και στο Κεφάλαιο Ε΄ που αφορά τους ΟΤΑ και τον προληπτικό έλεγ</w:t>
      </w:r>
      <w:r>
        <w:rPr>
          <w:rFonts w:eastAsia="Times New Roman" w:cs="Times New Roman"/>
          <w:szCs w:val="24"/>
        </w:rPr>
        <w:t>χο.</w:t>
      </w:r>
    </w:p>
    <w:p w14:paraId="4D87FD3D"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Ειλικρινά, πείτε μου, στον </w:t>
      </w:r>
      <w:r>
        <w:rPr>
          <w:rFonts w:eastAsia="Times New Roman" w:cs="Times New Roman"/>
          <w:szCs w:val="24"/>
        </w:rPr>
        <w:t>θ</w:t>
      </w:r>
      <w:r>
        <w:rPr>
          <w:rFonts w:eastAsia="Times New Roman" w:cs="Times New Roman"/>
          <w:szCs w:val="24"/>
        </w:rPr>
        <w:t xml:space="preserve">εό σας δηλαδή –με </w:t>
      </w:r>
      <w:proofErr w:type="spellStart"/>
      <w:r>
        <w:rPr>
          <w:rFonts w:eastAsia="Times New Roman" w:cs="Times New Roman"/>
          <w:szCs w:val="24"/>
        </w:rPr>
        <w:t>συγχωρείτε</w:t>
      </w:r>
      <w:proofErr w:type="spellEnd"/>
      <w:r>
        <w:rPr>
          <w:rFonts w:eastAsia="Times New Roman" w:cs="Times New Roman"/>
          <w:szCs w:val="24"/>
        </w:rPr>
        <w:t xml:space="preserve"> για την έκφραση- είναι δυνατόν αυτά τα πράγματα να γίνονται; Είναι δυνατόν αυτά τα πράγματα να έρχονται συραμμένα, φύρδην-</w:t>
      </w:r>
      <w:proofErr w:type="spellStart"/>
      <w:r>
        <w:rPr>
          <w:rFonts w:eastAsia="Times New Roman" w:cs="Times New Roman"/>
          <w:szCs w:val="24"/>
        </w:rPr>
        <w:t>μίγδην</w:t>
      </w:r>
      <w:proofErr w:type="spellEnd"/>
      <w:r>
        <w:rPr>
          <w:rFonts w:eastAsia="Times New Roman" w:cs="Times New Roman"/>
          <w:szCs w:val="24"/>
        </w:rPr>
        <w:t>, σε ένα νομοθέτημα εξήντα επτά άρθρων; Τι σοβαρή συζήτηση να γίνει</w:t>
      </w:r>
      <w:r>
        <w:rPr>
          <w:rFonts w:eastAsia="Times New Roman" w:cs="Times New Roman"/>
          <w:szCs w:val="24"/>
        </w:rPr>
        <w:t xml:space="preserve"> σ’ αυτό το νομοθέτημα των εξήντα επτά άρθρων, του οποίου ένα πολύ σημαντικό κομμάτι -θα αναφερθώ στον αιγιαλό, όπου θα ξαναέρθω- δεν έχει γίνει καν προϊόν εκτενούς διαβούλευσης ως </w:t>
      </w:r>
      <w:proofErr w:type="spellStart"/>
      <w:r>
        <w:rPr>
          <w:rFonts w:eastAsia="Times New Roman" w:cs="Times New Roman"/>
          <w:szCs w:val="24"/>
        </w:rPr>
        <w:t>έδει</w:t>
      </w:r>
      <w:proofErr w:type="spellEnd"/>
      <w:r>
        <w:rPr>
          <w:rFonts w:eastAsia="Times New Roman" w:cs="Times New Roman"/>
          <w:szCs w:val="24"/>
        </w:rPr>
        <w:t>;</w:t>
      </w:r>
    </w:p>
    <w:p w14:paraId="4D87FD3E"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 Όσο κι αν θέλει ο ευσυνείδητος, ο σοβαρός, ο επιμελής Βουλευτής, ο ε</w:t>
      </w:r>
      <w:r>
        <w:rPr>
          <w:rFonts w:eastAsia="Times New Roman" w:cs="Times New Roman"/>
          <w:szCs w:val="24"/>
        </w:rPr>
        <w:t>υρείας αντίληψης αντιπρόσωπος του έθνους να συζητήσει σ’ αυτήν την Αίθουσα το συμφέρον του Έλληνα πολίτη σε ένα τέτοιο νομοθέτημα, πώς μπορεί να μιλήσει; Τι να πει; Από πού να αρχίσει; Πού να τελειώσει; Πού να καταλήξει; Τι να εξετάσει; Τι να μελετήσει; Εί</w:t>
      </w:r>
      <w:r>
        <w:rPr>
          <w:rFonts w:eastAsia="Times New Roman" w:cs="Times New Roman"/>
          <w:szCs w:val="24"/>
        </w:rPr>
        <w:t>ναι δυνατόν αυτή η νομοθεσία να έρχεται με αυτόν τον τρόπο;</w:t>
      </w:r>
    </w:p>
    <w:p w14:paraId="4D87FD3F"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 xml:space="preserve">Θα αναφερθώ στο </w:t>
      </w:r>
      <w:r>
        <w:rPr>
          <w:rFonts w:eastAsia="Times New Roman" w:cs="Times New Roman"/>
          <w:szCs w:val="24"/>
        </w:rPr>
        <w:t>σ</w:t>
      </w:r>
      <w:r>
        <w:rPr>
          <w:rFonts w:eastAsia="Times New Roman" w:cs="Times New Roman"/>
          <w:szCs w:val="24"/>
        </w:rPr>
        <w:t>υνυποσχετικό με την εφοπλιστική κοινότητα, το οποίο θα το σχολιάσω μισό δευτερόλεπτο. Αυτό είναι το μόνο που έχει δικαιολογία γιατί ήρθε εδώ. Ήρθε εδώ για να κρυφτεί. Σας θυμίζω π</w:t>
      </w:r>
      <w:r>
        <w:rPr>
          <w:rFonts w:eastAsia="Times New Roman" w:cs="Times New Roman"/>
          <w:szCs w:val="24"/>
        </w:rPr>
        <w:t>άρα πολύ καλά τα δισεκατομμύρια τα οποία εκτοξεύονταν στην Αίθουσα –</w:t>
      </w:r>
      <w:proofErr w:type="spellStart"/>
      <w:r>
        <w:rPr>
          <w:rFonts w:eastAsia="Times New Roman" w:cs="Times New Roman"/>
          <w:szCs w:val="24"/>
        </w:rPr>
        <w:t>ελέχθη</w:t>
      </w:r>
      <w:proofErr w:type="spellEnd"/>
      <w:r>
        <w:rPr>
          <w:rFonts w:eastAsia="Times New Roman" w:cs="Times New Roman"/>
          <w:szCs w:val="24"/>
        </w:rPr>
        <w:t xml:space="preserve"> και προηγουμένως από συνάδελφο εισηγητή άλλου κόμματος, τον κ. Κουτσούκο- προς </w:t>
      </w:r>
      <w:proofErr w:type="spellStart"/>
      <w:r>
        <w:rPr>
          <w:rFonts w:eastAsia="Times New Roman" w:cs="Times New Roman"/>
          <w:szCs w:val="24"/>
        </w:rPr>
        <w:t>είσπραξιν</w:t>
      </w:r>
      <w:proofErr w:type="spellEnd"/>
      <w:r>
        <w:rPr>
          <w:rFonts w:eastAsia="Times New Roman" w:cs="Times New Roman"/>
          <w:szCs w:val="24"/>
        </w:rPr>
        <w:t xml:space="preserve"> από τον Πρωθυπουργό κ. Τσίπρα. Εδώ νομίζω πως είχε αποφασίσει ότι θα εισπράξει 2-3 δισεκατομ</w:t>
      </w:r>
      <w:r>
        <w:rPr>
          <w:rFonts w:eastAsia="Times New Roman" w:cs="Times New Roman"/>
          <w:szCs w:val="24"/>
        </w:rPr>
        <w:t xml:space="preserve">μύρια -όσα είχε αποφασίσει ότι θα εισπράξει, κάπου εκεί- και τώρα, λίγο πριν τη λήξη της Κυβέρνησης, σιγά-σιγά κρυμμένο στο </w:t>
      </w:r>
      <w:r>
        <w:rPr>
          <w:rFonts w:eastAsia="Times New Roman" w:cs="Times New Roman"/>
          <w:szCs w:val="24"/>
        </w:rPr>
        <w:t>Δ΄</w:t>
      </w:r>
      <w:r>
        <w:rPr>
          <w:rFonts w:eastAsia="Times New Roman" w:cs="Times New Roman"/>
          <w:szCs w:val="24"/>
        </w:rPr>
        <w:t xml:space="preserve"> Κεφάλαιο του </w:t>
      </w:r>
      <w:r>
        <w:rPr>
          <w:rFonts w:eastAsia="Times New Roman" w:cs="Times New Roman"/>
          <w:szCs w:val="24"/>
        </w:rPr>
        <w:t>Ε΄</w:t>
      </w:r>
      <w:r>
        <w:rPr>
          <w:rFonts w:eastAsia="Times New Roman" w:cs="Times New Roman"/>
          <w:szCs w:val="24"/>
        </w:rPr>
        <w:t xml:space="preserve"> «</w:t>
      </w:r>
      <w:proofErr w:type="spellStart"/>
      <w:r>
        <w:rPr>
          <w:rFonts w:eastAsia="Times New Roman" w:cs="Times New Roman"/>
          <w:szCs w:val="24"/>
        </w:rPr>
        <w:t>υπερκεφαλαίου</w:t>
      </w:r>
      <w:proofErr w:type="spellEnd"/>
      <w:r>
        <w:rPr>
          <w:rFonts w:eastAsia="Times New Roman" w:cs="Times New Roman"/>
          <w:szCs w:val="24"/>
        </w:rPr>
        <w:t xml:space="preserve">» ενός νομοθετήματος για την Ασιατική Τράπεζα έρχεται «λάου-λάου» η </w:t>
      </w:r>
      <w:proofErr w:type="spellStart"/>
      <w:r>
        <w:rPr>
          <w:rFonts w:eastAsia="Times New Roman" w:cs="Times New Roman"/>
          <w:szCs w:val="24"/>
        </w:rPr>
        <w:t>ρυθμισούλα</w:t>
      </w:r>
      <w:proofErr w:type="spellEnd"/>
      <w:r>
        <w:rPr>
          <w:rFonts w:eastAsia="Times New Roman" w:cs="Times New Roman"/>
          <w:szCs w:val="24"/>
        </w:rPr>
        <w:t xml:space="preserve"> αυτή.</w:t>
      </w:r>
    </w:p>
    <w:p w14:paraId="4D87FD40"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 Οφείλω να πω </w:t>
      </w:r>
      <w:r>
        <w:rPr>
          <w:rFonts w:eastAsia="Times New Roman" w:cs="Times New Roman"/>
          <w:szCs w:val="24"/>
        </w:rPr>
        <w:t>ότι αυτά, βεβαίως, στην αρχή μάς ξένιζαν, τώρα απλώς προκαλούν γέλωτα εκτεταμένο.</w:t>
      </w:r>
    </w:p>
    <w:p w14:paraId="4D87FD41"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Θα αναφερθώ στο θέμα του αιγιαλού, το οποίο θεωρώ εξαιρετικά σημαντικό. Κατ’ αρχ</w:t>
      </w:r>
      <w:r>
        <w:rPr>
          <w:rFonts w:eastAsia="Times New Roman" w:cs="Times New Roman"/>
          <w:szCs w:val="24"/>
        </w:rPr>
        <w:t>άς</w:t>
      </w:r>
      <w:r>
        <w:rPr>
          <w:rFonts w:eastAsia="Times New Roman" w:cs="Times New Roman"/>
          <w:szCs w:val="24"/>
        </w:rPr>
        <w:t>, είναι προφανές ότι το νομοθέτημα για τον αιγιαλό και την παραλία σε μια χώρα όπως η Ελλάδα</w:t>
      </w:r>
      <w:r>
        <w:rPr>
          <w:rFonts w:eastAsia="Times New Roman" w:cs="Times New Roman"/>
          <w:szCs w:val="24"/>
        </w:rPr>
        <w:t xml:space="preserve"> -η Ελλάδα έχει ακτογραμμή η οποία είναι περίπου ίση με </w:t>
      </w:r>
      <w:r>
        <w:rPr>
          <w:rFonts w:eastAsia="Times New Roman" w:cs="Times New Roman"/>
          <w:szCs w:val="24"/>
        </w:rPr>
        <w:lastRenderedPageBreak/>
        <w:t xml:space="preserve">την ακτογραμμή της Αφρικής, εάν προσθέσουμε και την ακτογραμμή των νήσων- είναι μια τεράστια δύναμη, μία πλουτοπαραγωγική πηγή. Είναι και μια τεράστια απειλή, εάν δεν υπάρχει ορθή, σοβαρή, μελετημένη </w:t>
      </w:r>
      <w:r>
        <w:rPr>
          <w:rFonts w:eastAsia="Times New Roman" w:cs="Times New Roman"/>
          <w:szCs w:val="24"/>
        </w:rPr>
        <w:t>προστασία του περιβάλλοντος που αποτελεί -να είμαστε ειλικρινείς- το κύριο περιουσιακό στοιχείο το οποίο μας έχουν κληρονομήσει οι προηγούμενες γενιές και το οποίο οφείλουμε προστατεύοντάς το να το παραχωρήσουμε στις επόμενες γενιές.</w:t>
      </w:r>
    </w:p>
    <w:p w14:paraId="4D87FD42"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 Ερωτώ στα σοβαρά: Τι </w:t>
      </w:r>
      <w:r>
        <w:rPr>
          <w:rFonts w:eastAsia="Times New Roman" w:cs="Times New Roman"/>
          <w:szCs w:val="24"/>
        </w:rPr>
        <w:t>στις διατάξεις αυτής της ρύθμισης στα άρθρα 23 έως 42 του νομοθετήματος αυτού το οποίο ξεκινά για την Ασιατική Τράπεζα, σας δείχνει, κυρίες και κύριοι συνάδελφοι, ανεξαρτήτως κόμματος, ανεξαρτήτως παρατάξεως, ότι η σοβαρότητα που δείχτηκε εδώ για τις ρυθμί</w:t>
      </w:r>
      <w:r>
        <w:rPr>
          <w:rFonts w:eastAsia="Times New Roman" w:cs="Times New Roman"/>
          <w:szCs w:val="24"/>
        </w:rPr>
        <w:t>σεις αυτές που τροποποιούν προηγούμενο νόμο είναι ανάλογη της σοβαρότητας του θέματος; Υπάρχει κάτι στα σοβαρά, πέρα από τη σωρεία των παρατηρήσεων της Επιστημονικής Επιτροπής της Βουλής, που να μη σας πείθει για την απόλυτη προχειρότητα, για την απόλυτη ρ</w:t>
      </w:r>
      <w:r>
        <w:rPr>
          <w:rFonts w:eastAsia="Times New Roman" w:cs="Times New Roman"/>
          <w:szCs w:val="24"/>
        </w:rPr>
        <w:t xml:space="preserve">ουσφετολογία, για την απόλυτη αδιαφορία για το περιβάλλον, </w:t>
      </w:r>
      <w:r>
        <w:rPr>
          <w:rFonts w:eastAsia="Times New Roman" w:cs="Times New Roman"/>
          <w:szCs w:val="24"/>
        </w:rPr>
        <w:lastRenderedPageBreak/>
        <w:t xml:space="preserve">για την απόλυτη αδιαφορία για την εθνική οικονομία, για την απόλυτη αδιαφορία, τελικά για τη σοβαρότητα όλων </w:t>
      </w:r>
      <w:r>
        <w:rPr>
          <w:rFonts w:eastAsia="Times New Roman" w:cs="Times New Roman"/>
          <w:szCs w:val="24"/>
        </w:rPr>
        <w:t>ημών</w:t>
      </w:r>
      <w:r>
        <w:rPr>
          <w:rFonts w:eastAsia="Times New Roman" w:cs="Times New Roman"/>
          <w:szCs w:val="24"/>
        </w:rPr>
        <w:t xml:space="preserve"> που βρισκόμαστε και νομοθετούμε εδώ μέσα; Υπάρχει κάτι; Είναι δυνατόν, πραγματικά, να παίρνει κανείς στα σοβαρά τέτοιες ρυθμίσεις; Πώς ξεκινάει;</w:t>
      </w:r>
    </w:p>
    <w:p w14:paraId="4D87FD43"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Αυτό δε το τμήμα του νομοθετήματος ακολουθεί τη συνήθη </w:t>
      </w:r>
      <w:proofErr w:type="spellStart"/>
      <w:r>
        <w:rPr>
          <w:rFonts w:eastAsia="Times New Roman" w:cs="Times New Roman"/>
          <w:szCs w:val="24"/>
        </w:rPr>
        <w:t>ΣΥΡΙΖΑϊκή</w:t>
      </w:r>
      <w:proofErr w:type="spellEnd"/>
      <w:r>
        <w:rPr>
          <w:rFonts w:eastAsia="Times New Roman" w:cs="Times New Roman"/>
          <w:szCs w:val="24"/>
        </w:rPr>
        <w:t xml:space="preserve"> πρακτική. Πρώτον, έρχεται χωρίς εκτεταμένη δι</w:t>
      </w:r>
      <w:r>
        <w:rPr>
          <w:rFonts w:eastAsia="Times New Roman" w:cs="Times New Roman"/>
          <w:szCs w:val="24"/>
        </w:rPr>
        <w:t xml:space="preserve">αβούλευση. Μην πάμε σε όλη την Ελλάδα, να πάρω την Αττική. Αυτή τη στιγμή στην Αττική εξελίσσεται το σχέδιο ανάπλασης του παραλιακού μετώπου, ναι ή όχι; Αφορά τους δήμους Μοσχάτου, Καλλιθέας, Φαλήρου και στην εξέλιξή του και με το έργο του Ελληνικού αφορά </w:t>
      </w:r>
      <w:r>
        <w:rPr>
          <w:rFonts w:eastAsia="Times New Roman" w:cs="Times New Roman"/>
          <w:szCs w:val="24"/>
        </w:rPr>
        <w:t>τους δήμους του Ελληνικού, του Αλίμου, της Γλυφάδας και πέραν αυτού του δήμου Βάρης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Βουλιαγμένης. Αυτοί οι δήμαρχοι όλης αυτής της μακράς σειράς –δεν μιλώ για τους υπόλοιπους στην υπόλοιπη Ελλάδα τους οποίους επίσης αφορά και τους οποίους επίσης ενδιαφέρ</w:t>
      </w:r>
      <w:r>
        <w:rPr>
          <w:rFonts w:eastAsia="Times New Roman" w:cs="Times New Roman"/>
          <w:szCs w:val="24"/>
        </w:rPr>
        <w:t xml:space="preserve">ει- εκλήθησαν; Εκλήθη η ΚΕΔΕ την παραμονή και βεβαίως δεν μπόρεσε καν να παραστεί. Όμως, με </w:t>
      </w:r>
      <w:proofErr w:type="spellStart"/>
      <w:r>
        <w:rPr>
          <w:rFonts w:eastAsia="Times New Roman" w:cs="Times New Roman"/>
          <w:szCs w:val="24"/>
        </w:rPr>
        <w:t>συγχωρείτε</w:t>
      </w:r>
      <w:proofErr w:type="spellEnd"/>
      <w:r>
        <w:rPr>
          <w:rFonts w:eastAsia="Times New Roman" w:cs="Times New Roman"/>
          <w:szCs w:val="24"/>
        </w:rPr>
        <w:t>, όλα αυτά εδώ πώς επηρεάζουν; Οι διατάξεις περί παλιού αιγιαλού πώς επηρεάζουν;</w:t>
      </w:r>
    </w:p>
    <w:p w14:paraId="4D87FD44"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όμως, στα πέραν αυτού. Το δεύτερο σύνηθες </w:t>
      </w:r>
      <w:proofErr w:type="spellStart"/>
      <w:r>
        <w:rPr>
          <w:rFonts w:eastAsia="Times New Roman" w:cs="Times New Roman"/>
          <w:szCs w:val="24"/>
        </w:rPr>
        <w:t>ΣΥΡΙΖΑϊκό</w:t>
      </w:r>
      <w:proofErr w:type="spellEnd"/>
      <w:r>
        <w:rPr>
          <w:rFonts w:eastAsia="Times New Roman" w:cs="Times New Roman"/>
          <w:szCs w:val="24"/>
        </w:rPr>
        <w:t xml:space="preserve"> πρότυπο είναι ν</w:t>
      </w:r>
      <w:r>
        <w:rPr>
          <w:rFonts w:eastAsia="Times New Roman" w:cs="Times New Roman"/>
          <w:szCs w:val="24"/>
        </w:rPr>
        <w:t xml:space="preserve">α υπάρχουν διατάξεις αυστηρότατες στην πρώτη ανάγνωση και τα ρουσφέτια από κάτω να περνάνε </w:t>
      </w:r>
      <w:proofErr w:type="spellStart"/>
      <w:r>
        <w:rPr>
          <w:rFonts w:eastAsia="Times New Roman" w:cs="Times New Roman"/>
          <w:szCs w:val="24"/>
        </w:rPr>
        <w:t>ομαδόν</w:t>
      </w:r>
      <w:proofErr w:type="spellEnd"/>
      <w:r>
        <w:rPr>
          <w:rFonts w:eastAsia="Times New Roman" w:cs="Times New Roman"/>
          <w:szCs w:val="24"/>
        </w:rPr>
        <w:t xml:space="preserve">.  Αυξάνετε τα </w:t>
      </w:r>
      <w:r>
        <w:rPr>
          <w:rFonts w:eastAsia="Times New Roman" w:cs="Times New Roman"/>
          <w:szCs w:val="24"/>
        </w:rPr>
        <w:t>τριάντα</w:t>
      </w:r>
      <w:r>
        <w:rPr>
          <w:rFonts w:eastAsia="Times New Roman" w:cs="Times New Roman"/>
          <w:szCs w:val="24"/>
        </w:rPr>
        <w:t xml:space="preserve"> μέτρα μέχρι τα </w:t>
      </w:r>
      <w:r>
        <w:rPr>
          <w:rFonts w:eastAsia="Times New Roman" w:cs="Times New Roman"/>
          <w:szCs w:val="24"/>
        </w:rPr>
        <w:t>πενήντα</w:t>
      </w:r>
      <w:r>
        <w:rPr>
          <w:rFonts w:eastAsia="Times New Roman" w:cs="Times New Roman"/>
          <w:szCs w:val="24"/>
        </w:rPr>
        <w:t xml:space="preserve"> μέτρα. Λέτε ότι το 60% του χώρου που παραχωρείται πρέπει να παραμένει ελεύθερο. Ορίζετε και διαστήματα δύο μέτρων</w:t>
      </w:r>
      <w:r>
        <w:rPr>
          <w:rFonts w:eastAsia="Times New Roman" w:cs="Times New Roman"/>
          <w:szCs w:val="24"/>
        </w:rPr>
        <w:t xml:space="preserve"> για προσβάσεις, όταν ο χώρος είναι μικρότερος. Αυτά τα διαβάζει κανείς και λέει «Ιδού ένα κόμμα το οποίο πράγματι σκέφτεται το περιβάλλον, έστω και με αντιοικονομικούς όρους, έστω κι αν θέτει στην αμφισβήτηση –διότι το κάνετε- την επιβίωση μια σειράς επαγ</w:t>
      </w:r>
      <w:r>
        <w:rPr>
          <w:rFonts w:eastAsia="Times New Roman" w:cs="Times New Roman"/>
          <w:szCs w:val="24"/>
        </w:rPr>
        <w:t>γελματικών ομάδων, όπως αυτοί που έχουν ομπρέλες,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Ελέχθησαν</w:t>
      </w:r>
      <w:proofErr w:type="spellEnd"/>
      <w:r>
        <w:rPr>
          <w:rFonts w:eastAsia="Times New Roman" w:cs="Times New Roman"/>
          <w:szCs w:val="24"/>
        </w:rPr>
        <w:t xml:space="preserve"> και προηγουμένως.</w:t>
      </w:r>
    </w:p>
    <w:p w14:paraId="4D87FD45"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Όμως, προσέξτε. Πίσω απ’ αυτά υπάρχει η πλήρης αδιαφορία για το συνταγματικό καθεστώς της χώρας, η πλήρης αδιαφορία για το άρθρο 24. Πλήρης απολύτως! Θα μου επιτρέψετε να</w:t>
      </w:r>
      <w:r>
        <w:rPr>
          <w:rFonts w:eastAsia="Times New Roman" w:cs="Times New Roman"/>
          <w:szCs w:val="24"/>
        </w:rPr>
        <w:t xml:space="preserve"> πω ότι έχω μία ευαισθησία για το άρθρο 24. Όντας νέος Βουλευτής το 2004, μαζί με ορισμένους άλλους, μαζί και ο τωρινός Πρόεδρος της Νέας Δημοκρατίας, ο κ. Κυριάκος Μητσοτάκης, </w:t>
      </w:r>
      <w:r>
        <w:rPr>
          <w:rFonts w:eastAsia="Times New Roman" w:cs="Times New Roman"/>
          <w:szCs w:val="24"/>
        </w:rPr>
        <w:lastRenderedPageBreak/>
        <w:t>δημιουργήσαμε ανταρσίες στην προσπάθεια της Νέας Δημοκρατίας τότε να αλλάξει το</w:t>
      </w:r>
      <w:r>
        <w:rPr>
          <w:rFonts w:eastAsia="Times New Roman" w:cs="Times New Roman"/>
          <w:szCs w:val="24"/>
        </w:rPr>
        <w:t xml:space="preserve"> άρθρο 24. Το υπερασπιστήκαμε πάντοτε με συνέπεια και συνέχεια. </w:t>
      </w:r>
    </w:p>
    <w:p w14:paraId="4D87FD46"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Όμως, εδώ, για να συνεννοηθούμε, τι κάνετε; Περνάτε γενικές διατάξεις και όχι εξειδικευμένες, όπως απολύτως απαιτείται από το Σύνταγμα και από την τρέχουσα νομολογία του Συμβουλίου της Επικρα</w:t>
      </w:r>
      <w:r>
        <w:rPr>
          <w:rFonts w:eastAsia="Times New Roman" w:cs="Times New Roman"/>
          <w:szCs w:val="24"/>
        </w:rPr>
        <w:t>τείας, νομιμοποίησης αυθαιρέτων με γενικά κριτήρια. Ναι ή όχι, κυρία Υπουργέ; Είναι ή δεν είναι γενικά τα κριτήρια; Σας είχα προειδοποιήσει –δεν ήσασταν εσείς τότε- το 2016 όταν περνούσατε τα περί οικιστικών πυκνώσεων. Σας έλεγα ότι αυτοί οι καινοφανείς όρ</w:t>
      </w:r>
      <w:r>
        <w:rPr>
          <w:rFonts w:eastAsia="Times New Roman" w:cs="Times New Roman"/>
          <w:szCs w:val="24"/>
        </w:rPr>
        <w:t>οι, τους οποίους κατασκευάζετε για να μπορέσετε να κάνετε ρουσφέτια, δεν θα αντέξουν στο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 Κι έρχεται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και σας ακυρώνει τις οικιστικές πυκνώσεις. </w:t>
      </w:r>
    </w:p>
    <w:p w14:paraId="4D87FD47"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Θα σας τα ακυρώσει και αυτά, διότι αυτά δεν στέκονται. Ελάτε με σοβαρές διατάξεις. Εμείς θέλουμ</w:t>
      </w:r>
      <w:r>
        <w:rPr>
          <w:rFonts w:eastAsia="Times New Roman" w:cs="Times New Roman"/>
          <w:szCs w:val="24"/>
        </w:rPr>
        <w:t>ε να βοηθήσουμε, σας το έχω ξαναπεί. Δεν κάνουμε αντιπολίτευση για την αντιπολίτευση. Όμως, ελάτε με σοβαρές διατάξεις να δούμε τι γίνεται.</w:t>
      </w:r>
    </w:p>
    <w:p w14:paraId="4D87FD48"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Και δεν φτάνει που περνάτε διάταξη για να νομιμοποιήσετε οτιδήποτε αυθαίρετο υπάρχει με γενικά όρια, κάνετε και κάτι</w:t>
      </w:r>
      <w:r>
        <w:rPr>
          <w:rFonts w:eastAsia="Times New Roman" w:cs="Times New Roman"/>
          <w:szCs w:val="24"/>
        </w:rPr>
        <w:t xml:space="preserve"> πολύ χειρότερο. Ελάτε στο άρθρο 34, εδάφιο 1β΄. Ακούτε! Αν είναι δυνατόν, κυρίες και κύριοι συνάδελφοι! Μπορεί, λέει, να εξαιρούνται από την κατεδάφιση, κατά παρέκκλιση από κάθε γενική ή ειδική διάταξη, με απόφαση του Υπουργού των Οικονομικών, έργα που κα</w:t>
      </w:r>
      <w:r>
        <w:rPr>
          <w:rFonts w:eastAsia="Times New Roman" w:cs="Times New Roman"/>
          <w:szCs w:val="24"/>
        </w:rPr>
        <w:t>τασκευάστηκαν και μετά την 28</w:t>
      </w:r>
      <w:r w:rsidRPr="00A968BE">
        <w:rPr>
          <w:rFonts w:eastAsia="Times New Roman" w:cs="Times New Roman"/>
          <w:szCs w:val="24"/>
          <w:vertAlign w:val="superscript"/>
        </w:rPr>
        <w:t>η</w:t>
      </w:r>
      <w:r>
        <w:rPr>
          <w:rFonts w:eastAsia="Times New Roman" w:cs="Times New Roman"/>
          <w:szCs w:val="24"/>
        </w:rPr>
        <w:t xml:space="preserve"> Ιουλίου.</w:t>
      </w:r>
    </w:p>
    <w:p w14:paraId="4D87FD49"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Αφαιρείται. Είναι στις νομοτεχνικές.</w:t>
      </w:r>
    </w:p>
    <w:p w14:paraId="4D87FD4A"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ΓΕΩΡΓΙΟΣ ΔΕΝΔΙΑΣ: </w:t>
      </w:r>
      <w:r>
        <w:rPr>
          <w:rFonts w:eastAsia="Times New Roman" w:cs="Times New Roman"/>
          <w:szCs w:val="24"/>
        </w:rPr>
        <w:t xml:space="preserve">Α, το αφαιρείτε αυτό. Με </w:t>
      </w:r>
      <w:proofErr w:type="spellStart"/>
      <w:r>
        <w:rPr>
          <w:rFonts w:eastAsia="Times New Roman" w:cs="Times New Roman"/>
          <w:szCs w:val="24"/>
        </w:rPr>
        <w:t>συγχωρείτε</w:t>
      </w:r>
      <w:proofErr w:type="spellEnd"/>
      <w:r>
        <w:rPr>
          <w:rFonts w:eastAsia="Times New Roman" w:cs="Times New Roman"/>
          <w:szCs w:val="24"/>
        </w:rPr>
        <w:t>, αλλά αν το αφαιρείτε –και οφείλω να σας επαινέσω που το αφαιρείτ</w:t>
      </w:r>
      <w:r>
        <w:rPr>
          <w:rFonts w:eastAsia="Times New Roman" w:cs="Times New Roman"/>
          <w:szCs w:val="24"/>
        </w:rPr>
        <w:t>ε- πρέπει να αφαιρέσετε κι αυτόν ο οποίος το εισήγαγε και να τον στείλετε στο σπίτι του.</w:t>
      </w:r>
    </w:p>
    <w:p w14:paraId="4D87FD4B"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Στους δήμους;</w:t>
      </w:r>
    </w:p>
    <w:p w14:paraId="4D87FD4C"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lastRenderedPageBreak/>
        <w:t>ΝΙΚΟΛΑΟΣ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ΓΕΩΡΓΙΟΣ ΔΕΝΔΙΑΣ: </w:t>
      </w:r>
      <w:r>
        <w:rPr>
          <w:rFonts w:eastAsia="Times New Roman" w:cs="Times New Roman"/>
          <w:szCs w:val="24"/>
        </w:rPr>
        <w:t xml:space="preserve">Αυτό το εισήγαγαν οι δήμοι; Με </w:t>
      </w:r>
      <w:proofErr w:type="spellStart"/>
      <w:r>
        <w:rPr>
          <w:rFonts w:eastAsia="Times New Roman" w:cs="Times New Roman"/>
          <w:szCs w:val="24"/>
        </w:rPr>
        <w:t>συγχωρείτε</w:t>
      </w:r>
      <w:proofErr w:type="spellEnd"/>
      <w:r>
        <w:rPr>
          <w:rFonts w:eastAsia="Times New Roman" w:cs="Times New Roman"/>
          <w:szCs w:val="24"/>
        </w:rPr>
        <w:t>, για να καταλάβω, τα έργα εθνικής</w:t>
      </w:r>
      <w:r>
        <w:rPr>
          <w:rFonts w:eastAsia="Times New Roman" w:cs="Times New Roman"/>
          <w:szCs w:val="24"/>
        </w:rPr>
        <w:t xml:space="preserve"> σημασίας, άρα όχι τοπικής σημασίας, τα εισήγαγαν οι δήμοι εδώ κι έδωσαν αρμοδιότητα οι δήμοι στον Υπουργό Οικονομικών;</w:t>
      </w:r>
    </w:p>
    <w:p w14:paraId="4D87FD4D"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Είναι αιτήματα των δήμων.</w:t>
      </w:r>
    </w:p>
    <w:p w14:paraId="4D87FD4E"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ΓΕΩΡΓΙΟΣ ΔΕΝΔΙΑΣ: </w:t>
      </w:r>
      <w:r>
        <w:rPr>
          <w:rFonts w:eastAsia="Times New Roman" w:cs="Times New Roman"/>
          <w:szCs w:val="24"/>
        </w:rPr>
        <w:t xml:space="preserve">Τώρα, κυρία Υπουργέ, με </w:t>
      </w:r>
      <w:proofErr w:type="spellStart"/>
      <w:r>
        <w:rPr>
          <w:rFonts w:eastAsia="Times New Roman" w:cs="Times New Roman"/>
          <w:szCs w:val="24"/>
        </w:rPr>
        <w:t>συγχωρεί</w:t>
      </w:r>
      <w:r>
        <w:rPr>
          <w:rFonts w:eastAsia="Times New Roman" w:cs="Times New Roman"/>
          <w:szCs w:val="24"/>
        </w:rPr>
        <w:t>τε</w:t>
      </w:r>
      <w:proofErr w:type="spellEnd"/>
      <w:r>
        <w:rPr>
          <w:rFonts w:eastAsia="Times New Roman" w:cs="Times New Roman"/>
          <w:szCs w:val="24"/>
        </w:rPr>
        <w:t>, έχουμε όλοι εδώ επαρκή κοινοβουλευτική εμπειρία, για να τα μυρίζουμε τα χοντρά ρουσφέτια από μακριά. Αυτό εδώ είναι χοντρό ρουσφέτι. Αφορά συγκεκριμένες περιπτώσεις. Δίνει αποκλειστική απολύτως αντισυνταγματική αρμοδιότητα στον Υπουργό των Οικονομικών.</w:t>
      </w:r>
      <w:r>
        <w:rPr>
          <w:rFonts w:eastAsia="Times New Roman" w:cs="Times New Roman"/>
          <w:szCs w:val="24"/>
        </w:rPr>
        <w:t xml:space="preserve"> Δεν ξέρω σε ποια λέξη, πιθανολογώ ότι στα έργα εθνικής σημασίας και στα περί κοινής ωφέλειας και ΑΠΕ, ότι κάπου εδώ κρύβεται το ρουσφέτι, το οποίο βεβαίως δεν θα γίνει υπό την κατακραυγή, αλλά εδώ μιλάμε για χοντρό και αντισυνταγματικό ρουσφέτι. Γι’ αυτό,</w:t>
      </w:r>
      <w:r>
        <w:rPr>
          <w:rFonts w:eastAsia="Times New Roman" w:cs="Times New Roman"/>
          <w:szCs w:val="24"/>
        </w:rPr>
        <w:t xml:space="preserve"> σας παρακαλώ όχι μόνο να βγάλετε τη διάταξη, αλλά να βγάλετε κι αυτόν που εισήγαγε τη διάταξη. Είναι μακράς εξυγίανσης μέτρο αυτό.</w:t>
      </w:r>
    </w:p>
    <w:p w14:paraId="4D87FD4F"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θέλω να καταλήξω στο εξής: Σας το λέω κάθε φορά, αλλά όχι απλώς δεν με ακούτε, αλλά το χειροτε</w:t>
      </w:r>
      <w:r>
        <w:rPr>
          <w:rFonts w:eastAsia="Times New Roman" w:cs="Times New Roman"/>
          <w:szCs w:val="24"/>
        </w:rPr>
        <w:t>ρεύετε το πράγμα. Αυτή η Κυβέρνηση προσεγγίζει τα όρια της συνταγματικής διάρκειας της παρουσίας της στην εξουσία.</w:t>
      </w:r>
    </w:p>
    <w:p w14:paraId="4D87FD50"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Αυτό δεν σημαίνει ότι τις τελευταίες ελάχιστες εβδομάδες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θ</w:t>
      </w:r>
      <w:r>
        <w:rPr>
          <w:rFonts w:eastAsia="Times New Roman" w:cs="Times New Roman"/>
          <w:szCs w:val="24"/>
        </w:rPr>
        <w:t xml:space="preserve">έλετε να σας πω δυο-τρεις μήνες; Να σας πω δυο-τρεις μήνες για να μην </w:t>
      </w:r>
      <w:r>
        <w:rPr>
          <w:rFonts w:eastAsia="Times New Roman" w:cs="Times New Roman"/>
          <w:szCs w:val="24"/>
        </w:rPr>
        <w:t xml:space="preserve">στεναχωριέστε οφείλει να επιταχύνει την απίστευτη ρουσφετολογία, την απίστευτη κατασκευή </w:t>
      </w:r>
      <w:proofErr w:type="spellStart"/>
      <w:r>
        <w:rPr>
          <w:rFonts w:eastAsia="Times New Roman" w:cs="Times New Roman"/>
          <w:szCs w:val="24"/>
        </w:rPr>
        <w:t>απαραδέκτων</w:t>
      </w:r>
      <w:proofErr w:type="spellEnd"/>
      <w:r>
        <w:rPr>
          <w:rFonts w:eastAsia="Times New Roman" w:cs="Times New Roman"/>
          <w:szCs w:val="24"/>
        </w:rPr>
        <w:t xml:space="preserve"> νομοθετημάτων, τα οποία έρχονται εδώ και τα οποία το μόνο που κάνουν είναι να αναγκάζουν την Αντιπολίτευση να λέει πράγματα σαν αυτά που λέω εγώ και την κυ</w:t>
      </w:r>
      <w:r>
        <w:rPr>
          <w:rFonts w:eastAsia="Times New Roman" w:cs="Times New Roman"/>
          <w:szCs w:val="24"/>
        </w:rPr>
        <w:t xml:space="preserve">ρία Υπουργό ή όποιον Υπουργό σέβεται τον εαυτό του να τα παίρνει πίσω. Οφείλει αυτή η διαδικασία παραγωγής ρουσφετιών να σταματήσει επιτέλους. </w:t>
      </w:r>
    </w:p>
    <w:p w14:paraId="4D87FD51"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Εάν υπάρχουν σοβαρά θέματα προς συζήτηση, φέρτε τα. Κανείς δεν θέλει να ταλαιπωρεί την κοινωνία. Όλοι καταλαβαίν</w:t>
      </w:r>
      <w:r>
        <w:rPr>
          <w:rFonts w:eastAsia="Times New Roman" w:cs="Times New Roman"/>
          <w:szCs w:val="24"/>
        </w:rPr>
        <w:t xml:space="preserve">ουμε ότι η επιχειρηματικότητα έχει περάσει εξαιρετικά δύσκολες ημέρες μέσα στην κρίση. Όλοι καταλαβαίνουμε ότι οι Έλληνες πολίτες έχουν περάσει εξαιρετικά δύσκολα. </w:t>
      </w:r>
    </w:p>
    <w:p w14:paraId="4D87FD52"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είναι μια Κυβέρνηση, η οποία, όταν γίνεται μια εθνική καταστροφή </w:t>
      </w:r>
      <w:r>
        <w:rPr>
          <w:rFonts w:eastAsia="Times New Roman" w:cs="Times New Roman"/>
          <w:szCs w:val="24"/>
        </w:rPr>
        <w:t xml:space="preserve">με εκατό νεκρούς </w:t>
      </w:r>
      <w:r>
        <w:rPr>
          <w:rFonts w:eastAsia="Times New Roman" w:cs="Times New Roman"/>
          <w:szCs w:val="24"/>
        </w:rPr>
        <w:t>στο</w:t>
      </w:r>
      <w:r>
        <w:rPr>
          <w:rFonts w:eastAsia="Times New Roman" w:cs="Times New Roman"/>
          <w:szCs w:val="24"/>
        </w:rPr>
        <w:t xml:space="preserve"> Μάτι, έρχεται και ομολογεί και ονομάζει και υποδεικνύει την αυθαίρετη δόμηση ως αιτία των εκατό θυμάτων, πράγμα απολύτως ψευδές -σας έχω πει ποιος φταίει για τα εκατό θύματα, αλλά δεν είναι αυτό της παρούσης-, χωρίς σεβασμό στη μνήμη τους. Και μετά, έρχετ</w:t>
      </w:r>
      <w:r>
        <w:rPr>
          <w:rFonts w:eastAsia="Times New Roman" w:cs="Times New Roman"/>
          <w:szCs w:val="24"/>
        </w:rPr>
        <w:t>αι κάθε λίγο και λιγάκι με σωρεία διατάξεων με την οποία όχι μόνο οι αυθαιρεσίες του παρελθόντος νομιμοποιούνται, αλλά προβλέπονται και οι αυθαιρεσίες του μέλλοντος οι οποίες ανακαλούνται μόνο κατόπιν των κραυγών της Αντιπολίτευσης. Ε, όχι, κυρίες και κύρι</w:t>
      </w:r>
      <w:r>
        <w:rPr>
          <w:rFonts w:eastAsia="Times New Roman" w:cs="Times New Roman"/>
          <w:szCs w:val="24"/>
        </w:rPr>
        <w:t xml:space="preserve">οι συνάδελφοι, </w:t>
      </w:r>
      <w:r>
        <w:rPr>
          <w:rFonts w:eastAsia="Times New Roman" w:cs="Times New Roman"/>
          <w:szCs w:val="24"/>
        </w:rPr>
        <w:t xml:space="preserve">σ’ </w:t>
      </w:r>
      <w:r>
        <w:rPr>
          <w:rFonts w:eastAsia="Times New Roman" w:cs="Times New Roman"/>
          <w:szCs w:val="24"/>
        </w:rPr>
        <w:t>όλα υπάρχουν όρια! Ειλικρινά σας το λέω φοβούμαι ότι τα έχετε κατά πολύ υπερβεί.</w:t>
      </w:r>
    </w:p>
    <w:p w14:paraId="4D87FD53"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Ευχαριστώ, κύριε Πρόεδρε, για την ανοχή του ενός λεπτού.</w:t>
      </w:r>
    </w:p>
    <w:p w14:paraId="4D87FD54"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Κατ’ </w:t>
      </w:r>
      <w:r>
        <w:rPr>
          <w:rFonts w:eastAsia="Times New Roman" w:cs="Times New Roman"/>
          <w:szCs w:val="24"/>
        </w:rPr>
        <w:t>αρχάς</w:t>
      </w:r>
      <w:r>
        <w:rPr>
          <w:rFonts w:eastAsia="Times New Roman" w:cs="Times New Roman"/>
          <w:szCs w:val="24"/>
        </w:rPr>
        <w:t>, κυρία Υπουργέ, θα ήθελα να παρακαλέσω -γιατί ξεκινήσαμε</w:t>
      </w:r>
      <w:r>
        <w:rPr>
          <w:rFonts w:eastAsia="Times New Roman" w:cs="Times New Roman"/>
          <w:szCs w:val="24"/>
        </w:rPr>
        <w:t xml:space="preserve"> στις 12.</w:t>
      </w:r>
      <w:r>
        <w:rPr>
          <w:rFonts w:eastAsia="Times New Roman" w:cs="Times New Roman"/>
          <w:szCs w:val="24"/>
        </w:rPr>
        <w:t xml:space="preserve">00΄ </w:t>
      </w:r>
      <w:r>
        <w:rPr>
          <w:rFonts w:eastAsia="Times New Roman" w:cs="Times New Roman"/>
          <w:szCs w:val="24"/>
        </w:rPr>
        <w:t xml:space="preserve">και είναι 14.30΄- γι’ αυτές τις νομοτεχνικές βελτιώσεις. Πότε θα κατατεθούν; Είδατε ότι τώρα προέκυψε θέμα. Ο κ. </w:t>
      </w:r>
      <w:proofErr w:type="spellStart"/>
      <w:r>
        <w:rPr>
          <w:rFonts w:eastAsia="Times New Roman" w:cs="Times New Roman"/>
          <w:szCs w:val="24"/>
        </w:rPr>
        <w:t>Δένδιας</w:t>
      </w:r>
      <w:proofErr w:type="spellEnd"/>
      <w:r>
        <w:rPr>
          <w:rFonts w:eastAsia="Times New Roman" w:cs="Times New Roman"/>
          <w:szCs w:val="24"/>
        </w:rPr>
        <w:t xml:space="preserve"> μίλαγε για κάτι που εσείς το είχατε ήδη αποσύρει. Το ίδιο </w:t>
      </w:r>
      <w:r>
        <w:rPr>
          <w:rFonts w:eastAsia="Times New Roman" w:cs="Times New Roman"/>
          <w:szCs w:val="24"/>
        </w:rPr>
        <w:lastRenderedPageBreak/>
        <w:t>και οι άλλοι συνάδελφοι που θα ανέβουν στο Βήμα από εδώ κα πέρα.</w:t>
      </w:r>
    </w:p>
    <w:p w14:paraId="4D87FD55"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Θα ήθελα, λοιπόν, το συντομότερο να τις καταθέσ</w:t>
      </w:r>
      <w:r>
        <w:rPr>
          <w:rFonts w:eastAsia="Times New Roman" w:cs="Times New Roman"/>
          <w:szCs w:val="24"/>
        </w:rPr>
        <w:t>ε</w:t>
      </w:r>
      <w:r>
        <w:rPr>
          <w:rFonts w:eastAsia="Times New Roman" w:cs="Times New Roman"/>
          <w:szCs w:val="24"/>
        </w:rPr>
        <w:t>τε ώστε να τις έχουν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τους τουλάχιστον από εδώ και πέρα. Εσείς, όποτε θέλετε, ζητάτε τον λόγο.</w:t>
      </w:r>
    </w:p>
    <w:p w14:paraId="4D87FD56"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Τον λόγο θα πάρει τώρα ο κ. Καματερός, μετά είναι ο κ. Καρράς, ο κ. Γερμενής, </w:t>
      </w:r>
      <w:r>
        <w:rPr>
          <w:rFonts w:eastAsia="Times New Roman" w:cs="Times New Roman"/>
          <w:szCs w:val="24"/>
        </w:rPr>
        <w:t xml:space="preserve">ο </w:t>
      </w:r>
      <w:r>
        <w:rPr>
          <w:rFonts w:eastAsia="Times New Roman" w:cs="Times New Roman"/>
          <w:szCs w:val="24"/>
        </w:rPr>
        <w:t>κ. Συντυχάκης, ενδιαμέσω</w:t>
      </w:r>
      <w:r>
        <w:rPr>
          <w:rFonts w:eastAsia="Times New Roman" w:cs="Times New Roman"/>
          <w:szCs w:val="24"/>
        </w:rPr>
        <w:t>ς ή ο κ. Μανιάτης ή ο κ. Παππάς.</w:t>
      </w:r>
    </w:p>
    <w:p w14:paraId="4D87FD57"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w:t>
      </w:r>
      <w:r>
        <w:rPr>
          <w:rFonts w:eastAsia="Times New Roman" w:cs="Times New Roman"/>
          <w:szCs w:val="24"/>
        </w:rPr>
        <w:t>Σ</w:t>
      </w:r>
      <w:r>
        <w:rPr>
          <w:rFonts w:eastAsia="Times New Roman" w:cs="Times New Roman"/>
          <w:szCs w:val="24"/>
        </w:rPr>
        <w:t>» και ενημερώθηκαν</w:t>
      </w:r>
      <w:r>
        <w:rPr>
          <w:rFonts w:eastAsia="Times New Roman" w:cs="Times New Roman"/>
          <w:szCs w:val="24"/>
        </w:rPr>
        <w:t xml:space="preserve"> για την ιστορία του κτηρίου και τον τρόπο οργάνωσης και λειτουργίας της Βουλής είκοσι εννέα μαθητές και μαθήτριες και τρεις εκπαιδευτικοί συνοδοί τους από το 6</w:t>
      </w:r>
      <w:r w:rsidRPr="000579A0">
        <w:rPr>
          <w:rFonts w:eastAsia="Times New Roman" w:cs="Times New Roman"/>
          <w:szCs w:val="24"/>
          <w:vertAlign w:val="superscript"/>
        </w:rPr>
        <w:t>ο</w:t>
      </w:r>
      <w:r>
        <w:rPr>
          <w:rFonts w:eastAsia="Times New Roman" w:cs="Times New Roman"/>
          <w:szCs w:val="24"/>
        </w:rPr>
        <w:t xml:space="preserve"> Δημοτικό Σχολείο Σταυρούπολης Θεσσαλονίκης.</w:t>
      </w:r>
    </w:p>
    <w:p w14:paraId="4D87FD58"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4D87FD59" w14:textId="77777777" w:rsidR="00E01347" w:rsidRDefault="00B0330D">
      <w:pPr>
        <w:spacing w:line="600" w:lineRule="auto"/>
        <w:ind w:firstLine="720"/>
        <w:jc w:val="center"/>
        <w:rPr>
          <w:rFonts w:eastAsia="Times New Roman" w:cs="Times New Roman"/>
          <w:szCs w:val="24"/>
        </w:rPr>
      </w:pPr>
      <w:r>
        <w:rPr>
          <w:rFonts w:eastAsia="Times New Roman" w:cs="Times New Roman"/>
          <w:szCs w:val="24"/>
        </w:rPr>
        <w:t>(Χειροκροτήματα απ’ όλες</w:t>
      </w:r>
      <w:r>
        <w:rPr>
          <w:rFonts w:eastAsia="Times New Roman" w:cs="Times New Roman"/>
          <w:szCs w:val="24"/>
        </w:rPr>
        <w:t xml:space="preserve"> τις πτέρυγες της Βουλής)</w:t>
      </w:r>
    </w:p>
    <w:p w14:paraId="4D87FD5A"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 Καματερός.</w:t>
      </w:r>
    </w:p>
    <w:p w14:paraId="4D87FD5B"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Ευχαριστώ, κύριε Πρόεδρε.</w:t>
      </w:r>
    </w:p>
    <w:p w14:paraId="4D87FD5C"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Δένδια</w:t>
      </w:r>
      <w:proofErr w:type="spellEnd"/>
      <w:r>
        <w:rPr>
          <w:rFonts w:eastAsia="Times New Roman" w:cs="Times New Roman"/>
          <w:szCs w:val="24"/>
        </w:rPr>
        <w:t>, ναι, όλοι μας το βλέπουμε ότι το νομοσχέδιο έχει διάφορα κεφάλαια τα οποία μπορεί να μην έχουν άμεση σχέση μεταξύ τους, αλλά είναι βέβαια αρμοδ</w:t>
      </w:r>
      <w:r>
        <w:rPr>
          <w:rFonts w:eastAsia="Times New Roman" w:cs="Times New Roman"/>
          <w:szCs w:val="24"/>
        </w:rPr>
        <w:t>ιότητας του ιδίου Υπουργείου. Αναγκαζόμαστε να το κάνουμε</w:t>
      </w:r>
      <w:r>
        <w:rPr>
          <w:rFonts w:eastAsia="Times New Roman" w:cs="Times New Roman"/>
          <w:szCs w:val="24"/>
        </w:rPr>
        <w:t xml:space="preserve"> </w:t>
      </w:r>
      <w:r>
        <w:rPr>
          <w:rFonts w:eastAsia="Times New Roman" w:cs="Times New Roman"/>
          <w:szCs w:val="24"/>
        </w:rPr>
        <w:t>και θα το κάνουμε και στη συνέχεια</w:t>
      </w:r>
      <w:r>
        <w:rPr>
          <w:rFonts w:eastAsia="Times New Roman" w:cs="Times New Roman"/>
          <w:szCs w:val="24"/>
        </w:rPr>
        <w:t>,</w:t>
      </w:r>
      <w:r>
        <w:rPr>
          <w:rFonts w:eastAsia="Times New Roman" w:cs="Times New Roman"/>
          <w:szCs w:val="24"/>
        </w:rPr>
        <w:t xml:space="preserve"> γιατί έχουμε πάρα πολλά νομοσχέδια να φέρουμε. Έχουμε να καλύψουμε πολλά κενά τα οποία δημιουργήσατε εσείς.</w:t>
      </w:r>
    </w:p>
    <w:p w14:paraId="4D87FD5D" w14:textId="77777777" w:rsidR="00E01347" w:rsidRDefault="00B0330D">
      <w:pPr>
        <w:spacing w:line="600" w:lineRule="auto"/>
        <w:ind w:firstLine="720"/>
        <w:jc w:val="both"/>
        <w:rPr>
          <w:rFonts w:eastAsia="Times New Roman" w:cs="Times New Roman"/>
          <w:szCs w:val="24"/>
        </w:rPr>
      </w:pPr>
      <w:r w:rsidRPr="00F657C2">
        <w:rPr>
          <w:rFonts w:eastAsia="Times New Roman" w:cs="Times New Roman"/>
          <w:b/>
          <w:szCs w:val="24"/>
        </w:rPr>
        <w:t>ΠΡΟΕΔΡΕΥΩΝ (Νικήτας Κακλαμάνης):</w:t>
      </w:r>
      <w:r>
        <w:rPr>
          <w:rFonts w:eastAsia="Times New Roman" w:cs="Times New Roman"/>
          <w:szCs w:val="24"/>
        </w:rPr>
        <w:t xml:space="preserve"> Πάντως υπενθυμίζω, κύ</w:t>
      </w:r>
      <w:r>
        <w:rPr>
          <w:rFonts w:eastAsia="Times New Roman" w:cs="Times New Roman"/>
          <w:szCs w:val="24"/>
        </w:rPr>
        <w:t>ριε συνάδελφε, ότι δεκαπέντε ημέρες τώρα η Βουλή δεν είχε έργο στην Ολομέλεια.</w:t>
      </w:r>
    </w:p>
    <w:p w14:paraId="4D87FD5E" w14:textId="77777777" w:rsidR="00E01347" w:rsidRDefault="00B0330D">
      <w:pPr>
        <w:spacing w:line="600" w:lineRule="auto"/>
        <w:ind w:firstLine="720"/>
        <w:jc w:val="both"/>
        <w:rPr>
          <w:rFonts w:eastAsia="Times New Roman" w:cs="Times New Roman"/>
          <w:szCs w:val="24"/>
        </w:rPr>
      </w:pPr>
      <w:r w:rsidRPr="00F657C2">
        <w:rPr>
          <w:rFonts w:eastAsia="Times New Roman" w:cs="Times New Roman"/>
          <w:b/>
          <w:szCs w:val="24"/>
        </w:rPr>
        <w:t>ΝΙΚΟΛΑΟΣ ΔΕΝΔΙΑΣ:</w:t>
      </w:r>
      <w:r>
        <w:rPr>
          <w:rFonts w:eastAsia="Times New Roman" w:cs="Times New Roman"/>
          <w:szCs w:val="24"/>
        </w:rPr>
        <w:t xml:space="preserve"> Ούτε ένα! Ήμασταν σε διακοπές.</w:t>
      </w:r>
    </w:p>
    <w:p w14:paraId="4D87FD5F" w14:textId="77777777" w:rsidR="00E01347" w:rsidRDefault="00B0330D">
      <w:pPr>
        <w:spacing w:line="600" w:lineRule="auto"/>
        <w:ind w:firstLine="720"/>
        <w:jc w:val="both"/>
        <w:rPr>
          <w:rFonts w:eastAsia="Times New Roman" w:cs="Times New Roman"/>
          <w:szCs w:val="24"/>
        </w:rPr>
      </w:pPr>
      <w:r w:rsidRPr="00F657C2">
        <w:rPr>
          <w:rFonts w:eastAsia="Times New Roman" w:cs="Times New Roman"/>
          <w:b/>
          <w:szCs w:val="24"/>
        </w:rPr>
        <w:t>ΗΛΙΑΣ ΚΑΜΑΤΕΡΟΣ:</w:t>
      </w:r>
      <w:r>
        <w:rPr>
          <w:rFonts w:eastAsia="Times New Roman" w:cs="Times New Roman"/>
          <w:szCs w:val="24"/>
        </w:rPr>
        <w:t xml:space="preserve"> Όλα έχουν την εξήγησή τους, κύριε Πρόεδρε.</w:t>
      </w:r>
    </w:p>
    <w:p w14:paraId="4D87FD60"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Συγγνώμη για τη διακοπή, αλλά μη δί</w:t>
      </w:r>
      <w:r>
        <w:rPr>
          <w:rFonts w:eastAsia="Times New Roman" w:cs="Times New Roman"/>
          <w:szCs w:val="24"/>
        </w:rPr>
        <w:t>νουμε θάρρος στους όποιους Υπουργούς της όποιας κυβέρνησης. Για όλους το λέω αυτό.</w:t>
      </w:r>
    </w:p>
    <w:p w14:paraId="4D87FD61"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lastRenderedPageBreak/>
        <w:t>ΗΛΙΑΣ ΚΑΜΑΤΕΡΟΣ:</w:t>
      </w:r>
      <w:r>
        <w:rPr>
          <w:rFonts w:eastAsia="Times New Roman" w:cs="Times New Roman"/>
          <w:szCs w:val="24"/>
        </w:rPr>
        <w:t xml:space="preserve"> Από εσάς ειδικά οποιαδήποτε παρέμβαση είναι δεκτή.</w:t>
      </w:r>
    </w:p>
    <w:p w14:paraId="4D87FD62"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Ήθελα να πω ότι αυτές είναι άμεσες ρυθμίσεις που πρέπει να προλάβουμε μέχρι τον Οκτώβριο. Προσέξτε, μέχρι</w:t>
      </w:r>
      <w:r>
        <w:rPr>
          <w:rFonts w:eastAsia="Times New Roman" w:cs="Times New Roman"/>
          <w:szCs w:val="24"/>
        </w:rPr>
        <w:t xml:space="preserve"> τον Οκτώβριο τις άμεσες, γιατί μετά τον Οκτώβριο, στη δεύτερη τετραετία, έχουμε πάρα πολλές τομές να περάσουμε. Και, επειδή έχω μία ευθύνη για τη ναυτιλία και τη </w:t>
      </w:r>
      <w:proofErr w:type="spellStart"/>
      <w:r>
        <w:rPr>
          <w:rFonts w:eastAsia="Times New Roman" w:cs="Times New Roman"/>
          <w:szCs w:val="24"/>
        </w:rPr>
        <w:t>νησιωτικότητα</w:t>
      </w:r>
      <w:proofErr w:type="spellEnd"/>
      <w:r>
        <w:rPr>
          <w:rFonts w:eastAsia="Times New Roman" w:cs="Times New Roman"/>
          <w:szCs w:val="24"/>
        </w:rPr>
        <w:t>, περιμένετε να δείτε στη δεύτερη τετραετία τις μεγάλες τομές που έχουν να έρθου</w:t>
      </w:r>
      <w:r>
        <w:rPr>
          <w:rFonts w:eastAsia="Times New Roman" w:cs="Times New Roman"/>
          <w:szCs w:val="24"/>
        </w:rPr>
        <w:t xml:space="preserve">ν για το ακτοπλοϊκό, τις μεγάλες τομές και στα ζητήματα χωροταξίας, που ξέρετε, δεν είχατε κάνει τίποτα. </w:t>
      </w:r>
    </w:p>
    <w:p w14:paraId="4D87FD63"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Και, για να μπω στο θέμα, μιλάνε τώρα αυτοί οι οποίοι δεν είχαν δημιουργήσει κτηματολόγιο, δεν είχαν δημιουργήσει δασολόγιο και είχαν αφήσει τη χώρα μας ξεκρέμαστη. Δεν είχαμε θεσμικό πλαίσιο για να κατοχυρώνει το περιβάλλον και περιμέναμε τις αποφάσεις το</w:t>
      </w:r>
      <w:r>
        <w:rPr>
          <w:rFonts w:eastAsia="Times New Roman" w:cs="Times New Roman"/>
          <w:szCs w:val="24"/>
        </w:rPr>
        <w:t xml:space="preserve">υ Συμβουλίου της Επικρατείας να το προστατέψει. Μιλάνε τώρα για το περιβάλλον! </w:t>
      </w:r>
    </w:p>
    <w:p w14:paraId="4D87FD64"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Ξέρετε πώς το βλέπω και πώς το χαρακτηρίζω, αγαπητοί συνάδελφοι; Ότι είναι μέσα στην προσπάθεια της Δεξιάς και άλλων να καταρρίψουν, να χτυπήσουν, αν θέλετε, το ηθικό πλεονέκτη</w:t>
      </w:r>
      <w:r>
        <w:rPr>
          <w:rFonts w:eastAsia="Times New Roman" w:cs="Times New Roman"/>
          <w:szCs w:val="24"/>
        </w:rPr>
        <w:t xml:space="preserve">μα που έχει η Αριστερά και στο θέμα του περιβάλλοντος. </w:t>
      </w:r>
    </w:p>
    <w:p w14:paraId="4D87FD65"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Γιατί όσο ήταν στην αντιπολίτευση και είχε καταξιωθεί η Αριστερά στη συνείδηση του κόσμου </w:t>
      </w:r>
      <w:r>
        <w:rPr>
          <w:rFonts w:eastAsia="Times New Roman" w:cs="Times New Roman"/>
          <w:szCs w:val="24"/>
        </w:rPr>
        <w:t xml:space="preserve">ως </w:t>
      </w:r>
      <w:r>
        <w:rPr>
          <w:rFonts w:eastAsia="Times New Roman" w:cs="Times New Roman"/>
          <w:szCs w:val="24"/>
        </w:rPr>
        <w:t xml:space="preserve">η δύναμη που υπερασπιζόταν το περιβάλλον, που υπερασπιζόταν την αξιοκρατία, που ήταν ενάντια στη διαφθορά, </w:t>
      </w:r>
      <w:r>
        <w:rPr>
          <w:rFonts w:eastAsia="Times New Roman" w:cs="Times New Roman"/>
          <w:szCs w:val="24"/>
        </w:rPr>
        <w:t xml:space="preserve">που ήταν υπέρ της δίκαιης κατανομής του πλούτου, που ήταν υπέρ ενός κοινωνικού κράτους, για όλα αυτά που είχε καταξιωθεί η Αριστερά στη συνείδηση του λαού, αυτοί που κυβερνούσαν ως τότε δεν τους </w:t>
      </w:r>
      <w:proofErr w:type="spellStart"/>
      <w:r>
        <w:rPr>
          <w:rFonts w:eastAsia="Times New Roman" w:cs="Times New Roman"/>
          <w:szCs w:val="24"/>
        </w:rPr>
        <w:t>πολυπείραζε</w:t>
      </w:r>
      <w:proofErr w:type="spellEnd"/>
      <w:r>
        <w:rPr>
          <w:rFonts w:eastAsia="Times New Roman" w:cs="Times New Roman"/>
          <w:szCs w:val="24"/>
        </w:rPr>
        <w:t xml:space="preserve"> γιατί αρκούσε ένας χαρακτηρισμός στην Αριστερά ότ</w:t>
      </w:r>
      <w:r>
        <w:rPr>
          <w:rFonts w:eastAsia="Times New Roman" w:cs="Times New Roman"/>
          <w:szCs w:val="24"/>
        </w:rPr>
        <w:t xml:space="preserve">ι «Μπορεί να είναι καλά αυτά που λένε, αλλά είναι ανεφάρμοστα, δεν πρόκειται να εφαρμοστούν. Δεν ξέρουν να κυβερνούν. Τα λένε γιατί δεν είναι για κυβέρνηση». </w:t>
      </w:r>
    </w:p>
    <w:p w14:paraId="4D87FD66"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Όταν η Αριστερά μπήκε στην Κυβέρνηση, τότε ζοριστήκατε, άρχισε άλλο τροπάρι. Ένα-ένα τα πλεονεκτήματα της Αριστεράς προσπαθείτε να τα καταρρίψετε και για το κοινωνικό κράτος, που φάνηκε μέσα </w:t>
      </w:r>
      <w:r>
        <w:rPr>
          <w:rFonts w:eastAsia="Times New Roman" w:cs="Times New Roman"/>
          <w:szCs w:val="24"/>
        </w:rPr>
        <w:t xml:space="preserve">σ’ </w:t>
      </w:r>
      <w:r>
        <w:rPr>
          <w:rFonts w:eastAsia="Times New Roman" w:cs="Times New Roman"/>
          <w:szCs w:val="24"/>
        </w:rPr>
        <w:t xml:space="preserve">αυτές τις δυσκολίες πόσο νοιάστηκε η </w:t>
      </w:r>
      <w:r>
        <w:rPr>
          <w:rFonts w:eastAsia="Times New Roman" w:cs="Times New Roman"/>
          <w:szCs w:val="24"/>
        </w:rPr>
        <w:lastRenderedPageBreak/>
        <w:t xml:space="preserve">Κυβέρνηση της Αριστεράς, </w:t>
      </w:r>
      <w:r>
        <w:rPr>
          <w:rFonts w:eastAsia="Times New Roman" w:cs="Times New Roman"/>
          <w:szCs w:val="24"/>
        </w:rPr>
        <w:t xml:space="preserve">και στα θέματα υγείας και κοινωνικής πρόνοιας, και για τα παιδιά με τους παιδικούς σταθμούς, και για το κοινωνικό εισόδημα αλληλεγγύης και πολλά που θα μπορούσαμε να αναφέρουμε τώρα, και για τη διαφθορά που προσπαθείτε να πείσετε ότι όλοι ίδιοι είναι. Δεν </w:t>
      </w:r>
      <w:r>
        <w:rPr>
          <w:rFonts w:eastAsia="Times New Roman" w:cs="Times New Roman"/>
          <w:szCs w:val="24"/>
        </w:rPr>
        <w:t>μπορείτε να αντιμετωπίσετε τις κατηγορίες –κατηγορίες, ναι- για τη διαφθορά και τις ευθύνες που έχετε και τι προσπαθείτε να κάνετε; Συμψηφισμό, να πείτε «να, και εσείς, και η Αριστερά» προσπαθώντας να συμψηφίσετε τι; Πράγματα τα οποία δεν έχουν κα</w:t>
      </w:r>
      <w:r>
        <w:rPr>
          <w:rFonts w:eastAsia="Times New Roman" w:cs="Times New Roman"/>
          <w:szCs w:val="24"/>
        </w:rPr>
        <w:t>μ</w:t>
      </w:r>
      <w:r>
        <w:rPr>
          <w:rFonts w:eastAsia="Times New Roman" w:cs="Times New Roman"/>
          <w:szCs w:val="24"/>
        </w:rPr>
        <w:t>μία σχέσ</w:t>
      </w:r>
      <w:r>
        <w:rPr>
          <w:rFonts w:eastAsia="Times New Roman" w:cs="Times New Roman"/>
          <w:szCs w:val="24"/>
        </w:rPr>
        <w:t>η.</w:t>
      </w:r>
    </w:p>
    <w:p w14:paraId="4D87FD67"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Αλλά, για να μπω στο νομοσχέδιο, κύριε Πρόεδρε, επειδή πραγματικά είναι πολλά τα κεφάλαια, δεν θα μπορούσε </w:t>
      </w:r>
      <w:r>
        <w:rPr>
          <w:rFonts w:eastAsia="Times New Roman" w:cs="Times New Roman"/>
          <w:szCs w:val="24"/>
        </w:rPr>
        <w:t xml:space="preserve">κάποιος </w:t>
      </w:r>
      <w:r>
        <w:rPr>
          <w:rFonts w:eastAsia="Times New Roman" w:cs="Times New Roman"/>
          <w:szCs w:val="24"/>
        </w:rPr>
        <w:t xml:space="preserve">να τοποθετηθεί σε όλα και μάλιστα </w:t>
      </w:r>
      <w:r>
        <w:rPr>
          <w:rFonts w:eastAsia="Times New Roman" w:cs="Times New Roman"/>
          <w:szCs w:val="24"/>
        </w:rPr>
        <w:t xml:space="preserve">σ’ </w:t>
      </w:r>
      <w:r>
        <w:rPr>
          <w:rFonts w:eastAsia="Times New Roman" w:cs="Times New Roman"/>
          <w:szCs w:val="24"/>
        </w:rPr>
        <w:t xml:space="preserve">αυτόν τον χρόνο που απομένει. Θα επικεντρωθώ στο ζήτημα που ανέβασε πάρα πολύ η Αντιπολίτευση και το </w:t>
      </w:r>
      <w:r>
        <w:rPr>
          <w:rFonts w:eastAsia="Times New Roman" w:cs="Times New Roman"/>
          <w:szCs w:val="24"/>
        </w:rPr>
        <w:t xml:space="preserve">έκανε επίτηδες, όπως είπα και πριν, για να χτυπήσει το πλεονέκτημα της </w:t>
      </w:r>
      <w:r>
        <w:rPr>
          <w:rFonts w:eastAsia="Times New Roman" w:cs="Times New Roman"/>
          <w:szCs w:val="24"/>
        </w:rPr>
        <w:t>Αριστεράς</w:t>
      </w:r>
      <w:r>
        <w:rPr>
          <w:rFonts w:eastAsia="Times New Roman" w:cs="Times New Roman"/>
          <w:szCs w:val="24"/>
        </w:rPr>
        <w:t xml:space="preserve"> για το περιβάλλον, το θέμα του αιγιαλού και της παραλίας.</w:t>
      </w:r>
    </w:p>
    <w:p w14:paraId="4D87FD68"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Και τι δεν ακούσαμε γι’ αυτό το νομοσχέδιο! Βέβαια διαχωρίζουμε τις σοβαρές παρεμβάσεις και τις καλοπροαίρετες, οι οπ</w:t>
      </w:r>
      <w:r>
        <w:rPr>
          <w:rFonts w:eastAsia="Times New Roman" w:cs="Times New Roman"/>
          <w:szCs w:val="24"/>
        </w:rPr>
        <w:t xml:space="preserve">οίες οι περισσότερες, για να μην πω όλες, έγιναν αποδεκτές </w:t>
      </w:r>
      <w:r>
        <w:rPr>
          <w:rFonts w:eastAsia="Times New Roman" w:cs="Times New Roman"/>
          <w:szCs w:val="24"/>
        </w:rPr>
        <w:lastRenderedPageBreak/>
        <w:t xml:space="preserve">από την κυρία Υφυπουργό. Έρχονται και νομοτεχνικές και στις επιτροπές έγινε συζήτηση. Ήδη έγιναν αρκετές τροποποιήσεις. Θα μιλήσω μονάχα για τις κακοπροαίρετες. </w:t>
      </w:r>
    </w:p>
    <w:p w14:paraId="4D87FD69"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Τι ακούστηκε και πριν από τον κ. </w:t>
      </w:r>
      <w:proofErr w:type="spellStart"/>
      <w:r>
        <w:rPr>
          <w:rFonts w:eastAsia="Times New Roman" w:cs="Times New Roman"/>
          <w:szCs w:val="24"/>
        </w:rPr>
        <w:t>Δέ</w:t>
      </w:r>
      <w:r>
        <w:rPr>
          <w:rFonts w:eastAsia="Times New Roman" w:cs="Times New Roman"/>
          <w:szCs w:val="24"/>
        </w:rPr>
        <w:t>νδια</w:t>
      </w:r>
      <w:proofErr w:type="spellEnd"/>
      <w:r>
        <w:rPr>
          <w:rFonts w:eastAsia="Times New Roman" w:cs="Times New Roman"/>
          <w:szCs w:val="24"/>
        </w:rPr>
        <w:t xml:space="preserve">; Ότι νομιμοποιούνται αυθαίρετα, και διάβασε και εδάφιο του άρθρου 34, που είπε η κυρία Υπουργός ότι τροποποιείται ή αποσύρεται και </w:t>
      </w:r>
      <w:r>
        <w:rPr>
          <w:rFonts w:eastAsia="Times New Roman" w:cs="Times New Roman"/>
          <w:szCs w:val="24"/>
        </w:rPr>
        <w:t xml:space="preserve">ο λόγος είναι </w:t>
      </w:r>
      <w:r>
        <w:rPr>
          <w:rFonts w:eastAsia="Times New Roman" w:cs="Times New Roman"/>
          <w:szCs w:val="24"/>
        </w:rPr>
        <w:t xml:space="preserve">για να μη δίνονται αφορμές για να λέγονται αυτά που λέγονται. </w:t>
      </w:r>
    </w:p>
    <w:p w14:paraId="4D87FD6A"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Επί της ουσίας δεν υπήρχε πρόβλημα και ούτε</w:t>
      </w:r>
      <w:r>
        <w:rPr>
          <w:rFonts w:eastAsia="Times New Roman" w:cs="Times New Roman"/>
          <w:szCs w:val="24"/>
        </w:rPr>
        <w:t xml:space="preserve"> υπάρχει γιατί σαφώς στο ίδιο άρθρο παρακάτω αναφέρεται ότι αυτές οι </w:t>
      </w:r>
      <w:proofErr w:type="spellStart"/>
      <w:r>
        <w:rPr>
          <w:rFonts w:eastAsia="Times New Roman" w:cs="Times New Roman"/>
          <w:szCs w:val="24"/>
        </w:rPr>
        <w:t>αδειοδοτήσεις</w:t>
      </w:r>
      <w:proofErr w:type="spellEnd"/>
      <w:r>
        <w:rPr>
          <w:rFonts w:eastAsia="Times New Roman" w:cs="Times New Roman"/>
          <w:szCs w:val="24"/>
        </w:rPr>
        <w:t xml:space="preserve"> και όχι νομιμοποιήσεις που μπορούν να δοθούν είναι για την παραχώρηση της χρήσης του αιγιαλού, που δεν γινόταν ως τα τώρα, και γι’ αυτό όλα όσα γινόντουσαν ήταν αυθαίρετα, ό</w:t>
      </w:r>
      <w:r>
        <w:rPr>
          <w:rFonts w:eastAsia="Times New Roman" w:cs="Times New Roman"/>
          <w:szCs w:val="24"/>
        </w:rPr>
        <w:t>λα τα δίκτυα του δημοσίου, των βιολογικών καθαρισμών ή από τους ιδιώτες των ιχθυοκαλλιεργειών ή από τα ναυπηγεία, γιατί δεν υπήρχε παραχώρηση του αιγιαλού. Έρχεται να βάλει τάξη το νομοσχέδιο και εμείς μιλάμε για νομιμοποίηση αυθαιρέτων και σαφώς, το επανα</w:t>
      </w:r>
      <w:r>
        <w:rPr>
          <w:rFonts w:eastAsia="Times New Roman" w:cs="Times New Roman"/>
          <w:szCs w:val="24"/>
        </w:rPr>
        <w:t xml:space="preserve">λαμβάνω, παρακάτω από το εδάφιο που διάβασε το κ. </w:t>
      </w:r>
      <w:proofErr w:type="spellStart"/>
      <w:r>
        <w:rPr>
          <w:rFonts w:eastAsia="Times New Roman" w:cs="Times New Roman"/>
          <w:szCs w:val="24"/>
        </w:rPr>
        <w:t>Δένδιας</w:t>
      </w:r>
      <w:proofErr w:type="spellEnd"/>
      <w:r>
        <w:rPr>
          <w:rFonts w:eastAsia="Times New Roman" w:cs="Times New Roman"/>
          <w:szCs w:val="24"/>
        </w:rPr>
        <w:t xml:space="preserve"> λέει ότι «εξαιρούνται από αυτήν την </w:t>
      </w:r>
      <w:proofErr w:type="spellStart"/>
      <w:r>
        <w:rPr>
          <w:rFonts w:eastAsia="Times New Roman" w:cs="Times New Roman"/>
          <w:szCs w:val="24"/>
        </w:rPr>
        <w:lastRenderedPageBreak/>
        <w:t>αδειοδότηση</w:t>
      </w:r>
      <w:proofErr w:type="spellEnd"/>
      <w:r>
        <w:rPr>
          <w:rFonts w:eastAsia="Times New Roman" w:cs="Times New Roman"/>
          <w:szCs w:val="24"/>
        </w:rPr>
        <w:t xml:space="preserve"> σαφώς ξενοδοχεία, κατοικίες, καταστήματα υγειονομικού ενδιαφέροντος», δηλαδή τα πάντα που αφορούν σε ιδιώτες. Και </w:t>
      </w:r>
      <w:proofErr w:type="spellStart"/>
      <w:r>
        <w:rPr>
          <w:rFonts w:eastAsia="Times New Roman" w:cs="Times New Roman"/>
          <w:szCs w:val="24"/>
        </w:rPr>
        <w:t>αδειοδοτούνται</w:t>
      </w:r>
      <w:proofErr w:type="spellEnd"/>
      <w:r>
        <w:rPr>
          <w:rFonts w:eastAsia="Times New Roman" w:cs="Times New Roman"/>
          <w:szCs w:val="24"/>
        </w:rPr>
        <w:t xml:space="preserve"> μόνο αυτά που είπαμε </w:t>
      </w:r>
      <w:r>
        <w:rPr>
          <w:rFonts w:eastAsia="Times New Roman" w:cs="Times New Roman"/>
          <w:szCs w:val="24"/>
        </w:rPr>
        <w:t xml:space="preserve">πριν. Αυτό δεν είναι μία τάξη που μπαίνει; Γιατί δεν υπήρχε ως τα τώρα ασυδοσία και δεν έπαιρνε κανένας άδεια για ό,τι έκανε στον αιγιαλό; </w:t>
      </w:r>
    </w:p>
    <w:p w14:paraId="4D87FD6B"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Και ενώ το νομοσχέδιο έρχεται να </w:t>
      </w:r>
      <w:proofErr w:type="spellStart"/>
      <w:r>
        <w:rPr>
          <w:rFonts w:eastAsia="Times New Roman" w:cs="Times New Roman"/>
          <w:szCs w:val="24"/>
        </w:rPr>
        <w:t>αυστηροποιήσει</w:t>
      </w:r>
      <w:proofErr w:type="spellEnd"/>
      <w:r>
        <w:rPr>
          <w:rFonts w:eastAsia="Times New Roman" w:cs="Times New Roman"/>
          <w:szCs w:val="24"/>
        </w:rPr>
        <w:t xml:space="preserve"> τους κανόνες και της παραχώρησης χρήσης της παραλίας για διάφορες χρ</w:t>
      </w:r>
      <w:r>
        <w:rPr>
          <w:rFonts w:eastAsia="Times New Roman" w:cs="Times New Roman"/>
          <w:szCs w:val="24"/>
        </w:rPr>
        <w:t xml:space="preserve">ήσεις έρχονται κάποιοι και κατηγορούν το νομοσχέδιο για το αντίθετο. Μέχρι τι είπαν; Ότι μειώνεται, λέει, η απόσταση των οικοδομών από τον αιγιαλό. </w:t>
      </w:r>
    </w:p>
    <w:p w14:paraId="4D87FD6C"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Έχω κάποιες περιπτώσεις, κυρία Υπουργέ, αρθρογράφων που ακόμα και χάρτες παρουσιάζουν για να μας πείσουν ότ</w:t>
      </w:r>
      <w:r>
        <w:rPr>
          <w:rFonts w:eastAsia="Times New Roman" w:cs="Times New Roman"/>
          <w:szCs w:val="24"/>
        </w:rPr>
        <w:t xml:space="preserve">ι μειώνεται η απόσταση. Και εδώ μέσα ακούσαμε το ανάποδο, βέβαια, ότι αυξάνεται η απόσταση και ότι </w:t>
      </w:r>
      <w:proofErr w:type="spellStart"/>
      <w:r>
        <w:rPr>
          <w:rFonts w:eastAsia="Times New Roman" w:cs="Times New Roman"/>
          <w:szCs w:val="24"/>
        </w:rPr>
        <w:t>αυστηροποιούνται</w:t>
      </w:r>
      <w:proofErr w:type="spellEnd"/>
      <w:r>
        <w:rPr>
          <w:rFonts w:eastAsia="Times New Roman" w:cs="Times New Roman"/>
          <w:szCs w:val="24"/>
        </w:rPr>
        <w:t xml:space="preserve"> οι όροι.</w:t>
      </w:r>
    </w:p>
    <w:p w14:paraId="4D87FD6D"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Τι ακούσαμε; Ότι μπαζώνονται παραλίες! Το έγραψαν και αυτό. Ότι νομιμοποιούνται ιδιωτικά λιμάνια. Ομπρέλες μέχρι το κύμα! Και βλέπο</w:t>
      </w:r>
      <w:r>
        <w:rPr>
          <w:rFonts w:eastAsia="Times New Roman" w:cs="Times New Roman"/>
          <w:szCs w:val="24"/>
        </w:rPr>
        <w:t xml:space="preserve">υμε ότι το αντίθετο γίνεται. </w:t>
      </w:r>
    </w:p>
    <w:p w14:paraId="4D87FD6E"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 xml:space="preserve">Και ο κ. </w:t>
      </w:r>
      <w:proofErr w:type="spellStart"/>
      <w:r>
        <w:rPr>
          <w:rFonts w:eastAsia="Times New Roman" w:cs="Times New Roman"/>
          <w:szCs w:val="24"/>
        </w:rPr>
        <w:t>Δένδιας</w:t>
      </w:r>
      <w:proofErr w:type="spellEnd"/>
      <w:r>
        <w:rPr>
          <w:rFonts w:eastAsia="Times New Roman" w:cs="Times New Roman"/>
          <w:szCs w:val="24"/>
        </w:rPr>
        <w:t xml:space="preserve"> παραδέχθηκε στην αρχική του τοποθέτηση ότι είναι αυστηροί αυτοί οι κανόνες που φαίνονται κατ’ </w:t>
      </w:r>
      <w:r>
        <w:rPr>
          <w:rFonts w:eastAsia="Times New Roman" w:cs="Times New Roman"/>
          <w:szCs w:val="24"/>
        </w:rPr>
        <w:t>αρχάς</w:t>
      </w:r>
      <w:r>
        <w:rPr>
          <w:rFonts w:eastAsia="Times New Roman" w:cs="Times New Roman"/>
          <w:szCs w:val="24"/>
        </w:rPr>
        <w:t>, ότι δηλαδή αυξάνουν οι αποστάσεις από την παραλία των ομπρελών, κατοχυρώνονται αποστάσεις ανάμεσα σε παραχωρ</w:t>
      </w:r>
      <w:r>
        <w:rPr>
          <w:rFonts w:eastAsia="Times New Roman" w:cs="Times New Roman"/>
          <w:szCs w:val="24"/>
        </w:rPr>
        <w:t>ήσεις.</w:t>
      </w:r>
    </w:p>
    <w:p w14:paraId="4D87FD6F"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w:t>
      </w:r>
      <w:r>
        <w:rPr>
          <w:rFonts w:eastAsia="Times New Roman" w:cs="Times New Roman"/>
          <w:szCs w:val="24"/>
        </w:rPr>
        <w:t>εω</w:t>
      </w:r>
      <w:r>
        <w:rPr>
          <w:rFonts w:eastAsia="Times New Roman" w:cs="Times New Roman"/>
          <w:szCs w:val="24"/>
        </w:rPr>
        <w:t>ς του χρόνου ομιλίας του κυρίου Βουλευτή)</w:t>
      </w:r>
    </w:p>
    <w:p w14:paraId="4D87FD70"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Τελειώνω σύντομα, κύριε Πρόεδρε.</w:t>
      </w:r>
    </w:p>
    <w:p w14:paraId="4D87FD71"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Έχετε μια μικρή ανοχή, όπως όλοι, ενός-δύο λεπτών.</w:t>
      </w:r>
    </w:p>
    <w:p w14:paraId="4D87FD72"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Τελειώνω αμέσως.</w:t>
      </w:r>
    </w:p>
    <w:p w14:paraId="4D87FD73"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Από την άλλη τ</w:t>
      </w:r>
      <w:r>
        <w:rPr>
          <w:rFonts w:eastAsia="Times New Roman" w:cs="Times New Roman"/>
          <w:szCs w:val="24"/>
        </w:rPr>
        <w:t>ι μας είπε; Ότι πίσω απ’ αυτά κρύβονται ρουσφέτια. Κοιτάξτε ποιοι μιλήσανε για ρουσφέτια! Αυτοί που είχαν αυτό το καθεστώς της ασυδοσίας σκόπιμα για να εξαρτάται το πού θα έχει ομπρέλες κάποιος και πού δεν έχει ή πού θα έχει αυθαίρετο χωρίς να τον πειράζει</w:t>
      </w:r>
      <w:r>
        <w:rPr>
          <w:rFonts w:eastAsia="Times New Roman" w:cs="Times New Roman"/>
          <w:szCs w:val="24"/>
        </w:rPr>
        <w:t xml:space="preserve"> κανένας ή θα τον πειράζει από τον κάθε νομάρχη, από τον κάθε περιφερειάρχη, από τον κάθε κομματάρχη και τελικά από τον εκάστοτε Υπουργό.</w:t>
      </w:r>
    </w:p>
    <w:p w14:paraId="4D87FD74"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Αντίθετα, αυτό που κάνει τώρα το νομοσχέδιο τι είναι; Βάζει κανόνες, ούτως ώστε οποιοδήποτε έργο, οποιαδήποτε δραστηρι</w:t>
      </w:r>
      <w:r>
        <w:rPr>
          <w:rFonts w:eastAsia="Times New Roman" w:cs="Times New Roman"/>
          <w:szCs w:val="24"/>
        </w:rPr>
        <w:t>ότητα γίνεται στην παραλία, να καθορίζεται το πώς και κάτω από ποιους όρους θα παίρνει άδειες.</w:t>
      </w:r>
    </w:p>
    <w:p w14:paraId="4D87FD75"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Επαναλαμβάνω, κύριε Πρόεδρε, πως εάν μιλά για </w:t>
      </w:r>
      <w:proofErr w:type="spellStart"/>
      <w:r>
        <w:rPr>
          <w:rFonts w:eastAsia="Times New Roman" w:cs="Times New Roman"/>
          <w:szCs w:val="24"/>
        </w:rPr>
        <w:t>αδειοδοτήσεις</w:t>
      </w:r>
      <w:proofErr w:type="spellEnd"/>
      <w:r>
        <w:rPr>
          <w:rFonts w:eastAsia="Times New Roman" w:cs="Times New Roman"/>
          <w:szCs w:val="24"/>
        </w:rPr>
        <w:t>, είναι για έργα δημοσίου συμφέροντος, εθνικού συμφέροντος, τα οποία πρέπει να τακτοποιηθούν, για να μ</w:t>
      </w:r>
      <w:r>
        <w:rPr>
          <w:rFonts w:eastAsia="Times New Roman" w:cs="Times New Roman"/>
          <w:szCs w:val="24"/>
        </w:rPr>
        <w:t xml:space="preserve">ην είναι στον αέρα. Μιλάμε για δίκτυα, ακόμη και για κάποιους δρόμους που έχουν γίνει πάνω στην παραλία. Δεν θα </w:t>
      </w:r>
      <w:proofErr w:type="spellStart"/>
      <w:r>
        <w:rPr>
          <w:rFonts w:eastAsia="Times New Roman" w:cs="Times New Roman"/>
          <w:szCs w:val="24"/>
        </w:rPr>
        <w:t>αδειοδοτηθούν</w:t>
      </w:r>
      <w:proofErr w:type="spellEnd"/>
      <w:r>
        <w:rPr>
          <w:rFonts w:eastAsia="Times New Roman" w:cs="Times New Roman"/>
          <w:szCs w:val="24"/>
        </w:rPr>
        <w:t xml:space="preserve"> όλοι. Λέει τις προϋποθέσεις και κάτω από ποιους όρους. </w:t>
      </w:r>
    </w:p>
    <w:p w14:paraId="4D87FD76"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Για άλλη μια φορά, αγαπητοί συνάδελφοι και </w:t>
      </w:r>
      <w:proofErr w:type="spellStart"/>
      <w:r>
        <w:rPr>
          <w:rFonts w:eastAsia="Times New Roman" w:cs="Times New Roman"/>
          <w:szCs w:val="24"/>
        </w:rPr>
        <w:t>συναδέλφισσες</w:t>
      </w:r>
      <w:proofErr w:type="spellEnd"/>
      <w:r>
        <w:rPr>
          <w:rFonts w:eastAsia="Times New Roman" w:cs="Times New Roman"/>
          <w:szCs w:val="24"/>
        </w:rPr>
        <w:t xml:space="preserve">, πέφτει στο κενό </w:t>
      </w:r>
      <w:r>
        <w:rPr>
          <w:rFonts w:eastAsia="Times New Roman" w:cs="Times New Roman"/>
          <w:szCs w:val="24"/>
        </w:rPr>
        <w:t>η προσπάθεια της Δεξιάς και όλων των άλλων, των κακοπροαίρετων, που θέλουν να πλήξουν κι αυτό το πλεονέκτημα της Αριστεράς, την πολιτική προστασίας του περιβάλλοντος.</w:t>
      </w:r>
    </w:p>
    <w:p w14:paraId="4D87FD77"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Κύριε Πρόεδρε, τελειώνω πολύ σύντομα με το εξής, επειδή έχουμε κάνει μια συζήτηση για τη </w:t>
      </w:r>
      <w:r>
        <w:rPr>
          <w:rFonts w:eastAsia="Times New Roman" w:cs="Times New Roman"/>
          <w:szCs w:val="24"/>
        </w:rPr>
        <w:t xml:space="preserve">Δωδεκάνησο, για τη </w:t>
      </w:r>
      <w:proofErr w:type="spellStart"/>
      <w:r>
        <w:rPr>
          <w:rFonts w:eastAsia="Times New Roman" w:cs="Times New Roman"/>
          <w:szCs w:val="24"/>
        </w:rPr>
        <w:t>δωδεκάμετρη</w:t>
      </w:r>
      <w:proofErr w:type="spellEnd"/>
      <w:r>
        <w:rPr>
          <w:rFonts w:eastAsia="Times New Roman" w:cs="Times New Roman"/>
          <w:szCs w:val="24"/>
        </w:rPr>
        <w:t xml:space="preserve"> λωρίδα. Για τον καθορισμό αιγιαλού και παραλίας στη </w:t>
      </w:r>
      <w:r>
        <w:rPr>
          <w:rFonts w:eastAsia="Times New Roman" w:cs="Times New Roman"/>
          <w:szCs w:val="24"/>
        </w:rPr>
        <w:lastRenderedPageBreak/>
        <w:t>Δωδεκάνησο ισχύει ένας ιταλικός κτηματολογικός κανονισμός, επειδή έχουμε Κτηματολόγιο Ρόδου-Κω-Λέρου, που επιβάλει δώδεκα μέτρα στη γραμμή αιγιαλού και παραλίας. Την αυξάνει</w:t>
      </w:r>
      <w:r>
        <w:rPr>
          <w:rFonts w:eastAsia="Times New Roman" w:cs="Times New Roman"/>
          <w:szCs w:val="24"/>
        </w:rPr>
        <w:t xml:space="preserve">, δηλαδή, κατά δώδεκα μέτρα. </w:t>
      </w:r>
    </w:p>
    <w:p w14:paraId="4D87FD78"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Αυτό είναι πολύ σωστό, γιατί προστατεύει ακόμα παραπάνω τον αιγιαλό και την παραλία. Όμως, στη γενική του ρύθμιση έχει δημιουργήσει κάποια προβλήματα, ιδιαίτερα σε νόμιμα, πολύ παλιά κτίσματα. Για να σας δώσω ένα χαρακτηριστικ</w:t>
      </w:r>
      <w:r>
        <w:rPr>
          <w:rFonts w:eastAsia="Times New Roman" w:cs="Times New Roman"/>
          <w:szCs w:val="24"/>
        </w:rPr>
        <w:t xml:space="preserve">ό παράδειγμα, θα σας πω ότι υπάρχουν </w:t>
      </w:r>
      <w:proofErr w:type="spellStart"/>
      <w:r>
        <w:rPr>
          <w:rFonts w:eastAsia="Times New Roman" w:cs="Times New Roman"/>
          <w:szCs w:val="24"/>
        </w:rPr>
        <w:t>πετρόκτιστοι</w:t>
      </w:r>
      <w:proofErr w:type="spellEnd"/>
      <w:r>
        <w:rPr>
          <w:rFonts w:eastAsia="Times New Roman" w:cs="Times New Roman"/>
          <w:szCs w:val="24"/>
        </w:rPr>
        <w:t xml:space="preserve"> πύργοι του 14ου και του 15ου αιώνα, οι οποίοι, επειδή είναι πάνω στο κύμα, θεωρούνται ότι είναι αυθαίρετοι και ούτε καν μπορούν να νομιμοποιηθούν. Όμως, ακόμα και να νομιμοποιηθούν, αφού είναι ούτως ή άλλως</w:t>
      </w:r>
      <w:r>
        <w:rPr>
          <w:rFonts w:eastAsia="Times New Roman" w:cs="Times New Roman"/>
          <w:szCs w:val="24"/>
        </w:rPr>
        <w:t xml:space="preserve"> νόμιμοι, αυτό γιατί να γίνει; Πρέπει, λοιπόν, να υπάρχει μια εξαίρεση, ότι εκεί που υπάρχει Κτηματολόγιο στη Δωδεκάνησο, αυτά τα δώδεκα μέτρα μπορούν να μην ισχύουν ακριβώς στις διαστάσεις που είναι οι μερίδες οικοδομών. Γιατί στο Κτηματολόγιο είναι καταχ</w:t>
      </w:r>
      <w:r>
        <w:rPr>
          <w:rFonts w:eastAsia="Times New Roman" w:cs="Times New Roman"/>
          <w:szCs w:val="24"/>
        </w:rPr>
        <w:t xml:space="preserve">ωρισμένες σαν μερίδες οικοδομών. </w:t>
      </w:r>
    </w:p>
    <w:p w14:paraId="4D87FD79"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4D87FD7A" w14:textId="77777777" w:rsidR="00E01347" w:rsidRDefault="00B0330D">
      <w:pPr>
        <w:spacing w:line="600" w:lineRule="auto"/>
        <w:ind w:firstLine="720"/>
        <w:jc w:val="center"/>
        <w:rPr>
          <w:rFonts w:eastAsia="Times New Roman"/>
          <w:bCs/>
        </w:rPr>
      </w:pPr>
      <w:r w:rsidRPr="006651D3">
        <w:rPr>
          <w:rFonts w:eastAsia="Times New Roman"/>
          <w:bCs/>
        </w:rPr>
        <w:lastRenderedPageBreak/>
        <w:t>(Χειροκροτήματα από την πτέρυγα του ΣΥΡΙΖΑ)</w:t>
      </w:r>
    </w:p>
    <w:p w14:paraId="4D87FD7B" w14:textId="77777777" w:rsidR="00E01347" w:rsidRDefault="00B0330D">
      <w:pPr>
        <w:spacing w:line="600" w:lineRule="auto"/>
        <w:ind w:firstLine="720"/>
        <w:jc w:val="both"/>
        <w:rPr>
          <w:rFonts w:eastAsia="Times New Roman" w:cs="Times New Roman"/>
          <w:szCs w:val="24"/>
        </w:rPr>
      </w:pPr>
      <w:r w:rsidRPr="008111CD">
        <w:rPr>
          <w:rFonts w:eastAsia="Times New Roman"/>
          <w:b/>
          <w:bCs/>
        </w:rPr>
        <w:t>ΠΡΟΕΔΡΕΥΩΝ (Νικήτας Κακλαμάνης):</w:t>
      </w:r>
      <w:r>
        <w:rPr>
          <w:rFonts w:eastAsia="Times New Roman" w:cs="Times New Roman"/>
          <w:szCs w:val="24"/>
        </w:rPr>
        <w:t xml:space="preserve"> Όχι μόνο όπου υπάρχει Κτηματολόγιο στη Δωδεκάνησο, αλλά παντού όπου υπάρχει Κτηματολόγιο υπάρχουν παρόμοια πράγματα. Ένα τέτοιο έχουμε και στην πατρίδα μου, την Άνδρο.</w:t>
      </w:r>
    </w:p>
    <w:p w14:paraId="4D87FD7C"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Αλλού δεν ισχύουν τα δώδεκα μέτρα, κύριε Πρόεδρε. </w:t>
      </w:r>
    </w:p>
    <w:p w14:paraId="4D87FD7D" w14:textId="77777777" w:rsidR="00E01347" w:rsidRDefault="00B0330D">
      <w:pPr>
        <w:spacing w:line="600" w:lineRule="auto"/>
        <w:ind w:firstLine="720"/>
        <w:jc w:val="both"/>
        <w:rPr>
          <w:rFonts w:eastAsia="Times New Roman" w:cs="Times New Roman"/>
          <w:szCs w:val="24"/>
        </w:rPr>
      </w:pPr>
      <w:r w:rsidRPr="008111CD">
        <w:rPr>
          <w:rFonts w:eastAsia="Times New Roman"/>
          <w:b/>
          <w:bCs/>
        </w:rPr>
        <w:t>ΠΡΟΕΔΡΕΥΩΝ (Νικήτας</w:t>
      </w:r>
      <w:r w:rsidRPr="008111CD">
        <w:rPr>
          <w:rFonts w:eastAsia="Times New Roman"/>
          <w:b/>
          <w:bCs/>
        </w:rPr>
        <w:t xml:space="preserve"> Κακλαμάνης):</w:t>
      </w:r>
      <w:r>
        <w:rPr>
          <w:rFonts w:eastAsia="Times New Roman" w:cs="Times New Roman"/>
          <w:szCs w:val="24"/>
        </w:rPr>
        <w:t xml:space="preserve"> Όχι, ισχύουν και στις Κυκλάδες.</w:t>
      </w:r>
    </w:p>
    <w:p w14:paraId="4D87FD7E"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Προχωρούμε με τον κ. Καρρά. Μετά έχει ζητήσει τον λόγο ο Κοινοβουλευτικός Εκπρόσωπος της Χρυσής Αυγής, ο κ. Παππάς. </w:t>
      </w:r>
    </w:p>
    <w:p w14:paraId="4D87FD7F"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Κύριε Καρρά, έχετε τον λόγο για επτά λεπτά, με μια μικρή ανοχή και εσείς.</w:t>
      </w:r>
    </w:p>
    <w:p w14:paraId="4D87FD80" w14:textId="77777777" w:rsidR="00E01347" w:rsidRDefault="00B0330D">
      <w:pPr>
        <w:spacing w:line="600" w:lineRule="auto"/>
        <w:ind w:firstLine="720"/>
        <w:jc w:val="both"/>
        <w:rPr>
          <w:rFonts w:eastAsia="Times New Roman" w:cs="Times New Roman"/>
          <w:szCs w:val="24"/>
        </w:rPr>
      </w:pPr>
      <w:r>
        <w:rPr>
          <w:rFonts w:eastAsia="Times New Roman"/>
          <w:b/>
          <w:bCs/>
        </w:rPr>
        <w:t>ΓΕΩΡΓΙΟΣ</w:t>
      </w:r>
      <w:r>
        <w:rPr>
          <w:rFonts w:eastAsia="Times New Roman"/>
          <w:b/>
          <w:bCs/>
        </w:rPr>
        <w:t xml:space="preserve"> - </w:t>
      </w:r>
      <w:r>
        <w:rPr>
          <w:rFonts w:eastAsia="Times New Roman"/>
          <w:b/>
          <w:bCs/>
        </w:rPr>
        <w:t>ΔΗΜΗΤΡΙΟΣ ΚΑΡΡΑΣ:</w:t>
      </w:r>
      <w:r>
        <w:rPr>
          <w:rFonts w:eastAsia="Times New Roman" w:cs="Times New Roman"/>
          <w:szCs w:val="24"/>
        </w:rPr>
        <w:t xml:space="preserve"> Κύριε Πρόεδρε, επιτρέψτε μου σήμερα να γυρίσω δέκα χρόνια πίσω, το 2009, όταν τότε ο κ. Τσίπρας ήταν Βουλευτής της Αντιπολίτευσης και </w:t>
      </w:r>
      <w:proofErr w:type="spellStart"/>
      <w:r>
        <w:rPr>
          <w:rFonts w:eastAsia="Times New Roman" w:cs="Times New Roman"/>
          <w:szCs w:val="24"/>
        </w:rPr>
        <w:t>ηγωνίζετο</w:t>
      </w:r>
      <w:proofErr w:type="spellEnd"/>
      <w:r>
        <w:rPr>
          <w:rFonts w:eastAsia="Times New Roman" w:cs="Times New Roman"/>
          <w:szCs w:val="24"/>
        </w:rPr>
        <w:t xml:space="preserve"> για τα δίκαια του λαού. Ποια ήταν τα δίκαια του λαού; </w:t>
      </w:r>
      <w:r>
        <w:rPr>
          <w:rFonts w:eastAsia="Times New Roman" w:cs="Times New Roman"/>
          <w:szCs w:val="24"/>
        </w:rPr>
        <w:lastRenderedPageBreak/>
        <w:t>Μέσω του κοινοβουλευτικού ελέγχου επιχει</w:t>
      </w:r>
      <w:r>
        <w:rPr>
          <w:rFonts w:eastAsia="Times New Roman" w:cs="Times New Roman"/>
          <w:szCs w:val="24"/>
        </w:rPr>
        <w:t xml:space="preserve">ρούσε να ικανοποιήσει τοπικά σοβαρά αιτήματα, τα οποία η ανάλγητη τότε Κυβέρνηση δεν ικανοποιούσε. </w:t>
      </w:r>
    </w:p>
    <w:p w14:paraId="4D87FD81"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Έτσι, λοιπόν, έχω μπροστά μου μια ερώτηση του κ. Τσίπρα που λέει: «Πρόταση αποκατάστασης ακτής Σκαραμαγκά». Ζητούσε να αποδεσμευτεί ένα τμήμα της έκτασης τω</w:t>
      </w:r>
      <w:r>
        <w:rPr>
          <w:rFonts w:eastAsia="Times New Roman" w:cs="Times New Roman"/>
          <w:szCs w:val="24"/>
        </w:rPr>
        <w:t xml:space="preserve">ν Ναυπηγείων Σκαραμαγκά και συγκεκριμένα ο παλαιός αιγιαλός και να αποδοθεί στη χρήση των κατοίκων της </w:t>
      </w:r>
      <w:r>
        <w:rPr>
          <w:rFonts w:eastAsia="Times New Roman" w:cs="Times New Roman"/>
          <w:szCs w:val="24"/>
        </w:rPr>
        <w:t xml:space="preserve">δυτικής </w:t>
      </w:r>
      <w:r>
        <w:rPr>
          <w:rFonts w:eastAsia="Times New Roman" w:cs="Times New Roman"/>
          <w:szCs w:val="24"/>
        </w:rPr>
        <w:t xml:space="preserve">Αθήνας και στον Δήμο Χαϊδαρίου, όπου διοικητικά εμπίπτει. </w:t>
      </w:r>
    </w:p>
    <w:p w14:paraId="4D87FD82"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Έλαβε, λοιπόν, ο νυν Πρωθυπουργός την απάντηση από το Υπουργείο Οικονομικών, επί </w:t>
      </w:r>
      <w:r>
        <w:rPr>
          <w:rFonts w:eastAsia="Times New Roman" w:cs="Times New Roman"/>
          <w:szCs w:val="24"/>
        </w:rPr>
        <w:t>κυβερ</w:t>
      </w:r>
      <w:r>
        <w:rPr>
          <w:rFonts w:eastAsia="Times New Roman" w:cs="Times New Roman"/>
          <w:szCs w:val="24"/>
        </w:rPr>
        <w:t xml:space="preserve">νήσεως </w:t>
      </w:r>
      <w:r>
        <w:rPr>
          <w:rFonts w:eastAsia="Times New Roman" w:cs="Times New Roman"/>
          <w:szCs w:val="24"/>
        </w:rPr>
        <w:t xml:space="preserve">ΠΑΣΟΚ, οφείλω να πω, ότι το αίτημα απόδοσης της έκτασης σε άλλη χρήση συναρτάται με τη λειτουργία των </w:t>
      </w:r>
      <w:r>
        <w:rPr>
          <w:rFonts w:eastAsia="Times New Roman" w:cs="Times New Roman"/>
          <w:szCs w:val="24"/>
        </w:rPr>
        <w:t>ναυπηγείων</w:t>
      </w:r>
      <w:r>
        <w:rPr>
          <w:rFonts w:eastAsia="Times New Roman" w:cs="Times New Roman"/>
          <w:szCs w:val="24"/>
        </w:rPr>
        <w:t xml:space="preserve">. Τουτέστιν, ότι όσο χρειάζεται στα </w:t>
      </w:r>
      <w:r>
        <w:rPr>
          <w:rFonts w:eastAsia="Times New Roman" w:cs="Times New Roman"/>
          <w:szCs w:val="24"/>
        </w:rPr>
        <w:t>ναυπηγεία</w:t>
      </w:r>
      <w:r>
        <w:rPr>
          <w:rFonts w:eastAsia="Times New Roman" w:cs="Times New Roman"/>
          <w:szCs w:val="24"/>
        </w:rPr>
        <w:t xml:space="preserve">, θα παραμένει στα </w:t>
      </w:r>
      <w:r>
        <w:rPr>
          <w:rFonts w:eastAsia="Times New Roman" w:cs="Times New Roman"/>
          <w:szCs w:val="24"/>
        </w:rPr>
        <w:t>ναυπηγεία</w:t>
      </w:r>
      <w:r>
        <w:rPr>
          <w:rFonts w:eastAsia="Times New Roman" w:cs="Times New Roman"/>
          <w:szCs w:val="24"/>
        </w:rPr>
        <w:t xml:space="preserve">. Λογικό το ακούω. </w:t>
      </w:r>
    </w:p>
    <w:p w14:paraId="4D87FD83" w14:textId="77777777" w:rsidR="00E01347" w:rsidRDefault="00B0330D">
      <w:pPr>
        <w:spacing w:line="600" w:lineRule="auto"/>
        <w:ind w:firstLine="720"/>
        <w:jc w:val="both"/>
        <w:rPr>
          <w:rFonts w:eastAsia="Times New Roman" w:cs="Times New Roman"/>
          <w:szCs w:val="24"/>
        </w:rPr>
      </w:pPr>
      <w:r w:rsidRPr="00090E18">
        <w:rPr>
          <w:rFonts w:eastAsia="Times New Roman" w:cs="Times New Roman"/>
          <w:szCs w:val="24"/>
        </w:rPr>
        <w:t>(Στο σημείο αυτό την Προεδρική Έδρα καταλαμβ</w:t>
      </w:r>
      <w:r w:rsidRPr="00090E18">
        <w:rPr>
          <w:rFonts w:eastAsia="Times New Roman" w:cs="Times New Roman"/>
          <w:szCs w:val="24"/>
        </w:rPr>
        <w:t xml:space="preserve">άνει ο </w:t>
      </w:r>
      <w:r>
        <w:rPr>
          <w:rFonts w:eastAsia="Times New Roman" w:cs="Times New Roman"/>
          <w:szCs w:val="24"/>
        </w:rPr>
        <w:t>Ζ΄</w:t>
      </w:r>
      <w:r w:rsidRPr="00090E18">
        <w:rPr>
          <w:rFonts w:eastAsia="Times New Roman" w:cs="Times New Roman"/>
          <w:szCs w:val="24"/>
        </w:rPr>
        <w:t xml:space="preserve"> Αντιπρόεδρος της Βουλής κ. </w:t>
      </w:r>
      <w:r w:rsidRPr="00292D96">
        <w:rPr>
          <w:rFonts w:eastAsia="Times New Roman" w:cs="Times New Roman"/>
          <w:b/>
          <w:szCs w:val="24"/>
        </w:rPr>
        <w:t>ΜΑΡΙΟΣ ΓΕΩΡΓΙΑΔΗΣ</w:t>
      </w:r>
      <w:r w:rsidRPr="00090E18">
        <w:rPr>
          <w:rFonts w:eastAsia="Times New Roman" w:cs="Times New Roman"/>
          <w:szCs w:val="24"/>
        </w:rPr>
        <w:t>)</w:t>
      </w:r>
    </w:p>
    <w:p w14:paraId="4D87FD84" w14:textId="77777777" w:rsidR="00E01347" w:rsidRDefault="00B0330D">
      <w:pPr>
        <w:spacing w:line="600" w:lineRule="auto"/>
        <w:ind w:firstLine="720"/>
        <w:jc w:val="both"/>
        <w:rPr>
          <w:rFonts w:eastAsia="Times New Roman" w:cs="Times New Roman"/>
          <w:szCs w:val="24"/>
        </w:rPr>
      </w:pPr>
      <w:proofErr w:type="spellStart"/>
      <w:r>
        <w:rPr>
          <w:rFonts w:eastAsia="Times New Roman" w:cs="Times New Roman"/>
          <w:szCs w:val="24"/>
        </w:rPr>
        <w:lastRenderedPageBreak/>
        <w:t>Ερχόμεθα</w:t>
      </w:r>
      <w:proofErr w:type="spellEnd"/>
      <w:r w:rsidRPr="00281A4D">
        <w:rPr>
          <w:rFonts w:eastAsia="Times New Roman" w:cs="Times New Roman"/>
          <w:szCs w:val="24"/>
        </w:rPr>
        <w:t xml:space="preserve"> </w:t>
      </w:r>
      <w:r>
        <w:rPr>
          <w:rFonts w:eastAsia="Times New Roman" w:cs="Times New Roman"/>
          <w:szCs w:val="24"/>
        </w:rPr>
        <w:t xml:space="preserve">τώρα, όμως, που με πρωτοβουλία της Κυβέρνησης τα Ναυπηγεία Σκαραμαγκά ετέθησαν υπό καθεστώς ειδικής εκκαθάρισης, βρίσκεται η εκποίηση καθ’ οδόν και παράλληλα </w:t>
      </w:r>
      <w:proofErr w:type="spellStart"/>
      <w:r>
        <w:rPr>
          <w:rFonts w:eastAsia="Times New Roman" w:cs="Times New Roman"/>
          <w:szCs w:val="24"/>
        </w:rPr>
        <w:t>απεδόθη</w:t>
      </w:r>
      <w:proofErr w:type="spellEnd"/>
      <w:r>
        <w:rPr>
          <w:rFonts w:eastAsia="Times New Roman" w:cs="Times New Roman"/>
          <w:szCs w:val="24"/>
        </w:rPr>
        <w:t xml:space="preserve"> αυτή η έκταση, ο παλαιός </w:t>
      </w:r>
      <w:r>
        <w:rPr>
          <w:rFonts w:eastAsia="Times New Roman" w:cs="Times New Roman"/>
          <w:szCs w:val="24"/>
        </w:rPr>
        <w:t xml:space="preserve">αιγιαλός, στο </w:t>
      </w:r>
      <w:r>
        <w:rPr>
          <w:rFonts w:eastAsia="Times New Roman" w:cs="Times New Roman"/>
          <w:szCs w:val="24"/>
        </w:rPr>
        <w:t>δημόσιο</w:t>
      </w:r>
      <w:r>
        <w:rPr>
          <w:rFonts w:eastAsia="Times New Roman" w:cs="Times New Roman"/>
          <w:szCs w:val="24"/>
        </w:rPr>
        <w:t xml:space="preserve">. Έχω εδώ τα στοιχεία, βάσει των οποίων </w:t>
      </w:r>
      <w:proofErr w:type="spellStart"/>
      <w:r>
        <w:rPr>
          <w:rFonts w:eastAsia="Times New Roman" w:cs="Times New Roman"/>
          <w:szCs w:val="24"/>
        </w:rPr>
        <w:t>παρεδόθη</w:t>
      </w:r>
      <w:proofErr w:type="spellEnd"/>
      <w:r>
        <w:rPr>
          <w:rFonts w:eastAsia="Times New Roman" w:cs="Times New Roman"/>
          <w:szCs w:val="24"/>
        </w:rPr>
        <w:t xml:space="preserve"> στο </w:t>
      </w:r>
      <w:r>
        <w:rPr>
          <w:rFonts w:eastAsia="Times New Roman" w:cs="Times New Roman"/>
          <w:szCs w:val="24"/>
        </w:rPr>
        <w:t>δημόσιο</w:t>
      </w:r>
      <w:r>
        <w:rPr>
          <w:rFonts w:eastAsia="Times New Roman" w:cs="Times New Roman"/>
          <w:szCs w:val="24"/>
        </w:rPr>
        <w:t xml:space="preserve">. </w:t>
      </w:r>
    </w:p>
    <w:p w14:paraId="4D87FD85"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δημόσιο</w:t>
      </w:r>
      <w:r>
        <w:rPr>
          <w:rFonts w:eastAsia="Times New Roman" w:cs="Times New Roman"/>
          <w:szCs w:val="24"/>
        </w:rPr>
        <w:t>, λοιπόν, την ανέλαβε και τι έκανε; Την απέδωσε στους κατοίκους, όπως είχε ζητήσει τότε ο σημερινός Πρωθυπουργός; Την απέδωσε στην κοινή χρήση για κοινωφελείς σκο</w:t>
      </w:r>
      <w:r>
        <w:rPr>
          <w:rFonts w:eastAsia="Times New Roman" w:cs="Times New Roman"/>
          <w:szCs w:val="24"/>
        </w:rPr>
        <w:t xml:space="preserve">πούς; Όχι. Έκανε το αυτονόητο που έκανε η Κυβέρνηση ΣΥΡΙΖΑ σε όλη τη διάρκεια. Την παρέδωσε στην Εταιρεία Ακινήτων του Δημοσίου, την ενέταξε στην εγγυημένη περιουσία του </w:t>
      </w:r>
      <w:r>
        <w:rPr>
          <w:rFonts w:eastAsia="Times New Roman" w:cs="Times New Roman"/>
          <w:szCs w:val="24"/>
        </w:rPr>
        <w:t xml:space="preserve">δημοσίου </w:t>
      </w:r>
      <w:r>
        <w:rPr>
          <w:rFonts w:eastAsia="Times New Roman" w:cs="Times New Roman"/>
          <w:szCs w:val="24"/>
        </w:rPr>
        <w:t>και από εκεί και πέρα, βεβαίως, η τύχη της αγνοείται, το πώς θα γίνει η διαχε</w:t>
      </w:r>
      <w:r>
        <w:rPr>
          <w:rFonts w:eastAsia="Times New Roman" w:cs="Times New Roman"/>
          <w:szCs w:val="24"/>
        </w:rPr>
        <w:t xml:space="preserve">ίρισή της, εάν θα είναι διαχείριση προς σκοπό μόνο είσπραξης εσόδων ή εάν θα είναι η πώληση. Αυτό δεν το έχουν εξηγήσει ακόμα. </w:t>
      </w:r>
    </w:p>
    <w:p w14:paraId="4D87FD86"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Καταθέτω, λοιπόν, κύριε Πρόεδρε, για τα Πρακτικά την ερώτηση του κ. Τσίπρα με τις απαντήσεις των Υπουργείων, την αποδέσμευση από</w:t>
      </w:r>
      <w:r>
        <w:rPr>
          <w:rFonts w:eastAsia="Times New Roman" w:cs="Times New Roman"/>
          <w:szCs w:val="24"/>
        </w:rPr>
        <w:t xml:space="preserve"> το </w:t>
      </w:r>
      <w:r>
        <w:rPr>
          <w:rFonts w:eastAsia="Times New Roman" w:cs="Times New Roman"/>
          <w:szCs w:val="24"/>
        </w:rPr>
        <w:t xml:space="preserve">δημόσιο </w:t>
      </w:r>
      <w:r>
        <w:rPr>
          <w:rFonts w:eastAsia="Times New Roman" w:cs="Times New Roman"/>
          <w:szCs w:val="24"/>
        </w:rPr>
        <w:t xml:space="preserve">της εκτάσεως και την απόδοσή </w:t>
      </w:r>
      <w:r>
        <w:rPr>
          <w:rFonts w:eastAsia="Times New Roman" w:cs="Times New Roman"/>
          <w:szCs w:val="24"/>
        </w:rPr>
        <w:lastRenderedPageBreak/>
        <w:t xml:space="preserve">της στην Εταιρεία Ακινήτων του Δημοσίου, τουτέστιν στο </w:t>
      </w:r>
      <w:proofErr w:type="spellStart"/>
      <w:r>
        <w:rPr>
          <w:rFonts w:eastAsia="Times New Roman" w:cs="Times New Roman"/>
          <w:szCs w:val="24"/>
        </w:rPr>
        <w:t>Υπερταμείο</w:t>
      </w:r>
      <w:proofErr w:type="spellEnd"/>
      <w:r>
        <w:rPr>
          <w:rFonts w:eastAsia="Times New Roman" w:cs="Times New Roman"/>
          <w:szCs w:val="24"/>
        </w:rPr>
        <w:t xml:space="preserve">. </w:t>
      </w:r>
    </w:p>
    <w:p w14:paraId="4D87FD87" w14:textId="77777777" w:rsidR="00E01347" w:rsidRDefault="00B0330D">
      <w:pPr>
        <w:spacing w:line="600" w:lineRule="auto"/>
        <w:ind w:firstLine="720"/>
        <w:jc w:val="both"/>
        <w:rPr>
          <w:rFonts w:eastAsia="Times New Roman" w:cs="Times New Roman"/>
        </w:rPr>
      </w:pPr>
      <w:r w:rsidRPr="000731CA">
        <w:rPr>
          <w:rFonts w:eastAsia="Times New Roman" w:cs="Times New Roman"/>
        </w:rPr>
        <w:t xml:space="preserve">(Στο σημείο αυτό ο Βουλευτής κ. </w:t>
      </w:r>
      <w:r>
        <w:rPr>
          <w:rFonts w:eastAsia="Times New Roman" w:cs="Times New Roman"/>
        </w:rPr>
        <w:t>Γεώργιος</w:t>
      </w:r>
      <w:r>
        <w:rPr>
          <w:rFonts w:eastAsia="Times New Roman" w:cs="Times New Roman"/>
        </w:rPr>
        <w:t xml:space="preserve"> - </w:t>
      </w:r>
      <w:r>
        <w:rPr>
          <w:rFonts w:eastAsia="Times New Roman" w:cs="Times New Roman"/>
        </w:rPr>
        <w:t>Δημήτριος Καρράς</w:t>
      </w:r>
      <w:r w:rsidRPr="000731CA">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D87FD88" w14:textId="77777777" w:rsidR="00E01347" w:rsidRDefault="00B0330D">
      <w:pPr>
        <w:spacing w:line="600" w:lineRule="auto"/>
        <w:ind w:firstLine="720"/>
        <w:jc w:val="both"/>
        <w:rPr>
          <w:rFonts w:eastAsia="Times New Roman" w:cs="Times New Roman"/>
        </w:rPr>
      </w:pPr>
      <w:r>
        <w:rPr>
          <w:rFonts w:eastAsia="Times New Roman" w:cs="Times New Roman"/>
        </w:rPr>
        <w:t>Γνωρίζοντας αυτό το ιστορικό, προ τεσσάρων μηνών περίπου, κύριε Πρόεδρε, και γενόμενος δέκτ</w:t>
      </w:r>
      <w:r>
        <w:rPr>
          <w:rFonts w:eastAsia="Times New Roman" w:cs="Times New Roman"/>
        </w:rPr>
        <w:t xml:space="preserve">ης αιτημάτων των κατοίκων της </w:t>
      </w:r>
      <w:r>
        <w:rPr>
          <w:rFonts w:eastAsia="Times New Roman" w:cs="Times New Roman"/>
        </w:rPr>
        <w:t xml:space="preserve">δυτικής </w:t>
      </w:r>
      <w:r>
        <w:rPr>
          <w:rFonts w:eastAsia="Times New Roman" w:cs="Times New Roman"/>
        </w:rPr>
        <w:t xml:space="preserve">Αθήνας, κατέθεσα προς τον Υπουργό Οικονομικών, τον κ. </w:t>
      </w:r>
      <w:proofErr w:type="spellStart"/>
      <w:r>
        <w:rPr>
          <w:rFonts w:eastAsia="Times New Roman" w:cs="Times New Roman"/>
        </w:rPr>
        <w:t>Τσακαλώτο</w:t>
      </w:r>
      <w:proofErr w:type="spellEnd"/>
      <w:r>
        <w:rPr>
          <w:rFonts w:eastAsia="Times New Roman" w:cs="Times New Roman"/>
        </w:rPr>
        <w:t xml:space="preserve">, μια ερώτηση: Εξακολουθεί να υπάρχει η δέσμευση της Κυβέρνησης για την απόδοση ή εγκαταλείπεται; Θα δοθεί κι αυτή στο </w:t>
      </w:r>
      <w:proofErr w:type="spellStart"/>
      <w:r>
        <w:rPr>
          <w:rFonts w:eastAsia="Times New Roman" w:cs="Times New Roman"/>
        </w:rPr>
        <w:t>Υπερταμείο</w:t>
      </w:r>
      <w:proofErr w:type="spellEnd"/>
      <w:r>
        <w:rPr>
          <w:rFonts w:eastAsia="Times New Roman" w:cs="Times New Roman"/>
        </w:rPr>
        <w:t xml:space="preserve">; </w:t>
      </w:r>
    </w:p>
    <w:p w14:paraId="4D87FD89" w14:textId="77777777" w:rsidR="00E01347" w:rsidRDefault="00B0330D">
      <w:pPr>
        <w:spacing w:line="600" w:lineRule="auto"/>
        <w:ind w:firstLine="720"/>
        <w:jc w:val="both"/>
        <w:rPr>
          <w:rFonts w:eastAsia="Times New Roman" w:cs="Times New Roman"/>
        </w:rPr>
      </w:pPr>
      <w:r>
        <w:rPr>
          <w:rFonts w:eastAsia="Times New Roman" w:cs="Times New Roman"/>
        </w:rPr>
        <w:t>Εδώ να κάνω μια παρένθε</w:t>
      </w:r>
      <w:r>
        <w:rPr>
          <w:rFonts w:eastAsia="Times New Roman" w:cs="Times New Roman"/>
        </w:rPr>
        <w:t xml:space="preserve">ση, κύριε Πρόεδρε. Δεν χόρτασε το </w:t>
      </w:r>
      <w:proofErr w:type="spellStart"/>
      <w:r>
        <w:rPr>
          <w:rFonts w:eastAsia="Times New Roman" w:cs="Times New Roman"/>
        </w:rPr>
        <w:t>Υπερταμείο</w:t>
      </w:r>
      <w:proofErr w:type="spellEnd"/>
      <w:r>
        <w:rPr>
          <w:rFonts w:eastAsia="Times New Roman" w:cs="Times New Roman"/>
        </w:rPr>
        <w:t xml:space="preserve"> ακίνητα; Του αποδόθηκαν δέκα χιλιάδες </w:t>
      </w:r>
      <w:proofErr w:type="spellStart"/>
      <w:r>
        <w:rPr>
          <w:rFonts w:eastAsia="Times New Roman" w:cs="Times New Roman"/>
        </w:rPr>
        <w:t>εκατόν</w:t>
      </w:r>
      <w:proofErr w:type="spellEnd"/>
      <w:r>
        <w:rPr>
          <w:rFonts w:eastAsia="Times New Roman" w:cs="Times New Roman"/>
        </w:rPr>
        <w:t xml:space="preserve"> δέκα εννιά ακίνητα τον Ιούνιο του 2018 με μια Πράξη, </w:t>
      </w:r>
      <w:proofErr w:type="spellStart"/>
      <w:r>
        <w:rPr>
          <w:rFonts w:eastAsia="Times New Roman" w:cs="Times New Roman"/>
          <w:lang w:val="en-US"/>
        </w:rPr>
        <w:t>uno</w:t>
      </w:r>
      <w:proofErr w:type="spellEnd"/>
      <w:r w:rsidRPr="000C2750">
        <w:rPr>
          <w:rFonts w:eastAsia="Times New Roman" w:cs="Times New Roman"/>
        </w:rPr>
        <w:t xml:space="preserve"> </w:t>
      </w:r>
      <w:proofErr w:type="spellStart"/>
      <w:r>
        <w:rPr>
          <w:rFonts w:eastAsia="Times New Roman" w:cs="Times New Roman"/>
          <w:lang w:val="en-US"/>
        </w:rPr>
        <w:t>acto</w:t>
      </w:r>
      <w:proofErr w:type="spellEnd"/>
      <w:r w:rsidRPr="000C2750">
        <w:rPr>
          <w:rFonts w:eastAsia="Times New Roman" w:cs="Times New Roman"/>
        </w:rPr>
        <w:t xml:space="preserve"> </w:t>
      </w:r>
      <w:r>
        <w:rPr>
          <w:rFonts w:eastAsia="Times New Roman" w:cs="Times New Roman"/>
        </w:rPr>
        <w:t>που λέμε εμείς οι νομικοί, για τα οποία βεβαίως δεκάδες ερωτήσεις και δικές μου και του κ. Κουτσούκου κα</w:t>
      </w:r>
      <w:r>
        <w:rPr>
          <w:rFonts w:eastAsia="Times New Roman" w:cs="Times New Roman"/>
        </w:rPr>
        <w:t>ι του κ. Μα</w:t>
      </w:r>
      <w:r>
        <w:rPr>
          <w:rFonts w:eastAsia="Times New Roman" w:cs="Times New Roman"/>
        </w:rPr>
        <w:lastRenderedPageBreak/>
        <w:t xml:space="preserve">νιάτη και όλων των παρατάξεων έχουν γίνει και δεν έχουν απαντηθεί μέχρι σήμερα. Δεν χόρτασε το </w:t>
      </w:r>
      <w:proofErr w:type="spellStart"/>
      <w:r>
        <w:rPr>
          <w:rFonts w:eastAsia="Times New Roman" w:cs="Times New Roman"/>
        </w:rPr>
        <w:t>Υπερταμείο</w:t>
      </w:r>
      <w:proofErr w:type="spellEnd"/>
      <w:r>
        <w:rPr>
          <w:rFonts w:eastAsia="Times New Roman" w:cs="Times New Roman"/>
        </w:rPr>
        <w:t xml:space="preserve"> ακίνητα; Δεν χόρτασε εγγυήσεις; Φαίνεται, δεν χόρτασε. </w:t>
      </w:r>
    </w:p>
    <w:p w14:paraId="4D87FD8A" w14:textId="77777777" w:rsidR="00E01347" w:rsidRDefault="00B0330D">
      <w:pPr>
        <w:spacing w:line="600" w:lineRule="auto"/>
        <w:ind w:firstLine="720"/>
        <w:jc w:val="both"/>
        <w:rPr>
          <w:rFonts w:eastAsia="Times New Roman" w:cs="Times New Roman"/>
        </w:rPr>
      </w:pPr>
      <w:r>
        <w:rPr>
          <w:rFonts w:eastAsia="Times New Roman" w:cs="Times New Roman"/>
        </w:rPr>
        <w:t xml:space="preserve">Έκανα, λοιπόν, στις 30 Νοεμβρίου 2018 μια ερώτηση </w:t>
      </w:r>
      <w:r>
        <w:rPr>
          <w:rFonts w:eastAsia="Times New Roman" w:cs="Times New Roman"/>
        </w:rPr>
        <w:t xml:space="preserve">μ’ </w:t>
      </w:r>
      <w:r>
        <w:rPr>
          <w:rFonts w:eastAsia="Times New Roman" w:cs="Times New Roman"/>
        </w:rPr>
        <w:t>αυτό το περιεχόμενο. Την καταθ</w:t>
      </w:r>
      <w:r>
        <w:rPr>
          <w:rFonts w:eastAsia="Times New Roman" w:cs="Times New Roman"/>
        </w:rPr>
        <w:t xml:space="preserve">έτω στα Πρακτικά. </w:t>
      </w:r>
    </w:p>
    <w:p w14:paraId="4D87FD8B" w14:textId="77777777" w:rsidR="00E01347" w:rsidRDefault="00B0330D">
      <w:pPr>
        <w:spacing w:line="600" w:lineRule="auto"/>
        <w:ind w:firstLine="720"/>
        <w:jc w:val="both"/>
        <w:rPr>
          <w:rFonts w:eastAsia="Times New Roman" w:cs="Times New Roman"/>
        </w:rPr>
      </w:pPr>
      <w:r w:rsidRPr="000731CA">
        <w:rPr>
          <w:rFonts w:eastAsia="Times New Roman" w:cs="Times New Roman"/>
        </w:rPr>
        <w:t xml:space="preserve">(Στο σημείο αυτό ο Βουλευτής κ. </w:t>
      </w:r>
      <w:r>
        <w:rPr>
          <w:rFonts w:eastAsia="Times New Roman" w:cs="Times New Roman"/>
        </w:rPr>
        <w:t>Γεώργιο</w:t>
      </w:r>
      <w:r>
        <w:rPr>
          <w:rFonts w:eastAsia="Times New Roman" w:cs="Times New Roman"/>
        </w:rPr>
        <w:t xml:space="preserve"> - </w:t>
      </w:r>
      <w:r>
        <w:rPr>
          <w:rFonts w:eastAsia="Times New Roman" w:cs="Times New Roman"/>
        </w:rPr>
        <w:t>Δημήτριος Καρράς</w:t>
      </w:r>
      <w:r w:rsidRPr="000731CA">
        <w:rPr>
          <w:rFonts w:eastAsia="Times New Roman" w:cs="Times New Roman"/>
        </w:rPr>
        <w:t xml:space="preserve"> καταθέτει για τα Πρακτικά τ</w:t>
      </w:r>
      <w:r>
        <w:rPr>
          <w:rFonts w:eastAsia="Times New Roman" w:cs="Times New Roman"/>
        </w:rPr>
        <w:t>ο</w:t>
      </w:r>
      <w:r w:rsidRPr="000731CA">
        <w:rPr>
          <w:rFonts w:eastAsia="Times New Roman" w:cs="Times New Roman"/>
        </w:rPr>
        <w:t xml:space="preserve"> προαναφερθέν έγγραφ</w:t>
      </w:r>
      <w:r>
        <w:rPr>
          <w:rFonts w:eastAsia="Times New Roman" w:cs="Times New Roman"/>
        </w:rPr>
        <w:t>ο, το</w:t>
      </w:r>
      <w:r w:rsidRPr="000731CA">
        <w:rPr>
          <w:rFonts w:eastAsia="Times New Roman" w:cs="Times New Roman"/>
        </w:rPr>
        <w:t xml:space="preserve"> οποί</w:t>
      </w:r>
      <w:r>
        <w:rPr>
          <w:rFonts w:eastAsia="Times New Roman" w:cs="Times New Roman"/>
        </w:rPr>
        <w:t>ο</w:t>
      </w:r>
      <w:r w:rsidRPr="000731CA">
        <w:rPr>
          <w:rFonts w:eastAsia="Times New Roman" w:cs="Times New Roman"/>
        </w:rPr>
        <w:t xml:space="preserve"> βρίσκ</w:t>
      </w:r>
      <w:r>
        <w:rPr>
          <w:rFonts w:eastAsia="Times New Roman" w:cs="Times New Roman"/>
        </w:rPr>
        <w:t>ε</w:t>
      </w:r>
      <w:r w:rsidRPr="000731CA">
        <w:rPr>
          <w:rFonts w:eastAsia="Times New Roman" w:cs="Times New Roman"/>
        </w:rPr>
        <w:t>ται στο αρχείο του Τμήματος Γραμματείας της Διεύθυνσης Στενογραφίας και Πρακτικών της Βουλής)</w:t>
      </w:r>
    </w:p>
    <w:p w14:paraId="4D87FD8C" w14:textId="77777777" w:rsidR="00E01347" w:rsidRDefault="00B0330D">
      <w:pPr>
        <w:spacing w:line="600" w:lineRule="auto"/>
        <w:ind w:firstLine="720"/>
        <w:jc w:val="both"/>
        <w:rPr>
          <w:rFonts w:eastAsia="Times New Roman" w:cs="Times New Roman"/>
        </w:rPr>
      </w:pPr>
      <w:r>
        <w:rPr>
          <w:rFonts w:eastAsia="Times New Roman" w:cs="Times New Roman"/>
        </w:rPr>
        <w:t xml:space="preserve">Θα δοθεί η έκταση </w:t>
      </w:r>
      <w:r>
        <w:rPr>
          <w:rFonts w:eastAsia="Times New Roman" w:cs="Times New Roman"/>
        </w:rPr>
        <w:t xml:space="preserve">στο </w:t>
      </w:r>
      <w:proofErr w:type="spellStart"/>
      <w:r>
        <w:rPr>
          <w:rFonts w:eastAsia="Times New Roman" w:cs="Times New Roman"/>
        </w:rPr>
        <w:t>Υπερταμείο</w:t>
      </w:r>
      <w:proofErr w:type="spellEnd"/>
      <w:r>
        <w:rPr>
          <w:rFonts w:eastAsia="Times New Roman" w:cs="Times New Roman"/>
        </w:rPr>
        <w:t xml:space="preserve"> ή θα δοθεί στους κατοίκους; Κοινή χρήση. Είναι μια έκταση, η οποία ούτε εντάσσεται στη διαδικασία ειδικής εκκαθάρισης των Ναυπηγείων Σκαραμαγκά, για την οποία το </w:t>
      </w:r>
      <w:r>
        <w:rPr>
          <w:rFonts w:eastAsia="Times New Roman" w:cs="Times New Roman"/>
        </w:rPr>
        <w:t xml:space="preserve">δημόσιο </w:t>
      </w:r>
      <w:r>
        <w:rPr>
          <w:rFonts w:eastAsia="Times New Roman" w:cs="Times New Roman"/>
        </w:rPr>
        <w:t>έχει προχωρήσει την εκποίηση κατά τμήματα. Δεν εντάσσεται στην περιουσί</w:t>
      </w:r>
      <w:r>
        <w:rPr>
          <w:rFonts w:eastAsia="Times New Roman" w:cs="Times New Roman"/>
        </w:rPr>
        <w:t xml:space="preserve">α των </w:t>
      </w:r>
      <w:r>
        <w:rPr>
          <w:rFonts w:eastAsia="Times New Roman" w:cs="Times New Roman"/>
        </w:rPr>
        <w:t>ναυπηγείων</w:t>
      </w:r>
      <w:r>
        <w:rPr>
          <w:rFonts w:eastAsia="Times New Roman" w:cs="Times New Roman"/>
        </w:rPr>
        <w:t xml:space="preserve">, για να πούμε ότι αδικούμε μια ιδιωτική εταιρεία στο κάτω-κάτω. Το </w:t>
      </w:r>
      <w:r>
        <w:rPr>
          <w:rFonts w:eastAsia="Times New Roman" w:cs="Times New Roman"/>
        </w:rPr>
        <w:t>δημόσιο</w:t>
      </w:r>
      <w:r>
        <w:rPr>
          <w:rFonts w:eastAsia="Times New Roman" w:cs="Times New Roman"/>
        </w:rPr>
        <w:t xml:space="preserve"> διεκδίκησε, λοιπόν, αυτήν την έκταση, την κατηγοριοποίησε ως δημόσια έκταση, την ενέγραψε στο κτηματολογικό </w:t>
      </w:r>
      <w:r>
        <w:rPr>
          <w:rFonts w:eastAsia="Times New Roman" w:cs="Times New Roman"/>
        </w:rPr>
        <w:lastRenderedPageBreak/>
        <w:t>βιβλίο με αριθμό βιβλίου δημοσίου κτήματος και την απέδω</w:t>
      </w:r>
      <w:r>
        <w:rPr>
          <w:rFonts w:eastAsia="Times New Roman" w:cs="Times New Roman"/>
        </w:rPr>
        <w:t xml:space="preserve">σε στην ΕΤΑΔ. </w:t>
      </w:r>
    </w:p>
    <w:p w14:paraId="4D87FD8D" w14:textId="77777777" w:rsidR="00E01347" w:rsidRDefault="00B0330D">
      <w:pPr>
        <w:spacing w:line="600" w:lineRule="auto"/>
        <w:ind w:firstLine="720"/>
        <w:jc w:val="both"/>
        <w:rPr>
          <w:rFonts w:eastAsia="Times New Roman" w:cs="Times New Roman"/>
        </w:rPr>
      </w:pPr>
      <w:r>
        <w:rPr>
          <w:rFonts w:eastAsia="Times New Roman" w:cs="Times New Roman"/>
        </w:rPr>
        <w:t xml:space="preserve">Σας λέω, λοιπόν, σήμερα ότι ζήτησα από τις 30 Νοεμβρίου του 2018 μια απάντηση επ’ αυτό. Βεβαίως, θα κάνω και άλλη μια παρένθεση, κύριε Πρόεδρε. Ο κ. </w:t>
      </w:r>
      <w:proofErr w:type="spellStart"/>
      <w:r>
        <w:rPr>
          <w:rFonts w:eastAsia="Times New Roman" w:cs="Times New Roman"/>
        </w:rPr>
        <w:t>Τσακαλώτος</w:t>
      </w:r>
      <w:proofErr w:type="spellEnd"/>
      <w:r>
        <w:rPr>
          <w:rFonts w:eastAsia="Times New Roman" w:cs="Times New Roman"/>
        </w:rPr>
        <w:t xml:space="preserve"> σε ανάλογες ερωτήσεις δεν προσέρχεται στη Βουλή. Έχω και άλλη μια ερώτηση, η οποί</w:t>
      </w:r>
      <w:r>
        <w:rPr>
          <w:rFonts w:eastAsia="Times New Roman" w:cs="Times New Roman"/>
        </w:rPr>
        <w:t xml:space="preserve">α έχει αναβληθεί δώδεκα φορές λόγω φόρτου εργασίας του Υπουργού. Δώδεκα συνεχείς Δευτέρες αναβάλλεται! Είχε αντικείμενο την απόδοση ενός άλλου κοινόχρηστου χώρου, του γηπέδου των παιδιών της Αγίας Βαρβάρας στο </w:t>
      </w:r>
      <w:proofErr w:type="spellStart"/>
      <w:r>
        <w:rPr>
          <w:rFonts w:eastAsia="Times New Roman" w:cs="Times New Roman"/>
        </w:rPr>
        <w:t>Υπερταμείο</w:t>
      </w:r>
      <w:proofErr w:type="spellEnd"/>
      <w:r>
        <w:rPr>
          <w:rFonts w:eastAsia="Times New Roman" w:cs="Times New Roman"/>
        </w:rPr>
        <w:t>, αλλά δεν είναι του παρόντος σήμερα</w:t>
      </w:r>
      <w:r>
        <w:rPr>
          <w:rFonts w:eastAsia="Times New Roman" w:cs="Times New Roman"/>
        </w:rPr>
        <w:t xml:space="preserve"> αυτό το θέμα. </w:t>
      </w:r>
    </w:p>
    <w:p w14:paraId="4D87FD8E" w14:textId="77777777" w:rsidR="00E01347" w:rsidRDefault="00B0330D">
      <w:pPr>
        <w:spacing w:line="600" w:lineRule="auto"/>
        <w:ind w:firstLine="720"/>
        <w:jc w:val="both"/>
        <w:rPr>
          <w:rFonts w:eastAsia="Times New Roman" w:cs="Times New Roman"/>
        </w:rPr>
      </w:pPr>
      <w:r>
        <w:rPr>
          <w:rFonts w:eastAsia="Times New Roman" w:cs="Times New Roman"/>
        </w:rPr>
        <w:t>Αφού βλέπω, λοιπόν, ότι η Κυβέρνηση παραχωρεί σε δήμους, όταν έχει αντίστοιχα αιτήματα -και έχουμε δυο άρθρα σ’ αυτό το νομοσχέδιο, για την Καλαμάτα και την Κοζάνη, αν δεν κάνω λάθος- καταθέτω ερώτηση και τι λέω; Κάντε τουλάχιστον εκείνο το</w:t>
      </w:r>
      <w:r>
        <w:rPr>
          <w:rFonts w:eastAsia="Times New Roman" w:cs="Times New Roman"/>
        </w:rPr>
        <w:t xml:space="preserve"> οποίο υπήρχε, δηλαδή δέσμευση του τότε Βουλευτή της Αξιωματικής Αντιπολίτευσης και σήμερα Πρωθυπουργού να προχωρήσετε στην παραχώρηση. Μάλιστα, προχωρώ κι ένα </w:t>
      </w:r>
      <w:r>
        <w:rPr>
          <w:rFonts w:eastAsia="Times New Roman" w:cs="Times New Roman"/>
        </w:rPr>
        <w:lastRenderedPageBreak/>
        <w:t xml:space="preserve">βήμα παραπέρα, κύριε Πρόεδρε, και λέγω τούτο: Είναι πολύ απλό να ανακληθεί η παραχώρηση από την </w:t>
      </w:r>
      <w:r>
        <w:rPr>
          <w:rFonts w:eastAsia="Times New Roman" w:cs="Times New Roman"/>
        </w:rPr>
        <w:t xml:space="preserve">ΕΤΑΔ, να επανέλθει στο </w:t>
      </w:r>
      <w:r>
        <w:rPr>
          <w:rFonts w:eastAsia="Times New Roman" w:cs="Times New Roman"/>
        </w:rPr>
        <w:t xml:space="preserve">δημόσιο </w:t>
      </w:r>
      <w:r>
        <w:rPr>
          <w:rFonts w:eastAsia="Times New Roman" w:cs="Times New Roman"/>
        </w:rPr>
        <w:t xml:space="preserve">και δεν ζητώ, όπως έχω και το αίτημα των κατοίκων, να παραδοθεί στην κυριότητα, αλλά ανάλογη ρύθμιση κατά χρήση ή παραχώρηση χωρίς αντάλλαγμα στον Δήμο Χαϊδαρίου. </w:t>
      </w:r>
    </w:p>
    <w:p w14:paraId="4D87FD8F" w14:textId="77777777" w:rsidR="00E01347" w:rsidRDefault="00B0330D">
      <w:pPr>
        <w:spacing w:line="600" w:lineRule="auto"/>
        <w:ind w:firstLine="720"/>
        <w:jc w:val="both"/>
        <w:rPr>
          <w:rFonts w:eastAsia="Times New Roman" w:cs="Times New Roman"/>
        </w:rPr>
      </w:pPr>
      <w:r>
        <w:rPr>
          <w:rFonts w:eastAsia="Times New Roman" w:cs="Times New Roman"/>
        </w:rPr>
        <w:t xml:space="preserve">Είναι ένα κοινό αίτημα της </w:t>
      </w:r>
      <w:r>
        <w:rPr>
          <w:rFonts w:eastAsia="Times New Roman" w:cs="Times New Roman"/>
        </w:rPr>
        <w:t xml:space="preserve">δυτικής </w:t>
      </w:r>
      <w:r>
        <w:rPr>
          <w:rFonts w:eastAsia="Times New Roman" w:cs="Times New Roman"/>
        </w:rPr>
        <w:t>Αθήνας. Πρέπει να θυμίσω γ</w:t>
      </w:r>
      <w:r>
        <w:rPr>
          <w:rFonts w:eastAsia="Times New Roman" w:cs="Times New Roman"/>
        </w:rPr>
        <w:t xml:space="preserve">εωγραφικά –το ξέρει η συνάδελφος- ότι δεν υπάρχει πρόσβαση προς τη θάλασσα σ’ αυτό το σημείο. Είναι οι εγκαταστάσεις του Πολεμικού Ναυτικού, είναι και τα </w:t>
      </w:r>
      <w:r>
        <w:rPr>
          <w:rFonts w:eastAsia="Times New Roman" w:cs="Times New Roman"/>
        </w:rPr>
        <w:t xml:space="preserve">ναυπηγεία </w:t>
      </w:r>
      <w:r>
        <w:rPr>
          <w:rFonts w:eastAsia="Times New Roman" w:cs="Times New Roman"/>
        </w:rPr>
        <w:t xml:space="preserve">και έχουμε αποκλεισμούς. Μιλάμε για </w:t>
      </w:r>
      <w:proofErr w:type="spellStart"/>
      <w:r>
        <w:rPr>
          <w:rFonts w:eastAsia="Times New Roman" w:cs="Times New Roman"/>
        </w:rPr>
        <w:t>εσπλανάδες</w:t>
      </w:r>
      <w:proofErr w:type="spellEnd"/>
      <w:r>
        <w:rPr>
          <w:rFonts w:eastAsia="Times New Roman" w:cs="Times New Roman"/>
        </w:rPr>
        <w:t>, για το παραλιακό μέτωπο του Φαλήρου κ</w:t>
      </w:r>
      <w:r>
        <w:rPr>
          <w:rFonts w:eastAsia="Times New Roman" w:cs="Times New Roman"/>
        </w:rPr>
        <w:t>.</w:t>
      </w:r>
      <w:r>
        <w:rPr>
          <w:rFonts w:eastAsia="Times New Roman" w:cs="Times New Roman"/>
        </w:rPr>
        <w:t>λπ.. Α</w:t>
      </w:r>
      <w:r>
        <w:rPr>
          <w:rFonts w:eastAsia="Times New Roman" w:cs="Times New Roman"/>
        </w:rPr>
        <w:t xml:space="preserve">υτοί οι άνθρωποι εκεί δεν έχουν αξία; Δεν πρέπει να τους βοηθήσουμε; Δεν πρέπει να τους δώσουμε εκείνο το οποίο δικαιούνται, την πρόσβαση στη θάλασσα, τη χρήση, για να μπορούν και αυτοί να έχουν μια αναψυχή; Φαίνεται ότι δεν μπορούν. </w:t>
      </w:r>
    </w:p>
    <w:p w14:paraId="4D87FD90" w14:textId="77777777" w:rsidR="00E01347" w:rsidRDefault="00B0330D">
      <w:pPr>
        <w:spacing w:line="600" w:lineRule="auto"/>
        <w:ind w:firstLine="720"/>
        <w:jc w:val="both"/>
        <w:rPr>
          <w:rFonts w:eastAsia="Times New Roman" w:cs="Times New Roman"/>
        </w:rPr>
      </w:pPr>
      <w:r>
        <w:rPr>
          <w:rFonts w:eastAsia="Times New Roman" w:cs="Times New Roman"/>
        </w:rPr>
        <w:t>Κατόπιν αυτού, έχω κα</w:t>
      </w:r>
      <w:r>
        <w:rPr>
          <w:rFonts w:eastAsia="Times New Roman" w:cs="Times New Roman"/>
        </w:rPr>
        <w:t xml:space="preserve">ταθέσει μια σχετική τροπολογία και περιμένω την απάντηση της Κυβέρνησης, εάν θα προχωρήσει στην επάνοδο στο </w:t>
      </w:r>
      <w:r>
        <w:rPr>
          <w:rFonts w:eastAsia="Times New Roman" w:cs="Times New Roman"/>
        </w:rPr>
        <w:t xml:space="preserve">δημόσιο </w:t>
      </w:r>
      <w:r>
        <w:rPr>
          <w:rFonts w:eastAsia="Times New Roman" w:cs="Times New Roman"/>
        </w:rPr>
        <w:t xml:space="preserve">και στην παραχώρηση στον </w:t>
      </w:r>
      <w:r>
        <w:rPr>
          <w:rFonts w:eastAsia="Times New Roman" w:cs="Times New Roman"/>
        </w:rPr>
        <w:t>δήμο</w:t>
      </w:r>
      <w:r>
        <w:rPr>
          <w:rFonts w:eastAsia="Times New Roman" w:cs="Times New Roman"/>
        </w:rPr>
        <w:t xml:space="preserve">. Είναι μοναδικό το αίτημα, είναι διαχρονικό, αλλά δυστυχώς, για </w:t>
      </w:r>
      <w:r>
        <w:rPr>
          <w:rFonts w:eastAsia="Times New Roman" w:cs="Times New Roman"/>
        </w:rPr>
        <w:lastRenderedPageBreak/>
        <w:t>να το πω χαρακτηριστικά, κύριε Πρόεδρε, σιγή α</w:t>
      </w:r>
      <w:r>
        <w:rPr>
          <w:rFonts w:eastAsia="Times New Roman" w:cs="Times New Roman"/>
        </w:rPr>
        <w:t xml:space="preserve">συρμάτου. Όπως σε όλες τις περιπτώσεις που μεταβιβάσαμε στο </w:t>
      </w:r>
      <w:proofErr w:type="spellStart"/>
      <w:r>
        <w:rPr>
          <w:rFonts w:eastAsia="Times New Roman" w:cs="Times New Roman"/>
        </w:rPr>
        <w:t>Υπερταμείο</w:t>
      </w:r>
      <w:proofErr w:type="spellEnd"/>
      <w:r>
        <w:rPr>
          <w:rFonts w:eastAsia="Times New Roman" w:cs="Times New Roman"/>
        </w:rPr>
        <w:t xml:space="preserve"> εγγυηθήκαμε με τη δημόσια περιουσία τα δάνεια, αλλά έπρεπε να λαμβάνουμε υπόψη και τις ανάγκες των κατοίκων και της κοινωνίας. </w:t>
      </w:r>
    </w:p>
    <w:p w14:paraId="4D87FD91" w14:textId="77777777" w:rsidR="00E01347" w:rsidRDefault="00B0330D">
      <w:pPr>
        <w:spacing w:line="600" w:lineRule="auto"/>
        <w:ind w:firstLine="720"/>
        <w:jc w:val="both"/>
        <w:rPr>
          <w:rFonts w:eastAsia="Times New Roman" w:cs="Times New Roman"/>
          <w:szCs w:val="24"/>
        </w:rPr>
      </w:pPr>
      <w:r w:rsidRPr="006F543A">
        <w:rPr>
          <w:rFonts w:eastAsia="Times New Roman" w:cs="Times New Roman"/>
          <w:szCs w:val="24"/>
        </w:rPr>
        <w:t>Να θυμίσω</w:t>
      </w:r>
      <w:r>
        <w:rPr>
          <w:rFonts w:eastAsia="Times New Roman" w:cs="Times New Roman"/>
          <w:szCs w:val="24"/>
        </w:rPr>
        <w:t>, λ</w:t>
      </w:r>
      <w:r w:rsidRPr="006F543A">
        <w:rPr>
          <w:rFonts w:eastAsia="Times New Roman" w:cs="Times New Roman"/>
          <w:szCs w:val="24"/>
        </w:rPr>
        <w:t>οιπόν</w:t>
      </w:r>
      <w:r>
        <w:rPr>
          <w:rFonts w:eastAsia="Times New Roman" w:cs="Times New Roman"/>
          <w:szCs w:val="24"/>
        </w:rPr>
        <w:t>,</w:t>
      </w:r>
      <w:r w:rsidRPr="006F543A">
        <w:rPr>
          <w:rFonts w:eastAsia="Times New Roman" w:cs="Times New Roman"/>
          <w:szCs w:val="24"/>
        </w:rPr>
        <w:t xml:space="preserve"> όταν η Κυβέρνηση διαπίστωσε ότι είχε παραχωρήσει και αρχαιολογικά ακίνητα</w:t>
      </w:r>
      <w:r>
        <w:rPr>
          <w:rFonts w:eastAsia="Times New Roman" w:cs="Times New Roman"/>
          <w:szCs w:val="24"/>
        </w:rPr>
        <w:t>,</w:t>
      </w:r>
      <w:r w:rsidRPr="006F543A">
        <w:rPr>
          <w:rFonts w:eastAsia="Times New Roman" w:cs="Times New Roman"/>
          <w:szCs w:val="24"/>
        </w:rPr>
        <w:t xml:space="preserve"> τ</w:t>
      </w:r>
      <w:r>
        <w:rPr>
          <w:rFonts w:eastAsia="Times New Roman" w:cs="Times New Roman"/>
          <w:szCs w:val="24"/>
        </w:rPr>
        <w:t>ο</w:t>
      </w:r>
      <w:r w:rsidRPr="006F543A">
        <w:rPr>
          <w:rFonts w:eastAsia="Times New Roman" w:cs="Times New Roman"/>
          <w:szCs w:val="24"/>
        </w:rPr>
        <w:t xml:space="preserve"> ανακάλεσε</w:t>
      </w:r>
      <w:r>
        <w:rPr>
          <w:rFonts w:eastAsia="Times New Roman" w:cs="Times New Roman"/>
          <w:szCs w:val="24"/>
        </w:rPr>
        <w:t xml:space="preserve">. Θυμίζω </w:t>
      </w:r>
      <w:r w:rsidRPr="006F543A">
        <w:rPr>
          <w:rFonts w:eastAsia="Times New Roman" w:cs="Times New Roman"/>
          <w:szCs w:val="24"/>
        </w:rPr>
        <w:t>την απόφαση του Υπουργού Οικονομικών</w:t>
      </w:r>
      <w:r w:rsidRPr="00B6143F">
        <w:rPr>
          <w:rFonts w:eastAsia="Times New Roman" w:cs="Times New Roman"/>
          <w:szCs w:val="24"/>
        </w:rPr>
        <w:t xml:space="preserve"> </w:t>
      </w:r>
      <w:r>
        <w:rPr>
          <w:rFonts w:eastAsia="Times New Roman" w:cs="Times New Roman"/>
          <w:szCs w:val="24"/>
        </w:rPr>
        <w:t xml:space="preserve">στις </w:t>
      </w:r>
      <w:r w:rsidRPr="006F543A">
        <w:rPr>
          <w:rFonts w:eastAsia="Times New Roman" w:cs="Times New Roman"/>
          <w:szCs w:val="24"/>
        </w:rPr>
        <w:t>20 Ιανουαρίου</w:t>
      </w:r>
      <w:r>
        <w:rPr>
          <w:rFonts w:eastAsia="Times New Roman" w:cs="Times New Roman"/>
          <w:szCs w:val="24"/>
        </w:rPr>
        <w:t>.</w:t>
      </w:r>
      <w:r w:rsidRPr="006F543A">
        <w:rPr>
          <w:rFonts w:eastAsia="Times New Roman" w:cs="Times New Roman"/>
          <w:szCs w:val="24"/>
        </w:rPr>
        <w:t xml:space="preserve"> Επομένως</w:t>
      </w:r>
      <w:r>
        <w:rPr>
          <w:rFonts w:eastAsia="Times New Roman" w:cs="Times New Roman"/>
          <w:szCs w:val="24"/>
        </w:rPr>
        <w:t>,</w:t>
      </w:r>
      <w:r w:rsidRPr="006F543A">
        <w:rPr>
          <w:rFonts w:eastAsia="Times New Roman" w:cs="Times New Roman"/>
          <w:szCs w:val="24"/>
        </w:rPr>
        <w:t xml:space="preserve"> υπάρχει προηγούμενο</w:t>
      </w:r>
      <w:r>
        <w:rPr>
          <w:rFonts w:eastAsia="Times New Roman" w:cs="Times New Roman"/>
          <w:szCs w:val="24"/>
        </w:rPr>
        <w:t>,</w:t>
      </w:r>
      <w:r w:rsidRPr="006F543A">
        <w:rPr>
          <w:rFonts w:eastAsia="Times New Roman" w:cs="Times New Roman"/>
          <w:szCs w:val="24"/>
        </w:rPr>
        <w:t xml:space="preserve"> υπάρχει διαδικασία </w:t>
      </w:r>
      <w:r>
        <w:rPr>
          <w:rFonts w:eastAsia="Times New Roman" w:cs="Times New Roman"/>
          <w:szCs w:val="24"/>
        </w:rPr>
        <w:t>για ν</w:t>
      </w:r>
      <w:r w:rsidRPr="006F543A">
        <w:rPr>
          <w:rFonts w:eastAsia="Times New Roman" w:cs="Times New Roman"/>
          <w:szCs w:val="24"/>
        </w:rPr>
        <w:t>α ανακληθεί αυτό και να αποδοθεί</w:t>
      </w:r>
      <w:r>
        <w:rPr>
          <w:rFonts w:eastAsia="Times New Roman" w:cs="Times New Roman"/>
          <w:szCs w:val="24"/>
        </w:rPr>
        <w:t>.</w:t>
      </w:r>
      <w:r w:rsidRPr="006F543A">
        <w:rPr>
          <w:rFonts w:eastAsia="Times New Roman" w:cs="Times New Roman"/>
          <w:szCs w:val="24"/>
        </w:rPr>
        <w:t xml:space="preserve"> </w:t>
      </w:r>
    </w:p>
    <w:p w14:paraId="4D87FD92" w14:textId="77777777" w:rsidR="00E01347" w:rsidRDefault="00B0330D">
      <w:pPr>
        <w:spacing w:line="600" w:lineRule="auto"/>
        <w:ind w:firstLine="720"/>
        <w:jc w:val="both"/>
        <w:rPr>
          <w:rFonts w:eastAsia="Times New Roman" w:cs="Times New Roman"/>
          <w:szCs w:val="24"/>
        </w:rPr>
      </w:pPr>
      <w:r w:rsidRPr="006F543A">
        <w:rPr>
          <w:rFonts w:eastAsia="Times New Roman" w:cs="Times New Roman"/>
          <w:szCs w:val="24"/>
        </w:rPr>
        <w:t>Ζητώ</w:t>
      </w:r>
      <w:r>
        <w:rPr>
          <w:rFonts w:eastAsia="Times New Roman" w:cs="Times New Roman"/>
          <w:szCs w:val="24"/>
        </w:rPr>
        <w:t>, λ</w:t>
      </w:r>
      <w:r w:rsidRPr="006F543A">
        <w:rPr>
          <w:rFonts w:eastAsia="Times New Roman" w:cs="Times New Roman"/>
          <w:szCs w:val="24"/>
        </w:rPr>
        <w:t>οιπόν</w:t>
      </w:r>
      <w:r>
        <w:rPr>
          <w:rFonts w:eastAsia="Times New Roman" w:cs="Times New Roman"/>
          <w:szCs w:val="24"/>
        </w:rPr>
        <w:t>,</w:t>
      </w:r>
      <w:r w:rsidRPr="006F543A">
        <w:rPr>
          <w:rFonts w:eastAsia="Times New Roman" w:cs="Times New Roman"/>
          <w:szCs w:val="24"/>
        </w:rPr>
        <w:t xml:space="preserve"> επίμονα αν θέλετε</w:t>
      </w:r>
      <w:r>
        <w:rPr>
          <w:rFonts w:eastAsia="Times New Roman" w:cs="Times New Roman"/>
          <w:szCs w:val="24"/>
        </w:rPr>
        <w:t>, κυρία</w:t>
      </w:r>
      <w:r w:rsidRPr="006F543A">
        <w:rPr>
          <w:rFonts w:eastAsia="Times New Roman" w:cs="Times New Roman"/>
          <w:szCs w:val="24"/>
        </w:rPr>
        <w:t xml:space="preserve"> Υπουργέ</w:t>
      </w:r>
      <w:r>
        <w:rPr>
          <w:rFonts w:eastAsia="Times New Roman" w:cs="Times New Roman"/>
          <w:szCs w:val="24"/>
        </w:rPr>
        <w:t>,</w:t>
      </w:r>
      <w:r w:rsidRPr="006F543A">
        <w:rPr>
          <w:rFonts w:eastAsia="Times New Roman" w:cs="Times New Roman"/>
          <w:szCs w:val="24"/>
        </w:rPr>
        <w:t xml:space="preserve"> να λυθεί αυτό το ζήτημα</w:t>
      </w:r>
      <w:r>
        <w:rPr>
          <w:rFonts w:eastAsia="Times New Roman" w:cs="Times New Roman"/>
          <w:szCs w:val="24"/>
        </w:rPr>
        <w:t>.</w:t>
      </w:r>
      <w:r w:rsidRPr="006F543A">
        <w:rPr>
          <w:rFonts w:eastAsia="Times New Roman" w:cs="Times New Roman"/>
          <w:szCs w:val="24"/>
        </w:rPr>
        <w:t xml:space="preserve"> Θα δείτε</w:t>
      </w:r>
      <w:r>
        <w:rPr>
          <w:rFonts w:eastAsia="Times New Roman" w:cs="Times New Roman"/>
          <w:szCs w:val="24"/>
        </w:rPr>
        <w:t>,</w:t>
      </w:r>
      <w:r w:rsidRPr="006F543A">
        <w:rPr>
          <w:rFonts w:eastAsia="Times New Roman" w:cs="Times New Roman"/>
          <w:szCs w:val="24"/>
        </w:rPr>
        <w:t xml:space="preserve"> αν λάβετε γνώση των Π</w:t>
      </w:r>
      <w:r>
        <w:rPr>
          <w:rFonts w:eastAsia="Times New Roman" w:cs="Times New Roman"/>
          <w:szCs w:val="24"/>
        </w:rPr>
        <w:t>ρ</w:t>
      </w:r>
      <w:r w:rsidRPr="006F543A">
        <w:rPr>
          <w:rFonts w:eastAsia="Times New Roman" w:cs="Times New Roman"/>
          <w:szCs w:val="24"/>
        </w:rPr>
        <w:t>ακτικών που κατέθεσα</w:t>
      </w:r>
      <w:r>
        <w:rPr>
          <w:rFonts w:eastAsia="Times New Roman" w:cs="Times New Roman"/>
          <w:szCs w:val="24"/>
        </w:rPr>
        <w:t>,</w:t>
      </w:r>
      <w:r w:rsidRPr="006F543A">
        <w:rPr>
          <w:rFonts w:eastAsia="Times New Roman" w:cs="Times New Roman"/>
          <w:szCs w:val="24"/>
        </w:rPr>
        <w:t xml:space="preserve"> τη δέσμευσ</w:t>
      </w:r>
      <w:r>
        <w:rPr>
          <w:rFonts w:eastAsia="Times New Roman" w:cs="Times New Roman"/>
          <w:szCs w:val="24"/>
        </w:rPr>
        <w:t>η</w:t>
      </w:r>
      <w:r w:rsidRPr="006F543A">
        <w:rPr>
          <w:rFonts w:eastAsia="Times New Roman" w:cs="Times New Roman"/>
          <w:szCs w:val="24"/>
        </w:rPr>
        <w:t xml:space="preserve"> του </w:t>
      </w:r>
      <w:r>
        <w:rPr>
          <w:rFonts w:eastAsia="Times New Roman" w:cs="Times New Roman"/>
          <w:szCs w:val="24"/>
        </w:rPr>
        <w:t xml:space="preserve">κ. Τσίπρα. </w:t>
      </w:r>
      <w:r w:rsidRPr="006F543A">
        <w:rPr>
          <w:rFonts w:eastAsia="Times New Roman" w:cs="Times New Roman"/>
          <w:szCs w:val="24"/>
        </w:rPr>
        <w:t xml:space="preserve">Εκτός εάν οι δεσμεύσεις που είχαν αναληφθεί από την αντιπολίτευση διεγράφησαν οριστικά και σήμερα η μόνη δέσμευση </w:t>
      </w:r>
      <w:r w:rsidRPr="006F543A">
        <w:rPr>
          <w:rFonts w:eastAsia="Times New Roman" w:cs="Times New Roman"/>
          <w:szCs w:val="24"/>
        </w:rPr>
        <w:t>που έχουμε είναι να εξυπηρετήσουμε το χρέος και τους δανειστές</w:t>
      </w:r>
      <w:r>
        <w:rPr>
          <w:rFonts w:eastAsia="Times New Roman" w:cs="Times New Roman"/>
          <w:szCs w:val="24"/>
        </w:rPr>
        <w:t>.</w:t>
      </w:r>
    </w:p>
    <w:p w14:paraId="4D87FD93"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Κύριε Πρόεδρε, σα</w:t>
      </w:r>
      <w:r w:rsidRPr="006F543A">
        <w:rPr>
          <w:rFonts w:eastAsia="Times New Roman" w:cs="Times New Roman"/>
          <w:szCs w:val="24"/>
        </w:rPr>
        <w:t>ς ευχαριστώ</w:t>
      </w:r>
      <w:r>
        <w:rPr>
          <w:rFonts w:eastAsia="Times New Roman" w:cs="Times New Roman"/>
          <w:szCs w:val="24"/>
        </w:rPr>
        <w:t>.</w:t>
      </w:r>
    </w:p>
    <w:p w14:paraId="4D87FD94" w14:textId="77777777" w:rsidR="00E01347" w:rsidRDefault="00B0330D">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Δημοκρατικής Συμπαράταξης)</w:t>
      </w:r>
    </w:p>
    <w:p w14:paraId="4D87FD95" w14:textId="77777777" w:rsidR="00E01347" w:rsidRDefault="00B0330D">
      <w:pPr>
        <w:tabs>
          <w:tab w:val="left" w:pos="2820"/>
        </w:tabs>
        <w:spacing w:line="600" w:lineRule="auto"/>
        <w:ind w:firstLine="720"/>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Ευχαριστούμε τον κ. Καρρά.</w:t>
      </w:r>
    </w:p>
    <w:p w14:paraId="4D87FD96" w14:textId="77777777" w:rsidR="00E01347" w:rsidRDefault="00B0330D">
      <w:pPr>
        <w:tabs>
          <w:tab w:val="left" w:pos="2820"/>
        </w:tabs>
        <w:spacing w:line="600" w:lineRule="auto"/>
        <w:ind w:firstLine="720"/>
        <w:jc w:val="both"/>
        <w:rPr>
          <w:rFonts w:eastAsia="Times New Roman" w:cs="Times New Roman"/>
          <w:szCs w:val="24"/>
        </w:rPr>
      </w:pPr>
      <w:r>
        <w:rPr>
          <w:rFonts w:eastAsia="Times New Roman"/>
          <w:szCs w:val="24"/>
        </w:rPr>
        <w:t xml:space="preserve">Τον λόγο έχει </w:t>
      </w:r>
      <w:r w:rsidRPr="006F543A">
        <w:rPr>
          <w:rFonts w:eastAsia="Times New Roman" w:cs="Times New Roman"/>
          <w:szCs w:val="24"/>
        </w:rPr>
        <w:t>ο Κοινοβουλευτικός Εκπρόσω</w:t>
      </w:r>
      <w:r w:rsidRPr="006F543A">
        <w:rPr>
          <w:rFonts w:eastAsia="Times New Roman" w:cs="Times New Roman"/>
          <w:szCs w:val="24"/>
        </w:rPr>
        <w:t xml:space="preserve">πος της Χρυσής Αυγής </w:t>
      </w:r>
      <w:r>
        <w:rPr>
          <w:rFonts w:eastAsia="Times New Roman" w:cs="Times New Roman"/>
          <w:szCs w:val="24"/>
        </w:rPr>
        <w:t>κ. Παππάς για δώδεκα</w:t>
      </w:r>
      <w:r w:rsidRPr="006F543A">
        <w:rPr>
          <w:rFonts w:eastAsia="Times New Roman" w:cs="Times New Roman"/>
          <w:szCs w:val="24"/>
        </w:rPr>
        <w:t xml:space="preserve"> λεπτά</w:t>
      </w:r>
      <w:r>
        <w:rPr>
          <w:rFonts w:eastAsia="Times New Roman" w:cs="Times New Roman"/>
          <w:szCs w:val="24"/>
        </w:rPr>
        <w:t>.</w:t>
      </w:r>
    </w:p>
    <w:p w14:paraId="4D87FD97" w14:textId="77777777" w:rsidR="00E01347" w:rsidRDefault="00B0330D">
      <w:pPr>
        <w:tabs>
          <w:tab w:val="left" w:pos="2820"/>
        </w:tabs>
        <w:spacing w:line="600" w:lineRule="auto"/>
        <w:ind w:firstLine="720"/>
        <w:jc w:val="both"/>
        <w:rPr>
          <w:rFonts w:eastAsia="Times New Roman" w:cs="Times New Roman"/>
          <w:szCs w:val="24"/>
        </w:rPr>
      </w:pPr>
      <w:r>
        <w:rPr>
          <w:rFonts w:eastAsia="Times New Roman" w:cs="Times New Roman"/>
          <w:b/>
          <w:szCs w:val="24"/>
        </w:rPr>
        <w:t>ΧΡΗΣΤΟΣ ΠΑΠΠΑΣ:</w:t>
      </w:r>
      <w:r w:rsidRPr="006F543A">
        <w:rPr>
          <w:rFonts w:eastAsia="Times New Roman" w:cs="Times New Roman"/>
          <w:szCs w:val="24"/>
        </w:rPr>
        <w:t xml:space="preserve"> Εισήχθη </w:t>
      </w:r>
      <w:r>
        <w:rPr>
          <w:rFonts w:eastAsia="Times New Roman" w:cs="Times New Roman"/>
          <w:szCs w:val="24"/>
        </w:rPr>
        <w:t>προς ψήφιση και συζητείται</w:t>
      </w:r>
      <w:r w:rsidRPr="006F543A">
        <w:rPr>
          <w:rFonts w:eastAsia="Times New Roman" w:cs="Times New Roman"/>
          <w:szCs w:val="24"/>
        </w:rPr>
        <w:t xml:space="preserve"> σήμερα στην Ολομέλεια ένα </w:t>
      </w:r>
      <w:r>
        <w:rPr>
          <w:rFonts w:eastAsia="Times New Roman" w:cs="Times New Roman"/>
          <w:szCs w:val="24"/>
        </w:rPr>
        <w:t>πολυ</w:t>
      </w:r>
      <w:r w:rsidRPr="006F543A">
        <w:rPr>
          <w:rFonts w:eastAsia="Times New Roman" w:cs="Times New Roman"/>
          <w:szCs w:val="24"/>
        </w:rPr>
        <w:t>νομοσχέδιο που περιλαμβάνει επιμέρους νομοσχέδια</w:t>
      </w:r>
      <w:r>
        <w:rPr>
          <w:rFonts w:eastAsia="Times New Roman" w:cs="Times New Roman"/>
          <w:szCs w:val="24"/>
        </w:rPr>
        <w:t>,</w:t>
      </w:r>
      <w:r w:rsidRPr="006F543A">
        <w:rPr>
          <w:rFonts w:eastAsia="Times New Roman" w:cs="Times New Roman"/>
          <w:szCs w:val="24"/>
        </w:rPr>
        <w:t xml:space="preserve"> τα οποία κανονικά θα έπρεπε να έχουν έρθει προς ψήφιση με άλλη διαδικασία κα</w:t>
      </w:r>
      <w:r w:rsidRPr="006F543A">
        <w:rPr>
          <w:rFonts w:eastAsia="Times New Roman" w:cs="Times New Roman"/>
          <w:szCs w:val="24"/>
        </w:rPr>
        <w:t>ι όχι συσσωρευμένα σε ένα πολυνομοσχέδιο</w:t>
      </w:r>
      <w:r>
        <w:rPr>
          <w:rFonts w:eastAsia="Times New Roman" w:cs="Times New Roman"/>
          <w:szCs w:val="24"/>
        </w:rPr>
        <w:t>.</w:t>
      </w:r>
      <w:r w:rsidRPr="006F543A">
        <w:rPr>
          <w:rFonts w:eastAsia="Times New Roman" w:cs="Times New Roman"/>
          <w:szCs w:val="24"/>
        </w:rPr>
        <w:t xml:space="preserve"> </w:t>
      </w:r>
    </w:p>
    <w:p w14:paraId="4D87FD98" w14:textId="77777777" w:rsidR="00E01347" w:rsidRDefault="00B0330D">
      <w:pPr>
        <w:tabs>
          <w:tab w:val="left" w:pos="2820"/>
        </w:tabs>
        <w:spacing w:line="600" w:lineRule="auto"/>
        <w:ind w:firstLine="720"/>
        <w:jc w:val="both"/>
        <w:rPr>
          <w:rFonts w:eastAsia="Times New Roman" w:cs="Times New Roman"/>
          <w:szCs w:val="24"/>
        </w:rPr>
      </w:pPr>
      <w:r w:rsidRPr="006F543A">
        <w:rPr>
          <w:rFonts w:eastAsia="Times New Roman" w:cs="Times New Roman"/>
          <w:szCs w:val="24"/>
        </w:rPr>
        <w:t>Το νομοσχέδιο που συζητάμε περιλαμβάνει άσχετα μεταξύ τους ζητήματα και αυτή</w:t>
      </w:r>
      <w:r>
        <w:rPr>
          <w:rFonts w:eastAsia="Times New Roman" w:cs="Times New Roman"/>
          <w:szCs w:val="24"/>
        </w:rPr>
        <w:t>,</w:t>
      </w:r>
      <w:r w:rsidRPr="006F543A">
        <w:rPr>
          <w:rFonts w:eastAsia="Times New Roman" w:cs="Times New Roman"/>
          <w:szCs w:val="24"/>
        </w:rPr>
        <w:t xml:space="preserve"> δυστυχώς</w:t>
      </w:r>
      <w:r>
        <w:rPr>
          <w:rFonts w:eastAsia="Times New Roman" w:cs="Times New Roman"/>
          <w:szCs w:val="24"/>
        </w:rPr>
        <w:t>, ε</w:t>
      </w:r>
      <w:r w:rsidRPr="006F543A">
        <w:rPr>
          <w:rFonts w:eastAsia="Times New Roman" w:cs="Times New Roman"/>
          <w:szCs w:val="24"/>
        </w:rPr>
        <w:t xml:space="preserve">ίναι </w:t>
      </w:r>
      <w:r>
        <w:rPr>
          <w:rFonts w:eastAsia="Times New Roman" w:cs="Times New Roman"/>
          <w:szCs w:val="24"/>
        </w:rPr>
        <w:t xml:space="preserve">μια </w:t>
      </w:r>
      <w:r w:rsidRPr="006F543A">
        <w:rPr>
          <w:rFonts w:eastAsia="Times New Roman" w:cs="Times New Roman"/>
          <w:szCs w:val="24"/>
        </w:rPr>
        <w:t xml:space="preserve">πάγια τακτική που ακολουθεί η </w:t>
      </w:r>
      <w:r>
        <w:rPr>
          <w:rFonts w:eastAsia="Times New Roman" w:cs="Times New Roman"/>
          <w:szCs w:val="24"/>
        </w:rPr>
        <w:t>«</w:t>
      </w:r>
      <w:r>
        <w:rPr>
          <w:rFonts w:eastAsia="Times New Roman" w:cs="Times New Roman"/>
          <w:szCs w:val="24"/>
        </w:rPr>
        <w:t>π</w:t>
      </w:r>
      <w:r w:rsidRPr="006F543A">
        <w:rPr>
          <w:rFonts w:eastAsia="Times New Roman" w:cs="Times New Roman"/>
          <w:szCs w:val="24"/>
        </w:rPr>
        <w:t xml:space="preserve">ρώτη </w:t>
      </w:r>
      <w:r w:rsidRPr="006F543A">
        <w:rPr>
          <w:rFonts w:eastAsia="Times New Roman" w:cs="Times New Roman"/>
          <w:szCs w:val="24"/>
        </w:rPr>
        <w:t xml:space="preserve">φορά </w:t>
      </w:r>
      <w:r>
        <w:rPr>
          <w:rFonts w:eastAsia="Times New Roman" w:cs="Times New Roman"/>
          <w:szCs w:val="24"/>
        </w:rPr>
        <w:t>α</w:t>
      </w:r>
      <w:r w:rsidRPr="006F543A">
        <w:rPr>
          <w:rFonts w:eastAsia="Times New Roman" w:cs="Times New Roman"/>
          <w:szCs w:val="24"/>
        </w:rPr>
        <w:t>ριστερά</w:t>
      </w:r>
      <w:r>
        <w:rPr>
          <w:rFonts w:eastAsia="Times New Roman" w:cs="Times New Roman"/>
          <w:szCs w:val="24"/>
        </w:rPr>
        <w:t>»,</w:t>
      </w:r>
      <w:r w:rsidRPr="006F543A">
        <w:rPr>
          <w:rFonts w:eastAsia="Times New Roman" w:cs="Times New Roman"/>
          <w:szCs w:val="24"/>
        </w:rPr>
        <w:t xml:space="preserve"> η Κυβέρνηση ΣΥΡΙΖΑ</w:t>
      </w:r>
      <w:r>
        <w:rPr>
          <w:rFonts w:eastAsia="Times New Roman" w:cs="Times New Roman"/>
          <w:szCs w:val="24"/>
        </w:rPr>
        <w:t>.</w:t>
      </w:r>
      <w:r w:rsidRPr="006F543A">
        <w:rPr>
          <w:rFonts w:eastAsia="Times New Roman" w:cs="Times New Roman"/>
          <w:szCs w:val="24"/>
        </w:rPr>
        <w:t xml:space="preserve"> Και για να είμαστε δίκαιοι</w:t>
      </w:r>
      <w:r>
        <w:rPr>
          <w:rFonts w:eastAsia="Times New Roman" w:cs="Times New Roman"/>
          <w:szCs w:val="24"/>
        </w:rPr>
        <w:t>,</w:t>
      </w:r>
      <w:r w:rsidRPr="006F543A">
        <w:rPr>
          <w:rFonts w:eastAsia="Times New Roman" w:cs="Times New Roman"/>
          <w:szCs w:val="24"/>
        </w:rPr>
        <w:t xml:space="preserve"> η Κυβέρνηση ΣΥΡΙΖΑ ακολουθεί την ίδια τακτική που ακολουθούσε η προηγούμενη </w:t>
      </w:r>
      <w:r>
        <w:rPr>
          <w:rFonts w:eastAsia="Times New Roman" w:cs="Times New Roman"/>
          <w:szCs w:val="24"/>
        </w:rPr>
        <w:t>κ</w:t>
      </w:r>
      <w:r w:rsidRPr="006F543A">
        <w:rPr>
          <w:rFonts w:eastAsia="Times New Roman" w:cs="Times New Roman"/>
          <w:szCs w:val="24"/>
        </w:rPr>
        <w:t>υβέρνηση</w:t>
      </w:r>
      <w:r>
        <w:rPr>
          <w:rFonts w:eastAsia="Times New Roman" w:cs="Times New Roman"/>
          <w:szCs w:val="24"/>
        </w:rPr>
        <w:t>,</w:t>
      </w:r>
      <w:r w:rsidRPr="006F543A">
        <w:rPr>
          <w:rFonts w:eastAsia="Times New Roman" w:cs="Times New Roman"/>
          <w:szCs w:val="24"/>
        </w:rPr>
        <w:t xml:space="preserve"> η </w:t>
      </w:r>
      <w:r>
        <w:rPr>
          <w:rFonts w:eastAsia="Times New Roman" w:cs="Times New Roman"/>
          <w:szCs w:val="24"/>
        </w:rPr>
        <w:t>κ</w:t>
      </w:r>
      <w:r w:rsidRPr="006F543A">
        <w:rPr>
          <w:rFonts w:eastAsia="Times New Roman" w:cs="Times New Roman"/>
          <w:szCs w:val="24"/>
        </w:rPr>
        <w:t xml:space="preserve">υβέρνηση </w:t>
      </w:r>
      <w:r w:rsidRPr="006F543A">
        <w:rPr>
          <w:rFonts w:eastAsia="Times New Roman" w:cs="Times New Roman"/>
          <w:szCs w:val="24"/>
        </w:rPr>
        <w:t>της Νέας Δημοκρατίας</w:t>
      </w:r>
      <w:r>
        <w:rPr>
          <w:rFonts w:eastAsia="Times New Roman" w:cs="Times New Roman"/>
          <w:szCs w:val="24"/>
        </w:rPr>
        <w:t>.</w:t>
      </w:r>
      <w:r w:rsidRPr="006F543A">
        <w:rPr>
          <w:rFonts w:eastAsia="Times New Roman" w:cs="Times New Roman"/>
          <w:szCs w:val="24"/>
        </w:rPr>
        <w:t xml:space="preserve"> Και κάνω την πρόβλεψη ότι και με την επόμενη </w:t>
      </w:r>
      <w:r>
        <w:rPr>
          <w:rFonts w:eastAsia="Times New Roman" w:cs="Times New Roman"/>
          <w:szCs w:val="24"/>
        </w:rPr>
        <w:t>κ</w:t>
      </w:r>
      <w:r w:rsidRPr="006F543A">
        <w:rPr>
          <w:rFonts w:eastAsia="Times New Roman" w:cs="Times New Roman"/>
          <w:szCs w:val="24"/>
        </w:rPr>
        <w:t xml:space="preserve">υβέρνηση </w:t>
      </w:r>
      <w:r w:rsidRPr="006F543A">
        <w:rPr>
          <w:rFonts w:eastAsia="Times New Roman" w:cs="Times New Roman"/>
          <w:szCs w:val="24"/>
        </w:rPr>
        <w:t>τα ίδια θα έχουμε</w:t>
      </w:r>
      <w:r>
        <w:rPr>
          <w:rFonts w:eastAsia="Times New Roman" w:cs="Times New Roman"/>
          <w:szCs w:val="24"/>
        </w:rPr>
        <w:t xml:space="preserve">. </w:t>
      </w:r>
    </w:p>
    <w:p w14:paraId="4D87FD99" w14:textId="77777777" w:rsidR="00E01347" w:rsidRDefault="00B0330D">
      <w:pPr>
        <w:tabs>
          <w:tab w:val="left" w:pos="2820"/>
        </w:tabs>
        <w:spacing w:line="600" w:lineRule="auto"/>
        <w:ind w:firstLine="720"/>
        <w:jc w:val="both"/>
        <w:rPr>
          <w:rFonts w:eastAsia="Times New Roman" w:cs="Times New Roman"/>
          <w:szCs w:val="24"/>
        </w:rPr>
      </w:pPr>
      <w:r>
        <w:rPr>
          <w:rFonts w:eastAsia="Times New Roman" w:cs="Times New Roman"/>
          <w:szCs w:val="24"/>
        </w:rPr>
        <w:lastRenderedPageBreak/>
        <w:t>Κι έ</w:t>
      </w:r>
      <w:r w:rsidRPr="006F543A">
        <w:rPr>
          <w:rFonts w:eastAsia="Times New Roman" w:cs="Times New Roman"/>
          <w:szCs w:val="24"/>
        </w:rPr>
        <w:t>τσι</w:t>
      </w:r>
      <w:r>
        <w:rPr>
          <w:rFonts w:eastAsia="Times New Roman" w:cs="Times New Roman"/>
          <w:szCs w:val="24"/>
        </w:rPr>
        <w:t>,</w:t>
      </w:r>
      <w:r w:rsidRPr="006F543A">
        <w:rPr>
          <w:rFonts w:eastAsia="Times New Roman" w:cs="Times New Roman"/>
          <w:szCs w:val="24"/>
        </w:rPr>
        <w:t xml:space="preserve"> λοιπόν</w:t>
      </w:r>
      <w:r>
        <w:rPr>
          <w:rFonts w:eastAsia="Times New Roman" w:cs="Times New Roman"/>
          <w:szCs w:val="24"/>
        </w:rPr>
        <w:t>,</w:t>
      </w:r>
      <w:r w:rsidRPr="006F543A">
        <w:rPr>
          <w:rFonts w:eastAsia="Times New Roman" w:cs="Times New Roman"/>
          <w:szCs w:val="24"/>
        </w:rPr>
        <w:t xml:space="preserve"> Νέα Δημοκρατία και ΣΥΡΙΖΑ ή ΣΥΡΙΖΑ και Νέα Δημοκρατία αποδεικνύουν για πολλοστή φορά </w:t>
      </w:r>
      <w:r>
        <w:rPr>
          <w:rFonts w:eastAsia="Times New Roman" w:cs="Times New Roman"/>
          <w:szCs w:val="24"/>
        </w:rPr>
        <w:t>ότι</w:t>
      </w:r>
      <w:r w:rsidRPr="006F543A">
        <w:rPr>
          <w:rFonts w:eastAsia="Times New Roman" w:cs="Times New Roman"/>
          <w:szCs w:val="24"/>
        </w:rPr>
        <w:t xml:space="preserve"> </w:t>
      </w:r>
      <w:r w:rsidRPr="006F543A">
        <w:rPr>
          <w:rFonts w:eastAsia="Times New Roman" w:cs="Times New Roman"/>
          <w:szCs w:val="24"/>
        </w:rPr>
        <w:t xml:space="preserve">αυτές οι </w:t>
      </w:r>
      <w:r>
        <w:rPr>
          <w:rFonts w:eastAsia="Times New Roman" w:cs="Times New Roman"/>
          <w:szCs w:val="24"/>
        </w:rPr>
        <w:t>δ</w:t>
      </w:r>
      <w:r w:rsidRPr="006F543A">
        <w:rPr>
          <w:rFonts w:eastAsia="Times New Roman" w:cs="Times New Roman"/>
          <w:szCs w:val="24"/>
        </w:rPr>
        <w:t xml:space="preserve">ύο διαφορετικές εκφάνσεις του </w:t>
      </w:r>
      <w:r>
        <w:rPr>
          <w:rFonts w:eastAsia="Times New Roman" w:cs="Times New Roman"/>
          <w:szCs w:val="24"/>
        </w:rPr>
        <w:t>«</w:t>
      </w:r>
      <w:r w:rsidRPr="006F543A">
        <w:rPr>
          <w:rFonts w:eastAsia="Times New Roman" w:cs="Times New Roman"/>
          <w:szCs w:val="24"/>
        </w:rPr>
        <w:t>συνταγματικού τόξου</w:t>
      </w:r>
      <w:r>
        <w:rPr>
          <w:rFonts w:eastAsia="Times New Roman" w:cs="Times New Roman"/>
          <w:szCs w:val="24"/>
        </w:rPr>
        <w:t>»</w:t>
      </w:r>
      <w:r w:rsidRPr="006F543A">
        <w:rPr>
          <w:rFonts w:eastAsia="Times New Roman" w:cs="Times New Roman"/>
          <w:szCs w:val="24"/>
        </w:rPr>
        <w:t xml:space="preserve"> αποτελούν τις </w:t>
      </w:r>
      <w:r>
        <w:rPr>
          <w:rFonts w:eastAsia="Times New Roman" w:cs="Times New Roman"/>
          <w:szCs w:val="24"/>
        </w:rPr>
        <w:t>δ</w:t>
      </w:r>
      <w:r w:rsidRPr="006F543A">
        <w:rPr>
          <w:rFonts w:eastAsia="Times New Roman" w:cs="Times New Roman"/>
          <w:szCs w:val="24"/>
        </w:rPr>
        <w:t>ύο διαφορετικές όψεις του αυτού νομίσματος</w:t>
      </w:r>
      <w:r>
        <w:rPr>
          <w:rFonts w:eastAsia="Times New Roman" w:cs="Times New Roman"/>
          <w:szCs w:val="24"/>
        </w:rPr>
        <w:t>.</w:t>
      </w:r>
      <w:r w:rsidRPr="006F543A">
        <w:rPr>
          <w:rFonts w:eastAsia="Times New Roman" w:cs="Times New Roman"/>
          <w:szCs w:val="24"/>
        </w:rPr>
        <w:t xml:space="preserve"> </w:t>
      </w:r>
    </w:p>
    <w:p w14:paraId="4D87FD9A" w14:textId="77777777" w:rsidR="00E01347" w:rsidRDefault="00B0330D">
      <w:pPr>
        <w:tabs>
          <w:tab w:val="left" w:pos="2820"/>
        </w:tabs>
        <w:spacing w:line="600" w:lineRule="auto"/>
        <w:ind w:firstLine="720"/>
        <w:jc w:val="both"/>
        <w:rPr>
          <w:rFonts w:eastAsia="Times New Roman" w:cs="Times New Roman"/>
          <w:szCs w:val="24"/>
        </w:rPr>
      </w:pPr>
      <w:r w:rsidRPr="006F543A">
        <w:rPr>
          <w:rFonts w:eastAsia="Times New Roman" w:cs="Times New Roman"/>
          <w:szCs w:val="24"/>
        </w:rPr>
        <w:t>Στο προκείμενο τώρα</w:t>
      </w:r>
      <w:r>
        <w:rPr>
          <w:rFonts w:eastAsia="Times New Roman" w:cs="Times New Roman"/>
          <w:szCs w:val="24"/>
        </w:rPr>
        <w:t>,</w:t>
      </w:r>
      <w:r w:rsidRPr="006F543A">
        <w:rPr>
          <w:rFonts w:eastAsia="Times New Roman" w:cs="Times New Roman"/>
          <w:szCs w:val="24"/>
        </w:rPr>
        <w:t xml:space="preserve"> σε ό</w:t>
      </w:r>
      <w:r>
        <w:rPr>
          <w:rFonts w:eastAsia="Times New Roman" w:cs="Times New Roman"/>
          <w:szCs w:val="24"/>
        </w:rPr>
        <w:t>,</w:t>
      </w:r>
      <w:r w:rsidRPr="006F543A">
        <w:rPr>
          <w:rFonts w:eastAsia="Times New Roman" w:cs="Times New Roman"/>
          <w:szCs w:val="24"/>
        </w:rPr>
        <w:t xml:space="preserve">τι αφορά </w:t>
      </w:r>
      <w:r>
        <w:rPr>
          <w:rFonts w:eastAsia="Times New Roman" w:cs="Times New Roman"/>
          <w:szCs w:val="24"/>
        </w:rPr>
        <w:t>σ</w:t>
      </w:r>
      <w:r w:rsidRPr="006F543A">
        <w:rPr>
          <w:rFonts w:eastAsia="Times New Roman" w:cs="Times New Roman"/>
          <w:szCs w:val="24"/>
        </w:rPr>
        <w:t>την Ασια</w:t>
      </w:r>
      <w:r w:rsidRPr="006F543A">
        <w:rPr>
          <w:rFonts w:eastAsia="Times New Roman" w:cs="Times New Roman"/>
          <w:szCs w:val="24"/>
        </w:rPr>
        <w:t xml:space="preserve">τική Τράπεζα Υποδομών και Επενδύσεων που αποτελεί το πρώτο μέρος του </w:t>
      </w:r>
      <w:r>
        <w:rPr>
          <w:rFonts w:eastAsia="Times New Roman" w:cs="Times New Roman"/>
          <w:szCs w:val="24"/>
        </w:rPr>
        <w:t>πολυ</w:t>
      </w:r>
      <w:r w:rsidRPr="006F543A">
        <w:rPr>
          <w:rFonts w:eastAsia="Times New Roman" w:cs="Times New Roman"/>
          <w:szCs w:val="24"/>
        </w:rPr>
        <w:t>νομοσχεδίου</w:t>
      </w:r>
      <w:r>
        <w:rPr>
          <w:rFonts w:eastAsia="Times New Roman" w:cs="Times New Roman"/>
          <w:szCs w:val="24"/>
        </w:rPr>
        <w:t>, η</w:t>
      </w:r>
      <w:r w:rsidRPr="006F543A">
        <w:rPr>
          <w:rFonts w:eastAsia="Times New Roman" w:cs="Times New Roman"/>
          <w:szCs w:val="24"/>
        </w:rPr>
        <w:t xml:space="preserve"> ανάλυση και ο προβληματισμός μας συνίσταται </w:t>
      </w:r>
      <w:r>
        <w:rPr>
          <w:rFonts w:eastAsia="Times New Roman" w:cs="Times New Roman"/>
          <w:szCs w:val="24"/>
        </w:rPr>
        <w:t>σε</w:t>
      </w:r>
      <w:r w:rsidRPr="006F543A">
        <w:rPr>
          <w:rFonts w:eastAsia="Times New Roman" w:cs="Times New Roman"/>
          <w:szCs w:val="24"/>
        </w:rPr>
        <w:t xml:space="preserve"> </w:t>
      </w:r>
      <w:r w:rsidRPr="006F543A">
        <w:rPr>
          <w:rFonts w:eastAsia="Times New Roman" w:cs="Times New Roman"/>
          <w:szCs w:val="24"/>
        </w:rPr>
        <w:t xml:space="preserve">ότι εξυπηρετεί την πατρίδα </w:t>
      </w:r>
      <w:r>
        <w:rPr>
          <w:rFonts w:eastAsia="Times New Roman" w:cs="Times New Roman"/>
          <w:szCs w:val="24"/>
        </w:rPr>
        <w:t>μας, αν εξυπηρετεί την</w:t>
      </w:r>
      <w:r w:rsidRPr="006F543A">
        <w:rPr>
          <w:rFonts w:eastAsia="Times New Roman" w:cs="Times New Roman"/>
          <w:szCs w:val="24"/>
        </w:rPr>
        <w:t xml:space="preserve"> πατρίδα </w:t>
      </w:r>
      <w:r>
        <w:rPr>
          <w:rFonts w:eastAsia="Times New Roman" w:cs="Times New Roman"/>
          <w:szCs w:val="24"/>
        </w:rPr>
        <w:t>μας,</w:t>
      </w:r>
      <w:r w:rsidRPr="006F543A">
        <w:rPr>
          <w:rFonts w:eastAsia="Times New Roman" w:cs="Times New Roman"/>
          <w:szCs w:val="24"/>
        </w:rPr>
        <w:t xml:space="preserve"> η συμμετοχή μας και η </w:t>
      </w:r>
      <w:r>
        <w:rPr>
          <w:rFonts w:eastAsia="Times New Roman" w:cs="Times New Roman"/>
          <w:szCs w:val="24"/>
        </w:rPr>
        <w:t xml:space="preserve">ένταξη στη συγκεκριμένη </w:t>
      </w:r>
      <w:r>
        <w:rPr>
          <w:rFonts w:eastAsia="Times New Roman" w:cs="Times New Roman"/>
          <w:szCs w:val="24"/>
        </w:rPr>
        <w:t>τράπεζα</w:t>
      </w:r>
      <w:r>
        <w:rPr>
          <w:rFonts w:eastAsia="Times New Roman" w:cs="Times New Roman"/>
          <w:szCs w:val="24"/>
        </w:rPr>
        <w:t xml:space="preserve">. Η </w:t>
      </w:r>
      <w:r>
        <w:rPr>
          <w:rFonts w:eastAsia="Times New Roman" w:cs="Times New Roman"/>
          <w:szCs w:val="24"/>
        </w:rPr>
        <w:t>α</w:t>
      </w:r>
      <w:r>
        <w:rPr>
          <w:rFonts w:eastAsia="Times New Roman" w:cs="Times New Roman"/>
          <w:szCs w:val="24"/>
        </w:rPr>
        <w:t>σιατική τ</w:t>
      </w:r>
      <w:r w:rsidRPr="006F543A">
        <w:rPr>
          <w:rFonts w:eastAsia="Times New Roman" w:cs="Times New Roman"/>
          <w:szCs w:val="24"/>
        </w:rPr>
        <w:t>ράπεζα</w:t>
      </w:r>
      <w:r w:rsidRPr="006F543A">
        <w:rPr>
          <w:rFonts w:eastAsia="Times New Roman" w:cs="Times New Roman"/>
          <w:szCs w:val="24"/>
        </w:rPr>
        <w:t xml:space="preserve"> με </w:t>
      </w:r>
      <w:r>
        <w:rPr>
          <w:rFonts w:eastAsia="Times New Roman" w:cs="Times New Roman"/>
          <w:szCs w:val="24"/>
        </w:rPr>
        <w:t>«</w:t>
      </w:r>
      <w:r w:rsidRPr="006F543A">
        <w:rPr>
          <w:rFonts w:eastAsia="Times New Roman" w:cs="Times New Roman"/>
          <w:szCs w:val="24"/>
        </w:rPr>
        <w:t>προίκα</w:t>
      </w:r>
      <w:r>
        <w:rPr>
          <w:rFonts w:eastAsia="Times New Roman" w:cs="Times New Roman"/>
          <w:szCs w:val="24"/>
        </w:rPr>
        <w:t>»</w:t>
      </w:r>
      <w:r w:rsidRPr="006F543A">
        <w:rPr>
          <w:rFonts w:eastAsia="Times New Roman" w:cs="Times New Roman"/>
          <w:szCs w:val="24"/>
        </w:rPr>
        <w:t xml:space="preserve"> κινεζικά κεφάλαια ύψους 50 δισεκατομμυρίων δολαρίων</w:t>
      </w:r>
      <w:r>
        <w:rPr>
          <w:rFonts w:eastAsia="Times New Roman" w:cs="Times New Roman"/>
          <w:szCs w:val="24"/>
        </w:rPr>
        <w:t>,</w:t>
      </w:r>
      <w:r w:rsidRPr="006F543A">
        <w:rPr>
          <w:rFonts w:eastAsia="Times New Roman" w:cs="Times New Roman"/>
          <w:szCs w:val="24"/>
        </w:rPr>
        <w:t xml:space="preserve"> θεωρείται η ανταγωνίστρια τράπεζα της Παγκόσμιας Τράπεζας και της Ασιατικής Τράπεζας Ανάπτυξης</w:t>
      </w:r>
      <w:r>
        <w:rPr>
          <w:rFonts w:eastAsia="Times New Roman" w:cs="Times New Roman"/>
          <w:szCs w:val="24"/>
        </w:rPr>
        <w:t>,</w:t>
      </w:r>
      <w:r w:rsidRPr="006F543A">
        <w:rPr>
          <w:rFonts w:eastAsia="Times New Roman" w:cs="Times New Roman"/>
          <w:szCs w:val="24"/>
        </w:rPr>
        <w:t xml:space="preserve"> δηλαδή των δύο μεγαλύτερων διεθνών πιστωτών στην περιοχή της Ασίας</w:t>
      </w:r>
      <w:r>
        <w:rPr>
          <w:rFonts w:eastAsia="Times New Roman" w:cs="Times New Roman"/>
          <w:szCs w:val="24"/>
        </w:rPr>
        <w:t>.</w:t>
      </w:r>
      <w:r w:rsidRPr="006F543A">
        <w:rPr>
          <w:rFonts w:eastAsia="Times New Roman" w:cs="Times New Roman"/>
          <w:szCs w:val="24"/>
        </w:rPr>
        <w:t xml:space="preserve"> Άρα είναι μία οικονομική δομή</w:t>
      </w:r>
      <w:r>
        <w:rPr>
          <w:rFonts w:eastAsia="Times New Roman" w:cs="Times New Roman"/>
          <w:szCs w:val="24"/>
        </w:rPr>
        <w:t>,</w:t>
      </w:r>
      <w:r w:rsidRPr="006F543A">
        <w:rPr>
          <w:rFonts w:eastAsia="Times New Roman" w:cs="Times New Roman"/>
          <w:szCs w:val="24"/>
        </w:rPr>
        <w:t xml:space="preserve"> η οποία έρχεται σε ανταγωνισμό με κάποιες άλλες οικονομικές δομές</w:t>
      </w:r>
      <w:r>
        <w:rPr>
          <w:rFonts w:eastAsia="Times New Roman" w:cs="Times New Roman"/>
          <w:szCs w:val="24"/>
        </w:rPr>
        <w:t>.</w:t>
      </w:r>
      <w:r w:rsidRPr="006F543A">
        <w:rPr>
          <w:rFonts w:eastAsia="Times New Roman" w:cs="Times New Roman"/>
          <w:szCs w:val="24"/>
        </w:rPr>
        <w:t xml:space="preserve"> </w:t>
      </w:r>
    </w:p>
    <w:p w14:paraId="4D87FD9B" w14:textId="77777777" w:rsidR="00E01347" w:rsidRDefault="00B0330D">
      <w:pPr>
        <w:tabs>
          <w:tab w:val="left" w:pos="2820"/>
        </w:tabs>
        <w:spacing w:line="600" w:lineRule="auto"/>
        <w:ind w:firstLine="720"/>
        <w:jc w:val="both"/>
        <w:rPr>
          <w:rFonts w:eastAsia="Times New Roman" w:cs="Times New Roman"/>
          <w:szCs w:val="24"/>
        </w:rPr>
      </w:pPr>
      <w:r w:rsidRPr="006F543A">
        <w:rPr>
          <w:rFonts w:eastAsia="Times New Roman" w:cs="Times New Roman"/>
          <w:szCs w:val="24"/>
        </w:rPr>
        <w:t>Είναι</w:t>
      </w:r>
      <w:r>
        <w:rPr>
          <w:rFonts w:eastAsia="Times New Roman" w:cs="Times New Roman"/>
          <w:szCs w:val="24"/>
        </w:rPr>
        <w:t>,</w:t>
      </w:r>
      <w:r w:rsidRPr="006F543A">
        <w:rPr>
          <w:rFonts w:eastAsia="Times New Roman" w:cs="Times New Roman"/>
          <w:szCs w:val="24"/>
        </w:rPr>
        <w:t xml:space="preserve"> από την άλλη</w:t>
      </w:r>
      <w:r>
        <w:rPr>
          <w:rFonts w:eastAsia="Times New Roman" w:cs="Times New Roman"/>
          <w:szCs w:val="24"/>
        </w:rPr>
        <w:t>,</w:t>
      </w:r>
      <w:r w:rsidRPr="006F543A">
        <w:rPr>
          <w:rFonts w:eastAsia="Times New Roman" w:cs="Times New Roman"/>
          <w:szCs w:val="24"/>
        </w:rPr>
        <w:t xml:space="preserve"> μία διείσδυση των Κινέζων στην Ευρώπη και ως τέτοια θα πρέπει να αντιμετωπιστεί</w:t>
      </w:r>
      <w:r>
        <w:rPr>
          <w:rFonts w:eastAsia="Times New Roman" w:cs="Times New Roman"/>
          <w:szCs w:val="24"/>
        </w:rPr>
        <w:t>.</w:t>
      </w:r>
      <w:r w:rsidRPr="006F543A">
        <w:rPr>
          <w:rFonts w:eastAsia="Times New Roman" w:cs="Times New Roman"/>
          <w:szCs w:val="24"/>
        </w:rPr>
        <w:t xml:space="preserve"> Θα πρέπει να αντιμετωπιστεί </w:t>
      </w:r>
      <w:r w:rsidRPr="006F543A">
        <w:rPr>
          <w:rFonts w:eastAsia="Times New Roman" w:cs="Times New Roman"/>
          <w:szCs w:val="24"/>
        </w:rPr>
        <w:t>σ</w:t>
      </w:r>
      <w:r>
        <w:rPr>
          <w:rFonts w:eastAsia="Times New Roman" w:cs="Times New Roman"/>
          <w:szCs w:val="24"/>
        </w:rPr>
        <w:t>αν</w:t>
      </w:r>
      <w:r w:rsidRPr="006F543A">
        <w:rPr>
          <w:rFonts w:eastAsia="Times New Roman" w:cs="Times New Roman"/>
          <w:szCs w:val="24"/>
        </w:rPr>
        <w:t xml:space="preserve"> </w:t>
      </w:r>
      <w:r w:rsidRPr="006F543A">
        <w:rPr>
          <w:rFonts w:eastAsia="Times New Roman" w:cs="Times New Roman"/>
          <w:szCs w:val="24"/>
        </w:rPr>
        <w:t>μία συνολική οικονομικ</w:t>
      </w:r>
      <w:r w:rsidRPr="006F543A">
        <w:rPr>
          <w:rFonts w:eastAsia="Times New Roman" w:cs="Times New Roman"/>
          <w:szCs w:val="24"/>
        </w:rPr>
        <w:t>ή παρέμβαση</w:t>
      </w:r>
      <w:r>
        <w:rPr>
          <w:rFonts w:eastAsia="Times New Roman" w:cs="Times New Roman"/>
          <w:szCs w:val="24"/>
        </w:rPr>
        <w:t>.</w:t>
      </w:r>
      <w:r w:rsidRPr="006F543A">
        <w:rPr>
          <w:rFonts w:eastAsia="Times New Roman" w:cs="Times New Roman"/>
          <w:szCs w:val="24"/>
        </w:rPr>
        <w:t xml:space="preserve"> Είχε τονιστεί και από κυβερνητικούς παράγοντες στο παρελθόν ότι η </w:t>
      </w:r>
      <w:r w:rsidRPr="006F543A">
        <w:rPr>
          <w:rFonts w:eastAsia="Times New Roman" w:cs="Times New Roman"/>
          <w:szCs w:val="24"/>
        </w:rPr>
        <w:lastRenderedPageBreak/>
        <w:t xml:space="preserve">συμμετοχή της Ελλάδας στην </w:t>
      </w:r>
      <w:r>
        <w:rPr>
          <w:rFonts w:eastAsia="Times New Roman" w:cs="Times New Roman"/>
          <w:szCs w:val="24"/>
        </w:rPr>
        <w:t>τ</w:t>
      </w:r>
      <w:r w:rsidRPr="006F543A">
        <w:rPr>
          <w:rFonts w:eastAsia="Times New Roman" w:cs="Times New Roman"/>
          <w:szCs w:val="24"/>
        </w:rPr>
        <w:t xml:space="preserve">ράπεζα </w:t>
      </w:r>
      <w:r w:rsidRPr="006F543A">
        <w:rPr>
          <w:rFonts w:eastAsia="Times New Roman" w:cs="Times New Roman"/>
          <w:szCs w:val="24"/>
        </w:rPr>
        <w:t>της δίνει ακόμα ένα χρηματοδοτικό όπλο για πιθανές επενδύσεις που θα έρθουν από την Κίνα και όχι μόνο</w:t>
      </w:r>
      <w:r>
        <w:rPr>
          <w:rFonts w:eastAsia="Times New Roman" w:cs="Times New Roman"/>
          <w:szCs w:val="24"/>
        </w:rPr>
        <w:t>.</w:t>
      </w:r>
      <w:r w:rsidRPr="006F543A">
        <w:rPr>
          <w:rFonts w:eastAsia="Times New Roman" w:cs="Times New Roman"/>
          <w:szCs w:val="24"/>
        </w:rPr>
        <w:t xml:space="preserve"> Ε</w:t>
      </w:r>
      <w:r>
        <w:rPr>
          <w:rFonts w:eastAsia="Times New Roman" w:cs="Times New Roman"/>
          <w:szCs w:val="24"/>
        </w:rPr>
        <w:t>ίναι ε</w:t>
      </w:r>
      <w:r w:rsidRPr="006F543A">
        <w:rPr>
          <w:rFonts w:eastAsia="Times New Roman" w:cs="Times New Roman"/>
          <w:szCs w:val="24"/>
        </w:rPr>
        <w:t xml:space="preserve">πενδύσεις που μονίμως </w:t>
      </w:r>
      <w:r>
        <w:rPr>
          <w:rFonts w:eastAsia="Times New Roman" w:cs="Times New Roman"/>
          <w:szCs w:val="24"/>
        </w:rPr>
        <w:t>-</w:t>
      </w:r>
      <w:r w:rsidRPr="006F543A">
        <w:rPr>
          <w:rFonts w:eastAsia="Times New Roman" w:cs="Times New Roman"/>
          <w:szCs w:val="24"/>
        </w:rPr>
        <w:t>θα έλεγα</w:t>
      </w:r>
      <w:r>
        <w:rPr>
          <w:rFonts w:eastAsia="Times New Roman" w:cs="Times New Roman"/>
          <w:szCs w:val="24"/>
        </w:rPr>
        <w:t>-</w:t>
      </w:r>
      <w:r w:rsidRPr="006F543A">
        <w:rPr>
          <w:rFonts w:eastAsia="Times New Roman" w:cs="Times New Roman"/>
          <w:szCs w:val="24"/>
        </w:rPr>
        <w:t xml:space="preserve"> τις χαρακτηρίζει ένας εργασιακός </w:t>
      </w:r>
      <w:r>
        <w:rPr>
          <w:rFonts w:eastAsia="Times New Roman" w:cs="Times New Roman"/>
          <w:szCs w:val="24"/>
        </w:rPr>
        <w:t>μεσαίωνας και με ζητούμενο εν</w:t>
      </w:r>
      <w:r>
        <w:rPr>
          <w:rFonts w:eastAsia="Times New Roman" w:cs="Times New Roman"/>
          <w:szCs w:val="24"/>
        </w:rPr>
        <w:t xml:space="preserve"> </w:t>
      </w:r>
      <w:r w:rsidRPr="006F543A">
        <w:rPr>
          <w:rFonts w:eastAsia="Times New Roman" w:cs="Times New Roman"/>
          <w:szCs w:val="24"/>
        </w:rPr>
        <w:t>τέλει ποια είναι και πόσα είναι τα εθνικά οφέλ</w:t>
      </w:r>
      <w:r>
        <w:rPr>
          <w:rFonts w:eastAsia="Times New Roman" w:cs="Times New Roman"/>
          <w:szCs w:val="24"/>
        </w:rPr>
        <w:t>η.</w:t>
      </w:r>
      <w:r w:rsidRPr="006F543A">
        <w:rPr>
          <w:rFonts w:eastAsia="Times New Roman" w:cs="Times New Roman"/>
          <w:szCs w:val="24"/>
        </w:rPr>
        <w:t xml:space="preserve"> </w:t>
      </w:r>
    </w:p>
    <w:p w14:paraId="4D87FD9C" w14:textId="77777777" w:rsidR="00E01347" w:rsidRDefault="00B0330D">
      <w:pPr>
        <w:tabs>
          <w:tab w:val="left" w:pos="2820"/>
        </w:tabs>
        <w:spacing w:line="600" w:lineRule="auto"/>
        <w:ind w:firstLine="720"/>
        <w:jc w:val="both"/>
        <w:rPr>
          <w:rFonts w:eastAsia="Times New Roman" w:cs="Times New Roman"/>
          <w:szCs w:val="24"/>
        </w:rPr>
      </w:pPr>
      <w:r w:rsidRPr="006F543A">
        <w:rPr>
          <w:rFonts w:eastAsia="Times New Roman" w:cs="Times New Roman"/>
          <w:szCs w:val="24"/>
        </w:rPr>
        <w:t xml:space="preserve">Το </w:t>
      </w:r>
      <w:r>
        <w:rPr>
          <w:rFonts w:eastAsia="Times New Roman" w:cs="Times New Roman"/>
          <w:szCs w:val="24"/>
        </w:rPr>
        <w:t>θέμα, λ</w:t>
      </w:r>
      <w:r w:rsidRPr="006F543A">
        <w:rPr>
          <w:rFonts w:eastAsia="Times New Roman" w:cs="Times New Roman"/>
          <w:szCs w:val="24"/>
        </w:rPr>
        <w:t>οιπόν</w:t>
      </w:r>
      <w:r>
        <w:rPr>
          <w:rFonts w:eastAsia="Times New Roman" w:cs="Times New Roman"/>
          <w:szCs w:val="24"/>
        </w:rPr>
        <w:t>,</w:t>
      </w:r>
      <w:r w:rsidRPr="006F543A">
        <w:rPr>
          <w:rFonts w:eastAsia="Times New Roman" w:cs="Times New Roman"/>
          <w:szCs w:val="24"/>
        </w:rPr>
        <w:t xml:space="preserve"> δεν είναι τόσο απλό ή απλοϊκό</w:t>
      </w:r>
      <w:r>
        <w:rPr>
          <w:rFonts w:eastAsia="Times New Roman" w:cs="Times New Roman"/>
          <w:szCs w:val="24"/>
        </w:rPr>
        <w:t>,</w:t>
      </w:r>
      <w:r w:rsidRPr="006F543A">
        <w:rPr>
          <w:rFonts w:eastAsia="Times New Roman" w:cs="Times New Roman"/>
          <w:szCs w:val="24"/>
        </w:rPr>
        <w:t xml:space="preserve"> αν θέλετε</w:t>
      </w:r>
      <w:r>
        <w:rPr>
          <w:rFonts w:eastAsia="Times New Roman" w:cs="Times New Roman"/>
          <w:szCs w:val="24"/>
        </w:rPr>
        <w:t>.</w:t>
      </w:r>
      <w:r w:rsidRPr="006F543A">
        <w:rPr>
          <w:rFonts w:eastAsia="Times New Roman" w:cs="Times New Roman"/>
          <w:szCs w:val="24"/>
        </w:rPr>
        <w:t xml:space="preserve"> Το θέμα αγγίζει ευρύτερους</w:t>
      </w:r>
      <w:r>
        <w:rPr>
          <w:rFonts w:eastAsia="Times New Roman" w:cs="Times New Roman"/>
          <w:szCs w:val="24"/>
        </w:rPr>
        <w:t xml:space="preserve">, γενικότερους </w:t>
      </w:r>
      <w:proofErr w:type="spellStart"/>
      <w:r>
        <w:rPr>
          <w:rFonts w:eastAsia="Times New Roman" w:cs="Times New Roman"/>
          <w:szCs w:val="24"/>
        </w:rPr>
        <w:t>γεω</w:t>
      </w:r>
      <w:r w:rsidRPr="006F543A">
        <w:rPr>
          <w:rFonts w:eastAsia="Times New Roman" w:cs="Times New Roman"/>
          <w:szCs w:val="24"/>
        </w:rPr>
        <w:t>στρατηγικούς</w:t>
      </w:r>
      <w:proofErr w:type="spellEnd"/>
      <w:r w:rsidRPr="006F543A">
        <w:rPr>
          <w:rFonts w:eastAsia="Times New Roman" w:cs="Times New Roman"/>
          <w:szCs w:val="24"/>
        </w:rPr>
        <w:t xml:space="preserve"> σχεδιασμούς των οικονομικά</w:t>
      </w:r>
      <w:r w:rsidRPr="006F543A">
        <w:rPr>
          <w:rFonts w:eastAsia="Times New Roman" w:cs="Times New Roman"/>
          <w:szCs w:val="24"/>
        </w:rPr>
        <w:t xml:space="preserve"> και στρατιωτικά </w:t>
      </w:r>
      <w:r>
        <w:rPr>
          <w:rFonts w:eastAsia="Times New Roman" w:cs="Times New Roman"/>
          <w:szCs w:val="24"/>
        </w:rPr>
        <w:t xml:space="preserve">ισχυρών </w:t>
      </w:r>
      <w:r w:rsidRPr="006F543A">
        <w:rPr>
          <w:rFonts w:eastAsia="Times New Roman" w:cs="Times New Roman"/>
          <w:szCs w:val="24"/>
        </w:rPr>
        <w:t>χωρών του πλανήτη</w:t>
      </w:r>
      <w:r>
        <w:rPr>
          <w:rFonts w:eastAsia="Times New Roman" w:cs="Times New Roman"/>
          <w:szCs w:val="24"/>
        </w:rPr>
        <w:t>.</w:t>
      </w:r>
      <w:r w:rsidRPr="006F543A">
        <w:rPr>
          <w:rFonts w:eastAsia="Times New Roman" w:cs="Times New Roman"/>
          <w:szCs w:val="24"/>
        </w:rPr>
        <w:t xml:space="preserve"> Είναι γνωστή η πρόθεση της Κίνας για επέκταση της συνολικής οικονομικής επιρροής</w:t>
      </w:r>
      <w:r>
        <w:rPr>
          <w:rFonts w:eastAsia="Times New Roman" w:cs="Times New Roman"/>
          <w:szCs w:val="24"/>
        </w:rPr>
        <w:t>.</w:t>
      </w:r>
      <w:r w:rsidRPr="006F543A">
        <w:rPr>
          <w:rFonts w:eastAsia="Times New Roman" w:cs="Times New Roman"/>
          <w:szCs w:val="24"/>
        </w:rPr>
        <w:t xml:space="preserve"> Η Κίνα</w:t>
      </w:r>
      <w:r>
        <w:rPr>
          <w:rFonts w:eastAsia="Times New Roman" w:cs="Times New Roman"/>
          <w:szCs w:val="24"/>
        </w:rPr>
        <w:t>,</w:t>
      </w:r>
      <w:r w:rsidRPr="006F543A">
        <w:rPr>
          <w:rFonts w:eastAsia="Times New Roman" w:cs="Times New Roman"/>
          <w:szCs w:val="24"/>
        </w:rPr>
        <w:t xml:space="preserve"> ως γνωστόν</w:t>
      </w:r>
      <w:r>
        <w:rPr>
          <w:rFonts w:eastAsia="Times New Roman" w:cs="Times New Roman"/>
          <w:szCs w:val="24"/>
        </w:rPr>
        <w:t>,</w:t>
      </w:r>
      <w:r w:rsidRPr="006F543A">
        <w:rPr>
          <w:rFonts w:eastAsia="Times New Roman" w:cs="Times New Roman"/>
          <w:szCs w:val="24"/>
        </w:rPr>
        <w:t xml:space="preserve"> είναι η πρώτη σε μέγεθος </w:t>
      </w:r>
      <w:r>
        <w:rPr>
          <w:rFonts w:eastAsia="Times New Roman" w:cs="Times New Roman"/>
          <w:szCs w:val="24"/>
        </w:rPr>
        <w:t>-</w:t>
      </w:r>
      <w:r w:rsidRPr="006F543A">
        <w:rPr>
          <w:rFonts w:eastAsia="Times New Roman" w:cs="Times New Roman"/>
          <w:szCs w:val="24"/>
        </w:rPr>
        <w:t>μετά τις Ηνωμένες Πολιτείες</w:t>
      </w:r>
      <w:r>
        <w:rPr>
          <w:rFonts w:eastAsia="Times New Roman" w:cs="Times New Roman"/>
          <w:szCs w:val="24"/>
        </w:rPr>
        <w:t>-</w:t>
      </w:r>
      <w:r w:rsidRPr="006F543A">
        <w:rPr>
          <w:rFonts w:eastAsia="Times New Roman" w:cs="Times New Roman"/>
          <w:szCs w:val="24"/>
        </w:rPr>
        <w:t xml:space="preserve"> οικονομία του πλανήτη και από ό</w:t>
      </w:r>
      <w:r>
        <w:rPr>
          <w:rFonts w:eastAsia="Times New Roman" w:cs="Times New Roman"/>
          <w:szCs w:val="24"/>
        </w:rPr>
        <w:t>,</w:t>
      </w:r>
      <w:r w:rsidRPr="006F543A">
        <w:rPr>
          <w:rFonts w:eastAsia="Times New Roman" w:cs="Times New Roman"/>
          <w:szCs w:val="24"/>
        </w:rPr>
        <w:t>τι δείχνουν τα πράγματα</w:t>
      </w:r>
      <w:r w:rsidRPr="006F543A">
        <w:rPr>
          <w:rFonts w:eastAsia="Times New Roman" w:cs="Times New Roman"/>
          <w:szCs w:val="24"/>
        </w:rPr>
        <w:t xml:space="preserve"> </w:t>
      </w:r>
      <w:r>
        <w:rPr>
          <w:rFonts w:eastAsia="Times New Roman" w:cs="Times New Roman"/>
          <w:szCs w:val="24"/>
        </w:rPr>
        <w:t>η</w:t>
      </w:r>
      <w:r w:rsidRPr="006F543A">
        <w:rPr>
          <w:rFonts w:eastAsia="Times New Roman" w:cs="Times New Roman"/>
          <w:szCs w:val="24"/>
        </w:rPr>
        <w:t xml:space="preserve"> συγκεκριμένη </w:t>
      </w:r>
      <w:r>
        <w:rPr>
          <w:rFonts w:eastAsia="Times New Roman" w:cs="Times New Roman"/>
          <w:szCs w:val="24"/>
        </w:rPr>
        <w:t>τ</w:t>
      </w:r>
      <w:r w:rsidRPr="006F543A">
        <w:rPr>
          <w:rFonts w:eastAsia="Times New Roman" w:cs="Times New Roman"/>
          <w:szCs w:val="24"/>
        </w:rPr>
        <w:t>ράπεζα εξελίσσεται και θα εξελιχθεί σε κεντρικό μοχλό της κινεζικής οικονομικής διπλωματίας</w:t>
      </w:r>
      <w:r>
        <w:rPr>
          <w:rFonts w:eastAsia="Times New Roman" w:cs="Times New Roman"/>
          <w:szCs w:val="24"/>
        </w:rPr>
        <w:t>,</w:t>
      </w:r>
      <w:r w:rsidRPr="006F543A">
        <w:rPr>
          <w:rFonts w:eastAsia="Times New Roman" w:cs="Times New Roman"/>
          <w:szCs w:val="24"/>
        </w:rPr>
        <w:t xml:space="preserve"> όχι μόνο στην ευρύτερη περιοχή της Ασίας</w:t>
      </w:r>
      <w:r>
        <w:rPr>
          <w:rFonts w:eastAsia="Times New Roman" w:cs="Times New Roman"/>
          <w:szCs w:val="24"/>
        </w:rPr>
        <w:t xml:space="preserve"> </w:t>
      </w:r>
      <w:r w:rsidRPr="006F543A">
        <w:rPr>
          <w:rFonts w:eastAsia="Times New Roman" w:cs="Times New Roman"/>
          <w:szCs w:val="24"/>
        </w:rPr>
        <w:t xml:space="preserve">και του </w:t>
      </w:r>
      <w:r>
        <w:rPr>
          <w:rFonts w:eastAsia="Times New Roman" w:cs="Times New Roman"/>
          <w:szCs w:val="24"/>
        </w:rPr>
        <w:t>Ειρηνικού,</w:t>
      </w:r>
      <w:r w:rsidRPr="006F543A">
        <w:rPr>
          <w:rFonts w:eastAsia="Times New Roman" w:cs="Times New Roman"/>
          <w:szCs w:val="24"/>
        </w:rPr>
        <w:t xml:space="preserve"> αλλά και ευρύτερα στον </w:t>
      </w:r>
      <w:r>
        <w:rPr>
          <w:rFonts w:eastAsia="Times New Roman" w:cs="Times New Roman"/>
          <w:szCs w:val="24"/>
        </w:rPr>
        <w:t>ε</w:t>
      </w:r>
      <w:r w:rsidRPr="006F543A">
        <w:rPr>
          <w:rFonts w:eastAsia="Times New Roman" w:cs="Times New Roman"/>
          <w:szCs w:val="24"/>
        </w:rPr>
        <w:t>υρωπαϊκό χώρο</w:t>
      </w:r>
      <w:r>
        <w:rPr>
          <w:rFonts w:eastAsia="Times New Roman" w:cs="Times New Roman"/>
          <w:szCs w:val="24"/>
        </w:rPr>
        <w:t>.</w:t>
      </w:r>
    </w:p>
    <w:p w14:paraId="4D87FD9D" w14:textId="77777777" w:rsidR="00E01347" w:rsidRDefault="00B0330D">
      <w:pPr>
        <w:tabs>
          <w:tab w:val="left" w:pos="2820"/>
        </w:tabs>
        <w:spacing w:line="600" w:lineRule="auto"/>
        <w:ind w:firstLine="720"/>
        <w:jc w:val="both"/>
        <w:rPr>
          <w:rFonts w:eastAsia="Times New Roman" w:cs="Times New Roman"/>
          <w:szCs w:val="24"/>
        </w:rPr>
      </w:pPr>
      <w:r>
        <w:rPr>
          <w:rFonts w:eastAsia="Times New Roman" w:cs="Times New Roman"/>
          <w:szCs w:val="24"/>
        </w:rPr>
        <w:t>Οι</w:t>
      </w:r>
      <w:r w:rsidRPr="006F543A">
        <w:rPr>
          <w:rFonts w:eastAsia="Times New Roman" w:cs="Times New Roman"/>
          <w:szCs w:val="24"/>
        </w:rPr>
        <w:t xml:space="preserve"> Ηνωμένες Πολιτείες</w:t>
      </w:r>
      <w:r>
        <w:rPr>
          <w:rFonts w:eastAsia="Times New Roman" w:cs="Times New Roman"/>
          <w:szCs w:val="24"/>
        </w:rPr>
        <w:t>,</w:t>
      </w:r>
      <w:r w:rsidRPr="006F543A">
        <w:rPr>
          <w:rFonts w:eastAsia="Times New Roman" w:cs="Times New Roman"/>
          <w:szCs w:val="24"/>
        </w:rPr>
        <w:t xml:space="preserve"> ως γνωστόν</w:t>
      </w:r>
      <w:r>
        <w:rPr>
          <w:rFonts w:eastAsia="Times New Roman" w:cs="Times New Roman"/>
          <w:szCs w:val="24"/>
        </w:rPr>
        <w:t>,</w:t>
      </w:r>
      <w:r w:rsidRPr="006F543A">
        <w:rPr>
          <w:rFonts w:eastAsia="Times New Roman" w:cs="Times New Roman"/>
          <w:szCs w:val="24"/>
        </w:rPr>
        <w:t xml:space="preserve"> αντιμετωπίζουν την </w:t>
      </w:r>
      <w:r>
        <w:rPr>
          <w:rFonts w:eastAsia="Times New Roman" w:cs="Times New Roman"/>
          <w:szCs w:val="24"/>
        </w:rPr>
        <w:t>τ</w:t>
      </w:r>
      <w:r w:rsidRPr="006F543A">
        <w:rPr>
          <w:rFonts w:eastAsia="Times New Roman" w:cs="Times New Roman"/>
          <w:szCs w:val="24"/>
        </w:rPr>
        <w:t>ράπεζα μάλλον αρνητικά</w:t>
      </w:r>
      <w:r>
        <w:rPr>
          <w:rFonts w:eastAsia="Times New Roman" w:cs="Times New Roman"/>
          <w:szCs w:val="24"/>
        </w:rPr>
        <w:t>,</w:t>
      </w:r>
      <w:r w:rsidRPr="006F543A">
        <w:rPr>
          <w:rFonts w:eastAsia="Times New Roman" w:cs="Times New Roman"/>
          <w:szCs w:val="24"/>
        </w:rPr>
        <w:t xml:space="preserve"> εκφράζοντας διάφορες αμφιβολίες και προβληματισμούς</w:t>
      </w:r>
      <w:r>
        <w:rPr>
          <w:rFonts w:eastAsia="Times New Roman" w:cs="Times New Roman"/>
          <w:szCs w:val="24"/>
        </w:rPr>
        <w:t>. Επίσης, στο σημείο αυτό</w:t>
      </w:r>
      <w:r w:rsidRPr="006F543A">
        <w:rPr>
          <w:rFonts w:eastAsia="Times New Roman" w:cs="Times New Roman"/>
          <w:szCs w:val="24"/>
        </w:rPr>
        <w:t xml:space="preserve"> να τονιστεί ότι ο </w:t>
      </w:r>
      <w:r w:rsidRPr="006F543A">
        <w:rPr>
          <w:rFonts w:eastAsia="Times New Roman" w:cs="Times New Roman"/>
          <w:szCs w:val="24"/>
        </w:rPr>
        <w:lastRenderedPageBreak/>
        <w:t xml:space="preserve">Τζορτζ </w:t>
      </w:r>
      <w:proofErr w:type="spellStart"/>
      <w:r w:rsidRPr="006F543A">
        <w:rPr>
          <w:rFonts w:eastAsia="Times New Roman" w:cs="Times New Roman"/>
          <w:szCs w:val="24"/>
        </w:rPr>
        <w:t>Σόρος</w:t>
      </w:r>
      <w:proofErr w:type="spellEnd"/>
      <w:r w:rsidRPr="006F543A">
        <w:rPr>
          <w:rFonts w:eastAsia="Times New Roman" w:cs="Times New Roman"/>
          <w:szCs w:val="24"/>
        </w:rPr>
        <w:t xml:space="preserve"> και</w:t>
      </w:r>
      <w:r>
        <w:rPr>
          <w:rFonts w:eastAsia="Times New Roman" w:cs="Times New Roman"/>
          <w:szCs w:val="24"/>
        </w:rPr>
        <w:t xml:space="preserve"> οι</w:t>
      </w:r>
      <w:r w:rsidRPr="006F543A">
        <w:rPr>
          <w:rFonts w:eastAsia="Times New Roman" w:cs="Times New Roman"/>
          <w:szCs w:val="24"/>
        </w:rPr>
        <w:t xml:space="preserve"> γνωστές δομές του δεν αντιμετώπισα</w:t>
      </w:r>
      <w:r>
        <w:rPr>
          <w:rFonts w:eastAsia="Times New Roman" w:cs="Times New Roman"/>
          <w:szCs w:val="24"/>
        </w:rPr>
        <w:t>ν</w:t>
      </w:r>
      <w:r w:rsidRPr="006F543A">
        <w:rPr>
          <w:rFonts w:eastAsia="Times New Roman" w:cs="Times New Roman"/>
          <w:szCs w:val="24"/>
        </w:rPr>
        <w:t xml:space="preserve"> ποτέ θετικά τη δημιουργία της </w:t>
      </w:r>
      <w:r>
        <w:rPr>
          <w:rFonts w:eastAsia="Times New Roman" w:cs="Times New Roman"/>
          <w:szCs w:val="24"/>
        </w:rPr>
        <w:t>τ</w:t>
      </w:r>
      <w:r w:rsidRPr="006F543A">
        <w:rPr>
          <w:rFonts w:eastAsia="Times New Roman" w:cs="Times New Roman"/>
          <w:szCs w:val="24"/>
        </w:rPr>
        <w:t xml:space="preserve">ράπεζας </w:t>
      </w:r>
      <w:r>
        <w:rPr>
          <w:rFonts w:eastAsia="Times New Roman" w:cs="Times New Roman"/>
          <w:szCs w:val="24"/>
        </w:rPr>
        <w:t>αυτής.</w:t>
      </w:r>
      <w:r w:rsidRPr="006F543A">
        <w:rPr>
          <w:rFonts w:eastAsia="Times New Roman" w:cs="Times New Roman"/>
          <w:szCs w:val="24"/>
        </w:rPr>
        <w:t xml:space="preserve"> Το ίδιο έκανε </w:t>
      </w:r>
      <w:r w:rsidRPr="006F543A">
        <w:rPr>
          <w:rFonts w:eastAsia="Times New Roman" w:cs="Times New Roman"/>
          <w:szCs w:val="24"/>
        </w:rPr>
        <w:t>και το Διεθνές Νομισματικό Ταμείο</w:t>
      </w:r>
      <w:r>
        <w:rPr>
          <w:rFonts w:eastAsia="Times New Roman" w:cs="Times New Roman"/>
          <w:szCs w:val="24"/>
        </w:rPr>
        <w:t xml:space="preserve">. </w:t>
      </w:r>
    </w:p>
    <w:p w14:paraId="4D87FD9E" w14:textId="77777777" w:rsidR="00E01347" w:rsidRDefault="00B0330D">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Άρα, </w:t>
      </w:r>
      <w:r w:rsidRPr="006F543A">
        <w:rPr>
          <w:rFonts w:eastAsia="Times New Roman" w:cs="Times New Roman"/>
          <w:szCs w:val="24"/>
        </w:rPr>
        <w:t>πέρα από τις όποιες οικονομικές αναλύσεις</w:t>
      </w:r>
      <w:r>
        <w:rPr>
          <w:rFonts w:eastAsia="Times New Roman" w:cs="Times New Roman"/>
          <w:szCs w:val="24"/>
        </w:rPr>
        <w:t>,</w:t>
      </w:r>
      <w:r w:rsidRPr="006F543A">
        <w:rPr>
          <w:rFonts w:eastAsia="Times New Roman" w:cs="Times New Roman"/>
          <w:szCs w:val="24"/>
        </w:rPr>
        <w:t xml:space="preserve"> αυτές και μόνο οι παράμετροι πρέπει να συνεκτιμηθούν </w:t>
      </w:r>
      <w:r w:rsidRPr="006F543A">
        <w:rPr>
          <w:rFonts w:eastAsia="Times New Roman" w:cs="Times New Roman"/>
          <w:szCs w:val="24"/>
        </w:rPr>
        <w:t>στ</w:t>
      </w:r>
      <w:r>
        <w:rPr>
          <w:rFonts w:eastAsia="Times New Roman" w:cs="Times New Roman"/>
          <w:szCs w:val="24"/>
        </w:rPr>
        <w:t>ο</w:t>
      </w:r>
      <w:r w:rsidRPr="006F543A">
        <w:rPr>
          <w:rFonts w:eastAsia="Times New Roman" w:cs="Times New Roman"/>
          <w:szCs w:val="24"/>
        </w:rPr>
        <w:t xml:space="preserve"> πλαίσι</w:t>
      </w:r>
      <w:r>
        <w:rPr>
          <w:rFonts w:eastAsia="Times New Roman" w:cs="Times New Roman"/>
          <w:szCs w:val="24"/>
        </w:rPr>
        <w:t>ο</w:t>
      </w:r>
      <w:r w:rsidRPr="006F543A">
        <w:rPr>
          <w:rFonts w:eastAsia="Times New Roman" w:cs="Times New Roman"/>
          <w:szCs w:val="24"/>
        </w:rPr>
        <w:t xml:space="preserve"> μιας </w:t>
      </w:r>
      <w:r>
        <w:rPr>
          <w:rFonts w:eastAsia="Times New Roman" w:cs="Times New Roman"/>
          <w:szCs w:val="24"/>
        </w:rPr>
        <w:t>ε</w:t>
      </w:r>
      <w:r w:rsidRPr="006F543A">
        <w:rPr>
          <w:rFonts w:eastAsia="Times New Roman" w:cs="Times New Roman"/>
          <w:szCs w:val="24"/>
        </w:rPr>
        <w:t>θνικής εξωτερικής πολιτικής και όχι με τον χαρακτηριστικό αριστερό τρόπο που σας διακρίνει</w:t>
      </w:r>
      <w:r>
        <w:rPr>
          <w:rFonts w:eastAsia="Times New Roman" w:cs="Times New Roman"/>
          <w:szCs w:val="24"/>
        </w:rPr>
        <w:t>,</w:t>
      </w:r>
      <w:r w:rsidRPr="006F543A">
        <w:rPr>
          <w:rFonts w:eastAsia="Times New Roman" w:cs="Times New Roman"/>
          <w:szCs w:val="24"/>
        </w:rPr>
        <w:t xml:space="preserve"> δηλαδή τη</w:t>
      </w:r>
      <w:r w:rsidRPr="006F543A">
        <w:rPr>
          <w:rFonts w:eastAsia="Times New Roman" w:cs="Times New Roman"/>
          <w:szCs w:val="24"/>
        </w:rPr>
        <w:t xml:space="preserve">ν προχειρότητα και την </w:t>
      </w:r>
      <w:r>
        <w:rPr>
          <w:rFonts w:eastAsia="Times New Roman" w:cs="Times New Roman"/>
          <w:szCs w:val="24"/>
        </w:rPr>
        <w:t>κατ’ εντολή</w:t>
      </w:r>
      <w:r w:rsidRPr="006F543A">
        <w:rPr>
          <w:rFonts w:eastAsia="Times New Roman" w:cs="Times New Roman"/>
          <w:szCs w:val="24"/>
        </w:rPr>
        <w:t xml:space="preserve"> νομοθέτηση</w:t>
      </w:r>
      <w:r>
        <w:rPr>
          <w:rFonts w:eastAsia="Times New Roman" w:cs="Times New Roman"/>
          <w:szCs w:val="24"/>
        </w:rPr>
        <w:t>.</w:t>
      </w:r>
      <w:r w:rsidRPr="006F543A">
        <w:rPr>
          <w:rFonts w:eastAsia="Times New Roman" w:cs="Times New Roman"/>
          <w:szCs w:val="24"/>
        </w:rPr>
        <w:t xml:space="preserve"> </w:t>
      </w:r>
    </w:p>
    <w:p w14:paraId="4D87FD9F" w14:textId="77777777" w:rsidR="00E01347" w:rsidRDefault="00B0330D">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Όσον αφορά </w:t>
      </w:r>
      <w:r>
        <w:rPr>
          <w:rFonts w:eastAsia="Times New Roman" w:cs="Times New Roman"/>
          <w:szCs w:val="24"/>
        </w:rPr>
        <w:t>σ</w:t>
      </w:r>
      <w:r w:rsidRPr="006F543A">
        <w:rPr>
          <w:rFonts w:eastAsia="Times New Roman" w:cs="Times New Roman"/>
          <w:szCs w:val="24"/>
        </w:rPr>
        <w:t>το δεύτερο μέρος του νομοσχεδίου</w:t>
      </w:r>
      <w:r>
        <w:rPr>
          <w:rFonts w:eastAsia="Times New Roman" w:cs="Times New Roman"/>
          <w:szCs w:val="24"/>
        </w:rPr>
        <w:t>, έχουμε μία εναρμόνιση τ</w:t>
      </w:r>
      <w:r w:rsidRPr="006F543A">
        <w:rPr>
          <w:rFonts w:eastAsia="Times New Roman" w:cs="Times New Roman"/>
          <w:szCs w:val="24"/>
        </w:rPr>
        <w:t xml:space="preserve">ου </w:t>
      </w:r>
      <w:r>
        <w:rPr>
          <w:rFonts w:eastAsia="Times New Roman" w:cs="Times New Roman"/>
          <w:szCs w:val="24"/>
        </w:rPr>
        <w:t>κ</w:t>
      </w:r>
      <w:r w:rsidRPr="006F543A">
        <w:rPr>
          <w:rFonts w:eastAsia="Times New Roman" w:cs="Times New Roman"/>
          <w:szCs w:val="24"/>
        </w:rPr>
        <w:t xml:space="preserve">ώδικα </w:t>
      </w:r>
      <w:r w:rsidRPr="006F543A">
        <w:rPr>
          <w:rFonts w:eastAsia="Times New Roman" w:cs="Times New Roman"/>
          <w:szCs w:val="24"/>
        </w:rPr>
        <w:t xml:space="preserve">ΦΠΑ με την </w:t>
      </w:r>
      <w:r>
        <w:rPr>
          <w:rFonts w:eastAsia="Times New Roman" w:cs="Times New Roman"/>
          <w:szCs w:val="24"/>
        </w:rPr>
        <w:t>ο</w:t>
      </w:r>
      <w:r w:rsidRPr="006F543A">
        <w:rPr>
          <w:rFonts w:eastAsia="Times New Roman" w:cs="Times New Roman"/>
          <w:szCs w:val="24"/>
        </w:rPr>
        <w:t xml:space="preserve">δηγία </w:t>
      </w:r>
      <w:r>
        <w:rPr>
          <w:rFonts w:eastAsia="Times New Roman" w:cs="Times New Roman"/>
          <w:szCs w:val="24"/>
        </w:rPr>
        <w:t xml:space="preserve">της Ευρωπαϊκής Ένωσης </w:t>
      </w:r>
      <w:r w:rsidRPr="006F543A">
        <w:rPr>
          <w:rFonts w:eastAsia="Times New Roman" w:cs="Times New Roman"/>
          <w:szCs w:val="24"/>
        </w:rPr>
        <w:t>2016</w:t>
      </w:r>
      <w:r>
        <w:rPr>
          <w:rFonts w:eastAsia="Times New Roman" w:cs="Times New Roman"/>
          <w:szCs w:val="24"/>
        </w:rPr>
        <w:t>/1065. Έχουμε</w:t>
      </w:r>
      <w:r w:rsidRPr="006F543A">
        <w:rPr>
          <w:rFonts w:eastAsia="Times New Roman" w:cs="Times New Roman"/>
          <w:szCs w:val="24"/>
        </w:rPr>
        <w:t xml:space="preserve"> μία ακόμη προσαρμ</w:t>
      </w:r>
      <w:r>
        <w:rPr>
          <w:rFonts w:eastAsia="Times New Roman" w:cs="Times New Roman"/>
          <w:szCs w:val="24"/>
        </w:rPr>
        <w:t>ογή σε δεδομένα που στην πράξη συνήθως δεν έχουν</w:t>
      </w:r>
      <w:r w:rsidRPr="006F543A">
        <w:rPr>
          <w:rFonts w:eastAsia="Times New Roman" w:cs="Times New Roman"/>
          <w:szCs w:val="24"/>
        </w:rPr>
        <w:t xml:space="preserve"> κανέν</w:t>
      </w:r>
      <w:r w:rsidRPr="006F543A">
        <w:rPr>
          <w:rFonts w:eastAsia="Times New Roman" w:cs="Times New Roman"/>
          <w:szCs w:val="24"/>
        </w:rPr>
        <w:t>α αποτέλεσμα</w:t>
      </w:r>
      <w:r>
        <w:rPr>
          <w:rFonts w:eastAsia="Times New Roman" w:cs="Times New Roman"/>
          <w:szCs w:val="24"/>
        </w:rPr>
        <w:t>,</w:t>
      </w:r>
      <w:r w:rsidRPr="006F543A">
        <w:rPr>
          <w:rFonts w:eastAsia="Times New Roman" w:cs="Times New Roman"/>
          <w:szCs w:val="24"/>
        </w:rPr>
        <w:t xml:space="preserve"> εκτός από την διόγκωση των οικονομικών προβλημάτων των Ελλήνων</w:t>
      </w:r>
      <w:r>
        <w:rPr>
          <w:rFonts w:eastAsia="Times New Roman" w:cs="Times New Roman"/>
          <w:szCs w:val="24"/>
        </w:rPr>
        <w:t>.</w:t>
      </w:r>
      <w:r w:rsidRPr="006F543A">
        <w:rPr>
          <w:rFonts w:eastAsia="Times New Roman" w:cs="Times New Roman"/>
          <w:szCs w:val="24"/>
        </w:rPr>
        <w:t xml:space="preserve"> Και μόνο το ότι έχουμε να κάνουμε με μία </w:t>
      </w:r>
      <w:r>
        <w:rPr>
          <w:rFonts w:eastAsia="Times New Roman" w:cs="Times New Roman"/>
          <w:szCs w:val="24"/>
        </w:rPr>
        <w:t>ο</w:t>
      </w:r>
      <w:r w:rsidRPr="006F543A">
        <w:rPr>
          <w:rFonts w:eastAsia="Times New Roman" w:cs="Times New Roman"/>
          <w:szCs w:val="24"/>
        </w:rPr>
        <w:t xml:space="preserve">δηγία </w:t>
      </w:r>
      <w:r w:rsidRPr="006F543A">
        <w:rPr>
          <w:rFonts w:eastAsia="Times New Roman" w:cs="Times New Roman"/>
          <w:szCs w:val="24"/>
        </w:rPr>
        <w:t>της Ευρωπαϊκής Ένωσης</w:t>
      </w:r>
      <w:r>
        <w:rPr>
          <w:rFonts w:eastAsia="Times New Roman" w:cs="Times New Roman"/>
          <w:szCs w:val="24"/>
        </w:rPr>
        <w:t>,</w:t>
      </w:r>
      <w:r w:rsidRPr="006F543A">
        <w:rPr>
          <w:rFonts w:eastAsia="Times New Roman" w:cs="Times New Roman"/>
          <w:szCs w:val="24"/>
        </w:rPr>
        <w:t xml:space="preserve"> στην οποία πρέπει να υπακούσουμε </w:t>
      </w:r>
      <w:r>
        <w:rPr>
          <w:rFonts w:eastAsia="Times New Roman" w:cs="Times New Roman"/>
          <w:szCs w:val="24"/>
        </w:rPr>
        <w:t>ο</w:t>
      </w:r>
      <w:r w:rsidRPr="006F543A">
        <w:rPr>
          <w:rFonts w:eastAsia="Times New Roman" w:cs="Times New Roman"/>
          <w:szCs w:val="24"/>
        </w:rPr>
        <w:t xml:space="preserve">υσιαστικά και μόνο </w:t>
      </w:r>
      <w:r w:rsidRPr="006F543A">
        <w:rPr>
          <w:rFonts w:eastAsia="Times New Roman" w:cs="Times New Roman"/>
          <w:szCs w:val="24"/>
        </w:rPr>
        <w:t>γι</w:t>
      </w:r>
      <w:r>
        <w:rPr>
          <w:rFonts w:eastAsia="Times New Roman" w:cs="Times New Roman"/>
          <w:szCs w:val="24"/>
        </w:rPr>
        <w:t>’</w:t>
      </w:r>
      <w:r w:rsidRPr="006F543A">
        <w:rPr>
          <w:rFonts w:eastAsia="Times New Roman" w:cs="Times New Roman"/>
          <w:szCs w:val="24"/>
        </w:rPr>
        <w:t xml:space="preserve"> </w:t>
      </w:r>
      <w:r w:rsidRPr="006F543A">
        <w:rPr>
          <w:rFonts w:eastAsia="Times New Roman" w:cs="Times New Roman"/>
          <w:szCs w:val="24"/>
        </w:rPr>
        <w:t>αυτό</w:t>
      </w:r>
      <w:r>
        <w:rPr>
          <w:rFonts w:eastAsia="Times New Roman" w:cs="Times New Roman"/>
          <w:szCs w:val="24"/>
        </w:rPr>
        <w:t>,</w:t>
      </w:r>
      <w:r w:rsidRPr="006F543A">
        <w:rPr>
          <w:rFonts w:eastAsia="Times New Roman" w:cs="Times New Roman"/>
          <w:szCs w:val="24"/>
        </w:rPr>
        <w:t xml:space="preserve"> είμαστε αρνητικοί</w:t>
      </w:r>
      <w:r>
        <w:rPr>
          <w:rFonts w:eastAsia="Times New Roman" w:cs="Times New Roman"/>
          <w:szCs w:val="24"/>
        </w:rPr>
        <w:t xml:space="preserve"> και</w:t>
      </w:r>
      <w:r w:rsidRPr="006F543A">
        <w:rPr>
          <w:rFonts w:eastAsia="Times New Roman" w:cs="Times New Roman"/>
          <w:szCs w:val="24"/>
        </w:rPr>
        <w:t xml:space="preserve"> καταψηφίζουμε</w:t>
      </w:r>
      <w:r>
        <w:rPr>
          <w:rFonts w:eastAsia="Times New Roman" w:cs="Times New Roman"/>
          <w:szCs w:val="24"/>
        </w:rPr>
        <w:t>.</w:t>
      </w:r>
    </w:p>
    <w:p w14:paraId="4D87FDA0" w14:textId="77777777" w:rsidR="00E01347" w:rsidRDefault="00B0330D">
      <w:pPr>
        <w:tabs>
          <w:tab w:val="left" w:pos="2820"/>
        </w:tabs>
        <w:spacing w:line="600" w:lineRule="auto"/>
        <w:ind w:firstLine="720"/>
        <w:jc w:val="both"/>
        <w:rPr>
          <w:rFonts w:eastAsia="Times New Roman" w:cs="Times New Roman"/>
          <w:szCs w:val="24"/>
        </w:rPr>
      </w:pPr>
      <w:r w:rsidRPr="006F543A">
        <w:rPr>
          <w:rFonts w:eastAsia="Times New Roman" w:cs="Times New Roman"/>
          <w:szCs w:val="24"/>
        </w:rPr>
        <w:t xml:space="preserve">Το ίδιο </w:t>
      </w:r>
      <w:r>
        <w:rPr>
          <w:rFonts w:eastAsia="Times New Roman" w:cs="Times New Roman"/>
          <w:szCs w:val="24"/>
        </w:rPr>
        <w:t xml:space="preserve">ισχύει </w:t>
      </w:r>
      <w:r w:rsidRPr="006F543A">
        <w:rPr>
          <w:rFonts w:eastAsia="Times New Roman" w:cs="Times New Roman"/>
          <w:szCs w:val="24"/>
        </w:rPr>
        <w:t>και στο τρίτο μέρος</w:t>
      </w:r>
      <w:r>
        <w:rPr>
          <w:rFonts w:eastAsia="Times New Roman" w:cs="Times New Roman"/>
          <w:szCs w:val="24"/>
        </w:rPr>
        <w:t>,</w:t>
      </w:r>
      <w:r w:rsidRPr="006F543A">
        <w:rPr>
          <w:rFonts w:eastAsia="Times New Roman" w:cs="Times New Roman"/>
          <w:szCs w:val="24"/>
        </w:rPr>
        <w:t xml:space="preserve"> στο οποίο έχουμε αλλαγές στη φορολογία εισοδήματος</w:t>
      </w:r>
      <w:r>
        <w:rPr>
          <w:rFonts w:eastAsia="Times New Roman" w:cs="Times New Roman"/>
          <w:szCs w:val="24"/>
        </w:rPr>
        <w:t>.</w:t>
      </w:r>
      <w:r w:rsidRPr="006F543A">
        <w:rPr>
          <w:rFonts w:eastAsia="Times New Roman" w:cs="Times New Roman"/>
          <w:szCs w:val="24"/>
        </w:rPr>
        <w:t xml:space="preserve"> Και εδώ έχουμε μία ακόμη </w:t>
      </w:r>
      <w:r w:rsidRPr="006F543A">
        <w:rPr>
          <w:rFonts w:eastAsia="Times New Roman" w:cs="Times New Roman"/>
          <w:szCs w:val="24"/>
        </w:rPr>
        <w:lastRenderedPageBreak/>
        <w:t>προσαρμογή της εσωτερικής νομοθεσίας λόγω ευρωπαϊκών οδηγιών</w:t>
      </w:r>
      <w:r>
        <w:rPr>
          <w:rFonts w:eastAsia="Times New Roman" w:cs="Times New Roman"/>
          <w:szCs w:val="24"/>
        </w:rPr>
        <w:t>, κάτι το οποίο –επαναλαμβάνω- μας</w:t>
      </w:r>
      <w:r w:rsidRPr="006F543A">
        <w:rPr>
          <w:rFonts w:eastAsia="Times New Roman" w:cs="Times New Roman"/>
          <w:szCs w:val="24"/>
        </w:rPr>
        <w:t xml:space="preserve"> βρίσκει συνολικά αντίθετους</w:t>
      </w:r>
      <w:r>
        <w:rPr>
          <w:rFonts w:eastAsia="Times New Roman" w:cs="Times New Roman"/>
          <w:szCs w:val="24"/>
        </w:rPr>
        <w:t>.</w:t>
      </w:r>
      <w:r w:rsidRPr="006F543A">
        <w:rPr>
          <w:rFonts w:eastAsia="Times New Roman" w:cs="Times New Roman"/>
          <w:szCs w:val="24"/>
        </w:rPr>
        <w:t xml:space="preserve"> </w:t>
      </w:r>
    </w:p>
    <w:p w14:paraId="4D87FDA1" w14:textId="77777777" w:rsidR="00E01347" w:rsidRDefault="00B0330D">
      <w:pPr>
        <w:tabs>
          <w:tab w:val="left" w:pos="2820"/>
        </w:tabs>
        <w:spacing w:line="600" w:lineRule="auto"/>
        <w:ind w:firstLine="720"/>
        <w:jc w:val="both"/>
        <w:rPr>
          <w:rFonts w:eastAsia="Times New Roman" w:cs="Times New Roman"/>
          <w:szCs w:val="24"/>
        </w:rPr>
      </w:pPr>
      <w:r w:rsidRPr="006F543A">
        <w:rPr>
          <w:rFonts w:eastAsia="Times New Roman" w:cs="Times New Roman"/>
          <w:szCs w:val="24"/>
        </w:rPr>
        <w:t>Θα σταθώ</w:t>
      </w:r>
      <w:r>
        <w:rPr>
          <w:rFonts w:eastAsia="Times New Roman" w:cs="Times New Roman"/>
          <w:szCs w:val="24"/>
        </w:rPr>
        <w:t xml:space="preserve">, όμως, </w:t>
      </w:r>
      <w:r w:rsidRPr="006F543A">
        <w:rPr>
          <w:rFonts w:eastAsia="Times New Roman" w:cs="Times New Roman"/>
          <w:szCs w:val="24"/>
        </w:rPr>
        <w:t>πε</w:t>
      </w:r>
      <w:r w:rsidRPr="006F543A">
        <w:rPr>
          <w:rFonts w:eastAsia="Times New Roman" w:cs="Times New Roman"/>
          <w:szCs w:val="24"/>
        </w:rPr>
        <w:t xml:space="preserve">ρισσότερο </w:t>
      </w:r>
      <w:r>
        <w:rPr>
          <w:rFonts w:eastAsia="Times New Roman" w:cs="Times New Roman"/>
          <w:szCs w:val="24"/>
        </w:rPr>
        <w:t>σ</w:t>
      </w:r>
      <w:r w:rsidRPr="006F543A">
        <w:rPr>
          <w:rFonts w:eastAsia="Times New Roman" w:cs="Times New Roman"/>
          <w:szCs w:val="24"/>
        </w:rPr>
        <w:t>το τέταρτο μέρος του νομοσχεδίου</w:t>
      </w:r>
      <w:r>
        <w:rPr>
          <w:rFonts w:eastAsia="Times New Roman" w:cs="Times New Roman"/>
          <w:szCs w:val="24"/>
        </w:rPr>
        <w:t>,</w:t>
      </w:r>
      <w:r w:rsidRPr="006F543A">
        <w:rPr>
          <w:rFonts w:eastAsia="Times New Roman" w:cs="Times New Roman"/>
          <w:szCs w:val="24"/>
        </w:rPr>
        <w:t xml:space="preserve"> στο οποίο έχουμε ουσιαστικά </w:t>
      </w:r>
      <w:r>
        <w:rPr>
          <w:rFonts w:eastAsia="Times New Roman" w:cs="Times New Roman"/>
          <w:szCs w:val="24"/>
        </w:rPr>
        <w:t xml:space="preserve">ένα νομοσχέδιο </w:t>
      </w:r>
      <w:r w:rsidRPr="006F543A">
        <w:rPr>
          <w:rFonts w:eastAsia="Times New Roman" w:cs="Times New Roman"/>
          <w:szCs w:val="24"/>
        </w:rPr>
        <w:t>από μόνο του</w:t>
      </w:r>
      <w:r>
        <w:rPr>
          <w:rFonts w:eastAsia="Times New Roman" w:cs="Times New Roman"/>
          <w:szCs w:val="24"/>
        </w:rPr>
        <w:t>. Ακόμη μια</w:t>
      </w:r>
      <w:r w:rsidRPr="006F543A">
        <w:rPr>
          <w:rFonts w:eastAsia="Times New Roman" w:cs="Times New Roman"/>
          <w:szCs w:val="24"/>
        </w:rPr>
        <w:t xml:space="preserve"> ανάλυση έχουμε εδώ </w:t>
      </w:r>
      <w:r>
        <w:rPr>
          <w:rFonts w:eastAsia="Times New Roman" w:cs="Times New Roman"/>
          <w:szCs w:val="24"/>
        </w:rPr>
        <w:t>του «τι</w:t>
      </w:r>
      <w:r w:rsidRPr="006F543A">
        <w:rPr>
          <w:rFonts w:eastAsia="Times New Roman" w:cs="Times New Roman"/>
          <w:szCs w:val="24"/>
        </w:rPr>
        <w:t xml:space="preserve"> είναι </w:t>
      </w:r>
      <w:r>
        <w:rPr>
          <w:rFonts w:eastAsia="Times New Roman" w:cs="Times New Roman"/>
          <w:szCs w:val="24"/>
        </w:rPr>
        <w:t>αιγιαλός;», τ</w:t>
      </w:r>
      <w:r w:rsidRPr="006F543A">
        <w:rPr>
          <w:rFonts w:eastAsia="Times New Roman" w:cs="Times New Roman"/>
          <w:szCs w:val="24"/>
        </w:rPr>
        <w:t xml:space="preserve">ου </w:t>
      </w:r>
      <w:r>
        <w:rPr>
          <w:rFonts w:eastAsia="Times New Roman" w:cs="Times New Roman"/>
          <w:szCs w:val="24"/>
        </w:rPr>
        <w:t>«</w:t>
      </w:r>
      <w:r w:rsidRPr="006F543A">
        <w:rPr>
          <w:rFonts w:eastAsia="Times New Roman" w:cs="Times New Roman"/>
          <w:szCs w:val="24"/>
        </w:rPr>
        <w:t>τι είναι παραλία</w:t>
      </w:r>
      <w:r>
        <w:rPr>
          <w:rFonts w:eastAsia="Times New Roman" w:cs="Times New Roman"/>
          <w:szCs w:val="24"/>
        </w:rPr>
        <w:t>;»,</w:t>
      </w:r>
      <w:r w:rsidRPr="006F543A">
        <w:rPr>
          <w:rFonts w:eastAsia="Times New Roman" w:cs="Times New Roman"/>
          <w:szCs w:val="24"/>
        </w:rPr>
        <w:t xml:space="preserve"> με απώτερο στόχο και σκοπό την </w:t>
      </w:r>
      <w:r>
        <w:rPr>
          <w:rFonts w:eastAsia="Times New Roman" w:cs="Times New Roman"/>
          <w:szCs w:val="24"/>
        </w:rPr>
        <w:t>νομιμοποίηση</w:t>
      </w:r>
      <w:r w:rsidRPr="006F543A">
        <w:rPr>
          <w:rFonts w:eastAsia="Times New Roman" w:cs="Times New Roman"/>
          <w:szCs w:val="24"/>
        </w:rPr>
        <w:t xml:space="preserve"> αυθαιρέτων στον αιγιαλό και στ</w:t>
      </w:r>
      <w:r w:rsidRPr="006F543A">
        <w:rPr>
          <w:rFonts w:eastAsia="Times New Roman" w:cs="Times New Roman"/>
          <w:szCs w:val="24"/>
        </w:rPr>
        <w:t>ην παραλία</w:t>
      </w:r>
      <w:r>
        <w:rPr>
          <w:rFonts w:eastAsia="Times New Roman" w:cs="Times New Roman"/>
          <w:szCs w:val="24"/>
        </w:rPr>
        <w:t>.</w:t>
      </w:r>
      <w:r w:rsidRPr="006F543A">
        <w:rPr>
          <w:rFonts w:eastAsia="Times New Roman" w:cs="Times New Roman"/>
          <w:szCs w:val="24"/>
        </w:rPr>
        <w:t xml:space="preserve"> Το ζήτημα με </w:t>
      </w:r>
      <w:r>
        <w:rPr>
          <w:rFonts w:eastAsia="Times New Roman" w:cs="Times New Roman"/>
          <w:szCs w:val="24"/>
        </w:rPr>
        <w:t>δ</w:t>
      </w:r>
      <w:r w:rsidRPr="006F543A">
        <w:rPr>
          <w:rFonts w:eastAsia="Times New Roman" w:cs="Times New Roman"/>
          <w:szCs w:val="24"/>
        </w:rPr>
        <w:t>υο λέξεις είναι</w:t>
      </w:r>
      <w:r>
        <w:rPr>
          <w:rFonts w:ascii="Symbol" w:eastAsia="Times New Roman" w:hAnsi="Symbol" w:cs="Times New Roman"/>
          <w:szCs w:val="24"/>
        </w:rPr>
        <w:t></w:t>
      </w:r>
      <w:r w:rsidRPr="006F543A">
        <w:rPr>
          <w:rFonts w:eastAsia="Times New Roman" w:cs="Times New Roman"/>
          <w:szCs w:val="24"/>
        </w:rPr>
        <w:t xml:space="preserve"> Η Κυβέρνηση</w:t>
      </w:r>
      <w:r>
        <w:rPr>
          <w:rFonts w:eastAsia="Times New Roman" w:cs="Times New Roman"/>
          <w:szCs w:val="24"/>
        </w:rPr>
        <w:t>,</w:t>
      </w:r>
      <w:r w:rsidRPr="006F543A">
        <w:rPr>
          <w:rFonts w:eastAsia="Times New Roman" w:cs="Times New Roman"/>
          <w:szCs w:val="24"/>
        </w:rPr>
        <w:t xml:space="preserve"> κατά την προσφιλή τακτική </w:t>
      </w:r>
      <w:r>
        <w:rPr>
          <w:rFonts w:eastAsia="Times New Roman" w:cs="Times New Roman"/>
          <w:szCs w:val="24"/>
        </w:rPr>
        <w:t>της,</w:t>
      </w:r>
      <w:r w:rsidRPr="006F543A">
        <w:rPr>
          <w:rFonts w:eastAsia="Times New Roman" w:cs="Times New Roman"/>
          <w:szCs w:val="24"/>
        </w:rPr>
        <w:t xml:space="preserve"> εισάγει δύο άρθρα που δυναμιτίζουν την προστασία του περιβάλλοντος και δημιουργούν προβλήματα </w:t>
      </w:r>
      <w:r>
        <w:rPr>
          <w:rFonts w:eastAsia="Times New Roman" w:cs="Times New Roman"/>
          <w:szCs w:val="24"/>
        </w:rPr>
        <w:t>ε</w:t>
      </w:r>
      <w:r w:rsidRPr="006F543A">
        <w:rPr>
          <w:rFonts w:eastAsia="Times New Roman" w:cs="Times New Roman"/>
          <w:szCs w:val="24"/>
        </w:rPr>
        <w:t>θνικής ασφάλειας στο Αιγαίο</w:t>
      </w:r>
      <w:r>
        <w:rPr>
          <w:rFonts w:eastAsia="Times New Roman" w:cs="Times New Roman"/>
          <w:szCs w:val="24"/>
        </w:rPr>
        <w:t>.</w:t>
      </w:r>
      <w:r w:rsidRPr="006F543A">
        <w:rPr>
          <w:rFonts w:eastAsia="Times New Roman" w:cs="Times New Roman"/>
          <w:szCs w:val="24"/>
        </w:rPr>
        <w:t xml:space="preserve"> Πώς γίνεται αυτό</w:t>
      </w:r>
      <w:r>
        <w:rPr>
          <w:rFonts w:eastAsia="Times New Roman" w:cs="Times New Roman"/>
          <w:szCs w:val="24"/>
        </w:rPr>
        <w:t>;</w:t>
      </w:r>
      <w:r w:rsidRPr="006F543A">
        <w:rPr>
          <w:rFonts w:eastAsia="Times New Roman" w:cs="Times New Roman"/>
          <w:szCs w:val="24"/>
        </w:rPr>
        <w:t xml:space="preserve"> Το πρόβλημα </w:t>
      </w:r>
      <w:r>
        <w:rPr>
          <w:rFonts w:eastAsia="Times New Roman" w:cs="Times New Roman"/>
          <w:szCs w:val="24"/>
        </w:rPr>
        <w:t>έχει να κάνει μ</w:t>
      </w:r>
      <w:r>
        <w:rPr>
          <w:rFonts w:eastAsia="Times New Roman" w:cs="Times New Roman"/>
          <w:szCs w:val="24"/>
        </w:rPr>
        <w:t>ε το άρθρο 34,</w:t>
      </w:r>
      <w:r w:rsidRPr="006F543A">
        <w:rPr>
          <w:rFonts w:eastAsia="Times New Roman" w:cs="Times New Roman"/>
          <w:szCs w:val="24"/>
        </w:rPr>
        <w:t xml:space="preserve"> με το </w:t>
      </w:r>
      <w:r>
        <w:rPr>
          <w:rFonts w:eastAsia="Times New Roman" w:cs="Times New Roman"/>
          <w:szCs w:val="24"/>
        </w:rPr>
        <w:t xml:space="preserve">οποίο η Κυβέρνηση προωθεί </w:t>
      </w:r>
      <w:r w:rsidRPr="006F543A">
        <w:rPr>
          <w:rFonts w:eastAsia="Times New Roman" w:cs="Times New Roman"/>
          <w:szCs w:val="24"/>
        </w:rPr>
        <w:t>μαζική νομιμοποίηση αυθαιρέτων σ</w:t>
      </w:r>
      <w:r>
        <w:rPr>
          <w:rFonts w:eastAsia="Times New Roman" w:cs="Times New Roman"/>
          <w:szCs w:val="24"/>
        </w:rPr>
        <w:t>τους</w:t>
      </w:r>
      <w:r w:rsidRPr="006F543A">
        <w:rPr>
          <w:rFonts w:eastAsia="Times New Roman" w:cs="Times New Roman"/>
          <w:szCs w:val="24"/>
        </w:rPr>
        <w:t xml:space="preserve"> αιγιαλούς μέσω μιας υπουργικής απόφασης</w:t>
      </w:r>
      <w:r>
        <w:rPr>
          <w:rFonts w:eastAsia="Times New Roman" w:cs="Times New Roman"/>
          <w:szCs w:val="24"/>
        </w:rPr>
        <w:t xml:space="preserve">. </w:t>
      </w:r>
    </w:p>
    <w:p w14:paraId="4D87FDA2" w14:textId="77777777" w:rsidR="00E01347" w:rsidRDefault="00B0330D">
      <w:pPr>
        <w:tabs>
          <w:tab w:val="left" w:pos="2820"/>
        </w:tabs>
        <w:spacing w:line="600" w:lineRule="auto"/>
        <w:ind w:firstLine="720"/>
        <w:jc w:val="both"/>
        <w:rPr>
          <w:rFonts w:eastAsia="Times New Roman" w:cs="Times New Roman"/>
          <w:szCs w:val="24"/>
        </w:rPr>
      </w:pPr>
      <w:r w:rsidRPr="006F543A">
        <w:rPr>
          <w:rFonts w:eastAsia="Times New Roman" w:cs="Times New Roman"/>
          <w:szCs w:val="24"/>
        </w:rPr>
        <w:t xml:space="preserve">Είναι </w:t>
      </w:r>
      <w:r>
        <w:rPr>
          <w:rFonts w:eastAsia="Times New Roman" w:cs="Times New Roman"/>
          <w:szCs w:val="24"/>
        </w:rPr>
        <w:t>προφανές ότι η ρύθμιση αυτή είναι προεκλογική κ</w:t>
      </w:r>
      <w:r w:rsidRPr="006F543A">
        <w:rPr>
          <w:rFonts w:eastAsia="Times New Roman" w:cs="Times New Roman"/>
          <w:szCs w:val="24"/>
        </w:rPr>
        <w:t>αι αποτελεί μία απέλπιδα και χοντροκομμένη</w:t>
      </w:r>
      <w:r>
        <w:rPr>
          <w:rFonts w:eastAsia="Times New Roman" w:cs="Times New Roman"/>
          <w:szCs w:val="24"/>
        </w:rPr>
        <w:t>,</w:t>
      </w:r>
      <w:r w:rsidRPr="006F543A">
        <w:rPr>
          <w:rFonts w:eastAsia="Times New Roman" w:cs="Times New Roman"/>
          <w:szCs w:val="24"/>
        </w:rPr>
        <w:t xml:space="preserve"> θα έλεγα</w:t>
      </w:r>
      <w:r>
        <w:rPr>
          <w:rFonts w:eastAsia="Times New Roman" w:cs="Times New Roman"/>
          <w:szCs w:val="24"/>
        </w:rPr>
        <w:t>,</w:t>
      </w:r>
      <w:r w:rsidRPr="006F543A">
        <w:rPr>
          <w:rFonts w:eastAsia="Times New Roman" w:cs="Times New Roman"/>
          <w:szCs w:val="24"/>
        </w:rPr>
        <w:t xml:space="preserve"> προσπάθεια για</w:t>
      </w:r>
      <w:r>
        <w:rPr>
          <w:rFonts w:eastAsia="Times New Roman" w:cs="Times New Roman"/>
          <w:szCs w:val="24"/>
        </w:rPr>
        <w:t xml:space="preserve"> να</w:t>
      </w:r>
      <w:r w:rsidRPr="006F543A">
        <w:rPr>
          <w:rFonts w:eastAsia="Times New Roman" w:cs="Times New Roman"/>
          <w:szCs w:val="24"/>
        </w:rPr>
        <w:t xml:space="preserve"> τη στ</w:t>
      </w:r>
      <w:r w:rsidRPr="006F543A">
        <w:rPr>
          <w:rFonts w:eastAsia="Times New Roman" w:cs="Times New Roman"/>
          <w:szCs w:val="24"/>
        </w:rPr>
        <w:t xml:space="preserve">ηρίξουν </w:t>
      </w:r>
      <w:r>
        <w:rPr>
          <w:rFonts w:eastAsia="Times New Roman" w:cs="Times New Roman"/>
          <w:szCs w:val="24"/>
        </w:rPr>
        <w:t>σ</w:t>
      </w:r>
      <w:r w:rsidRPr="006F543A">
        <w:rPr>
          <w:rFonts w:eastAsia="Times New Roman" w:cs="Times New Roman"/>
          <w:szCs w:val="24"/>
        </w:rPr>
        <w:t>τις επερχόμενες εκλογές τα συ</w:t>
      </w:r>
      <w:r>
        <w:rPr>
          <w:rFonts w:eastAsia="Times New Roman" w:cs="Times New Roman"/>
          <w:szCs w:val="24"/>
        </w:rPr>
        <w:t>μφέροντα τα οποία θα ωφεληθούν α</w:t>
      </w:r>
      <w:r w:rsidRPr="006F543A">
        <w:rPr>
          <w:rFonts w:eastAsia="Times New Roman" w:cs="Times New Roman"/>
          <w:szCs w:val="24"/>
        </w:rPr>
        <w:t xml:space="preserve">πό </w:t>
      </w:r>
      <w:r>
        <w:rPr>
          <w:rFonts w:eastAsia="Times New Roman" w:cs="Times New Roman"/>
          <w:szCs w:val="24"/>
        </w:rPr>
        <w:t>το άρθρο αυτό.</w:t>
      </w:r>
    </w:p>
    <w:p w14:paraId="4D87FDA3" w14:textId="77777777" w:rsidR="00E01347" w:rsidRDefault="00B0330D">
      <w:pPr>
        <w:tabs>
          <w:tab w:val="left" w:pos="2820"/>
        </w:tabs>
        <w:spacing w:line="600" w:lineRule="auto"/>
        <w:ind w:firstLine="720"/>
        <w:jc w:val="both"/>
        <w:rPr>
          <w:rFonts w:eastAsia="Times New Roman" w:cs="Times New Roman"/>
          <w:szCs w:val="24"/>
        </w:rPr>
      </w:pPr>
      <w:r>
        <w:rPr>
          <w:rFonts w:eastAsia="Times New Roman" w:cs="Times New Roman"/>
          <w:szCs w:val="24"/>
        </w:rPr>
        <w:lastRenderedPageBreak/>
        <w:t>Όμως,</w:t>
      </w:r>
      <w:r w:rsidRPr="006F543A">
        <w:rPr>
          <w:rFonts w:eastAsia="Times New Roman" w:cs="Times New Roman"/>
          <w:szCs w:val="24"/>
        </w:rPr>
        <w:t xml:space="preserve"> η ενέργεια αυτή αποτελεί και μία επιπλέον </w:t>
      </w:r>
      <w:r>
        <w:rPr>
          <w:rFonts w:eastAsia="Times New Roman" w:cs="Times New Roman"/>
          <w:szCs w:val="24"/>
        </w:rPr>
        <w:t>«</w:t>
      </w:r>
      <w:r w:rsidRPr="006F543A">
        <w:rPr>
          <w:rFonts w:eastAsia="Times New Roman" w:cs="Times New Roman"/>
          <w:szCs w:val="24"/>
        </w:rPr>
        <w:t>νάρκη</w:t>
      </w:r>
      <w:r>
        <w:rPr>
          <w:rFonts w:eastAsia="Times New Roman" w:cs="Times New Roman"/>
          <w:szCs w:val="24"/>
        </w:rPr>
        <w:t>»</w:t>
      </w:r>
      <w:r w:rsidRPr="006F543A">
        <w:rPr>
          <w:rFonts w:eastAsia="Times New Roman" w:cs="Times New Roman"/>
          <w:szCs w:val="24"/>
        </w:rPr>
        <w:t xml:space="preserve"> στο περιβάλλον</w:t>
      </w:r>
      <w:r>
        <w:rPr>
          <w:rFonts w:eastAsia="Times New Roman" w:cs="Times New Roman"/>
          <w:szCs w:val="24"/>
        </w:rPr>
        <w:t>,</w:t>
      </w:r>
      <w:r w:rsidRPr="006F543A">
        <w:rPr>
          <w:rFonts w:eastAsia="Times New Roman" w:cs="Times New Roman"/>
          <w:szCs w:val="24"/>
        </w:rPr>
        <w:t xml:space="preserve"> όπως κατέδειξε και με σχετική επιστολή της στην </w:t>
      </w:r>
      <w:r>
        <w:rPr>
          <w:rFonts w:eastAsia="Times New Roman" w:cs="Times New Roman"/>
          <w:szCs w:val="24"/>
        </w:rPr>
        <w:t>ε</w:t>
      </w:r>
      <w:r w:rsidRPr="006F543A">
        <w:rPr>
          <w:rFonts w:eastAsia="Times New Roman" w:cs="Times New Roman"/>
          <w:szCs w:val="24"/>
        </w:rPr>
        <w:t xml:space="preserve">πιτροπή </w:t>
      </w:r>
      <w:r w:rsidRPr="006F543A">
        <w:rPr>
          <w:rFonts w:eastAsia="Times New Roman" w:cs="Times New Roman"/>
          <w:szCs w:val="24"/>
        </w:rPr>
        <w:t xml:space="preserve">η </w:t>
      </w:r>
      <w:r>
        <w:rPr>
          <w:rFonts w:eastAsia="Times New Roman" w:cs="Times New Roman"/>
          <w:szCs w:val="24"/>
        </w:rPr>
        <w:t>ο</w:t>
      </w:r>
      <w:r w:rsidRPr="006F543A">
        <w:rPr>
          <w:rFonts w:eastAsia="Times New Roman" w:cs="Times New Roman"/>
          <w:szCs w:val="24"/>
        </w:rPr>
        <w:t>ργάνωση</w:t>
      </w:r>
      <w:r w:rsidRPr="006F543A">
        <w:rPr>
          <w:rFonts w:eastAsia="Times New Roman" w:cs="Times New Roman"/>
          <w:szCs w:val="24"/>
        </w:rPr>
        <w:t xml:space="preserve"> </w:t>
      </w:r>
      <w:r>
        <w:rPr>
          <w:rFonts w:eastAsia="Times New Roman" w:cs="Times New Roman"/>
          <w:szCs w:val="24"/>
          <w:lang w:val="en-US"/>
        </w:rPr>
        <w:t>WWF</w:t>
      </w:r>
      <w:r>
        <w:rPr>
          <w:rFonts w:eastAsia="Times New Roman" w:cs="Times New Roman"/>
          <w:szCs w:val="24"/>
        </w:rPr>
        <w:t>,</w:t>
      </w:r>
      <w:r w:rsidRPr="006F543A">
        <w:rPr>
          <w:rFonts w:eastAsia="Times New Roman" w:cs="Times New Roman"/>
          <w:szCs w:val="24"/>
        </w:rPr>
        <w:t xml:space="preserve"> προκειμένου να ενημερώσει τους Βουλευτές για τα σημαντικά προβλήματα που δημιουργεί η κυβερνητική αυθαιρεσία</w:t>
      </w:r>
      <w:r>
        <w:rPr>
          <w:rFonts w:eastAsia="Times New Roman" w:cs="Times New Roman"/>
          <w:szCs w:val="24"/>
        </w:rPr>
        <w:t>.</w:t>
      </w:r>
      <w:r w:rsidRPr="006F543A">
        <w:rPr>
          <w:rFonts w:eastAsia="Times New Roman" w:cs="Times New Roman"/>
          <w:szCs w:val="24"/>
        </w:rPr>
        <w:t xml:space="preserve"> </w:t>
      </w:r>
    </w:p>
    <w:p w14:paraId="4D87FDA4" w14:textId="77777777" w:rsidR="00E01347" w:rsidRDefault="00B0330D">
      <w:pPr>
        <w:tabs>
          <w:tab w:val="left" w:pos="2820"/>
        </w:tabs>
        <w:spacing w:line="600" w:lineRule="auto"/>
        <w:ind w:firstLine="720"/>
        <w:jc w:val="both"/>
        <w:rPr>
          <w:rFonts w:eastAsia="Times New Roman" w:cs="Times New Roman"/>
          <w:szCs w:val="24"/>
        </w:rPr>
      </w:pPr>
      <w:r w:rsidRPr="006F543A">
        <w:rPr>
          <w:rFonts w:eastAsia="Times New Roman" w:cs="Times New Roman"/>
          <w:szCs w:val="24"/>
        </w:rPr>
        <w:t>Στο άρθρο 36</w:t>
      </w:r>
      <w:r>
        <w:rPr>
          <w:rFonts w:eastAsia="Times New Roman" w:cs="Times New Roman"/>
          <w:szCs w:val="24"/>
        </w:rPr>
        <w:t>,</w:t>
      </w:r>
      <w:r w:rsidRPr="006F543A">
        <w:rPr>
          <w:rFonts w:eastAsia="Times New Roman" w:cs="Times New Roman"/>
          <w:szCs w:val="24"/>
        </w:rPr>
        <w:t xml:space="preserve"> </w:t>
      </w:r>
      <w:r>
        <w:rPr>
          <w:rFonts w:eastAsia="Times New Roman" w:cs="Times New Roman"/>
          <w:szCs w:val="24"/>
        </w:rPr>
        <w:t>όμως, που εκεί συνίστα</w:t>
      </w:r>
      <w:r w:rsidRPr="006F543A">
        <w:rPr>
          <w:rFonts w:eastAsia="Times New Roman" w:cs="Times New Roman"/>
          <w:szCs w:val="24"/>
        </w:rPr>
        <w:t>ται μία</w:t>
      </w:r>
      <w:r>
        <w:rPr>
          <w:rFonts w:eastAsia="Times New Roman" w:cs="Times New Roman"/>
          <w:szCs w:val="24"/>
        </w:rPr>
        <w:t>,</w:t>
      </w:r>
      <w:r w:rsidRPr="006F543A">
        <w:rPr>
          <w:rFonts w:eastAsia="Times New Roman" w:cs="Times New Roman"/>
          <w:szCs w:val="24"/>
        </w:rPr>
        <w:t xml:space="preserve"> θα έλεγα</w:t>
      </w:r>
      <w:r>
        <w:rPr>
          <w:rFonts w:eastAsia="Times New Roman" w:cs="Times New Roman"/>
          <w:szCs w:val="24"/>
        </w:rPr>
        <w:t>,</w:t>
      </w:r>
      <w:r w:rsidRPr="006F543A">
        <w:rPr>
          <w:rFonts w:eastAsia="Times New Roman" w:cs="Times New Roman"/>
          <w:szCs w:val="24"/>
        </w:rPr>
        <w:t xml:space="preserve"> επικίνδυνη νομοθέτηση εκ μέρους της αριστερής Κυβέρνησης</w:t>
      </w:r>
      <w:r>
        <w:rPr>
          <w:rFonts w:eastAsia="Times New Roman" w:cs="Times New Roman"/>
          <w:szCs w:val="24"/>
        </w:rPr>
        <w:t>,</w:t>
      </w:r>
      <w:r w:rsidRPr="006F543A">
        <w:rPr>
          <w:rFonts w:eastAsia="Times New Roman" w:cs="Times New Roman"/>
          <w:szCs w:val="24"/>
        </w:rPr>
        <w:t xml:space="preserve"> έχουμε ότι ορίζει</w:t>
      </w:r>
      <w:r>
        <w:rPr>
          <w:rFonts w:eastAsia="Times New Roman" w:cs="Times New Roman"/>
          <w:szCs w:val="24"/>
        </w:rPr>
        <w:t xml:space="preserve"> αυτό το άρθρο</w:t>
      </w:r>
      <w:r>
        <w:rPr>
          <w:rFonts w:eastAsia="Times New Roman" w:cs="Times New Roman"/>
          <w:szCs w:val="24"/>
        </w:rPr>
        <w:t xml:space="preserve"> </w:t>
      </w:r>
      <w:r w:rsidRPr="006F543A">
        <w:rPr>
          <w:rFonts w:eastAsia="Times New Roman" w:cs="Times New Roman"/>
          <w:szCs w:val="24"/>
        </w:rPr>
        <w:t>ότι δεν θα έχει πλέον λόγο το Γενικό Επιτελείο Ναυτικού σχετικά με την παραχώρηση νησίδων και βραχονησίδων σε ιδιώτες για οποιαδήποτε χρήση</w:t>
      </w:r>
      <w:r>
        <w:rPr>
          <w:rFonts w:eastAsia="Times New Roman" w:cs="Times New Roman"/>
          <w:szCs w:val="24"/>
        </w:rPr>
        <w:t>.</w:t>
      </w:r>
      <w:r w:rsidRPr="006F543A">
        <w:rPr>
          <w:rFonts w:eastAsia="Times New Roman" w:cs="Times New Roman"/>
          <w:szCs w:val="24"/>
        </w:rPr>
        <w:t xml:space="preserve"> Μία τέ</w:t>
      </w:r>
      <w:r>
        <w:rPr>
          <w:rFonts w:eastAsia="Times New Roman" w:cs="Times New Roman"/>
          <w:szCs w:val="24"/>
        </w:rPr>
        <w:t>τοια ενέργεια είναι ακατανόητη, κ</w:t>
      </w:r>
      <w:r w:rsidRPr="006F543A">
        <w:rPr>
          <w:rFonts w:eastAsia="Times New Roman" w:cs="Times New Roman"/>
          <w:szCs w:val="24"/>
        </w:rPr>
        <w:t>ατ</w:t>
      </w:r>
      <w:r>
        <w:rPr>
          <w:rFonts w:eastAsia="Times New Roman" w:cs="Times New Roman"/>
          <w:szCs w:val="24"/>
        </w:rPr>
        <w:t xml:space="preserve">’ </w:t>
      </w:r>
      <w:r w:rsidRPr="006F543A">
        <w:rPr>
          <w:rFonts w:eastAsia="Times New Roman" w:cs="Times New Roman"/>
          <w:szCs w:val="24"/>
        </w:rPr>
        <w:t>αρχ</w:t>
      </w:r>
      <w:r>
        <w:rPr>
          <w:rFonts w:eastAsia="Times New Roman" w:cs="Times New Roman"/>
          <w:szCs w:val="24"/>
        </w:rPr>
        <w:t>άς</w:t>
      </w:r>
      <w:r>
        <w:rPr>
          <w:rFonts w:eastAsia="Times New Roman" w:cs="Times New Roman"/>
          <w:szCs w:val="24"/>
        </w:rPr>
        <w:t>,</w:t>
      </w:r>
      <w:r w:rsidRPr="006F543A">
        <w:rPr>
          <w:rFonts w:eastAsia="Times New Roman" w:cs="Times New Roman"/>
          <w:szCs w:val="24"/>
        </w:rPr>
        <w:t xml:space="preserve"> και η Κυβέρνηση δεν την αιτιολογεί</w:t>
      </w:r>
      <w:r>
        <w:rPr>
          <w:rFonts w:eastAsia="Times New Roman" w:cs="Times New Roman"/>
          <w:szCs w:val="24"/>
        </w:rPr>
        <w:t>.</w:t>
      </w:r>
      <w:r w:rsidRPr="006F543A">
        <w:rPr>
          <w:rFonts w:eastAsia="Times New Roman" w:cs="Times New Roman"/>
          <w:szCs w:val="24"/>
        </w:rPr>
        <w:t xml:space="preserve"> Εισάγει δε σοβαρότατους και </w:t>
      </w:r>
      <w:r w:rsidRPr="006F543A">
        <w:rPr>
          <w:rFonts w:eastAsia="Times New Roman" w:cs="Times New Roman"/>
          <w:szCs w:val="24"/>
        </w:rPr>
        <w:t>προφανείς κινδύνους για την εθνική ασφάλεια της χώρας</w:t>
      </w:r>
      <w:r>
        <w:rPr>
          <w:rFonts w:eastAsia="Times New Roman" w:cs="Times New Roman"/>
          <w:szCs w:val="24"/>
        </w:rPr>
        <w:t>.</w:t>
      </w:r>
      <w:r w:rsidRPr="006F543A">
        <w:rPr>
          <w:rFonts w:eastAsia="Times New Roman" w:cs="Times New Roman"/>
          <w:szCs w:val="24"/>
        </w:rPr>
        <w:t xml:space="preserve"> </w:t>
      </w:r>
    </w:p>
    <w:p w14:paraId="4D87FDA5" w14:textId="77777777" w:rsidR="00E01347" w:rsidRDefault="00B0330D">
      <w:pPr>
        <w:tabs>
          <w:tab w:val="left" w:pos="2820"/>
        </w:tabs>
        <w:spacing w:line="600" w:lineRule="auto"/>
        <w:ind w:firstLine="720"/>
        <w:jc w:val="both"/>
        <w:rPr>
          <w:rFonts w:eastAsia="Times New Roman" w:cs="Times New Roman"/>
          <w:szCs w:val="24"/>
        </w:rPr>
      </w:pPr>
      <w:r w:rsidRPr="006F543A">
        <w:rPr>
          <w:rFonts w:eastAsia="Times New Roman" w:cs="Times New Roman"/>
          <w:szCs w:val="24"/>
        </w:rPr>
        <w:t xml:space="preserve">Επί του </w:t>
      </w:r>
      <w:r>
        <w:rPr>
          <w:rFonts w:eastAsia="Times New Roman" w:cs="Times New Roman"/>
          <w:szCs w:val="24"/>
        </w:rPr>
        <w:t>μ</w:t>
      </w:r>
      <w:r w:rsidRPr="006F543A">
        <w:rPr>
          <w:rFonts w:eastAsia="Times New Roman" w:cs="Times New Roman"/>
          <w:szCs w:val="24"/>
        </w:rPr>
        <w:t>είζονος εθνικά και όχι μόνο αυτού ζητήματος</w:t>
      </w:r>
      <w:r>
        <w:rPr>
          <w:rFonts w:eastAsia="Times New Roman" w:cs="Times New Roman"/>
          <w:szCs w:val="24"/>
        </w:rPr>
        <w:t>,</w:t>
      </w:r>
      <w:r w:rsidRPr="006F543A">
        <w:rPr>
          <w:rFonts w:eastAsia="Times New Roman" w:cs="Times New Roman"/>
          <w:szCs w:val="24"/>
        </w:rPr>
        <w:t xml:space="preserve"> θα τονίσουμε πως έχουμε </w:t>
      </w:r>
      <w:r w:rsidRPr="006F543A">
        <w:rPr>
          <w:rFonts w:eastAsia="Times New Roman" w:cs="Times New Roman"/>
          <w:szCs w:val="24"/>
        </w:rPr>
        <w:t>α</w:t>
      </w:r>
      <w:r>
        <w:rPr>
          <w:rFonts w:eastAsia="Times New Roman" w:cs="Times New Roman"/>
          <w:szCs w:val="24"/>
        </w:rPr>
        <w:t xml:space="preserve">νοικτή </w:t>
      </w:r>
      <w:r>
        <w:rPr>
          <w:rFonts w:eastAsia="Times New Roman" w:cs="Times New Roman"/>
          <w:szCs w:val="24"/>
        </w:rPr>
        <w:t xml:space="preserve">την πληγή της Μακεδονίας, της προδοσίας της Μακεδονίας μας </w:t>
      </w:r>
      <w:r w:rsidRPr="006F543A">
        <w:rPr>
          <w:rFonts w:eastAsia="Times New Roman" w:cs="Times New Roman"/>
          <w:szCs w:val="24"/>
        </w:rPr>
        <w:t>και ως εκ τούτου θεωρούμε ότι οι εν λόγω διατάξεις είνα</w:t>
      </w:r>
      <w:r w:rsidRPr="006F543A">
        <w:rPr>
          <w:rFonts w:eastAsia="Times New Roman" w:cs="Times New Roman"/>
          <w:szCs w:val="24"/>
        </w:rPr>
        <w:t>ι μία καλά σχεδιασμένη εμπροσθοφυλακή</w:t>
      </w:r>
      <w:r>
        <w:rPr>
          <w:rFonts w:eastAsia="Times New Roman" w:cs="Times New Roman"/>
          <w:szCs w:val="24"/>
        </w:rPr>
        <w:t>,</w:t>
      </w:r>
      <w:r w:rsidRPr="006F543A">
        <w:rPr>
          <w:rFonts w:eastAsia="Times New Roman" w:cs="Times New Roman"/>
          <w:szCs w:val="24"/>
        </w:rPr>
        <w:t xml:space="preserve"> για να ανοίξει ο ασκός του Αιόλου και στο Αιγαίο και μετ</w:t>
      </w:r>
      <w:r>
        <w:rPr>
          <w:rFonts w:eastAsia="Times New Roman" w:cs="Times New Roman"/>
          <w:szCs w:val="24"/>
        </w:rPr>
        <w:t>ά από αυτό να ξεφύγουν αντεθνικοί</w:t>
      </w:r>
      <w:r w:rsidRPr="006F543A">
        <w:rPr>
          <w:rFonts w:eastAsia="Times New Roman" w:cs="Times New Roman"/>
          <w:szCs w:val="24"/>
        </w:rPr>
        <w:t xml:space="preserve"> άνεμοι</w:t>
      </w:r>
      <w:r>
        <w:rPr>
          <w:rFonts w:eastAsia="Times New Roman" w:cs="Times New Roman"/>
          <w:szCs w:val="24"/>
        </w:rPr>
        <w:t xml:space="preserve">. </w:t>
      </w:r>
    </w:p>
    <w:p w14:paraId="4D87FDA6" w14:textId="77777777" w:rsidR="00E01347" w:rsidRDefault="00B0330D">
      <w:pPr>
        <w:tabs>
          <w:tab w:val="left" w:pos="2820"/>
        </w:tabs>
        <w:spacing w:line="600" w:lineRule="auto"/>
        <w:ind w:firstLine="720"/>
        <w:jc w:val="both"/>
        <w:rPr>
          <w:rFonts w:eastAsia="Times New Roman" w:cs="Times New Roman"/>
          <w:szCs w:val="24"/>
        </w:rPr>
      </w:pPr>
      <w:r>
        <w:rPr>
          <w:rFonts w:eastAsia="Times New Roman" w:cs="Times New Roman"/>
          <w:szCs w:val="24"/>
        </w:rPr>
        <w:lastRenderedPageBreak/>
        <w:t>Δεν υπάρχει κα</w:t>
      </w:r>
      <w:r>
        <w:rPr>
          <w:rFonts w:eastAsia="Times New Roman" w:cs="Times New Roman"/>
          <w:szCs w:val="24"/>
        </w:rPr>
        <w:t>μ</w:t>
      </w:r>
      <w:r>
        <w:rPr>
          <w:rFonts w:eastAsia="Times New Roman" w:cs="Times New Roman"/>
          <w:szCs w:val="24"/>
        </w:rPr>
        <w:t>μία</w:t>
      </w:r>
      <w:r w:rsidRPr="006F543A">
        <w:rPr>
          <w:rFonts w:eastAsia="Times New Roman" w:cs="Times New Roman"/>
          <w:szCs w:val="24"/>
        </w:rPr>
        <w:t xml:space="preserve"> δικλείδα ασφαλείας περί του </w:t>
      </w:r>
      <w:r>
        <w:rPr>
          <w:rFonts w:eastAsia="Times New Roman" w:cs="Times New Roman"/>
          <w:szCs w:val="24"/>
        </w:rPr>
        <w:t>τ</w:t>
      </w:r>
      <w:r w:rsidRPr="006F543A">
        <w:rPr>
          <w:rFonts w:eastAsia="Times New Roman" w:cs="Times New Roman"/>
          <w:szCs w:val="24"/>
        </w:rPr>
        <w:t>ι είδους επενδύσεις επιτρέπονται και από ποια κεφάλαια</w:t>
      </w:r>
      <w:r>
        <w:rPr>
          <w:rFonts w:eastAsia="Times New Roman" w:cs="Times New Roman"/>
          <w:szCs w:val="24"/>
        </w:rPr>
        <w:t>,</w:t>
      </w:r>
      <w:r w:rsidRPr="006F543A">
        <w:rPr>
          <w:rFonts w:eastAsia="Times New Roman" w:cs="Times New Roman"/>
          <w:szCs w:val="24"/>
        </w:rPr>
        <w:t xml:space="preserve"> από τι είδους </w:t>
      </w:r>
      <w:r w:rsidRPr="006F543A">
        <w:rPr>
          <w:rFonts w:eastAsia="Times New Roman" w:cs="Times New Roman"/>
          <w:szCs w:val="24"/>
        </w:rPr>
        <w:t>κεφάλαια</w:t>
      </w:r>
      <w:r>
        <w:rPr>
          <w:rFonts w:eastAsia="Times New Roman" w:cs="Times New Roman"/>
          <w:szCs w:val="24"/>
        </w:rPr>
        <w:t>, αφήνοντας</w:t>
      </w:r>
      <w:r w:rsidRPr="006F543A">
        <w:rPr>
          <w:rFonts w:eastAsia="Times New Roman" w:cs="Times New Roman"/>
          <w:szCs w:val="24"/>
        </w:rPr>
        <w:t xml:space="preserve"> έτσι </w:t>
      </w:r>
      <w:r w:rsidRPr="006F543A">
        <w:rPr>
          <w:rFonts w:eastAsia="Times New Roman" w:cs="Times New Roman"/>
          <w:szCs w:val="24"/>
        </w:rPr>
        <w:t>ανοι</w:t>
      </w:r>
      <w:r>
        <w:rPr>
          <w:rFonts w:eastAsia="Times New Roman" w:cs="Times New Roman"/>
          <w:szCs w:val="24"/>
        </w:rPr>
        <w:t>κ</w:t>
      </w:r>
      <w:r w:rsidRPr="006F543A">
        <w:rPr>
          <w:rFonts w:eastAsia="Times New Roman" w:cs="Times New Roman"/>
          <w:szCs w:val="24"/>
        </w:rPr>
        <w:t xml:space="preserve">τό </w:t>
      </w:r>
      <w:r w:rsidRPr="006F543A">
        <w:rPr>
          <w:rFonts w:eastAsia="Times New Roman" w:cs="Times New Roman"/>
          <w:szCs w:val="24"/>
        </w:rPr>
        <w:t xml:space="preserve">το ενδεχόμενο μιας οικονομικής εισβολής </w:t>
      </w:r>
      <w:r>
        <w:rPr>
          <w:rFonts w:eastAsia="Times New Roman" w:cs="Times New Roman"/>
          <w:szCs w:val="24"/>
        </w:rPr>
        <w:t>μ</w:t>
      </w:r>
      <w:r w:rsidRPr="006F543A">
        <w:rPr>
          <w:rFonts w:eastAsia="Times New Roman" w:cs="Times New Roman"/>
          <w:szCs w:val="24"/>
        </w:rPr>
        <w:t>ε απώτερο</w:t>
      </w:r>
      <w:r>
        <w:rPr>
          <w:rFonts w:eastAsia="Times New Roman" w:cs="Times New Roman"/>
          <w:szCs w:val="24"/>
        </w:rPr>
        <w:t>υς σκοπούς</w:t>
      </w:r>
      <w:r w:rsidRPr="006F543A">
        <w:rPr>
          <w:rFonts w:eastAsia="Times New Roman" w:cs="Times New Roman"/>
          <w:szCs w:val="24"/>
        </w:rPr>
        <w:t xml:space="preserve"> από τους γνωστούς και συνεχώς </w:t>
      </w:r>
      <w:r>
        <w:rPr>
          <w:rFonts w:eastAsia="Times New Roman" w:cs="Times New Roman"/>
          <w:szCs w:val="24"/>
        </w:rPr>
        <w:t>εχθρικούς</w:t>
      </w:r>
      <w:r w:rsidRPr="006F543A">
        <w:rPr>
          <w:rFonts w:eastAsia="Times New Roman" w:cs="Times New Roman"/>
          <w:szCs w:val="24"/>
        </w:rPr>
        <w:t xml:space="preserve"> και προκλητικούς Τούρκους</w:t>
      </w:r>
      <w:r>
        <w:rPr>
          <w:rFonts w:eastAsia="Times New Roman" w:cs="Times New Roman"/>
          <w:szCs w:val="24"/>
        </w:rPr>
        <w:t>.</w:t>
      </w:r>
      <w:r w:rsidRPr="006F543A">
        <w:rPr>
          <w:rFonts w:eastAsia="Times New Roman" w:cs="Times New Roman"/>
          <w:szCs w:val="24"/>
        </w:rPr>
        <w:t xml:space="preserve"> </w:t>
      </w:r>
    </w:p>
    <w:p w14:paraId="4D87FDA7" w14:textId="77777777" w:rsidR="00E01347" w:rsidRDefault="00B0330D">
      <w:pPr>
        <w:tabs>
          <w:tab w:val="left" w:pos="2820"/>
        </w:tabs>
        <w:spacing w:line="600" w:lineRule="auto"/>
        <w:ind w:firstLine="720"/>
        <w:jc w:val="both"/>
        <w:rPr>
          <w:rFonts w:eastAsia="Times New Roman" w:cs="Times New Roman"/>
          <w:szCs w:val="24"/>
        </w:rPr>
      </w:pPr>
      <w:r>
        <w:rPr>
          <w:rFonts w:eastAsia="Times New Roman" w:cs="Times New Roman"/>
          <w:szCs w:val="24"/>
        </w:rPr>
        <w:t>Επίσης,</w:t>
      </w:r>
      <w:r w:rsidRPr="006F543A">
        <w:rPr>
          <w:rFonts w:eastAsia="Times New Roman" w:cs="Times New Roman"/>
          <w:szCs w:val="24"/>
        </w:rPr>
        <w:t xml:space="preserve"> εξίσου σημαντική είναι η οικ</w:t>
      </w:r>
      <w:r>
        <w:rPr>
          <w:rFonts w:eastAsia="Times New Roman" w:cs="Times New Roman"/>
          <w:szCs w:val="24"/>
        </w:rPr>
        <w:t>ολογική διάσταση του θέματος.</w:t>
      </w:r>
      <w:r w:rsidRPr="006F543A">
        <w:rPr>
          <w:rFonts w:eastAsia="Times New Roman" w:cs="Times New Roman"/>
          <w:szCs w:val="24"/>
        </w:rPr>
        <w:t xml:space="preserve"> Δεν επιτρέπεται σε σύγχρονο κράτος να μην ορίζονται σε επενδύσεις </w:t>
      </w:r>
      <w:r>
        <w:rPr>
          <w:rFonts w:eastAsia="Times New Roman" w:cs="Times New Roman"/>
          <w:szCs w:val="24"/>
        </w:rPr>
        <w:t>οι οικολογικοί ρυθμιστικοί κ</w:t>
      </w:r>
      <w:r w:rsidRPr="006F543A">
        <w:rPr>
          <w:rFonts w:eastAsia="Times New Roman" w:cs="Times New Roman"/>
          <w:szCs w:val="24"/>
        </w:rPr>
        <w:t>ανόνες για την προστασία του περιβάλλοντος</w:t>
      </w:r>
      <w:r>
        <w:rPr>
          <w:rFonts w:eastAsia="Times New Roman" w:cs="Times New Roman"/>
          <w:szCs w:val="24"/>
        </w:rPr>
        <w:t>, α</w:t>
      </w:r>
      <w:r w:rsidRPr="006F543A">
        <w:rPr>
          <w:rFonts w:eastAsia="Times New Roman" w:cs="Times New Roman"/>
          <w:szCs w:val="24"/>
        </w:rPr>
        <w:t>λλά</w:t>
      </w:r>
      <w:r>
        <w:rPr>
          <w:rFonts w:eastAsia="Times New Roman" w:cs="Times New Roman"/>
          <w:szCs w:val="24"/>
        </w:rPr>
        <w:t>,</w:t>
      </w:r>
      <w:r w:rsidRPr="006F543A">
        <w:rPr>
          <w:rFonts w:eastAsia="Times New Roman" w:cs="Times New Roman"/>
          <w:szCs w:val="24"/>
        </w:rPr>
        <w:t xml:space="preserve"> </w:t>
      </w:r>
      <w:r>
        <w:rPr>
          <w:rFonts w:eastAsia="Times New Roman" w:cs="Times New Roman"/>
          <w:szCs w:val="24"/>
        </w:rPr>
        <w:t>α</w:t>
      </w:r>
      <w:r w:rsidRPr="006F543A">
        <w:rPr>
          <w:rFonts w:eastAsia="Times New Roman" w:cs="Times New Roman"/>
          <w:szCs w:val="24"/>
        </w:rPr>
        <w:t>ντιθέτως</w:t>
      </w:r>
      <w:r>
        <w:rPr>
          <w:rFonts w:eastAsia="Times New Roman" w:cs="Times New Roman"/>
          <w:szCs w:val="24"/>
        </w:rPr>
        <w:t>,</w:t>
      </w:r>
      <w:r w:rsidRPr="006F543A">
        <w:rPr>
          <w:rFonts w:eastAsia="Times New Roman" w:cs="Times New Roman"/>
          <w:szCs w:val="24"/>
        </w:rPr>
        <w:t xml:space="preserve"> με το νομοσχέδιο αυτό να καταργούνται</w:t>
      </w:r>
      <w:r>
        <w:rPr>
          <w:rFonts w:eastAsia="Times New Roman" w:cs="Times New Roman"/>
          <w:szCs w:val="24"/>
        </w:rPr>
        <w:t>.</w:t>
      </w:r>
      <w:r w:rsidRPr="006F543A">
        <w:rPr>
          <w:rFonts w:eastAsia="Times New Roman" w:cs="Times New Roman"/>
          <w:szCs w:val="24"/>
        </w:rPr>
        <w:t xml:space="preserve"> </w:t>
      </w:r>
    </w:p>
    <w:p w14:paraId="4D87FDA8" w14:textId="77777777" w:rsidR="00E01347" w:rsidRDefault="00B0330D">
      <w:pPr>
        <w:tabs>
          <w:tab w:val="left" w:pos="2820"/>
        </w:tabs>
        <w:spacing w:line="600" w:lineRule="auto"/>
        <w:ind w:firstLine="720"/>
        <w:jc w:val="both"/>
        <w:rPr>
          <w:rFonts w:eastAsia="Times New Roman" w:cs="Times New Roman"/>
          <w:szCs w:val="24"/>
        </w:rPr>
      </w:pPr>
      <w:r w:rsidRPr="006F543A">
        <w:rPr>
          <w:rFonts w:eastAsia="Times New Roman" w:cs="Times New Roman"/>
          <w:szCs w:val="24"/>
        </w:rPr>
        <w:t>Κυρίες και κύριοι</w:t>
      </w:r>
      <w:r>
        <w:rPr>
          <w:rFonts w:eastAsia="Times New Roman" w:cs="Times New Roman"/>
          <w:szCs w:val="24"/>
        </w:rPr>
        <w:t>,</w:t>
      </w:r>
      <w:r w:rsidRPr="006F543A">
        <w:rPr>
          <w:rFonts w:eastAsia="Times New Roman" w:cs="Times New Roman"/>
          <w:szCs w:val="24"/>
        </w:rPr>
        <w:t xml:space="preserve"> η Κυβέρνηση δεν μας εκπλήσσει με την ανθε</w:t>
      </w:r>
      <w:r w:rsidRPr="006F543A">
        <w:rPr>
          <w:rFonts w:eastAsia="Times New Roman" w:cs="Times New Roman"/>
          <w:szCs w:val="24"/>
        </w:rPr>
        <w:t>λληνική τη</w:t>
      </w:r>
      <w:r>
        <w:rPr>
          <w:rFonts w:eastAsia="Times New Roman" w:cs="Times New Roman"/>
          <w:szCs w:val="24"/>
        </w:rPr>
        <w:t>ς</w:t>
      </w:r>
      <w:r w:rsidRPr="006F543A">
        <w:rPr>
          <w:rFonts w:eastAsia="Times New Roman" w:cs="Times New Roman"/>
          <w:szCs w:val="24"/>
        </w:rPr>
        <w:t xml:space="preserve"> σχεδίαση και </w:t>
      </w:r>
      <w:r>
        <w:rPr>
          <w:rFonts w:eastAsia="Times New Roman" w:cs="Times New Roman"/>
          <w:szCs w:val="24"/>
        </w:rPr>
        <w:t>εμμονή. Α</w:t>
      </w:r>
      <w:r w:rsidRPr="006F543A">
        <w:rPr>
          <w:rFonts w:eastAsia="Times New Roman" w:cs="Times New Roman"/>
          <w:szCs w:val="24"/>
        </w:rPr>
        <w:t>λλά</w:t>
      </w:r>
      <w:r>
        <w:rPr>
          <w:rFonts w:eastAsia="Times New Roman" w:cs="Times New Roman"/>
          <w:szCs w:val="24"/>
        </w:rPr>
        <w:t>,</w:t>
      </w:r>
      <w:r w:rsidRPr="006F543A">
        <w:rPr>
          <w:rFonts w:eastAsia="Times New Roman" w:cs="Times New Roman"/>
          <w:szCs w:val="24"/>
        </w:rPr>
        <w:t xml:space="preserve"> </w:t>
      </w:r>
      <w:r>
        <w:rPr>
          <w:rFonts w:eastAsia="Times New Roman" w:cs="Times New Roman"/>
          <w:szCs w:val="24"/>
        </w:rPr>
        <w:t>ε</w:t>
      </w:r>
      <w:r w:rsidRPr="006F543A">
        <w:rPr>
          <w:rFonts w:eastAsia="Times New Roman" w:cs="Times New Roman"/>
          <w:szCs w:val="24"/>
        </w:rPr>
        <w:t>πιτέλους</w:t>
      </w:r>
      <w:r>
        <w:rPr>
          <w:rFonts w:eastAsia="Times New Roman" w:cs="Times New Roman"/>
          <w:szCs w:val="24"/>
        </w:rPr>
        <w:t>,</w:t>
      </w:r>
      <w:r w:rsidRPr="006F543A">
        <w:rPr>
          <w:rFonts w:eastAsia="Times New Roman" w:cs="Times New Roman"/>
          <w:szCs w:val="24"/>
        </w:rPr>
        <w:t xml:space="preserve"> υπάρχουν και όρια</w:t>
      </w:r>
      <w:r>
        <w:rPr>
          <w:rFonts w:eastAsia="Times New Roman" w:cs="Times New Roman"/>
          <w:szCs w:val="24"/>
        </w:rPr>
        <w:t>! Προχωρείτε</w:t>
      </w:r>
      <w:r w:rsidRPr="006F543A">
        <w:rPr>
          <w:rFonts w:eastAsia="Times New Roman" w:cs="Times New Roman"/>
          <w:szCs w:val="24"/>
        </w:rPr>
        <w:t xml:space="preserve"> στην περαιτέρω νομιμοποίηση και εξαίρεση από την κατεδάφιση όλων των αυθαιρέτων και αυθαιρέτων που έχουν κατασκευαστεί μετά την 28η Ιουλίου του 2011</w:t>
      </w:r>
      <w:r>
        <w:rPr>
          <w:rFonts w:eastAsia="Times New Roman" w:cs="Times New Roman"/>
          <w:szCs w:val="24"/>
        </w:rPr>
        <w:t xml:space="preserve">. </w:t>
      </w:r>
      <w:r>
        <w:rPr>
          <w:rFonts w:eastAsia="Times New Roman" w:cs="Times New Roman"/>
          <w:szCs w:val="24"/>
        </w:rPr>
        <w:t xml:space="preserve">Αν αυτά τα </w:t>
      </w:r>
      <w:r w:rsidRPr="0043450D">
        <w:rPr>
          <w:rFonts w:eastAsia="Times New Roman" w:cs="Times New Roman"/>
          <w:szCs w:val="24"/>
        </w:rPr>
        <w:t xml:space="preserve">φέρνει </w:t>
      </w:r>
      <w:r>
        <w:rPr>
          <w:rFonts w:eastAsia="Times New Roman" w:cs="Times New Roman"/>
          <w:szCs w:val="24"/>
        </w:rPr>
        <w:t>μια</w:t>
      </w:r>
      <w:r w:rsidRPr="0043450D">
        <w:rPr>
          <w:rFonts w:eastAsia="Times New Roman" w:cs="Times New Roman"/>
          <w:szCs w:val="24"/>
        </w:rPr>
        <w:t xml:space="preserve"> </w:t>
      </w:r>
      <w:r>
        <w:rPr>
          <w:rFonts w:eastAsia="Times New Roman" w:cs="Times New Roman"/>
          <w:szCs w:val="24"/>
        </w:rPr>
        <w:t>Α</w:t>
      </w:r>
      <w:r w:rsidRPr="0043450D">
        <w:rPr>
          <w:rFonts w:eastAsia="Times New Roman" w:cs="Times New Roman"/>
          <w:szCs w:val="24"/>
        </w:rPr>
        <w:t>ρισ</w:t>
      </w:r>
      <w:r w:rsidRPr="0043450D">
        <w:rPr>
          <w:rFonts w:eastAsia="Times New Roman" w:cs="Times New Roman"/>
          <w:szCs w:val="24"/>
        </w:rPr>
        <w:t xml:space="preserve">τερή </w:t>
      </w:r>
      <w:r>
        <w:rPr>
          <w:rFonts w:eastAsia="Times New Roman" w:cs="Times New Roman"/>
          <w:szCs w:val="24"/>
        </w:rPr>
        <w:t>Κ</w:t>
      </w:r>
      <w:r w:rsidRPr="0043450D">
        <w:rPr>
          <w:rFonts w:eastAsia="Times New Roman" w:cs="Times New Roman"/>
          <w:szCs w:val="24"/>
        </w:rPr>
        <w:t>υβέρνηση</w:t>
      </w:r>
      <w:r>
        <w:rPr>
          <w:rFonts w:eastAsia="Times New Roman" w:cs="Times New Roman"/>
          <w:szCs w:val="24"/>
        </w:rPr>
        <w:t xml:space="preserve">, που υποτίθεται </w:t>
      </w:r>
      <w:r w:rsidRPr="0043450D">
        <w:rPr>
          <w:rFonts w:eastAsia="Times New Roman" w:cs="Times New Roman"/>
          <w:szCs w:val="24"/>
        </w:rPr>
        <w:t>ότι έχει ευαισθησίες για το περιβάλλον</w:t>
      </w:r>
      <w:r>
        <w:rPr>
          <w:rFonts w:eastAsia="Times New Roman" w:cs="Times New Roman"/>
          <w:szCs w:val="24"/>
        </w:rPr>
        <w:t>,</w:t>
      </w:r>
      <w:r w:rsidRPr="0043450D">
        <w:rPr>
          <w:rFonts w:eastAsia="Times New Roman" w:cs="Times New Roman"/>
          <w:szCs w:val="24"/>
        </w:rPr>
        <w:t xml:space="preserve"> οικολογικές ανησυχίες </w:t>
      </w:r>
      <w:r>
        <w:rPr>
          <w:rFonts w:eastAsia="Times New Roman" w:cs="Times New Roman"/>
          <w:szCs w:val="24"/>
        </w:rPr>
        <w:t>κ.λπ., τι</w:t>
      </w:r>
      <w:r w:rsidRPr="0043450D">
        <w:rPr>
          <w:rFonts w:eastAsia="Times New Roman" w:cs="Times New Roman"/>
          <w:szCs w:val="24"/>
        </w:rPr>
        <w:t xml:space="preserve"> </w:t>
      </w:r>
      <w:r>
        <w:rPr>
          <w:rFonts w:eastAsia="Times New Roman" w:cs="Times New Roman"/>
          <w:szCs w:val="24"/>
        </w:rPr>
        <w:t xml:space="preserve">θα </w:t>
      </w:r>
      <w:r w:rsidRPr="0043450D">
        <w:rPr>
          <w:rFonts w:eastAsia="Times New Roman" w:cs="Times New Roman"/>
          <w:szCs w:val="24"/>
        </w:rPr>
        <w:t>ακολουθήσει στο μέλλον</w:t>
      </w:r>
      <w:r>
        <w:rPr>
          <w:rFonts w:eastAsia="Times New Roman" w:cs="Times New Roman"/>
          <w:szCs w:val="24"/>
        </w:rPr>
        <w:t>;</w:t>
      </w:r>
    </w:p>
    <w:p w14:paraId="4D87FDA9"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Το νομοσχέδιο, λ</w:t>
      </w:r>
      <w:r w:rsidRPr="0043450D">
        <w:rPr>
          <w:rFonts w:eastAsia="Times New Roman" w:cs="Times New Roman"/>
          <w:szCs w:val="24"/>
        </w:rPr>
        <w:t>οιπόν</w:t>
      </w:r>
      <w:r>
        <w:rPr>
          <w:rFonts w:eastAsia="Times New Roman" w:cs="Times New Roman"/>
          <w:szCs w:val="24"/>
        </w:rPr>
        <w:t>,</w:t>
      </w:r>
      <w:r w:rsidRPr="0043450D">
        <w:rPr>
          <w:rFonts w:eastAsia="Times New Roman" w:cs="Times New Roman"/>
          <w:szCs w:val="24"/>
        </w:rPr>
        <w:t xml:space="preserve"> για τον αιγιαλό ανοίγει διάπλατα την πόρτα για μαζική νομιμοποίηση κάθε παρανο</w:t>
      </w:r>
      <w:r>
        <w:rPr>
          <w:rFonts w:eastAsia="Times New Roman" w:cs="Times New Roman"/>
          <w:szCs w:val="24"/>
        </w:rPr>
        <w:t>μία</w:t>
      </w:r>
      <w:r w:rsidRPr="0043450D">
        <w:rPr>
          <w:rFonts w:eastAsia="Times New Roman" w:cs="Times New Roman"/>
          <w:szCs w:val="24"/>
        </w:rPr>
        <w:t>ς τόσο στην παραλία</w:t>
      </w:r>
      <w:r>
        <w:rPr>
          <w:rFonts w:eastAsia="Times New Roman" w:cs="Times New Roman"/>
          <w:szCs w:val="24"/>
        </w:rPr>
        <w:t>,</w:t>
      </w:r>
      <w:r w:rsidRPr="0043450D">
        <w:rPr>
          <w:rFonts w:eastAsia="Times New Roman" w:cs="Times New Roman"/>
          <w:szCs w:val="24"/>
        </w:rPr>
        <w:t xml:space="preserve"> ό</w:t>
      </w:r>
      <w:r w:rsidRPr="0043450D">
        <w:rPr>
          <w:rFonts w:eastAsia="Times New Roman" w:cs="Times New Roman"/>
          <w:szCs w:val="24"/>
        </w:rPr>
        <w:t>σο και μέσα στη θάλασσα</w:t>
      </w:r>
      <w:r>
        <w:rPr>
          <w:rFonts w:eastAsia="Times New Roman" w:cs="Times New Roman"/>
          <w:szCs w:val="24"/>
        </w:rPr>
        <w:t>. Χ</w:t>
      </w:r>
      <w:r w:rsidRPr="0043450D">
        <w:rPr>
          <w:rFonts w:eastAsia="Times New Roman" w:cs="Times New Roman"/>
          <w:szCs w:val="24"/>
        </w:rPr>
        <w:t>αρίζετε ουσιαστικά σε διάφορα</w:t>
      </w:r>
      <w:r>
        <w:rPr>
          <w:rFonts w:eastAsia="Times New Roman" w:cs="Times New Roman"/>
          <w:szCs w:val="24"/>
        </w:rPr>
        <w:t xml:space="preserve"> επιχειρηματικά συμφέροντα</w:t>
      </w:r>
      <w:r w:rsidRPr="0043450D">
        <w:rPr>
          <w:rFonts w:eastAsia="Times New Roman" w:cs="Times New Roman"/>
          <w:szCs w:val="24"/>
        </w:rPr>
        <w:t xml:space="preserve"> αιγιαλούς</w:t>
      </w:r>
      <w:r>
        <w:rPr>
          <w:rFonts w:eastAsia="Times New Roman" w:cs="Times New Roman"/>
          <w:szCs w:val="24"/>
        </w:rPr>
        <w:t xml:space="preserve">, παραλίες, νομιμοποιείτε </w:t>
      </w:r>
      <w:r w:rsidRPr="0043450D">
        <w:rPr>
          <w:rFonts w:eastAsia="Times New Roman" w:cs="Times New Roman"/>
          <w:szCs w:val="24"/>
        </w:rPr>
        <w:t xml:space="preserve">αυθαίρετα στους </w:t>
      </w:r>
      <w:r>
        <w:rPr>
          <w:rFonts w:eastAsia="Times New Roman" w:cs="Times New Roman"/>
          <w:szCs w:val="24"/>
        </w:rPr>
        <w:t>αιγιαλούς, παραχωρείτε ακτές</w:t>
      </w:r>
      <w:r w:rsidRPr="0043450D">
        <w:rPr>
          <w:rFonts w:eastAsia="Times New Roman" w:cs="Times New Roman"/>
          <w:szCs w:val="24"/>
        </w:rPr>
        <w:t xml:space="preserve"> για έρευνα</w:t>
      </w:r>
      <w:r>
        <w:rPr>
          <w:rFonts w:eastAsia="Times New Roman" w:cs="Times New Roman"/>
          <w:szCs w:val="24"/>
        </w:rPr>
        <w:t>, για</w:t>
      </w:r>
      <w:r w:rsidRPr="0043450D">
        <w:rPr>
          <w:rFonts w:eastAsia="Times New Roman" w:cs="Times New Roman"/>
          <w:szCs w:val="24"/>
        </w:rPr>
        <w:t xml:space="preserve"> εξόρυξη πετρελαίου</w:t>
      </w:r>
      <w:r>
        <w:rPr>
          <w:rFonts w:eastAsia="Times New Roman" w:cs="Times New Roman"/>
          <w:szCs w:val="24"/>
        </w:rPr>
        <w:t>,</w:t>
      </w:r>
      <w:r w:rsidRPr="0043450D">
        <w:rPr>
          <w:rFonts w:eastAsia="Times New Roman" w:cs="Times New Roman"/>
          <w:szCs w:val="24"/>
        </w:rPr>
        <w:t xml:space="preserve"> φυσικού αερίου</w:t>
      </w:r>
      <w:r>
        <w:rPr>
          <w:rFonts w:eastAsia="Times New Roman" w:cs="Times New Roman"/>
          <w:szCs w:val="24"/>
        </w:rPr>
        <w:t>, ναυπηγο</w:t>
      </w:r>
      <w:r w:rsidRPr="0043450D">
        <w:rPr>
          <w:rFonts w:eastAsia="Times New Roman" w:cs="Times New Roman"/>
          <w:szCs w:val="24"/>
        </w:rPr>
        <w:t xml:space="preserve">επισκευαστικές βάσεις </w:t>
      </w:r>
      <w:r>
        <w:rPr>
          <w:rFonts w:eastAsia="Times New Roman" w:cs="Times New Roman"/>
          <w:szCs w:val="24"/>
        </w:rPr>
        <w:t>κ.λπ.. Ε</w:t>
      </w:r>
      <w:r w:rsidRPr="0043450D">
        <w:rPr>
          <w:rFonts w:eastAsia="Times New Roman" w:cs="Times New Roman"/>
          <w:szCs w:val="24"/>
        </w:rPr>
        <w:t xml:space="preserve">παναλαμβάνω ότι υπάρχει και αυτή η επικίνδυνη διάταξη που εξαιρεί τη γνώμη που ίσχυε μέχρι τώρα του </w:t>
      </w:r>
      <w:r>
        <w:rPr>
          <w:rFonts w:eastAsia="Times New Roman" w:cs="Times New Roman"/>
          <w:szCs w:val="24"/>
        </w:rPr>
        <w:t>Γ</w:t>
      </w:r>
      <w:r w:rsidRPr="0043450D">
        <w:rPr>
          <w:rFonts w:eastAsia="Times New Roman" w:cs="Times New Roman"/>
          <w:szCs w:val="24"/>
        </w:rPr>
        <w:t xml:space="preserve">ενικού </w:t>
      </w:r>
      <w:r>
        <w:rPr>
          <w:rFonts w:eastAsia="Times New Roman" w:cs="Times New Roman"/>
          <w:szCs w:val="24"/>
        </w:rPr>
        <w:t>Ε</w:t>
      </w:r>
      <w:r w:rsidRPr="0043450D">
        <w:rPr>
          <w:rFonts w:eastAsia="Times New Roman" w:cs="Times New Roman"/>
          <w:szCs w:val="24"/>
        </w:rPr>
        <w:t xml:space="preserve">πιτελείου </w:t>
      </w:r>
      <w:r>
        <w:rPr>
          <w:rFonts w:eastAsia="Times New Roman" w:cs="Times New Roman"/>
          <w:szCs w:val="24"/>
        </w:rPr>
        <w:t>Ν</w:t>
      </w:r>
      <w:r w:rsidRPr="0043450D">
        <w:rPr>
          <w:rFonts w:eastAsia="Times New Roman" w:cs="Times New Roman"/>
          <w:szCs w:val="24"/>
        </w:rPr>
        <w:t>αυτικού</w:t>
      </w:r>
      <w:r>
        <w:rPr>
          <w:rFonts w:eastAsia="Times New Roman" w:cs="Times New Roman"/>
          <w:szCs w:val="24"/>
        </w:rPr>
        <w:t>.</w:t>
      </w:r>
    </w:p>
    <w:p w14:paraId="4D87FDAA"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Με όλα αυτά που κάνετε, </w:t>
      </w:r>
      <w:r w:rsidRPr="0043450D">
        <w:rPr>
          <w:rFonts w:eastAsia="Times New Roman" w:cs="Times New Roman"/>
          <w:szCs w:val="24"/>
        </w:rPr>
        <w:t>κυρίες και κύριοι του ΣΥΡΙΖΑ</w:t>
      </w:r>
      <w:r>
        <w:rPr>
          <w:rFonts w:eastAsia="Times New Roman" w:cs="Times New Roman"/>
          <w:szCs w:val="24"/>
        </w:rPr>
        <w:t xml:space="preserve">, πού προσβλέπετε; Τι </w:t>
      </w:r>
      <w:r w:rsidRPr="0043450D">
        <w:rPr>
          <w:rFonts w:eastAsia="Times New Roman" w:cs="Times New Roman"/>
          <w:szCs w:val="24"/>
        </w:rPr>
        <w:t>θέλετε</w:t>
      </w:r>
      <w:r>
        <w:rPr>
          <w:rFonts w:eastAsia="Times New Roman" w:cs="Times New Roman"/>
          <w:szCs w:val="24"/>
        </w:rPr>
        <w:t>; Θέλετε</w:t>
      </w:r>
      <w:r w:rsidRPr="0043450D">
        <w:rPr>
          <w:rFonts w:eastAsia="Times New Roman" w:cs="Times New Roman"/>
          <w:szCs w:val="24"/>
        </w:rPr>
        <w:t xml:space="preserve"> </w:t>
      </w:r>
      <w:r>
        <w:rPr>
          <w:rFonts w:eastAsia="Times New Roman" w:cs="Times New Roman"/>
          <w:szCs w:val="24"/>
        </w:rPr>
        <w:t>μια</w:t>
      </w:r>
      <w:r w:rsidRPr="0043450D">
        <w:rPr>
          <w:rFonts w:eastAsia="Times New Roman" w:cs="Times New Roman"/>
          <w:szCs w:val="24"/>
        </w:rPr>
        <w:t xml:space="preserve"> νέα Συμφωνία των Πρεσπών και για τ</w:t>
      </w:r>
      <w:r w:rsidRPr="0043450D">
        <w:rPr>
          <w:rFonts w:eastAsia="Times New Roman" w:cs="Times New Roman"/>
          <w:szCs w:val="24"/>
        </w:rPr>
        <w:t>ο Αιγαίο</w:t>
      </w:r>
      <w:r>
        <w:rPr>
          <w:rFonts w:eastAsia="Times New Roman" w:cs="Times New Roman"/>
          <w:szCs w:val="24"/>
        </w:rPr>
        <w:t>;</w:t>
      </w:r>
      <w:r w:rsidRPr="0043450D">
        <w:rPr>
          <w:rFonts w:eastAsia="Times New Roman" w:cs="Times New Roman"/>
          <w:szCs w:val="24"/>
        </w:rPr>
        <w:t xml:space="preserve"> </w:t>
      </w:r>
      <w:r>
        <w:rPr>
          <w:rFonts w:eastAsia="Times New Roman" w:cs="Times New Roman"/>
          <w:szCs w:val="24"/>
        </w:rPr>
        <w:t>Α</w:t>
      </w:r>
      <w:r w:rsidRPr="0043450D">
        <w:rPr>
          <w:rFonts w:eastAsia="Times New Roman" w:cs="Times New Roman"/>
          <w:szCs w:val="24"/>
        </w:rPr>
        <w:t xml:space="preserve">υτό που κάνετε </w:t>
      </w:r>
      <w:r>
        <w:rPr>
          <w:rFonts w:eastAsia="Times New Roman" w:cs="Times New Roman"/>
          <w:szCs w:val="24"/>
        </w:rPr>
        <w:t>είναι άκρως επικίνδυνο. Θ</w:t>
      </w:r>
      <w:r w:rsidRPr="0043450D">
        <w:rPr>
          <w:rFonts w:eastAsia="Times New Roman" w:cs="Times New Roman"/>
          <w:szCs w:val="24"/>
        </w:rPr>
        <w:t>α δημιουργήσει σοβαρά προβλήματα και εθνικούς κινδύνους</w:t>
      </w:r>
      <w:r>
        <w:rPr>
          <w:rFonts w:eastAsia="Times New Roman" w:cs="Times New Roman"/>
          <w:szCs w:val="24"/>
        </w:rPr>
        <w:t>.</w:t>
      </w:r>
    </w:p>
    <w:p w14:paraId="4D87FDAB"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Τ</w:t>
      </w:r>
      <w:r w:rsidRPr="0043450D">
        <w:rPr>
          <w:rFonts w:eastAsia="Times New Roman" w:cs="Times New Roman"/>
          <w:szCs w:val="24"/>
        </w:rPr>
        <w:t>ελειώνοντας</w:t>
      </w:r>
      <w:r>
        <w:rPr>
          <w:rFonts w:eastAsia="Times New Roman" w:cs="Times New Roman"/>
          <w:szCs w:val="24"/>
        </w:rPr>
        <w:t>,</w:t>
      </w:r>
      <w:r w:rsidRPr="0043450D">
        <w:rPr>
          <w:rFonts w:eastAsia="Times New Roman" w:cs="Times New Roman"/>
          <w:szCs w:val="24"/>
        </w:rPr>
        <w:t xml:space="preserve"> κύριε </w:t>
      </w:r>
      <w:r>
        <w:rPr>
          <w:rFonts w:eastAsia="Times New Roman" w:cs="Times New Roman"/>
          <w:szCs w:val="24"/>
        </w:rPr>
        <w:t>Π</w:t>
      </w:r>
      <w:r w:rsidRPr="0043450D">
        <w:rPr>
          <w:rFonts w:eastAsia="Times New Roman" w:cs="Times New Roman"/>
          <w:szCs w:val="24"/>
        </w:rPr>
        <w:t>ρόεδρε</w:t>
      </w:r>
      <w:r>
        <w:rPr>
          <w:rFonts w:eastAsia="Times New Roman" w:cs="Times New Roman"/>
          <w:szCs w:val="24"/>
        </w:rPr>
        <w:t xml:space="preserve">, θέλω να σταθώ </w:t>
      </w:r>
      <w:r w:rsidRPr="0043450D">
        <w:rPr>
          <w:rFonts w:eastAsia="Times New Roman" w:cs="Times New Roman"/>
          <w:szCs w:val="24"/>
        </w:rPr>
        <w:t xml:space="preserve">για λίγο </w:t>
      </w:r>
      <w:r>
        <w:rPr>
          <w:rFonts w:eastAsia="Times New Roman" w:cs="Times New Roman"/>
          <w:szCs w:val="24"/>
        </w:rPr>
        <w:t>και στο</w:t>
      </w:r>
      <w:r w:rsidRPr="0043450D">
        <w:rPr>
          <w:rFonts w:eastAsia="Times New Roman" w:cs="Times New Roman"/>
          <w:szCs w:val="24"/>
        </w:rPr>
        <w:t xml:space="preserve"> </w:t>
      </w:r>
      <w:r>
        <w:rPr>
          <w:rFonts w:eastAsia="Times New Roman" w:cs="Times New Roman"/>
          <w:szCs w:val="24"/>
        </w:rPr>
        <w:t>άρθρο</w:t>
      </w:r>
      <w:r w:rsidRPr="0043450D">
        <w:rPr>
          <w:rFonts w:eastAsia="Times New Roman" w:cs="Times New Roman"/>
          <w:szCs w:val="24"/>
        </w:rPr>
        <w:t xml:space="preserve"> 45</w:t>
      </w:r>
      <w:r>
        <w:rPr>
          <w:rFonts w:eastAsia="Times New Roman" w:cs="Times New Roman"/>
          <w:szCs w:val="24"/>
        </w:rPr>
        <w:t xml:space="preserve">. Ξέρετε, </w:t>
      </w:r>
      <w:r w:rsidRPr="0043450D">
        <w:rPr>
          <w:rFonts w:eastAsia="Times New Roman" w:cs="Times New Roman"/>
          <w:szCs w:val="24"/>
        </w:rPr>
        <w:t xml:space="preserve">είναι αυτό </w:t>
      </w:r>
      <w:r>
        <w:rPr>
          <w:rFonts w:eastAsia="Times New Roman" w:cs="Times New Roman"/>
          <w:szCs w:val="24"/>
        </w:rPr>
        <w:t>σ</w:t>
      </w:r>
      <w:r w:rsidRPr="0043450D">
        <w:rPr>
          <w:rFonts w:eastAsia="Times New Roman" w:cs="Times New Roman"/>
          <w:szCs w:val="24"/>
        </w:rPr>
        <w:t>το οποίο αλλάζει ο τό</w:t>
      </w:r>
      <w:r>
        <w:rPr>
          <w:rFonts w:eastAsia="Times New Roman" w:cs="Times New Roman"/>
          <w:szCs w:val="24"/>
        </w:rPr>
        <w:t>κ</w:t>
      </w:r>
      <w:r w:rsidRPr="0043450D">
        <w:rPr>
          <w:rFonts w:eastAsia="Times New Roman" w:cs="Times New Roman"/>
          <w:szCs w:val="24"/>
        </w:rPr>
        <w:t>ος</w:t>
      </w:r>
      <w:r>
        <w:rPr>
          <w:rFonts w:eastAsia="Times New Roman" w:cs="Times New Roman"/>
          <w:szCs w:val="24"/>
        </w:rPr>
        <w:t>. Τ</w:t>
      </w:r>
      <w:r w:rsidRPr="0043450D">
        <w:rPr>
          <w:rFonts w:eastAsia="Times New Roman" w:cs="Times New Roman"/>
          <w:szCs w:val="24"/>
        </w:rPr>
        <w:t>ο κράτος</w:t>
      </w:r>
      <w:r>
        <w:rPr>
          <w:rFonts w:eastAsia="Times New Roman" w:cs="Times New Roman"/>
          <w:szCs w:val="24"/>
        </w:rPr>
        <w:t xml:space="preserve"> δεν θα</w:t>
      </w:r>
      <w:r w:rsidRPr="0043450D">
        <w:rPr>
          <w:rFonts w:eastAsia="Times New Roman" w:cs="Times New Roman"/>
          <w:szCs w:val="24"/>
        </w:rPr>
        <w:t xml:space="preserve"> πληρώνει πλέον </w:t>
      </w:r>
      <w:r>
        <w:rPr>
          <w:rFonts w:eastAsia="Times New Roman" w:cs="Times New Roman"/>
          <w:szCs w:val="24"/>
        </w:rPr>
        <w:t>6%</w:t>
      </w:r>
      <w:r w:rsidRPr="0043450D">
        <w:rPr>
          <w:rFonts w:eastAsia="Times New Roman" w:cs="Times New Roman"/>
          <w:szCs w:val="24"/>
        </w:rPr>
        <w:t xml:space="preserve"> για τις οφειλές του προς </w:t>
      </w:r>
      <w:r>
        <w:rPr>
          <w:rFonts w:eastAsia="Times New Roman" w:cs="Times New Roman"/>
          <w:szCs w:val="24"/>
        </w:rPr>
        <w:t xml:space="preserve">τους </w:t>
      </w:r>
      <w:r w:rsidRPr="0043450D">
        <w:rPr>
          <w:rFonts w:eastAsia="Times New Roman" w:cs="Times New Roman"/>
          <w:szCs w:val="24"/>
        </w:rPr>
        <w:t>ιδιώτες</w:t>
      </w:r>
      <w:r>
        <w:rPr>
          <w:rFonts w:eastAsia="Times New Roman" w:cs="Times New Roman"/>
          <w:szCs w:val="24"/>
        </w:rPr>
        <w:t>, αλλά 3%. Κουρεύετε, δηλαδή, τ</w:t>
      </w:r>
      <w:r w:rsidRPr="0043450D">
        <w:rPr>
          <w:rFonts w:eastAsia="Times New Roman" w:cs="Times New Roman"/>
          <w:szCs w:val="24"/>
        </w:rPr>
        <w:t xml:space="preserve">ο χρέος του </w:t>
      </w:r>
      <w:r>
        <w:rPr>
          <w:rFonts w:eastAsia="Times New Roman" w:cs="Times New Roman"/>
          <w:szCs w:val="24"/>
        </w:rPr>
        <w:t>κ</w:t>
      </w:r>
      <w:r w:rsidRPr="0043450D">
        <w:rPr>
          <w:rFonts w:eastAsia="Times New Roman" w:cs="Times New Roman"/>
          <w:szCs w:val="24"/>
        </w:rPr>
        <w:t xml:space="preserve">ράτους </w:t>
      </w:r>
      <w:r>
        <w:rPr>
          <w:rFonts w:eastAsia="Times New Roman" w:cs="Times New Roman"/>
          <w:szCs w:val="24"/>
        </w:rPr>
        <w:t>προς τους ιδιώτες. Α</w:t>
      </w:r>
      <w:r w:rsidRPr="0043450D">
        <w:rPr>
          <w:rFonts w:eastAsia="Times New Roman" w:cs="Times New Roman"/>
          <w:szCs w:val="24"/>
        </w:rPr>
        <w:t>ντιθέτως</w:t>
      </w:r>
      <w:r>
        <w:rPr>
          <w:rFonts w:eastAsia="Times New Roman" w:cs="Times New Roman"/>
          <w:szCs w:val="24"/>
        </w:rPr>
        <w:t>, η Κυβέρνηση</w:t>
      </w:r>
      <w:r w:rsidRPr="0043450D">
        <w:rPr>
          <w:rFonts w:eastAsia="Times New Roman" w:cs="Times New Roman"/>
          <w:szCs w:val="24"/>
        </w:rPr>
        <w:t xml:space="preserve"> θεωρεί λογικό να </w:t>
      </w:r>
      <w:r w:rsidRPr="0043450D">
        <w:rPr>
          <w:rFonts w:eastAsia="Times New Roman" w:cs="Times New Roman"/>
          <w:szCs w:val="24"/>
        </w:rPr>
        <w:lastRenderedPageBreak/>
        <w:t>δίνει 50% έκπτωση στο κράτος όταν καθυστερεί</w:t>
      </w:r>
      <w:r>
        <w:rPr>
          <w:rFonts w:eastAsia="Times New Roman" w:cs="Times New Roman"/>
          <w:szCs w:val="24"/>
        </w:rPr>
        <w:t>,</w:t>
      </w:r>
      <w:r w:rsidRPr="0043450D">
        <w:rPr>
          <w:rFonts w:eastAsia="Times New Roman" w:cs="Times New Roman"/>
          <w:szCs w:val="24"/>
        </w:rPr>
        <w:t xml:space="preserve"> αλλά να παραμένει το 8,76%</w:t>
      </w:r>
      <w:r>
        <w:rPr>
          <w:rFonts w:eastAsia="Times New Roman" w:cs="Times New Roman"/>
          <w:szCs w:val="24"/>
        </w:rPr>
        <w:t>,</w:t>
      </w:r>
      <w:r w:rsidRPr="0043450D">
        <w:rPr>
          <w:rFonts w:eastAsia="Times New Roman" w:cs="Times New Roman"/>
          <w:szCs w:val="24"/>
        </w:rPr>
        <w:t xml:space="preserve"> δηλαδή το τριπλάσιο από όσα </w:t>
      </w:r>
      <w:r>
        <w:rPr>
          <w:rFonts w:eastAsia="Times New Roman" w:cs="Times New Roman"/>
          <w:szCs w:val="24"/>
        </w:rPr>
        <w:t>δίνε</w:t>
      </w:r>
      <w:r>
        <w:rPr>
          <w:rFonts w:eastAsia="Times New Roman" w:cs="Times New Roman"/>
          <w:szCs w:val="24"/>
        </w:rPr>
        <w:t xml:space="preserve">ι το </w:t>
      </w:r>
      <w:r>
        <w:rPr>
          <w:rFonts w:eastAsia="Times New Roman" w:cs="Times New Roman"/>
          <w:szCs w:val="24"/>
        </w:rPr>
        <w:t>δ</w:t>
      </w:r>
      <w:r w:rsidRPr="0043450D">
        <w:rPr>
          <w:rFonts w:eastAsia="Times New Roman" w:cs="Times New Roman"/>
          <w:szCs w:val="24"/>
        </w:rPr>
        <w:t>ημόσιο</w:t>
      </w:r>
      <w:r>
        <w:rPr>
          <w:rFonts w:eastAsia="Times New Roman" w:cs="Times New Roman"/>
          <w:szCs w:val="24"/>
        </w:rPr>
        <w:t>,</w:t>
      </w:r>
      <w:r w:rsidRPr="0043450D">
        <w:rPr>
          <w:rFonts w:eastAsia="Times New Roman" w:cs="Times New Roman"/>
          <w:szCs w:val="24"/>
        </w:rPr>
        <w:t xml:space="preserve"> την ίδια στιγμή που λεηλατεί μισθούς</w:t>
      </w:r>
      <w:r>
        <w:rPr>
          <w:rFonts w:eastAsia="Times New Roman" w:cs="Times New Roman"/>
          <w:szCs w:val="24"/>
        </w:rPr>
        <w:t>,</w:t>
      </w:r>
      <w:r w:rsidRPr="0043450D">
        <w:rPr>
          <w:rFonts w:eastAsia="Times New Roman" w:cs="Times New Roman"/>
          <w:szCs w:val="24"/>
        </w:rPr>
        <w:t xml:space="preserve"> συντάξεις</w:t>
      </w:r>
      <w:r>
        <w:rPr>
          <w:rFonts w:eastAsia="Times New Roman" w:cs="Times New Roman"/>
          <w:szCs w:val="24"/>
        </w:rPr>
        <w:t>,</w:t>
      </w:r>
      <w:r w:rsidRPr="0043450D">
        <w:rPr>
          <w:rFonts w:eastAsia="Times New Roman" w:cs="Times New Roman"/>
          <w:szCs w:val="24"/>
        </w:rPr>
        <w:t xml:space="preserve"> </w:t>
      </w:r>
      <w:r>
        <w:rPr>
          <w:rFonts w:eastAsia="Times New Roman" w:cs="Times New Roman"/>
          <w:szCs w:val="24"/>
        </w:rPr>
        <w:t>λογαριασμούς</w:t>
      </w:r>
      <w:r w:rsidRPr="0043450D">
        <w:rPr>
          <w:rFonts w:eastAsia="Times New Roman" w:cs="Times New Roman"/>
          <w:szCs w:val="24"/>
        </w:rPr>
        <w:t xml:space="preserve"> της ΔΕΗ</w:t>
      </w:r>
      <w:r>
        <w:rPr>
          <w:rFonts w:eastAsia="Times New Roman" w:cs="Times New Roman"/>
          <w:szCs w:val="24"/>
        </w:rPr>
        <w:t xml:space="preserve">, παίρνει τα </w:t>
      </w:r>
      <w:r w:rsidRPr="0043450D">
        <w:rPr>
          <w:rFonts w:eastAsia="Times New Roman" w:cs="Times New Roman"/>
          <w:szCs w:val="24"/>
        </w:rPr>
        <w:t>σπίτια των Ελλήνων</w:t>
      </w:r>
      <w:r>
        <w:rPr>
          <w:rFonts w:eastAsia="Times New Roman" w:cs="Times New Roman"/>
          <w:szCs w:val="24"/>
        </w:rPr>
        <w:t>. Κ</w:t>
      </w:r>
      <w:r w:rsidRPr="0043450D">
        <w:rPr>
          <w:rFonts w:eastAsia="Times New Roman" w:cs="Times New Roman"/>
          <w:szCs w:val="24"/>
        </w:rPr>
        <w:t>ουρεύει</w:t>
      </w:r>
      <w:r>
        <w:rPr>
          <w:rFonts w:eastAsia="Times New Roman" w:cs="Times New Roman"/>
          <w:szCs w:val="24"/>
        </w:rPr>
        <w:t>,</w:t>
      </w:r>
      <w:r w:rsidRPr="0043450D">
        <w:rPr>
          <w:rFonts w:eastAsia="Times New Roman" w:cs="Times New Roman"/>
          <w:szCs w:val="24"/>
        </w:rPr>
        <w:t xml:space="preserve"> ουσιαστικά</w:t>
      </w:r>
      <w:r>
        <w:rPr>
          <w:rFonts w:eastAsia="Times New Roman" w:cs="Times New Roman"/>
          <w:szCs w:val="24"/>
        </w:rPr>
        <w:t>,</w:t>
      </w:r>
      <w:r w:rsidRPr="0043450D">
        <w:rPr>
          <w:rFonts w:eastAsia="Times New Roman" w:cs="Times New Roman"/>
          <w:szCs w:val="24"/>
        </w:rPr>
        <w:t xml:space="preserve"> τις οφειλές του το </w:t>
      </w:r>
      <w:r>
        <w:rPr>
          <w:rFonts w:eastAsia="Times New Roman" w:cs="Times New Roman"/>
          <w:szCs w:val="24"/>
        </w:rPr>
        <w:t>δ</w:t>
      </w:r>
      <w:r w:rsidRPr="0043450D">
        <w:rPr>
          <w:rFonts w:eastAsia="Times New Roman" w:cs="Times New Roman"/>
          <w:szCs w:val="24"/>
        </w:rPr>
        <w:t xml:space="preserve">ημόσιο </w:t>
      </w:r>
      <w:r w:rsidRPr="0043450D">
        <w:rPr>
          <w:rFonts w:eastAsia="Times New Roman" w:cs="Times New Roman"/>
          <w:szCs w:val="24"/>
        </w:rPr>
        <w:t xml:space="preserve">προς </w:t>
      </w:r>
      <w:r>
        <w:rPr>
          <w:rFonts w:eastAsia="Times New Roman" w:cs="Times New Roman"/>
          <w:szCs w:val="24"/>
        </w:rPr>
        <w:t xml:space="preserve">τους </w:t>
      </w:r>
      <w:r w:rsidRPr="0043450D">
        <w:rPr>
          <w:rFonts w:eastAsia="Times New Roman" w:cs="Times New Roman"/>
          <w:szCs w:val="24"/>
        </w:rPr>
        <w:t>Έλληνες πολίτες</w:t>
      </w:r>
      <w:r>
        <w:rPr>
          <w:rFonts w:eastAsia="Times New Roman" w:cs="Times New Roman"/>
          <w:szCs w:val="24"/>
        </w:rPr>
        <w:t>, αλλά και τις επιχειρήσεις. Α</w:t>
      </w:r>
      <w:r w:rsidRPr="0043450D">
        <w:rPr>
          <w:rFonts w:eastAsia="Times New Roman" w:cs="Times New Roman"/>
          <w:szCs w:val="24"/>
        </w:rPr>
        <w:t xml:space="preserve">ντί να τα κάνει αυτά η </w:t>
      </w:r>
      <w:r>
        <w:rPr>
          <w:rFonts w:eastAsia="Times New Roman" w:cs="Times New Roman"/>
          <w:szCs w:val="24"/>
        </w:rPr>
        <w:t>Κ</w:t>
      </w:r>
      <w:r w:rsidRPr="0043450D">
        <w:rPr>
          <w:rFonts w:eastAsia="Times New Roman" w:cs="Times New Roman"/>
          <w:szCs w:val="24"/>
        </w:rPr>
        <w:t>υβέρνηση στο</w:t>
      </w:r>
      <w:r w:rsidRPr="0043450D">
        <w:rPr>
          <w:rFonts w:eastAsia="Times New Roman" w:cs="Times New Roman"/>
          <w:szCs w:val="24"/>
        </w:rPr>
        <w:t xml:space="preserve"> Διεθνές Νομισματικό Ταμείο</w:t>
      </w:r>
      <w:r>
        <w:rPr>
          <w:rFonts w:eastAsia="Times New Roman" w:cs="Times New Roman"/>
          <w:szCs w:val="24"/>
        </w:rPr>
        <w:t>, α</w:t>
      </w:r>
      <w:r w:rsidRPr="0043450D">
        <w:rPr>
          <w:rFonts w:eastAsia="Times New Roman" w:cs="Times New Roman"/>
          <w:szCs w:val="24"/>
        </w:rPr>
        <w:t>ντιθέτως προεξοφλεί με αρκετά δισεκατομμύρια</w:t>
      </w:r>
      <w:r w:rsidRPr="004F5D45">
        <w:rPr>
          <w:rFonts w:eastAsia="Times New Roman" w:cs="Times New Roman"/>
          <w:szCs w:val="24"/>
        </w:rPr>
        <w:t xml:space="preserve"> </w:t>
      </w:r>
      <w:r w:rsidRPr="0043450D">
        <w:rPr>
          <w:rFonts w:eastAsia="Times New Roman" w:cs="Times New Roman"/>
          <w:szCs w:val="24"/>
        </w:rPr>
        <w:t>το Διεθνές Νομισματικό Ταμείο</w:t>
      </w:r>
      <w:r>
        <w:rPr>
          <w:rFonts w:eastAsia="Times New Roman" w:cs="Times New Roman"/>
          <w:szCs w:val="24"/>
        </w:rPr>
        <w:t>,</w:t>
      </w:r>
      <w:r w:rsidRPr="0043450D">
        <w:rPr>
          <w:rFonts w:eastAsia="Times New Roman" w:cs="Times New Roman"/>
          <w:szCs w:val="24"/>
        </w:rPr>
        <w:t xml:space="preserve"> της τάξεως </w:t>
      </w:r>
      <w:r>
        <w:rPr>
          <w:rFonts w:eastAsia="Times New Roman" w:cs="Times New Roman"/>
          <w:szCs w:val="24"/>
        </w:rPr>
        <w:t>των 4</w:t>
      </w:r>
      <w:r w:rsidRPr="0043450D">
        <w:rPr>
          <w:rFonts w:eastAsia="Times New Roman" w:cs="Times New Roman"/>
          <w:szCs w:val="24"/>
        </w:rPr>
        <w:t xml:space="preserve"> έως 5 δισεκατομμυρίων ευρώ</w:t>
      </w:r>
      <w:r>
        <w:rPr>
          <w:rFonts w:eastAsia="Times New Roman" w:cs="Times New Roman"/>
          <w:szCs w:val="24"/>
        </w:rPr>
        <w:t>,</w:t>
      </w:r>
      <w:r w:rsidRPr="0043450D">
        <w:rPr>
          <w:rFonts w:eastAsia="Times New Roman" w:cs="Times New Roman"/>
          <w:szCs w:val="24"/>
        </w:rPr>
        <w:t xml:space="preserve"> </w:t>
      </w:r>
      <w:r>
        <w:rPr>
          <w:rFonts w:eastAsia="Times New Roman" w:cs="Times New Roman"/>
          <w:szCs w:val="24"/>
        </w:rPr>
        <w:t>ευρώ τα οποία τοκίζονται με 5%. Δ</w:t>
      </w:r>
      <w:r w:rsidRPr="0043450D">
        <w:rPr>
          <w:rFonts w:eastAsia="Times New Roman" w:cs="Times New Roman"/>
          <w:szCs w:val="24"/>
        </w:rPr>
        <w:t>ηλαδή</w:t>
      </w:r>
      <w:r>
        <w:rPr>
          <w:rFonts w:eastAsia="Times New Roman" w:cs="Times New Roman"/>
          <w:szCs w:val="24"/>
        </w:rPr>
        <w:t xml:space="preserve">, κύριε </w:t>
      </w:r>
      <w:proofErr w:type="spellStart"/>
      <w:r>
        <w:rPr>
          <w:rFonts w:eastAsia="Times New Roman" w:cs="Times New Roman"/>
          <w:szCs w:val="24"/>
        </w:rPr>
        <w:t>Τσακαλώτε</w:t>
      </w:r>
      <w:proofErr w:type="spellEnd"/>
      <w:r>
        <w:rPr>
          <w:rFonts w:eastAsia="Times New Roman" w:cs="Times New Roman"/>
          <w:szCs w:val="24"/>
        </w:rPr>
        <w:t xml:space="preserve">, </w:t>
      </w:r>
      <w:r w:rsidRPr="0043450D">
        <w:rPr>
          <w:rFonts w:eastAsia="Times New Roman" w:cs="Times New Roman"/>
          <w:szCs w:val="24"/>
        </w:rPr>
        <w:t>εξαντλείτ</w:t>
      </w:r>
      <w:r>
        <w:rPr>
          <w:rFonts w:eastAsia="Times New Roman" w:cs="Times New Roman"/>
          <w:szCs w:val="24"/>
        </w:rPr>
        <w:t>ε</w:t>
      </w:r>
      <w:r w:rsidRPr="0043450D">
        <w:rPr>
          <w:rFonts w:eastAsia="Times New Roman" w:cs="Times New Roman"/>
          <w:szCs w:val="24"/>
        </w:rPr>
        <w:t xml:space="preserve"> με το άρθρο 45 </w:t>
      </w:r>
      <w:r>
        <w:rPr>
          <w:rFonts w:eastAsia="Times New Roman" w:cs="Times New Roman"/>
          <w:szCs w:val="24"/>
        </w:rPr>
        <w:t>τ</w:t>
      </w:r>
      <w:r w:rsidRPr="0043450D">
        <w:rPr>
          <w:rFonts w:eastAsia="Times New Roman" w:cs="Times New Roman"/>
          <w:szCs w:val="24"/>
        </w:rPr>
        <w:t>η</w:t>
      </w:r>
      <w:r>
        <w:rPr>
          <w:rFonts w:eastAsia="Times New Roman" w:cs="Times New Roman"/>
          <w:szCs w:val="24"/>
        </w:rPr>
        <w:t>ν</w:t>
      </w:r>
      <w:r w:rsidRPr="0043450D">
        <w:rPr>
          <w:rFonts w:eastAsia="Times New Roman" w:cs="Times New Roman"/>
          <w:szCs w:val="24"/>
        </w:rPr>
        <w:t xml:space="preserve"> </w:t>
      </w:r>
      <w:proofErr w:type="spellStart"/>
      <w:r w:rsidRPr="0043450D">
        <w:rPr>
          <w:rFonts w:eastAsia="Times New Roman" w:cs="Times New Roman"/>
          <w:szCs w:val="24"/>
        </w:rPr>
        <w:t>ψευτομαγκιά</w:t>
      </w:r>
      <w:proofErr w:type="spellEnd"/>
      <w:r w:rsidRPr="0043450D">
        <w:rPr>
          <w:rFonts w:eastAsia="Times New Roman" w:cs="Times New Roman"/>
          <w:szCs w:val="24"/>
        </w:rPr>
        <w:t xml:space="preserve"> σας στ</w:t>
      </w:r>
      <w:r w:rsidRPr="0043450D">
        <w:rPr>
          <w:rFonts w:eastAsia="Times New Roman" w:cs="Times New Roman"/>
          <w:szCs w:val="24"/>
        </w:rPr>
        <w:t>ους Έλληνες πολίτες</w:t>
      </w:r>
      <w:r>
        <w:rPr>
          <w:rFonts w:eastAsia="Times New Roman" w:cs="Times New Roman"/>
          <w:szCs w:val="24"/>
        </w:rPr>
        <w:t>.</w:t>
      </w:r>
    </w:p>
    <w:p w14:paraId="4D87FDAC"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Σ</w:t>
      </w:r>
      <w:r w:rsidRPr="0043450D">
        <w:rPr>
          <w:rFonts w:eastAsia="Times New Roman" w:cs="Times New Roman"/>
          <w:szCs w:val="24"/>
        </w:rPr>
        <w:t xml:space="preserve">το </w:t>
      </w:r>
      <w:r>
        <w:rPr>
          <w:rFonts w:eastAsia="Times New Roman" w:cs="Times New Roman"/>
          <w:szCs w:val="24"/>
        </w:rPr>
        <w:t>Μ</w:t>
      </w:r>
      <w:r w:rsidRPr="0043450D">
        <w:rPr>
          <w:rFonts w:eastAsia="Times New Roman" w:cs="Times New Roman"/>
          <w:szCs w:val="24"/>
        </w:rPr>
        <w:t xml:space="preserve">έρος </w:t>
      </w:r>
      <w:r>
        <w:rPr>
          <w:rFonts w:eastAsia="Times New Roman" w:cs="Times New Roman"/>
          <w:szCs w:val="24"/>
        </w:rPr>
        <w:t>Π</w:t>
      </w:r>
      <w:r w:rsidRPr="0043450D">
        <w:rPr>
          <w:rFonts w:eastAsia="Times New Roman" w:cs="Times New Roman"/>
          <w:szCs w:val="24"/>
        </w:rPr>
        <w:t xml:space="preserve">έμπτο </w:t>
      </w:r>
      <w:r>
        <w:rPr>
          <w:rFonts w:eastAsia="Times New Roman" w:cs="Times New Roman"/>
          <w:szCs w:val="24"/>
        </w:rPr>
        <w:t>έχουμε παραχώρηση ακινήτων σε δήμους -μ</w:t>
      </w:r>
      <w:r w:rsidRPr="0043450D">
        <w:rPr>
          <w:rFonts w:eastAsia="Times New Roman" w:cs="Times New Roman"/>
          <w:szCs w:val="24"/>
        </w:rPr>
        <w:t>ιλάμε για το</w:t>
      </w:r>
      <w:r>
        <w:rPr>
          <w:rFonts w:eastAsia="Times New Roman" w:cs="Times New Roman"/>
          <w:szCs w:val="24"/>
        </w:rPr>
        <w:t>ν</w:t>
      </w:r>
      <w:r w:rsidRPr="0043450D">
        <w:rPr>
          <w:rFonts w:eastAsia="Times New Roman" w:cs="Times New Roman"/>
          <w:szCs w:val="24"/>
        </w:rPr>
        <w:t xml:space="preserve"> </w:t>
      </w:r>
      <w:r>
        <w:rPr>
          <w:rFonts w:eastAsia="Times New Roman" w:cs="Times New Roman"/>
          <w:szCs w:val="24"/>
        </w:rPr>
        <w:t>Δ</w:t>
      </w:r>
      <w:r w:rsidRPr="0043450D">
        <w:rPr>
          <w:rFonts w:eastAsia="Times New Roman" w:cs="Times New Roman"/>
          <w:szCs w:val="24"/>
        </w:rPr>
        <w:t>ήμο Καλαμάτας και το</w:t>
      </w:r>
      <w:r>
        <w:rPr>
          <w:rFonts w:eastAsia="Times New Roman" w:cs="Times New Roman"/>
          <w:szCs w:val="24"/>
        </w:rPr>
        <w:t>ν</w:t>
      </w:r>
      <w:r w:rsidRPr="0043450D">
        <w:rPr>
          <w:rFonts w:eastAsia="Times New Roman" w:cs="Times New Roman"/>
          <w:szCs w:val="24"/>
        </w:rPr>
        <w:t xml:space="preserve"> Δήμο Κοζάνης</w:t>
      </w:r>
      <w:r>
        <w:rPr>
          <w:rFonts w:eastAsia="Times New Roman" w:cs="Times New Roman"/>
          <w:szCs w:val="24"/>
        </w:rPr>
        <w:t>-,</w:t>
      </w:r>
      <w:r w:rsidRPr="0043450D">
        <w:rPr>
          <w:rFonts w:eastAsia="Times New Roman" w:cs="Times New Roman"/>
          <w:szCs w:val="24"/>
        </w:rPr>
        <w:t xml:space="preserve"> αλλά έχουμε και θέματα εισφορ</w:t>
      </w:r>
      <w:r>
        <w:rPr>
          <w:rFonts w:eastAsia="Times New Roman" w:cs="Times New Roman"/>
          <w:szCs w:val="24"/>
        </w:rPr>
        <w:t>ών σε ναυτιλιακές επιχειρήσεις. Έ</w:t>
      </w:r>
      <w:r w:rsidRPr="0043450D">
        <w:rPr>
          <w:rFonts w:eastAsia="Times New Roman" w:cs="Times New Roman"/>
          <w:szCs w:val="24"/>
        </w:rPr>
        <w:t xml:space="preserve">χουμε το συνυποσχετικό μεταξύ ελληνικού </w:t>
      </w:r>
      <w:r>
        <w:rPr>
          <w:rFonts w:eastAsia="Times New Roman" w:cs="Times New Roman"/>
          <w:szCs w:val="24"/>
        </w:rPr>
        <w:t>δ</w:t>
      </w:r>
      <w:r w:rsidRPr="0043450D">
        <w:rPr>
          <w:rFonts w:eastAsia="Times New Roman" w:cs="Times New Roman"/>
          <w:szCs w:val="24"/>
        </w:rPr>
        <w:t xml:space="preserve">ημοσίου </w:t>
      </w:r>
      <w:r w:rsidRPr="0043450D">
        <w:rPr>
          <w:rFonts w:eastAsia="Times New Roman" w:cs="Times New Roman"/>
          <w:szCs w:val="24"/>
        </w:rPr>
        <w:t xml:space="preserve">και ναυτιλιακής </w:t>
      </w:r>
      <w:r w:rsidRPr="0043450D">
        <w:rPr>
          <w:rFonts w:eastAsia="Times New Roman" w:cs="Times New Roman"/>
          <w:szCs w:val="24"/>
        </w:rPr>
        <w:t>κοινότητας</w:t>
      </w:r>
      <w:r>
        <w:rPr>
          <w:rFonts w:eastAsia="Times New Roman" w:cs="Times New Roman"/>
          <w:szCs w:val="24"/>
        </w:rPr>
        <w:t>. Είναι</w:t>
      </w:r>
      <w:r w:rsidRPr="0043450D">
        <w:rPr>
          <w:rFonts w:eastAsia="Times New Roman" w:cs="Times New Roman"/>
          <w:szCs w:val="24"/>
        </w:rPr>
        <w:t xml:space="preserve"> ζητήματα που</w:t>
      </w:r>
      <w:r>
        <w:rPr>
          <w:rFonts w:eastAsia="Times New Roman" w:cs="Times New Roman"/>
          <w:szCs w:val="24"/>
        </w:rPr>
        <w:t xml:space="preserve">, επαναλαμβάνω, </w:t>
      </w:r>
      <w:r w:rsidRPr="0043450D">
        <w:rPr>
          <w:rFonts w:eastAsia="Times New Roman" w:cs="Times New Roman"/>
          <w:szCs w:val="24"/>
        </w:rPr>
        <w:t>από μόνα τους θα έπρεπε να αποτελούν μέρος ενός ξεχωριστού νομοσχεδίου</w:t>
      </w:r>
      <w:r>
        <w:rPr>
          <w:rFonts w:eastAsia="Times New Roman" w:cs="Times New Roman"/>
          <w:szCs w:val="24"/>
        </w:rPr>
        <w:t>.</w:t>
      </w:r>
    </w:p>
    <w:p w14:paraId="4D87FDAD"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4D87FDAE"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Κύριε Πρόεδρε, θα μου δώσετε ένα λεπτό, παρακαλώ.</w:t>
      </w:r>
    </w:p>
    <w:p w14:paraId="4D87FDAF" w14:textId="77777777" w:rsidR="00E01347" w:rsidRDefault="00B0330D">
      <w:pPr>
        <w:spacing w:line="600" w:lineRule="auto"/>
        <w:ind w:firstLine="720"/>
        <w:jc w:val="both"/>
        <w:rPr>
          <w:rFonts w:eastAsia="Times New Roman" w:cs="Times New Roman"/>
          <w:szCs w:val="24"/>
        </w:rPr>
      </w:pPr>
      <w:r w:rsidRPr="0043450D">
        <w:rPr>
          <w:rFonts w:eastAsia="Times New Roman" w:cs="Times New Roman"/>
          <w:szCs w:val="24"/>
        </w:rPr>
        <w:t xml:space="preserve">Τι </w:t>
      </w:r>
      <w:r w:rsidRPr="0043450D">
        <w:rPr>
          <w:rFonts w:eastAsia="Times New Roman" w:cs="Times New Roman"/>
          <w:szCs w:val="24"/>
        </w:rPr>
        <w:t>έχουμε</w:t>
      </w:r>
      <w:r>
        <w:rPr>
          <w:rFonts w:eastAsia="Times New Roman" w:cs="Times New Roman"/>
          <w:szCs w:val="24"/>
        </w:rPr>
        <w:t>;</w:t>
      </w:r>
      <w:r w:rsidRPr="0043450D">
        <w:rPr>
          <w:rFonts w:eastAsia="Times New Roman" w:cs="Times New Roman"/>
          <w:szCs w:val="24"/>
        </w:rPr>
        <w:t xml:space="preserve"> </w:t>
      </w:r>
      <w:r>
        <w:rPr>
          <w:rFonts w:eastAsia="Times New Roman" w:cs="Times New Roman"/>
          <w:szCs w:val="24"/>
        </w:rPr>
        <w:t>Α</w:t>
      </w:r>
      <w:r w:rsidRPr="0043450D">
        <w:rPr>
          <w:rFonts w:eastAsia="Times New Roman" w:cs="Times New Roman"/>
          <w:szCs w:val="24"/>
        </w:rPr>
        <w:t xml:space="preserve">πό τη </w:t>
      </w:r>
      <w:r>
        <w:rPr>
          <w:rFonts w:eastAsia="Times New Roman" w:cs="Times New Roman"/>
          <w:szCs w:val="24"/>
        </w:rPr>
        <w:t>μία,</w:t>
      </w:r>
      <w:r w:rsidRPr="0043450D">
        <w:rPr>
          <w:rFonts w:eastAsia="Times New Roman" w:cs="Times New Roman"/>
          <w:szCs w:val="24"/>
        </w:rPr>
        <w:t xml:space="preserve"> με </w:t>
      </w:r>
      <w:r>
        <w:rPr>
          <w:rFonts w:eastAsia="Times New Roman" w:cs="Times New Roman"/>
          <w:szCs w:val="24"/>
        </w:rPr>
        <w:t xml:space="preserve">το νέο συνυποσχετικό </w:t>
      </w:r>
      <w:r w:rsidRPr="0043450D">
        <w:rPr>
          <w:rFonts w:eastAsia="Times New Roman" w:cs="Times New Roman"/>
          <w:szCs w:val="24"/>
        </w:rPr>
        <w:t xml:space="preserve">πλέον καθίσταται μόνιμη η καταβολή ποσού που αντιστοιχεί στο 10% των εισαγόμενων μερισμάτων των μελών της </w:t>
      </w:r>
      <w:r>
        <w:rPr>
          <w:rFonts w:eastAsia="Times New Roman" w:cs="Times New Roman"/>
          <w:szCs w:val="24"/>
        </w:rPr>
        <w:t>Έ</w:t>
      </w:r>
      <w:r w:rsidRPr="0043450D">
        <w:rPr>
          <w:rFonts w:eastAsia="Times New Roman" w:cs="Times New Roman"/>
          <w:szCs w:val="24"/>
        </w:rPr>
        <w:t xml:space="preserve">νωσης </w:t>
      </w:r>
      <w:r>
        <w:rPr>
          <w:rFonts w:eastAsia="Times New Roman" w:cs="Times New Roman"/>
          <w:szCs w:val="24"/>
        </w:rPr>
        <w:t>Ε</w:t>
      </w:r>
      <w:r w:rsidRPr="0043450D">
        <w:rPr>
          <w:rFonts w:eastAsia="Times New Roman" w:cs="Times New Roman"/>
          <w:szCs w:val="24"/>
        </w:rPr>
        <w:t xml:space="preserve">λλήνων </w:t>
      </w:r>
      <w:r>
        <w:rPr>
          <w:rFonts w:eastAsia="Times New Roman" w:cs="Times New Roman"/>
          <w:szCs w:val="24"/>
        </w:rPr>
        <w:t>Ε</w:t>
      </w:r>
      <w:r w:rsidRPr="0043450D">
        <w:rPr>
          <w:rFonts w:eastAsia="Times New Roman" w:cs="Times New Roman"/>
          <w:szCs w:val="24"/>
        </w:rPr>
        <w:t>φοπλιστών</w:t>
      </w:r>
      <w:r>
        <w:rPr>
          <w:rFonts w:eastAsia="Times New Roman" w:cs="Times New Roman"/>
          <w:szCs w:val="24"/>
        </w:rPr>
        <w:t>. Μ</w:t>
      </w:r>
      <w:r w:rsidRPr="0043450D">
        <w:rPr>
          <w:rFonts w:eastAsia="Times New Roman" w:cs="Times New Roman"/>
          <w:szCs w:val="24"/>
        </w:rPr>
        <w:t>ε βάση το ύψος των δηλωθέντων μ</w:t>
      </w:r>
      <w:r>
        <w:rPr>
          <w:rFonts w:eastAsia="Times New Roman" w:cs="Times New Roman"/>
          <w:szCs w:val="24"/>
        </w:rPr>
        <w:t xml:space="preserve">ερισμάτων </w:t>
      </w:r>
      <w:r w:rsidRPr="0043450D">
        <w:rPr>
          <w:rFonts w:eastAsia="Times New Roman" w:cs="Times New Roman"/>
          <w:szCs w:val="24"/>
        </w:rPr>
        <w:t>των τελευταίων ετών</w:t>
      </w:r>
      <w:r>
        <w:rPr>
          <w:rFonts w:eastAsia="Times New Roman" w:cs="Times New Roman"/>
          <w:szCs w:val="24"/>
        </w:rPr>
        <w:t>,</w:t>
      </w:r>
      <w:r w:rsidRPr="0043450D">
        <w:rPr>
          <w:rFonts w:eastAsia="Times New Roman" w:cs="Times New Roman"/>
          <w:szCs w:val="24"/>
        </w:rPr>
        <w:t xml:space="preserve"> το ποσό που θα ε</w:t>
      </w:r>
      <w:r w:rsidRPr="0043450D">
        <w:rPr>
          <w:rFonts w:eastAsia="Times New Roman" w:cs="Times New Roman"/>
          <w:szCs w:val="24"/>
        </w:rPr>
        <w:t>ισρ</w:t>
      </w:r>
      <w:r>
        <w:rPr>
          <w:rFonts w:eastAsia="Times New Roman" w:cs="Times New Roman"/>
          <w:szCs w:val="24"/>
        </w:rPr>
        <w:t>έει</w:t>
      </w:r>
      <w:r w:rsidRPr="0043450D">
        <w:rPr>
          <w:rFonts w:eastAsia="Times New Roman" w:cs="Times New Roman"/>
          <w:szCs w:val="24"/>
        </w:rPr>
        <w:t xml:space="preserve"> στα δημόσια ταμεία θα είναι </w:t>
      </w:r>
      <w:r>
        <w:rPr>
          <w:rFonts w:eastAsia="Times New Roman" w:cs="Times New Roman"/>
          <w:szCs w:val="24"/>
        </w:rPr>
        <w:t>κατ’ ελάχιστον</w:t>
      </w:r>
      <w:r w:rsidRPr="0043450D">
        <w:rPr>
          <w:rFonts w:eastAsia="Times New Roman" w:cs="Times New Roman"/>
          <w:szCs w:val="24"/>
        </w:rPr>
        <w:t xml:space="preserve"> 75 εκατομμύρια ευρώ ετησίως</w:t>
      </w:r>
      <w:r>
        <w:rPr>
          <w:rFonts w:eastAsia="Times New Roman" w:cs="Times New Roman"/>
          <w:szCs w:val="24"/>
        </w:rPr>
        <w:t>. Α</w:t>
      </w:r>
      <w:r w:rsidRPr="0043450D">
        <w:rPr>
          <w:rFonts w:eastAsia="Times New Roman" w:cs="Times New Roman"/>
          <w:szCs w:val="24"/>
        </w:rPr>
        <w:t>πό την άλλη</w:t>
      </w:r>
      <w:r>
        <w:rPr>
          <w:rFonts w:eastAsia="Times New Roman" w:cs="Times New Roman"/>
          <w:szCs w:val="24"/>
        </w:rPr>
        <w:t>,</w:t>
      </w:r>
      <w:r w:rsidRPr="0043450D">
        <w:rPr>
          <w:rFonts w:eastAsia="Times New Roman" w:cs="Times New Roman"/>
          <w:szCs w:val="24"/>
        </w:rPr>
        <w:t xml:space="preserve"> οι εφοπλιστές θα προσφέρουν οικειοθελώς </w:t>
      </w:r>
      <w:r>
        <w:rPr>
          <w:rFonts w:eastAsia="Times New Roman" w:cs="Times New Roman"/>
          <w:szCs w:val="24"/>
        </w:rPr>
        <w:t xml:space="preserve">και επ’ </w:t>
      </w:r>
      <w:proofErr w:type="spellStart"/>
      <w:r>
        <w:rPr>
          <w:rFonts w:eastAsia="Times New Roman" w:cs="Times New Roman"/>
          <w:szCs w:val="24"/>
        </w:rPr>
        <w:t>αόριστον</w:t>
      </w:r>
      <w:proofErr w:type="spellEnd"/>
      <w:r w:rsidRPr="0043450D">
        <w:rPr>
          <w:rFonts w:eastAsia="Times New Roman" w:cs="Times New Roman"/>
          <w:szCs w:val="24"/>
        </w:rPr>
        <w:t xml:space="preserve"> το 10% τ</w:t>
      </w:r>
      <w:r>
        <w:rPr>
          <w:rFonts w:eastAsia="Times New Roman" w:cs="Times New Roman"/>
          <w:szCs w:val="24"/>
        </w:rPr>
        <w:t>ω</w:t>
      </w:r>
      <w:r w:rsidRPr="0043450D">
        <w:rPr>
          <w:rFonts w:eastAsia="Times New Roman" w:cs="Times New Roman"/>
          <w:szCs w:val="24"/>
        </w:rPr>
        <w:t>ν εισαγόμεν</w:t>
      </w:r>
      <w:r>
        <w:rPr>
          <w:rFonts w:eastAsia="Times New Roman" w:cs="Times New Roman"/>
          <w:szCs w:val="24"/>
        </w:rPr>
        <w:t>ων</w:t>
      </w:r>
      <w:r w:rsidRPr="0043450D">
        <w:rPr>
          <w:rFonts w:eastAsia="Times New Roman" w:cs="Times New Roman"/>
          <w:szCs w:val="24"/>
        </w:rPr>
        <w:t xml:space="preserve"> μερισμάτων των φυσικών προσώπων</w:t>
      </w:r>
      <w:r>
        <w:rPr>
          <w:rFonts w:eastAsia="Times New Roman" w:cs="Times New Roman"/>
          <w:szCs w:val="24"/>
        </w:rPr>
        <w:t>,</w:t>
      </w:r>
      <w:r w:rsidRPr="0043450D">
        <w:rPr>
          <w:rFonts w:eastAsia="Times New Roman" w:cs="Times New Roman"/>
          <w:szCs w:val="24"/>
        </w:rPr>
        <w:t xml:space="preserve"> αλλά δεν μπορεί </w:t>
      </w:r>
      <w:r>
        <w:rPr>
          <w:rFonts w:eastAsia="Times New Roman" w:cs="Times New Roman"/>
          <w:szCs w:val="24"/>
        </w:rPr>
        <w:t>κάποιος</w:t>
      </w:r>
      <w:r w:rsidRPr="0043450D">
        <w:rPr>
          <w:rFonts w:eastAsia="Times New Roman" w:cs="Times New Roman"/>
          <w:szCs w:val="24"/>
        </w:rPr>
        <w:t xml:space="preserve"> </w:t>
      </w:r>
      <w:r w:rsidRPr="0043450D">
        <w:rPr>
          <w:rFonts w:eastAsia="Times New Roman" w:cs="Times New Roman"/>
          <w:szCs w:val="24"/>
        </w:rPr>
        <w:t>να υπολογίσει σε τι ποσό α</w:t>
      </w:r>
      <w:r w:rsidRPr="0043450D">
        <w:rPr>
          <w:rFonts w:eastAsia="Times New Roman" w:cs="Times New Roman"/>
          <w:szCs w:val="24"/>
        </w:rPr>
        <w:t>ντιστοιχεί αυτό το 10%</w:t>
      </w:r>
      <w:r>
        <w:rPr>
          <w:rFonts w:eastAsia="Times New Roman" w:cs="Times New Roman"/>
          <w:szCs w:val="24"/>
        </w:rPr>
        <w:t>,</w:t>
      </w:r>
      <w:r w:rsidRPr="0043450D">
        <w:rPr>
          <w:rFonts w:eastAsia="Times New Roman" w:cs="Times New Roman"/>
          <w:szCs w:val="24"/>
        </w:rPr>
        <w:t xml:space="preserve"> αλλά και ποια μπορεί να είναι τα φυσικά πρόσωπα</w:t>
      </w:r>
      <w:r>
        <w:rPr>
          <w:rFonts w:eastAsia="Times New Roman" w:cs="Times New Roman"/>
          <w:szCs w:val="24"/>
        </w:rPr>
        <w:t>,</w:t>
      </w:r>
      <w:r w:rsidRPr="0043450D">
        <w:rPr>
          <w:rFonts w:eastAsia="Times New Roman" w:cs="Times New Roman"/>
          <w:szCs w:val="24"/>
        </w:rPr>
        <w:t xml:space="preserve"> αφού πρόκειται για ανώνυμες εταιρείες</w:t>
      </w:r>
      <w:r>
        <w:rPr>
          <w:rFonts w:eastAsia="Times New Roman" w:cs="Times New Roman"/>
          <w:szCs w:val="24"/>
        </w:rPr>
        <w:t>. Κ</w:t>
      </w:r>
      <w:r w:rsidRPr="0043450D">
        <w:rPr>
          <w:rFonts w:eastAsia="Times New Roman" w:cs="Times New Roman"/>
          <w:szCs w:val="24"/>
        </w:rPr>
        <w:t>αι τελικά</w:t>
      </w:r>
      <w:r>
        <w:rPr>
          <w:rFonts w:eastAsia="Times New Roman" w:cs="Times New Roman"/>
          <w:szCs w:val="24"/>
        </w:rPr>
        <w:t>,</w:t>
      </w:r>
      <w:r w:rsidRPr="0043450D">
        <w:rPr>
          <w:rFonts w:eastAsia="Times New Roman" w:cs="Times New Roman"/>
          <w:szCs w:val="24"/>
        </w:rPr>
        <w:t xml:space="preserve"> δεν είναι ξεκάθαρο αν είναι 75 εκατομμύρια</w:t>
      </w:r>
      <w:r>
        <w:rPr>
          <w:rFonts w:eastAsia="Times New Roman" w:cs="Times New Roman"/>
          <w:szCs w:val="24"/>
        </w:rPr>
        <w:t xml:space="preserve"> ή αν είναι 40 εκατομμύρια. Τ</w:t>
      </w:r>
      <w:r w:rsidRPr="0043450D">
        <w:rPr>
          <w:rFonts w:eastAsia="Times New Roman" w:cs="Times New Roman"/>
          <w:szCs w:val="24"/>
        </w:rPr>
        <w:t>α χρήματα</w:t>
      </w:r>
      <w:r>
        <w:rPr>
          <w:rFonts w:eastAsia="Times New Roman" w:cs="Times New Roman"/>
          <w:szCs w:val="24"/>
        </w:rPr>
        <w:t>,</w:t>
      </w:r>
      <w:r w:rsidRPr="0043450D">
        <w:rPr>
          <w:rFonts w:eastAsia="Times New Roman" w:cs="Times New Roman"/>
          <w:szCs w:val="24"/>
        </w:rPr>
        <w:t xml:space="preserve"> δηλαδή</w:t>
      </w:r>
      <w:r>
        <w:rPr>
          <w:rFonts w:eastAsia="Times New Roman" w:cs="Times New Roman"/>
          <w:szCs w:val="24"/>
        </w:rPr>
        <w:t>,</w:t>
      </w:r>
      <w:r w:rsidRPr="0043450D">
        <w:rPr>
          <w:rFonts w:eastAsia="Times New Roman" w:cs="Times New Roman"/>
          <w:szCs w:val="24"/>
        </w:rPr>
        <w:t xml:space="preserve"> είναι πολύ λίγα σε σχέση με τα κέρδη των ε</w:t>
      </w:r>
      <w:r w:rsidRPr="0043450D">
        <w:rPr>
          <w:rFonts w:eastAsia="Times New Roman" w:cs="Times New Roman"/>
          <w:szCs w:val="24"/>
        </w:rPr>
        <w:t>φοπλιστών και υπάρχει προβληματισμός στο κατά πόσο</w:t>
      </w:r>
      <w:r>
        <w:rPr>
          <w:rFonts w:eastAsia="Times New Roman" w:cs="Times New Roman"/>
          <w:szCs w:val="24"/>
        </w:rPr>
        <w:t>ν</w:t>
      </w:r>
      <w:r w:rsidRPr="0043450D">
        <w:rPr>
          <w:rFonts w:eastAsia="Times New Roman" w:cs="Times New Roman"/>
          <w:szCs w:val="24"/>
        </w:rPr>
        <w:t xml:space="preserve"> διασφαλίζεται ότι αυτά </w:t>
      </w:r>
      <w:r>
        <w:rPr>
          <w:rFonts w:eastAsia="Times New Roman" w:cs="Times New Roman"/>
          <w:szCs w:val="24"/>
        </w:rPr>
        <w:t>τ</w:t>
      </w:r>
      <w:r w:rsidRPr="0043450D">
        <w:rPr>
          <w:rFonts w:eastAsia="Times New Roman" w:cs="Times New Roman"/>
          <w:szCs w:val="24"/>
        </w:rPr>
        <w:t>ελικά θα καταβληθούν</w:t>
      </w:r>
      <w:r>
        <w:rPr>
          <w:rFonts w:eastAsia="Times New Roman" w:cs="Times New Roman"/>
          <w:szCs w:val="24"/>
        </w:rPr>
        <w:t>.</w:t>
      </w:r>
    </w:p>
    <w:p w14:paraId="4D87FDB0"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Θ</w:t>
      </w:r>
      <w:r w:rsidRPr="0043450D">
        <w:rPr>
          <w:rFonts w:eastAsia="Times New Roman" w:cs="Times New Roman"/>
          <w:szCs w:val="24"/>
        </w:rPr>
        <w:t xml:space="preserve">υμόμαστε και την παλαιότερη </w:t>
      </w:r>
      <w:r>
        <w:rPr>
          <w:rFonts w:eastAsia="Times New Roman" w:cs="Times New Roman"/>
          <w:szCs w:val="24"/>
        </w:rPr>
        <w:t>προαν</w:t>
      </w:r>
      <w:r w:rsidRPr="0043450D">
        <w:rPr>
          <w:rFonts w:eastAsia="Times New Roman" w:cs="Times New Roman"/>
          <w:szCs w:val="24"/>
        </w:rPr>
        <w:t>αγγελία του Πρωθυπουργού</w:t>
      </w:r>
      <w:r>
        <w:rPr>
          <w:rFonts w:eastAsia="Times New Roman" w:cs="Times New Roman"/>
          <w:szCs w:val="24"/>
        </w:rPr>
        <w:t xml:space="preserve"> ότι οι Έλληνες εφοπλιστές </w:t>
      </w:r>
      <w:r w:rsidRPr="0043450D">
        <w:rPr>
          <w:rFonts w:eastAsia="Times New Roman" w:cs="Times New Roman"/>
          <w:szCs w:val="24"/>
        </w:rPr>
        <w:t>θα κατέβαλ</w:t>
      </w:r>
      <w:r>
        <w:rPr>
          <w:rFonts w:eastAsia="Times New Roman" w:cs="Times New Roman"/>
          <w:szCs w:val="24"/>
        </w:rPr>
        <w:t>λ</w:t>
      </w:r>
      <w:r w:rsidRPr="0043450D">
        <w:rPr>
          <w:rFonts w:eastAsia="Times New Roman" w:cs="Times New Roman"/>
          <w:szCs w:val="24"/>
        </w:rPr>
        <w:t>αν εισφορά είτε με βάση τα έσοδα τους είτε με βάση τη χωρητικό</w:t>
      </w:r>
      <w:r w:rsidRPr="0043450D">
        <w:rPr>
          <w:rFonts w:eastAsia="Times New Roman" w:cs="Times New Roman"/>
          <w:szCs w:val="24"/>
        </w:rPr>
        <w:t xml:space="preserve">τητα των πλοίων </w:t>
      </w:r>
      <w:r>
        <w:rPr>
          <w:rFonts w:eastAsia="Times New Roman" w:cs="Times New Roman"/>
          <w:szCs w:val="24"/>
        </w:rPr>
        <w:t>τους. Μ</w:t>
      </w:r>
      <w:r w:rsidRPr="0043450D">
        <w:rPr>
          <w:rFonts w:eastAsia="Times New Roman" w:cs="Times New Roman"/>
          <w:szCs w:val="24"/>
        </w:rPr>
        <w:t>άλιστα</w:t>
      </w:r>
      <w:r>
        <w:rPr>
          <w:rFonts w:eastAsia="Times New Roman" w:cs="Times New Roman"/>
          <w:szCs w:val="24"/>
        </w:rPr>
        <w:t>,</w:t>
      </w:r>
      <w:r w:rsidRPr="0043450D">
        <w:rPr>
          <w:rFonts w:eastAsia="Times New Roman" w:cs="Times New Roman"/>
          <w:szCs w:val="24"/>
        </w:rPr>
        <w:t xml:space="preserve"> </w:t>
      </w:r>
      <w:r>
        <w:rPr>
          <w:rFonts w:eastAsia="Times New Roman" w:cs="Times New Roman"/>
          <w:szCs w:val="24"/>
        </w:rPr>
        <w:t>είχε</w:t>
      </w:r>
      <w:r w:rsidRPr="0043450D">
        <w:rPr>
          <w:rFonts w:eastAsia="Times New Roman" w:cs="Times New Roman"/>
          <w:szCs w:val="24"/>
        </w:rPr>
        <w:t xml:space="preserve"> υπάρξει συμφωνία κυβέρνησης και </w:t>
      </w:r>
      <w:r>
        <w:rPr>
          <w:rFonts w:eastAsia="Times New Roman" w:cs="Times New Roman"/>
          <w:szCs w:val="24"/>
        </w:rPr>
        <w:t>εφοπλιστών</w:t>
      </w:r>
      <w:r w:rsidRPr="0043450D">
        <w:rPr>
          <w:rFonts w:eastAsia="Times New Roman" w:cs="Times New Roman"/>
          <w:szCs w:val="24"/>
        </w:rPr>
        <w:t xml:space="preserve"> από τον Ιούλιο του 2013 με έναν υπολογισμό 420 εκατομμυρίων ευρώ σε βάθος τριετίας</w:t>
      </w:r>
      <w:r>
        <w:rPr>
          <w:rFonts w:eastAsia="Times New Roman" w:cs="Times New Roman"/>
          <w:szCs w:val="24"/>
        </w:rPr>
        <w:t>.</w:t>
      </w:r>
      <w:r w:rsidRPr="0043450D">
        <w:rPr>
          <w:rFonts w:eastAsia="Times New Roman" w:cs="Times New Roman"/>
          <w:szCs w:val="24"/>
        </w:rPr>
        <w:t xml:space="preserve"> Ποτέ</w:t>
      </w:r>
      <w:r>
        <w:rPr>
          <w:rFonts w:eastAsia="Times New Roman" w:cs="Times New Roman"/>
          <w:szCs w:val="24"/>
        </w:rPr>
        <w:t>,</w:t>
      </w:r>
      <w:r w:rsidRPr="0043450D">
        <w:rPr>
          <w:rFonts w:eastAsia="Times New Roman" w:cs="Times New Roman"/>
          <w:szCs w:val="24"/>
        </w:rPr>
        <w:t xml:space="preserve"> </w:t>
      </w:r>
      <w:r>
        <w:rPr>
          <w:rFonts w:eastAsia="Times New Roman" w:cs="Times New Roman"/>
          <w:szCs w:val="24"/>
        </w:rPr>
        <w:t>όμως,</w:t>
      </w:r>
      <w:r w:rsidRPr="0043450D">
        <w:rPr>
          <w:rFonts w:eastAsia="Times New Roman" w:cs="Times New Roman"/>
          <w:szCs w:val="24"/>
        </w:rPr>
        <w:t xml:space="preserve"> δεν μάθαμε ποιες εταιρείες συμμετείχαν </w:t>
      </w:r>
      <w:r>
        <w:rPr>
          <w:rFonts w:eastAsia="Times New Roman" w:cs="Times New Roman"/>
          <w:szCs w:val="24"/>
        </w:rPr>
        <w:t>και τι</w:t>
      </w:r>
      <w:r w:rsidRPr="0043450D">
        <w:rPr>
          <w:rFonts w:eastAsia="Times New Roman" w:cs="Times New Roman"/>
          <w:szCs w:val="24"/>
        </w:rPr>
        <w:t xml:space="preserve"> χρήματα πήρε το ελληνικό </w:t>
      </w:r>
      <w:r>
        <w:rPr>
          <w:rFonts w:eastAsia="Times New Roman" w:cs="Times New Roman"/>
          <w:szCs w:val="24"/>
        </w:rPr>
        <w:t>δ</w:t>
      </w:r>
      <w:r w:rsidRPr="0043450D">
        <w:rPr>
          <w:rFonts w:eastAsia="Times New Roman" w:cs="Times New Roman"/>
          <w:szCs w:val="24"/>
        </w:rPr>
        <w:t>ημόσιο</w:t>
      </w:r>
      <w:r>
        <w:rPr>
          <w:rFonts w:eastAsia="Times New Roman" w:cs="Times New Roman"/>
          <w:szCs w:val="24"/>
        </w:rPr>
        <w:t>.</w:t>
      </w:r>
    </w:p>
    <w:p w14:paraId="4D87FDB1"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Κ</w:t>
      </w:r>
      <w:r w:rsidRPr="0043450D">
        <w:rPr>
          <w:rFonts w:eastAsia="Times New Roman" w:cs="Times New Roman"/>
          <w:szCs w:val="24"/>
        </w:rPr>
        <w:t>λείνοντας</w:t>
      </w:r>
      <w:r>
        <w:rPr>
          <w:rFonts w:eastAsia="Times New Roman" w:cs="Times New Roman"/>
          <w:szCs w:val="24"/>
        </w:rPr>
        <w:t>,</w:t>
      </w:r>
      <w:r w:rsidRPr="0043450D">
        <w:rPr>
          <w:rFonts w:eastAsia="Times New Roman" w:cs="Times New Roman"/>
          <w:szCs w:val="24"/>
        </w:rPr>
        <w:t xml:space="preserve"> αφού επαναλάβουμε ότι είναι απαράδεκτος ο τρόπος με τον οποίον </w:t>
      </w:r>
      <w:r>
        <w:rPr>
          <w:rFonts w:eastAsia="Times New Roman" w:cs="Times New Roman"/>
          <w:szCs w:val="24"/>
        </w:rPr>
        <w:t>φ</w:t>
      </w:r>
      <w:r w:rsidRPr="0043450D">
        <w:rPr>
          <w:rFonts w:eastAsia="Times New Roman" w:cs="Times New Roman"/>
          <w:szCs w:val="24"/>
        </w:rPr>
        <w:t>έρνετε προς ψήφιση τέτοια ζητήματα</w:t>
      </w:r>
      <w:r>
        <w:rPr>
          <w:rFonts w:eastAsia="Times New Roman" w:cs="Times New Roman"/>
          <w:szCs w:val="24"/>
        </w:rPr>
        <w:t>,</w:t>
      </w:r>
      <w:r w:rsidRPr="0043450D">
        <w:rPr>
          <w:rFonts w:eastAsia="Times New Roman" w:cs="Times New Roman"/>
          <w:szCs w:val="24"/>
        </w:rPr>
        <w:t xml:space="preserve"> καταψηφίζου</w:t>
      </w:r>
      <w:r>
        <w:rPr>
          <w:rFonts w:eastAsia="Times New Roman" w:cs="Times New Roman"/>
          <w:szCs w:val="24"/>
        </w:rPr>
        <w:t>με</w:t>
      </w:r>
      <w:r w:rsidRPr="0043450D">
        <w:rPr>
          <w:rFonts w:eastAsia="Times New Roman" w:cs="Times New Roman"/>
          <w:szCs w:val="24"/>
        </w:rPr>
        <w:t xml:space="preserve"> επί της αρχής</w:t>
      </w:r>
      <w:r>
        <w:rPr>
          <w:rFonts w:eastAsia="Times New Roman" w:cs="Times New Roman"/>
          <w:szCs w:val="24"/>
        </w:rPr>
        <w:t>. Τονίζουμε</w:t>
      </w:r>
      <w:r w:rsidRPr="0043450D">
        <w:rPr>
          <w:rFonts w:eastAsia="Times New Roman" w:cs="Times New Roman"/>
          <w:szCs w:val="24"/>
        </w:rPr>
        <w:t xml:space="preserve"> ότι η προστασία των ακτών και του αιγιαλού δεν αποτελεί πεδίο πολιτικής αντιπαλότητας και είναι υπόθεση όλ</w:t>
      </w:r>
      <w:r w:rsidRPr="0043450D">
        <w:rPr>
          <w:rFonts w:eastAsia="Times New Roman" w:cs="Times New Roman"/>
          <w:szCs w:val="24"/>
        </w:rPr>
        <w:t xml:space="preserve">ων </w:t>
      </w:r>
      <w:r>
        <w:rPr>
          <w:rFonts w:eastAsia="Times New Roman" w:cs="Times New Roman"/>
          <w:szCs w:val="24"/>
        </w:rPr>
        <w:t>μας,</w:t>
      </w:r>
      <w:r w:rsidRPr="0043450D">
        <w:rPr>
          <w:rFonts w:eastAsia="Times New Roman" w:cs="Times New Roman"/>
          <w:szCs w:val="24"/>
        </w:rPr>
        <w:t xml:space="preserve"> όλων των Ελλήνων πατριωτών</w:t>
      </w:r>
      <w:r>
        <w:rPr>
          <w:rFonts w:eastAsia="Times New Roman" w:cs="Times New Roman"/>
          <w:szCs w:val="24"/>
        </w:rPr>
        <w:t>,</w:t>
      </w:r>
      <w:r w:rsidRPr="0043450D">
        <w:rPr>
          <w:rFonts w:eastAsia="Times New Roman" w:cs="Times New Roman"/>
          <w:szCs w:val="24"/>
        </w:rPr>
        <w:t xml:space="preserve"> που </w:t>
      </w:r>
      <w:r>
        <w:rPr>
          <w:rFonts w:eastAsia="Times New Roman" w:cs="Times New Roman"/>
          <w:szCs w:val="24"/>
        </w:rPr>
        <w:t>η Κ</w:t>
      </w:r>
      <w:r w:rsidRPr="0043450D">
        <w:rPr>
          <w:rFonts w:eastAsia="Times New Roman" w:cs="Times New Roman"/>
          <w:szCs w:val="24"/>
        </w:rPr>
        <w:t xml:space="preserve">υβέρνηση της </w:t>
      </w:r>
      <w:r>
        <w:rPr>
          <w:rFonts w:eastAsia="Times New Roman" w:cs="Times New Roman"/>
          <w:szCs w:val="24"/>
        </w:rPr>
        <w:t>«</w:t>
      </w:r>
      <w:r w:rsidRPr="0043450D">
        <w:rPr>
          <w:rFonts w:eastAsia="Times New Roman" w:cs="Times New Roman"/>
          <w:szCs w:val="24"/>
        </w:rPr>
        <w:t xml:space="preserve">πρώτη φορά </w:t>
      </w:r>
      <w:r>
        <w:rPr>
          <w:rFonts w:eastAsia="Times New Roman" w:cs="Times New Roman"/>
          <w:szCs w:val="24"/>
        </w:rPr>
        <w:t>αριστερά</w:t>
      </w:r>
      <w:r>
        <w:rPr>
          <w:rFonts w:eastAsia="Times New Roman" w:cs="Times New Roman"/>
          <w:szCs w:val="24"/>
        </w:rPr>
        <w:t>» διώκει και</w:t>
      </w:r>
      <w:r w:rsidRPr="0043450D">
        <w:rPr>
          <w:rFonts w:eastAsia="Times New Roman" w:cs="Times New Roman"/>
          <w:szCs w:val="24"/>
        </w:rPr>
        <w:t xml:space="preserve"> λοιδορεί και </w:t>
      </w:r>
      <w:r>
        <w:rPr>
          <w:rFonts w:eastAsia="Times New Roman" w:cs="Times New Roman"/>
          <w:szCs w:val="24"/>
        </w:rPr>
        <w:t>η</w:t>
      </w:r>
      <w:r w:rsidRPr="0043450D">
        <w:rPr>
          <w:rFonts w:eastAsia="Times New Roman" w:cs="Times New Roman"/>
          <w:szCs w:val="24"/>
        </w:rPr>
        <w:t xml:space="preserve"> </w:t>
      </w:r>
      <w:r>
        <w:rPr>
          <w:rFonts w:eastAsia="Times New Roman" w:cs="Times New Roman"/>
          <w:szCs w:val="24"/>
        </w:rPr>
        <w:t>Α</w:t>
      </w:r>
      <w:r w:rsidRPr="0043450D">
        <w:rPr>
          <w:rFonts w:eastAsia="Times New Roman" w:cs="Times New Roman"/>
          <w:szCs w:val="24"/>
        </w:rPr>
        <w:t xml:space="preserve">ξιωματική </w:t>
      </w:r>
      <w:r>
        <w:rPr>
          <w:rFonts w:eastAsia="Times New Roman" w:cs="Times New Roman"/>
          <w:szCs w:val="24"/>
        </w:rPr>
        <w:t>Α</w:t>
      </w:r>
      <w:r w:rsidRPr="0043450D">
        <w:rPr>
          <w:rFonts w:eastAsia="Times New Roman" w:cs="Times New Roman"/>
          <w:szCs w:val="24"/>
        </w:rPr>
        <w:t xml:space="preserve">ντιπολίτευση </w:t>
      </w:r>
      <w:r>
        <w:rPr>
          <w:rFonts w:eastAsia="Times New Roman" w:cs="Times New Roman"/>
          <w:szCs w:val="24"/>
        </w:rPr>
        <w:t>εμ</w:t>
      </w:r>
      <w:r w:rsidRPr="0043450D">
        <w:rPr>
          <w:rFonts w:eastAsia="Times New Roman" w:cs="Times New Roman"/>
          <w:szCs w:val="24"/>
        </w:rPr>
        <w:t xml:space="preserve">παίζει με τους απίθανους </w:t>
      </w:r>
      <w:proofErr w:type="spellStart"/>
      <w:r w:rsidRPr="0043450D">
        <w:rPr>
          <w:rFonts w:eastAsia="Times New Roman" w:cs="Times New Roman"/>
          <w:szCs w:val="24"/>
        </w:rPr>
        <w:t>εθνομηδενιστές</w:t>
      </w:r>
      <w:proofErr w:type="spellEnd"/>
      <w:r w:rsidRPr="0043450D">
        <w:rPr>
          <w:rFonts w:eastAsia="Times New Roman" w:cs="Times New Roman"/>
          <w:szCs w:val="24"/>
        </w:rPr>
        <w:t xml:space="preserve"> υποψηφίους που την πλαισιώνουν</w:t>
      </w:r>
      <w:r>
        <w:rPr>
          <w:rFonts w:eastAsia="Times New Roman" w:cs="Times New Roman"/>
          <w:szCs w:val="24"/>
        </w:rPr>
        <w:t>,</w:t>
      </w:r>
      <w:r w:rsidRPr="0043450D">
        <w:rPr>
          <w:rFonts w:eastAsia="Times New Roman" w:cs="Times New Roman"/>
          <w:szCs w:val="24"/>
        </w:rPr>
        <w:t xml:space="preserve"> όπως ο ανεκδιήγητος </w:t>
      </w:r>
      <w:r>
        <w:rPr>
          <w:rFonts w:eastAsia="Times New Roman" w:cs="Times New Roman"/>
          <w:szCs w:val="24"/>
        </w:rPr>
        <w:t>κ</w:t>
      </w:r>
      <w:r w:rsidRPr="0043450D">
        <w:rPr>
          <w:rFonts w:eastAsia="Times New Roman" w:cs="Times New Roman"/>
          <w:szCs w:val="24"/>
        </w:rPr>
        <w:t xml:space="preserve">αθηγητής </w:t>
      </w:r>
      <w:proofErr w:type="spellStart"/>
      <w:r>
        <w:rPr>
          <w:rFonts w:eastAsia="Times New Roman" w:cs="Times New Roman"/>
          <w:szCs w:val="24"/>
        </w:rPr>
        <w:t>Κ</w:t>
      </w:r>
      <w:r w:rsidRPr="0043450D">
        <w:rPr>
          <w:rFonts w:eastAsia="Times New Roman" w:cs="Times New Roman"/>
          <w:szCs w:val="24"/>
        </w:rPr>
        <w:t>αιρίδης</w:t>
      </w:r>
      <w:proofErr w:type="spellEnd"/>
      <w:r>
        <w:rPr>
          <w:rFonts w:eastAsia="Times New Roman" w:cs="Times New Roman"/>
          <w:szCs w:val="24"/>
        </w:rPr>
        <w:t>.</w:t>
      </w:r>
    </w:p>
    <w:p w14:paraId="4D87FDB2"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Ο</w:t>
      </w:r>
      <w:r w:rsidRPr="0043450D">
        <w:rPr>
          <w:rFonts w:eastAsia="Times New Roman" w:cs="Times New Roman"/>
          <w:szCs w:val="24"/>
        </w:rPr>
        <w:t xml:space="preserve">ι θάλασσές </w:t>
      </w:r>
      <w:r>
        <w:rPr>
          <w:rFonts w:eastAsia="Times New Roman" w:cs="Times New Roman"/>
          <w:szCs w:val="24"/>
        </w:rPr>
        <w:t>μ</w:t>
      </w:r>
      <w:r>
        <w:rPr>
          <w:rFonts w:eastAsia="Times New Roman" w:cs="Times New Roman"/>
          <w:szCs w:val="24"/>
        </w:rPr>
        <w:t>ας, οι ακτές μας,</w:t>
      </w:r>
      <w:r w:rsidRPr="0043450D">
        <w:rPr>
          <w:rFonts w:eastAsia="Times New Roman" w:cs="Times New Roman"/>
          <w:szCs w:val="24"/>
        </w:rPr>
        <w:t xml:space="preserve"> το περιβάλλον μας είναι η πατρίδα </w:t>
      </w:r>
      <w:r>
        <w:rPr>
          <w:rFonts w:eastAsia="Times New Roman" w:cs="Times New Roman"/>
          <w:szCs w:val="24"/>
        </w:rPr>
        <w:t>μας. Α</w:t>
      </w:r>
      <w:r w:rsidRPr="0043450D">
        <w:rPr>
          <w:rFonts w:eastAsia="Times New Roman" w:cs="Times New Roman"/>
          <w:szCs w:val="24"/>
        </w:rPr>
        <w:t>υτή</w:t>
      </w:r>
      <w:r>
        <w:rPr>
          <w:rFonts w:eastAsia="Times New Roman" w:cs="Times New Roman"/>
          <w:szCs w:val="24"/>
        </w:rPr>
        <w:t>ν</w:t>
      </w:r>
      <w:r w:rsidRPr="0043450D">
        <w:rPr>
          <w:rFonts w:eastAsia="Times New Roman" w:cs="Times New Roman"/>
          <w:szCs w:val="24"/>
        </w:rPr>
        <w:t xml:space="preserve"> την πατρίδα</w:t>
      </w:r>
      <w:r>
        <w:rPr>
          <w:rFonts w:eastAsia="Times New Roman" w:cs="Times New Roman"/>
          <w:szCs w:val="24"/>
        </w:rPr>
        <w:t>,</w:t>
      </w:r>
      <w:r w:rsidRPr="0043450D">
        <w:rPr>
          <w:rFonts w:eastAsia="Times New Roman" w:cs="Times New Roman"/>
          <w:szCs w:val="24"/>
        </w:rPr>
        <w:t xml:space="preserve"> μαζί με τους Έλληνες πατριώτες</w:t>
      </w:r>
      <w:r>
        <w:rPr>
          <w:rFonts w:eastAsia="Times New Roman" w:cs="Times New Roman"/>
          <w:szCs w:val="24"/>
        </w:rPr>
        <w:t>,</w:t>
      </w:r>
      <w:r w:rsidRPr="0043450D">
        <w:rPr>
          <w:rFonts w:eastAsia="Times New Roman" w:cs="Times New Roman"/>
          <w:szCs w:val="24"/>
        </w:rPr>
        <w:t xml:space="preserve"> υπερασπίζεται και θα υπερασπιστεί μέχρι τέλους το λαϊκό εθνικιστικό κίνημα</w:t>
      </w:r>
      <w:r>
        <w:rPr>
          <w:rFonts w:eastAsia="Times New Roman" w:cs="Times New Roman"/>
          <w:szCs w:val="24"/>
        </w:rPr>
        <w:t>. Τ</w:t>
      </w:r>
      <w:r w:rsidRPr="0043450D">
        <w:rPr>
          <w:rFonts w:eastAsia="Times New Roman" w:cs="Times New Roman"/>
          <w:szCs w:val="24"/>
        </w:rPr>
        <w:t>ώρα Χρυσή Αυγή</w:t>
      </w:r>
      <w:r>
        <w:rPr>
          <w:rFonts w:eastAsia="Times New Roman" w:cs="Times New Roman"/>
          <w:szCs w:val="24"/>
        </w:rPr>
        <w:t>,</w:t>
      </w:r>
      <w:r w:rsidRPr="0043450D">
        <w:rPr>
          <w:rFonts w:eastAsia="Times New Roman" w:cs="Times New Roman"/>
          <w:szCs w:val="24"/>
        </w:rPr>
        <w:t xml:space="preserve"> τώρα </w:t>
      </w:r>
      <w:r>
        <w:rPr>
          <w:rFonts w:eastAsia="Times New Roman" w:cs="Times New Roman"/>
          <w:szCs w:val="24"/>
        </w:rPr>
        <w:t>ε</w:t>
      </w:r>
      <w:r w:rsidRPr="0043450D">
        <w:rPr>
          <w:rFonts w:eastAsia="Times New Roman" w:cs="Times New Roman"/>
          <w:szCs w:val="24"/>
        </w:rPr>
        <w:t xml:space="preserve">θνική </w:t>
      </w:r>
      <w:r>
        <w:rPr>
          <w:rFonts w:eastAsia="Times New Roman" w:cs="Times New Roman"/>
          <w:szCs w:val="24"/>
        </w:rPr>
        <w:t>α</w:t>
      </w:r>
      <w:r w:rsidRPr="0043450D">
        <w:rPr>
          <w:rFonts w:eastAsia="Times New Roman" w:cs="Times New Roman"/>
          <w:szCs w:val="24"/>
        </w:rPr>
        <w:t>ντίσταση</w:t>
      </w:r>
      <w:r>
        <w:rPr>
          <w:rFonts w:eastAsia="Times New Roman" w:cs="Times New Roman"/>
          <w:szCs w:val="24"/>
        </w:rPr>
        <w:t>, τ</w:t>
      </w:r>
      <w:r w:rsidRPr="0043450D">
        <w:rPr>
          <w:rFonts w:eastAsia="Times New Roman" w:cs="Times New Roman"/>
          <w:szCs w:val="24"/>
        </w:rPr>
        <w:t>ώρα θα πάρουμε την πατρί</w:t>
      </w:r>
      <w:r>
        <w:rPr>
          <w:rFonts w:eastAsia="Times New Roman" w:cs="Times New Roman"/>
          <w:szCs w:val="24"/>
        </w:rPr>
        <w:t xml:space="preserve">δα μας </w:t>
      </w:r>
      <w:r>
        <w:rPr>
          <w:rFonts w:eastAsia="Times New Roman" w:cs="Times New Roman"/>
          <w:szCs w:val="24"/>
        </w:rPr>
        <w:t>πίσω.</w:t>
      </w:r>
    </w:p>
    <w:p w14:paraId="4D87FDB3"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Τ</w:t>
      </w:r>
      <w:r w:rsidRPr="0043450D">
        <w:rPr>
          <w:rFonts w:eastAsia="Times New Roman" w:cs="Times New Roman"/>
          <w:szCs w:val="24"/>
        </w:rPr>
        <w:t>ελειώνω και λέω</w:t>
      </w:r>
      <w:r>
        <w:rPr>
          <w:rFonts w:eastAsia="Times New Roman" w:cs="Times New Roman"/>
          <w:szCs w:val="24"/>
        </w:rPr>
        <w:t>:</w:t>
      </w:r>
      <w:r w:rsidRPr="0043450D">
        <w:rPr>
          <w:rFonts w:eastAsia="Times New Roman" w:cs="Times New Roman"/>
          <w:szCs w:val="24"/>
        </w:rPr>
        <w:t xml:space="preserve"> Η Μακεδονία είναι </w:t>
      </w:r>
      <w:r>
        <w:rPr>
          <w:rFonts w:eastAsia="Times New Roman" w:cs="Times New Roman"/>
          <w:szCs w:val="24"/>
        </w:rPr>
        <w:t>μία</w:t>
      </w:r>
      <w:r w:rsidRPr="0043450D">
        <w:rPr>
          <w:rFonts w:eastAsia="Times New Roman" w:cs="Times New Roman"/>
          <w:szCs w:val="24"/>
        </w:rPr>
        <w:t xml:space="preserve"> και είναι </w:t>
      </w:r>
      <w:r>
        <w:rPr>
          <w:rFonts w:eastAsia="Times New Roman" w:cs="Times New Roman"/>
          <w:szCs w:val="24"/>
        </w:rPr>
        <w:t>ε</w:t>
      </w:r>
      <w:r w:rsidRPr="0043450D">
        <w:rPr>
          <w:rFonts w:eastAsia="Times New Roman" w:cs="Times New Roman"/>
          <w:szCs w:val="24"/>
        </w:rPr>
        <w:t>λληνική</w:t>
      </w:r>
      <w:r>
        <w:rPr>
          <w:rFonts w:eastAsia="Times New Roman" w:cs="Times New Roman"/>
          <w:szCs w:val="24"/>
        </w:rPr>
        <w:t>!</w:t>
      </w:r>
    </w:p>
    <w:p w14:paraId="4D87FDB4" w14:textId="77777777" w:rsidR="00E01347" w:rsidRDefault="00B0330D">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της Χρυσής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4D87FDB5"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Παππά.</w:t>
      </w:r>
    </w:p>
    <w:p w14:paraId="4D87FDB6"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Ο κ. Γερμενής από τον Λ</w:t>
      </w:r>
      <w:r w:rsidRPr="0043450D">
        <w:rPr>
          <w:rFonts w:eastAsia="Times New Roman" w:cs="Times New Roman"/>
          <w:szCs w:val="24"/>
        </w:rPr>
        <w:t xml:space="preserve">αϊκό </w:t>
      </w:r>
      <w:r>
        <w:rPr>
          <w:rFonts w:eastAsia="Times New Roman" w:cs="Times New Roman"/>
          <w:szCs w:val="24"/>
        </w:rPr>
        <w:t>Σ</w:t>
      </w:r>
      <w:r w:rsidRPr="0043450D">
        <w:rPr>
          <w:rFonts w:eastAsia="Times New Roman" w:cs="Times New Roman"/>
          <w:szCs w:val="24"/>
        </w:rPr>
        <w:t>ύνδεσμό</w:t>
      </w:r>
      <w:r>
        <w:rPr>
          <w:rFonts w:eastAsia="Times New Roman" w:cs="Times New Roman"/>
          <w:szCs w:val="24"/>
        </w:rPr>
        <w:t xml:space="preserve"> - </w:t>
      </w:r>
      <w:r w:rsidRPr="0043450D">
        <w:rPr>
          <w:rFonts w:eastAsia="Times New Roman" w:cs="Times New Roman"/>
          <w:szCs w:val="24"/>
        </w:rPr>
        <w:t xml:space="preserve">Χρυσή Αυγή έχει το λόγο για </w:t>
      </w:r>
      <w:r>
        <w:rPr>
          <w:rFonts w:eastAsia="Times New Roman" w:cs="Times New Roman"/>
          <w:szCs w:val="24"/>
        </w:rPr>
        <w:t>επτά λεπτά.</w:t>
      </w:r>
    </w:p>
    <w:p w14:paraId="4D87FDB7"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Ευχαριστώ, κύριε Πρόεδρε.</w:t>
      </w:r>
    </w:p>
    <w:p w14:paraId="4D87FDB8"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Ακόμα και στις τελευταίες σ</w:t>
      </w:r>
      <w:r w:rsidRPr="0043450D">
        <w:rPr>
          <w:rFonts w:eastAsia="Times New Roman" w:cs="Times New Roman"/>
          <w:szCs w:val="24"/>
        </w:rPr>
        <w:t xml:space="preserve">τιγμές του πολιτικού </w:t>
      </w:r>
      <w:r>
        <w:rPr>
          <w:rFonts w:eastAsia="Times New Roman" w:cs="Times New Roman"/>
          <w:szCs w:val="24"/>
        </w:rPr>
        <w:t>σ</w:t>
      </w:r>
      <w:r w:rsidRPr="0043450D">
        <w:rPr>
          <w:rFonts w:eastAsia="Times New Roman" w:cs="Times New Roman"/>
          <w:szCs w:val="24"/>
        </w:rPr>
        <w:t>ας βίου προσπαθείτε με κάθε τρόπο να εξασφαλίσετε την πολιτική σας επιβίωση και να εξοφλήσετε γραμμ</w:t>
      </w:r>
      <w:r>
        <w:rPr>
          <w:rFonts w:eastAsia="Times New Roman" w:cs="Times New Roman"/>
          <w:szCs w:val="24"/>
        </w:rPr>
        <w:t>άτι</w:t>
      </w:r>
      <w:r w:rsidRPr="0043450D">
        <w:rPr>
          <w:rFonts w:eastAsia="Times New Roman" w:cs="Times New Roman"/>
          <w:szCs w:val="24"/>
        </w:rPr>
        <w:t>α</w:t>
      </w:r>
      <w:r>
        <w:rPr>
          <w:rFonts w:eastAsia="Times New Roman" w:cs="Times New Roman"/>
          <w:szCs w:val="24"/>
        </w:rPr>
        <w:t>,</w:t>
      </w:r>
      <w:r w:rsidRPr="0043450D">
        <w:rPr>
          <w:rFonts w:eastAsia="Times New Roman" w:cs="Times New Roman"/>
          <w:szCs w:val="24"/>
        </w:rPr>
        <w:t xml:space="preserve"> φέρνοντας στη Βουλή προς ψήφιση νόμους</w:t>
      </w:r>
      <w:r>
        <w:rPr>
          <w:rFonts w:eastAsia="Times New Roman" w:cs="Times New Roman"/>
          <w:szCs w:val="24"/>
        </w:rPr>
        <w:t xml:space="preserve">, τους οποίους δεν </w:t>
      </w:r>
      <w:r>
        <w:rPr>
          <w:rFonts w:eastAsia="Times New Roman" w:cs="Times New Roman"/>
          <w:szCs w:val="24"/>
        </w:rPr>
        <w:t xml:space="preserve">προλάβατε </w:t>
      </w:r>
      <w:r w:rsidRPr="0043450D">
        <w:rPr>
          <w:rFonts w:eastAsia="Times New Roman" w:cs="Times New Roman"/>
          <w:szCs w:val="24"/>
        </w:rPr>
        <w:t xml:space="preserve">τα τελευταία τέσσερα χρόνια </w:t>
      </w:r>
      <w:r>
        <w:rPr>
          <w:rFonts w:eastAsia="Times New Roman" w:cs="Times New Roman"/>
          <w:szCs w:val="24"/>
        </w:rPr>
        <w:t>να φέρετε.</w:t>
      </w:r>
    </w:p>
    <w:p w14:paraId="4D87FDB9"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Β</w:t>
      </w:r>
      <w:r w:rsidRPr="0043450D">
        <w:rPr>
          <w:rFonts w:eastAsia="Times New Roman" w:cs="Times New Roman"/>
          <w:szCs w:val="24"/>
        </w:rPr>
        <w:t xml:space="preserve">ασικός </w:t>
      </w:r>
      <w:r>
        <w:rPr>
          <w:rFonts w:eastAsia="Times New Roman" w:cs="Times New Roman"/>
          <w:szCs w:val="24"/>
        </w:rPr>
        <w:t>σ</w:t>
      </w:r>
      <w:r w:rsidRPr="0043450D">
        <w:rPr>
          <w:rFonts w:eastAsia="Times New Roman" w:cs="Times New Roman"/>
          <w:szCs w:val="24"/>
        </w:rPr>
        <w:t>ας σκοπός είναι να ικ</w:t>
      </w:r>
      <w:r>
        <w:rPr>
          <w:rFonts w:eastAsia="Times New Roman" w:cs="Times New Roman"/>
          <w:szCs w:val="24"/>
        </w:rPr>
        <w:t>ανοποιήσετε συμφέροντα και μέσα από αυτά να κερδίσετε κάποιους</w:t>
      </w:r>
      <w:r w:rsidRPr="0043450D">
        <w:rPr>
          <w:rFonts w:eastAsia="Times New Roman" w:cs="Times New Roman"/>
          <w:szCs w:val="24"/>
        </w:rPr>
        <w:t xml:space="preserve"> ψήφους</w:t>
      </w:r>
      <w:r>
        <w:rPr>
          <w:rFonts w:eastAsia="Times New Roman" w:cs="Times New Roman"/>
          <w:szCs w:val="24"/>
        </w:rPr>
        <w:t>,</w:t>
      </w:r>
      <w:r w:rsidRPr="0043450D">
        <w:rPr>
          <w:rFonts w:eastAsia="Times New Roman" w:cs="Times New Roman"/>
          <w:szCs w:val="24"/>
        </w:rPr>
        <w:t xml:space="preserve"> να </w:t>
      </w:r>
      <w:r>
        <w:rPr>
          <w:rFonts w:eastAsia="Times New Roman" w:cs="Times New Roman"/>
          <w:szCs w:val="24"/>
        </w:rPr>
        <w:t>χαριστείτε</w:t>
      </w:r>
      <w:r w:rsidRPr="0043450D">
        <w:rPr>
          <w:rFonts w:eastAsia="Times New Roman" w:cs="Times New Roman"/>
          <w:szCs w:val="24"/>
        </w:rPr>
        <w:t xml:space="preserve"> σ</w:t>
      </w:r>
      <w:r>
        <w:rPr>
          <w:rFonts w:eastAsia="Times New Roman" w:cs="Times New Roman"/>
          <w:szCs w:val="24"/>
        </w:rPr>
        <w:t xml:space="preserve">τα </w:t>
      </w:r>
      <w:proofErr w:type="spellStart"/>
      <w:r>
        <w:rPr>
          <w:rFonts w:eastAsia="Times New Roman" w:cs="Times New Roman"/>
          <w:szCs w:val="24"/>
        </w:rPr>
        <w:t>λαμόγια</w:t>
      </w:r>
      <w:proofErr w:type="spellEnd"/>
      <w:r>
        <w:rPr>
          <w:rFonts w:eastAsia="Times New Roman" w:cs="Times New Roman"/>
          <w:szCs w:val="24"/>
        </w:rPr>
        <w:t xml:space="preserve"> και στους απατεώνες, με</w:t>
      </w:r>
      <w:r w:rsidRPr="0043450D">
        <w:rPr>
          <w:rFonts w:eastAsia="Times New Roman" w:cs="Times New Roman"/>
          <w:szCs w:val="24"/>
        </w:rPr>
        <w:t xml:space="preserve"> αντάλλαγμα τη στήριξή </w:t>
      </w:r>
      <w:r>
        <w:rPr>
          <w:rFonts w:eastAsia="Times New Roman" w:cs="Times New Roman"/>
          <w:szCs w:val="24"/>
        </w:rPr>
        <w:t>τους. Θ</w:t>
      </w:r>
      <w:r w:rsidRPr="0043450D">
        <w:rPr>
          <w:rFonts w:eastAsia="Times New Roman" w:cs="Times New Roman"/>
          <w:szCs w:val="24"/>
        </w:rPr>
        <w:t xml:space="preserve">έλει η </w:t>
      </w:r>
      <w:r>
        <w:rPr>
          <w:rFonts w:eastAsia="Times New Roman" w:cs="Times New Roman"/>
          <w:szCs w:val="24"/>
        </w:rPr>
        <w:t>Κ</w:t>
      </w:r>
      <w:r w:rsidRPr="0043450D">
        <w:rPr>
          <w:rFonts w:eastAsia="Times New Roman" w:cs="Times New Roman"/>
          <w:szCs w:val="24"/>
        </w:rPr>
        <w:t>υβέρνηση να φανεί χ</w:t>
      </w:r>
      <w:r w:rsidRPr="0043450D">
        <w:rPr>
          <w:rFonts w:eastAsia="Times New Roman" w:cs="Times New Roman"/>
          <w:szCs w:val="24"/>
        </w:rPr>
        <w:t xml:space="preserve">ρήσιμη και βολική σε εκείνους τους </w:t>
      </w:r>
      <w:r>
        <w:rPr>
          <w:rFonts w:eastAsia="Times New Roman" w:cs="Times New Roman"/>
          <w:szCs w:val="24"/>
        </w:rPr>
        <w:t>κουτο</w:t>
      </w:r>
      <w:r w:rsidRPr="0043450D">
        <w:rPr>
          <w:rFonts w:eastAsia="Times New Roman" w:cs="Times New Roman"/>
          <w:szCs w:val="24"/>
        </w:rPr>
        <w:t xml:space="preserve">πόνηρους συμπολίτες </w:t>
      </w:r>
      <w:r>
        <w:rPr>
          <w:rFonts w:eastAsia="Times New Roman" w:cs="Times New Roman"/>
          <w:szCs w:val="24"/>
        </w:rPr>
        <w:t>μας,</w:t>
      </w:r>
      <w:r w:rsidRPr="0043450D">
        <w:rPr>
          <w:rFonts w:eastAsia="Times New Roman" w:cs="Times New Roman"/>
          <w:szCs w:val="24"/>
        </w:rPr>
        <w:t xml:space="preserve"> που δυστυχώς δεν είναι λίγοι και οποίοι τα τελευταία </w:t>
      </w:r>
      <w:r>
        <w:rPr>
          <w:rFonts w:eastAsia="Times New Roman" w:cs="Times New Roman"/>
          <w:szCs w:val="24"/>
        </w:rPr>
        <w:t>πενήντα</w:t>
      </w:r>
      <w:r w:rsidRPr="0043450D">
        <w:rPr>
          <w:rFonts w:eastAsia="Times New Roman" w:cs="Times New Roman"/>
          <w:szCs w:val="24"/>
        </w:rPr>
        <w:t xml:space="preserve"> χρόνια έχτιζαν τα πάντα</w:t>
      </w:r>
      <w:r>
        <w:rPr>
          <w:rFonts w:eastAsia="Times New Roman" w:cs="Times New Roman"/>
          <w:szCs w:val="24"/>
        </w:rPr>
        <w:t>,</w:t>
      </w:r>
      <w:r w:rsidRPr="0043450D">
        <w:rPr>
          <w:rFonts w:eastAsia="Times New Roman" w:cs="Times New Roman"/>
          <w:szCs w:val="24"/>
        </w:rPr>
        <w:t xml:space="preserve"> όπου μπορούσαν</w:t>
      </w:r>
      <w:r>
        <w:rPr>
          <w:rFonts w:eastAsia="Times New Roman" w:cs="Times New Roman"/>
          <w:szCs w:val="24"/>
        </w:rPr>
        <w:t>,</w:t>
      </w:r>
      <w:r w:rsidRPr="0043450D">
        <w:rPr>
          <w:rFonts w:eastAsia="Times New Roman" w:cs="Times New Roman"/>
          <w:szCs w:val="24"/>
        </w:rPr>
        <w:t xml:space="preserve"> και κατασκεύαζαν τα σπίτια </w:t>
      </w:r>
      <w:r>
        <w:rPr>
          <w:rFonts w:eastAsia="Times New Roman" w:cs="Times New Roman"/>
          <w:szCs w:val="24"/>
        </w:rPr>
        <w:t>τους,</w:t>
      </w:r>
      <w:r w:rsidRPr="0043450D">
        <w:rPr>
          <w:rFonts w:eastAsia="Times New Roman" w:cs="Times New Roman"/>
          <w:szCs w:val="24"/>
        </w:rPr>
        <w:t xml:space="preserve"> τις βίλες </w:t>
      </w:r>
      <w:r>
        <w:rPr>
          <w:rFonts w:eastAsia="Times New Roman" w:cs="Times New Roman"/>
          <w:szCs w:val="24"/>
        </w:rPr>
        <w:t>τους,</w:t>
      </w:r>
      <w:r w:rsidRPr="0043450D">
        <w:rPr>
          <w:rFonts w:eastAsia="Times New Roman" w:cs="Times New Roman"/>
          <w:szCs w:val="24"/>
        </w:rPr>
        <w:t xml:space="preserve"> τα ξενοδοχεία τους και τις επιχειρήσεις </w:t>
      </w:r>
      <w:r>
        <w:rPr>
          <w:rFonts w:eastAsia="Times New Roman" w:cs="Times New Roman"/>
          <w:szCs w:val="24"/>
        </w:rPr>
        <w:t>τους,</w:t>
      </w:r>
      <w:r w:rsidRPr="0043450D">
        <w:rPr>
          <w:rFonts w:eastAsia="Times New Roman" w:cs="Times New Roman"/>
          <w:szCs w:val="24"/>
        </w:rPr>
        <w:t xml:space="preserve"> </w:t>
      </w:r>
      <w:r>
        <w:rPr>
          <w:rFonts w:eastAsia="Times New Roman" w:cs="Times New Roman"/>
          <w:szCs w:val="24"/>
        </w:rPr>
        <w:t>ό</w:t>
      </w:r>
      <w:r w:rsidRPr="0043450D">
        <w:rPr>
          <w:rFonts w:eastAsia="Times New Roman" w:cs="Times New Roman"/>
          <w:szCs w:val="24"/>
        </w:rPr>
        <w:t>χι απλά πάνω στο κύμα</w:t>
      </w:r>
      <w:r>
        <w:rPr>
          <w:rFonts w:eastAsia="Times New Roman" w:cs="Times New Roman"/>
          <w:szCs w:val="24"/>
        </w:rPr>
        <w:t>,</w:t>
      </w:r>
      <w:r w:rsidRPr="0043450D">
        <w:rPr>
          <w:rFonts w:eastAsia="Times New Roman" w:cs="Times New Roman"/>
          <w:szCs w:val="24"/>
        </w:rPr>
        <w:t xml:space="preserve"> αλλά ακόμα και μέσα στη θάλασσα</w:t>
      </w:r>
      <w:r>
        <w:rPr>
          <w:rFonts w:eastAsia="Times New Roman" w:cs="Times New Roman"/>
          <w:szCs w:val="24"/>
        </w:rPr>
        <w:t>.</w:t>
      </w:r>
    </w:p>
    <w:p w14:paraId="4D87FDBA"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Τώρα, </w:t>
      </w:r>
      <w:r w:rsidRPr="0043450D">
        <w:rPr>
          <w:rFonts w:eastAsia="Times New Roman" w:cs="Times New Roman"/>
          <w:szCs w:val="24"/>
        </w:rPr>
        <w:t xml:space="preserve">που πλέον η ακίνητη δημόσια περιουσία </w:t>
      </w:r>
      <w:r>
        <w:rPr>
          <w:rFonts w:eastAsia="Times New Roman" w:cs="Times New Roman"/>
          <w:szCs w:val="24"/>
        </w:rPr>
        <w:t xml:space="preserve">δεν </w:t>
      </w:r>
      <w:r w:rsidRPr="0043450D">
        <w:rPr>
          <w:rFonts w:eastAsia="Times New Roman" w:cs="Times New Roman"/>
          <w:szCs w:val="24"/>
        </w:rPr>
        <w:t xml:space="preserve">ανήκει πια στο </w:t>
      </w:r>
      <w:r>
        <w:rPr>
          <w:rFonts w:eastAsia="Times New Roman" w:cs="Times New Roman"/>
          <w:szCs w:val="24"/>
        </w:rPr>
        <w:t>ε</w:t>
      </w:r>
      <w:r w:rsidRPr="0043450D">
        <w:rPr>
          <w:rFonts w:eastAsia="Times New Roman" w:cs="Times New Roman"/>
          <w:szCs w:val="24"/>
        </w:rPr>
        <w:t xml:space="preserve">λληνικό </w:t>
      </w:r>
      <w:r>
        <w:rPr>
          <w:rFonts w:eastAsia="Times New Roman" w:cs="Times New Roman"/>
          <w:szCs w:val="24"/>
        </w:rPr>
        <w:t>δ</w:t>
      </w:r>
      <w:r w:rsidRPr="0043450D">
        <w:rPr>
          <w:rFonts w:eastAsia="Times New Roman" w:cs="Times New Roman"/>
          <w:szCs w:val="24"/>
        </w:rPr>
        <w:t>ημόσιο</w:t>
      </w:r>
      <w:r>
        <w:rPr>
          <w:rFonts w:eastAsia="Times New Roman" w:cs="Times New Roman"/>
          <w:szCs w:val="24"/>
        </w:rPr>
        <w:t>, αλλά έχει δοθεί προίκα για εκατό</w:t>
      </w:r>
      <w:r w:rsidRPr="0043450D">
        <w:rPr>
          <w:rFonts w:eastAsia="Times New Roman" w:cs="Times New Roman"/>
          <w:szCs w:val="24"/>
        </w:rPr>
        <w:t xml:space="preserve"> και παραπάνω χρόνια στους διεθνείς τοκογλύφους και τα διεθνή κοράκια</w:t>
      </w:r>
      <w:r>
        <w:rPr>
          <w:rFonts w:eastAsia="Times New Roman" w:cs="Times New Roman"/>
          <w:szCs w:val="24"/>
        </w:rPr>
        <w:t>,</w:t>
      </w:r>
      <w:r w:rsidRPr="0043450D">
        <w:rPr>
          <w:rFonts w:eastAsia="Times New Roman" w:cs="Times New Roman"/>
          <w:szCs w:val="24"/>
        </w:rPr>
        <w:t xml:space="preserve"> η </w:t>
      </w:r>
      <w:r>
        <w:rPr>
          <w:rFonts w:eastAsia="Times New Roman" w:cs="Times New Roman"/>
          <w:szCs w:val="24"/>
        </w:rPr>
        <w:t>Κ</w:t>
      </w:r>
      <w:r w:rsidRPr="0043450D">
        <w:rPr>
          <w:rFonts w:eastAsia="Times New Roman" w:cs="Times New Roman"/>
          <w:szCs w:val="24"/>
        </w:rPr>
        <w:t xml:space="preserve">υβέρνησή </w:t>
      </w:r>
      <w:r>
        <w:rPr>
          <w:rFonts w:eastAsia="Times New Roman" w:cs="Times New Roman"/>
          <w:szCs w:val="24"/>
        </w:rPr>
        <w:t>σ</w:t>
      </w:r>
      <w:r w:rsidRPr="0043450D">
        <w:rPr>
          <w:rFonts w:eastAsia="Times New Roman" w:cs="Times New Roman"/>
          <w:szCs w:val="24"/>
        </w:rPr>
        <w:t>ας έρχεται με το σημερινό νομοσχέδιο και ανοίγει</w:t>
      </w:r>
      <w:r>
        <w:rPr>
          <w:rFonts w:eastAsia="Times New Roman" w:cs="Times New Roman"/>
          <w:szCs w:val="24"/>
        </w:rPr>
        <w:t>,</w:t>
      </w:r>
      <w:r w:rsidRPr="0043450D">
        <w:rPr>
          <w:rFonts w:eastAsia="Times New Roman" w:cs="Times New Roman"/>
          <w:szCs w:val="24"/>
        </w:rPr>
        <w:t xml:space="preserve"> </w:t>
      </w:r>
      <w:r>
        <w:rPr>
          <w:rFonts w:eastAsia="Times New Roman" w:cs="Times New Roman"/>
          <w:szCs w:val="24"/>
        </w:rPr>
        <w:t>ό</w:t>
      </w:r>
      <w:r w:rsidRPr="0043450D">
        <w:rPr>
          <w:rFonts w:eastAsia="Times New Roman" w:cs="Times New Roman"/>
          <w:szCs w:val="24"/>
        </w:rPr>
        <w:t xml:space="preserve">χι απλά </w:t>
      </w:r>
      <w:r>
        <w:rPr>
          <w:rFonts w:eastAsia="Times New Roman" w:cs="Times New Roman"/>
          <w:szCs w:val="24"/>
        </w:rPr>
        <w:t xml:space="preserve">ένα </w:t>
      </w:r>
      <w:r w:rsidRPr="0043450D">
        <w:rPr>
          <w:rFonts w:eastAsia="Times New Roman" w:cs="Times New Roman"/>
          <w:szCs w:val="24"/>
        </w:rPr>
        <w:t>παραθυράκι</w:t>
      </w:r>
      <w:r>
        <w:rPr>
          <w:rFonts w:eastAsia="Times New Roman" w:cs="Times New Roman"/>
          <w:szCs w:val="24"/>
        </w:rPr>
        <w:t>, αλλά ολόκληρη</w:t>
      </w:r>
      <w:r w:rsidRPr="0043450D">
        <w:rPr>
          <w:rFonts w:eastAsia="Times New Roman" w:cs="Times New Roman"/>
          <w:szCs w:val="24"/>
        </w:rPr>
        <w:t xml:space="preserve"> πόρτα στη μαζική νομιμοποίηση των αυθαιρέτων</w:t>
      </w:r>
      <w:r>
        <w:rPr>
          <w:rFonts w:eastAsia="Times New Roman" w:cs="Times New Roman"/>
          <w:szCs w:val="24"/>
        </w:rPr>
        <w:t>,</w:t>
      </w:r>
      <w:r w:rsidRPr="0043450D">
        <w:rPr>
          <w:rFonts w:eastAsia="Times New Roman" w:cs="Times New Roman"/>
          <w:szCs w:val="24"/>
        </w:rPr>
        <w:t xml:space="preserve"> τα οποία για πολλές δεκαετίες χτίζοντα</w:t>
      </w:r>
      <w:r>
        <w:rPr>
          <w:rFonts w:eastAsia="Times New Roman" w:cs="Times New Roman"/>
          <w:szCs w:val="24"/>
        </w:rPr>
        <w:t>ν σε</w:t>
      </w:r>
      <w:r w:rsidRPr="0043450D">
        <w:rPr>
          <w:rFonts w:eastAsia="Times New Roman" w:cs="Times New Roman"/>
          <w:szCs w:val="24"/>
        </w:rPr>
        <w:t xml:space="preserve"> αιγιαλούς και σ</w:t>
      </w:r>
      <w:r>
        <w:rPr>
          <w:rFonts w:eastAsia="Times New Roman" w:cs="Times New Roman"/>
          <w:szCs w:val="24"/>
        </w:rPr>
        <w:t xml:space="preserve">ε παραλίες χωρίς </w:t>
      </w:r>
      <w:r>
        <w:rPr>
          <w:rFonts w:eastAsia="Times New Roman" w:cs="Times New Roman"/>
          <w:szCs w:val="24"/>
        </w:rPr>
        <w:t xml:space="preserve">κάποιος </w:t>
      </w:r>
      <w:r>
        <w:rPr>
          <w:rFonts w:eastAsia="Times New Roman" w:cs="Times New Roman"/>
          <w:szCs w:val="24"/>
        </w:rPr>
        <w:t>από τους υπευθύνους</w:t>
      </w:r>
      <w:r w:rsidRPr="0043450D">
        <w:rPr>
          <w:rFonts w:eastAsia="Times New Roman" w:cs="Times New Roman"/>
          <w:szCs w:val="24"/>
        </w:rPr>
        <w:t xml:space="preserve"> να τα εν</w:t>
      </w:r>
      <w:r w:rsidRPr="0043450D">
        <w:rPr>
          <w:rFonts w:eastAsia="Times New Roman" w:cs="Times New Roman"/>
          <w:szCs w:val="24"/>
        </w:rPr>
        <w:t>οχλήσει</w:t>
      </w:r>
      <w:r>
        <w:rPr>
          <w:rFonts w:eastAsia="Times New Roman" w:cs="Times New Roman"/>
          <w:szCs w:val="24"/>
        </w:rPr>
        <w:t>.</w:t>
      </w:r>
    </w:p>
    <w:p w14:paraId="4D87FDBB"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Σ</w:t>
      </w:r>
      <w:r w:rsidRPr="0043450D">
        <w:rPr>
          <w:rFonts w:eastAsia="Times New Roman" w:cs="Times New Roman"/>
          <w:szCs w:val="24"/>
        </w:rPr>
        <w:t>υγκεκριμένα</w:t>
      </w:r>
      <w:r>
        <w:rPr>
          <w:rFonts w:eastAsia="Times New Roman" w:cs="Times New Roman"/>
          <w:szCs w:val="24"/>
        </w:rPr>
        <w:t xml:space="preserve">, </w:t>
      </w:r>
      <w:r w:rsidRPr="0043450D">
        <w:rPr>
          <w:rFonts w:eastAsia="Times New Roman" w:cs="Times New Roman"/>
          <w:szCs w:val="24"/>
        </w:rPr>
        <w:t>το άρθρο 34 γράφει</w:t>
      </w:r>
      <w:r>
        <w:rPr>
          <w:rFonts w:eastAsia="Times New Roman" w:cs="Times New Roman"/>
          <w:szCs w:val="24"/>
        </w:rPr>
        <w:t>: «Έ</w:t>
      </w:r>
      <w:r w:rsidRPr="0043450D">
        <w:rPr>
          <w:rFonts w:eastAsia="Times New Roman" w:cs="Times New Roman"/>
          <w:szCs w:val="24"/>
        </w:rPr>
        <w:t>ργα που έχουν κατασκευαστεί μέχρι την 28η Αυγούστου 2011 στον αιγιαλό</w:t>
      </w:r>
      <w:r>
        <w:rPr>
          <w:rFonts w:eastAsia="Times New Roman" w:cs="Times New Roman"/>
          <w:szCs w:val="24"/>
        </w:rPr>
        <w:t>,</w:t>
      </w:r>
      <w:r w:rsidRPr="0043450D">
        <w:rPr>
          <w:rFonts w:eastAsia="Times New Roman" w:cs="Times New Roman"/>
          <w:szCs w:val="24"/>
        </w:rPr>
        <w:t xml:space="preserve"> την </w:t>
      </w:r>
      <w:r w:rsidRPr="0043450D">
        <w:rPr>
          <w:rFonts w:eastAsia="Times New Roman" w:cs="Times New Roman"/>
          <w:szCs w:val="24"/>
        </w:rPr>
        <w:lastRenderedPageBreak/>
        <w:t>παραλία</w:t>
      </w:r>
      <w:r>
        <w:rPr>
          <w:rFonts w:eastAsia="Times New Roman" w:cs="Times New Roman"/>
          <w:szCs w:val="24"/>
        </w:rPr>
        <w:t>,</w:t>
      </w:r>
      <w:r w:rsidRPr="0043450D">
        <w:rPr>
          <w:rFonts w:eastAsia="Times New Roman" w:cs="Times New Roman"/>
          <w:szCs w:val="24"/>
        </w:rPr>
        <w:t xml:space="preserve"> την όχθη</w:t>
      </w:r>
      <w:r>
        <w:rPr>
          <w:rFonts w:eastAsia="Times New Roman" w:cs="Times New Roman"/>
          <w:szCs w:val="24"/>
        </w:rPr>
        <w:t>,</w:t>
      </w:r>
      <w:r w:rsidRPr="0043450D">
        <w:rPr>
          <w:rFonts w:eastAsia="Times New Roman" w:cs="Times New Roman"/>
          <w:szCs w:val="24"/>
        </w:rPr>
        <w:t xml:space="preserve"> την παρόχθια ζώνη</w:t>
      </w:r>
      <w:r>
        <w:rPr>
          <w:rFonts w:eastAsia="Times New Roman" w:cs="Times New Roman"/>
          <w:szCs w:val="24"/>
        </w:rPr>
        <w:t>,</w:t>
      </w:r>
      <w:r w:rsidRPr="0043450D">
        <w:rPr>
          <w:rFonts w:eastAsia="Times New Roman" w:cs="Times New Roman"/>
          <w:szCs w:val="24"/>
        </w:rPr>
        <w:t xml:space="preserve"> το υδάτινο στοιχείο</w:t>
      </w:r>
      <w:r>
        <w:rPr>
          <w:rFonts w:eastAsia="Times New Roman" w:cs="Times New Roman"/>
          <w:szCs w:val="24"/>
        </w:rPr>
        <w:t>,</w:t>
      </w:r>
      <w:r w:rsidRPr="0043450D">
        <w:rPr>
          <w:rFonts w:eastAsia="Times New Roman" w:cs="Times New Roman"/>
          <w:szCs w:val="24"/>
        </w:rPr>
        <w:t xml:space="preserve"> τ</w:t>
      </w:r>
      <w:r>
        <w:rPr>
          <w:rFonts w:eastAsia="Times New Roman" w:cs="Times New Roman"/>
          <w:szCs w:val="24"/>
        </w:rPr>
        <w:t>ον</w:t>
      </w:r>
      <w:r w:rsidRPr="0043450D">
        <w:rPr>
          <w:rFonts w:eastAsia="Times New Roman" w:cs="Times New Roman"/>
          <w:szCs w:val="24"/>
        </w:rPr>
        <w:t xml:space="preserve"> πυθμένα και το υπέδαφος του </w:t>
      </w:r>
      <w:r>
        <w:rPr>
          <w:rFonts w:eastAsia="Times New Roman" w:cs="Times New Roman"/>
          <w:szCs w:val="24"/>
        </w:rPr>
        <w:t>βυθού</w:t>
      </w:r>
      <w:r w:rsidRPr="0043450D">
        <w:rPr>
          <w:rFonts w:eastAsia="Times New Roman" w:cs="Times New Roman"/>
          <w:szCs w:val="24"/>
        </w:rPr>
        <w:t xml:space="preserve"> της θάλασσας</w:t>
      </w:r>
      <w:r>
        <w:rPr>
          <w:rFonts w:eastAsia="Times New Roman" w:cs="Times New Roman"/>
          <w:szCs w:val="24"/>
        </w:rPr>
        <w:t>,</w:t>
      </w:r>
      <w:r w:rsidRPr="0043450D">
        <w:rPr>
          <w:rFonts w:eastAsia="Times New Roman" w:cs="Times New Roman"/>
          <w:szCs w:val="24"/>
        </w:rPr>
        <w:t xml:space="preserve"> λιμνοθάλασσας</w:t>
      </w:r>
      <w:r>
        <w:rPr>
          <w:rFonts w:eastAsia="Times New Roman" w:cs="Times New Roman"/>
          <w:szCs w:val="24"/>
        </w:rPr>
        <w:t>,</w:t>
      </w:r>
      <w:r w:rsidRPr="0043450D">
        <w:rPr>
          <w:rFonts w:eastAsia="Times New Roman" w:cs="Times New Roman"/>
          <w:szCs w:val="24"/>
        </w:rPr>
        <w:t xml:space="preserve"> λίμνης και</w:t>
      </w:r>
      <w:r w:rsidRPr="0043450D">
        <w:rPr>
          <w:rFonts w:eastAsia="Times New Roman" w:cs="Times New Roman"/>
          <w:szCs w:val="24"/>
        </w:rPr>
        <w:t xml:space="preserve"> </w:t>
      </w:r>
      <w:r>
        <w:rPr>
          <w:rFonts w:eastAsia="Times New Roman" w:cs="Times New Roman"/>
          <w:szCs w:val="24"/>
        </w:rPr>
        <w:t xml:space="preserve">κοίτης πλεύσιμου </w:t>
      </w:r>
      <w:r w:rsidRPr="0043450D">
        <w:rPr>
          <w:rFonts w:eastAsia="Times New Roman" w:cs="Times New Roman"/>
          <w:szCs w:val="24"/>
        </w:rPr>
        <w:t>ποταμού</w:t>
      </w:r>
      <w:r>
        <w:rPr>
          <w:rFonts w:eastAsia="Times New Roman" w:cs="Times New Roman"/>
          <w:szCs w:val="24"/>
        </w:rPr>
        <w:t>,</w:t>
      </w:r>
      <w:r w:rsidRPr="0043450D">
        <w:rPr>
          <w:rFonts w:eastAsia="Times New Roman" w:cs="Times New Roman"/>
          <w:szCs w:val="24"/>
        </w:rPr>
        <w:t xml:space="preserve"> χωρίς να υφίσταται απόφαση παραχώρησης της χρήσης</w:t>
      </w:r>
      <w:r>
        <w:rPr>
          <w:rFonts w:eastAsia="Times New Roman" w:cs="Times New Roman"/>
          <w:szCs w:val="24"/>
        </w:rPr>
        <w:t>,</w:t>
      </w:r>
      <w:r w:rsidRPr="0043450D">
        <w:rPr>
          <w:rFonts w:eastAsia="Times New Roman" w:cs="Times New Roman"/>
          <w:szCs w:val="24"/>
        </w:rPr>
        <w:t xml:space="preserve"> ανεξαρτήτως της έκδοσ</w:t>
      </w:r>
      <w:r>
        <w:rPr>
          <w:rFonts w:eastAsia="Times New Roman" w:cs="Times New Roman"/>
          <w:szCs w:val="24"/>
        </w:rPr>
        <w:t>η</w:t>
      </w:r>
      <w:r w:rsidRPr="0043450D">
        <w:rPr>
          <w:rFonts w:eastAsia="Times New Roman" w:cs="Times New Roman"/>
          <w:szCs w:val="24"/>
        </w:rPr>
        <w:t>ς πρωτοκόλλου κατεδάφισ</w:t>
      </w:r>
      <w:r>
        <w:rPr>
          <w:rFonts w:eastAsia="Times New Roman" w:cs="Times New Roman"/>
          <w:szCs w:val="24"/>
        </w:rPr>
        <w:t>ης μέχρι την έναρξη ισχύος του υ</w:t>
      </w:r>
      <w:r w:rsidRPr="0043450D">
        <w:rPr>
          <w:rFonts w:eastAsia="Times New Roman" w:cs="Times New Roman"/>
          <w:szCs w:val="24"/>
        </w:rPr>
        <w:t>πό ψήφιση νομοσχεδίου</w:t>
      </w:r>
      <w:r>
        <w:rPr>
          <w:rFonts w:eastAsia="Times New Roman" w:cs="Times New Roman"/>
          <w:szCs w:val="24"/>
        </w:rPr>
        <w:t>,</w:t>
      </w:r>
      <w:r w:rsidRPr="0043450D">
        <w:rPr>
          <w:rFonts w:eastAsia="Times New Roman" w:cs="Times New Roman"/>
          <w:szCs w:val="24"/>
        </w:rPr>
        <w:t xml:space="preserve"> μπορεί να </w:t>
      </w:r>
      <w:proofErr w:type="spellStart"/>
      <w:r w:rsidRPr="0043450D">
        <w:rPr>
          <w:rFonts w:eastAsia="Times New Roman" w:cs="Times New Roman"/>
          <w:szCs w:val="24"/>
        </w:rPr>
        <w:t>αδειοδοτηθούν</w:t>
      </w:r>
      <w:proofErr w:type="spellEnd"/>
      <w:r w:rsidRPr="0043450D">
        <w:rPr>
          <w:rFonts w:eastAsia="Times New Roman" w:cs="Times New Roman"/>
          <w:szCs w:val="24"/>
        </w:rPr>
        <w:t xml:space="preserve"> με αιτιολογημένη απόφαση του Υπουργείου Οικονομικών</w:t>
      </w:r>
      <w:r>
        <w:rPr>
          <w:rFonts w:eastAsia="Times New Roman" w:cs="Times New Roman"/>
          <w:szCs w:val="24"/>
        </w:rPr>
        <w:t xml:space="preserve">». </w:t>
      </w:r>
      <w:r>
        <w:rPr>
          <w:rFonts w:eastAsia="Times New Roman" w:cs="Times New Roman"/>
          <w:szCs w:val="24"/>
        </w:rPr>
        <w:t>Τ</w:t>
      </w:r>
      <w:r w:rsidRPr="0043450D">
        <w:rPr>
          <w:rFonts w:eastAsia="Times New Roman" w:cs="Times New Roman"/>
          <w:szCs w:val="24"/>
        </w:rPr>
        <w:t xml:space="preserve">ι λέει </w:t>
      </w:r>
      <w:r>
        <w:rPr>
          <w:rFonts w:eastAsia="Times New Roman" w:cs="Times New Roman"/>
          <w:szCs w:val="24"/>
        </w:rPr>
        <w:t>α</w:t>
      </w:r>
      <w:r w:rsidRPr="0043450D">
        <w:rPr>
          <w:rFonts w:eastAsia="Times New Roman" w:cs="Times New Roman"/>
          <w:szCs w:val="24"/>
        </w:rPr>
        <w:t>υτό το άρθρο</w:t>
      </w:r>
      <w:r>
        <w:rPr>
          <w:rFonts w:eastAsia="Times New Roman" w:cs="Times New Roman"/>
          <w:szCs w:val="24"/>
        </w:rPr>
        <w:t>; Α</w:t>
      </w:r>
      <w:r w:rsidRPr="0043450D">
        <w:rPr>
          <w:rFonts w:eastAsia="Times New Roman" w:cs="Times New Roman"/>
          <w:szCs w:val="24"/>
        </w:rPr>
        <w:t>νοίγει</w:t>
      </w:r>
      <w:r>
        <w:rPr>
          <w:rFonts w:eastAsia="Times New Roman" w:cs="Times New Roman"/>
          <w:szCs w:val="24"/>
        </w:rPr>
        <w:t>,</w:t>
      </w:r>
      <w:r w:rsidRPr="0043450D">
        <w:rPr>
          <w:rFonts w:eastAsia="Times New Roman" w:cs="Times New Roman"/>
          <w:szCs w:val="24"/>
        </w:rPr>
        <w:t xml:space="preserve"> πλέον</w:t>
      </w:r>
      <w:r>
        <w:rPr>
          <w:rFonts w:eastAsia="Times New Roman" w:cs="Times New Roman"/>
          <w:szCs w:val="24"/>
        </w:rPr>
        <w:t>,</w:t>
      </w:r>
      <w:r w:rsidRPr="0043450D">
        <w:rPr>
          <w:rFonts w:eastAsia="Times New Roman" w:cs="Times New Roman"/>
          <w:szCs w:val="24"/>
        </w:rPr>
        <w:t xml:space="preserve"> το</w:t>
      </w:r>
      <w:r>
        <w:rPr>
          <w:rFonts w:eastAsia="Times New Roman" w:cs="Times New Roman"/>
          <w:szCs w:val="24"/>
        </w:rPr>
        <w:t>ν</w:t>
      </w:r>
      <w:r w:rsidRPr="0043450D">
        <w:rPr>
          <w:rFonts w:eastAsia="Times New Roman" w:cs="Times New Roman"/>
          <w:szCs w:val="24"/>
        </w:rPr>
        <w:t xml:space="preserve"> δρόμο για την καταστροφή των παραλιών </w:t>
      </w:r>
      <w:r>
        <w:rPr>
          <w:rFonts w:eastAsia="Times New Roman" w:cs="Times New Roman"/>
          <w:szCs w:val="24"/>
        </w:rPr>
        <w:t>μας. Πρόκειται για</w:t>
      </w:r>
      <w:r w:rsidRPr="0043450D">
        <w:rPr>
          <w:rFonts w:eastAsia="Times New Roman" w:cs="Times New Roman"/>
          <w:szCs w:val="24"/>
        </w:rPr>
        <w:t xml:space="preserve"> ένα έγκλημα ανά την επικράτεια</w:t>
      </w:r>
      <w:r>
        <w:rPr>
          <w:rFonts w:eastAsia="Times New Roman" w:cs="Times New Roman"/>
          <w:szCs w:val="24"/>
        </w:rPr>
        <w:t>,</w:t>
      </w:r>
      <w:r w:rsidRPr="0043450D">
        <w:rPr>
          <w:rFonts w:eastAsia="Times New Roman" w:cs="Times New Roman"/>
          <w:szCs w:val="24"/>
        </w:rPr>
        <w:t xml:space="preserve"> το οποίο </w:t>
      </w:r>
      <w:r>
        <w:rPr>
          <w:rFonts w:eastAsia="Times New Roman" w:cs="Times New Roman"/>
          <w:szCs w:val="24"/>
        </w:rPr>
        <w:t xml:space="preserve">θα έχει ανυπολόγιστες συνέπειες, τις οποίες θα δούμε </w:t>
      </w:r>
      <w:r w:rsidRPr="0043450D">
        <w:rPr>
          <w:rFonts w:eastAsia="Times New Roman" w:cs="Times New Roman"/>
          <w:szCs w:val="24"/>
        </w:rPr>
        <w:t>ακριβώς την επόμενη μέρα και τα επόμενα χρόνια</w:t>
      </w:r>
      <w:r>
        <w:rPr>
          <w:rFonts w:eastAsia="Times New Roman" w:cs="Times New Roman"/>
          <w:szCs w:val="24"/>
        </w:rPr>
        <w:t>.</w:t>
      </w:r>
    </w:p>
    <w:p w14:paraId="4D87FDBC"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Αυτήν την </w:t>
      </w:r>
      <w:r w:rsidRPr="0043450D">
        <w:rPr>
          <w:rFonts w:eastAsia="Times New Roman" w:cs="Times New Roman"/>
          <w:szCs w:val="24"/>
        </w:rPr>
        <w:t>πρόβλεψη</w:t>
      </w:r>
      <w:r>
        <w:rPr>
          <w:rFonts w:eastAsia="Times New Roman" w:cs="Times New Roman"/>
          <w:szCs w:val="24"/>
        </w:rPr>
        <w:t>,</w:t>
      </w:r>
      <w:r w:rsidRPr="0043450D">
        <w:rPr>
          <w:rFonts w:eastAsia="Times New Roman" w:cs="Times New Roman"/>
          <w:szCs w:val="24"/>
        </w:rPr>
        <w:t xml:space="preserve"> αυτή</w:t>
      </w:r>
      <w:r>
        <w:rPr>
          <w:rFonts w:eastAsia="Times New Roman" w:cs="Times New Roman"/>
          <w:szCs w:val="24"/>
        </w:rPr>
        <w:t>ν</w:t>
      </w:r>
      <w:r w:rsidRPr="0043450D">
        <w:rPr>
          <w:rFonts w:eastAsia="Times New Roman" w:cs="Times New Roman"/>
          <w:szCs w:val="24"/>
        </w:rPr>
        <w:t xml:space="preserve"> την εκτίμηση δεν την κάνουμε μόνο εμείς οι </w:t>
      </w:r>
      <w:r>
        <w:rPr>
          <w:rFonts w:eastAsia="Times New Roman" w:cs="Times New Roman"/>
          <w:szCs w:val="24"/>
        </w:rPr>
        <w:t>«</w:t>
      </w:r>
      <w:r w:rsidRPr="0043450D">
        <w:rPr>
          <w:rFonts w:eastAsia="Times New Roman" w:cs="Times New Roman"/>
          <w:szCs w:val="24"/>
        </w:rPr>
        <w:t>κακοί φασίστες</w:t>
      </w:r>
      <w:r>
        <w:rPr>
          <w:rFonts w:eastAsia="Times New Roman" w:cs="Times New Roman"/>
          <w:szCs w:val="24"/>
        </w:rPr>
        <w:t>», όπως μας αποκαλείτε. Τ</w:t>
      </w:r>
      <w:r w:rsidRPr="0043450D">
        <w:rPr>
          <w:rFonts w:eastAsia="Times New Roman" w:cs="Times New Roman"/>
          <w:szCs w:val="24"/>
        </w:rPr>
        <w:t xml:space="preserve">α ίδια και χειρότερα προβλέπει και καταγγέλλει η </w:t>
      </w:r>
      <w:r>
        <w:rPr>
          <w:rFonts w:eastAsia="Times New Roman" w:cs="Times New Roman"/>
          <w:szCs w:val="24"/>
          <w:lang w:val="en-US"/>
        </w:rPr>
        <w:t>WWF</w:t>
      </w:r>
      <w:r>
        <w:rPr>
          <w:rFonts w:eastAsia="Times New Roman" w:cs="Times New Roman"/>
          <w:szCs w:val="24"/>
        </w:rPr>
        <w:t>,</w:t>
      </w:r>
      <w:r w:rsidRPr="0043450D">
        <w:rPr>
          <w:rFonts w:eastAsia="Times New Roman" w:cs="Times New Roman"/>
          <w:szCs w:val="24"/>
        </w:rPr>
        <w:t xml:space="preserve"> η παγκοσμίου φήμης </w:t>
      </w:r>
      <w:r>
        <w:rPr>
          <w:rFonts w:eastAsia="Times New Roman" w:cs="Times New Roman"/>
          <w:szCs w:val="24"/>
        </w:rPr>
        <w:t>ο</w:t>
      </w:r>
      <w:r w:rsidRPr="0043450D">
        <w:rPr>
          <w:rFonts w:eastAsia="Times New Roman" w:cs="Times New Roman"/>
          <w:szCs w:val="24"/>
        </w:rPr>
        <w:t xml:space="preserve">ργάνωση </w:t>
      </w:r>
      <w:r w:rsidRPr="0043450D">
        <w:rPr>
          <w:rFonts w:eastAsia="Times New Roman" w:cs="Times New Roman"/>
          <w:szCs w:val="24"/>
        </w:rPr>
        <w:t>για την προστασία του περιβάλλοντος</w:t>
      </w:r>
      <w:r>
        <w:rPr>
          <w:rFonts w:eastAsia="Times New Roman" w:cs="Times New Roman"/>
          <w:szCs w:val="24"/>
        </w:rPr>
        <w:t>,</w:t>
      </w:r>
      <w:r w:rsidRPr="0043450D">
        <w:rPr>
          <w:rFonts w:eastAsia="Times New Roman" w:cs="Times New Roman"/>
          <w:szCs w:val="24"/>
        </w:rPr>
        <w:t xml:space="preserve"> την οποία</w:t>
      </w:r>
      <w:r>
        <w:rPr>
          <w:rFonts w:eastAsia="Times New Roman" w:cs="Times New Roman"/>
          <w:szCs w:val="24"/>
        </w:rPr>
        <w:t>,</w:t>
      </w:r>
      <w:r w:rsidRPr="0043450D">
        <w:rPr>
          <w:rFonts w:eastAsia="Times New Roman" w:cs="Times New Roman"/>
          <w:szCs w:val="24"/>
        </w:rPr>
        <w:t xml:space="preserve"> φυσικά</w:t>
      </w:r>
      <w:r>
        <w:rPr>
          <w:rFonts w:eastAsia="Times New Roman" w:cs="Times New Roman"/>
          <w:szCs w:val="24"/>
        </w:rPr>
        <w:t>,</w:t>
      </w:r>
      <w:r w:rsidRPr="0043450D">
        <w:rPr>
          <w:rFonts w:eastAsia="Times New Roman" w:cs="Times New Roman"/>
          <w:szCs w:val="24"/>
        </w:rPr>
        <w:t xml:space="preserve"> δεν μπορεί </w:t>
      </w:r>
      <w:r>
        <w:rPr>
          <w:rFonts w:eastAsia="Times New Roman" w:cs="Times New Roman"/>
          <w:szCs w:val="24"/>
        </w:rPr>
        <w:t>κάποιος</w:t>
      </w:r>
      <w:r w:rsidRPr="0043450D">
        <w:rPr>
          <w:rFonts w:eastAsia="Times New Roman" w:cs="Times New Roman"/>
          <w:szCs w:val="24"/>
        </w:rPr>
        <w:t xml:space="preserve"> </w:t>
      </w:r>
      <w:r w:rsidRPr="0043450D">
        <w:rPr>
          <w:rFonts w:eastAsia="Times New Roman" w:cs="Times New Roman"/>
          <w:szCs w:val="24"/>
        </w:rPr>
        <w:t>να τη χαρακτηρίσει ούτε ακραία ούτε φασιστική</w:t>
      </w:r>
      <w:r>
        <w:rPr>
          <w:rFonts w:eastAsia="Times New Roman" w:cs="Times New Roman"/>
          <w:szCs w:val="24"/>
        </w:rPr>
        <w:t>. Αναφέρει, λ</w:t>
      </w:r>
      <w:r w:rsidRPr="0043450D">
        <w:rPr>
          <w:rFonts w:eastAsia="Times New Roman" w:cs="Times New Roman"/>
          <w:szCs w:val="24"/>
        </w:rPr>
        <w:t>οιπόν</w:t>
      </w:r>
      <w:r>
        <w:rPr>
          <w:rFonts w:eastAsia="Times New Roman" w:cs="Times New Roman"/>
          <w:szCs w:val="24"/>
        </w:rPr>
        <w:t xml:space="preserve">, η </w:t>
      </w:r>
      <w:r>
        <w:rPr>
          <w:rFonts w:eastAsia="Times New Roman" w:cs="Times New Roman"/>
          <w:szCs w:val="24"/>
          <w:lang w:val="en-US"/>
        </w:rPr>
        <w:t>WWF</w:t>
      </w:r>
      <w:r w:rsidRPr="0043450D">
        <w:rPr>
          <w:rFonts w:eastAsia="Times New Roman" w:cs="Times New Roman"/>
          <w:szCs w:val="24"/>
        </w:rPr>
        <w:t xml:space="preserve"> ότι </w:t>
      </w:r>
      <w:r>
        <w:rPr>
          <w:rFonts w:eastAsia="Times New Roman" w:cs="Times New Roman"/>
          <w:szCs w:val="24"/>
        </w:rPr>
        <w:t>«</w:t>
      </w:r>
      <w:r w:rsidRPr="0043450D">
        <w:rPr>
          <w:rFonts w:eastAsia="Times New Roman" w:cs="Times New Roman"/>
          <w:szCs w:val="24"/>
        </w:rPr>
        <w:t>για τρίτη φορά από το 2014 ερχόμαστε αντιμέτωποι με ένα</w:t>
      </w:r>
      <w:r>
        <w:rPr>
          <w:rFonts w:eastAsia="Times New Roman" w:cs="Times New Roman"/>
          <w:szCs w:val="24"/>
        </w:rPr>
        <w:t>,</w:t>
      </w:r>
      <w:r w:rsidRPr="0043450D">
        <w:rPr>
          <w:rFonts w:eastAsia="Times New Roman" w:cs="Times New Roman"/>
          <w:szCs w:val="24"/>
        </w:rPr>
        <w:t xml:space="preserve"> όπως φαίνε</w:t>
      </w:r>
      <w:r w:rsidRPr="0043450D">
        <w:rPr>
          <w:rFonts w:eastAsia="Times New Roman" w:cs="Times New Roman"/>
          <w:szCs w:val="24"/>
        </w:rPr>
        <w:lastRenderedPageBreak/>
        <w:t>ται</w:t>
      </w:r>
      <w:r>
        <w:rPr>
          <w:rFonts w:eastAsia="Times New Roman" w:cs="Times New Roman"/>
          <w:szCs w:val="24"/>
        </w:rPr>
        <w:t>,</w:t>
      </w:r>
      <w:r w:rsidRPr="0043450D">
        <w:rPr>
          <w:rFonts w:eastAsia="Times New Roman" w:cs="Times New Roman"/>
          <w:szCs w:val="24"/>
        </w:rPr>
        <w:t xml:space="preserve"> προδιαγεγραμμένο </w:t>
      </w:r>
      <w:r>
        <w:rPr>
          <w:rFonts w:eastAsia="Times New Roman" w:cs="Times New Roman"/>
          <w:szCs w:val="24"/>
        </w:rPr>
        <w:t>έ</w:t>
      </w:r>
      <w:r w:rsidRPr="0043450D">
        <w:rPr>
          <w:rFonts w:eastAsia="Times New Roman" w:cs="Times New Roman"/>
          <w:szCs w:val="24"/>
        </w:rPr>
        <w:t xml:space="preserve">γκλημα ξεπουλήματος του </w:t>
      </w:r>
      <w:r>
        <w:rPr>
          <w:rFonts w:eastAsia="Times New Roman" w:cs="Times New Roman"/>
          <w:szCs w:val="24"/>
        </w:rPr>
        <w:t>ε</w:t>
      </w:r>
      <w:r w:rsidRPr="0043450D">
        <w:rPr>
          <w:rFonts w:eastAsia="Times New Roman" w:cs="Times New Roman"/>
          <w:szCs w:val="24"/>
        </w:rPr>
        <w:t xml:space="preserve">λληνικού αιγιαλού και των πανέμορφων παραλίων της χώρας </w:t>
      </w:r>
      <w:r>
        <w:rPr>
          <w:rFonts w:eastAsia="Times New Roman" w:cs="Times New Roman"/>
          <w:szCs w:val="24"/>
        </w:rPr>
        <w:t>μας». Χ</w:t>
      </w:r>
      <w:r w:rsidRPr="0043450D">
        <w:rPr>
          <w:rFonts w:eastAsia="Times New Roman" w:cs="Times New Roman"/>
          <w:szCs w:val="24"/>
        </w:rPr>
        <w:t>αρ</w:t>
      </w:r>
      <w:r w:rsidRPr="0043450D">
        <w:rPr>
          <w:rFonts w:eastAsia="Times New Roman" w:cs="Times New Roman"/>
          <w:szCs w:val="24"/>
        </w:rPr>
        <w:t>ακτηρίζει το νομοσχέδιο επικίνδυνο και απαιτεί την άμεση απόσυρση των απαράδεκτων</w:t>
      </w:r>
      <w:r>
        <w:rPr>
          <w:rFonts w:eastAsia="Times New Roman" w:cs="Times New Roman"/>
          <w:szCs w:val="24"/>
        </w:rPr>
        <w:t>,</w:t>
      </w:r>
      <w:r w:rsidRPr="0043450D">
        <w:rPr>
          <w:rFonts w:eastAsia="Times New Roman" w:cs="Times New Roman"/>
          <w:szCs w:val="24"/>
        </w:rPr>
        <w:t xml:space="preserve"> όπως τ</w:t>
      </w:r>
      <w:r>
        <w:rPr>
          <w:rFonts w:eastAsia="Times New Roman" w:cs="Times New Roman"/>
          <w:szCs w:val="24"/>
        </w:rPr>
        <w:t>ις</w:t>
      </w:r>
      <w:r w:rsidRPr="0043450D">
        <w:rPr>
          <w:rFonts w:eastAsia="Times New Roman" w:cs="Times New Roman"/>
          <w:szCs w:val="24"/>
        </w:rPr>
        <w:t xml:space="preserve"> χαρακτηρίζει</w:t>
      </w:r>
      <w:r>
        <w:rPr>
          <w:rFonts w:eastAsia="Times New Roman" w:cs="Times New Roman"/>
          <w:szCs w:val="24"/>
        </w:rPr>
        <w:t>,</w:t>
      </w:r>
      <w:r w:rsidRPr="0043450D">
        <w:rPr>
          <w:rFonts w:eastAsia="Times New Roman" w:cs="Times New Roman"/>
          <w:szCs w:val="24"/>
        </w:rPr>
        <w:t xml:space="preserve"> διατάξεων</w:t>
      </w:r>
      <w:r>
        <w:rPr>
          <w:rFonts w:eastAsia="Times New Roman" w:cs="Times New Roman"/>
          <w:szCs w:val="24"/>
        </w:rPr>
        <w:t>.</w:t>
      </w:r>
    </w:p>
    <w:p w14:paraId="4D87FDBD"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Και ενώ η Κυβέρνηση</w:t>
      </w:r>
      <w:r w:rsidRPr="0043450D">
        <w:rPr>
          <w:rFonts w:eastAsia="Times New Roman" w:cs="Times New Roman"/>
          <w:szCs w:val="24"/>
        </w:rPr>
        <w:t xml:space="preserve"> με το άρθρο 34 ανοίγει τον ασκό του Αιόλου για τις παραλίες</w:t>
      </w:r>
      <w:r>
        <w:rPr>
          <w:rFonts w:eastAsia="Times New Roman" w:cs="Times New Roman"/>
          <w:szCs w:val="24"/>
        </w:rPr>
        <w:t xml:space="preserve"> και τις</w:t>
      </w:r>
      <w:r w:rsidRPr="0043450D">
        <w:rPr>
          <w:rFonts w:eastAsia="Times New Roman" w:cs="Times New Roman"/>
          <w:szCs w:val="24"/>
        </w:rPr>
        <w:t xml:space="preserve"> ακτογραμμ</w:t>
      </w:r>
      <w:r>
        <w:rPr>
          <w:rFonts w:eastAsia="Times New Roman" w:cs="Times New Roman"/>
          <w:szCs w:val="24"/>
        </w:rPr>
        <w:t>ές, δ</w:t>
      </w:r>
      <w:r w:rsidRPr="0043450D">
        <w:rPr>
          <w:rFonts w:eastAsia="Times New Roman" w:cs="Times New Roman"/>
          <w:szCs w:val="24"/>
        </w:rPr>
        <w:t xml:space="preserve">υστυχώς δεν σταματάει </w:t>
      </w:r>
      <w:r w:rsidRPr="0043450D">
        <w:rPr>
          <w:rFonts w:eastAsia="Times New Roman" w:cs="Times New Roman"/>
          <w:szCs w:val="24"/>
        </w:rPr>
        <w:t>σ</w:t>
      </w:r>
      <w:r>
        <w:rPr>
          <w:rFonts w:eastAsia="Times New Roman" w:cs="Times New Roman"/>
          <w:szCs w:val="24"/>
        </w:rPr>
        <w:t>’</w:t>
      </w:r>
      <w:r w:rsidRPr="0043450D">
        <w:rPr>
          <w:rFonts w:eastAsia="Times New Roman" w:cs="Times New Roman"/>
          <w:szCs w:val="24"/>
        </w:rPr>
        <w:t xml:space="preserve"> </w:t>
      </w:r>
      <w:r w:rsidRPr="0043450D">
        <w:rPr>
          <w:rFonts w:eastAsia="Times New Roman" w:cs="Times New Roman"/>
          <w:szCs w:val="24"/>
        </w:rPr>
        <w:t>αυτό και κατ</w:t>
      </w:r>
      <w:r w:rsidRPr="0043450D">
        <w:rPr>
          <w:rFonts w:eastAsia="Times New Roman" w:cs="Times New Roman"/>
          <w:szCs w:val="24"/>
        </w:rPr>
        <w:t>απιάνεται και με τις βραχονησίδες</w:t>
      </w:r>
      <w:r>
        <w:rPr>
          <w:rFonts w:eastAsia="Times New Roman" w:cs="Times New Roman"/>
          <w:szCs w:val="24"/>
        </w:rPr>
        <w:t>,</w:t>
      </w:r>
      <w:r w:rsidRPr="0043450D">
        <w:rPr>
          <w:rFonts w:eastAsia="Times New Roman" w:cs="Times New Roman"/>
          <w:szCs w:val="24"/>
        </w:rPr>
        <w:t xml:space="preserve"> δημιουργώντας πλέον ζητήματα που έχουν άμεση σχέση με την εθνική μας ασφάλεια και με την εθνική μας κυριαρχία</w:t>
      </w:r>
      <w:r>
        <w:rPr>
          <w:rFonts w:eastAsia="Times New Roman" w:cs="Times New Roman"/>
          <w:szCs w:val="24"/>
        </w:rPr>
        <w:t>.</w:t>
      </w:r>
    </w:p>
    <w:p w14:paraId="4D87FDBE" w14:textId="77777777" w:rsidR="00E01347" w:rsidRDefault="00B0330D">
      <w:pPr>
        <w:spacing w:line="600" w:lineRule="auto"/>
        <w:ind w:firstLine="720"/>
        <w:jc w:val="both"/>
        <w:rPr>
          <w:rFonts w:eastAsia="Times New Roman" w:cs="Times New Roman"/>
          <w:b/>
          <w:szCs w:val="24"/>
        </w:rPr>
      </w:pPr>
      <w:r>
        <w:rPr>
          <w:rFonts w:eastAsia="Times New Roman" w:cs="Times New Roman"/>
          <w:szCs w:val="24"/>
        </w:rPr>
        <w:t>Σ</w:t>
      </w:r>
      <w:r w:rsidRPr="0043450D">
        <w:rPr>
          <w:rFonts w:eastAsia="Times New Roman" w:cs="Times New Roman"/>
          <w:szCs w:val="24"/>
        </w:rPr>
        <w:t>ύμφωνα</w:t>
      </w:r>
      <w:r>
        <w:rPr>
          <w:rFonts w:eastAsia="Times New Roman" w:cs="Times New Roman"/>
          <w:szCs w:val="24"/>
        </w:rPr>
        <w:t>, λ</w:t>
      </w:r>
      <w:r w:rsidRPr="0043450D">
        <w:rPr>
          <w:rFonts w:eastAsia="Times New Roman" w:cs="Times New Roman"/>
          <w:szCs w:val="24"/>
        </w:rPr>
        <w:t>οιπόν</w:t>
      </w:r>
      <w:r>
        <w:rPr>
          <w:rFonts w:eastAsia="Times New Roman" w:cs="Times New Roman"/>
          <w:szCs w:val="24"/>
        </w:rPr>
        <w:t>,</w:t>
      </w:r>
      <w:r w:rsidRPr="0043450D">
        <w:rPr>
          <w:rFonts w:eastAsia="Times New Roman" w:cs="Times New Roman"/>
          <w:szCs w:val="24"/>
        </w:rPr>
        <w:t xml:space="preserve"> με το άρθρο 36</w:t>
      </w:r>
      <w:r>
        <w:rPr>
          <w:rFonts w:eastAsia="Times New Roman" w:cs="Times New Roman"/>
          <w:szCs w:val="24"/>
        </w:rPr>
        <w:t>,</w:t>
      </w:r>
      <w:r w:rsidRPr="0043450D">
        <w:rPr>
          <w:rFonts w:eastAsia="Times New Roman" w:cs="Times New Roman"/>
          <w:szCs w:val="24"/>
        </w:rPr>
        <w:t xml:space="preserve"> </w:t>
      </w:r>
      <w:r>
        <w:rPr>
          <w:rFonts w:eastAsia="Times New Roman" w:cs="Times New Roman"/>
          <w:szCs w:val="24"/>
        </w:rPr>
        <w:t>τ</w:t>
      </w:r>
      <w:r w:rsidRPr="0043450D">
        <w:rPr>
          <w:rFonts w:eastAsia="Times New Roman" w:cs="Times New Roman"/>
          <w:szCs w:val="24"/>
        </w:rPr>
        <w:t>ι λέτε</w:t>
      </w:r>
      <w:r>
        <w:rPr>
          <w:rFonts w:eastAsia="Times New Roman" w:cs="Times New Roman"/>
          <w:szCs w:val="24"/>
        </w:rPr>
        <w:t>;</w:t>
      </w:r>
    </w:p>
    <w:p w14:paraId="4D87FDBF" w14:textId="77777777" w:rsidR="00E01347" w:rsidRDefault="00B0330D">
      <w:pPr>
        <w:spacing w:line="600" w:lineRule="auto"/>
        <w:ind w:firstLine="720"/>
        <w:jc w:val="both"/>
        <w:rPr>
          <w:rFonts w:eastAsia="Times New Roman"/>
          <w:szCs w:val="24"/>
        </w:rPr>
      </w:pPr>
      <w:r>
        <w:rPr>
          <w:rFonts w:eastAsia="Times New Roman"/>
          <w:szCs w:val="24"/>
        </w:rPr>
        <w:t>Επιτρέπεται η</w:t>
      </w:r>
      <w:r w:rsidRPr="0090038D">
        <w:rPr>
          <w:rFonts w:eastAsia="Times New Roman"/>
          <w:szCs w:val="24"/>
        </w:rPr>
        <w:t xml:space="preserve"> παραχώρηση της χρήσης νησίδων</w:t>
      </w:r>
      <w:r>
        <w:rPr>
          <w:rFonts w:eastAsia="Times New Roman"/>
          <w:szCs w:val="24"/>
        </w:rPr>
        <w:t>,</w:t>
      </w:r>
      <w:r w:rsidRPr="0090038D">
        <w:rPr>
          <w:rFonts w:eastAsia="Times New Roman"/>
          <w:szCs w:val="24"/>
        </w:rPr>
        <w:t xml:space="preserve"> βραχονησίδων</w:t>
      </w:r>
      <w:r>
        <w:rPr>
          <w:rFonts w:eastAsia="Times New Roman"/>
          <w:szCs w:val="24"/>
        </w:rPr>
        <w:t>,</w:t>
      </w:r>
      <w:r w:rsidRPr="0090038D">
        <w:rPr>
          <w:rFonts w:eastAsia="Times New Roman"/>
          <w:szCs w:val="24"/>
        </w:rPr>
        <w:t xml:space="preserve"> υφάλων</w:t>
      </w:r>
      <w:r>
        <w:rPr>
          <w:rFonts w:eastAsia="Times New Roman"/>
          <w:szCs w:val="24"/>
        </w:rPr>
        <w:t>,</w:t>
      </w:r>
      <w:r w:rsidRPr="0090038D">
        <w:rPr>
          <w:rFonts w:eastAsia="Times New Roman"/>
          <w:szCs w:val="24"/>
        </w:rPr>
        <w:t xml:space="preserve"> </w:t>
      </w:r>
      <w:r>
        <w:rPr>
          <w:rFonts w:eastAsia="Times New Roman"/>
          <w:szCs w:val="24"/>
        </w:rPr>
        <w:t>σκοπέλων</w:t>
      </w:r>
      <w:r w:rsidRPr="0090038D">
        <w:rPr>
          <w:rFonts w:eastAsia="Times New Roman"/>
          <w:szCs w:val="24"/>
        </w:rPr>
        <w:t xml:space="preserve"> και </w:t>
      </w:r>
      <w:r>
        <w:rPr>
          <w:rFonts w:eastAsia="Times New Roman"/>
          <w:szCs w:val="24"/>
        </w:rPr>
        <w:t>αβαθών</w:t>
      </w:r>
      <w:r w:rsidRPr="0090038D">
        <w:rPr>
          <w:rFonts w:eastAsia="Times New Roman"/>
          <w:szCs w:val="24"/>
        </w:rPr>
        <w:t xml:space="preserve"> θαλάσσιων εκτάσεων</w:t>
      </w:r>
      <w:r>
        <w:rPr>
          <w:rFonts w:eastAsia="Times New Roman"/>
          <w:szCs w:val="24"/>
        </w:rPr>
        <w:t>,</w:t>
      </w:r>
      <w:r w:rsidRPr="0090038D">
        <w:rPr>
          <w:rFonts w:eastAsia="Times New Roman"/>
          <w:szCs w:val="24"/>
        </w:rPr>
        <w:t xml:space="preserve"> καθώς και του συνεχόμενου αιγιαλού και της παραλίας για την εξυπηρέτηση σκοπών </w:t>
      </w:r>
      <w:r>
        <w:rPr>
          <w:rFonts w:eastAsia="Times New Roman"/>
          <w:szCs w:val="24"/>
        </w:rPr>
        <w:t>γ</w:t>
      </w:r>
      <w:r w:rsidRPr="0090038D">
        <w:rPr>
          <w:rFonts w:eastAsia="Times New Roman"/>
          <w:szCs w:val="24"/>
        </w:rPr>
        <w:t>εωργικών</w:t>
      </w:r>
      <w:r>
        <w:rPr>
          <w:rFonts w:eastAsia="Times New Roman"/>
          <w:szCs w:val="24"/>
        </w:rPr>
        <w:t>,</w:t>
      </w:r>
      <w:r w:rsidRPr="0090038D">
        <w:rPr>
          <w:rFonts w:eastAsia="Times New Roman"/>
          <w:szCs w:val="24"/>
        </w:rPr>
        <w:t xml:space="preserve"> κτηνοτροφικών</w:t>
      </w:r>
      <w:r>
        <w:rPr>
          <w:rFonts w:eastAsia="Times New Roman"/>
          <w:szCs w:val="24"/>
        </w:rPr>
        <w:t>,</w:t>
      </w:r>
      <w:r w:rsidRPr="0090038D">
        <w:rPr>
          <w:rFonts w:eastAsia="Times New Roman"/>
          <w:szCs w:val="24"/>
        </w:rPr>
        <w:t xml:space="preserve"> αλιευτικών</w:t>
      </w:r>
      <w:r>
        <w:rPr>
          <w:rFonts w:eastAsia="Times New Roman"/>
          <w:szCs w:val="24"/>
        </w:rPr>
        <w:t>,</w:t>
      </w:r>
      <w:r w:rsidRPr="0090038D">
        <w:rPr>
          <w:rFonts w:eastAsia="Times New Roman"/>
          <w:szCs w:val="24"/>
        </w:rPr>
        <w:t xml:space="preserve"> υδατοκαλλιέργειας</w:t>
      </w:r>
      <w:r>
        <w:rPr>
          <w:rFonts w:eastAsia="Times New Roman"/>
          <w:szCs w:val="24"/>
        </w:rPr>
        <w:t>,</w:t>
      </w:r>
      <w:r w:rsidRPr="0090038D">
        <w:rPr>
          <w:rFonts w:eastAsia="Times New Roman"/>
          <w:szCs w:val="24"/>
        </w:rPr>
        <w:t xml:space="preserve"> τουριστικών</w:t>
      </w:r>
      <w:r>
        <w:rPr>
          <w:rFonts w:eastAsia="Times New Roman"/>
          <w:szCs w:val="24"/>
        </w:rPr>
        <w:t>,</w:t>
      </w:r>
      <w:r w:rsidRPr="0090038D">
        <w:rPr>
          <w:rFonts w:eastAsia="Times New Roman"/>
          <w:szCs w:val="24"/>
        </w:rPr>
        <w:t xml:space="preserve"> ενέργειας </w:t>
      </w:r>
      <w:r>
        <w:rPr>
          <w:rFonts w:eastAsia="Times New Roman"/>
          <w:szCs w:val="24"/>
        </w:rPr>
        <w:t>κ.λπ.. Σ</w:t>
      </w:r>
      <w:r w:rsidRPr="0090038D">
        <w:rPr>
          <w:rFonts w:eastAsia="Times New Roman"/>
          <w:szCs w:val="24"/>
        </w:rPr>
        <w:t>ημειωτέον ότι σύμφωνα με το ισχύον</w:t>
      </w:r>
      <w:r>
        <w:rPr>
          <w:rFonts w:eastAsia="Times New Roman"/>
          <w:szCs w:val="24"/>
        </w:rPr>
        <w:t>τα</w:t>
      </w:r>
      <w:r w:rsidRPr="0090038D">
        <w:rPr>
          <w:rFonts w:eastAsia="Times New Roman"/>
          <w:szCs w:val="24"/>
        </w:rPr>
        <w:t xml:space="preserve"> νόμο περί νο</w:t>
      </w:r>
      <w:r w:rsidRPr="0090038D">
        <w:rPr>
          <w:rFonts w:eastAsia="Times New Roman"/>
          <w:szCs w:val="24"/>
        </w:rPr>
        <w:t>μοθετικού καθεστώτος</w:t>
      </w:r>
      <w:r>
        <w:rPr>
          <w:rFonts w:eastAsia="Times New Roman"/>
          <w:szCs w:val="24"/>
        </w:rPr>
        <w:t>,</w:t>
      </w:r>
      <w:r w:rsidRPr="0090038D">
        <w:rPr>
          <w:rFonts w:eastAsia="Times New Roman"/>
          <w:szCs w:val="24"/>
        </w:rPr>
        <w:t xml:space="preserve"> έπρεπε να δίνει την άδεια και το Γενικό </w:t>
      </w:r>
      <w:r>
        <w:rPr>
          <w:rFonts w:eastAsia="Times New Roman"/>
          <w:szCs w:val="24"/>
        </w:rPr>
        <w:t>Επιτελείο</w:t>
      </w:r>
      <w:r w:rsidRPr="0090038D">
        <w:rPr>
          <w:rFonts w:eastAsia="Times New Roman"/>
          <w:szCs w:val="24"/>
        </w:rPr>
        <w:t xml:space="preserve"> Ναυτικού</w:t>
      </w:r>
      <w:r>
        <w:rPr>
          <w:rFonts w:eastAsia="Times New Roman"/>
          <w:szCs w:val="24"/>
        </w:rPr>
        <w:t>.</w:t>
      </w:r>
      <w:r w:rsidRPr="0090038D">
        <w:rPr>
          <w:rFonts w:eastAsia="Times New Roman"/>
          <w:szCs w:val="24"/>
        </w:rPr>
        <w:t xml:space="preserve"> </w:t>
      </w:r>
      <w:r>
        <w:rPr>
          <w:rFonts w:eastAsia="Times New Roman"/>
          <w:szCs w:val="24"/>
        </w:rPr>
        <w:lastRenderedPageBreak/>
        <w:t>Τ</w:t>
      </w:r>
      <w:r w:rsidRPr="0090038D">
        <w:rPr>
          <w:rFonts w:eastAsia="Times New Roman"/>
          <w:szCs w:val="24"/>
        </w:rPr>
        <w:t>ώρα</w:t>
      </w:r>
      <w:r>
        <w:rPr>
          <w:rFonts w:eastAsia="Times New Roman"/>
          <w:szCs w:val="24"/>
        </w:rPr>
        <w:t>,</w:t>
      </w:r>
      <w:r w:rsidRPr="0090038D">
        <w:rPr>
          <w:rFonts w:eastAsia="Times New Roman"/>
          <w:szCs w:val="24"/>
        </w:rPr>
        <w:t xml:space="preserve"> </w:t>
      </w:r>
      <w:r w:rsidRPr="0090038D">
        <w:rPr>
          <w:rFonts w:eastAsia="Times New Roman"/>
          <w:szCs w:val="24"/>
        </w:rPr>
        <w:t>μ</w:t>
      </w:r>
      <w:r>
        <w:rPr>
          <w:rFonts w:eastAsia="Times New Roman"/>
          <w:szCs w:val="24"/>
        </w:rPr>
        <w:t>’</w:t>
      </w:r>
      <w:r w:rsidRPr="0090038D">
        <w:rPr>
          <w:rFonts w:eastAsia="Times New Roman"/>
          <w:szCs w:val="24"/>
        </w:rPr>
        <w:t xml:space="preserve"> αυτή</w:t>
      </w:r>
      <w:r>
        <w:rPr>
          <w:rFonts w:eastAsia="Times New Roman"/>
          <w:szCs w:val="24"/>
        </w:rPr>
        <w:t>ν</w:t>
      </w:r>
      <w:r w:rsidRPr="0090038D">
        <w:rPr>
          <w:rFonts w:eastAsia="Times New Roman"/>
          <w:szCs w:val="24"/>
        </w:rPr>
        <w:t xml:space="preserve"> την προτεινόμενη διάταξη</w:t>
      </w:r>
      <w:r>
        <w:rPr>
          <w:rFonts w:eastAsia="Times New Roman"/>
          <w:szCs w:val="24"/>
        </w:rPr>
        <w:t>,</w:t>
      </w:r>
      <w:r w:rsidRPr="0090038D">
        <w:rPr>
          <w:rFonts w:eastAsia="Times New Roman"/>
          <w:szCs w:val="24"/>
        </w:rPr>
        <w:t xml:space="preserve"> το </w:t>
      </w:r>
      <w:r>
        <w:rPr>
          <w:rFonts w:eastAsia="Times New Roman"/>
          <w:szCs w:val="24"/>
        </w:rPr>
        <w:t>παρακάμπτετε</w:t>
      </w:r>
      <w:r w:rsidRPr="0090038D">
        <w:rPr>
          <w:rFonts w:eastAsia="Times New Roman"/>
          <w:szCs w:val="24"/>
        </w:rPr>
        <w:t xml:space="preserve"> και αυτό</w:t>
      </w:r>
      <w:r>
        <w:rPr>
          <w:rFonts w:eastAsia="Times New Roman"/>
          <w:szCs w:val="24"/>
        </w:rPr>
        <w:t>.</w:t>
      </w:r>
    </w:p>
    <w:p w14:paraId="4D87FDC0" w14:textId="77777777" w:rsidR="00E01347" w:rsidRDefault="00B0330D">
      <w:pPr>
        <w:spacing w:line="600" w:lineRule="auto"/>
        <w:ind w:firstLine="720"/>
        <w:jc w:val="both"/>
        <w:rPr>
          <w:rFonts w:eastAsia="Times New Roman"/>
          <w:szCs w:val="24"/>
        </w:rPr>
      </w:pPr>
      <w:r>
        <w:rPr>
          <w:rFonts w:eastAsia="Times New Roman"/>
          <w:szCs w:val="24"/>
        </w:rPr>
        <w:t>Τ</w:t>
      </w:r>
      <w:r w:rsidRPr="0090038D">
        <w:rPr>
          <w:rFonts w:eastAsia="Times New Roman"/>
          <w:szCs w:val="24"/>
        </w:rPr>
        <w:t>ο σημαντικότερο</w:t>
      </w:r>
      <w:r>
        <w:rPr>
          <w:rFonts w:eastAsia="Times New Roman"/>
          <w:szCs w:val="24"/>
        </w:rPr>
        <w:t>,</w:t>
      </w:r>
      <w:r w:rsidRPr="0090038D">
        <w:rPr>
          <w:rFonts w:eastAsia="Times New Roman"/>
          <w:szCs w:val="24"/>
        </w:rPr>
        <w:t xml:space="preserve"> </w:t>
      </w:r>
      <w:r>
        <w:rPr>
          <w:rFonts w:eastAsia="Times New Roman"/>
          <w:szCs w:val="24"/>
        </w:rPr>
        <w:t>όμως,</w:t>
      </w:r>
      <w:r w:rsidRPr="0090038D">
        <w:rPr>
          <w:rFonts w:eastAsia="Times New Roman"/>
          <w:szCs w:val="24"/>
        </w:rPr>
        <w:t xml:space="preserve"> σχετικά με την επικίνδυνη αυτή διάταξη είναι</w:t>
      </w:r>
      <w:r>
        <w:rPr>
          <w:rFonts w:eastAsia="Times New Roman"/>
          <w:szCs w:val="24"/>
        </w:rPr>
        <w:t xml:space="preserve"> η</w:t>
      </w:r>
      <w:r w:rsidRPr="0090038D">
        <w:rPr>
          <w:rFonts w:eastAsia="Times New Roman"/>
          <w:szCs w:val="24"/>
        </w:rPr>
        <w:t xml:space="preserve"> εθνική μας ασφάλεια</w:t>
      </w:r>
      <w:r>
        <w:rPr>
          <w:rFonts w:eastAsia="Times New Roman"/>
          <w:szCs w:val="24"/>
        </w:rPr>
        <w:t xml:space="preserve"> και</w:t>
      </w:r>
      <w:r w:rsidRPr="0090038D">
        <w:rPr>
          <w:rFonts w:eastAsia="Times New Roman"/>
          <w:szCs w:val="24"/>
        </w:rPr>
        <w:t xml:space="preserve"> </w:t>
      </w:r>
      <w:r>
        <w:rPr>
          <w:rFonts w:eastAsia="Times New Roman"/>
          <w:szCs w:val="24"/>
        </w:rPr>
        <w:t>τ</w:t>
      </w:r>
      <w:r w:rsidRPr="0090038D">
        <w:rPr>
          <w:rFonts w:eastAsia="Times New Roman"/>
          <w:szCs w:val="24"/>
        </w:rPr>
        <w:t>ο γεγονός ό</w:t>
      </w:r>
      <w:r w:rsidRPr="0090038D">
        <w:rPr>
          <w:rFonts w:eastAsia="Times New Roman"/>
          <w:szCs w:val="24"/>
        </w:rPr>
        <w:t>τι απουσιάζει από αυτό το άρθρο κάποια δικ</w:t>
      </w:r>
      <w:r>
        <w:rPr>
          <w:rFonts w:eastAsia="Times New Roman"/>
          <w:szCs w:val="24"/>
        </w:rPr>
        <w:t>λ</w:t>
      </w:r>
      <w:r w:rsidRPr="0090038D">
        <w:rPr>
          <w:rFonts w:eastAsia="Times New Roman"/>
          <w:szCs w:val="24"/>
        </w:rPr>
        <w:t>ίδα ασφαλείας</w:t>
      </w:r>
      <w:r>
        <w:rPr>
          <w:rFonts w:eastAsia="Times New Roman"/>
          <w:szCs w:val="24"/>
        </w:rPr>
        <w:t>,</w:t>
      </w:r>
      <w:r w:rsidRPr="0090038D">
        <w:rPr>
          <w:rFonts w:eastAsia="Times New Roman"/>
          <w:szCs w:val="24"/>
        </w:rPr>
        <w:t xml:space="preserve"> η οποία να </w:t>
      </w:r>
      <w:r>
        <w:rPr>
          <w:rFonts w:eastAsia="Times New Roman"/>
          <w:szCs w:val="24"/>
        </w:rPr>
        <w:t>α</w:t>
      </w:r>
      <w:r w:rsidRPr="0090038D">
        <w:rPr>
          <w:rFonts w:eastAsia="Times New Roman"/>
          <w:szCs w:val="24"/>
        </w:rPr>
        <w:t xml:space="preserve">ποτρέπει τη συμμετοχή ανθελληνικών συμφερόντων και πιο </w:t>
      </w:r>
      <w:r>
        <w:rPr>
          <w:rFonts w:eastAsia="Times New Roman"/>
          <w:szCs w:val="24"/>
        </w:rPr>
        <w:t>συγκεκριμένα τη συμμετοχή φιλοτ</w:t>
      </w:r>
      <w:r w:rsidRPr="0090038D">
        <w:rPr>
          <w:rFonts w:eastAsia="Times New Roman"/>
          <w:szCs w:val="24"/>
        </w:rPr>
        <w:t>ουρκικών ή τουρκικών συμφερόντων σ</w:t>
      </w:r>
      <w:r>
        <w:rPr>
          <w:rFonts w:eastAsia="Times New Roman"/>
          <w:szCs w:val="24"/>
        </w:rPr>
        <w:t>τα</w:t>
      </w:r>
      <w:r w:rsidRPr="0090038D">
        <w:rPr>
          <w:rFonts w:eastAsia="Times New Roman"/>
          <w:szCs w:val="24"/>
        </w:rPr>
        <w:t xml:space="preserve"> εταιρικά οχήματα στα οποία θα παραχωρηθεί η χρήση </w:t>
      </w:r>
      <w:r>
        <w:rPr>
          <w:rFonts w:eastAsia="Times New Roman"/>
          <w:szCs w:val="24"/>
        </w:rPr>
        <w:t>τους,</w:t>
      </w:r>
      <w:r w:rsidRPr="0090038D">
        <w:rPr>
          <w:rFonts w:eastAsia="Times New Roman"/>
          <w:szCs w:val="24"/>
        </w:rPr>
        <w:t xml:space="preserve"> η εκμετάλλευση βραχονησίδων</w:t>
      </w:r>
      <w:r>
        <w:rPr>
          <w:rFonts w:eastAsia="Times New Roman"/>
          <w:szCs w:val="24"/>
        </w:rPr>
        <w:t>,</w:t>
      </w:r>
      <w:r w:rsidRPr="0090038D">
        <w:rPr>
          <w:rFonts w:eastAsia="Times New Roman"/>
          <w:szCs w:val="24"/>
        </w:rPr>
        <w:t xml:space="preserve"> </w:t>
      </w:r>
      <w:r>
        <w:rPr>
          <w:rFonts w:eastAsia="Times New Roman"/>
          <w:szCs w:val="24"/>
        </w:rPr>
        <w:t>γ</w:t>
      </w:r>
      <w:r w:rsidRPr="0090038D">
        <w:rPr>
          <w:rFonts w:eastAsia="Times New Roman"/>
          <w:szCs w:val="24"/>
        </w:rPr>
        <w:t>ιατί κανείς δεν μπορεί να μας εγγυηθεί ότι αυτές οι βραχονησίδες</w:t>
      </w:r>
      <w:r>
        <w:rPr>
          <w:rFonts w:eastAsia="Times New Roman"/>
          <w:szCs w:val="24"/>
        </w:rPr>
        <w:t>,</w:t>
      </w:r>
      <w:r w:rsidRPr="0090038D">
        <w:rPr>
          <w:rFonts w:eastAsia="Times New Roman"/>
          <w:szCs w:val="24"/>
        </w:rPr>
        <w:t xml:space="preserve"> </w:t>
      </w:r>
      <w:r>
        <w:rPr>
          <w:rFonts w:eastAsia="Times New Roman"/>
          <w:szCs w:val="24"/>
        </w:rPr>
        <w:t>όταν</w:t>
      </w:r>
      <w:r w:rsidRPr="0090038D">
        <w:rPr>
          <w:rFonts w:eastAsia="Times New Roman"/>
          <w:szCs w:val="24"/>
        </w:rPr>
        <w:t xml:space="preserve"> θα βγουν αύριο</w:t>
      </w:r>
      <w:r>
        <w:rPr>
          <w:rFonts w:eastAsia="Times New Roman"/>
          <w:szCs w:val="24"/>
        </w:rPr>
        <w:t>,</w:t>
      </w:r>
      <w:r w:rsidRPr="0090038D">
        <w:rPr>
          <w:rFonts w:eastAsia="Times New Roman"/>
          <w:szCs w:val="24"/>
        </w:rPr>
        <w:t xml:space="preserve"> μεθαύριο σε δημοπρασίες για να </w:t>
      </w:r>
      <w:r>
        <w:rPr>
          <w:rFonts w:eastAsia="Times New Roman"/>
          <w:szCs w:val="24"/>
        </w:rPr>
        <w:t xml:space="preserve">τις </w:t>
      </w:r>
      <w:r w:rsidRPr="0090038D">
        <w:rPr>
          <w:rFonts w:eastAsia="Times New Roman"/>
          <w:szCs w:val="24"/>
        </w:rPr>
        <w:t>πάρουν ιδιώτες</w:t>
      </w:r>
      <w:r>
        <w:rPr>
          <w:rFonts w:eastAsia="Times New Roman"/>
          <w:szCs w:val="24"/>
        </w:rPr>
        <w:t>,</w:t>
      </w:r>
      <w:r w:rsidRPr="0090038D">
        <w:rPr>
          <w:rFonts w:eastAsia="Times New Roman"/>
          <w:szCs w:val="24"/>
        </w:rPr>
        <w:t xml:space="preserve"> δεν θα βγου</w:t>
      </w:r>
      <w:r>
        <w:rPr>
          <w:rFonts w:eastAsia="Times New Roman"/>
          <w:szCs w:val="24"/>
        </w:rPr>
        <w:t>ν</w:t>
      </w:r>
      <w:r w:rsidRPr="0090038D">
        <w:rPr>
          <w:rFonts w:eastAsia="Times New Roman"/>
          <w:szCs w:val="24"/>
        </w:rPr>
        <w:t xml:space="preserve"> </w:t>
      </w:r>
      <w:r>
        <w:rPr>
          <w:rFonts w:eastAsia="Times New Roman"/>
          <w:szCs w:val="24"/>
        </w:rPr>
        <w:t xml:space="preserve">τούρκικα μουσουλμανικά </w:t>
      </w:r>
      <w:r>
        <w:rPr>
          <w:rFonts w:eastAsia="Times New Roman"/>
          <w:szCs w:val="24"/>
          <w:lang w:val="en-US"/>
        </w:rPr>
        <w:t>funds</w:t>
      </w:r>
      <w:r>
        <w:rPr>
          <w:rFonts w:eastAsia="Times New Roman"/>
          <w:szCs w:val="24"/>
        </w:rPr>
        <w:t xml:space="preserve"> για </w:t>
      </w:r>
      <w:r w:rsidRPr="0090038D">
        <w:rPr>
          <w:rFonts w:eastAsia="Times New Roman"/>
          <w:szCs w:val="24"/>
        </w:rPr>
        <w:t xml:space="preserve">να </w:t>
      </w:r>
      <w:r>
        <w:rPr>
          <w:rFonts w:eastAsia="Times New Roman"/>
          <w:szCs w:val="24"/>
        </w:rPr>
        <w:t>τα πάρουν.</w:t>
      </w:r>
    </w:p>
    <w:p w14:paraId="4D87FDC1" w14:textId="77777777" w:rsidR="00E01347" w:rsidRDefault="00B0330D">
      <w:pPr>
        <w:spacing w:line="600" w:lineRule="auto"/>
        <w:ind w:firstLine="720"/>
        <w:jc w:val="both"/>
        <w:rPr>
          <w:rFonts w:eastAsia="Times New Roman"/>
          <w:szCs w:val="24"/>
        </w:rPr>
      </w:pPr>
      <w:r>
        <w:rPr>
          <w:rFonts w:eastAsia="Times New Roman"/>
          <w:szCs w:val="24"/>
        </w:rPr>
        <w:t>Δ</w:t>
      </w:r>
      <w:r w:rsidRPr="0090038D">
        <w:rPr>
          <w:rFonts w:eastAsia="Times New Roman"/>
          <w:szCs w:val="24"/>
        </w:rPr>
        <w:t xml:space="preserve">εν πρέπει να ξεχνάμε </w:t>
      </w:r>
      <w:r>
        <w:rPr>
          <w:rFonts w:eastAsia="Times New Roman"/>
          <w:szCs w:val="24"/>
        </w:rPr>
        <w:t>με κα</w:t>
      </w:r>
      <w:r>
        <w:rPr>
          <w:rFonts w:eastAsia="Times New Roman"/>
          <w:szCs w:val="24"/>
        </w:rPr>
        <w:t xml:space="preserve">νέναν τρόπο </w:t>
      </w:r>
      <w:r w:rsidRPr="0090038D">
        <w:rPr>
          <w:rFonts w:eastAsia="Times New Roman"/>
          <w:szCs w:val="24"/>
        </w:rPr>
        <w:t xml:space="preserve">ότι αυτές οι βραχονησίδες αποτελούν ελληνικό έδαφος και ελληνική </w:t>
      </w:r>
      <w:r>
        <w:rPr>
          <w:rFonts w:eastAsia="Times New Roman"/>
          <w:szCs w:val="24"/>
        </w:rPr>
        <w:t xml:space="preserve">γη, </w:t>
      </w:r>
      <w:r w:rsidRPr="0090038D">
        <w:rPr>
          <w:rFonts w:eastAsia="Times New Roman"/>
          <w:szCs w:val="24"/>
        </w:rPr>
        <w:t>όσο ακριβώς και</w:t>
      </w:r>
      <w:r>
        <w:rPr>
          <w:rFonts w:eastAsia="Times New Roman"/>
          <w:szCs w:val="24"/>
        </w:rPr>
        <w:t xml:space="preserve"> το έδαφος επί του οποίου πατού</w:t>
      </w:r>
      <w:r w:rsidRPr="0090038D">
        <w:rPr>
          <w:rFonts w:eastAsia="Times New Roman"/>
          <w:szCs w:val="24"/>
        </w:rPr>
        <w:t>με αυτήν εδώ τη στιγμή</w:t>
      </w:r>
      <w:r>
        <w:rPr>
          <w:rFonts w:eastAsia="Times New Roman"/>
          <w:szCs w:val="24"/>
        </w:rPr>
        <w:t>, εδώ, αυτό</w:t>
      </w:r>
      <w:r w:rsidRPr="0090038D">
        <w:rPr>
          <w:rFonts w:eastAsia="Times New Roman"/>
          <w:szCs w:val="24"/>
        </w:rPr>
        <w:t xml:space="preserve"> το μέρος</w:t>
      </w:r>
      <w:r>
        <w:rPr>
          <w:rFonts w:eastAsia="Times New Roman"/>
          <w:szCs w:val="24"/>
        </w:rPr>
        <w:t>.</w:t>
      </w:r>
      <w:r w:rsidRPr="0090038D">
        <w:rPr>
          <w:rFonts w:eastAsia="Times New Roman"/>
          <w:szCs w:val="24"/>
        </w:rPr>
        <w:t xml:space="preserve"> </w:t>
      </w:r>
      <w:r>
        <w:rPr>
          <w:rFonts w:eastAsia="Times New Roman"/>
          <w:szCs w:val="24"/>
        </w:rPr>
        <w:t>Κ</w:t>
      </w:r>
      <w:r w:rsidRPr="0090038D">
        <w:rPr>
          <w:rFonts w:eastAsia="Times New Roman"/>
          <w:szCs w:val="24"/>
        </w:rPr>
        <w:t>αι ακριβώς για το</w:t>
      </w:r>
      <w:r>
        <w:rPr>
          <w:rFonts w:eastAsia="Times New Roman"/>
          <w:szCs w:val="24"/>
        </w:rPr>
        <w:t>ν</w:t>
      </w:r>
      <w:r w:rsidRPr="0090038D">
        <w:rPr>
          <w:rFonts w:eastAsia="Times New Roman"/>
          <w:szCs w:val="24"/>
        </w:rPr>
        <w:t xml:space="preserve"> λόγο αυτόν η </w:t>
      </w:r>
      <w:r>
        <w:rPr>
          <w:rFonts w:eastAsia="Times New Roman"/>
          <w:szCs w:val="24"/>
        </w:rPr>
        <w:t>παντελής</w:t>
      </w:r>
      <w:r w:rsidRPr="0090038D">
        <w:rPr>
          <w:rFonts w:eastAsia="Times New Roman"/>
          <w:szCs w:val="24"/>
        </w:rPr>
        <w:t xml:space="preserve"> έλλειψη οποιασδήποτε σχετικής πρόνοιας και </w:t>
      </w:r>
      <w:r w:rsidRPr="0090038D">
        <w:rPr>
          <w:rFonts w:eastAsia="Times New Roman"/>
          <w:szCs w:val="24"/>
        </w:rPr>
        <w:t>ασφαλι</w:t>
      </w:r>
      <w:r w:rsidRPr="0090038D">
        <w:rPr>
          <w:rFonts w:eastAsia="Times New Roman"/>
          <w:szCs w:val="24"/>
        </w:rPr>
        <w:lastRenderedPageBreak/>
        <w:t xml:space="preserve">στικών </w:t>
      </w:r>
      <w:r>
        <w:rPr>
          <w:rFonts w:eastAsia="Times New Roman"/>
          <w:szCs w:val="24"/>
        </w:rPr>
        <w:t>δικλίδων μά</w:t>
      </w:r>
      <w:r w:rsidRPr="0090038D">
        <w:rPr>
          <w:rFonts w:eastAsia="Times New Roman"/>
          <w:szCs w:val="24"/>
        </w:rPr>
        <w:t>ς προκαλεί ανησυχία</w:t>
      </w:r>
      <w:r>
        <w:rPr>
          <w:rFonts w:eastAsia="Times New Roman"/>
          <w:szCs w:val="24"/>
        </w:rPr>
        <w:t>.</w:t>
      </w:r>
      <w:r w:rsidRPr="0090038D">
        <w:rPr>
          <w:rFonts w:eastAsia="Times New Roman"/>
          <w:szCs w:val="24"/>
        </w:rPr>
        <w:t xml:space="preserve"> </w:t>
      </w:r>
      <w:r>
        <w:rPr>
          <w:rFonts w:eastAsia="Times New Roman"/>
          <w:szCs w:val="24"/>
        </w:rPr>
        <w:t>Π</w:t>
      </w:r>
      <w:r w:rsidRPr="0090038D">
        <w:rPr>
          <w:rFonts w:eastAsia="Times New Roman"/>
          <w:szCs w:val="24"/>
        </w:rPr>
        <w:t>ώς να μην έχουμε ανησυχία</w:t>
      </w:r>
      <w:r>
        <w:rPr>
          <w:rFonts w:eastAsia="Times New Roman"/>
          <w:szCs w:val="24"/>
        </w:rPr>
        <w:t>,</w:t>
      </w:r>
      <w:r w:rsidRPr="0090038D">
        <w:rPr>
          <w:rFonts w:eastAsia="Times New Roman"/>
          <w:szCs w:val="24"/>
        </w:rPr>
        <w:t xml:space="preserve"> όταν </w:t>
      </w:r>
      <w:r>
        <w:rPr>
          <w:rFonts w:eastAsia="Times New Roman"/>
          <w:szCs w:val="24"/>
        </w:rPr>
        <w:t>υπο</w:t>
      </w:r>
      <w:r w:rsidRPr="0090038D">
        <w:rPr>
          <w:rFonts w:eastAsia="Times New Roman"/>
          <w:szCs w:val="24"/>
        </w:rPr>
        <w:t>γράψα</w:t>
      </w:r>
      <w:r>
        <w:rPr>
          <w:rFonts w:eastAsia="Times New Roman"/>
          <w:szCs w:val="24"/>
        </w:rPr>
        <w:t>τε</w:t>
      </w:r>
      <w:r w:rsidRPr="0090038D">
        <w:rPr>
          <w:rFonts w:eastAsia="Times New Roman"/>
          <w:szCs w:val="24"/>
        </w:rPr>
        <w:t xml:space="preserve"> την προδοτική Συμφωνία των Πρεσπών</w:t>
      </w:r>
      <w:r>
        <w:rPr>
          <w:rFonts w:eastAsia="Times New Roman"/>
          <w:szCs w:val="24"/>
        </w:rPr>
        <w:t>, όταν πουλήσατε</w:t>
      </w:r>
      <w:r w:rsidRPr="0090038D">
        <w:rPr>
          <w:rFonts w:eastAsia="Times New Roman"/>
          <w:szCs w:val="24"/>
        </w:rPr>
        <w:t xml:space="preserve"> </w:t>
      </w:r>
      <w:r>
        <w:rPr>
          <w:rFonts w:eastAsia="Times New Roman"/>
          <w:szCs w:val="24"/>
        </w:rPr>
        <w:t xml:space="preserve">ολόκληρη </w:t>
      </w:r>
      <w:r w:rsidRPr="0090038D">
        <w:rPr>
          <w:rFonts w:eastAsia="Times New Roman"/>
          <w:szCs w:val="24"/>
        </w:rPr>
        <w:t>Μακεδονία</w:t>
      </w:r>
      <w:r>
        <w:rPr>
          <w:rFonts w:eastAsia="Times New Roman"/>
          <w:szCs w:val="24"/>
        </w:rPr>
        <w:t>;</w:t>
      </w:r>
    </w:p>
    <w:p w14:paraId="4D87FDC2" w14:textId="77777777" w:rsidR="00E01347" w:rsidRDefault="00B0330D">
      <w:pPr>
        <w:spacing w:line="600" w:lineRule="auto"/>
        <w:ind w:firstLine="720"/>
        <w:jc w:val="both"/>
        <w:rPr>
          <w:rFonts w:eastAsia="Times New Roman"/>
          <w:szCs w:val="24"/>
        </w:rPr>
      </w:pPr>
      <w:r w:rsidRPr="00AF3B92">
        <w:rPr>
          <w:rFonts w:eastAsia="Times New Roman"/>
          <w:szCs w:val="24"/>
        </w:rPr>
        <w:t>(Στο σημείο αυτό κτυπάει προειδοποιητικά το κουδούνι λήξεως του χρόνου ομιλίας του κυρίου Βουλευ</w:t>
      </w:r>
      <w:r w:rsidRPr="00AF3B92">
        <w:rPr>
          <w:rFonts w:eastAsia="Times New Roman"/>
          <w:szCs w:val="24"/>
        </w:rPr>
        <w:t>τή)</w:t>
      </w:r>
    </w:p>
    <w:p w14:paraId="4D87FDC3" w14:textId="77777777" w:rsidR="00E01347" w:rsidRDefault="00B0330D">
      <w:pPr>
        <w:spacing w:line="600" w:lineRule="auto"/>
        <w:ind w:firstLine="720"/>
        <w:jc w:val="both"/>
        <w:rPr>
          <w:rFonts w:eastAsia="Times New Roman"/>
          <w:szCs w:val="24"/>
        </w:rPr>
      </w:pPr>
      <w:r w:rsidRPr="0090038D">
        <w:rPr>
          <w:rFonts w:eastAsia="Times New Roman"/>
          <w:szCs w:val="24"/>
        </w:rPr>
        <w:t xml:space="preserve">Θα μου επιτρέψετε </w:t>
      </w:r>
      <w:r>
        <w:rPr>
          <w:rFonts w:eastAsia="Times New Roman"/>
          <w:szCs w:val="24"/>
        </w:rPr>
        <w:t xml:space="preserve">και </w:t>
      </w:r>
      <w:r w:rsidRPr="0090038D">
        <w:rPr>
          <w:rFonts w:eastAsia="Times New Roman"/>
          <w:szCs w:val="24"/>
        </w:rPr>
        <w:t>εμένα</w:t>
      </w:r>
      <w:r>
        <w:rPr>
          <w:rFonts w:eastAsia="Times New Roman"/>
          <w:szCs w:val="24"/>
        </w:rPr>
        <w:t>,</w:t>
      </w:r>
      <w:r w:rsidRPr="0090038D">
        <w:rPr>
          <w:rFonts w:eastAsia="Times New Roman"/>
          <w:szCs w:val="24"/>
        </w:rPr>
        <w:t xml:space="preserve"> κύριε </w:t>
      </w:r>
      <w:r>
        <w:rPr>
          <w:rFonts w:eastAsia="Times New Roman"/>
          <w:szCs w:val="24"/>
        </w:rPr>
        <w:t>Π</w:t>
      </w:r>
      <w:r w:rsidRPr="0090038D">
        <w:rPr>
          <w:rFonts w:eastAsia="Times New Roman"/>
          <w:szCs w:val="24"/>
        </w:rPr>
        <w:t>ρόεδρε</w:t>
      </w:r>
      <w:r>
        <w:rPr>
          <w:rFonts w:eastAsia="Times New Roman"/>
          <w:szCs w:val="24"/>
        </w:rPr>
        <w:t>,</w:t>
      </w:r>
      <w:r w:rsidRPr="0090038D">
        <w:rPr>
          <w:rFonts w:eastAsia="Times New Roman"/>
          <w:szCs w:val="24"/>
        </w:rPr>
        <w:t xml:space="preserve"> να έχω κάποια λεπτά παραπάνω</w:t>
      </w:r>
      <w:r>
        <w:rPr>
          <w:rFonts w:eastAsia="Times New Roman"/>
          <w:szCs w:val="24"/>
        </w:rPr>
        <w:t>,</w:t>
      </w:r>
      <w:r w:rsidRPr="0090038D">
        <w:rPr>
          <w:rFonts w:eastAsia="Times New Roman"/>
          <w:szCs w:val="24"/>
        </w:rPr>
        <w:t xml:space="preserve"> όπως </w:t>
      </w:r>
      <w:r>
        <w:rPr>
          <w:rFonts w:eastAsia="Times New Roman"/>
          <w:szCs w:val="24"/>
        </w:rPr>
        <w:t xml:space="preserve">ο </w:t>
      </w:r>
      <w:r w:rsidRPr="0090038D">
        <w:rPr>
          <w:rFonts w:eastAsia="Times New Roman"/>
          <w:szCs w:val="24"/>
        </w:rPr>
        <w:t>ομιλητής</w:t>
      </w:r>
      <w:r>
        <w:rPr>
          <w:rFonts w:eastAsia="Times New Roman"/>
          <w:szCs w:val="24"/>
        </w:rPr>
        <w:t xml:space="preserve"> του ΣΥΡΙΖΑ πριν λίγο που μίλησε δέκα </w:t>
      </w:r>
      <w:r w:rsidRPr="0090038D">
        <w:rPr>
          <w:rFonts w:eastAsia="Times New Roman"/>
          <w:szCs w:val="24"/>
        </w:rPr>
        <w:t>λεπτά</w:t>
      </w:r>
      <w:r>
        <w:rPr>
          <w:rFonts w:eastAsia="Times New Roman"/>
          <w:szCs w:val="24"/>
        </w:rPr>
        <w:t>.</w:t>
      </w:r>
    </w:p>
    <w:p w14:paraId="4D87FDC4" w14:textId="77777777" w:rsidR="00E01347" w:rsidRDefault="00B0330D">
      <w:pPr>
        <w:spacing w:line="600" w:lineRule="auto"/>
        <w:ind w:firstLine="720"/>
        <w:jc w:val="both"/>
        <w:rPr>
          <w:rFonts w:eastAsia="Times New Roman"/>
          <w:szCs w:val="24"/>
        </w:rPr>
      </w:pPr>
      <w:r>
        <w:rPr>
          <w:rFonts w:eastAsia="Times New Roman"/>
          <w:szCs w:val="24"/>
        </w:rPr>
        <w:t>Ξεπουλήσατε</w:t>
      </w:r>
      <w:r w:rsidRPr="0090038D">
        <w:rPr>
          <w:rFonts w:eastAsia="Times New Roman"/>
          <w:szCs w:val="24"/>
        </w:rPr>
        <w:t xml:space="preserve"> </w:t>
      </w:r>
      <w:r>
        <w:rPr>
          <w:rFonts w:eastAsia="Times New Roman"/>
          <w:szCs w:val="24"/>
        </w:rPr>
        <w:t>ολόκληρη Μακεδονία, στις</w:t>
      </w:r>
      <w:r w:rsidRPr="0090038D">
        <w:rPr>
          <w:rFonts w:eastAsia="Times New Roman"/>
          <w:szCs w:val="24"/>
        </w:rPr>
        <w:t xml:space="preserve"> βραχονησίδες θα κολλήσετε</w:t>
      </w:r>
      <w:r>
        <w:rPr>
          <w:rFonts w:eastAsia="Times New Roman"/>
          <w:szCs w:val="24"/>
        </w:rPr>
        <w:t>;</w:t>
      </w:r>
      <w:r w:rsidRPr="0090038D">
        <w:rPr>
          <w:rFonts w:eastAsia="Times New Roman"/>
          <w:szCs w:val="24"/>
        </w:rPr>
        <w:t xml:space="preserve"> </w:t>
      </w:r>
      <w:r>
        <w:rPr>
          <w:rFonts w:eastAsia="Times New Roman"/>
          <w:szCs w:val="24"/>
        </w:rPr>
        <w:t>Απευθυνόμαστε, βέβαια, σ</w:t>
      </w:r>
      <w:r w:rsidRPr="0090038D">
        <w:rPr>
          <w:rFonts w:eastAsia="Times New Roman"/>
          <w:szCs w:val="24"/>
        </w:rPr>
        <w:t>ε όσους σε αυτή</w:t>
      </w:r>
      <w:r>
        <w:rPr>
          <w:rFonts w:eastAsia="Times New Roman"/>
          <w:szCs w:val="24"/>
        </w:rPr>
        <w:t>ν</w:t>
      </w:r>
      <w:r w:rsidRPr="0090038D">
        <w:rPr>
          <w:rFonts w:eastAsia="Times New Roman"/>
          <w:szCs w:val="24"/>
        </w:rPr>
        <w:t xml:space="preserve"> την </w:t>
      </w:r>
      <w:r>
        <w:rPr>
          <w:rFonts w:eastAsia="Times New Roman"/>
          <w:szCs w:val="24"/>
        </w:rPr>
        <w:t>Α</w:t>
      </w:r>
      <w:r w:rsidRPr="0090038D">
        <w:rPr>
          <w:rFonts w:eastAsia="Times New Roman"/>
          <w:szCs w:val="24"/>
        </w:rPr>
        <w:t xml:space="preserve">ίθουσα </w:t>
      </w:r>
      <w:r>
        <w:rPr>
          <w:rFonts w:eastAsia="Times New Roman"/>
          <w:szCs w:val="24"/>
        </w:rPr>
        <w:t xml:space="preserve">έχουν ακόμα κάποιες </w:t>
      </w:r>
      <w:r w:rsidRPr="0090038D">
        <w:rPr>
          <w:rFonts w:eastAsia="Times New Roman"/>
          <w:szCs w:val="24"/>
        </w:rPr>
        <w:t>εθνικές ανησυχίες</w:t>
      </w:r>
      <w:r>
        <w:rPr>
          <w:rFonts w:eastAsia="Times New Roman"/>
          <w:szCs w:val="24"/>
        </w:rPr>
        <w:t>,</w:t>
      </w:r>
      <w:r w:rsidRPr="0090038D">
        <w:rPr>
          <w:rFonts w:eastAsia="Times New Roman"/>
          <w:szCs w:val="24"/>
        </w:rPr>
        <w:t xml:space="preserve"> αλλά και στον ελληνικό λαό που μας ακούει</w:t>
      </w:r>
      <w:r>
        <w:rPr>
          <w:rFonts w:eastAsia="Times New Roman"/>
          <w:szCs w:val="24"/>
        </w:rPr>
        <w:t>.</w:t>
      </w:r>
      <w:r w:rsidRPr="0090038D">
        <w:rPr>
          <w:rFonts w:eastAsia="Times New Roman"/>
          <w:szCs w:val="24"/>
        </w:rPr>
        <w:t xml:space="preserve"> </w:t>
      </w:r>
      <w:r>
        <w:rPr>
          <w:rFonts w:eastAsia="Times New Roman"/>
          <w:szCs w:val="24"/>
        </w:rPr>
        <w:t>Α</w:t>
      </w:r>
      <w:r w:rsidRPr="0090038D">
        <w:rPr>
          <w:rFonts w:eastAsia="Times New Roman"/>
          <w:szCs w:val="24"/>
        </w:rPr>
        <w:t>λλά</w:t>
      </w:r>
      <w:r>
        <w:rPr>
          <w:rFonts w:eastAsia="Times New Roman"/>
          <w:szCs w:val="24"/>
        </w:rPr>
        <w:t>,</w:t>
      </w:r>
      <w:r w:rsidRPr="0090038D">
        <w:rPr>
          <w:rFonts w:eastAsia="Times New Roman"/>
          <w:szCs w:val="24"/>
        </w:rPr>
        <w:t xml:space="preserve"> βέβαια</w:t>
      </w:r>
      <w:r>
        <w:rPr>
          <w:rFonts w:eastAsia="Times New Roman"/>
          <w:szCs w:val="24"/>
        </w:rPr>
        <w:t>,</w:t>
      </w:r>
      <w:r w:rsidRPr="0090038D">
        <w:rPr>
          <w:rFonts w:eastAsia="Times New Roman"/>
          <w:szCs w:val="24"/>
        </w:rPr>
        <w:t xml:space="preserve"> σε ποιους να αναφερθώ</w:t>
      </w:r>
      <w:r>
        <w:rPr>
          <w:rFonts w:eastAsia="Times New Roman"/>
          <w:szCs w:val="24"/>
        </w:rPr>
        <w:t>;</w:t>
      </w:r>
      <w:r w:rsidRPr="0090038D">
        <w:rPr>
          <w:rFonts w:eastAsia="Times New Roman"/>
          <w:szCs w:val="24"/>
        </w:rPr>
        <w:t xml:space="preserve"> </w:t>
      </w:r>
      <w:r>
        <w:rPr>
          <w:rFonts w:eastAsia="Times New Roman"/>
          <w:szCs w:val="24"/>
        </w:rPr>
        <w:t>Σ</w:t>
      </w:r>
      <w:r w:rsidRPr="0090038D">
        <w:rPr>
          <w:rFonts w:eastAsia="Times New Roman"/>
          <w:szCs w:val="24"/>
        </w:rPr>
        <w:t xml:space="preserve">τους Νεοδημοκράτες </w:t>
      </w:r>
      <w:r>
        <w:rPr>
          <w:rFonts w:eastAsia="Times New Roman"/>
          <w:szCs w:val="24"/>
        </w:rPr>
        <w:t>-</w:t>
      </w:r>
      <w:r w:rsidRPr="0090038D">
        <w:rPr>
          <w:rFonts w:eastAsia="Times New Roman"/>
          <w:szCs w:val="24"/>
        </w:rPr>
        <w:t>που δεν βλέπω βέβαια κανέναν εδώ πέρα αυτή</w:t>
      </w:r>
      <w:r>
        <w:rPr>
          <w:rFonts w:eastAsia="Times New Roman"/>
          <w:szCs w:val="24"/>
        </w:rPr>
        <w:t>ν</w:t>
      </w:r>
      <w:r w:rsidRPr="0090038D">
        <w:rPr>
          <w:rFonts w:eastAsia="Times New Roman"/>
          <w:szCs w:val="24"/>
        </w:rPr>
        <w:t xml:space="preserve"> τη στιγμή</w:t>
      </w:r>
      <w:r>
        <w:rPr>
          <w:rFonts w:eastAsia="Times New Roman"/>
          <w:szCs w:val="24"/>
        </w:rPr>
        <w:t xml:space="preserve">- που έβαλαν στο </w:t>
      </w:r>
      <w:proofErr w:type="spellStart"/>
      <w:r>
        <w:rPr>
          <w:rFonts w:eastAsia="Times New Roman"/>
          <w:szCs w:val="24"/>
        </w:rPr>
        <w:t>ευρωψηφοδέλτιό</w:t>
      </w:r>
      <w:proofErr w:type="spellEnd"/>
      <w:r>
        <w:rPr>
          <w:rFonts w:eastAsia="Times New Roman"/>
          <w:szCs w:val="24"/>
        </w:rPr>
        <w:t xml:space="preserve"> τους</w:t>
      </w:r>
      <w:r w:rsidRPr="0090038D">
        <w:rPr>
          <w:rFonts w:eastAsia="Times New Roman"/>
          <w:szCs w:val="24"/>
        </w:rPr>
        <w:t xml:space="preserve"> </w:t>
      </w:r>
      <w:r>
        <w:rPr>
          <w:rFonts w:eastAsia="Times New Roman"/>
          <w:szCs w:val="24"/>
        </w:rPr>
        <w:t xml:space="preserve">κάτι τύπους </w:t>
      </w:r>
      <w:r w:rsidRPr="0090038D">
        <w:rPr>
          <w:rFonts w:eastAsia="Times New Roman"/>
          <w:szCs w:val="24"/>
        </w:rPr>
        <w:t>ανθέλληνες</w:t>
      </w:r>
      <w:r>
        <w:rPr>
          <w:rFonts w:eastAsia="Times New Roman"/>
          <w:szCs w:val="24"/>
        </w:rPr>
        <w:t>,</w:t>
      </w:r>
      <w:r w:rsidRPr="0090038D">
        <w:rPr>
          <w:rFonts w:eastAsia="Times New Roman"/>
          <w:szCs w:val="24"/>
        </w:rPr>
        <w:t xml:space="preserve"> όπ</w:t>
      </w:r>
      <w:r w:rsidRPr="0090038D">
        <w:rPr>
          <w:rFonts w:eastAsia="Times New Roman"/>
          <w:szCs w:val="24"/>
        </w:rPr>
        <w:t xml:space="preserve">ως τον Δημήτρη </w:t>
      </w:r>
      <w:proofErr w:type="spellStart"/>
      <w:r w:rsidRPr="0090038D">
        <w:rPr>
          <w:rFonts w:eastAsia="Times New Roman"/>
          <w:szCs w:val="24"/>
        </w:rPr>
        <w:t>Καιρίδη</w:t>
      </w:r>
      <w:proofErr w:type="spellEnd"/>
      <w:r>
        <w:rPr>
          <w:rFonts w:eastAsia="Times New Roman"/>
          <w:szCs w:val="24"/>
        </w:rPr>
        <w:t>,</w:t>
      </w:r>
      <w:r w:rsidRPr="0090038D">
        <w:rPr>
          <w:rFonts w:eastAsia="Times New Roman"/>
          <w:szCs w:val="24"/>
        </w:rPr>
        <w:t xml:space="preserve"> που χαρακτήρισε τους Έλληνες </w:t>
      </w:r>
      <w:r>
        <w:rPr>
          <w:rFonts w:eastAsia="Times New Roman"/>
          <w:szCs w:val="24"/>
        </w:rPr>
        <w:t>απόγονους των Οθωμανών; Α</w:t>
      </w:r>
      <w:r w:rsidRPr="0090038D">
        <w:rPr>
          <w:rFonts w:eastAsia="Times New Roman"/>
          <w:szCs w:val="24"/>
        </w:rPr>
        <w:t>ρνείται</w:t>
      </w:r>
      <w:r>
        <w:rPr>
          <w:rFonts w:eastAsia="Times New Roman"/>
          <w:szCs w:val="24"/>
        </w:rPr>
        <w:t>,</w:t>
      </w:r>
      <w:r w:rsidRPr="0090038D">
        <w:rPr>
          <w:rFonts w:eastAsia="Times New Roman"/>
          <w:szCs w:val="24"/>
        </w:rPr>
        <w:t xml:space="preserve"> </w:t>
      </w:r>
      <w:r>
        <w:rPr>
          <w:rFonts w:eastAsia="Times New Roman"/>
          <w:szCs w:val="24"/>
        </w:rPr>
        <w:t>β</w:t>
      </w:r>
      <w:r w:rsidRPr="0090038D">
        <w:rPr>
          <w:rFonts w:eastAsia="Times New Roman"/>
          <w:szCs w:val="24"/>
        </w:rPr>
        <w:t>έβαια</w:t>
      </w:r>
      <w:r>
        <w:rPr>
          <w:rFonts w:eastAsia="Times New Roman"/>
          <w:szCs w:val="24"/>
        </w:rPr>
        <w:t>,</w:t>
      </w:r>
      <w:r w:rsidRPr="0090038D">
        <w:rPr>
          <w:rFonts w:eastAsia="Times New Roman"/>
          <w:szCs w:val="24"/>
        </w:rPr>
        <w:t xml:space="preserve"> τη γενοκτονία των Ποντίων</w:t>
      </w:r>
      <w:r>
        <w:rPr>
          <w:rFonts w:eastAsia="Times New Roman"/>
          <w:szCs w:val="24"/>
        </w:rPr>
        <w:t>.</w:t>
      </w:r>
      <w:r w:rsidRPr="0090038D">
        <w:rPr>
          <w:rFonts w:eastAsia="Times New Roman"/>
          <w:szCs w:val="24"/>
        </w:rPr>
        <w:t xml:space="preserve"> </w:t>
      </w:r>
      <w:r>
        <w:rPr>
          <w:rFonts w:eastAsia="Times New Roman"/>
          <w:szCs w:val="24"/>
        </w:rPr>
        <w:t>Ε</w:t>
      </w:r>
      <w:r w:rsidRPr="0090038D">
        <w:rPr>
          <w:rFonts w:eastAsia="Times New Roman"/>
          <w:szCs w:val="24"/>
        </w:rPr>
        <w:t xml:space="preserve">μείς από αυτό εδώ το </w:t>
      </w:r>
      <w:r>
        <w:rPr>
          <w:rFonts w:eastAsia="Times New Roman"/>
          <w:szCs w:val="24"/>
        </w:rPr>
        <w:lastRenderedPageBreak/>
        <w:t>Β</w:t>
      </w:r>
      <w:r w:rsidRPr="0090038D">
        <w:rPr>
          <w:rFonts w:eastAsia="Times New Roman"/>
          <w:szCs w:val="24"/>
        </w:rPr>
        <w:t>ήμα σας δηλώνουμε ότι είμαστε απόγονοι από αυτούς που έδιωξαν τους Οθωμανούς</w:t>
      </w:r>
      <w:r>
        <w:rPr>
          <w:rFonts w:eastAsia="Times New Roman"/>
          <w:szCs w:val="24"/>
        </w:rPr>
        <w:t>.</w:t>
      </w:r>
      <w:r w:rsidRPr="0090038D">
        <w:rPr>
          <w:rFonts w:eastAsia="Times New Roman"/>
          <w:szCs w:val="24"/>
        </w:rPr>
        <w:t xml:space="preserve"> </w:t>
      </w:r>
      <w:r>
        <w:rPr>
          <w:rFonts w:eastAsia="Times New Roman"/>
          <w:szCs w:val="24"/>
        </w:rPr>
        <w:t>Α</w:t>
      </w:r>
      <w:r w:rsidRPr="0090038D">
        <w:rPr>
          <w:rFonts w:eastAsia="Times New Roman"/>
          <w:szCs w:val="24"/>
        </w:rPr>
        <w:t>λήθεια</w:t>
      </w:r>
      <w:r>
        <w:rPr>
          <w:rFonts w:eastAsia="Times New Roman"/>
          <w:szCs w:val="24"/>
        </w:rPr>
        <w:t>,</w:t>
      </w:r>
      <w:r w:rsidRPr="0090038D">
        <w:rPr>
          <w:rFonts w:eastAsia="Times New Roman"/>
          <w:szCs w:val="24"/>
        </w:rPr>
        <w:t xml:space="preserve"> που βρίσκονται αυτοί οι </w:t>
      </w:r>
      <w:r w:rsidRPr="0090038D">
        <w:rPr>
          <w:rFonts w:eastAsia="Times New Roman"/>
          <w:szCs w:val="24"/>
        </w:rPr>
        <w:t>μακεδονομάχοι της Νέας Δημοκρατίας να τραβήξουν το αυτί σε κάτι τέτοι</w:t>
      </w:r>
      <w:r>
        <w:rPr>
          <w:rFonts w:eastAsia="Times New Roman"/>
          <w:szCs w:val="24"/>
        </w:rPr>
        <w:t>ου</w:t>
      </w:r>
      <w:r w:rsidRPr="0090038D">
        <w:rPr>
          <w:rFonts w:eastAsia="Times New Roman"/>
          <w:szCs w:val="24"/>
        </w:rPr>
        <w:t xml:space="preserve">ς </w:t>
      </w:r>
      <w:r>
        <w:rPr>
          <w:rFonts w:eastAsia="Times New Roman"/>
          <w:szCs w:val="24"/>
        </w:rPr>
        <w:t>περίεργους</w:t>
      </w:r>
      <w:r w:rsidRPr="0090038D">
        <w:rPr>
          <w:rFonts w:eastAsia="Times New Roman"/>
          <w:szCs w:val="24"/>
        </w:rPr>
        <w:t xml:space="preserve"> τύπους</w:t>
      </w:r>
      <w:r>
        <w:rPr>
          <w:rFonts w:eastAsia="Times New Roman"/>
          <w:szCs w:val="24"/>
        </w:rPr>
        <w:t>,</w:t>
      </w:r>
      <w:r w:rsidRPr="0090038D">
        <w:rPr>
          <w:rFonts w:eastAsia="Times New Roman"/>
          <w:szCs w:val="24"/>
        </w:rPr>
        <w:t xml:space="preserve"> όπως </w:t>
      </w:r>
      <w:r>
        <w:rPr>
          <w:rFonts w:eastAsia="Times New Roman"/>
          <w:szCs w:val="24"/>
        </w:rPr>
        <w:t xml:space="preserve">σε </w:t>
      </w:r>
      <w:r w:rsidRPr="0090038D">
        <w:rPr>
          <w:rFonts w:eastAsia="Times New Roman"/>
          <w:szCs w:val="24"/>
        </w:rPr>
        <w:t xml:space="preserve">αυτόν </w:t>
      </w:r>
      <w:r>
        <w:rPr>
          <w:rFonts w:eastAsia="Times New Roman"/>
          <w:szCs w:val="24"/>
        </w:rPr>
        <w:t xml:space="preserve">τον </w:t>
      </w:r>
      <w:proofErr w:type="spellStart"/>
      <w:r>
        <w:rPr>
          <w:rFonts w:eastAsia="Times New Roman"/>
          <w:szCs w:val="24"/>
        </w:rPr>
        <w:t>Κ</w:t>
      </w:r>
      <w:r w:rsidRPr="0090038D">
        <w:rPr>
          <w:rFonts w:eastAsia="Times New Roman"/>
          <w:szCs w:val="24"/>
        </w:rPr>
        <w:t>αιρίδη</w:t>
      </w:r>
      <w:proofErr w:type="spellEnd"/>
      <w:r>
        <w:rPr>
          <w:rFonts w:eastAsia="Times New Roman"/>
          <w:szCs w:val="24"/>
        </w:rPr>
        <w:t>;</w:t>
      </w:r>
      <w:r w:rsidRPr="0090038D">
        <w:rPr>
          <w:rFonts w:eastAsia="Times New Roman"/>
          <w:szCs w:val="24"/>
        </w:rPr>
        <w:t xml:space="preserve"> </w:t>
      </w:r>
      <w:r>
        <w:rPr>
          <w:rFonts w:eastAsia="Times New Roman"/>
          <w:szCs w:val="24"/>
        </w:rPr>
        <w:t>Απλά δεν</w:t>
      </w:r>
      <w:r w:rsidRPr="0090038D">
        <w:rPr>
          <w:rFonts w:eastAsia="Times New Roman"/>
          <w:szCs w:val="24"/>
        </w:rPr>
        <w:t xml:space="preserve"> υπάρχετε</w:t>
      </w:r>
      <w:r>
        <w:rPr>
          <w:rFonts w:eastAsia="Times New Roman"/>
          <w:szCs w:val="24"/>
        </w:rPr>
        <w:t>.</w:t>
      </w:r>
      <w:r w:rsidRPr="0090038D">
        <w:rPr>
          <w:rFonts w:eastAsia="Times New Roman"/>
          <w:szCs w:val="24"/>
        </w:rPr>
        <w:t xml:space="preserve"> </w:t>
      </w:r>
      <w:r>
        <w:rPr>
          <w:rFonts w:eastAsia="Times New Roman"/>
          <w:szCs w:val="24"/>
        </w:rPr>
        <w:t>Γ</w:t>
      </w:r>
      <w:r w:rsidRPr="0090038D">
        <w:rPr>
          <w:rFonts w:eastAsia="Times New Roman"/>
          <w:szCs w:val="24"/>
        </w:rPr>
        <w:t xml:space="preserve">ια </w:t>
      </w:r>
      <w:proofErr w:type="spellStart"/>
      <w:r w:rsidRPr="0090038D">
        <w:rPr>
          <w:rFonts w:eastAsia="Times New Roman"/>
          <w:szCs w:val="24"/>
        </w:rPr>
        <w:t>ψηφαλάκια</w:t>
      </w:r>
      <w:proofErr w:type="spellEnd"/>
      <w:r w:rsidRPr="0090038D">
        <w:rPr>
          <w:rFonts w:eastAsia="Times New Roman"/>
          <w:szCs w:val="24"/>
        </w:rPr>
        <w:t xml:space="preserve"> τα κάνατε όλα αυτά</w:t>
      </w:r>
      <w:r>
        <w:rPr>
          <w:rFonts w:eastAsia="Times New Roman"/>
          <w:szCs w:val="24"/>
        </w:rPr>
        <w:t xml:space="preserve">. Μάλιστα, όταν </w:t>
      </w:r>
      <w:r w:rsidRPr="0090038D">
        <w:rPr>
          <w:rFonts w:eastAsia="Times New Roman"/>
          <w:szCs w:val="24"/>
        </w:rPr>
        <w:t xml:space="preserve">ο Πρόεδρός σας επέλεξε να βάλει </w:t>
      </w:r>
      <w:r>
        <w:rPr>
          <w:rFonts w:eastAsia="Times New Roman"/>
          <w:szCs w:val="24"/>
        </w:rPr>
        <w:t xml:space="preserve">στο </w:t>
      </w:r>
      <w:proofErr w:type="spellStart"/>
      <w:r>
        <w:rPr>
          <w:rFonts w:eastAsia="Times New Roman"/>
          <w:szCs w:val="24"/>
        </w:rPr>
        <w:t>ευρωψηφοδέλτιό</w:t>
      </w:r>
      <w:proofErr w:type="spellEnd"/>
      <w:r>
        <w:rPr>
          <w:rFonts w:eastAsia="Times New Roman"/>
          <w:szCs w:val="24"/>
        </w:rPr>
        <w:t xml:space="preserve"> του </w:t>
      </w:r>
      <w:r w:rsidRPr="0090038D">
        <w:rPr>
          <w:rFonts w:eastAsia="Times New Roman"/>
          <w:szCs w:val="24"/>
        </w:rPr>
        <w:t>τέτοια άτομα</w:t>
      </w:r>
      <w:r>
        <w:rPr>
          <w:rFonts w:eastAsia="Times New Roman"/>
          <w:szCs w:val="24"/>
        </w:rPr>
        <w:t>,</w:t>
      </w:r>
      <w:r w:rsidRPr="0090038D">
        <w:rPr>
          <w:rFonts w:eastAsia="Times New Roman"/>
          <w:szCs w:val="24"/>
        </w:rPr>
        <w:t xml:space="preserve"> </w:t>
      </w:r>
      <w:r>
        <w:rPr>
          <w:rFonts w:eastAsia="Times New Roman"/>
          <w:szCs w:val="24"/>
        </w:rPr>
        <w:t>κ</w:t>
      </w:r>
      <w:r>
        <w:rPr>
          <w:rFonts w:eastAsia="Times New Roman"/>
          <w:szCs w:val="24"/>
        </w:rPr>
        <w:t xml:space="preserve">ανείς από εσάς τους δήθεν </w:t>
      </w:r>
      <w:r w:rsidRPr="0090038D">
        <w:rPr>
          <w:rFonts w:eastAsia="Times New Roman"/>
          <w:szCs w:val="24"/>
        </w:rPr>
        <w:t>μακεδονομάχο</w:t>
      </w:r>
      <w:r>
        <w:rPr>
          <w:rFonts w:eastAsia="Times New Roman"/>
          <w:szCs w:val="24"/>
        </w:rPr>
        <w:t>υς που τρέχα</w:t>
      </w:r>
      <w:r w:rsidRPr="0090038D">
        <w:rPr>
          <w:rFonts w:eastAsia="Times New Roman"/>
          <w:szCs w:val="24"/>
        </w:rPr>
        <w:t>τε εδώ έξω στα συλλαλητήρια δεν πήγε να του τραβήξει το α</w:t>
      </w:r>
      <w:r>
        <w:rPr>
          <w:rFonts w:eastAsia="Times New Roman"/>
          <w:szCs w:val="24"/>
        </w:rPr>
        <w:t>φ</w:t>
      </w:r>
      <w:r w:rsidRPr="0090038D">
        <w:rPr>
          <w:rFonts w:eastAsia="Times New Roman"/>
          <w:szCs w:val="24"/>
        </w:rPr>
        <w:t>τί</w:t>
      </w:r>
      <w:r>
        <w:rPr>
          <w:rFonts w:eastAsia="Times New Roman"/>
          <w:szCs w:val="24"/>
        </w:rPr>
        <w:t xml:space="preserve">. </w:t>
      </w:r>
    </w:p>
    <w:p w14:paraId="4D87FDC5" w14:textId="77777777" w:rsidR="00E01347" w:rsidRDefault="00B0330D">
      <w:pPr>
        <w:spacing w:line="600" w:lineRule="auto"/>
        <w:ind w:firstLine="720"/>
        <w:jc w:val="both"/>
        <w:rPr>
          <w:rFonts w:eastAsia="Times New Roman"/>
          <w:szCs w:val="24"/>
        </w:rPr>
      </w:pPr>
      <w:r>
        <w:rPr>
          <w:rFonts w:eastAsia="Times New Roman"/>
          <w:szCs w:val="24"/>
        </w:rPr>
        <w:t>Κλείνοντας να πω ότι για</w:t>
      </w:r>
      <w:r w:rsidRPr="0090038D">
        <w:rPr>
          <w:rFonts w:eastAsia="Times New Roman"/>
          <w:szCs w:val="24"/>
        </w:rPr>
        <w:t xml:space="preserve"> </w:t>
      </w:r>
      <w:r>
        <w:rPr>
          <w:rFonts w:eastAsia="Times New Roman"/>
          <w:szCs w:val="24"/>
        </w:rPr>
        <w:t>εμά</w:t>
      </w:r>
      <w:r w:rsidRPr="0090038D">
        <w:rPr>
          <w:rFonts w:eastAsia="Times New Roman"/>
          <w:szCs w:val="24"/>
        </w:rPr>
        <w:t xml:space="preserve">ς τους Έλληνες εθνικιστές της Χρυσής Αυγής η αγάπη μας για την πατρίδα και το συμφέρον του λαού βρίσκεται πάνω από </w:t>
      </w:r>
      <w:r w:rsidRPr="0090038D">
        <w:rPr>
          <w:rFonts w:eastAsia="Times New Roman"/>
          <w:szCs w:val="24"/>
        </w:rPr>
        <w:t>κάθε επένδυση και από κάθε σκοπιμότητα</w:t>
      </w:r>
      <w:r>
        <w:rPr>
          <w:rFonts w:eastAsia="Times New Roman"/>
          <w:szCs w:val="24"/>
        </w:rPr>
        <w:t>.</w:t>
      </w:r>
      <w:r w:rsidRPr="0090038D">
        <w:rPr>
          <w:rFonts w:eastAsia="Times New Roman"/>
          <w:szCs w:val="24"/>
        </w:rPr>
        <w:t xml:space="preserve"> </w:t>
      </w:r>
      <w:r>
        <w:rPr>
          <w:rFonts w:eastAsia="Times New Roman"/>
          <w:szCs w:val="24"/>
        </w:rPr>
        <w:t>Ο</w:t>
      </w:r>
      <w:r w:rsidRPr="0090038D">
        <w:rPr>
          <w:rFonts w:eastAsia="Times New Roman"/>
          <w:szCs w:val="24"/>
        </w:rPr>
        <w:t xml:space="preserve"> όρκος των αρχαίων Ελλήνων</w:t>
      </w:r>
      <w:r>
        <w:rPr>
          <w:rFonts w:eastAsia="Times New Roman"/>
          <w:szCs w:val="24"/>
        </w:rPr>
        <w:t>,</w:t>
      </w:r>
      <w:r w:rsidRPr="0090038D">
        <w:rPr>
          <w:rFonts w:eastAsia="Times New Roman"/>
          <w:szCs w:val="24"/>
        </w:rPr>
        <w:t xml:space="preserve"> χιλιάδες χρόνια μετά</w:t>
      </w:r>
      <w:r>
        <w:rPr>
          <w:rFonts w:eastAsia="Times New Roman"/>
          <w:szCs w:val="24"/>
        </w:rPr>
        <w:t>,</w:t>
      </w:r>
      <w:r w:rsidRPr="0090038D">
        <w:rPr>
          <w:rFonts w:eastAsia="Times New Roman"/>
          <w:szCs w:val="24"/>
        </w:rPr>
        <w:t xml:space="preserve"> παραμένει επίκαιρος όσο ποτέ και βρίσκεται πάνω από κάθε ελληνικό και επιζήμιο για την πατρίδα μας νομοσχέδιο</w:t>
      </w:r>
      <w:r>
        <w:rPr>
          <w:rFonts w:eastAsia="Times New Roman"/>
          <w:szCs w:val="24"/>
        </w:rPr>
        <w:t>:</w:t>
      </w:r>
      <w:r w:rsidRPr="0090038D">
        <w:rPr>
          <w:rFonts w:eastAsia="Times New Roman"/>
          <w:szCs w:val="24"/>
        </w:rPr>
        <w:t xml:space="preserve"> </w:t>
      </w:r>
      <w:r>
        <w:rPr>
          <w:rFonts w:eastAsia="Times New Roman"/>
          <w:szCs w:val="24"/>
        </w:rPr>
        <w:t>«</w:t>
      </w:r>
      <w:r w:rsidRPr="00031489">
        <w:rPr>
          <w:rFonts w:eastAsia="Times New Roman"/>
          <w:szCs w:val="24"/>
        </w:rPr>
        <w:t xml:space="preserve">Την </w:t>
      </w:r>
      <w:r>
        <w:rPr>
          <w:rFonts w:eastAsia="Times New Roman"/>
          <w:szCs w:val="24"/>
        </w:rPr>
        <w:t>π</w:t>
      </w:r>
      <w:r w:rsidRPr="00031489">
        <w:rPr>
          <w:rFonts w:eastAsia="Times New Roman"/>
          <w:szCs w:val="24"/>
        </w:rPr>
        <w:t xml:space="preserve">ατρίδα </w:t>
      </w:r>
      <w:r>
        <w:rPr>
          <w:rFonts w:eastAsia="Times New Roman"/>
          <w:szCs w:val="24"/>
        </w:rPr>
        <w:t>ο</w:t>
      </w:r>
      <w:r w:rsidRPr="00031489">
        <w:rPr>
          <w:rFonts w:eastAsia="Times New Roman"/>
          <w:szCs w:val="24"/>
        </w:rPr>
        <w:t xml:space="preserve">υκ </w:t>
      </w:r>
      <w:proofErr w:type="spellStart"/>
      <w:r>
        <w:rPr>
          <w:rFonts w:eastAsia="Times New Roman"/>
          <w:szCs w:val="24"/>
        </w:rPr>
        <w:t>ε</w:t>
      </w:r>
      <w:r w:rsidRPr="00031489">
        <w:rPr>
          <w:rFonts w:eastAsia="Times New Roman"/>
          <w:szCs w:val="24"/>
        </w:rPr>
        <w:t>λ</w:t>
      </w:r>
      <w:r>
        <w:rPr>
          <w:rFonts w:eastAsia="Times New Roman"/>
          <w:szCs w:val="24"/>
        </w:rPr>
        <w:t>ά</w:t>
      </w:r>
      <w:r w:rsidRPr="00031489">
        <w:rPr>
          <w:rFonts w:eastAsia="Times New Roman"/>
          <w:szCs w:val="24"/>
        </w:rPr>
        <w:t>ττω</w:t>
      </w:r>
      <w:proofErr w:type="spellEnd"/>
      <w:r w:rsidRPr="00031489">
        <w:rPr>
          <w:rFonts w:eastAsia="Times New Roman"/>
          <w:szCs w:val="24"/>
        </w:rPr>
        <w:t xml:space="preserve"> </w:t>
      </w:r>
      <w:r>
        <w:rPr>
          <w:rFonts w:eastAsia="Times New Roman"/>
          <w:szCs w:val="24"/>
        </w:rPr>
        <w:t>π</w:t>
      </w:r>
      <w:r w:rsidRPr="00031489">
        <w:rPr>
          <w:rFonts w:eastAsia="Times New Roman"/>
          <w:szCs w:val="24"/>
        </w:rPr>
        <w:t>αραδ</w:t>
      </w:r>
      <w:r>
        <w:rPr>
          <w:rFonts w:eastAsia="Times New Roman"/>
          <w:szCs w:val="24"/>
        </w:rPr>
        <w:t>ώ</w:t>
      </w:r>
      <w:r w:rsidRPr="00031489">
        <w:rPr>
          <w:rFonts w:eastAsia="Times New Roman"/>
          <w:szCs w:val="24"/>
        </w:rPr>
        <w:t>σω</w:t>
      </w:r>
      <w:r>
        <w:rPr>
          <w:rFonts w:eastAsia="Times New Roman"/>
          <w:szCs w:val="24"/>
        </w:rPr>
        <w:t>».</w:t>
      </w:r>
    </w:p>
    <w:p w14:paraId="4D87FDC6" w14:textId="77777777" w:rsidR="00E01347" w:rsidRDefault="00B0330D">
      <w:pPr>
        <w:spacing w:line="600" w:lineRule="auto"/>
        <w:ind w:firstLine="720"/>
        <w:jc w:val="center"/>
        <w:rPr>
          <w:rFonts w:eastAsia="Times New Roman" w:cs="Times New Roman"/>
          <w:szCs w:val="24"/>
        </w:rPr>
      </w:pPr>
      <w:r w:rsidRPr="005204DF">
        <w:rPr>
          <w:rFonts w:eastAsia="Times New Roman" w:cs="Times New Roman"/>
          <w:szCs w:val="24"/>
        </w:rPr>
        <w:t xml:space="preserve">(Χειροκροτήματα από την πτέρυγα </w:t>
      </w:r>
      <w:r>
        <w:rPr>
          <w:rFonts w:eastAsia="Times New Roman" w:cs="Times New Roman"/>
          <w:szCs w:val="24"/>
        </w:rPr>
        <w:t>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sidRPr="005204DF">
        <w:rPr>
          <w:rFonts w:eastAsia="Times New Roman" w:cs="Times New Roman"/>
          <w:szCs w:val="24"/>
        </w:rPr>
        <w:t>)</w:t>
      </w:r>
    </w:p>
    <w:p w14:paraId="4D87FDC7" w14:textId="77777777" w:rsidR="00E01347" w:rsidRDefault="00B0330D">
      <w:pPr>
        <w:spacing w:line="600" w:lineRule="auto"/>
        <w:ind w:firstLine="720"/>
        <w:jc w:val="both"/>
        <w:rPr>
          <w:rFonts w:eastAsia="Times New Roman"/>
          <w:szCs w:val="24"/>
        </w:rPr>
      </w:pPr>
      <w:r w:rsidRPr="00FC73C9">
        <w:rPr>
          <w:rFonts w:eastAsia="Times New Roman" w:cs="Times New Roman"/>
          <w:b/>
          <w:szCs w:val="24"/>
        </w:rPr>
        <w:lastRenderedPageBreak/>
        <w:t>ΠΡΟΕΔΡΕΥΩΝ (</w:t>
      </w:r>
      <w:r>
        <w:rPr>
          <w:rFonts w:eastAsia="Times New Roman" w:cs="Times New Roman"/>
          <w:b/>
          <w:szCs w:val="24"/>
        </w:rPr>
        <w:t>Μάριος Γεωργιάδης</w:t>
      </w:r>
      <w:r w:rsidRPr="00FC73C9">
        <w:rPr>
          <w:rFonts w:eastAsia="Times New Roman" w:cs="Times New Roman"/>
          <w:b/>
          <w:szCs w:val="24"/>
        </w:rPr>
        <w:t xml:space="preserve">): </w:t>
      </w:r>
      <w:r>
        <w:rPr>
          <w:rFonts w:eastAsia="Times New Roman" w:cs="Times New Roman"/>
          <w:szCs w:val="24"/>
        </w:rPr>
        <w:t xml:space="preserve">Τον λόγο έχει </w:t>
      </w:r>
      <w:r w:rsidRPr="0090038D">
        <w:rPr>
          <w:rFonts w:eastAsia="Times New Roman"/>
          <w:szCs w:val="24"/>
        </w:rPr>
        <w:t xml:space="preserve">ο </w:t>
      </w:r>
      <w:r>
        <w:rPr>
          <w:rFonts w:eastAsia="Times New Roman"/>
          <w:szCs w:val="24"/>
        </w:rPr>
        <w:t>κ. Συντυχάκης</w:t>
      </w:r>
      <w:r w:rsidRPr="0090038D">
        <w:rPr>
          <w:rFonts w:eastAsia="Times New Roman"/>
          <w:szCs w:val="24"/>
        </w:rPr>
        <w:t xml:space="preserve"> από το Κομμουνιστικό Κόμμα Ελλάδ</w:t>
      </w:r>
      <w:r>
        <w:rPr>
          <w:rFonts w:eastAsia="Times New Roman"/>
          <w:szCs w:val="24"/>
        </w:rPr>
        <w:t>α</w:t>
      </w:r>
      <w:r w:rsidRPr="0090038D">
        <w:rPr>
          <w:rFonts w:eastAsia="Times New Roman"/>
          <w:szCs w:val="24"/>
        </w:rPr>
        <w:t>ς</w:t>
      </w:r>
      <w:r>
        <w:rPr>
          <w:rFonts w:eastAsia="Times New Roman"/>
          <w:szCs w:val="24"/>
        </w:rPr>
        <w:t>. Α</w:t>
      </w:r>
      <w:r>
        <w:rPr>
          <w:rFonts w:eastAsia="Times New Roman"/>
          <w:szCs w:val="24"/>
        </w:rPr>
        <w:t xml:space="preserve">μέσως μετά </w:t>
      </w:r>
      <w:r>
        <w:rPr>
          <w:rFonts w:eastAsia="Times New Roman"/>
          <w:szCs w:val="24"/>
        </w:rPr>
        <w:t xml:space="preserve">θα λάβει τον λόγο </w:t>
      </w:r>
      <w:r>
        <w:rPr>
          <w:rFonts w:eastAsia="Times New Roman"/>
          <w:szCs w:val="24"/>
        </w:rPr>
        <w:t>η κ</w:t>
      </w:r>
      <w:r>
        <w:rPr>
          <w:rFonts w:eastAsia="Times New Roman"/>
          <w:szCs w:val="24"/>
        </w:rPr>
        <w:t>.</w:t>
      </w:r>
      <w:r>
        <w:rPr>
          <w:rFonts w:eastAsia="Times New Roman"/>
          <w:szCs w:val="24"/>
        </w:rPr>
        <w:t xml:space="preserve"> </w:t>
      </w:r>
      <w:proofErr w:type="spellStart"/>
      <w:r>
        <w:rPr>
          <w:rFonts w:eastAsia="Times New Roman"/>
          <w:szCs w:val="24"/>
        </w:rPr>
        <w:t>Μ</w:t>
      </w:r>
      <w:r w:rsidRPr="0090038D">
        <w:rPr>
          <w:rFonts w:eastAsia="Times New Roman"/>
          <w:szCs w:val="24"/>
        </w:rPr>
        <w:t>εγαλοοικονόμου</w:t>
      </w:r>
      <w:proofErr w:type="spellEnd"/>
      <w:r w:rsidRPr="0090038D">
        <w:rPr>
          <w:rFonts w:eastAsia="Times New Roman"/>
          <w:szCs w:val="24"/>
        </w:rPr>
        <w:t xml:space="preserve"> από το</w:t>
      </w:r>
      <w:r>
        <w:rPr>
          <w:rFonts w:eastAsia="Times New Roman"/>
          <w:szCs w:val="24"/>
        </w:rPr>
        <w:t>ν</w:t>
      </w:r>
      <w:r w:rsidRPr="0090038D">
        <w:rPr>
          <w:rFonts w:eastAsia="Times New Roman"/>
          <w:szCs w:val="24"/>
        </w:rPr>
        <w:t xml:space="preserve"> ΣΥΡΙΖΑ και ο Κοινοβουλευτικός Εκπρόσωπος της </w:t>
      </w:r>
      <w:r>
        <w:rPr>
          <w:rFonts w:eastAsia="Times New Roman"/>
          <w:szCs w:val="24"/>
        </w:rPr>
        <w:t>Δ</w:t>
      </w:r>
      <w:r w:rsidRPr="0090038D">
        <w:rPr>
          <w:rFonts w:eastAsia="Times New Roman"/>
          <w:szCs w:val="24"/>
        </w:rPr>
        <w:t>ημο</w:t>
      </w:r>
      <w:r w:rsidRPr="0090038D">
        <w:rPr>
          <w:rFonts w:eastAsia="Times New Roman"/>
          <w:szCs w:val="24"/>
        </w:rPr>
        <w:t xml:space="preserve">κρατικής </w:t>
      </w:r>
      <w:r>
        <w:rPr>
          <w:rFonts w:eastAsia="Times New Roman"/>
          <w:szCs w:val="24"/>
        </w:rPr>
        <w:t>Συμπαράταξης κ.</w:t>
      </w:r>
      <w:r w:rsidRPr="0090038D">
        <w:rPr>
          <w:rFonts w:eastAsia="Times New Roman"/>
          <w:szCs w:val="24"/>
        </w:rPr>
        <w:t xml:space="preserve"> Μανιάτης</w:t>
      </w:r>
      <w:r>
        <w:rPr>
          <w:rFonts w:eastAsia="Times New Roman"/>
          <w:szCs w:val="24"/>
        </w:rPr>
        <w:t>.</w:t>
      </w:r>
    </w:p>
    <w:p w14:paraId="4D87FDC8" w14:textId="77777777" w:rsidR="00E01347" w:rsidRDefault="00B0330D">
      <w:pPr>
        <w:spacing w:line="600" w:lineRule="auto"/>
        <w:ind w:firstLine="720"/>
        <w:jc w:val="both"/>
        <w:rPr>
          <w:rFonts w:eastAsia="Times New Roman"/>
          <w:szCs w:val="24"/>
        </w:rPr>
      </w:pPr>
      <w:r w:rsidRPr="00610B43">
        <w:rPr>
          <w:rFonts w:eastAsia="Times New Roman"/>
          <w:b/>
          <w:szCs w:val="24"/>
        </w:rPr>
        <w:t>ΕΜΜΑΝΟΥΗΛ ΣΥΝΤΥΧΑΚΗΣ:</w:t>
      </w:r>
      <w:r>
        <w:rPr>
          <w:rFonts w:eastAsia="Times New Roman"/>
          <w:szCs w:val="24"/>
        </w:rPr>
        <w:t xml:space="preserve"> </w:t>
      </w:r>
      <w:r w:rsidRPr="0090038D">
        <w:rPr>
          <w:rFonts w:eastAsia="Times New Roman"/>
          <w:szCs w:val="24"/>
        </w:rPr>
        <w:t>Ευχαριστώ</w:t>
      </w:r>
      <w:r>
        <w:rPr>
          <w:rFonts w:eastAsia="Times New Roman"/>
          <w:szCs w:val="24"/>
        </w:rPr>
        <w:t>,</w:t>
      </w:r>
      <w:r w:rsidRPr="0090038D">
        <w:rPr>
          <w:rFonts w:eastAsia="Times New Roman"/>
          <w:szCs w:val="24"/>
        </w:rPr>
        <w:t xml:space="preserve"> κύριε Πρόεδρε</w:t>
      </w:r>
      <w:r>
        <w:rPr>
          <w:rFonts w:eastAsia="Times New Roman"/>
          <w:szCs w:val="24"/>
        </w:rPr>
        <w:t>.</w:t>
      </w:r>
    </w:p>
    <w:p w14:paraId="4D87FDC9" w14:textId="77777777" w:rsidR="00E01347" w:rsidRDefault="00B0330D">
      <w:pPr>
        <w:spacing w:line="600" w:lineRule="auto"/>
        <w:ind w:firstLine="720"/>
        <w:jc w:val="both"/>
        <w:rPr>
          <w:rFonts w:eastAsia="Times New Roman"/>
          <w:szCs w:val="24"/>
        </w:rPr>
      </w:pPr>
      <w:r>
        <w:rPr>
          <w:rFonts w:eastAsia="Times New Roman"/>
          <w:szCs w:val="24"/>
        </w:rPr>
        <w:t>Η</w:t>
      </w:r>
      <w:r w:rsidRPr="0090038D">
        <w:rPr>
          <w:rFonts w:eastAsia="Times New Roman"/>
          <w:szCs w:val="24"/>
        </w:rPr>
        <w:t xml:space="preserve"> </w:t>
      </w:r>
      <w:r>
        <w:rPr>
          <w:rFonts w:eastAsia="Times New Roman"/>
          <w:szCs w:val="24"/>
        </w:rPr>
        <w:t>Κ</w:t>
      </w:r>
      <w:r w:rsidRPr="0090038D">
        <w:rPr>
          <w:rFonts w:eastAsia="Times New Roman"/>
          <w:szCs w:val="24"/>
        </w:rPr>
        <w:t>υβέρνηση του ΣΥΡΙΖΑ είναι πρόθυμη να ικανοποιήσει μέχρι κεραίας όλους τους αντιλαϊκούς σχεδιασμούς και τις εκκρεμείς υποθέσεις για το μεγάλο τουριστικό</w:t>
      </w:r>
      <w:r>
        <w:rPr>
          <w:rFonts w:eastAsia="Times New Roman"/>
          <w:szCs w:val="24"/>
        </w:rPr>
        <w:t>,</w:t>
      </w:r>
      <w:r w:rsidRPr="0090038D">
        <w:rPr>
          <w:rFonts w:eastAsia="Times New Roman"/>
          <w:szCs w:val="24"/>
        </w:rPr>
        <w:t xml:space="preserve"> εφοπλιστικό</w:t>
      </w:r>
      <w:r>
        <w:rPr>
          <w:rFonts w:eastAsia="Times New Roman"/>
          <w:szCs w:val="24"/>
        </w:rPr>
        <w:t>,</w:t>
      </w:r>
      <w:r w:rsidRPr="0090038D">
        <w:rPr>
          <w:rFonts w:eastAsia="Times New Roman"/>
          <w:szCs w:val="24"/>
        </w:rPr>
        <w:t xml:space="preserve"> ενεργειακό κεφάλαιο λίγο πριν από τις εκλογές</w:t>
      </w:r>
      <w:r>
        <w:rPr>
          <w:rFonts w:eastAsia="Times New Roman"/>
          <w:szCs w:val="24"/>
        </w:rPr>
        <w:t>.</w:t>
      </w:r>
      <w:r w:rsidRPr="0090038D">
        <w:rPr>
          <w:rFonts w:eastAsia="Times New Roman"/>
          <w:szCs w:val="24"/>
        </w:rPr>
        <w:t xml:space="preserve"> </w:t>
      </w:r>
    </w:p>
    <w:p w14:paraId="4D87FDCA" w14:textId="77777777" w:rsidR="00E01347" w:rsidRDefault="00B0330D">
      <w:pPr>
        <w:spacing w:line="600" w:lineRule="auto"/>
        <w:ind w:firstLine="720"/>
        <w:jc w:val="both"/>
        <w:rPr>
          <w:rFonts w:eastAsia="Times New Roman"/>
          <w:szCs w:val="24"/>
        </w:rPr>
      </w:pPr>
      <w:r>
        <w:rPr>
          <w:rFonts w:eastAsia="Times New Roman"/>
          <w:szCs w:val="24"/>
        </w:rPr>
        <w:t>Μ</w:t>
      </w:r>
      <w:r w:rsidRPr="0090038D">
        <w:rPr>
          <w:rFonts w:eastAsia="Times New Roman"/>
          <w:szCs w:val="24"/>
        </w:rPr>
        <w:t xml:space="preserve">ε νωπές ακόμα στη μνήμη μας τις πρόσφατες καταστροφές στη </w:t>
      </w:r>
      <w:r>
        <w:rPr>
          <w:rFonts w:eastAsia="Times New Roman"/>
          <w:szCs w:val="24"/>
        </w:rPr>
        <w:t>Μάνδ</w:t>
      </w:r>
      <w:r w:rsidRPr="0090038D">
        <w:rPr>
          <w:rFonts w:eastAsia="Times New Roman"/>
          <w:szCs w:val="24"/>
        </w:rPr>
        <w:t>ρα</w:t>
      </w:r>
      <w:r>
        <w:rPr>
          <w:rFonts w:eastAsia="Times New Roman"/>
          <w:szCs w:val="24"/>
        </w:rPr>
        <w:t>,</w:t>
      </w:r>
      <w:r w:rsidRPr="0090038D">
        <w:rPr>
          <w:rFonts w:eastAsia="Times New Roman"/>
          <w:szCs w:val="24"/>
        </w:rPr>
        <w:t xml:space="preserve"> στο Μάτι Αττικής</w:t>
      </w:r>
      <w:r>
        <w:rPr>
          <w:rFonts w:eastAsia="Times New Roman"/>
          <w:szCs w:val="24"/>
        </w:rPr>
        <w:t>,</w:t>
      </w:r>
      <w:r w:rsidRPr="0090038D">
        <w:rPr>
          <w:rFonts w:eastAsia="Times New Roman"/>
          <w:szCs w:val="24"/>
        </w:rPr>
        <w:t xml:space="preserve"> στην Κρήτη</w:t>
      </w:r>
      <w:r>
        <w:rPr>
          <w:rFonts w:eastAsia="Times New Roman"/>
          <w:szCs w:val="24"/>
        </w:rPr>
        <w:t>,</w:t>
      </w:r>
      <w:r w:rsidRPr="0090038D">
        <w:rPr>
          <w:rFonts w:eastAsia="Times New Roman"/>
          <w:szCs w:val="24"/>
        </w:rPr>
        <w:t xml:space="preserve"> με δεκάδες νεκρούς συνανθρώπους </w:t>
      </w:r>
      <w:r>
        <w:rPr>
          <w:rFonts w:eastAsia="Times New Roman"/>
          <w:szCs w:val="24"/>
        </w:rPr>
        <w:t>μας,</w:t>
      </w:r>
      <w:r w:rsidRPr="0090038D">
        <w:rPr>
          <w:rFonts w:eastAsia="Times New Roman"/>
          <w:szCs w:val="24"/>
        </w:rPr>
        <w:t xml:space="preserve"> η Κυβέρνηση τολμά με τις ρυθμίσεις του </w:t>
      </w:r>
      <w:r>
        <w:rPr>
          <w:rFonts w:eastAsia="Times New Roman"/>
          <w:szCs w:val="24"/>
        </w:rPr>
        <w:t>τέταρτου κεφαλαίου</w:t>
      </w:r>
      <w:r w:rsidRPr="0090038D">
        <w:rPr>
          <w:rFonts w:eastAsia="Times New Roman"/>
          <w:szCs w:val="24"/>
        </w:rPr>
        <w:t xml:space="preserve"> του παρόντος σχ</w:t>
      </w:r>
      <w:r w:rsidRPr="0090038D">
        <w:rPr>
          <w:rFonts w:eastAsia="Times New Roman"/>
          <w:szCs w:val="24"/>
        </w:rPr>
        <w:t>εδίου νόμου να διαπράξει ένα ακόμα έγκλημα μεγάλων διαστάσεων σε βάρος της φύσης</w:t>
      </w:r>
      <w:r>
        <w:rPr>
          <w:rFonts w:eastAsia="Times New Roman"/>
          <w:szCs w:val="24"/>
        </w:rPr>
        <w:t>,</w:t>
      </w:r>
      <w:r w:rsidRPr="0090038D">
        <w:rPr>
          <w:rFonts w:eastAsia="Times New Roman"/>
          <w:szCs w:val="24"/>
        </w:rPr>
        <w:t xml:space="preserve"> του περιβάλλοντος και του ίδιου του ανθρώπου</w:t>
      </w:r>
      <w:r>
        <w:rPr>
          <w:rFonts w:eastAsia="Times New Roman"/>
          <w:szCs w:val="24"/>
        </w:rPr>
        <w:t>.</w:t>
      </w:r>
      <w:r w:rsidRPr="0090038D">
        <w:rPr>
          <w:rFonts w:eastAsia="Times New Roman"/>
          <w:szCs w:val="24"/>
        </w:rPr>
        <w:t xml:space="preserve"> </w:t>
      </w:r>
    </w:p>
    <w:p w14:paraId="4D87FDCB" w14:textId="77777777" w:rsidR="00E01347" w:rsidRDefault="00B0330D">
      <w:pPr>
        <w:spacing w:line="600" w:lineRule="auto"/>
        <w:ind w:firstLine="720"/>
        <w:jc w:val="both"/>
        <w:rPr>
          <w:rFonts w:eastAsia="Times New Roman"/>
          <w:szCs w:val="24"/>
        </w:rPr>
      </w:pPr>
      <w:r>
        <w:rPr>
          <w:rFonts w:eastAsia="Times New Roman"/>
          <w:szCs w:val="24"/>
        </w:rPr>
        <w:lastRenderedPageBreak/>
        <w:t>Π</w:t>
      </w:r>
      <w:r w:rsidRPr="0090038D">
        <w:rPr>
          <w:rFonts w:eastAsia="Times New Roman"/>
          <w:szCs w:val="24"/>
        </w:rPr>
        <w:t xml:space="preserve">ριν </w:t>
      </w:r>
      <w:r>
        <w:rPr>
          <w:rFonts w:eastAsia="Times New Roman"/>
          <w:szCs w:val="24"/>
        </w:rPr>
        <w:t>μπω, όμως,</w:t>
      </w:r>
      <w:r w:rsidRPr="0090038D">
        <w:rPr>
          <w:rFonts w:eastAsia="Times New Roman"/>
          <w:szCs w:val="24"/>
        </w:rPr>
        <w:t xml:space="preserve"> </w:t>
      </w:r>
      <w:r>
        <w:rPr>
          <w:rFonts w:eastAsia="Times New Roman"/>
          <w:szCs w:val="24"/>
        </w:rPr>
        <w:t>σ</w:t>
      </w:r>
      <w:r w:rsidRPr="0090038D">
        <w:rPr>
          <w:rFonts w:eastAsia="Times New Roman"/>
          <w:szCs w:val="24"/>
        </w:rPr>
        <w:t>την ουσία του σχεδίου νόμου</w:t>
      </w:r>
      <w:r>
        <w:rPr>
          <w:rFonts w:eastAsia="Times New Roman"/>
          <w:szCs w:val="24"/>
        </w:rPr>
        <w:t xml:space="preserve">, επιτρέψτε μου </w:t>
      </w:r>
      <w:r w:rsidRPr="0090038D">
        <w:rPr>
          <w:rFonts w:eastAsia="Times New Roman"/>
          <w:szCs w:val="24"/>
        </w:rPr>
        <w:t xml:space="preserve">να τοποθετηθώ για την τροπολογία που κατέθεσαν οι </w:t>
      </w:r>
      <w:r>
        <w:rPr>
          <w:rFonts w:eastAsia="Times New Roman"/>
          <w:szCs w:val="24"/>
        </w:rPr>
        <w:t>Β</w:t>
      </w:r>
      <w:r w:rsidRPr="0090038D">
        <w:rPr>
          <w:rFonts w:eastAsia="Times New Roman"/>
          <w:szCs w:val="24"/>
        </w:rPr>
        <w:t>ουλευτές του ΣΥΡ</w:t>
      </w:r>
      <w:r w:rsidRPr="0090038D">
        <w:rPr>
          <w:rFonts w:eastAsia="Times New Roman"/>
          <w:szCs w:val="24"/>
        </w:rPr>
        <w:t>ΙΖΑ</w:t>
      </w:r>
      <w:r>
        <w:rPr>
          <w:rFonts w:eastAsia="Times New Roman"/>
          <w:szCs w:val="24"/>
        </w:rPr>
        <w:t>,</w:t>
      </w:r>
      <w:r w:rsidRPr="0090038D">
        <w:rPr>
          <w:rFonts w:eastAsia="Times New Roman"/>
          <w:szCs w:val="24"/>
        </w:rPr>
        <w:t xml:space="preserve"> η οποία προβλέπει μέτρα ανακούφισης για συζύγους και συγγενείς των πέντε κρητικών που έχασαν τη ζωή τους στις πρόσφατες φονικές πλημμύρες στην Κρήτη</w:t>
      </w:r>
      <w:r>
        <w:rPr>
          <w:rFonts w:eastAsia="Times New Roman"/>
          <w:szCs w:val="24"/>
        </w:rPr>
        <w:t>.</w:t>
      </w:r>
      <w:r w:rsidRPr="0090038D">
        <w:rPr>
          <w:rFonts w:eastAsia="Times New Roman"/>
          <w:szCs w:val="24"/>
        </w:rPr>
        <w:t xml:space="preserve"> </w:t>
      </w:r>
      <w:r>
        <w:rPr>
          <w:rFonts w:eastAsia="Times New Roman"/>
          <w:szCs w:val="24"/>
        </w:rPr>
        <w:t>Τ</w:t>
      </w:r>
      <w:r w:rsidRPr="0090038D">
        <w:rPr>
          <w:rFonts w:eastAsia="Times New Roman"/>
          <w:szCs w:val="24"/>
        </w:rPr>
        <w:t xml:space="preserve">ο </w:t>
      </w:r>
      <w:r>
        <w:rPr>
          <w:rFonts w:eastAsia="Times New Roman"/>
          <w:szCs w:val="24"/>
        </w:rPr>
        <w:t>ΚΚΕ</w:t>
      </w:r>
      <w:r w:rsidRPr="0090038D">
        <w:rPr>
          <w:rFonts w:eastAsia="Times New Roman"/>
          <w:szCs w:val="24"/>
        </w:rPr>
        <w:t xml:space="preserve"> </w:t>
      </w:r>
      <w:r>
        <w:rPr>
          <w:rFonts w:eastAsia="Times New Roman"/>
          <w:szCs w:val="24"/>
        </w:rPr>
        <w:t>θα την υπερψηφίσει, όμως ο</w:t>
      </w:r>
      <w:r w:rsidRPr="0090038D">
        <w:rPr>
          <w:rFonts w:eastAsia="Times New Roman"/>
          <w:szCs w:val="24"/>
        </w:rPr>
        <w:t>ι δικοί τους άνθρωποι δεν πρόκειται να επιστρέψουν</w:t>
      </w:r>
      <w:r>
        <w:rPr>
          <w:rFonts w:eastAsia="Times New Roman"/>
          <w:szCs w:val="24"/>
        </w:rPr>
        <w:t>.</w:t>
      </w:r>
      <w:r w:rsidRPr="0090038D">
        <w:rPr>
          <w:rFonts w:eastAsia="Times New Roman"/>
          <w:szCs w:val="24"/>
        </w:rPr>
        <w:t xml:space="preserve"> </w:t>
      </w:r>
      <w:r>
        <w:rPr>
          <w:rFonts w:eastAsia="Times New Roman"/>
          <w:szCs w:val="24"/>
        </w:rPr>
        <w:t>Τ</w:t>
      </w:r>
      <w:r w:rsidRPr="0090038D">
        <w:rPr>
          <w:rFonts w:eastAsia="Times New Roman"/>
          <w:szCs w:val="24"/>
        </w:rPr>
        <w:t>α όσα προβλέπει</w:t>
      </w:r>
      <w:r w:rsidRPr="0090038D">
        <w:rPr>
          <w:rFonts w:eastAsia="Times New Roman"/>
          <w:szCs w:val="24"/>
        </w:rPr>
        <w:t xml:space="preserve"> </w:t>
      </w:r>
      <w:r>
        <w:rPr>
          <w:rFonts w:eastAsia="Times New Roman"/>
          <w:szCs w:val="24"/>
        </w:rPr>
        <w:t xml:space="preserve">η </w:t>
      </w:r>
      <w:r w:rsidRPr="0090038D">
        <w:rPr>
          <w:rFonts w:eastAsia="Times New Roman"/>
          <w:szCs w:val="24"/>
        </w:rPr>
        <w:t>τροπολογία αποτελούν σταγόνα στον ωκεανό μπροστά σ</w:t>
      </w:r>
      <w:r>
        <w:rPr>
          <w:rFonts w:eastAsia="Times New Roman"/>
          <w:szCs w:val="24"/>
        </w:rPr>
        <w:t xml:space="preserve">ε τέτοιου μεγέθους οικογενειακή </w:t>
      </w:r>
      <w:r w:rsidRPr="0090038D">
        <w:rPr>
          <w:rFonts w:eastAsia="Times New Roman"/>
          <w:szCs w:val="24"/>
        </w:rPr>
        <w:t>τραγωδία και μπροστά στο σ</w:t>
      </w:r>
      <w:r>
        <w:rPr>
          <w:rFonts w:eastAsia="Times New Roman"/>
          <w:szCs w:val="24"/>
        </w:rPr>
        <w:t xml:space="preserve">ύνολο μιας βιβλικής καταστροφής, </w:t>
      </w:r>
      <w:r w:rsidRPr="0090038D">
        <w:rPr>
          <w:rFonts w:eastAsia="Times New Roman"/>
          <w:szCs w:val="24"/>
        </w:rPr>
        <w:t>για την οποία δεν αναφέρει απολύτως τίποτα</w:t>
      </w:r>
      <w:r>
        <w:rPr>
          <w:rFonts w:eastAsia="Times New Roman"/>
          <w:szCs w:val="24"/>
        </w:rPr>
        <w:t xml:space="preserve">,  αποδεικνύοντας ότι και η Κρήτη </w:t>
      </w:r>
      <w:r w:rsidRPr="0090038D">
        <w:rPr>
          <w:rFonts w:eastAsia="Times New Roman"/>
          <w:szCs w:val="24"/>
        </w:rPr>
        <w:t>είναι ανοχύρωτη από αντιπλημμυρικά έ</w:t>
      </w:r>
      <w:r w:rsidRPr="0090038D">
        <w:rPr>
          <w:rFonts w:eastAsia="Times New Roman"/>
          <w:szCs w:val="24"/>
        </w:rPr>
        <w:t>ργα</w:t>
      </w:r>
      <w:r>
        <w:rPr>
          <w:rFonts w:eastAsia="Times New Roman"/>
          <w:szCs w:val="24"/>
        </w:rPr>
        <w:t>. Ή</w:t>
      </w:r>
      <w:r w:rsidRPr="0090038D">
        <w:rPr>
          <w:rFonts w:eastAsia="Times New Roman"/>
          <w:szCs w:val="24"/>
        </w:rPr>
        <w:t>ταν θέμα χρόνου να γκρεμιστούν γέφυρες</w:t>
      </w:r>
      <w:r>
        <w:rPr>
          <w:rFonts w:eastAsia="Times New Roman"/>
          <w:szCs w:val="24"/>
        </w:rPr>
        <w:t>,</w:t>
      </w:r>
      <w:r w:rsidRPr="0090038D">
        <w:rPr>
          <w:rFonts w:eastAsia="Times New Roman"/>
          <w:szCs w:val="24"/>
        </w:rPr>
        <w:t xml:space="preserve"> να χαθούν οι κόποι μιας ζωής και πάνω από όλα οι ανθρώπινες ζωές</w:t>
      </w:r>
      <w:r>
        <w:rPr>
          <w:rFonts w:eastAsia="Times New Roman"/>
          <w:szCs w:val="24"/>
        </w:rPr>
        <w:t>.</w:t>
      </w:r>
      <w:r w:rsidRPr="0090038D">
        <w:rPr>
          <w:rFonts w:eastAsia="Times New Roman"/>
          <w:szCs w:val="24"/>
        </w:rPr>
        <w:t xml:space="preserve"> </w:t>
      </w:r>
      <w:r>
        <w:rPr>
          <w:rFonts w:eastAsia="Times New Roman"/>
          <w:szCs w:val="24"/>
        </w:rPr>
        <w:t>Τ</w:t>
      </w:r>
      <w:r w:rsidRPr="0090038D">
        <w:rPr>
          <w:rFonts w:eastAsia="Times New Roman"/>
          <w:szCs w:val="24"/>
        </w:rPr>
        <w:t>ο ξέρατε</w:t>
      </w:r>
      <w:r>
        <w:rPr>
          <w:rFonts w:eastAsia="Times New Roman"/>
          <w:szCs w:val="24"/>
        </w:rPr>
        <w:t>.</w:t>
      </w:r>
      <w:r w:rsidRPr="0090038D">
        <w:rPr>
          <w:rFonts w:eastAsia="Times New Roman"/>
          <w:szCs w:val="24"/>
        </w:rPr>
        <w:t xml:space="preserve"> </w:t>
      </w:r>
    </w:p>
    <w:p w14:paraId="4D87FDCC" w14:textId="77777777" w:rsidR="00E01347" w:rsidRDefault="00B0330D">
      <w:pPr>
        <w:spacing w:line="600" w:lineRule="auto"/>
        <w:ind w:firstLine="720"/>
        <w:jc w:val="both"/>
        <w:rPr>
          <w:rFonts w:eastAsia="Times New Roman"/>
          <w:szCs w:val="24"/>
        </w:rPr>
      </w:pPr>
      <w:r>
        <w:rPr>
          <w:rFonts w:eastAsia="Times New Roman"/>
          <w:szCs w:val="24"/>
        </w:rPr>
        <w:t>Ε</w:t>
      </w:r>
      <w:r w:rsidRPr="0090038D">
        <w:rPr>
          <w:rFonts w:eastAsia="Times New Roman"/>
          <w:szCs w:val="24"/>
        </w:rPr>
        <w:t xml:space="preserve">μείς </w:t>
      </w:r>
      <w:r>
        <w:rPr>
          <w:rFonts w:eastAsia="Times New Roman"/>
          <w:szCs w:val="24"/>
        </w:rPr>
        <w:t xml:space="preserve">σαν ΚΚΕ </w:t>
      </w:r>
      <w:r w:rsidRPr="0090038D">
        <w:rPr>
          <w:rFonts w:eastAsia="Times New Roman"/>
          <w:szCs w:val="24"/>
        </w:rPr>
        <w:t>σας είχαμε προειδοποιήσει</w:t>
      </w:r>
      <w:r>
        <w:rPr>
          <w:rFonts w:eastAsia="Times New Roman"/>
          <w:szCs w:val="24"/>
        </w:rPr>
        <w:t>,</w:t>
      </w:r>
      <w:r w:rsidRPr="0090038D">
        <w:rPr>
          <w:rFonts w:eastAsia="Times New Roman"/>
          <w:szCs w:val="24"/>
        </w:rPr>
        <w:t xml:space="preserve"> εδώ</w:t>
      </w:r>
      <w:r>
        <w:rPr>
          <w:rFonts w:eastAsia="Times New Roman"/>
          <w:szCs w:val="24"/>
        </w:rPr>
        <w:t>,</w:t>
      </w:r>
      <w:r w:rsidRPr="0090038D">
        <w:rPr>
          <w:rFonts w:eastAsia="Times New Roman"/>
          <w:szCs w:val="24"/>
        </w:rPr>
        <w:t xml:space="preserve"> μέσα στη Βουλή</w:t>
      </w:r>
      <w:r>
        <w:rPr>
          <w:rFonts w:eastAsia="Times New Roman"/>
          <w:szCs w:val="24"/>
        </w:rPr>
        <w:t>,</w:t>
      </w:r>
      <w:r w:rsidRPr="0090038D">
        <w:rPr>
          <w:rFonts w:eastAsia="Times New Roman"/>
          <w:szCs w:val="24"/>
        </w:rPr>
        <w:t xml:space="preserve"> υποδεικνύοντας τις επικίνδυνες περιοχές της Κρήτης πριν την καταστροφή</w:t>
      </w:r>
      <w:r w:rsidRPr="0090038D">
        <w:rPr>
          <w:rFonts w:eastAsia="Times New Roman"/>
          <w:szCs w:val="24"/>
        </w:rPr>
        <w:t xml:space="preserve"> που τελικά επλήγησαν και μας </w:t>
      </w:r>
      <w:r>
        <w:rPr>
          <w:rFonts w:eastAsia="Times New Roman"/>
          <w:szCs w:val="24"/>
        </w:rPr>
        <w:t xml:space="preserve">επιπλήξατε </w:t>
      </w:r>
      <w:r w:rsidRPr="0090038D">
        <w:rPr>
          <w:rFonts w:eastAsia="Times New Roman"/>
          <w:szCs w:val="24"/>
        </w:rPr>
        <w:t xml:space="preserve">όταν σας το </w:t>
      </w:r>
      <w:r>
        <w:rPr>
          <w:rFonts w:eastAsia="Times New Roman"/>
          <w:szCs w:val="24"/>
        </w:rPr>
        <w:t>είπαμε. Ήταν έγκλημα αυτό που</w:t>
      </w:r>
      <w:r w:rsidRPr="0090038D">
        <w:rPr>
          <w:rFonts w:eastAsia="Times New Roman"/>
          <w:szCs w:val="24"/>
        </w:rPr>
        <w:t xml:space="preserve"> διαπράξατε και </w:t>
      </w:r>
      <w:r>
        <w:rPr>
          <w:rFonts w:eastAsia="Times New Roman"/>
          <w:szCs w:val="24"/>
        </w:rPr>
        <w:t>ευ</w:t>
      </w:r>
      <w:r>
        <w:rPr>
          <w:rFonts w:eastAsia="Times New Roman"/>
          <w:szCs w:val="24"/>
        </w:rPr>
        <w:lastRenderedPageBreak/>
        <w:t xml:space="preserve">θύνεστε </w:t>
      </w:r>
      <w:r w:rsidRPr="0090038D">
        <w:rPr>
          <w:rFonts w:eastAsia="Times New Roman"/>
          <w:szCs w:val="24"/>
        </w:rPr>
        <w:t xml:space="preserve">όλοι </w:t>
      </w:r>
      <w:r>
        <w:rPr>
          <w:rFonts w:eastAsia="Times New Roman"/>
          <w:szCs w:val="24"/>
        </w:rPr>
        <w:t>σας.</w:t>
      </w:r>
      <w:r w:rsidRPr="0090038D">
        <w:rPr>
          <w:rFonts w:eastAsia="Times New Roman"/>
          <w:szCs w:val="24"/>
        </w:rPr>
        <w:t xml:space="preserve"> </w:t>
      </w:r>
      <w:r>
        <w:rPr>
          <w:rFonts w:eastAsia="Times New Roman"/>
          <w:szCs w:val="24"/>
        </w:rPr>
        <w:t>Το έγκλημα είναι διαχρονικό. Σ</w:t>
      </w:r>
      <w:r w:rsidRPr="0090038D">
        <w:rPr>
          <w:rFonts w:eastAsia="Times New Roman"/>
          <w:szCs w:val="24"/>
        </w:rPr>
        <w:t>ήμερα το διέπραξε ο ΣΥΡΙΖΑ</w:t>
      </w:r>
      <w:r>
        <w:rPr>
          <w:rFonts w:eastAsia="Times New Roman"/>
          <w:szCs w:val="24"/>
        </w:rPr>
        <w:t>,</w:t>
      </w:r>
      <w:r w:rsidRPr="0090038D">
        <w:rPr>
          <w:rFonts w:eastAsia="Times New Roman"/>
          <w:szCs w:val="24"/>
        </w:rPr>
        <w:t xml:space="preserve"> χθες η Νέα Δημοκρατία και το ΠΑΣΟΚ και αν ο λαός δεν στ</w:t>
      </w:r>
      <w:r>
        <w:rPr>
          <w:rFonts w:eastAsia="Times New Roman"/>
          <w:szCs w:val="24"/>
        </w:rPr>
        <w:t xml:space="preserve">είλει εσάς και την πολιτική σας, </w:t>
      </w:r>
      <w:r w:rsidRPr="0090038D">
        <w:rPr>
          <w:rFonts w:eastAsia="Times New Roman"/>
          <w:szCs w:val="24"/>
        </w:rPr>
        <w:t>τους περιφερειάρχες κ</w:t>
      </w:r>
      <w:r>
        <w:rPr>
          <w:rFonts w:eastAsia="Times New Roman"/>
          <w:szCs w:val="24"/>
        </w:rPr>
        <w:t>αι τους δημάρχους που στηρίζετε</w:t>
      </w:r>
      <w:r w:rsidRPr="0090038D">
        <w:rPr>
          <w:rFonts w:eastAsia="Times New Roman"/>
          <w:szCs w:val="24"/>
        </w:rPr>
        <w:t xml:space="preserve"> στο χρονοντούλαπο της ιστορίας</w:t>
      </w:r>
      <w:r>
        <w:rPr>
          <w:rFonts w:eastAsia="Times New Roman"/>
          <w:szCs w:val="24"/>
        </w:rPr>
        <w:t>,</w:t>
      </w:r>
      <w:r w:rsidRPr="0090038D">
        <w:rPr>
          <w:rFonts w:eastAsia="Times New Roman"/>
          <w:szCs w:val="24"/>
        </w:rPr>
        <w:t xml:space="preserve"> θα υπάρξει και συνέχεια στα εγκλήματα</w:t>
      </w:r>
      <w:r>
        <w:rPr>
          <w:rFonts w:eastAsia="Times New Roman"/>
          <w:szCs w:val="24"/>
        </w:rPr>
        <w:t xml:space="preserve">. </w:t>
      </w:r>
    </w:p>
    <w:p w14:paraId="4D87FDCD" w14:textId="77777777" w:rsidR="00E01347" w:rsidRDefault="00B0330D">
      <w:pPr>
        <w:spacing w:line="600" w:lineRule="auto"/>
        <w:ind w:firstLine="720"/>
        <w:jc w:val="both"/>
        <w:rPr>
          <w:rFonts w:eastAsia="Times New Roman"/>
          <w:szCs w:val="24"/>
        </w:rPr>
      </w:pPr>
      <w:r>
        <w:rPr>
          <w:rFonts w:eastAsia="Times New Roman"/>
          <w:szCs w:val="24"/>
        </w:rPr>
        <w:t>Δ</w:t>
      </w:r>
      <w:r w:rsidRPr="0090038D">
        <w:rPr>
          <w:rFonts w:eastAsia="Times New Roman"/>
          <w:szCs w:val="24"/>
        </w:rPr>
        <w:t>εν είχατε</w:t>
      </w:r>
      <w:r>
        <w:rPr>
          <w:rFonts w:eastAsia="Times New Roman"/>
          <w:szCs w:val="24"/>
        </w:rPr>
        <w:t>,</w:t>
      </w:r>
      <w:r w:rsidRPr="0090038D">
        <w:rPr>
          <w:rFonts w:eastAsia="Times New Roman"/>
          <w:szCs w:val="24"/>
        </w:rPr>
        <w:t xml:space="preserve"> </w:t>
      </w:r>
      <w:r>
        <w:rPr>
          <w:rFonts w:eastAsia="Times New Roman"/>
          <w:szCs w:val="24"/>
        </w:rPr>
        <w:t>όμως,</w:t>
      </w:r>
      <w:r w:rsidRPr="0090038D">
        <w:rPr>
          <w:rFonts w:eastAsia="Times New Roman"/>
          <w:szCs w:val="24"/>
        </w:rPr>
        <w:t xml:space="preserve"> καν την ευθιξία να ζητήσετε συ</w:t>
      </w:r>
      <w:r>
        <w:rPr>
          <w:rFonts w:eastAsia="Times New Roman"/>
          <w:szCs w:val="24"/>
        </w:rPr>
        <w:t>γ</w:t>
      </w:r>
      <w:r w:rsidRPr="0090038D">
        <w:rPr>
          <w:rFonts w:eastAsia="Times New Roman"/>
          <w:szCs w:val="24"/>
        </w:rPr>
        <w:t>γνώμη</w:t>
      </w:r>
      <w:r>
        <w:rPr>
          <w:rFonts w:eastAsia="Times New Roman"/>
          <w:szCs w:val="24"/>
        </w:rPr>
        <w:t xml:space="preserve">. </w:t>
      </w:r>
      <w:r>
        <w:rPr>
          <w:rFonts w:eastAsia="Times New Roman"/>
          <w:szCs w:val="24"/>
        </w:rPr>
        <w:t>Γ</w:t>
      </w:r>
      <w:r>
        <w:rPr>
          <w:rFonts w:eastAsia="Times New Roman"/>
          <w:szCs w:val="24"/>
        </w:rPr>
        <w:t xml:space="preserve">ια </w:t>
      </w:r>
      <w:r w:rsidRPr="0090038D">
        <w:rPr>
          <w:rFonts w:eastAsia="Times New Roman"/>
          <w:szCs w:val="24"/>
        </w:rPr>
        <w:t xml:space="preserve">να αποφύγετε τις ευθύνες </w:t>
      </w:r>
      <w:r>
        <w:rPr>
          <w:rFonts w:eastAsia="Times New Roman"/>
          <w:szCs w:val="24"/>
        </w:rPr>
        <w:t xml:space="preserve">σας, επιρρίψατε </w:t>
      </w:r>
      <w:r w:rsidRPr="0090038D">
        <w:rPr>
          <w:rFonts w:eastAsia="Times New Roman"/>
          <w:szCs w:val="24"/>
        </w:rPr>
        <w:t xml:space="preserve">ο ένας </w:t>
      </w:r>
      <w:r>
        <w:rPr>
          <w:rFonts w:eastAsia="Times New Roman"/>
          <w:szCs w:val="24"/>
        </w:rPr>
        <w:t>σ</w:t>
      </w:r>
      <w:r w:rsidRPr="0090038D">
        <w:rPr>
          <w:rFonts w:eastAsia="Times New Roman"/>
          <w:szCs w:val="24"/>
        </w:rPr>
        <w:t xml:space="preserve">τον άλλον τις ευθύνες που </w:t>
      </w:r>
      <w:r>
        <w:rPr>
          <w:rFonts w:eastAsia="Times New Roman"/>
          <w:szCs w:val="24"/>
        </w:rPr>
        <w:t>α</w:t>
      </w:r>
      <w:r w:rsidRPr="0090038D">
        <w:rPr>
          <w:rFonts w:eastAsia="Times New Roman"/>
          <w:szCs w:val="24"/>
        </w:rPr>
        <w:t>πό κοινού έχετε</w:t>
      </w:r>
      <w:r>
        <w:rPr>
          <w:rFonts w:eastAsia="Times New Roman"/>
          <w:szCs w:val="24"/>
        </w:rPr>
        <w:t>,</w:t>
      </w:r>
      <w:r w:rsidRPr="0090038D">
        <w:rPr>
          <w:rFonts w:eastAsia="Times New Roman"/>
          <w:szCs w:val="24"/>
        </w:rPr>
        <w:t xml:space="preserve"> εφαρμόζοντας την ίδια πολιτική που βάζει τις ανάγκες του λαού </w:t>
      </w:r>
      <w:r>
        <w:rPr>
          <w:rFonts w:eastAsia="Times New Roman"/>
          <w:szCs w:val="24"/>
        </w:rPr>
        <w:t xml:space="preserve">στην άκρη. Γι’ αυτό ο λαός πρέπει να σας τιμωρήσει, </w:t>
      </w:r>
      <w:r w:rsidRPr="0090038D">
        <w:rPr>
          <w:rFonts w:eastAsia="Times New Roman"/>
          <w:szCs w:val="24"/>
        </w:rPr>
        <w:t>καταδικάζοντας αυτή</w:t>
      </w:r>
      <w:r>
        <w:rPr>
          <w:rFonts w:eastAsia="Times New Roman"/>
          <w:szCs w:val="24"/>
        </w:rPr>
        <w:t>ν</w:t>
      </w:r>
      <w:r w:rsidRPr="0090038D">
        <w:rPr>
          <w:rFonts w:eastAsia="Times New Roman"/>
          <w:szCs w:val="24"/>
        </w:rPr>
        <w:t xml:space="preserve"> την εγκληματική πολιτική που ακολουθείτ</w:t>
      </w:r>
      <w:r>
        <w:rPr>
          <w:rFonts w:eastAsia="Times New Roman"/>
          <w:szCs w:val="24"/>
        </w:rPr>
        <w:t>ε.</w:t>
      </w:r>
    </w:p>
    <w:p w14:paraId="4D87FDCE" w14:textId="77777777" w:rsidR="00E01347" w:rsidRDefault="00B0330D">
      <w:pPr>
        <w:spacing w:line="600" w:lineRule="auto"/>
        <w:ind w:firstLine="720"/>
        <w:jc w:val="both"/>
        <w:rPr>
          <w:rFonts w:eastAsia="Times New Roman"/>
          <w:szCs w:val="24"/>
        </w:rPr>
      </w:pPr>
      <w:r>
        <w:rPr>
          <w:rFonts w:eastAsia="Times New Roman"/>
          <w:szCs w:val="24"/>
        </w:rPr>
        <w:t>Α</w:t>
      </w:r>
      <w:r w:rsidRPr="0090038D">
        <w:rPr>
          <w:rFonts w:eastAsia="Times New Roman"/>
          <w:szCs w:val="24"/>
        </w:rPr>
        <w:t xml:space="preserve">πό </w:t>
      </w:r>
      <w:r>
        <w:rPr>
          <w:rFonts w:eastAsia="Times New Roman"/>
          <w:szCs w:val="24"/>
        </w:rPr>
        <w:t xml:space="preserve">ετούτο </w:t>
      </w:r>
      <w:r>
        <w:rPr>
          <w:rFonts w:eastAsia="Times New Roman"/>
          <w:szCs w:val="24"/>
        </w:rPr>
        <w:t>εδώ το Β</w:t>
      </w:r>
      <w:r w:rsidRPr="0090038D">
        <w:rPr>
          <w:rFonts w:eastAsia="Times New Roman"/>
          <w:szCs w:val="24"/>
        </w:rPr>
        <w:t xml:space="preserve">ήμα </w:t>
      </w:r>
      <w:r>
        <w:rPr>
          <w:rFonts w:eastAsia="Times New Roman"/>
          <w:szCs w:val="24"/>
        </w:rPr>
        <w:t>σ</w:t>
      </w:r>
      <w:r w:rsidRPr="0090038D">
        <w:rPr>
          <w:rFonts w:eastAsia="Times New Roman"/>
          <w:szCs w:val="24"/>
        </w:rPr>
        <w:t>ας καλούμε άμεσα στην αποκατάσταση του συνόλου των ζημιών για όλη την Κρήτη και την αποζημίωση του συνόλου των πληγέντων στο 100% των ζημιών</w:t>
      </w:r>
      <w:r>
        <w:rPr>
          <w:rFonts w:eastAsia="Times New Roman"/>
          <w:szCs w:val="24"/>
        </w:rPr>
        <w:t>,</w:t>
      </w:r>
      <w:r w:rsidRPr="0090038D">
        <w:rPr>
          <w:rFonts w:eastAsia="Times New Roman"/>
          <w:szCs w:val="24"/>
        </w:rPr>
        <w:t xml:space="preserve"> σε σπίτια</w:t>
      </w:r>
      <w:r>
        <w:rPr>
          <w:rFonts w:eastAsia="Times New Roman"/>
          <w:szCs w:val="24"/>
        </w:rPr>
        <w:t>,</w:t>
      </w:r>
      <w:r w:rsidRPr="0090038D">
        <w:rPr>
          <w:rFonts w:eastAsia="Times New Roman"/>
          <w:szCs w:val="24"/>
        </w:rPr>
        <w:t xml:space="preserve"> θερμοκήπια</w:t>
      </w:r>
      <w:r>
        <w:rPr>
          <w:rFonts w:eastAsia="Times New Roman"/>
          <w:szCs w:val="24"/>
        </w:rPr>
        <w:t>,</w:t>
      </w:r>
      <w:r w:rsidRPr="0090038D">
        <w:rPr>
          <w:rFonts w:eastAsia="Times New Roman"/>
          <w:szCs w:val="24"/>
        </w:rPr>
        <w:t xml:space="preserve"> φυτική και </w:t>
      </w:r>
      <w:r>
        <w:rPr>
          <w:rFonts w:eastAsia="Times New Roman"/>
          <w:szCs w:val="24"/>
        </w:rPr>
        <w:t>ζ</w:t>
      </w:r>
      <w:r w:rsidRPr="0090038D">
        <w:rPr>
          <w:rFonts w:eastAsia="Times New Roman"/>
          <w:szCs w:val="24"/>
        </w:rPr>
        <w:t>ωική παραγωγή</w:t>
      </w:r>
      <w:r>
        <w:rPr>
          <w:rFonts w:eastAsia="Times New Roman"/>
          <w:szCs w:val="24"/>
        </w:rPr>
        <w:t>,</w:t>
      </w:r>
      <w:r w:rsidRPr="0090038D">
        <w:rPr>
          <w:rFonts w:eastAsia="Times New Roman"/>
          <w:szCs w:val="24"/>
        </w:rPr>
        <w:t xml:space="preserve"> στα αυτοκίνητα</w:t>
      </w:r>
      <w:r>
        <w:rPr>
          <w:rFonts w:eastAsia="Times New Roman"/>
          <w:szCs w:val="24"/>
        </w:rPr>
        <w:t xml:space="preserve">. Δεύτερον, </w:t>
      </w:r>
      <w:r w:rsidRPr="0090038D">
        <w:rPr>
          <w:rFonts w:eastAsia="Times New Roman"/>
          <w:szCs w:val="24"/>
        </w:rPr>
        <w:t>να αποκατασταθεί το σύνολ</w:t>
      </w:r>
      <w:r w:rsidRPr="0090038D">
        <w:rPr>
          <w:rFonts w:eastAsia="Times New Roman"/>
          <w:szCs w:val="24"/>
        </w:rPr>
        <w:t>ο του οδικού δικτύου</w:t>
      </w:r>
      <w:r>
        <w:rPr>
          <w:rFonts w:eastAsia="Times New Roman"/>
          <w:szCs w:val="24"/>
        </w:rPr>
        <w:t>,</w:t>
      </w:r>
      <w:r w:rsidRPr="0090038D">
        <w:rPr>
          <w:rFonts w:eastAsia="Times New Roman"/>
          <w:szCs w:val="24"/>
        </w:rPr>
        <w:t xml:space="preserve"> ο </w:t>
      </w:r>
      <w:r>
        <w:rPr>
          <w:rFonts w:eastAsia="Times New Roman"/>
          <w:szCs w:val="24"/>
        </w:rPr>
        <w:t>β</w:t>
      </w:r>
      <w:r w:rsidRPr="0090038D">
        <w:rPr>
          <w:rFonts w:eastAsia="Times New Roman"/>
          <w:szCs w:val="24"/>
        </w:rPr>
        <w:t>όρειος οδικός άξονας</w:t>
      </w:r>
      <w:r>
        <w:rPr>
          <w:rFonts w:eastAsia="Times New Roman"/>
          <w:szCs w:val="24"/>
        </w:rPr>
        <w:t>,</w:t>
      </w:r>
      <w:r w:rsidRPr="0090038D">
        <w:rPr>
          <w:rFonts w:eastAsia="Times New Roman"/>
          <w:szCs w:val="24"/>
        </w:rPr>
        <w:t xml:space="preserve"> οι επαρχιακοί και </w:t>
      </w:r>
      <w:r>
        <w:rPr>
          <w:rFonts w:eastAsia="Times New Roman"/>
          <w:szCs w:val="24"/>
        </w:rPr>
        <w:t>α</w:t>
      </w:r>
      <w:r w:rsidRPr="0090038D">
        <w:rPr>
          <w:rFonts w:eastAsia="Times New Roman"/>
          <w:szCs w:val="24"/>
        </w:rPr>
        <w:t>γροτικοί δρόμοι</w:t>
      </w:r>
      <w:r>
        <w:rPr>
          <w:rFonts w:eastAsia="Times New Roman"/>
          <w:szCs w:val="24"/>
        </w:rPr>
        <w:t xml:space="preserve">. Τρίτον, </w:t>
      </w:r>
      <w:r w:rsidRPr="0090038D">
        <w:rPr>
          <w:rFonts w:eastAsia="Times New Roman"/>
          <w:szCs w:val="24"/>
        </w:rPr>
        <w:t>να παγώσουν χρέη σε εφορίες</w:t>
      </w:r>
      <w:r>
        <w:rPr>
          <w:rFonts w:eastAsia="Times New Roman"/>
          <w:szCs w:val="24"/>
        </w:rPr>
        <w:t>,</w:t>
      </w:r>
      <w:r w:rsidRPr="0090038D">
        <w:rPr>
          <w:rFonts w:eastAsia="Times New Roman"/>
          <w:szCs w:val="24"/>
        </w:rPr>
        <w:t xml:space="preserve"> στον ΟΑΕΕ</w:t>
      </w:r>
      <w:r>
        <w:rPr>
          <w:rFonts w:eastAsia="Times New Roman"/>
          <w:szCs w:val="24"/>
        </w:rPr>
        <w:t>,</w:t>
      </w:r>
      <w:r w:rsidRPr="0090038D">
        <w:rPr>
          <w:rFonts w:eastAsia="Times New Roman"/>
          <w:szCs w:val="24"/>
        </w:rPr>
        <w:t xml:space="preserve"> στις </w:t>
      </w:r>
      <w:r w:rsidRPr="0090038D">
        <w:rPr>
          <w:rFonts w:eastAsia="Times New Roman"/>
          <w:szCs w:val="24"/>
        </w:rPr>
        <w:lastRenderedPageBreak/>
        <w:t>τράπεζες</w:t>
      </w:r>
      <w:r>
        <w:rPr>
          <w:rFonts w:eastAsia="Times New Roman"/>
          <w:szCs w:val="24"/>
        </w:rPr>
        <w:t>.</w:t>
      </w:r>
      <w:r w:rsidRPr="0090038D">
        <w:rPr>
          <w:rFonts w:eastAsia="Times New Roman"/>
          <w:szCs w:val="24"/>
        </w:rPr>
        <w:t xml:space="preserve"> </w:t>
      </w:r>
      <w:r>
        <w:rPr>
          <w:rFonts w:eastAsia="Times New Roman"/>
          <w:szCs w:val="24"/>
        </w:rPr>
        <w:t>Ν</w:t>
      </w:r>
      <w:r w:rsidRPr="0090038D">
        <w:rPr>
          <w:rFonts w:eastAsia="Times New Roman"/>
          <w:szCs w:val="24"/>
        </w:rPr>
        <w:t xml:space="preserve">α σταματήσουν </w:t>
      </w:r>
      <w:r>
        <w:rPr>
          <w:rFonts w:eastAsia="Times New Roman"/>
          <w:szCs w:val="24"/>
        </w:rPr>
        <w:t>ά</w:t>
      </w:r>
      <w:r w:rsidRPr="0090038D">
        <w:rPr>
          <w:rFonts w:eastAsia="Times New Roman"/>
          <w:szCs w:val="24"/>
        </w:rPr>
        <w:t>μεσα οι όποιες διαδικασίες κατάσχεσης</w:t>
      </w:r>
      <w:r>
        <w:rPr>
          <w:rFonts w:eastAsia="Times New Roman"/>
          <w:szCs w:val="24"/>
        </w:rPr>
        <w:t>,</w:t>
      </w:r>
      <w:r w:rsidRPr="0090038D">
        <w:rPr>
          <w:rFonts w:eastAsia="Times New Roman"/>
          <w:szCs w:val="24"/>
        </w:rPr>
        <w:t xml:space="preserve"> να απαλλαγούν από τα δημοτικά τέλη</w:t>
      </w:r>
      <w:r>
        <w:rPr>
          <w:rFonts w:eastAsia="Times New Roman"/>
          <w:szCs w:val="24"/>
        </w:rPr>
        <w:t>.</w:t>
      </w:r>
      <w:r w:rsidRPr="0090038D">
        <w:rPr>
          <w:rFonts w:eastAsia="Times New Roman"/>
          <w:szCs w:val="24"/>
        </w:rPr>
        <w:t xml:space="preserve"> </w:t>
      </w:r>
      <w:r>
        <w:rPr>
          <w:rFonts w:eastAsia="Times New Roman"/>
          <w:szCs w:val="24"/>
        </w:rPr>
        <w:t>Να μην υπάρξει καμμ</w:t>
      </w:r>
      <w:r>
        <w:rPr>
          <w:rFonts w:eastAsia="Times New Roman"/>
          <w:szCs w:val="24"/>
        </w:rPr>
        <w:t>ί</w:t>
      </w:r>
      <w:r w:rsidRPr="0090038D">
        <w:rPr>
          <w:rFonts w:eastAsia="Times New Roman"/>
          <w:szCs w:val="24"/>
        </w:rPr>
        <w:t>α διακοπή νερού</w:t>
      </w:r>
      <w:r>
        <w:rPr>
          <w:rFonts w:eastAsia="Times New Roman"/>
          <w:szCs w:val="24"/>
        </w:rPr>
        <w:t>,</w:t>
      </w:r>
      <w:r w:rsidRPr="0090038D">
        <w:rPr>
          <w:rFonts w:eastAsia="Times New Roman"/>
          <w:szCs w:val="24"/>
        </w:rPr>
        <w:t xml:space="preserve"> ρεύματος και τηλεφώνου σε εργατικές και λαϊκές οικογένειες που έχουν χρέη</w:t>
      </w:r>
      <w:r>
        <w:rPr>
          <w:rFonts w:eastAsia="Times New Roman"/>
          <w:szCs w:val="24"/>
        </w:rPr>
        <w:t>.</w:t>
      </w:r>
      <w:r w:rsidRPr="0090038D">
        <w:rPr>
          <w:rFonts w:eastAsia="Times New Roman"/>
          <w:szCs w:val="24"/>
        </w:rPr>
        <w:t xml:space="preserve"> </w:t>
      </w:r>
      <w:r>
        <w:rPr>
          <w:rFonts w:eastAsia="Times New Roman"/>
          <w:szCs w:val="24"/>
        </w:rPr>
        <w:t>Ν</w:t>
      </w:r>
      <w:r w:rsidRPr="0090038D">
        <w:rPr>
          <w:rFonts w:eastAsia="Times New Roman"/>
          <w:szCs w:val="24"/>
        </w:rPr>
        <w:t>α εκπονηθούν και να χρηματοδοτηθούν έργα αντιπλημμυρικής</w:t>
      </w:r>
      <w:r>
        <w:rPr>
          <w:rFonts w:eastAsia="Times New Roman"/>
          <w:szCs w:val="24"/>
        </w:rPr>
        <w:t>,</w:t>
      </w:r>
      <w:r w:rsidRPr="0090038D">
        <w:rPr>
          <w:rFonts w:eastAsia="Times New Roman"/>
          <w:szCs w:val="24"/>
        </w:rPr>
        <w:t xml:space="preserve"> αντιπυρικής και αντισεισμικής </w:t>
      </w:r>
      <w:r>
        <w:rPr>
          <w:rFonts w:eastAsia="Times New Roman"/>
          <w:szCs w:val="24"/>
        </w:rPr>
        <w:t>π</w:t>
      </w:r>
      <w:r w:rsidRPr="0090038D">
        <w:rPr>
          <w:rFonts w:eastAsia="Times New Roman"/>
          <w:szCs w:val="24"/>
        </w:rPr>
        <w:t>ροστασίας τώρα</w:t>
      </w:r>
      <w:r>
        <w:rPr>
          <w:rFonts w:eastAsia="Times New Roman"/>
          <w:szCs w:val="24"/>
        </w:rPr>
        <w:t>,</w:t>
      </w:r>
      <w:r w:rsidRPr="0090038D">
        <w:rPr>
          <w:rFonts w:eastAsia="Times New Roman"/>
          <w:szCs w:val="24"/>
        </w:rPr>
        <w:t xml:space="preserve"> με κατασκευή νέων σύγχρονων τεχνικών έργων που να καλύπτουν το σύνολο των αναγκών με ευθύνη του κράτους</w:t>
      </w:r>
      <w:r>
        <w:rPr>
          <w:rFonts w:eastAsia="Times New Roman"/>
          <w:szCs w:val="24"/>
        </w:rPr>
        <w:t>,</w:t>
      </w:r>
      <w:r w:rsidRPr="0090038D">
        <w:rPr>
          <w:rFonts w:eastAsia="Times New Roman"/>
          <w:szCs w:val="24"/>
        </w:rPr>
        <w:t xml:space="preserve"> για να μην </w:t>
      </w:r>
      <w:r>
        <w:rPr>
          <w:rFonts w:eastAsia="Times New Roman"/>
          <w:szCs w:val="24"/>
        </w:rPr>
        <w:t xml:space="preserve">θρηνήσουμε </w:t>
      </w:r>
      <w:r w:rsidRPr="0090038D">
        <w:rPr>
          <w:rFonts w:eastAsia="Times New Roman"/>
          <w:szCs w:val="24"/>
        </w:rPr>
        <w:t>άλλα θύματα</w:t>
      </w:r>
      <w:r>
        <w:rPr>
          <w:rFonts w:eastAsia="Times New Roman"/>
          <w:szCs w:val="24"/>
        </w:rPr>
        <w:t xml:space="preserve">. Όσο θέλεις βρόντα, όμως, στου κουφού την </w:t>
      </w:r>
      <w:r w:rsidRPr="0090038D">
        <w:rPr>
          <w:rFonts w:eastAsia="Times New Roman"/>
          <w:szCs w:val="24"/>
        </w:rPr>
        <w:t>πόρτα</w:t>
      </w:r>
      <w:r>
        <w:rPr>
          <w:rFonts w:eastAsia="Times New Roman"/>
          <w:szCs w:val="24"/>
        </w:rPr>
        <w:t>.</w:t>
      </w:r>
    </w:p>
    <w:p w14:paraId="4D87FDCF" w14:textId="77777777" w:rsidR="00E01347" w:rsidRDefault="00B0330D">
      <w:pPr>
        <w:spacing w:line="600" w:lineRule="auto"/>
        <w:ind w:firstLine="720"/>
        <w:jc w:val="both"/>
        <w:rPr>
          <w:rFonts w:eastAsia="Times New Roman"/>
          <w:szCs w:val="24"/>
        </w:rPr>
      </w:pPr>
      <w:r>
        <w:rPr>
          <w:rFonts w:eastAsia="Times New Roman"/>
          <w:szCs w:val="24"/>
        </w:rPr>
        <w:t>Χωρίς ίχνος δισταγμού η Κ</w:t>
      </w:r>
      <w:r w:rsidRPr="0090038D">
        <w:rPr>
          <w:rFonts w:eastAsia="Times New Roman"/>
          <w:szCs w:val="24"/>
        </w:rPr>
        <w:t xml:space="preserve">υβέρνηση </w:t>
      </w:r>
      <w:r>
        <w:rPr>
          <w:rFonts w:eastAsia="Times New Roman"/>
          <w:szCs w:val="24"/>
        </w:rPr>
        <w:t>σ</w:t>
      </w:r>
      <w:r w:rsidRPr="0090038D">
        <w:rPr>
          <w:rFonts w:eastAsia="Times New Roman"/>
          <w:szCs w:val="24"/>
        </w:rPr>
        <w:t>το παρόν σχέδιο νόμου συνεχίζει</w:t>
      </w:r>
      <w:r>
        <w:rPr>
          <w:rFonts w:eastAsia="Times New Roman"/>
          <w:szCs w:val="24"/>
        </w:rPr>
        <w:t>,</w:t>
      </w:r>
      <w:r w:rsidRPr="0090038D">
        <w:rPr>
          <w:rFonts w:eastAsia="Times New Roman"/>
          <w:szCs w:val="24"/>
        </w:rPr>
        <w:t xml:space="preserve"> όπως </w:t>
      </w:r>
      <w:proofErr w:type="spellStart"/>
      <w:r w:rsidRPr="0090038D">
        <w:rPr>
          <w:rFonts w:eastAsia="Times New Roman"/>
          <w:szCs w:val="24"/>
        </w:rPr>
        <w:t>προείπα</w:t>
      </w:r>
      <w:proofErr w:type="spellEnd"/>
      <w:r>
        <w:rPr>
          <w:rFonts w:eastAsia="Times New Roman"/>
          <w:szCs w:val="24"/>
        </w:rPr>
        <w:t>,</w:t>
      </w:r>
      <w:r w:rsidRPr="0090038D">
        <w:rPr>
          <w:rFonts w:eastAsia="Times New Roman"/>
          <w:szCs w:val="24"/>
        </w:rPr>
        <w:t xml:space="preserve"> το έγκλημα</w:t>
      </w:r>
      <w:r>
        <w:rPr>
          <w:rFonts w:eastAsia="Times New Roman"/>
          <w:szCs w:val="24"/>
        </w:rPr>
        <w:t>,</w:t>
      </w:r>
      <w:r w:rsidRPr="0090038D">
        <w:rPr>
          <w:rFonts w:eastAsia="Times New Roman"/>
          <w:szCs w:val="24"/>
        </w:rPr>
        <w:t xml:space="preserve"> παραδίδοντας </w:t>
      </w:r>
      <w:r>
        <w:rPr>
          <w:rFonts w:eastAsia="Times New Roman"/>
          <w:szCs w:val="24"/>
        </w:rPr>
        <w:t>σ</w:t>
      </w:r>
      <w:r w:rsidRPr="0090038D">
        <w:rPr>
          <w:rFonts w:eastAsia="Times New Roman"/>
          <w:szCs w:val="24"/>
        </w:rPr>
        <w:t>το πιάτο των επενδυτικών κολοσσών βιομηχανίας</w:t>
      </w:r>
      <w:r>
        <w:rPr>
          <w:rFonts w:eastAsia="Times New Roman"/>
          <w:szCs w:val="24"/>
        </w:rPr>
        <w:t>,</w:t>
      </w:r>
      <w:r w:rsidRPr="0090038D">
        <w:rPr>
          <w:rFonts w:eastAsia="Times New Roman"/>
          <w:szCs w:val="24"/>
        </w:rPr>
        <w:t xml:space="preserve"> τουρισμού</w:t>
      </w:r>
      <w:r>
        <w:rPr>
          <w:rFonts w:eastAsia="Times New Roman"/>
          <w:szCs w:val="24"/>
        </w:rPr>
        <w:t>,</w:t>
      </w:r>
      <w:r w:rsidRPr="0090038D">
        <w:rPr>
          <w:rFonts w:eastAsia="Times New Roman"/>
          <w:szCs w:val="24"/>
        </w:rPr>
        <w:t xml:space="preserve"> ανανεώσιμων πηγών ενέργειας</w:t>
      </w:r>
      <w:r>
        <w:rPr>
          <w:rFonts w:eastAsia="Times New Roman"/>
          <w:szCs w:val="24"/>
        </w:rPr>
        <w:t>,</w:t>
      </w:r>
      <w:r w:rsidRPr="0090038D">
        <w:rPr>
          <w:rFonts w:eastAsia="Times New Roman"/>
          <w:szCs w:val="24"/>
        </w:rPr>
        <w:t xml:space="preserve"> </w:t>
      </w:r>
      <w:r>
        <w:rPr>
          <w:rFonts w:eastAsia="Times New Roman"/>
          <w:szCs w:val="24"/>
        </w:rPr>
        <w:t>μ</w:t>
      </w:r>
      <w:r w:rsidRPr="0090038D">
        <w:rPr>
          <w:rFonts w:eastAsia="Times New Roman"/>
          <w:szCs w:val="24"/>
        </w:rPr>
        <w:t>εταφορών και δικτύων</w:t>
      </w:r>
      <w:r>
        <w:rPr>
          <w:rFonts w:eastAsia="Times New Roman"/>
          <w:szCs w:val="24"/>
        </w:rPr>
        <w:t>,</w:t>
      </w:r>
      <w:r w:rsidRPr="0090038D">
        <w:rPr>
          <w:rFonts w:eastAsia="Times New Roman"/>
          <w:szCs w:val="24"/>
        </w:rPr>
        <w:t xml:space="preserve"> τους αιγιαλούς</w:t>
      </w:r>
      <w:r>
        <w:rPr>
          <w:rFonts w:eastAsia="Times New Roman"/>
          <w:szCs w:val="24"/>
        </w:rPr>
        <w:t>,</w:t>
      </w:r>
      <w:r w:rsidRPr="0090038D">
        <w:rPr>
          <w:rFonts w:eastAsia="Times New Roman"/>
          <w:szCs w:val="24"/>
        </w:rPr>
        <w:t xml:space="preserve"> τις παραλίες</w:t>
      </w:r>
      <w:r>
        <w:rPr>
          <w:rFonts w:eastAsia="Times New Roman"/>
          <w:szCs w:val="24"/>
        </w:rPr>
        <w:t>,</w:t>
      </w:r>
      <w:r w:rsidRPr="0090038D">
        <w:rPr>
          <w:rFonts w:eastAsia="Times New Roman"/>
          <w:szCs w:val="24"/>
        </w:rPr>
        <w:t xml:space="preserve"> ποταμούς</w:t>
      </w:r>
      <w:r>
        <w:rPr>
          <w:rFonts w:eastAsia="Times New Roman"/>
          <w:szCs w:val="24"/>
        </w:rPr>
        <w:t>,</w:t>
      </w:r>
      <w:r w:rsidRPr="0090038D">
        <w:rPr>
          <w:rFonts w:eastAsia="Times New Roman"/>
          <w:szCs w:val="24"/>
        </w:rPr>
        <w:t xml:space="preserve"> λίμνες</w:t>
      </w:r>
      <w:r>
        <w:rPr>
          <w:rFonts w:eastAsia="Times New Roman"/>
          <w:szCs w:val="24"/>
        </w:rPr>
        <w:t>,</w:t>
      </w:r>
      <w:r w:rsidRPr="0090038D">
        <w:rPr>
          <w:rFonts w:eastAsia="Times New Roman"/>
          <w:szCs w:val="24"/>
        </w:rPr>
        <w:t xml:space="preserve"> λιμνοθάλασσες</w:t>
      </w:r>
      <w:r>
        <w:rPr>
          <w:rFonts w:eastAsia="Times New Roman"/>
          <w:szCs w:val="24"/>
        </w:rPr>
        <w:t>,</w:t>
      </w:r>
      <w:r w:rsidRPr="0090038D">
        <w:rPr>
          <w:rFonts w:eastAsia="Times New Roman"/>
          <w:szCs w:val="24"/>
        </w:rPr>
        <w:t xml:space="preserve"> για να προωθηθούν οι </w:t>
      </w:r>
      <w:r>
        <w:rPr>
          <w:rFonts w:eastAsia="Times New Roman"/>
          <w:szCs w:val="24"/>
        </w:rPr>
        <w:t>μπίζνες</w:t>
      </w:r>
      <w:r w:rsidRPr="0090038D">
        <w:rPr>
          <w:rFonts w:eastAsia="Times New Roman"/>
          <w:szCs w:val="24"/>
        </w:rPr>
        <w:t xml:space="preserve"> και η κερδοφο</w:t>
      </w:r>
      <w:r w:rsidRPr="0090038D">
        <w:rPr>
          <w:rFonts w:eastAsia="Times New Roman"/>
          <w:szCs w:val="24"/>
        </w:rPr>
        <w:t xml:space="preserve">ρία </w:t>
      </w:r>
      <w:r>
        <w:rPr>
          <w:rFonts w:eastAsia="Times New Roman"/>
          <w:szCs w:val="24"/>
        </w:rPr>
        <w:t xml:space="preserve">τους. Είναι </w:t>
      </w:r>
      <w:r w:rsidRPr="0090038D">
        <w:rPr>
          <w:rFonts w:eastAsia="Times New Roman"/>
          <w:szCs w:val="24"/>
        </w:rPr>
        <w:t xml:space="preserve">ρυθμίσεις που έρχονται ως συνέχεια του ήδη </w:t>
      </w:r>
      <w:r>
        <w:rPr>
          <w:rFonts w:eastAsia="Times New Roman"/>
          <w:szCs w:val="24"/>
        </w:rPr>
        <w:t>κατάπτυστου</w:t>
      </w:r>
      <w:r w:rsidRPr="0090038D">
        <w:rPr>
          <w:rFonts w:eastAsia="Times New Roman"/>
          <w:szCs w:val="24"/>
        </w:rPr>
        <w:t xml:space="preserve"> νόμου του ΠΑΣΟΚ το</w:t>
      </w:r>
      <w:r>
        <w:rPr>
          <w:rFonts w:eastAsia="Times New Roman"/>
          <w:szCs w:val="24"/>
        </w:rPr>
        <w:t>υ</w:t>
      </w:r>
      <w:r w:rsidRPr="0090038D">
        <w:rPr>
          <w:rFonts w:eastAsia="Times New Roman"/>
          <w:szCs w:val="24"/>
        </w:rPr>
        <w:t xml:space="preserve"> 2001</w:t>
      </w:r>
      <w:r>
        <w:rPr>
          <w:rFonts w:eastAsia="Times New Roman"/>
          <w:szCs w:val="24"/>
        </w:rPr>
        <w:t>,</w:t>
      </w:r>
      <w:r w:rsidRPr="0090038D">
        <w:rPr>
          <w:rFonts w:eastAsia="Times New Roman"/>
          <w:szCs w:val="24"/>
        </w:rPr>
        <w:t xml:space="preserve"> σχετικά με το </w:t>
      </w:r>
      <w:r>
        <w:rPr>
          <w:rFonts w:eastAsia="Times New Roman"/>
          <w:szCs w:val="24"/>
        </w:rPr>
        <w:t>ν</w:t>
      </w:r>
      <w:r w:rsidRPr="0090038D">
        <w:rPr>
          <w:rFonts w:eastAsia="Times New Roman"/>
          <w:szCs w:val="24"/>
        </w:rPr>
        <w:t>ομικό καθεστώς που διέπει τον αιγιαλό και την παραλία</w:t>
      </w:r>
      <w:r>
        <w:rPr>
          <w:rFonts w:eastAsia="Times New Roman"/>
          <w:szCs w:val="24"/>
        </w:rPr>
        <w:t>,</w:t>
      </w:r>
      <w:r w:rsidRPr="0090038D">
        <w:rPr>
          <w:rFonts w:eastAsia="Times New Roman"/>
          <w:szCs w:val="24"/>
        </w:rPr>
        <w:t xml:space="preserve"> του νόμου και της τροπολογίας που είχε </w:t>
      </w:r>
      <w:r>
        <w:rPr>
          <w:rFonts w:eastAsia="Times New Roman"/>
          <w:szCs w:val="24"/>
        </w:rPr>
        <w:lastRenderedPageBreak/>
        <w:t>ψηφιστεί</w:t>
      </w:r>
      <w:r w:rsidRPr="0090038D">
        <w:rPr>
          <w:rFonts w:eastAsia="Times New Roman"/>
          <w:szCs w:val="24"/>
        </w:rPr>
        <w:t xml:space="preserve"> τον Απρίλιο του </w:t>
      </w:r>
      <w:r>
        <w:rPr>
          <w:rFonts w:eastAsia="Times New Roman"/>
          <w:szCs w:val="24"/>
        </w:rPr>
        <w:t>20</w:t>
      </w:r>
      <w:r w:rsidRPr="0090038D">
        <w:rPr>
          <w:rFonts w:eastAsia="Times New Roman"/>
          <w:szCs w:val="24"/>
        </w:rPr>
        <w:t>17 στο σχέδιο νόμου για</w:t>
      </w:r>
      <w:r w:rsidRPr="0090038D">
        <w:rPr>
          <w:rFonts w:eastAsia="Times New Roman"/>
          <w:szCs w:val="24"/>
        </w:rPr>
        <w:t xml:space="preserve"> τους δασικούς χάρτες</w:t>
      </w:r>
      <w:r>
        <w:rPr>
          <w:rFonts w:eastAsia="Times New Roman"/>
          <w:szCs w:val="24"/>
        </w:rPr>
        <w:t>,</w:t>
      </w:r>
      <w:r w:rsidRPr="0090038D">
        <w:rPr>
          <w:rFonts w:eastAsia="Times New Roman"/>
          <w:szCs w:val="24"/>
        </w:rPr>
        <w:t xml:space="preserve"> με βάση την οποία παραχωρούσε με διαδικασίες </w:t>
      </w:r>
      <w:proofErr w:type="spellStart"/>
      <w:r w:rsidRPr="0090038D">
        <w:rPr>
          <w:rFonts w:eastAsia="Times New Roman"/>
          <w:szCs w:val="24"/>
        </w:rPr>
        <w:t>fast</w:t>
      </w:r>
      <w:proofErr w:type="spellEnd"/>
      <w:r w:rsidRPr="0090038D">
        <w:rPr>
          <w:rFonts w:eastAsia="Times New Roman"/>
          <w:szCs w:val="24"/>
        </w:rPr>
        <w:t xml:space="preserve"> </w:t>
      </w:r>
      <w:proofErr w:type="spellStart"/>
      <w:r w:rsidRPr="0090038D">
        <w:rPr>
          <w:rFonts w:eastAsia="Times New Roman"/>
          <w:szCs w:val="24"/>
        </w:rPr>
        <w:t>track</w:t>
      </w:r>
      <w:proofErr w:type="spellEnd"/>
      <w:r w:rsidRPr="0090038D">
        <w:rPr>
          <w:rFonts w:eastAsia="Times New Roman"/>
          <w:szCs w:val="24"/>
        </w:rPr>
        <w:t xml:space="preserve"> και για τρία χρόνια χρήσ</w:t>
      </w:r>
      <w:r>
        <w:rPr>
          <w:rFonts w:eastAsia="Times New Roman"/>
          <w:szCs w:val="24"/>
        </w:rPr>
        <w:t>ει</w:t>
      </w:r>
      <w:r w:rsidRPr="0090038D">
        <w:rPr>
          <w:rFonts w:eastAsia="Times New Roman"/>
          <w:szCs w:val="24"/>
        </w:rPr>
        <w:t>ς αιγιαλού</w:t>
      </w:r>
      <w:r>
        <w:rPr>
          <w:rFonts w:eastAsia="Times New Roman"/>
          <w:szCs w:val="24"/>
        </w:rPr>
        <w:t>,</w:t>
      </w:r>
      <w:r w:rsidRPr="0090038D">
        <w:rPr>
          <w:rFonts w:eastAsia="Times New Roman"/>
          <w:szCs w:val="24"/>
        </w:rPr>
        <w:t xml:space="preserve"> παραλίας</w:t>
      </w:r>
      <w:r>
        <w:rPr>
          <w:rFonts w:eastAsia="Times New Roman"/>
          <w:szCs w:val="24"/>
        </w:rPr>
        <w:t>,</w:t>
      </w:r>
      <w:r w:rsidRPr="0090038D">
        <w:rPr>
          <w:rFonts w:eastAsia="Times New Roman"/>
          <w:szCs w:val="24"/>
        </w:rPr>
        <w:t xml:space="preserve"> όχθης και παρόχθιας ζώνης</w:t>
      </w:r>
      <w:r>
        <w:rPr>
          <w:rFonts w:eastAsia="Times New Roman"/>
          <w:szCs w:val="24"/>
        </w:rPr>
        <w:t>,</w:t>
      </w:r>
      <w:r w:rsidRPr="0090038D">
        <w:rPr>
          <w:rFonts w:eastAsia="Times New Roman"/>
          <w:szCs w:val="24"/>
        </w:rPr>
        <w:t xml:space="preserve"> μεγάλων λιμνών και πλεύσιμ</w:t>
      </w:r>
      <w:r>
        <w:rPr>
          <w:rFonts w:eastAsia="Times New Roman"/>
          <w:szCs w:val="24"/>
        </w:rPr>
        <w:t>ων</w:t>
      </w:r>
      <w:r w:rsidRPr="0090038D">
        <w:rPr>
          <w:rFonts w:eastAsia="Times New Roman"/>
          <w:szCs w:val="24"/>
        </w:rPr>
        <w:t xml:space="preserve"> ποταμών σε επιχειρηματικούς ομίλους</w:t>
      </w:r>
      <w:r>
        <w:rPr>
          <w:rFonts w:eastAsia="Times New Roman"/>
          <w:szCs w:val="24"/>
        </w:rPr>
        <w:t>.</w:t>
      </w:r>
      <w:r w:rsidRPr="0090038D">
        <w:rPr>
          <w:rFonts w:eastAsia="Times New Roman"/>
          <w:szCs w:val="24"/>
        </w:rPr>
        <w:t xml:space="preserve"> </w:t>
      </w:r>
    </w:p>
    <w:p w14:paraId="4D87FDD0" w14:textId="77777777" w:rsidR="00E01347" w:rsidRDefault="00B0330D">
      <w:pPr>
        <w:spacing w:line="600" w:lineRule="auto"/>
        <w:ind w:firstLine="720"/>
        <w:jc w:val="both"/>
        <w:rPr>
          <w:rFonts w:eastAsia="Times New Roman"/>
          <w:szCs w:val="24"/>
        </w:rPr>
      </w:pPr>
      <w:r>
        <w:rPr>
          <w:rFonts w:eastAsia="Times New Roman"/>
          <w:szCs w:val="24"/>
        </w:rPr>
        <w:t>Τ</w:t>
      </w:r>
      <w:r w:rsidRPr="0090038D">
        <w:rPr>
          <w:rFonts w:eastAsia="Times New Roman"/>
          <w:szCs w:val="24"/>
        </w:rPr>
        <w:t>ώρα τροποποιεί προς το χειρότερο τ</w:t>
      </w:r>
      <w:r w:rsidRPr="0090038D">
        <w:rPr>
          <w:rFonts w:eastAsia="Times New Roman"/>
          <w:szCs w:val="24"/>
        </w:rPr>
        <w:t>ους παραπάνω νόμους</w:t>
      </w:r>
      <w:r>
        <w:rPr>
          <w:rFonts w:eastAsia="Times New Roman"/>
          <w:szCs w:val="24"/>
        </w:rPr>
        <w:t>,</w:t>
      </w:r>
      <w:r w:rsidRPr="0090038D">
        <w:rPr>
          <w:rFonts w:eastAsia="Times New Roman"/>
          <w:szCs w:val="24"/>
        </w:rPr>
        <w:t xml:space="preserve"> κατοχυρώνοντας ακόμα περισσότερο το δικαίωμα των μελλοντικών επενδυτών</w:t>
      </w:r>
      <w:r>
        <w:rPr>
          <w:rFonts w:eastAsia="Times New Roman"/>
          <w:szCs w:val="24"/>
        </w:rPr>
        <w:t xml:space="preserve"> να χτίζουν</w:t>
      </w:r>
      <w:r w:rsidRPr="0090038D">
        <w:rPr>
          <w:rFonts w:eastAsia="Times New Roman"/>
          <w:szCs w:val="24"/>
        </w:rPr>
        <w:t xml:space="preserve"> κυριολεκτικά πάνω στο κύμα</w:t>
      </w:r>
      <w:r>
        <w:rPr>
          <w:rFonts w:eastAsia="Times New Roman"/>
          <w:szCs w:val="24"/>
        </w:rPr>
        <w:t>.</w:t>
      </w:r>
      <w:r w:rsidRPr="0090038D">
        <w:rPr>
          <w:rFonts w:eastAsia="Times New Roman"/>
          <w:szCs w:val="24"/>
        </w:rPr>
        <w:t xml:space="preserve"> </w:t>
      </w:r>
      <w:r>
        <w:rPr>
          <w:rFonts w:eastAsia="Times New Roman"/>
          <w:szCs w:val="24"/>
        </w:rPr>
        <w:t>Κ</w:t>
      </w:r>
      <w:r w:rsidRPr="0090038D">
        <w:rPr>
          <w:rFonts w:eastAsia="Times New Roman"/>
          <w:szCs w:val="24"/>
        </w:rPr>
        <w:t>ανένα όφελος δεν θα έχουν τα λαϊκά στρώματα</w:t>
      </w:r>
      <w:r>
        <w:rPr>
          <w:rFonts w:eastAsia="Times New Roman"/>
          <w:szCs w:val="24"/>
        </w:rPr>
        <w:t>.</w:t>
      </w:r>
      <w:r w:rsidRPr="0090038D">
        <w:rPr>
          <w:rFonts w:eastAsia="Times New Roman"/>
          <w:szCs w:val="24"/>
        </w:rPr>
        <w:t xml:space="preserve"> </w:t>
      </w:r>
      <w:r>
        <w:rPr>
          <w:rFonts w:eastAsia="Times New Roman"/>
          <w:szCs w:val="24"/>
        </w:rPr>
        <w:t>Π</w:t>
      </w:r>
      <w:r w:rsidRPr="0090038D">
        <w:rPr>
          <w:rFonts w:eastAsia="Times New Roman"/>
          <w:szCs w:val="24"/>
        </w:rPr>
        <w:t xml:space="preserve">εριορίζεται ακόμα περισσότερο </w:t>
      </w:r>
      <w:r>
        <w:rPr>
          <w:rFonts w:eastAsia="Times New Roman"/>
          <w:szCs w:val="24"/>
        </w:rPr>
        <w:t>η</w:t>
      </w:r>
      <w:r w:rsidRPr="0090038D">
        <w:rPr>
          <w:rFonts w:eastAsia="Times New Roman"/>
          <w:szCs w:val="24"/>
        </w:rPr>
        <w:t xml:space="preserve"> πρόσβασή τους στις παραλίες</w:t>
      </w:r>
      <w:r>
        <w:rPr>
          <w:rFonts w:eastAsia="Times New Roman"/>
          <w:szCs w:val="24"/>
        </w:rPr>
        <w:t>,</w:t>
      </w:r>
      <w:r w:rsidRPr="0090038D">
        <w:rPr>
          <w:rFonts w:eastAsia="Times New Roman"/>
          <w:szCs w:val="24"/>
        </w:rPr>
        <w:t xml:space="preserve"> </w:t>
      </w:r>
      <w:r>
        <w:rPr>
          <w:rFonts w:eastAsia="Times New Roman"/>
          <w:szCs w:val="24"/>
        </w:rPr>
        <w:t xml:space="preserve">τις οποίες βέβαια θα </w:t>
      </w:r>
      <w:r w:rsidRPr="0090038D">
        <w:rPr>
          <w:rFonts w:eastAsia="Times New Roman"/>
          <w:szCs w:val="24"/>
        </w:rPr>
        <w:t>τις βλέπουν με το κ</w:t>
      </w:r>
      <w:r>
        <w:rPr>
          <w:rFonts w:eastAsia="Times New Roman"/>
          <w:szCs w:val="24"/>
        </w:rPr>
        <w:t>ι</w:t>
      </w:r>
      <w:r w:rsidRPr="0090038D">
        <w:rPr>
          <w:rFonts w:eastAsia="Times New Roman"/>
          <w:szCs w:val="24"/>
        </w:rPr>
        <w:t>άλι</w:t>
      </w:r>
      <w:r>
        <w:rPr>
          <w:rFonts w:eastAsia="Times New Roman"/>
          <w:szCs w:val="24"/>
        </w:rPr>
        <w:t>.</w:t>
      </w:r>
      <w:r w:rsidRPr="0090038D">
        <w:rPr>
          <w:rFonts w:eastAsia="Times New Roman"/>
          <w:szCs w:val="24"/>
        </w:rPr>
        <w:t xml:space="preserve"> </w:t>
      </w:r>
      <w:r>
        <w:rPr>
          <w:rFonts w:eastAsia="Times New Roman"/>
          <w:szCs w:val="24"/>
        </w:rPr>
        <w:t>Σ</w:t>
      </w:r>
      <w:r w:rsidRPr="0090038D">
        <w:rPr>
          <w:rFonts w:eastAsia="Times New Roman"/>
          <w:szCs w:val="24"/>
        </w:rPr>
        <w:t>την Αττική</w:t>
      </w:r>
      <w:r>
        <w:rPr>
          <w:rFonts w:eastAsia="Times New Roman"/>
          <w:szCs w:val="24"/>
        </w:rPr>
        <w:t>,</w:t>
      </w:r>
      <w:r w:rsidRPr="0090038D">
        <w:rPr>
          <w:rFonts w:eastAsia="Times New Roman"/>
          <w:szCs w:val="24"/>
        </w:rPr>
        <w:t xml:space="preserve"> στην Κρήτη</w:t>
      </w:r>
      <w:r>
        <w:rPr>
          <w:rFonts w:eastAsia="Times New Roman"/>
          <w:szCs w:val="24"/>
        </w:rPr>
        <w:t>,</w:t>
      </w:r>
      <w:r w:rsidRPr="0090038D">
        <w:rPr>
          <w:rFonts w:eastAsia="Times New Roman"/>
          <w:szCs w:val="24"/>
        </w:rPr>
        <w:t xml:space="preserve"> σε άλλες τουριστικές περιοχές της χώρας</w:t>
      </w:r>
      <w:r>
        <w:rPr>
          <w:rFonts w:eastAsia="Times New Roman"/>
          <w:szCs w:val="24"/>
        </w:rPr>
        <w:t>,</w:t>
      </w:r>
      <w:r w:rsidRPr="0090038D">
        <w:rPr>
          <w:rFonts w:eastAsia="Times New Roman"/>
          <w:szCs w:val="24"/>
        </w:rPr>
        <w:t xml:space="preserve"> </w:t>
      </w:r>
      <w:r>
        <w:rPr>
          <w:rFonts w:eastAsia="Times New Roman"/>
          <w:szCs w:val="24"/>
        </w:rPr>
        <w:t>η</w:t>
      </w:r>
      <w:r w:rsidRPr="0090038D">
        <w:rPr>
          <w:rFonts w:eastAsia="Times New Roman"/>
          <w:szCs w:val="24"/>
        </w:rPr>
        <w:t xml:space="preserve"> προοπτική αξιοποίησης των παραλιακών μετώπων τύπου </w:t>
      </w:r>
      <w:r>
        <w:rPr>
          <w:rFonts w:eastAsia="Times New Roman"/>
          <w:szCs w:val="24"/>
        </w:rPr>
        <w:t>Ρ</w:t>
      </w:r>
      <w:r w:rsidRPr="0090038D">
        <w:rPr>
          <w:rFonts w:eastAsia="Times New Roman"/>
          <w:szCs w:val="24"/>
        </w:rPr>
        <w:t>ιβιέρας προϋποθέτει πλήθος επιχειρηματικών δραστηριοτήτων ακόμα και εκείνων που έχουν χαρα</w:t>
      </w:r>
      <w:r w:rsidRPr="0090038D">
        <w:rPr>
          <w:rFonts w:eastAsia="Times New Roman"/>
          <w:szCs w:val="24"/>
        </w:rPr>
        <w:t>κτηριστεί τουριστικά δημόσια κτήματα σε χώρους φιλέτα</w:t>
      </w:r>
      <w:r>
        <w:rPr>
          <w:rFonts w:eastAsia="Times New Roman"/>
          <w:szCs w:val="24"/>
        </w:rPr>
        <w:t>,</w:t>
      </w:r>
      <w:r w:rsidRPr="0090038D">
        <w:rPr>
          <w:rFonts w:eastAsia="Times New Roman"/>
          <w:szCs w:val="24"/>
        </w:rPr>
        <w:t xml:space="preserve"> με απευθ</w:t>
      </w:r>
      <w:r>
        <w:rPr>
          <w:rFonts w:eastAsia="Times New Roman"/>
          <w:szCs w:val="24"/>
        </w:rPr>
        <w:t>είας παραχώρηση τη χρήση αιγιαλών</w:t>
      </w:r>
      <w:r w:rsidRPr="0090038D">
        <w:rPr>
          <w:rFonts w:eastAsia="Times New Roman"/>
          <w:szCs w:val="24"/>
        </w:rPr>
        <w:t xml:space="preserve"> και παρα</w:t>
      </w:r>
      <w:r>
        <w:rPr>
          <w:rFonts w:eastAsia="Times New Roman"/>
          <w:szCs w:val="24"/>
        </w:rPr>
        <w:t xml:space="preserve">λιών. </w:t>
      </w:r>
      <w:r w:rsidRPr="0090038D">
        <w:rPr>
          <w:rFonts w:eastAsia="Times New Roman"/>
          <w:szCs w:val="24"/>
        </w:rPr>
        <w:t>Επιτρέπει το ξεπούλημα νησίδων</w:t>
      </w:r>
      <w:r>
        <w:rPr>
          <w:rFonts w:eastAsia="Times New Roman"/>
          <w:szCs w:val="24"/>
        </w:rPr>
        <w:t>,</w:t>
      </w:r>
      <w:r w:rsidRPr="0090038D">
        <w:rPr>
          <w:rFonts w:eastAsia="Times New Roman"/>
          <w:szCs w:val="24"/>
        </w:rPr>
        <w:t xml:space="preserve"> βραχονησίδων</w:t>
      </w:r>
      <w:r>
        <w:rPr>
          <w:rFonts w:eastAsia="Times New Roman"/>
          <w:szCs w:val="24"/>
        </w:rPr>
        <w:t>, αιγιαλών και</w:t>
      </w:r>
      <w:r w:rsidRPr="0090038D">
        <w:rPr>
          <w:rFonts w:eastAsia="Times New Roman"/>
          <w:szCs w:val="24"/>
        </w:rPr>
        <w:t xml:space="preserve"> παραλιών</w:t>
      </w:r>
      <w:r>
        <w:rPr>
          <w:rFonts w:eastAsia="Times New Roman"/>
          <w:szCs w:val="24"/>
        </w:rPr>
        <w:t>,</w:t>
      </w:r>
      <w:r w:rsidRPr="0090038D">
        <w:rPr>
          <w:rFonts w:eastAsia="Times New Roman"/>
          <w:szCs w:val="24"/>
        </w:rPr>
        <w:t xml:space="preserve"> ευαίσθητων οικοσυστημάτων</w:t>
      </w:r>
      <w:r>
        <w:rPr>
          <w:rFonts w:eastAsia="Times New Roman"/>
          <w:szCs w:val="24"/>
        </w:rPr>
        <w:t>, ενώ</w:t>
      </w:r>
      <w:r w:rsidRPr="0090038D">
        <w:rPr>
          <w:rFonts w:eastAsia="Times New Roman"/>
          <w:szCs w:val="24"/>
        </w:rPr>
        <w:t xml:space="preserve"> </w:t>
      </w:r>
      <w:r>
        <w:rPr>
          <w:rFonts w:eastAsia="Times New Roman"/>
          <w:szCs w:val="24"/>
        </w:rPr>
        <w:t>δια</w:t>
      </w:r>
      <w:r w:rsidRPr="0090038D">
        <w:rPr>
          <w:rFonts w:eastAsia="Times New Roman"/>
          <w:szCs w:val="24"/>
        </w:rPr>
        <w:t>γράφει όλες τις παρανομίες και αυθαιρεσίες</w:t>
      </w:r>
      <w:r w:rsidRPr="0090038D">
        <w:rPr>
          <w:rFonts w:eastAsia="Times New Roman"/>
          <w:szCs w:val="24"/>
        </w:rPr>
        <w:t xml:space="preserve"> του κεφαλαίου </w:t>
      </w:r>
      <w:r w:rsidRPr="0090038D">
        <w:rPr>
          <w:rFonts w:eastAsia="Times New Roman"/>
          <w:szCs w:val="24"/>
        </w:rPr>
        <w:lastRenderedPageBreak/>
        <w:t xml:space="preserve">πάνω στο κύμα και παράλληλα ενισχύει τους δήμους σε ρόλο </w:t>
      </w:r>
      <w:r>
        <w:rPr>
          <w:rFonts w:eastAsia="Times New Roman"/>
          <w:szCs w:val="24"/>
        </w:rPr>
        <w:t>μεσάζοντα για την πώληση αιγιαλών</w:t>
      </w:r>
      <w:r w:rsidRPr="0090038D">
        <w:rPr>
          <w:rFonts w:eastAsia="Times New Roman"/>
          <w:szCs w:val="24"/>
        </w:rPr>
        <w:t xml:space="preserve"> σε </w:t>
      </w:r>
      <w:proofErr w:type="spellStart"/>
      <w:r w:rsidRPr="0090038D">
        <w:rPr>
          <w:rFonts w:eastAsia="Times New Roman"/>
          <w:szCs w:val="24"/>
        </w:rPr>
        <w:t>μ</w:t>
      </w:r>
      <w:r>
        <w:rPr>
          <w:rFonts w:eastAsia="Times New Roman"/>
          <w:szCs w:val="24"/>
        </w:rPr>
        <w:t>εγαλοεπενδυτές</w:t>
      </w:r>
      <w:proofErr w:type="spellEnd"/>
      <w:r>
        <w:rPr>
          <w:rFonts w:eastAsia="Times New Roman"/>
          <w:szCs w:val="24"/>
        </w:rPr>
        <w:t xml:space="preserve"> και ν</w:t>
      </w:r>
      <w:r>
        <w:rPr>
          <w:rFonts w:eastAsia="Times New Roman" w:cs="Times New Roman"/>
          <w:szCs w:val="24"/>
        </w:rPr>
        <w:t>ομιμοποιεί αυθαίρετες τουριστικές εγκαταστάσεις πάνω στον παλαιό αιγιαλό.</w:t>
      </w:r>
    </w:p>
    <w:p w14:paraId="4D87FDD1"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Τι διδάχθηκαν, λοιπόν, οι κυβερνήσεις; Τι διδάχθηκε </w:t>
      </w:r>
      <w:r>
        <w:rPr>
          <w:rFonts w:eastAsia="Times New Roman" w:cs="Times New Roman"/>
          <w:szCs w:val="24"/>
        </w:rPr>
        <w:t xml:space="preserve">η σημερινή Κυβέρνηση του ΣΥΡΙΖΑ από τις πρόσφατες καταστροφές, οι αιτίες των οποίων βρίσκονται στην ίδια πολιτική που σήμερα εκχωρεί παραλίες, αιγιαλούς, ποτάμια και λίμνες σε ιδιώτες; Δεν θέλει να διδαχθεί; Αυτούς υπηρετεί το μεγάλο κεφάλαιο. </w:t>
      </w:r>
    </w:p>
    <w:p w14:paraId="4D87FDD2"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Η δίκαιη αν</w:t>
      </w:r>
      <w:r>
        <w:rPr>
          <w:rFonts w:eastAsia="Times New Roman" w:cs="Times New Roman"/>
          <w:szCs w:val="24"/>
        </w:rPr>
        <w:t>άπτυξη του ΣΥΡΙΖΑ, η βιώσιμη ανάπτυξη της Νέας Δημοκρατίας, το φιλικό κλίμα στην επιχειρηματικότητα που όλοι σας ασπάζεστε, αφορά τα προνόμια, τις φορολογικές διευκολύνσεις και την απευθείας παράδοση παραλιών και αιγιαλών στους μεγαλοεπιχειρηματίες του του</w:t>
      </w:r>
      <w:r>
        <w:rPr>
          <w:rFonts w:eastAsia="Times New Roman" w:cs="Times New Roman"/>
          <w:szCs w:val="24"/>
        </w:rPr>
        <w:t xml:space="preserve">ρισμού. Γι’ αυτό, άλλωστε, σας δίνει συγχαρητήρια ο Σύνδεσμος Ελλήνων Βιομηχάνων και σας καλωσορίζει η Νέα Δημοκρατία στον τρόπο που εκείνη σκέπτεται, όπως είπε και η κ. Μπακογιάννη στην </w:t>
      </w:r>
      <w:r>
        <w:rPr>
          <w:rFonts w:eastAsia="Times New Roman" w:cs="Times New Roman"/>
          <w:szCs w:val="24"/>
        </w:rPr>
        <w:t>ε</w:t>
      </w:r>
      <w:r>
        <w:rPr>
          <w:rFonts w:eastAsia="Times New Roman" w:cs="Times New Roman"/>
          <w:szCs w:val="24"/>
        </w:rPr>
        <w:t>πιτροπή.</w:t>
      </w:r>
    </w:p>
    <w:p w14:paraId="4D87FDD3"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Υπάρχει η λαϊκή προφητική ρήση που λέει «δείξε μου τους φίλ</w:t>
      </w:r>
      <w:r>
        <w:rPr>
          <w:rFonts w:eastAsia="Times New Roman" w:cs="Times New Roman"/>
          <w:szCs w:val="24"/>
        </w:rPr>
        <w:t xml:space="preserve">ους σου, για να σου πω ποιος είσαι». Μόνο τα τελευταία χρόνια, με όλες τις κυβερνήσεις </w:t>
      </w:r>
      <w:proofErr w:type="spellStart"/>
      <w:r>
        <w:rPr>
          <w:rFonts w:eastAsia="Times New Roman" w:cs="Times New Roman"/>
          <w:szCs w:val="24"/>
        </w:rPr>
        <w:t>φιλοδωρήθηκαν</w:t>
      </w:r>
      <w:proofErr w:type="spellEnd"/>
      <w:r>
        <w:rPr>
          <w:rFonts w:eastAsia="Times New Roman" w:cs="Times New Roman"/>
          <w:szCs w:val="24"/>
        </w:rPr>
        <w:t xml:space="preserve"> οι καπιταλιστές του τουρισμού με μέτρα όπως οι ιδιωτικοποιήσεις τουριστικών φιλέτων στο Ελληνικό, στην </w:t>
      </w:r>
      <w:proofErr w:type="spellStart"/>
      <w:r>
        <w:rPr>
          <w:rFonts w:eastAsia="Times New Roman" w:cs="Times New Roman"/>
          <w:szCs w:val="24"/>
        </w:rPr>
        <w:t>Αφάντου</w:t>
      </w:r>
      <w:proofErr w:type="spellEnd"/>
      <w:r>
        <w:rPr>
          <w:rFonts w:eastAsia="Times New Roman" w:cs="Times New Roman"/>
          <w:szCs w:val="24"/>
        </w:rPr>
        <w:t xml:space="preserve"> της Ρόδου, στη Μονή </w:t>
      </w:r>
      <w:proofErr w:type="spellStart"/>
      <w:r>
        <w:rPr>
          <w:rFonts w:eastAsia="Times New Roman" w:cs="Times New Roman"/>
          <w:szCs w:val="24"/>
        </w:rPr>
        <w:t>Τοπλού</w:t>
      </w:r>
      <w:proofErr w:type="spellEnd"/>
      <w:r>
        <w:rPr>
          <w:rFonts w:eastAsia="Times New Roman" w:cs="Times New Roman"/>
          <w:szCs w:val="24"/>
        </w:rPr>
        <w:t xml:space="preserve"> της Σητείας, δεκα</w:t>
      </w:r>
      <w:r>
        <w:rPr>
          <w:rFonts w:eastAsia="Times New Roman" w:cs="Times New Roman"/>
          <w:szCs w:val="24"/>
        </w:rPr>
        <w:t>τέσσερα περιφερειακά αεροδρόμια, δέκα λιμάνια της χώρας, η εκχώρηση φιλέτων όπως τα Ξενία, η ευνοϊκή φορολογία τουριστικών ακινήτων, όπως ο ΕΝΦΙΑ, η προνομιακή αντιμετώπιση αυθαίρετης δόμησης μεγάλων τουριστικών κατασκευών, τα μειωμένα δημοτικά τέλη των το</w:t>
      </w:r>
      <w:r>
        <w:rPr>
          <w:rFonts w:eastAsia="Times New Roman" w:cs="Times New Roman"/>
          <w:szCs w:val="24"/>
        </w:rPr>
        <w:t>υριστικών εκμεταλλεύσεων και οι πλουσιοπάροχες επιδοτήσεις μέσω των ΕΣΠΑ.</w:t>
      </w:r>
    </w:p>
    <w:p w14:paraId="4D87FDD4"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Το ΚΚΕ, όπως και οι εκλεγμένοι και τα ψηφοδέλτια της λαϊκής συσπείρωσης σε δήμους και περιφέρειες αγωνίζονται να ακυρωθούν όλοι οι νόμοι που εμπορευματοποιούν και δεσμεύουν παραλίες,</w:t>
      </w:r>
      <w:r>
        <w:rPr>
          <w:rFonts w:eastAsia="Times New Roman" w:cs="Times New Roman"/>
          <w:szCs w:val="24"/>
        </w:rPr>
        <w:t xml:space="preserve"> αιγιαλούς, ποταμούς, λίμνες, λιμνοθάλασσες, τον υδάτινο πλούτο της χώρας. Τα δάση, οι παραλίες, οι αιγιαλοί, τα βουνά να αποτελούν λαϊκή κρατική περιουσία. Να γίνουν υποδομές, κατασκηνώσεις, δωρεάν κάμπινγκ και να εξασφαλίζουν </w:t>
      </w:r>
      <w:r>
        <w:rPr>
          <w:rFonts w:eastAsia="Times New Roman" w:cs="Times New Roman"/>
          <w:szCs w:val="24"/>
        </w:rPr>
        <w:lastRenderedPageBreak/>
        <w:t>το δικαίωμα για διακοπές και</w:t>
      </w:r>
      <w:r>
        <w:rPr>
          <w:rFonts w:eastAsia="Times New Roman" w:cs="Times New Roman"/>
          <w:szCs w:val="24"/>
        </w:rPr>
        <w:t xml:space="preserve"> αναψυχή στον λαό, στους νέους, στα άτομα με ειδικές ανάγκες.</w:t>
      </w:r>
    </w:p>
    <w:p w14:paraId="4D87FDD5"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Όλα τα παραπάνω είναι μόνο λίγοι λόγοι που έχει ο λαός, αξιοποιώντας τις ερχόμενες εκλογές, για να τους δώσει το </w:t>
      </w:r>
      <w:proofErr w:type="spellStart"/>
      <w:r>
        <w:rPr>
          <w:rFonts w:eastAsia="Times New Roman" w:cs="Times New Roman"/>
          <w:szCs w:val="24"/>
        </w:rPr>
        <w:t>κουβαδάκι</w:t>
      </w:r>
      <w:proofErr w:type="spellEnd"/>
      <w:r>
        <w:rPr>
          <w:rFonts w:eastAsia="Times New Roman" w:cs="Times New Roman"/>
          <w:szCs w:val="24"/>
        </w:rPr>
        <w:t xml:space="preserve"> τους στο χέρι και να τους στείλει σε άλλη παραλία, δυναμώνοντας το ΚΚΕ </w:t>
      </w:r>
      <w:r>
        <w:rPr>
          <w:rFonts w:eastAsia="Times New Roman" w:cs="Times New Roman"/>
          <w:szCs w:val="24"/>
        </w:rPr>
        <w:t>σε όλες ανεξαιρέτως τις εκλογές.</w:t>
      </w:r>
    </w:p>
    <w:p w14:paraId="4D87FDD6"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Τελειώνοντας, κύριε Πρόεδρε, επιτρέψτε μου να πω το εξής</w:t>
      </w:r>
      <w:r>
        <w:rPr>
          <w:rFonts w:eastAsia="Times New Roman" w:cs="Times New Roman"/>
          <w:szCs w:val="24"/>
        </w:rPr>
        <w:t>:</w:t>
      </w:r>
      <w:r>
        <w:rPr>
          <w:rFonts w:eastAsia="Times New Roman" w:cs="Times New Roman"/>
          <w:szCs w:val="24"/>
        </w:rPr>
        <w:t xml:space="preserve"> Η τροπολογία με γενικό αριθμό 2089 και ειδικό 278 αναφέρεται σε τρία άρθρα. Εάν πάει στο σύνολο των τριών αυτών άρθρων, καταψηφίζουμε. Εξαιρούμε, όμως, εάν έρθει ξεχ</w:t>
      </w:r>
      <w:r>
        <w:rPr>
          <w:rFonts w:eastAsia="Times New Roman" w:cs="Times New Roman"/>
          <w:szCs w:val="24"/>
        </w:rPr>
        <w:t xml:space="preserve">ωριστά το πρώτο άρθρο που αφορά την τροπολογία για την τσικουδιά και το τσίπουρο, όπου ψηφίζουμε παρών. Πρόσφατα η Κυβέρνηση προκάλεσε δικαιολογημένες αντιδράσεις μικρομεσαίων παραγωγών τσικουδιάς και τσίπουρου συνολικά </w:t>
      </w:r>
      <w:r w:rsidRPr="0049364B">
        <w:rPr>
          <w:rFonts w:eastAsia="Times New Roman" w:cs="Times New Roman"/>
          <w:szCs w:val="24"/>
        </w:rPr>
        <w:t xml:space="preserve">των </w:t>
      </w:r>
      <w:proofErr w:type="spellStart"/>
      <w:r w:rsidRPr="0049364B">
        <w:rPr>
          <w:rFonts w:eastAsia="Times New Roman" w:cs="Times New Roman"/>
          <w:szCs w:val="24"/>
        </w:rPr>
        <w:t>α</w:t>
      </w:r>
      <w:r>
        <w:rPr>
          <w:rFonts w:eastAsia="Times New Roman" w:cs="Times New Roman"/>
          <w:szCs w:val="24"/>
        </w:rPr>
        <w:t>μβυκούχων</w:t>
      </w:r>
      <w:proofErr w:type="spellEnd"/>
      <w:r>
        <w:rPr>
          <w:rFonts w:eastAsia="Times New Roman" w:cs="Times New Roman"/>
          <w:szCs w:val="24"/>
        </w:rPr>
        <w:t xml:space="preserve"> με την εγκύκλιο της Α</w:t>
      </w:r>
      <w:r>
        <w:rPr>
          <w:rFonts w:eastAsia="Times New Roman" w:cs="Times New Roman"/>
          <w:szCs w:val="24"/>
        </w:rPr>
        <w:t xml:space="preserve">ΑΔΕ, με την οποία τους εξαναγκάζει μέσα σε ασφυκτικά στενή χρονική περίοδο την τσικουδιά που κρατούν ως αμοιβή κατά τη διαδικασία της απόσταξης. Τώρα έρχεται προεκλογικά να δώσει δήθεν λύση στο πρόβλημα. </w:t>
      </w:r>
    </w:p>
    <w:p w14:paraId="4D87FDD7"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Η τροπολογία κατατίθεται προεκλογικά και έχει προσω</w:t>
      </w:r>
      <w:r>
        <w:rPr>
          <w:rFonts w:eastAsia="Times New Roman" w:cs="Times New Roman"/>
          <w:szCs w:val="24"/>
        </w:rPr>
        <w:t xml:space="preserve">ρινό χαρακτήρα, καθώς παρατείνει το καθεστώς διάθεσης των αποθεμάτων μόλις για έναν χρόνο. Έχει αποκλειστικό στόχο να μειώσει τις αντιδράσεις στην πολιτική της Κυβέρνησης που προωθεί την κατεύθυνση της Ευρωπαϊκής Ένωσης και των </w:t>
      </w:r>
      <w:proofErr w:type="spellStart"/>
      <w:r>
        <w:rPr>
          <w:rFonts w:eastAsia="Times New Roman" w:cs="Times New Roman"/>
          <w:szCs w:val="24"/>
        </w:rPr>
        <w:t>ποτοβιομηχάνων</w:t>
      </w:r>
      <w:proofErr w:type="spellEnd"/>
      <w:r>
        <w:rPr>
          <w:rFonts w:eastAsia="Times New Roman" w:cs="Times New Roman"/>
          <w:szCs w:val="24"/>
        </w:rPr>
        <w:t xml:space="preserve"> για εξίσωση τ</w:t>
      </w:r>
      <w:r>
        <w:rPr>
          <w:rFonts w:eastAsia="Times New Roman" w:cs="Times New Roman"/>
          <w:szCs w:val="24"/>
        </w:rPr>
        <w:t xml:space="preserve">ης φορολογίας που πληρώνουν οι μικροκαλλιεργητές και οι </w:t>
      </w:r>
      <w:proofErr w:type="spellStart"/>
      <w:r>
        <w:rPr>
          <w:rFonts w:eastAsia="Times New Roman" w:cs="Times New Roman"/>
          <w:szCs w:val="24"/>
        </w:rPr>
        <w:t>αμβυκούχοι</w:t>
      </w:r>
      <w:proofErr w:type="spellEnd"/>
      <w:r>
        <w:rPr>
          <w:rFonts w:eastAsia="Times New Roman" w:cs="Times New Roman"/>
          <w:szCs w:val="24"/>
        </w:rPr>
        <w:t xml:space="preserve"> με αυτήν που πληρώνουν οι </w:t>
      </w:r>
      <w:proofErr w:type="spellStart"/>
      <w:r>
        <w:rPr>
          <w:rFonts w:eastAsia="Times New Roman" w:cs="Times New Roman"/>
          <w:szCs w:val="24"/>
        </w:rPr>
        <w:t>ποτοβιομήχανοι</w:t>
      </w:r>
      <w:proofErr w:type="spellEnd"/>
      <w:r>
        <w:rPr>
          <w:rFonts w:eastAsia="Times New Roman" w:cs="Times New Roman"/>
          <w:szCs w:val="24"/>
        </w:rPr>
        <w:t xml:space="preserve">. Μια φορολογία που μεταφέρεται στην κατανάλωση και θα οδηγήσει στην εξαφάνιση της παραδοσιακής απόσταξης από τους διήμερους </w:t>
      </w:r>
      <w:proofErr w:type="spellStart"/>
      <w:r>
        <w:rPr>
          <w:rFonts w:eastAsia="Times New Roman" w:cs="Times New Roman"/>
          <w:szCs w:val="24"/>
        </w:rPr>
        <w:t>αμβυκούχους</w:t>
      </w:r>
      <w:proofErr w:type="spellEnd"/>
      <w:r>
        <w:rPr>
          <w:rFonts w:eastAsia="Times New Roman" w:cs="Times New Roman"/>
          <w:szCs w:val="24"/>
        </w:rPr>
        <w:t xml:space="preserve"> και μικροκαλ</w:t>
      </w:r>
      <w:r>
        <w:rPr>
          <w:rFonts w:eastAsia="Times New Roman" w:cs="Times New Roman"/>
          <w:szCs w:val="24"/>
        </w:rPr>
        <w:t xml:space="preserve">λιεργητές, ενώ θα ευνοήσει τους </w:t>
      </w:r>
      <w:proofErr w:type="spellStart"/>
      <w:r>
        <w:rPr>
          <w:rFonts w:eastAsia="Times New Roman" w:cs="Times New Roman"/>
          <w:szCs w:val="24"/>
        </w:rPr>
        <w:t>ποτοβιομήχανους</w:t>
      </w:r>
      <w:proofErr w:type="spellEnd"/>
      <w:r>
        <w:rPr>
          <w:rFonts w:eastAsia="Times New Roman" w:cs="Times New Roman"/>
          <w:szCs w:val="24"/>
        </w:rPr>
        <w:t>.</w:t>
      </w:r>
    </w:p>
    <w:p w14:paraId="4D87FDD8"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Το ΚΚΕ ζητά να ισχύσει επ’ </w:t>
      </w:r>
      <w:proofErr w:type="spellStart"/>
      <w:r>
        <w:rPr>
          <w:rFonts w:eastAsia="Times New Roman" w:cs="Times New Roman"/>
          <w:szCs w:val="24"/>
        </w:rPr>
        <w:t>αόριστον</w:t>
      </w:r>
      <w:proofErr w:type="spellEnd"/>
      <w:r>
        <w:rPr>
          <w:rFonts w:eastAsia="Times New Roman" w:cs="Times New Roman"/>
          <w:szCs w:val="24"/>
        </w:rPr>
        <w:t xml:space="preserve"> η δυνατότητα διάθεσης των αποθεμάτων, να πάψουν όλα τα εμπόδια που προσπαθεί να βάλει η Κυβέρνηση και να επανέλθει το καθεστώς όπως ήταν πριν τις παρεμβάσεις της Κυβέρνηση</w:t>
      </w:r>
      <w:r>
        <w:rPr>
          <w:rFonts w:eastAsia="Times New Roman" w:cs="Times New Roman"/>
          <w:szCs w:val="24"/>
        </w:rPr>
        <w:t xml:space="preserve">ς που προσπαθούν να βάλουν δυσκολίες. </w:t>
      </w:r>
    </w:p>
    <w:p w14:paraId="4D87FDD9"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Ευχαριστώ, κύριε Πρόεδρε, για την ανοχή σας.</w:t>
      </w:r>
    </w:p>
    <w:p w14:paraId="4D87FDDA" w14:textId="77777777" w:rsidR="00E01347" w:rsidRDefault="00B0330D">
      <w:pPr>
        <w:spacing w:line="600" w:lineRule="auto"/>
        <w:ind w:firstLine="720"/>
        <w:jc w:val="both"/>
        <w:rPr>
          <w:rFonts w:eastAsia="Times New Roman" w:cs="Times New Roman"/>
          <w:szCs w:val="24"/>
        </w:rPr>
      </w:pPr>
      <w:r w:rsidRPr="00DD7C90">
        <w:rPr>
          <w:rFonts w:eastAsia="Times New Roman" w:cs="Times New Roman"/>
          <w:b/>
          <w:szCs w:val="24"/>
        </w:rPr>
        <w:lastRenderedPageBreak/>
        <w:t>ΠΡΟΕΔΡΕΥΩΝ (</w:t>
      </w:r>
      <w:r>
        <w:rPr>
          <w:rFonts w:eastAsia="Times New Roman" w:cs="Times New Roman"/>
          <w:b/>
          <w:szCs w:val="24"/>
        </w:rPr>
        <w:t>Μάριος Γεωργιάδης</w:t>
      </w:r>
      <w:r w:rsidRPr="00DD7C90">
        <w:rPr>
          <w:rFonts w:eastAsia="Times New Roman" w:cs="Times New Roman"/>
          <w:b/>
          <w:szCs w:val="24"/>
        </w:rPr>
        <w:t>):</w:t>
      </w:r>
      <w:r>
        <w:rPr>
          <w:rFonts w:eastAsia="Times New Roman" w:cs="Times New Roman"/>
          <w:szCs w:val="24"/>
        </w:rPr>
        <w:t xml:space="preserve"> Ευχαριστούμε τον κ. Συντυχάκη.</w:t>
      </w:r>
    </w:p>
    <w:p w14:paraId="4D87FDDB"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Μεγαλοοικονόμου</w:t>
      </w:r>
      <w:proofErr w:type="spellEnd"/>
      <w:r>
        <w:rPr>
          <w:rFonts w:eastAsia="Times New Roman" w:cs="Times New Roman"/>
          <w:szCs w:val="24"/>
        </w:rPr>
        <w:t xml:space="preserve"> από την Κοινοβουλευτική Ομάδα του ΣΥΡΙΖΑ έχει τον λόγο για επτά λεπτά. </w:t>
      </w:r>
    </w:p>
    <w:p w14:paraId="4D87FDDC" w14:textId="77777777" w:rsidR="00E01347" w:rsidRDefault="00B0330D">
      <w:pPr>
        <w:spacing w:line="600" w:lineRule="auto"/>
        <w:ind w:firstLine="720"/>
        <w:jc w:val="both"/>
        <w:rPr>
          <w:rFonts w:eastAsia="Times New Roman" w:cs="Times New Roman"/>
          <w:szCs w:val="24"/>
        </w:rPr>
      </w:pPr>
      <w:r w:rsidRPr="0040714D">
        <w:rPr>
          <w:rFonts w:eastAsia="Times New Roman" w:cs="Times New Roman"/>
          <w:b/>
          <w:szCs w:val="24"/>
        </w:rPr>
        <w:t xml:space="preserve">ΘΕΟΔΩΡΑ </w:t>
      </w:r>
      <w:r w:rsidRPr="0040714D">
        <w:rPr>
          <w:rFonts w:eastAsia="Times New Roman" w:cs="Times New Roman"/>
          <w:b/>
          <w:szCs w:val="24"/>
        </w:rPr>
        <w:t>ΜΕΓΑΛΟΟΙΚΟΝΟΜΟΥ:</w:t>
      </w:r>
      <w:r>
        <w:rPr>
          <w:rFonts w:eastAsia="Times New Roman" w:cs="Times New Roman"/>
          <w:szCs w:val="24"/>
        </w:rPr>
        <w:t xml:space="preserve"> Ευχαριστώ, κύριε Πρόεδρε.</w:t>
      </w:r>
    </w:p>
    <w:p w14:paraId="4D87FDDD"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νομοσχέδιο κινείται στους στόχους που από την αρχή έθεσε η Κυβέρνηση, δηλαδή στη λήψη ουσιαστικών μέτρων για την οικονομία, την ανάπτυξη, την εξάλειψη των παρανομιών και την </w:t>
      </w:r>
      <w:r>
        <w:rPr>
          <w:rFonts w:eastAsia="Times New Roman" w:cs="Times New Roman"/>
          <w:szCs w:val="24"/>
        </w:rPr>
        <w:t>αντιμετώπιση των χρόνιων προβλημάτων που οδήγησαν στην επανάληψη αυθαιρεσιών.</w:t>
      </w:r>
    </w:p>
    <w:p w14:paraId="4D87FDDE"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Κατ’ αρχήν, κυρώνεται μ</w:t>
      </w:r>
      <w:r>
        <w:rPr>
          <w:rFonts w:eastAsia="Times New Roman" w:cs="Times New Roman"/>
          <w:szCs w:val="24"/>
        </w:rPr>
        <w:t>ί</w:t>
      </w:r>
      <w:r>
        <w:rPr>
          <w:rFonts w:eastAsia="Times New Roman" w:cs="Times New Roman"/>
          <w:szCs w:val="24"/>
        </w:rPr>
        <w:t>α σπουδαία συμφωνία που αφορά τη συμμετοχή της Ελλάδος στον διεθνή χρηματοδοτικό Οργανισμό «Ασιατική Τράπεζα Υποδομών και Επενδύσεων», που ανοίγει τον δρό</w:t>
      </w:r>
      <w:r>
        <w:rPr>
          <w:rFonts w:eastAsia="Times New Roman" w:cs="Times New Roman"/>
          <w:szCs w:val="24"/>
        </w:rPr>
        <w:t>μο για την ανάπτυξη επωφελών συνεργασιών για την ελληνική οικονομία στον τομέα των υποδομών, των τηλεπικοινωνιών και της ενέργειας.</w:t>
      </w:r>
    </w:p>
    <w:p w14:paraId="4D87FDDF"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 xml:space="preserve">Ο συγκεκριμένος </w:t>
      </w:r>
      <w:r>
        <w:rPr>
          <w:rFonts w:eastAsia="Times New Roman" w:cs="Times New Roman"/>
          <w:szCs w:val="24"/>
        </w:rPr>
        <w:t>ο</w:t>
      </w:r>
      <w:r>
        <w:rPr>
          <w:rFonts w:eastAsia="Times New Roman" w:cs="Times New Roman"/>
          <w:szCs w:val="24"/>
        </w:rPr>
        <w:t>ργανισμός αποτελεί μια πολυμερή αναπτυξιακή τράπεζα με σημαντικότατο μετοχικό κεφάλαιο της τάξεως των 100 δ</w:t>
      </w:r>
      <w:r>
        <w:rPr>
          <w:rFonts w:eastAsia="Times New Roman" w:cs="Times New Roman"/>
          <w:szCs w:val="24"/>
        </w:rPr>
        <w:t>ισεκατομμυρίων δολαρίων, στην οποία συμμετέχουν ήδη δεκαεννέα χώρες κράτη-μέλη της Ευρωπαϊκής Ένωσης.</w:t>
      </w:r>
    </w:p>
    <w:p w14:paraId="4D87FDE0"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Αυτή η συνεργασία θα συμβάλει στην προώθηση σχέσεων με άλλους πολυμερείς και διμερείς οργανισμούς και θα αποτελέσει ένα ακόμα χρηματοδοτικό όπλο για την ο</w:t>
      </w:r>
      <w:r>
        <w:rPr>
          <w:rFonts w:eastAsia="Times New Roman" w:cs="Times New Roman"/>
          <w:szCs w:val="24"/>
        </w:rPr>
        <w:t>ικονομική στήριξη των επενδυτικών σχεδίων υψηλής προστιθέμενης αξίας στη χώρα μας, αποβλέποντας πάντα στο κύριο ζητούμενο, δηλαδή την ανάκαμψη της οικονομίας μας, μέσω της ανάπτυξης.</w:t>
      </w:r>
    </w:p>
    <w:p w14:paraId="4D87FDE1"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Αυτή η συμφωνία, σε συνδυασμό με τη δημιουργία αναπτυξιακής τράπεζας, θα </w:t>
      </w:r>
      <w:r>
        <w:rPr>
          <w:rFonts w:eastAsia="Times New Roman" w:cs="Times New Roman"/>
          <w:szCs w:val="24"/>
        </w:rPr>
        <w:t xml:space="preserve">ανοίξει τον δρόμο για σημαντικές επενδύσεις και την τόνωση, γενικά, της επιχειρηματικής δραστηριότητας στη χώρα μας. </w:t>
      </w:r>
    </w:p>
    <w:p w14:paraId="4D87FDE2"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Θέλω επιπλέον να συμπληρώσω ότι με το παρόν νομοσχέδιο επιλύονται χρόνια προβλήματα και αντιμετωπίζονται με αποτελεσματικότερο τρόπο ζητήμ</w:t>
      </w:r>
      <w:r>
        <w:rPr>
          <w:rFonts w:eastAsia="Times New Roman" w:cs="Times New Roman"/>
          <w:szCs w:val="24"/>
        </w:rPr>
        <w:t xml:space="preserve">ατα που έχουν να κάνουν με </w:t>
      </w:r>
      <w:r>
        <w:rPr>
          <w:rFonts w:eastAsia="Times New Roman" w:cs="Times New Roman"/>
          <w:szCs w:val="24"/>
        </w:rPr>
        <w:lastRenderedPageBreak/>
        <w:t>την εφαρμογή της νομοθεσίας για τον αιγιαλό, την παραλία και τα λοιπά κοινόχρηστα και εκτός συναλλαγής πράγματα.</w:t>
      </w:r>
    </w:p>
    <w:p w14:paraId="4D87FDE3"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Στη χώρα μας, που τα παραπάνω αποτελούν ιδιαίτερο φυσικό κάλος, αλλά και μοχλό ανάπτυξης της εθνικής μας οικονομίας,</w:t>
      </w:r>
      <w:r>
        <w:rPr>
          <w:rFonts w:eastAsia="Times New Roman" w:cs="Times New Roman"/>
          <w:szCs w:val="24"/>
        </w:rPr>
        <w:t xml:space="preserve"> είναι αναγκαία η εξισορρόπηση μεταξύ της προστασίας και της διατήρησης φυσικού περιβάλλοντος, καθώς και της ανάπτυξης μιας οικονομικής δραστηριότητας, χωρίς να πλήττονται και να περιορίζονται οι πολίτες στην άσκηση του δικαιώματός τους να απολαμβάνουν τα </w:t>
      </w:r>
      <w:r>
        <w:rPr>
          <w:rFonts w:eastAsia="Times New Roman" w:cs="Times New Roman"/>
          <w:szCs w:val="24"/>
        </w:rPr>
        <w:t>κοινόχρηστα πράγματα.</w:t>
      </w:r>
    </w:p>
    <w:p w14:paraId="4D87FDE4"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Έτσι, με το παρόν νομοσχέδιο δίδονται οι αναγκαίοι ορισμοί αυτών των κοινόχρηστων πραγμάτων, προκειμένου να μην υπάρχουν πλέον ασάφειες και γίνεται σαφής καθορισμός των χρήσεων, ώστε αφενός να μην υπάρχουν περιθώρια καταστρατηγήσεων κ</w:t>
      </w:r>
      <w:r>
        <w:rPr>
          <w:rFonts w:eastAsia="Times New Roman" w:cs="Times New Roman"/>
          <w:szCs w:val="24"/>
        </w:rPr>
        <w:t>αι αυθαιρεσιών, οι δυσμενείς επιπτώσεις των οποίων είναι δυστυχώς ορατές, και αφετέρου να μπορούν να αναπτυχθούν ήπιες μορφές οικονομικής δραστηριότητας.</w:t>
      </w:r>
    </w:p>
    <w:p w14:paraId="4D87FDE5"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 xml:space="preserve">Παράλληλα, λύνεται το πρόβλημα της </w:t>
      </w:r>
      <w:proofErr w:type="spellStart"/>
      <w:r>
        <w:rPr>
          <w:rFonts w:eastAsia="Times New Roman" w:cs="Times New Roman"/>
          <w:szCs w:val="24"/>
        </w:rPr>
        <w:t>ομορότητας</w:t>
      </w:r>
      <w:proofErr w:type="spellEnd"/>
      <w:r>
        <w:rPr>
          <w:rFonts w:eastAsia="Times New Roman" w:cs="Times New Roman"/>
          <w:szCs w:val="24"/>
        </w:rPr>
        <w:t xml:space="preserve"> και διευθετείται η παραχώρηση χρήσης με την καθιέρωση εν</w:t>
      </w:r>
      <w:r>
        <w:rPr>
          <w:rFonts w:eastAsia="Times New Roman" w:cs="Times New Roman"/>
          <w:szCs w:val="24"/>
        </w:rPr>
        <w:t>ός αυστηρού πλαισίου, ώστε να εκλείψει το φαινόμενο της υπέρμετρης εκμετάλλευσης και το κοινό να μην παρακωλύεται στη χρήση πολλών από τις ακτές της χώρας μας.</w:t>
      </w:r>
    </w:p>
    <w:p w14:paraId="4D87FDE6"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Επιπλέον, επιλύονται και άλλα ζητήματα, όπως η πραγματοποίηση αναγκαίων έργων, αλλά και η ανάπτυ</w:t>
      </w:r>
      <w:r>
        <w:rPr>
          <w:rFonts w:eastAsia="Times New Roman" w:cs="Times New Roman"/>
          <w:szCs w:val="24"/>
        </w:rPr>
        <w:t xml:space="preserve">ξη πολλών μορφών οικονομικής δραστηριότητας σε αυτούς τους χώρους, με γνώμονα τη βιώσιμη ανάπτυξη, καθορίζοντας όλες τις αναγκαίες </w:t>
      </w:r>
      <w:proofErr w:type="spellStart"/>
      <w:r>
        <w:rPr>
          <w:rFonts w:eastAsia="Times New Roman" w:cs="Times New Roman"/>
          <w:szCs w:val="24"/>
        </w:rPr>
        <w:t>αδειοδοτήσεις</w:t>
      </w:r>
      <w:proofErr w:type="spellEnd"/>
      <w:r>
        <w:rPr>
          <w:rFonts w:eastAsia="Times New Roman" w:cs="Times New Roman"/>
          <w:szCs w:val="24"/>
        </w:rPr>
        <w:t xml:space="preserve"> με αυστηρότατες προϋποθέσεις και λήψη μέτρων με στόχο την καταπολέμηση των μέχρι τώρα αυθαιρεσιών που επιφέρουν</w:t>
      </w:r>
      <w:r>
        <w:rPr>
          <w:rFonts w:eastAsia="Times New Roman" w:cs="Times New Roman"/>
          <w:szCs w:val="24"/>
        </w:rPr>
        <w:t>, σε πολλές περιπτώσεις, σημαντικές περιβαλλοντικές επιπτώσεις.</w:t>
      </w:r>
    </w:p>
    <w:p w14:paraId="4D87FDE7"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Τέλος, η σύσταση δευτεροβάθμιας επιτροπής χάραξης των ορίων του αιγιαλού, της παραλίας και του παλαιού αιγιαλού θα συμβάλει στη γρήγορη επίλυση των σχετικών ζητημάτων που μπορεί να προκύψουν μ</w:t>
      </w:r>
      <w:r>
        <w:rPr>
          <w:rFonts w:eastAsia="Times New Roman" w:cs="Times New Roman"/>
          <w:szCs w:val="24"/>
        </w:rPr>
        <w:t xml:space="preserve">ε τη δυνατότητα άσκησης προς αυτήν </w:t>
      </w:r>
      <w:proofErr w:type="spellStart"/>
      <w:r>
        <w:rPr>
          <w:rFonts w:eastAsia="Times New Roman" w:cs="Times New Roman"/>
          <w:szCs w:val="24"/>
        </w:rPr>
        <w:t>ενδικοφανών</w:t>
      </w:r>
      <w:proofErr w:type="spellEnd"/>
      <w:r>
        <w:rPr>
          <w:rFonts w:eastAsia="Times New Roman" w:cs="Times New Roman"/>
          <w:szCs w:val="24"/>
        </w:rPr>
        <w:t xml:space="preserve"> προσφυγών, χωρίς αυτοί να χρειάζεται να προσφύγουν πλέον στο Συμβούλιο της Επικρατείας.</w:t>
      </w:r>
    </w:p>
    <w:p w14:paraId="4D87FDE8"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Ένα άλλο ιδιαίτερα σημαντικό σημείο του παρόντος νομοσχεδίου αποτελεί η κύρωση του νέου συνυποσχετικού μεταξύ του ελληνικ</w:t>
      </w:r>
      <w:r>
        <w:rPr>
          <w:rFonts w:eastAsia="Times New Roman" w:cs="Times New Roman"/>
          <w:szCs w:val="24"/>
        </w:rPr>
        <w:t xml:space="preserve">ού </w:t>
      </w:r>
      <w:r>
        <w:rPr>
          <w:rFonts w:eastAsia="Times New Roman" w:cs="Times New Roman"/>
          <w:szCs w:val="24"/>
        </w:rPr>
        <w:t>δ</w:t>
      </w:r>
      <w:r>
        <w:rPr>
          <w:rFonts w:eastAsia="Times New Roman" w:cs="Times New Roman"/>
          <w:szCs w:val="24"/>
        </w:rPr>
        <w:t xml:space="preserve">ημοσίου και της ναυτιλιακής κοινότητας. Με αυτό καθορίζεται το πλαίσιο με το οποίο θα καταβάλλεται εθελουσία παροχή 10% επί των εισαγόμενων στην Ελλάδα ναυτιλιακών μερισμάτων. Η σπουδαιότητα αυτής της συμφωνίας προκύπτει από το ποσοστό </w:t>
      </w:r>
      <w:proofErr w:type="spellStart"/>
      <w:r>
        <w:rPr>
          <w:rFonts w:eastAsia="Times New Roman" w:cs="Times New Roman"/>
          <w:szCs w:val="24"/>
        </w:rPr>
        <w:t>συμμετοχικότητας</w:t>
      </w:r>
      <w:proofErr w:type="spellEnd"/>
      <w:r>
        <w:rPr>
          <w:rFonts w:eastAsia="Times New Roman" w:cs="Times New Roman"/>
          <w:szCs w:val="24"/>
        </w:rPr>
        <w:t xml:space="preserve"> της πλοιοκτησίας, που υπερβαίνει το 96% του </w:t>
      </w:r>
      <w:proofErr w:type="spellStart"/>
      <w:r>
        <w:rPr>
          <w:rFonts w:eastAsia="Times New Roman" w:cs="Times New Roman"/>
          <w:szCs w:val="24"/>
        </w:rPr>
        <w:t>ελληνόκτητου</w:t>
      </w:r>
      <w:proofErr w:type="spellEnd"/>
      <w:r>
        <w:rPr>
          <w:rFonts w:eastAsia="Times New Roman" w:cs="Times New Roman"/>
          <w:szCs w:val="24"/>
        </w:rPr>
        <w:t xml:space="preserve"> διαχειριζόμενου από την Ελλάδα στόλου, με προοπτική απόλυτης και καθολικής κάλυψης αυτού.</w:t>
      </w:r>
    </w:p>
    <w:p w14:paraId="4D87FDE9"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Το παρόν συνυποσχετικό, σε συνδυασμό με την εισφορά που προβλέπεται για τις ναυτιλιακές επιχειρήσεις, θα </w:t>
      </w:r>
      <w:r>
        <w:rPr>
          <w:rFonts w:eastAsia="Times New Roman" w:cs="Times New Roman"/>
          <w:szCs w:val="24"/>
        </w:rPr>
        <w:t>συμβάλει σημαντικά στην ελληνική οικονομία, αφού υπολογίζεται ότι θα υπάρξει ετήσιο έσοδο της τάξεως των 40 εκατομμυρίων ευρώ.</w:t>
      </w:r>
    </w:p>
    <w:p w14:paraId="4D87FDEA" w14:textId="77777777" w:rsidR="00E01347" w:rsidRDefault="00B0330D">
      <w:pPr>
        <w:spacing w:line="600" w:lineRule="auto"/>
        <w:ind w:firstLine="720"/>
        <w:jc w:val="both"/>
        <w:rPr>
          <w:rFonts w:eastAsia="Times New Roman"/>
          <w:szCs w:val="24"/>
        </w:rPr>
      </w:pPr>
      <w:r>
        <w:rPr>
          <w:rFonts w:eastAsia="Times New Roman"/>
          <w:szCs w:val="24"/>
        </w:rPr>
        <w:t>Τέλος, προβλέπον</w:t>
      </w:r>
      <w:r w:rsidRPr="007447EA">
        <w:rPr>
          <w:rFonts w:eastAsia="Times New Roman"/>
          <w:szCs w:val="24"/>
        </w:rPr>
        <w:t xml:space="preserve">ται περαιτέρω ρυθμίσεις που αποσκοπούν στην αποκομιδή </w:t>
      </w:r>
      <w:r>
        <w:rPr>
          <w:rFonts w:eastAsia="Times New Roman"/>
          <w:szCs w:val="24"/>
        </w:rPr>
        <w:t xml:space="preserve">εσόδων προς όφελος </w:t>
      </w:r>
      <w:r w:rsidRPr="007447EA">
        <w:rPr>
          <w:rFonts w:eastAsia="Times New Roman"/>
          <w:szCs w:val="24"/>
        </w:rPr>
        <w:t xml:space="preserve">του ελληνικού </w:t>
      </w:r>
      <w:r>
        <w:rPr>
          <w:rFonts w:eastAsia="Times New Roman"/>
          <w:szCs w:val="24"/>
        </w:rPr>
        <w:t>δ</w:t>
      </w:r>
      <w:r w:rsidRPr="007447EA">
        <w:rPr>
          <w:rFonts w:eastAsia="Times New Roman"/>
          <w:szCs w:val="24"/>
        </w:rPr>
        <w:t>ημοσίου</w:t>
      </w:r>
      <w:r>
        <w:rPr>
          <w:rFonts w:eastAsia="Times New Roman"/>
          <w:szCs w:val="24"/>
        </w:rPr>
        <w:t>. Μ</w:t>
      </w:r>
      <w:r>
        <w:rPr>
          <w:rFonts w:eastAsia="Times New Roman"/>
          <w:szCs w:val="24"/>
        </w:rPr>
        <w:t>ί</w:t>
      </w:r>
      <w:r w:rsidRPr="007447EA">
        <w:rPr>
          <w:rFonts w:eastAsia="Times New Roman"/>
          <w:szCs w:val="24"/>
        </w:rPr>
        <w:t>α από αυτές εί</w:t>
      </w:r>
      <w:r w:rsidRPr="007447EA">
        <w:rPr>
          <w:rFonts w:eastAsia="Times New Roman"/>
          <w:szCs w:val="24"/>
        </w:rPr>
        <w:t xml:space="preserve">ναι και </w:t>
      </w:r>
      <w:r>
        <w:rPr>
          <w:rFonts w:eastAsia="Times New Roman"/>
          <w:szCs w:val="24"/>
        </w:rPr>
        <w:t xml:space="preserve">ο </w:t>
      </w:r>
      <w:r w:rsidRPr="007447EA">
        <w:rPr>
          <w:rFonts w:eastAsia="Times New Roman"/>
          <w:szCs w:val="24"/>
        </w:rPr>
        <w:t>ενιαίος τρόπος υπολογισμού τ</w:t>
      </w:r>
      <w:r>
        <w:rPr>
          <w:rFonts w:eastAsia="Times New Roman"/>
          <w:szCs w:val="24"/>
        </w:rPr>
        <w:t>ου</w:t>
      </w:r>
      <w:r w:rsidRPr="007447EA">
        <w:rPr>
          <w:rFonts w:eastAsia="Times New Roman"/>
          <w:szCs w:val="24"/>
        </w:rPr>
        <w:t xml:space="preserve"> οφειλ</w:t>
      </w:r>
      <w:r>
        <w:rPr>
          <w:rFonts w:eastAsia="Times New Roman"/>
          <w:szCs w:val="24"/>
        </w:rPr>
        <w:t xml:space="preserve">όμενου από το </w:t>
      </w:r>
      <w:r>
        <w:rPr>
          <w:rFonts w:eastAsia="Times New Roman"/>
          <w:szCs w:val="24"/>
        </w:rPr>
        <w:t>δ</w:t>
      </w:r>
      <w:r w:rsidRPr="007447EA">
        <w:rPr>
          <w:rFonts w:eastAsia="Times New Roman"/>
          <w:szCs w:val="24"/>
        </w:rPr>
        <w:t>ημόσιο τό</w:t>
      </w:r>
      <w:r>
        <w:rPr>
          <w:rFonts w:eastAsia="Times New Roman"/>
          <w:szCs w:val="24"/>
        </w:rPr>
        <w:t>κ</w:t>
      </w:r>
      <w:r w:rsidRPr="007447EA">
        <w:rPr>
          <w:rFonts w:eastAsia="Times New Roman"/>
          <w:szCs w:val="24"/>
        </w:rPr>
        <w:t>ο με βάση το εκάστοτε ισχύον επιτόκιο της Ευρωπαϊκής Κεντρικής Τράπεζας</w:t>
      </w:r>
      <w:r>
        <w:rPr>
          <w:rFonts w:eastAsia="Times New Roman"/>
          <w:szCs w:val="24"/>
        </w:rPr>
        <w:t>. Μ</w:t>
      </w:r>
      <w:r w:rsidRPr="007447EA">
        <w:rPr>
          <w:rFonts w:eastAsia="Times New Roman"/>
          <w:szCs w:val="24"/>
        </w:rPr>
        <w:t>ε αυτό</w:t>
      </w:r>
      <w:r>
        <w:rPr>
          <w:rFonts w:eastAsia="Times New Roman"/>
          <w:szCs w:val="24"/>
        </w:rPr>
        <w:t>ν</w:t>
      </w:r>
      <w:r w:rsidRPr="007447EA">
        <w:rPr>
          <w:rFonts w:eastAsia="Times New Roman"/>
          <w:szCs w:val="24"/>
        </w:rPr>
        <w:t xml:space="preserve"> </w:t>
      </w:r>
      <w:r w:rsidRPr="007447EA">
        <w:rPr>
          <w:rFonts w:eastAsia="Times New Roman"/>
          <w:szCs w:val="24"/>
        </w:rPr>
        <w:lastRenderedPageBreak/>
        <w:t xml:space="preserve">τον τρόπο θα </w:t>
      </w:r>
      <w:r>
        <w:rPr>
          <w:rFonts w:eastAsia="Times New Roman"/>
          <w:szCs w:val="24"/>
        </w:rPr>
        <w:t>επιτευχθ</w:t>
      </w:r>
      <w:r w:rsidRPr="007447EA">
        <w:rPr>
          <w:rFonts w:eastAsia="Times New Roman"/>
          <w:szCs w:val="24"/>
        </w:rPr>
        <w:t>εί</w:t>
      </w:r>
      <w:r>
        <w:rPr>
          <w:rFonts w:eastAsia="Times New Roman"/>
          <w:szCs w:val="24"/>
        </w:rPr>
        <w:t xml:space="preserve"> η</w:t>
      </w:r>
      <w:r w:rsidRPr="007447EA">
        <w:rPr>
          <w:rFonts w:eastAsia="Times New Roman"/>
          <w:szCs w:val="24"/>
        </w:rPr>
        <w:t xml:space="preserve"> ομοιόμορφη αντιμετώπιση των </w:t>
      </w:r>
      <w:r>
        <w:rPr>
          <w:rFonts w:eastAsia="Times New Roman"/>
          <w:szCs w:val="24"/>
        </w:rPr>
        <w:t>οφει</w:t>
      </w:r>
      <w:r w:rsidRPr="007447EA">
        <w:rPr>
          <w:rFonts w:eastAsia="Times New Roman"/>
          <w:szCs w:val="24"/>
        </w:rPr>
        <w:t>λών</w:t>
      </w:r>
      <w:r>
        <w:rPr>
          <w:rFonts w:eastAsia="Times New Roman"/>
          <w:szCs w:val="24"/>
        </w:rPr>
        <w:t>,</w:t>
      </w:r>
      <w:r w:rsidRPr="007447EA">
        <w:rPr>
          <w:rFonts w:eastAsia="Times New Roman"/>
          <w:szCs w:val="24"/>
        </w:rPr>
        <w:t xml:space="preserve"> διασφαλίζοντας τη σχετική δημοσιονομική ισορροπία </w:t>
      </w:r>
      <w:r>
        <w:rPr>
          <w:rFonts w:eastAsia="Times New Roman"/>
          <w:szCs w:val="24"/>
        </w:rPr>
        <w:t>σε</w:t>
      </w:r>
      <w:r w:rsidRPr="007447EA">
        <w:rPr>
          <w:rFonts w:eastAsia="Times New Roman"/>
          <w:szCs w:val="24"/>
        </w:rPr>
        <w:t xml:space="preserve"> συμφωνία </w:t>
      </w:r>
      <w:r>
        <w:rPr>
          <w:rFonts w:eastAsia="Times New Roman"/>
          <w:szCs w:val="24"/>
        </w:rPr>
        <w:t>με το Σ</w:t>
      </w:r>
      <w:r w:rsidRPr="007447EA">
        <w:rPr>
          <w:rFonts w:eastAsia="Times New Roman"/>
          <w:szCs w:val="24"/>
        </w:rPr>
        <w:t>ύνταγμα</w:t>
      </w:r>
      <w:r>
        <w:rPr>
          <w:rFonts w:eastAsia="Times New Roman"/>
          <w:szCs w:val="24"/>
        </w:rPr>
        <w:t xml:space="preserve">, αφού </w:t>
      </w:r>
      <w:r w:rsidRPr="007447EA">
        <w:rPr>
          <w:rFonts w:eastAsia="Times New Roman"/>
          <w:szCs w:val="24"/>
        </w:rPr>
        <w:t xml:space="preserve">έχει κριθεί ότι </w:t>
      </w:r>
      <w:r>
        <w:rPr>
          <w:rFonts w:eastAsia="Times New Roman"/>
          <w:szCs w:val="24"/>
        </w:rPr>
        <w:t xml:space="preserve">η </w:t>
      </w:r>
      <w:r w:rsidRPr="007447EA">
        <w:rPr>
          <w:rFonts w:eastAsia="Times New Roman"/>
          <w:szCs w:val="24"/>
        </w:rPr>
        <w:t xml:space="preserve">όποια διαφοροποίηση </w:t>
      </w:r>
      <w:r>
        <w:rPr>
          <w:rFonts w:eastAsia="Times New Roman"/>
          <w:szCs w:val="24"/>
        </w:rPr>
        <w:t>ό</w:t>
      </w:r>
      <w:r w:rsidRPr="007447EA">
        <w:rPr>
          <w:rFonts w:eastAsia="Times New Roman"/>
          <w:szCs w:val="24"/>
        </w:rPr>
        <w:t>σον αφορά τους τό</w:t>
      </w:r>
      <w:r>
        <w:rPr>
          <w:rFonts w:eastAsia="Times New Roman"/>
          <w:szCs w:val="24"/>
        </w:rPr>
        <w:t>κ</w:t>
      </w:r>
      <w:r w:rsidRPr="007447EA">
        <w:rPr>
          <w:rFonts w:eastAsia="Times New Roman"/>
          <w:szCs w:val="24"/>
        </w:rPr>
        <w:t>ους</w:t>
      </w:r>
      <w:r>
        <w:rPr>
          <w:rFonts w:eastAsia="Times New Roman"/>
          <w:szCs w:val="24"/>
        </w:rPr>
        <w:t xml:space="preserve"> οφειλών </w:t>
      </w:r>
      <w:r w:rsidRPr="007447EA">
        <w:rPr>
          <w:rFonts w:eastAsia="Times New Roman"/>
          <w:szCs w:val="24"/>
        </w:rPr>
        <w:t xml:space="preserve">του </w:t>
      </w:r>
      <w:r>
        <w:rPr>
          <w:rFonts w:eastAsia="Times New Roman"/>
          <w:szCs w:val="24"/>
        </w:rPr>
        <w:t>δ</w:t>
      </w:r>
      <w:r w:rsidRPr="007447EA">
        <w:rPr>
          <w:rFonts w:eastAsia="Times New Roman"/>
          <w:szCs w:val="24"/>
        </w:rPr>
        <w:t>ημοσίου με αυτές των ιδιωτών</w:t>
      </w:r>
      <w:r>
        <w:rPr>
          <w:rFonts w:eastAsia="Times New Roman"/>
          <w:szCs w:val="24"/>
        </w:rPr>
        <w:t xml:space="preserve"> δεν αντιβαίνει </w:t>
      </w:r>
      <w:r w:rsidRPr="007447EA">
        <w:rPr>
          <w:rFonts w:eastAsia="Times New Roman"/>
          <w:szCs w:val="24"/>
        </w:rPr>
        <w:t xml:space="preserve">σε σχετικές διατάξεις </w:t>
      </w:r>
      <w:r>
        <w:rPr>
          <w:rFonts w:eastAsia="Times New Roman"/>
          <w:szCs w:val="24"/>
        </w:rPr>
        <w:t>του Συντάγματος.</w:t>
      </w:r>
    </w:p>
    <w:p w14:paraId="4D87FDEB" w14:textId="77777777" w:rsidR="00E01347" w:rsidRDefault="00B0330D">
      <w:pPr>
        <w:spacing w:line="600" w:lineRule="auto"/>
        <w:ind w:firstLine="720"/>
        <w:jc w:val="both"/>
        <w:rPr>
          <w:rFonts w:eastAsia="Times New Roman"/>
          <w:szCs w:val="24"/>
        </w:rPr>
      </w:pPr>
      <w:r>
        <w:rPr>
          <w:rFonts w:eastAsia="Times New Roman"/>
          <w:szCs w:val="24"/>
        </w:rPr>
        <w:t>Επιδίωξη της πα</w:t>
      </w:r>
      <w:r>
        <w:rPr>
          <w:rFonts w:eastAsia="Times New Roman"/>
          <w:szCs w:val="24"/>
        </w:rPr>
        <w:t>ρούσας Κ</w:t>
      </w:r>
      <w:r w:rsidRPr="007447EA">
        <w:rPr>
          <w:rFonts w:eastAsia="Times New Roman"/>
          <w:szCs w:val="24"/>
        </w:rPr>
        <w:t>υβέρνησης είναι να θέσει τις βάσεις για τη δημιουργία ενός περιβάλλοντος σταθερότητα</w:t>
      </w:r>
      <w:r>
        <w:rPr>
          <w:rFonts w:eastAsia="Times New Roman"/>
          <w:szCs w:val="24"/>
        </w:rPr>
        <w:t>ς</w:t>
      </w:r>
      <w:r w:rsidRPr="007447EA">
        <w:rPr>
          <w:rFonts w:eastAsia="Times New Roman"/>
          <w:szCs w:val="24"/>
        </w:rPr>
        <w:t xml:space="preserve"> στην οικονο</w:t>
      </w:r>
      <w:r>
        <w:rPr>
          <w:rFonts w:eastAsia="Times New Roman"/>
          <w:szCs w:val="24"/>
        </w:rPr>
        <w:t>μία,</w:t>
      </w:r>
      <w:r w:rsidRPr="007447EA">
        <w:rPr>
          <w:rFonts w:eastAsia="Times New Roman"/>
          <w:szCs w:val="24"/>
        </w:rPr>
        <w:t xml:space="preserve"> προκειμένου να επιτευχθεί η πολυπόθητη ανάκαμψη και να αφήσουμε πίσω τη δυσμενέστατη οικονομική συγκυρία</w:t>
      </w:r>
      <w:r>
        <w:rPr>
          <w:rFonts w:eastAsia="Times New Roman"/>
          <w:szCs w:val="24"/>
        </w:rPr>
        <w:t>,</w:t>
      </w:r>
      <w:r w:rsidRPr="007447EA">
        <w:rPr>
          <w:rFonts w:eastAsia="Times New Roman"/>
          <w:szCs w:val="24"/>
        </w:rPr>
        <w:t xml:space="preserve"> στην οποία οδήγησε η πολιτική όλων των π</w:t>
      </w:r>
      <w:r w:rsidRPr="007447EA">
        <w:rPr>
          <w:rFonts w:eastAsia="Times New Roman"/>
          <w:szCs w:val="24"/>
        </w:rPr>
        <w:t>ροηγούμενων κυβερνήσεων</w:t>
      </w:r>
      <w:r>
        <w:rPr>
          <w:rFonts w:eastAsia="Times New Roman"/>
          <w:szCs w:val="24"/>
        </w:rPr>
        <w:t>.</w:t>
      </w:r>
    </w:p>
    <w:p w14:paraId="4D87FDEC" w14:textId="77777777" w:rsidR="00E01347" w:rsidRDefault="00B0330D">
      <w:pPr>
        <w:spacing w:line="600" w:lineRule="auto"/>
        <w:ind w:firstLine="720"/>
        <w:jc w:val="both"/>
        <w:rPr>
          <w:rFonts w:eastAsia="Times New Roman"/>
          <w:szCs w:val="24"/>
        </w:rPr>
      </w:pPr>
      <w:r w:rsidRPr="007447EA">
        <w:rPr>
          <w:rFonts w:eastAsia="Times New Roman"/>
          <w:szCs w:val="24"/>
        </w:rPr>
        <w:t>Σας ευχαριστώ</w:t>
      </w:r>
      <w:r>
        <w:rPr>
          <w:rFonts w:eastAsia="Times New Roman"/>
          <w:szCs w:val="24"/>
        </w:rPr>
        <w:t>.</w:t>
      </w:r>
    </w:p>
    <w:p w14:paraId="4D87FDED" w14:textId="77777777" w:rsidR="00E01347" w:rsidRDefault="00B0330D">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D87FDEE" w14:textId="77777777" w:rsidR="00E01347" w:rsidRDefault="00B0330D">
      <w:pPr>
        <w:spacing w:line="600" w:lineRule="auto"/>
        <w:ind w:firstLine="720"/>
        <w:jc w:val="both"/>
        <w:rPr>
          <w:rFonts w:eastAsia="Times New Roman"/>
          <w:szCs w:val="24"/>
        </w:rPr>
      </w:pPr>
      <w:r w:rsidRPr="00C4686C">
        <w:rPr>
          <w:rFonts w:eastAsia="Times New Roman"/>
          <w:b/>
          <w:szCs w:val="24"/>
        </w:rPr>
        <w:t>ΠΡΟΕΔΡΕΥΩΝ (Μάριος Γεωργιάδης):</w:t>
      </w:r>
      <w:r>
        <w:rPr>
          <w:rFonts w:eastAsia="Times New Roman"/>
          <w:szCs w:val="24"/>
        </w:rPr>
        <w:t xml:space="preserve"> Ευχαριστούμε την κ</w:t>
      </w:r>
      <w:r>
        <w:rPr>
          <w:rFonts w:eastAsia="Times New Roman"/>
          <w:szCs w:val="24"/>
        </w:rPr>
        <w:t>.</w:t>
      </w:r>
      <w:r>
        <w:rPr>
          <w:rFonts w:eastAsia="Times New Roman"/>
          <w:szCs w:val="24"/>
        </w:rPr>
        <w:t xml:space="preserve"> </w:t>
      </w:r>
      <w:proofErr w:type="spellStart"/>
      <w:r>
        <w:rPr>
          <w:rFonts w:eastAsia="Times New Roman"/>
          <w:szCs w:val="24"/>
        </w:rPr>
        <w:t>Μεγαλοοικονόμου</w:t>
      </w:r>
      <w:proofErr w:type="spellEnd"/>
      <w:r>
        <w:rPr>
          <w:rFonts w:eastAsia="Times New Roman"/>
          <w:szCs w:val="24"/>
        </w:rPr>
        <w:t>.</w:t>
      </w:r>
    </w:p>
    <w:p w14:paraId="4D87FDEF" w14:textId="77777777" w:rsidR="00E01347" w:rsidRDefault="00B0330D">
      <w:pPr>
        <w:spacing w:line="600" w:lineRule="auto"/>
        <w:ind w:firstLine="720"/>
        <w:jc w:val="both"/>
        <w:rPr>
          <w:rFonts w:ascii="Times New Roman" w:eastAsia="Times New Roman" w:hAnsi="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w:t>
      </w:r>
      <w:r>
        <w:rPr>
          <w:rFonts w:eastAsia="Times New Roman" w:cs="Times New Roman"/>
          <w:szCs w:val="24"/>
        </w:rPr>
        <w:t xml:space="preserve">πό τα </w:t>
      </w:r>
      <w:r>
        <w:rPr>
          <w:rFonts w:eastAsia="Times New Roman" w:cs="Times New Roman"/>
          <w:szCs w:val="24"/>
        </w:rPr>
        <w:lastRenderedPageBreak/>
        <w:t xml:space="preserve">άνω δυτικά θεωρεία, αφού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w:t>
      </w:r>
      <w:r>
        <w:rPr>
          <w:rFonts w:eastAsia="Times New Roman" w:cs="Times New Roman"/>
          <w:szCs w:val="24"/>
        </w:rPr>
        <w:t xml:space="preserve">αίθουσας </w:t>
      </w:r>
      <w:r>
        <w:rPr>
          <w:rFonts w:eastAsia="Times New Roman" w:cs="Times New Roman"/>
          <w:szCs w:val="24"/>
        </w:rPr>
        <w:t xml:space="preserve">«ΕΛΕΥΘΕΡΙΟΣ ΒΕΝΙΖΕΛΟΣ» και ενημερώθηκαν για την ιστορία του κτηρίου και τον τρόπο οργάνωσης και λειτουργίας της Βουλής, τριάντα πέντε Ολλανδοί μαθητές και τρεις εκπαιδευτικοί </w:t>
      </w:r>
      <w:r>
        <w:rPr>
          <w:rFonts w:eastAsia="Times New Roman" w:cs="Times New Roman"/>
          <w:szCs w:val="24"/>
        </w:rPr>
        <w:t xml:space="preserve">συνοδοί από το </w:t>
      </w:r>
      <w:proofErr w:type="spellStart"/>
      <w:r w:rsidRPr="00C4686C">
        <w:rPr>
          <w:rFonts w:eastAsia="Times New Roman"/>
          <w:bCs/>
          <w:szCs w:val="24"/>
        </w:rPr>
        <w:t>Christelijk</w:t>
      </w:r>
      <w:proofErr w:type="spellEnd"/>
      <w:r w:rsidRPr="00C4686C">
        <w:rPr>
          <w:rFonts w:eastAsia="Times New Roman"/>
          <w:bCs/>
          <w:szCs w:val="24"/>
        </w:rPr>
        <w:t xml:space="preserve"> </w:t>
      </w:r>
      <w:proofErr w:type="spellStart"/>
      <w:r w:rsidRPr="00C4686C">
        <w:rPr>
          <w:rFonts w:eastAsia="Times New Roman"/>
          <w:bCs/>
          <w:szCs w:val="24"/>
        </w:rPr>
        <w:t>Lyceum</w:t>
      </w:r>
      <w:proofErr w:type="spellEnd"/>
      <w:r w:rsidRPr="00C4686C">
        <w:rPr>
          <w:rFonts w:eastAsia="Times New Roman"/>
          <w:bCs/>
          <w:szCs w:val="24"/>
        </w:rPr>
        <w:t xml:space="preserve"> </w:t>
      </w:r>
      <w:proofErr w:type="spellStart"/>
      <w:r w:rsidRPr="00C4686C">
        <w:rPr>
          <w:rFonts w:eastAsia="Times New Roman"/>
          <w:bCs/>
          <w:szCs w:val="24"/>
        </w:rPr>
        <w:t>Veenendaal</w:t>
      </w:r>
      <w:proofErr w:type="spellEnd"/>
      <w:r>
        <w:rPr>
          <w:rFonts w:eastAsia="Times New Roman"/>
          <w:bCs/>
          <w:szCs w:val="24"/>
        </w:rPr>
        <w:t>.</w:t>
      </w:r>
    </w:p>
    <w:p w14:paraId="4D87FDF0"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4D87FDF1" w14:textId="77777777" w:rsidR="00E01347" w:rsidRDefault="00B0330D">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D87FDF2" w14:textId="77777777" w:rsidR="00E01347" w:rsidRDefault="00B0330D">
      <w:pPr>
        <w:spacing w:line="600" w:lineRule="auto"/>
        <w:ind w:firstLine="720"/>
        <w:jc w:val="both"/>
        <w:rPr>
          <w:rFonts w:eastAsia="Times New Roman"/>
          <w:szCs w:val="24"/>
        </w:rPr>
      </w:pPr>
      <w:r>
        <w:rPr>
          <w:rFonts w:eastAsia="Times New Roman"/>
          <w:szCs w:val="24"/>
        </w:rPr>
        <w:t>Τον λόγο έχει ο κ. Μανιάτης, Κοινοβουλευτικός Εκπρόσωπος της Δημοκρατικής Συμπαράταξης, για δώδεκα λεπτά.</w:t>
      </w:r>
    </w:p>
    <w:p w14:paraId="4D87FDF3" w14:textId="77777777" w:rsidR="00E01347" w:rsidRDefault="00B0330D">
      <w:pPr>
        <w:spacing w:line="600" w:lineRule="auto"/>
        <w:ind w:firstLine="720"/>
        <w:jc w:val="both"/>
        <w:rPr>
          <w:rFonts w:eastAsia="Times New Roman"/>
          <w:szCs w:val="24"/>
        </w:rPr>
      </w:pPr>
      <w:r w:rsidRPr="00C4686C">
        <w:rPr>
          <w:rFonts w:eastAsia="Times New Roman"/>
          <w:b/>
          <w:szCs w:val="24"/>
        </w:rPr>
        <w:t>ΙΩΑΝΝΗΣ ΜΑΝΙΑΤΗΣ:</w:t>
      </w:r>
      <w:r>
        <w:rPr>
          <w:rFonts w:eastAsia="Times New Roman"/>
          <w:szCs w:val="24"/>
        </w:rPr>
        <w:t xml:space="preserve"> Ευχαριστώ πολύ, κύριε Πρόεδρε.</w:t>
      </w:r>
    </w:p>
    <w:p w14:paraId="4D87FDF4" w14:textId="77777777" w:rsidR="00E01347" w:rsidRDefault="00B0330D">
      <w:pPr>
        <w:spacing w:line="600" w:lineRule="auto"/>
        <w:ind w:firstLine="720"/>
        <w:jc w:val="both"/>
        <w:rPr>
          <w:rFonts w:eastAsia="Times New Roman"/>
          <w:szCs w:val="24"/>
        </w:rPr>
      </w:pPr>
      <w:r>
        <w:rPr>
          <w:rFonts w:eastAsia="Times New Roman"/>
          <w:szCs w:val="24"/>
        </w:rPr>
        <w:t>Ό</w:t>
      </w:r>
      <w:r w:rsidRPr="007447EA">
        <w:rPr>
          <w:rFonts w:eastAsia="Times New Roman"/>
          <w:szCs w:val="24"/>
        </w:rPr>
        <w:t>πως συνηθίζουμε</w:t>
      </w:r>
      <w:r>
        <w:rPr>
          <w:rFonts w:eastAsia="Times New Roman"/>
          <w:szCs w:val="24"/>
        </w:rPr>
        <w:t>,</w:t>
      </w:r>
      <w:r w:rsidRPr="007447EA">
        <w:rPr>
          <w:rFonts w:eastAsia="Times New Roman"/>
          <w:szCs w:val="24"/>
        </w:rPr>
        <w:t xml:space="preserve"> ο Κοινοβουλευτικός Εκπρόσωπος</w:t>
      </w:r>
      <w:r>
        <w:rPr>
          <w:rFonts w:eastAsia="Times New Roman"/>
          <w:szCs w:val="24"/>
        </w:rPr>
        <w:t>,</w:t>
      </w:r>
      <w:r w:rsidRPr="007447EA">
        <w:rPr>
          <w:rFonts w:eastAsia="Times New Roman"/>
          <w:szCs w:val="24"/>
        </w:rPr>
        <w:t xml:space="preserve"> </w:t>
      </w:r>
      <w:proofErr w:type="spellStart"/>
      <w:r w:rsidRPr="007447EA">
        <w:rPr>
          <w:rFonts w:eastAsia="Times New Roman"/>
          <w:szCs w:val="24"/>
        </w:rPr>
        <w:t>συναδέλφισσες</w:t>
      </w:r>
      <w:proofErr w:type="spellEnd"/>
      <w:r w:rsidRPr="007447EA">
        <w:rPr>
          <w:rFonts w:eastAsia="Times New Roman"/>
          <w:szCs w:val="24"/>
        </w:rPr>
        <w:t xml:space="preserve"> και συνάδελφοι</w:t>
      </w:r>
      <w:r>
        <w:rPr>
          <w:rFonts w:eastAsia="Times New Roman"/>
          <w:szCs w:val="24"/>
        </w:rPr>
        <w:t>,</w:t>
      </w:r>
      <w:r w:rsidRPr="007447EA">
        <w:rPr>
          <w:rFonts w:eastAsia="Times New Roman"/>
          <w:szCs w:val="24"/>
        </w:rPr>
        <w:t xml:space="preserve"> αφιερώνει ένα μεγάλο μέρος της ομιλίας του στην τρέχουσα συγκυρία</w:t>
      </w:r>
      <w:r>
        <w:rPr>
          <w:rFonts w:eastAsia="Times New Roman"/>
          <w:szCs w:val="24"/>
        </w:rPr>
        <w:t>. Έ</w:t>
      </w:r>
      <w:r w:rsidRPr="007447EA">
        <w:rPr>
          <w:rFonts w:eastAsia="Times New Roman"/>
          <w:szCs w:val="24"/>
        </w:rPr>
        <w:t>τσι</w:t>
      </w:r>
      <w:r>
        <w:rPr>
          <w:rFonts w:eastAsia="Times New Roman"/>
          <w:szCs w:val="24"/>
        </w:rPr>
        <w:t>, λοιπόν, θα ξεκινήσω και εγώ</w:t>
      </w:r>
      <w:r w:rsidRPr="007447EA">
        <w:rPr>
          <w:rFonts w:eastAsia="Times New Roman"/>
          <w:szCs w:val="24"/>
        </w:rPr>
        <w:t xml:space="preserve"> και στο δεύτερο μέρος της ομιλίας μου θα τοπ</w:t>
      </w:r>
      <w:r w:rsidRPr="007447EA">
        <w:rPr>
          <w:rFonts w:eastAsia="Times New Roman"/>
          <w:szCs w:val="24"/>
        </w:rPr>
        <w:t>οθετηθώ για το άρθρο 34</w:t>
      </w:r>
      <w:r>
        <w:rPr>
          <w:rFonts w:eastAsia="Times New Roman"/>
          <w:szCs w:val="24"/>
        </w:rPr>
        <w:t>.</w:t>
      </w:r>
    </w:p>
    <w:p w14:paraId="4D87FDF5" w14:textId="77777777" w:rsidR="00E01347" w:rsidRDefault="00B0330D">
      <w:pPr>
        <w:spacing w:line="600" w:lineRule="auto"/>
        <w:ind w:firstLine="720"/>
        <w:jc w:val="both"/>
        <w:rPr>
          <w:rFonts w:eastAsia="Times New Roman"/>
          <w:szCs w:val="24"/>
        </w:rPr>
      </w:pPr>
      <w:r>
        <w:rPr>
          <w:rFonts w:eastAsia="Times New Roman"/>
          <w:szCs w:val="24"/>
        </w:rPr>
        <w:t>Σ</w:t>
      </w:r>
      <w:r w:rsidRPr="007447EA">
        <w:rPr>
          <w:rFonts w:eastAsia="Times New Roman"/>
          <w:szCs w:val="24"/>
        </w:rPr>
        <w:t xml:space="preserve">ήμερα βρισκόμαστε </w:t>
      </w:r>
      <w:r>
        <w:rPr>
          <w:rFonts w:eastAsia="Times New Roman"/>
          <w:szCs w:val="24"/>
        </w:rPr>
        <w:t>μπροστά σε ένα νομοθέτημα μιας Κ</w:t>
      </w:r>
      <w:r w:rsidRPr="007447EA">
        <w:rPr>
          <w:rFonts w:eastAsia="Times New Roman"/>
          <w:szCs w:val="24"/>
        </w:rPr>
        <w:t>υβέρνησης που βρίσκεται σε κατάρρευση</w:t>
      </w:r>
      <w:r>
        <w:rPr>
          <w:rFonts w:eastAsia="Times New Roman"/>
          <w:szCs w:val="24"/>
        </w:rPr>
        <w:t>,</w:t>
      </w:r>
      <w:r w:rsidRPr="007447EA">
        <w:rPr>
          <w:rFonts w:eastAsia="Times New Roman"/>
          <w:szCs w:val="24"/>
        </w:rPr>
        <w:t xml:space="preserve"> με κορ</w:t>
      </w:r>
      <w:r>
        <w:rPr>
          <w:rFonts w:eastAsia="Times New Roman"/>
          <w:szCs w:val="24"/>
        </w:rPr>
        <w:t xml:space="preserve">ύφωση των </w:t>
      </w:r>
      <w:r>
        <w:rPr>
          <w:rFonts w:eastAsia="Times New Roman"/>
          <w:szCs w:val="24"/>
        </w:rPr>
        <w:lastRenderedPageBreak/>
        <w:t>ε</w:t>
      </w:r>
      <w:r w:rsidRPr="007447EA">
        <w:rPr>
          <w:rFonts w:eastAsia="Times New Roman"/>
          <w:szCs w:val="24"/>
        </w:rPr>
        <w:t>σωτερικών της αντιφάσεων</w:t>
      </w:r>
      <w:r>
        <w:rPr>
          <w:rFonts w:eastAsia="Times New Roman"/>
          <w:szCs w:val="24"/>
        </w:rPr>
        <w:t>. Η Κυβέρνηση βρίσκεται σε</w:t>
      </w:r>
      <w:r w:rsidRPr="007447EA">
        <w:rPr>
          <w:rFonts w:eastAsia="Times New Roman"/>
          <w:szCs w:val="24"/>
        </w:rPr>
        <w:t xml:space="preserve"> απελπιστική θέση και ο κ</w:t>
      </w:r>
      <w:r>
        <w:rPr>
          <w:rFonts w:eastAsia="Times New Roman"/>
          <w:szCs w:val="24"/>
        </w:rPr>
        <w:t>.</w:t>
      </w:r>
      <w:r w:rsidRPr="007447EA">
        <w:rPr>
          <w:rFonts w:eastAsia="Times New Roman"/>
          <w:szCs w:val="24"/>
        </w:rPr>
        <w:t xml:space="preserve"> Τσίπρας βρί</w:t>
      </w:r>
      <w:r>
        <w:rPr>
          <w:rFonts w:eastAsia="Times New Roman"/>
          <w:szCs w:val="24"/>
        </w:rPr>
        <w:t>σκεται σε απόγνωση μπροστά στη β</w:t>
      </w:r>
      <w:r w:rsidRPr="007447EA">
        <w:rPr>
          <w:rFonts w:eastAsia="Times New Roman"/>
          <w:szCs w:val="24"/>
        </w:rPr>
        <w:t>έ</w:t>
      </w:r>
      <w:r>
        <w:rPr>
          <w:rFonts w:eastAsia="Times New Roman"/>
          <w:szCs w:val="24"/>
        </w:rPr>
        <w:t>βαι</w:t>
      </w:r>
      <w:r>
        <w:rPr>
          <w:rFonts w:eastAsia="Times New Roman"/>
          <w:szCs w:val="24"/>
        </w:rPr>
        <w:t xml:space="preserve">η </w:t>
      </w:r>
      <w:r w:rsidRPr="007447EA">
        <w:rPr>
          <w:rFonts w:eastAsia="Times New Roman"/>
          <w:szCs w:val="24"/>
        </w:rPr>
        <w:t>συντριβή του στις επόμενες εκλογές</w:t>
      </w:r>
      <w:r>
        <w:rPr>
          <w:rFonts w:eastAsia="Times New Roman"/>
          <w:szCs w:val="24"/>
        </w:rPr>
        <w:t xml:space="preserve">. </w:t>
      </w:r>
    </w:p>
    <w:p w14:paraId="4D87FDF6" w14:textId="77777777" w:rsidR="00E01347" w:rsidRDefault="00B0330D">
      <w:pPr>
        <w:spacing w:line="600" w:lineRule="auto"/>
        <w:ind w:firstLine="720"/>
        <w:jc w:val="both"/>
        <w:rPr>
          <w:rFonts w:eastAsia="Times New Roman"/>
          <w:szCs w:val="24"/>
        </w:rPr>
      </w:pPr>
      <w:r>
        <w:rPr>
          <w:rFonts w:eastAsia="Times New Roman"/>
          <w:szCs w:val="24"/>
        </w:rPr>
        <w:t>Α</w:t>
      </w:r>
      <w:r w:rsidRPr="007447EA">
        <w:rPr>
          <w:rFonts w:eastAsia="Times New Roman"/>
          <w:szCs w:val="24"/>
        </w:rPr>
        <w:t>πέτυχαν όλα τα αφηγήματα του ΣΥΡΙΖΑ περί δήθεν αναπτυξιακής εκτόξευσης</w:t>
      </w:r>
      <w:r>
        <w:rPr>
          <w:rFonts w:eastAsia="Times New Roman"/>
          <w:szCs w:val="24"/>
        </w:rPr>
        <w:t>. Α</w:t>
      </w:r>
      <w:r w:rsidRPr="007447EA">
        <w:rPr>
          <w:rFonts w:eastAsia="Times New Roman"/>
          <w:szCs w:val="24"/>
        </w:rPr>
        <w:t>πέτυχε κάθε προσπάθεια διάσπαση</w:t>
      </w:r>
      <w:r>
        <w:rPr>
          <w:rFonts w:eastAsia="Times New Roman"/>
          <w:szCs w:val="24"/>
        </w:rPr>
        <w:t>ς της Α</w:t>
      </w:r>
      <w:r w:rsidRPr="007447EA">
        <w:rPr>
          <w:rFonts w:eastAsia="Times New Roman"/>
          <w:szCs w:val="24"/>
        </w:rPr>
        <w:t>ντιπολίτευσης με τη Συμφωνία των Πρεσπών</w:t>
      </w:r>
      <w:r>
        <w:rPr>
          <w:rFonts w:eastAsia="Times New Roman"/>
          <w:szCs w:val="24"/>
        </w:rPr>
        <w:t>. Α</w:t>
      </w:r>
      <w:r w:rsidRPr="007447EA">
        <w:rPr>
          <w:rFonts w:eastAsia="Times New Roman"/>
          <w:szCs w:val="24"/>
        </w:rPr>
        <w:t>πέτυχε η πολυδιαφημισμένη απόπειρα οικοδόμησης δήθεν προοδευτι</w:t>
      </w:r>
      <w:r w:rsidRPr="007447EA">
        <w:rPr>
          <w:rFonts w:eastAsia="Times New Roman"/>
          <w:szCs w:val="24"/>
        </w:rPr>
        <w:t>κών γεφυρών λόγω έλλειψης υλικών</w:t>
      </w:r>
      <w:r>
        <w:rPr>
          <w:rFonts w:eastAsia="Times New Roman"/>
          <w:szCs w:val="24"/>
        </w:rPr>
        <w:t>,</w:t>
      </w:r>
      <w:r w:rsidRPr="007447EA">
        <w:rPr>
          <w:rFonts w:eastAsia="Times New Roman"/>
          <w:szCs w:val="24"/>
        </w:rPr>
        <w:t xml:space="preserve"> αλλά και λόγω φθαρμένων υλικών</w:t>
      </w:r>
      <w:r>
        <w:rPr>
          <w:rFonts w:eastAsia="Times New Roman"/>
          <w:szCs w:val="24"/>
        </w:rPr>
        <w:t>. Κ</w:t>
      </w:r>
      <w:r w:rsidRPr="007447EA">
        <w:rPr>
          <w:rFonts w:eastAsia="Times New Roman"/>
          <w:szCs w:val="24"/>
        </w:rPr>
        <w:t>άθε προσπάθεια πολιτικής</w:t>
      </w:r>
      <w:r>
        <w:rPr>
          <w:rFonts w:eastAsia="Times New Roman"/>
          <w:szCs w:val="24"/>
        </w:rPr>
        <w:t>, α</w:t>
      </w:r>
      <w:r w:rsidRPr="007447EA">
        <w:rPr>
          <w:rFonts w:eastAsia="Times New Roman"/>
          <w:szCs w:val="24"/>
        </w:rPr>
        <w:t xml:space="preserve">λλά και </w:t>
      </w:r>
      <w:proofErr w:type="spellStart"/>
      <w:r>
        <w:rPr>
          <w:rFonts w:eastAsia="Times New Roman"/>
          <w:szCs w:val="24"/>
        </w:rPr>
        <w:t>δημοσκοπι</w:t>
      </w:r>
      <w:r w:rsidRPr="007447EA">
        <w:rPr>
          <w:rFonts w:eastAsia="Times New Roman"/>
          <w:szCs w:val="24"/>
        </w:rPr>
        <w:t>κής</w:t>
      </w:r>
      <w:proofErr w:type="spellEnd"/>
      <w:r w:rsidRPr="007447EA">
        <w:rPr>
          <w:rFonts w:eastAsia="Times New Roman"/>
          <w:szCs w:val="24"/>
        </w:rPr>
        <w:t xml:space="preserve"> ανάκαμψης</w:t>
      </w:r>
      <w:r>
        <w:rPr>
          <w:rFonts w:eastAsia="Times New Roman"/>
          <w:szCs w:val="24"/>
        </w:rPr>
        <w:t xml:space="preserve"> </w:t>
      </w:r>
      <w:r w:rsidRPr="007447EA">
        <w:rPr>
          <w:rFonts w:eastAsia="Times New Roman"/>
          <w:szCs w:val="24"/>
        </w:rPr>
        <w:t>βουλιάζει στην ανυποληψί</w:t>
      </w:r>
      <w:r>
        <w:rPr>
          <w:rFonts w:eastAsia="Times New Roman"/>
          <w:szCs w:val="24"/>
        </w:rPr>
        <w:t xml:space="preserve">α και στην τοξικότητά της. </w:t>
      </w:r>
    </w:p>
    <w:p w14:paraId="4D87FDF7" w14:textId="77777777" w:rsidR="00E01347" w:rsidRDefault="00B0330D">
      <w:pPr>
        <w:spacing w:line="600" w:lineRule="auto"/>
        <w:ind w:firstLine="720"/>
        <w:jc w:val="both"/>
        <w:rPr>
          <w:rFonts w:eastAsia="Times New Roman"/>
          <w:szCs w:val="24"/>
        </w:rPr>
      </w:pPr>
      <w:r>
        <w:rPr>
          <w:rFonts w:eastAsia="Times New Roman"/>
          <w:szCs w:val="24"/>
        </w:rPr>
        <w:t>Β</w:t>
      </w:r>
      <w:r w:rsidRPr="007447EA">
        <w:rPr>
          <w:rFonts w:eastAsia="Times New Roman"/>
          <w:szCs w:val="24"/>
        </w:rPr>
        <w:t>ρήκατε</w:t>
      </w:r>
      <w:r>
        <w:rPr>
          <w:rFonts w:eastAsia="Times New Roman"/>
          <w:szCs w:val="24"/>
        </w:rPr>
        <w:t>, λ</w:t>
      </w:r>
      <w:r w:rsidRPr="007447EA">
        <w:rPr>
          <w:rFonts w:eastAsia="Times New Roman"/>
          <w:szCs w:val="24"/>
        </w:rPr>
        <w:t>οιπόν</w:t>
      </w:r>
      <w:r>
        <w:rPr>
          <w:rFonts w:eastAsia="Times New Roman"/>
          <w:szCs w:val="24"/>
        </w:rPr>
        <w:t>,</w:t>
      </w:r>
      <w:r w:rsidRPr="007447EA">
        <w:rPr>
          <w:rFonts w:eastAsia="Times New Roman"/>
          <w:szCs w:val="24"/>
        </w:rPr>
        <w:t xml:space="preserve"> ύστατο καταφύγιο στην πολιτική λάσπης και σπίλωσης των πολιτικ</w:t>
      </w:r>
      <w:r w:rsidRPr="007447EA">
        <w:rPr>
          <w:rFonts w:eastAsia="Times New Roman"/>
          <w:szCs w:val="24"/>
        </w:rPr>
        <w:t xml:space="preserve">ών </w:t>
      </w:r>
      <w:r>
        <w:rPr>
          <w:rFonts w:eastAsia="Times New Roman"/>
          <w:szCs w:val="24"/>
        </w:rPr>
        <w:t>σας</w:t>
      </w:r>
      <w:r w:rsidRPr="007447EA">
        <w:rPr>
          <w:rFonts w:eastAsia="Times New Roman"/>
          <w:szCs w:val="24"/>
        </w:rPr>
        <w:t xml:space="preserve"> αντιπάλων</w:t>
      </w:r>
      <w:r>
        <w:rPr>
          <w:rFonts w:eastAsia="Times New Roman"/>
          <w:szCs w:val="24"/>
        </w:rPr>
        <w:t>. Α</w:t>
      </w:r>
      <w:r w:rsidRPr="007447EA">
        <w:rPr>
          <w:rFonts w:eastAsia="Times New Roman"/>
          <w:szCs w:val="24"/>
        </w:rPr>
        <w:t>υτή η ύστατη επιλογή ξ</w:t>
      </w:r>
      <w:r>
        <w:rPr>
          <w:rFonts w:eastAsia="Times New Roman"/>
          <w:szCs w:val="24"/>
        </w:rPr>
        <w:t>έρετε τι σημαίνει, αγαπητές και α</w:t>
      </w:r>
      <w:r w:rsidRPr="007447EA">
        <w:rPr>
          <w:rFonts w:eastAsia="Times New Roman"/>
          <w:szCs w:val="24"/>
        </w:rPr>
        <w:t>γαπητοί συνάδελφοι</w:t>
      </w:r>
      <w:r>
        <w:rPr>
          <w:rFonts w:eastAsia="Times New Roman"/>
          <w:szCs w:val="24"/>
        </w:rPr>
        <w:t>; Σ</w:t>
      </w:r>
      <w:r w:rsidRPr="007447EA">
        <w:rPr>
          <w:rFonts w:eastAsia="Times New Roman"/>
          <w:szCs w:val="24"/>
        </w:rPr>
        <w:t>ημαίνει ότι έχετε ηττηθεί πολιτικά</w:t>
      </w:r>
      <w:r>
        <w:rPr>
          <w:rFonts w:eastAsia="Times New Roman"/>
          <w:szCs w:val="24"/>
        </w:rPr>
        <w:t>,</w:t>
      </w:r>
      <w:r w:rsidRPr="007447EA">
        <w:rPr>
          <w:rFonts w:eastAsia="Times New Roman"/>
          <w:szCs w:val="24"/>
        </w:rPr>
        <w:t xml:space="preserve"> ιδεολογικά</w:t>
      </w:r>
      <w:r>
        <w:rPr>
          <w:rFonts w:eastAsia="Times New Roman"/>
          <w:szCs w:val="24"/>
        </w:rPr>
        <w:t>,</w:t>
      </w:r>
      <w:r w:rsidRPr="007447EA">
        <w:rPr>
          <w:rFonts w:eastAsia="Times New Roman"/>
          <w:szCs w:val="24"/>
        </w:rPr>
        <w:t xml:space="preserve"> ιστορικά</w:t>
      </w:r>
      <w:r>
        <w:rPr>
          <w:rFonts w:eastAsia="Times New Roman"/>
          <w:szCs w:val="24"/>
        </w:rPr>
        <w:t>,</w:t>
      </w:r>
      <w:r w:rsidRPr="007447EA">
        <w:rPr>
          <w:rFonts w:eastAsia="Times New Roman"/>
          <w:szCs w:val="24"/>
        </w:rPr>
        <w:t xml:space="preserve"> ηθικά και αισθητικά</w:t>
      </w:r>
      <w:r>
        <w:rPr>
          <w:rFonts w:eastAsia="Times New Roman"/>
          <w:szCs w:val="24"/>
        </w:rPr>
        <w:t>. Έ</w:t>
      </w:r>
      <w:r w:rsidRPr="007447EA">
        <w:rPr>
          <w:rFonts w:eastAsia="Times New Roman"/>
          <w:szCs w:val="24"/>
        </w:rPr>
        <w:t>χετε ηττηθεί σε όλα τα επίπεδα</w:t>
      </w:r>
      <w:r>
        <w:rPr>
          <w:rFonts w:eastAsia="Times New Roman"/>
          <w:szCs w:val="24"/>
        </w:rPr>
        <w:t>. Δ</w:t>
      </w:r>
      <w:r w:rsidRPr="007447EA">
        <w:rPr>
          <w:rFonts w:eastAsia="Times New Roman"/>
          <w:szCs w:val="24"/>
        </w:rPr>
        <w:t>εν έχετε επιχειρήματα</w:t>
      </w:r>
      <w:r>
        <w:rPr>
          <w:rFonts w:eastAsia="Times New Roman"/>
          <w:szCs w:val="24"/>
        </w:rPr>
        <w:t>. Έ</w:t>
      </w:r>
      <w:r w:rsidRPr="007447EA">
        <w:rPr>
          <w:rFonts w:eastAsia="Times New Roman"/>
          <w:szCs w:val="24"/>
        </w:rPr>
        <w:t xml:space="preserve">χουν απομονωθεί </w:t>
      </w:r>
      <w:r>
        <w:rPr>
          <w:rFonts w:eastAsia="Times New Roman"/>
          <w:szCs w:val="24"/>
        </w:rPr>
        <w:t>οι ιδέες</w:t>
      </w:r>
      <w:r>
        <w:rPr>
          <w:rFonts w:eastAsia="Times New Roman"/>
          <w:szCs w:val="24"/>
        </w:rPr>
        <w:t xml:space="preserve"> </w:t>
      </w:r>
      <w:r w:rsidRPr="007447EA">
        <w:rPr>
          <w:rFonts w:eastAsia="Times New Roman"/>
          <w:szCs w:val="24"/>
        </w:rPr>
        <w:t xml:space="preserve">και </w:t>
      </w:r>
      <w:r>
        <w:rPr>
          <w:rFonts w:eastAsia="Times New Roman"/>
          <w:szCs w:val="24"/>
        </w:rPr>
        <w:t xml:space="preserve">οι </w:t>
      </w:r>
      <w:r w:rsidRPr="007447EA">
        <w:rPr>
          <w:rFonts w:eastAsia="Times New Roman"/>
          <w:szCs w:val="24"/>
        </w:rPr>
        <w:t>πρακτικές</w:t>
      </w:r>
      <w:r>
        <w:rPr>
          <w:rFonts w:eastAsia="Times New Roman"/>
          <w:szCs w:val="24"/>
        </w:rPr>
        <w:t xml:space="preserve"> σας</w:t>
      </w:r>
      <w:r w:rsidRPr="007447EA">
        <w:rPr>
          <w:rFonts w:eastAsia="Times New Roman"/>
          <w:szCs w:val="24"/>
        </w:rPr>
        <w:t xml:space="preserve"> και βρίσκεστε σε συνεχή περιθωριοποίηση από το</w:t>
      </w:r>
      <w:r>
        <w:rPr>
          <w:rFonts w:eastAsia="Times New Roman"/>
          <w:szCs w:val="24"/>
        </w:rPr>
        <w:t>ν</w:t>
      </w:r>
      <w:r w:rsidRPr="007447EA">
        <w:rPr>
          <w:rFonts w:eastAsia="Times New Roman"/>
          <w:szCs w:val="24"/>
        </w:rPr>
        <w:t xml:space="preserve"> λαό</w:t>
      </w:r>
      <w:r>
        <w:rPr>
          <w:rFonts w:eastAsia="Times New Roman"/>
          <w:szCs w:val="24"/>
        </w:rPr>
        <w:t>. Γ</w:t>
      </w:r>
      <w:r w:rsidRPr="007447EA">
        <w:rPr>
          <w:rFonts w:eastAsia="Times New Roman"/>
          <w:szCs w:val="24"/>
        </w:rPr>
        <w:t>ίνε</w:t>
      </w:r>
      <w:r>
        <w:rPr>
          <w:rFonts w:eastAsia="Times New Roman"/>
          <w:szCs w:val="24"/>
        </w:rPr>
        <w:t xml:space="preserve">στε </w:t>
      </w:r>
      <w:r w:rsidRPr="007447EA">
        <w:rPr>
          <w:rFonts w:eastAsia="Times New Roman"/>
          <w:szCs w:val="24"/>
        </w:rPr>
        <w:t>όλο και περισσότερο αναξιόπιστο</w:t>
      </w:r>
      <w:r>
        <w:rPr>
          <w:rFonts w:eastAsia="Times New Roman"/>
          <w:szCs w:val="24"/>
        </w:rPr>
        <w:t>ι</w:t>
      </w:r>
      <w:r w:rsidRPr="007447EA">
        <w:rPr>
          <w:rFonts w:eastAsia="Times New Roman"/>
          <w:szCs w:val="24"/>
        </w:rPr>
        <w:t xml:space="preserve"> πολιτικά και κοινωνικά και δεν είναι καθόλου τυχαίο ότι το βασικό λαϊκό αίσθημα είναι </w:t>
      </w:r>
      <w:r>
        <w:rPr>
          <w:rFonts w:eastAsia="Times New Roman"/>
          <w:szCs w:val="24"/>
        </w:rPr>
        <w:t>«</w:t>
      </w:r>
      <w:r w:rsidRPr="007447EA">
        <w:rPr>
          <w:rFonts w:eastAsia="Times New Roman"/>
          <w:szCs w:val="24"/>
        </w:rPr>
        <w:t>φύγετε</w:t>
      </w:r>
      <w:r>
        <w:rPr>
          <w:rFonts w:eastAsia="Times New Roman"/>
          <w:szCs w:val="24"/>
        </w:rPr>
        <w:t>».</w:t>
      </w:r>
    </w:p>
    <w:p w14:paraId="4D87FDF8" w14:textId="77777777" w:rsidR="00E01347" w:rsidRDefault="00B0330D">
      <w:pPr>
        <w:spacing w:line="600" w:lineRule="auto"/>
        <w:ind w:firstLine="720"/>
        <w:jc w:val="both"/>
        <w:rPr>
          <w:rFonts w:eastAsia="Times New Roman"/>
          <w:szCs w:val="24"/>
        </w:rPr>
      </w:pPr>
      <w:r>
        <w:rPr>
          <w:rFonts w:eastAsia="Times New Roman"/>
          <w:szCs w:val="24"/>
        </w:rPr>
        <w:lastRenderedPageBreak/>
        <w:t>Σ</w:t>
      </w:r>
      <w:r w:rsidRPr="007447EA">
        <w:rPr>
          <w:rFonts w:eastAsia="Times New Roman"/>
          <w:szCs w:val="24"/>
        </w:rPr>
        <w:t>ε ό</w:t>
      </w:r>
      <w:r>
        <w:rPr>
          <w:rFonts w:eastAsia="Times New Roman"/>
          <w:szCs w:val="24"/>
        </w:rPr>
        <w:t>,</w:t>
      </w:r>
      <w:r w:rsidRPr="007447EA">
        <w:rPr>
          <w:rFonts w:eastAsia="Times New Roman"/>
          <w:szCs w:val="24"/>
        </w:rPr>
        <w:t xml:space="preserve">τι δε αφορά στην πορεία του </w:t>
      </w:r>
      <w:r w:rsidRPr="007447EA">
        <w:rPr>
          <w:rFonts w:eastAsia="Times New Roman"/>
          <w:szCs w:val="24"/>
        </w:rPr>
        <w:t>προοδευτικού χώρου</w:t>
      </w:r>
      <w:r>
        <w:rPr>
          <w:rFonts w:eastAsia="Times New Roman"/>
          <w:szCs w:val="24"/>
        </w:rPr>
        <w:t>, το</w:t>
      </w:r>
      <w:r w:rsidRPr="007447EA">
        <w:rPr>
          <w:rFonts w:eastAsia="Times New Roman"/>
          <w:szCs w:val="24"/>
        </w:rPr>
        <w:t>ν οποί</w:t>
      </w:r>
      <w:r>
        <w:rPr>
          <w:rFonts w:eastAsia="Times New Roman"/>
          <w:szCs w:val="24"/>
        </w:rPr>
        <w:t>ο</w:t>
      </w:r>
      <w:r w:rsidRPr="007447EA">
        <w:rPr>
          <w:rFonts w:eastAsia="Times New Roman"/>
          <w:szCs w:val="24"/>
        </w:rPr>
        <w:t>ν πάρα πολύ επικαλείστε τώρα τελευταία</w:t>
      </w:r>
      <w:r>
        <w:rPr>
          <w:rFonts w:eastAsia="Times New Roman"/>
          <w:szCs w:val="24"/>
        </w:rPr>
        <w:t xml:space="preserve"> κ</w:t>
      </w:r>
      <w:r w:rsidRPr="007447EA">
        <w:rPr>
          <w:rFonts w:eastAsia="Times New Roman"/>
          <w:szCs w:val="24"/>
        </w:rPr>
        <w:t xml:space="preserve">αι εσείς και οι γυρολόγοι συνοδοιπόροι </w:t>
      </w:r>
      <w:r>
        <w:rPr>
          <w:rFonts w:eastAsia="Times New Roman"/>
          <w:szCs w:val="24"/>
        </w:rPr>
        <w:t>σας,</w:t>
      </w:r>
      <w:r w:rsidRPr="007447EA">
        <w:rPr>
          <w:rFonts w:eastAsia="Times New Roman"/>
          <w:szCs w:val="24"/>
        </w:rPr>
        <w:t xml:space="preserve"> πρέπει να ξέρετε </w:t>
      </w:r>
      <w:r>
        <w:rPr>
          <w:rFonts w:eastAsia="Times New Roman"/>
          <w:szCs w:val="24"/>
        </w:rPr>
        <w:t>μια</w:t>
      </w:r>
      <w:r w:rsidRPr="007447EA">
        <w:rPr>
          <w:rFonts w:eastAsia="Times New Roman"/>
          <w:szCs w:val="24"/>
        </w:rPr>
        <w:t xml:space="preserve"> πολύ απλή ιστορική αλήθεια</w:t>
      </w:r>
      <w:r w:rsidRPr="00643561">
        <w:rPr>
          <w:rFonts w:eastAsia="Times New Roman"/>
          <w:szCs w:val="24"/>
        </w:rPr>
        <w:t xml:space="preserve">: </w:t>
      </w:r>
      <w:r>
        <w:rPr>
          <w:rFonts w:eastAsia="Times New Roman"/>
          <w:szCs w:val="24"/>
        </w:rPr>
        <w:t>Τ</w:t>
      </w:r>
      <w:r w:rsidRPr="007447EA">
        <w:rPr>
          <w:rFonts w:eastAsia="Times New Roman"/>
          <w:szCs w:val="24"/>
        </w:rPr>
        <w:t>ο βάθος της ζημιάς που κάνατε στην κοινωνία με τα όσα ψευδώς και δημαγωγικά υποσχεθήκατε είνα</w:t>
      </w:r>
      <w:r w:rsidRPr="007447EA">
        <w:rPr>
          <w:rFonts w:eastAsia="Times New Roman"/>
          <w:szCs w:val="24"/>
        </w:rPr>
        <w:t>ι ευθέως ανάλογο με το βάθος της φθοράς που επ</w:t>
      </w:r>
      <w:r>
        <w:rPr>
          <w:rFonts w:eastAsia="Times New Roman"/>
          <w:szCs w:val="24"/>
        </w:rPr>
        <w:t>ι</w:t>
      </w:r>
      <w:r w:rsidRPr="007447EA">
        <w:rPr>
          <w:rFonts w:eastAsia="Times New Roman"/>
          <w:szCs w:val="24"/>
        </w:rPr>
        <w:t>φ</w:t>
      </w:r>
      <w:r>
        <w:rPr>
          <w:rFonts w:eastAsia="Times New Roman"/>
          <w:szCs w:val="24"/>
        </w:rPr>
        <w:t>έρατε</w:t>
      </w:r>
      <w:r w:rsidRPr="007447EA">
        <w:rPr>
          <w:rFonts w:eastAsia="Times New Roman"/>
          <w:szCs w:val="24"/>
        </w:rPr>
        <w:t xml:space="preserve"> συνολικά στην </w:t>
      </w:r>
      <w:r>
        <w:rPr>
          <w:rFonts w:eastAsia="Times New Roman"/>
          <w:szCs w:val="24"/>
        </w:rPr>
        <w:t>π</w:t>
      </w:r>
      <w:r w:rsidRPr="007447EA">
        <w:rPr>
          <w:rFonts w:eastAsia="Times New Roman"/>
          <w:szCs w:val="24"/>
        </w:rPr>
        <w:t>ροοδευτική παράταξη</w:t>
      </w:r>
      <w:r>
        <w:rPr>
          <w:rFonts w:eastAsia="Times New Roman"/>
          <w:szCs w:val="24"/>
        </w:rPr>
        <w:t>. Ε</w:t>
      </w:r>
      <w:r w:rsidRPr="007447EA">
        <w:rPr>
          <w:rFonts w:eastAsia="Times New Roman"/>
          <w:szCs w:val="24"/>
        </w:rPr>
        <w:t>πικαλ</w:t>
      </w:r>
      <w:r>
        <w:rPr>
          <w:rFonts w:eastAsia="Times New Roman"/>
          <w:szCs w:val="24"/>
        </w:rPr>
        <w:t>ε</w:t>
      </w:r>
      <w:r w:rsidRPr="007447EA">
        <w:rPr>
          <w:rFonts w:eastAsia="Times New Roman"/>
          <w:szCs w:val="24"/>
        </w:rPr>
        <w:t>στ</w:t>
      </w:r>
      <w:r>
        <w:rPr>
          <w:rFonts w:eastAsia="Times New Roman"/>
          <w:szCs w:val="24"/>
        </w:rPr>
        <w:t xml:space="preserve">ήκατε </w:t>
      </w:r>
      <w:r w:rsidRPr="007447EA">
        <w:rPr>
          <w:rFonts w:eastAsia="Times New Roman"/>
          <w:szCs w:val="24"/>
        </w:rPr>
        <w:t xml:space="preserve">τις αξίες και τα οράματά </w:t>
      </w:r>
      <w:r>
        <w:rPr>
          <w:rFonts w:eastAsia="Times New Roman"/>
          <w:szCs w:val="24"/>
        </w:rPr>
        <w:t>της. Ο</w:t>
      </w:r>
      <w:r w:rsidRPr="007447EA">
        <w:rPr>
          <w:rFonts w:eastAsia="Times New Roman"/>
          <w:szCs w:val="24"/>
        </w:rPr>
        <w:t xml:space="preserve"> Αλέξης Τσίπρας υπ</w:t>
      </w:r>
      <w:r>
        <w:rPr>
          <w:rFonts w:eastAsia="Times New Roman"/>
          <w:szCs w:val="24"/>
        </w:rPr>
        <w:t>οδύεται προσωπικά και πολιτικά χ</w:t>
      </w:r>
      <w:r w:rsidRPr="007447EA">
        <w:rPr>
          <w:rFonts w:eastAsia="Times New Roman"/>
          <w:szCs w:val="24"/>
        </w:rPr>
        <w:t>ωρίς ντροπή την εμβληματική προσωπικότητα του Ανδρέα Παπανδρέου</w:t>
      </w:r>
      <w:r>
        <w:rPr>
          <w:rFonts w:eastAsia="Times New Roman"/>
          <w:szCs w:val="24"/>
        </w:rPr>
        <w:t>. Μ</w:t>
      </w:r>
      <w:r w:rsidRPr="007447EA">
        <w:rPr>
          <w:rFonts w:eastAsia="Times New Roman"/>
          <w:szCs w:val="24"/>
        </w:rPr>
        <w:t>έχρι</w:t>
      </w:r>
      <w:r w:rsidRPr="007447EA">
        <w:rPr>
          <w:rFonts w:eastAsia="Times New Roman"/>
          <w:szCs w:val="24"/>
        </w:rPr>
        <w:t xml:space="preserve"> και πράσινο ΣΥΡΙΖΑ θα </w:t>
      </w:r>
      <w:r>
        <w:rPr>
          <w:rFonts w:eastAsia="Times New Roman"/>
          <w:szCs w:val="24"/>
        </w:rPr>
        <w:t>δούμε.</w:t>
      </w:r>
    </w:p>
    <w:p w14:paraId="4D87FDF9" w14:textId="77777777" w:rsidR="00E01347" w:rsidRDefault="00B0330D">
      <w:pPr>
        <w:spacing w:line="600" w:lineRule="auto"/>
        <w:ind w:firstLine="720"/>
        <w:jc w:val="both"/>
        <w:rPr>
          <w:rFonts w:eastAsia="Times New Roman"/>
          <w:szCs w:val="24"/>
        </w:rPr>
      </w:pPr>
      <w:r>
        <w:rPr>
          <w:rFonts w:eastAsia="Times New Roman"/>
          <w:szCs w:val="24"/>
        </w:rPr>
        <w:t>Έχουμε μ</w:t>
      </w:r>
      <w:r>
        <w:rPr>
          <w:rFonts w:eastAsia="Times New Roman"/>
          <w:szCs w:val="24"/>
        </w:rPr>
        <w:t>ί</w:t>
      </w:r>
      <w:r>
        <w:rPr>
          <w:rFonts w:eastAsia="Times New Roman"/>
          <w:szCs w:val="24"/>
        </w:rPr>
        <w:t>α κακόγουστη παντομίμα ε</w:t>
      </w:r>
      <w:r w:rsidRPr="007447EA">
        <w:rPr>
          <w:rFonts w:eastAsia="Times New Roman"/>
          <w:szCs w:val="24"/>
        </w:rPr>
        <w:t xml:space="preserve">νός ασύγγνωστου και </w:t>
      </w:r>
      <w:r>
        <w:rPr>
          <w:rFonts w:eastAsia="Times New Roman"/>
          <w:szCs w:val="24"/>
        </w:rPr>
        <w:t xml:space="preserve">απρεπούς δήθεν </w:t>
      </w:r>
      <w:r w:rsidRPr="007447EA">
        <w:rPr>
          <w:rFonts w:eastAsia="Times New Roman"/>
          <w:szCs w:val="24"/>
        </w:rPr>
        <w:t>μηχανικού του Πολυτεχνείου</w:t>
      </w:r>
      <w:r>
        <w:rPr>
          <w:rFonts w:eastAsia="Times New Roman"/>
          <w:szCs w:val="24"/>
        </w:rPr>
        <w:t>,</w:t>
      </w:r>
      <w:r w:rsidRPr="007447EA">
        <w:rPr>
          <w:rFonts w:eastAsia="Times New Roman"/>
          <w:szCs w:val="24"/>
        </w:rPr>
        <w:t xml:space="preserve"> που </w:t>
      </w:r>
      <w:r>
        <w:rPr>
          <w:rFonts w:eastAsia="Times New Roman"/>
          <w:szCs w:val="24"/>
        </w:rPr>
        <w:t xml:space="preserve">όμως </w:t>
      </w:r>
      <w:r w:rsidRPr="007447EA">
        <w:rPr>
          <w:rFonts w:eastAsia="Times New Roman"/>
          <w:szCs w:val="24"/>
        </w:rPr>
        <w:t xml:space="preserve">δεν γνωρίζει αυτό που γνωρίζουν οι </w:t>
      </w:r>
      <w:proofErr w:type="spellStart"/>
      <w:r>
        <w:rPr>
          <w:rFonts w:eastAsia="Times New Roman"/>
          <w:szCs w:val="24"/>
        </w:rPr>
        <w:t>εκατόν</w:t>
      </w:r>
      <w:proofErr w:type="spellEnd"/>
      <w:r>
        <w:rPr>
          <w:rFonts w:eastAsia="Times New Roman"/>
          <w:szCs w:val="24"/>
        </w:rPr>
        <w:t xml:space="preserve"> τριάντα χιλιάδες</w:t>
      </w:r>
      <w:r w:rsidRPr="007447EA">
        <w:rPr>
          <w:rFonts w:eastAsia="Times New Roman"/>
          <w:szCs w:val="24"/>
        </w:rPr>
        <w:t xml:space="preserve"> Έλληνες μηχανικοί και οι μαθ</w:t>
      </w:r>
      <w:r>
        <w:rPr>
          <w:rFonts w:eastAsia="Times New Roman"/>
          <w:szCs w:val="24"/>
        </w:rPr>
        <w:t xml:space="preserve">ητές του λυκείου. </w:t>
      </w:r>
      <w:r w:rsidRPr="007447EA">
        <w:rPr>
          <w:rFonts w:eastAsia="Times New Roman"/>
          <w:szCs w:val="24"/>
        </w:rPr>
        <w:t>Ο κ</w:t>
      </w:r>
      <w:r>
        <w:rPr>
          <w:rFonts w:eastAsia="Times New Roman"/>
          <w:szCs w:val="24"/>
        </w:rPr>
        <w:t>.</w:t>
      </w:r>
      <w:r w:rsidRPr="007447EA">
        <w:rPr>
          <w:rFonts w:eastAsia="Times New Roman"/>
          <w:szCs w:val="24"/>
        </w:rPr>
        <w:t xml:space="preserve"> Τσίπρας</w:t>
      </w:r>
      <w:r>
        <w:rPr>
          <w:rFonts w:eastAsia="Times New Roman"/>
          <w:szCs w:val="24"/>
        </w:rPr>
        <w:t>, δή</w:t>
      </w:r>
      <w:r>
        <w:rPr>
          <w:rFonts w:eastAsia="Times New Roman"/>
          <w:szCs w:val="24"/>
        </w:rPr>
        <w:t xml:space="preserve">θεν μηχανικός, </w:t>
      </w:r>
      <w:r w:rsidRPr="007447EA">
        <w:rPr>
          <w:rFonts w:eastAsia="Times New Roman"/>
          <w:szCs w:val="24"/>
        </w:rPr>
        <w:t xml:space="preserve">δεν γνωρίζει ότι </w:t>
      </w:r>
      <w:r>
        <w:rPr>
          <w:rFonts w:eastAsia="Times New Roman"/>
          <w:szCs w:val="24"/>
        </w:rPr>
        <w:t xml:space="preserve">οι τριακόσιες εξήντα </w:t>
      </w:r>
      <w:r w:rsidRPr="007447EA">
        <w:rPr>
          <w:rFonts w:eastAsia="Times New Roman"/>
          <w:szCs w:val="24"/>
        </w:rPr>
        <w:t xml:space="preserve">μοίρες είναι προς την ίδια κατεύθυνση και όχι προς την αντίθετη </w:t>
      </w:r>
      <w:r>
        <w:rPr>
          <w:rFonts w:eastAsia="Times New Roman"/>
          <w:szCs w:val="24"/>
        </w:rPr>
        <w:t>που νόμιζε.</w:t>
      </w:r>
    </w:p>
    <w:p w14:paraId="4D87FDFA" w14:textId="77777777" w:rsidR="00E01347" w:rsidRDefault="00B0330D">
      <w:pPr>
        <w:spacing w:line="600" w:lineRule="auto"/>
        <w:ind w:firstLine="720"/>
        <w:jc w:val="both"/>
        <w:rPr>
          <w:rFonts w:eastAsia="Times New Roman"/>
          <w:szCs w:val="24"/>
        </w:rPr>
      </w:pPr>
      <w:r>
        <w:rPr>
          <w:rFonts w:eastAsia="Times New Roman"/>
          <w:szCs w:val="24"/>
        </w:rPr>
        <w:lastRenderedPageBreak/>
        <w:t>Έχουμε μ</w:t>
      </w:r>
      <w:r>
        <w:rPr>
          <w:rFonts w:eastAsia="Times New Roman"/>
          <w:szCs w:val="24"/>
        </w:rPr>
        <w:t>ί</w:t>
      </w:r>
      <w:r>
        <w:rPr>
          <w:rFonts w:eastAsia="Times New Roman"/>
          <w:szCs w:val="24"/>
        </w:rPr>
        <w:t xml:space="preserve">α </w:t>
      </w:r>
      <w:proofErr w:type="spellStart"/>
      <w:r>
        <w:rPr>
          <w:rFonts w:eastAsia="Times New Roman"/>
          <w:szCs w:val="24"/>
        </w:rPr>
        <w:t>κακοπαιγμένη</w:t>
      </w:r>
      <w:proofErr w:type="spellEnd"/>
      <w:r>
        <w:rPr>
          <w:rFonts w:eastAsia="Times New Roman"/>
          <w:szCs w:val="24"/>
        </w:rPr>
        <w:t xml:space="preserve"> </w:t>
      </w:r>
      <w:r w:rsidRPr="007447EA">
        <w:rPr>
          <w:rFonts w:eastAsia="Times New Roman"/>
          <w:szCs w:val="24"/>
        </w:rPr>
        <w:t xml:space="preserve">παράσταση ότι δήθεν </w:t>
      </w:r>
      <w:r>
        <w:rPr>
          <w:rFonts w:eastAsia="Times New Roman"/>
          <w:szCs w:val="24"/>
        </w:rPr>
        <w:t xml:space="preserve">είστε </w:t>
      </w:r>
      <w:r w:rsidRPr="007447EA">
        <w:rPr>
          <w:rFonts w:eastAsia="Times New Roman"/>
          <w:szCs w:val="24"/>
        </w:rPr>
        <w:t>οι συνεχισ</w:t>
      </w:r>
      <w:r>
        <w:rPr>
          <w:rFonts w:eastAsia="Times New Roman"/>
          <w:szCs w:val="24"/>
        </w:rPr>
        <w:t>τές της σύγχρονης δημοκρατικής π</w:t>
      </w:r>
      <w:r w:rsidRPr="007447EA">
        <w:rPr>
          <w:rFonts w:eastAsia="Times New Roman"/>
          <w:szCs w:val="24"/>
        </w:rPr>
        <w:t>ροοδευτικής παράταξης</w:t>
      </w:r>
      <w:r>
        <w:rPr>
          <w:rFonts w:eastAsia="Times New Roman"/>
          <w:szCs w:val="24"/>
        </w:rPr>
        <w:t>. Α</w:t>
      </w:r>
      <w:r w:rsidRPr="007447EA">
        <w:rPr>
          <w:rFonts w:eastAsia="Times New Roman"/>
          <w:szCs w:val="24"/>
        </w:rPr>
        <w:t xml:space="preserve">διαφορείτε </w:t>
      </w:r>
      <w:r>
        <w:rPr>
          <w:rFonts w:eastAsia="Times New Roman"/>
          <w:szCs w:val="24"/>
        </w:rPr>
        <w:t>π</w:t>
      </w:r>
      <w:r w:rsidRPr="007447EA">
        <w:rPr>
          <w:rFonts w:eastAsia="Times New Roman"/>
          <w:szCs w:val="24"/>
        </w:rPr>
        <w:t>ο</w:t>
      </w:r>
      <w:r>
        <w:rPr>
          <w:rFonts w:eastAsia="Times New Roman"/>
          <w:szCs w:val="24"/>
        </w:rPr>
        <w:t xml:space="preserve">υ </w:t>
      </w:r>
      <w:r w:rsidRPr="007447EA">
        <w:rPr>
          <w:rFonts w:eastAsia="Times New Roman"/>
          <w:szCs w:val="24"/>
        </w:rPr>
        <w:t>τ</w:t>
      </w:r>
      <w:r>
        <w:rPr>
          <w:rFonts w:eastAsia="Times New Roman"/>
          <w:szCs w:val="24"/>
        </w:rPr>
        <w:t>η</w:t>
      </w:r>
      <w:r w:rsidRPr="007447EA">
        <w:rPr>
          <w:rFonts w:eastAsia="Times New Roman"/>
          <w:szCs w:val="24"/>
        </w:rPr>
        <w:t>ν τραυματίζετ</w:t>
      </w:r>
      <w:r>
        <w:rPr>
          <w:rFonts w:eastAsia="Times New Roman"/>
          <w:szCs w:val="24"/>
        </w:rPr>
        <w:t>ε</w:t>
      </w:r>
      <w:r w:rsidRPr="007447EA">
        <w:rPr>
          <w:rFonts w:eastAsia="Times New Roman"/>
          <w:szCs w:val="24"/>
        </w:rPr>
        <w:t xml:space="preserve"> ανεπανόρθωτα και τη διασύρετ</w:t>
      </w:r>
      <w:r>
        <w:rPr>
          <w:rFonts w:eastAsia="Times New Roman"/>
          <w:szCs w:val="24"/>
        </w:rPr>
        <w:t>ε</w:t>
      </w:r>
      <w:r w:rsidRPr="007447EA">
        <w:rPr>
          <w:rFonts w:eastAsia="Times New Roman"/>
          <w:szCs w:val="24"/>
        </w:rPr>
        <w:t xml:space="preserve"> ιστορικά και πολιτικά με τις πρακτικές </w:t>
      </w:r>
      <w:r>
        <w:rPr>
          <w:rFonts w:eastAsia="Times New Roman"/>
          <w:szCs w:val="24"/>
        </w:rPr>
        <w:t>σας.</w:t>
      </w:r>
    </w:p>
    <w:p w14:paraId="4D87FDFB" w14:textId="77777777" w:rsidR="00E01347" w:rsidRDefault="00B0330D">
      <w:pPr>
        <w:spacing w:line="600" w:lineRule="auto"/>
        <w:ind w:firstLine="720"/>
        <w:jc w:val="both"/>
        <w:rPr>
          <w:rFonts w:eastAsia="Times New Roman"/>
          <w:szCs w:val="24"/>
        </w:rPr>
      </w:pPr>
      <w:r>
        <w:rPr>
          <w:rFonts w:eastAsia="Times New Roman"/>
          <w:szCs w:val="24"/>
        </w:rPr>
        <w:t>Ε</w:t>
      </w:r>
      <w:r w:rsidRPr="007447EA">
        <w:rPr>
          <w:rFonts w:eastAsia="Times New Roman"/>
          <w:szCs w:val="24"/>
        </w:rPr>
        <w:t>μείς</w:t>
      </w:r>
      <w:r>
        <w:rPr>
          <w:rFonts w:eastAsia="Times New Roman"/>
          <w:szCs w:val="24"/>
        </w:rPr>
        <w:t>,</w:t>
      </w:r>
      <w:r w:rsidRPr="007447EA">
        <w:rPr>
          <w:rFonts w:eastAsia="Times New Roman"/>
          <w:szCs w:val="24"/>
        </w:rPr>
        <w:t xml:space="preserve"> το Κίνημα Αλλαγής</w:t>
      </w:r>
      <w:r>
        <w:rPr>
          <w:rFonts w:eastAsia="Times New Roman"/>
          <w:szCs w:val="24"/>
        </w:rPr>
        <w:t>,</w:t>
      </w:r>
      <w:r w:rsidRPr="007447EA">
        <w:rPr>
          <w:rFonts w:eastAsia="Times New Roman"/>
          <w:szCs w:val="24"/>
        </w:rPr>
        <w:t xml:space="preserve"> είμαστε περήφανοι για τη συνολική προσφορά του </w:t>
      </w:r>
      <w:r>
        <w:rPr>
          <w:rFonts w:eastAsia="Times New Roman"/>
          <w:szCs w:val="24"/>
        </w:rPr>
        <w:t>ΠΑΣΟΚ</w:t>
      </w:r>
      <w:r w:rsidRPr="007447EA">
        <w:rPr>
          <w:rFonts w:eastAsia="Times New Roman"/>
          <w:szCs w:val="24"/>
        </w:rPr>
        <w:t xml:space="preserve"> στα </w:t>
      </w:r>
      <w:r>
        <w:rPr>
          <w:rFonts w:eastAsia="Times New Roman"/>
          <w:szCs w:val="24"/>
        </w:rPr>
        <w:t>είκοσι</w:t>
      </w:r>
      <w:r w:rsidRPr="007447EA">
        <w:rPr>
          <w:rFonts w:eastAsia="Times New Roman"/>
          <w:szCs w:val="24"/>
        </w:rPr>
        <w:t xml:space="preserve"> χρόνια διακυβέρνησης της χώρας</w:t>
      </w:r>
      <w:r>
        <w:rPr>
          <w:rFonts w:eastAsia="Times New Roman"/>
          <w:szCs w:val="24"/>
        </w:rPr>
        <w:t>. Εσείς,</w:t>
      </w:r>
      <w:r w:rsidRPr="007447EA">
        <w:rPr>
          <w:rFonts w:eastAsia="Times New Roman"/>
          <w:szCs w:val="24"/>
        </w:rPr>
        <w:t xml:space="preserve"> για τα πέντε χρόνια της δικής σας διακυβέρνησης</w:t>
      </w:r>
      <w:r>
        <w:rPr>
          <w:rFonts w:eastAsia="Times New Roman"/>
          <w:szCs w:val="24"/>
        </w:rPr>
        <w:t>,</w:t>
      </w:r>
      <w:r w:rsidRPr="007447EA">
        <w:rPr>
          <w:rFonts w:eastAsia="Times New Roman"/>
          <w:szCs w:val="24"/>
        </w:rPr>
        <w:t xml:space="preserve"> είστε περήφανοι</w:t>
      </w:r>
      <w:r>
        <w:rPr>
          <w:rFonts w:eastAsia="Times New Roman"/>
          <w:szCs w:val="24"/>
        </w:rPr>
        <w:t xml:space="preserve">; Δεν </w:t>
      </w:r>
      <w:r w:rsidRPr="007447EA">
        <w:rPr>
          <w:rFonts w:eastAsia="Times New Roman"/>
          <w:szCs w:val="24"/>
        </w:rPr>
        <w:t>είστε περήφανοι</w:t>
      </w:r>
      <w:r>
        <w:rPr>
          <w:rFonts w:eastAsia="Times New Roman"/>
          <w:szCs w:val="24"/>
        </w:rPr>
        <w:t>,</w:t>
      </w:r>
      <w:r w:rsidRPr="007447EA">
        <w:rPr>
          <w:rFonts w:eastAsia="Times New Roman"/>
          <w:szCs w:val="24"/>
        </w:rPr>
        <w:t xml:space="preserve"> γιατί ντρέπεσ</w:t>
      </w:r>
      <w:r>
        <w:rPr>
          <w:rFonts w:eastAsia="Times New Roman"/>
          <w:szCs w:val="24"/>
        </w:rPr>
        <w:t>τε</w:t>
      </w:r>
      <w:r w:rsidRPr="007447EA">
        <w:rPr>
          <w:rFonts w:eastAsia="Times New Roman"/>
          <w:szCs w:val="24"/>
        </w:rPr>
        <w:t xml:space="preserve"> και κρ</w:t>
      </w:r>
      <w:r>
        <w:rPr>
          <w:rFonts w:eastAsia="Times New Roman"/>
          <w:szCs w:val="24"/>
        </w:rPr>
        <w:t>ύβεστε πίσω από τον φερετζέ της δήθεν προοδευτικής σ</w:t>
      </w:r>
      <w:r w:rsidRPr="007447EA">
        <w:rPr>
          <w:rFonts w:eastAsia="Times New Roman"/>
          <w:szCs w:val="24"/>
        </w:rPr>
        <w:t>υμμαχίας</w:t>
      </w:r>
      <w:r>
        <w:rPr>
          <w:rFonts w:eastAsia="Times New Roman"/>
          <w:szCs w:val="24"/>
        </w:rPr>
        <w:t>. Π</w:t>
      </w:r>
      <w:r w:rsidRPr="007447EA">
        <w:rPr>
          <w:rFonts w:eastAsia="Times New Roman"/>
          <w:szCs w:val="24"/>
        </w:rPr>
        <w:t xml:space="preserve">ροσπαθείτε να κρύψετε τα λάθη </w:t>
      </w:r>
      <w:r>
        <w:rPr>
          <w:rFonts w:eastAsia="Times New Roman"/>
          <w:szCs w:val="24"/>
        </w:rPr>
        <w:t>σας. Προσπαθείτε με αυτή τη δήθεν π</w:t>
      </w:r>
      <w:r w:rsidRPr="007447EA">
        <w:rPr>
          <w:rFonts w:eastAsia="Times New Roman"/>
          <w:szCs w:val="24"/>
        </w:rPr>
        <w:t>ροοδευτική συμμαχί</w:t>
      </w:r>
      <w:r w:rsidRPr="007447EA">
        <w:rPr>
          <w:rFonts w:eastAsia="Times New Roman"/>
          <w:szCs w:val="24"/>
        </w:rPr>
        <w:t xml:space="preserve">α να στηριχτείτε στα στελέχη της </w:t>
      </w:r>
      <w:proofErr w:type="spellStart"/>
      <w:r w:rsidRPr="007447EA">
        <w:rPr>
          <w:rFonts w:eastAsia="Times New Roman"/>
          <w:szCs w:val="24"/>
        </w:rPr>
        <w:t>καραμανλικής</w:t>
      </w:r>
      <w:proofErr w:type="spellEnd"/>
      <w:r w:rsidRPr="007447EA">
        <w:rPr>
          <w:rFonts w:eastAsia="Times New Roman"/>
          <w:szCs w:val="24"/>
        </w:rPr>
        <w:t xml:space="preserve"> δεξιάς</w:t>
      </w:r>
      <w:r>
        <w:rPr>
          <w:rFonts w:eastAsia="Times New Roman"/>
          <w:szCs w:val="24"/>
        </w:rPr>
        <w:t>,</w:t>
      </w:r>
      <w:r w:rsidRPr="007447EA">
        <w:rPr>
          <w:rFonts w:eastAsia="Times New Roman"/>
          <w:szCs w:val="24"/>
        </w:rPr>
        <w:t xml:space="preserve"> της ακροδεξιάς του Καμμένου και των υπολειμμάτων</w:t>
      </w:r>
      <w:r>
        <w:rPr>
          <w:rFonts w:eastAsia="Times New Roman"/>
          <w:szCs w:val="24"/>
        </w:rPr>
        <w:t>-</w:t>
      </w:r>
      <w:r w:rsidRPr="007447EA">
        <w:rPr>
          <w:rFonts w:eastAsia="Times New Roman"/>
          <w:szCs w:val="24"/>
        </w:rPr>
        <w:t xml:space="preserve"> στελεχών του Άκη με</w:t>
      </w:r>
      <w:r>
        <w:rPr>
          <w:rFonts w:eastAsia="Times New Roman"/>
          <w:szCs w:val="24"/>
        </w:rPr>
        <w:t xml:space="preserve"> </w:t>
      </w:r>
      <w:proofErr w:type="spellStart"/>
      <w:r>
        <w:rPr>
          <w:rFonts w:eastAsia="Times New Roman"/>
          <w:szCs w:val="24"/>
        </w:rPr>
        <w:t>Πολάκηδες</w:t>
      </w:r>
      <w:proofErr w:type="spellEnd"/>
      <w:r>
        <w:rPr>
          <w:rFonts w:eastAsia="Times New Roman"/>
          <w:szCs w:val="24"/>
        </w:rPr>
        <w:t xml:space="preserve">, με </w:t>
      </w:r>
      <w:proofErr w:type="spellStart"/>
      <w:r>
        <w:rPr>
          <w:rFonts w:eastAsia="Times New Roman"/>
          <w:szCs w:val="24"/>
        </w:rPr>
        <w:t>Πετσίτηδες</w:t>
      </w:r>
      <w:proofErr w:type="spellEnd"/>
      <w:r>
        <w:rPr>
          <w:rFonts w:eastAsia="Times New Roman"/>
          <w:szCs w:val="24"/>
        </w:rPr>
        <w:t xml:space="preserve">, με </w:t>
      </w:r>
      <w:r w:rsidRPr="007447EA">
        <w:rPr>
          <w:rFonts w:eastAsia="Times New Roman"/>
          <w:szCs w:val="24"/>
        </w:rPr>
        <w:t>Ρασπούτιν και με</w:t>
      </w:r>
      <w:r>
        <w:rPr>
          <w:rFonts w:eastAsia="Times New Roman"/>
          <w:szCs w:val="24"/>
        </w:rPr>
        <w:t xml:space="preserve"> λοιπ</w:t>
      </w:r>
      <w:r w:rsidRPr="007447EA">
        <w:rPr>
          <w:rFonts w:eastAsia="Times New Roman"/>
          <w:szCs w:val="24"/>
        </w:rPr>
        <w:t>ούς πολιτικούς συγγενείς</w:t>
      </w:r>
      <w:r>
        <w:rPr>
          <w:rFonts w:eastAsia="Times New Roman"/>
          <w:szCs w:val="24"/>
        </w:rPr>
        <w:t>,</w:t>
      </w:r>
      <w:r w:rsidRPr="007447EA">
        <w:rPr>
          <w:rFonts w:eastAsia="Times New Roman"/>
          <w:szCs w:val="24"/>
        </w:rPr>
        <w:t xml:space="preserve"> οι οποίοι είναι ο πολιτικός</w:t>
      </w:r>
      <w:r>
        <w:rPr>
          <w:rFonts w:eastAsia="Times New Roman"/>
          <w:szCs w:val="24"/>
        </w:rPr>
        <w:t>,</w:t>
      </w:r>
      <w:r w:rsidRPr="007447EA">
        <w:rPr>
          <w:rFonts w:eastAsia="Times New Roman"/>
          <w:szCs w:val="24"/>
        </w:rPr>
        <w:t xml:space="preserve"> ο φυσικός </w:t>
      </w:r>
      <w:r>
        <w:rPr>
          <w:rFonts w:eastAsia="Times New Roman"/>
          <w:szCs w:val="24"/>
        </w:rPr>
        <w:t xml:space="preserve">σύμμαχος και </w:t>
      </w:r>
      <w:r w:rsidRPr="007447EA">
        <w:rPr>
          <w:rFonts w:eastAsia="Times New Roman"/>
          <w:szCs w:val="24"/>
        </w:rPr>
        <w:t>συνε</w:t>
      </w:r>
      <w:r w:rsidRPr="007447EA">
        <w:rPr>
          <w:rFonts w:eastAsia="Times New Roman"/>
          <w:szCs w:val="24"/>
        </w:rPr>
        <w:t xml:space="preserve">ργάτης </w:t>
      </w:r>
      <w:r>
        <w:rPr>
          <w:rFonts w:eastAsia="Times New Roman"/>
          <w:szCs w:val="24"/>
        </w:rPr>
        <w:t>σας.</w:t>
      </w:r>
    </w:p>
    <w:p w14:paraId="4D87FDFC" w14:textId="77777777" w:rsidR="00E01347" w:rsidRDefault="00B0330D">
      <w:pPr>
        <w:spacing w:line="600" w:lineRule="auto"/>
        <w:ind w:firstLine="720"/>
        <w:jc w:val="both"/>
        <w:rPr>
          <w:rFonts w:eastAsia="Times New Roman"/>
          <w:szCs w:val="24"/>
        </w:rPr>
      </w:pPr>
      <w:r>
        <w:rPr>
          <w:rFonts w:eastAsia="Times New Roman"/>
          <w:szCs w:val="24"/>
        </w:rPr>
        <w:t>Μ</w:t>
      </w:r>
      <w:r w:rsidRPr="007447EA">
        <w:rPr>
          <w:rFonts w:eastAsia="Times New Roman"/>
          <w:szCs w:val="24"/>
        </w:rPr>
        <w:t>ε τις Πρέσπες καταστρέψατε όλο το οικοδόμημα του προοδευτικού πατριωτισμού</w:t>
      </w:r>
      <w:r>
        <w:rPr>
          <w:rFonts w:eastAsia="Times New Roman"/>
          <w:szCs w:val="24"/>
        </w:rPr>
        <w:t>,</w:t>
      </w:r>
      <w:r w:rsidRPr="007447EA">
        <w:rPr>
          <w:rFonts w:eastAsia="Times New Roman"/>
          <w:szCs w:val="24"/>
        </w:rPr>
        <w:t xml:space="preserve"> έναν προοδευτικό πατριωτισμό </w:t>
      </w:r>
      <w:r w:rsidRPr="007447EA">
        <w:rPr>
          <w:rFonts w:eastAsia="Times New Roman"/>
          <w:szCs w:val="24"/>
        </w:rPr>
        <w:lastRenderedPageBreak/>
        <w:t>που με πολύ κόπο έχτισε ο Ανδρέας Παπανδρέου</w:t>
      </w:r>
      <w:r>
        <w:rPr>
          <w:rFonts w:eastAsia="Times New Roman"/>
          <w:szCs w:val="24"/>
        </w:rPr>
        <w:t>. Την π</w:t>
      </w:r>
      <w:r w:rsidRPr="007447EA">
        <w:rPr>
          <w:rFonts w:eastAsia="Times New Roman"/>
          <w:szCs w:val="24"/>
        </w:rPr>
        <w:t>ροβάλλετ</w:t>
      </w:r>
      <w:r>
        <w:rPr>
          <w:rFonts w:eastAsia="Times New Roman"/>
          <w:szCs w:val="24"/>
        </w:rPr>
        <w:t>ε, μ</w:t>
      </w:r>
      <w:r w:rsidRPr="007447EA">
        <w:rPr>
          <w:rFonts w:eastAsia="Times New Roman"/>
          <w:szCs w:val="24"/>
        </w:rPr>
        <w:t>άλιστα</w:t>
      </w:r>
      <w:r>
        <w:rPr>
          <w:rFonts w:eastAsia="Times New Roman"/>
          <w:szCs w:val="24"/>
        </w:rPr>
        <w:t>,</w:t>
      </w:r>
      <w:r w:rsidRPr="007447EA">
        <w:rPr>
          <w:rFonts w:eastAsia="Times New Roman"/>
          <w:szCs w:val="24"/>
        </w:rPr>
        <w:t xml:space="preserve"> και ως τομή μεταξύ συντηρητισμού και προοδευτισμού</w:t>
      </w:r>
      <w:r>
        <w:rPr>
          <w:rFonts w:eastAsia="Times New Roman"/>
          <w:szCs w:val="24"/>
        </w:rPr>
        <w:t>.</w:t>
      </w:r>
    </w:p>
    <w:p w14:paraId="4D87FDFD" w14:textId="77777777" w:rsidR="00E01347" w:rsidRDefault="00B0330D">
      <w:pPr>
        <w:spacing w:line="600" w:lineRule="auto"/>
        <w:ind w:firstLine="720"/>
        <w:jc w:val="both"/>
        <w:rPr>
          <w:rFonts w:eastAsia="Times New Roman"/>
          <w:szCs w:val="24"/>
        </w:rPr>
      </w:pPr>
      <w:r>
        <w:rPr>
          <w:rFonts w:eastAsia="Times New Roman"/>
          <w:szCs w:val="24"/>
        </w:rPr>
        <w:t>Ε</w:t>
      </w:r>
      <w:r w:rsidRPr="007447EA">
        <w:rPr>
          <w:rFonts w:eastAsia="Times New Roman"/>
          <w:szCs w:val="24"/>
        </w:rPr>
        <w:t>μείς</w:t>
      </w:r>
      <w:r>
        <w:rPr>
          <w:rFonts w:eastAsia="Times New Roman"/>
          <w:szCs w:val="24"/>
        </w:rPr>
        <w:t>, λ</w:t>
      </w:r>
      <w:r w:rsidRPr="007447EA">
        <w:rPr>
          <w:rFonts w:eastAsia="Times New Roman"/>
          <w:szCs w:val="24"/>
        </w:rPr>
        <w:t>οιπόν</w:t>
      </w:r>
      <w:r>
        <w:rPr>
          <w:rFonts w:eastAsia="Times New Roman"/>
          <w:szCs w:val="24"/>
        </w:rPr>
        <w:t>,</w:t>
      </w:r>
      <w:r w:rsidRPr="007447EA">
        <w:rPr>
          <w:rFonts w:eastAsia="Times New Roman"/>
          <w:szCs w:val="24"/>
        </w:rPr>
        <w:t xml:space="preserve"> </w:t>
      </w:r>
      <w:r w:rsidRPr="007447EA">
        <w:rPr>
          <w:rFonts w:eastAsia="Times New Roman"/>
          <w:szCs w:val="24"/>
        </w:rPr>
        <w:t>οι δημοκράτες πολίτες που αν</w:t>
      </w:r>
      <w:r>
        <w:rPr>
          <w:rFonts w:eastAsia="Times New Roman"/>
          <w:szCs w:val="24"/>
        </w:rPr>
        <w:t xml:space="preserve">τέξαμε στα δύσκολα, που υπερασπιστήκαμε λαό, </w:t>
      </w:r>
      <w:r>
        <w:rPr>
          <w:rFonts w:eastAsia="Times New Roman"/>
          <w:szCs w:val="24"/>
        </w:rPr>
        <w:t>δ</w:t>
      </w:r>
      <w:r w:rsidRPr="007447EA">
        <w:rPr>
          <w:rFonts w:eastAsia="Times New Roman"/>
          <w:szCs w:val="24"/>
        </w:rPr>
        <w:t>ημοκρατ</w:t>
      </w:r>
      <w:r>
        <w:rPr>
          <w:rFonts w:eastAsia="Times New Roman"/>
          <w:szCs w:val="24"/>
        </w:rPr>
        <w:t xml:space="preserve">ία και </w:t>
      </w:r>
      <w:r w:rsidRPr="007447EA">
        <w:rPr>
          <w:rFonts w:eastAsia="Times New Roman"/>
          <w:szCs w:val="24"/>
        </w:rPr>
        <w:t>κοινωνία μ</w:t>
      </w:r>
      <w:r>
        <w:rPr>
          <w:rFonts w:eastAsia="Times New Roman"/>
          <w:szCs w:val="24"/>
        </w:rPr>
        <w:t xml:space="preserve">όνοι μας, </w:t>
      </w:r>
      <w:r w:rsidRPr="007447EA">
        <w:rPr>
          <w:rFonts w:eastAsia="Times New Roman"/>
          <w:szCs w:val="24"/>
        </w:rPr>
        <w:t xml:space="preserve">όταν </w:t>
      </w:r>
      <w:r>
        <w:rPr>
          <w:rFonts w:eastAsia="Times New Roman"/>
          <w:szCs w:val="24"/>
        </w:rPr>
        <w:t>α</w:t>
      </w:r>
      <w:r w:rsidRPr="007447EA">
        <w:rPr>
          <w:rFonts w:eastAsia="Times New Roman"/>
          <w:szCs w:val="24"/>
        </w:rPr>
        <w:t>πό κοινού από τις πάνω και κάτω πλατείες</w:t>
      </w:r>
      <w:r>
        <w:rPr>
          <w:rFonts w:eastAsia="Times New Roman"/>
          <w:szCs w:val="24"/>
        </w:rPr>
        <w:t>, δήθεν</w:t>
      </w:r>
      <w:r w:rsidRPr="007447EA">
        <w:rPr>
          <w:rFonts w:eastAsia="Times New Roman"/>
          <w:szCs w:val="24"/>
        </w:rPr>
        <w:t xml:space="preserve"> αγαν</w:t>
      </w:r>
      <w:r>
        <w:rPr>
          <w:rFonts w:eastAsia="Times New Roman"/>
          <w:szCs w:val="24"/>
        </w:rPr>
        <w:t xml:space="preserve">ακτισμένοι μαζί με </w:t>
      </w:r>
      <w:proofErr w:type="spellStart"/>
      <w:r>
        <w:rPr>
          <w:rFonts w:eastAsia="Times New Roman"/>
          <w:szCs w:val="24"/>
        </w:rPr>
        <w:t>χρυσαυγίτες</w:t>
      </w:r>
      <w:proofErr w:type="spellEnd"/>
      <w:r>
        <w:rPr>
          <w:rFonts w:eastAsia="Times New Roman"/>
          <w:szCs w:val="24"/>
        </w:rPr>
        <w:t>, μας υβρίζα</w:t>
      </w:r>
      <w:r w:rsidRPr="007447EA">
        <w:rPr>
          <w:rFonts w:eastAsia="Times New Roman"/>
          <w:szCs w:val="24"/>
        </w:rPr>
        <w:t>τε</w:t>
      </w:r>
      <w:r>
        <w:rPr>
          <w:rFonts w:eastAsia="Times New Roman"/>
          <w:szCs w:val="24"/>
        </w:rPr>
        <w:t xml:space="preserve">, </w:t>
      </w:r>
      <w:r w:rsidRPr="007447EA">
        <w:rPr>
          <w:rFonts w:eastAsia="Times New Roman"/>
          <w:szCs w:val="24"/>
        </w:rPr>
        <w:t>σας λέ</w:t>
      </w:r>
      <w:r>
        <w:rPr>
          <w:rFonts w:eastAsia="Times New Roman"/>
          <w:szCs w:val="24"/>
        </w:rPr>
        <w:t xml:space="preserve">με ότι προοδευτικό κίνημα χωρίς </w:t>
      </w:r>
      <w:r w:rsidRPr="007447EA">
        <w:rPr>
          <w:rFonts w:eastAsia="Times New Roman"/>
          <w:szCs w:val="24"/>
        </w:rPr>
        <w:t>πατριω</w:t>
      </w:r>
      <w:r w:rsidRPr="007447EA">
        <w:rPr>
          <w:rFonts w:eastAsia="Times New Roman"/>
          <w:szCs w:val="24"/>
        </w:rPr>
        <w:t>τική διάσταση δεν υπάρχει</w:t>
      </w:r>
      <w:r>
        <w:rPr>
          <w:rFonts w:eastAsia="Times New Roman"/>
          <w:szCs w:val="24"/>
        </w:rPr>
        <w:t xml:space="preserve">. </w:t>
      </w:r>
    </w:p>
    <w:p w14:paraId="4D87FDFE" w14:textId="77777777" w:rsidR="00E01347" w:rsidRDefault="00B0330D">
      <w:pPr>
        <w:spacing w:line="600" w:lineRule="auto"/>
        <w:ind w:firstLine="720"/>
        <w:jc w:val="both"/>
        <w:rPr>
          <w:rFonts w:eastAsia="Times New Roman"/>
          <w:szCs w:val="24"/>
        </w:rPr>
      </w:pPr>
      <w:r>
        <w:rPr>
          <w:rFonts w:eastAsia="Times New Roman"/>
          <w:szCs w:val="24"/>
        </w:rPr>
        <w:t xml:space="preserve">Αναρωτιέστε μετά δήθεν </w:t>
      </w:r>
      <w:r w:rsidRPr="007447EA">
        <w:rPr>
          <w:rFonts w:eastAsia="Times New Roman"/>
          <w:szCs w:val="24"/>
        </w:rPr>
        <w:t xml:space="preserve">γιατί φουντώνει </w:t>
      </w:r>
      <w:r>
        <w:rPr>
          <w:rFonts w:eastAsia="Times New Roman"/>
          <w:szCs w:val="24"/>
        </w:rPr>
        <w:t>η ακροδεξιά, τ</w:t>
      </w:r>
      <w:r w:rsidRPr="007447EA">
        <w:rPr>
          <w:rFonts w:eastAsia="Times New Roman"/>
          <w:szCs w:val="24"/>
        </w:rPr>
        <w:t>ην οποία</w:t>
      </w:r>
      <w:r>
        <w:rPr>
          <w:rFonts w:eastAsia="Times New Roman"/>
          <w:szCs w:val="24"/>
        </w:rPr>
        <w:t>, μ</w:t>
      </w:r>
      <w:r w:rsidRPr="007447EA">
        <w:rPr>
          <w:rFonts w:eastAsia="Times New Roman"/>
          <w:szCs w:val="24"/>
        </w:rPr>
        <w:t>άλιστα</w:t>
      </w:r>
      <w:r>
        <w:rPr>
          <w:rFonts w:eastAsia="Times New Roman"/>
          <w:szCs w:val="24"/>
        </w:rPr>
        <w:t>, υ</w:t>
      </w:r>
      <w:r w:rsidRPr="007447EA">
        <w:rPr>
          <w:rFonts w:eastAsia="Times New Roman"/>
          <w:szCs w:val="24"/>
        </w:rPr>
        <w:t>ποτίθεται ότι θέλετε να καταπολεμήσετε</w:t>
      </w:r>
      <w:r>
        <w:rPr>
          <w:rFonts w:eastAsia="Times New Roman"/>
          <w:szCs w:val="24"/>
        </w:rPr>
        <w:t xml:space="preserve">. Όμως, η </w:t>
      </w:r>
      <w:r w:rsidRPr="007447EA">
        <w:rPr>
          <w:rFonts w:eastAsia="Times New Roman"/>
          <w:szCs w:val="24"/>
        </w:rPr>
        <w:t xml:space="preserve">ακροδεξιά </w:t>
      </w:r>
      <w:r>
        <w:rPr>
          <w:rFonts w:eastAsia="Times New Roman"/>
          <w:szCs w:val="24"/>
        </w:rPr>
        <w:t>φουντώνει γ</w:t>
      </w:r>
      <w:r w:rsidRPr="007447EA">
        <w:rPr>
          <w:rFonts w:eastAsia="Times New Roman"/>
          <w:szCs w:val="24"/>
        </w:rPr>
        <w:t>ιατί υποτιμήσ</w:t>
      </w:r>
      <w:r>
        <w:rPr>
          <w:rFonts w:eastAsia="Times New Roman"/>
          <w:szCs w:val="24"/>
        </w:rPr>
        <w:t>α</w:t>
      </w:r>
      <w:r w:rsidRPr="007447EA">
        <w:rPr>
          <w:rFonts w:eastAsia="Times New Roman"/>
          <w:szCs w:val="24"/>
        </w:rPr>
        <w:t>τε και καταγγείλατε το εθνικό αίσθημα και το</w:t>
      </w:r>
      <w:r>
        <w:rPr>
          <w:rFonts w:eastAsia="Times New Roman"/>
          <w:szCs w:val="24"/>
        </w:rPr>
        <w:t xml:space="preserve"> πατριωτικό φρόνημα του λαού μας. Το καταγγείλατε ως ακροδεξιό. Η ακροδεξιά φουντώνει, </w:t>
      </w:r>
      <w:r w:rsidRPr="007447EA">
        <w:rPr>
          <w:rFonts w:eastAsia="Times New Roman"/>
          <w:szCs w:val="24"/>
        </w:rPr>
        <w:t xml:space="preserve">γιατί εσείς με την πολιτική σας </w:t>
      </w:r>
      <w:r>
        <w:rPr>
          <w:rFonts w:eastAsia="Times New Roman"/>
          <w:szCs w:val="24"/>
        </w:rPr>
        <w:t xml:space="preserve">είστε οι χρυσοί </w:t>
      </w:r>
      <w:r w:rsidRPr="007447EA">
        <w:rPr>
          <w:rFonts w:eastAsia="Times New Roman"/>
          <w:szCs w:val="24"/>
        </w:rPr>
        <w:t>χορηγοί της Χρυσής Αυγής</w:t>
      </w:r>
      <w:r>
        <w:rPr>
          <w:rFonts w:eastAsia="Times New Roman"/>
          <w:szCs w:val="24"/>
        </w:rPr>
        <w:t>.</w:t>
      </w:r>
    </w:p>
    <w:p w14:paraId="4D87FDFF" w14:textId="77777777" w:rsidR="00E01347" w:rsidRDefault="00B0330D">
      <w:pPr>
        <w:spacing w:line="600" w:lineRule="auto"/>
        <w:ind w:firstLine="720"/>
        <w:jc w:val="both"/>
        <w:rPr>
          <w:rFonts w:eastAsia="Times New Roman"/>
          <w:szCs w:val="24"/>
        </w:rPr>
      </w:pPr>
      <w:r>
        <w:rPr>
          <w:rFonts w:eastAsia="Times New Roman"/>
          <w:szCs w:val="24"/>
        </w:rPr>
        <w:t>Ε</w:t>
      </w:r>
      <w:r w:rsidRPr="007447EA">
        <w:rPr>
          <w:rFonts w:eastAsia="Times New Roman"/>
          <w:szCs w:val="24"/>
        </w:rPr>
        <w:t>μείς</w:t>
      </w:r>
      <w:r>
        <w:rPr>
          <w:rFonts w:eastAsia="Times New Roman"/>
          <w:szCs w:val="24"/>
        </w:rPr>
        <w:t>,</w:t>
      </w:r>
      <w:r w:rsidRPr="007447EA">
        <w:rPr>
          <w:rFonts w:eastAsia="Times New Roman"/>
          <w:szCs w:val="24"/>
        </w:rPr>
        <w:t xml:space="preserve"> στο Κίνημα Αλλαγής</w:t>
      </w:r>
      <w:r>
        <w:rPr>
          <w:rFonts w:eastAsia="Times New Roman"/>
          <w:szCs w:val="24"/>
        </w:rPr>
        <w:t>,</w:t>
      </w:r>
      <w:r w:rsidRPr="007447EA">
        <w:rPr>
          <w:rFonts w:eastAsia="Times New Roman"/>
          <w:szCs w:val="24"/>
        </w:rPr>
        <w:t xml:space="preserve"> θα διαχειριστούμε μετά τις εκλογές </w:t>
      </w:r>
      <w:r>
        <w:rPr>
          <w:rFonts w:eastAsia="Times New Roman"/>
          <w:szCs w:val="24"/>
        </w:rPr>
        <w:t>με πατριωτική υπευθυνότητα την τ</w:t>
      </w:r>
      <w:r w:rsidRPr="007447EA">
        <w:rPr>
          <w:rFonts w:eastAsia="Times New Roman"/>
          <w:szCs w:val="24"/>
        </w:rPr>
        <w:t>ρ</w:t>
      </w:r>
      <w:r w:rsidRPr="007447EA">
        <w:rPr>
          <w:rFonts w:eastAsia="Times New Roman"/>
          <w:szCs w:val="24"/>
        </w:rPr>
        <w:t>ίτη διερευνητική εντολή</w:t>
      </w:r>
      <w:r>
        <w:rPr>
          <w:rFonts w:eastAsia="Times New Roman"/>
          <w:szCs w:val="24"/>
        </w:rPr>
        <w:t xml:space="preserve">. </w:t>
      </w:r>
    </w:p>
    <w:p w14:paraId="4D87FE00" w14:textId="77777777" w:rsidR="00E01347" w:rsidRDefault="00B0330D">
      <w:pPr>
        <w:spacing w:line="600" w:lineRule="auto"/>
        <w:ind w:firstLine="720"/>
        <w:jc w:val="both"/>
        <w:rPr>
          <w:rFonts w:eastAsia="Times New Roman"/>
          <w:szCs w:val="24"/>
        </w:rPr>
      </w:pPr>
      <w:r>
        <w:rPr>
          <w:rFonts w:eastAsia="Times New Roman"/>
          <w:szCs w:val="24"/>
        </w:rPr>
        <w:lastRenderedPageBreak/>
        <w:t>Μ</w:t>
      </w:r>
      <w:r w:rsidRPr="007447EA">
        <w:rPr>
          <w:rFonts w:eastAsia="Times New Roman"/>
          <w:szCs w:val="24"/>
        </w:rPr>
        <w:t>ιλάτε για ηθικό πλεονέκτημα</w:t>
      </w:r>
      <w:r>
        <w:rPr>
          <w:rFonts w:eastAsia="Times New Roman"/>
          <w:szCs w:val="24"/>
        </w:rPr>
        <w:t>,</w:t>
      </w:r>
      <w:r w:rsidRPr="007447EA">
        <w:rPr>
          <w:rFonts w:eastAsia="Times New Roman"/>
          <w:szCs w:val="24"/>
        </w:rPr>
        <w:t xml:space="preserve"> αλλά η παράταξή σας είναι που γεννάει και κρύβει τα σκάνδαλα της ΔΕΠΑ</w:t>
      </w:r>
      <w:r>
        <w:rPr>
          <w:rFonts w:eastAsia="Times New Roman"/>
          <w:szCs w:val="24"/>
        </w:rPr>
        <w:t xml:space="preserve">, του </w:t>
      </w:r>
      <w:proofErr w:type="spellStart"/>
      <w:r>
        <w:rPr>
          <w:rFonts w:eastAsia="Times New Roman"/>
          <w:szCs w:val="24"/>
        </w:rPr>
        <w:t>Θριάσιου</w:t>
      </w:r>
      <w:proofErr w:type="spellEnd"/>
      <w:r>
        <w:rPr>
          <w:rFonts w:eastAsia="Times New Roman"/>
          <w:szCs w:val="24"/>
        </w:rPr>
        <w:t>, του Α</w:t>
      </w:r>
      <w:r w:rsidRPr="007447EA">
        <w:rPr>
          <w:rFonts w:eastAsia="Times New Roman"/>
          <w:szCs w:val="24"/>
        </w:rPr>
        <w:t>εροδρομίου</w:t>
      </w:r>
      <w:r>
        <w:rPr>
          <w:rFonts w:eastAsia="Times New Roman"/>
          <w:szCs w:val="24"/>
        </w:rPr>
        <w:t>. Μ</w:t>
      </w:r>
      <w:r w:rsidRPr="007447EA">
        <w:rPr>
          <w:rFonts w:eastAsia="Times New Roman"/>
          <w:szCs w:val="24"/>
        </w:rPr>
        <w:t>ιλάτε για σοσιαλισ</w:t>
      </w:r>
      <w:r>
        <w:rPr>
          <w:rFonts w:eastAsia="Times New Roman"/>
          <w:szCs w:val="24"/>
        </w:rPr>
        <w:t xml:space="preserve">μό και έχετε </w:t>
      </w:r>
      <w:proofErr w:type="spellStart"/>
      <w:r>
        <w:rPr>
          <w:rFonts w:eastAsia="Times New Roman"/>
          <w:szCs w:val="24"/>
        </w:rPr>
        <w:t>τακιμιάσει</w:t>
      </w:r>
      <w:proofErr w:type="spellEnd"/>
      <w:r>
        <w:rPr>
          <w:rFonts w:eastAsia="Times New Roman"/>
          <w:szCs w:val="24"/>
        </w:rPr>
        <w:t xml:space="preserve"> με τον </w:t>
      </w:r>
      <w:proofErr w:type="spellStart"/>
      <w:r>
        <w:rPr>
          <w:rFonts w:eastAsia="Times New Roman"/>
          <w:szCs w:val="24"/>
        </w:rPr>
        <w:t>Μ</w:t>
      </w:r>
      <w:r w:rsidRPr="007447EA">
        <w:rPr>
          <w:rFonts w:eastAsia="Times New Roman"/>
          <w:szCs w:val="24"/>
        </w:rPr>
        <w:t>α</w:t>
      </w:r>
      <w:r>
        <w:rPr>
          <w:rFonts w:eastAsia="Times New Roman"/>
          <w:szCs w:val="24"/>
        </w:rPr>
        <w:t>δ</w:t>
      </w:r>
      <w:r w:rsidRPr="007447EA">
        <w:rPr>
          <w:rFonts w:eastAsia="Times New Roman"/>
          <w:szCs w:val="24"/>
        </w:rPr>
        <w:t>ούρο</w:t>
      </w:r>
      <w:proofErr w:type="spellEnd"/>
      <w:r>
        <w:rPr>
          <w:rFonts w:eastAsia="Times New Roman"/>
          <w:szCs w:val="24"/>
        </w:rPr>
        <w:t>, που</w:t>
      </w:r>
      <w:r w:rsidRPr="007447EA">
        <w:rPr>
          <w:rFonts w:eastAsia="Times New Roman"/>
          <w:szCs w:val="24"/>
        </w:rPr>
        <w:t xml:space="preserve"> οδηγεί σε λιμοκτονία το</w:t>
      </w:r>
      <w:r>
        <w:rPr>
          <w:rFonts w:eastAsia="Times New Roman"/>
          <w:szCs w:val="24"/>
        </w:rPr>
        <w:t>ν</w:t>
      </w:r>
      <w:r w:rsidRPr="007447EA">
        <w:rPr>
          <w:rFonts w:eastAsia="Times New Roman"/>
          <w:szCs w:val="24"/>
        </w:rPr>
        <w:t xml:space="preserve"> λαό του </w:t>
      </w:r>
      <w:r>
        <w:rPr>
          <w:rFonts w:eastAsia="Times New Roman"/>
          <w:szCs w:val="24"/>
        </w:rPr>
        <w:t>κα</w:t>
      </w:r>
      <w:r>
        <w:rPr>
          <w:rFonts w:eastAsia="Times New Roman"/>
          <w:szCs w:val="24"/>
        </w:rPr>
        <w:t xml:space="preserve">ι που </w:t>
      </w:r>
      <w:r w:rsidRPr="007447EA">
        <w:rPr>
          <w:rFonts w:eastAsia="Times New Roman"/>
          <w:szCs w:val="24"/>
        </w:rPr>
        <w:t>δολοφον</w:t>
      </w:r>
      <w:r>
        <w:rPr>
          <w:rFonts w:eastAsia="Times New Roman"/>
          <w:szCs w:val="24"/>
        </w:rPr>
        <w:t>εί</w:t>
      </w:r>
      <w:r w:rsidRPr="007447EA">
        <w:rPr>
          <w:rFonts w:eastAsia="Times New Roman"/>
          <w:szCs w:val="24"/>
        </w:rPr>
        <w:t xml:space="preserve"> διαμαρτυρόμενους πολίτες</w:t>
      </w:r>
      <w:r>
        <w:rPr>
          <w:rFonts w:eastAsia="Times New Roman"/>
          <w:szCs w:val="24"/>
        </w:rPr>
        <w:t>. Μ</w:t>
      </w:r>
      <w:r w:rsidRPr="007447EA">
        <w:rPr>
          <w:rFonts w:eastAsia="Times New Roman"/>
          <w:szCs w:val="24"/>
        </w:rPr>
        <w:t xml:space="preserve">ιλάτε για </w:t>
      </w:r>
      <w:r>
        <w:rPr>
          <w:rFonts w:eastAsia="Times New Roman"/>
          <w:szCs w:val="24"/>
        </w:rPr>
        <w:t>δ</w:t>
      </w:r>
      <w:r w:rsidRPr="007447EA">
        <w:rPr>
          <w:rFonts w:eastAsia="Times New Roman"/>
          <w:szCs w:val="24"/>
        </w:rPr>
        <w:t xml:space="preserve">ημοκρατία και </w:t>
      </w:r>
      <w:r>
        <w:rPr>
          <w:rFonts w:eastAsia="Times New Roman"/>
          <w:szCs w:val="24"/>
        </w:rPr>
        <w:t>η</w:t>
      </w:r>
      <w:r w:rsidRPr="007447EA">
        <w:rPr>
          <w:rFonts w:eastAsia="Times New Roman"/>
          <w:szCs w:val="24"/>
        </w:rPr>
        <w:t xml:space="preserve"> μόν</w:t>
      </w:r>
      <w:r>
        <w:rPr>
          <w:rFonts w:eastAsia="Times New Roman"/>
          <w:szCs w:val="24"/>
        </w:rPr>
        <w:t>η σας έγνοια είναι πώ</w:t>
      </w:r>
      <w:r w:rsidRPr="007447EA">
        <w:rPr>
          <w:rFonts w:eastAsia="Times New Roman"/>
          <w:szCs w:val="24"/>
        </w:rPr>
        <w:t>ς θα τη χειραγωγήσ</w:t>
      </w:r>
      <w:r>
        <w:rPr>
          <w:rFonts w:eastAsia="Times New Roman"/>
          <w:szCs w:val="24"/>
        </w:rPr>
        <w:t>ετε και πώ</w:t>
      </w:r>
      <w:r w:rsidRPr="007447EA">
        <w:rPr>
          <w:rFonts w:eastAsia="Times New Roman"/>
          <w:szCs w:val="24"/>
        </w:rPr>
        <w:t>ς θα ελέγξε</w:t>
      </w:r>
      <w:r>
        <w:rPr>
          <w:rFonts w:eastAsia="Times New Roman"/>
          <w:szCs w:val="24"/>
        </w:rPr>
        <w:t xml:space="preserve">τε </w:t>
      </w:r>
      <w:r w:rsidRPr="007447EA">
        <w:rPr>
          <w:rFonts w:eastAsia="Times New Roman"/>
          <w:szCs w:val="24"/>
        </w:rPr>
        <w:t xml:space="preserve">τους θεσμούς για να χτυπήσετε τους πολιτικούς </w:t>
      </w:r>
      <w:r>
        <w:rPr>
          <w:rFonts w:eastAsia="Times New Roman"/>
          <w:szCs w:val="24"/>
        </w:rPr>
        <w:t xml:space="preserve">σας </w:t>
      </w:r>
      <w:r w:rsidRPr="007447EA">
        <w:rPr>
          <w:rFonts w:eastAsia="Times New Roman"/>
          <w:szCs w:val="24"/>
        </w:rPr>
        <w:t>αντιπάλους</w:t>
      </w:r>
      <w:r>
        <w:rPr>
          <w:rFonts w:eastAsia="Times New Roman"/>
          <w:szCs w:val="24"/>
        </w:rPr>
        <w:t xml:space="preserve"> και αυτό γίνεται μέσα από τη σταλι</w:t>
      </w:r>
      <w:r w:rsidRPr="007447EA">
        <w:rPr>
          <w:rFonts w:eastAsia="Times New Roman"/>
          <w:szCs w:val="24"/>
        </w:rPr>
        <w:t>νική αντίληψη</w:t>
      </w:r>
      <w:r>
        <w:rPr>
          <w:rFonts w:eastAsia="Times New Roman"/>
          <w:szCs w:val="24"/>
        </w:rPr>
        <w:t xml:space="preserve"> «έ</w:t>
      </w:r>
      <w:r w:rsidRPr="007447EA">
        <w:rPr>
          <w:rFonts w:eastAsia="Times New Roman"/>
          <w:szCs w:val="24"/>
        </w:rPr>
        <w:t>χουμε την</w:t>
      </w:r>
      <w:r w:rsidRPr="007447EA">
        <w:rPr>
          <w:rFonts w:eastAsia="Times New Roman"/>
          <w:szCs w:val="24"/>
        </w:rPr>
        <w:t xml:space="preserve"> κυβέρνηση</w:t>
      </w:r>
      <w:r>
        <w:rPr>
          <w:rFonts w:eastAsia="Times New Roman"/>
          <w:szCs w:val="24"/>
        </w:rPr>
        <w:t>,</w:t>
      </w:r>
      <w:r w:rsidRPr="007447EA">
        <w:rPr>
          <w:rFonts w:eastAsia="Times New Roman"/>
          <w:szCs w:val="24"/>
        </w:rPr>
        <w:t xml:space="preserve"> δεν έχουμε την εξουσία</w:t>
      </w:r>
      <w:r>
        <w:rPr>
          <w:rFonts w:eastAsia="Times New Roman"/>
          <w:szCs w:val="24"/>
        </w:rPr>
        <w:t>».</w:t>
      </w:r>
      <w:r w:rsidRPr="007447EA">
        <w:rPr>
          <w:rFonts w:eastAsia="Times New Roman"/>
          <w:szCs w:val="24"/>
        </w:rPr>
        <w:t xml:space="preserve"> Αυτός είναι ο σταλινισμός</w:t>
      </w:r>
      <w:r>
        <w:rPr>
          <w:rFonts w:eastAsia="Times New Roman"/>
          <w:szCs w:val="24"/>
        </w:rPr>
        <w:t>.</w:t>
      </w:r>
    </w:p>
    <w:p w14:paraId="4D87FE01" w14:textId="77777777" w:rsidR="00E01347" w:rsidRDefault="00B0330D">
      <w:pPr>
        <w:spacing w:line="600" w:lineRule="auto"/>
        <w:ind w:firstLine="720"/>
        <w:jc w:val="both"/>
        <w:rPr>
          <w:rFonts w:eastAsia="Times New Roman"/>
          <w:szCs w:val="24"/>
        </w:rPr>
      </w:pPr>
      <w:r>
        <w:rPr>
          <w:rFonts w:eastAsia="Times New Roman"/>
          <w:szCs w:val="24"/>
        </w:rPr>
        <w:t>Βιάζετε</w:t>
      </w:r>
      <w:r w:rsidRPr="007447EA">
        <w:rPr>
          <w:rFonts w:eastAsia="Times New Roman"/>
          <w:szCs w:val="24"/>
        </w:rPr>
        <w:t xml:space="preserve"> </w:t>
      </w:r>
      <w:r>
        <w:rPr>
          <w:rFonts w:eastAsia="Times New Roman"/>
          <w:szCs w:val="24"/>
        </w:rPr>
        <w:t xml:space="preserve">καθημερινά τη </w:t>
      </w:r>
      <w:r>
        <w:rPr>
          <w:rFonts w:eastAsia="Times New Roman"/>
          <w:szCs w:val="24"/>
        </w:rPr>
        <w:t>δ</w:t>
      </w:r>
      <w:r w:rsidRPr="007447EA">
        <w:rPr>
          <w:rFonts w:eastAsia="Times New Roman"/>
          <w:szCs w:val="24"/>
        </w:rPr>
        <w:t>ικαιοσύνη</w:t>
      </w:r>
      <w:r>
        <w:rPr>
          <w:rFonts w:eastAsia="Times New Roman"/>
          <w:szCs w:val="24"/>
        </w:rPr>
        <w:t>,</w:t>
      </w:r>
      <w:r w:rsidRPr="007447EA">
        <w:rPr>
          <w:rFonts w:eastAsia="Times New Roman"/>
          <w:szCs w:val="24"/>
        </w:rPr>
        <w:t xml:space="preserve"> προσβάλλετε την κοινή λογική με την </w:t>
      </w:r>
      <w:r>
        <w:rPr>
          <w:rFonts w:eastAsia="Times New Roman"/>
          <w:szCs w:val="24"/>
        </w:rPr>
        <w:t>α</w:t>
      </w:r>
      <w:r w:rsidRPr="007447EA">
        <w:rPr>
          <w:rFonts w:eastAsia="Times New Roman"/>
          <w:szCs w:val="24"/>
        </w:rPr>
        <w:t xml:space="preserve">νήθικη γελοιότητα της σκευωρίας </w:t>
      </w:r>
      <w:r>
        <w:rPr>
          <w:rFonts w:eastAsia="Times New Roman"/>
          <w:szCs w:val="24"/>
        </w:rPr>
        <w:t>«</w:t>
      </w:r>
      <w:r>
        <w:rPr>
          <w:rFonts w:eastAsia="Times New Roman"/>
          <w:szCs w:val="24"/>
          <w:lang w:val="en-US"/>
        </w:rPr>
        <w:t>N</w:t>
      </w:r>
      <w:r w:rsidRPr="007447EA">
        <w:rPr>
          <w:rFonts w:eastAsia="Times New Roman"/>
          <w:szCs w:val="24"/>
        </w:rPr>
        <w:t>OVARTIS</w:t>
      </w:r>
      <w:r>
        <w:rPr>
          <w:rFonts w:eastAsia="Times New Roman"/>
          <w:szCs w:val="24"/>
        </w:rPr>
        <w:t>»</w:t>
      </w:r>
      <w:r w:rsidRPr="00C4686C">
        <w:rPr>
          <w:rFonts w:eastAsia="Times New Roman"/>
          <w:szCs w:val="24"/>
        </w:rPr>
        <w:t>.</w:t>
      </w:r>
      <w:r w:rsidRPr="00C4686C">
        <w:rPr>
          <w:rFonts w:eastAsia="Times New Roman"/>
          <w:szCs w:val="24"/>
        </w:rPr>
        <w:t xml:space="preserve"> </w:t>
      </w:r>
      <w:r>
        <w:rPr>
          <w:rFonts w:eastAsia="Times New Roman"/>
          <w:szCs w:val="24"/>
        </w:rPr>
        <w:t>Ο</w:t>
      </w:r>
      <w:r w:rsidRPr="007447EA">
        <w:rPr>
          <w:rFonts w:eastAsia="Times New Roman"/>
          <w:szCs w:val="24"/>
        </w:rPr>
        <w:t xml:space="preserve"> Ανδρέας Λοβέρδος και όλοι εμείς </w:t>
      </w:r>
      <w:r>
        <w:rPr>
          <w:rFonts w:eastAsia="Times New Roman"/>
          <w:szCs w:val="24"/>
        </w:rPr>
        <w:t>μ</w:t>
      </w:r>
      <w:r>
        <w:rPr>
          <w:rFonts w:eastAsia="Times New Roman"/>
          <w:szCs w:val="24"/>
        </w:rPr>
        <w:t>ί</w:t>
      </w:r>
      <w:r>
        <w:rPr>
          <w:rFonts w:eastAsia="Times New Roman"/>
          <w:szCs w:val="24"/>
        </w:rPr>
        <w:t>α</w:t>
      </w:r>
      <w:r w:rsidRPr="007447EA">
        <w:rPr>
          <w:rFonts w:eastAsia="Times New Roman"/>
          <w:szCs w:val="24"/>
        </w:rPr>
        <w:t xml:space="preserve"> </w:t>
      </w:r>
      <w:r>
        <w:rPr>
          <w:rFonts w:eastAsia="Times New Roman"/>
          <w:szCs w:val="24"/>
        </w:rPr>
        <w:t>γροθιά</w:t>
      </w:r>
      <w:r w:rsidRPr="007447EA">
        <w:rPr>
          <w:rFonts w:eastAsia="Times New Roman"/>
          <w:szCs w:val="24"/>
        </w:rPr>
        <w:t xml:space="preserve"> σας λέμε </w:t>
      </w:r>
      <w:r>
        <w:rPr>
          <w:rFonts w:eastAsia="Times New Roman"/>
          <w:szCs w:val="24"/>
        </w:rPr>
        <w:t>-</w:t>
      </w:r>
      <w:r w:rsidRPr="007447EA">
        <w:rPr>
          <w:rFonts w:eastAsia="Times New Roman"/>
          <w:szCs w:val="24"/>
        </w:rPr>
        <w:t xml:space="preserve">και βάλτε το </w:t>
      </w:r>
      <w:r w:rsidRPr="007447EA">
        <w:rPr>
          <w:rFonts w:eastAsia="Times New Roman"/>
          <w:szCs w:val="24"/>
        </w:rPr>
        <w:t xml:space="preserve">καλά στο μυαλό </w:t>
      </w:r>
      <w:r>
        <w:rPr>
          <w:rFonts w:eastAsia="Times New Roman"/>
          <w:szCs w:val="24"/>
        </w:rPr>
        <w:t>σας- ότι</w:t>
      </w:r>
      <w:r w:rsidRPr="007447EA">
        <w:rPr>
          <w:rFonts w:eastAsia="Times New Roman"/>
          <w:szCs w:val="24"/>
        </w:rPr>
        <w:t xml:space="preserve"> τα εγκλήματά σας κατά του </w:t>
      </w:r>
      <w:r>
        <w:rPr>
          <w:rFonts w:eastAsia="Times New Roman"/>
          <w:szCs w:val="24"/>
        </w:rPr>
        <w:t xml:space="preserve">δημοκρατικού πολιτεύματος, κατά του </w:t>
      </w:r>
      <w:r w:rsidRPr="007447EA">
        <w:rPr>
          <w:rFonts w:eastAsia="Times New Roman"/>
          <w:szCs w:val="24"/>
        </w:rPr>
        <w:t>μέλλοντος της πατρίδας</w:t>
      </w:r>
      <w:r>
        <w:rPr>
          <w:rFonts w:eastAsia="Times New Roman"/>
          <w:szCs w:val="24"/>
        </w:rPr>
        <w:t>,</w:t>
      </w:r>
      <w:r w:rsidRPr="007447EA">
        <w:rPr>
          <w:rFonts w:eastAsia="Times New Roman"/>
          <w:szCs w:val="24"/>
        </w:rPr>
        <w:t xml:space="preserve"> δεν θα επιτρέψουμε να παραγραφούν</w:t>
      </w:r>
      <w:r>
        <w:rPr>
          <w:rFonts w:eastAsia="Times New Roman"/>
          <w:szCs w:val="24"/>
        </w:rPr>
        <w:t xml:space="preserve">. </w:t>
      </w:r>
    </w:p>
    <w:p w14:paraId="4D87FE02" w14:textId="77777777" w:rsidR="00E01347" w:rsidRDefault="00B0330D">
      <w:pPr>
        <w:spacing w:line="600" w:lineRule="auto"/>
        <w:ind w:firstLine="720"/>
        <w:jc w:val="both"/>
        <w:rPr>
          <w:rFonts w:eastAsia="Times New Roman"/>
          <w:szCs w:val="24"/>
        </w:rPr>
      </w:pPr>
      <w:r>
        <w:rPr>
          <w:rFonts w:eastAsia="Times New Roman"/>
          <w:szCs w:val="24"/>
        </w:rPr>
        <w:t xml:space="preserve">Μέσα σε πέντε χρόνια </w:t>
      </w:r>
      <w:r w:rsidRPr="007447EA">
        <w:rPr>
          <w:rFonts w:eastAsia="Times New Roman"/>
          <w:szCs w:val="24"/>
        </w:rPr>
        <w:t xml:space="preserve">διαλύσατε και </w:t>
      </w:r>
      <w:r>
        <w:rPr>
          <w:rFonts w:eastAsia="Times New Roman"/>
          <w:szCs w:val="24"/>
        </w:rPr>
        <w:t>διασύρατε</w:t>
      </w:r>
      <w:r w:rsidRPr="007447EA">
        <w:rPr>
          <w:rFonts w:eastAsia="Times New Roman"/>
          <w:szCs w:val="24"/>
        </w:rPr>
        <w:t xml:space="preserve"> πολιτικά και κοινωνικά </w:t>
      </w:r>
      <w:r>
        <w:rPr>
          <w:rFonts w:eastAsia="Times New Roman"/>
          <w:szCs w:val="24"/>
        </w:rPr>
        <w:t>κάθε έννοια</w:t>
      </w:r>
      <w:r w:rsidRPr="007447EA">
        <w:rPr>
          <w:rFonts w:eastAsia="Times New Roman"/>
          <w:szCs w:val="24"/>
        </w:rPr>
        <w:t xml:space="preserve"> προοδευτισμού</w:t>
      </w:r>
      <w:r>
        <w:rPr>
          <w:rFonts w:eastAsia="Times New Roman"/>
          <w:szCs w:val="24"/>
        </w:rPr>
        <w:t>,</w:t>
      </w:r>
      <w:r w:rsidRPr="007447EA">
        <w:rPr>
          <w:rFonts w:eastAsia="Times New Roman"/>
          <w:szCs w:val="24"/>
        </w:rPr>
        <w:t xml:space="preserve"> με κορυφαίο παρ</w:t>
      </w:r>
      <w:r w:rsidRPr="007447EA">
        <w:rPr>
          <w:rFonts w:eastAsia="Times New Roman"/>
          <w:szCs w:val="24"/>
        </w:rPr>
        <w:t>ά</w:t>
      </w:r>
      <w:r w:rsidRPr="007447EA">
        <w:rPr>
          <w:rFonts w:eastAsia="Times New Roman"/>
          <w:szCs w:val="24"/>
        </w:rPr>
        <w:lastRenderedPageBreak/>
        <w:t>δειγμα τη στρατηγική και κυβερνητική σας συμμαχία με τον ακροδεξιό λαϊκισμό</w:t>
      </w:r>
      <w:r>
        <w:rPr>
          <w:rFonts w:eastAsia="Times New Roman"/>
          <w:szCs w:val="24"/>
        </w:rPr>
        <w:t>,</w:t>
      </w:r>
      <w:r w:rsidRPr="007447EA">
        <w:rPr>
          <w:rFonts w:eastAsia="Times New Roman"/>
          <w:szCs w:val="24"/>
        </w:rPr>
        <w:t xml:space="preserve"> τον οποίο σήμερα δ</w:t>
      </w:r>
      <w:r>
        <w:rPr>
          <w:rFonts w:eastAsia="Times New Roman"/>
          <w:szCs w:val="24"/>
        </w:rPr>
        <w:t>ήθεν</w:t>
      </w:r>
      <w:r w:rsidRPr="007447EA">
        <w:rPr>
          <w:rFonts w:eastAsia="Times New Roman"/>
          <w:szCs w:val="24"/>
        </w:rPr>
        <w:t xml:space="preserve"> θέλετε να πολεμήσετε</w:t>
      </w:r>
      <w:r>
        <w:rPr>
          <w:rFonts w:eastAsia="Times New Roman"/>
          <w:szCs w:val="24"/>
        </w:rPr>
        <w:t>, α</w:t>
      </w:r>
      <w:r w:rsidRPr="007447EA">
        <w:rPr>
          <w:rFonts w:eastAsia="Times New Roman"/>
          <w:szCs w:val="24"/>
        </w:rPr>
        <w:t>λλά και από τον οπ</w:t>
      </w:r>
      <w:r>
        <w:rPr>
          <w:rFonts w:eastAsia="Times New Roman"/>
          <w:szCs w:val="24"/>
        </w:rPr>
        <w:t xml:space="preserve">οίον δεν θέλετε να απογαλακτιστείτε. Ο ακροδεξιός Αμβρόσιος, η ακροδεξιά </w:t>
      </w:r>
      <w:r w:rsidRPr="007447EA">
        <w:rPr>
          <w:rFonts w:eastAsia="Times New Roman"/>
          <w:szCs w:val="24"/>
        </w:rPr>
        <w:t xml:space="preserve">Βασιλική </w:t>
      </w:r>
      <w:r>
        <w:rPr>
          <w:rFonts w:eastAsia="Times New Roman"/>
          <w:szCs w:val="24"/>
        </w:rPr>
        <w:t>Θάνου, οι ψήφοι της Χρυσής Αυγής</w:t>
      </w:r>
      <w:r>
        <w:rPr>
          <w:rFonts w:eastAsia="Times New Roman"/>
          <w:szCs w:val="24"/>
        </w:rPr>
        <w:t>, που δεν σας</w:t>
      </w:r>
      <w:r w:rsidRPr="007447EA">
        <w:rPr>
          <w:rFonts w:eastAsia="Times New Roman"/>
          <w:szCs w:val="24"/>
        </w:rPr>
        <w:t xml:space="preserve"> πειράζ</w:t>
      </w:r>
      <w:r>
        <w:rPr>
          <w:rFonts w:eastAsia="Times New Roman"/>
          <w:szCs w:val="24"/>
        </w:rPr>
        <w:t>ουν,</w:t>
      </w:r>
      <w:r w:rsidRPr="007447EA">
        <w:rPr>
          <w:rFonts w:eastAsia="Times New Roman"/>
          <w:szCs w:val="24"/>
        </w:rPr>
        <w:t xml:space="preserve"> είναι στηρίγματα </w:t>
      </w:r>
      <w:r>
        <w:rPr>
          <w:rFonts w:eastAsia="Times New Roman"/>
          <w:szCs w:val="24"/>
        </w:rPr>
        <w:t>σας.</w:t>
      </w:r>
    </w:p>
    <w:p w14:paraId="4D87FE03"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Και ξαναπάρτε το είδηση: Η</w:t>
      </w:r>
      <w:r w:rsidRPr="004D12BD">
        <w:rPr>
          <w:rFonts w:eastAsia="Times New Roman"/>
          <w:color w:val="212121"/>
          <w:szCs w:val="24"/>
        </w:rPr>
        <w:t xml:space="preserve"> </w:t>
      </w:r>
      <w:r>
        <w:rPr>
          <w:rFonts w:eastAsia="Times New Roman"/>
          <w:color w:val="212121"/>
          <w:szCs w:val="24"/>
        </w:rPr>
        <w:t>πολιτική ιστορία θα καταγράψει τη διακυβέρνησή σας ω</w:t>
      </w:r>
      <w:r w:rsidRPr="004D12BD">
        <w:rPr>
          <w:rFonts w:eastAsia="Times New Roman"/>
          <w:color w:val="212121"/>
          <w:szCs w:val="24"/>
        </w:rPr>
        <w:t>ς προοδευτικό έκτρωμα</w:t>
      </w:r>
      <w:r>
        <w:rPr>
          <w:rFonts w:eastAsia="Times New Roman"/>
          <w:color w:val="212121"/>
          <w:szCs w:val="24"/>
        </w:rPr>
        <w:t>,</w:t>
      </w:r>
      <w:r w:rsidRPr="004D12BD">
        <w:rPr>
          <w:rFonts w:eastAsia="Times New Roman"/>
          <w:color w:val="212121"/>
          <w:szCs w:val="24"/>
        </w:rPr>
        <w:t xml:space="preserve"> ως προοδευτικό </w:t>
      </w:r>
      <w:r>
        <w:rPr>
          <w:rFonts w:eastAsia="Times New Roman"/>
          <w:color w:val="212121"/>
          <w:szCs w:val="24"/>
        </w:rPr>
        <w:t>έλλειμμα</w:t>
      </w:r>
      <w:r w:rsidRPr="004D12BD">
        <w:rPr>
          <w:rFonts w:eastAsia="Times New Roman"/>
          <w:color w:val="212121"/>
          <w:szCs w:val="24"/>
        </w:rPr>
        <w:t xml:space="preserve"> στη διακυβέρνηση του τόπου</w:t>
      </w:r>
      <w:r>
        <w:rPr>
          <w:rFonts w:eastAsia="Times New Roman"/>
          <w:color w:val="212121"/>
          <w:szCs w:val="24"/>
        </w:rPr>
        <w:t>, θα σας ταυτίσει με μι</w:t>
      </w:r>
      <w:r w:rsidRPr="004D12BD">
        <w:rPr>
          <w:rFonts w:eastAsia="Times New Roman"/>
          <w:color w:val="212121"/>
          <w:szCs w:val="24"/>
        </w:rPr>
        <w:t>α κρίσιμη περίοδο πολιτικής φθοράς</w:t>
      </w:r>
      <w:r w:rsidRPr="004D12BD">
        <w:rPr>
          <w:rFonts w:eastAsia="Times New Roman"/>
          <w:color w:val="212121"/>
          <w:szCs w:val="24"/>
        </w:rPr>
        <w:t xml:space="preserve"> και ιδεολογικής αναξιοπιστίας του προοδευτικού κινήματος</w:t>
      </w:r>
      <w:r>
        <w:rPr>
          <w:rFonts w:eastAsia="Times New Roman"/>
          <w:color w:val="212121"/>
          <w:szCs w:val="24"/>
        </w:rPr>
        <w:t>, σ</w:t>
      </w:r>
      <w:r w:rsidRPr="004D12BD">
        <w:rPr>
          <w:rFonts w:eastAsia="Times New Roman"/>
          <w:color w:val="212121"/>
          <w:szCs w:val="24"/>
        </w:rPr>
        <w:t>τις σημερινές δύσκολες συνθήκες για το προοδευτικό κίνημα</w:t>
      </w:r>
      <w:r>
        <w:rPr>
          <w:rFonts w:eastAsia="Times New Roman"/>
          <w:color w:val="212121"/>
          <w:szCs w:val="24"/>
        </w:rPr>
        <w:t xml:space="preserve">. </w:t>
      </w:r>
    </w:p>
    <w:p w14:paraId="4D87FE04"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4D12BD">
        <w:rPr>
          <w:rFonts w:eastAsia="Times New Roman"/>
          <w:color w:val="212121"/>
          <w:szCs w:val="24"/>
        </w:rPr>
        <w:t>αι με τη ραγδαία αντεπίθεση του συντηρητικού χώρου το βαρύ φορτίο ανασύνταξης και ανάκαμψης του νέου προοδευτισμού περνάει μέσα α</w:t>
      </w:r>
      <w:r>
        <w:rPr>
          <w:rFonts w:eastAsia="Times New Roman"/>
          <w:color w:val="212121"/>
          <w:szCs w:val="24"/>
        </w:rPr>
        <w:t>πό την</w:t>
      </w:r>
      <w:r>
        <w:rPr>
          <w:rFonts w:eastAsia="Times New Roman"/>
          <w:color w:val="212121"/>
          <w:szCs w:val="24"/>
        </w:rPr>
        <w:t xml:space="preserve"> εκλογική ενδυνάμωση του Κινήματος Α</w:t>
      </w:r>
      <w:r w:rsidRPr="004D12BD">
        <w:rPr>
          <w:rFonts w:eastAsia="Times New Roman"/>
          <w:color w:val="212121"/>
          <w:szCs w:val="24"/>
        </w:rPr>
        <w:t>λλαγής</w:t>
      </w:r>
      <w:r>
        <w:rPr>
          <w:rFonts w:eastAsia="Times New Roman"/>
          <w:color w:val="212121"/>
          <w:szCs w:val="24"/>
        </w:rPr>
        <w:t xml:space="preserve">. </w:t>
      </w:r>
    </w:p>
    <w:p w14:paraId="4D87FE05"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Γ</w:t>
      </w:r>
      <w:r w:rsidRPr="004D12BD">
        <w:rPr>
          <w:rFonts w:eastAsia="Times New Roman"/>
          <w:color w:val="212121"/>
          <w:szCs w:val="24"/>
        </w:rPr>
        <w:t>ια να υπάρξει με αξιώσεις αναβαθ</w:t>
      </w:r>
      <w:r>
        <w:rPr>
          <w:rFonts w:eastAsia="Times New Roman"/>
          <w:color w:val="212121"/>
          <w:szCs w:val="24"/>
        </w:rPr>
        <w:t>μισμένο προοδευτικό κίνημα στη χ</w:t>
      </w:r>
      <w:r w:rsidRPr="004D12BD">
        <w:rPr>
          <w:rFonts w:eastAsia="Times New Roman"/>
          <w:color w:val="212121"/>
          <w:szCs w:val="24"/>
        </w:rPr>
        <w:t>ώρα</w:t>
      </w:r>
      <w:r>
        <w:rPr>
          <w:rFonts w:eastAsia="Times New Roman"/>
          <w:color w:val="212121"/>
          <w:szCs w:val="24"/>
        </w:rPr>
        <w:t>,</w:t>
      </w:r>
      <w:r w:rsidRPr="004D12BD">
        <w:rPr>
          <w:rFonts w:eastAsia="Times New Roman"/>
          <w:color w:val="212121"/>
          <w:szCs w:val="24"/>
        </w:rPr>
        <w:t xml:space="preserve"> πρέπει με συνέπεια και συνέχεια να τρέξουμε </w:t>
      </w:r>
      <w:r w:rsidRPr="004D12BD">
        <w:rPr>
          <w:rFonts w:eastAsia="Times New Roman"/>
          <w:color w:val="212121"/>
          <w:szCs w:val="24"/>
        </w:rPr>
        <w:lastRenderedPageBreak/>
        <w:t xml:space="preserve">τη διαδρομή της στρατηγικής ήττας του ΣΥΡΙΖΑ με </w:t>
      </w:r>
      <w:r>
        <w:rPr>
          <w:rFonts w:eastAsia="Times New Roman"/>
          <w:color w:val="212121"/>
          <w:szCs w:val="24"/>
        </w:rPr>
        <w:t>ταυτόχρονη στρατηγική νίκη του Κινήματος Α</w:t>
      </w:r>
      <w:r w:rsidRPr="004D12BD">
        <w:rPr>
          <w:rFonts w:eastAsia="Times New Roman"/>
          <w:color w:val="212121"/>
          <w:szCs w:val="24"/>
        </w:rPr>
        <w:t>λλαγής</w:t>
      </w:r>
      <w:r>
        <w:rPr>
          <w:rFonts w:eastAsia="Times New Roman"/>
          <w:color w:val="212121"/>
          <w:szCs w:val="24"/>
        </w:rPr>
        <w:t>.</w:t>
      </w:r>
      <w:r>
        <w:rPr>
          <w:rFonts w:eastAsia="Times New Roman"/>
          <w:color w:val="212121"/>
          <w:szCs w:val="24"/>
        </w:rPr>
        <w:t xml:space="preserve"> Αυτή είναι σήμερα η μόνη πολιτική π</w:t>
      </w:r>
      <w:r w:rsidRPr="004D12BD">
        <w:rPr>
          <w:rFonts w:eastAsia="Times New Roman"/>
          <w:color w:val="212121"/>
          <w:szCs w:val="24"/>
        </w:rPr>
        <w:t>ροοδευτικής ανασύστασης</w:t>
      </w:r>
      <w:r>
        <w:rPr>
          <w:rFonts w:eastAsia="Times New Roman"/>
          <w:color w:val="212121"/>
          <w:szCs w:val="24"/>
        </w:rPr>
        <w:t xml:space="preserve">. </w:t>
      </w:r>
    </w:p>
    <w:p w14:paraId="4D87FE06"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Το Κίνημα Α</w:t>
      </w:r>
      <w:r w:rsidRPr="004D12BD">
        <w:rPr>
          <w:rFonts w:eastAsia="Times New Roman"/>
          <w:color w:val="212121"/>
          <w:szCs w:val="24"/>
        </w:rPr>
        <w:t xml:space="preserve">λλαγής αποτελεί γέννημα του ΠΑΣΟΚ που </w:t>
      </w:r>
      <w:r>
        <w:rPr>
          <w:rFonts w:eastAsia="Times New Roman"/>
          <w:color w:val="212121"/>
          <w:szCs w:val="24"/>
        </w:rPr>
        <w:t>καταξίωσε και έκανε μεγάλη την π</w:t>
      </w:r>
      <w:r w:rsidRPr="004D12BD">
        <w:rPr>
          <w:rFonts w:eastAsia="Times New Roman"/>
          <w:color w:val="212121"/>
          <w:szCs w:val="24"/>
        </w:rPr>
        <w:t>ροοδευτική παράταξη</w:t>
      </w:r>
      <w:r>
        <w:rPr>
          <w:rFonts w:eastAsia="Times New Roman"/>
          <w:color w:val="212121"/>
          <w:szCs w:val="24"/>
        </w:rPr>
        <w:t>, μ</w:t>
      </w:r>
      <w:r>
        <w:rPr>
          <w:rFonts w:eastAsia="Times New Roman"/>
          <w:color w:val="212121"/>
          <w:szCs w:val="24"/>
        </w:rPr>
        <w:t>ί</w:t>
      </w:r>
      <w:r w:rsidRPr="004D12BD">
        <w:rPr>
          <w:rFonts w:eastAsia="Times New Roman"/>
          <w:color w:val="212121"/>
          <w:szCs w:val="24"/>
        </w:rPr>
        <w:t>α παράταξη που δεν θα επιτρέψουμε να απαξιώσει και να διασύρει ο ΣΥΡΙΖΑ</w:t>
      </w:r>
      <w:r>
        <w:rPr>
          <w:rFonts w:eastAsia="Times New Roman"/>
          <w:color w:val="212121"/>
          <w:szCs w:val="24"/>
        </w:rPr>
        <w:t>. Ο</w:t>
      </w:r>
      <w:r w:rsidRPr="004D12BD">
        <w:rPr>
          <w:rFonts w:eastAsia="Times New Roman"/>
          <w:color w:val="212121"/>
          <w:szCs w:val="24"/>
        </w:rPr>
        <w:t xml:space="preserve"> προοδευτικός κό</w:t>
      </w:r>
      <w:r w:rsidRPr="004D12BD">
        <w:rPr>
          <w:rFonts w:eastAsia="Times New Roman"/>
          <w:color w:val="212121"/>
          <w:szCs w:val="24"/>
        </w:rPr>
        <w:t>σμος με την ψήφο του στι</w:t>
      </w:r>
      <w:r>
        <w:rPr>
          <w:rFonts w:eastAsia="Times New Roman"/>
          <w:color w:val="212121"/>
          <w:szCs w:val="24"/>
        </w:rPr>
        <w:t xml:space="preserve">ς επόμενες εκλογές θα κάνει το Κίνημα Αλλαγής </w:t>
      </w:r>
      <w:r w:rsidRPr="004D12BD">
        <w:rPr>
          <w:rFonts w:eastAsia="Times New Roman"/>
          <w:color w:val="212121"/>
          <w:szCs w:val="24"/>
        </w:rPr>
        <w:t>πρωταγωνιστή</w:t>
      </w:r>
      <w:r>
        <w:rPr>
          <w:rFonts w:eastAsia="Times New Roman"/>
          <w:color w:val="212121"/>
          <w:szCs w:val="24"/>
        </w:rPr>
        <w:t>,</w:t>
      </w:r>
      <w:r w:rsidRPr="004D12BD">
        <w:rPr>
          <w:rFonts w:eastAsia="Times New Roman"/>
          <w:color w:val="212121"/>
          <w:szCs w:val="24"/>
        </w:rPr>
        <w:t xml:space="preserve"> αν</w:t>
      </w:r>
      <w:r>
        <w:rPr>
          <w:rFonts w:eastAsia="Times New Roman"/>
          <w:color w:val="212121"/>
          <w:szCs w:val="24"/>
        </w:rPr>
        <w:t>οίγοντας μι</w:t>
      </w:r>
      <w:r w:rsidRPr="004D12BD">
        <w:rPr>
          <w:rFonts w:eastAsia="Times New Roman"/>
          <w:color w:val="212121"/>
          <w:szCs w:val="24"/>
        </w:rPr>
        <w:t>α καινούργια σελίδα στην πολιτική ιστορία του τόπου</w:t>
      </w:r>
      <w:r>
        <w:rPr>
          <w:rFonts w:eastAsia="Times New Roman"/>
          <w:color w:val="212121"/>
          <w:szCs w:val="24"/>
        </w:rPr>
        <w:t>.</w:t>
      </w:r>
    </w:p>
    <w:p w14:paraId="4D87FE07"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4D12BD">
        <w:rPr>
          <w:rFonts w:eastAsia="Times New Roman"/>
          <w:color w:val="212121"/>
          <w:szCs w:val="24"/>
        </w:rPr>
        <w:t>αι δεν θα επιτρέψουμε να κατατίθενται εκτρώματα</w:t>
      </w:r>
      <w:r>
        <w:rPr>
          <w:rFonts w:eastAsia="Times New Roman"/>
          <w:color w:val="212121"/>
          <w:szCs w:val="24"/>
        </w:rPr>
        <w:t>,</w:t>
      </w:r>
      <w:r w:rsidRPr="004D12BD">
        <w:rPr>
          <w:rFonts w:eastAsia="Times New Roman"/>
          <w:color w:val="212121"/>
          <w:szCs w:val="24"/>
        </w:rPr>
        <w:t xml:space="preserve"> όπως αυτό που έχουμε σήμερα μπροστά </w:t>
      </w:r>
      <w:r>
        <w:rPr>
          <w:rFonts w:eastAsia="Times New Roman"/>
          <w:color w:val="212121"/>
          <w:szCs w:val="24"/>
        </w:rPr>
        <w:t>μας.</w:t>
      </w:r>
    </w:p>
    <w:p w14:paraId="4D87FE08"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Πριν, όμως, να </w:t>
      </w:r>
      <w:r>
        <w:rPr>
          <w:rFonts w:eastAsia="Times New Roman"/>
          <w:color w:val="212121"/>
          <w:szCs w:val="24"/>
        </w:rPr>
        <w:t xml:space="preserve">σας πω </w:t>
      </w:r>
      <w:r w:rsidRPr="004D12BD">
        <w:rPr>
          <w:rFonts w:eastAsia="Times New Roman"/>
          <w:color w:val="212121"/>
          <w:szCs w:val="24"/>
        </w:rPr>
        <w:t>τι κάνετε τώρα</w:t>
      </w:r>
      <w:r>
        <w:rPr>
          <w:rFonts w:eastAsia="Times New Roman"/>
          <w:color w:val="212121"/>
          <w:szCs w:val="24"/>
        </w:rPr>
        <w:t>, θέλω να σας θυμίσω τι κάνα</w:t>
      </w:r>
      <w:r w:rsidRPr="004D12BD">
        <w:rPr>
          <w:rFonts w:eastAsia="Times New Roman"/>
          <w:color w:val="212121"/>
          <w:szCs w:val="24"/>
        </w:rPr>
        <w:t>τε</w:t>
      </w:r>
      <w:r>
        <w:rPr>
          <w:rFonts w:eastAsia="Times New Roman"/>
          <w:color w:val="212121"/>
          <w:szCs w:val="24"/>
        </w:rPr>
        <w:t xml:space="preserve"> από την πρώτη μέρα που αναλάβατ</w:t>
      </w:r>
      <w:r w:rsidRPr="004D12BD">
        <w:rPr>
          <w:rFonts w:eastAsia="Times New Roman"/>
          <w:color w:val="212121"/>
          <w:szCs w:val="24"/>
        </w:rPr>
        <w:t>ε τη διακυβέρνηση της χώρας</w:t>
      </w:r>
      <w:r>
        <w:rPr>
          <w:rFonts w:eastAsia="Times New Roman"/>
          <w:color w:val="212121"/>
          <w:szCs w:val="24"/>
        </w:rPr>
        <w:t>. Ο Υ</w:t>
      </w:r>
      <w:r w:rsidRPr="004D12BD">
        <w:rPr>
          <w:rFonts w:eastAsia="Times New Roman"/>
          <w:color w:val="212121"/>
          <w:szCs w:val="24"/>
        </w:rPr>
        <w:t>πουργός Εσωτερικών</w:t>
      </w:r>
      <w:r>
        <w:rPr>
          <w:rFonts w:eastAsia="Times New Roman"/>
          <w:color w:val="212121"/>
          <w:szCs w:val="24"/>
        </w:rPr>
        <w:t xml:space="preserve"> και Διοικητικής Ανασυγκρότησης, </w:t>
      </w:r>
      <w:r w:rsidRPr="004D12BD">
        <w:rPr>
          <w:rFonts w:eastAsia="Times New Roman"/>
          <w:color w:val="212121"/>
          <w:szCs w:val="24"/>
        </w:rPr>
        <w:t xml:space="preserve">Νίκος </w:t>
      </w:r>
      <w:proofErr w:type="spellStart"/>
      <w:r w:rsidRPr="004D12BD">
        <w:rPr>
          <w:rFonts w:eastAsia="Times New Roman"/>
          <w:color w:val="212121"/>
          <w:szCs w:val="24"/>
        </w:rPr>
        <w:t>Βούτσης</w:t>
      </w:r>
      <w:proofErr w:type="spellEnd"/>
      <w:r>
        <w:rPr>
          <w:rFonts w:eastAsia="Times New Roman"/>
          <w:color w:val="212121"/>
          <w:szCs w:val="24"/>
        </w:rPr>
        <w:t>, ημερομηνία 27-2-</w:t>
      </w:r>
      <w:r w:rsidRPr="004D12BD">
        <w:rPr>
          <w:rFonts w:eastAsia="Times New Roman"/>
          <w:color w:val="212121"/>
          <w:szCs w:val="24"/>
        </w:rPr>
        <w:t>2015</w:t>
      </w:r>
      <w:r>
        <w:rPr>
          <w:rFonts w:eastAsia="Times New Roman"/>
          <w:color w:val="212121"/>
          <w:szCs w:val="24"/>
        </w:rPr>
        <w:t xml:space="preserve"> -ο</w:t>
      </w:r>
      <w:r w:rsidRPr="004D12BD">
        <w:rPr>
          <w:rFonts w:eastAsia="Times New Roman"/>
          <w:color w:val="212121"/>
          <w:szCs w:val="24"/>
        </w:rPr>
        <w:t xml:space="preserve">ύτε </w:t>
      </w:r>
      <w:r>
        <w:rPr>
          <w:rFonts w:eastAsia="Times New Roman"/>
          <w:color w:val="212121"/>
          <w:szCs w:val="24"/>
        </w:rPr>
        <w:t xml:space="preserve">είκοσι μέρες </w:t>
      </w:r>
      <w:r w:rsidRPr="004D12BD">
        <w:rPr>
          <w:rFonts w:eastAsia="Times New Roman"/>
          <w:color w:val="212121"/>
          <w:szCs w:val="24"/>
        </w:rPr>
        <w:t xml:space="preserve">κυβέρνηση </w:t>
      </w:r>
      <w:r>
        <w:rPr>
          <w:rFonts w:eastAsia="Times New Roman"/>
          <w:color w:val="212121"/>
          <w:szCs w:val="24"/>
        </w:rPr>
        <w:t xml:space="preserve">δεν ήσασταν- </w:t>
      </w:r>
      <w:r w:rsidRPr="004D12BD">
        <w:rPr>
          <w:rFonts w:eastAsia="Times New Roman"/>
          <w:color w:val="212121"/>
          <w:szCs w:val="24"/>
        </w:rPr>
        <w:t>στέλνει έγγρ</w:t>
      </w:r>
      <w:r w:rsidRPr="004D12BD">
        <w:rPr>
          <w:rFonts w:eastAsia="Times New Roman"/>
          <w:color w:val="212121"/>
          <w:szCs w:val="24"/>
        </w:rPr>
        <w:t>αφο προς όλους</w:t>
      </w:r>
      <w:r>
        <w:rPr>
          <w:rFonts w:eastAsia="Times New Roman"/>
          <w:color w:val="212121"/>
          <w:szCs w:val="24"/>
        </w:rPr>
        <w:t>:</w:t>
      </w:r>
      <w:r w:rsidRPr="004D12BD">
        <w:rPr>
          <w:rFonts w:eastAsia="Times New Roman"/>
          <w:color w:val="212121"/>
          <w:szCs w:val="24"/>
        </w:rPr>
        <w:t xml:space="preserve"> </w:t>
      </w:r>
      <w:r>
        <w:rPr>
          <w:rFonts w:eastAsia="Times New Roman"/>
          <w:color w:val="212121"/>
          <w:szCs w:val="24"/>
        </w:rPr>
        <w:t>«Π</w:t>
      </w:r>
      <w:r w:rsidRPr="004D12BD">
        <w:rPr>
          <w:rFonts w:eastAsia="Times New Roman"/>
          <w:color w:val="212121"/>
          <w:szCs w:val="24"/>
        </w:rPr>
        <w:t>ροσωρινή αναβολή ε</w:t>
      </w:r>
      <w:r>
        <w:rPr>
          <w:rFonts w:eastAsia="Times New Roman"/>
          <w:color w:val="212121"/>
          <w:szCs w:val="24"/>
        </w:rPr>
        <w:t xml:space="preserve">ντολής κατεδάφισης για τις 18-2» -για </w:t>
      </w:r>
      <w:r w:rsidRPr="004D12BD">
        <w:rPr>
          <w:rFonts w:eastAsia="Times New Roman"/>
          <w:color w:val="212121"/>
          <w:szCs w:val="24"/>
        </w:rPr>
        <w:t>την επόμενη μέρα</w:t>
      </w:r>
      <w:r>
        <w:rPr>
          <w:rFonts w:eastAsia="Times New Roman"/>
          <w:color w:val="212121"/>
          <w:szCs w:val="24"/>
        </w:rPr>
        <w:t>-</w:t>
      </w:r>
      <w:r w:rsidRPr="004D12BD">
        <w:rPr>
          <w:rFonts w:eastAsia="Times New Roman"/>
          <w:color w:val="212121"/>
          <w:szCs w:val="24"/>
        </w:rPr>
        <w:t xml:space="preserve"> και </w:t>
      </w:r>
      <w:r>
        <w:rPr>
          <w:rFonts w:eastAsia="Times New Roman"/>
          <w:color w:val="212121"/>
          <w:szCs w:val="24"/>
        </w:rPr>
        <w:t>λέει ο Υ</w:t>
      </w:r>
      <w:r w:rsidRPr="004D12BD">
        <w:rPr>
          <w:rFonts w:eastAsia="Times New Roman"/>
          <w:color w:val="212121"/>
          <w:szCs w:val="24"/>
        </w:rPr>
        <w:t xml:space="preserve">πουργός Εσωτερικών της </w:t>
      </w:r>
      <w:r>
        <w:rPr>
          <w:rFonts w:eastAsia="Times New Roman"/>
          <w:color w:val="212121"/>
          <w:szCs w:val="24"/>
        </w:rPr>
        <w:lastRenderedPageBreak/>
        <w:t>«πρώτη φορά Α</w:t>
      </w:r>
      <w:r w:rsidRPr="004D12BD">
        <w:rPr>
          <w:rFonts w:eastAsia="Times New Roman"/>
          <w:color w:val="212121"/>
          <w:szCs w:val="24"/>
        </w:rPr>
        <w:t>ριστερά</w:t>
      </w:r>
      <w:r>
        <w:rPr>
          <w:rFonts w:eastAsia="Times New Roman"/>
          <w:color w:val="212121"/>
          <w:szCs w:val="24"/>
        </w:rPr>
        <w:t>ς»: «Σας παρακαλούμε να αναβάλλετε</w:t>
      </w:r>
      <w:r w:rsidRPr="004D12BD">
        <w:rPr>
          <w:rFonts w:eastAsia="Times New Roman"/>
          <w:color w:val="212121"/>
          <w:szCs w:val="24"/>
        </w:rPr>
        <w:t xml:space="preserve"> προσωρινά την κατεδάφιση στην περιοχή Περιβολάκια Ραφήνας</w:t>
      </w:r>
      <w:r>
        <w:rPr>
          <w:rFonts w:eastAsia="Times New Roman"/>
          <w:color w:val="212121"/>
          <w:szCs w:val="24"/>
        </w:rPr>
        <w:t>,</w:t>
      </w:r>
      <w:r w:rsidRPr="004D12BD">
        <w:rPr>
          <w:rFonts w:eastAsia="Times New Roman"/>
          <w:color w:val="212121"/>
          <w:szCs w:val="24"/>
        </w:rPr>
        <w:t xml:space="preserve"> για να εξεταστο</w:t>
      </w:r>
      <w:r w:rsidRPr="004D12BD">
        <w:rPr>
          <w:rFonts w:eastAsia="Times New Roman"/>
          <w:color w:val="212121"/>
          <w:szCs w:val="24"/>
        </w:rPr>
        <w:t>ύν οι ισχυρισμοί του φερόμενου ιδιοκτήτη κυρίου τάδε</w:t>
      </w:r>
      <w:r>
        <w:rPr>
          <w:rFonts w:eastAsia="Times New Roman"/>
          <w:color w:val="212121"/>
          <w:szCs w:val="24"/>
        </w:rPr>
        <w:t xml:space="preserve">». </w:t>
      </w:r>
    </w:p>
    <w:p w14:paraId="4D87FE09"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Το καταθέτω στα Π</w:t>
      </w:r>
      <w:r w:rsidRPr="004D12BD">
        <w:rPr>
          <w:rFonts w:eastAsia="Times New Roman"/>
          <w:color w:val="212121"/>
          <w:szCs w:val="24"/>
        </w:rPr>
        <w:t>ρακτικά</w:t>
      </w:r>
      <w:r>
        <w:rPr>
          <w:rFonts w:eastAsia="Times New Roman"/>
          <w:color w:val="212121"/>
          <w:szCs w:val="24"/>
        </w:rPr>
        <w:t>,</w:t>
      </w:r>
      <w:r w:rsidRPr="004D12BD">
        <w:rPr>
          <w:rFonts w:eastAsia="Times New Roman"/>
          <w:color w:val="212121"/>
          <w:szCs w:val="24"/>
        </w:rPr>
        <w:t xml:space="preserve"> για να ξέρουμε ποιος ε</w:t>
      </w:r>
      <w:r>
        <w:rPr>
          <w:rFonts w:eastAsia="Times New Roman"/>
          <w:color w:val="212121"/>
          <w:szCs w:val="24"/>
        </w:rPr>
        <w:t xml:space="preserve">ίναι ο </w:t>
      </w:r>
      <w:r w:rsidRPr="004D12BD">
        <w:rPr>
          <w:rFonts w:eastAsia="Times New Roman"/>
          <w:color w:val="212121"/>
          <w:szCs w:val="24"/>
        </w:rPr>
        <w:t>καθένας</w:t>
      </w:r>
      <w:r>
        <w:rPr>
          <w:rFonts w:eastAsia="Times New Roman"/>
          <w:color w:val="212121"/>
          <w:szCs w:val="24"/>
        </w:rPr>
        <w:t>.</w:t>
      </w:r>
    </w:p>
    <w:p w14:paraId="4D87FE0A" w14:textId="77777777" w:rsidR="00E01347" w:rsidRDefault="00B0330D">
      <w:pPr>
        <w:spacing w:line="600" w:lineRule="auto"/>
        <w:ind w:firstLine="720"/>
        <w:jc w:val="both"/>
        <w:rPr>
          <w:rFonts w:eastAsia="Times New Roman" w:cs="Times New Roman"/>
          <w:szCs w:val="24"/>
        </w:rPr>
      </w:pPr>
      <w:r w:rsidRPr="00315976">
        <w:rPr>
          <w:rFonts w:eastAsia="Times New Roman" w:cs="Times New Roman"/>
          <w:szCs w:val="24"/>
        </w:rPr>
        <w:t xml:space="preserve">(Στο σημείο αυτό ο </w:t>
      </w:r>
      <w:r>
        <w:rPr>
          <w:rFonts w:eastAsia="Times New Roman" w:cs="Times New Roman"/>
          <w:szCs w:val="24"/>
        </w:rPr>
        <w:t>Βουλευτής</w:t>
      </w:r>
      <w:r w:rsidRPr="00315976">
        <w:rPr>
          <w:rFonts w:eastAsia="Times New Roman" w:cs="Times New Roman"/>
          <w:szCs w:val="24"/>
        </w:rPr>
        <w:t xml:space="preserve"> κ. </w:t>
      </w:r>
      <w:r>
        <w:rPr>
          <w:rFonts w:eastAsia="Times New Roman" w:cs="Times New Roman"/>
          <w:szCs w:val="24"/>
        </w:rPr>
        <w:t>Ιωάννης Μανιάτης</w:t>
      </w:r>
      <w:r w:rsidRPr="00315976">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sidRPr="00315976">
        <w:rPr>
          <w:rFonts w:eastAsia="Times New Roman" w:cs="Times New Roman"/>
          <w:szCs w:val="24"/>
        </w:rPr>
        <w:t xml:space="preserve">ρχείο του </w:t>
      </w:r>
      <w:r w:rsidRPr="00315976">
        <w:rPr>
          <w:rFonts w:eastAsia="Times New Roman" w:cs="Times New Roman"/>
          <w:szCs w:val="24"/>
        </w:rPr>
        <w:t>Τμήματος Γραμματείας της Διεύθυνσης Στενογραφίας και Πρακτικών της Βουλής)</w:t>
      </w:r>
    </w:p>
    <w:p w14:paraId="4D87FE0B"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4D12BD">
        <w:rPr>
          <w:rFonts w:eastAsia="Times New Roman"/>
          <w:color w:val="212121"/>
          <w:szCs w:val="24"/>
        </w:rPr>
        <w:t>αι έχουμε και συνέχεια</w:t>
      </w:r>
      <w:r>
        <w:rPr>
          <w:rFonts w:eastAsia="Times New Roman"/>
          <w:color w:val="212121"/>
          <w:szCs w:val="24"/>
        </w:rPr>
        <w:t>. Τον Νοέμβριο του</w:t>
      </w:r>
      <w:r w:rsidRPr="004D12BD">
        <w:rPr>
          <w:rFonts w:eastAsia="Times New Roman"/>
          <w:color w:val="212121"/>
          <w:szCs w:val="24"/>
        </w:rPr>
        <w:t xml:space="preserve"> 2015 </w:t>
      </w:r>
      <w:r>
        <w:rPr>
          <w:rFonts w:eastAsia="Times New Roman"/>
          <w:color w:val="212121"/>
          <w:szCs w:val="24"/>
        </w:rPr>
        <w:t>έρχεται τροπολογία από τους αρμόδιους Υ</w:t>
      </w:r>
      <w:r w:rsidRPr="004D12BD">
        <w:rPr>
          <w:rFonts w:eastAsia="Times New Roman"/>
          <w:color w:val="212121"/>
          <w:szCs w:val="24"/>
        </w:rPr>
        <w:t>πουργούς Εσωτερικών</w:t>
      </w:r>
      <w:r>
        <w:rPr>
          <w:rFonts w:eastAsia="Times New Roman"/>
          <w:color w:val="212121"/>
          <w:szCs w:val="24"/>
        </w:rPr>
        <w:t xml:space="preserve">, του Παναγιώτη </w:t>
      </w:r>
      <w:proofErr w:type="spellStart"/>
      <w:r>
        <w:rPr>
          <w:rFonts w:eastAsia="Times New Roman"/>
          <w:color w:val="212121"/>
          <w:szCs w:val="24"/>
        </w:rPr>
        <w:t>Κουρουμπλή</w:t>
      </w:r>
      <w:proofErr w:type="spellEnd"/>
      <w:r>
        <w:rPr>
          <w:rFonts w:eastAsia="Times New Roman"/>
          <w:color w:val="212121"/>
          <w:szCs w:val="24"/>
        </w:rPr>
        <w:t xml:space="preserve"> –ο </w:t>
      </w:r>
      <w:r w:rsidRPr="004D12BD">
        <w:rPr>
          <w:rFonts w:eastAsia="Times New Roman"/>
          <w:color w:val="212121"/>
          <w:szCs w:val="24"/>
        </w:rPr>
        <w:t xml:space="preserve">αγαπημένος του </w:t>
      </w:r>
      <w:r>
        <w:rPr>
          <w:rFonts w:eastAsia="Times New Roman"/>
          <w:color w:val="212121"/>
          <w:szCs w:val="24"/>
        </w:rPr>
        <w:t xml:space="preserve">ακροδεξιού </w:t>
      </w:r>
      <w:r w:rsidRPr="004D12BD">
        <w:rPr>
          <w:rFonts w:eastAsia="Times New Roman"/>
          <w:color w:val="212121"/>
          <w:szCs w:val="24"/>
        </w:rPr>
        <w:t>Αμβρόσιου</w:t>
      </w:r>
      <w:r>
        <w:rPr>
          <w:rFonts w:eastAsia="Times New Roman"/>
          <w:color w:val="212121"/>
          <w:szCs w:val="24"/>
        </w:rPr>
        <w:t>- και του Α</w:t>
      </w:r>
      <w:r>
        <w:rPr>
          <w:rFonts w:eastAsia="Times New Roman"/>
          <w:color w:val="212121"/>
          <w:szCs w:val="24"/>
        </w:rPr>
        <w:t>ναπληρωτή Π</w:t>
      </w:r>
      <w:r w:rsidRPr="004D12BD">
        <w:rPr>
          <w:rFonts w:eastAsia="Times New Roman"/>
          <w:color w:val="212121"/>
          <w:szCs w:val="24"/>
        </w:rPr>
        <w:t xml:space="preserve">εριβάλλοντος Ιωάννη Τσιρώνη </w:t>
      </w:r>
      <w:r>
        <w:rPr>
          <w:rFonts w:eastAsia="Times New Roman"/>
          <w:color w:val="212121"/>
          <w:szCs w:val="24"/>
        </w:rPr>
        <w:t>για</w:t>
      </w:r>
      <w:r w:rsidRPr="004D12BD">
        <w:rPr>
          <w:rFonts w:eastAsia="Times New Roman"/>
          <w:color w:val="212121"/>
          <w:szCs w:val="24"/>
        </w:rPr>
        <w:t xml:space="preserve"> αναστολή κατεδάφισης αυθαιρέτων</w:t>
      </w:r>
      <w:r>
        <w:rPr>
          <w:rFonts w:eastAsia="Times New Roman"/>
          <w:color w:val="212121"/>
          <w:szCs w:val="24"/>
        </w:rPr>
        <w:t>, α</w:t>
      </w:r>
      <w:r w:rsidRPr="004D12BD">
        <w:rPr>
          <w:rFonts w:eastAsia="Times New Roman"/>
          <w:color w:val="212121"/>
          <w:szCs w:val="24"/>
        </w:rPr>
        <w:t>κόμη και μετά από τελεσίδικες δικαστικές αποφάσεις</w:t>
      </w:r>
      <w:r>
        <w:rPr>
          <w:rFonts w:eastAsia="Times New Roman"/>
          <w:color w:val="212121"/>
          <w:szCs w:val="24"/>
        </w:rPr>
        <w:t xml:space="preserve">. Παρεμβαίνουμε </w:t>
      </w:r>
      <w:r w:rsidRPr="004D12BD">
        <w:rPr>
          <w:rFonts w:eastAsia="Times New Roman"/>
          <w:color w:val="212121"/>
          <w:szCs w:val="24"/>
        </w:rPr>
        <w:t xml:space="preserve">και μας δηλώνει στη Βουλή </w:t>
      </w:r>
      <w:r>
        <w:rPr>
          <w:rFonts w:eastAsia="Times New Roman"/>
          <w:color w:val="212121"/>
          <w:szCs w:val="24"/>
        </w:rPr>
        <w:t>ο κ.</w:t>
      </w:r>
      <w:r w:rsidRPr="004D12BD">
        <w:rPr>
          <w:rFonts w:eastAsia="Times New Roman"/>
          <w:color w:val="212121"/>
          <w:szCs w:val="24"/>
        </w:rPr>
        <w:t xml:space="preserve"> Τσιρώνης </w:t>
      </w:r>
      <w:r>
        <w:rPr>
          <w:rFonts w:eastAsia="Times New Roman"/>
          <w:color w:val="212121"/>
          <w:szCs w:val="24"/>
        </w:rPr>
        <w:t>-είναι γραμμένο στα Π</w:t>
      </w:r>
      <w:r w:rsidRPr="004D12BD">
        <w:rPr>
          <w:rFonts w:eastAsia="Times New Roman"/>
          <w:color w:val="212121"/>
          <w:szCs w:val="24"/>
        </w:rPr>
        <w:t>ρακτικά</w:t>
      </w:r>
      <w:r>
        <w:rPr>
          <w:rFonts w:eastAsia="Times New Roman"/>
          <w:color w:val="212121"/>
          <w:szCs w:val="24"/>
        </w:rPr>
        <w:t xml:space="preserve">- </w:t>
      </w:r>
      <w:r w:rsidRPr="004D12BD">
        <w:rPr>
          <w:rFonts w:eastAsia="Times New Roman"/>
          <w:color w:val="212121"/>
          <w:szCs w:val="24"/>
        </w:rPr>
        <w:t xml:space="preserve">ότι </w:t>
      </w:r>
      <w:r w:rsidRPr="004D12BD">
        <w:rPr>
          <w:rFonts w:eastAsia="Times New Roman"/>
          <w:color w:val="212121"/>
          <w:szCs w:val="24"/>
        </w:rPr>
        <w:lastRenderedPageBreak/>
        <w:t>την απο</w:t>
      </w:r>
      <w:r>
        <w:rPr>
          <w:rFonts w:eastAsia="Times New Roman"/>
          <w:color w:val="212121"/>
          <w:szCs w:val="24"/>
        </w:rPr>
        <w:t>σύρει μετά από εντολή του κ. Τσί</w:t>
      </w:r>
      <w:r>
        <w:rPr>
          <w:rFonts w:eastAsia="Times New Roman"/>
          <w:color w:val="212121"/>
          <w:szCs w:val="24"/>
        </w:rPr>
        <w:t>πρα και με την ίδια εντολή θ</w:t>
      </w:r>
      <w:r w:rsidRPr="004D12BD">
        <w:rPr>
          <w:rFonts w:eastAsia="Times New Roman"/>
          <w:color w:val="212121"/>
          <w:szCs w:val="24"/>
        </w:rPr>
        <w:t>α την καταθέσει σε επόμενο νομοσχέδιο</w:t>
      </w:r>
      <w:r>
        <w:rPr>
          <w:rFonts w:eastAsia="Times New Roman"/>
          <w:color w:val="212121"/>
          <w:szCs w:val="24"/>
        </w:rPr>
        <w:t>.</w:t>
      </w:r>
    </w:p>
    <w:p w14:paraId="4D87FE0C"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Το καταθέτω στα Π</w:t>
      </w:r>
      <w:r w:rsidRPr="004D12BD">
        <w:rPr>
          <w:rFonts w:eastAsia="Times New Roman"/>
          <w:color w:val="212121"/>
          <w:szCs w:val="24"/>
        </w:rPr>
        <w:t>ρακτικά</w:t>
      </w:r>
      <w:r>
        <w:rPr>
          <w:rFonts w:eastAsia="Times New Roman"/>
          <w:color w:val="212121"/>
          <w:szCs w:val="24"/>
        </w:rPr>
        <w:t>.</w:t>
      </w:r>
    </w:p>
    <w:p w14:paraId="4D87FE0D" w14:textId="77777777" w:rsidR="00E01347" w:rsidRDefault="00B0330D">
      <w:pPr>
        <w:spacing w:line="600" w:lineRule="auto"/>
        <w:ind w:firstLine="720"/>
        <w:jc w:val="both"/>
        <w:rPr>
          <w:rFonts w:eastAsia="Times New Roman" w:cs="Times New Roman"/>
          <w:szCs w:val="24"/>
        </w:rPr>
      </w:pPr>
      <w:r w:rsidRPr="00315976">
        <w:rPr>
          <w:rFonts w:eastAsia="Times New Roman" w:cs="Times New Roman"/>
          <w:szCs w:val="24"/>
        </w:rPr>
        <w:t xml:space="preserve">(Στο σημείο αυτό ο </w:t>
      </w:r>
      <w:r>
        <w:rPr>
          <w:rFonts w:eastAsia="Times New Roman" w:cs="Times New Roman"/>
          <w:szCs w:val="24"/>
        </w:rPr>
        <w:t>Βουλευτής</w:t>
      </w:r>
      <w:r w:rsidRPr="00315976">
        <w:rPr>
          <w:rFonts w:eastAsia="Times New Roman" w:cs="Times New Roman"/>
          <w:szCs w:val="24"/>
        </w:rPr>
        <w:t xml:space="preserve"> κ. </w:t>
      </w:r>
      <w:r>
        <w:rPr>
          <w:rFonts w:eastAsia="Times New Roman" w:cs="Times New Roman"/>
          <w:szCs w:val="24"/>
        </w:rPr>
        <w:t>Ιωάννης Μανιάτης</w:t>
      </w:r>
      <w:r w:rsidRPr="00315976">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sidRPr="00315976">
        <w:rPr>
          <w:rFonts w:eastAsia="Times New Roman" w:cs="Times New Roman"/>
          <w:szCs w:val="24"/>
        </w:rPr>
        <w:t>ρχείο του Τμήματος Γραμματείας της Διεύ</w:t>
      </w:r>
      <w:r w:rsidRPr="00315976">
        <w:rPr>
          <w:rFonts w:eastAsia="Times New Roman" w:cs="Times New Roman"/>
          <w:szCs w:val="24"/>
        </w:rPr>
        <w:t>θυνσης Στενογραφίας και Πρακτικών της Βουλής)</w:t>
      </w:r>
    </w:p>
    <w:p w14:paraId="4D87FE0E"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sidRPr="004D12BD">
        <w:rPr>
          <w:rFonts w:eastAsia="Times New Roman"/>
          <w:color w:val="212121"/>
          <w:szCs w:val="24"/>
        </w:rPr>
        <w:t xml:space="preserve">Και επειδή δεν είμαστε </w:t>
      </w:r>
      <w:r>
        <w:rPr>
          <w:rFonts w:eastAsia="Times New Roman"/>
          <w:color w:val="212121"/>
          <w:szCs w:val="24"/>
        </w:rPr>
        <w:t xml:space="preserve">όλοι </w:t>
      </w:r>
      <w:r w:rsidRPr="004D12BD">
        <w:rPr>
          <w:rFonts w:eastAsia="Times New Roman"/>
          <w:color w:val="212121"/>
          <w:szCs w:val="24"/>
        </w:rPr>
        <w:t>ίδιοι</w:t>
      </w:r>
      <w:r>
        <w:rPr>
          <w:rFonts w:eastAsia="Times New Roman"/>
          <w:color w:val="212121"/>
          <w:szCs w:val="24"/>
        </w:rPr>
        <w:t>,</w:t>
      </w:r>
      <w:r w:rsidRPr="004D12BD">
        <w:rPr>
          <w:rFonts w:eastAsia="Times New Roman"/>
          <w:color w:val="212121"/>
          <w:szCs w:val="24"/>
        </w:rPr>
        <w:t xml:space="preserve"> να σας πω </w:t>
      </w:r>
      <w:r>
        <w:rPr>
          <w:rFonts w:eastAsia="Times New Roman"/>
          <w:color w:val="212121"/>
          <w:szCs w:val="24"/>
        </w:rPr>
        <w:t>τι κάναμε εμείς και ακούστε</w:t>
      </w:r>
      <w:r w:rsidRPr="004D12BD">
        <w:rPr>
          <w:rFonts w:eastAsia="Times New Roman"/>
          <w:color w:val="212121"/>
          <w:szCs w:val="24"/>
        </w:rPr>
        <w:t xml:space="preserve"> όλοι οι συνάδελφοί του ΣΥΡΙΖΑ</w:t>
      </w:r>
      <w:r>
        <w:rPr>
          <w:rFonts w:eastAsia="Times New Roman"/>
          <w:color w:val="212121"/>
          <w:szCs w:val="24"/>
        </w:rPr>
        <w:t xml:space="preserve">: Τον Ιούνιο του </w:t>
      </w:r>
      <w:r w:rsidRPr="004D12BD">
        <w:rPr>
          <w:rFonts w:eastAsia="Times New Roman"/>
          <w:color w:val="212121"/>
          <w:szCs w:val="24"/>
        </w:rPr>
        <w:t xml:space="preserve">2014 </w:t>
      </w:r>
      <w:r>
        <w:rPr>
          <w:rFonts w:eastAsia="Times New Roman"/>
          <w:color w:val="212121"/>
          <w:szCs w:val="24"/>
        </w:rPr>
        <w:t>στον ν.4269</w:t>
      </w:r>
      <w:r w:rsidRPr="004D12BD">
        <w:rPr>
          <w:rFonts w:eastAsia="Times New Roman"/>
          <w:color w:val="212121"/>
          <w:szCs w:val="24"/>
        </w:rPr>
        <w:t xml:space="preserve"> άρθρο 11 παράγραφος 1</w:t>
      </w:r>
      <w:r>
        <w:rPr>
          <w:rFonts w:eastAsia="Times New Roman"/>
          <w:color w:val="212121"/>
          <w:szCs w:val="24"/>
        </w:rPr>
        <w:t>: «Έ</w:t>
      </w:r>
      <w:r w:rsidRPr="004D12BD">
        <w:rPr>
          <w:rFonts w:eastAsia="Times New Roman"/>
          <w:color w:val="212121"/>
          <w:szCs w:val="24"/>
        </w:rPr>
        <w:t>ως το 2020 ολοκληρώνετ</w:t>
      </w:r>
      <w:r>
        <w:rPr>
          <w:rFonts w:eastAsia="Times New Roman"/>
          <w:color w:val="212121"/>
          <w:szCs w:val="24"/>
        </w:rPr>
        <w:t>αι με ευθύνη όλων των αρμόδ</w:t>
      </w:r>
      <w:r>
        <w:rPr>
          <w:rFonts w:eastAsia="Times New Roman"/>
          <w:color w:val="212121"/>
          <w:szCs w:val="24"/>
        </w:rPr>
        <w:t>ιων Υ</w:t>
      </w:r>
      <w:r w:rsidRPr="004D12BD">
        <w:rPr>
          <w:rFonts w:eastAsia="Times New Roman"/>
          <w:color w:val="212121"/>
          <w:szCs w:val="24"/>
        </w:rPr>
        <w:t xml:space="preserve">πουργείων η </w:t>
      </w:r>
      <w:proofErr w:type="spellStart"/>
      <w:r w:rsidRPr="004D12BD">
        <w:rPr>
          <w:rFonts w:eastAsia="Times New Roman"/>
          <w:color w:val="212121"/>
          <w:szCs w:val="24"/>
        </w:rPr>
        <w:t>ψηφιοποίηση</w:t>
      </w:r>
      <w:proofErr w:type="spellEnd"/>
      <w:r w:rsidRPr="004D12BD">
        <w:rPr>
          <w:rFonts w:eastAsia="Times New Roman"/>
          <w:color w:val="212121"/>
          <w:szCs w:val="24"/>
        </w:rPr>
        <w:t xml:space="preserve"> και καταγραφή όλων των θεσμικών γραμμών </w:t>
      </w:r>
      <w:r>
        <w:rPr>
          <w:rFonts w:eastAsia="Times New Roman"/>
          <w:color w:val="212121"/>
          <w:szCs w:val="24"/>
        </w:rPr>
        <w:t>αρμοδιότητάς τους». Ο</w:t>
      </w:r>
      <w:r w:rsidRPr="004D12BD">
        <w:rPr>
          <w:rFonts w:eastAsia="Times New Roman"/>
          <w:color w:val="212121"/>
          <w:szCs w:val="24"/>
        </w:rPr>
        <w:t xml:space="preserve"> αιγιαλός και η παραλία είναι θεσμική γραμμή αρμοδιότητας του Υπουργείου Οικονομικών</w:t>
      </w:r>
      <w:r>
        <w:rPr>
          <w:rFonts w:eastAsia="Times New Roman"/>
          <w:color w:val="212121"/>
          <w:szCs w:val="24"/>
        </w:rPr>
        <w:t>. Το 2014, λοιπόν, εμείς</w:t>
      </w:r>
      <w:r w:rsidRPr="004D12BD">
        <w:rPr>
          <w:rFonts w:eastAsia="Times New Roman"/>
          <w:color w:val="212121"/>
          <w:szCs w:val="24"/>
        </w:rPr>
        <w:t xml:space="preserve"> καταγράψαμε αυτή την απόφαση</w:t>
      </w:r>
      <w:r>
        <w:rPr>
          <w:rFonts w:eastAsia="Times New Roman"/>
          <w:color w:val="212121"/>
          <w:szCs w:val="24"/>
        </w:rPr>
        <w:t>. Κ</w:t>
      </w:r>
      <w:r w:rsidRPr="004D12BD">
        <w:rPr>
          <w:rFonts w:eastAsia="Times New Roman"/>
          <w:color w:val="212121"/>
          <w:szCs w:val="24"/>
        </w:rPr>
        <w:t>αι καταχωρίζονται οι θεσμι</w:t>
      </w:r>
      <w:r w:rsidRPr="004D12BD">
        <w:rPr>
          <w:rFonts w:eastAsia="Times New Roman"/>
          <w:color w:val="212121"/>
          <w:szCs w:val="24"/>
        </w:rPr>
        <w:t xml:space="preserve">κές γραμμές </w:t>
      </w:r>
      <w:r>
        <w:rPr>
          <w:rFonts w:eastAsia="Times New Roman"/>
          <w:color w:val="212121"/>
          <w:szCs w:val="24"/>
        </w:rPr>
        <w:t xml:space="preserve">σε κεντρική βάση δεδομένων του Υπουργείου </w:t>
      </w:r>
      <w:r>
        <w:rPr>
          <w:rFonts w:eastAsia="Times New Roman"/>
          <w:color w:val="212121"/>
          <w:szCs w:val="24"/>
        </w:rPr>
        <w:lastRenderedPageBreak/>
        <w:t>Π</w:t>
      </w:r>
      <w:r w:rsidRPr="004D12BD">
        <w:rPr>
          <w:rFonts w:eastAsia="Times New Roman"/>
          <w:color w:val="212121"/>
          <w:szCs w:val="24"/>
        </w:rPr>
        <w:t>εριβάλλοντος</w:t>
      </w:r>
      <w:r>
        <w:rPr>
          <w:rFonts w:eastAsia="Times New Roman"/>
          <w:color w:val="212121"/>
          <w:szCs w:val="24"/>
        </w:rPr>
        <w:t>, Ενέργειας και Κ</w:t>
      </w:r>
      <w:r w:rsidRPr="004D12BD">
        <w:rPr>
          <w:rFonts w:eastAsia="Times New Roman"/>
          <w:color w:val="212121"/>
          <w:szCs w:val="24"/>
        </w:rPr>
        <w:t>λιματ</w:t>
      </w:r>
      <w:r>
        <w:rPr>
          <w:rFonts w:eastAsia="Times New Roman"/>
          <w:color w:val="212121"/>
          <w:szCs w:val="24"/>
        </w:rPr>
        <w:t>ικής Α</w:t>
      </w:r>
      <w:r w:rsidRPr="004D12BD">
        <w:rPr>
          <w:rFonts w:eastAsia="Times New Roman"/>
          <w:color w:val="212121"/>
          <w:szCs w:val="24"/>
        </w:rPr>
        <w:t>λλαγής</w:t>
      </w:r>
      <w:r>
        <w:rPr>
          <w:rFonts w:eastAsia="Times New Roman"/>
          <w:color w:val="212121"/>
          <w:szCs w:val="24"/>
        </w:rPr>
        <w:t>. Α</w:t>
      </w:r>
      <w:r w:rsidRPr="004D12BD">
        <w:rPr>
          <w:rFonts w:eastAsia="Times New Roman"/>
          <w:color w:val="212121"/>
          <w:szCs w:val="24"/>
        </w:rPr>
        <w:t>υτοί είμαστε εμείς για την προστασία του περιβάλλοντος</w:t>
      </w:r>
      <w:r>
        <w:rPr>
          <w:rFonts w:eastAsia="Times New Roman"/>
          <w:color w:val="212121"/>
          <w:szCs w:val="24"/>
        </w:rPr>
        <w:t>,</w:t>
      </w:r>
      <w:r w:rsidRPr="004D12BD">
        <w:rPr>
          <w:rFonts w:eastAsia="Times New Roman"/>
          <w:color w:val="212121"/>
          <w:szCs w:val="24"/>
        </w:rPr>
        <w:t xml:space="preserve"> του αιγιαλού και της παραλίας</w:t>
      </w:r>
      <w:r>
        <w:rPr>
          <w:rFonts w:eastAsia="Times New Roman"/>
          <w:color w:val="212121"/>
          <w:szCs w:val="24"/>
        </w:rPr>
        <w:t xml:space="preserve">. </w:t>
      </w:r>
    </w:p>
    <w:p w14:paraId="4D87FE0F"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Το καταθέτω στα Πρακτικά. </w:t>
      </w:r>
    </w:p>
    <w:p w14:paraId="4D87FE10" w14:textId="77777777" w:rsidR="00E01347" w:rsidRDefault="00B0330D">
      <w:pPr>
        <w:spacing w:line="600" w:lineRule="auto"/>
        <w:ind w:firstLine="720"/>
        <w:jc w:val="both"/>
        <w:rPr>
          <w:rFonts w:eastAsia="Times New Roman" w:cs="Times New Roman"/>
          <w:szCs w:val="24"/>
        </w:rPr>
      </w:pPr>
      <w:r w:rsidRPr="00315976">
        <w:rPr>
          <w:rFonts w:eastAsia="Times New Roman" w:cs="Times New Roman"/>
          <w:szCs w:val="24"/>
        </w:rPr>
        <w:t xml:space="preserve">(Στο σημείο αυτό ο </w:t>
      </w:r>
      <w:r>
        <w:rPr>
          <w:rFonts w:eastAsia="Times New Roman" w:cs="Times New Roman"/>
          <w:szCs w:val="24"/>
        </w:rPr>
        <w:t>Βουλευτής</w:t>
      </w:r>
      <w:r w:rsidRPr="00315976">
        <w:rPr>
          <w:rFonts w:eastAsia="Times New Roman" w:cs="Times New Roman"/>
          <w:szCs w:val="24"/>
        </w:rPr>
        <w:t xml:space="preserve"> κ. </w:t>
      </w:r>
      <w:r>
        <w:rPr>
          <w:rFonts w:eastAsia="Times New Roman" w:cs="Times New Roman"/>
          <w:szCs w:val="24"/>
        </w:rPr>
        <w:t>Ιωάννης Μανιάτης</w:t>
      </w:r>
      <w:r w:rsidRPr="00315976">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sidRPr="00315976">
        <w:rPr>
          <w:rFonts w:eastAsia="Times New Roman" w:cs="Times New Roman"/>
          <w:szCs w:val="24"/>
        </w:rPr>
        <w:t>ρχείο του Τμήματος Γραμματείας της Διεύθυνσης Στενογραφίας και Πρακτικών της Βουλής)</w:t>
      </w:r>
    </w:p>
    <w:p w14:paraId="4D87FE11"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4D12BD">
        <w:rPr>
          <w:rFonts w:eastAsia="Times New Roman"/>
          <w:color w:val="212121"/>
          <w:szCs w:val="24"/>
        </w:rPr>
        <w:t>αι δεν φτάνει μόνο αυτό</w:t>
      </w:r>
      <w:r>
        <w:rPr>
          <w:rFonts w:eastAsia="Times New Roman"/>
          <w:color w:val="212121"/>
          <w:szCs w:val="24"/>
        </w:rPr>
        <w:t>. Δ</w:t>
      </w:r>
      <w:r w:rsidRPr="004D12BD">
        <w:rPr>
          <w:rFonts w:eastAsia="Times New Roman"/>
          <w:color w:val="212121"/>
          <w:szCs w:val="24"/>
        </w:rPr>
        <w:t>ώσαμε και εντολή να γίνει το πρώτο πιλοτικό για το σ</w:t>
      </w:r>
      <w:r w:rsidRPr="004D12BD">
        <w:rPr>
          <w:rFonts w:eastAsia="Times New Roman"/>
          <w:color w:val="212121"/>
          <w:szCs w:val="24"/>
        </w:rPr>
        <w:t>ύστημα ψηφιακών γραμμών όλης της Ελλάδας</w:t>
      </w:r>
      <w:r>
        <w:rPr>
          <w:rFonts w:eastAsia="Times New Roman"/>
          <w:color w:val="212121"/>
          <w:szCs w:val="24"/>
        </w:rPr>
        <w:t>. Κ</w:t>
      </w:r>
      <w:r w:rsidRPr="004D12BD">
        <w:rPr>
          <w:rFonts w:eastAsia="Times New Roman"/>
          <w:color w:val="212121"/>
          <w:szCs w:val="24"/>
        </w:rPr>
        <w:t xml:space="preserve">αι εδώ είναι ο πρώτος πιλοτικός χάρτης που φτιάχτηκε για </w:t>
      </w:r>
      <w:r>
        <w:rPr>
          <w:rFonts w:eastAsia="Times New Roman"/>
          <w:color w:val="212121"/>
          <w:szCs w:val="24"/>
        </w:rPr>
        <w:t>δεκαεπτά</w:t>
      </w:r>
      <w:r w:rsidRPr="004D12BD">
        <w:rPr>
          <w:rFonts w:eastAsia="Times New Roman"/>
          <w:color w:val="212121"/>
          <w:szCs w:val="24"/>
        </w:rPr>
        <w:t xml:space="preserve"> επίπεδα θεσμικών γραμμών για όλο το</w:t>
      </w:r>
      <w:r>
        <w:rPr>
          <w:rFonts w:eastAsia="Times New Roman"/>
          <w:color w:val="212121"/>
          <w:szCs w:val="24"/>
        </w:rPr>
        <w:t>ν Νομό Κ</w:t>
      </w:r>
      <w:r w:rsidRPr="004D12BD">
        <w:rPr>
          <w:rFonts w:eastAsia="Times New Roman"/>
          <w:color w:val="212121"/>
          <w:szCs w:val="24"/>
        </w:rPr>
        <w:t>οζάνης</w:t>
      </w:r>
      <w:r>
        <w:rPr>
          <w:rFonts w:eastAsia="Times New Roman"/>
          <w:color w:val="212121"/>
          <w:szCs w:val="24"/>
        </w:rPr>
        <w:t>.</w:t>
      </w:r>
    </w:p>
    <w:p w14:paraId="4D87FE12"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Το καταθέτω στα Πρακτικά. </w:t>
      </w:r>
    </w:p>
    <w:p w14:paraId="4D87FE13" w14:textId="77777777" w:rsidR="00E01347" w:rsidRDefault="00B0330D">
      <w:pPr>
        <w:spacing w:line="600" w:lineRule="auto"/>
        <w:ind w:firstLine="720"/>
        <w:jc w:val="both"/>
        <w:rPr>
          <w:rFonts w:eastAsia="Times New Roman" w:cs="Times New Roman"/>
          <w:szCs w:val="24"/>
        </w:rPr>
      </w:pPr>
      <w:r w:rsidRPr="00315976">
        <w:rPr>
          <w:rFonts w:eastAsia="Times New Roman" w:cs="Times New Roman"/>
          <w:szCs w:val="24"/>
        </w:rPr>
        <w:t xml:space="preserve">(Στο σημείο αυτό ο </w:t>
      </w:r>
      <w:r>
        <w:rPr>
          <w:rFonts w:eastAsia="Times New Roman" w:cs="Times New Roman"/>
          <w:szCs w:val="24"/>
        </w:rPr>
        <w:t>Βουλευτής</w:t>
      </w:r>
      <w:r w:rsidRPr="00315976">
        <w:rPr>
          <w:rFonts w:eastAsia="Times New Roman" w:cs="Times New Roman"/>
          <w:szCs w:val="24"/>
        </w:rPr>
        <w:t xml:space="preserve"> κ. </w:t>
      </w:r>
      <w:r>
        <w:rPr>
          <w:rFonts w:eastAsia="Times New Roman" w:cs="Times New Roman"/>
          <w:szCs w:val="24"/>
        </w:rPr>
        <w:t>Ιωάννης Μανιάτης</w:t>
      </w:r>
      <w:r w:rsidRPr="00315976">
        <w:rPr>
          <w:rFonts w:eastAsia="Times New Roman" w:cs="Times New Roman"/>
          <w:szCs w:val="24"/>
        </w:rPr>
        <w:t xml:space="preserve"> καταθέτει για τα Πρα</w:t>
      </w:r>
      <w:r w:rsidRPr="00315976">
        <w:rPr>
          <w:rFonts w:eastAsia="Times New Roman" w:cs="Times New Roman"/>
          <w:szCs w:val="24"/>
        </w:rPr>
        <w:t xml:space="preserve">κτικά το προαναφερθέν έγγραφο, το οποίο βρίσκεται στο </w:t>
      </w:r>
      <w:r>
        <w:rPr>
          <w:rFonts w:eastAsia="Times New Roman" w:cs="Times New Roman"/>
          <w:szCs w:val="24"/>
        </w:rPr>
        <w:t>α</w:t>
      </w:r>
      <w:r w:rsidRPr="00315976">
        <w:rPr>
          <w:rFonts w:eastAsia="Times New Roman" w:cs="Times New Roman"/>
          <w:szCs w:val="24"/>
        </w:rPr>
        <w:t>ρχείο του Τμήματος Γραμματείας της Διεύθυνσης Στενογραφίας και Πρακτικών της Βουλής)</w:t>
      </w:r>
    </w:p>
    <w:p w14:paraId="4D87FE14"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Και τι</w:t>
      </w:r>
      <w:r w:rsidRPr="004D12BD">
        <w:rPr>
          <w:rFonts w:eastAsia="Times New Roman"/>
          <w:color w:val="212121"/>
          <w:szCs w:val="24"/>
        </w:rPr>
        <w:t xml:space="preserve"> έρχεται να κάνει ο ΣΥΡΙΖΑ</w:t>
      </w:r>
      <w:r>
        <w:rPr>
          <w:rFonts w:eastAsia="Times New Roman"/>
          <w:color w:val="212121"/>
          <w:szCs w:val="24"/>
        </w:rPr>
        <w:t>; Στις 23-12-2016 έχουμε το άρθρο 14 του ν.44</w:t>
      </w:r>
      <w:r w:rsidRPr="004D12BD">
        <w:rPr>
          <w:rFonts w:eastAsia="Times New Roman"/>
          <w:color w:val="212121"/>
          <w:szCs w:val="24"/>
        </w:rPr>
        <w:t>47</w:t>
      </w:r>
      <w:r>
        <w:rPr>
          <w:rFonts w:eastAsia="Times New Roman"/>
          <w:color w:val="212121"/>
          <w:szCs w:val="24"/>
        </w:rPr>
        <w:t>: «Μ</w:t>
      </w:r>
      <w:r w:rsidRPr="004D12BD">
        <w:rPr>
          <w:rFonts w:eastAsia="Times New Roman"/>
          <w:color w:val="212121"/>
          <w:szCs w:val="24"/>
        </w:rPr>
        <w:t>ε την έναρξη ισχύος του νόμου αυτ</w:t>
      </w:r>
      <w:r w:rsidRPr="004D12BD">
        <w:rPr>
          <w:rFonts w:eastAsia="Times New Roman"/>
          <w:color w:val="212121"/>
          <w:szCs w:val="24"/>
        </w:rPr>
        <w:t>ού καταργούν</w:t>
      </w:r>
      <w:r>
        <w:rPr>
          <w:rFonts w:eastAsia="Times New Roman"/>
          <w:color w:val="212121"/>
          <w:szCs w:val="24"/>
        </w:rPr>
        <w:t>ται τα άρθρα 1 έως 13 του ν.42</w:t>
      </w:r>
      <w:r w:rsidRPr="004D12BD">
        <w:rPr>
          <w:rFonts w:eastAsia="Times New Roman"/>
          <w:color w:val="212121"/>
          <w:szCs w:val="24"/>
        </w:rPr>
        <w:t>69</w:t>
      </w:r>
      <w:r>
        <w:rPr>
          <w:rFonts w:eastAsia="Times New Roman"/>
          <w:color w:val="212121"/>
          <w:szCs w:val="24"/>
        </w:rPr>
        <w:t>». Τ</w:t>
      </w:r>
      <w:r w:rsidRPr="004D12BD">
        <w:rPr>
          <w:rFonts w:eastAsia="Times New Roman"/>
          <w:color w:val="212121"/>
          <w:szCs w:val="24"/>
        </w:rPr>
        <w:t>ο άρθρο που σας προανέφερα για την υποχρέωση μέχρι το 2020 να έχουμε όλες τις θεσμικές γραμμές είναι το άρθρο 11</w:t>
      </w:r>
      <w:r>
        <w:rPr>
          <w:rFonts w:eastAsia="Times New Roman"/>
          <w:color w:val="212121"/>
          <w:szCs w:val="24"/>
        </w:rPr>
        <w:t>. Από το 1, λ</w:t>
      </w:r>
      <w:r w:rsidRPr="004D12BD">
        <w:rPr>
          <w:rFonts w:eastAsia="Times New Roman"/>
          <w:color w:val="212121"/>
          <w:szCs w:val="24"/>
        </w:rPr>
        <w:t>οιπόν</w:t>
      </w:r>
      <w:r>
        <w:rPr>
          <w:rFonts w:eastAsia="Times New Roman"/>
          <w:color w:val="212121"/>
          <w:szCs w:val="24"/>
        </w:rPr>
        <w:t>, μέχρι το 13 η Κ</w:t>
      </w:r>
      <w:r w:rsidRPr="004D12BD">
        <w:rPr>
          <w:rFonts w:eastAsia="Times New Roman"/>
          <w:color w:val="212121"/>
          <w:szCs w:val="24"/>
        </w:rPr>
        <w:t>υβέρνηση ΣΥΡΙΖΑ κ</w:t>
      </w:r>
      <w:r>
        <w:rPr>
          <w:rFonts w:eastAsia="Times New Roman"/>
          <w:color w:val="212121"/>
          <w:szCs w:val="24"/>
        </w:rPr>
        <w:t>αταργεί την υποχρέωση όλων των Υ</w:t>
      </w:r>
      <w:r w:rsidRPr="004D12BD">
        <w:rPr>
          <w:rFonts w:eastAsia="Times New Roman"/>
          <w:color w:val="212121"/>
          <w:szCs w:val="24"/>
        </w:rPr>
        <w:t>πουργείων κα</w:t>
      </w:r>
      <w:r w:rsidRPr="004D12BD">
        <w:rPr>
          <w:rFonts w:eastAsia="Times New Roman"/>
          <w:color w:val="212121"/>
          <w:szCs w:val="24"/>
        </w:rPr>
        <w:t>ι όλων τω</w:t>
      </w:r>
      <w:r>
        <w:rPr>
          <w:rFonts w:eastAsia="Times New Roman"/>
          <w:color w:val="212121"/>
          <w:szCs w:val="24"/>
        </w:rPr>
        <w:t>ν δημοσίων υπηρεσιών να καταχωρί</w:t>
      </w:r>
      <w:r w:rsidRPr="004D12BD">
        <w:rPr>
          <w:rFonts w:eastAsia="Times New Roman"/>
          <w:color w:val="212121"/>
          <w:szCs w:val="24"/>
        </w:rPr>
        <w:t>σουν σε ενιαίο σύστημα τις ψηφιακές θεσμικές γραμμές της χώρας</w:t>
      </w:r>
      <w:r>
        <w:rPr>
          <w:rFonts w:eastAsia="Times New Roman"/>
          <w:color w:val="212121"/>
          <w:szCs w:val="24"/>
        </w:rPr>
        <w:t>. Κ</w:t>
      </w:r>
      <w:r w:rsidRPr="004D12BD">
        <w:rPr>
          <w:rFonts w:eastAsia="Times New Roman"/>
          <w:color w:val="212121"/>
          <w:szCs w:val="24"/>
        </w:rPr>
        <w:t>αι η τρόικα επιμένει να κατατεθεί νομοσχέδιο</w:t>
      </w:r>
      <w:r>
        <w:rPr>
          <w:rFonts w:eastAsia="Times New Roman"/>
          <w:color w:val="212121"/>
          <w:szCs w:val="24"/>
        </w:rPr>
        <w:t>,</w:t>
      </w:r>
      <w:r w:rsidRPr="004D12BD">
        <w:rPr>
          <w:rFonts w:eastAsia="Times New Roman"/>
          <w:color w:val="212121"/>
          <w:szCs w:val="24"/>
        </w:rPr>
        <w:t xml:space="preserve"> όπως αυτό που κατατίθεται τώρα</w:t>
      </w:r>
      <w:r>
        <w:rPr>
          <w:rFonts w:eastAsia="Times New Roman"/>
          <w:color w:val="212121"/>
          <w:szCs w:val="24"/>
        </w:rPr>
        <w:t>. Σας τα</w:t>
      </w:r>
      <w:r w:rsidRPr="004D12BD">
        <w:rPr>
          <w:rFonts w:eastAsia="Times New Roman"/>
          <w:color w:val="212121"/>
          <w:szCs w:val="24"/>
        </w:rPr>
        <w:t xml:space="preserve"> είπε ο </w:t>
      </w:r>
      <w:r>
        <w:rPr>
          <w:rFonts w:eastAsia="Times New Roman"/>
          <w:color w:val="212121"/>
          <w:szCs w:val="24"/>
        </w:rPr>
        <w:t>εισηγητής μας</w:t>
      </w:r>
      <w:r w:rsidRPr="004D12BD">
        <w:rPr>
          <w:rFonts w:eastAsia="Times New Roman"/>
          <w:color w:val="212121"/>
          <w:szCs w:val="24"/>
        </w:rPr>
        <w:t xml:space="preserve"> Γιάννης Κουτσούκος</w:t>
      </w:r>
      <w:r>
        <w:rPr>
          <w:rFonts w:eastAsia="Times New Roman"/>
          <w:color w:val="212121"/>
          <w:szCs w:val="24"/>
        </w:rPr>
        <w:t xml:space="preserve">. </w:t>
      </w:r>
    </w:p>
    <w:p w14:paraId="4D87FE15" w14:textId="77777777" w:rsidR="00E01347" w:rsidRDefault="00B0330D">
      <w:pPr>
        <w:tabs>
          <w:tab w:val="left" w:pos="2738"/>
          <w:tab w:val="center" w:pos="4753"/>
          <w:tab w:val="left" w:pos="5723"/>
        </w:tabs>
        <w:spacing w:line="600" w:lineRule="auto"/>
        <w:ind w:firstLine="720"/>
        <w:jc w:val="both"/>
        <w:rPr>
          <w:rFonts w:eastAsia="Times New Roman"/>
          <w:szCs w:val="24"/>
        </w:rPr>
      </w:pPr>
      <w:r w:rsidRPr="002A5E00">
        <w:rPr>
          <w:rFonts w:eastAsia="Times New Roman"/>
          <w:b/>
          <w:szCs w:val="24"/>
        </w:rPr>
        <w:t>ΠΡΟΕΔΡΕΥΩΝ (Μάριος Γεωρ</w:t>
      </w:r>
      <w:r w:rsidRPr="002A5E00">
        <w:rPr>
          <w:rFonts w:eastAsia="Times New Roman"/>
          <w:b/>
          <w:szCs w:val="24"/>
        </w:rPr>
        <w:t>γιάδης):</w:t>
      </w:r>
      <w:r>
        <w:rPr>
          <w:rFonts w:eastAsia="Times New Roman"/>
          <w:b/>
          <w:szCs w:val="24"/>
        </w:rPr>
        <w:t xml:space="preserve"> </w:t>
      </w:r>
      <w:r>
        <w:rPr>
          <w:rFonts w:eastAsia="Times New Roman"/>
          <w:szCs w:val="24"/>
        </w:rPr>
        <w:t xml:space="preserve">Κύριε Μανιάτη, ολοκληρώστε. </w:t>
      </w:r>
    </w:p>
    <w:p w14:paraId="4D87FE16"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b/>
          <w:szCs w:val="24"/>
        </w:rPr>
        <w:t xml:space="preserve">ΙΩΑΝΝΗΣ ΜΑΝΙΑΤΗΣ: </w:t>
      </w:r>
      <w:r>
        <w:rPr>
          <w:rFonts w:eastAsia="Times New Roman"/>
          <w:color w:val="212121"/>
          <w:szCs w:val="24"/>
        </w:rPr>
        <w:t>Και εδώ είναι το επίσημο δελτίο Τ</w:t>
      </w:r>
      <w:r w:rsidRPr="004D12BD">
        <w:rPr>
          <w:rFonts w:eastAsia="Times New Roman"/>
          <w:color w:val="212121"/>
          <w:szCs w:val="24"/>
        </w:rPr>
        <w:t xml:space="preserve">ύπου </w:t>
      </w:r>
      <w:r>
        <w:rPr>
          <w:rFonts w:eastAsia="Times New Roman"/>
          <w:color w:val="212121"/>
          <w:szCs w:val="24"/>
        </w:rPr>
        <w:t>που υπέγραψε ως Υπουργός Π</w:t>
      </w:r>
      <w:r w:rsidRPr="004D12BD">
        <w:rPr>
          <w:rFonts w:eastAsia="Times New Roman"/>
          <w:color w:val="212121"/>
          <w:szCs w:val="24"/>
        </w:rPr>
        <w:t>εριβάλλοντος</w:t>
      </w:r>
      <w:r>
        <w:rPr>
          <w:rFonts w:eastAsia="Times New Roman"/>
          <w:color w:val="212121"/>
          <w:szCs w:val="24"/>
        </w:rPr>
        <w:t>,</w:t>
      </w:r>
      <w:r w:rsidRPr="004D12BD">
        <w:rPr>
          <w:rFonts w:eastAsia="Times New Roman"/>
          <w:color w:val="212121"/>
          <w:szCs w:val="24"/>
        </w:rPr>
        <w:t xml:space="preserve"> αρνούμενος να</w:t>
      </w:r>
      <w:r>
        <w:rPr>
          <w:rFonts w:eastAsia="Times New Roman"/>
          <w:color w:val="212121"/>
          <w:szCs w:val="24"/>
        </w:rPr>
        <w:t xml:space="preserve"> υπογράψει αυτό που τώρα υπογράφουν Υπουργοί του ΣΥΡΙΖΑ,</w:t>
      </w:r>
      <w:r w:rsidRPr="004D12BD">
        <w:rPr>
          <w:rFonts w:eastAsia="Times New Roman"/>
          <w:color w:val="212121"/>
          <w:szCs w:val="24"/>
        </w:rPr>
        <w:t xml:space="preserve"> μεταξύ των οποίων </w:t>
      </w:r>
      <w:r>
        <w:rPr>
          <w:rFonts w:eastAsia="Times New Roman"/>
          <w:color w:val="212121"/>
          <w:szCs w:val="24"/>
        </w:rPr>
        <w:t>και ο κ.</w:t>
      </w:r>
      <w:r w:rsidRPr="004D12BD">
        <w:rPr>
          <w:rFonts w:eastAsia="Times New Roman"/>
          <w:color w:val="212121"/>
          <w:szCs w:val="24"/>
        </w:rPr>
        <w:t xml:space="preserve"> </w:t>
      </w:r>
      <w:proofErr w:type="spellStart"/>
      <w:r w:rsidRPr="004D12BD">
        <w:rPr>
          <w:rFonts w:eastAsia="Times New Roman"/>
          <w:color w:val="212121"/>
          <w:szCs w:val="24"/>
        </w:rPr>
        <w:t>Τσακαλώτος</w:t>
      </w:r>
      <w:proofErr w:type="spellEnd"/>
      <w:r w:rsidRPr="004D12BD">
        <w:rPr>
          <w:rFonts w:eastAsia="Times New Roman"/>
          <w:color w:val="212121"/>
          <w:szCs w:val="24"/>
        </w:rPr>
        <w:t xml:space="preserve"> και </w:t>
      </w:r>
      <w:r>
        <w:rPr>
          <w:rFonts w:eastAsia="Times New Roman"/>
          <w:color w:val="212121"/>
          <w:szCs w:val="24"/>
        </w:rPr>
        <w:t>ο κ.</w:t>
      </w:r>
      <w:r w:rsidRPr="004D12BD">
        <w:rPr>
          <w:rFonts w:eastAsia="Times New Roman"/>
          <w:color w:val="212121"/>
          <w:szCs w:val="24"/>
        </w:rPr>
        <w:t xml:space="preserve"> Σταθάκης </w:t>
      </w:r>
      <w:r>
        <w:rPr>
          <w:rFonts w:eastAsia="Times New Roman"/>
          <w:color w:val="212121"/>
          <w:szCs w:val="24"/>
        </w:rPr>
        <w:t>και πολλοί άλλοι δήθεν ευαίσθητοι</w:t>
      </w:r>
      <w:r w:rsidRPr="004D12BD">
        <w:rPr>
          <w:rFonts w:eastAsia="Times New Roman"/>
          <w:color w:val="212121"/>
          <w:szCs w:val="24"/>
        </w:rPr>
        <w:t xml:space="preserve"> προστάτες του περιβάλλοντος</w:t>
      </w:r>
      <w:r>
        <w:rPr>
          <w:rFonts w:eastAsia="Times New Roman"/>
          <w:color w:val="212121"/>
          <w:szCs w:val="24"/>
        </w:rPr>
        <w:t xml:space="preserve">. </w:t>
      </w:r>
    </w:p>
    <w:p w14:paraId="4D87FE17"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Και λέω στο επίσημο δελτίο Τ</w:t>
      </w:r>
      <w:r w:rsidRPr="004D12BD">
        <w:rPr>
          <w:rFonts w:eastAsia="Times New Roman"/>
          <w:color w:val="212121"/>
          <w:szCs w:val="24"/>
        </w:rPr>
        <w:t>ύπου</w:t>
      </w:r>
      <w:r>
        <w:rPr>
          <w:rFonts w:eastAsia="Times New Roman"/>
          <w:color w:val="212121"/>
          <w:szCs w:val="24"/>
        </w:rPr>
        <w:t>: «</w:t>
      </w:r>
      <w:r w:rsidRPr="004D12BD">
        <w:rPr>
          <w:rFonts w:eastAsia="Times New Roman"/>
          <w:color w:val="212121"/>
          <w:szCs w:val="24"/>
        </w:rPr>
        <w:t>Η περιβαλλοντική προστασία των ελληνικών ακτών δεν απαιτεί κανένα ειδικό νομοσχέδιο για αιγιαλό</w:t>
      </w:r>
      <w:r>
        <w:rPr>
          <w:rFonts w:eastAsia="Times New Roman"/>
          <w:color w:val="212121"/>
          <w:szCs w:val="24"/>
        </w:rPr>
        <w:t xml:space="preserve"> και</w:t>
      </w:r>
      <w:r w:rsidRPr="004D12BD">
        <w:rPr>
          <w:rFonts w:eastAsia="Times New Roman"/>
          <w:color w:val="212121"/>
          <w:szCs w:val="24"/>
        </w:rPr>
        <w:t xml:space="preserve"> παραλία</w:t>
      </w:r>
      <w:r>
        <w:rPr>
          <w:rFonts w:eastAsia="Times New Roman"/>
          <w:color w:val="212121"/>
          <w:szCs w:val="24"/>
        </w:rPr>
        <w:t>».</w:t>
      </w:r>
    </w:p>
    <w:p w14:paraId="4D87FE18"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Το καταθέτω για τα Πρακτικά. </w:t>
      </w:r>
    </w:p>
    <w:p w14:paraId="4D87FE19" w14:textId="77777777" w:rsidR="00E01347" w:rsidRDefault="00B0330D">
      <w:pPr>
        <w:spacing w:line="600" w:lineRule="auto"/>
        <w:ind w:firstLine="720"/>
        <w:jc w:val="both"/>
        <w:rPr>
          <w:rFonts w:eastAsia="Times New Roman" w:cs="Times New Roman"/>
          <w:szCs w:val="24"/>
        </w:rPr>
      </w:pPr>
      <w:r w:rsidRPr="00315976">
        <w:rPr>
          <w:rFonts w:eastAsia="Times New Roman" w:cs="Times New Roman"/>
          <w:szCs w:val="24"/>
        </w:rPr>
        <w:t>(Στο ση</w:t>
      </w:r>
      <w:r w:rsidRPr="00315976">
        <w:rPr>
          <w:rFonts w:eastAsia="Times New Roman" w:cs="Times New Roman"/>
          <w:szCs w:val="24"/>
        </w:rPr>
        <w:t xml:space="preserve">μείο αυτό ο </w:t>
      </w:r>
      <w:r>
        <w:rPr>
          <w:rFonts w:eastAsia="Times New Roman" w:cs="Times New Roman"/>
          <w:szCs w:val="24"/>
        </w:rPr>
        <w:t>Βουλευτής</w:t>
      </w:r>
      <w:r w:rsidRPr="00315976">
        <w:rPr>
          <w:rFonts w:eastAsia="Times New Roman" w:cs="Times New Roman"/>
          <w:szCs w:val="24"/>
        </w:rPr>
        <w:t xml:space="preserve"> κ. </w:t>
      </w:r>
      <w:r>
        <w:rPr>
          <w:rFonts w:eastAsia="Times New Roman" w:cs="Times New Roman"/>
          <w:szCs w:val="24"/>
        </w:rPr>
        <w:t>Ιωάννης Μανιάτης</w:t>
      </w:r>
      <w:r w:rsidRPr="00315976">
        <w:rPr>
          <w:rFonts w:eastAsia="Times New Roman" w:cs="Times New Roman"/>
          <w:szCs w:val="24"/>
        </w:rPr>
        <w:t xml:space="preserve"> καταθέτει για τα Πρακτικά το προαναφερθέν </w:t>
      </w:r>
      <w:r>
        <w:rPr>
          <w:rFonts w:eastAsia="Times New Roman" w:cs="Times New Roman"/>
          <w:szCs w:val="24"/>
        </w:rPr>
        <w:t>δελτίο Τύπου</w:t>
      </w:r>
      <w:r w:rsidRPr="00315976">
        <w:rPr>
          <w:rFonts w:eastAsia="Times New Roman" w:cs="Times New Roman"/>
          <w:szCs w:val="24"/>
        </w:rPr>
        <w:t xml:space="preserve">, το οποίο βρίσκεται στο </w:t>
      </w:r>
      <w:r>
        <w:rPr>
          <w:rFonts w:eastAsia="Times New Roman" w:cs="Times New Roman"/>
          <w:szCs w:val="24"/>
        </w:rPr>
        <w:t>α</w:t>
      </w:r>
      <w:r w:rsidRPr="00315976">
        <w:rPr>
          <w:rFonts w:eastAsia="Times New Roman" w:cs="Times New Roman"/>
          <w:szCs w:val="24"/>
        </w:rPr>
        <w:t>ρχείο του Τμήματος Γραμματείας της Διεύθυνσης Στενογραφίας και Πρακτικών της Βουλής)</w:t>
      </w:r>
    </w:p>
    <w:p w14:paraId="4D87FE1A" w14:textId="77777777" w:rsidR="00E01347" w:rsidRDefault="00B0330D">
      <w:pPr>
        <w:tabs>
          <w:tab w:val="left" w:pos="2738"/>
          <w:tab w:val="center" w:pos="4753"/>
          <w:tab w:val="left" w:pos="5723"/>
        </w:tabs>
        <w:spacing w:line="600" w:lineRule="auto"/>
        <w:ind w:firstLine="720"/>
        <w:jc w:val="both"/>
        <w:rPr>
          <w:rFonts w:eastAsia="Times New Roman"/>
          <w:szCs w:val="24"/>
        </w:rPr>
      </w:pPr>
      <w:r w:rsidRPr="002A5E00">
        <w:rPr>
          <w:rFonts w:eastAsia="Times New Roman"/>
          <w:b/>
          <w:szCs w:val="24"/>
        </w:rPr>
        <w:t>ΠΡΟΕΔΡΕΥΩΝ (Μάριος Γεωργιάδης):</w:t>
      </w:r>
      <w:r>
        <w:rPr>
          <w:rFonts w:eastAsia="Times New Roman"/>
          <w:b/>
          <w:szCs w:val="24"/>
        </w:rPr>
        <w:t xml:space="preserve"> </w:t>
      </w:r>
      <w:r>
        <w:rPr>
          <w:rFonts w:eastAsia="Times New Roman"/>
          <w:szCs w:val="24"/>
        </w:rPr>
        <w:t>Κύριε Μανιάτη, έχ</w:t>
      </w:r>
      <w:r>
        <w:rPr>
          <w:rFonts w:eastAsia="Times New Roman"/>
          <w:szCs w:val="24"/>
        </w:rPr>
        <w:t xml:space="preserve">ετε φθάσει στα δεκαπέντε λεπτά. Σας παρακαλώ, ολοκληρώστε. </w:t>
      </w:r>
    </w:p>
    <w:p w14:paraId="4D87FE1B" w14:textId="77777777" w:rsidR="00E01347" w:rsidRDefault="00B0330D">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Τελειώνω, κύριε Πρόεδρε. </w:t>
      </w:r>
    </w:p>
    <w:p w14:paraId="4D87FE1C"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Και τώρα πού βρισκόμαστε; </w:t>
      </w:r>
      <w:r w:rsidRPr="004D12BD">
        <w:rPr>
          <w:rFonts w:eastAsia="Times New Roman"/>
          <w:color w:val="212121"/>
          <w:szCs w:val="24"/>
        </w:rPr>
        <w:t>Γιατί αυτό που ζητούμε από το</w:t>
      </w:r>
      <w:r>
        <w:rPr>
          <w:rFonts w:eastAsia="Times New Roman"/>
          <w:color w:val="212121"/>
          <w:szCs w:val="24"/>
        </w:rPr>
        <w:t>ν</w:t>
      </w:r>
      <w:r w:rsidRPr="004D12BD">
        <w:rPr>
          <w:rFonts w:eastAsia="Times New Roman"/>
          <w:color w:val="212121"/>
          <w:szCs w:val="24"/>
        </w:rPr>
        <w:t xml:space="preserve"> ΣΥΡΙΖΑ </w:t>
      </w:r>
      <w:r>
        <w:rPr>
          <w:rFonts w:eastAsia="Times New Roman"/>
          <w:color w:val="212121"/>
          <w:szCs w:val="24"/>
        </w:rPr>
        <w:t xml:space="preserve">δεν είναι </w:t>
      </w:r>
      <w:r w:rsidRPr="004D12BD">
        <w:rPr>
          <w:rFonts w:eastAsia="Times New Roman"/>
          <w:color w:val="212121"/>
          <w:szCs w:val="24"/>
        </w:rPr>
        <w:t>να φτιάξει κάτι καλό</w:t>
      </w:r>
      <w:r>
        <w:rPr>
          <w:rFonts w:eastAsia="Times New Roman"/>
          <w:color w:val="212121"/>
          <w:szCs w:val="24"/>
        </w:rPr>
        <w:t xml:space="preserve">. Αυτό </w:t>
      </w:r>
      <w:r w:rsidRPr="004D12BD">
        <w:rPr>
          <w:rFonts w:eastAsia="Times New Roman"/>
          <w:color w:val="212121"/>
          <w:szCs w:val="24"/>
        </w:rPr>
        <w:t>έχουμε αποφασίσει ότι δεν πρόκειται ποτέ να γίνει</w:t>
      </w:r>
      <w:r>
        <w:rPr>
          <w:rFonts w:eastAsia="Times New Roman"/>
          <w:color w:val="212121"/>
          <w:szCs w:val="24"/>
        </w:rPr>
        <w:t xml:space="preserve">. </w:t>
      </w:r>
      <w:r>
        <w:rPr>
          <w:rFonts w:eastAsia="Times New Roman"/>
          <w:color w:val="212121"/>
          <w:szCs w:val="24"/>
        </w:rPr>
        <w:t>Τ</w:t>
      </w:r>
      <w:r w:rsidRPr="004D12BD">
        <w:rPr>
          <w:rFonts w:eastAsia="Times New Roman"/>
          <w:color w:val="212121"/>
          <w:szCs w:val="24"/>
        </w:rPr>
        <w:t>ο θέμα είναι να μην καταστρέφουν ό</w:t>
      </w:r>
      <w:r>
        <w:rPr>
          <w:rFonts w:eastAsia="Times New Roman"/>
          <w:color w:val="212121"/>
          <w:szCs w:val="24"/>
        </w:rPr>
        <w:t>,</w:t>
      </w:r>
      <w:r w:rsidRPr="004D12BD">
        <w:rPr>
          <w:rFonts w:eastAsia="Times New Roman"/>
          <w:color w:val="212121"/>
          <w:szCs w:val="24"/>
        </w:rPr>
        <w:t>τι καλό έτοιμο βρήκα</w:t>
      </w:r>
      <w:r>
        <w:rPr>
          <w:rFonts w:eastAsia="Times New Roman"/>
          <w:color w:val="212121"/>
          <w:szCs w:val="24"/>
        </w:rPr>
        <w:t xml:space="preserve">ν. </w:t>
      </w:r>
    </w:p>
    <w:p w14:paraId="4D87FE1D"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Τι σας παραδώσαμε, λ</w:t>
      </w:r>
      <w:r w:rsidRPr="004D12BD">
        <w:rPr>
          <w:rFonts w:eastAsia="Times New Roman"/>
          <w:color w:val="212121"/>
          <w:szCs w:val="24"/>
        </w:rPr>
        <w:t>οιπόν</w:t>
      </w:r>
      <w:r>
        <w:rPr>
          <w:rFonts w:eastAsia="Times New Roman"/>
          <w:color w:val="212121"/>
          <w:szCs w:val="24"/>
        </w:rPr>
        <w:t>,</w:t>
      </w:r>
      <w:r w:rsidRPr="004D12BD">
        <w:rPr>
          <w:rFonts w:eastAsia="Times New Roman"/>
          <w:color w:val="212121"/>
          <w:szCs w:val="24"/>
        </w:rPr>
        <w:t xml:space="preserve"> κυρία Υπουργέ</w:t>
      </w:r>
      <w:r>
        <w:rPr>
          <w:rFonts w:eastAsia="Times New Roman"/>
          <w:color w:val="212121"/>
          <w:szCs w:val="24"/>
        </w:rPr>
        <w:t>,</w:t>
      </w:r>
      <w:r w:rsidRPr="004D12BD">
        <w:rPr>
          <w:rFonts w:eastAsia="Times New Roman"/>
          <w:color w:val="212121"/>
          <w:szCs w:val="24"/>
        </w:rPr>
        <w:t xml:space="preserve"> που έχετε την ατυχία να υπερασπί</w:t>
      </w:r>
      <w:r>
        <w:rPr>
          <w:rFonts w:eastAsia="Times New Roman"/>
          <w:color w:val="212121"/>
          <w:szCs w:val="24"/>
        </w:rPr>
        <w:t xml:space="preserve">ζεστε ένα εκτρωματικό νομοσχέδιο; Σας </w:t>
      </w:r>
      <w:r>
        <w:rPr>
          <w:rFonts w:eastAsia="Times New Roman"/>
          <w:color w:val="212121"/>
          <w:szCs w:val="24"/>
        </w:rPr>
        <w:lastRenderedPageBreak/>
        <w:t>παραδώσαμε, λ</w:t>
      </w:r>
      <w:r w:rsidRPr="004D12BD">
        <w:rPr>
          <w:rFonts w:eastAsia="Times New Roman"/>
          <w:color w:val="212121"/>
          <w:szCs w:val="24"/>
        </w:rPr>
        <w:t>οιπόν</w:t>
      </w:r>
      <w:r>
        <w:rPr>
          <w:rFonts w:eastAsia="Times New Roman"/>
          <w:color w:val="212121"/>
          <w:szCs w:val="24"/>
        </w:rPr>
        <w:t>,</w:t>
      </w:r>
      <w:r w:rsidRPr="004D12BD">
        <w:rPr>
          <w:rFonts w:eastAsia="Times New Roman"/>
          <w:color w:val="212121"/>
          <w:szCs w:val="24"/>
        </w:rPr>
        <w:t xml:space="preserve"> για τον αιγιαλό και την παραλία </w:t>
      </w:r>
      <w:r>
        <w:rPr>
          <w:rFonts w:eastAsia="Times New Roman"/>
          <w:color w:val="212121"/>
          <w:szCs w:val="24"/>
        </w:rPr>
        <w:t xml:space="preserve">πλήρεις, </w:t>
      </w:r>
      <w:r w:rsidRPr="004D12BD">
        <w:rPr>
          <w:rFonts w:eastAsia="Times New Roman"/>
          <w:color w:val="212121"/>
          <w:szCs w:val="24"/>
        </w:rPr>
        <w:t xml:space="preserve">ακριβείς δορυφορικές </w:t>
      </w:r>
      <w:r w:rsidRPr="004D12BD">
        <w:rPr>
          <w:rFonts w:eastAsia="Times New Roman"/>
          <w:color w:val="212121"/>
          <w:szCs w:val="24"/>
        </w:rPr>
        <w:t>εικόνες της Ελλάδας</w:t>
      </w:r>
      <w:r>
        <w:rPr>
          <w:rFonts w:eastAsia="Times New Roman"/>
          <w:color w:val="212121"/>
          <w:szCs w:val="24"/>
        </w:rPr>
        <w:t>, ενημερωμένε</w:t>
      </w:r>
      <w:r w:rsidRPr="004D12BD">
        <w:rPr>
          <w:rFonts w:eastAsia="Times New Roman"/>
          <w:color w:val="212121"/>
          <w:szCs w:val="24"/>
        </w:rPr>
        <w:t xml:space="preserve">ς για τα </w:t>
      </w:r>
      <w:r>
        <w:rPr>
          <w:rFonts w:eastAsia="Times New Roman"/>
          <w:color w:val="212121"/>
          <w:szCs w:val="24"/>
        </w:rPr>
        <w:t>δεκαέξι χιλιάδες</w:t>
      </w:r>
      <w:r w:rsidRPr="004D12BD">
        <w:rPr>
          <w:rFonts w:eastAsia="Times New Roman"/>
          <w:color w:val="212121"/>
          <w:szCs w:val="24"/>
        </w:rPr>
        <w:t xml:space="preserve"> χιλιόμετρα των ελληνικών ακτών</w:t>
      </w:r>
      <w:r>
        <w:rPr>
          <w:rFonts w:eastAsia="Times New Roman"/>
          <w:color w:val="212121"/>
          <w:szCs w:val="24"/>
        </w:rPr>
        <w:t>,</w:t>
      </w:r>
      <w:r w:rsidRPr="004D12BD">
        <w:rPr>
          <w:rFonts w:eastAsia="Times New Roman"/>
          <w:color w:val="212121"/>
          <w:szCs w:val="24"/>
        </w:rPr>
        <w:t xml:space="preserve"> με α</w:t>
      </w:r>
      <w:r>
        <w:rPr>
          <w:rFonts w:eastAsia="Times New Roman"/>
          <w:color w:val="212121"/>
          <w:szCs w:val="24"/>
        </w:rPr>
        <w:t xml:space="preserve">κρίβεια των δορυφορικών εικόνων </w:t>
      </w:r>
      <w:r>
        <w:rPr>
          <w:rFonts w:eastAsia="Times New Roman"/>
          <w:color w:val="212121"/>
          <w:szCs w:val="24"/>
        </w:rPr>
        <w:t>είκοσι πέντε</w:t>
      </w:r>
      <w:r w:rsidRPr="003137F6">
        <w:rPr>
          <w:rFonts w:eastAsia="Times New Roman"/>
          <w:color w:val="212121"/>
          <w:szCs w:val="24"/>
        </w:rPr>
        <w:t xml:space="preserve"> εκατοστ</w:t>
      </w:r>
      <w:r>
        <w:rPr>
          <w:rFonts w:eastAsia="Times New Roman"/>
          <w:color w:val="212121"/>
          <w:szCs w:val="24"/>
        </w:rPr>
        <w:t>ά και με εντολή στην Εταιρεία Κ</w:t>
      </w:r>
      <w:r w:rsidRPr="004D12BD">
        <w:rPr>
          <w:rFonts w:eastAsia="Times New Roman"/>
          <w:color w:val="212121"/>
          <w:szCs w:val="24"/>
        </w:rPr>
        <w:t>τηματολογίου να κάνει την προκαταρκτική χάραξη αιγιαλού και παραλίας</w:t>
      </w:r>
      <w:r>
        <w:rPr>
          <w:rFonts w:eastAsia="Times New Roman"/>
          <w:color w:val="212121"/>
          <w:szCs w:val="24"/>
        </w:rPr>
        <w:t>. Κ</w:t>
      </w:r>
      <w:r w:rsidRPr="004D12BD">
        <w:rPr>
          <w:rFonts w:eastAsia="Times New Roman"/>
          <w:color w:val="212121"/>
          <w:szCs w:val="24"/>
        </w:rPr>
        <w:t>αι έγινε</w:t>
      </w:r>
      <w:r w:rsidRPr="004D12BD">
        <w:rPr>
          <w:rFonts w:eastAsia="Times New Roman"/>
          <w:color w:val="212121"/>
          <w:szCs w:val="24"/>
        </w:rPr>
        <w:t xml:space="preserve"> και μέσα σε δύο χρόνια απεστάλη αυτός ο χάρτης σε όλες τις </w:t>
      </w:r>
      <w:r>
        <w:rPr>
          <w:rFonts w:eastAsia="Times New Roman"/>
          <w:color w:val="212121"/>
          <w:szCs w:val="24"/>
        </w:rPr>
        <w:t xml:space="preserve">κτηματικές υπηρεσίες του </w:t>
      </w:r>
      <w:r>
        <w:rPr>
          <w:rFonts w:eastAsia="Times New Roman"/>
          <w:color w:val="212121"/>
          <w:szCs w:val="24"/>
        </w:rPr>
        <w:t>δ</w:t>
      </w:r>
      <w:r w:rsidRPr="004D12BD">
        <w:rPr>
          <w:rFonts w:eastAsia="Times New Roman"/>
          <w:color w:val="212121"/>
          <w:szCs w:val="24"/>
        </w:rPr>
        <w:t>ημοσίου</w:t>
      </w:r>
      <w:r>
        <w:rPr>
          <w:rFonts w:eastAsia="Times New Roman"/>
          <w:color w:val="212121"/>
          <w:szCs w:val="24"/>
        </w:rPr>
        <w:t xml:space="preserve">, έτοιμη, </w:t>
      </w:r>
      <w:r w:rsidRPr="004D12BD">
        <w:rPr>
          <w:rFonts w:eastAsia="Times New Roman"/>
          <w:color w:val="212121"/>
          <w:szCs w:val="24"/>
        </w:rPr>
        <w:t>χαραγμένη προκαταρκτική ακτογραμμή</w:t>
      </w:r>
      <w:r>
        <w:rPr>
          <w:rFonts w:eastAsia="Times New Roman"/>
          <w:color w:val="212121"/>
          <w:szCs w:val="24"/>
        </w:rPr>
        <w:t>,</w:t>
      </w:r>
      <w:r w:rsidRPr="004D12BD">
        <w:rPr>
          <w:rFonts w:eastAsia="Times New Roman"/>
          <w:color w:val="212121"/>
          <w:szCs w:val="24"/>
        </w:rPr>
        <w:t xml:space="preserve"> με βάση τις δορυφορικές εικόνες</w:t>
      </w:r>
      <w:r>
        <w:rPr>
          <w:rFonts w:eastAsia="Times New Roman"/>
          <w:color w:val="212121"/>
          <w:szCs w:val="24"/>
        </w:rPr>
        <w:t xml:space="preserve">. </w:t>
      </w:r>
    </w:p>
    <w:p w14:paraId="4D87FE1E"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Και </w:t>
      </w:r>
      <w:r w:rsidRPr="004D12BD">
        <w:rPr>
          <w:rFonts w:eastAsia="Times New Roman"/>
          <w:color w:val="212121"/>
          <w:szCs w:val="24"/>
        </w:rPr>
        <w:t>πότε έπρεπε ο</w:t>
      </w:r>
      <w:r>
        <w:rPr>
          <w:rFonts w:eastAsia="Times New Roman"/>
          <w:color w:val="212121"/>
          <w:szCs w:val="24"/>
        </w:rPr>
        <w:t xml:space="preserve">ι κτηματικές υπηρεσίες να έχουν κάνει </w:t>
      </w:r>
      <w:r w:rsidRPr="004D12BD">
        <w:rPr>
          <w:rFonts w:eastAsia="Times New Roman"/>
          <w:color w:val="212121"/>
          <w:szCs w:val="24"/>
        </w:rPr>
        <w:t>τις όποιες διορθώσεις ήθελα</w:t>
      </w:r>
      <w:r>
        <w:rPr>
          <w:rFonts w:eastAsia="Times New Roman"/>
          <w:color w:val="212121"/>
          <w:szCs w:val="24"/>
        </w:rPr>
        <w:t>ν</w:t>
      </w:r>
      <w:r>
        <w:rPr>
          <w:rFonts w:eastAsia="Times New Roman"/>
          <w:color w:val="212121"/>
          <w:szCs w:val="24"/>
        </w:rPr>
        <w:t>;</w:t>
      </w:r>
    </w:p>
    <w:p w14:paraId="4D87FE1F" w14:textId="77777777" w:rsidR="00E01347" w:rsidRDefault="00B0330D">
      <w:pPr>
        <w:tabs>
          <w:tab w:val="left" w:pos="2738"/>
          <w:tab w:val="center" w:pos="4753"/>
          <w:tab w:val="left" w:pos="5723"/>
        </w:tabs>
        <w:spacing w:line="600" w:lineRule="auto"/>
        <w:ind w:firstLine="720"/>
        <w:jc w:val="both"/>
        <w:rPr>
          <w:rFonts w:eastAsia="Times New Roman"/>
          <w:szCs w:val="24"/>
        </w:rPr>
      </w:pPr>
      <w:r w:rsidRPr="002A5E00">
        <w:rPr>
          <w:rFonts w:eastAsia="Times New Roman"/>
          <w:b/>
          <w:szCs w:val="24"/>
        </w:rPr>
        <w:t>ΠΡΟΕΔΡΕΥΩΝ (Μάριος Γεωργιάδης):</w:t>
      </w:r>
      <w:r>
        <w:rPr>
          <w:rFonts w:eastAsia="Times New Roman"/>
          <w:b/>
          <w:szCs w:val="24"/>
        </w:rPr>
        <w:t xml:space="preserve"> </w:t>
      </w:r>
      <w:r>
        <w:rPr>
          <w:rFonts w:eastAsia="Times New Roman"/>
          <w:szCs w:val="24"/>
        </w:rPr>
        <w:t xml:space="preserve">Κύριε Μανιάτη, ολοκληρώστε. </w:t>
      </w:r>
    </w:p>
    <w:p w14:paraId="4D87FE20"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b/>
          <w:szCs w:val="24"/>
        </w:rPr>
        <w:t xml:space="preserve">ΙΩΑΝΝΗΣ ΜΑΝΙΑΤΗΣ: </w:t>
      </w:r>
      <w:r>
        <w:rPr>
          <w:rFonts w:eastAsia="Times New Roman"/>
          <w:szCs w:val="24"/>
        </w:rPr>
        <w:t xml:space="preserve">Έπρεπε με βάση τον νόμο </w:t>
      </w:r>
      <w:r>
        <w:rPr>
          <w:rFonts w:eastAsia="Times New Roman"/>
          <w:color w:val="212121"/>
          <w:szCs w:val="24"/>
        </w:rPr>
        <w:t>μέχρι τις 31-6-</w:t>
      </w:r>
      <w:r w:rsidRPr="004D12BD">
        <w:rPr>
          <w:rFonts w:eastAsia="Times New Roman"/>
          <w:color w:val="212121"/>
          <w:szCs w:val="24"/>
        </w:rPr>
        <w:t>2018 να έχουν τελειώσει</w:t>
      </w:r>
      <w:r>
        <w:rPr>
          <w:rFonts w:eastAsia="Times New Roman"/>
          <w:color w:val="212121"/>
          <w:szCs w:val="24"/>
        </w:rPr>
        <w:t>,</w:t>
      </w:r>
      <w:r w:rsidRPr="004D12BD">
        <w:rPr>
          <w:rFonts w:eastAsia="Times New Roman"/>
          <w:color w:val="212121"/>
          <w:szCs w:val="24"/>
        </w:rPr>
        <w:t xml:space="preserve"> δηλαδή μέχρι πριν </w:t>
      </w:r>
      <w:r>
        <w:rPr>
          <w:rFonts w:eastAsia="Times New Roman"/>
          <w:color w:val="212121"/>
          <w:szCs w:val="24"/>
        </w:rPr>
        <w:t xml:space="preserve">από </w:t>
      </w:r>
      <w:r w:rsidRPr="004D12BD">
        <w:rPr>
          <w:rFonts w:eastAsia="Times New Roman"/>
          <w:color w:val="212121"/>
          <w:szCs w:val="24"/>
        </w:rPr>
        <w:t>ένα</w:t>
      </w:r>
      <w:r>
        <w:rPr>
          <w:rFonts w:eastAsia="Times New Roman"/>
          <w:color w:val="212121"/>
          <w:szCs w:val="24"/>
        </w:rPr>
        <w:t>ν</w:t>
      </w:r>
      <w:r w:rsidRPr="004D12BD">
        <w:rPr>
          <w:rFonts w:eastAsia="Times New Roman"/>
          <w:color w:val="212121"/>
          <w:szCs w:val="24"/>
        </w:rPr>
        <w:t xml:space="preserve"> χρόνο θα έ</w:t>
      </w:r>
      <w:r>
        <w:rPr>
          <w:rFonts w:eastAsia="Times New Roman"/>
          <w:color w:val="212121"/>
          <w:szCs w:val="24"/>
        </w:rPr>
        <w:t>πρεπ</w:t>
      </w:r>
      <w:r w:rsidRPr="004D12BD">
        <w:rPr>
          <w:rFonts w:eastAsia="Times New Roman"/>
          <w:color w:val="212121"/>
          <w:szCs w:val="24"/>
        </w:rPr>
        <w:t>ε όλη η Ελλάδα να έχει με ακρίβεια χαραγμένες τις γραμμές του αιγιαλού</w:t>
      </w:r>
      <w:r w:rsidRPr="004D12BD">
        <w:rPr>
          <w:rFonts w:eastAsia="Times New Roman"/>
          <w:color w:val="212121"/>
          <w:szCs w:val="24"/>
        </w:rPr>
        <w:t xml:space="preserve"> και της παραλίας</w:t>
      </w:r>
      <w:r>
        <w:rPr>
          <w:rFonts w:eastAsia="Times New Roman"/>
          <w:color w:val="212121"/>
          <w:szCs w:val="24"/>
        </w:rPr>
        <w:t>. Και πού</w:t>
      </w:r>
      <w:r w:rsidRPr="004D12BD">
        <w:rPr>
          <w:rFonts w:eastAsia="Times New Roman"/>
          <w:color w:val="212121"/>
          <w:szCs w:val="24"/>
        </w:rPr>
        <w:t xml:space="preserve"> είμαστε τώρα</w:t>
      </w:r>
      <w:r>
        <w:rPr>
          <w:rFonts w:eastAsia="Times New Roman"/>
          <w:color w:val="212121"/>
          <w:szCs w:val="24"/>
        </w:rPr>
        <w:t>;</w:t>
      </w:r>
    </w:p>
    <w:p w14:paraId="4D87FE21" w14:textId="77777777" w:rsidR="00E01347" w:rsidRDefault="00B0330D">
      <w:pPr>
        <w:tabs>
          <w:tab w:val="left" w:pos="2738"/>
          <w:tab w:val="center" w:pos="4753"/>
          <w:tab w:val="left" w:pos="5723"/>
        </w:tabs>
        <w:spacing w:line="600" w:lineRule="auto"/>
        <w:ind w:firstLine="720"/>
        <w:jc w:val="both"/>
        <w:rPr>
          <w:rFonts w:eastAsia="Times New Roman"/>
          <w:szCs w:val="24"/>
        </w:rPr>
      </w:pPr>
      <w:r w:rsidRPr="002A5E00">
        <w:rPr>
          <w:rFonts w:eastAsia="Times New Roman"/>
          <w:b/>
          <w:szCs w:val="24"/>
        </w:rPr>
        <w:lastRenderedPageBreak/>
        <w:t>ΠΡΟΕΔΡΕΥΩΝ (Μάριος Γεωργιάδης):</w:t>
      </w:r>
      <w:r>
        <w:rPr>
          <w:rFonts w:eastAsia="Times New Roman"/>
          <w:b/>
          <w:szCs w:val="24"/>
        </w:rPr>
        <w:t xml:space="preserve"> </w:t>
      </w:r>
      <w:r>
        <w:rPr>
          <w:rFonts w:eastAsia="Times New Roman"/>
          <w:szCs w:val="24"/>
        </w:rPr>
        <w:t xml:space="preserve">Κύριε συνάδελφε, τελειώνετε. Έχετε φθάσει στα δεκαεπτά λεπτά. </w:t>
      </w:r>
    </w:p>
    <w:p w14:paraId="4D87FE22" w14:textId="77777777" w:rsidR="00E01347" w:rsidRDefault="00B0330D">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Τελειώνω, κύριε Πρόεδρε, δεν θα πάρω καθόλου χρόνο από τη δευτερολογία μου.  </w:t>
      </w:r>
    </w:p>
    <w:p w14:paraId="4D87FE23"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 Σε αυτό που λέει ο Σύλλ</w:t>
      </w:r>
      <w:r>
        <w:rPr>
          <w:rFonts w:eastAsia="Times New Roman"/>
          <w:color w:val="212121"/>
          <w:szCs w:val="24"/>
        </w:rPr>
        <w:t>ογος Αγρονόμων Τοπογράφων Μ</w:t>
      </w:r>
      <w:r w:rsidRPr="004D12BD">
        <w:rPr>
          <w:rFonts w:eastAsia="Times New Roman"/>
          <w:color w:val="212121"/>
          <w:szCs w:val="24"/>
        </w:rPr>
        <w:t>ηχανικών</w:t>
      </w:r>
      <w:r>
        <w:rPr>
          <w:rFonts w:eastAsia="Times New Roman"/>
          <w:color w:val="212121"/>
          <w:szCs w:val="24"/>
        </w:rPr>
        <w:t>: «Περιβαλλοντικό έγκλημα στο οποίο ο τ</w:t>
      </w:r>
      <w:r w:rsidRPr="004D12BD">
        <w:rPr>
          <w:rFonts w:eastAsia="Times New Roman"/>
          <w:color w:val="212121"/>
          <w:szCs w:val="24"/>
        </w:rPr>
        <w:t>εχνικός κόσμος δεν μπορεί να συναινέσει</w:t>
      </w:r>
      <w:r>
        <w:rPr>
          <w:rFonts w:eastAsia="Times New Roman"/>
          <w:color w:val="212121"/>
          <w:szCs w:val="24"/>
        </w:rPr>
        <w:t>. Η περιβαλλοντική ευαισθησία της Κ</w:t>
      </w:r>
      <w:r w:rsidRPr="004D12BD">
        <w:rPr>
          <w:rFonts w:eastAsia="Times New Roman"/>
          <w:color w:val="212121"/>
          <w:szCs w:val="24"/>
        </w:rPr>
        <w:t>υβέρνησης σταματάει έξω από τις πόρτες των μεγάλων ξενοδοχείων</w:t>
      </w:r>
      <w:r>
        <w:rPr>
          <w:rFonts w:eastAsia="Times New Roman"/>
          <w:color w:val="212121"/>
          <w:szCs w:val="24"/>
        </w:rPr>
        <w:t xml:space="preserve">». </w:t>
      </w:r>
    </w:p>
    <w:p w14:paraId="4D87FE24"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Το καταθέτω για τα Π</w:t>
      </w:r>
      <w:r w:rsidRPr="004D12BD">
        <w:rPr>
          <w:rFonts w:eastAsia="Times New Roman"/>
          <w:color w:val="212121"/>
          <w:szCs w:val="24"/>
        </w:rPr>
        <w:t>ρακτικά</w:t>
      </w:r>
      <w:r>
        <w:rPr>
          <w:rFonts w:eastAsia="Times New Roman"/>
          <w:color w:val="212121"/>
          <w:szCs w:val="24"/>
        </w:rPr>
        <w:t>.</w:t>
      </w:r>
    </w:p>
    <w:p w14:paraId="4D87FE25" w14:textId="77777777" w:rsidR="00E01347" w:rsidRDefault="00B0330D">
      <w:pPr>
        <w:spacing w:line="600" w:lineRule="auto"/>
        <w:ind w:firstLine="720"/>
        <w:jc w:val="both"/>
        <w:rPr>
          <w:rFonts w:eastAsia="Times New Roman" w:cs="Times New Roman"/>
          <w:szCs w:val="24"/>
        </w:rPr>
      </w:pPr>
      <w:r w:rsidRPr="00315976">
        <w:rPr>
          <w:rFonts w:eastAsia="Times New Roman" w:cs="Times New Roman"/>
          <w:szCs w:val="24"/>
        </w:rPr>
        <w:t xml:space="preserve">(Στο σημείο αυτό ο </w:t>
      </w:r>
      <w:r>
        <w:rPr>
          <w:rFonts w:eastAsia="Times New Roman" w:cs="Times New Roman"/>
          <w:szCs w:val="24"/>
        </w:rPr>
        <w:t>Βουλευτής</w:t>
      </w:r>
      <w:r w:rsidRPr="00315976">
        <w:rPr>
          <w:rFonts w:eastAsia="Times New Roman" w:cs="Times New Roman"/>
          <w:szCs w:val="24"/>
        </w:rPr>
        <w:t xml:space="preserve"> κ. </w:t>
      </w:r>
      <w:r>
        <w:rPr>
          <w:rFonts w:eastAsia="Times New Roman" w:cs="Times New Roman"/>
          <w:szCs w:val="24"/>
        </w:rPr>
        <w:t>Ιωάννης Μανιάτης</w:t>
      </w:r>
      <w:r w:rsidRPr="00315976">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sidRPr="00315976">
        <w:rPr>
          <w:rFonts w:eastAsia="Times New Roman" w:cs="Times New Roman"/>
          <w:szCs w:val="24"/>
        </w:rPr>
        <w:t>ρχείο του Τμήματος Γραμματείας της Διεύθυνσης Στενογραφίας και Πρακτικών της Βουλής)</w:t>
      </w:r>
    </w:p>
    <w:p w14:paraId="4D87FE26"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4D12BD">
        <w:rPr>
          <w:rFonts w:eastAsia="Times New Roman"/>
          <w:color w:val="212121"/>
          <w:szCs w:val="24"/>
        </w:rPr>
        <w:t>αι θα τελειώσω με αυτό που λέει μία σοβαρή περ</w:t>
      </w:r>
      <w:r w:rsidRPr="004D12BD">
        <w:rPr>
          <w:rFonts w:eastAsia="Times New Roman"/>
          <w:color w:val="212121"/>
          <w:szCs w:val="24"/>
        </w:rPr>
        <w:t xml:space="preserve">ιβαλλοντική εταιρεία </w:t>
      </w:r>
      <w:r>
        <w:rPr>
          <w:rFonts w:eastAsia="Times New Roman"/>
          <w:color w:val="212121"/>
          <w:szCs w:val="24"/>
        </w:rPr>
        <w:t>-</w:t>
      </w:r>
      <w:r w:rsidRPr="004D12BD">
        <w:rPr>
          <w:rFonts w:eastAsia="Times New Roman"/>
          <w:color w:val="212121"/>
          <w:szCs w:val="24"/>
        </w:rPr>
        <w:t xml:space="preserve">εκτός από τη </w:t>
      </w:r>
      <w:r>
        <w:rPr>
          <w:rFonts w:eastAsia="Times New Roman"/>
          <w:color w:val="212121"/>
          <w:szCs w:val="24"/>
          <w:lang w:val="en-US"/>
        </w:rPr>
        <w:t>WWF</w:t>
      </w:r>
      <w:r w:rsidRPr="004D12BD">
        <w:rPr>
          <w:rFonts w:eastAsia="Times New Roman"/>
          <w:color w:val="212121"/>
          <w:szCs w:val="24"/>
        </w:rPr>
        <w:t xml:space="preserve"> και τις </w:t>
      </w:r>
      <w:r>
        <w:rPr>
          <w:rFonts w:eastAsia="Times New Roman"/>
          <w:color w:val="212121"/>
          <w:szCs w:val="24"/>
        </w:rPr>
        <w:t>άλλες,</w:t>
      </w:r>
      <w:r w:rsidRPr="004D12BD">
        <w:rPr>
          <w:rFonts w:eastAsia="Times New Roman"/>
          <w:color w:val="212121"/>
          <w:szCs w:val="24"/>
        </w:rPr>
        <w:t xml:space="preserve"> τις υπόλοιπες</w:t>
      </w:r>
      <w:r>
        <w:rPr>
          <w:rFonts w:eastAsia="Times New Roman"/>
          <w:color w:val="212121"/>
          <w:szCs w:val="24"/>
        </w:rPr>
        <w:t>- η Ελληνική Εταιρεία Περιβάλλοντος και Π</w:t>
      </w:r>
      <w:r w:rsidRPr="004D12BD">
        <w:rPr>
          <w:rFonts w:eastAsia="Times New Roman"/>
          <w:color w:val="212121"/>
          <w:szCs w:val="24"/>
        </w:rPr>
        <w:t>ολιτισμού</w:t>
      </w:r>
      <w:r>
        <w:rPr>
          <w:rFonts w:eastAsia="Times New Roman"/>
          <w:color w:val="212121"/>
          <w:szCs w:val="24"/>
        </w:rPr>
        <w:t>, η οποία</w:t>
      </w:r>
      <w:r w:rsidRPr="004D12BD">
        <w:rPr>
          <w:rFonts w:eastAsia="Times New Roman"/>
          <w:color w:val="212121"/>
          <w:szCs w:val="24"/>
        </w:rPr>
        <w:t xml:space="preserve"> λέει σε τρεις γραμμές τα πάντα</w:t>
      </w:r>
      <w:r>
        <w:rPr>
          <w:rFonts w:eastAsia="Times New Roman"/>
          <w:color w:val="212121"/>
          <w:szCs w:val="24"/>
        </w:rPr>
        <w:t>: «Η νομολογία του Συμβουλίου της</w:t>
      </w:r>
      <w:r w:rsidRPr="004D12BD">
        <w:rPr>
          <w:rFonts w:eastAsia="Times New Roman"/>
          <w:color w:val="212121"/>
          <w:szCs w:val="24"/>
        </w:rPr>
        <w:t xml:space="preserve"> </w:t>
      </w:r>
      <w:r w:rsidRPr="004D12BD">
        <w:rPr>
          <w:rFonts w:eastAsia="Times New Roman"/>
          <w:color w:val="212121"/>
          <w:szCs w:val="24"/>
        </w:rPr>
        <w:lastRenderedPageBreak/>
        <w:t>Επικρατείας ως προς την αντισυνταγματικότητα της αλλοίωσης του πα</w:t>
      </w:r>
      <w:r w:rsidRPr="004D12BD">
        <w:rPr>
          <w:rFonts w:eastAsia="Times New Roman"/>
          <w:color w:val="212121"/>
          <w:szCs w:val="24"/>
        </w:rPr>
        <w:t>ράκτιου χώρου είναι πάγια</w:t>
      </w:r>
      <w:r>
        <w:rPr>
          <w:rFonts w:eastAsia="Times New Roman"/>
          <w:color w:val="212121"/>
          <w:szCs w:val="24"/>
        </w:rPr>
        <w:t>, διαυγ</w:t>
      </w:r>
      <w:r w:rsidRPr="004D12BD">
        <w:rPr>
          <w:rFonts w:eastAsia="Times New Roman"/>
          <w:color w:val="212121"/>
          <w:szCs w:val="24"/>
        </w:rPr>
        <w:t>ή</w:t>
      </w:r>
      <w:r>
        <w:rPr>
          <w:rFonts w:eastAsia="Times New Roman"/>
          <w:color w:val="212121"/>
          <w:szCs w:val="24"/>
        </w:rPr>
        <w:t>ς και δεν επιδέχεται αμφισβητήσει</w:t>
      </w:r>
      <w:r w:rsidRPr="004D12BD">
        <w:rPr>
          <w:rFonts w:eastAsia="Times New Roman"/>
          <w:color w:val="212121"/>
          <w:szCs w:val="24"/>
        </w:rPr>
        <w:t>ς</w:t>
      </w:r>
      <w:r>
        <w:rPr>
          <w:rFonts w:eastAsia="Times New Roman"/>
          <w:color w:val="212121"/>
          <w:szCs w:val="24"/>
        </w:rPr>
        <w:t>. Χ</w:t>
      </w:r>
      <w:r w:rsidRPr="004D12BD">
        <w:rPr>
          <w:rFonts w:eastAsia="Times New Roman"/>
          <w:color w:val="212121"/>
          <w:szCs w:val="24"/>
        </w:rPr>
        <w:t>αρακτηριστικό επίσης ότι οι αποφάσεις του Αρείου Πάγου χαρακτηρίζουν τις α</w:t>
      </w:r>
      <w:r>
        <w:rPr>
          <w:rFonts w:eastAsia="Times New Roman"/>
          <w:color w:val="212121"/>
          <w:szCs w:val="24"/>
        </w:rPr>
        <w:t>υθαίρετες επεμβάσεις στον παρόχθιο</w:t>
      </w:r>
      <w:r w:rsidRPr="004D12BD">
        <w:rPr>
          <w:rFonts w:eastAsia="Times New Roman"/>
          <w:color w:val="212121"/>
          <w:szCs w:val="24"/>
        </w:rPr>
        <w:t xml:space="preserve"> χώρο ως έγκλημα</w:t>
      </w:r>
      <w:r>
        <w:rPr>
          <w:rFonts w:eastAsia="Times New Roman"/>
          <w:color w:val="212121"/>
          <w:szCs w:val="24"/>
        </w:rPr>
        <w:t xml:space="preserve">». </w:t>
      </w:r>
    </w:p>
    <w:p w14:paraId="4D87FE27"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Το καταθέτω στα Π</w:t>
      </w:r>
      <w:r w:rsidRPr="004D12BD">
        <w:rPr>
          <w:rFonts w:eastAsia="Times New Roman"/>
          <w:color w:val="212121"/>
          <w:szCs w:val="24"/>
        </w:rPr>
        <w:t>ρακτικά</w:t>
      </w:r>
      <w:r>
        <w:rPr>
          <w:rFonts w:eastAsia="Times New Roman"/>
          <w:color w:val="212121"/>
          <w:szCs w:val="24"/>
        </w:rPr>
        <w:t xml:space="preserve">. </w:t>
      </w:r>
    </w:p>
    <w:p w14:paraId="4D87FE28" w14:textId="77777777" w:rsidR="00E01347" w:rsidRDefault="00B0330D">
      <w:pPr>
        <w:spacing w:line="600" w:lineRule="auto"/>
        <w:ind w:firstLine="720"/>
        <w:jc w:val="both"/>
        <w:rPr>
          <w:rFonts w:eastAsia="Times New Roman" w:cs="Times New Roman"/>
          <w:szCs w:val="24"/>
        </w:rPr>
      </w:pPr>
      <w:r w:rsidRPr="00315976">
        <w:rPr>
          <w:rFonts w:eastAsia="Times New Roman" w:cs="Times New Roman"/>
          <w:szCs w:val="24"/>
        </w:rPr>
        <w:t xml:space="preserve">(Στο σημείο αυτό ο </w:t>
      </w:r>
      <w:r>
        <w:rPr>
          <w:rFonts w:eastAsia="Times New Roman" w:cs="Times New Roman"/>
          <w:szCs w:val="24"/>
        </w:rPr>
        <w:t>Βουλευτής</w:t>
      </w:r>
      <w:r w:rsidRPr="00315976">
        <w:rPr>
          <w:rFonts w:eastAsia="Times New Roman" w:cs="Times New Roman"/>
          <w:szCs w:val="24"/>
        </w:rPr>
        <w:t xml:space="preserve"> κ.</w:t>
      </w:r>
      <w:r w:rsidRPr="00315976">
        <w:rPr>
          <w:rFonts w:eastAsia="Times New Roman" w:cs="Times New Roman"/>
          <w:szCs w:val="24"/>
        </w:rPr>
        <w:t xml:space="preserve"> </w:t>
      </w:r>
      <w:r>
        <w:rPr>
          <w:rFonts w:eastAsia="Times New Roman" w:cs="Times New Roman"/>
          <w:szCs w:val="24"/>
        </w:rPr>
        <w:t>Ιωάννης Μανιάτης</w:t>
      </w:r>
      <w:r w:rsidRPr="00315976">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sidRPr="00315976">
        <w:rPr>
          <w:rFonts w:eastAsia="Times New Roman" w:cs="Times New Roman"/>
          <w:szCs w:val="24"/>
        </w:rPr>
        <w:t>ρχείο του Τμήματος Γραμματείας της Διεύθυνσης Στενογραφίας και Πρακτικών της Βουλής)</w:t>
      </w:r>
    </w:p>
    <w:p w14:paraId="4D87FE29"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Μ</w:t>
      </w:r>
      <w:r w:rsidRPr="004D12BD">
        <w:rPr>
          <w:rFonts w:eastAsia="Times New Roman"/>
          <w:color w:val="212121"/>
          <w:szCs w:val="24"/>
        </w:rPr>
        <w:t>ετά από αυτά αντιλαμβάνεστε</w:t>
      </w:r>
      <w:r>
        <w:rPr>
          <w:rFonts w:eastAsia="Times New Roman"/>
          <w:color w:val="212121"/>
          <w:szCs w:val="24"/>
        </w:rPr>
        <w:t>,</w:t>
      </w:r>
      <w:r w:rsidRPr="004D12BD">
        <w:rPr>
          <w:rFonts w:eastAsia="Times New Roman"/>
          <w:color w:val="212121"/>
          <w:szCs w:val="24"/>
        </w:rPr>
        <w:t xml:space="preserve"> κυρίες και κύριοι συνάδελφοι</w:t>
      </w:r>
      <w:r>
        <w:rPr>
          <w:rFonts w:eastAsia="Times New Roman"/>
          <w:color w:val="212121"/>
          <w:szCs w:val="24"/>
        </w:rPr>
        <w:t>, ότι θα πρέπει να ξ</w:t>
      </w:r>
      <w:r>
        <w:rPr>
          <w:rFonts w:eastAsia="Times New Roman"/>
          <w:color w:val="212121"/>
          <w:szCs w:val="24"/>
        </w:rPr>
        <w:t>ανα</w:t>
      </w:r>
      <w:r w:rsidRPr="004D12BD">
        <w:rPr>
          <w:rFonts w:eastAsia="Times New Roman"/>
          <w:color w:val="212121"/>
          <w:szCs w:val="24"/>
        </w:rPr>
        <w:t xml:space="preserve">κοιταχτείτε στον καθρέφτη σας και αν </w:t>
      </w:r>
      <w:r>
        <w:rPr>
          <w:rFonts w:eastAsia="Times New Roman"/>
          <w:color w:val="212121"/>
          <w:szCs w:val="24"/>
        </w:rPr>
        <w:t>έχετε θ</w:t>
      </w:r>
      <w:r w:rsidRPr="004D12BD">
        <w:rPr>
          <w:rFonts w:eastAsia="Times New Roman"/>
          <w:color w:val="212121"/>
          <w:szCs w:val="24"/>
        </w:rPr>
        <w:t>άρρος ή θράσος</w:t>
      </w:r>
      <w:r>
        <w:rPr>
          <w:rFonts w:eastAsia="Times New Roman"/>
          <w:color w:val="212121"/>
          <w:szCs w:val="24"/>
        </w:rPr>
        <w:t>,</w:t>
      </w:r>
      <w:r w:rsidRPr="004D12BD">
        <w:rPr>
          <w:rFonts w:eastAsia="Times New Roman"/>
          <w:color w:val="212121"/>
          <w:szCs w:val="24"/>
        </w:rPr>
        <w:t xml:space="preserve"> να ξαναμιλήσετε περί προοδευτισμού και περί του τελευταίου φύλλου </w:t>
      </w:r>
      <w:r>
        <w:rPr>
          <w:rFonts w:eastAsia="Times New Roman"/>
          <w:color w:val="212121"/>
          <w:szCs w:val="24"/>
        </w:rPr>
        <w:t>συκής -που κατέπε</w:t>
      </w:r>
      <w:r w:rsidRPr="004D12BD">
        <w:rPr>
          <w:rFonts w:eastAsia="Times New Roman"/>
          <w:color w:val="212121"/>
          <w:szCs w:val="24"/>
        </w:rPr>
        <w:t>σε και αυτό</w:t>
      </w:r>
      <w:r>
        <w:rPr>
          <w:rFonts w:eastAsia="Times New Roman"/>
          <w:color w:val="212121"/>
          <w:szCs w:val="24"/>
        </w:rPr>
        <w:t>-</w:t>
      </w:r>
      <w:r w:rsidRPr="004D12BD">
        <w:rPr>
          <w:rFonts w:eastAsia="Times New Roman"/>
          <w:color w:val="212121"/>
          <w:szCs w:val="24"/>
        </w:rPr>
        <w:t xml:space="preserve"> </w:t>
      </w:r>
      <w:r>
        <w:rPr>
          <w:rFonts w:eastAsia="Times New Roman"/>
          <w:color w:val="212121"/>
          <w:szCs w:val="24"/>
        </w:rPr>
        <w:t xml:space="preserve">περί της δήθεν </w:t>
      </w:r>
      <w:r w:rsidRPr="004D12BD">
        <w:rPr>
          <w:rFonts w:eastAsia="Times New Roman"/>
          <w:color w:val="212121"/>
          <w:szCs w:val="24"/>
        </w:rPr>
        <w:t>περιβαλλοντική</w:t>
      </w:r>
      <w:r>
        <w:rPr>
          <w:rFonts w:eastAsia="Times New Roman"/>
          <w:color w:val="212121"/>
          <w:szCs w:val="24"/>
        </w:rPr>
        <w:t>ς σας ευαισθησίας.</w:t>
      </w:r>
    </w:p>
    <w:p w14:paraId="4D87FE2A" w14:textId="77777777" w:rsidR="00E01347" w:rsidRDefault="00B0330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Ευχαριστώ πολύ. </w:t>
      </w:r>
    </w:p>
    <w:p w14:paraId="4D87FE2B" w14:textId="77777777" w:rsidR="00E01347" w:rsidRDefault="00B0330D">
      <w:pPr>
        <w:tabs>
          <w:tab w:val="left" w:pos="2738"/>
          <w:tab w:val="center" w:pos="4753"/>
          <w:tab w:val="left" w:pos="5723"/>
        </w:tabs>
        <w:spacing w:line="600" w:lineRule="auto"/>
        <w:ind w:firstLine="720"/>
        <w:jc w:val="both"/>
        <w:rPr>
          <w:rFonts w:eastAsia="Times New Roman"/>
          <w:szCs w:val="24"/>
        </w:rPr>
      </w:pPr>
      <w:r w:rsidRPr="002A5E00">
        <w:rPr>
          <w:rFonts w:eastAsia="Times New Roman"/>
          <w:b/>
          <w:szCs w:val="24"/>
        </w:rPr>
        <w:t>ΠΡΟΕΔΡΕΥΩΝ (Μάριος Γεωργιάδης):</w:t>
      </w:r>
      <w:r>
        <w:rPr>
          <w:rFonts w:eastAsia="Times New Roman"/>
          <w:b/>
          <w:szCs w:val="24"/>
        </w:rPr>
        <w:t xml:space="preserve"> </w:t>
      </w:r>
      <w:r>
        <w:rPr>
          <w:rFonts w:eastAsia="Times New Roman"/>
          <w:szCs w:val="24"/>
        </w:rPr>
        <w:t xml:space="preserve">Ευχαριστούμε τον κ. Μανιάτη. </w:t>
      </w:r>
    </w:p>
    <w:p w14:paraId="4D87FE2C" w14:textId="77777777" w:rsidR="00E01347" w:rsidRDefault="00B0330D">
      <w:pPr>
        <w:tabs>
          <w:tab w:val="left" w:pos="2738"/>
          <w:tab w:val="center" w:pos="4753"/>
          <w:tab w:val="left" w:pos="5723"/>
        </w:tabs>
        <w:spacing w:line="600" w:lineRule="auto"/>
        <w:ind w:firstLine="720"/>
        <w:jc w:val="both"/>
        <w:rPr>
          <w:rFonts w:eastAsia="Times New Roman"/>
          <w:szCs w:val="24"/>
        </w:rPr>
      </w:pPr>
      <w:r>
        <w:rPr>
          <w:rFonts w:eastAsia="Times New Roman"/>
          <w:szCs w:val="24"/>
        </w:rPr>
        <w:lastRenderedPageBreak/>
        <w:t xml:space="preserve">Κύριε συνάδελφε, εξαντλήσατε και τη δευτερολογία σας. </w:t>
      </w:r>
    </w:p>
    <w:p w14:paraId="4D87FE2D" w14:textId="77777777" w:rsidR="00E01347" w:rsidRDefault="00B0330D">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ΔΗΜΗΤΡΙΟΣ ΓΑΚΗΣ: </w:t>
      </w:r>
      <w:r>
        <w:rPr>
          <w:rFonts w:eastAsia="Times New Roman"/>
          <w:szCs w:val="24"/>
        </w:rPr>
        <w:t>Είκοσι χρόνια εσείς τι κάνατε;</w:t>
      </w:r>
    </w:p>
    <w:p w14:paraId="4D87FE2E" w14:textId="77777777" w:rsidR="00E01347" w:rsidRDefault="00B0330D">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 xml:space="preserve">Κύριε Πρόεδρε, μπορώ να έχω τον λόγο για ένα λεπτό; </w:t>
      </w:r>
    </w:p>
    <w:p w14:paraId="4D87FE2F" w14:textId="77777777" w:rsidR="00E01347" w:rsidRDefault="00B0330D">
      <w:pPr>
        <w:tabs>
          <w:tab w:val="left" w:pos="2738"/>
          <w:tab w:val="center" w:pos="4753"/>
          <w:tab w:val="left" w:pos="5723"/>
        </w:tabs>
        <w:spacing w:line="600" w:lineRule="auto"/>
        <w:ind w:firstLine="720"/>
        <w:jc w:val="both"/>
        <w:rPr>
          <w:rFonts w:eastAsia="Times New Roman"/>
          <w:szCs w:val="24"/>
        </w:rPr>
      </w:pPr>
      <w:r w:rsidRPr="002A5E00">
        <w:rPr>
          <w:rFonts w:eastAsia="Times New Roman"/>
          <w:b/>
          <w:szCs w:val="24"/>
        </w:rPr>
        <w:t>ΠΡΟΕΔΡΕΥΩΝ (Μάριος Γε</w:t>
      </w:r>
      <w:r w:rsidRPr="002A5E00">
        <w:rPr>
          <w:rFonts w:eastAsia="Times New Roman"/>
          <w:b/>
          <w:szCs w:val="24"/>
        </w:rPr>
        <w:t>ωργιάδης):</w:t>
      </w:r>
      <w:r>
        <w:rPr>
          <w:rFonts w:eastAsia="Times New Roman"/>
          <w:b/>
          <w:szCs w:val="24"/>
        </w:rPr>
        <w:t xml:space="preserve"> </w:t>
      </w:r>
      <w:r>
        <w:rPr>
          <w:rFonts w:eastAsia="Times New Roman"/>
          <w:szCs w:val="24"/>
        </w:rPr>
        <w:t xml:space="preserve">Ορίστε, κυρία Υπουργέ, έχετε τον λόγο. </w:t>
      </w:r>
    </w:p>
    <w:p w14:paraId="4D87FE30" w14:textId="77777777" w:rsidR="00E01347" w:rsidRDefault="00B0330D">
      <w:pPr>
        <w:spacing w:line="600" w:lineRule="auto"/>
        <w:ind w:firstLine="720"/>
        <w:jc w:val="both"/>
        <w:rPr>
          <w:rFonts w:eastAsia="Times New Roman" w:cs="Times New Roman"/>
          <w:szCs w:val="24"/>
        </w:rPr>
      </w:pPr>
      <w:r>
        <w:rPr>
          <w:rFonts w:eastAsia="Times New Roman"/>
          <w:b/>
          <w:szCs w:val="24"/>
        </w:rPr>
        <w:t xml:space="preserve">ΑΙΚΑΤΕΡΙΝΗ ΠΑΠΑΝΑΤΣΙΟΥ (Υφυπουργός Οικονομικών): </w:t>
      </w:r>
      <w:r>
        <w:rPr>
          <w:rFonts w:eastAsia="Times New Roman"/>
          <w:szCs w:val="24"/>
        </w:rPr>
        <w:t>Επειδή μου απηύθυνε τον λόγο ο κ. Μανιάτης, διαφορετικά δεν θα παρέμβαινα και θα έκανα αναφορά στην ομιλία μου, έχω να πω τα εξής:</w:t>
      </w:r>
    </w:p>
    <w:p w14:paraId="4D87FE31"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Τα ψηφιακά συστήματα</w:t>
      </w:r>
      <w:r w:rsidRPr="00A4306B">
        <w:rPr>
          <w:rFonts w:eastAsia="Times New Roman" w:cs="Times New Roman"/>
          <w:szCs w:val="24"/>
        </w:rPr>
        <w:t xml:space="preserve"> </w:t>
      </w:r>
      <w:r>
        <w:rPr>
          <w:rFonts w:eastAsia="Times New Roman" w:cs="Times New Roman"/>
          <w:szCs w:val="24"/>
        </w:rPr>
        <w:t xml:space="preserve">που </w:t>
      </w:r>
      <w:r>
        <w:rPr>
          <w:rFonts w:eastAsia="Times New Roman" w:cs="Times New Roman"/>
          <w:szCs w:val="24"/>
        </w:rPr>
        <w:t>αφήσατε, με τα οποία πραγματικά έγινε η χάραξη του αιγιαλού, έρχονται οι κτηματικές μας σήμερα να τα εξετάσουν και σε πολλές περιπτώσεις ξέρουμε τι προβλήματα υπάρχουν.</w:t>
      </w:r>
    </w:p>
    <w:p w14:paraId="4D87FE32"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Θα σας έλεγα ότι σε πάρα πολλές περιπτώσεις η χάραξη του αιγιαλού τυχαίνει να είναι και</w:t>
      </w:r>
      <w:r>
        <w:rPr>
          <w:rFonts w:eastAsia="Times New Roman" w:cs="Times New Roman"/>
          <w:szCs w:val="24"/>
        </w:rPr>
        <w:t xml:space="preserve"> μέσα στη θάλασσα. Έχουμε πάρα πολλά προβλήματα. Έχετε αποδεκατίσει τις υπηρεσίες. </w:t>
      </w:r>
      <w:r>
        <w:rPr>
          <w:rFonts w:eastAsia="Times New Roman" w:cs="Times New Roman"/>
          <w:szCs w:val="24"/>
        </w:rPr>
        <w:lastRenderedPageBreak/>
        <w:t>Βρήκαμε πάρα πολύ λίγο προσωπικό στις κτηματικές. Ήδη προσπαθούμε με μετατάξεις, με διάφορους τρόπους να φέρουμε προσωπικό στις κτηματικές και να προχωρήσουμε στην ολοκλήρωσ</w:t>
      </w:r>
      <w:r>
        <w:rPr>
          <w:rFonts w:eastAsia="Times New Roman" w:cs="Times New Roman"/>
          <w:szCs w:val="24"/>
        </w:rPr>
        <w:t xml:space="preserve">η. </w:t>
      </w:r>
    </w:p>
    <w:p w14:paraId="4D87FE33"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Επίσης, στο παρόν νομοσχέδιο, απ’ ό,τι θα είδατε, υπάρχει δευτεροβάθμια επιτροπή για τη χάραξη του αιγιαλού, για να λύσουμε τα ζητήματα. Αυτήν τη στιγμή η χάραξη του αιγιαλού και η ολοκλήρωση από τις κτηματικές είναι, περίπου, στο 80%. Έχει γίνει μια π</w:t>
      </w:r>
      <w:r>
        <w:rPr>
          <w:rFonts w:eastAsia="Times New Roman" w:cs="Times New Roman"/>
          <w:szCs w:val="24"/>
        </w:rPr>
        <w:t>άρα πολύ σοβαρή δουλειά, η οποία θα συνεχιστεί και το επόμενο διάστημα. Δεν μπορούμε, όμως, να πούμε ότι όλα αυτά τα ψηφιακά συστήματα, που καλώς ήρθαν και καλά θα κάνουμε να τα βελτιώσουμε από εδώ και πέρα, έδιναν και την καλή εικόνα για τον αιγιαλό που έ</w:t>
      </w:r>
      <w:r>
        <w:rPr>
          <w:rFonts w:eastAsia="Times New Roman" w:cs="Times New Roman"/>
          <w:szCs w:val="24"/>
        </w:rPr>
        <w:t>πρεπε να έχουμε.</w:t>
      </w:r>
    </w:p>
    <w:p w14:paraId="4D87FE34"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Και κάτι άλλο. Αναφερθήκατε σε ξενοδοχεία. Έχω πει και στις </w:t>
      </w:r>
      <w:r>
        <w:rPr>
          <w:rFonts w:eastAsia="Times New Roman" w:cs="Times New Roman"/>
          <w:szCs w:val="24"/>
        </w:rPr>
        <w:t>ε</w:t>
      </w:r>
      <w:r>
        <w:rPr>
          <w:rFonts w:eastAsia="Times New Roman" w:cs="Times New Roman"/>
          <w:szCs w:val="24"/>
        </w:rPr>
        <w:t>πιτροπές και το ξέρετε πάρα πολύ καλά ότι με το παρόν νομοσχέδιο σε καμ</w:t>
      </w:r>
      <w:r>
        <w:rPr>
          <w:rFonts w:eastAsia="Times New Roman" w:cs="Times New Roman"/>
          <w:szCs w:val="24"/>
        </w:rPr>
        <w:t>μ</w:t>
      </w:r>
      <w:r>
        <w:rPr>
          <w:rFonts w:eastAsia="Times New Roman" w:cs="Times New Roman"/>
          <w:szCs w:val="24"/>
        </w:rPr>
        <w:t>ία περίπτωση δεν γίνεται κάτι για τη χρήση του αιγιαλού από τις ξενοδοχειακές μονάδες. Το μόνο που μπορούν</w:t>
      </w:r>
      <w:r>
        <w:rPr>
          <w:rFonts w:eastAsia="Times New Roman" w:cs="Times New Roman"/>
          <w:szCs w:val="24"/>
        </w:rPr>
        <w:t xml:space="preserve"> να χρησιμοποιούν οι ξενοδοχειακές μονάδες από τον αι</w:t>
      </w:r>
      <w:r>
        <w:rPr>
          <w:rFonts w:eastAsia="Times New Roman" w:cs="Times New Roman"/>
          <w:szCs w:val="24"/>
        </w:rPr>
        <w:lastRenderedPageBreak/>
        <w:t>γιαλό είναι οι τουριστικοί λιμένες, κάτι που αφορά άλλο νομοσχέδιο για τον τουρισμό και όχι το συγκεκριμένο νομοσχέδιο. Έχουμε βγάλει από τους σκοπούς τις τουριστικές μονάδες. Το ξέρετε πάρα πολύ καλά. Τ</w:t>
      </w:r>
      <w:r>
        <w:rPr>
          <w:rFonts w:eastAsia="Times New Roman" w:cs="Times New Roman"/>
          <w:szCs w:val="24"/>
        </w:rPr>
        <w:t xml:space="preserve">α μόνα ξενοδοχεία και ξενοδοχειακά καταλύματα με τα οποία ασχολούμαστε στο συγκεκριμένο νομοσχέδιο, είναι αυτά που είναι του </w:t>
      </w:r>
      <w:r>
        <w:rPr>
          <w:rFonts w:eastAsia="Times New Roman" w:cs="Times New Roman"/>
          <w:szCs w:val="24"/>
        </w:rPr>
        <w:t>δ</w:t>
      </w:r>
      <w:r>
        <w:rPr>
          <w:rFonts w:eastAsia="Times New Roman" w:cs="Times New Roman"/>
          <w:szCs w:val="24"/>
        </w:rPr>
        <w:t xml:space="preserve">ημοσίου -το έχω ξαναπεί-, είναι του ΕΟΤ, είναι τα </w:t>
      </w:r>
      <w:r>
        <w:rPr>
          <w:rFonts w:eastAsia="Times New Roman" w:cs="Times New Roman"/>
          <w:szCs w:val="24"/>
        </w:rPr>
        <w:t>«</w:t>
      </w:r>
      <w:r>
        <w:rPr>
          <w:rFonts w:eastAsia="Times New Roman" w:cs="Times New Roman"/>
          <w:szCs w:val="24"/>
        </w:rPr>
        <w:t>ΞΕΝΙΑ</w:t>
      </w:r>
      <w:r>
        <w:rPr>
          <w:rFonts w:eastAsia="Times New Roman" w:cs="Times New Roman"/>
          <w:szCs w:val="24"/>
        </w:rPr>
        <w:t>»</w:t>
      </w:r>
      <w:r>
        <w:rPr>
          <w:rFonts w:eastAsia="Times New Roman" w:cs="Times New Roman"/>
          <w:szCs w:val="24"/>
        </w:rPr>
        <w:t>, είναι όλα αυτά που ξέρουμε όλοι μας.</w:t>
      </w:r>
    </w:p>
    <w:p w14:paraId="4D87FE35" w14:textId="77777777" w:rsidR="00E01347" w:rsidRDefault="00B0330D">
      <w:pPr>
        <w:spacing w:line="600" w:lineRule="auto"/>
        <w:ind w:firstLine="720"/>
        <w:jc w:val="both"/>
        <w:rPr>
          <w:rFonts w:eastAsia="Times New Roman" w:cs="Times New Roman"/>
          <w:szCs w:val="24"/>
        </w:rPr>
      </w:pPr>
      <w:r w:rsidRPr="005367F1">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Ευ</w:t>
      </w:r>
      <w:r>
        <w:rPr>
          <w:rFonts w:eastAsia="Times New Roman" w:cs="Times New Roman"/>
          <w:szCs w:val="24"/>
        </w:rPr>
        <w:t>χαριστούμε την κυρία Υπουργό.</w:t>
      </w:r>
    </w:p>
    <w:p w14:paraId="4D87FE36" w14:textId="77777777" w:rsidR="00E01347" w:rsidRDefault="00B0330D">
      <w:pPr>
        <w:spacing w:line="600" w:lineRule="auto"/>
        <w:ind w:firstLine="720"/>
        <w:jc w:val="both"/>
        <w:rPr>
          <w:rFonts w:eastAsia="Times New Roman" w:cs="Times New Roman"/>
          <w:szCs w:val="24"/>
        </w:rPr>
      </w:pPr>
      <w:r w:rsidRPr="005367F1">
        <w:rPr>
          <w:rFonts w:eastAsia="Times New Roman" w:cs="Times New Roman"/>
          <w:b/>
          <w:szCs w:val="24"/>
        </w:rPr>
        <w:t>ΙΩΑΝΝΗΣ ΜΑΝΙΑΤΗΣ:</w:t>
      </w:r>
      <w:r>
        <w:rPr>
          <w:rFonts w:eastAsia="Times New Roman" w:cs="Times New Roman"/>
          <w:szCs w:val="24"/>
        </w:rPr>
        <w:t xml:space="preserve"> Κύριε Πρόεδρε, θα ήθελα τον λόγο.</w:t>
      </w:r>
    </w:p>
    <w:p w14:paraId="4D87FE37"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Κύριε Μανιάτη, δεν θα αρχίσουμε…</w:t>
      </w:r>
    </w:p>
    <w:p w14:paraId="4D87FE38"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Για μισό λεπτό, κύριε Πρόεδρε, ως Κοινοβουλευτικός Εκπρόσωπος έχω τη δυνατότητα να μιλήσω.</w:t>
      </w:r>
    </w:p>
    <w:p w14:paraId="4D87FE39"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Δεν θα αρχίσουμε να έχουμε συζήτηση τώρα.</w:t>
      </w:r>
    </w:p>
    <w:p w14:paraId="4D87FE3A"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Ποιος θα απαντήσει στην Υπουργό;</w:t>
      </w:r>
    </w:p>
    <w:p w14:paraId="4D87FE3B"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Κάνατε ερώτηση. Απάντησε η Υπουργός. Θα ανοίξουμε διάλογο τώρα; </w:t>
      </w:r>
    </w:p>
    <w:p w14:paraId="4D87FE3C" w14:textId="77777777" w:rsidR="00E01347" w:rsidRDefault="00B0330D">
      <w:pPr>
        <w:spacing w:line="600" w:lineRule="auto"/>
        <w:ind w:firstLine="720"/>
        <w:jc w:val="both"/>
        <w:rPr>
          <w:rFonts w:eastAsia="Times New Roman" w:cs="Times New Roman"/>
          <w:szCs w:val="24"/>
        </w:rPr>
      </w:pPr>
      <w:r w:rsidRPr="005367F1">
        <w:rPr>
          <w:rFonts w:eastAsia="Times New Roman" w:cs="Times New Roman"/>
          <w:b/>
          <w:szCs w:val="24"/>
        </w:rPr>
        <w:t xml:space="preserve">ΓΙΑΝΝΗΣ ΚΟΥΤΣΟΥΚΟΣ: </w:t>
      </w:r>
      <w:r>
        <w:rPr>
          <w:rFonts w:eastAsia="Times New Roman" w:cs="Times New Roman"/>
          <w:szCs w:val="24"/>
        </w:rPr>
        <w:t>Είναι Κοινοβου</w:t>
      </w:r>
      <w:r>
        <w:rPr>
          <w:rFonts w:eastAsia="Times New Roman" w:cs="Times New Roman"/>
          <w:szCs w:val="24"/>
        </w:rPr>
        <w:t>λευτικός Εκπρόσωπος και πρέπει να απαντήσει.</w:t>
      </w:r>
    </w:p>
    <w:p w14:paraId="4D87FE3D"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Καθίστε, κύριε Κουτσούκο, σας παρακαλώ πολύ. Τι πετάγεστε τώρα εσείς; Εσείς τι είστε; Δικηγόρος του; Μπορεί να υπερασπιστεί τον λόγο μόνος του.</w:t>
      </w:r>
    </w:p>
    <w:p w14:paraId="4D87FE3E"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μο</w:t>
      </w:r>
      <w:r>
        <w:rPr>
          <w:rFonts w:eastAsia="Times New Roman" w:cs="Times New Roman"/>
          <w:szCs w:val="24"/>
        </w:rPr>
        <w:t>υ λέτε ότι δεν θα μου δώσετε τον λόγο; Αστειεύεστε, κύριε Πρόεδρε;</w:t>
      </w:r>
    </w:p>
    <w:p w14:paraId="4D87FE3F"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Δεν αστειεύομαι καθόλου.</w:t>
      </w:r>
    </w:p>
    <w:p w14:paraId="4D87FE40"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Μάλλον αστειεύεστε.</w:t>
      </w:r>
    </w:p>
    <w:p w14:paraId="4D87FE41"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Όχι, δεν αστειεύομαι. Και να μιλάτε καλύτερα, κύριε Μανιάτη.</w:t>
      </w:r>
    </w:p>
    <w:p w14:paraId="4D87FE42"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Ι</w:t>
      </w:r>
      <w:r>
        <w:rPr>
          <w:rFonts w:eastAsia="Times New Roman" w:cs="Times New Roman"/>
          <w:b/>
          <w:szCs w:val="24"/>
        </w:rPr>
        <w:t>ΩΑΝΝΗΣ ΜΑΝΙΑΤΗΣ:</w:t>
      </w:r>
      <w:r>
        <w:rPr>
          <w:rFonts w:eastAsia="Times New Roman" w:cs="Times New Roman"/>
          <w:szCs w:val="24"/>
        </w:rPr>
        <w:t xml:space="preserve"> Μα δεν μου δίνετε τον λόγο να απαντήσω μετά την κυρία Υπουργό ως Κοινοβουλευτικός Εκπρόσωπος;</w:t>
      </w:r>
    </w:p>
    <w:p w14:paraId="4D87FE43" w14:textId="77777777" w:rsidR="00E01347" w:rsidRDefault="00B0330D">
      <w:pPr>
        <w:spacing w:line="600" w:lineRule="auto"/>
        <w:ind w:firstLine="720"/>
        <w:jc w:val="both"/>
        <w:rPr>
          <w:rFonts w:eastAsia="Times New Roman" w:cs="Times New Roman"/>
          <w:szCs w:val="24"/>
        </w:rPr>
      </w:pPr>
      <w:r w:rsidRPr="00A4306B">
        <w:rPr>
          <w:rFonts w:eastAsia="Times New Roman" w:cs="Times New Roman"/>
          <w:b/>
          <w:szCs w:val="24"/>
        </w:rPr>
        <w:t>ΓΙΑΝΝΗΣ ΚΟΥΤΣΟΥΚΟΣ:</w:t>
      </w:r>
      <w:r>
        <w:rPr>
          <w:rFonts w:eastAsia="Times New Roman" w:cs="Times New Roman"/>
          <w:szCs w:val="24"/>
        </w:rPr>
        <w:t xml:space="preserve"> Αυθαιρετείτε.</w:t>
      </w:r>
    </w:p>
    <w:p w14:paraId="4D87FE44"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Δεν έχει μιλήσει η κυρία Υπουργός ακόμη.</w:t>
      </w:r>
    </w:p>
    <w:p w14:paraId="4D87FE45"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Μίλησε. </w:t>
      </w:r>
      <w:proofErr w:type="spellStart"/>
      <w:r>
        <w:rPr>
          <w:rFonts w:eastAsia="Times New Roman" w:cs="Times New Roman"/>
          <w:szCs w:val="24"/>
        </w:rPr>
        <w:t>Παρενέβη</w:t>
      </w:r>
      <w:proofErr w:type="spellEnd"/>
      <w:r>
        <w:rPr>
          <w:rFonts w:eastAsia="Times New Roman" w:cs="Times New Roman"/>
          <w:szCs w:val="24"/>
        </w:rPr>
        <w:t>.</w:t>
      </w:r>
    </w:p>
    <w:p w14:paraId="4D87FE46"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 xml:space="preserve">ΟΕΔΡΕΥΩΝ (Μάριος Γεωργιάδης): </w:t>
      </w:r>
      <w:r>
        <w:rPr>
          <w:rFonts w:eastAsia="Times New Roman" w:cs="Times New Roman"/>
          <w:szCs w:val="24"/>
        </w:rPr>
        <w:t>Θα ανοίξουμε διάλογο τώρα;</w:t>
      </w:r>
    </w:p>
    <w:p w14:paraId="4D87FE47"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Κύριε Μανιάτη, ορίστε, έχετε τον λόγο. Σας παρακαλώ πολύ σύντομα. Έχετε ένα λεπτό.</w:t>
      </w:r>
    </w:p>
    <w:p w14:paraId="4D87FE48"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Ναι, κύριε Πρόεδρε, ένα λεπτό.</w:t>
      </w:r>
    </w:p>
    <w:p w14:paraId="4D87FE49"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Ακούστε, κυρία Υπουργέ, επειδή σέβομαι τη δύσκολη θέση στην οποία β</w:t>
      </w:r>
      <w:r>
        <w:rPr>
          <w:rFonts w:eastAsia="Times New Roman" w:cs="Times New Roman"/>
          <w:szCs w:val="24"/>
        </w:rPr>
        <w:t>ρίσκεστε, σας ενημερώνω για το εξής εξαιρε</w:t>
      </w:r>
      <w:r>
        <w:rPr>
          <w:rFonts w:eastAsia="Times New Roman" w:cs="Times New Roman"/>
          <w:szCs w:val="24"/>
        </w:rPr>
        <w:lastRenderedPageBreak/>
        <w:t>τικά απλό: Εάν στις δεκαέξι χιλιάδες χιλιόμετρα ακτογραμμής υπήρξαν μία ή δύο -από τις εκατομμύρια περιπτώσεις- περιπτώσεις που υπήρξε κάποιο λάθος, γι’ αυτό ακριβώς το δώσαμε στις υπηρεσίες σας, για να το διορθώσε</w:t>
      </w:r>
      <w:r>
        <w:rPr>
          <w:rFonts w:eastAsia="Times New Roman" w:cs="Times New Roman"/>
          <w:szCs w:val="24"/>
        </w:rPr>
        <w:t xml:space="preserve">τε. </w:t>
      </w:r>
    </w:p>
    <w:p w14:paraId="4D87FE4A"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Ξέρετε τι ομολογήσατε με αυτό που μου είπατε; Ότι ουσιαστικά επί πέντε χρόνια τα αφήσατε να «κοιμούνται», δεν διορθώσατε τα όποια λάθη και αντί από τα μέσα του 2018 να έχουμε πλήρως χαραγμένη τη γραμμή του αιγιαλού και της παραλίας, μας γυρνάτε πολλά </w:t>
      </w:r>
      <w:r>
        <w:rPr>
          <w:rFonts w:eastAsia="Times New Roman" w:cs="Times New Roman"/>
          <w:szCs w:val="24"/>
        </w:rPr>
        <w:t>βήματα πίσω.</w:t>
      </w:r>
    </w:p>
    <w:p w14:paraId="4D87FE4B"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Και επειδή κάνατε και μία αναφορά στην </w:t>
      </w:r>
      <w:proofErr w:type="spellStart"/>
      <w:r>
        <w:rPr>
          <w:rFonts w:eastAsia="Times New Roman" w:cs="Times New Roman"/>
          <w:szCs w:val="24"/>
        </w:rPr>
        <w:t>υποστελέχωση</w:t>
      </w:r>
      <w:proofErr w:type="spellEnd"/>
      <w:r>
        <w:rPr>
          <w:rFonts w:eastAsia="Times New Roman" w:cs="Times New Roman"/>
          <w:szCs w:val="24"/>
        </w:rPr>
        <w:t xml:space="preserve"> των υπηρεσιών, πρέπει να σας πω ότι μετά από πέντε χρόνια Κυβέρνησης ΣΥΡΙΖΑ, μετά από χιλιάδες διορισμούς μετακλητών και διαφόρων άλλων και μόνο το γεγονός…</w:t>
      </w:r>
    </w:p>
    <w:p w14:paraId="4D87FE4C" w14:textId="77777777" w:rsidR="00E01347" w:rsidRDefault="00B0330D">
      <w:pPr>
        <w:spacing w:line="600" w:lineRule="auto"/>
        <w:ind w:firstLine="720"/>
        <w:jc w:val="both"/>
        <w:rPr>
          <w:rFonts w:eastAsia="Times New Roman" w:cs="Times New Roman"/>
          <w:szCs w:val="24"/>
        </w:rPr>
      </w:pPr>
      <w:r w:rsidRPr="003D1E89">
        <w:rPr>
          <w:rFonts w:eastAsia="Times New Roman" w:cs="Times New Roman"/>
          <w:b/>
          <w:szCs w:val="24"/>
        </w:rPr>
        <w:t>ΑΙΚΑΤΕΡΙΝΗ ΠΑΠΑΝΑΤΣΙΟΥ (Υφυπουργός</w:t>
      </w:r>
      <w:r w:rsidRPr="003D1E89">
        <w:rPr>
          <w:rFonts w:eastAsia="Times New Roman" w:cs="Times New Roman"/>
          <w:b/>
          <w:szCs w:val="24"/>
        </w:rPr>
        <w:t xml:space="preserve"> Οικονομικών):</w:t>
      </w:r>
      <w:r>
        <w:rPr>
          <w:rFonts w:eastAsia="Times New Roman" w:cs="Times New Roman"/>
          <w:szCs w:val="24"/>
        </w:rPr>
        <w:t xml:space="preserve"> Πού τους είδατε;</w:t>
      </w:r>
    </w:p>
    <w:p w14:paraId="4D87FE4D"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Καλά, πείτε μας ότι δεν έχουμε δει και χιλιάδες διορισμούς από τον ΣΥΡΙΖΑ. </w:t>
      </w:r>
    </w:p>
    <w:p w14:paraId="4D87FE4E"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Αυτό που έχω να σας πω είναι το εξής: Μετά από πέντε χρόνια οφείλατε να έχετε στελεχώσει στοιχειωδώς τις υπηρεσίες για την προστασ</w:t>
      </w:r>
      <w:r>
        <w:rPr>
          <w:rFonts w:eastAsia="Times New Roman" w:cs="Times New Roman"/>
          <w:szCs w:val="24"/>
        </w:rPr>
        <w:t>ία του αιγιαλού και της παραλίας. Θα σας δώσω μόνο ένα παράδειγμα: Στο Σώμα Επιθεωρητών Περιβάλλοντος, όταν αναλάβατε, υπήρχαν είκοσι τέσσερις επιθεωρητές περιβάλλοντος. Σήμερα ξέρετε πόσους έχετε εσείς; Πέντε. Ποιος πρέπει να ντρέπεται γι’ αυτό; Αυτοί που</w:t>
      </w:r>
      <w:r>
        <w:rPr>
          <w:rFonts w:eastAsia="Times New Roman" w:cs="Times New Roman"/>
          <w:szCs w:val="24"/>
        </w:rPr>
        <w:t xml:space="preserve"> κυβέρνησαν πριν από εσάς ή εσείς που κυβερνάτε πέντε χρόνια;</w:t>
      </w:r>
    </w:p>
    <w:p w14:paraId="4D87FE4F"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4D87FE50"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κύριε Μανιάτη.</w:t>
      </w:r>
    </w:p>
    <w:p w14:paraId="4D87FE51" w14:textId="77777777" w:rsidR="00E01347" w:rsidRDefault="00B0330D">
      <w:pPr>
        <w:spacing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Κύριε Πρόεδρε, παρακαλώ θα ήθελα τον λόγο.</w:t>
      </w:r>
    </w:p>
    <w:p w14:paraId="4D87FE52"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Ορίστε, τώρα πρέπει να απαντήσει και η κυρία Υπουργός. Δεν έχετε παράπονο να μιλήσει η κυρία Υπουργός όμως. Δεν διαμαρτύρεστε τώρα.</w:t>
      </w:r>
    </w:p>
    <w:p w14:paraId="4D87FE53"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Κανένα. </w:t>
      </w:r>
    </w:p>
    <w:p w14:paraId="4D87FE54"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Κυρία Υπουργέ, έχετε τον λόγο.</w:t>
      </w:r>
    </w:p>
    <w:p w14:paraId="4D87FE55" w14:textId="77777777" w:rsidR="00E01347" w:rsidRDefault="00B0330D">
      <w:pPr>
        <w:spacing w:line="600" w:lineRule="auto"/>
        <w:ind w:firstLine="720"/>
        <w:jc w:val="both"/>
        <w:rPr>
          <w:rFonts w:eastAsia="Times New Roman" w:cs="Times New Roman"/>
          <w:szCs w:val="24"/>
        </w:rPr>
      </w:pPr>
      <w:r w:rsidRPr="00167EEC">
        <w:rPr>
          <w:rFonts w:eastAsia="Times New Roman" w:cs="Times New Roman"/>
          <w:b/>
          <w:szCs w:val="24"/>
        </w:rPr>
        <w:t>ΑΙΚΑΤΕΡΙΝΗ ΠΑΠΑΝΑΤΣΙΟΥ (Υφυπουργός Οικονομικών):</w:t>
      </w:r>
      <w:r>
        <w:rPr>
          <w:rFonts w:eastAsia="Times New Roman" w:cs="Times New Roman"/>
          <w:b/>
          <w:szCs w:val="24"/>
        </w:rPr>
        <w:t xml:space="preserve"> </w:t>
      </w:r>
      <w:r>
        <w:rPr>
          <w:rFonts w:eastAsia="Times New Roman" w:cs="Times New Roman"/>
          <w:szCs w:val="24"/>
        </w:rPr>
        <w:t>Δεν είμαστε εμείς εκείνοι που δεχθήκαμε το «ένα προς πέντε». Εμείς το επαναφέραμε και από εδώ και πέρα θα έχουμε όλους τους εργαζόμενους που πρέπει και θα μπορέσουμε να δημιουργήσουμε τις συνθήκες για να εκπ</w:t>
      </w:r>
      <w:r>
        <w:rPr>
          <w:rFonts w:eastAsia="Times New Roman" w:cs="Times New Roman"/>
          <w:szCs w:val="24"/>
        </w:rPr>
        <w:t xml:space="preserve">ληρώσει το δημόσιο τους σκοπούς για τους οποίους λειτουργεί. </w:t>
      </w:r>
    </w:p>
    <w:p w14:paraId="4D87FE56"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Δεν είμαστε κατά των ψηφιακών συστημάτων. Το ξέρετε πάρα πολύ καλά. Προσπαθούμε να ψηφιοποιήσουμε όσο περισσότερα πράγματα μπορούμε. Ήδη και στην Κτηματική Υπηρεσία λειτουργούν αντίστοιχα συστήμ</w:t>
      </w:r>
      <w:r>
        <w:rPr>
          <w:rFonts w:eastAsia="Times New Roman" w:cs="Times New Roman"/>
          <w:szCs w:val="24"/>
        </w:rPr>
        <w:t>ατα.</w:t>
      </w:r>
    </w:p>
    <w:p w14:paraId="4D87FE57"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Σε καμ</w:t>
      </w:r>
      <w:r>
        <w:rPr>
          <w:rFonts w:eastAsia="Times New Roman" w:cs="Times New Roman"/>
          <w:szCs w:val="24"/>
        </w:rPr>
        <w:t>μ</w:t>
      </w:r>
      <w:r>
        <w:rPr>
          <w:rFonts w:eastAsia="Times New Roman" w:cs="Times New Roman"/>
          <w:szCs w:val="24"/>
        </w:rPr>
        <w:t xml:space="preserve">ιά περίπτωση, όμως, κύριε Μανιάτη, με την τραγική μείωση του προσωπικού που έφερε η </w:t>
      </w:r>
      <w:r>
        <w:rPr>
          <w:rFonts w:eastAsia="Times New Roman" w:cs="Times New Roman"/>
          <w:szCs w:val="24"/>
        </w:rPr>
        <w:t>σ</w:t>
      </w:r>
      <w:r>
        <w:rPr>
          <w:rFonts w:eastAsia="Times New Roman" w:cs="Times New Roman"/>
          <w:szCs w:val="24"/>
        </w:rPr>
        <w:t>υγκυβέρνηση Σαμαρά – Βενιζέλου και ενώ και σήμερα ακόμα όταν εμείς μιλάμε για «ένα προς ένα» κάποιοι δεν το αποδέχονται και πηγαίνουν στο «ένας προς πέντε», δε</w:t>
      </w:r>
      <w:r>
        <w:rPr>
          <w:rFonts w:eastAsia="Times New Roman" w:cs="Times New Roman"/>
          <w:szCs w:val="24"/>
        </w:rPr>
        <w:t>ν μπορείτε να μας κουνάτε το δάχτυλο.</w:t>
      </w:r>
    </w:p>
    <w:p w14:paraId="4D87FE58"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Τον λόγο έχει ο κ. Γεωργιάδης από την Κοινοβουλευτική Ομάδα της Νέας Δημοκρατίας, για επτά λεπτά.</w:t>
      </w:r>
    </w:p>
    <w:p w14:paraId="4D87FE59" w14:textId="77777777" w:rsidR="00E01347" w:rsidRDefault="00B0330D">
      <w:pPr>
        <w:spacing w:line="600" w:lineRule="auto"/>
        <w:ind w:firstLine="720"/>
        <w:jc w:val="both"/>
        <w:rPr>
          <w:rFonts w:eastAsia="Times New Roman" w:cs="Times New Roman"/>
          <w:szCs w:val="24"/>
        </w:rPr>
      </w:pPr>
      <w:r w:rsidRPr="00167EEC">
        <w:rPr>
          <w:rFonts w:eastAsia="Times New Roman" w:cs="Times New Roman"/>
          <w:b/>
          <w:szCs w:val="24"/>
        </w:rPr>
        <w:t>ΣΠΥΡΙΔΩΝ – ΑΔΩΝΙΣ ΓΕΩΡΓΙΑΔΗΣ:</w:t>
      </w:r>
      <w:r>
        <w:rPr>
          <w:rFonts w:eastAsia="Times New Roman" w:cs="Times New Roman"/>
          <w:b/>
          <w:szCs w:val="24"/>
        </w:rPr>
        <w:t xml:space="preserve"> </w:t>
      </w:r>
      <w:r>
        <w:rPr>
          <w:rFonts w:eastAsia="Times New Roman" w:cs="Times New Roman"/>
          <w:szCs w:val="24"/>
        </w:rPr>
        <w:t>Ευχαριστώ, κύριε Πρόεδρε.</w:t>
      </w:r>
    </w:p>
    <w:p w14:paraId="4D87FE5A"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Για να μιλήσει ο κ. Μανιάτης, εγ</w:t>
      </w:r>
      <w:r>
        <w:rPr>
          <w:rFonts w:eastAsia="Times New Roman" w:cs="Times New Roman"/>
          <w:szCs w:val="24"/>
        </w:rPr>
        <w:t>ώ κάθομαι και τον ακούω. Δεν με πειράζει. Ήμουν εγγεγραμμένος στον κατάλογο –το λέω για να μην γίνει παρεξήγηση. Απλώς λόγω υποχρεώσεων στην Ένωση Ασφαλιστικών Εταιρειών με τον κ. Πετρόπουλο καθυστερήσαμε και έτσι συνεννοήθηκα με την έδρα για να μιλήσω αργ</w:t>
      </w:r>
      <w:r>
        <w:rPr>
          <w:rFonts w:eastAsia="Times New Roman" w:cs="Times New Roman"/>
          <w:szCs w:val="24"/>
        </w:rPr>
        <w:t>ότερα.</w:t>
      </w:r>
    </w:p>
    <w:p w14:paraId="4D87FE5B"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ήθελα να μιλήσω στο σημερινό νομοσχέδιο για να αναδείξω τρία θέματα, κυρίως διότι τα δύο είναι προς θετική κατεύθυνση -ωριμάζει σιγά σιγά- </w:t>
      </w:r>
      <w:r>
        <w:rPr>
          <w:rFonts w:eastAsia="Times New Roman" w:cs="Times New Roman"/>
          <w:szCs w:val="24"/>
        </w:rPr>
        <w:t xml:space="preserve">ο ΣΥΡΙΖΑ </w:t>
      </w:r>
      <w:r>
        <w:rPr>
          <w:rFonts w:eastAsia="Times New Roman" w:cs="Times New Roman"/>
          <w:szCs w:val="24"/>
        </w:rPr>
        <w:t>και το τρίτο ως προς πολύ αρνητική κατεύθυνση. Τα παίρνω με τη σειρά. Κ</w:t>
      </w:r>
      <w:r>
        <w:rPr>
          <w:rFonts w:eastAsia="Times New Roman" w:cs="Times New Roman"/>
          <w:szCs w:val="24"/>
        </w:rPr>
        <w:t>αι χαίρομαι που βλέπω και τον κ. Τσιρώνη εδώ, ο οποίος είναι και της οικολογίας.</w:t>
      </w:r>
    </w:p>
    <w:p w14:paraId="4D87FE5C"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Το 2014, κυρίες και κύριοι συνάδελφοι,</w:t>
      </w:r>
      <w:r>
        <w:rPr>
          <w:rFonts w:eastAsia="Times New Roman" w:cs="Times New Roman"/>
          <w:szCs w:val="24"/>
        </w:rPr>
        <w:t xml:space="preserve"> </w:t>
      </w:r>
      <w:r>
        <w:rPr>
          <w:rFonts w:eastAsia="Times New Roman" w:cs="Times New Roman"/>
          <w:szCs w:val="24"/>
        </w:rPr>
        <w:t>ήμουν Κοινοβουλευτικός Εκπρόσωπος –κύριε Γάκη, θα το θυμάστε- της Νέας Δημοκρατίας. Ο τότε Υπουργός ο κ. Γιάννης Στουρνάρας είχε φέρει μ</w:t>
      </w:r>
      <w:r>
        <w:rPr>
          <w:rFonts w:eastAsia="Times New Roman" w:cs="Times New Roman"/>
          <w:szCs w:val="24"/>
        </w:rPr>
        <w:t xml:space="preserve">ία παρόμοια ρύθμιση για την τακτοποίηση </w:t>
      </w:r>
      <w:r>
        <w:rPr>
          <w:rFonts w:eastAsia="Times New Roman" w:cs="Times New Roman"/>
          <w:szCs w:val="24"/>
        </w:rPr>
        <w:t xml:space="preserve">του </w:t>
      </w:r>
      <w:r>
        <w:rPr>
          <w:rFonts w:eastAsia="Times New Roman" w:cs="Times New Roman"/>
          <w:szCs w:val="24"/>
        </w:rPr>
        <w:t>αιγιαλ</w:t>
      </w:r>
      <w:r>
        <w:rPr>
          <w:rFonts w:eastAsia="Times New Roman" w:cs="Times New Roman"/>
          <w:szCs w:val="24"/>
        </w:rPr>
        <w:t>ού</w:t>
      </w:r>
      <w:r>
        <w:rPr>
          <w:rFonts w:eastAsia="Times New Roman" w:cs="Times New Roman"/>
          <w:szCs w:val="24"/>
        </w:rPr>
        <w:t xml:space="preserve"> και των εκκρεμοτήτων στο</w:t>
      </w:r>
      <w:r>
        <w:rPr>
          <w:rFonts w:eastAsia="Times New Roman" w:cs="Times New Roman"/>
          <w:szCs w:val="24"/>
        </w:rPr>
        <w:t>ν</w:t>
      </w:r>
      <w:r>
        <w:rPr>
          <w:rFonts w:eastAsia="Times New Roman" w:cs="Times New Roman"/>
          <w:szCs w:val="24"/>
        </w:rPr>
        <w:t xml:space="preserve"> αιγιαλ</w:t>
      </w:r>
      <w:r>
        <w:rPr>
          <w:rFonts w:eastAsia="Times New Roman" w:cs="Times New Roman"/>
          <w:szCs w:val="24"/>
        </w:rPr>
        <w:t>ό</w:t>
      </w:r>
      <w:r>
        <w:rPr>
          <w:rFonts w:eastAsia="Times New Roman" w:cs="Times New Roman"/>
          <w:szCs w:val="24"/>
        </w:rPr>
        <w:t xml:space="preserve">. Όταν ήρθε αυτή η ρύθμιση στη Βουλή, έγινε από πλευράς του ΣΥΡΙΖΑ, κυρία Υπουργέ, το «έλα να δεις». Και όχι μόνο μέσα στη Βουλή. Είχατε οργανώσει στους διάφορους δήμους </w:t>
      </w:r>
      <w:r>
        <w:rPr>
          <w:rFonts w:eastAsia="Times New Roman" w:cs="Times New Roman"/>
          <w:szCs w:val="24"/>
        </w:rPr>
        <w:t>ειδικές συγκεντρώσεις και ομιλίες κατά αυτού του άρθρου που θα κατέστρεφε το</w:t>
      </w:r>
      <w:r>
        <w:rPr>
          <w:rFonts w:eastAsia="Times New Roman" w:cs="Times New Roman"/>
          <w:szCs w:val="24"/>
        </w:rPr>
        <w:t>ν</w:t>
      </w:r>
      <w:r>
        <w:rPr>
          <w:rFonts w:eastAsia="Times New Roman" w:cs="Times New Roman"/>
          <w:szCs w:val="24"/>
        </w:rPr>
        <w:t xml:space="preserve"> αιγιαλ</w:t>
      </w:r>
      <w:r>
        <w:rPr>
          <w:rFonts w:eastAsia="Times New Roman" w:cs="Times New Roman"/>
          <w:szCs w:val="24"/>
        </w:rPr>
        <w:t>ό</w:t>
      </w:r>
      <w:r>
        <w:rPr>
          <w:rFonts w:eastAsia="Times New Roman" w:cs="Times New Roman"/>
          <w:szCs w:val="24"/>
        </w:rPr>
        <w:t>. Είμαι βέβαιος -δεν το θυμάμαι, αλλά είμαι βέβαιος ότι θα το έχει κάνει- ότι ο κ. Τσιρώνης ως των οικολόγων θα έχει κάνει μύριες όσες ομιλίες κατά αυτής της προσπάθειας τ</w:t>
      </w:r>
      <w:r>
        <w:rPr>
          <w:rFonts w:eastAsia="Times New Roman" w:cs="Times New Roman"/>
          <w:szCs w:val="24"/>
        </w:rPr>
        <w:t>ακτοποιήσεως των εκκρεμοτήτων στο</w:t>
      </w:r>
      <w:r>
        <w:rPr>
          <w:rFonts w:eastAsia="Times New Roman" w:cs="Times New Roman"/>
          <w:szCs w:val="24"/>
        </w:rPr>
        <w:t>ν</w:t>
      </w:r>
      <w:r>
        <w:rPr>
          <w:rFonts w:eastAsia="Times New Roman" w:cs="Times New Roman"/>
          <w:szCs w:val="24"/>
        </w:rPr>
        <w:t xml:space="preserve"> αιγιαλ</w:t>
      </w:r>
      <w:r>
        <w:rPr>
          <w:rFonts w:eastAsia="Times New Roman" w:cs="Times New Roman"/>
          <w:szCs w:val="24"/>
        </w:rPr>
        <w:t>ό</w:t>
      </w:r>
      <w:r>
        <w:rPr>
          <w:rFonts w:eastAsia="Times New Roman" w:cs="Times New Roman"/>
          <w:szCs w:val="24"/>
        </w:rPr>
        <w:t xml:space="preserve"> της χώρας. Έγινε ο χαμός! </w:t>
      </w:r>
    </w:p>
    <w:p w14:paraId="4D87FE5D"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Χρειάστηκε να περάσουν πέντε χρόνια, να φτάσουμε στο 2019, για να γυρίσει ο ΣΥΡΙΖΑ να προτείνει σήμερα στη Βουλή και εσείς να ψηφίζετε αυτό το οποίο θα είχε κάνει η </w:t>
      </w:r>
      <w:r>
        <w:rPr>
          <w:rFonts w:eastAsia="Times New Roman" w:cs="Times New Roman"/>
          <w:szCs w:val="24"/>
        </w:rPr>
        <w:t>κ</w:t>
      </w:r>
      <w:r>
        <w:rPr>
          <w:rFonts w:eastAsia="Times New Roman" w:cs="Times New Roman"/>
          <w:szCs w:val="24"/>
        </w:rPr>
        <w:t>υβέρνηση Σαμαρά – Βε</w:t>
      </w:r>
      <w:r>
        <w:rPr>
          <w:rFonts w:eastAsia="Times New Roman" w:cs="Times New Roman"/>
          <w:szCs w:val="24"/>
        </w:rPr>
        <w:t>νιζέλου πέντε χρόνια πριν και θα είχαν γλιτώσει άνθρωποι τόσο μεγάλη ταλαιπωρία και θα είχε εισπράξει το δημό</w:t>
      </w:r>
      <w:r>
        <w:rPr>
          <w:rFonts w:eastAsia="Times New Roman" w:cs="Times New Roman"/>
          <w:szCs w:val="24"/>
        </w:rPr>
        <w:lastRenderedPageBreak/>
        <w:t>σιο έναν σκασμό λεφτά. Δεν το κάνατε λόγω ιδεοληψίας. Βεβαίως, όμως, είναι μία ωρίμανση της ευφυΐας σας και της πολιτικής σας οξύνοιας επί το θετικ</w:t>
      </w:r>
      <w:r>
        <w:rPr>
          <w:rFonts w:eastAsia="Times New Roman" w:cs="Times New Roman"/>
          <w:szCs w:val="24"/>
        </w:rPr>
        <w:t xml:space="preserve">ότερο, επί του σωστού. </w:t>
      </w:r>
    </w:p>
    <w:p w14:paraId="4D87FE5E"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Κάθε μέρα στην </w:t>
      </w:r>
      <w:r>
        <w:rPr>
          <w:rFonts w:eastAsia="Times New Roman" w:cs="Times New Roman"/>
          <w:szCs w:val="24"/>
        </w:rPr>
        <w:t>«ΟΜΑΔΑ ΑΛΗΘΕΙΑΣ»</w:t>
      </w:r>
      <w:r>
        <w:rPr>
          <w:rFonts w:eastAsia="Times New Roman" w:cs="Times New Roman"/>
          <w:szCs w:val="24"/>
        </w:rPr>
        <w:t xml:space="preserve"> στο διαδίκτυο έχουμε τι έλεγε ο Τσίπρας πριν από πέντε χρόνια. Σαν σήμερα ο Τσίπρας έλεγε: «Είστε ή με τον ΣΥΡΙΖΑ ή με το μνημόνιο. Θα καταργήσω το μνημόνιο με έναν νόμο και ένα άρθρο». Είναι ωραίο να το θυμόμαστε, γιατί στην Ελλάδα ξεχνάμε γρήγορα.</w:t>
      </w:r>
    </w:p>
    <w:p w14:paraId="4D87FE5F"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Με αυ</w:t>
      </w:r>
      <w:r>
        <w:rPr>
          <w:rFonts w:eastAsia="Times New Roman" w:cs="Times New Roman"/>
          <w:szCs w:val="24"/>
        </w:rPr>
        <w:t>τήν ακριβώς την έννοια, ότι τότε θα καταργούσατε το μνημόνιο με έναν νόμο και ένα άρθρο, έρχεστε σήμερα, κύριοι του ΣΥΡΙΖΑ, και ψηφίζετε κάτι το οποίο βρίσκω θετικό. Θα το ήθελα προφανώς και θετικότερο. Δεν πειράζει, όμως. Θα τα λύσει αυτά η επόμενη κυβέρν</w:t>
      </w:r>
      <w:r>
        <w:rPr>
          <w:rFonts w:eastAsia="Times New Roman" w:cs="Times New Roman"/>
          <w:szCs w:val="24"/>
        </w:rPr>
        <w:t xml:space="preserve">ηση. Εν πάση </w:t>
      </w:r>
      <w:proofErr w:type="spellStart"/>
      <w:r>
        <w:rPr>
          <w:rFonts w:eastAsia="Times New Roman" w:cs="Times New Roman"/>
          <w:szCs w:val="24"/>
        </w:rPr>
        <w:t>περιπτώσει</w:t>
      </w:r>
      <w:proofErr w:type="spellEnd"/>
      <w:r>
        <w:rPr>
          <w:rFonts w:eastAsia="Times New Roman" w:cs="Times New Roman"/>
          <w:szCs w:val="24"/>
        </w:rPr>
        <w:t xml:space="preserve">, όμως, μην σας πνίξουμε κιόλας. </w:t>
      </w:r>
    </w:p>
    <w:p w14:paraId="4D87FE60" w14:textId="77777777" w:rsidR="00E01347" w:rsidRDefault="00B0330D">
      <w:pPr>
        <w:spacing w:line="600" w:lineRule="auto"/>
        <w:ind w:firstLine="720"/>
        <w:jc w:val="both"/>
        <w:rPr>
          <w:rFonts w:eastAsia="Times New Roman" w:cs="Times New Roman"/>
          <w:szCs w:val="24"/>
        </w:rPr>
      </w:pPr>
      <w:r w:rsidRPr="002B6126">
        <w:rPr>
          <w:rFonts w:eastAsia="Times New Roman" w:cs="Times New Roman"/>
          <w:b/>
          <w:szCs w:val="24"/>
        </w:rPr>
        <w:t xml:space="preserve">ΕΥΑΓΓΕΛΙΑ (ΕΥΗ) ΚΑΡΑΚΩΣΤΑ: </w:t>
      </w:r>
      <w:r>
        <w:rPr>
          <w:rFonts w:eastAsia="Times New Roman" w:cs="Times New Roman"/>
          <w:szCs w:val="24"/>
        </w:rPr>
        <w:t>Και αργήσαμε.</w:t>
      </w:r>
    </w:p>
    <w:p w14:paraId="4D87FE61" w14:textId="77777777" w:rsidR="00E01347" w:rsidRDefault="00B0330D">
      <w:pPr>
        <w:spacing w:line="600" w:lineRule="auto"/>
        <w:ind w:firstLine="720"/>
        <w:jc w:val="both"/>
        <w:rPr>
          <w:rFonts w:eastAsia="Times New Roman" w:cs="Times New Roman"/>
          <w:szCs w:val="24"/>
        </w:rPr>
      </w:pPr>
      <w:r w:rsidRPr="002B6126">
        <w:rPr>
          <w:rFonts w:eastAsia="Times New Roman" w:cs="Times New Roman"/>
          <w:b/>
          <w:szCs w:val="24"/>
        </w:rPr>
        <w:t>ΣΠΥΡΙΔΩΝ – ΑΔΩΝΙΣ ΓΕΩΡΓΙΑΔΗΣ:</w:t>
      </w:r>
      <w:r>
        <w:rPr>
          <w:rFonts w:eastAsia="Times New Roman" w:cs="Times New Roman"/>
          <w:szCs w:val="24"/>
        </w:rPr>
        <w:t xml:space="preserve"> Κάνετε μία τεράστια μεταβολή –εσείς είστε και μηχανικός, κυρία Καρακώστα, τα ξέρετε αυτά- στην ιδεολογία σας, στις διακηρύξεις σ</w:t>
      </w:r>
      <w:r>
        <w:rPr>
          <w:rFonts w:eastAsia="Times New Roman" w:cs="Times New Roman"/>
          <w:szCs w:val="24"/>
        </w:rPr>
        <w:t xml:space="preserve">ας και σε όλα </w:t>
      </w:r>
      <w:r>
        <w:rPr>
          <w:rFonts w:eastAsia="Times New Roman" w:cs="Times New Roman"/>
          <w:szCs w:val="24"/>
        </w:rPr>
        <w:lastRenderedPageBreak/>
        <w:t>αυτά που λέγατε για την οποία σας συγχαίρω. Το τονίζω: Σας συγχαίρω. Είναι καλό να ξεκινάς ακροαριστερός και σιγά σιγά να έρχεσαι δεξιότερα. Σημαίνει ότι πήζει το κεφάλι. Καλό είναι αυτό. Ωριμάζει. Δεν το λέω για κακό. Γίνεστε δεξιότεροι. Καλ</w:t>
      </w:r>
      <w:r>
        <w:rPr>
          <w:rFonts w:eastAsia="Times New Roman" w:cs="Times New Roman"/>
          <w:szCs w:val="24"/>
        </w:rPr>
        <w:t>ό είναι αυτό. Κάποι</w:t>
      </w:r>
      <w:r>
        <w:rPr>
          <w:rFonts w:eastAsia="Times New Roman" w:cs="Times New Roman"/>
          <w:szCs w:val="24"/>
        </w:rPr>
        <w:t>α</w:t>
      </w:r>
      <w:r>
        <w:rPr>
          <w:rFonts w:eastAsia="Times New Roman" w:cs="Times New Roman"/>
          <w:szCs w:val="24"/>
        </w:rPr>
        <w:t xml:space="preserve"> στιγμή στη ζωή σας μπορεί να γίνετε και δεξιοί και να γίνετε κανονικοί άνθρωποι.</w:t>
      </w:r>
    </w:p>
    <w:p w14:paraId="4D87FE62"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Άρα, λοιπόν, επί της ουσίας, τι γίνεται; Δικαιώνει το σημερινό νομοσχέδιο του ΣΥΡΙΖΑ για άλλη μια φορά την ιδεολογική υπεροχή της δικής μας παρατάξεως. Δι</w:t>
      </w:r>
      <w:r>
        <w:rPr>
          <w:rFonts w:eastAsia="Times New Roman" w:cs="Times New Roman"/>
          <w:szCs w:val="24"/>
        </w:rPr>
        <w:t>ότι αυτά τα οποία σας λέγαμε εδώ και σαράντα χρόνια, έρχεστε τώρα και τα κάνετε έστω εν μέρει. Τα ολόκληρα θα τα κάνει ο Μητσοτάκης, όταν με το καλό τον εμπιστευτεί ο ελληνικός λαός.</w:t>
      </w:r>
    </w:p>
    <w:p w14:paraId="4D87FE63"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Το ίδιο συμβαίνει και ακόμα πιο εμφατικά, κύριε </w:t>
      </w:r>
      <w:proofErr w:type="spellStart"/>
      <w:r>
        <w:rPr>
          <w:rFonts w:eastAsia="Times New Roman" w:cs="Times New Roman"/>
          <w:szCs w:val="24"/>
        </w:rPr>
        <w:t>Ξυδάκη</w:t>
      </w:r>
      <w:proofErr w:type="spellEnd"/>
      <w:r>
        <w:rPr>
          <w:rFonts w:eastAsia="Times New Roman" w:cs="Times New Roman"/>
          <w:szCs w:val="24"/>
        </w:rPr>
        <w:t>, με το δεύτερο που</w:t>
      </w:r>
      <w:r>
        <w:rPr>
          <w:rFonts w:eastAsia="Times New Roman" w:cs="Times New Roman"/>
          <w:szCs w:val="24"/>
        </w:rPr>
        <w:t xml:space="preserve"> θέλω να θίξω, την εθελοντική εισφορά των εφοπλιστών.</w:t>
      </w:r>
    </w:p>
    <w:p w14:paraId="4D87FE64"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Εδώ θα μου επιτρέψετε να κάνω μια αναφορά στον διθύραμβο της εφοπλιστικής πολιτικής του ΣΥΡΙΖΑ, που είναι παράδειγμα που πρέπει να διδάσκεται στο Κολούμπια</w:t>
      </w:r>
      <w:r>
        <w:rPr>
          <w:rFonts w:eastAsia="Times New Roman" w:cs="Times New Roman"/>
          <w:szCs w:val="24"/>
        </w:rPr>
        <w:t>.</w:t>
      </w:r>
      <w:r>
        <w:rPr>
          <w:rFonts w:eastAsia="Times New Roman" w:cs="Times New Roman"/>
          <w:szCs w:val="24"/>
        </w:rPr>
        <w:t xml:space="preserve"> </w:t>
      </w:r>
      <w:r>
        <w:rPr>
          <w:rFonts w:eastAsia="Times New Roman" w:cs="Times New Roman"/>
          <w:szCs w:val="24"/>
        </w:rPr>
        <w:t>Ό</w:t>
      </w:r>
      <w:r>
        <w:rPr>
          <w:rFonts w:eastAsia="Times New Roman" w:cs="Times New Roman"/>
          <w:szCs w:val="24"/>
        </w:rPr>
        <w:t xml:space="preserve">χι </w:t>
      </w:r>
      <w:r>
        <w:rPr>
          <w:rFonts w:eastAsia="Times New Roman" w:cs="Times New Roman"/>
          <w:szCs w:val="24"/>
        </w:rPr>
        <w:t xml:space="preserve">μόνο </w:t>
      </w:r>
      <w:proofErr w:type="spellStart"/>
      <w:r>
        <w:rPr>
          <w:rFonts w:eastAsia="Times New Roman" w:cs="Times New Roman"/>
          <w:szCs w:val="24"/>
        </w:rPr>
        <w:t>κ</w:t>
      </w:r>
      <w:r>
        <w:rPr>
          <w:rFonts w:eastAsia="Times New Roman" w:cs="Times New Roman"/>
          <w:szCs w:val="24"/>
        </w:rPr>
        <w:t>ω</w:t>
      </w:r>
      <w:r>
        <w:rPr>
          <w:rFonts w:eastAsia="Times New Roman" w:cs="Times New Roman"/>
          <w:szCs w:val="24"/>
        </w:rPr>
        <w:t>λοτούμπα</w:t>
      </w:r>
      <w:proofErr w:type="spellEnd"/>
      <w:r>
        <w:rPr>
          <w:rFonts w:eastAsia="Times New Roman" w:cs="Times New Roman"/>
          <w:szCs w:val="24"/>
        </w:rPr>
        <w:t>!</w:t>
      </w:r>
      <w:r>
        <w:rPr>
          <w:rFonts w:eastAsia="Times New Roman" w:cs="Times New Roman"/>
          <w:szCs w:val="24"/>
        </w:rPr>
        <w:t xml:space="preserve"> Εδώ είναι μοίρες που δεν</w:t>
      </w:r>
      <w:r>
        <w:rPr>
          <w:rFonts w:eastAsia="Times New Roman" w:cs="Times New Roman"/>
          <w:szCs w:val="24"/>
        </w:rPr>
        <w:t xml:space="preserve"> έχουν τα μαθηματικά.</w:t>
      </w:r>
    </w:p>
    <w:p w14:paraId="4D87FE65"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Προσέξτε. Ο ΣΥΡΙΖΑ, πριν έρθει στην εξουσία, είχε υιοθετήσει όλη την ατζέντα του Κομμουνιστικού Κόμματος Ελλάδ</w:t>
      </w:r>
      <w:r>
        <w:rPr>
          <w:rFonts w:eastAsia="Times New Roman" w:cs="Times New Roman"/>
          <w:szCs w:val="24"/>
        </w:rPr>
        <w:t>α</w:t>
      </w:r>
      <w:r>
        <w:rPr>
          <w:rFonts w:eastAsia="Times New Roman" w:cs="Times New Roman"/>
          <w:szCs w:val="24"/>
        </w:rPr>
        <w:t>ς, ότι οι εφοπλιστές πίνουν το αίμα του λαού, ότι έχουν προνομιακό φορολογικό καθεστώς, ότι το κράτος τούς βοηθάει για να γ</w:t>
      </w:r>
      <w:r>
        <w:rPr>
          <w:rFonts w:eastAsia="Times New Roman" w:cs="Times New Roman"/>
          <w:szCs w:val="24"/>
        </w:rPr>
        <w:t>λυτώνουν λεφτά κ.λπ., κ</w:t>
      </w:r>
      <w:r>
        <w:rPr>
          <w:rFonts w:eastAsia="Times New Roman" w:cs="Times New Roman"/>
          <w:szCs w:val="24"/>
        </w:rPr>
        <w:t>.</w:t>
      </w:r>
      <w:r>
        <w:rPr>
          <w:rFonts w:eastAsia="Times New Roman" w:cs="Times New Roman"/>
          <w:szCs w:val="24"/>
        </w:rPr>
        <w:t>λπ., κ</w:t>
      </w:r>
      <w:r>
        <w:rPr>
          <w:rFonts w:eastAsia="Times New Roman" w:cs="Times New Roman"/>
          <w:szCs w:val="24"/>
        </w:rPr>
        <w:t>.</w:t>
      </w:r>
      <w:r>
        <w:rPr>
          <w:rFonts w:eastAsia="Times New Roman" w:cs="Times New Roman"/>
          <w:szCs w:val="24"/>
        </w:rPr>
        <w:t xml:space="preserve">λπ., σε σημείο που πάρα πολλοί εφοπλιστές -εγώ τους είχα γνωρίσει ως Υπουργός Ναυτιλίας, κύριε Υπουργέ- ανησυχούσαν ότι, αν έρθει ο ΣΥΡΙΖΑ στην εξουσία, θα πρέπει να αλλάξουν σημαία στα καράβια τους και φορολογικές έδρες στα </w:t>
      </w:r>
      <w:r>
        <w:rPr>
          <w:rFonts w:eastAsia="Times New Roman" w:cs="Times New Roman"/>
          <w:szCs w:val="24"/>
        </w:rPr>
        <w:t>πλοία τους.</w:t>
      </w:r>
    </w:p>
    <w:p w14:paraId="4D87FE66"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Όποτε μου το έλεγαν, πάντα τους έλεγα: «Μην τους παίρνετε στα σοβαρά. Τυχοδιώκτες είναι. Όταν έρθουν στην εξουσία, θα τα βρείτε γρήγορα-γρήγορα».</w:t>
      </w:r>
    </w:p>
    <w:p w14:paraId="4D87FE67"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Οφείλω, όμως, να ομολογήσω ότι και εγώ, κυρίες και κύριοι συνάδελφοι, που έλεγα αυτό το πράγμα, δε</w:t>
      </w:r>
      <w:r>
        <w:rPr>
          <w:rFonts w:eastAsia="Times New Roman" w:cs="Times New Roman"/>
          <w:szCs w:val="24"/>
        </w:rPr>
        <w:t>ν είχα συνειδητοποιήσει το μέγεθος. Και σας λέω ένα απλό παράδειγμα -κύριε Μανιάτη, θα σας αρέσει- που είναι το εξής: Ήμουν Υπουργός Υγείας και είχα τύχει να φέρω τροπολογία, όταν ο Στουρνάρας νομοθετούσε την εθελοντική εισφορά των εφοπλιστών ύψους 140 εκα</w:t>
      </w:r>
      <w:r>
        <w:rPr>
          <w:rFonts w:eastAsia="Times New Roman" w:cs="Times New Roman"/>
          <w:szCs w:val="24"/>
        </w:rPr>
        <w:t>τομμυρίων.</w:t>
      </w:r>
    </w:p>
    <w:p w14:paraId="4D87FE68"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Εγώ θέλω να είμαι ειλικρινής. Ήμουν αντίθετος και τότε. Θεωρούσα υπερβολικά μεγάλη αυτή την εισφορά και η γενική μου άποψη ήταν κατά των φόρων. Η γενική μου άποψη </w:t>
      </w:r>
      <w:r>
        <w:rPr>
          <w:rFonts w:eastAsia="Times New Roman" w:cs="Times New Roman"/>
          <w:szCs w:val="24"/>
        </w:rPr>
        <w:t>είναι</w:t>
      </w:r>
      <w:r>
        <w:rPr>
          <w:rFonts w:eastAsia="Times New Roman" w:cs="Times New Roman"/>
          <w:szCs w:val="24"/>
        </w:rPr>
        <w:t xml:space="preserve"> ότι οι εφοπλιστές έχουν λοιδορηθεί πάρα πολύ στην Ελλάδα, φέρνουν πολύ μεγάλ</w:t>
      </w:r>
      <w:r>
        <w:rPr>
          <w:rFonts w:eastAsia="Times New Roman" w:cs="Times New Roman"/>
          <w:szCs w:val="24"/>
        </w:rPr>
        <w:t xml:space="preserve">ο συνάλλαγμα στη χώρα και δεν έπρεπε τότε εμείς να μπούμε στον λαϊκισμό ότι δήθεν αυτοί πίνουν το αίμα του λαού και όλα τα υπόλοιπα και να βάλουμε μια τόσο μεγάλη εισφορά. Εν πάση </w:t>
      </w:r>
      <w:proofErr w:type="spellStart"/>
      <w:r>
        <w:rPr>
          <w:rFonts w:eastAsia="Times New Roman" w:cs="Times New Roman"/>
          <w:szCs w:val="24"/>
        </w:rPr>
        <w:t>περιπτώσει</w:t>
      </w:r>
      <w:proofErr w:type="spellEnd"/>
      <w:r>
        <w:rPr>
          <w:rFonts w:eastAsia="Times New Roman" w:cs="Times New Roman"/>
          <w:szCs w:val="24"/>
        </w:rPr>
        <w:t xml:space="preserve">, όμως, η κακιά </w:t>
      </w:r>
      <w:r>
        <w:rPr>
          <w:rFonts w:eastAsia="Times New Roman" w:cs="Times New Roman"/>
          <w:szCs w:val="24"/>
        </w:rPr>
        <w:t>κ</w:t>
      </w:r>
      <w:r>
        <w:rPr>
          <w:rFonts w:eastAsia="Times New Roman" w:cs="Times New Roman"/>
          <w:szCs w:val="24"/>
        </w:rPr>
        <w:t>υβέρνηση των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Βενιζέλου ψήφισε εθελοντική</w:t>
      </w:r>
      <w:r>
        <w:rPr>
          <w:rFonts w:eastAsia="Times New Roman" w:cs="Times New Roman"/>
          <w:szCs w:val="24"/>
        </w:rPr>
        <w:t xml:space="preserve"> εισφορά 140 εκατομμύρια.</w:t>
      </w:r>
    </w:p>
    <w:p w14:paraId="4D87FE69"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Προ ολίγων ημερών, πενήντα ημερών εν προκειμένω, στο Μέγαρο Μαξίμου συναντήθηκε η Ένωση Εφοπλιστών, ο κ. </w:t>
      </w:r>
      <w:r>
        <w:rPr>
          <w:rFonts w:eastAsia="Times New Roman" w:cs="Times New Roman"/>
          <w:szCs w:val="24"/>
        </w:rPr>
        <w:lastRenderedPageBreak/>
        <w:t>Βενιάμης με τον κ. Τσίπρα και υπέγραψαν ένα συνυποσχετικό, εις το οποίο συνυποσχετικό κατέβαζαν το ύψος της εθελοντικής εισφο</w:t>
      </w:r>
      <w:r>
        <w:rPr>
          <w:rFonts w:eastAsia="Times New Roman" w:cs="Times New Roman"/>
          <w:szCs w:val="24"/>
        </w:rPr>
        <w:t>ράς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Βενιζέλου από τα 140 εκατομμύρια στα 70 εκατομμύρια, 75 εκατομμύρια για την ακρίβεια. Δηλαδή, τα πήγαιναν ακριβώς στο μισό.</w:t>
      </w:r>
    </w:p>
    <w:p w14:paraId="4D87FE6A"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Εγώ, που επαναλαμβάνω ότι ήμουν αντίθετος στην εισφορά από την αρχή, είπα «μπράβο» στον Τσίπρα. Μειώνει την εισφορά έστ</w:t>
      </w:r>
      <w:r>
        <w:rPr>
          <w:rFonts w:eastAsia="Times New Roman" w:cs="Times New Roman"/>
          <w:szCs w:val="24"/>
        </w:rPr>
        <w:t>ω κατά 50%. Είδε το φως το αληθινό και κατάλαβε ότι όσα έλεγε ως κομμουνιστής στην ΚΝΕ στα νιάτα του ή ως Συνασπισμός Ριζοσπαστικής Αριστεράς δεν ίσχυαν. Αυτός, ο Συνασπισμός Ριζοσπαστικής Αριστεράς, μάλλον μας τελείωσε, γιατί, από ό,τι κατάλαβα, το νέο σα</w:t>
      </w:r>
      <w:r>
        <w:rPr>
          <w:rFonts w:eastAsia="Times New Roman" w:cs="Times New Roman"/>
          <w:szCs w:val="24"/>
        </w:rPr>
        <w:t xml:space="preserve">ς όνομα είναι «Προοδευτική Συμμαχία», έτσι; Ο ΣΥΡΙΖΑ </w:t>
      </w:r>
      <w:r>
        <w:rPr>
          <w:rFonts w:eastAsia="Times New Roman" w:cs="Times New Roman"/>
          <w:szCs w:val="24"/>
          <w:lang w:val="en-US"/>
        </w:rPr>
        <w:t>bye</w:t>
      </w:r>
      <w:r>
        <w:rPr>
          <w:rFonts w:eastAsia="Times New Roman" w:cs="Times New Roman"/>
          <w:szCs w:val="24"/>
        </w:rPr>
        <w:t>-</w:t>
      </w:r>
      <w:r>
        <w:rPr>
          <w:rFonts w:eastAsia="Times New Roman" w:cs="Times New Roman"/>
          <w:szCs w:val="24"/>
          <w:lang w:val="en-US"/>
        </w:rPr>
        <w:t>bye</w:t>
      </w:r>
      <w:r w:rsidRPr="003445EA">
        <w:rPr>
          <w:rFonts w:eastAsia="Times New Roman" w:cs="Times New Roman"/>
          <w:szCs w:val="24"/>
        </w:rPr>
        <w:t>!</w:t>
      </w:r>
      <w:r>
        <w:rPr>
          <w:rFonts w:eastAsia="Times New Roman" w:cs="Times New Roman"/>
          <w:szCs w:val="24"/>
        </w:rPr>
        <w:t xml:space="preserve"> Λοιπόν, εν πάση </w:t>
      </w:r>
      <w:proofErr w:type="spellStart"/>
      <w:r>
        <w:rPr>
          <w:rFonts w:eastAsia="Times New Roman" w:cs="Times New Roman"/>
          <w:szCs w:val="24"/>
        </w:rPr>
        <w:t>περιπτώσει</w:t>
      </w:r>
      <w:proofErr w:type="spellEnd"/>
      <w:r>
        <w:rPr>
          <w:rFonts w:eastAsia="Times New Roman" w:cs="Times New Roman"/>
          <w:szCs w:val="24"/>
        </w:rPr>
        <w:t xml:space="preserve">, αυτά θα τα βρείτε μεταξύ σας. Όμως, ο ΣΥΡΙΖΑ, ως </w:t>
      </w:r>
      <w:r>
        <w:rPr>
          <w:rFonts w:eastAsia="Times New Roman" w:cs="Times New Roman"/>
          <w:szCs w:val="24"/>
        </w:rPr>
        <w:t>«</w:t>
      </w:r>
      <w:r>
        <w:rPr>
          <w:rFonts w:eastAsia="Times New Roman" w:cs="Times New Roman"/>
          <w:szCs w:val="24"/>
        </w:rPr>
        <w:t>Προοδευτική Συμμαχία</w:t>
      </w:r>
      <w:r>
        <w:rPr>
          <w:rFonts w:eastAsia="Times New Roman" w:cs="Times New Roman"/>
          <w:szCs w:val="24"/>
        </w:rPr>
        <w:t>»</w:t>
      </w:r>
      <w:r>
        <w:rPr>
          <w:rFonts w:eastAsia="Times New Roman" w:cs="Times New Roman"/>
          <w:szCs w:val="24"/>
        </w:rPr>
        <w:t>, το κατέβασε πλέον στο 50%.</w:t>
      </w:r>
    </w:p>
    <w:p w14:paraId="4D87FE6B"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Παιδιά, δεν ξέρω πώς τα καταφέρνετε, αλλά είστε πραγματικοί μάγοι!</w:t>
      </w:r>
      <w:r>
        <w:rPr>
          <w:rFonts w:eastAsia="Times New Roman" w:cs="Times New Roman"/>
          <w:szCs w:val="24"/>
        </w:rPr>
        <w:t xml:space="preserve"> Από το Μέγαρο Μαξίμου προ πενήντα ημερών, όπου έγινε και δελτίο Τύπου, βγήκαν φωτογραφίες και όλα αυτά,</w:t>
      </w:r>
      <w:r>
        <w:rPr>
          <w:rFonts w:eastAsia="Times New Roman" w:cs="Times New Roman"/>
          <w:szCs w:val="24"/>
        </w:rPr>
        <w:t xml:space="preserve"> και εδώ ήρθε</w:t>
      </w:r>
      <w:r>
        <w:rPr>
          <w:rFonts w:eastAsia="Times New Roman" w:cs="Times New Roman"/>
          <w:szCs w:val="24"/>
        </w:rPr>
        <w:t xml:space="preserve"> 40 εκατομμύρια η εθελοντική εισφορά. Οφείλω να </w:t>
      </w:r>
      <w:r>
        <w:rPr>
          <w:rFonts w:eastAsia="Times New Roman" w:cs="Times New Roman"/>
          <w:szCs w:val="24"/>
        </w:rPr>
        <w:lastRenderedPageBreak/>
        <w:t xml:space="preserve">σας πω ότι εγώ, που ήμουν αντίθετος από την αρχή, χαίρομαι για αυτή τη μεταβολή και θα την </w:t>
      </w:r>
      <w:r>
        <w:rPr>
          <w:rFonts w:eastAsia="Times New Roman" w:cs="Times New Roman"/>
          <w:szCs w:val="24"/>
        </w:rPr>
        <w:t>υπερψηφίσω. Όμως, ομολογώ ότι με εκπλήττετε!</w:t>
      </w:r>
    </w:p>
    <w:p w14:paraId="4D87FE6C"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Τι έγιναν, βρε παιδιά, όλα αυτά που λέγατε</w:t>
      </w:r>
      <w:r w:rsidRPr="00C54765">
        <w:rPr>
          <w:rFonts w:eastAsia="Times New Roman" w:cs="Times New Roman"/>
          <w:szCs w:val="24"/>
        </w:rPr>
        <w:t xml:space="preserve"> </w:t>
      </w:r>
      <w:r>
        <w:rPr>
          <w:rFonts w:eastAsia="Times New Roman" w:cs="Times New Roman"/>
          <w:szCs w:val="24"/>
        </w:rPr>
        <w:t xml:space="preserve">στα νιάτα σας για τους εφοπλιστές; </w:t>
      </w:r>
    </w:p>
    <w:p w14:paraId="4D87FE6D"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Κύριε Γάκη, εσείς που τα λέγατε, τώρα πώς το ψηφίζετε αυτό; Σας ρωτάω έτσι από περιέργεια. Μέσα σας δεν υπάρχει κάτι να πείτε «έχω π</w:t>
      </w:r>
      <w:r>
        <w:rPr>
          <w:rFonts w:eastAsia="Times New Roman" w:cs="Times New Roman"/>
          <w:szCs w:val="24"/>
        </w:rPr>
        <w:t>ει πολλές αρλούμπες»; Δεν το αισθάνεστε αυτό; Ειλικρινά, δεν το αισθάνεστε; Από τα 140 εκατομμύρια του κακού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Βενιζέλου, 40 εκατομμύρια με τον καλό ΣΥΡΙΖΑ, που πολεμάει το κεφάλαιο, γιατί ο Μητσοτάκης είναι το κόμμα των ελίτ, ενώ ο Τσίπρας είναι το</w:t>
      </w:r>
      <w:r>
        <w:rPr>
          <w:rFonts w:eastAsia="Times New Roman" w:cs="Times New Roman"/>
          <w:szCs w:val="24"/>
        </w:rPr>
        <w:t xml:space="preserve"> κόμμα των φτωχών, με πρώτο φτωχό φυσικά τον Πέτρο Κόκκαλη.</w:t>
      </w:r>
    </w:p>
    <w:p w14:paraId="4D87FE6E"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Και κλείνω με το απαράδεκτο.</w:t>
      </w:r>
    </w:p>
    <w:p w14:paraId="4D87FE6F"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Κυρία Υπουργέ, πρέπει να το σκεφτείτε ξανά πολύ σοβαρά. Το να λέει ένα κράτος «όταν εσύ μου χρωστάς, σου βάζω επιτόκιο 8% και όταν εγώ σου χρωστάω, σου δίνω επιτόκιο </w:t>
      </w:r>
      <w:r>
        <w:rPr>
          <w:rFonts w:eastAsia="Times New Roman" w:cs="Times New Roman"/>
          <w:szCs w:val="24"/>
        </w:rPr>
        <w:t xml:space="preserve">3%», είναι πρώτον, ανήθικο και δεύτερον, καταφανώς παράνομο και </w:t>
      </w:r>
      <w:r>
        <w:rPr>
          <w:rFonts w:eastAsia="Times New Roman" w:cs="Times New Roman"/>
          <w:szCs w:val="24"/>
        </w:rPr>
        <w:lastRenderedPageBreak/>
        <w:t>θα πέσει στο μέλλον στο Συμβούλιο της Επικρατείας. Διότι όλη η λογική του συγχρόνου τρόπου διακυβερνήσεως είναι το κράτος και ο πολίτης να έχουν ίσα δικαιώματα, όχι διαφορετικά δικαιώματα.</w:t>
      </w:r>
    </w:p>
    <w:p w14:paraId="4D87FE70"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Αν </w:t>
      </w:r>
      <w:r>
        <w:rPr>
          <w:rFonts w:eastAsia="Times New Roman" w:cs="Times New Roman"/>
          <w:szCs w:val="24"/>
        </w:rPr>
        <w:t>κάποιος χρωστάει στο κράτος το ίδιο ποσό που του χρωστάει το κράτος, μετά από λίγα χρόνια θα έχει χάσει όλο το δικαίωμα μόνο από τη διαφορά του τόκου. Αυτό είναι απαράδεκτο.</w:t>
      </w:r>
    </w:p>
    <w:p w14:paraId="4D87FE71"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ΕΥΑΓΓΕΛΙΑ (ΕΥΗ) ΚΑΡΑΚΩΣΤΑ:</w:t>
      </w:r>
      <w:r>
        <w:rPr>
          <w:rFonts w:eastAsia="Times New Roman" w:cs="Times New Roman"/>
          <w:szCs w:val="24"/>
        </w:rPr>
        <w:t xml:space="preserve"> Τώρα τι γίνεται;</w:t>
      </w:r>
    </w:p>
    <w:p w14:paraId="4D87FE72"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Θα πρέπε</w:t>
      </w:r>
      <w:r>
        <w:rPr>
          <w:rFonts w:eastAsia="Times New Roman" w:cs="Times New Roman"/>
          <w:szCs w:val="24"/>
        </w:rPr>
        <w:t>ι να πείτε ότι θα είναι ακριβώς ίδιο το επιτόκιο. Ό,τι επιτόκιο θα χρεώνεται στον πολίτη για την καθυστέρηση των χρημάτων από το κράτος, το ίδιο επιτόκιο θα πρέπει να είναι από το κράτος προς τον πολίτη, αλλιώς δεν θα βγάλουμε άκρη και πάντα θα αδικούμε το</w:t>
      </w:r>
      <w:r>
        <w:rPr>
          <w:rFonts w:eastAsia="Times New Roman" w:cs="Times New Roman"/>
          <w:szCs w:val="24"/>
        </w:rPr>
        <w:t>υς συμπολίτες μας.</w:t>
      </w:r>
    </w:p>
    <w:p w14:paraId="4D87FE73"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και για άλλη μια φορά θερμά συγχαρητήρια. Σας καλωσορίζουμε εις την ωριμότερη πολιτική </w:t>
      </w:r>
      <w:r>
        <w:rPr>
          <w:rFonts w:eastAsia="Times New Roman" w:cs="Times New Roman"/>
          <w:szCs w:val="24"/>
        </w:rPr>
        <w:lastRenderedPageBreak/>
        <w:t>σκέψη. Μπράβο που βοηθάτε τους εφοπλιστές! Μπράβο για το</w:t>
      </w:r>
      <w:r>
        <w:rPr>
          <w:rFonts w:eastAsia="Times New Roman" w:cs="Times New Roman"/>
          <w:szCs w:val="24"/>
        </w:rPr>
        <w:t>ν</w:t>
      </w:r>
      <w:r>
        <w:rPr>
          <w:rFonts w:eastAsia="Times New Roman" w:cs="Times New Roman"/>
          <w:szCs w:val="24"/>
        </w:rPr>
        <w:t xml:space="preserve"> αιγιαλ</w:t>
      </w:r>
      <w:r>
        <w:rPr>
          <w:rFonts w:eastAsia="Times New Roman" w:cs="Times New Roman"/>
          <w:szCs w:val="24"/>
        </w:rPr>
        <w:t>ό</w:t>
      </w:r>
      <w:r>
        <w:rPr>
          <w:rFonts w:eastAsia="Times New Roman" w:cs="Times New Roman"/>
          <w:szCs w:val="24"/>
        </w:rPr>
        <w:t>! Αυτός ο ΣΥΡΙΖΑ είναι μια χαρά! Μούρλια!</w:t>
      </w:r>
    </w:p>
    <w:p w14:paraId="4D87FE74" w14:textId="77777777" w:rsidR="00E01347" w:rsidRDefault="00B0330D">
      <w:pPr>
        <w:spacing w:line="600" w:lineRule="auto"/>
        <w:ind w:firstLine="709"/>
        <w:jc w:val="center"/>
        <w:rPr>
          <w:rFonts w:eastAsia="Times New Roman" w:cs="Times New Roman"/>
          <w:szCs w:val="24"/>
        </w:rPr>
      </w:pPr>
      <w:r w:rsidRPr="00DD23C4">
        <w:rPr>
          <w:rFonts w:eastAsia="Times New Roman" w:cs="Times New Roman"/>
          <w:szCs w:val="24"/>
        </w:rPr>
        <w:t>(Χειροκροτήματα από την</w:t>
      </w:r>
      <w:r w:rsidRPr="00DD23C4">
        <w:rPr>
          <w:rFonts w:eastAsia="Times New Roman" w:cs="Times New Roman"/>
          <w:szCs w:val="24"/>
        </w:rPr>
        <w:t xml:space="preserve"> πτέρυγα της Νέας Δημοκρατίας)</w:t>
      </w:r>
    </w:p>
    <w:p w14:paraId="4D87FE75" w14:textId="77777777" w:rsidR="00E01347" w:rsidRDefault="00B0330D">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Ευχαριστούμε τον κ. Γεωργιάδη.</w:t>
      </w:r>
    </w:p>
    <w:p w14:paraId="4D87FE76" w14:textId="77777777" w:rsidR="00E01347" w:rsidRDefault="00B0330D">
      <w:pPr>
        <w:spacing w:line="600" w:lineRule="auto"/>
        <w:ind w:firstLine="720"/>
        <w:jc w:val="both"/>
        <w:rPr>
          <w:rFonts w:eastAsia="Times New Roman" w:cs="Times New Roman"/>
          <w:szCs w:val="24"/>
        </w:rPr>
      </w:pPr>
      <w:r w:rsidRPr="004D1F57">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w:t>
      </w:r>
      <w:r w:rsidRPr="004D1F57">
        <w:rPr>
          <w:rFonts w:eastAsia="Times New Roman" w:cs="Times New Roman"/>
          <w:szCs w:val="24"/>
        </w:rPr>
        <w:t xml:space="preserve">ν έκθεση της αίθουσας «ΕΛΕΥΘΕΡΙΟΣ ΒΕΝΙΖΕΛΟΣ» και ενημερώθηκαν για την ιστορία του κτηρίου και τον τρόπο οργάνωσης και λειτουργίας της Βουλής, τριάντα </w:t>
      </w:r>
      <w:r>
        <w:rPr>
          <w:rFonts w:eastAsia="Times New Roman" w:cs="Times New Roman"/>
          <w:szCs w:val="24"/>
        </w:rPr>
        <w:t>τρεις</w:t>
      </w:r>
      <w:r w:rsidRPr="004D1F57">
        <w:rPr>
          <w:rFonts w:eastAsia="Times New Roman" w:cs="Times New Roman"/>
          <w:szCs w:val="24"/>
        </w:rPr>
        <w:t xml:space="preserve"> μαθητές και μαθήτριες και τ</w:t>
      </w:r>
      <w:r>
        <w:rPr>
          <w:rFonts w:eastAsia="Times New Roman" w:cs="Times New Roman"/>
          <w:szCs w:val="24"/>
        </w:rPr>
        <w:t>ρεις</w:t>
      </w:r>
      <w:r w:rsidRPr="004D1F57">
        <w:rPr>
          <w:rFonts w:eastAsia="Times New Roman" w:cs="Times New Roman"/>
          <w:szCs w:val="24"/>
        </w:rPr>
        <w:t xml:space="preserve"> εκπαιδευτικοί συνοδοί τους από το Δημοτικό Σχολείο </w:t>
      </w:r>
      <w:r>
        <w:rPr>
          <w:rFonts w:eastAsia="Times New Roman" w:cs="Times New Roman"/>
          <w:szCs w:val="24"/>
        </w:rPr>
        <w:t xml:space="preserve">Νέας </w:t>
      </w:r>
      <w:proofErr w:type="spellStart"/>
      <w:r>
        <w:rPr>
          <w:rFonts w:eastAsia="Times New Roman" w:cs="Times New Roman"/>
          <w:szCs w:val="24"/>
        </w:rPr>
        <w:t>Μαδύτου</w:t>
      </w:r>
      <w:proofErr w:type="spellEnd"/>
      <w:r>
        <w:rPr>
          <w:rFonts w:eastAsia="Times New Roman" w:cs="Times New Roman"/>
          <w:szCs w:val="24"/>
        </w:rPr>
        <w:t xml:space="preserve"> Θεσσ</w:t>
      </w:r>
      <w:r>
        <w:rPr>
          <w:rFonts w:eastAsia="Times New Roman" w:cs="Times New Roman"/>
          <w:szCs w:val="24"/>
        </w:rPr>
        <w:t>αλονίκης</w:t>
      </w:r>
      <w:r w:rsidRPr="004D1F57">
        <w:rPr>
          <w:rFonts w:eastAsia="Times New Roman" w:cs="Times New Roman"/>
          <w:szCs w:val="24"/>
        </w:rPr>
        <w:t>.</w:t>
      </w:r>
    </w:p>
    <w:p w14:paraId="4D87FE77" w14:textId="77777777" w:rsidR="00E01347" w:rsidRDefault="00B0330D">
      <w:pPr>
        <w:spacing w:line="600" w:lineRule="auto"/>
        <w:ind w:firstLine="720"/>
        <w:jc w:val="both"/>
        <w:rPr>
          <w:rFonts w:eastAsia="Times New Roman" w:cs="Times New Roman"/>
          <w:szCs w:val="24"/>
        </w:rPr>
      </w:pPr>
      <w:r w:rsidRPr="004D1F57">
        <w:rPr>
          <w:rFonts w:eastAsia="Times New Roman" w:cs="Times New Roman"/>
          <w:szCs w:val="24"/>
        </w:rPr>
        <w:t xml:space="preserve">Η Βουλή </w:t>
      </w:r>
      <w:r>
        <w:rPr>
          <w:rFonts w:eastAsia="Times New Roman" w:cs="Times New Roman"/>
          <w:szCs w:val="24"/>
        </w:rPr>
        <w:t>σάς</w:t>
      </w:r>
      <w:r w:rsidRPr="004D1F57">
        <w:rPr>
          <w:rFonts w:eastAsia="Times New Roman" w:cs="Times New Roman"/>
          <w:szCs w:val="24"/>
        </w:rPr>
        <w:t xml:space="preserve"> καλωσορίζει.</w:t>
      </w:r>
    </w:p>
    <w:p w14:paraId="4D87FE78" w14:textId="77777777" w:rsidR="00E01347" w:rsidRDefault="00B0330D">
      <w:pPr>
        <w:spacing w:line="600" w:lineRule="auto"/>
        <w:ind w:firstLine="709"/>
        <w:jc w:val="center"/>
        <w:rPr>
          <w:rFonts w:eastAsia="Times New Roman" w:cs="Times New Roman"/>
          <w:szCs w:val="24"/>
        </w:rPr>
      </w:pPr>
      <w:r w:rsidRPr="004D1F57">
        <w:rPr>
          <w:rFonts w:eastAsia="Times New Roman" w:cs="Times New Roman"/>
          <w:szCs w:val="24"/>
        </w:rPr>
        <w:t>(Χειροκροτήματα απ</w:t>
      </w:r>
      <w:r w:rsidRPr="00744D52">
        <w:rPr>
          <w:rFonts w:eastAsia="Times New Roman" w:cs="Times New Roman"/>
          <w:szCs w:val="24"/>
        </w:rPr>
        <w:t>’</w:t>
      </w:r>
      <w:r w:rsidRPr="004D1F57">
        <w:rPr>
          <w:rFonts w:eastAsia="Times New Roman" w:cs="Times New Roman"/>
          <w:szCs w:val="24"/>
        </w:rPr>
        <w:t xml:space="preserve"> όλες τις πτέρυγες της Βουλής)</w:t>
      </w:r>
    </w:p>
    <w:p w14:paraId="4D87FE79"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Κυρία Καρακώστα, έχετε τον λόγο για επτά λεπτά. Αμέσως μετά ακολουθεί ο κ. Γάκης και ο Υπουργός κ. Κουβέλης, ο οποίος έχει ζητήσει τον λόγο.</w:t>
      </w:r>
    </w:p>
    <w:p w14:paraId="4D87FE7A"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ΕΥΑΓΓΕΛΙΑ (ΕΥΗ) ΚΑΡΑΚΩΣΤΑ:</w:t>
      </w:r>
      <w:r>
        <w:rPr>
          <w:rFonts w:eastAsia="Times New Roman" w:cs="Times New Roman"/>
          <w:szCs w:val="24"/>
        </w:rPr>
        <w:t xml:space="preserve"> Από πού να αρχίσεις και πού να τελειώσεις με όσα ακούσαμε σήμερα. Ο κ. Μανιάτης </w:t>
      </w:r>
      <w:r>
        <w:rPr>
          <w:rFonts w:eastAsia="Times New Roman" w:cs="Times New Roman"/>
          <w:szCs w:val="24"/>
        </w:rPr>
        <w:t>μίλησε</w:t>
      </w:r>
      <w:r>
        <w:rPr>
          <w:rFonts w:eastAsia="Times New Roman" w:cs="Times New Roman"/>
          <w:szCs w:val="24"/>
        </w:rPr>
        <w:t xml:space="preserve"> δεκαοκτώ λεπτά, εκ των οποίων τα δώδεκα ήταν για να μιλήσει ενάντια στον ΣΥΡΙΖΑ, λες και ο ΣΥΡΙΖΑ κυβερνούσε τα προηγούμενα χρόνια, λες και στην περίοδο του ΣΥΡΙΖΑ και </w:t>
      </w:r>
      <w:r>
        <w:rPr>
          <w:rFonts w:eastAsia="Times New Roman" w:cs="Times New Roman"/>
          <w:szCs w:val="24"/>
        </w:rPr>
        <w:t xml:space="preserve">όχι του ΠΑΣΟΚ και της Νέας Δημοκρατίας δημιουργήθηκαν τα χιλιάδες αυθαίρετα, λες και επί ΣΥΡΙΖΑ ξεκίνησε, αν θυμάστε, το Κτηματολόγιο -και δεν τέλειωσε ποτέ επί της δικής σας διακυβέρνησης- </w:t>
      </w:r>
      <w:r>
        <w:rPr>
          <w:rFonts w:eastAsia="Times New Roman" w:cs="Times New Roman"/>
          <w:szCs w:val="24"/>
        </w:rPr>
        <w:t xml:space="preserve">που </w:t>
      </w:r>
      <w:r>
        <w:rPr>
          <w:rFonts w:eastAsia="Times New Roman" w:cs="Times New Roman"/>
          <w:szCs w:val="24"/>
        </w:rPr>
        <w:t>τώρα προχωράει.</w:t>
      </w:r>
    </w:p>
    <w:p w14:paraId="4D87FE7B"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Ξέρετε, ο κόσμος καταλαβαίνει τι γίνεται, ξέρε</w:t>
      </w:r>
      <w:r>
        <w:rPr>
          <w:rFonts w:eastAsia="Times New Roman" w:cs="Times New Roman"/>
          <w:szCs w:val="24"/>
        </w:rPr>
        <w:t>ι πάρα πολύ καλά τι γίνεται στην πράξη. Πέρα από το τι νομοσχέδια περνάμε, σημασία έχει και το τι γίνεται στην πράξη. Ειλικρινά, εγώ δεν θα στηρίξω ότι τα νομοσχέδια που περνάμε είναι τα τέλεια, αλλά είναι βήματα προς το τέλειο. Είναι βήματα κάθε φορά να δ</w:t>
      </w:r>
      <w:r>
        <w:rPr>
          <w:rFonts w:eastAsia="Times New Roman" w:cs="Times New Roman"/>
          <w:szCs w:val="24"/>
        </w:rPr>
        <w:t>ιορθώσουμε ό,τι έχουμε βρει μπροστά μας από τις δικές σας κυβερνήσεις.</w:t>
      </w:r>
    </w:p>
    <w:p w14:paraId="4D87FE7C"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 xml:space="preserve">Αλήθεια, έχετε ξεχάσει ότι δεν υπήρχε πουθενά κανένας σχεδιασμός και ότι πρώτα γίνονταν οι πόλεις και μετά ερχόταν το σχέδιο; Ξεχάσατε μήπως ότι πέταγε κάποιος μια πέτρα σε μια περιοχή </w:t>
      </w:r>
      <w:r>
        <w:rPr>
          <w:rFonts w:eastAsia="Times New Roman" w:cs="Times New Roman"/>
          <w:szCs w:val="24"/>
        </w:rPr>
        <w:t xml:space="preserve">και θεωρούσε ότι ήταν δική του και μετά ερχόταν να κάνει κατάτμηση των οικοπέδων, να σχεδιάσει, να φτιάξει τους δρόμους μόνος του, να έρθει να πουλήσει χωρίς να είναι στο σχέδιο μικρά τεμάχια ως αγροτεμάχια, να πηγαίνει ο πολίτης να χτίζει αυθαίρετα χωρίς </w:t>
      </w:r>
      <w:r>
        <w:rPr>
          <w:rFonts w:eastAsia="Times New Roman" w:cs="Times New Roman"/>
          <w:szCs w:val="24"/>
        </w:rPr>
        <w:t>άδεια; Δεν θυμάστε ότι όλα αυτά γ</w:t>
      </w:r>
      <w:r>
        <w:rPr>
          <w:rFonts w:eastAsia="Times New Roman" w:cs="Times New Roman"/>
          <w:szCs w:val="24"/>
        </w:rPr>
        <w:t>ί</w:t>
      </w:r>
      <w:r>
        <w:rPr>
          <w:rFonts w:eastAsia="Times New Roman" w:cs="Times New Roman"/>
          <w:szCs w:val="24"/>
        </w:rPr>
        <w:t>ν</w:t>
      </w:r>
      <w:r>
        <w:rPr>
          <w:rFonts w:eastAsia="Times New Roman" w:cs="Times New Roman"/>
          <w:szCs w:val="24"/>
        </w:rPr>
        <w:t>ον</w:t>
      </w:r>
      <w:r>
        <w:rPr>
          <w:rFonts w:eastAsia="Times New Roman" w:cs="Times New Roman"/>
          <w:szCs w:val="24"/>
        </w:rPr>
        <w:t>ταν διότι δεν υπήρχε πλαίσιο σχεδιασμού, έτσι ώστε να παρουσιαστούν όλοι αυτοί οι οικισμοί που έχουν παρουσιαστεί και που δεν μπορούσαμε να προχωρήσουμε με τίποτα τους δασικούς χάρτες; Και αναγκαστήκαμε να κάνουμε αυτό,</w:t>
      </w:r>
      <w:r>
        <w:rPr>
          <w:rFonts w:eastAsia="Times New Roman" w:cs="Times New Roman"/>
          <w:szCs w:val="24"/>
        </w:rPr>
        <w:t xml:space="preserve"> που κατά τη γνώμη μου θεωρώ σωστό, τις οικιστικές πυκνώσεις. Αυτό δεν σημαίνει ότι δεν είναι δασικές περιοχές. Οι δασικές πυκνώσεις, οι οικιστικές πυκνώσεις δεν σημαίνει ότι δεν είναι δασικές περιοχές. Είναι υπό εξέταση περιοχές. Αν εκτιμηθεί, θα έμπαιναν</w:t>
      </w:r>
      <w:r>
        <w:rPr>
          <w:rFonts w:eastAsia="Times New Roman" w:cs="Times New Roman"/>
          <w:szCs w:val="24"/>
        </w:rPr>
        <w:t xml:space="preserve"> στο σχέδιο, αν δεν εκτιμηθεί, δεν θα έμπαιναν. Όμως, απελευθ</w:t>
      </w:r>
      <w:r>
        <w:rPr>
          <w:rFonts w:eastAsia="Times New Roman" w:cs="Times New Roman"/>
          <w:szCs w:val="24"/>
        </w:rPr>
        <w:t>ε</w:t>
      </w:r>
      <w:r>
        <w:rPr>
          <w:rFonts w:eastAsia="Times New Roman" w:cs="Times New Roman"/>
          <w:szCs w:val="24"/>
        </w:rPr>
        <w:t>ρ</w:t>
      </w:r>
      <w:r>
        <w:rPr>
          <w:rFonts w:eastAsia="Times New Roman" w:cs="Times New Roman"/>
          <w:szCs w:val="24"/>
        </w:rPr>
        <w:t>ώ</w:t>
      </w:r>
      <w:r>
        <w:rPr>
          <w:rFonts w:eastAsia="Times New Roman" w:cs="Times New Roman"/>
          <w:szCs w:val="24"/>
        </w:rPr>
        <w:t>νε</w:t>
      </w:r>
      <w:r>
        <w:rPr>
          <w:rFonts w:eastAsia="Times New Roman" w:cs="Times New Roman"/>
          <w:szCs w:val="24"/>
        </w:rPr>
        <w:t>ι</w:t>
      </w:r>
      <w:r>
        <w:rPr>
          <w:rFonts w:eastAsia="Times New Roman" w:cs="Times New Roman"/>
          <w:szCs w:val="24"/>
        </w:rPr>
        <w:t xml:space="preserve"> τον υπόλοιπο χώρο για να μπορέσουμε να προχωρήσουμε στο Κτηματολόγιο και να μπορέσουμε να τελειώσουμε κάποια πράγματα.</w:t>
      </w:r>
    </w:p>
    <w:p w14:paraId="4D87FE7D"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Το ίδιο συμβαίνει με τους αιγιαλούς. Πρέπει κάποια στιγμή και στο Κτη</w:t>
      </w:r>
      <w:r>
        <w:rPr>
          <w:rFonts w:eastAsia="Times New Roman" w:cs="Times New Roman"/>
          <w:szCs w:val="24"/>
        </w:rPr>
        <w:t xml:space="preserve">ματολόγιο να γραφτεί τι είναι δημόσιο, τι δεν είναι δημόσιο. Αυτό έρχεται σαφώς και το καθορίζει αυτό που </w:t>
      </w:r>
      <w:r>
        <w:rPr>
          <w:rFonts w:eastAsia="Times New Roman" w:cs="Times New Roman"/>
          <w:szCs w:val="24"/>
        </w:rPr>
        <w:t xml:space="preserve">συζητάμε </w:t>
      </w:r>
      <w:r>
        <w:rPr>
          <w:rFonts w:eastAsia="Times New Roman" w:cs="Times New Roman"/>
          <w:szCs w:val="24"/>
        </w:rPr>
        <w:t>σήμερα σαν τέταρτο τμήμα αυτού του νομοσχεδίου. Καταγράφει, δηλαδή, ότι οι αιγιαλοί, οι λιμνοθάλασσες, τα παράλια των ποταμών κ.λπ. ανήκουν σ</w:t>
      </w:r>
      <w:r>
        <w:rPr>
          <w:rFonts w:eastAsia="Times New Roman" w:cs="Times New Roman"/>
          <w:szCs w:val="24"/>
        </w:rPr>
        <w:t xml:space="preserve">το </w:t>
      </w:r>
      <w:r>
        <w:rPr>
          <w:rFonts w:eastAsia="Times New Roman" w:cs="Times New Roman"/>
          <w:szCs w:val="24"/>
        </w:rPr>
        <w:t>δ</w:t>
      </w:r>
      <w:r>
        <w:rPr>
          <w:rFonts w:eastAsia="Times New Roman" w:cs="Times New Roman"/>
          <w:szCs w:val="24"/>
        </w:rPr>
        <w:t>ημόσιο και διευκρινίζει ότι αυτό τα ελέγχει, τα προστατεύει, σύμφωνα βεβαίως με τις αρχές της ελευθερίας και τον χωροταξικό σχεδιασμό. Περιλαμβάνει δηλαδή τον χωροταξικό σχεδιασμό.</w:t>
      </w:r>
    </w:p>
    <w:p w14:paraId="4D87FE7E"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Διότι πραγματικά αναφέρθηκε προηγούμενα από τον συνάδελφό μου, τον κ. Κ</w:t>
      </w:r>
      <w:r>
        <w:rPr>
          <w:rFonts w:eastAsia="Times New Roman" w:cs="Times New Roman"/>
          <w:szCs w:val="24"/>
        </w:rPr>
        <w:t>αματερό, για τα Δωδεκάνησα και το ιδιαίτερο καθεστώς που υπάρχει. Όμως, έχουμε οικισμούς οι οποίοι είναι αξιόλογοι και τουριστικά και διατηρητέοι σε πάρα πολλά νησιά και σε πάρα πολλούς αιγιαλούς</w:t>
      </w:r>
      <w:r>
        <w:rPr>
          <w:rFonts w:eastAsia="Times New Roman" w:cs="Times New Roman"/>
          <w:szCs w:val="24"/>
        </w:rPr>
        <w:t>,</w:t>
      </w:r>
      <w:r>
        <w:rPr>
          <w:rFonts w:eastAsia="Times New Roman" w:cs="Times New Roman"/>
          <w:szCs w:val="24"/>
        </w:rPr>
        <w:t xml:space="preserve"> που είναι μέσα στη θάλασσα. Μπορεί να μην το βλέπει αυτό το</w:t>
      </w:r>
      <w:r>
        <w:rPr>
          <w:rFonts w:eastAsia="Times New Roman" w:cs="Times New Roman"/>
          <w:szCs w:val="24"/>
        </w:rPr>
        <w:t xml:space="preserve"> νομοσχέδιο αυτή τη στιγμή, γιατί είναι γενικό, οφείλει όμως να το δει ένα δεύτερο νομοσχέδιο άλλου Υπουργείου, το οποίο οφείλει να σχεδιάσει διαφορετικά σε κάθε τόπο. Δεν μπορεί να αντιμετωπίζονται τα θέ</w:t>
      </w:r>
      <w:r>
        <w:rPr>
          <w:rFonts w:eastAsia="Times New Roman" w:cs="Times New Roman"/>
          <w:szCs w:val="24"/>
        </w:rPr>
        <w:lastRenderedPageBreak/>
        <w:t>ματα με ενιαίο νόμο σε όλη την Ελλάδα, όταν πρόκειτα</w:t>
      </w:r>
      <w:r>
        <w:rPr>
          <w:rFonts w:eastAsia="Times New Roman" w:cs="Times New Roman"/>
          <w:szCs w:val="24"/>
        </w:rPr>
        <w:t xml:space="preserve">ι για θέματα χωροταξίας. Και αυτό πρέπει να το καταλάβουμε. Υπάρχει ο γενικός νόμος, αλλά ο σχεδιασμός είναι αυτός που εξειδικεύει τις περιπτώσεις και οφείλουμε βεβαίως να τον προχωρήσουμε όσο το δυνατόν πιο σύντομα. </w:t>
      </w:r>
      <w:r w:rsidRPr="00EF1FC5">
        <w:rPr>
          <w:rFonts w:eastAsia="Times New Roman" w:cs="Times New Roman"/>
          <w:szCs w:val="24"/>
        </w:rPr>
        <w:t>(</w:t>
      </w:r>
      <w:r>
        <w:rPr>
          <w:rFonts w:eastAsia="Times New Roman" w:cs="Times New Roman"/>
          <w:szCs w:val="24"/>
          <w:lang w:val="en-GB"/>
        </w:rPr>
        <w:t>AD</w:t>
      </w:r>
      <w:r w:rsidRPr="00EF1FC5">
        <w:rPr>
          <w:rFonts w:eastAsia="Times New Roman" w:cs="Times New Roman"/>
          <w:szCs w:val="24"/>
        </w:rPr>
        <w:t>)</w:t>
      </w:r>
    </w:p>
    <w:p w14:paraId="4D87FE7F"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Έρχονται εδώ, λοιπόν και μας λένε </w:t>
      </w:r>
      <w:r>
        <w:rPr>
          <w:rFonts w:eastAsia="Times New Roman" w:cs="Times New Roman"/>
          <w:szCs w:val="24"/>
        </w:rPr>
        <w:t xml:space="preserve">«νομιμοποιείτε τα αυθαίρετα». Δεν σκέφτηκαν ποτέ γιατί έγιναν τα αυθαίρετα και τι πρέπει να κάνουμε με αυτά. Υπάρχουν περιοχές, πραγματικά, οι οποίες </w:t>
      </w:r>
      <w:r>
        <w:rPr>
          <w:rFonts w:eastAsia="Times New Roman" w:cs="Times New Roman"/>
          <w:szCs w:val="24"/>
        </w:rPr>
        <w:t xml:space="preserve">έχουν χτιστεί </w:t>
      </w:r>
      <w:r>
        <w:rPr>
          <w:rFonts w:eastAsia="Times New Roman" w:cs="Times New Roman"/>
          <w:szCs w:val="24"/>
        </w:rPr>
        <w:t xml:space="preserve">αυθαίρετα μεν, αλλά χαρακτηρίζονται ως τουριστικοί τόποι, ειλικρινά, πρέπει να τις δούμε ως </w:t>
      </w:r>
      <w:r>
        <w:rPr>
          <w:rFonts w:eastAsia="Times New Roman" w:cs="Times New Roman"/>
          <w:szCs w:val="24"/>
        </w:rPr>
        <w:t>αξιοθέατα. Η Βενετία της Μυκόνου</w:t>
      </w:r>
      <w:r>
        <w:rPr>
          <w:rFonts w:eastAsia="Times New Roman" w:cs="Times New Roman"/>
          <w:szCs w:val="24"/>
        </w:rPr>
        <w:t>,</w:t>
      </w:r>
      <w:r>
        <w:rPr>
          <w:rFonts w:eastAsia="Times New Roman" w:cs="Times New Roman"/>
          <w:szCs w:val="24"/>
        </w:rPr>
        <w:t xml:space="preserve"> είναι μέσα στη θάλασσα. Όμως, είναι σε όλες τις «καρτ </w:t>
      </w:r>
      <w:proofErr w:type="spellStart"/>
      <w:r>
        <w:rPr>
          <w:rFonts w:eastAsia="Times New Roman" w:cs="Times New Roman"/>
          <w:szCs w:val="24"/>
        </w:rPr>
        <w:t>ποστάλ</w:t>
      </w:r>
      <w:proofErr w:type="spellEnd"/>
      <w:r>
        <w:rPr>
          <w:rFonts w:eastAsia="Times New Roman" w:cs="Times New Roman"/>
          <w:szCs w:val="24"/>
        </w:rPr>
        <w:t xml:space="preserve">» όλου του κόσμου. Τι θα πούμε γι' αυτό; Θεωρείτε ότι ήταν στον σχεδιασμό, όταν κατασκευάστηκαν; Εκ των υστέρων μπήκαν στο σχέδιο. Άρα, λοιπόν, αντίστοιχα πρέπει </w:t>
      </w:r>
      <w:r>
        <w:rPr>
          <w:rFonts w:eastAsia="Times New Roman" w:cs="Times New Roman"/>
          <w:szCs w:val="24"/>
        </w:rPr>
        <w:t>να αντιμετωπιστούν αυτά τα σημεία.</w:t>
      </w:r>
    </w:p>
    <w:p w14:paraId="4D87FE80"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Τι έρχεται να κατοχυρώσει </w:t>
      </w:r>
      <w:r>
        <w:rPr>
          <w:rFonts w:eastAsia="Times New Roman" w:cs="Times New Roman"/>
          <w:szCs w:val="24"/>
        </w:rPr>
        <w:t>το νομοσχέδιο</w:t>
      </w:r>
      <w:r>
        <w:rPr>
          <w:rFonts w:eastAsia="Times New Roman" w:cs="Times New Roman"/>
          <w:szCs w:val="24"/>
        </w:rPr>
        <w:t xml:space="preserve">; Έρχεται να </w:t>
      </w:r>
      <w:r>
        <w:rPr>
          <w:rFonts w:eastAsia="Times New Roman" w:cs="Times New Roman"/>
          <w:szCs w:val="24"/>
        </w:rPr>
        <w:t>αναφερθεί</w:t>
      </w:r>
      <w:r>
        <w:rPr>
          <w:rFonts w:eastAsia="Times New Roman" w:cs="Times New Roman"/>
          <w:szCs w:val="24"/>
        </w:rPr>
        <w:t xml:space="preserve"> και να </w:t>
      </w:r>
      <w:proofErr w:type="spellStart"/>
      <w:r>
        <w:rPr>
          <w:rFonts w:eastAsia="Times New Roman" w:cs="Times New Roman"/>
          <w:szCs w:val="24"/>
        </w:rPr>
        <w:t>δ</w:t>
      </w:r>
      <w:r>
        <w:rPr>
          <w:rFonts w:eastAsia="Times New Roman" w:cs="Times New Roman"/>
          <w:szCs w:val="24"/>
        </w:rPr>
        <w:t>ιευκρινήσει</w:t>
      </w:r>
      <w:proofErr w:type="spellEnd"/>
      <w:r>
        <w:rPr>
          <w:rFonts w:eastAsia="Times New Roman" w:cs="Times New Roman"/>
          <w:szCs w:val="24"/>
        </w:rPr>
        <w:t xml:space="preserve"> χρήσεις που ήδη υπάρχουν βεβαίως, έστω και αυθαίρετες, όπως  οι ιχθυοκαλλιέργειες που δεν τους φτάνει η θάλασσα, αλλά πρέπει να έχουν πρόσβ</w:t>
      </w:r>
      <w:r>
        <w:rPr>
          <w:rFonts w:eastAsia="Times New Roman" w:cs="Times New Roman"/>
          <w:szCs w:val="24"/>
        </w:rPr>
        <w:t xml:space="preserve">αση από </w:t>
      </w:r>
      <w:r>
        <w:rPr>
          <w:rFonts w:eastAsia="Times New Roman" w:cs="Times New Roman"/>
          <w:szCs w:val="24"/>
        </w:rPr>
        <w:lastRenderedPageBreak/>
        <w:t xml:space="preserve">τη </w:t>
      </w:r>
      <w:r>
        <w:rPr>
          <w:rFonts w:eastAsia="Times New Roman" w:cs="Times New Roman"/>
          <w:szCs w:val="24"/>
        </w:rPr>
        <w:t>στεριά</w:t>
      </w:r>
      <w:r>
        <w:rPr>
          <w:rFonts w:eastAsia="Times New Roman" w:cs="Times New Roman"/>
          <w:szCs w:val="24"/>
        </w:rPr>
        <w:t xml:space="preserve"> ή οι ναυτιλιακοί όμιλοι και η λειτουργία </w:t>
      </w:r>
      <w:r>
        <w:rPr>
          <w:rFonts w:eastAsia="Times New Roman" w:cs="Times New Roman"/>
          <w:szCs w:val="24"/>
        </w:rPr>
        <w:t>τους,</w:t>
      </w:r>
      <w:r>
        <w:rPr>
          <w:rFonts w:eastAsia="Times New Roman" w:cs="Times New Roman"/>
          <w:szCs w:val="24"/>
        </w:rPr>
        <w:t xml:space="preserve"> τα ναυπηγεία και πολλά άλλα. Έρχεται, λοιπόν, να πει –για να μην τρώω τον χρόνο μου- αν προϋπήρχαν του 2011 και μπορούν </w:t>
      </w:r>
      <w:r>
        <w:rPr>
          <w:rFonts w:eastAsia="Times New Roman" w:cs="Times New Roman"/>
          <w:szCs w:val="24"/>
        </w:rPr>
        <w:t xml:space="preserve">να </w:t>
      </w:r>
      <w:proofErr w:type="spellStart"/>
      <w:r>
        <w:rPr>
          <w:rFonts w:eastAsia="Times New Roman" w:cs="Times New Roman"/>
          <w:szCs w:val="24"/>
        </w:rPr>
        <w:t>αδειοδοτηθούν</w:t>
      </w:r>
      <w:proofErr w:type="spellEnd"/>
      <w:r>
        <w:rPr>
          <w:rFonts w:eastAsia="Times New Roman" w:cs="Times New Roman"/>
          <w:szCs w:val="24"/>
        </w:rPr>
        <w:t xml:space="preserve">, αυτό να γίνει κατόπιν ελέγχου και κατόπιν κρίσεως </w:t>
      </w:r>
      <w:r>
        <w:rPr>
          <w:rFonts w:eastAsia="Times New Roman" w:cs="Times New Roman"/>
          <w:szCs w:val="24"/>
        </w:rPr>
        <w:t>επιτροπής. Δεν καταλαβαίνουμε γιατί πρέπει να έχουμε ομήρους αυτές τις επιχειρήσεις. Πρέπει να το δούμε.</w:t>
      </w:r>
    </w:p>
    <w:p w14:paraId="4D87FE81"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Περιγράφει </w:t>
      </w:r>
      <w:proofErr w:type="spellStart"/>
      <w:r>
        <w:rPr>
          <w:rFonts w:eastAsia="Times New Roman" w:cs="Times New Roman"/>
          <w:szCs w:val="24"/>
        </w:rPr>
        <w:t>εξαιρετικα</w:t>
      </w:r>
      <w:proofErr w:type="spellEnd"/>
      <w:r>
        <w:rPr>
          <w:rFonts w:eastAsia="Times New Roman" w:cs="Times New Roman"/>
          <w:szCs w:val="24"/>
        </w:rPr>
        <w:t xml:space="preserve"> τη διάνοιξη δρόμων </w:t>
      </w:r>
      <w:r>
        <w:rPr>
          <w:rFonts w:eastAsia="Times New Roman" w:cs="Times New Roman"/>
          <w:szCs w:val="24"/>
        </w:rPr>
        <w:t>εάν ανάμεσα στον αιγιαλό και στον δημόσιο δρόμο υπάρχουν ιδιωτικά ακίνητα, προκειμένου να μην τρέχεις πέντε χι</w:t>
      </w:r>
      <w:r>
        <w:rPr>
          <w:rFonts w:eastAsia="Times New Roman" w:cs="Times New Roman"/>
          <w:szCs w:val="24"/>
        </w:rPr>
        <w:t>λιόμετρα μπας και βρεις ένα μονοπάτι να κατέβεις στη θάλασσα. Ανοίγει δρόμο κάποιου πλάτους έτσι ώστε ο πεζός, δηλαδή ο πολίτης, να μπορεί να περάσει</w:t>
      </w:r>
      <w:r>
        <w:rPr>
          <w:rFonts w:eastAsia="Times New Roman" w:cs="Times New Roman"/>
          <w:szCs w:val="24"/>
        </w:rPr>
        <w:t>, να φτάσει</w:t>
      </w:r>
      <w:r>
        <w:rPr>
          <w:rFonts w:eastAsia="Times New Roman" w:cs="Times New Roman"/>
          <w:szCs w:val="24"/>
        </w:rPr>
        <w:t xml:space="preserve"> στη θάλασσα και να μην τον κόβει η ιδιωτική ιδιοκτησία. Εξαιρετικ</w:t>
      </w:r>
      <w:r>
        <w:rPr>
          <w:rFonts w:eastAsia="Times New Roman" w:cs="Times New Roman"/>
          <w:szCs w:val="24"/>
        </w:rPr>
        <w:t>ή απόφαση την οποία</w:t>
      </w:r>
      <w:r>
        <w:rPr>
          <w:rFonts w:eastAsia="Times New Roman" w:cs="Times New Roman"/>
          <w:szCs w:val="24"/>
        </w:rPr>
        <w:t xml:space="preserve"> δεν τόλμησ</w:t>
      </w:r>
      <w:r>
        <w:rPr>
          <w:rFonts w:eastAsia="Times New Roman" w:cs="Times New Roman"/>
          <w:szCs w:val="24"/>
        </w:rPr>
        <w:t xml:space="preserve">ε ποτέ κανείς να </w:t>
      </w:r>
      <w:r>
        <w:rPr>
          <w:rFonts w:eastAsia="Times New Roman" w:cs="Times New Roman"/>
          <w:szCs w:val="24"/>
        </w:rPr>
        <w:t xml:space="preserve">πάρει </w:t>
      </w:r>
      <w:r>
        <w:rPr>
          <w:rFonts w:eastAsia="Times New Roman" w:cs="Times New Roman"/>
          <w:szCs w:val="24"/>
        </w:rPr>
        <w:t>μέχρι σήμερα!</w:t>
      </w:r>
    </w:p>
    <w:p w14:paraId="4D87FE82" w14:textId="77777777" w:rsidR="00E01347" w:rsidRDefault="00B0330D">
      <w:pPr>
        <w:spacing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το κουδούνι λήξης του χρόνου ομιλίας </w:t>
      </w:r>
      <w:r>
        <w:rPr>
          <w:rFonts w:eastAsia="Times New Roman" w:cs="Times New Roman"/>
          <w:szCs w:val="24"/>
        </w:rPr>
        <w:t>της κυρίας Βουλευτού</w:t>
      </w:r>
      <w:r w:rsidRPr="003231A5">
        <w:rPr>
          <w:rFonts w:eastAsia="Times New Roman" w:cs="Times New Roman"/>
          <w:szCs w:val="24"/>
        </w:rPr>
        <w:t>)</w:t>
      </w:r>
    </w:p>
    <w:p w14:paraId="4D87FE83"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Δεν κατάλαβα πώς κατανάλωσα τον χρόνο.</w:t>
      </w:r>
    </w:p>
    <w:p w14:paraId="4D87FE84"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Έχει σημασία, λοιπόν, πώς καθορίζει και αφήνει ελεύθερο χώρο το 60% για τους λουόμενους. Και είν</w:t>
      </w:r>
      <w:r>
        <w:rPr>
          <w:rFonts w:eastAsia="Times New Roman" w:cs="Times New Roman"/>
          <w:szCs w:val="24"/>
        </w:rPr>
        <w:t>αι κι αυτό σημαντικό γιατί στις πολυσύχναστες παραλίες πραγματικά ο πολίτης δεν μπορεί να κολυμπήσει, αν δεν πληρώσει ομπρέλα. Πρέπει να το δούμε και το βλέπει αυτό αυτός ο νόμος. Πρέπει να δει και το πώς θα γίνει ο διαχωρισμός. Διαφυλάττει τις μικρές παρα</w:t>
      </w:r>
      <w:r>
        <w:rPr>
          <w:rFonts w:eastAsia="Times New Roman" w:cs="Times New Roman"/>
          <w:szCs w:val="24"/>
        </w:rPr>
        <w:t xml:space="preserve">λίες, καθώς δεν δίνει χώρο ενοικιάσεως σε ομπρέλες, </w:t>
      </w:r>
      <w:proofErr w:type="spellStart"/>
      <w:r>
        <w:rPr>
          <w:rFonts w:eastAsia="Times New Roman" w:cs="Times New Roman"/>
          <w:szCs w:val="24"/>
        </w:rPr>
        <w:t>τραπεζοκαθίσματα</w:t>
      </w:r>
      <w:proofErr w:type="spellEnd"/>
      <w:r>
        <w:rPr>
          <w:rFonts w:eastAsia="Times New Roman" w:cs="Times New Roman"/>
          <w:szCs w:val="24"/>
        </w:rPr>
        <w:t xml:space="preserve"> και όλα αυτά, έτσι ώστε να υπάρχει η ελεύθερη πρόσβαση.</w:t>
      </w:r>
    </w:p>
    <w:p w14:paraId="4D87FE85"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Δεν θα ασχοληθώ άλλο με τον αιγιαλό, παρά το γεγονός ότι είναι πάρα πολλά αυτά που θα ήθελα να πω. Προσέξτε, όμως, κάτι άλλο. Κατηγ</w:t>
      </w:r>
      <w:r>
        <w:rPr>
          <w:rFonts w:eastAsia="Times New Roman" w:cs="Times New Roman"/>
          <w:szCs w:val="24"/>
        </w:rPr>
        <w:t xml:space="preserve">ορηθήκαμε από τον κ. Μανιάτη ότι χάρη σε μας αναπτύσσεται η Χρυσή Αυγή. Αλήθεια, πότε η Χρυσή Αυγή </w:t>
      </w:r>
      <w:r>
        <w:rPr>
          <w:rFonts w:eastAsia="Times New Roman" w:cs="Times New Roman"/>
          <w:szCs w:val="24"/>
        </w:rPr>
        <w:t xml:space="preserve">σήκωσε </w:t>
      </w:r>
      <w:r>
        <w:rPr>
          <w:rFonts w:eastAsia="Times New Roman" w:cs="Times New Roman"/>
          <w:szCs w:val="24"/>
        </w:rPr>
        <w:t>κεφάλι; Στη δική μας διακυβέρνηση; Το σκέφτηκε αυτό; Εμείς είμαστε αυτοί που τολμάμε και δίνουμε τα 8 εκατομμύρια ευρώ, για τα οποία σήμερα μας κατηγό</w:t>
      </w:r>
      <w:r>
        <w:rPr>
          <w:rFonts w:eastAsia="Times New Roman" w:cs="Times New Roman"/>
          <w:szCs w:val="24"/>
        </w:rPr>
        <w:t xml:space="preserve">ρησε η Χρυσή Αυγή, προκειμένου να γίνει το </w:t>
      </w:r>
      <w:r>
        <w:rPr>
          <w:rFonts w:eastAsia="Times New Roman" w:cs="Times New Roman"/>
          <w:szCs w:val="24"/>
        </w:rPr>
        <w:t>μ</w:t>
      </w:r>
      <w:r>
        <w:rPr>
          <w:rFonts w:eastAsia="Times New Roman" w:cs="Times New Roman"/>
          <w:szCs w:val="24"/>
        </w:rPr>
        <w:t xml:space="preserve">ουσείο. </w:t>
      </w:r>
    </w:p>
    <w:p w14:paraId="4D87FE86"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Εμείς είμαστε αυτοί που τολμάμε, είτε αρέσει, είτε δεν αρέσει, είτε το θέλουν, είτε δεν το θέλουν. Εμείς τολμάμε να κοιτάξουμε τους επιχειρηματίες της Ελλάδας –και η πλειοψηφία των επιχειρηματιών της Ελλ</w:t>
      </w:r>
      <w:r>
        <w:rPr>
          <w:rFonts w:eastAsia="Times New Roman" w:cs="Times New Roman"/>
          <w:szCs w:val="24"/>
        </w:rPr>
        <w:t>άδας δεν είναι οι μεγάλοι επιχειρηματίες, αλλά η μεσαία τάξη- και να τους πούμε «Ελάτε σε μια πραγματικά σωστή ανάπτυξη, βιώσιμη και δίκαιη σ' αυτή τη χώρα, όλοι να δουλέψετε, όλοι να παράγετε, όλοι να έχετε τον σχεδιασμό σας, όλοι να έχετε τη θέση σας στο</w:t>
      </w:r>
      <w:r>
        <w:rPr>
          <w:rFonts w:eastAsia="Times New Roman" w:cs="Times New Roman"/>
          <w:szCs w:val="24"/>
        </w:rPr>
        <w:t>ν χώρο και ειλικρινά όλα αυτά μετά θα βγουν σε καλό όχι μόνο δικό σας, αλλά του συνόλου της χώρας, της οικονομίας της χώρας, του σχεδιασμού και των χρήσεων επί της γης σ’ αυτή τη χώρα».</w:t>
      </w:r>
    </w:p>
    <w:p w14:paraId="4D87FE87"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Θέλουμε χρόνο, είναι αλήθεια, να τελειώσουμε αυτόν τον σχεδιασμό. Αυτό</w:t>
      </w:r>
      <w:r>
        <w:rPr>
          <w:rFonts w:eastAsia="Times New Roman" w:cs="Times New Roman"/>
          <w:szCs w:val="24"/>
        </w:rPr>
        <w:t xml:space="preserve"> ο κόσμος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όλοι</w:t>
      </w:r>
      <w:r>
        <w:rPr>
          <w:rFonts w:eastAsia="Times New Roman" w:cs="Times New Roman"/>
          <w:szCs w:val="24"/>
        </w:rPr>
        <w:t xml:space="preserve"> οι Έλληνες</w:t>
      </w:r>
      <w:r>
        <w:rPr>
          <w:rFonts w:eastAsia="Times New Roman" w:cs="Times New Roman"/>
          <w:szCs w:val="24"/>
        </w:rPr>
        <w:t>,</w:t>
      </w:r>
      <w:r>
        <w:rPr>
          <w:rFonts w:eastAsia="Times New Roman" w:cs="Times New Roman"/>
          <w:szCs w:val="24"/>
        </w:rPr>
        <w:t xml:space="preserve"> το κατανοούν και είναι σίγουρο ότι θα μας δώσουν και την επόμενη τετραετία, όσο κι αν φωνάζουν ο Μανιάτης και </w:t>
      </w:r>
      <w:r>
        <w:rPr>
          <w:rFonts w:eastAsia="Times New Roman" w:cs="Times New Roman"/>
          <w:szCs w:val="24"/>
        </w:rPr>
        <w:t>άλ</w:t>
      </w:r>
      <w:r>
        <w:rPr>
          <w:rFonts w:eastAsia="Times New Roman" w:cs="Times New Roman"/>
          <w:szCs w:val="24"/>
        </w:rPr>
        <w:t>λοι οι διάφοροι της Νέας Δημοκρατίας να πέσει αύριο ο ΣΥΡΙΖΑ.</w:t>
      </w:r>
    </w:p>
    <w:p w14:paraId="4D87FE88"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Ευχαριστώ πολύ.</w:t>
      </w:r>
    </w:p>
    <w:p w14:paraId="4D87FE89"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Ευχαριστούμε την κ</w:t>
      </w:r>
      <w:r>
        <w:rPr>
          <w:rFonts w:eastAsia="Times New Roman" w:cs="Times New Roman"/>
          <w:szCs w:val="24"/>
        </w:rPr>
        <w:t>.</w:t>
      </w:r>
      <w:r>
        <w:rPr>
          <w:rFonts w:eastAsia="Times New Roman" w:cs="Times New Roman"/>
          <w:szCs w:val="24"/>
        </w:rPr>
        <w:t xml:space="preserve"> Καρακώστα.</w:t>
      </w:r>
    </w:p>
    <w:p w14:paraId="4D87FE8A"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Ο κ. Γάκης από την Κοινοβουλευτική Ομάδα του ΣΥΡΙΖΑ έχει τον λόγο για επτά λεπτά.</w:t>
      </w:r>
    </w:p>
    <w:p w14:paraId="4D87FE8B"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ΔΗΜΗΤΡΙΟΣ ΓΑΚΗΣ: </w:t>
      </w:r>
      <w:r>
        <w:rPr>
          <w:rFonts w:eastAsia="Times New Roman" w:cs="Times New Roman"/>
          <w:szCs w:val="24"/>
        </w:rPr>
        <w:t>Ευχαριστώ πολύ, κύριε Πρόεδρε.</w:t>
      </w:r>
    </w:p>
    <w:p w14:paraId="4D87FE8C"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Θα ξεκινήσω από δύο διαπιστώσεις. Πρώτον, θα έπρεπε μερικοί Υπουργοί Περιβάλλοντος των προηγούμ</w:t>
      </w:r>
      <w:r>
        <w:rPr>
          <w:rFonts w:eastAsia="Times New Roman" w:cs="Times New Roman"/>
          <w:szCs w:val="24"/>
        </w:rPr>
        <w:t xml:space="preserve">ενων κυβερνήσεων –για να μην αναφερθώ ονομαστικά- να κάνουν πολιτικό χαρακίρι, όταν έρχονται εδώ και μας εγκαλούν </w:t>
      </w:r>
      <w:r>
        <w:rPr>
          <w:rFonts w:eastAsia="Times New Roman" w:cs="Times New Roman"/>
          <w:szCs w:val="24"/>
        </w:rPr>
        <w:t>με βάση την</w:t>
      </w:r>
      <w:r>
        <w:rPr>
          <w:rFonts w:eastAsia="Times New Roman" w:cs="Times New Roman"/>
          <w:szCs w:val="24"/>
        </w:rPr>
        <w:t xml:space="preserve"> εκτίμηση μιας περιβαλλοντικής οργάνωσης ότι σήμερα λειτουργούμε αντισυνταγματικά.</w:t>
      </w:r>
    </w:p>
    <w:p w14:paraId="4D87FE8D" w14:textId="77777777" w:rsidR="00E01347" w:rsidRDefault="00B0330D">
      <w:pPr>
        <w:tabs>
          <w:tab w:val="left" w:pos="6168"/>
        </w:tabs>
        <w:spacing w:line="600" w:lineRule="auto"/>
        <w:ind w:firstLine="720"/>
        <w:jc w:val="both"/>
        <w:rPr>
          <w:rFonts w:eastAsia="Times New Roman" w:cs="Times New Roman"/>
          <w:szCs w:val="24"/>
        </w:rPr>
      </w:pPr>
      <w:r w:rsidRPr="00DC4996">
        <w:rPr>
          <w:rFonts w:eastAsia="Times New Roman" w:cs="Times New Roman"/>
          <w:szCs w:val="24"/>
        </w:rPr>
        <w:t>Δεύτερη διαπίστωση</w:t>
      </w:r>
      <w:r>
        <w:rPr>
          <w:rFonts w:eastAsia="Times New Roman" w:cs="Times New Roman"/>
          <w:szCs w:val="24"/>
        </w:rPr>
        <w:t>:</w:t>
      </w:r>
      <w:r w:rsidRPr="00DC4996">
        <w:rPr>
          <w:rFonts w:eastAsia="Times New Roman" w:cs="Times New Roman"/>
          <w:szCs w:val="24"/>
        </w:rPr>
        <w:t xml:space="preserve"> Η αλαζονεία</w:t>
      </w:r>
      <w:r>
        <w:rPr>
          <w:rFonts w:eastAsia="Times New Roman" w:cs="Times New Roman"/>
          <w:szCs w:val="24"/>
        </w:rPr>
        <w:t>,</w:t>
      </w:r>
      <w:r w:rsidRPr="00DC4996">
        <w:rPr>
          <w:rFonts w:eastAsia="Times New Roman" w:cs="Times New Roman"/>
          <w:szCs w:val="24"/>
        </w:rPr>
        <w:t xml:space="preserve"> η ειρωνεία και η πολιτική </w:t>
      </w:r>
      <w:r>
        <w:rPr>
          <w:rFonts w:eastAsia="Times New Roman" w:cs="Times New Roman"/>
          <w:szCs w:val="24"/>
        </w:rPr>
        <w:t xml:space="preserve">εμπάθεια </w:t>
      </w:r>
      <w:r w:rsidRPr="00DC4996">
        <w:rPr>
          <w:rFonts w:eastAsia="Times New Roman" w:cs="Times New Roman"/>
          <w:szCs w:val="24"/>
        </w:rPr>
        <w:t>είναι ο πιο επικίνδυνος συνοδοιπόρος της πολιτικής συμπεριφοράς</w:t>
      </w:r>
      <w:r>
        <w:rPr>
          <w:rFonts w:eastAsia="Times New Roman" w:cs="Times New Roman"/>
          <w:szCs w:val="24"/>
        </w:rPr>
        <w:t>.</w:t>
      </w:r>
      <w:r w:rsidRPr="00DC4996">
        <w:rPr>
          <w:rFonts w:eastAsia="Times New Roman" w:cs="Times New Roman"/>
          <w:szCs w:val="24"/>
        </w:rPr>
        <w:t xml:space="preserve"> Φαίνεται ότι τα στελέχη του </w:t>
      </w:r>
      <w:r>
        <w:rPr>
          <w:rFonts w:eastAsia="Times New Roman" w:cs="Times New Roman"/>
          <w:szCs w:val="24"/>
        </w:rPr>
        <w:t xml:space="preserve">Κινήματος Αλλαγής, </w:t>
      </w:r>
      <w:r w:rsidRPr="00DC4996">
        <w:rPr>
          <w:rFonts w:eastAsia="Times New Roman" w:cs="Times New Roman"/>
          <w:szCs w:val="24"/>
        </w:rPr>
        <w:t xml:space="preserve">του ΠΑΣΟΚ δεν </w:t>
      </w:r>
      <w:r>
        <w:rPr>
          <w:rFonts w:eastAsia="Times New Roman" w:cs="Times New Roman"/>
          <w:szCs w:val="24"/>
        </w:rPr>
        <w:t xml:space="preserve">το εμπέδωσαν </w:t>
      </w:r>
      <w:r w:rsidRPr="00DC4996">
        <w:rPr>
          <w:rFonts w:eastAsia="Times New Roman" w:cs="Times New Roman"/>
          <w:szCs w:val="24"/>
        </w:rPr>
        <w:t>αυτά τα τέσσερα χρόνια στην Αντιπολίτευση</w:t>
      </w:r>
      <w:r>
        <w:rPr>
          <w:rFonts w:eastAsia="Times New Roman" w:cs="Times New Roman"/>
          <w:szCs w:val="24"/>
        </w:rPr>
        <w:t>.</w:t>
      </w:r>
      <w:r w:rsidRPr="00DC4996">
        <w:rPr>
          <w:rFonts w:eastAsia="Times New Roman" w:cs="Times New Roman"/>
          <w:szCs w:val="24"/>
        </w:rPr>
        <w:t xml:space="preserve"> Είναι σίγουρο ότι ο ελληνικός λαός θα </w:t>
      </w:r>
      <w:r w:rsidRPr="00DC4996">
        <w:rPr>
          <w:rFonts w:eastAsia="Times New Roman" w:cs="Times New Roman"/>
          <w:szCs w:val="24"/>
        </w:rPr>
        <w:t>τους δώσει πίστωση χρόνου ή θα του</w:t>
      </w:r>
      <w:r>
        <w:rPr>
          <w:rFonts w:eastAsia="Times New Roman" w:cs="Times New Roman"/>
          <w:szCs w:val="24"/>
        </w:rPr>
        <w:t>ς</w:t>
      </w:r>
      <w:r w:rsidRPr="00DC4996">
        <w:rPr>
          <w:rFonts w:eastAsia="Times New Roman" w:cs="Times New Roman"/>
          <w:szCs w:val="24"/>
        </w:rPr>
        <w:t xml:space="preserve"> στερήσει αυτή τη δυνατότητα οριστικά και αμετάκλητα</w:t>
      </w:r>
      <w:r>
        <w:rPr>
          <w:rFonts w:eastAsia="Times New Roman" w:cs="Times New Roman"/>
          <w:szCs w:val="24"/>
        </w:rPr>
        <w:t>.</w:t>
      </w:r>
    </w:p>
    <w:p w14:paraId="4D87FE8E" w14:textId="77777777" w:rsidR="00E01347" w:rsidRDefault="00B0330D">
      <w:pPr>
        <w:tabs>
          <w:tab w:val="left" w:pos="6168"/>
        </w:tabs>
        <w:spacing w:line="600" w:lineRule="auto"/>
        <w:ind w:firstLine="720"/>
        <w:jc w:val="both"/>
        <w:rPr>
          <w:rFonts w:eastAsia="Times New Roman" w:cs="Times New Roman"/>
          <w:szCs w:val="24"/>
        </w:rPr>
      </w:pPr>
      <w:r w:rsidRPr="00DC4996">
        <w:rPr>
          <w:rFonts w:eastAsia="Times New Roman" w:cs="Times New Roman"/>
          <w:szCs w:val="24"/>
        </w:rPr>
        <w:lastRenderedPageBreak/>
        <w:t>Κυρίες και κύριοι συνάδελφοι</w:t>
      </w:r>
      <w:r>
        <w:rPr>
          <w:rFonts w:eastAsia="Times New Roman" w:cs="Times New Roman"/>
          <w:szCs w:val="24"/>
        </w:rPr>
        <w:t>,</w:t>
      </w:r>
      <w:r w:rsidRPr="00DC4996">
        <w:rPr>
          <w:rFonts w:eastAsia="Times New Roman" w:cs="Times New Roman"/>
          <w:szCs w:val="24"/>
        </w:rPr>
        <w:t xml:space="preserve"> το νομοσχέδιο που συζητάμε σήμερα για τη συμμετοχή της χώρας μας σε ένα</w:t>
      </w:r>
      <w:r>
        <w:rPr>
          <w:rFonts w:eastAsia="Times New Roman" w:cs="Times New Roman"/>
          <w:szCs w:val="24"/>
        </w:rPr>
        <w:t>ν</w:t>
      </w:r>
      <w:r w:rsidRPr="00DC4996">
        <w:rPr>
          <w:rFonts w:eastAsia="Times New Roman" w:cs="Times New Roman"/>
          <w:szCs w:val="24"/>
        </w:rPr>
        <w:t xml:space="preserve"> διεθνή</w:t>
      </w:r>
      <w:r>
        <w:rPr>
          <w:rFonts w:eastAsia="Times New Roman" w:cs="Times New Roman"/>
          <w:szCs w:val="24"/>
        </w:rPr>
        <w:t>,</w:t>
      </w:r>
      <w:r w:rsidRPr="00DC4996">
        <w:rPr>
          <w:rFonts w:eastAsia="Times New Roman" w:cs="Times New Roman"/>
          <w:szCs w:val="24"/>
        </w:rPr>
        <w:t xml:space="preserve"> χρηματοδοτικό </w:t>
      </w:r>
      <w:r>
        <w:rPr>
          <w:rFonts w:eastAsia="Times New Roman" w:cs="Times New Roman"/>
          <w:szCs w:val="24"/>
        </w:rPr>
        <w:t>ο</w:t>
      </w:r>
      <w:r w:rsidRPr="00DC4996">
        <w:rPr>
          <w:rFonts w:eastAsia="Times New Roman" w:cs="Times New Roman"/>
          <w:szCs w:val="24"/>
        </w:rPr>
        <w:t>ργανισμό</w:t>
      </w:r>
      <w:r>
        <w:rPr>
          <w:rFonts w:eastAsia="Times New Roman" w:cs="Times New Roman"/>
          <w:szCs w:val="24"/>
        </w:rPr>
        <w:t>,</w:t>
      </w:r>
      <w:r w:rsidRPr="00DC4996">
        <w:rPr>
          <w:rFonts w:eastAsia="Times New Roman" w:cs="Times New Roman"/>
          <w:szCs w:val="24"/>
        </w:rPr>
        <w:t xml:space="preserve"> την Ασιατική Τράπεζα</w:t>
      </w:r>
      <w:r>
        <w:rPr>
          <w:rFonts w:eastAsia="Times New Roman" w:cs="Times New Roman"/>
          <w:szCs w:val="24"/>
        </w:rPr>
        <w:t>,</w:t>
      </w:r>
      <w:r w:rsidRPr="00DC4996">
        <w:rPr>
          <w:rFonts w:eastAsia="Times New Roman" w:cs="Times New Roman"/>
          <w:szCs w:val="24"/>
        </w:rPr>
        <w:t xml:space="preserve"> Υποδομών </w:t>
      </w:r>
      <w:r w:rsidRPr="00DC4996">
        <w:rPr>
          <w:rFonts w:eastAsia="Times New Roman" w:cs="Times New Roman"/>
          <w:szCs w:val="24"/>
        </w:rPr>
        <w:t>και Επενδύσεων στοχεύει στην προώθηση της βιώσιμης</w:t>
      </w:r>
      <w:r>
        <w:rPr>
          <w:rFonts w:eastAsia="Times New Roman" w:cs="Times New Roman"/>
          <w:szCs w:val="24"/>
        </w:rPr>
        <w:t xml:space="preserve"> οικονομικής ανάπτυξης και την π</w:t>
      </w:r>
      <w:r w:rsidRPr="00DC4996">
        <w:rPr>
          <w:rFonts w:eastAsia="Times New Roman" w:cs="Times New Roman"/>
          <w:szCs w:val="24"/>
        </w:rPr>
        <w:t xml:space="preserve">εριφερειακή συνεργασία με την Κίνα και άλλους πολυμερείς και διμερείς </w:t>
      </w:r>
      <w:r>
        <w:rPr>
          <w:rFonts w:eastAsia="Times New Roman" w:cs="Times New Roman"/>
          <w:szCs w:val="24"/>
        </w:rPr>
        <w:t xml:space="preserve">αναπτυξιακούς </w:t>
      </w:r>
      <w:r w:rsidRPr="00DC4996">
        <w:rPr>
          <w:rFonts w:eastAsia="Times New Roman" w:cs="Times New Roman"/>
          <w:szCs w:val="24"/>
        </w:rPr>
        <w:t>οργανισμούς</w:t>
      </w:r>
      <w:r>
        <w:rPr>
          <w:rFonts w:eastAsia="Times New Roman" w:cs="Times New Roman"/>
          <w:szCs w:val="24"/>
        </w:rPr>
        <w:t>.</w:t>
      </w:r>
      <w:r w:rsidRPr="00DC4996">
        <w:rPr>
          <w:rFonts w:eastAsia="Times New Roman" w:cs="Times New Roman"/>
          <w:szCs w:val="24"/>
        </w:rPr>
        <w:t xml:space="preserve"> </w:t>
      </w:r>
      <w:r>
        <w:rPr>
          <w:rFonts w:eastAsia="Times New Roman" w:cs="Times New Roman"/>
          <w:szCs w:val="24"/>
        </w:rPr>
        <w:t>Το νομοσχέδιο λ</w:t>
      </w:r>
      <w:r w:rsidRPr="00DC4996">
        <w:rPr>
          <w:rFonts w:eastAsia="Times New Roman" w:cs="Times New Roman"/>
          <w:szCs w:val="24"/>
        </w:rPr>
        <w:t>ειτουργεί στο πλαίσιο της εξωστ</w:t>
      </w:r>
      <w:r>
        <w:rPr>
          <w:rFonts w:eastAsia="Times New Roman" w:cs="Times New Roman"/>
          <w:szCs w:val="24"/>
        </w:rPr>
        <w:t xml:space="preserve">ρέφειας που επιζητούμε για την </w:t>
      </w:r>
      <w:r>
        <w:rPr>
          <w:rFonts w:eastAsia="Times New Roman" w:cs="Times New Roman"/>
          <w:szCs w:val="24"/>
        </w:rPr>
        <w:t>ε</w:t>
      </w:r>
      <w:r w:rsidRPr="00DC4996">
        <w:rPr>
          <w:rFonts w:eastAsia="Times New Roman" w:cs="Times New Roman"/>
          <w:szCs w:val="24"/>
        </w:rPr>
        <w:t>λληνική οικονομία</w:t>
      </w:r>
      <w:r>
        <w:rPr>
          <w:rFonts w:eastAsia="Times New Roman" w:cs="Times New Roman"/>
          <w:szCs w:val="24"/>
        </w:rPr>
        <w:t>. Επίσης,</w:t>
      </w:r>
      <w:r w:rsidRPr="00DC4996">
        <w:rPr>
          <w:rFonts w:eastAsia="Times New Roman" w:cs="Times New Roman"/>
          <w:szCs w:val="24"/>
        </w:rPr>
        <w:t xml:space="preserve"> περιλαμβάνει ένα σημαντικό θέμα </w:t>
      </w:r>
      <w:r>
        <w:rPr>
          <w:rFonts w:eastAsia="Times New Roman" w:cs="Times New Roman"/>
          <w:szCs w:val="24"/>
        </w:rPr>
        <w:t xml:space="preserve">περιβαλλοντικό, </w:t>
      </w:r>
      <w:r w:rsidRPr="00DC4996">
        <w:rPr>
          <w:rFonts w:eastAsia="Times New Roman" w:cs="Times New Roman"/>
          <w:szCs w:val="24"/>
        </w:rPr>
        <w:t>κοινωνικό</w:t>
      </w:r>
      <w:r>
        <w:rPr>
          <w:rFonts w:eastAsia="Times New Roman" w:cs="Times New Roman"/>
          <w:szCs w:val="24"/>
        </w:rPr>
        <w:t>,</w:t>
      </w:r>
      <w:r w:rsidRPr="00DC4996">
        <w:rPr>
          <w:rFonts w:eastAsia="Times New Roman" w:cs="Times New Roman"/>
          <w:szCs w:val="24"/>
        </w:rPr>
        <w:t xml:space="preserve"> αναπτυξιακό και εν</w:t>
      </w:r>
      <w:r>
        <w:rPr>
          <w:rFonts w:eastAsia="Times New Roman" w:cs="Times New Roman"/>
          <w:szCs w:val="24"/>
        </w:rPr>
        <w:t xml:space="preserve"> </w:t>
      </w:r>
      <w:r w:rsidRPr="00DC4996">
        <w:rPr>
          <w:rFonts w:eastAsia="Times New Roman" w:cs="Times New Roman"/>
          <w:szCs w:val="24"/>
        </w:rPr>
        <w:t>τέλει</w:t>
      </w:r>
      <w:r>
        <w:rPr>
          <w:rFonts w:eastAsia="Times New Roman" w:cs="Times New Roman"/>
          <w:szCs w:val="24"/>
        </w:rPr>
        <w:t>,</w:t>
      </w:r>
      <w:r w:rsidRPr="00DC4996">
        <w:rPr>
          <w:rFonts w:eastAsia="Times New Roman" w:cs="Times New Roman"/>
          <w:szCs w:val="24"/>
        </w:rPr>
        <w:t xml:space="preserve"> ένα ζήτημα ουσίας για το μέλλον της χώρας και των πολιτών </w:t>
      </w:r>
      <w:r>
        <w:rPr>
          <w:rFonts w:eastAsia="Times New Roman" w:cs="Times New Roman"/>
          <w:szCs w:val="24"/>
        </w:rPr>
        <w:t xml:space="preserve">της, </w:t>
      </w:r>
      <w:r w:rsidRPr="00DC4996">
        <w:rPr>
          <w:rFonts w:eastAsia="Times New Roman" w:cs="Times New Roman"/>
          <w:szCs w:val="24"/>
        </w:rPr>
        <w:t>τον αιγιαλό</w:t>
      </w:r>
      <w:r>
        <w:rPr>
          <w:rFonts w:eastAsia="Times New Roman" w:cs="Times New Roman"/>
          <w:szCs w:val="24"/>
        </w:rPr>
        <w:t>.</w:t>
      </w:r>
    </w:p>
    <w:p w14:paraId="4D87FE8F" w14:textId="77777777" w:rsidR="00E01347" w:rsidRDefault="00B0330D">
      <w:pPr>
        <w:tabs>
          <w:tab w:val="left" w:pos="6168"/>
        </w:tabs>
        <w:spacing w:line="600" w:lineRule="auto"/>
        <w:ind w:firstLine="720"/>
        <w:jc w:val="both"/>
        <w:rPr>
          <w:rFonts w:eastAsia="Times New Roman" w:cs="Times New Roman"/>
          <w:szCs w:val="24"/>
        </w:rPr>
      </w:pPr>
      <w:r w:rsidRPr="00DC4996">
        <w:rPr>
          <w:rFonts w:eastAsia="Times New Roman" w:cs="Times New Roman"/>
          <w:szCs w:val="24"/>
        </w:rPr>
        <w:t>Στις διατά</w:t>
      </w:r>
      <w:r>
        <w:rPr>
          <w:rFonts w:eastAsia="Times New Roman" w:cs="Times New Roman"/>
          <w:szCs w:val="24"/>
        </w:rPr>
        <w:t>ξεις για τον αιγιαλό, καθορίζονται</w:t>
      </w:r>
      <w:r w:rsidRPr="00DC4996">
        <w:rPr>
          <w:rFonts w:eastAsia="Times New Roman" w:cs="Times New Roman"/>
          <w:szCs w:val="24"/>
        </w:rPr>
        <w:t xml:space="preserve"> με σαφήνεια οι διαδικα</w:t>
      </w:r>
      <w:r w:rsidRPr="00DC4996">
        <w:rPr>
          <w:rFonts w:eastAsia="Times New Roman" w:cs="Times New Roman"/>
          <w:szCs w:val="24"/>
        </w:rPr>
        <w:t xml:space="preserve">σίες </w:t>
      </w:r>
      <w:r>
        <w:rPr>
          <w:rFonts w:eastAsia="Times New Roman" w:cs="Times New Roman"/>
          <w:szCs w:val="24"/>
        </w:rPr>
        <w:t>που αφορούν την αξιοποίησή του π</w:t>
      </w:r>
      <w:r w:rsidRPr="00DC4996">
        <w:rPr>
          <w:rFonts w:eastAsia="Times New Roman" w:cs="Times New Roman"/>
          <w:szCs w:val="24"/>
        </w:rPr>
        <w:t>ρος όφελος</w:t>
      </w:r>
      <w:r>
        <w:rPr>
          <w:rFonts w:eastAsia="Times New Roman" w:cs="Times New Roman"/>
          <w:szCs w:val="24"/>
        </w:rPr>
        <w:t xml:space="preserve"> των τοπικών κοινωνιών και του ε</w:t>
      </w:r>
      <w:r w:rsidRPr="00DC4996">
        <w:rPr>
          <w:rFonts w:eastAsia="Times New Roman" w:cs="Times New Roman"/>
          <w:szCs w:val="24"/>
        </w:rPr>
        <w:t>θνικού συμφέροντος με σεβασμό στο περιβάλλον</w:t>
      </w:r>
      <w:r>
        <w:rPr>
          <w:rFonts w:eastAsia="Times New Roman" w:cs="Times New Roman"/>
          <w:szCs w:val="24"/>
        </w:rPr>
        <w:t>,</w:t>
      </w:r>
      <w:r w:rsidRPr="00DC4996">
        <w:rPr>
          <w:rFonts w:eastAsia="Times New Roman" w:cs="Times New Roman"/>
          <w:szCs w:val="24"/>
        </w:rPr>
        <w:t xml:space="preserve"> με στόχο να </w:t>
      </w:r>
      <w:r>
        <w:rPr>
          <w:rFonts w:eastAsia="Times New Roman" w:cs="Times New Roman"/>
          <w:szCs w:val="24"/>
        </w:rPr>
        <w:t xml:space="preserve">κυριαρχεί η </w:t>
      </w:r>
      <w:proofErr w:type="spellStart"/>
      <w:r>
        <w:rPr>
          <w:rFonts w:eastAsia="Times New Roman" w:cs="Times New Roman"/>
          <w:szCs w:val="24"/>
        </w:rPr>
        <w:t>α</w:t>
      </w:r>
      <w:r w:rsidRPr="00DC4996">
        <w:rPr>
          <w:rFonts w:eastAsia="Times New Roman" w:cs="Times New Roman"/>
          <w:szCs w:val="24"/>
        </w:rPr>
        <w:t>ειφορία</w:t>
      </w:r>
      <w:proofErr w:type="spellEnd"/>
      <w:r w:rsidRPr="00DC4996">
        <w:rPr>
          <w:rFonts w:eastAsia="Times New Roman" w:cs="Times New Roman"/>
          <w:szCs w:val="24"/>
        </w:rPr>
        <w:t xml:space="preserve"> στην αναπτυξιακή προοπτική</w:t>
      </w:r>
      <w:r>
        <w:rPr>
          <w:rFonts w:eastAsia="Times New Roman" w:cs="Times New Roman"/>
          <w:szCs w:val="24"/>
        </w:rPr>
        <w:t>.</w:t>
      </w:r>
      <w:r w:rsidRPr="00DC4996">
        <w:rPr>
          <w:rFonts w:eastAsia="Times New Roman" w:cs="Times New Roman"/>
          <w:szCs w:val="24"/>
        </w:rPr>
        <w:t xml:space="preserve"> </w:t>
      </w:r>
    </w:p>
    <w:p w14:paraId="4D87FE90" w14:textId="77777777" w:rsidR="00E01347" w:rsidRDefault="00B0330D">
      <w:pPr>
        <w:tabs>
          <w:tab w:val="left" w:pos="6168"/>
        </w:tabs>
        <w:spacing w:line="600" w:lineRule="auto"/>
        <w:ind w:firstLine="720"/>
        <w:jc w:val="both"/>
        <w:rPr>
          <w:rFonts w:eastAsia="Times New Roman" w:cs="Times New Roman"/>
          <w:szCs w:val="24"/>
        </w:rPr>
      </w:pPr>
      <w:r w:rsidRPr="00DC4996">
        <w:rPr>
          <w:rFonts w:eastAsia="Times New Roman" w:cs="Times New Roman"/>
          <w:szCs w:val="24"/>
        </w:rPr>
        <w:t>Σε αυτό το τ</w:t>
      </w:r>
      <w:r>
        <w:rPr>
          <w:rFonts w:eastAsia="Times New Roman" w:cs="Times New Roman"/>
          <w:szCs w:val="24"/>
        </w:rPr>
        <w:t>ρίπτυχο δίνουμε</w:t>
      </w:r>
      <w:r w:rsidRPr="00DC4996">
        <w:rPr>
          <w:rFonts w:eastAsia="Times New Roman" w:cs="Times New Roman"/>
          <w:szCs w:val="24"/>
        </w:rPr>
        <w:t xml:space="preserve"> μία αξιόπιστη</w:t>
      </w:r>
      <w:r>
        <w:rPr>
          <w:rFonts w:eastAsia="Times New Roman" w:cs="Times New Roman"/>
          <w:szCs w:val="24"/>
        </w:rPr>
        <w:t>,</w:t>
      </w:r>
      <w:r w:rsidRPr="00DC4996">
        <w:rPr>
          <w:rFonts w:eastAsia="Times New Roman" w:cs="Times New Roman"/>
          <w:szCs w:val="24"/>
        </w:rPr>
        <w:t xml:space="preserve"> καινοτόμα διαδικασία και λ</w:t>
      </w:r>
      <w:r w:rsidRPr="00DC4996">
        <w:rPr>
          <w:rFonts w:eastAsia="Times New Roman" w:cs="Times New Roman"/>
          <w:szCs w:val="24"/>
        </w:rPr>
        <w:t xml:space="preserve">ειτουργική λύση για τα ζητήματα του αιγιαλού που αφορούν σε ευαίσθητες περιβαλλοντικά και γεωμορφολογικά </w:t>
      </w:r>
      <w:r w:rsidRPr="00DC4996">
        <w:rPr>
          <w:rFonts w:eastAsia="Times New Roman" w:cs="Times New Roman"/>
          <w:szCs w:val="24"/>
        </w:rPr>
        <w:lastRenderedPageBreak/>
        <w:t xml:space="preserve">περιοχές της χώρας </w:t>
      </w:r>
      <w:r>
        <w:rPr>
          <w:rFonts w:eastAsia="Times New Roman" w:cs="Times New Roman"/>
          <w:szCs w:val="24"/>
        </w:rPr>
        <w:t>μας.</w:t>
      </w:r>
      <w:r w:rsidRPr="00DC4996">
        <w:rPr>
          <w:rFonts w:eastAsia="Times New Roman" w:cs="Times New Roman"/>
          <w:szCs w:val="24"/>
        </w:rPr>
        <w:t xml:space="preserve"> Προστατεύουμε </w:t>
      </w:r>
      <w:r>
        <w:rPr>
          <w:rFonts w:eastAsia="Times New Roman" w:cs="Times New Roman"/>
          <w:szCs w:val="24"/>
        </w:rPr>
        <w:t>τον αιγιαλό α</w:t>
      </w:r>
      <w:r w:rsidRPr="00DC4996">
        <w:rPr>
          <w:rFonts w:eastAsia="Times New Roman" w:cs="Times New Roman"/>
          <w:szCs w:val="24"/>
        </w:rPr>
        <w:t>πέναντι στην αυθαιρεσία και ταυτόχρονα</w:t>
      </w:r>
      <w:r>
        <w:rPr>
          <w:rFonts w:eastAsia="Times New Roman" w:cs="Times New Roman"/>
          <w:szCs w:val="24"/>
        </w:rPr>
        <w:t>,</w:t>
      </w:r>
      <w:r w:rsidRPr="00DC4996">
        <w:rPr>
          <w:rFonts w:eastAsia="Times New Roman" w:cs="Times New Roman"/>
          <w:szCs w:val="24"/>
        </w:rPr>
        <w:t xml:space="preserve"> δίνουμε στους πολίτες πρόσβαση στον ίδιο τον αιγιαλό</w:t>
      </w:r>
      <w:r>
        <w:rPr>
          <w:rFonts w:eastAsia="Times New Roman" w:cs="Times New Roman"/>
          <w:szCs w:val="24"/>
        </w:rPr>
        <w:t>.</w:t>
      </w:r>
    </w:p>
    <w:p w14:paraId="4D87FE91" w14:textId="77777777" w:rsidR="00E01347" w:rsidRDefault="00B0330D">
      <w:pPr>
        <w:tabs>
          <w:tab w:val="left" w:pos="6168"/>
        </w:tabs>
        <w:spacing w:line="600" w:lineRule="auto"/>
        <w:ind w:firstLine="720"/>
        <w:jc w:val="both"/>
        <w:rPr>
          <w:rFonts w:eastAsia="Times New Roman" w:cs="Times New Roman"/>
          <w:szCs w:val="24"/>
        </w:rPr>
      </w:pPr>
      <w:r w:rsidRPr="00DC4996">
        <w:rPr>
          <w:rFonts w:eastAsia="Times New Roman" w:cs="Times New Roman"/>
          <w:szCs w:val="24"/>
        </w:rPr>
        <w:t xml:space="preserve">Θα </w:t>
      </w:r>
      <w:r w:rsidRPr="00DC4996">
        <w:rPr>
          <w:rFonts w:eastAsia="Times New Roman" w:cs="Times New Roman"/>
          <w:szCs w:val="24"/>
        </w:rPr>
        <w:t>ήθελα</w:t>
      </w:r>
      <w:r>
        <w:rPr>
          <w:rFonts w:eastAsia="Times New Roman" w:cs="Times New Roman"/>
          <w:szCs w:val="24"/>
        </w:rPr>
        <w:t>,</w:t>
      </w:r>
      <w:r w:rsidRPr="00DC4996">
        <w:rPr>
          <w:rFonts w:eastAsia="Times New Roman" w:cs="Times New Roman"/>
          <w:szCs w:val="24"/>
        </w:rPr>
        <w:t xml:space="preserve"> </w:t>
      </w:r>
      <w:r>
        <w:rPr>
          <w:rFonts w:eastAsia="Times New Roman" w:cs="Times New Roman"/>
          <w:szCs w:val="24"/>
        </w:rPr>
        <w:t>όμως,</w:t>
      </w:r>
      <w:r w:rsidRPr="00DC4996">
        <w:rPr>
          <w:rFonts w:eastAsia="Times New Roman" w:cs="Times New Roman"/>
          <w:szCs w:val="24"/>
        </w:rPr>
        <w:t xml:space="preserve"> να αναφερθώ σε ένα πρόβλημα που εμφανίζεται ιδιαίτερα και ειδικά </w:t>
      </w:r>
      <w:r>
        <w:rPr>
          <w:rFonts w:eastAsia="Times New Roman" w:cs="Times New Roman"/>
          <w:szCs w:val="24"/>
        </w:rPr>
        <w:t xml:space="preserve">στα Δωδεκάνησα. </w:t>
      </w:r>
      <w:r w:rsidRPr="00DC4996">
        <w:rPr>
          <w:rFonts w:eastAsia="Times New Roman" w:cs="Times New Roman"/>
          <w:szCs w:val="24"/>
        </w:rPr>
        <w:t xml:space="preserve">Θα </w:t>
      </w:r>
      <w:r>
        <w:rPr>
          <w:rFonts w:eastAsia="Times New Roman" w:cs="Times New Roman"/>
          <w:szCs w:val="24"/>
        </w:rPr>
        <w:t>ήταν πολύ χρήσιμο να μου δίνατε</w:t>
      </w:r>
      <w:r w:rsidRPr="00DC4996">
        <w:rPr>
          <w:rFonts w:eastAsia="Times New Roman" w:cs="Times New Roman"/>
          <w:szCs w:val="24"/>
        </w:rPr>
        <w:t xml:space="preserve"> λίγο χρόνο</w:t>
      </w:r>
      <w:r>
        <w:rPr>
          <w:rFonts w:eastAsia="Times New Roman" w:cs="Times New Roman"/>
          <w:szCs w:val="24"/>
        </w:rPr>
        <w:t>,</w:t>
      </w:r>
      <w:r w:rsidRPr="00DC4996">
        <w:rPr>
          <w:rFonts w:eastAsia="Times New Roman" w:cs="Times New Roman"/>
          <w:szCs w:val="24"/>
        </w:rPr>
        <w:t xml:space="preserve"> κύριε Πρόεδρε</w:t>
      </w:r>
      <w:r>
        <w:rPr>
          <w:rFonts w:eastAsia="Times New Roman" w:cs="Times New Roman"/>
          <w:szCs w:val="24"/>
        </w:rPr>
        <w:t xml:space="preserve">, για να κάνω </w:t>
      </w:r>
      <w:r w:rsidRPr="00DC4996">
        <w:rPr>
          <w:rFonts w:eastAsia="Times New Roman" w:cs="Times New Roman"/>
          <w:szCs w:val="24"/>
        </w:rPr>
        <w:t>μία ιστορική αναφορά</w:t>
      </w:r>
      <w:r>
        <w:rPr>
          <w:rFonts w:eastAsia="Times New Roman" w:cs="Times New Roman"/>
          <w:szCs w:val="24"/>
        </w:rPr>
        <w:t>.</w:t>
      </w:r>
    </w:p>
    <w:p w14:paraId="4D87FE92" w14:textId="77777777" w:rsidR="00E01347" w:rsidRDefault="00B0330D">
      <w:pPr>
        <w:tabs>
          <w:tab w:val="left" w:pos="6168"/>
        </w:tabs>
        <w:spacing w:line="600" w:lineRule="auto"/>
        <w:ind w:firstLine="720"/>
        <w:jc w:val="both"/>
        <w:rPr>
          <w:rFonts w:eastAsia="Times New Roman" w:cs="Times New Roman"/>
          <w:szCs w:val="24"/>
        </w:rPr>
      </w:pPr>
      <w:r w:rsidRPr="00DC4996">
        <w:rPr>
          <w:rFonts w:eastAsia="Times New Roman" w:cs="Times New Roman"/>
          <w:szCs w:val="24"/>
        </w:rPr>
        <w:t>Το πρ</w:t>
      </w:r>
      <w:r>
        <w:rPr>
          <w:rFonts w:eastAsia="Times New Roman" w:cs="Times New Roman"/>
          <w:szCs w:val="24"/>
        </w:rPr>
        <w:t xml:space="preserve">όβλημα ξεκινάει </w:t>
      </w:r>
      <w:r w:rsidRPr="00DC4996">
        <w:rPr>
          <w:rFonts w:eastAsia="Times New Roman" w:cs="Times New Roman"/>
          <w:szCs w:val="24"/>
        </w:rPr>
        <w:t>από την εποχή της Τουρκοκρατίας</w:t>
      </w:r>
      <w:r>
        <w:rPr>
          <w:rFonts w:eastAsia="Times New Roman" w:cs="Times New Roman"/>
          <w:szCs w:val="24"/>
        </w:rPr>
        <w:t>.</w:t>
      </w:r>
      <w:r w:rsidRPr="00DC4996">
        <w:rPr>
          <w:rFonts w:eastAsia="Times New Roman" w:cs="Times New Roman"/>
          <w:szCs w:val="24"/>
        </w:rPr>
        <w:t xml:space="preserve"> Ο Σουλτάνος </w:t>
      </w:r>
      <w:r w:rsidRPr="00DC4996">
        <w:rPr>
          <w:rFonts w:eastAsia="Times New Roman" w:cs="Times New Roman"/>
          <w:szCs w:val="24"/>
        </w:rPr>
        <w:t>της τότε Οθωμανικής Αυτοκρατορίας αφαιρούσε την κυριότητα των γαιών σε κατοίκους των περιοχών που αντιστάθηκαν σε αυτόν</w:t>
      </w:r>
      <w:r>
        <w:rPr>
          <w:rFonts w:eastAsia="Times New Roman" w:cs="Times New Roman"/>
          <w:szCs w:val="24"/>
        </w:rPr>
        <w:t>,</w:t>
      </w:r>
      <w:r w:rsidRPr="00DC4996">
        <w:rPr>
          <w:rFonts w:eastAsia="Times New Roman" w:cs="Times New Roman"/>
          <w:szCs w:val="24"/>
        </w:rPr>
        <w:t xml:space="preserve"> που είναι γνωστές ως </w:t>
      </w:r>
      <w:r>
        <w:rPr>
          <w:rFonts w:eastAsia="Times New Roman" w:cs="Times New Roman"/>
          <w:szCs w:val="24"/>
        </w:rPr>
        <w:t xml:space="preserve">δορυάλωτες, </w:t>
      </w:r>
      <w:r w:rsidRPr="00DC4996">
        <w:rPr>
          <w:rFonts w:eastAsia="Times New Roman" w:cs="Times New Roman"/>
          <w:szCs w:val="24"/>
        </w:rPr>
        <w:t xml:space="preserve">δηλαδή νησιά τα οποία έχουν πολεμήσει εναντίον του και </w:t>
      </w:r>
      <w:r>
        <w:rPr>
          <w:rFonts w:eastAsia="Times New Roman" w:cs="Times New Roman"/>
          <w:szCs w:val="24"/>
        </w:rPr>
        <w:t xml:space="preserve">κατακτήθηκαν με </w:t>
      </w:r>
      <w:r w:rsidRPr="00DC4996">
        <w:rPr>
          <w:rFonts w:eastAsia="Times New Roman" w:cs="Times New Roman"/>
          <w:szCs w:val="24"/>
        </w:rPr>
        <w:t>πόλεμο</w:t>
      </w:r>
      <w:r>
        <w:rPr>
          <w:rFonts w:eastAsia="Times New Roman" w:cs="Times New Roman"/>
          <w:szCs w:val="24"/>
        </w:rPr>
        <w:t>.</w:t>
      </w:r>
      <w:r w:rsidRPr="00DC4996">
        <w:rPr>
          <w:rFonts w:eastAsia="Times New Roman" w:cs="Times New Roman"/>
          <w:szCs w:val="24"/>
        </w:rPr>
        <w:t xml:space="preserve"> </w:t>
      </w:r>
    </w:p>
    <w:p w14:paraId="4D87FE93" w14:textId="77777777" w:rsidR="00E01347" w:rsidRDefault="00B0330D">
      <w:pPr>
        <w:tabs>
          <w:tab w:val="left" w:pos="6168"/>
        </w:tabs>
        <w:spacing w:line="600" w:lineRule="auto"/>
        <w:ind w:firstLine="720"/>
        <w:jc w:val="both"/>
        <w:rPr>
          <w:rFonts w:eastAsia="Times New Roman" w:cs="Times New Roman"/>
          <w:szCs w:val="24"/>
        </w:rPr>
      </w:pPr>
      <w:r w:rsidRPr="00DC4996">
        <w:rPr>
          <w:rFonts w:eastAsia="Times New Roman" w:cs="Times New Roman"/>
          <w:szCs w:val="24"/>
        </w:rPr>
        <w:t>Κατά την Τουρκοκρατία</w:t>
      </w:r>
      <w:r>
        <w:rPr>
          <w:rFonts w:eastAsia="Times New Roman" w:cs="Times New Roman"/>
          <w:szCs w:val="24"/>
        </w:rPr>
        <w:t>,</w:t>
      </w:r>
      <w:r w:rsidRPr="00DC4996">
        <w:rPr>
          <w:rFonts w:eastAsia="Times New Roman" w:cs="Times New Roman"/>
          <w:szCs w:val="24"/>
        </w:rPr>
        <w:t xml:space="preserve"> η </w:t>
      </w:r>
      <w:proofErr w:type="spellStart"/>
      <w:r w:rsidRPr="00DC4996">
        <w:rPr>
          <w:rFonts w:eastAsia="Times New Roman" w:cs="Times New Roman"/>
          <w:szCs w:val="24"/>
        </w:rPr>
        <w:t>αναγνωρισιμότητα</w:t>
      </w:r>
      <w:proofErr w:type="spellEnd"/>
      <w:r w:rsidRPr="00DC4996">
        <w:rPr>
          <w:rFonts w:eastAsia="Times New Roman" w:cs="Times New Roman"/>
          <w:szCs w:val="24"/>
        </w:rPr>
        <w:t xml:space="preserve"> της κυριότητας νομής και κατοχής των ακινήτων </w:t>
      </w:r>
      <w:r>
        <w:rPr>
          <w:rFonts w:eastAsia="Times New Roman" w:cs="Times New Roman"/>
          <w:szCs w:val="24"/>
        </w:rPr>
        <w:t xml:space="preserve">των </w:t>
      </w:r>
      <w:r w:rsidRPr="00DC4996">
        <w:rPr>
          <w:rFonts w:eastAsia="Times New Roman" w:cs="Times New Roman"/>
          <w:szCs w:val="24"/>
        </w:rPr>
        <w:t xml:space="preserve">φυσικών προσώπων </w:t>
      </w:r>
      <w:r>
        <w:rPr>
          <w:rFonts w:eastAsia="Times New Roman" w:cs="Times New Roman"/>
          <w:szCs w:val="24"/>
        </w:rPr>
        <w:t xml:space="preserve">γίνονταν </w:t>
      </w:r>
      <w:r w:rsidRPr="00DC4996">
        <w:rPr>
          <w:rFonts w:eastAsia="Times New Roman" w:cs="Times New Roman"/>
          <w:szCs w:val="24"/>
        </w:rPr>
        <w:t>με το λεγόμενο προικοσύμφωνο</w:t>
      </w:r>
      <w:r>
        <w:rPr>
          <w:rFonts w:eastAsia="Times New Roman" w:cs="Times New Roman"/>
          <w:szCs w:val="24"/>
        </w:rPr>
        <w:t>,</w:t>
      </w:r>
      <w:r w:rsidRPr="00DC4996">
        <w:rPr>
          <w:rFonts w:eastAsia="Times New Roman" w:cs="Times New Roman"/>
          <w:szCs w:val="24"/>
        </w:rPr>
        <w:t xml:space="preserve"> στο οποίο </w:t>
      </w:r>
      <w:r>
        <w:rPr>
          <w:rFonts w:eastAsia="Times New Roman" w:cs="Times New Roman"/>
          <w:szCs w:val="24"/>
        </w:rPr>
        <w:t xml:space="preserve">εγγράφονταν </w:t>
      </w:r>
      <w:r w:rsidRPr="00DC4996">
        <w:rPr>
          <w:rFonts w:eastAsia="Times New Roman" w:cs="Times New Roman"/>
          <w:szCs w:val="24"/>
        </w:rPr>
        <w:t>η θέση</w:t>
      </w:r>
      <w:r>
        <w:rPr>
          <w:rFonts w:eastAsia="Times New Roman" w:cs="Times New Roman"/>
          <w:szCs w:val="24"/>
        </w:rPr>
        <w:t>,</w:t>
      </w:r>
      <w:r w:rsidRPr="00DC4996">
        <w:rPr>
          <w:rFonts w:eastAsia="Times New Roman" w:cs="Times New Roman"/>
          <w:szCs w:val="24"/>
        </w:rPr>
        <w:t xml:space="preserve"> η έκταση</w:t>
      </w:r>
      <w:r>
        <w:rPr>
          <w:rFonts w:eastAsia="Times New Roman" w:cs="Times New Roman"/>
          <w:szCs w:val="24"/>
        </w:rPr>
        <w:t>,</w:t>
      </w:r>
      <w:r w:rsidRPr="00DC4996">
        <w:rPr>
          <w:rFonts w:eastAsia="Times New Roman" w:cs="Times New Roman"/>
          <w:szCs w:val="24"/>
        </w:rPr>
        <w:t xml:space="preserve"> τα στοιχεία των ιδιοκτητών </w:t>
      </w:r>
      <w:r>
        <w:rPr>
          <w:rFonts w:eastAsia="Times New Roman" w:cs="Times New Roman"/>
          <w:szCs w:val="24"/>
        </w:rPr>
        <w:t>όμορων ακινήτων, καθώς επίσης καθορίζονταν</w:t>
      </w:r>
      <w:r w:rsidRPr="00DC4996">
        <w:rPr>
          <w:rFonts w:eastAsia="Times New Roman" w:cs="Times New Roman"/>
          <w:szCs w:val="24"/>
        </w:rPr>
        <w:t xml:space="preserve"> και </w:t>
      </w:r>
      <w:r>
        <w:rPr>
          <w:rFonts w:eastAsia="Times New Roman" w:cs="Times New Roman"/>
          <w:szCs w:val="24"/>
        </w:rPr>
        <w:t xml:space="preserve">η λεγόμενη </w:t>
      </w:r>
      <w:r w:rsidRPr="00DC4996">
        <w:rPr>
          <w:rFonts w:eastAsia="Times New Roman" w:cs="Times New Roman"/>
          <w:szCs w:val="24"/>
        </w:rPr>
        <w:t>προίκ</w:t>
      </w:r>
      <w:r w:rsidRPr="00DC4996">
        <w:rPr>
          <w:rFonts w:eastAsia="Times New Roman" w:cs="Times New Roman"/>
          <w:szCs w:val="24"/>
        </w:rPr>
        <w:t xml:space="preserve">α όπως </w:t>
      </w:r>
      <w:r w:rsidRPr="00DC4996">
        <w:rPr>
          <w:rFonts w:eastAsia="Times New Roman" w:cs="Times New Roman"/>
          <w:szCs w:val="24"/>
        </w:rPr>
        <w:lastRenderedPageBreak/>
        <w:t xml:space="preserve">πολλές φορές </w:t>
      </w:r>
      <w:r>
        <w:rPr>
          <w:rFonts w:eastAsia="Times New Roman" w:cs="Times New Roman"/>
          <w:szCs w:val="24"/>
        </w:rPr>
        <w:t>η</w:t>
      </w:r>
      <w:r w:rsidRPr="00DC4996">
        <w:rPr>
          <w:rFonts w:eastAsia="Times New Roman" w:cs="Times New Roman"/>
          <w:szCs w:val="24"/>
        </w:rPr>
        <w:t xml:space="preserve"> αποδοχή των κληρονομικών δικαιωμάτων και η αναγνώριση </w:t>
      </w:r>
      <w:proofErr w:type="spellStart"/>
      <w:r>
        <w:rPr>
          <w:rFonts w:eastAsia="Times New Roman" w:cs="Times New Roman"/>
          <w:szCs w:val="24"/>
        </w:rPr>
        <w:t>διακατοχικών</w:t>
      </w:r>
      <w:proofErr w:type="spellEnd"/>
      <w:r>
        <w:rPr>
          <w:rFonts w:eastAsia="Times New Roman" w:cs="Times New Roman"/>
          <w:szCs w:val="24"/>
        </w:rPr>
        <w:t xml:space="preserve"> </w:t>
      </w:r>
      <w:r w:rsidRPr="00DC4996">
        <w:rPr>
          <w:rFonts w:eastAsia="Times New Roman" w:cs="Times New Roman"/>
          <w:szCs w:val="24"/>
        </w:rPr>
        <w:t>δικαιωμάτων σε τρίτους</w:t>
      </w:r>
      <w:r>
        <w:rPr>
          <w:rFonts w:eastAsia="Times New Roman" w:cs="Times New Roman"/>
          <w:szCs w:val="24"/>
        </w:rPr>
        <w:t>.</w:t>
      </w:r>
      <w:r w:rsidRPr="00DC4996">
        <w:rPr>
          <w:rFonts w:eastAsia="Times New Roman" w:cs="Times New Roman"/>
          <w:szCs w:val="24"/>
        </w:rPr>
        <w:t xml:space="preserve"> </w:t>
      </w:r>
    </w:p>
    <w:p w14:paraId="4D87FE94" w14:textId="77777777" w:rsidR="00E01347" w:rsidRDefault="00B0330D">
      <w:pPr>
        <w:tabs>
          <w:tab w:val="left" w:pos="6168"/>
        </w:tabs>
        <w:spacing w:line="600" w:lineRule="auto"/>
        <w:ind w:firstLine="720"/>
        <w:jc w:val="both"/>
        <w:rPr>
          <w:rFonts w:eastAsia="Times New Roman" w:cs="Times New Roman"/>
          <w:szCs w:val="24"/>
        </w:rPr>
      </w:pPr>
      <w:r w:rsidRPr="00DC4996">
        <w:rPr>
          <w:rFonts w:eastAsia="Times New Roman" w:cs="Times New Roman"/>
          <w:szCs w:val="24"/>
        </w:rPr>
        <w:t>Παράλληλα</w:t>
      </w:r>
      <w:r>
        <w:rPr>
          <w:rFonts w:eastAsia="Times New Roman" w:cs="Times New Roman"/>
          <w:szCs w:val="24"/>
        </w:rPr>
        <w:t>,</w:t>
      </w:r>
      <w:r w:rsidRPr="00DC4996">
        <w:rPr>
          <w:rFonts w:eastAsia="Times New Roman" w:cs="Times New Roman"/>
          <w:szCs w:val="24"/>
        </w:rPr>
        <w:t xml:space="preserve"> το τουρκικό καθεστώς κατέγραψε τα ακίνητα και υποχρέωνε τους κατοίκους των ακινήτων να δηλώσουν και να αποδίδουν καθορισμένο ποσοστ</w:t>
      </w:r>
      <w:r w:rsidRPr="00DC4996">
        <w:rPr>
          <w:rFonts w:eastAsia="Times New Roman" w:cs="Times New Roman"/>
          <w:szCs w:val="24"/>
        </w:rPr>
        <w:t xml:space="preserve">ό σε σοδειά </w:t>
      </w:r>
      <w:r>
        <w:rPr>
          <w:rFonts w:eastAsia="Times New Roman" w:cs="Times New Roman"/>
          <w:szCs w:val="24"/>
        </w:rPr>
        <w:t xml:space="preserve">ή </w:t>
      </w:r>
      <w:r w:rsidRPr="00DC4996">
        <w:rPr>
          <w:rFonts w:eastAsia="Times New Roman" w:cs="Times New Roman"/>
          <w:szCs w:val="24"/>
        </w:rPr>
        <w:t>σε χρηματικό ποσό</w:t>
      </w:r>
      <w:r>
        <w:rPr>
          <w:rFonts w:eastAsia="Times New Roman" w:cs="Times New Roman"/>
          <w:szCs w:val="24"/>
        </w:rPr>
        <w:t>.</w:t>
      </w:r>
      <w:r w:rsidRPr="00DC4996">
        <w:rPr>
          <w:rFonts w:eastAsia="Times New Roman" w:cs="Times New Roman"/>
          <w:szCs w:val="24"/>
        </w:rPr>
        <w:t xml:space="preserve"> Λόγω του υψηλού συντελεστή φορολόγησης και αδυναμίας καταβολής του σχετικού </w:t>
      </w:r>
      <w:r>
        <w:rPr>
          <w:rFonts w:eastAsia="Times New Roman" w:cs="Times New Roman"/>
          <w:szCs w:val="24"/>
        </w:rPr>
        <w:t>τιμήματο</w:t>
      </w:r>
      <w:r w:rsidRPr="00DC4996">
        <w:rPr>
          <w:rFonts w:eastAsia="Times New Roman" w:cs="Times New Roman"/>
          <w:szCs w:val="24"/>
        </w:rPr>
        <w:t>ς</w:t>
      </w:r>
      <w:r>
        <w:rPr>
          <w:rFonts w:eastAsia="Times New Roman" w:cs="Times New Roman"/>
          <w:szCs w:val="24"/>
        </w:rPr>
        <w:t>,</w:t>
      </w:r>
      <w:r w:rsidRPr="00DC4996">
        <w:rPr>
          <w:rFonts w:eastAsia="Times New Roman" w:cs="Times New Roman"/>
          <w:szCs w:val="24"/>
        </w:rPr>
        <w:t xml:space="preserve"> </w:t>
      </w:r>
      <w:r>
        <w:rPr>
          <w:rFonts w:eastAsia="Times New Roman" w:cs="Times New Roman"/>
          <w:szCs w:val="24"/>
        </w:rPr>
        <w:t xml:space="preserve">καθόσον προείχε η επιβίωση των Δωδεκανησίων και των οικογενειών τους, </w:t>
      </w:r>
      <w:r w:rsidRPr="00DC4996">
        <w:rPr>
          <w:rFonts w:eastAsia="Times New Roman" w:cs="Times New Roman"/>
          <w:szCs w:val="24"/>
        </w:rPr>
        <w:t xml:space="preserve">πολλοί δεν </w:t>
      </w:r>
      <w:r>
        <w:rPr>
          <w:rFonts w:eastAsia="Times New Roman" w:cs="Times New Roman"/>
          <w:szCs w:val="24"/>
        </w:rPr>
        <w:t xml:space="preserve">προέβαιναν σε </w:t>
      </w:r>
      <w:r w:rsidRPr="00DC4996">
        <w:rPr>
          <w:rFonts w:eastAsia="Times New Roman" w:cs="Times New Roman"/>
          <w:szCs w:val="24"/>
        </w:rPr>
        <w:t>σχετική δήλωση</w:t>
      </w:r>
      <w:r>
        <w:rPr>
          <w:rFonts w:eastAsia="Times New Roman" w:cs="Times New Roman"/>
          <w:szCs w:val="24"/>
        </w:rPr>
        <w:t>,</w:t>
      </w:r>
      <w:r w:rsidRPr="00DC4996">
        <w:rPr>
          <w:rFonts w:eastAsia="Times New Roman" w:cs="Times New Roman"/>
          <w:szCs w:val="24"/>
        </w:rPr>
        <w:t xml:space="preserve"> ώστε </w:t>
      </w:r>
      <w:r>
        <w:rPr>
          <w:rFonts w:eastAsia="Times New Roman" w:cs="Times New Roman"/>
          <w:szCs w:val="24"/>
        </w:rPr>
        <w:t>να αποφύγουν τη φορο</w:t>
      </w:r>
      <w:r>
        <w:rPr>
          <w:rFonts w:eastAsia="Times New Roman" w:cs="Times New Roman"/>
          <w:szCs w:val="24"/>
        </w:rPr>
        <w:t>λόγηση και κ</w:t>
      </w:r>
      <w:r w:rsidRPr="00DC4996">
        <w:rPr>
          <w:rFonts w:eastAsia="Times New Roman" w:cs="Times New Roman"/>
          <w:szCs w:val="24"/>
        </w:rPr>
        <w:t xml:space="preserve">ατά αυτόν τον τρόπο να εξασφαλίσουν κατά ένα μέρος την επιβίωσή τους και την αποφυγή της </w:t>
      </w:r>
      <w:r>
        <w:rPr>
          <w:rFonts w:eastAsia="Times New Roman" w:cs="Times New Roman"/>
          <w:szCs w:val="24"/>
        </w:rPr>
        <w:t>υποχρεωτικής σ</w:t>
      </w:r>
      <w:r w:rsidRPr="00DC4996">
        <w:rPr>
          <w:rFonts w:eastAsia="Times New Roman" w:cs="Times New Roman"/>
          <w:szCs w:val="24"/>
        </w:rPr>
        <w:t>τρατιωτικής επιβολής του τιμήματος</w:t>
      </w:r>
      <w:r>
        <w:rPr>
          <w:rFonts w:eastAsia="Times New Roman" w:cs="Times New Roman"/>
          <w:szCs w:val="24"/>
        </w:rPr>
        <w:t>.</w:t>
      </w:r>
    </w:p>
    <w:p w14:paraId="4D87FE95" w14:textId="77777777" w:rsidR="00E01347" w:rsidRDefault="00B0330D">
      <w:pPr>
        <w:tabs>
          <w:tab w:val="left" w:pos="6168"/>
        </w:tabs>
        <w:spacing w:line="600" w:lineRule="auto"/>
        <w:ind w:firstLine="720"/>
        <w:jc w:val="both"/>
        <w:rPr>
          <w:rFonts w:eastAsia="Times New Roman" w:cs="Times New Roman"/>
          <w:szCs w:val="24"/>
        </w:rPr>
      </w:pPr>
      <w:r w:rsidRPr="00DC4996">
        <w:rPr>
          <w:rFonts w:eastAsia="Times New Roman" w:cs="Times New Roman"/>
          <w:szCs w:val="24"/>
        </w:rPr>
        <w:t>Το 1912</w:t>
      </w:r>
      <w:r>
        <w:rPr>
          <w:rFonts w:eastAsia="Times New Roman" w:cs="Times New Roman"/>
          <w:szCs w:val="24"/>
        </w:rPr>
        <w:t>,</w:t>
      </w:r>
      <w:r w:rsidRPr="00DC4996">
        <w:rPr>
          <w:rFonts w:eastAsia="Times New Roman" w:cs="Times New Roman"/>
          <w:szCs w:val="24"/>
        </w:rPr>
        <w:t xml:space="preserve"> με </w:t>
      </w:r>
      <w:r>
        <w:rPr>
          <w:rFonts w:eastAsia="Times New Roman" w:cs="Times New Roman"/>
          <w:szCs w:val="24"/>
        </w:rPr>
        <w:t xml:space="preserve">τη </w:t>
      </w:r>
      <w:r w:rsidRPr="00DC4996">
        <w:rPr>
          <w:rFonts w:eastAsia="Times New Roman" w:cs="Times New Roman"/>
          <w:szCs w:val="24"/>
        </w:rPr>
        <w:t>στρατιωτική εισβολή των Ιταλών και την κατάκτηση των νησιών της Δωδεκανήσου διατηρήθηκε σχ</w:t>
      </w:r>
      <w:r w:rsidRPr="00DC4996">
        <w:rPr>
          <w:rFonts w:eastAsia="Times New Roman" w:cs="Times New Roman"/>
          <w:szCs w:val="24"/>
        </w:rPr>
        <w:t>εδόν το ίδιο φορολογικό καθεστώς των ακινήτων και της αναγνώρισης της νομής και κατοχής έως την περίοδο του 1922 που ξεκίνησε η κατάρτιση του κτηματολογίου της Δωδεκανήσου</w:t>
      </w:r>
      <w:r>
        <w:rPr>
          <w:rFonts w:eastAsia="Times New Roman" w:cs="Times New Roman"/>
          <w:szCs w:val="24"/>
        </w:rPr>
        <w:t>.</w:t>
      </w:r>
      <w:r w:rsidRPr="00DC4996">
        <w:rPr>
          <w:rFonts w:eastAsia="Times New Roman" w:cs="Times New Roman"/>
          <w:szCs w:val="24"/>
        </w:rPr>
        <w:t xml:space="preserve"> </w:t>
      </w:r>
    </w:p>
    <w:p w14:paraId="4D87FE96" w14:textId="77777777" w:rsidR="00E01347" w:rsidRDefault="00B0330D">
      <w:pPr>
        <w:tabs>
          <w:tab w:val="left" w:pos="6168"/>
        </w:tabs>
        <w:spacing w:line="600" w:lineRule="auto"/>
        <w:ind w:firstLine="720"/>
        <w:jc w:val="both"/>
        <w:rPr>
          <w:rFonts w:eastAsia="Times New Roman" w:cs="Times New Roman"/>
          <w:szCs w:val="24"/>
        </w:rPr>
      </w:pPr>
      <w:r w:rsidRPr="00DC4996">
        <w:rPr>
          <w:rFonts w:eastAsia="Times New Roman" w:cs="Times New Roman"/>
          <w:szCs w:val="24"/>
        </w:rPr>
        <w:lastRenderedPageBreak/>
        <w:t xml:space="preserve">Κατά την κατάρτιση του κτηματολογίου της </w:t>
      </w:r>
      <w:r>
        <w:rPr>
          <w:rFonts w:eastAsia="Times New Roman" w:cs="Times New Roman"/>
          <w:szCs w:val="24"/>
        </w:rPr>
        <w:t>Ρόδου</w:t>
      </w:r>
      <w:r>
        <w:rPr>
          <w:rFonts w:eastAsia="Times New Roman" w:cs="Times New Roman"/>
          <w:szCs w:val="24"/>
        </w:rPr>
        <w:t>,</w:t>
      </w:r>
      <w:r w:rsidRPr="00DC4996">
        <w:rPr>
          <w:rFonts w:eastAsia="Times New Roman" w:cs="Times New Roman"/>
          <w:szCs w:val="24"/>
        </w:rPr>
        <w:t xml:space="preserve"> της Κω και εν μέρει της Λέρου από τους Ιταλούς κατακτητές διατηρήθηκαν οι διακρίσεις των ακ</w:t>
      </w:r>
      <w:r>
        <w:rPr>
          <w:rFonts w:eastAsia="Times New Roman" w:cs="Times New Roman"/>
          <w:szCs w:val="24"/>
        </w:rPr>
        <w:t>ινήτων σε ελευθέρας ιδιοκτησίας –</w:t>
      </w:r>
      <w:proofErr w:type="spellStart"/>
      <w:r>
        <w:rPr>
          <w:rFonts w:eastAsia="Times New Roman" w:cs="Times New Roman"/>
          <w:szCs w:val="24"/>
        </w:rPr>
        <w:t>μουλκ</w:t>
      </w:r>
      <w:proofErr w:type="spellEnd"/>
      <w:r>
        <w:rPr>
          <w:rFonts w:eastAsia="Times New Roman" w:cs="Times New Roman"/>
          <w:szCs w:val="24"/>
        </w:rPr>
        <w:t>- ή δ</w:t>
      </w:r>
      <w:r w:rsidRPr="00DC4996">
        <w:rPr>
          <w:rFonts w:eastAsia="Times New Roman" w:cs="Times New Roman"/>
          <w:szCs w:val="24"/>
        </w:rPr>
        <w:t xml:space="preserve">ημόσιες γαίες </w:t>
      </w:r>
      <w:r>
        <w:rPr>
          <w:rFonts w:eastAsia="Times New Roman" w:cs="Times New Roman"/>
          <w:szCs w:val="24"/>
        </w:rPr>
        <w:t>–</w:t>
      </w:r>
      <w:proofErr w:type="spellStart"/>
      <w:r>
        <w:rPr>
          <w:rFonts w:eastAsia="Times New Roman" w:cs="Times New Roman"/>
          <w:szCs w:val="24"/>
        </w:rPr>
        <w:t>αρζί</w:t>
      </w:r>
      <w:proofErr w:type="spellEnd"/>
      <w:r>
        <w:rPr>
          <w:rFonts w:eastAsia="Times New Roman" w:cs="Times New Roman"/>
          <w:szCs w:val="24"/>
        </w:rPr>
        <w:t xml:space="preserve"> </w:t>
      </w:r>
      <w:proofErr w:type="spellStart"/>
      <w:r>
        <w:rPr>
          <w:rFonts w:eastAsia="Times New Roman" w:cs="Times New Roman"/>
          <w:szCs w:val="24"/>
        </w:rPr>
        <w:t>μιρί</w:t>
      </w:r>
      <w:proofErr w:type="spellEnd"/>
      <w:r>
        <w:rPr>
          <w:rFonts w:eastAsia="Times New Roman" w:cs="Times New Roman"/>
          <w:szCs w:val="24"/>
        </w:rPr>
        <w:t xml:space="preserve">- </w:t>
      </w:r>
      <w:r w:rsidRPr="00DC4996">
        <w:rPr>
          <w:rFonts w:eastAsia="Times New Roman" w:cs="Times New Roman"/>
          <w:szCs w:val="24"/>
        </w:rPr>
        <w:t>ως κατάλοιπο της Οθωμανικής Αυτοκρατορίας</w:t>
      </w:r>
      <w:r>
        <w:rPr>
          <w:rFonts w:eastAsia="Times New Roman" w:cs="Times New Roman"/>
          <w:szCs w:val="24"/>
        </w:rPr>
        <w:t xml:space="preserve">. </w:t>
      </w:r>
    </w:p>
    <w:p w14:paraId="4D87FE97" w14:textId="77777777" w:rsidR="00E01347" w:rsidRDefault="00B0330D">
      <w:pPr>
        <w:tabs>
          <w:tab w:val="left" w:pos="6168"/>
        </w:tabs>
        <w:spacing w:line="600" w:lineRule="auto"/>
        <w:ind w:firstLine="720"/>
        <w:jc w:val="both"/>
        <w:rPr>
          <w:rFonts w:eastAsia="Times New Roman" w:cs="Times New Roman"/>
          <w:szCs w:val="24"/>
        </w:rPr>
      </w:pPr>
      <w:r>
        <w:rPr>
          <w:rFonts w:eastAsia="Times New Roman" w:cs="Times New Roman"/>
          <w:szCs w:val="24"/>
        </w:rPr>
        <w:t>Γνωρίζοντας οι Ιταλοί, ω</w:t>
      </w:r>
      <w:r w:rsidRPr="00DC4996">
        <w:rPr>
          <w:rFonts w:eastAsia="Times New Roman" w:cs="Times New Roman"/>
          <w:szCs w:val="24"/>
        </w:rPr>
        <w:t>στόσο</w:t>
      </w:r>
      <w:r>
        <w:rPr>
          <w:rFonts w:eastAsia="Times New Roman" w:cs="Times New Roman"/>
          <w:szCs w:val="24"/>
        </w:rPr>
        <w:t>,</w:t>
      </w:r>
      <w:r w:rsidRPr="00DC4996">
        <w:rPr>
          <w:rFonts w:eastAsia="Times New Roman" w:cs="Times New Roman"/>
          <w:szCs w:val="24"/>
        </w:rPr>
        <w:t xml:space="preserve"> </w:t>
      </w:r>
      <w:r>
        <w:rPr>
          <w:rFonts w:eastAsia="Times New Roman" w:cs="Times New Roman"/>
          <w:szCs w:val="24"/>
        </w:rPr>
        <w:t xml:space="preserve">την </w:t>
      </w:r>
      <w:r w:rsidRPr="00DC4996">
        <w:rPr>
          <w:rFonts w:eastAsia="Times New Roman" w:cs="Times New Roman"/>
          <w:szCs w:val="24"/>
        </w:rPr>
        <w:t>ανεπάρκεια των κ</w:t>
      </w:r>
      <w:r w:rsidRPr="00DC4996">
        <w:rPr>
          <w:rFonts w:eastAsia="Times New Roman" w:cs="Times New Roman"/>
          <w:szCs w:val="24"/>
        </w:rPr>
        <w:t>αταστάσεων δηλωθέντων ακινήτων θεσμοθέτησαν το</w:t>
      </w:r>
      <w:r>
        <w:rPr>
          <w:rFonts w:eastAsia="Times New Roman" w:cs="Times New Roman"/>
          <w:szCs w:val="24"/>
        </w:rPr>
        <w:t>ν</w:t>
      </w:r>
      <w:r w:rsidRPr="00DC4996">
        <w:rPr>
          <w:rFonts w:eastAsia="Times New Roman" w:cs="Times New Roman"/>
          <w:szCs w:val="24"/>
        </w:rPr>
        <w:t xml:space="preserve"> Κτηματολογικό Κανονισμό</w:t>
      </w:r>
      <w:r>
        <w:rPr>
          <w:rFonts w:eastAsia="Times New Roman" w:cs="Times New Roman"/>
          <w:szCs w:val="24"/>
        </w:rPr>
        <w:t>,</w:t>
      </w:r>
      <w:r w:rsidRPr="00DC4996">
        <w:rPr>
          <w:rFonts w:eastAsia="Times New Roman" w:cs="Times New Roman"/>
          <w:szCs w:val="24"/>
        </w:rPr>
        <w:t xml:space="preserve"> ο οποίος </w:t>
      </w:r>
      <w:r>
        <w:rPr>
          <w:rFonts w:eastAsia="Times New Roman" w:cs="Times New Roman"/>
          <w:szCs w:val="24"/>
        </w:rPr>
        <w:t xml:space="preserve">συμπεριλάμβανε </w:t>
      </w:r>
      <w:r w:rsidRPr="00DC4996">
        <w:rPr>
          <w:rFonts w:eastAsia="Times New Roman" w:cs="Times New Roman"/>
          <w:szCs w:val="24"/>
        </w:rPr>
        <w:t>στο μεγαλύτερο μέρος της διαδικασίας εγγραφής των ακινήτων</w:t>
      </w:r>
      <w:r>
        <w:rPr>
          <w:rFonts w:eastAsia="Times New Roman" w:cs="Times New Roman"/>
          <w:szCs w:val="24"/>
        </w:rPr>
        <w:t>,</w:t>
      </w:r>
      <w:r w:rsidRPr="00DC4996">
        <w:rPr>
          <w:rFonts w:eastAsia="Times New Roman" w:cs="Times New Roman"/>
          <w:szCs w:val="24"/>
        </w:rPr>
        <w:t xml:space="preserve"> αναγνωρίζοντας πάσης φύσεως αποδεικτικά στοιχεία</w:t>
      </w:r>
      <w:r>
        <w:rPr>
          <w:rFonts w:eastAsia="Times New Roman" w:cs="Times New Roman"/>
          <w:szCs w:val="24"/>
        </w:rPr>
        <w:t>,</w:t>
      </w:r>
      <w:r w:rsidRPr="00DC4996">
        <w:rPr>
          <w:rFonts w:eastAsia="Times New Roman" w:cs="Times New Roman"/>
          <w:szCs w:val="24"/>
        </w:rPr>
        <w:t xml:space="preserve"> ενώ απαιτούσαν και καταβολή τιμήματος για την εγγ</w:t>
      </w:r>
      <w:r w:rsidRPr="00DC4996">
        <w:rPr>
          <w:rFonts w:eastAsia="Times New Roman" w:cs="Times New Roman"/>
          <w:szCs w:val="24"/>
        </w:rPr>
        <w:t xml:space="preserve">ραφή τους στους </w:t>
      </w:r>
      <w:r>
        <w:rPr>
          <w:rFonts w:eastAsia="Times New Roman" w:cs="Times New Roman"/>
          <w:szCs w:val="24"/>
        </w:rPr>
        <w:t xml:space="preserve">κτηματολογικούς </w:t>
      </w:r>
      <w:r w:rsidRPr="00DC4996">
        <w:rPr>
          <w:rFonts w:eastAsia="Times New Roman" w:cs="Times New Roman"/>
          <w:szCs w:val="24"/>
        </w:rPr>
        <w:t>τόμους</w:t>
      </w:r>
      <w:r>
        <w:rPr>
          <w:rFonts w:eastAsia="Times New Roman" w:cs="Times New Roman"/>
          <w:szCs w:val="24"/>
        </w:rPr>
        <w:t>.</w:t>
      </w:r>
    </w:p>
    <w:p w14:paraId="4D87FE98" w14:textId="77777777" w:rsidR="00E01347" w:rsidRDefault="00B0330D">
      <w:pPr>
        <w:tabs>
          <w:tab w:val="left" w:pos="6168"/>
        </w:tabs>
        <w:spacing w:line="600" w:lineRule="auto"/>
        <w:ind w:firstLine="720"/>
        <w:jc w:val="both"/>
        <w:rPr>
          <w:rFonts w:eastAsia="Times New Roman" w:cs="Times New Roman"/>
          <w:szCs w:val="24"/>
        </w:rPr>
      </w:pPr>
      <w:r w:rsidRPr="00DC4996">
        <w:rPr>
          <w:rFonts w:eastAsia="Times New Roman" w:cs="Times New Roman"/>
          <w:szCs w:val="24"/>
        </w:rPr>
        <w:t>Σε πολλές περιπτώσεις</w:t>
      </w:r>
      <w:r>
        <w:rPr>
          <w:rFonts w:eastAsia="Times New Roman" w:cs="Times New Roman"/>
          <w:szCs w:val="24"/>
        </w:rPr>
        <w:t>,</w:t>
      </w:r>
      <w:r w:rsidRPr="00DC4996">
        <w:rPr>
          <w:rFonts w:eastAsia="Times New Roman" w:cs="Times New Roman"/>
          <w:szCs w:val="24"/>
        </w:rPr>
        <w:t xml:space="preserve"> ακίνητα τα οποία εξυπηρετούσαν στρατιωτικές ανάγκες του κατακτητή αποτυπώθηκαν</w:t>
      </w:r>
      <w:r>
        <w:rPr>
          <w:rFonts w:eastAsia="Times New Roman" w:cs="Times New Roman"/>
          <w:szCs w:val="24"/>
        </w:rPr>
        <w:t>,</w:t>
      </w:r>
      <w:r w:rsidRPr="00DC4996">
        <w:rPr>
          <w:rFonts w:eastAsia="Times New Roman" w:cs="Times New Roman"/>
          <w:szCs w:val="24"/>
        </w:rPr>
        <w:t xml:space="preserve"> έλαβαν αριθμό κτηματολογικ</w:t>
      </w:r>
      <w:r>
        <w:rPr>
          <w:rFonts w:eastAsia="Times New Roman" w:cs="Times New Roman"/>
          <w:szCs w:val="24"/>
        </w:rPr>
        <w:t>ής μερίδα</w:t>
      </w:r>
      <w:r w:rsidRPr="00DC4996">
        <w:rPr>
          <w:rFonts w:eastAsia="Times New Roman" w:cs="Times New Roman"/>
          <w:szCs w:val="24"/>
        </w:rPr>
        <w:t>ς</w:t>
      </w:r>
      <w:r>
        <w:rPr>
          <w:rFonts w:eastAsia="Times New Roman" w:cs="Times New Roman"/>
          <w:szCs w:val="24"/>
        </w:rPr>
        <w:t>,</w:t>
      </w:r>
      <w:r w:rsidRPr="00DC4996">
        <w:rPr>
          <w:rFonts w:eastAsia="Times New Roman" w:cs="Times New Roman"/>
          <w:szCs w:val="24"/>
        </w:rPr>
        <w:t xml:space="preserve"> αλλά καταγράφηκαν ως δημόσια κτήματα</w:t>
      </w:r>
      <w:r>
        <w:rPr>
          <w:rFonts w:eastAsia="Times New Roman" w:cs="Times New Roman"/>
          <w:szCs w:val="24"/>
        </w:rPr>
        <w:t>,</w:t>
      </w:r>
      <w:r w:rsidRPr="00DC4996">
        <w:rPr>
          <w:rFonts w:eastAsia="Times New Roman" w:cs="Times New Roman"/>
          <w:szCs w:val="24"/>
        </w:rPr>
        <w:t xml:space="preserve"> ενώ άλλα ακίνητα</w:t>
      </w:r>
      <w:r>
        <w:rPr>
          <w:rFonts w:eastAsia="Times New Roman" w:cs="Times New Roman"/>
          <w:szCs w:val="24"/>
        </w:rPr>
        <w:t>,</w:t>
      </w:r>
      <w:r w:rsidRPr="00DC4996">
        <w:rPr>
          <w:rFonts w:eastAsia="Times New Roman" w:cs="Times New Roman"/>
          <w:szCs w:val="24"/>
        </w:rPr>
        <w:t xml:space="preserve"> κυρίως παράκτιων πε</w:t>
      </w:r>
      <w:r w:rsidRPr="00DC4996">
        <w:rPr>
          <w:rFonts w:eastAsia="Times New Roman" w:cs="Times New Roman"/>
          <w:szCs w:val="24"/>
        </w:rPr>
        <w:t>ριοχών</w:t>
      </w:r>
      <w:r>
        <w:rPr>
          <w:rFonts w:eastAsia="Times New Roman" w:cs="Times New Roman"/>
          <w:szCs w:val="24"/>
        </w:rPr>
        <w:t xml:space="preserve">, </w:t>
      </w:r>
      <w:r w:rsidRPr="00DC4996">
        <w:rPr>
          <w:rFonts w:eastAsia="Times New Roman" w:cs="Times New Roman"/>
          <w:szCs w:val="24"/>
        </w:rPr>
        <w:t xml:space="preserve">εξαιρέθηκαν της αποτύπωσης και δεν </w:t>
      </w:r>
      <w:r>
        <w:rPr>
          <w:rFonts w:eastAsia="Times New Roman" w:cs="Times New Roman"/>
          <w:szCs w:val="24"/>
        </w:rPr>
        <w:t xml:space="preserve">έλαβαν </w:t>
      </w:r>
      <w:r w:rsidRPr="00DC4996">
        <w:rPr>
          <w:rFonts w:eastAsia="Times New Roman" w:cs="Times New Roman"/>
          <w:szCs w:val="24"/>
        </w:rPr>
        <w:t>καθό</w:t>
      </w:r>
      <w:r>
        <w:rPr>
          <w:rFonts w:eastAsia="Times New Roman" w:cs="Times New Roman"/>
          <w:szCs w:val="24"/>
        </w:rPr>
        <w:t>λου αριθμό κτηματολογικής μερίδα</w:t>
      </w:r>
      <w:r w:rsidRPr="00DC4996">
        <w:rPr>
          <w:rFonts w:eastAsia="Times New Roman" w:cs="Times New Roman"/>
          <w:szCs w:val="24"/>
        </w:rPr>
        <w:t>ς</w:t>
      </w:r>
      <w:r>
        <w:rPr>
          <w:rFonts w:eastAsia="Times New Roman" w:cs="Times New Roman"/>
          <w:szCs w:val="24"/>
        </w:rPr>
        <w:t>.</w:t>
      </w:r>
      <w:r w:rsidRPr="00DC4996">
        <w:rPr>
          <w:rFonts w:eastAsia="Times New Roman" w:cs="Times New Roman"/>
          <w:szCs w:val="24"/>
        </w:rPr>
        <w:t xml:space="preserve"> Τα ακίνητα αυτά εξυπηρετούσαν στρατιωτικές ανάγκες των κατακτητών</w:t>
      </w:r>
      <w:r>
        <w:rPr>
          <w:rFonts w:eastAsia="Times New Roman" w:cs="Times New Roman"/>
          <w:szCs w:val="24"/>
        </w:rPr>
        <w:t>.</w:t>
      </w:r>
    </w:p>
    <w:p w14:paraId="4D87FE99" w14:textId="77777777" w:rsidR="00E01347" w:rsidRDefault="00B0330D">
      <w:pPr>
        <w:tabs>
          <w:tab w:val="left" w:pos="6168"/>
        </w:tabs>
        <w:spacing w:line="600" w:lineRule="auto"/>
        <w:ind w:firstLine="720"/>
        <w:jc w:val="both"/>
        <w:rPr>
          <w:rFonts w:eastAsia="Times New Roman" w:cs="Times New Roman"/>
          <w:szCs w:val="24"/>
        </w:rPr>
      </w:pPr>
      <w:r w:rsidRPr="00DC4996">
        <w:rPr>
          <w:rFonts w:eastAsia="Times New Roman" w:cs="Times New Roman"/>
          <w:szCs w:val="24"/>
        </w:rPr>
        <w:lastRenderedPageBreak/>
        <w:t xml:space="preserve">Με </w:t>
      </w:r>
      <w:r>
        <w:rPr>
          <w:rFonts w:eastAsia="Times New Roman" w:cs="Times New Roman"/>
          <w:szCs w:val="24"/>
        </w:rPr>
        <w:t>τη</w:t>
      </w:r>
      <w:r w:rsidRPr="00DC4996">
        <w:rPr>
          <w:rFonts w:eastAsia="Times New Roman" w:cs="Times New Roman"/>
          <w:szCs w:val="24"/>
        </w:rPr>
        <w:t xml:space="preserve"> συνθήκη παράδοσης των νησιών της Δωδεκανήσου το</w:t>
      </w:r>
      <w:r>
        <w:rPr>
          <w:rFonts w:eastAsia="Times New Roman" w:cs="Times New Roman"/>
          <w:szCs w:val="24"/>
        </w:rPr>
        <w:t xml:space="preserve"> 1948 και με την ενσωμάτωση στη μητέρα</w:t>
      </w:r>
      <w:r w:rsidRPr="00DC4996">
        <w:rPr>
          <w:rFonts w:eastAsia="Times New Roman" w:cs="Times New Roman"/>
          <w:szCs w:val="24"/>
        </w:rPr>
        <w:t xml:space="preserve"> Ελλάδα τ</w:t>
      </w:r>
      <w:r w:rsidRPr="00DC4996">
        <w:rPr>
          <w:rFonts w:eastAsia="Times New Roman" w:cs="Times New Roman"/>
          <w:szCs w:val="24"/>
        </w:rPr>
        <w:t>ο κυβερνητικό διάταγμα 132</w:t>
      </w:r>
      <w:r>
        <w:rPr>
          <w:rFonts w:eastAsia="Times New Roman" w:cs="Times New Roman"/>
          <w:szCs w:val="24"/>
        </w:rPr>
        <w:t>/</w:t>
      </w:r>
      <w:r w:rsidRPr="00DC4996">
        <w:rPr>
          <w:rFonts w:eastAsia="Times New Roman" w:cs="Times New Roman"/>
          <w:szCs w:val="24"/>
        </w:rPr>
        <w:t>1929 παρέμεινε σε ισχύ μέχρι σήμερα</w:t>
      </w:r>
      <w:r>
        <w:rPr>
          <w:rFonts w:eastAsia="Times New Roman" w:cs="Times New Roman"/>
          <w:szCs w:val="24"/>
        </w:rPr>
        <w:t>, ενώ</w:t>
      </w:r>
      <w:r w:rsidRPr="00DC4996">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υπάρχει</w:t>
      </w:r>
      <w:r>
        <w:rPr>
          <w:rFonts w:eastAsia="Times New Roman" w:cs="Times New Roman"/>
          <w:szCs w:val="24"/>
        </w:rPr>
        <w:t xml:space="preserve"> </w:t>
      </w:r>
      <w:r w:rsidRPr="00DC4996">
        <w:rPr>
          <w:rFonts w:eastAsia="Times New Roman" w:cs="Times New Roman"/>
          <w:szCs w:val="24"/>
        </w:rPr>
        <w:t>κα</w:t>
      </w:r>
      <w:r>
        <w:rPr>
          <w:rFonts w:eastAsia="Times New Roman" w:cs="Times New Roman"/>
          <w:szCs w:val="24"/>
        </w:rPr>
        <w:t>μ</w:t>
      </w:r>
      <w:r w:rsidRPr="00DC4996">
        <w:rPr>
          <w:rFonts w:eastAsia="Times New Roman" w:cs="Times New Roman"/>
          <w:szCs w:val="24"/>
        </w:rPr>
        <w:t xml:space="preserve">μία </w:t>
      </w:r>
      <w:r>
        <w:rPr>
          <w:rFonts w:eastAsia="Times New Roman" w:cs="Times New Roman"/>
          <w:szCs w:val="24"/>
        </w:rPr>
        <w:t xml:space="preserve">αναφορά για τις προαναφερόμενες </w:t>
      </w:r>
      <w:r w:rsidRPr="00DC4996">
        <w:rPr>
          <w:rFonts w:eastAsia="Times New Roman" w:cs="Times New Roman"/>
          <w:szCs w:val="24"/>
        </w:rPr>
        <w:t>εκκρεμότητες</w:t>
      </w:r>
      <w:r>
        <w:rPr>
          <w:rFonts w:eastAsia="Times New Roman" w:cs="Times New Roman"/>
          <w:szCs w:val="24"/>
        </w:rPr>
        <w:t>.</w:t>
      </w:r>
    </w:p>
    <w:p w14:paraId="4D87FE9A" w14:textId="77777777" w:rsidR="00E01347" w:rsidRDefault="00B0330D">
      <w:pPr>
        <w:tabs>
          <w:tab w:val="left" w:pos="6168"/>
        </w:tabs>
        <w:spacing w:line="600" w:lineRule="auto"/>
        <w:ind w:firstLine="720"/>
        <w:jc w:val="both"/>
        <w:rPr>
          <w:rFonts w:eastAsia="Times New Roman" w:cs="Times New Roman"/>
          <w:szCs w:val="24"/>
        </w:rPr>
      </w:pPr>
      <w:r w:rsidRPr="00DC4996">
        <w:rPr>
          <w:rFonts w:eastAsia="Times New Roman" w:cs="Times New Roman"/>
          <w:szCs w:val="24"/>
        </w:rPr>
        <w:t xml:space="preserve">Την περίοδο του 1960 με τη σύσταση </w:t>
      </w:r>
      <w:r>
        <w:rPr>
          <w:rFonts w:eastAsia="Times New Roman" w:cs="Times New Roman"/>
          <w:szCs w:val="24"/>
        </w:rPr>
        <w:t xml:space="preserve">της κτηματολογικής </w:t>
      </w:r>
      <w:r w:rsidRPr="00DC4996">
        <w:rPr>
          <w:rFonts w:eastAsia="Times New Roman" w:cs="Times New Roman"/>
          <w:szCs w:val="24"/>
        </w:rPr>
        <w:t xml:space="preserve">υπηρεσίας του </w:t>
      </w:r>
      <w:r>
        <w:rPr>
          <w:rFonts w:eastAsia="Times New Roman" w:cs="Times New Roman"/>
          <w:szCs w:val="24"/>
        </w:rPr>
        <w:t>δ</w:t>
      </w:r>
      <w:r w:rsidRPr="00DC4996">
        <w:rPr>
          <w:rFonts w:eastAsia="Times New Roman" w:cs="Times New Roman"/>
          <w:szCs w:val="24"/>
        </w:rPr>
        <w:t>ημοσίου στα Δωδεκάνησα</w:t>
      </w:r>
      <w:r>
        <w:rPr>
          <w:rFonts w:eastAsia="Times New Roman" w:cs="Times New Roman"/>
          <w:szCs w:val="24"/>
        </w:rPr>
        <w:t>,</w:t>
      </w:r>
      <w:r w:rsidRPr="00DC4996">
        <w:rPr>
          <w:rFonts w:eastAsia="Times New Roman" w:cs="Times New Roman"/>
          <w:szCs w:val="24"/>
        </w:rPr>
        <w:t xml:space="preserve"> στ</w:t>
      </w:r>
      <w:r>
        <w:rPr>
          <w:rFonts w:eastAsia="Times New Roman" w:cs="Times New Roman"/>
          <w:szCs w:val="24"/>
        </w:rPr>
        <w:t>ο πλαίσιο των αρμοδιοτήτων τ</w:t>
      </w:r>
      <w:r>
        <w:rPr>
          <w:rFonts w:eastAsia="Times New Roman" w:cs="Times New Roman"/>
          <w:szCs w:val="24"/>
        </w:rPr>
        <w:t>ης κ</w:t>
      </w:r>
      <w:r w:rsidRPr="00DC4996">
        <w:rPr>
          <w:rFonts w:eastAsia="Times New Roman" w:cs="Times New Roman"/>
          <w:szCs w:val="24"/>
        </w:rPr>
        <w:t>αι βάσει της τότε υφιστάμενης νομοθεσίας έγινε καταγραφή στα προαναφερόμενα ακίνητα</w:t>
      </w:r>
      <w:r>
        <w:rPr>
          <w:rFonts w:eastAsia="Times New Roman" w:cs="Times New Roman"/>
          <w:szCs w:val="24"/>
        </w:rPr>
        <w:t>,</w:t>
      </w:r>
      <w:r w:rsidRPr="00DC4996">
        <w:rPr>
          <w:rFonts w:eastAsia="Times New Roman" w:cs="Times New Roman"/>
          <w:szCs w:val="24"/>
        </w:rPr>
        <w:t xml:space="preserve"> δηλαδή αυτά που δεν είχαν αποτυπωθεί και </w:t>
      </w:r>
      <w:r>
        <w:rPr>
          <w:rFonts w:eastAsia="Times New Roman" w:cs="Times New Roman"/>
          <w:szCs w:val="24"/>
        </w:rPr>
        <w:t xml:space="preserve">λάβει </w:t>
      </w:r>
      <w:r w:rsidRPr="00DC4996">
        <w:rPr>
          <w:rFonts w:eastAsia="Times New Roman" w:cs="Times New Roman"/>
          <w:szCs w:val="24"/>
        </w:rPr>
        <w:t xml:space="preserve">κτηματολογικές </w:t>
      </w:r>
      <w:r>
        <w:rPr>
          <w:rFonts w:eastAsia="Times New Roman" w:cs="Times New Roman"/>
          <w:szCs w:val="24"/>
        </w:rPr>
        <w:t xml:space="preserve">μερίδες </w:t>
      </w:r>
      <w:r w:rsidRPr="00DC4996">
        <w:rPr>
          <w:rFonts w:eastAsia="Times New Roman" w:cs="Times New Roman"/>
          <w:szCs w:val="24"/>
        </w:rPr>
        <w:t xml:space="preserve">κατά την κατάρτιση των </w:t>
      </w:r>
      <w:r>
        <w:rPr>
          <w:rFonts w:eastAsia="Times New Roman" w:cs="Times New Roman"/>
          <w:szCs w:val="24"/>
        </w:rPr>
        <w:t xml:space="preserve">κτηματολογίων </w:t>
      </w:r>
      <w:r w:rsidRPr="00DC4996">
        <w:rPr>
          <w:rFonts w:eastAsia="Times New Roman" w:cs="Times New Roman"/>
          <w:szCs w:val="24"/>
        </w:rPr>
        <w:t>Ρόδου και Κω</w:t>
      </w:r>
      <w:r>
        <w:rPr>
          <w:rFonts w:eastAsia="Times New Roman" w:cs="Times New Roman"/>
          <w:szCs w:val="24"/>
        </w:rPr>
        <w:t>,</w:t>
      </w:r>
      <w:r w:rsidRPr="00DC4996">
        <w:rPr>
          <w:rFonts w:eastAsia="Times New Roman" w:cs="Times New Roman"/>
          <w:szCs w:val="24"/>
        </w:rPr>
        <w:t xml:space="preserve"> ενώ τα ακίνητα αυτά ήδη είχαν υφιστάμενες προ πολλών ετών μόνιμες κατοικίες και εί</w:t>
      </w:r>
      <w:r>
        <w:rPr>
          <w:rFonts w:eastAsia="Times New Roman" w:cs="Times New Roman"/>
          <w:szCs w:val="24"/>
        </w:rPr>
        <w:t>χαν χαρακτηριστεί ως αυθαίρετα κ</w:t>
      </w:r>
      <w:r w:rsidRPr="00DC4996">
        <w:rPr>
          <w:rFonts w:eastAsia="Times New Roman" w:cs="Times New Roman"/>
          <w:szCs w:val="24"/>
        </w:rPr>
        <w:t>τίσματα διωκόμενα επί δεκαετίες με εξοντωτικά πρόστιμα για τους ιδιοκτήτες</w:t>
      </w:r>
      <w:r>
        <w:rPr>
          <w:rFonts w:eastAsia="Times New Roman" w:cs="Times New Roman"/>
          <w:szCs w:val="24"/>
        </w:rPr>
        <w:t>.</w:t>
      </w:r>
    </w:p>
    <w:p w14:paraId="4D87FE9B" w14:textId="77777777" w:rsidR="00E01347" w:rsidRDefault="00B0330D">
      <w:pPr>
        <w:tabs>
          <w:tab w:val="left" w:pos="6168"/>
        </w:tabs>
        <w:spacing w:line="600" w:lineRule="auto"/>
        <w:ind w:firstLine="720"/>
        <w:jc w:val="both"/>
        <w:rPr>
          <w:rFonts w:eastAsia="Times New Roman" w:cs="Times New Roman"/>
          <w:szCs w:val="24"/>
        </w:rPr>
      </w:pPr>
      <w:r w:rsidRPr="00DC4996">
        <w:rPr>
          <w:rFonts w:eastAsia="Times New Roman" w:cs="Times New Roman"/>
          <w:szCs w:val="24"/>
        </w:rPr>
        <w:t xml:space="preserve">Με </w:t>
      </w:r>
      <w:r>
        <w:rPr>
          <w:rFonts w:eastAsia="Times New Roman" w:cs="Times New Roman"/>
          <w:szCs w:val="24"/>
        </w:rPr>
        <w:t>την ψήφιση του ν.29</w:t>
      </w:r>
      <w:r w:rsidRPr="00DC4996">
        <w:rPr>
          <w:rFonts w:eastAsia="Times New Roman" w:cs="Times New Roman"/>
          <w:szCs w:val="24"/>
        </w:rPr>
        <w:t>71</w:t>
      </w:r>
      <w:r>
        <w:rPr>
          <w:rFonts w:eastAsia="Times New Roman" w:cs="Times New Roman"/>
          <w:szCs w:val="24"/>
        </w:rPr>
        <w:t>/</w:t>
      </w:r>
      <w:r w:rsidRPr="00DC4996">
        <w:rPr>
          <w:rFonts w:eastAsia="Times New Roman" w:cs="Times New Roman"/>
          <w:szCs w:val="24"/>
        </w:rPr>
        <w:t>2001</w:t>
      </w:r>
      <w:r>
        <w:rPr>
          <w:rFonts w:eastAsia="Times New Roman" w:cs="Times New Roman"/>
          <w:szCs w:val="24"/>
        </w:rPr>
        <w:t>,</w:t>
      </w:r>
      <w:r w:rsidRPr="00DC4996">
        <w:rPr>
          <w:rFonts w:eastAsia="Times New Roman" w:cs="Times New Roman"/>
          <w:szCs w:val="24"/>
        </w:rPr>
        <w:t xml:space="preserve"> όπως τροποποιείται από το σχέδιο ν</w:t>
      </w:r>
      <w:r w:rsidRPr="00DC4996">
        <w:rPr>
          <w:rFonts w:eastAsia="Times New Roman" w:cs="Times New Roman"/>
          <w:szCs w:val="24"/>
        </w:rPr>
        <w:t>όμου που συζητάμε σήμερα</w:t>
      </w:r>
      <w:r>
        <w:rPr>
          <w:rFonts w:eastAsia="Times New Roman" w:cs="Times New Roman"/>
          <w:szCs w:val="24"/>
        </w:rPr>
        <w:t>,</w:t>
      </w:r>
      <w:r w:rsidRPr="00DC4996">
        <w:rPr>
          <w:rFonts w:eastAsia="Times New Roman" w:cs="Times New Roman"/>
          <w:szCs w:val="24"/>
        </w:rPr>
        <w:t xml:space="preserve"> </w:t>
      </w:r>
      <w:r>
        <w:rPr>
          <w:rFonts w:eastAsia="Times New Roman" w:cs="Times New Roman"/>
          <w:szCs w:val="24"/>
        </w:rPr>
        <w:t>ο αιγιαλός προσδιορίζεται ως η ζ</w:t>
      </w:r>
      <w:r w:rsidRPr="00DC4996">
        <w:rPr>
          <w:rFonts w:eastAsia="Times New Roman" w:cs="Times New Roman"/>
          <w:szCs w:val="24"/>
        </w:rPr>
        <w:t xml:space="preserve">ώνη της ξηράς που βρέχεται από τη θάλασσα </w:t>
      </w:r>
      <w:r w:rsidRPr="00DC4996">
        <w:rPr>
          <w:rFonts w:eastAsia="Times New Roman" w:cs="Times New Roman"/>
          <w:szCs w:val="24"/>
        </w:rPr>
        <w:lastRenderedPageBreak/>
        <w:t xml:space="preserve">από τις μεγαλύτερες και συνήθεις </w:t>
      </w:r>
      <w:r>
        <w:rPr>
          <w:rFonts w:eastAsia="Times New Roman" w:cs="Times New Roman"/>
          <w:szCs w:val="24"/>
        </w:rPr>
        <w:t xml:space="preserve">αναβάσεις </w:t>
      </w:r>
      <w:r w:rsidRPr="00DC4996">
        <w:rPr>
          <w:rFonts w:eastAsia="Times New Roman" w:cs="Times New Roman"/>
          <w:szCs w:val="24"/>
        </w:rPr>
        <w:t>του χειμέριου κύματος και ως ουσιώδες στοιχείο του φυσικού περιβάλλοντος προστατεύεται από την πολιτεία</w:t>
      </w:r>
      <w:r>
        <w:rPr>
          <w:rFonts w:eastAsia="Times New Roman" w:cs="Times New Roman"/>
          <w:szCs w:val="24"/>
        </w:rPr>
        <w:t>.</w:t>
      </w:r>
    </w:p>
    <w:p w14:paraId="4D87FE9C" w14:textId="77777777" w:rsidR="00E01347" w:rsidRDefault="00B0330D">
      <w:pPr>
        <w:tabs>
          <w:tab w:val="left" w:pos="6168"/>
        </w:tabs>
        <w:spacing w:line="600" w:lineRule="auto"/>
        <w:ind w:firstLine="720"/>
        <w:jc w:val="both"/>
        <w:rPr>
          <w:rFonts w:eastAsia="Times New Roman" w:cs="Times New Roman"/>
          <w:szCs w:val="24"/>
        </w:rPr>
      </w:pPr>
      <w:r w:rsidRPr="00DC4996">
        <w:rPr>
          <w:rFonts w:eastAsia="Times New Roman" w:cs="Times New Roman"/>
          <w:szCs w:val="24"/>
        </w:rPr>
        <w:t>Στα Δωδε</w:t>
      </w:r>
      <w:r w:rsidRPr="00DC4996">
        <w:rPr>
          <w:rFonts w:eastAsia="Times New Roman" w:cs="Times New Roman"/>
          <w:szCs w:val="24"/>
        </w:rPr>
        <w:t>κάνησα</w:t>
      </w:r>
      <w:r>
        <w:rPr>
          <w:rFonts w:eastAsia="Times New Roman" w:cs="Times New Roman"/>
          <w:szCs w:val="24"/>
        </w:rPr>
        <w:t>,</w:t>
      </w:r>
      <w:r w:rsidRPr="00DC4996">
        <w:rPr>
          <w:rFonts w:eastAsia="Times New Roman" w:cs="Times New Roman"/>
          <w:szCs w:val="24"/>
        </w:rPr>
        <w:t xml:space="preserve"> </w:t>
      </w:r>
      <w:r>
        <w:rPr>
          <w:rFonts w:eastAsia="Times New Roman" w:cs="Times New Roman"/>
          <w:szCs w:val="24"/>
        </w:rPr>
        <w:t>όμως,</w:t>
      </w:r>
      <w:r w:rsidRPr="00DC4996">
        <w:rPr>
          <w:rFonts w:eastAsia="Times New Roman" w:cs="Times New Roman"/>
          <w:szCs w:val="24"/>
        </w:rPr>
        <w:t xml:space="preserve"> ειδικότερα</w:t>
      </w:r>
      <w:r>
        <w:rPr>
          <w:rFonts w:eastAsia="Times New Roman" w:cs="Times New Roman"/>
          <w:szCs w:val="24"/>
        </w:rPr>
        <w:t>,</w:t>
      </w:r>
      <w:r w:rsidRPr="00DC4996">
        <w:rPr>
          <w:rFonts w:eastAsia="Times New Roman" w:cs="Times New Roman"/>
          <w:szCs w:val="24"/>
        </w:rPr>
        <w:t xml:space="preserve"> σύμφωνα με το άρθρο 3 του </w:t>
      </w:r>
      <w:r>
        <w:rPr>
          <w:rFonts w:eastAsia="Times New Roman" w:cs="Times New Roman"/>
          <w:szCs w:val="24"/>
        </w:rPr>
        <w:t xml:space="preserve">Κτηματολογικού </w:t>
      </w:r>
      <w:r w:rsidRPr="00DC4996">
        <w:rPr>
          <w:rFonts w:eastAsia="Times New Roman" w:cs="Times New Roman"/>
          <w:szCs w:val="24"/>
        </w:rPr>
        <w:t xml:space="preserve">Κανονισμού </w:t>
      </w:r>
      <w:r>
        <w:rPr>
          <w:rFonts w:eastAsia="Times New Roman" w:cs="Times New Roman"/>
          <w:szCs w:val="24"/>
        </w:rPr>
        <w:t>132/1929, ό</w:t>
      </w:r>
      <w:r w:rsidRPr="00DC4996">
        <w:rPr>
          <w:rFonts w:eastAsia="Times New Roman" w:cs="Times New Roman"/>
          <w:szCs w:val="24"/>
        </w:rPr>
        <w:t>πως σας είπα</w:t>
      </w:r>
      <w:r>
        <w:rPr>
          <w:rFonts w:eastAsia="Times New Roman" w:cs="Times New Roman"/>
          <w:szCs w:val="24"/>
        </w:rPr>
        <w:t>,</w:t>
      </w:r>
      <w:r w:rsidRPr="00DC4996">
        <w:rPr>
          <w:rFonts w:eastAsia="Times New Roman" w:cs="Times New Roman"/>
          <w:szCs w:val="24"/>
        </w:rPr>
        <w:t xml:space="preserve"> ορίζεται ότι ο </w:t>
      </w:r>
      <w:r>
        <w:rPr>
          <w:rFonts w:eastAsia="Times New Roman" w:cs="Times New Roman"/>
          <w:szCs w:val="24"/>
        </w:rPr>
        <w:t>αιγιαλός έ</w:t>
      </w:r>
      <w:r w:rsidRPr="00DC4996">
        <w:rPr>
          <w:rFonts w:eastAsia="Times New Roman" w:cs="Times New Roman"/>
          <w:szCs w:val="24"/>
        </w:rPr>
        <w:t>ξω από τα αστικά κέντρα</w:t>
      </w:r>
      <w:r>
        <w:rPr>
          <w:rFonts w:eastAsia="Times New Roman" w:cs="Times New Roman"/>
          <w:szCs w:val="24"/>
        </w:rPr>
        <w:t>,</w:t>
      </w:r>
      <w:r w:rsidRPr="00DC4996">
        <w:rPr>
          <w:rFonts w:eastAsia="Times New Roman" w:cs="Times New Roman"/>
          <w:szCs w:val="24"/>
        </w:rPr>
        <w:t xml:space="preserve"> εκτός δηλαδή των οργανωμένων σχεδίων πόλεως</w:t>
      </w:r>
      <w:r>
        <w:rPr>
          <w:rFonts w:eastAsia="Times New Roman" w:cs="Times New Roman"/>
          <w:szCs w:val="24"/>
        </w:rPr>
        <w:t>,</w:t>
      </w:r>
      <w:r w:rsidRPr="00DC4996">
        <w:rPr>
          <w:rFonts w:eastAsia="Times New Roman" w:cs="Times New Roman"/>
          <w:szCs w:val="24"/>
        </w:rPr>
        <w:t xml:space="preserve"> είναι η χερσαία εκείνη ζώνη που εκτείνεται από τη θάλασσα </w:t>
      </w:r>
      <w:r w:rsidRPr="00DC4996">
        <w:rPr>
          <w:rFonts w:eastAsia="Times New Roman" w:cs="Times New Roman"/>
          <w:szCs w:val="24"/>
        </w:rPr>
        <w:t>μέχρι το όριο του μέγιστου χειμέριου κύματος</w:t>
      </w:r>
      <w:r>
        <w:rPr>
          <w:rFonts w:eastAsia="Times New Roman" w:cs="Times New Roman"/>
          <w:szCs w:val="24"/>
        </w:rPr>
        <w:t>,</w:t>
      </w:r>
      <w:r w:rsidRPr="00DC4996">
        <w:rPr>
          <w:rFonts w:eastAsia="Times New Roman" w:cs="Times New Roman"/>
          <w:szCs w:val="24"/>
        </w:rPr>
        <w:t xml:space="preserve"> αλλά περιλαμβάνει </w:t>
      </w:r>
      <w:r>
        <w:rPr>
          <w:rFonts w:eastAsia="Times New Roman" w:cs="Times New Roman"/>
          <w:szCs w:val="24"/>
        </w:rPr>
        <w:t>επι</w:t>
      </w:r>
      <w:r w:rsidRPr="00DC4996">
        <w:rPr>
          <w:rFonts w:eastAsia="Times New Roman" w:cs="Times New Roman"/>
          <w:szCs w:val="24"/>
        </w:rPr>
        <w:t xml:space="preserve">πλέον και μία ζώνη πλάτους </w:t>
      </w:r>
      <w:r>
        <w:rPr>
          <w:rFonts w:eastAsia="Times New Roman" w:cs="Times New Roman"/>
          <w:szCs w:val="24"/>
        </w:rPr>
        <w:t>δώδεκα</w:t>
      </w:r>
      <w:r w:rsidRPr="00DC4996">
        <w:rPr>
          <w:rFonts w:eastAsia="Times New Roman" w:cs="Times New Roman"/>
          <w:szCs w:val="24"/>
        </w:rPr>
        <w:t xml:space="preserve"> μέτρων</w:t>
      </w:r>
      <w:r>
        <w:rPr>
          <w:rFonts w:eastAsia="Times New Roman" w:cs="Times New Roman"/>
          <w:szCs w:val="24"/>
        </w:rPr>
        <w:t>.</w:t>
      </w:r>
      <w:r w:rsidRPr="00DC4996">
        <w:rPr>
          <w:rFonts w:eastAsia="Times New Roman" w:cs="Times New Roman"/>
          <w:szCs w:val="24"/>
        </w:rPr>
        <w:t xml:space="preserve"> </w:t>
      </w:r>
    </w:p>
    <w:p w14:paraId="4D87FE9D" w14:textId="77777777" w:rsidR="00E01347" w:rsidRDefault="00B0330D">
      <w:pPr>
        <w:tabs>
          <w:tab w:val="left" w:pos="6168"/>
        </w:tabs>
        <w:spacing w:line="600" w:lineRule="auto"/>
        <w:ind w:firstLine="720"/>
        <w:jc w:val="both"/>
        <w:rPr>
          <w:rFonts w:eastAsia="Times New Roman" w:cs="Times New Roman"/>
          <w:szCs w:val="24"/>
        </w:rPr>
      </w:pPr>
      <w:r w:rsidRPr="00DC4996">
        <w:rPr>
          <w:rFonts w:eastAsia="Times New Roman" w:cs="Times New Roman"/>
          <w:szCs w:val="24"/>
        </w:rPr>
        <w:t xml:space="preserve">Σε </w:t>
      </w:r>
      <w:r>
        <w:rPr>
          <w:rFonts w:eastAsia="Times New Roman" w:cs="Times New Roman"/>
          <w:szCs w:val="24"/>
        </w:rPr>
        <w:t>α</w:t>
      </w:r>
      <w:r w:rsidRPr="00DC4996">
        <w:rPr>
          <w:rFonts w:eastAsia="Times New Roman" w:cs="Times New Roman"/>
          <w:szCs w:val="24"/>
        </w:rPr>
        <w:t>υτή</w:t>
      </w:r>
      <w:r>
        <w:rPr>
          <w:rFonts w:eastAsia="Times New Roman" w:cs="Times New Roman"/>
          <w:szCs w:val="24"/>
        </w:rPr>
        <w:t>,</w:t>
      </w:r>
      <w:r w:rsidRPr="00DC4996">
        <w:rPr>
          <w:rFonts w:eastAsia="Times New Roman" w:cs="Times New Roman"/>
          <w:szCs w:val="24"/>
        </w:rPr>
        <w:t xml:space="preserve"> λοιπόν</w:t>
      </w:r>
      <w:r>
        <w:rPr>
          <w:rFonts w:eastAsia="Times New Roman" w:cs="Times New Roman"/>
          <w:szCs w:val="24"/>
        </w:rPr>
        <w:t>, τη ζώνη της προσαύξησης των δώδεκα μέτρων σ</w:t>
      </w:r>
      <w:r w:rsidRPr="00DC4996">
        <w:rPr>
          <w:rFonts w:eastAsia="Times New Roman" w:cs="Times New Roman"/>
          <w:szCs w:val="24"/>
        </w:rPr>
        <w:t>ε κάποιες περιπτώσεις</w:t>
      </w:r>
      <w:r>
        <w:rPr>
          <w:rFonts w:eastAsia="Times New Roman" w:cs="Times New Roman"/>
          <w:szCs w:val="24"/>
        </w:rPr>
        <w:t xml:space="preserve"> υπάρχουν νομίμως υφιστάμενα κτή</w:t>
      </w:r>
      <w:r w:rsidRPr="00DC4996">
        <w:rPr>
          <w:rFonts w:eastAsia="Times New Roman" w:cs="Times New Roman"/>
          <w:szCs w:val="24"/>
        </w:rPr>
        <w:t>ρια</w:t>
      </w:r>
      <w:r>
        <w:rPr>
          <w:rFonts w:eastAsia="Times New Roman" w:cs="Times New Roman"/>
          <w:szCs w:val="24"/>
        </w:rPr>
        <w:t>,</w:t>
      </w:r>
      <w:r w:rsidRPr="00DC4996">
        <w:rPr>
          <w:rFonts w:eastAsia="Times New Roman" w:cs="Times New Roman"/>
          <w:szCs w:val="24"/>
        </w:rPr>
        <w:t xml:space="preserve"> τα οποία είτε προϋπήρχαν το</w:t>
      </w:r>
      <w:r>
        <w:rPr>
          <w:rFonts w:eastAsia="Times New Roman" w:cs="Times New Roman"/>
          <w:szCs w:val="24"/>
        </w:rPr>
        <w:t>υ</w:t>
      </w:r>
      <w:r w:rsidRPr="00DC4996">
        <w:rPr>
          <w:rFonts w:eastAsia="Times New Roman" w:cs="Times New Roman"/>
          <w:szCs w:val="24"/>
        </w:rPr>
        <w:t xml:space="preserve"> έτο</w:t>
      </w:r>
      <w:r>
        <w:rPr>
          <w:rFonts w:eastAsia="Times New Roman" w:cs="Times New Roman"/>
          <w:szCs w:val="24"/>
        </w:rPr>
        <w:t>υ</w:t>
      </w:r>
      <w:r w:rsidRPr="00DC4996">
        <w:rPr>
          <w:rFonts w:eastAsia="Times New Roman" w:cs="Times New Roman"/>
          <w:szCs w:val="24"/>
        </w:rPr>
        <w:t>ς 1948 είτε είναι οι</w:t>
      </w:r>
      <w:r>
        <w:rPr>
          <w:rFonts w:eastAsia="Times New Roman" w:cs="Times New Roman"/>
          <w:szCs w:val="24"/>
        </w:rPr>
        <w:t>κοδομικές μερίδες με κτήρια, κατοικίε</w:t>
      </w:r>
      <w:r w:rsidRPr="00DC4996">
        <w:rPr>
          <w:rFonts w:eastAsia="Times New Roman" w:cs="Times New Roman"/>
          <w:szCs w:val="24"/>
        </w:rPr>
        <w:t xml:space="preserve">ς πάνω </w:t>
      </w:r>
      <w:r>
        <w:rPr>
          <w:rFonts w:eastAsia="Times New Roman" w:cs="Times New Roman"/>
          <w:szCs w:val="24"/>
        </w:rPr>
        <w:t xml:space="preserve">σε αυτές τις κτηματολογικές </w:t>
      </w:r>
      <w:r w:rsidRPr="00DC4996">
        <w:rPr>
          <w:rFonts w:eastAsia="Times New Roman" w:cs="Times New Roman"/>
          <w:szCs w:val="24"/>
        </w:rPr>
        <w:t>μερίδες</w:t>
      </w:r>
      <w:r>
        <w:rPr>
          <w:rFonts w:eastAsia="Times New Roman" w:cs="Times New Roman"/>
          <w:szCs w:val="24"/>
        </w:rPr>
        <w:t>,</w:t>
      </w:r>
      <w:r w:rsidRPr="00DC4996">
        <w:rPr>
          <w:rFonts w:eastAsia="Times New Roman" w:cs="Times New Roman"/>
          <w:szCs w:val="24"/>
        </w:rPr>
        <w:t xml:space="preserve"> καταγεγραμμ</w:t>
      </w:r>
      <w:r>
        <w:rPr>
          <w:rFonts w:eastAsia="Times New Roman" w:cs="Times New Roman"/>
          <w:szCs w:val="24"/>
        </w:rPr>
        <w:t>ένα στα βιβλία των κτηματολογίω</w:t>
      </w:r>
      <w:r w:rsidRPr="00DC4996">
        <w:rPr>
          <w:rFonts w:eastAsia="Times New Roman" w:cs="Times New Roman"/>
          <w:szCs w:val="24"/>
        </w:rPr>
        <w:t>ν</w:t>
      </w:r>
      <w:r>
        <w:rPr>
          <w:rFonts w:eastAsia="Times New Roman" w:cs="Times New Roman"/>
          <w:szCs w:val="24"/>
        </w:rPr>
        <w:t>,</w:t>
      </w:r>
      <w:r w:rsidRPr="00DC4996">
        <w:rPr>
          <w:rFonts w:eastAsia="Times New Roman" w:cs="Times New Roman"/>
          <w:szCs w:val="24"/>
        </w:rPr>
        <w:t xml:space="preserve"> </w:t>
      </w:r>
      <w:r>
        <w:rPr>
          <w:rFonts w:eastAsia="Times New Roman" w:cs="Times New Roman"/>
          <w:szCs w:val="24"/>
        </w:rPr>
        <w:t xml:space="preserve">οι οποίες βρίσκονται </w:t>
      </w:r>
      <w:r w:rsidRPr="00DC4996">
        <w:rPr>
          <w:rFonts w:eastAsia="Times New Roman" w:cs="Times New Roman"/>
          <w:szCs w:val="24"/>
        </w:rPr>
        <w:t xml:space="preserve">διάσπαρτες εντός της ενιαίας </w:t>
      </w:r>
      <w:r>
        <w:rPr>
          <w:rFonts w:eastAsia="Times New Roman" w:cs="Times New Roman"/>
          <w:szCs w:val="24"/>
        </w:rPr>
        <w:t xml:space="preserve">κοινόχρηστης </w:t>
      </w:r>
      <w:r w:rsidRPr="00DC4996">
        <w:rPr>
          <w:rFonts w:eastAsia="Times New Roman" w:cs="Times New Roman"/>
          <w:szCs w:val="24"/>
        </w:rPr>
        <w:t xml:space="preserve">κτηματολογικής ζώνης </w:t>
      </w:r>
      <w:r>
        <w:rPr>
          <w:rFonts w:eastAsia="Times New Roman" w:cs="Times New Roman"/>
          <w:szCs w:val="24"/>
        </w:rPr>
        <w:t xml:space="preserve">και </w:t>
      </w:r>
      <w:r w:rsidRPr="00DC4996">
        <w:rPr>
          <w:rFonts w:eastAsia="Times New Roman" w:cs="Times New Roman"/>
          <w:szCs w:val="24"/>
        </w:rPr>
        <w:t>εμφανίζονται στου</w:t>
      </w:r>
      <w:r w:rsidRPr="00DC4996">
        <w:rPr>
          <w:rFonts w:eastAsia="Times New Roman" w:cs="Times New Roman"/>
          <w:szCs w:val="24"/>
        </w:rPr>
        <w:t xml:space="preserve">ς κατά τόπους </w:t>
      </w:r>
      <w:r>
        <w:rPr>
          <w:rFonts w:eastAsia="Times New Roman" w:cs="Times New Roman"/>
          <w:szCs w:val="24"/>
        </w:rPr>
        <w:t xml:space="preserve">κτηματολογικούς χάρτες </w:t>
      </w:r>
      <w:r w:rsidRPr="00DC4996">
        <w:rPr>
          <w:rFonts w:eastAsia="Times New Roman" w:cs="Times New Roman"/>
          <w:szCs w:val="24"/>
        </w:rPr>
        <w:t>που συνέταξαν οι Ιταλοί στη Δωδεκάνησο του 1923</w:t>
      </w:r>
      <w:r>
        <w:rPr>
          <w:rFonts w:eastAsia="Times New Roman" w:cs="Times New Roman"/>
          <w:szCs w:val="24"/>
        </w:rPr>
        <w:t>.</w:t>
      </w:r>
    </w:p>
    <w:p w14:paraId="4D87FE9E"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το κουδούνι λήξεως του χρόνου ομιλίας του κυρίου Βουλευτή) </w:t>
      </w:r>
    </w:p>
    <w:p w14:paraId="4D87FE9F"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Θα χρειαστώ ένα λεπτό ακόμη, κύριε Πρόεδρε. </w:t>
      </w:r>
    </w:p>
    <w:p w14:paraId="4D87FEA0" w14:textId="77777777" w:rsidR="00E01347" w:rsidRDefault="00B0330D">
      <w:pPr>
        <w:tabs>
          <w:tab w:val="left" w:pos="6168"/>
        </w:tabs>
        <w:spacing w:line="600" w:lineRule="auto"/>
        <w:ind w:firstLine="720"/>
        <w:jc w:val="both"/>
        <w:rPr>
          <w:rFonts w:eastAsia="Times New Roman" w:cs="Times New Roman"/>
          <w:szCs w:val="24"/>
        </w:rPr>
      </w:pPr>
      <w:r w:rsidRPr="00DC4996">
        <w:rPr>
          <w:rFonts w:eastAsia="Times New Roman" w:cs="Times New Roman"/>
          <w:szCs w:val="24"/>
        </w:rPr>
        <w:t xml:space="preserve">Σήμερα </w:t>
      </w:r>
      <w:r>
        <w:rPr>
          <w:rFonts w:eastAsia="Times New Roman" w:cs="Times New Roman"/>
          <w:szCs w:val="24"/>
        </w:rPr>
        <w:t>ε</w:t>
      </w:r>
      <w:r w:rsidRPr="00DC4996">
        <w:rPr>
          <w:rFonts w:eastAsia="Times New Roman" w:cs="Times New Roman"/>
          <w:szCs w:val="24"/>
        </w:rPr>
        <w:t xml:space="preserve">ίναι απαραίτητη η αποκατάσταση της ισοτιμίας </w:t>
      </w:r>
      <w:r>
        <w:rPr>
          <w:rFonts w:eastAsia="Times New Roman" w:cs="Times New Roman"/>
          <w:szCs w:val="24"/>
        </w:rPr>
        <w:t>σ</w:t>
      </w:r>
      <w:r w:rsidRPr="00DC4996">
        <w:rPr>
          <w:rFonts w:eastAsia="Times New Roman" w:cs="Times New Roman"/>
          <w:szCs w:val="24"/>
        </w:rPr>
        <w:t>τη μεταχείριση των πολιτών της Δωδεκανήσου</w:t>
      </w:r>
      <w:r>
        <w:rPr>
          <w:rFonts w:eastAsia="Times New Roman" w:cs="Times New Roman"/>
          <w:szCs w:val="24"/>
        </w:rPr>
        <w:t>,</w:t>
      </w:r>
      <w:r w:rsidRPr="00DC4996">
        <w:rPr>
          <w:rFonts w:eastAsia="Times New Roman" w:cs="Times New Roman"/>
          <w:szCs w:val="24"/>
        </w:rPr>
        <w:t xml:space="preserve"> σε σχέση με τις υπόλοιπες </w:t>
      </w:r>
      <w:r>
        <w:rPr>
          <w:rFonts w:eastAsia="Times New Roman" w:cs="Times New Roman"/>
          <w:szCs w:val="24"/>
        </w:rPr>
        <w:t xml:space="preserve">περιοχές της </w:t>
      </w:r>
      <w:r w:rsidRPr="00DC4996">
        <w:rPr>
          <w:rFonts w:eastAsia="Times New Roman" w:cs="Times New Roman"/>
          <w:szCs w:val="24"/>
        </w:rPr>
        <w:t>Ελλάδας</w:t>
      </w:r>
      <w:r>
        <w:rPr>
          <w:rFonts w:eastAsia="Times New Roman" w:cs="Times New Roman"/>
          <w:szCs w:val="24"/>
        </w:rPr>
        <w:t>,</w:t>
      </w:r>
      <w:r w:rsidRPr="00DC4996">
        <w:rPr>
          <w:rFonts w:eastAsia="Times New Roman" w:cs="Times New Roman"/>
          <w:szCs w:val="24"/>
        </w:rPr>
        <w:t xml:space="preserve"> αναφορικά με την αντιμετώπιση των κτισμάτων που β</w:t>
      </w:r>
      <w:r>
        <w:rPr>
          <w:rFonts w:eastAsia="Times New Roman" w:cs="Times New Roman"/>
          <w:szCs w:val="24"/>
        </w:rPr>
        <w:t>ρίσκονται σε αυτή τη ζώνη των δώδεκα</w:t>
      </w:r>
      <w:r w:rsidRPr="00DC4996">
        <w:rPr>
          <w:rFonts w:eastAsia="Times New Roman" w:cs="Times New Roman"/>
          <w:szCs w:val="24"/>
        </w:rPr>
        <w:t xml:space="preserve"> μέτρων</w:t>
      </w:r>
      <w:r>
        <w:rPr>
          <w:rFonts w:eastAsia="Times New Roman" w:cs="Times New Roman"/>
          <w:szCs w:val="24"/>
        </w:rPr>
        <w:t>,</w:t>
      </w:r>
      <w:r w:rsidRPr="00DC4996">
        <w:rPr>
          <w:rFonts w:eastAsia="Times New Roman" w:cs="Times New Roman"/>
          <w:szCs w:val="24"/>
        </w:rPr>
        <w:t xml:space="preserve"> που είναι προσαύξηση του</w:t>
      </w:r>
      <w:r w:rsidRPr="00DC4996">
        <w:rPr>
          <w:rFonts w:eastAsia="Times New Roman" w:cs="Times New Roman"/>
          <w:szCs w:val="24"/>
        </w:rPr>
        <w:t xml:space="preserve"> χειμέριου κύματος</w:t>
      </w:r>
      <w:r>
        <w:rPr>
          <w:rFonts w:eastAsia="Times New Roman" w:cs="Times New Roman"/>
          <w:szCs w:val="24"/>
        </w:rPr>
        <w:t>,</w:t>
      </w:r>
      <w:r w:rsidRPr="00DC4996">
        <w:rPr>
          <w:rFonts w:eastAsia="Times New Roman" w:cs="Times New Roman"/>
          <w:szCs w:val="24"/>
        </w:rPr>
        <w:t xml:space="preserve"> δηλαδή η προσαύξηση του αιγιαλού της υπόλοιπης χώρας</w:t>
      </w:r>
      <w:r>
        <w:rPr>
          <w:rFonts w:eastAsia="Times New Roman" w:cs="Times New Roman"/>
          <w:szCs w:val="24"/>
        </w:rPr>
        <w:t>.</w:t>
      </w:r>
      <w:r w:rsidRPr="00DC4996">
        <w:rPr>
          <w:rFonts w:eastAsia="Times New Roman" w:cs="Times New Roman"/>
          <w:szCs w:val="24"/>
        </w:rPr>
        <w:t xml:space="preserve"> Είναι</w:t>
      </w:r>
      <w:r>
        <w:rPr>
          <w:rFonts w:eastAsia="Times New Roman" w:cs="Times New Roman"/>
          <w:szCs w:val="24"/>
        </w:rPr>
        <w:t>,</w:t>
      </w:r>
      <w:r w:rsidRPr="00DC4996">
        <w:rPr>
          <w:rFonts w:eastAsia="Times New Roman" w:cs="Times New Roman"/>
          <w:szCs w:val="24"/>
        </w:rPr>
        <w:t xml:space="preserve"> </w:t>
      </w:r>
      <w:r>
        <w:rPr>
          <w:rFonts w:eastAsia="Times New Roman" w:cs="Times New Roman"/>
          <w:szCs w:val="24"/>
        </w:rPr>
        <w:t>επίσης,</w:t>
      </w:r>
      <w:r w:rsidRPr="00DC4996">
        <w:rPr>
          <w:rFonts w:eastAsia="Times New Roman" w:cs="Times New Roman"/>
          <w:szCs w:val="24"/>
        </w:rPr>
        <w:t xml:space="preserve"> απαραίτητη για την καλύτερη αξιοποίηση του αιγιαλού αυτή η ρύθμιση και για την ικανοποίηση του γενικού συμφέροντος</w:t>
      </w:r>
      <w:r>
        <w:rPr>
          <w:rFonts w:eastAsia="Times New Roman" w:cs="Times New Roman"/>
          <w:szCs w:val="24"/>
        </w:rPr>
        <w:t>.</w:t>
      </w:r>
      <w:r w:rsidRPr="00DC4996">
        <w:rPr>
          <w:rFonts w:eastAsia="Times New Roman" w:cs="Times New Roman"/>
          <w:szCs w:val="24"/>
        </w:rPr>
        <w:t xml:space="preserve"> Δεν ζητάμε κατάργηση αυτής της ζώνης των </w:t>
      </w:r>
      <w:r>
        <w:rPr>
          <w:rFonts w:eastAsia="Times New Roman" w:cs="Times New Roman"/>
          <w:szCs w:val="24"/>
        </w:rPr>
        <w:t>δώδεκα</w:t>
      </w:r>
      <w:r w:rsidRPr="00DC4996">
        <w:rPr>
          <w:rFonts w:eastAsia="Times New Roman" w:cs="Times New Roman"/>
          <w:szCs w:val="24"/>
        </w:rPr>
        <w:t xml:space="preserve"> μέτ</w:t>
      </w:r>
      <w:r w:rsidRPr="00DC4996">
        <w:rPr>
          <w:rFonts w:eastAsia="Times New Roman" w:cs="Times New Roman"/>
          <w:szCs w:val="24"/>
        </w:rPr>
        <w:t>ρων</w:t>
      </w:r>
      <w:r>
        <w:rPr>
          <w:rFonts w:eastAsia="Times New Roman" w:cs="Times New Roman"/>
          <w:szCs w:val="24"/>
        </w:rPr>
        <w:t>.</w:t>
      </w:r>
      <w:r w:rsidRPr="00DC4996">
        <w:rPr>
          <w:rFonts w:eastAsia="Times New Roman" w:cs="Times New Roman"/>
          <w:szCs w:val="24"/>
        </w:rPr>
        <w:t xml:space="preserve"> Ζητάμε </w:t>
      </w:r>
      <w:r>
        <w:rPr>
          <w:rFonts w:eastAsia="Times New Roman" w:cs="Times New Roman"/>
          <w:szCs w:val="24"/>
        </w:rPr>
        <w:t>να διατηρηθεί αυτή η ζώνη των δώδεκα</w:t>
      </w:r>
      <w:r w:rsidRPr="00DC4996">
        <w:rPr>
          <w:rFonts w:eastAsia="Times New Roman" w:cs="Times New Roman"/>
          <w:szCs w:val="24"/>
        </w:rPr>
        <w:t xml:space="preserve"> μέτρων</w:t>
      </w:r>
      <w:r>
        <w:rPr>
          <w:rFonts w:eastAsia="Times New Roman" w:cs="Times New Roman"/>
          <w:szCs w:val="24"/>
        </w:rPr>
        <w:t>.</w:t>
      </w:r>
      <w:r w:rsidRPr="00DC4996">
        <w:rPr>
          <w:rFonts w:eastAsia="Times New Roman" w:cs="Times New Roman"/>
          <w:szCs w:val="24"/>
        </w:rPr>
        <w:t xml:space="preserve"> Δεν μπορεί</w:t>
      </w:r>
      <w:r>
        <w:rPr>
          <w:rFonts w:eastAsia="Times New Roman" w:cs="Times New Roman"/>
          <w:szCs w:val="24"/>
        </w:rPr>
        <w:t>,</w:t>
      </w:r>
      <w:r w:rsidRPr="00DC4996">
        <w:rPr>
          <w:rFonts w:eastAsia="Times New Roman" w:cs="Times New Roman"/>
          <w:szCs w:val="24"/>
        </w:rPr>
        <w:t xml:space="preserve"> </w:t>
      </w:r>
      <w:r>
        <w:rPr>
          <w:rFonts w:eastAsia="Times New Roman" w:cs="Times New Roman"/>
          <w:szCs w:val="24"/>
        </w:rPr>
        <w:t>όμως,</w:t>
      </w:r>
      <w:r w:rsidRPr="00DC4996">
        <w:rPr>
          <w:rFonts w:eastAsia="Times New Roman" w:cs="Times New Roman"/>
          <w:szCs w:val="24"/>
        </w:rPr>
        <w:t xml:space="preserve"> να παραβλέψει κανείς ότι μέσα </w:t>
      </w:r>
      <w:r>
        <w:rPr>
          <w:rFonts w:eastAsia="Times New Roman" w:cs="Times New Roman"/>
          <w:szCs w:val="24"/>
        </w:rPr>
        <w:t>σε αυτήν τη ζώνη υπάρχουν ιδιοκτησίε</w:t>
      </w:r>
      <w:r w:rsidRPr="00DC4996">
        <w:rPr>
          <w:rFonts w:eastAsia="Times New Roman" w:cs="Times New Roman"/>
          <w:szCs w:val="24"/>
        </w:rPr>
        <w:t>ς και κτίσματα</w:t>
      </w:r>
      <w:r>
        <w:rPr>
          <w:rFonts w:eastAsia="Times New Roman" w:cs="Times New Roman"/>
          <w:szCs w:val="24"/>
        </w:rPr>
        <w:t>.</w:t>
      </w:r>
      <w:r w:rsidRPr="00DC4996">
        <w:rPr>
          <w:rFonts w:eastAsia="Times New Roman" w:cs="Times New Roman"/>
          <w:szCs w:val="24"/>
        </w:rPr>
        <w:t xml:space="preserve"> Αυτή τη ρύθμιση ζητά</w:t>
      </w:r>
      <w:r>
        <w:rPr>
          <w:rFonts w:eastAsia="Times New Roman" w:cs="Times New Roman"/>
          <w:szCs w:val="24"/>
        </w:rPr>
        <w:t>με.</w:t>
      </w:r>
    </w:p>
    <w:p w14:paraId="4D87FEA1" w14:textId="77777777" w:rsidR="00E01347" w:rsidRDefault="00B0330D">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Συζήτησε </w:t>
      </w:r>
      <w:r w:rsidRPr="00DC4996">
        <w:rPr>
          <w:rFonts w:eastAsia="Times New Roman" w:cs="Times New Roman"/>
          <w:szCs w:val="24"/>
        </w:rPr>
        <w:t>το Υπουργείο Οικονομίας μία πρόταση</w:t>
      </w:r>
      <w:r>
        <w:rPr>
          <w:rFonts w:eastAsia="Times New Roman" w:cs="Times New Roman"/>
          <w:szCs w:val="24"/>
        </w:rPr>
        <w:t>,</w:t>
      </w:r>
      <w:r w:rsidRPr="00DC4996">
        <w:rPr>
          <w:rFonts w:eastAsia="Times New Roman" w:cs="Times New Roman"/>
          <w:szCs w:val="24"/>
        </w:rPr>
        <w:t xml:space="preserve"> η οποία προήλθε μετά από </w:t>
      </w:r>
      <w:r>
        <w:rPr>
          <w:rFonts w:eastAsia="Times New Roman" w:cs="Times New Roman"/>
          <w:szCs w:val="24"/>
        </w:rPr>
        <w:t>γρήγ</w:t>
      </w:r>
      <w:r>
        <w:rPr>
          <w:rFonts w:eastAsia="Times New Roman" w:cs="Times New Roman"/>
          <w:szCs w:val="24"/>
        </w:rPr>
        <w:t xml:space="preserve">ορη </w:t>
      </w:r>
      <w:r w:rsidRPr="00DC4996">
        <w:rPr>
          <w:rFonts w:eastAsia="Times New Roman" w:cs="Times New Roman"/>
          <w:szCs w:val="24"/>
        </w:rPr>
        <w:t>διαβούλευση με τοπικούς φορείς</w:t>
      </w:r>
      <w:r>
        <w:rPr>
          <w:rFonts w:eastAsia="Times New Roman" w:cs="Times New Roman"/>
          <w:szCs w:val="24"/>
        </w:rPr>
        <w:t>,</w:t>
      </w:r>
      <w:r w:rsidRPr="00DC4996">
        <w:rPr>
          <w:rFonts w:eastAsia="Times New Roman" w:cs="Times New Roman"/>
          <w:szCs w:val="24"/>
        </w:rPr>
        <w:t xml:space="preserve"> </w:t>
      </w:r>
      <w:r w:rsidRPr="00DC4996">
        <w:rPr>
          <w:rFonts w:eastAsia="Times New Roman" w:cs="Times New Roman"/>
          <w:szCs w:val="24"/>
        </w:rPr>
        <w:lastRenderedPageBreak/>
        <w:t>τη</w:t>
      </w:r>
      <w:r>
        <w:rPr>
          <w:rFonts w:eastAsia="Times New Roman" w:cs="Times New Roman"/>
          <w:szCs w:val="24"/>
        </w:rPr>
        <w:t xml:space="preserve">ν οποία θα διαβάσω για να είναι γραμμένη </w:t>
      </w:r>
      <w:r w:rsidRPr="00DC4996">
        <w:rPr>
          <w:rFonts w:eastAsia="Times New Roman" w:cs="Times New Roman"/>
          <w:szCs w:val="24"/>
        </w:rPr>
        <w:t>και στα Πρακτικά της Βουλής</w:t>
      </w:r>
      <w:r>
        <w:rPr>
          <w:rFonts w:eastAsia="Times New Roman" w:cs="Times New Roman"/>
          <w:szCs w:val="24"/>
        </w:rPr>
        <w:t>.</w:t>
      </w:r>
      <w:r w:rsidRPr="00DC4996">
        <w:rPr>
          <w:rFonts w:eastAsia="Times New Roman" w:cs="Times New Roman"/>
          <w:szCs w:val="24"/>
        </w:rPr>
        <w:t xml:space="preserve"> Ελπίζω από το Υπουργείο Οικονομίας να τη λάβει υπ</w:t>
      </w:r>
      <w:r>
        <w:rPr>
          <w:rFonts w:eastAsia="Times New Roman" w:cs="Times New Roman"/>
          <w:szCs w:val="24"/>
        </w:rPr>
        <w:t xml:space="preserve">’ </w:t>
      </w:r>
      <w:proofErr w:type="spellStart"/>
      <w:r w:rsidRPr="00DC4996">
        <w:rPr>
          <w:rFonts w:eastAsia="Times New Roman" w:cs="Times New Roman"/>
          <w:szCs w:val="24"/>
        </w:rPr>
        <w:t>όψιν</w:t>
      </w:r>
      <w:proofErr w:type="spellEnd"/>
      <w:r w:rsidRPr="00DC4996">
        <w:rPr>
          <w:rFonts w:eastAsia="Times New Roman" w:cs="Times New Roman"/>
          <w:szCs w:val="24"/>
        </w:rPr>
        <w:t xml:space="preserve"> στην επόμενη φάση επεξεργασίας αυτού του σχεδίου και της επίλυσης </w:t>
      </w:r>
      <w:r>
        <w:rPr>
          <w:rFonts w:eastAsia="Times New Roman" w:cs="Times New Roman"/>
          <w:szCs w:val="24"/>
        </w:rPr>
        <w:t xml:space="preserve">αυτών </w:t>
      </w:r>
      <w:r w:rsidRPr="00DC4996">
        <w:rPr>
          <w:rFonts w:eastAsia="Times New Roman" w:cs="Times New Roman"/>
          <w:szCs w:val="24"/>
        </w:rPr>
        <w:t>των προβλημάτων</w:t>
      </w:r>
      <w:r>
        <w:rPr>
          <w:rFonts w:eastAsia="Times New Roman" w:cs="Times New Roman"/>
          <w:szCs w:val="24"/>
        </w:rPr>
        <w:t>.</w:t>
      </w:r>
    </w:p>
    <w:p w14:paraId="4D87FEA2" w14:textId="77777777" w:rsidR="00E01347" w:rsidRDefault="00B0330D">
      <w:pPr>
        <w:tabs>
          <w:tab w:val="left" w:pos="6168"/>
        </w:tabs>
        <w:spacing w:line="600" w:lineRule="auto"/>
        <w:ind w:firstLine="720"/>
        <w:jc w:val="both"/>
        <w:rPr>
          <w:rFonts w:eastAsia="Times New Roman" w:cs="Times New Roman"/>
          <w:szCs w:val="24"/>
        </w:rPr>
      </w:pPr>
      <w:r w:rsidRPr="00DC4996">
        <w:rPr>
          <w:rFonts w:eastAsia="Times New Roman" w:cs="Times New Roman"/>
          <w:szCs w:val="24"/>
        </w:rPr>
        <w:t>Λέμ</w:t>
      </w:r>
      <w:r w:rsidRPr="00DC4996">
        <w:rPr>
          <w:rFonts w:eastAsia="Times New Roman" w:cs="Times New Roman"/>
          <w:szCs w:val="24"/>
        </w:rPr>
        <w:t>ε</w:t>
      </w:r>
      <w:r>
        <w:rPr>
          <w:rFonts w:eastAsia="Times New Roman" w:cs="Times New Roman"/>
          <w:szCs w:val="24"/>
        </w:rPr>
        <w:t>,</w:t>
      </w:r>
      <w:r w:rsidRPr="00DC4996">
        <w:rPr>
          <w:rFonts w:eastAsia="Times New Roman" w:cs="Times New Roman"/>
          <w:szCs w:val="24"/>
        </w:rPr>
        <w:t xml:space="preserve"> </w:t>
      </w:r>
      <w:r>
        <w:rPr>
          <w:rFonts w:eastAsia="Times New Roman" w:cs="Times New Roman"/>
          <w:szCs w:val="24"/>
        </w:rPr>
        <w:t>λ</w:t>
      </w:r>
      <w:r w:rsidRPr="00DC4996">
        <w:rPr>
          <w:rFonts w:eastAsia="Times New Roman" w:cs="Times New Roman"/>
          <w:szCs w:val="24"/>
        </w:rPr>
        <w:t>οιπόν</w:t>
      </w:r>
      <w:r>
        <w:rPr>
          <w:rFonts w:eastAsia="Times New Roman" w:cs="Times New Roman"/>
          <w:szCs w:val="24"/>
        </w:rPr>
        <w:t>,</w:t>
      </w:r>
      <w:r w:rsidRPr="00DC4996">
        <w:rPr>
          <w:rFonts w:eastAsia="Times New Roman" w:cs="Times New Roman"/>
          <w:szCs w:val="24"/>
        </w:rPr>
        <w:t xml:space="preserve"> για τα νησιά του Νομού Δωδεκανήσου και </w:t>
      </w:r>
      <w:r>
        <w:rPr>
          <w:rFonts w:eastAsia="Times New Roman" w:cs="Times New Roman"/>
          <w:szCs w:val="24"/>
        </w:rPr>
        <w:t>για τις εκτός σχεδίου περιοχές κατά τη</w:t>
      </w:r>
      <w:r w:rsidRPr="00DC4996">
        <w:rPr>
          <w:rFonts w:eastAsia="Times New Roman" w:cs="Times New Roman"/>
          <w:szCs w:val="24"/>
        </w:rPr>
        <w:t xml:space="preserve"> διαδικασία χάραξης των ορίων του αιγιαλού και κατά </w:t>
      </w:r>
      <w:r>
        <w:rPr>
          <w:rFonts w:eastAsia="Times New Roman" w:cs="Times New Roman"/>
          <w:szCs w:val="24"/>
        </w:rPr>
        <w:t xml:space="preserve">εφαρμογή </w:t>
      </w:r>
      <w:r w:rsidRPr="00DC4996">
        <w:rPr>
          <w:rFonts w:eastAsia="Times New Roman" w:cs="Times New Roman"/>
          <w:szCs w:val="24"/>
        </w:rPr>
        <w:t>το</w:t>
      </w:r>
      <w:r>
        <w:rPr>
          <w:rFonts w:eastAsia="Times New Roman" w:cs="Times New Roman"/>
          <w:szCs w:val="24"/>
        </w:rPr>
        <w:t>υ</w:t>
      </w:r>
      <w:r w:rsidRPr="00DC4996">
        <w:rPr>
          <w:rFonts w:eastAsia="Times New Roman" w:cs="Times New Roman"/>
          <w:szCs w:val="24"/>
        </w:rPr>
        <w:t xml:space="preserve"> άρθρο</w:t>
      </w:r>
      <w:r>
        <w:rPr>
          <w:rFonts w:eastAsia="Times New Roman" w:cs="Times New Roman"/>
          <w:szCs w:val="24"/>
        </w:rPr>
        <w:t>υ</w:t>
      </w:r>
      <w:r w:rsidRPr="00DC4996">
        <w:rPr>
          <w:rFonts w:eastAsia="Times New Roman" w:cs="Times New Roman"/>
          <w:szCs w:val="24"/>
        </w:rPr>
        <w:t xml:space="preserve"> 3 του Κτηματολογικού Κανονισμού </w:t>
      </w:r>
      <w:r>
        <w:rPr>
          <w:rFonts w:eastAsia="Times New Roman" w:cs="Times New Roman"/>
          <w:szCs w:val="24"/>
        </w:rPr>
        <w:t>Δωδεκανήσου 132/</w:t>
      </w:r>
      <w:r w:rsidRPr="00DC4996">
        <w:rPr>
          <w:rFonts w:eastAsia="Times New Roman" w:cs="Times New Roman"/>
          <w:szCs w:val="24"/>
        </w:rPr>
        <w:t xml:space="preserve">1929 </w:t>
      </w:r>
      <w:r>
        <w:rPr>
          <w:rFonts w:eastAsia="Times New Roman" w:cs="Times New Roman"/>
          <w:szCs w:val="24"/>
        </w:rPr>
        <w:t>π</w:t>
      </w:r>
      <w:r w:rsidRPr="00DC4996">
        <w:rPr>
          <w:rFonts w:eastAsia="Times New Roman" w:cs="Times New Roman"/>
          <w:szCs w:val="24"/>
        </w:rPr>
        <w:t>ου διατηρήθηκε σε ισχύ με το ά</w:t>
      </w:r>
      <w:r>
        <w:rPr>
          <w:rFonts w:eastAsia="Times New Roman" w:cs="Times New Roman"/>
          <w:szCs w:val="24"/>
        </w:rPr>
        <w:t>ρθρο 8 παράγ</w:t>
      </w:r>
      <w:r>
        <w:rPr>
          <w:rFonts w:eastAsia="Times New Roman" w:cs="Times New Roman"/>
          <w:szCs w:val="24"/>
        </w:rPr>
        <w:t>ραφος 2 του ν.510/</w:t>
      </w:r>
      <w:r w:rsidRPr="00DC4996">
        <w:rPr>
          <w:rFonts w:eastAsia="Times New Roman" w:cs="Times New Roman"/>
          <w:szCs w:val="24"/>
        </w:rPr>
        <w:t>1947</w:t>
      </w:r>
      <w:r>
        <w:rPr>
          <w:rFonts w:eastAsia="Times New Roman" w:cs="Times New Roman"/>
          <w:szCs w:val="24"/>
        </w:rPr>
        <w:t>,</w:t>
      </w:r>
      <w:r w:rsidRPr="00DC4996">
        <w:rPr>
          <w:rFonts w:eastAsia="Times New Roman" w:cs="Times New Roman"/>
          <w:szCs w:val="24"/>
        </w:rPr>
        <w:t xml:space="preserve"> όπου γίνεται προσαύξηση του χειμέριου κύματος κατά </w:t>
      </w:r>
      <w:r>
        <w:rPr>
          <w:rFonts w:eastAsia="Times New Roman" w:cs="Times New Roman"/>
          <w:szCs w:val="24"/>
        </w:rPr>
        <w:t>δώδεκα μέτρα και αυστηρά μ</w:t>
      </w:r>
      <w:r w:rsidRPr="00DC4996">
        <w:rPr>
          <w:rFonts w:eastAsia="Times New Roman" w:cs="Times New Roman"/>
          <w:szCs w:val="24"/>
        </w:rPr>
        <w:t xml:space="preserve">έσα σε αυτήν τις </w:t>
      </w:r>
      <w:proofErr w:type="spellStart"/>
      <w:r>
        <w:rPr>
          <w:rFonts w:eastAsia="Times New Roman" w:cs="Times New Roman"/>
          <w:szCs w:val="24"/>
        </w:rPr>
        <w:t>δωδεκάμετρη</w:t>
      </w:r>
      <w:proofErr w:type="spellEnd"/>
      <w:r>
        <w:rPr>
          <w:rFonts w:eastAsia="Times New Roman" w:cs="Times New Roman"/>
          <w:szCs w:val="24"/>
        </w:rPr>
        <w:t xml:space="preserve"> </w:t>
      </w:r>
      <w:r w:rsidRPr="00DC4996">
        <w:rPr>
          <w:rFonts w:eastAsia="Times New Roman" w:cs="Times New Roman"/>
          <w:szCs w:val="24"/>
        </w:rPr>
        <w:t>ζώνη και όχι στη συνήθη ανάβαση του χειμέρι</w:t>
      </w:r>
      <w:r>
        <w:rPr>
          <w:rFonts w:eastAsia="Times New Roman" w:cs="Times New Roman"/>
          <w:szCs w:val="24"/>
        </w:rPr>
        <w:t>ου κύματος, να εξαιρούνται τα κτή</w:t>
      </w:r>
      <w:r w:rsidRPr="00DC4996">
        <w:rPr>
          <w:rFonts w:eastAsia="Times New Roman" w:cs="Times New Roman"/>
          <w:szCs w:val="24"/>
        </w:rPr>
        <w:t xml:space="preserve">ρια τα οποία </w:t>
      </w:r>
      <w:r>
        <w:rPr>
          <w:rFonts w:eastAsia="Times New Roman" w:cs="Times New Roman"/>
          <w:szCs w:val="24"/>
        </w:rPr>
        <w:t xml:space="preserve">προϋφίστανται </w:t>
      </w:r>
      <w:r w:rsidRPr="00DC4996">
        <w:rPr>
          <w:rFonts w:eastAsia="Times New Roman" w:cs="Times New Roman"/>
          <w:szCs w:val="24"/>
        </w:rPr>
        <w:t>του 1948</w:t>
      </w:r>
      <w:r>
        <w:rPr>
          <w:rFonts w:eastAsia="Times New Roman" w:cs="Times New Roman"/>
          <w:szCs w:val="24"/>
        </w:rPr>
        <w:t>.</w:t>
      </w:r>
      <w:r w:rsidRPr="00DC4996">
        <w:rPr>
          <w:rFonts w:eastAsia="Times New Roman" w:cs="Times New Roman"/>
          <w:szCs w:val="24"/>
        </w:rPr>
        <w:t xml:space="preserve"> </w:t>
      </w:r>
    </w:p>
    <w:p w14:paraId="4D87FEA3"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συνάδελφε, πρέπει να ολοκληρώσετε. </w:t>
      </w:r>
    </w:p>
    <w:p w14:paraId="4D87FEA4" w14:textId="77777777" w:rsidR="00E01347" w:rsidRDefault="00B0330D">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ΔΗΜΗΤΡΙΟΣ ΓΑΚΗΣ: </w:t>
      </w:r>
      <w:r>
        <w:rPr>
          <w:rFonts w:eastAsia="Times New Roman" w:cs="Times New Roman"/>
          <w:szCs w:val="24"/>
        </w:rPr>
        <w:t xml:space="preserve">Δεν ζητάμε </w:t>
      </w:r>
      <w:r w:rsidRPr="00DC4996">
        <w:rPr>
          <w:rFonts w:eastAsia="Times New Roman" w:cs="Times New Roman"/>
          <w:szCs w:val="24"/>
        </w:rPr>
        <w:t>δηλαδή νομιμοποίηση αυθαιρέτων τωρινής γενιάς</w:t>
      </w:r>
      <w:r>
        <w:rPr>
          <w:rFonts w:eastAsia="Times New Roman" w:cs="Times New Roman"/>
          <w:szCs w:val="24"/>
        </w:rPr>
        <w:t xml:space="preserve"> </w:t>
      </w:r>
      <w:r w:rsidRPr="00DC4996">
        <w:rPr>
          <w:rFonts w:eastAsia="Times New Roman" w:cs="Times New Roman"/>
          <w:szCs w:val="24"/>
        </w:rPr>
        <w:t>όπως αυτά εμφανίζονται</w:t>
      </w:r>
      <w:r>
        <w:rPr>
          <w:rFonts w:eastAsia="Times New Roman" w:cs="Times New Roman"/>
          <w:szCs w:val="24"/>
        </w:rPr>
        <w:t>,</w:t>
      </w:r>
      <w:r w:rsidRPr="00DC4996">
        <w:rPr>
          <w:rFonts w:eastAsia="Times New Roman" w:cs="Times New Roman"/>
          <w:szCs w:val="24"/>
        </w:rPr>
        <w:t xml:space="preserve"> κύριε Πρόεδρε</w:t>
      </w:r>
      <w:r>
        <w:rPr>
          <w:rFonts w:eastAsia="Times New Roman" w:cs="Times New Roman"/>
          <w:szCs w:val="24"/>
        </w:rPr>
        <w:t>,</w:t>
      </w:r>
      <w:r w:rsidRPr="00DC4996">
        <w:rPr>
          <w:rFonts w:eastAsia="Times New Roman" w:cs="Times New Roman"/>
          <w:szCs w:val="24"/>
        </w:rPr>
        <w:t xml:space="preserve"> στις αεροφωτογραφίες αντίστοιχου έτους</w:t>
      </w:r>
      <w:r>
        <w:rPr>
          <w:rFonts w:eastAsia="Times New Roman" w:cs="Times New Roman"/>
          <w:szCs w:val="24"/>
        </w:rPr>
        <w:t>, κ</w:t>
      </w:r>
      <w:r w:rsidRPr="00DC4996">
        <w:rPr>
          <w:rFonts w:eastAsia="Times New Roman" w:cs="Times New Roman"/>
          <w:szCs w:val="24"/>
        </w:rPr>
        <w:t xml:space="preserve">αθώς επίσης </w:t>
      </w:r>
      <w:r w:rsidRPr="00DC4996">
        <w:rPr>
          <w:rFonts w:eastAsia="Times New Roman" w:cs="Times New Roman"/>
          <w:szCs w:val="24"/>
        </w:rPr>
        <w:lastRenderedPageBreak/>
        <w:t>και ημερίδες οικ</w:t>
      </w:r>
      <w:r w:rsidRPr="00DC4996">
        <w:rPr>
          <w:rFonts w:eastAsia="Times New Roman" w:cs="Times New Roman"/>
          <w:szCs w:val="24"/>
        </w:rPr>
        <w:t>οδο</w:t>
      </w:r>
      <w:r>
        <w:rPr>
          <w:rFonts w:eastAsia="Times New Roman" w:cs="Times New Roman"/>
          <w:szCs w:val="24"/>
        </w:rPr>
        <w:t>μών που είναι και καταγεγραμμένες</w:t>
      </w:r>
      <w:r w:rsidRPr="00DC4996">
        <w:rPr>
          <w:rFonts w:eastAsia="Times New Roman" w:cs="Times New Roman"/>
          <w:szCs w:val="24"/>
        </w:rPr>
        <w:t xml:space="preserve"> στα βιβλία </w:t>
      </w:r>
      <w:r>
        <w:rPr>
          <w:rFonts w:eastAsia="Times New Roman" w:cs="Times New Roman"/>
          <w:szCs w:val="24"/>
        </w:rPr>
        <w:t>των κτηματολογικών γραφείων Ρόδου και Κω ως</w:t>
      </w:r>
      <w:r w:rsidRPr="00DC4996">
        <w:rPr>
          <w:rFonts w:eastAsia="Times New Roman" w:cs="Times New Roman"/>
          <w:szCs w:val="24"/>
        </w:rPr>
        <w:t xml:space="preserve"> μερίδες οικοδομών</w:t>
      </w:r>
      <w:r>
        <w:rPr>
          <w:rFonts w:eastAsia="Times New Roman" w:cs="Times New Roman"/>
          <w:szCs w:val="24"/>
        </w:rPr>
        <w:t>.</w:t>
      </w:r>
      <w:r w:rsidRPr="00DC4996">
        <w:rPr>
          <w:rFonts w:eastAsia="Times New Roman" w:cs="Times New Roman"/>
          <w:szCs w:val="24"/>
        </w:rPr>
        <w:t xml:space="preserve"> Νομίζω πως </w:t>
      </w:r>
      <w:r>
        <w:rPr>
          <w:rFonts w:eastAsia="Times New Roman" w:cs="Times New Roman"/>
          <w:szCs w:val="24"/>
        </w:rPr>
        <w:t xml:space="preserve">αυτό </w:t>
      </w:r>
      <w:r w:rsidRPr="00DC4996">
        <w:rPr>
          <w:rFonts w:eastAsia="Times New Roman" w:cs="Times New Roman"/>
          <w:szCs w:val="24"/>
        </w:rPr>
        <w:t>είναι ένα δίκαιο αίτημα των κατοίκων</w:t>
      </w:r>
      <w:r>
        <w:rPr>
          <w:rFonts w:eastAsia="Times New Roman" w:cs="Times New Roman"/>
          <w:szCs w:val="24"/>
        </w:rPr>
        <w:t>,</w:t>
      </w:r>
      <w:r w:rsidRPr="00DC4996">
        <w:rPr>
          <w:rFonts w:eastAsia="Times New Roman" w:cs="Times New Roman"/>
          <w:szCs w:val="24"/>
        </w:rPr>
        <w:t xml:space="preserve"> αλλά και μ</w:t>
      </w:r>
      <w:r>
        <w:rPr>
          <w:rFonts w:eastAsia="Times New Roman" w:cs="Times New Roman"/>
          <w:szCs w:val="24"/>
        </w:rPr>
        <w:t>ι</w:t>
      </w:r>
      <w:r w:rsidRPr="00DC4996">
        <w:rPr>
          <w:rFonts w:eastAsia="Times New Roman" w:cs="Times New Roman"/>
          <w:szCs w:val="24"/>
        </w:rPr>
        <w:t xml:space="preserve">α αποκατάσταση </w:t>
      </w:r>
      <w:r>
        <w:rPr>
          <w:rFonts w:eastAsia="Times New Roman" w:cs="Times New Roman"/>
          <w:szCs w:val="24"/>
        </w:rPr>
        <w:t xml:space="preserve">της ισονομίας </w:t>
      </w:r>
      <w:r w:rsidRPr="00DC4996">
        <w:rPr>
          <w:rFonts w:eastAsia="Times New Roman" w:cs="Times New Roman"/>
          <w:szCs w:val="24"/>
        </w:rPr>
        <w:t xml:space="preserve">και </w:t>
      </w:r>
      <w:r>
        <w:rPr>
          <w:rFonts w:eastAsia="Times New Roman" w:cs="Times New Roman"/>
          <w:szCs w:val="24"/>
        </w:rPr>
        <w:t xml:space="preserve">της </w:t>
      </w:r>
      <w:r w:rsidRPr="00DC4996">
        <w:rPr>
          <w:rFonts w:eastAsia="Times New Roman" w:cs="Times New Roman"/>
          <w:szCs w:val="24"/>
        </w:rPr>
        <w:t>δικαιοσύνης που π</w:t>
      </w:r>
      <w:r>
        <w:rPr>
          <w:rFonts w:eastAsia="Times New Roman" w:cs="Times New Roman"/>
          <w:szCs w:val="24"/>
        </w:rPr>
        <w:t xml:space="preserve">ρέπει να αποκαταστήσουμε, </w:t>
      </w:r>
      <w:r>
        <w:rPr>
          <w:rFonts w:eastAsia="Times New Roman" w:cs="Times New Roman"/>
          <w:szCs w:val="24"/>
        </w:rPr>
        <w:t>κύ</w:t>
      </w:r>
      <w:r w:rsidRPr="00DC4996">
        <w:rPr>
          <w:rFonts w:eastAsia="Times New Roman" w:cs="Times New Roman"/>
          <w:szCs w:val="24"/>
        </w:rPr>
        <w:t>ριε Υπουργέ</w:t>
      </w:r>
      <w:r>
        <w:rPr>
          <w:rFonts w:eastAsia="Times New Roman" w:cs="Times New Roman"/>
          <w:szCs w:val="24"/>
        </w:rPr>
        <w:t>.</w:t>
      </w:r>
      <w:r w:rsidRPr="00DC4996">
        <w:rPr>
          <w:rFonts w:eastAsia="Times New Roman" w:cs="Times New Roman"/>
          <w:szCs w:val="24"/>
        </w:rPr>
        <w:t xml:space="preserve"> Και πρέπει </w:t>
      </w:r>
      <w:r>
        <w:rPr>
          <w:rFonts w:eastAsia="Times New Roman" w:cs="Times New Roman"/>
          <w:szCs w:val="24"/>
        </w:rPr>
        <w:t xml:space="preserve">γρήγορα </w:t>
      </w:r>
      <w:r w:rsidRPr="00DC4996">
        <w:rPr>
          <w:rFonts w:eastAsia="Times New Roman" w:cs="Times New Roman"/>
          <w:szCs w:val="24"/>
        </w:rPr>
        <w:t>στην επόμενη φάση αυτό να το λάβετε υπ</w:t>
      </w:r>
      <w:r>
        <w:rPr>
          <w:rFonts w:eastAsia="Times New Roman" w:cs="Times New Roman"/>
          <w:szCs w:val="24"/>
        </w:rPr>
        <w:t xml:space="preserve">’ </w:t>
      </w:r>
      <w:proofErr w:type="spellStart"/>
      <w:r w:rsidRPr="00DC4996">
        <w:rPr>
          <w:rFonts w:eastAsia="Times New Roman" w:cs="Times New Roman"/>
          <w:szCs w:val="24"/>
        </w:rPr>
        <w:t>όψιν</w:t>
      </w:r>
      <w:proofErr w:type="spellEnd"/>
      <w:r>
        <w:rPr>
          <w:rFonts w:eastAsia="Times New Roman" w:cs="Times New Roman"/>
          <w:szCs w:val="24"/>
        </w:rPr>
        <w:t>,</w:t>
      </w:r>
      <w:r w:rsidRPr="00DC4996">
        <w:rPr>
          <w:rFonts w:eastAsia="Times New Roman" w:cs="Times New Roman"/>
          <w:szCs w:val="24"/>
        </w:rPr>
        <w:t xml:space="preserve"> </w:t>
      </w:r>
      <w:r>
        <w:rPr>
          <w:rFonts w:eastAsia="Times New Roman" w:cs="Times New Roman"/>
          <w:szCs w:val="24"/>
        </w:rPr>
        <w:t>ώστε</w:t>
      </w:r>
      <w:r w:rsidRPr="00DC4996">
        <w:rPr>
          <w:rFonts w:eastAsia="Times New Roman" w:cs="Times New Roman"/>
          <w:szCs w:val="24"/>
        </w:rPr>
        <w:t xml:space="preserve"> να μπορέσουμε να προχωρήσουμε στην επίλυση του</w:t>
      </w:r>
      <w:r>
        <w:rPr>
          <w:rFonts w:eastAsia="Times New Roman" w:cs="Times New Roman"/>
          <w:szCs w:val="24"/>
        </w:rPr>
        <w:t>.</w:t>
      </w:r>
    </w:p>
    <w:p w14:paraId="4D87FEA5" w14:textId="77777777" w:rsidR="00E01347" w:rsidRDefault="00B0330D">
      <w:pPr>
        <w:spacing w:line="600" w:lineRule="auto"/>
        <w:ind w:firstLine="720"/>
        <w:jc w:val="both"/>
        <w:rPr>
          <w:rFonts w:eastAsia="Times New Roman" w:cs="Times New Roman"/>
          <w:szCs w:val="24"/>
        </w:rPr>
      </w:pPr>
      <w:r w:rsidRPr="00DC4996">
        <w:rPr>
          <w:rFonts w:eastAsia="Times New Roman" w:cs="Times New Roman"/>
          <w:szCs w:val="24"/>
        </w:rPr>
        <w:t>Ευχαριστώ πολύ</w:t>
      </w:r>
      <w:r>
        <w:rPr>
          <w:rFonts w:eastAsia="Times New Roman" w:cs="Times New Roman"/>
          <w:szCs w:val="24"/>
        </w:rPr>
        <w:t>.</w:t>
      </w:r>
    </w:p>
    <w:p w14:paraId="4D87FEA6"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Δημήτριος Γάκης καταθέτει για τα Πρακτικά το προαναφερθέν έγγραφο, το οποίο</w:t>
      </w:r>
      <w:r>
        <w:rPr>
          <w:rFonts w:eastAsia="Times New Roman" w:cs="Times New Roman"/>
          <w:szCs w:val="24"/>
        </w:rPr>
        <w:t xml:space="preserve"> βρίσκεται στο αρχείο του Τμήματος Γραμματείας της Διεύθυνσης Στενογραφίας και Πρακτικών της Βουλής)</w:t>
      </w:r>
    </w:p>
    <w:p w14:paraId="4D87FEA7" w14:textId="77777777" w:rsidR="00E01347" w:rsidRDefault="00B0330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D87FEA8"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Γάκη. </w:t>
      </w:r>
    </w:p>
    <w:p w14:paraId="4D87FEA9"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Τον λόγο έχει ο έχει ο Υπουργός Ναυτιλίας και Νησιωτ</w:t>
      </w:r>
      <w:r>
        <w:rPr>
          <w:rFonts w:eastAsia="Times New Roman" w:cs="Times New Roman"/>
          <w:szCs w:val="24"/>
        </w:rPr>
        <w:t xml:space="preserve">ικής Πολιτικής κ. Κουβέλης για δέκα λεπτά. </w:t>
      </w:r>
    </w:p>
    <w:p w14:paraId="4D87FEAA"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lastRenderedPageBreak/>
        <w:t xml:space="preserve">ΦΩΤΗΣ ΚΟΥΒΕΛΗΣ (Υπουργός Ναυτιλίας και Νησιωτικής Πολιτικής): </w:t>
      </w:r>
      <w:r>
        <w:rPr>
          <w:rFonts w:eastAsia="Times New Roman" w:cs="Times New Roman"/>
          <w:szCs w:val="24"/>
        </w:rPr>
        <w:t xml:space="preserve">Ευχαριστώ, κύριε Πρόεδρε. </w:t>
      </w:r>
    </w:p>
    <w:p w14:paraId="4D87FEAB" w14:textId="77777777" w:rsidR="00E01347" w:rsidRDefault="00B0330D">
      <w:pPr>
        <w:spacing w:line="600" w:lineRule="auto"/>
        <w:ind w:firstLine="720"/>
        <w:jc w:val="both"/>
        <w:rPr>
          <w:rFonts w:eastAsia="Times New Roman" w:cs="Times New Roman"/>
          <w:szCs w:val="24"/>
        </w:rPr>
      </w:pPr>
      <w:r w:rsidRPr="00DC4996">
        <w:rPr>
          <w:rFonts w:eastAsia="Times New Roman" w:cs="Times New Roman"/>
          <w:szCs w:val="24"/>
        </w:rPr>
        <w:t>Κυρίες και κύριοι συνάδελφοι</w:t>
      </w:r>
      <w:r>
        <w:rPr>
          <w:rFonts w:eastAsia="Times New Roman" w:cs="Times New Roman"/>
          <w:szCs w:val="24"/>
        </w:rPr>
        <w:t>, η ναυτιλία</w:t>
      </w:r>
      <w:r w:rsidRPr="00DC4996">
        <w:rPr>
          <w:rFonts w:eastAsia="Times New Roman" w:cs="Times New Roman"/>
          <w:szCs w:val="24"/>
        </w:rPr>
        <w:t xml:space="preserve"> των Ελλήνων με το</w:t>
      </w:r>
      <w:r>
        <w:rPr>
          <w:rFonts w:eastAsia="Times New Roman" w:cs="Times New Roman"/>
          <w:szCs w:val="24"/>
        </w:rPr>
        <w:t>ν μ</w:t>
      </w:r>
      <w:r w:rsidRPr="00DC4996">
        <w:rPr>
          <w:rFonts w:eastAsia="Times New Roman" w:cs="Times New Roman"/>
          <w:szCs w:val="24"/>
        </w:rPr>
        <w:t>εγάλο αριθμό εγκατεστημένων γραφείων διαχείρισης πλοίων</w:t>
      </w:r>
      <w:r>
        <w:rPr>
          <w:rFonts w:eastAsia="Times New Roman" w:cs="Times New Roman"/>
          <w:szCs w:val="24"/>
        </w:rPr>
        <w:t>, ο</w:t>
      </w:r>
      <w:r w:rsidRPr="00DC4996">
        <w:rPr>
          <w:rFonts w:eastAsia="Times New Roman" w:cs="Times New Roman"/>
          <w:szCs w:val="24"/>
        </w:rPr>
        <w:t xml:space="preserve"> οπο</w:t>
      </w:r>
      <w:r w:rsidRPr="00DC4996">
        <w:rPr>
          <w:rFonts w:eastAsia="Times New Roman" w:cs="Times New Roman"/>
          <w:szCs w:val="24"/>
        </w:rPr>
        <w:t>ίος ανερχόταν την 31</w:t>
      </w:r>
      <w:r w:rsidRPr="00CA08CE">
        <w:rPr>
          <w:rFonts w:eastAsia="Times New Roman" w:cs="Times New Roman"/>
          <w:szCs w:val="24"/>
          <w:vertAlign w:val="superscript"/>
        </w:rPr>
        <w:t>η</w:t>
      </w:r>
      <w:r w:rsidRPr="00DC4996">
        <w:rPr>
          <w:rFonts w:eastAsia="Times New Roman" w:cs="Times New Roman"/>
          <w:szCs w:val="24"/>
        </w:rPr>
        <w:t xml:space="preserve"> </w:t>
      </w:r>
      <w:r>
        <w:rPr>
          <w:rFonts w:eastAsia="Times New Roman" w:cs="Times New Roman"/>
          <w:szCs w:val="24"/>
        </w:rPr>
        <w:t xml:space="preserve">Δεκεμβρίου 2018 σε χίλιες τετρακόσιες μία </w:t>
      </w:r>
      <w:r w:rsidRPr="00DC4996">
        <w:rPr>
          <w:rFonts w:eastAsia="Times New Roman" w:cs="Times New Roman"/>
          <w:szCs w:val="24"/>
        </w:rPr>
        <w:t xml:space="preserve">εταιρείες έναντι </w:t>
      </w:r>
      <w:r>
        <w:rPr>
          <w:rFonts w:eastAsia="Times New Roman" w:cs="Times New Roman"/>
          <w:szCs w:val="24"/>
        </w:rPr>
        <w:t xml:space="preserve">χιλίων τριακοσίων ογδόντα επτά </w:t>
      </w:r>
      <w:r w:rsidRPr="00DC4996">
        <w:rPr>
          <w:rFonts w:eastAsia="Times New Roman" w:cs="Times New Roman"/>
          <w:szCs w:val="24"/>
        </w:rPr>
        <w:t>εταιρειών την 31</w:t>
      </w:r>
      <w:r w:rsidRPr="00CA08CE">
        <w:rPr>
          <w:rFonts w:eastAsia="Times New Roman" w:cs="Times New Roman"/>
          <w:szCs w:val="24"/>
          <w:vertAlign w:val="superscript"/>
        </w:rPr>
        <w:t>η</w:t>
      </w:r>
      <w:r w:rsidRPr="00DC4996">
        <w:rPr>
          <w:rFonts w:eastAsia="Times New Roman" w:cs="Times New Roman"/>
          <w:szCs w:val="24"/>
        </w:rPr>
        <w:t xml:space="preserve"> Δεκεμβρίου του 2017 </w:t>
      </w:r>
      <w:r>
        <w:rPr>
          <w:rFonts w:eastAsia="Times New Roman" w:cs="Times New Roman"/>
          <w:szCs w:val="24"/>
        </w:rPr>
        <w:t>-</w:t>
      </w:r>
      <w:r w:rsidRPr="00DC4996">
        <w:rPr>
          <w:rFonts w:eastAsia="Times New Roman" w:cs="Times New Roman"/>
          <w:szCs w:val="24"/>
        </w:rPr>
        <w:t xml:space="preserve">δηλαδή η παρούσα </w:t>
      </w:r>
      <w:r>
        <w:rPr>
          <w:rFonts w:eastAsia="Times New Roman" w:cs="Times New Roman"/>
          <w:szCs w:val="24"/>
        </w:rPr>
        <w:t xml:space="preserve">ποσοστιαία αύξηση είναι 1%- </w:t>
      </w:r>
      <w:r w:rsidRPr="00DC4996">
        <w:rPr>
          <w:rFonts w:eastAsia="Times New Roman" w:cs="Times New Roman"/>
          <w:szCs w:val="24"/>
        </w:rPr>
        <w:t>έχει καταστήσει τη χώρα μας σε ένα απ</w:t>
      </w:r>
      <w:r>
        <w:rPr>
          <w:rFonts w:eastAsia="Times New Roman" w:cs="Times New Roman"/>
          <w:szCs w:val="24"/>
        </w:rPr>
        <w:t xml:space="preserve">ό τα σημαντικότερα κέντρα </w:t>
      </w:r>
      <w:proofErr w:type="spellStart"/>
      <w:r>
        <w:rPr>
          <w:rFonts w:eastAsia="Times New Roman" w:cs="Times New Roman"/>
          <w:szCs w:val="24"/>
        </w:rPr>
        <w:t>πλοιο</w:t>
      </w:r>
      <w:r w:rsidRPr="00DC4996">
        <w:rPr>
          <w:rFonts w:eastAsia="Times New Roman" w:cs="Times New Roman"/>
          <w:szCs w:val="24"/>
        </w:rPr>
        <w:t>διαχείρισης</w:t>
      </w:r>
      <w:proofErr w:type="spellEnd"/>
      <w:r w:rsidRPr="00DC4996">
        <w:rPr>
          <w:rFonts w:eastAsia="Times New Roman" w:cs="Times New Roman"/>
          <w:szCs w:val="24"/>
        </w:rPr>
        <w:t xml:space="preserve"> παγκοσμίως με προφανή οφέλη για την εθνική οικονομία</w:t>
      </w:r>
      <w:r>
        <w:rPr>
          <w:rFonts w:eastAsia="Times New Roman" w:cs="Times New Roman"/>
          <w:szCs w:val="24"/>
        </w:rPr>
        <w:t>,</w:t>
      </w:r>
      <w:r w:rsidRPr="00DC4996">
        <w:rPr>
          <w:rFonts w:eastAsia="Times New Roman" w:cs="Times New Roman"/>
          <w:szCs w:val="24"/>
        </w:rPr>
        <w:t xml:space="preserve"> την απασχόληση</w:t>
      </w:r>
      <w:r>
        <w:rPr>
          <w:rFonts w:eastAsia="Times New Roman" w:cs="Times New Roman"/>
          <w:szCs w:val="24"/>
        </w:rPr>
        <w:t>, αλλά και τη</w:t>
      </w:r>
      <w:r w:rsidRPr="00DC4996">
        <w:rPr>
          <w:rFonts w:eastAsia="Times New Roman" w:cs="Times New Roman"/>
          <w:szCs w:val="24"/>
        </w:rPr>
        <w:t xml:space="preserve"> στήριξη του ευρύτερου ναυτιλιακού πλέγματος</w:t>
      </w:r>
      <w:r>
        <w:rPr>
          <w:rFonts w:eastAsia="Times New Roman" w:cs="Times New Roman"/>
          <w:szCs w:val="24"/>
        </w:rPr>
        <w:t>.</w:t>
      </w:r>
    </w:p>
    <w:p w14:paraId="4D87FEAC" w14:textId="77777777" w:rsidR="00E01347" w:rsidRDefault="00B0330D">
      <w:pPr>
        <w:spacing w:line="600" w:lineRule="auto"/>
        <w:ind w:firstLine="720"/>
        <w:jc w:val="both"/>
        <w:rPr>
          <w:rFonts w:eastAsia="Times New Roman" w:cs="Times New Roman"/>
          <w:szCs w:val="24"/>
        </w:rPr>
      </w:pPr>
      <w:r w:rsidRPr="00DC4996">
        <w:rPr>
          <w:rFonts w:eastAsia="Times New Roman" w:cs="Times New Roman"/>
          <w:szCs w:val="24"/>
        </w:rPr>
        <w:t xml:space="preserve">Σήμερα </w:t>
      </w:r>
      <w:r>
        <w:rPr>
          <w:rFonts w:eastAsia="Times New Roman" w:cs="Times New Roman"/>
          <w:szCs w:val="24"/>
        </w:rPr>
        <w:t>-</w:t>
      </w:r>
      <w:r w:rsidRPr="00DC4996">
        <w:rPr>
          <w:rFonts w:eastAsia="Times New Roman" w:cs="Times New Roman"/>
          <w:szCs w:val="24"/>
        </w:rPr>
        <w:t>να το γνωρίζει το Κοινοβούλιο</w:t>
      </w:r>
      <w:r>
        <w:rPr>
          <w:rFonts w:eastAsia="Times New Roman" w:cs="Times New Roman"/>
          <w:szCs w:val="24"/>
        </w:rPr>
        <w:t>-</w:t>
      </w:r>
      <w:r w:rsidRPr="00DC4996">
        <w:rPr>
          <w:rFonts w:eastAsia="Times New Roman" w:cs="Times New Roman"/>
          <w:szCs w:val="24"/>
        </w:rPr>
        <w:t xml:space="preserve"> η </w:t>
      </w:r>
      <w:r>
        <w:rPr>
          <w:rFonts w:eastAsia="Times New Roman" w:cs="Times New Roman"/>
          <w:szCs w:val="24"/>
        </w:rPr>
        <w:t>χωρητικότητα του διαχειριζομένου</w:t>
      </w:r>
      <w:r w:rsidRPr="00DC4996">
        <w:rPr>
          <w:rFonts w:eastAsia="Times New Roman" w:cs="Times New Roman"/>
          <w:szCs w:val="24"/>
        </w:rPr>
        <w:t xml:space="preserve"> στόλου ανέρχ</w:t>
      </w:r>
      <w:r w:rsidRPr="00DC4996">
        <w:rPr>
          <w:rFonts w:eastAsia="Times New Roman" w:cs="Times New Roman"/>
          <w:szCs w:val="24"/>
        </w:rPr>
        <w:t xml:space="preserve">εται σε </w:t>
      </w:r>
      <w:r>
        <w:rPr>
          <w:rFonts w:eastAsia="Times New Roman" w:cs="Times New Roman"/>
          <w:szCs w:val="24"/>
        </w:rPr>
        <w:t xml:space="preserve">τέσσερις χιλιάδες επτακόσια σαράντα έξι </w:t>
      </w:r>
      <w:r w:rsidRPr="00DC4996">
        <w:rPr>
          <w:rFonts w:eastAsia="Times New Roman" w:cs="Times New Roman"/>
          <w:szCs w:val="24"/>
        </w:rPr>
        <w:t xml:space="preserve">πλοία άνω των χιλίων </w:t>
      </w:r>
      <w:r w:rsidRPr="00DC4996">
        <w:rPr>
          <w:rFonts w:eastAsia="Times New Roman" w:cs="Times New Roman"/>
          <w:szCs w:val="24"/>
          <w:lang w:val="en-US"/>
        </w:rPr>
        <w:t>GT</w:t>
      </w:r>
      <w:r>
        <w:rPr>
          <w:rFonts w:eastAsia="Times New Roman" w:cs="Times New Roman"/>
          <w:szCs w:val="24"/>
        </w:rPr>
        <w:t>,</w:t>
      </w:r>
      <w:r w:rsidRPr="00DC4996">
        <w:rPr>
          <w:rFonts w:eastAsia="Times New Roman" w:cs="Times New Roman"/>
          <w:szCs w:val="24"/>
        </w:rPr>
        <w:t xml:space="preserve"> χωρητικότητας </w:t>
      </w:r>
      <w:r>
        <w:rPr>
          <w:rFonts w:eastAsia="Times New Roman" w:cs="Times New Roman"/>
          <w:szCs w:val="24"/>
        </w:rPr>
        <w:t xml:space="preserve">365,45 </w:t>
      </w:r>
      <w:r w:rsidRPr="00DC4996">
        <w:rPr>
          <w:rFonts w:eastAsia="Times New Roman" w:cs="Times New Roman"/>
          <w:szCs w:val="24"/>
        </w:rPr>
        <w:t xml:space="preserve">εκατομμυρίων τόνων </w:t>
      </w:r>
      <w:r w:rsidRPr="00DC4996">
        <w:rPr>
          <w:rFonts w:eastAsia="Times New Roman" w:cs="Times New Roman"/>
          <w:szCs w:val="24"/>
          <w:lang w:val="en-US"/>
        </w:rPr>
        <w:t>DWT</w:t>
      </w:r>
      <w:r>
        <w:rPr>
          <w:rFonts w:eastAsia="Times New Roman" w:cs="Times New Roman"/>
          <w:szCs w:val="24"/>
        </w:rPr>
        <w:t>,</w:t>
      </w:r>
      <w:r w:rsidRPr="00DC4996">
        <w:rPr>
          <w:rFonts w:eastAsia="Times New Roman" w:cs="Times New Roman"/>
          <w:szCs w:val="24"/>
        </w:rPr>
        <w:t xml:space="preserve"> σημειώνοντας αύξηση περίπου 6,6% σε σχέση με το προηγούμενο έτος</w:t>
      </w:r>
      <w:r>
        <w:rPr>
          <w:rFonts w:eastAsia="Times New Roman" w:cs="Times New Roman"/>
          <w:szCs w:val="24"/>
        </w:rPr>
        <w:t>.</w:t>
      </w:r>
      <w:r w:rsidRPr="00DC4996">
        <w:rPr>
          <w:rFonts w:eastAsia="Times New Roman" w:cs="Times New Roman"/>
          <w:szCs w:val="24"/>
        </w:rPr>
        <w:t xml:space="preserve"> </w:t>
      </w:r>
    </w:p>
    <w:p w14:paraId="4D87FEAD"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 xml:space="preserve">Η ελληνική και </w:t>
      </w:r>
      <w:proofErr w:type="spellStart"/>
      <w:r>
        <w:rPr>
          <w:rFonts w:eastAsia="Times New Roman" w:cs="Times New Roman"/>
          <w:szCs w:val="24"/>
        </w:rPr>
        <w:t>ελληνόκτητη</w:t>
      </w:r>
      <w:proofErr w:type="spellEnd"/>
      <w:r>
        <w:rPr>
          <w:rFonts w:eastAsia="Times New Roman" w:cs="Times New Roman"/>
          <w:szCs w:val="24"/>
        </w:rPr>
        <w:t xml:space="preserve"> ναυτιλία αποτελεί το χαρακτηριστικότερο παρά</w:t>
      </w:r>
      <w:r>
        <w:rPr>
          <w:rFonts w:eastAsia="Times New Roman" w:cs="Times New Roman"/>
          <w:szCs w:val="24"/>
        </w:rPr>
        <w:t>δειγμα εξωστρέφειας και υγιούς επιχειρηματικότητας</w:t>
      </w:r>
      <w:r>
        <w:rPr>
          <w:rFonts w:eastAsia="Times New Roman" w:cs="Times New Roman"/>
          <w:szCs w:val="24"/>
        </w:rPr>
        <w:t>,</w:t>
      </w:r>
      <w:r>
        <w:rPr>
          <w:rFonts w:eastAsia="Times New Roman" w:cs="Times New Roman"/>
          <w:szCs w:val="24"/>
        </w:rPr>
        <w:t xml:space="preserve"> που δραστηριοποιείται σε όλα τα μήκη και πλάτη του πλανήτη. Επισημαίνω ότι χαρακτηριστικό είναι το γεγονός ότι και για το έτος 2018 η </w:t>
      </w:r>
      <w:proofErr w:type="spellStart"/>
      <w:r>
        <w:rPr>
          <w:rFonts w:eastAsia="Times New Roman" w:cs="Times New Roman"/>
          <w:szCs w:val="24"/>
        </w:rPr>
        <w:t>ελληνόκτητος</w:t>
      </w:r>
      <w:proofErr w:type="spellEnd"/>
      <w:r>
        <w:rPr>
          <w:rFonts w:eastAsia="Times New Roman" w:cs="Times New Roman"/>
          <w:szCs w:val="24"/>
        </w:rPr>
        <w:t xml:space="preserve"> ναυτιλία συνέχισε να εκπροσωπεί άνω του 20% της παγκόσμια</w:t>
      </w:r>
      <w:r>
        <w:rPr>
          <w:rFonts w:eastAsia="Times New Roman" w:cs="Times New Roman"/>
          <w:szCs w:val="24"/>
        </w:rPr>
        <w:t xml:space="preserve">ς χωρητικότητας σε όρους DWT και πλέον του 51% της </w:t>
      </w:r>
      <w:r>
        <w:rPr>
          <w:rFonts w:eastAsia="Times New Roman" w:cs="Times New Roman"/>
          <w:szCs w:val="24"/>
        </w:rPr>
        <w:t>ν</w:t>
      </w:r>
      <w:r>
        <w:rPr>
          <w:rFonts w:eastAsia="Times New Roman" w:cs="Times New Roman"/>
          <w:szCs w:val="24"/>
        </w:rPr>
        <w:t xml:space="preserve">αυτιλίας της Ευρωπαϊκής Ένωσης. </w:t>
      </w:r>
    </w:p>
    <w:p w14:paraId="4D87FEAE"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Η ναυτιλία των Ελλήνων αποτελεί αδιαμφισβήτητα έναν από τους σημαντικότερους τομείς της εθνικής οικονομίας</w:t>
      </w:r>
      <w:r>
        <w:rPr>
          <w:rFonts w:eastAsia="Times New Roman" w:cs="Times New Roman"/>
          <w:szCs w:val="24"/>
        </w:rPr>
        <w:t>,</w:t>
      </w:r>
      <w:r>
        <w:rPr>
          <w:rFonts w:eastAsia="Times New Roman" w:cs="Times New Roman"/>
          <w:szCs w:val="24"/>
        </w:rPr>
        <w:t xml:space="preserve"> συνεισφέροντας πάνω από 9% στο </w:t>
      </w:r>
      <w:r>
        <w:rPr>
          <w:rFonts w:eastAsia="Times New Roman" w:cs="Times New Roman"/>
          <w:szCs w:val="24"/>
        </w:rPr>
        <w:t>Α</w:t>
      </w:r>
      <w:r>
        <w:rPr>
          <w:rFonts w:eastAsia="Times New Roman" w:cs="Times New Roman"/>
          <w:szCs w:val="24"/>
        </w:rPr>
        <w:t xml:space="preserve">καθάριστο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Π</w:t>
      </w:r>
      <w:r>
        <w:rPr>
          <w:rFonts w:eastAsia="Times New Roman" w:cs="Times New Roman"/>
          <w:szCs w:val="24"/>
        </w:rPr>
        <w:t>ροϊόν. Η ναυτ</w:t>
      </w:r>
      <w:r>
        <w:rPr>
          <w:rFonts w:eastAsia="Times New Roman" w:cs="Times New Roman"/>
          <w:szCs w:val="24"/>
        </w:rPr>
        <w:t>ιλία συμβάλ</w:t>
      </w:r>
      <w:r>
        <w:rPr>
          <w:rFonts w:eastAsia="Times New Roman" w:cs="Times New Roman"/>
          <w:szCs w:val="24"/>
        </w:rPr>
        <w:t>λ</w:t>
      </w:r>
      <w:r>
        <w:rPr>
          <w:rFonts w:eastAsia="Times New Roman" w:cs="Times New Roman"/>
          <w:szCs w:val="24"/>
        </w:rPr>
        <w:t>ει σημαντικά στη μείωση του ελλείμματος του ισοζυγίου τρεχουσών συναλλαγών μέσω της εισαγωγής κεφαλαίων από το εξωτερικό, γεγονός το οποίο επιβεβαιώνεται από τα επίσημα στοιχεία της Τράπεζας της Ελλάδος για την εισαγωγή ναυτιλιακού συναλλάγματο</w:t>
      </w:r>
      <w:r>
        <w:rPr>
          <w:rFonts w:eastAsia="Times New Roman" w:cs="Times New Roman"/>
          <w:szCs w:val="24"/>
        </w:rPr>
        <w:t>ς</w:t>
      </w:r>
      <w:r>
        <w:rPr>
          <w:rFonts w:eastAsia="Times New Roman" w:cs="Times New Roman"/>
          <w:szCs w:val="24"/>
        </w:rPr>
        <w:t>,</w:t>
      </w:r>
      <w:r>
        <w:rPr>
          <w:rFonts w:eastAsia="Times New Roman" w:cs="Times New Roman"/>
          <w:szCs w:val="24"/>
        </w:rPr>
        <w:t xml:space="preserve"> που διοχετεύεται πολύπλευρα στην οικονομία, την ενίσχυση της απασχόλησης, καθώς και την επίτευξη πολλαπλασιαστικών ωφελημάτων σε παράπλευρες δραστηριότητες που σχετίζονται με τη ναυτιλία. </w:t>
      </w:r>
    </w:p>
    <w:p w14:paraId="4D87FEAF"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 xml:space="preserve">Επικεντρώνομαι στο άρθρο 56 και συγκεκριμένα στο νέο </w:t>
      </w:r>
      <w:r>
        <w:rPr>
          <w:rFonts w:eastAsia="Times New Roman" w:cs="Times New Roman"/>
          <w:szCs w:val="24"/>
        </w:rPr>
        <w:t>σ</w:t>
      </w:r>
      <w:r>
        <w:rPr>
          <w:rFonts w:eastAsia="Times New Roman" w:cs="Times New Roman"/>
          <w:szCs w:val="24"/>
        </w:rPr>
        <w:t>υνυποσχετι</w:t>
      </w:r>
      <w:r>
        <w:rPr>
          <w:rFonts w:eastAsia="Times New Roman" w:cs="Times New Roman"/>
          <w:szCs w:val="24"/>
        </w:rPr>
        <w:t>κό μεταξύ του ελληνικού δημοσίου και της ναυτικής κοινότητας που υπεγράφη τον Φεβρουάριο του 2019, δηλαδή του τρέχοντος έτους</w:t>
      </w:r>
      <w:r>
        <w:rPr>
          <w:rFonts w:eastAsia="Times New Roman" w:cs="Times New Roman"/>
          <w:szCs w:val="24"/>
        </w:rPr>
        <w:t>,</w:t>
      </w:r>
      <w:r>
        <w:rPr>
          <w:rFonts w:eastAsia="Times New Roman" w:cs="Times New Roman"/>
          <w:szCs w:val="24"/>
        </w:rPr>
        <w:t xml:space="preserve"> και επισημαίνω ότι η ελληνική ναυτιλιακή κοινότητα μέσω της εθελοντικής πρωτοβουλίας της αποδεικνύει την πρόθεσή της να συμβάλλει</w:t>
      </w:r>
      <w:r>
        <w:rPr>
          <w:rFonts w:eastAsia="Times New Roman" w:cs="Times New Roman"/>
          <w:szCs w:val="24"/>
        </w:rPr>
        <w:t xml:space="preserve"> περαιτέρω στην εθνική οικονομία της χώρας. </w:t>
      </w:r>
    </w:p>
    <w:p w14:paraId="4D87FEB0"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Η εν λόγω πρωτοβουλία υλοποιήθηκε για πρώτη φορά το 2014, που με το άρθρο 42 του ν.4301/2014 κυρώθηκε και είχε ισχύ νόμου από τ</w:t>
      </w:r>
      <w:r>
        <w:rPr>
          <w:rFonts w:eastAsia="Times New Roman" w:cs="Times New Roman"/>
          <w:szCs w:val="24"/>
        </w:rPr>
        <w:t>ις</w:t>
      </w:r>
      <w:r>
        <w:rPr>
          <w:rFonts w:eastAsia="Times New Roman" w:cs="Times New Roman"/>
          <w:szCs w:val="24"/>
        </w:rPr>
        <w:t xml:space="preserve"> 18 Ιουλίου του 2013 με </w:t>
      </w:r>
      <w:r>
        <w:rPr>
          <w:rFonts w:eastAsia="Times New Roman" w:cs="Times New Roman"/>
          <w:szCs w:val="24"/>
        </w:rPr>
        <w:t>σ</w:t>
      </w:r>
      <w:r>
        <w:rPr>
          <w:rFonts w:eastAsia="Times New Roman" w:cs="Times New Roman"/>
          <w:szCs w:val="24"/>
        </w:rPr>
        <w:t>υνυποσχετικό μεταξύ του ελληνικού δημοσίου και της ναυτιλ</w:t>
      </w:r>
      <w:r>
        <w:rPr>
          <w:rFonts w:eastAsia="Times New Roman" w:cs="Times New Roman"/>
          <w:szCs w:val="24"/>
        </w:rPr>
        <w:t xml:space="preserve">ιακής κοινότητας. </w:t>
      </w:r>
    </w:p>
    <w:p w14:paraId="4D87FEB1"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Η αρχική διαδικασία οικειοθελούς παραχώρησης είχε εφαρμογή για το χρονικό διάστημα από το έτος 2014 έως το έτος 2018 για τα φορολογικά έτη 2013 έως 2017, στο πλαίσιο της οποίας συμμετείχαν το έτος 2014 τετρακόσιες εβδομήντα οκτώ εταιρείε</w:t>
      </w:r>
      <w:r>
        <w:rPr>
          <w:rFonts w:eastAsia="Times New Roman" w:cs="Times New Roman"/>
          <w:szCs w:val="24"/>
        </w:rPr>
        <w:t>ς και στα επόμενα έτη εξήντα πέντε επιπλέον εταιρείες, οι οποίες αντιπροσώπευαν συνολικά πλέον του 95% της χωρητικότητας του υπό διαχείριση από την Ελλάδα στόλου.</w:t>
      </w:r>
    </w:p>
    <w:p w14:paraId="4D87FEB2"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 xml:space="preserve">Η κύρωση του νέου </w:t>
      </w:r>
      <w:r>
        <w:rPr>
          <w:rFonts w:eastAsia="Times New Roman" w:cs="Times New Roman"/>
          <w:szCs w:val="24"/>
        </w:rPr>
        <w:t>σ</w:t>
      </w:r>
      <w:r>
        <w:rPr>
          <w:rFonts w:eastAsia="Times New Roman" w:cs="Times New Roman"/>
          <w:szCs w:val="24"/>
        </w:rPr>
        <w:t xml:space="preserve">υνυποσχετικού του ελληνικού δημοσίου με τη ναυτιλιακή κοινότητα αποτελεί ένα νέο συμβόλαιο μεταξύ της πολιτείας με τη ναυτιλία, που ανταποκρίνεται στην επιδίωξη της Κυβέρνησης για κοινωνικά ανταποδοτική επιχειρηματικότητα. </w:t>
      </w:r>
    </w:p>
    <w:p w14:paraId="4D87FEB3"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Βασική διαφοροποίηση του νέου </w:t>
      </w:r>
      <w:r>
        <w:rPr>
          <w:rFonts w:eastAsia="Times New Roman" w:cs="Times New Roman"/>
          <w:szCs w:val="24"/>
        </w:rPr>
        <w:t>σ</w:t>
      </w:r>
      <w:r>
        <w:rPr>
          <w:rFonts w:eastAsia="Times New Roman" w:cs="Times New Roman"/>
          <w:szCs w:val="24"/>
        </w:rPr>
        <w:t>υ</w:t>
      </w:r>
      <w:r>
        <w:rPr>
          <w:rFonts w:eastAsia="Times New Roman" w:cs="Times New Roman"/>
          <w:szCs w:val="24"/>
        </w:rPr>
        <w:t>νυποσχετικού</w:t>
      </w:r>
      <w:r>
        <w:rPr>
          <w:rFonts w:eastAsia="Times New Roman" w:cs="Times New Roman"/>
          <w:szCs w:val="24"/>
        </w:rPr>
        <w:t>,</w:t>
      </w:r>
      <w:r>
        <w:rPr>
          <w:rFonts w:eastAsia="Times New Roman" w:cs="Times New Roman"/>
          <w:szCs w:val="24"/>
        </w:rPr>
        <w:t xml:space="preserve"> σε σχέση με το προγενέστερο</w:t>
      </w:r>
      <w:r>
        <w:rPr>
          <w:rFonts w:eastAsia="Times New Roman" w:cs="Times New Roman"/>
          <w:szCs w:val="24"/>
        </w:rPr>
        <w:t>,</w:t>
      </w:r>
      <w:r>
        <w:rPr>
          <w:rFonts w:eastAsia="Times New Roman" w:cs="Times New Roman"/>
          <w:szCs w:val="24"/>
        </w:rPr>
        <w:t xml:space="preserve"> του έτους 2014</w:t>
      </w:r>
      <w:r>
        <w:rPr>
          <w:rFonts w:eastAsia="Times New Roman" w:cs="Times New Roman"/>
          <w:szCs w:val="24"/>
        </w:rPr>
        <w:t>,</w:t>
      </w:r>
      <w:r>
        <w:rPr>
          <w:rFonts w:eastAsia="Times New Roman" w:cs="Times New Roman"/>
          <w:szCs w:val="24"/>
        </w:rPr>
        <w:t xml:space="preserve"> είναι ότι η καταβολή της οικειοθελούς παροχής μετατοπίζεται από το εταιρικό φορολογικό επίπεδο των πλοιοκτητριών εταιρειών στο επίπεδο των φυσικών προσώπων υπό την ιδιότητα των τελικών μετόχων ή ετ</w:t>
      </w:r>
      <w:r>
        <w:rPr>
          <w:rFonts w:eastAsia="Times New Roman" w:cs="Times New Roman"/>
          <w:szCs w:val="24"/>
        </w:rPr>
        <w:t>αίρων ή πραγματικών δικαιούχων, δικαιούχων πλοιοκτητριών εταιρειών, πλοίων υπό ελληνική ή ξένη σημαία, φορολογικών κατοίκων Ελλάδας, ανερχόμενη σε σταθερό ποσοστό 10% επί των εισαγομένων ποσών σε οποιοδήποτε νόμισμα</w:t>
      </w:r>
      <w:r>
        <w:rPr>
          <w:rFonts w:eastAsia="Times New Roman" w:cs="Times New Roman"/>
          <w:szCs w:val="24"/>
        </w:rPr>
        <w:t>,</w:t>
      </w:r>
      <w:r>
        <w:rPr>
          <w:rFonts w:eastAsia="Times New Roman" w:cs="Times New Roman"/>
          <w:szCs w:val="24"/>
        </w:rPr>
        <w:t xml:space="preserve"> προερχόμενων από εισοδήματα εκ μερισμάτ</w:t>
      </w:r>
      <w:r>
        <w:rPr>
          <w:rFonts w:eastAsia="Times New Roman" w:cs="Times New Roman"/>
          <w:szCs w:val="24"/>
        </w:rPr>
        <w:t xml:space="preserve">ων των εν λόγω πλοιοκτητριών εταιρειών για αόριστη χρονική διάρκεια. Κι αυτό είναι πολύ σημαντικό. Πρόκειται για συμφωνητικό αορίστου χρόνου. </w:t>
      </w:r>
    </w:p>
    <w:p w14:paraId="4D87FEB4"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Σύμφωνα με τα στοιχεία της αρμόδιας </w:t>
      </w:r>
      <w:r>
        <w:rPr>
          <w:rFonts w:eastAsia="Times New Roman" w:cs="Times New Roman"/>
          <w:szCs w:val="24"/>
        </w:rPr>
        <w:t>Δ</w:t>
      </w:r>
      <w:r>
        <w:rPr>
          <w:rFonts w:eastAsia="Times New Roman" w:cs="Times New Roman"/>
          <w:szCs w:val="24"/>
        </w:rPr>
        <w:t xml:space="preserve">ιεύθυνσης </w:t>
      </w:r>
      <w:r>
        <w:rPr>
          <w:rFonts w:eastAsia="Times New Roman" w:cs="Times New Roman"/>
          <w:szCs w:val="24"/>
        </w:rPr>
        <w:t>Π</w:t>
      </w:r>
      <w:r>
        <w:rPr>
          <w:rFonts w:eastAsia="Times New Roman" w:cs="Times New Roman"/>
          <w:szCs w:val="24"/>
        </w:rPr>
        <w:t xml:space="preserve">οντοπόρου </w:t>
      </w:r>
      <w:r>
        <w:rPr>
          <w:rFonts w:eastAsia="Times New Roman" w:cs="Times New Roman"/>
          <w:szCs w:val="24"/>
        </w:rPr>
        <w:t>Ν</w:t>
      </w:r>
      <w:r>
        <w:rPr>
          <w:rFonts w:eastAsia="Times New Roman" w:cs="Times New Roman"/>
          <w:szCs w:val="24"/>
        </w:rPr>
        <w:t>αυτιλίας -αδιαμφισβήτητα στοιχεία-</w:t>
      </w:r>
      <w:r>
        <w:rPr>
          <w:rFonts w:eastAsia="Times New Roman" w:cs="Times New Roman"/>
          <w:szCs w:val="24"/>
        </w:rPr>
        <w:t>,</w:t>
      </w:r>
      <w:r>
        <w:rPr>
          <w:rFonts w:eastAsia="Times New Roman" w:cs="Times New Roman"/>
          <w:szCs w:val="24"/>
        </w:rPr>
        <w:t xml:space="preserve"> ο αριθμός των </w:t>
      </w:r>
      <w:r>
        <w:rPr>
          <w:rFonts w:eastAsia="Times New Roman" w:cs="Times New Roman"/>
          <w:szCs w:val="24"/>
        </w:rPr>
        <w:lastRenderedPageBreak/>
        <w:t>πλοί</w:t>
      </w:r>
      <w:r>
        <w:rPr>
          <w:rFonts w:eastAsia="Times New Roman" w:cs="Times New Roman"/>
          <w:szCs w:val="24"/>
        </w:rPr>
        <w:t xml:space="preserve">ων που συμμετείχαν μέχρι σήμερα στη νέα διαδικασία οικειοθελούς παροχής ανέρχεται σε ιδιαίτερα υψηλό ποσοστό του διαχειριζομένου στόλου της ποντοπόρου ναυτιλίας. </w:t>
      </w:r>
    </w:p>
    <w:p w14:paraId="4D87FEB5"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Ειδικότερα, στη νέα διαδικασία μετείχαν περισσότερες από πεντακόσιες τριάντα ναυτιλιακές εται</w:t>
      </w:r>
      <w:r>
        <w:rPr>
          <w:rFonts w:eastAsia="Times New Roman" w:cs="Times New Roman"/>
          <w:szCs w:val="24"/>
        </w:rPr>
        <w:t>ρείες, η πλειοψηφία των οποίων αφορούσε διαχειρίστριες εταιρείες του άρθρου 25 του ν.27/1975, καθώς επίσης και ναυτικών εταιρειών του ν.959/1979. Ο συνολικός αριθμός δηλωθέντων πλοίων ξεπέρασε τον εντυπωσιακό αριθμό των τεσσάρων χιλιάδων δεκαέξι πλοίων και</w:t>
      </w:r>
      <w:r>
        <w:rPr>
          <w:rFonts w:eastAsia="Times New Roman" w:cs="Times New Roman"/>
          <w:szCs w:val="24"/>
        </w:rPr>
        <w:t xml:space="preserve"> η δηλωθείσα χωρητικότητα -εδώ είναι το κρίσιμο στοιχείο- ξεπερνάει το 95% της συνολικής διαχειριζόμενης χωρητικότητας της ποντοπόρου ναυτιλίας. </w:t>
      </w:r>
    </w:p>
    <w:p w14:paraId="4D87FEB6"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Η σχεδόν καθολική συμμετοχή της ναυτιλιακής κοινότητας στη νέα οικειοθελή παροχή επιβεβαιώνει κατά την εκτίμησ</w:t>
      </w:r>
      <w:r>
        <w:rPr>
          <w:rFonts w:eastAsia="Times New Roman" w:cs="Times New Roman"/>
          <w:szCs w:val="24"/>
        </w:rPr>
        <w:t>ή μας ότι η δημιουργική Ελλάδα είναι παρούσα στην προσπάθεια κεφαλαιοποίησης της αναπτυξιακής πορείας της χώρας.</w:t>
      </w:r>
    </w:p>
    <w:p w14:paraId="4D87FEB7"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Επιτρέψτε μου να πω το εξής. Τα μακροοικονομικά μεγέθη της χώρας αδιαμφισβήτητα αναδεικνύουν τη συνεισφορά </w:t>
      </w:r>
      <w:r>
        <w:rPr>
          <w:rFonts w:eastAsia="Times New Roman" w:cs="Times New Roman"/>
          <w:szCs w:val="24"/>
        </w:rPr>
        <w:lastRenderedPageBreak/>
        <w:t>της ελληνικής ποντοπόρου ναυτιλίας σ</w:t>
      </w:r>
      <w:r>
        <w:rPr>
          <w:rFonts w:eastAsia="Times New Roman" w:cs="Times New Roman"/>
          <w:szCs w:val="24"/>
        </w:rPr>
        <w:t xml:space="preserve">την απασχόληση και στο </w:t>
      </w:r>
      <w:r>
        <w:rPr>
          <w:rFonts w:eastAsia="Times New Roman" w:cs="Times New Roman"/>
          <w:szCs w:val="24"/>
        </w:rPr>
        <w:t>Α</w:t>
      </w:r>
      <w:r>
        <w:rPr>
          <w:rFonts w:eastAsia="Times New Roman" w:cs="Times New Roman"/>
          <w:szCs w:val="24"/>
        </w:rPr>
        <w:t xml:space="preserve">καθάριστο </w:t>
      </w:r>
      <w:r>
        <w:rPr>
          <w:rFonts w:eastAsia="Times New Roman" w:cs="Times New Roman"/>
          <w:szCs w:val="24"/>
        </w:rPr>
        <w:t>Ε</w:t>
      </w:r>
      <w:r>
        <w:rPr>
          <w:rFonts w:eastAsia="Times New Roman" w:cs="Times New Roman"/>
          <w:szCs w:val="24"/>
        </w:rPr>
        <w:t xml:space="preserve">γχώριο </w:t>
      </w:r>
      <w:r>
        <w:rPr>
          <w:rFonts w:eastAsia="Times New Roman" w:cs="Times New Roman"/>
          <w:szCs w:val="24"/>
        </w:rPr>
        <w:t>Π</w:t>
      </w:r>
      <w:r>
        <w:rPr>
          <w:rFonts w:eastAsia="Times New Roman" w:cs="Times New Roman"/>
          <w:szCs w:val="24"/>
        </w:rPr>
        <w:t>ροϊόν της χώρας μας. Συγκεκριμένα, σύμφωνα με στοιχεία της Τράπεζας της Ελλάδος, για το έτος 2018 εισέρρευσε συνάλλαγμα της κατηγορίας «Μεταφορές» του ισοζυγίου υπηρεσιών και ανέρχονταν σε 16.629,9 εκατομμύρια ευρ</w:t>
      </w:r>
      <w:r>
        <w:rPr>
          <w:rFonts w:eastAsia="Times New Roman" w:cs="Times New Roman"/>
          <w:szCs w:val="24"/>
        </w:rPr>
        <w:t xml:space="preserve">ώ έναντι 14.473,8 εκατομμυρίων ευρώ του αντίστοιχου έτους 2017 και 12.574 εκατομμυρίων ευρώ του αντίστοιχου έτους 2016. Είναι προφανής η αύξηση και κατά συνέπεια είναι προφανέστατη η απόδοση εσόδων με το </w:t>
      </w:r>
      <w:r>
        <w:rPr>
          <w:rFonts w:eastAsia="Times New Roman" w:cs="Times New Roman"/>
          <w:szCs w:val="24"/>
        </w:rPr>
        <w:t>σ</w:t>
      </w:r>
      <w:r>
        <w:rPr>
          <w:rFonts w:eastAsia="Times New Roman" w:cs="Times New Roman"/>
          <w:szCs w:val="24"/>
        </w:rPr>
        <w:t xml:space="preserve">υνυποσχετικό στο ελληνικό δημόσιο. </w:t>
      </w:r>
    </w:p>
    <w:p w14:paraId="4D87FEB8"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Συγκρίνοντας το</w:t>
      </w:r>
      <w:r>
        <w:rPr>
          <w:rFonts w:eastAsia="Times New Roman" w:cs="Times New Roman"/>
          <w:szCs w:val="24"/>
        </w:rPr>
        <w:t xml:space="preserve"> ποσό </w:t>
      </w:r>
      <w:r>
        <w:rPr>
          <w:rFonts w:eastAsia="Times New Roman" w:cs="Times New Roman"/>
          <w:szCs w:val="24"/>
        </w:rPr>
        <w:t>τ</w:t>
      </w:r>
      <w:r>
        <w:rPr>
          <w:rFonts w:eastAsia="Times New Roman" w:cs="Times New Roman"/>
          <w:szCs w:val="24"/>
        </w:rPr>
        <w:t xml:space="preserve">ου </w:t>
      </w:r>
      <w:proofErr w:type="spellStart"/>
      <w:r>
        <w:rPr>
          <w:rFonts w:eastAsia="Times New Roman" w:cs="Times New Roman"/>
          <w:szCs w:val="24"/>
        </w:rPr>
        <w:t>εισρεύσαντος</w:t>
      </w:r>
      <w:proofErr w:type="spellEnd"/>
      <w:r>
        <w:rPr>
          <w:rFonts w:eastAsia="Times New Roman" w:cs="Times New Roman"/>
          <w:szCs w:val="24"/>
        </w:rPr>
        <w:t xml:space="preserve"> συναλλάγματος του 2018 με το ποσό της αντίστοιχης περιόδου του 2017, προκύπτει αύξηση της τάξης του 14,9% και</w:t>
      </w:r>
      <w:r>
        <w:rPr>
          <w:rFonts w:eastAsia="Times New Roman" w:cs="Times New Roman"/>
          <w:szCs w:val="24"/>
        </w:rPr>
        <w:t>,</w:t>
      </w:r>
      <w:r>
        <w:rPr>
          <w:rFonts w:eastAsia="Times New Roman" w:cs="Times New Roman"/>
          <w:szCs w:val="24"/>
        </w:rPr>
        <w:t xml:space="preserve"> συγκρινόμενο με το ποσό της αντίστοιχης περιόδου του 2019, αύξηση της τάξεως του 32,25%. </w:t>
      </w:r>
    </w:p>
    <w:p w14:paraId="4D87FEB9"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Σύμφωνα με την ετήσια έκθεση της</w:t>
      </w:r>
      <w:r>
        <w:rPr>
          <w:rFonts w:eastAsia="Times New Roman" w:cs="Times New Roman"/>
          <w:szCs w:val="24"/>
        </w:rPr>
        <w:t xml:space="preserve"> Ένωσης Ελλήνων Εφοπλιστών 2017</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2018, το 2017 οι εισροές στο ισοζύγιο πληρωμών από την παροχή ναυτιλιακών υπηρεσιών υπολογίζονται σε περίπου 9,14 δισεκατομμύρια ευρώ</w:t>
      </w:r>
      <w:r>
        <w:rPr>
          <w:rFonts w:eastAsia="Times New Roman" w:cs="Times New Roman"/>
          <w:szCs w:val="24"/>
        </w:rPr>
        <w:t>,</w:t>
      </w:r>
      <w:r>
        <w:rPr>
          <w:rFonts w:eastAsia="Times New Roman" w:cs="Times New Roman"/>
          <w:szCs w:val="24"/>
        </w:rPr>
        <w:t xml:space="preserve"> σημειώνοντας αύξηση </w:t>
      </w:r>
      <w:r>
        <w:rPr>
          <w:rFonts w:eastAsia="Times New Roman" w:cs="Times New Roman"/>
          <w:szCs w:val="24"/>
        </w:rPr>
        <w:lastRenderedPageBreak/>
        <w:t>16,91% σε σχέση με το 2016, όταν οι εισροές στο ισοζύγιο πληρωμών ή</w:t>
      </w:r>
      <w:r>
        <w:rPr>
          <w:rFonts w:eastAsia="Times New Roman" w:cs="Times New Roman"/>
          <w:szCs w:val="24"/>
        </w:rPr>
        <w:t xml:space="preserve">ταν 7,81 δισεκατομμύρια ευρώ. </w:t>
      </w:r>
    </w:p>
    <w:p w14:paraId="4D87FEBA"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σύμφωνα με στατιστικά στοιχεία της αρμόδιας διεύθυνσης του Υπουργείου Ναυτιλίας και Νησιωτικής Πολιτικής παρατηρείται αύξηση του διαχειριζομένου στόλου για το έτος 2018</w:t>
      </w:r>
      <w:r>
        <w:rPr>
          <w:rFonts w:eastAsia="Times New Roman" w:cs="Times New Roman"/>
          <w:szCs w:val="24"/>
        </w:rPr>
        <w:t>,</w:t>
      </w:r>
      <w:r>
        <w:rPr>
          <w:rFonts w:eastAsia="Times New Roman" w:cs="Times New Roman"/>
          <w:szCs w:val="24"/>
        </w:rPr>
        <w:t xml:space="preserve"> τέσσερις χιλιάδες τετρακό</w:t>
      </w:r>
      <w:r>
        <w:rPr>
          <w:rFonts w:eastAsia="Times New Roman" w:cs="Times New Roman"/>
          <w:szCs w:val="24"/>
        </w:rPr>
        <w:t>σια πενήντα έξι διαχειριζόμενα πλοία με χωρητικότητα 200,3 εκατομμύρια ΟΧ κατά 2,37% και χωρητικότητας κατά 3,42%</w:t>
      </w:r>
      <w:r>
        <w:rPr>
          <w:rFonts w:eastAsia="Times New Roman" w:cs="Times New Roman"/>
          <w:szCs w:val="24"/>
        </w:rPr>
        <w:t>,</w:t>
      </w:r>
      <w:r>
        <w:rPr>
          <w:rFonts w:eastAsia="Times New Roman" w:cs="Times New Roman"/>
          <w:szCs w:val="24"/>
        </w:rPr>
        <w:t xml:space="preserve"> έναντι του έτους 2017, γεγονός που καταδεικνύει αφ</w:t>
      </w:r>
      <w:r>
        <w:rPr>
          <w:rFonts w:eastAsia="Times New Roman" w:cs="Times New Roman"/>
          <w:szCs w:val="24"/>
        </w:rPr>
        <w:t xml:space="preserve">’ </w:t>
      </w:r>
      <w:r>
        <w:rPr>
          <w:rFonts w:eastAsia="Times New Roman" w:cs="Times New Roman"/>
          <w:szCs w:val="24"/>
        </w:rPr>
        <w:t xml:space="preserve">ενός τη διεύρυνση του </w:t>
      </w:r>
      <w:proofErr w:type="spellStart"/>
      <w:r>
        <w:rPr>
          <w:rFonts w:eastAsia="Times New Roman" w:cs="Times New Roman"/>
          <w:szCs w:val="24"/>
        </w:rPr>
        <w:t>ελληνόκτητου</w:t>
      </w:r>
      <w:proofErr w:type="spellEnd"/>
      <w:r>
        <w:rPr>
          <w:rFonts w:eastAsia="Times New Roman" w:cs="Times New Roman"/>
          <w:szCs w:val="24"/>
        </w:rPr>
        <w:t xml:space="preserve"> στόλου και αφ</w:t>
      </w:r>
      <w:r>
        <w:rPr>
          <w:rFonts w:eastAsia="Times New Roman" w:cs="Times New Roman"/>
          <w:szCs w:val="24"/>
        </w:rPr>
        <w:t xml:space="preserve">’ </w:t>
      </w:r>
      <w:r>
        <w:rPr>
          <w:rFonts w:eastAsia="Times New Roman" w:cs="Times New Roman"/>
          <w:szCs w:val="24"/>
        </w:rPr>
        <w:t>ετέρου τη δυναμική που παρουσιάζει ο να</w:t>
      </w:r>
      <w:r>
        <w:rPr>
          <w:rFonts w:eastAsia="Times New Roman" w:cs="Times New Roman"/>
          <w:szCs w:val="24"/>
        </w:rPr>
        <w:t>υτιλιακός τομέας στην εθνική οικονομία</w:t>
      </w:r>
      <w:r>
        <w:rPr>
          <w:rFonts w:eastAsia="Times New Roman" w:cs="Times New Roman"/>
          <w:szCs w:val="24"/>
        </w:rPr>
        <w:t>,</w:t>
      </w:r>
      <w:r>
        <w:rPr>
          <w:rFonts w:eastAsia="Times New Roman" w:cs="Times New Roman"/>
          <w:szCs w:val="24"/>
        </w:rPr>
        <w:t xml:space="preserve"> παρά την υφιστάμενη κρίση στην παγκόσμια ναυλαγορά τα τελευταία έτη. </w:t>
      </w:r>
    </w:p>
    <w:p w14:paraId="4D87FEBB"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Πρέπει να σας πω ότι το ποσό ενός εκατομμυρίου ευρώ κάθε έτος από τα χρήματα που θα εισρέουν στο ελληνικό δημόσιο από το </w:t>
      </w:r>
      <w:r>
        <w:rPr>
          <w:rFonts w:eastAsia="Times New Roman" w:cs="Times New Roman"/>
          <w:szCs w:val="24"/>
        </w:rPr>
        <w:t>σ</w:t>
      </w:r>
      <w:r>
        <w:rPr>
          <w:rFonts w:eastAsia="Times New Roman" w:cs="Times New Roman"/>
          <w:szCs w:val="24"/>
        </w:rPr>
        <w:t xml:space="preserve">υνυποσχετικό -που είναι </w:t>
      </w:r>
      <w:r>
        <w:rPr>
          <w:rFonts w:eastAsia="Times New Roman" w:cs="Times New Roman"/>
          <w:szCs w:val="24"/>
        </w:rPr>
        <w:t xml:space="preserve">εξαιρετικά σημαντικό ποσό- θα διατίθεται για τη ναυτική εκπαίδευση. </w:t>
      </w:r>
    </w:p>
    <w:p w14:paraId="4D87FEBC"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Γνωρίζω ότι η συνεχής αναφορά σε αριθμούς πιθανότατα να μην είναι εύληπτη στην παρούσα διαδικασία, αλλά έκανα την </w:t>
      </w:r>
      <w:r>
        <w:rPr>
          <w:rFonts w:eastAsia="Times New Roman" w:cs="Times New Roman"/>
          <w:szCs w:val="24"/>
        </w:rPr>
        <w:lastRenderedPageBreak/>
        <w:t>αναφορά αυτή για να καταδείξω ότι τα τελευταία χρόνια</w:t>
      </w:r>
      <w:r>
        <w:rPr>
          <w:rFonts w:eastAsia="Times New Roman" w:cs="Times New Roman"/>
          <w:szCs w:val="24"/>
        </w:rPr>
        <w:t>,</w:t>
      </w:r>
      <w:r>
        <w:rPr>
          <w:rFonts w:eastAsia="Times New Roman" w:cs="Times New Roman"/>
          <w:szCs w:val="24"/>
        </w:rPr>
        <w:t xml:space="preserve"> με συγκεκριμένη πολιτική</w:t>
      </w:r>
      <w:r>
        <w:rPr>
          <w:rFonts w:eastAsia="Times New Roman" w:cs="Times New Roman"/>
          <w:szCs w:val="24"/>
        </w:rPr>
        <w:t>,</w:t>
      </w:r>
      <w:r>
        <w:rPr>
          <w:rFonts w:eastAsia="Times New Roman" w:cs="Times New Roman"/>
          <w:szCs w:val="24"/>
        </w:rPr>
        <w:t xml:space="preserve"> έχουμε αυτά τα επιτεύγματα στον χώρο της ναυτικής βιομηχανίας, επιτεύγματα και αποτελέσματα τα οποία συνεισφέρουν στη συνεχή προσπάθεια της αύξησης των εσόδων του ελληνικού δημοσίου και προφανέστατα με την </w:t>
      </w:r>
      <w:proofErr w:type="spellStart"/>
      <w:r>
        <w:rPr>
          <w:rFonts w:eastAsia="Times New Roman" w:cs="Times New Roman"/>
          <w:szCs w:val="24"/>
        </w:rPr>
        <w:t>πολυεπίπεδη</w:t>
      </w:r>
      <w:proofErr w:type="spellEnd"/>
      <w:r>
        <w:rPr>
          <w:rFonts w:eastAsia="Times New Roman" w:cs="Times New Roman"/>
          <w:szCs w:val="24"/>
        </w:rPr>
        <w:t xml:space="preserve"> δίκαιη ανάπ</w:t>
      </w:r>
      <w:r>
        <w:rPr>
          <w:rFonts w:eastAsia="Times New Roman" w:cs="Times New Roman"/>
          <w:szCs w:val="24"/>
        </w:rPr>
        <w:t xml:space="preserve">τυξη που επιδιώκουμε. </w:t>
      </w:r>
    </w:p>
    <w:p w14:paraId="4D87FEBD"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Σας ευχαριστώ.</w:t>
      </w:r>
    </w:p>
    <w:p w14:paraId="4D87FEBE" w14:textId="77777777" w:rsidR="00E01347" w:rsidRDefault="00B0330D">
      <w:pPr>
        <w:spacing w:line="600" w:lineRule="auto"/>
        <w:ind w:firstLine="709"/>
        <w:jc w:val="center"/>
        <w:rPr>
          <w:rFonts w:eastAsia="Times New Roman"/>
          <w:szCs w:val="24"/>
        </w:rPr>
      </w:pPr>
      <w:r>
        <w:rPr>
          <w:rFonts w:eastAsia="Times New Roman" w:cs="Times New Roman"/>
          <w:szCs w:val="24"/>
        </w:rPr>
        <w:t>(Χειροκροτήματα από την πτέρυγα του ΣΥΡΙΖΑ)</w:t>
      </w:r>
    </w:p>
    <w:p w14:paraId="4D87FEBF" w14:textId="77777777" w:rsidR="00E01347" w:rsidRDefault="00B0330D">
      <w:pPr>
        <w:spacing w:line="600" w:lineRule="auto"/>
        <w:ind w:firstLine="720"/>
        <w:jc w:val="both"/>
        <w:rPr>
          <w:rFonts w:eastAsia="Times New Roman" w:cs="Times New Roman"/>
          <w:szCs w:val="24"/>
        </w:rPr>
      </w:pPr>
      <w:r w:rsidRPr="0027625A">
        <w:rPr>
          <w:rFonts w:eastAsia="Times New Roman" w:cs="Times New Roman"/>
          <w:b/>
          <w:szCs w:val="24"/>
        </w:rPr>
        <w:t>ΠΡΟ</w:t>
      </w:r>
      <w:r>
        <w:rPr>
          <w:rFonts w:eastAsia="Times New Roman" w:cs="Times New Roman"/>
          <w:b/>
          <w:szCs w:val="24"/>
        </w:rPr>
        <w:t>Ε</w:t>
      </w:r>
      <w:r w:rsidRPr="0027625A">
        <w:rPr>
          <w:rFonts w:eastAsia="Times New Roman" w:cs="Times New Roman"/>
          <w:b/>
          <w:szCs w:val="24"/>
        </w:rPr>
        <w:t>ΔΡΕΥΩΝ (Μάριος Γεωργιάδης):</w:t>
      </w:r>
      <w:r>
        <w:rPr>
          <w:rFonts w:eastAsia="Times New Roman" w:cs="Times New Roman"/>
          <w:szCs w:val="24"/>
        </w:rPr>
        <w:t xml:space="preserve"> Ευχαριστούμε τον κύριο Υπουργό.</w:t>
      </w:r>
    </w:p>
    <w:p w14:paraId="4D87FEC0"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 για να καταθέσετε τις νομοτεχνικές</w:t>
      </w:r>
      <w:r>
        <w:rPr>
          <w:rFonts w:eastAsia="Times New Roman" w:cs="Times New Roman"/>
          <w:szCs w:val="24"/>
        </w:rPr>
        <w:t xml:space="preserve"> βελτιώσεις</w:t>
      </w:r>
      <w:r>
        <w:rPr>
          <w:rFonts w:eastAsia="Times New Roman" w:cs="Times New Roman"/>
          <w:szCs w:val="24"/>
        </w:rPr>
        <w:t xml:space="preserve">. Για την οικονομία του χρόνου δεν </w:t>
      </w:r>
      <w:r>
        <w:rPr>
          <w:rFonts w:eastAsia="Times New Roman" w:cs="Times New Roman"/>
          <w:szCs w:val="24"/>
        </w:rPr>
        <w:t>χρειάζεται να τις αναγνώσετε, μπορείτε απλά να τις καταθέσετε και θα τις μοιράσουν οι υπηρεσίες. Αν είναι κάτι σημαντικό βέβαια, μπορείτε να το πείτε.</w:t>
      </w:r>
    </w:p>
    <w:p w14:paraId="4D87FEC1" w14:textId="77777777" w:rsidR="00E01347" w:rsidRDefault="00B0330D">
      <w:pPr>
        <w:spacing w:line="600" w:lineRule="auto"/>
        <w:ind w:firstLine="720"/>
        <w:jc w:val="both"/>
        <w:rPr>
          <w:rFonts w:eastAsia="Times New Roman" w:cs="Times New Roman"/>
          <w:szCs w:val="24"/>
        </w:rPr>
      </w:pPr>
      <w:r w:rsidRPr="00863682">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Δεν θα αναφερθώ αναλυτικά σε όλες, θα αναφερθώ σε </w:t>
      </w:r>
      <w:r>
        <w:rPr>
          <w:rFonts w:eastAsia="Times New Roman" w:cs="Times New Roman"/>
          <w:szCs w:val="24"/>
        </w:rPr>
        <w:lastRenderedPageBreak/>
        <w:t>δυο-τρ</w:t>
      </w:r>
      <w:r>
        <w:rPr>
          <w:rFonts w:eastAsia="Times New Roman" w:cs="Times New Roman"/>
          <w:szCs w:val="24"/>
        </w:rPr>
        <w:t>εις που είναι ιδιαίτερα σημαντικές, όπως το τελευταίο εδάφιο της παραγράφου 2 του άρθρου 1 του ν</w:t>
      </w:r>
      <w:r>
        <w:rPr>
          <w:rFonts w:eastAsia="Times New Roman" w:cs="Times New Roman"/>
          <w:szCs w:val="24"/>
        </w:rPr>
        <w:t>.</w:t>
      </w:r>
      <w:r>
        <w:rPr>
          <w:rFonts w:eastAsia="Times New Roman" w:cs="Times New Roman"/>
          <w:szCs w:val="24"/>
        </w:rPr>
        <w:t>2971/2001, που αφορά την παραλία και τον ορισμό της παραλίας που ήταν μικρότερο πλάτος τα τριάντα μέτρα. Σε αυτή την περίπτωση μπορεί να καθορίσει μικρότερο πλ</w:t>
      </w:r>
      <w:r>
        <w:rPr>
          <w:rFonts w:eastAsia="Times New Roman" w:cs="Times New Roman"/>
          <w:szCs w:val="24"/>
        </w:rPr>
        <w:t>άτος παραλίας</w:t>
      </w:r>
      <w:r>
        <w:rPr>
          <w:rFonts w:eastAsia="Times New Roman" w:cs="Times New Roman"/>
          <w:szCs w:val="24"/>
        </w:rPr>
        <w:t>,</w:t>
      </w:r>
      <w:r>
        <w:rPr>
          <w:rFonts w:eastAsia="Times New Roman" w:cs="Times New Roman"/>
          <w:szCs w:val="24"/>
        </w:rPr>
        <w:t xml:space="preserve"> μετά από αιτιολογημένη κρίση, λαμβάνοντας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ιδίως τα ειδικότερα γεωμορφολογικά στοιχεία και ιδιαίτερα χαρακτηριστικά του φυσικού και δομημένου περιβάλλοντος της περιοχής. </w:t>
      </w:r>
    </w:p>
    <w:p w14:paraId="4D87FEC2"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Στο πλαίσιο εκπόνησης και θεσμοθέτησης των τοπικών χωρικών σχε</w:t>
      </w:r>
      <w:r>
        <w:rPr>
          <w:rFonts w:eastAsia="Times New Roman" w:cs="Times New Roman"/>
          <w:szCs w:val="24"/>
        </w:rPr>
        <w:t>δίων σε περιοχές που είναι καθορισμένος ο αιγιαλός, καθορίζεται και η γραμμή παραλίας με βάση τα ως άνω κριτήρια και στις περιπτώσεις που η φάση εκπόνησης των τοπικών χωρικών σχεδίων έχει ήδη καθοριστεί, η παραλία αυτή ενσωματώνεται ως έχει. Είναι το πρώτο</w:t>
      </w:r>
      <w:r>
        <w:rPr>
          <w:rFonts w:eastAsia="Times New Roman" w:cs="Times New Roman"/>
          <w:szCs w:val="24"/>
        </w:rPr>
        <w:t xml:space="preserve"> που θεωρούμε σημαντικό.</w:t>
      </w:r>
    </w:p>
    <w:p w14:paraId="4D87FEC3"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Το δεύτερο, επίσης, που θεωρούμε ότι είναι σημαντικό είναι ότι η ισχύς της παραγράφου 5 του άρθρου 2, που αντικαθίσταται με το άρθρο 24 του σχεδίου νόμου, αρχίζει από την έναρξη ισχύος του παρόντος.</w:t>
      </w:r>
    </w:p>
    <w:p w14:paraId="4D87FEC4"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Επίσης, έγινε πολ</w:t>
      </w:r>
      <w:r>
        <w:rPr>
          <w:rFonts w:eastAsia="Times New Roman" w:cs="Times New Roman"/>
          <w:szCs w:val="24"/>
        </w:rPr>
        <w:t>λή</w:t>
      </w:r>
      <w:r>
        <w:rPr>
          <w:rFonts w:eastAsia="Times New Roman" w:cs="Times New Roman"/>
          <w:szCs w:val="24"/>
        </w:rPr>
        <w:t xml:space="preserve"> συζήτηση στι</w:t>
      </w:r>
      <w:r>
        <w:rPr>
          <w:rFonts w:eastAsia="Times New Roman" w:cs="Times New Roman"/>
          <w:szCs w:val="24"/>
        </w:rPr>
        <w:t xml:space="preserve">ς </w:t>
      </w:r>
      <w:r>
        <w:rPr>
          <w:rFonts w:eastAsia="Times New Roman" w:cs="Times New Roman"/>
          <w:szCs w:val="24"/>
        </w:rPr>
        <w:t>ε</w:t>
      </w:r>
      <w:r>
        <w:rPr>
          <w:rFonts w:eastAsia="Times New Roman" w:cs="Times New Roman"/>
          <w:szCs w:val="24"/>
        </w:rPr>
        <w:t>πιτροπές για το 14</w:t>
      </w:r>
      <w:r w:rsidRPr="00BC6301">
        <w:rPr>
          <w:rFonts w:eastAsia="Times New Roman" w:cs="Times New Roman"/>
          <w:szCs w:val="24"/>
        </w:rPr>
        <w:t>Α</w:t>
      </w:r>
      <w:r>
        <w:rPr>
          <w:rFonts w:eastAsia="Times New Roman" w:cs="Times New Roman"/>
          <w:szCs w:val="24"/>
        </w:rPr>
        <w:t>, περίπτωση β</w:t>
      </w:r>
      <w:r>
        <w:rPr>
          <w:rFonts w:eastAsia="Times New Roman" w:cs="Times New Roman"/>
          <w:szCs w:val="24"/>
        </w:rPr>
        <w:t>΄</w:t>
      </w:r>
      <w:r>
        <w:rPr>
          <w:rFonts w:eastAsia="Times New Roman" w:cs="Times New Roman"/>
          <w:szCs w:val="24"/>
        </w:rPr>
        <w:t>. Θα την επανεξετάσουμε και το επόμενο διάστημα θα τη φέρουμε πιο βελτιωμένη. Την αφαιρούμε από το συγκεκριμένο.</w:t>
      </w:r>
    </w:p>
    <w:p w14:paraId="4D87FEC5"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Ένα ακόμα ιδιαίτερα σημαντικό είναι -το ανέφερα και στις</w:t>
      </w:r>
      <w:r>
        <w:rPr>
          <w:rFonts w:eastAsia="Times New Roman" w:cs="Times New Roman"/>
          <w:szCs w:val="24"/>
        </w:rPr>
        <w:t xml:space="preserve"> ε</w:t>
      </w:r>
      <w:r>
        <w:rPr>
          <w:rFonts w:eastAsia="Times New Roman" w:cs="Times New Roman"/>
          <w:szCs w:val="24"/>
        </w:rPr>
        <w:t xml:space="preserve">πιτροπές- ότι το Υπουργείο Οικονομικών δεν </w:t>
      </w:r>
      <w:proofErr w:type="spellStart"/>
      <w:r>
        <w:rPr>
          <w:rFonts w:eastAsia="Times New Roman" w:cs="Times New Roman"/>
          <w:szCs w:val="24"/>
        </w:rPr>
        <w:t>αδειοδ</w:t>
      </w:r>
      <w:r>
        <w:rPr>
          <w:rFonts w:eastAsia="Times New Roman" w:cs="Times New Roman"/>
          <w:szCs w:val="24"/>
        </w:rPr>
        <w:t>οτεί</w:t>
      </w:r>
      <w:proofErr w:type="spellEnd"/>
      <w:r>
        <w:rPr>
          <w:rFonts w:eastAsia="Times New Roman" w:cs="Times New Roman"/>
          <w:szCs w:val="24"/>
        </w:rPr>
        <w:t xml:space="preserve">. </w:t>
      </w:r>
      <w:proofErr w:type="spellStart"/>
      <w:r>
        <w:rPr>
          <w:rFonts w:eastAsia="Times New Roman" w:cs="Times New Roman"/>
          <w:szCs w:val="24"/>
        </w:rPr>
        <w:t>Αδειοδοτεί</w:t>
      </w:r>
      <w:proofErr w:type="spellEnd"/>
      <w:r>
        <w:rPr>
          <w:rFonts w:eastAsia="Times New Roman" w:cs="Times New Roman"/>
          <w:szCs w:val="24"/>
        </w:rPr>
        <w:t xml:space="preserve"> την παραχώρηση χρήσης. Τα άλλα Υπουργεία </w:t>
      </w:r>
      <w:proofErr w:type="spellStart"/>
      <w:r>
        <w:rPr>
          <w:rFonts w:eastAsia="Times New Roman" w:cs="Times New Roman"/>
          <w:szCs w:val="24"/>
        </w:rPr>
        <w:t>αδειοδοτούν</w:t>
      </w:r>
      <w:proofErr w:type="spellEnd"/>
      <w:r>
        <w:rPr>
          <w:rFonts w:eastAsia="Times New Roman" w:cs="Times New Roman"/>
          <w:szCs w:val="24"/>
        </w:rPr>
        <w:t xml:space="preserve"> τις εγκαταστάσεις, </w:t>
      </w:r>
      <w:proofErr w:type="spellStart"/>
      <w:r>
        <w:rPr>
          <w:rFonts w:eastAsia="Times New Roman" w:cs="Times New Roman"/>
          <w:szCs w:val="24"/>
        </w:rPr>
        <w:t>αδειοδοτούν</w:t>
      </w:r>
      <w:proofErr w:type="spellEnd"/>
      <w:r>
        <w:rPr>
          <w:rFonts w:eastAsia="Times New Roman" w:cs="Times New Roman"/>
          <w:szCs w:val="24"/>
        </w:rPr>
        <w:t xml:space="preserve"> τα τεχνικά έργα και έρχεται το Υπουργείο Οικονομικών, αφού έχει πάρει όλα τα προηγούμενα</w:t>
      </w:r>
      <w:r>
        <w:rPr>
          <w:rFonts w:eastAsia="Times New Roman" w:cs="Times New Roman"/>
          <w:szCs w:val="24"/>
        </w:rPr>
        <w:t>,</w:t>
      </w:r>
      <w:r>
        <w:rPr>
          <w:rFonts w:eastAsia="Times New Roman" w:cs="Times New Roman"/>
          <w:szCs w:val="24"/>
        </w:rPr>
        <w:t xml:space="preserve"> και κάνει την παραχώρηση χρήσης. Για αυτό στις περιπτώσεις εκεί π</w:t>
      </w:r>
      <w:r>
        <w:rPr>
          <w:rFonts w:eastAsia="Times New Roman" w:cs="Times New Roman"/>
          <w:szCs w:val="24"/>
        </w:rPr>
        <w:t xml:space="preserve">ου φαίνεται η </w:t>
      </w:r>
      <w:proofErr w:type="spellStart"/>
      <w:r>
        <w:rPr>
          <w:rFonts w:eastAsia="Times New Roman" w:cs="Times New Roman"/>
          <w:szCs w:val="24"/>
        </w:rPr>
        <w:t>αδειοδότηση</w:t>
      </w:r>
      <w:proofErr w:type="spellEnd"/>
      <w:r>
        <w:rPr>
          <w:rFonts w:eastAsia="Times New Roman" w:cs="Times New Roman"/>
          <w:szCs w:val="24"/>
        </w:rPr>
        <w:t>, συμπληρώνουμε και την παραχώρηση χρήσης</w:t>
      </w:r>
      <w:r>
        <w:rPr>
          <w:rFonts w:eastAsia="Times New Roman" w:cs="Times New Roman"/>
          <w:szCs w:val="24"/>
        </w:rPr>
        <w:t>,</w:t>
      </w:r>
      <w:r>
        <w:rPr>
          <w:rFonts w:eastAsia="Times New Roman" w:cs="Times New Roman"/>
          <w:szCs w:val="24"/>
        </w:rPr>
        <w:t xml:space="preserve"> για να μην υπάρχει καμμία αμφιβολία.</w:t>
      </w:r>
    </w:p>
    <w:p w14:paraId="4D87FEC6"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Τελειώνοντας, θα ήθελα να πω ότι για τις συγκεκριμένες νομοτεχνικές </w:t>
      </w:r>
      <w:r>
        <w:rPr>
          <w:rFonts w:eastAsia="Times New Roman" w:cs="Times New Roman"/>
          <w:szCs w:val="24"/>
        </w:rPr>
        <w:t>βελτιώσεις</w:t>
      </w:r>
      <w:r>
        <w:rPr>
          <w:rFonts w:eastAsia="Times New Roman" w:cs="Times New Roman"/>
          <w:szCs w:val="24"/>
        </w:rPr>
        <w:t xml:space="preserve"> -και κάποιες ακόμη που έρχονται μέσα στο επόμενο διάστημα- πήραμε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 Βουλευτές που τις πρότειναν –βλέπω εδώ τον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Ξυδάκη</w:t>
      </w:r>
      <w:proofErr w:type="spellEnd"/>
      <w:r>
        <w:rPr>
          <w:rFonts w:eastAsia="Times New Roman" w:cs="Times New Roman"/>
          <w:szCs w:val="24"/>
        </w:rPr>
        <w:t xml:space="preserve">, τον κ. Τσιρώνη και κάποιους άλλους Βουλευτές- και τις περιβαλλοντικές οργανώσεις, όπως, επίσης, και τους συναδέλφους της Αντιπολίτευσης με τις </w:t>
      </w:r>
      <w:r>
        <w:rPr>
          <w:rFonts w:eastAsia="Times New Roman" w:cs="Times New Roman"/>
          <w:szCs w:val="24"/>
        </w:rPr>
        <w:lastRenderedPageBreak/>
        <w:t>προτάσεις που κάναμε και με τη συζήτηση που έγινε στ</w:t>
      </w:r>
      <w:r>
        <w:rPr>
          <w:rFonts w:eastAsia="Times New Roman" w:cs="Times New Roman"/>
          <w:szCs w:val="24"/>
        </w:rPr>
        <w:t xml:space="preserve">ις </w:t>
      </w:r>
      <w:r>
        <w:rPr>
          <w:rFonts w:eastAsia="Times New Roman" w:cs="Times New Roman"/>
          <w:szCs w:val="24"/>
        </w:rPr>
        <w:t>ε</w:t>
      </w:r>
      <w:r>
        <w:rPr>
          <w:rFonts w:eastAsia="Times New Roman" w:cs="Times New Roman"/>
          <w:szCs w:val="24"/>
        </w:rPr>
        <w:t xml:space="preserve">πιτροπές και ερχόμαστε και φέρνουμε το συγκεκριμένο κείμενο. </w:t>
      </w:r>
    </w:p>
    <w:p w14:paraId="4D87FEC7" w14:textId="77777777" w:rsidR="00E01347" w:rsidRDefault="00B0330D">
      <w:pPr>
        <w:spacing w:line="600" w:lineRule="auto"/>
        <w:ind w:firstLine="720"/>
        <w:jc w:val="both"/>
        <w:rPr>
          <w:rFonts w:eastAsia="Times New Roman" w:cs="Times New Roman"/>
          <w:szCs w:val="24"/>
        </w:rPr>
      </w:pPr>
      <w:r w:rsidRPr="00435E7B">
        <w:rPr>
          <w:rFonts w:eastAsia="Times New Roman" w:cs="Times New Roman"/>
          <w:b/>
          <w:szCs w:val="24"/>
        </w:rPr>
        <w:t>ΑΠΟΣΤΟΛΟΣ ΒΕΣΥΡΟΠΟΥΛΟΣ:</w:t>
      </w:r>
      <w:r>
        <w:rPr>
          <w:rFonts w:eastAsia="Times New Roman" w:cs="Times New Roman"/>
          <w:szCs w:val="24"/>
        </w:rPr>
        <w:t xml:space="preserve"> Θα φέρετε κι άλλες; </w:t>
      </w:r>
    </w:p>
    <w:p w14:paraId="4D87FEC8" w14:textId="77777777" w:rsidR="00E01347" w:rsidRDefault="00B0330D">
      <w:pPr>
        <w:spacing w:line="600" w:lineRule="auto"/>
        <w:ind w:firstLine="720"/>
        <w:jc w:val="both"/>
        <w:rPr>
          <w:rFonts w:eastAsia="Times New Roman" w:cs="Times New Roman"/>
          <w:szCs w:val="24"/>
        </w:rPr>
      </w:pPr>
      <w:r w:rsidRPr="005B34B7">
        <w:rPr>
          <w:rFonts w:eastAsia="Times New Roman" w:cs="Times New Roman"/>
          <w:b/>
        </w:rPr>
        <w:t>ΑΙΚΑΤΕΡΙΝΗ ΠΑΠΑΝΑΤΣΙΟΥ (Υφυπουργός Οικονομικών):</w:t>
      </w:r>
      <w:r>
        <w:rPr>
          <w:rFonts w:eastAsia="Times New Roman" w:cs="Times New Roman"/>
          <w:szCs w:val="24"/>
        </w:rPr>
        <w:t xml:space="preserve"> Είναι μερικές ακόμη, κάτι λίγες, αλλά οι βασικές είναι εδώ.</w:t>
      </w:r>
    </w:p>
    <w:p w14:paraId="4D87FEC9" w14:textId="77777777" w:rsidR="00E01347" w:rsidRDefault="00B0330D">
      <w:pPr>
        <w:spacing w:line="600" w:lineRule="auto"/>
        <w:ind w:firstLine="360"/>
        <w:jc w:val="both"/>
        <w:rPr>
          <w:rFonts w:eastAsia="Times New Roman" w:cs="Times New Roman"/>
          <w:szCs w:val="24"/>
        </w:rPr>
      </w:pPr>
      <w:r>
        <w:rPr>
          <w:rFonts w:eastAsia="Times New Roman" w:cs="Times New Roman"/>
          <w:szCs w:val="24"/>
        </w:rPr>
        <w:t xml:space="preserve">(Στο σημείο αυτό η Υφυπουργός Οικονομικών κ. Αικατερίνη </w:t>
      </w:r>
      <w:proofErr w:type="spellStart"/>
      <w:r>
        <w:rPr>
          <w:rFonts w:eastAsia="Times New Roman" w:cs="Times New Roman"/>
          <w:szCs w:val="24"/>
        </w:rPr>
        <w:t>Παπανάτσιου</w:t>
      </w:r>
      <w:proofErr w:type="spellEnd"/>
      <w:r w:rsidRPr="000D63A8">
        <w:rPr>
          <w:rFonts w:eastAsia="Times New Roman" w:cs="Times New Roman"/>
          <w:szCs w:val="24"/>
        </w:rPr>
        <w:t xml:space="preserve"> καταθέτει για τα Πρακτικά </w:t>
      </w:r>
      <w:r>
        <w:rPr>
          <w:rFonts w:eastAsia="Times New Roman" w:cs="Times New Roman"/>
          <w:szCs w:val="24"/>
        </w:rPr>
        <w:t>τις προαναφερθείσες νομοτεχνικές βελτιώσεις, οι οποίες έχουν ως εξής:</w:t>
      </w:r>
      <w:r w:rsidRPr="006126C8">
        <w:rPr>
          <w:rFonts w:eastAsia="Times New Roman" w:cs="Times New Roman"/>
          <w:szCs w:val="24"/>
        </w:rPr>
        <w:t xml:space="preserve"> </w:t>
      </w:r>
    </w:p>
    <w:p w14:paraId="4D87FECA" w14:textId="77777777" w:rsidR="00E01347" w:rsidRDefault="00B0330D">
      <w:pPr>
        <w:spacing w:line="600" w:lineRule="auto"/>
        <w:ind w:firstLine="360"/>
        <w:jc w:val="center"/>
        <w:rPr>
          <w:rFonts w:eastAsia="Times New Roman" w:cs="Times New Roman"/>
          <w:color w:val="FF0000"/>
          <w:szCs w:val="24"/>
        </w:rPr>
      </w:pPr>
      <w:r w:rsidRPr="003362DB">
        <w:rPr>
          <w:rFonts w:eastAsia="Times New Roman" w:cs="Times New Roman"/>
          <w:color w:val="FF0000"/>
          <w:szCs w:val="24"/>
        </w:rPr>
        <w:t>(</w:t>
      </w:r>
      <w:r w:rsidRPr="00585D88">
        <w:rPr>
          <w:rFonts w:eastAsia="Times New Roman" w:cs="Times New Roman"/>
          <w:color w:val="FF0000"/>
          <w:szCs w:val="24"/>
        </w:rPr>
        <w:t xml:space="preserve">ΑΛΛΑΓΗ </w:t>
      </w:r>
      <w:r w:rsidRPr="003362DB">
        <w:rPr>
          <w:rFonts w:eastAsia="Times New Roman" w:cs="Times New Roman"/>
          <w:color w:val="FF0000"/>
          <w:szCs w:val="24"/>
        </w:rPr>
        <w:t>ΣΕΛΙΔΑΣ</w:t>
      </w:r>
      <w:r w:rsidRPr="003362DB">
        <w:rPr>
          <w:rFonts w:eastAsia="Times New Roman" w:cs="Times New Roman"/>
          <w:color w:val="FF0000"/>
          <w:szCs w:val="24"/>
        </w:rPr>
        <w:t>)</w:t>
      </w:r>
    </w:p>
    <w:p w14:paraId="4D87FECB" w14:textId="77777777" w:rsidR="00E01347" w:rsidRDefault="00B0330D">
      <w:pPr>
        <w:spacing w:line="600" w:lineRule="auto"/>
        <w:ind w:firstLine="360"/>
        <w:jc w:val="center"/>
        <w:rPr>
          <w:rFonts w:eastAsia="Times New Roman" w:cs="Times New Roman"/>
          <w:color w:val="FF0000"/>
          <w:szCs w:val="24"/>
        </w:rPr>
      </w:pPr>
      <w:r w:rsidRPr="003362DB">
        <w:rPr>
          <w:rFonts w:eastAsia="Times New Roman" w:cs="Times New Roman"/>
          <w:color w:val="FF0000"/>
          <w:szCs w:val="24"/>
        </w:rPr>
        <w:t>(Να μπουν οι σελίδες170-176)</w:t>
      </w:r>
    </w:p>
    <w:p w14:paraId="4D87FECC" w14:textId="77777777" w:rsidR="00E01347" w:rsidRDefault="00B0330D">
      <w:pPr>
        <w:spacing w:line="600" w:lineRule="auto"/>
        <w:ind w:firstLine="360"/>
        <w:jc w:val="center"/>
        <w:rPr>
          <w:rFonts w:eastAsia="Times New Roman" w:cs="Times New Roman"/>
          <w:color w:val="FF0000"/>
          <w:szCs w:val="24"/>
        </w:rPr>
      </w:pPr>
      <w:r w:rsidRPr="003362DB">
        <w:rPr>
          <w:rFonts w:eastAsia="Times New Roman" w:cs="Times New Roman"/>
          <w:color w:val="FF0000"/>
          <w:szCs w:val="24"/>
        </w:rPr>
        <w:t>(</w:t>
      </w:r>
      <w:r w:rsidRPr="00585D88">
        <w:rPr>
          <w:rFonts w:eastAsia="Times New Roman" w:cs="Times New Roman"/>
          <w:color w:val="FF0000"/>
          <w:szCs w:val="24"/>
        </w:rPr>
        <w:t>ΑΛΛΑΓΗ ΣΕΛΙΔΑΣ</w:t>
      </w:r>
      <w:r w:rsidRPr="003362DB">
        <w:rPr>
          <w:rFonts w:eastAsia="Times New Roman" w:cs="Times New Roman"/>
          <w:color w:val="FF0000"/>
          <w:szCs w:val="24"/>
        </w:rPr>
        <w:t>)</w:t>
      </w:r>
    </w:p>
    <w:p w14:paraId="4D87FECD" w14:textId="77777777" w:rsidR="00E01347" w:rsidRDefault="00B0330D">
      <w:pPr>
        <w:spacing w:line="600" w:lineRule="auto"/>
        <w:ind w:firstLine="720"/>
        <w:jc w:val="both"/>
        <w:rPr>
          <w:rFonts w:eastAsia="Times New Roman" w:cs="Times New Roman"/>
        </w:rPr>
      </w:pPr>
      <w:r w:rsidRPr="0027625A">
        <w:rPr>
          <w:rFonts w:eastAsia="Times New Roman" w:cs="Times New Roman"/>
          <w:b/>
          <w:szCs w:val="24"/>
        </w:rPr>
        <w:t>ΠΡΟ</w:t>
      </w:r>
      <w:r>
        <w:rPr>
          <w:rFonts w:eastAsia="Times New Roman" w:cs="Times New Roman"/>
          <w:b/>
          <w:szCs w:val="24"/>
        </w:rPr>
        <w:t>Ε</w:t>
      </w:r>
      <w:r w:rsidRPr="0027625A">
        <w:rPr>
          <w:rFonts w:eastAsia="Times New Roman" w:cs="Times New Roman"/>
          <w:b/>
          <w:szCs w:val="24"/>
        </w:rPr>
        <w:t>ΔΡΕΥΩΝ (Μάριος Γεωργιάδη</w:t>
      </w:r>
      <w:r w:rsidRPr="0027625A">
        <w:rPr>
          <w:rFonts w:eastAsia="Times New Roman" w:cs="Times New Roman"/>
          <w:b/>
          <w:szCs w:val="24"/>
        </w:rPr>
        <w:t>ς):</w:t>
      </w:r>
      <w:r>
        <w:rPr>
          <w:rFonts w:eastAsia="Times New Roman" w:cs="Times New Roman"/>
          <w:szCs w:val="24"/>
        </w:rPr>
        <w:t xml:space="preserve"> </w:t>
      </w: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w:t>
      </w:r>
      <w:r w:rsidRPr="000742D7">
        <w:rPr>
          <w:rFonts w:eastAsia="Times New Roman" w:cs="Times New Roman"/>
        </w:rPr>
        <w:lastRenderedPageBreak/>
        <w:t xml:space="preserve">του κτηρίου </w:t>
      </w:r>
      <w:r w:rsidRPr="000742D7">
        <w:rPr>
          <w:rFonts w:eastAsia="Times New Roman" w:cs="Times New Roman"/>
        </w:rPr>
        <w:t>και τον τρόπο οργάνωσ</w:t>
      </w:r>
      <w:r>
        <w:rPr>
          <w:rFonts w:eastAsia="Times New Roman" w:cs="Times New Roman"/>
        </w:rPr>
        <w:t>ης και λειτουργίας της Βουλής, έξι μαθήτριες και μαθητές και δύο</w:t>
      </w:r>
      <w:r w:rsidRPr="000742D7">
        <w:rPr>
          <w:rFonts w:eastAsia="Times New Roman" w:cs="Times New Roman"/>
        </w:rPr>
        <w:t xml:space="preserve"> εκπ</w:t>
      </w:r>
      <w:r>
        <w:rPr>
          <w:rFonts w:eastAsia="Times New Roman" w:cs="Times New Roman"/>
        </w:rPr>
        <w:t>αιδευτικοί συνοδοί τους από το Ελληνικό</w:t>
      </w:r>
      <w:r w:rsidRPr="000742D7">
        <w:rPr>
          <w:rFonts w:eastAsia="Times New Roman" w:cs="Times New Roman"/>
        </w:rPr>
        <w:t xml:space="preserve"> Σχολείο</w:t>
      </w:r>
      <w:r>
        <w:rPr>
          <w:rFonts w:eastAsia="Times New Roman" w:cs="Times New Roman"/>
        </w:rPr>
        <w:t xml:space="preserve"> Στοκχόλμης</w:t>
      </w:r>
      <w:r w:rsidRPr="000742D7">
        <w:rPr>
          <w:rFonts w:eastAsia="Times New Roman" w:cs="Times New Roman"/>
        </w:rPr>
        <w:t xml:space="preserve">. </w:t>
      </w:r>
    </w:p>
    <w:p w14:paraId="4D87FECE" w14:textId="77777777" w:rsidR="00E01347" w:rsidRDefault="00B0330D">
      <w:pPr>
        <w:spacing w:line="600" w:lineRule="auto"/>
        <w:ind w:firstLine="720"/>
        <w:jc w:val="both"/>
        <w:rPr>
          <w:rFonts w:eastAsia="Times New Roman" w:cs="Times New Roman"/>
        </w:rPr>
      </w:pPr>
      <w:r w:rsidRPr="000742D7">
        <w:rPr>
          <w:rFonts w:eastAsia="Times New Roman" w:cs="Times New Roman"/>
        </w:rPr>
        <w:t xml:space="preserve">Η Βουλή τούς καλωσορίζει. </w:t>
      </w:r>
    </w:p>
    <w:p w14:paraId="4D87FECF" w14:textId="77777777" w:rsidR="00E01347" w:rsidRDefault="00B0330D">
      <w:pPr>
        <w:spacing w:line="600" w:lineRule="auto"/>
        <w:ind w:firstLine="720"/>
        <w:jc w:val="center"/>
        <w:rPr>
          <w:rFonts w:eastAsia="Times New Roman" w:cs="Times New Roman"/>
        </w:rPr>
      </w:pPr>
      <w:r w:rsidRPr="000742D7">
        <w:rPr>
          <w:rFonts w:eastAsia="Times New Roman" w:cs="Times New Roman"/>
        </w:rPr>
        <w:t>(Χειροκροτήματα απ’ όλες τις πτέρυγες της Βουλής)</w:t>
      </w:r>
    </w:p>
    <w:p w14:paraId="4D87FED0"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Ξυδάκη</w:t>
      </w:r>
      <w:proofErr w:type="spellEnd"/>
      <w:r>
        <w:rPr>
          <w:rFonts w:eastAsia="Times New Roman" w:cs="Times New Roman"/>
          <w:szCs w:val="24"/>
        </w:rPr>
        <w:t xml:space="preserve">, έχετε τον λόγο </w:t>
      </w:r>
      <w:r>
        <w:rPr>
          <w:rFonts w:eastAsia="Times New Roman" w:cs="Times New Roman"/>
          <w:szCs w:val="24"/>
        </w:rPr>
        <w:t>για επτά λεπτά και αμέσως μετά ο κ. Τσιρώνης.</w:t>
      </w:r>
    </w:p>
    <w:p w14:paraId="4D87FED1"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Ευχαριστώ, κύριε Πρόεδρε.</w:t>
      </w:r>
    </w:p>
    <w:p w14:paraId="4D87FED2"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Η Υπουργός μόλις π</w:t>
      </w:r>
      <w:r>
        <w:rPr>
          <w:rFonts w:eastAsia="Times New Roman" w:cs="Times New Roman"/>
          <w:szCs w:val="24"/>
        </w:rPr>
        <w:t>ρ</w:t>
      </w:r>
      <w:r>
        <w:rPr>
          <w:rFonts w:eastAsia="Times New Roman" w:cs="Times New Roman"/>
          <w:szCs w:val="24"/>
        </w:rPr>
        <w:t>ιν κάλυψε πολλές από τις παρατηρήσεις τις οποίες έχουμε αναπτύξει -και από την Αντιπολίτευση</w:t>
      </w:r>
      <w:r>
        <w:rPr>
          <w:rFonts w:eastAsia="Times New Roman" w:cs="Times New Roman"/>
          <w:szCs w:val="24"/>
        </w:rPr>
        <w:t xml:space="preserve"> αλλά και από τη Συμπολίτευση- περίπου ενάμισι με δυο χρόνια πριν. Εγώ κάνω ερωτήσεις προς την κ. </w:t>
      </w:r>
      <w:proofErr w:type="spellStart"/>
      <w:r>
        <w:rPr>
          <w:rFonts w:eastAsia="Times New Roman" w:cs="Times New Roman"/>
          <w:szCs w:val="24"/>
        </w:rPr>
        <w:t>Παπανάτσιου</w:t>
      </w:r>
      <w:proofErr w:type="spellEnd"/>
      <w:r>
        <w:rPr>
          <w:rFonts w:eastAsia="Times New Roman" w:cs="Times New Roman"/>
          <w:szCs w:val="24"/>
        </w:rPr>
        <w:t>, την Υπουργό</w:t>
      </w:r>
      <w:r>
        <w:rPr>
          <w:rFonts w:eastAsia="Times New Roman" w:cs="Times New Roman"/>
          <w:szCs w:val="24"/>
        </w:rPr>
        <w:t>,</w:t>
      </w:r>
      <w:r>
        <w:rPr>
          <w:rFonts w:eastAsia="Times New Roman" w:cs="Times New Roman"/>
          <w:szCs w:val="24"/>
        </w:rPr>
        <w:t xml:space="preserve"> από τον Ιανουάριο του 2018 –και με επανάληψη τον Ιούνιο του 2018- και συζητούμε επαρκώς για τη θωράκιση του Έλληνα πολίτη, του αισθή</w:t>
      </w:r>
      <w:r>
        <w:rPr>
          <w:rFonts w:eastAsia="Times New Roman" w:cs="Times New Roman"/>
          <w:szCs w:val="24"/>
        </w:rPr>
        <w:t xml:space="preserve">ματός του και του συνταγματικού του δικαιώματος να έχει πρόσβαση σε όλες τις παραλίες της ελληνικής επικράτειας, για το πώς θα εκσυγχρονίσουμε τη νομοθεσία </w:t>
      </w:r>
      <w:r>
        <w:rPr>
          <w:rFonts w:eastAsia="Times New Roman" w:cs="Times New Roman"/>
          <w:szCs w:val="24"/>
        </w:rPr>
        <w:lastRenderedPageBreak/>
        <w:t>της δεκαετίας του 1980, τον λεγόμενο «</w:t>
      </w:r>
      <w:r>
        <w:rPr>
          <w:rFonts w:eastAsia="Times New Roman" w:cs="Times New Roman"/>
          <w:szCs w:val="24"/>
        </w:rPr>
        <w:t>ν</w:t>
      </w:r>
      <w:r>
        <w:rPr>
          <w:rFonts w:eastAsia="Times New Roman" w:cs="Times New Roman"/>
          <w:szCs w:val="24"/>
        </w:rPr>
        <w:t>όμο Τρίτση», με τον οποίο δόθηκε απρόσκοπτη πρόσβαση στους πο</w:t>
      </w:r>
      <w:r>
        <w:rPr>
          <w:rFonts w:eastAsia="Times New Roman" w:cs="Times New Roman"/>
          <w:szCs w:val="24"/>
        </w:rPr>
        <w:t>λίτες, αλλά και για την πολιτική βούληση, το πολιτικό σχέδιο και τη διαρκή εκφρασμένη βούληση της Αριστεράς, όπως εκφράστηκε και το 2005, όταν με την «Ανοιχτή Πόλη» και τον Αλέξη Τσίπρα κατεβήκαμε στις παραλίες του Ελληνικού και ρίξαμε τα παράνομα συρματοπ</w:t>
      </w:r>
      <w:r>
        <w:rPr>
          <w:rFonts w:eastAsia="Times New Roman" w:cs="Times New Roman"/>
          <w:szCs w:val="24"/>
        </w:rPr>
        <w:t xml:space="preserve">λέγματα. </w:t>
      </w:r>
    </w:p>
    <w:p w14:paraId="4D87FED3"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Νομίζω ότι μέσα από πολλές δυσκολίες, μέσα από πολλές νομικές δυσκολίες και εναρμόνιση ενός σύνθετου νομοθετικού πλαισίου και καινούργιων επιχειρηματικών δραστηριοτήτων, οι οποίες άλλες είναι χρήσιμες και ωφέλιμες για την οικονομία και άλλες είνα</w:t>
      </w:r>
      <w:r>
        <w:rPr>
          <w:rFonts w:eastAsia="Times New Roman" w:cs="Times New Roman"/>
          <w:szCs w:val="24"/>
        </w:rPr>
        <w:t xml:space="preserve">ι </w:t>
      </w:r>
      <w:proofErr w:type="spellStart"/>
      <w:r>
        <w:rPr>
          <w:rFonts w:eastAsia="Times New Roman" w:cs="Times New Roman"/>
          <w:szCs w:val="24"/>
        </w:rPr>
        <w:t>οχλούσες</w:t>
      </w:r>
      <w:proofErr w:type="spellEnd"/>
      <w:r>
        <w:rPr>
          <w:rFonts w:eastAsia="Times New Roman" w:cs="Times New Roman"/>
          <w:szCs w:val="24"/>
        </w:rPr>
        <w:t xml:space="preserve"> και </w:t>
      </w:r>
      <w:proofErr w:type="spellStart"/>
      <w:r>
        <w:rPr>
          <w:rFonts w:eastAsia="Times New Roman" w:cs="Times New Roman"/>
          <w:szCs w:val="24"/>
        </w:rPr>
        <w:t>παρακωλύουσες</w:t>
      </w:r>
      <w:proofErr w:type="spellEnd"/>
      <w:r>
        <w:rPr>
          <w:rFonts w:eastAsia="Times New Roman" w:cs="Times New Roman"/>
          <w:szCs w:val="24"/>
        </w:rPr>
        <w:t xml:space="preserve"> την ελεύθερη πρόσβαση στις παραλίες, βρέθηκε μια τομή. Πήρε πολύ χρόνο, πήρε πολύ κόπο και τώρα έχουμε μια σώφρονα και δημοκρατική χρήση των παραλιών και του αιγιαλού. </w:t>
      </w:r>
    </w:p>
    <w:p w14:paraId="4D87FED4"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Νομίζω ότι και με τους κανόνες που θέτουμε τώρα μπαίνει έν</w:t>
      </w:r>
      <w:r>
        <w:rPr>
          <w:rFonts w:eastAsia="Times New Roman" w:cs="Times New Roman"/>
          <w:szCs w:val="24"/>
        </w:rPr>
        <w:t xml:space="preserve">ας φραγμός και κάποια λελογισμένα όρια απέναντι στην </w:t>
      </w:r>
      <w:proofErr w:type="spellStart"/>
      <w:r>
        <w:rPr>
          <w:rFonts w:eastAsia="Times New Roman" w:cs="Times New Roman"/>
          <w:szCs w:val="24"/>
        </w:rPr>
        <w:t>υπερεκμετάλλευση</w:t>
      </w:r>
      <w:proofErr w:type="spellEnd"/>
      <w:r>
        <w:rPr>
          <w:rFonts w:eastAsia="Times New Roman" w:cs="Times New Roman"/>
          <w:szCs w:val="24"/>
        </w:rPr>
        <w:t xml:space="preserve"> και τα φαινόμενα του </w:t>
      </w:r>
      <w:proofErr w:type="spellStart"/>
      <w:r>
        <w:rPr>
          <w:rFonts w:eastAsia="Times New Roman" w:cs="Times New Roman"/>
          <w:szCs w:val="24"/>
        </w:rPr>
        <w:t>υπερτουρισμού</w:t>
      </w:r>
      <w:proofErr w:type="spellEnd"/>
      <w:r>
        <w:rPr>
          <w:rFonts w:eastAsia="Times New Roman" w:cs="Times New Roman"/>
          <w:szCs w:val="24"/>
        </w:rPr>
        <w:t xml:space="preserve">, τα οποία μόνο ζημιά θα κάνουν μεσοπρόθεσμα. Ήδη κάνουν και τώρα </w:t>
      </w:r>
      <w:r>
        <w:rPr>
          <w:rFonts w:eastAsia="Times New Roman" w:cs="Times New Roman"/>
          <w:szCs w:val="24"/>
        </w:rPr>
        <w:lastRenderedPageBreak/>
        <w:t>που μιλάμε στη συνολική δυναμικότητα της οικονομίας του τουρισμού. Διασφαλίζουμε τον π</w:t>
      </w:r>
      <w:r>
        <w:rPr>
          <w:rFonts w:eastAsia="Times New Roman" w:cs="Times New Roman"/>
          <w:szCs w:val="24"/>
        </w:rPr>
        <w:t xml:space="preserve">ολίτη και όλα τα συνταγματικά του δικαιώματα. Ταυτόχρονα, δείχνουμε κατανόηση και γνώση, θεσπίζοντας κανόνες που βοηθούν την υγιή επιχειρηματικότητα. </w:t>
      </w:r>
    </w:p>
    <w:p w14:paraId="4D87FED5"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Από τις παρατηρήσεις που είχαμε κάνει, η Υπουργός έχει δεχθεί κάποιες υπό τη μορφή βελτιώσεων. Υπάρχουν ή</w:t>
      </w:r>
      <w:r>
        <w:rPr>
          <w:rFonts w:eastAsia="Times New Roman" w:cs="Times New Roman"/>
          <w:szCs w:val="24"/>
        </w:rPr>
        <w:t xml:space="preserve">δη ενσωματωμένες και θα μας τα ανακοινώσει όλα -νομίζω ότι τα έχει δώσει στους συναδέλφους- και για το όριο του 60% κάθε παραλίας να παραμένει ελεύθερη, να μην παραδίδεται για εμπορική εκμετάλλευση έως το 40%, που θα παραδίδεται για εμπορική εκμετάλλευση. </w:t>
      </w:r>
    </w:p>
    <w:p w14:paraId="4D87FED6"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Προφυλάσσονται και οι μικρές παραλίες</w:t>
      </w:r>
      <w:r>
        <w:rPr>
          <w:rFonts w:eastAsia="Times New Roman" w:cs="Times New Roman"/>
          <w:szCs w:val="24"/>
        </w:rPr>
        <w:t>,</w:t>
      </w:r>
      <w:r>
        <w:rPr>
          <w:rFonts w:eastAsia="Times New Roman" w:cs="Times New Roman"/>
          <w:szCs w:val="24"/>
        </w:rPr>
        <w:t xml:space="preserve"> στις οποίες υπήρχε μια ασάφεια στη διατύπωση. Αναφερόταν ότι θα μπορούσαν και οι μικρές παραλίες με εμβαδό </w:t>
      </w:r>
      <w:proofErr w:type="spellStart"/>
      <w:r>
        <w:rPr>
          <w:rFonts w:eastAsia="Times New Roman" w:cs="Times New Roman"/>
          <w:szCs w:val="24"/>
        </w:rPr>
        <w:t>εκατόν</w:t>
      </w:r>
      <w:proofErr w:type="spellEnd"/>
      <w:r>
        <w:rPr>
          <w:rFonts w:eastAsia="Times New Roman" w:cs="Times New Roman"/>
          <w:szCs w:val="24"/>
        </w:rPr>
        <w:t xml:space="preserve"> πενήντα - διακοσίων</w:t>
      </w:r>
      <w:r>
        <w:rPr>
          <w:rFonts w:eastAsia="Times New Roman" w:cs="Times New Roman"/>
          <w:szCs w:val="24"/>
        </w:rPr>
        <w:t xml:space="preserve"> τετραγωνικών μέτρων να παραδοθούν για εκμετάλλευση. Δεν πρόκειται για αυτό. Δεν θα</w:t>
      </w:r>
      <w:r>
        <w:rPr>
          <w:rFonts w:eastAsia="Times New Roman" w:cs="Times New Roman"/>
          <w:szCs w:val="24"/>
        </w:rPr>
        <w:t xml:space="preserve"> απλωθούν ξαπλώστρες και ομπρέλες σε αυτή τη μικρή παραλία. Θα υπάρξει μόνο μια ελάχιστη διευκόλυνση σε μια επιχείρηση που έχει πλωτά μέσα και </w:t>
      </w:r>
      <w:r>
        <w:rPr>
          <w:rFonts w:eastAsia="Times New Roman" w:cs="Times New Roman"/>
          <w:szCs w:val="24"/>
        </w:rPr>
        <w:lastRenderedPageBreak/>
        <w:t xml:space="preserve">παίρνει τους λουόμενους ή τους τουρίστες και τους πηγαίνει μέσα στη θάλασσα. </w:t>
      </w:r>
    </w:p>
    <w:p w14:paraId="4D87FED7"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Υπάρχει δίκαιη αντιμετώπιση, αυστηρ</w:t>
      </w:r>
      <w:r>
        <w:rPr>
          <w:rFonts w:eastAsia="Times New Roman" w:cs="Times New Roman"/>
          <w:szCs w:val="24"/>
        </w:rPr>
        <w:t>ή και ισόνομη για όλους τους παραβάτες και για αυτούς που κάνουν αυθαίρετη καταπάτηση της παραλίας -που πάει και κατέχει ένα τμήμα- με πολύ αυστηρές κυρώσεις. Είναι αυτόφωρο το αδίκημα και επιλαμβάνεται το Λιμενικό. Ελπίζω το Λιμενικό να κάνει τη δουλειά τ</w:t>
      </w:r>
      <w:r>
        <w:rPr>
          <w:rFonts w:eastAsia="Times New Roman" w:cs="Times New Roman"/>
          <w:szCs w:val="24"/>
        </w:rPr>
        <w:t xml:space="preserve">ου, να είναι παρόν, να είναι εκεί. Δεν είναι πάντα. </w:t>
      </w:r>
    </w:p>
    <w:p w14:paraId="4D87FED8"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Μιλάμε με όρους της πραγματικότητας και όχι με όρους του ιδεατού καθήκοντος ή του καθήκοντος, αυτού που πρέπει. Δεν είναι πάντα το Λιμενικό στην ώρα του, όμως τώρα</w:t>
      </w:r>
      <w:r>
        <w:rPr>
          <w:rFonts w:eastAsia="Times New Roman" w:cs="Times New Roman"/>
          <w:szCs w:val="24"/>
        </w:rPr>
        <w:t>,</w:t>
      </w:r>
      <w:r>
        <w:rPr>
          <w:rFonts w:eastAsia="Times New Roman" w:cs="Times New Roman"/>
          <w:szCs w:val="24"/>
        </w:rPr>
        <w:t xml:space="preserve"> με τις ρυθμίσεις της νομοθεσίας</w:t>
      </w:r>
      <w:r>
        <w:rPr>
          <w:rFonts w:eastAsia="Times New Roman" w:cs="Times New Roman"/>
          <w:szCs w:val="24"/>
        </w:rPr>
        <w:t>,</w:t>
      </w:r>
      <w:r>
        <w:rPr>
          <w:rFonts w:eastAsia="Times New Roman" w:cs="Times New Roman"/>
          <w:szCs w:val="24"/>
        </w:rPr>
        <w:t xml:space="preserve"> ορίζε</w:t>
      </w:r>
      <w:r>
        <w:rPr>
          <w:rFonts w:eastAsia="Times New Roman" w:cs="Times New Roman"/>
          <w:szCs w:val="24"/>
        </w:rPr>
        <w:t xml:space="preserve">ται η προς εκμετάλλευση έκταση με πινακίδα που ορίζεται ακριβώς και λέει πού είναι. Η ιστοσελίδα του οικείου </w:t>
      </w:r>
      <w:r>
        <w:rPr>
          <w:rFonts w:eastAsia="Times New Roman" w:cs="Times New Roman"/>
          <w:szCs w:val="24"/>
        </w:rPr>
        <w:t>δ</w:t>
      </w:r>
      <w:r>
        <w:rPr>
          <w:rFonts w:eastAsia="Times New Roman" w:cs="Times New Roman"/>
          <w:szCs w:val="24"/>
        </w:rPr>
        <w:t>ήμου θα περιέχει το σκαρίφημα και το τοπογραφικό της εμπορικής παραλίας, άρα και της ελεύθερης</w:t>
      </w:r>
      <w:r>
        <w:rPr>
          <w:rFonts w:eastAsia="Times New Roman" w:cs="Times New Roman"/>
          <w:szCs w:val="24"/>
        </w:rPr>
        <w:t>,</w:t>
      </w:r>
      <w:r>
        <w:rPr>
          <w:rFonts w:eastAsia="Times New Roman" w:cs="Times New Roman"/>
          <w:szCs w:val="24"/>
        </w:rPr>
        <w:t xml:space="preserve"> και θα υπάρχει και ένας αριθμός τηλεφώνου, για να </w:t>
      </w:r>
      <w:r>
        <w:rPr>
          <w:rFonts w:eastAsia="Times New Roman" w:cs="Times New Roman"/>
          <w:szCs w:val="24"/>
        </w:rPr>
        <w:t xml:space="preserve">σπεύσει και να ζητήσει την τιμωρία ο πολίτης, αν διαπιστώσει παράβαση. </w:t>
      </w:r>
    </w:p>
    <w:p w14:paraId="4D87FED9"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τραγικό και αστείο στην </w:t>
      </w:r>
      <w:r>
        <w:rPr>
          <w:rFonts w:eastAsia="Times New Roman" w:cs="Times New Roman"/>
          <w:szCs w:val="24"/>
        </w:rPr>
        <w:t>Ε</w:t>
      </w:r>
      <w:r>
        <w:rPr>
          <w:rFonts w:eastAsia="Times New Roman" w:cs="Times New Roman"/>
          <w:szCs w:val="24"/>
        </w:rPr>
        <w:t>λληνική Δημοκρατία του 2019, όταν δούμε ένα όχημα να καταλαμβάνει πεζοδρόμιο ή να φράζει με αυτή την κτηνωδία, που χαρακτηρίζει δυστυχώς μερικούς συμπολί</w:t>
      </w:r>
      <w:r>
        <w:rPr>
          <w:rFonts w:eastAsia="Times New Roman" w:cs="Times New Roman"/>
          <w:szCs w:val="24"/>
        </w:rPr>
        <w:t>τες μας, τη διάβαση για έναν τυφλό ή για έναν ανάπηρο, να μπορούμε και να είμαστε υποχρεωμένοι ηθικά να πάρουμε τηλέφωνο την Τροχαία και να έρθει να το σηκώσει. Το ίδιο δικαίωμα θα πρέπει να έχει και ο Έλληνας πολίτης, ο οποίος πάει με την οικογένειά του ν</w:t>
      </w:r>
      <w:r>
        <w:rPr>
          <w:rFonts w:eastAsia="Times New Roman" w:cs="Times New Roman"/>
          <w:szCs w:val="24"/>
        </w:rPr>
        <w:t>α κάνει δέκα μπάνια ετησίως. Όταν βλέπει να έχουν καταλάβει την παραλία και να τον υποχρεώνουν να πληρώσει ξαπλώστρες και ομπρέλες σε τμήμα που πρέπει να είναι ελεύθερο, θα πρέπει να έχει το δικαίωμα να ζητήσει την άμεση απομάκρυνση και την άμεση τιμωρία.</w:t>
      </w:r>
    </w:p>
    <w:p w14:paraId="4D87FEDA"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Με μεγάλη χαρά βλέπω ότι έχουν περιληφθεί αυτές οι προβλέψεις σε αυτό το νομοθετικό πλαίσιο που έχουμε. Ελπίζω, εύχομαι και κάνω έκκληση ή και απαίτηση ο νόμος αυτός να αρχίσει να εφαρμόζεται αμέσως. Όλη η διαδικασία των </w:t>
      </w:r>
      <w:proofErr w:type="spellStart"/>
      <w:r>
        <w:rPr>
          <w:rFonts w:eastAsia="Times New Roman" w:cs="Times New Roman"/>
          <w:szCs w:val="24"/>
        </w:rPr>
        <w:t>εφαρμοστικών</w:t>
      </w:r>
      <w:proofErr w:type="spellEnd"/>
      <w:r>
        <w:rPr>
          <w:rFonts w:eastAsia="Times New Roman" w:cs="Times New Roman"/>
          <w:szCs w:val="24"/>
        </w:rPr>
        <w:t xml:space="preserve"> διατάξεων και</w:t>
      </w:r>
      <w:r w:rsidRPr="00264E8C">
        <w:rPr>
          <w:rFonts w:eastAsia="Times New Roman" w:cs="Times New Roman"/>
          <w:szCs w:val="24"/>
        </w:rPr>
        <w:t xml:space="preserve"> </w:t>
      </w:r>
      <w:r>
        <w:rPr>
          <w:rFonts w:eastAsia="Times New Roman" w:cs="Times New Roman"/>
          <w:szCs w:val="24"/>
        </w:rPr>
        <w:t>των υπου</w:t>
      </w:r>
      <w:r>
        <w:rPr>
          <w:rFonts w:eastAsia="Times New Roman" w:cs="Times New Roman"/>
          <w:szCs w:val="24"/>
        </w:rPr>
        <w:t xml:space="preserve">ργικών αποφάσεων να μην αργήσει, να προλάβουμε αυτό το καλοκαίρι να έχουμε μια καλύτερη </w:t>
      </w:r>
      <w:r>
        <w:rPr>
          <w:rFonts w:eastAsia="Times New Roman" w:cs="Times New Roman"/>
          <w:szCs w:val="24"/>
        </w:rPr>
        <w:lastRenderedPageBreak/>
        <w:t xml:space="preserve">εικόνα και μια καλύτερη ουσία, μια πιο δημοκρατική λειτουργία μέσα στη χώρα μας. </w:t>
      </w:r>
    </w:p>
    <w:p w14:paraId="4D87FEDB" w14:textId="77777777" w:rsidR="00E01347" w:rsidRDefault="00B0330D">
      <w:pPr>
        <w:spacing w:line="600" w:lineRule="auto"/>
        <w:ind w:firstLine="720"/>
        <w:jc w:val="both"/>
        <w:rPr>
          <w:rFonts w:eastAsia="Times New Roman"/>
          <w:szCs w:val="24"/>
        </w:rPr>
      </w:pPr>
      <w:r>
        <w:rPr>
          <w:rFonts w:eastAsia="Times New Roman" w:cs="Times New Roman"/>
          <w:szCs w:val="24"/>
        </w:rPr>
        <w:t xml:space="preserve">Θέλουμε τον τουρισμό. Θέλουμε το έσοδο από τον τουρισμό. </w:t>
      </w:r>
      <w:r w:rsidRPr="00F25808">
        <w:rPr>
          <w:rFonts w:eastAsia="Times New Roman"/>
          <w:szCs w:val="24"/>
        </w:rPr>
        <w:t>Θέλουμε να στηρίξουμε την του</w:t>
      </w:r>
      <w:r w:rsidRPr="00F25808">
        <w:rPr>
          <w:rFonts w:eastAsia="Times New Roman"/>
          <w:szCs w:val="24"/>
        </w:rPr>
        <w:t xml:space="preserve">ριστική οικονομία, αλλά </w:t>
      </w:r>
      <w:r>
        <w:rPr>
          <w:rFonts w:eastAsia="Times New Roman"/>
          <w:szCs w:val="24"/>
        </w:rPr>
        <w:t xml:space="preserve">μια οικονομία που στηρίζεται σε </w:t>
      </w:r>
      <w:r w:rsidRPr="00F25808">
        <w:rPr>
          <w:rFonts w:eastAsia="Times New Roman"/>
          <w:szCs w:val="24"/>
        </w:rPr>
        <w:t xml:space="preserve">μία </w:t>
      </w:r>
      <w:r>
        <w:rPr>
          <w:rFonts w:eastAsia="Times New Roman"/>
          <w:szCs w:val="24"/>
        </w:rPr>
        <w:t>άδικη κοινωνική λειτουργία</w:t>
      </w:r>
      <w:r>
        <w:rPr>
          <w:rFonts w:eastAsia="Times New Roman"/>
          <w:szCs w:val="24"/>
        </w:rPr>
        <w:t>,</w:t>
      </w:r>
      <w:r>
        <w:rPr>
          <w:rFonts w:eastAsia="Times New Roman"/>
          <w:szCs w:val="24"/>
        </w:rPr>
        <w:t xml:space="preserve"> </w:t>
      </w:r>
      <w:r w:rsidRPr="00F25808">
        <w:rPr>
          <w:rFonts w:eastAsia="Times New Roman"/>
          <w:szCs w:val="24"/>
        </w:rPr>
        <w:t xml:space="preserve">που αποκλείει τον </w:t>
      </w:r>
      <w:r>
        <w:rPr>
          <w:rFonts w:eastAsia="Times New Roman"/>
          <w:szCs w:val="24"/>
        </w:rPr>
        <w:t>πτωχό,</w:t>
      </w:r>
      <w:r w:rsidRPr="00F25808">
        <w:rPr>
          <w:rFonts w:eastAsia="Times New Roman"/>
          <w:szCs w:val="24"/>
        </w:rPr>
        <w:t xml:space="preserve"> τον αδύνατο</w:t>
      </w:r>
      <w:r>
        <w:rPr>
          <w:rFonts w:eastAsia="Times New Roman"/>
          <w:szCs w:val="24"/>
        </w:rPr>
        <w:t>,</w:t>
      </w:r>
      <w:r w:rsidRPr="00F25808">
        <w:rPr>
          <w:rFonts w:eastAsia="Times New Roman"/>
          <w:szCs w:val="24"/>
        </w:rPr>
        <w:t xml:space="preserve"> τον πολίτη από την </w:t>
      </w:r>
      <w:r>
        <w:rPr>
          <w:rFonts w:eastAsia="Times New Roman"/>
          <w:szCs w:val="24"/>
        </w:rPr>
        <w:t>ε</w:t>
      </w:r>
      <w:r w:rsidRPr="00F25808">
        <w:rPr>
          <w:rFonts w:eastAsia="Times New Roman"/>
          <w:szCs w:val="24"/>
        </w:rPr>
        <w:t>λεύθερη πρόσβαση στις παραλίες της πατρίδας του</w:t>
      </w:r>
      <w:r>
        <w:rPr>
          <w:rFonts w:eastAsia="Times New Roman"/>
          <w:szCs w:val="24"/>
        </w:rPr>
        <w:t>,</w:t>
      </w:r>
      <w:r w:rsidRPr="00F25808">
        <w:rPr>
          <w:rFonts w:eastAsia="Times New Roman"/>
          <w:szCs w:val="24"/>
        </w:rPr>
        <w:t xml:space="preserve"> δεν είναι </w:t>
      </w:r>
      <w:r>
        <w:rPr>
          <w:rFonts w:eastAsia="Times New Roman"/>
          <w:szCs w:val="24"/>
        </w:rPr>
        <w:t xml:space="preserve">μια </w:t>
      </w:r>
      <w:r w:rsidRPr="00F25808">
        <w:rPr>
          <w:rFonts w:eastAsia="Times New Roman"/>
          <w:szCs w:val="24"/>
        </w:rPr>
        <w:t>υγιής οικονομία</w:t>
      </w:r>
      <w:r>
        <w:rPr>
          <w:rFonts w:eastAsia="Times New Roman"/>
          <w:szCs w:val="24"/>
        </w:rPr>
        <w:t>.</w:t>
      </w:r>
      <w:r w:rsidRPr="00F25808">
        <w:rPr>
          <w:rFonts w:eastAsia="Times New Roman"/>
          <w:szCs w:val="24"/>
        </w:rPr>
        <w:t xml:space="preserve"> </w:t>
      </w:r>
      <w:r>
        <w:rPr>
          <w:rFonts w:eastAsia="Times New Roman"/>
          <w:szCs w:val="24"/>
        </w:rPr>
        <w:t>Ε</w:t>
      </w:r>
      <w:r w:rsidRPr="00F25808">
        <w:rPr>
          <w:rFonts w:eastAsia="Times New Roman"/>
          <w:szCs w:val="24"/>
        </w:rPr>
        <w:t xml:space="preserve">ίναι μία </w:t>
      </w:r>
      <w:r>
        <w:rPr>
          <w:rFonts w:eastAsia="Times New Roman"/>
          <w:szCs w:val="24"/>
        </w:rPr>
        <w:t>άρρωστη</w:t>
      </w:r>
      <w:r w:rsidRPr="00F25808">
        <w:rPr>
          <w:rFonts w:eastAsia="Times New Roman"/>
          <w:szCs w:val="24"/>
        </w:rPr>
        <w:t xml:space="preserve"> οικονομία</w:t>
      </w:r>
      <w:r>
        <w:rPr>
          <w:rFonts w:eastAsia="Times New Roman"/>
          <w:szCs w:val="24"/>
        </w:rPr>
        <w:t>,</w:t>
      </w:r>
      <w:r w:rsidRPr="00F25808">
        <w:rPr>
          <w:rFonts w:eastAsia="Times New Roman"/>
          <w:szCs w:val="24"/>
        </w:rPr>
        <w:t xml:space="preserve"> που χαρακτηρίζει τους δουλοπάροικους και τους είλωτες</w:t>
      </w:r>
      <w:r>
        <w:rPr>
          <w:rFonts w:eastAsia="Times New Roman"/>
          <w:szCs w:val="24"/>
        </w:rPr>
        <w:t>.</w:t>
      </w:r>
    </w:p>
    <w:p w14:paraId="4D87FEDC" w14:textId="77777777" w:rsidR="00E01347" w:rsidRDefault="00B0330D">
      <w:pPr>
        <w:spacing w:line="600" w:lineRule="auto"/>
        <w:ind w:firstLine="720"/>
        <w:jc w:val="both"/>
        <w:rPr>
          <w:rFonts w:eastAsia="Times New Roman"/>
          <w:szCs w:val="24"/>
        </w:rPr>
      </w:pPr>
      <w:r>
        <w:rPr>
          <w:rFonts w:eastAsia="Times New Roman"/>
          <w:szCs w:val="24"/>
        </w:rPr>
        <w:t>Χαίρομαι που μερικές διατάξεις από αυτές βάζουν</w:t>
      </w:r>
      <w:r w:rsidRPr="00F25808">
        <w:rPr>
          <w:rFonts w:eastAsia="Times New Roman"/>
          <w:szCs w:val="24"/>
        </w:rPr>
        <w:t xml:space="preserve"> μία τάξη </w:t>
      </w:r>
      <w:r>
        <w:rPr>
          <w:rFonts w:eastAsia="Times New Roman"/>
          <w:szCs w:val="24"/>
        </w:rPr>
        <w:t>σε</w:t>
      </w:r>
      <w:r w:rsidRPr="00F25808">
        <w:rPr>
          <w:rFonts w:eastAsia="Times New Roman"/>
          <w:szCs w:val="24"/>
        </w:rPr>
        <w:t xml:space="preserve"> μερικά θέματα</w:t>
      </w:r>
      <w:r>
        <w:rPr>
          <w:rFonts w:eastAsia="Times New Roman"/>
          <w:szCs w:val="24"/>
        </w:rPr>
        <w:t>,</w:t>
      </w:r>
      <w:r w:rsidRPr="00F25808">
        <w:rPr>
          <w:rFonts w:eastAsia="Times New Roman"/>
          <w:szCs w:val="24"/>
        </w:rPr>
        <w:t xml:space="preserve"> τα οποία έχουν πολύ μεγάλο </w:t>
      </w:r>
      <w:r>
        <w:rPr>
          <w:rFonts w:eastAsia="Times New Roman"/>
          <w:szCs w:val="24"/>
        </w:rPr>
        <w:t>συμβολικό</w:t>
      </w:r>
      <w:r w:rsidRPr="00F25808">
        <w:rPr>
          <w:rFonts w:eastAsia="Times New Roman"/>
          <w:szCs w:val="24"/>
        </w:rPr>
        <w:t xml:space="preserve"> βάρος και έχουν και ηθικό και ψυχολογικό όφελος για τους πολίτες που θα ζητήσουν να ξεκο</w:t>
      </w:r>
      <w:r w:rsidRPr="00F25808">
        <w:rPr>
          <w:rFonts w:eastAsia="Times New Roman"/>
          <w:szCs w:val="24"/>
        </w:rPr>
        <w:t xml:space="preserve">υραστούν από τα βάσανα της </w:t>
      </w:r>
      <w:r>
        <w:rPr>
          <w:rFonts w:eastAsia="Times New Roman"/>
          <w:szCs w:val="24"/>
        </w:rPr>
        <w:t>χρονιάς</w:t>
      </w:r>
      <w:r w:rsidRPr="00F25808">
        <w:rPr>
          <w:rFonts w:eastAsia="Times New Roman"/>
          <w:szCs w:val="24"/>
        </w:rPr>
        <w:t xml:space="preserve"> και δίνει και ένα μεγάλο μήνυμα </w:t>
      </w:r>
      <w:r>
        <w:rPr>
          <w:rFonts w:eastAsia="Times New Roman"/>
          <w:szCs w:val="24"/>
        </w:rPr>
        <w:t>τ</w:t>
      </w:r>
      <w:r w:rsidRPr="00F25808">
        <w:rPr>
          <w:rFonts w:eastAsia="Times New Roman"/>
          <w:szCs w:val="24"/>
        </w:rPr>
        <w:t>ι σημαίνει ισοπολιτεία</w:t>
      </w:r>
      <w:r>
        <w:rPr>
          <w:rFonts w:eastAsia="Times New Roman"/>
          <w:szCs w:val="24"/>
        </w:rPr>
        <w:t>,</w:t>
      </w:r>
      <w:r w:rsidRPr="00F25808">
        <w:rPr>
          <w:rFonts w:eastAsia="Times New Roman"/>
          <w:szCs w:val="24"/>
        </w:rPr>
        <w:t xml:space="preserve"> ισονομία και σεβασμός στα πολιτικά και ατομικά δικαιώματα</w:t>
      </w:r>
      <w:r>
        <w:rPr>
          <w:rFonts w:eastAsia="Times New Roman"/>
          <w:szCs w:val="24"/>
        </w:rPr>
        <w:t>.</w:t>
      </w:r>
    </w:p>
    <w:p w14:paraId="4D87FEDD" w14:textId="77777777" w:rsidR="00E01347" w:rsidRDefault="00B0330D">
      <w:pPr>
        <w:spacing w:line="600" w:lineRule="auto"/>
        <w:ind w:firstLine="720"/>
        <w:jc w:val="both"/>
        <w:rPr>
          <w:rFonts w:eastAsia="Times New Roman"/>
          <w:szCs w:val="24"/>
        </w:rPr>
      </w:pPr>
      <w:r w:rsidRPr="00F25808">
        <w:rPr>
          <w:rFonts w:eastAsia="Times New Roman"/>
          <w:szCs w:val="24"/>
        </w:rPr>
        <w:t>Σας ευχαριστώ πολύ</w:t>
      </w:r>
      <w:r>
        <w:rPr>
          <w:rFonts w:eastAsia="Times New Roman"/>
          <w:szCs w:val="24"/>
        </w:rPr>
        <w:t>.</w:t>
      </w:r>
    </w:p>
    <w:p w14:paraId="4D87FEDE" w14:textId="77777777" w:rsidR="00E01347" w:rsidRDefault="00B0330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ΣΥΡΙΖΑ)</w:t>
      </w:r>
    </w:p>
    <w:p w14:paraId="4D87FEDF" w14:textId="77777777" w:rsidR="00E01347" w:rsidRDefault="00B0330D">
      <w:pPr>
        <w:spacing w:line="600" w:lineRule="auto"/>
        <w:ind w:firstLine="720"/>
        <w:jc w:val="both"/>
        <w:rPr>
          <w:rFonts w:eastAsia="Times New Roman" w:cs="Times New Roman"/>
          <w:szCs w:val="24"/>
        </w:rPr>
      </w:pPr>
      <w:r w:rsidRPr="00F25808">
        <w:rPr>
          <w:rFonts w:eastAsia="Times New Roman" w:cs="Times New Roman"/>
          <w:b/>
          <w:szCs w:val="24"/>
        </w:rPr>
        <w:lastRenderedPageBreak/>
        <w:t xml:space="preserve">ΠΡΟΕΔΡΕΥΩΝ (Μάριος Γεωργιάδης): </w:t>
      </w:r>
      <w:r w:rsidRPr="00F25808">
        <w:rPr>
          <w:rFonts w:eastAsia="Times New Roman" w:cs="Times New Roman"/>
          <w:szCs w:val="24"/>
        </w:rPr>
        <w:t xml:space="preserve">Ευχαριστούμε </w:t>
      </w:r>
      <w:r w:rsidRPr="00F25808">
        <w:rPr>
          <w:rFonts w:eastAsia="Times New Roman" w:cs="Times New Roman"/>
          <w:szCs w:val="24"/>
        </w:rPr>
        <w:t xml:space="preserve">τον κ. </w:t>
      </w:r>
      <w:proofErr w:type="spellStart"/>
      <w:r w:rsidRPr="00F25808">
        <w:rPr>
          <w:rFonts w:eastAsia="Times New Roman" w:cs="Times New Roman"/>
          <w:szCs w:val="24"/>
        </w:rPr>
        <w:t>Ξυδάκη</w:t>
      </w:r>
      <w:proofErr w:type="spellEnd"/>
      <w:r w:rsidRPr="00F25808">
        <w:rPr>
          <w:rFonts w:eastAsia="Times New Roman" w:cs="Times New Roman"/>
          <w:szCs w:val="24"/>
        </w:rPr>
        <w:t>.</w:t>
      </w:r>
    </w:p>
    <w:p w14:paraId="4D87FEE0"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Συγγνώμη, κύριε Τσιρώνη, αλλά προηγείται ο κ. Βορίδης. Σας είχα προσφωνήσει, αλλά είχα παραλείψει τον κ. Βορίδη, επειδή δεν ήταν στην Αίθουσα.</w:t>
      </w:r>
    </w:p>
    <w:p w14:paraId="4D87FEE1"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Κύριε Βορίδη, έχετε τον λόγο για επτά λεπτά.</w:t>
      </w:r>
    </w:p>
    <w:p w14:paraId="4D87FEE2" w14:textId="77777777" w:rsidR="00E01347" w:rsidRDefault="00B0330D">
      <w:pPr>
        <w:spacing w:line="600" w:lineRule="auto"/>
        <w:ind w:firstLine="720"/>
        <w:jc w:val="both"/>
        <w:rPr>
          <w:rFonts w:eastAsia="Times New Roman"/>
          <w:szCs w:val="24"/>
        </w:rPr>
      </w:pPr>
      <w:r w:rsidRPr="00F25808">
        <w:rPr>
          <w:rFonts w:eastAsia="Times New Roman" w:cs="Times New Roman"/>
          <w:b/>
          <w:szCs w:val="24"/>
        </w:rPr>
        <w:t>ΜΑΥΡΟΥΔΗΣ ΒΟΡΙΔΗΣ</w:t>
      </w:r>
      <w:r w:rsidRPr="001E3DF8">
        <w:rPr>
          <w:rFonts w:eastAsia="Times New Roman" w:cs="Times New Roman"/>
          <w:b/>
          <w:szCs w:val="24"/>
        </w:rPr>
        <w:t>:</w:t>
      </w:r>
      <w:r>
        <w:rPr>
          <w:rFonts w:eastAsia="Times New Roman" w:cs="Times New Roman"/>
          <w:b/>
          <w:szCs w:val="24"/>
        </w:rPr>
        <w:t xml:space="preserve"> </w:t>
      </w:r>
      <w:r w:rsidRPr="001E3DF8">
        <w:rPr>
          <w:rFonts w:eastAsia="Times New Roman" w:cs="Times New Roman"/>
          <w:szCs w:val="24"/>
        </w:rPr>
        <w:t>Νομίζω ότι δεν θα τα χρειαστώ, κύρ</w:t>
      </w:r>
      <w:r w:rsidRPr="001E3DF8">
        <w:rPr>
          <w:rFonts w:eastAsia="Times New Roman" w:cs="Times New Roman"/>
          <w:szCs w:val="24"/>
        </w:rPr>
        <w:t>ιε Πρόεδρε, γιατί</w:t>
      </w:r>
      <w:r>
        <w:rPr>
          <w:rFonts w:eastAsia="Times New Roman"/>
          <w:b/>
          <w:szCs w:val="24"/>
        </w:rPr>
        <w:t xml:space="preserve"> </w:t>
      </w:r>
      <w:r w:rsidRPr="00F25808">
        <w:rPr>
          <w:rFonts w:eastAsia="Times New Roman"/>
          <w:szCs w:val="24"/>
        </w:rPr>
        <w:t>θα αναφερθώ σε ένα ζήτημα</w:t>
      </w:r>
      <w:r>
        <w:rPr>
          <w:rFonts w:eastAsia="Times New Roman"/>
          <w:szCs w:val="24"/>
        </w:rPr>
        <w:t>,</w:t>
      </w:r>
      <w:r w:rsidRPr="00F25808">
        <w:rPr>
          <w:rFonts w:eastAsia="Times New Roman"/>
          <w:szCs w:val="24"/>
        </w:rPr>
        <w:t xml:space="preserve"> το οποίο μου έχει προξενήσει αλγεινή εντύπωση και θα ήθελα λίγο τη θέση της Κυβέρνησης πάνω</w:t>
      </w:r>
      <w:r>
        <w:rPr>
          <w:rFonts w:eastAsia="Times New Roman"/>
          <w:szCs w:val="24"/>
        </w:rPr>
        <w:t xml:space="preserve"> σε αυτό.</w:t>
      </w:r>
    </w:p>
    <w:p w14:paraId="4D87FEE3" w14:textId="77777777" w:rsidR="00E01347" w:rsidRDefault="00B0330D">
      <w:pPr>
        <w:spacing w:line="600" w:lineRule="auto"/>
        <w:ind w:firstLine="720"/>
        <w:jc w:val="both"/>
        <w:rPr>
          <w:rFonts w:eastAsia="Times New Roman"/>
          <w:szCs w:val="24"/>
        </w:rPr>
      </w:pPr>
      <w:r>
        <w:rPr>
          <w:rFonts w:eastAsia="Times New Roman"/>
          <w:szCs w:val="24"/>
        </w:rPr>
        <w:t>Κατετέθη μια τροπολογία, η οποία</w:t>
      </w:r>
      <w:r>
        <w:rPr>
          <w:rFonts w:eastAsia="Times New Roman"/>
          <w:szCs w:val="24"/>
        </w:rPr>
        <w:t>,</w:t>
      </w:r>
      <w:r>
        <w:rPr>
          <w:rFonts w:eastAsia="Times New Roman"/>
          <w:szCs w:val="24"/>
        </w:rPr>
        <w:t xml:space="preserve"> με το που κατετέθη, </w:t>
      </w:r>
      <w:proofErr w:type="spellStart"/>
      <w:r>
        <w:rPr>
          <w:rFonts w:eastAsia="Times New Roman"/>
          <w:szCs w:val="24"/>
        </w:rPr>
        <w:t>απεσύρθη</w:t>
      </w:r>
      <w:proofErr w:type="spellEnd"/>
      <w:r>
        <w:rPr>
          <w:rFonts w:eastAsia="Times New Roman"/>
          <w:szCs w:val="24"/>
        </w:rPr>
        <w:t>;</w:t>
      </w:r>
      <w:r w:rsidRPr="00F25808">
        <w:rPr>
          <w:rFonts w:eastAsia="Times New Roman"/>
          <w:szCs w:val="24"/>
        </w:rPr>
        <w:t xml:space="preserve"> </w:t>
      </w:r>
      <w:r>
        <w:rPr>
          <w:rFonts w:eastAsia="Times New Roman" w:cs="Times New Roman"/>
          <w:szCs w:val="24"/>
        </w:rPr>
        <w:t xml:space="preserve">Όχι, θέλω να ακούσω αν </w:t>
      </w:r>
      <w:proofErr w:type="spellStart"/>
      <w:r>
        <w:rPr>
          <w:rFonts w:eastAsia="Times New Roman" w:cs="Times New Roman"/>
          <w:szCs w:val="24"/>
        </w:rPr>
        <w:t>απεσύρθη</w:t>
      </w:r>
      <w:proofErr w:type="spellEnd"/>
      <w:r>
        <w:rPr>
          <w:rFonts w:eastAsia="Times New Roman" w:cs="Times New Roman"/>
          <w:szCs w:val="24"/>
        </w:rPr>
        <w:t xml:space="preserve"> ή όχι για να συζητήσουμε για αυτή.</w:t>
      </w:r>
    </w:p>
    <w:p w14:paraId="4D87FEE4" w14:textId="77777777" w:rsidR="00E01347" w:rsidRDefault="00B0330D">
      <w:pPr>
        <w:spacing w:line="600" w:lineRule="auto"/>
        <w:ind w:firstLine="720"/>
        <w:jc w:val="both"/>
        <w:rPr>
          <w:rFonts w:eastAsia="Times New Roman"/>
          <w:szCs w:val="24"/>
        </w:rPr>
      </w:pPr>
      <w:r w:rsidRPr="001E3DF8">
        <w:rPr>
          <w:rFonts w:eastAsia="Times New Roman" w:cs="Times New Roman"/>
          <w:b/>
          <w:szCs w:val="24"/>
        </w:rPr>
        <w:t xml:space="preserve">ΑΙΚΑΤΕΡΙΝΗ ΠΑΠΑΝΑΤΣΙΟΥ (Υφυπουργός </w:t>
      </w:r>
      <w:r w:rsidRPr="001E3DF8">
        <w:rPr>
          <w:rFonts w:eastAsia="Times New Roman" w:cs="Times New Roman"/>
          <w:b/>
          <w:bCs/>
          <w:szCs w:val="24"/>
        </w:rPr>
        <w:t>Οικονομικών</w:t>
      </w:r>
      <w:r w:rsidRPr="001E3DF8">
        <w:rPr>
          <w:rFonts w:eastAsia="Times New Roman" w:cs="Times New Roman"/>
          <w:bCs/>
          <w:szCs w:val="24"/>
        </w:rPr>
        <w:t>):</w:t>
      </w:r>
      <w:r w:rsidRPr="00F25808">
        <w:rPr>
          <w:rFonts w:eastAsia="Times New Roman"/>
          <w:szCs w:val="24"/>
        </w:rPr>
        <w:t xml:space="preserve"> </w:t>
      </w:r>
      <w:r>
        <w:rPr>
          <w:rFonts w:eastAsia="Times New Roman"/>
          <w:szCs w:val="24"/>
        </w:rPr>
        <w:t>Ποια τροπολογία λέτε;</w:t>
      </w:r>
    </w:p>
    <w:p w14:paraId="4D87FEE5"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lastRenderedPageBreak/>
        <w:t xml:space="preserve">ΜΑΥΡΟΥΔΗΣ ΒΟΡΙΔΗΣ: </w:t>
      </w:r>
      <w:r w:rsidRPr="001E3DF8">
        <w:rPr>
          <w:rFonts w:eastAsia="Times New Roman" w:cs="Times New Roman"/>
          <w:szCs w:val="24"/>
        </w:rPr>
        <w:t xml:space="preserve">Αμέσως. Είναι αυτή που αναφέρεται στη σύμβαση παραχώρησης μεταξύ ΤΑΙΠΕΔ και </w:t>
      </w:r>
      <w:r>
        <w:rPr>
          <w:rFonts w:eastAsia="Times New Roman" w:cs="Times New Roman"/>
          <w:szCs w:val="24"/>
        </w:rPr>
        <w:t>«Ιπποδρομίε</w:t>
      </w:r>
      <w:r w:rsidRPr="001E3DF8">
        <w:rPr>
          <w:rFonts w:eastAsia="Times New Roman" w:cs="Times New Roman"/>
          <w:szCs w:val="24"/>
        </w:rPr>
        <w:t>ς Ανώνυμη Εταιρεία</w:t>
      </w:r>
      <w:r>
        <w:rPr>
          <w:rFonts w:eastAsia="Times New Roman" w:cs="Times New Roman"/>
          <w:szCs w:val="24"/>
        </w:rPr>
        <w:t>»</w:t>
      </w:r>
      <w:r w:rsidRPr="001E3DF8">
        <w:rPr>
          <w:rFonts w:eastAsia="Times New Roman" w:cs="Times New Roman"/>
          <w:szCs w:val="24"/>
        </w:rPr>
        <w:t>.</w:t>
      </w:r>
      <w:r>
        <w:rPr>
          <w:rFonts w:eastAsia="Times New Roman" w:cs="Times New Roman"/>
          <w:szCs w:val="24"/>
        </w:rPr>
        <w:t xml:space="preserve"> Είναι η τροπολογία με </w:t>
      </w:r>
      <w:r>
        <w:rPr>
          <w:rFonts w:eastAsia="Times New Roman" w:cs="Times New Roman"/>
          <w:szCs w:val="24"/>
        </w:rPr>
        <w:t>αριθμό 2092.</w:t>
      </w:r>
    </w:p>
    <w:p w14:paraId="4D87FEE6" w14:textId="77777777" w:rsidR="00E01347" w:rsidRDefault="00B0330D">
      <w:pPr>
        <w:spacing w:line="600" w:lineRule="auto"/>
        <w:ind w:firstLine="720"/>
        <w:jc w:val="both"/>
        <w:rPr>
          <w:rFonts w:eastAsia="Times New Roman" w:cs="Times New Roman"/>
          <w:bCs/>
          <w:szCs w:val="24"/>
        </w:rPr>
      </w:pPr>
      <w:r>
        <w:rPr>
          <w:rFonts w:eastAsia="Times New Roman" w:cs="Times New Roman"/>
          <w:b/>
          <w:szCs w:val="24"/>
        </w:rPr>
        <w:t xml:space="preserve">ΑΙΚΑΤΕΡΙΝΗ ΠΑΠΑΝΑΤΣΙΟΥ (Υφυπουργός </w:t>
      </w:r>
      <w:r>
        <w:rPr>
          <w:rFonts w:eastAsia="Times New Roman" w:cs="Times New Roman"/>
          <w:b/>
          <w:bCs/>
          <w:szCs w:val="24"/>
        </w:rPr>
        <w:t>Οικονομικών</w:t>
      </w:r>
      <w:r>
        <w:rPr>
          <w:rFonts w:eastAsia="Times New Roman" w:cs="Times New Roman"/>
          <w:bCs/>
          <w:szCs w:val="24"/>
        </w:rPr>
        <w:t>): Δεν την έχω υπ</w:t>
      </w:r>
      <w:r>
        <w:rPr>
          <w:rFonts w:eastAsia="Times New Roman" w:cs="Times New Roman"/>
          <w:bCs/>
          <w:szCs w:val="24"/>
        </w:rPr>
        <w:t xml:space="preserve">’ </w:t>
      </w:r>
      <w:proofErr w:type="spellStart"/>
      <w:r>
        <w:rPr>
          <w:rFonts w:eastAsia="Times New Roman" w:cs="Times New Roman"/>
          <w:bCs/>
          <w:szCs w:val="24"/>
        </w:rPr>
        <w:t>όψ</w:t>
      </w:r>
      <w:r>
        <w:rPr>
          <w:rFonts w:eastAsia="Times New Roman" w:cs="Times New Roman"/>
          <w:bCs/>
          <w:szCs w:val="24"/>
        </w:rPr>
        <w:t>ιν</w:t>
      </w:r>
      <w:proofErr w:type="spellEnd"/>
      <w:r>
        <w:rPr>
          <w:rFonts w:eastAsia="Times New Roman" w:cs="Times New Roman"/>
          <w:bCs/>
          <w:szCs w:val="24"/>
        </w:rPr>
        <w:t xml:space="preserve"> μου.</w:t>
      </w:r>
    </w:p>
    <w:p w14:paraId="4D87FEE7" w14:textId="77777777" w:rsidR="00E01347" w:rsidRDefault="00B0330D">
      <w:pPr>
        <w:spacing w:line="600" w:lineRule="auto"/>
        <w:ind w:firstLine="720"/>
        <w:jc w:val="both"/>
        <w:rPr>
          <w:rFonts w:eastAsia="Times New Roman"/>
          <w:szCs w:val="24"/>
        </w:rPr>
      </w:pPr>
      <w:r>
        <w:rPr>
          <w:rFonts w:eastAsia="Times New Roman" w:cs="Times New Roman"/>
          <w:b/>
          <w:szCs w:val="24"/>
        </w:rPr>
        <w:t xml:space="preserve">ΜΑΥΡΟΥΔΗΣ ΒΟΡΙΔΗΣ: </w:t>
      </w:r>
      <w:r>
        <w:rPr>
          <w:rFonts w:eastAsia="Times New Roman" w:cs="Times New Roman"/>
          <w:szCs w:val="24"/>
        </w:rPr>
        <w:t>Αν δεν την έχετε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είναι ακόμη χειρότερα τα πράγματα,</w:t>
      </w:r>
      <w:r w:rsidRPr="00F25808">
        <w:rPr>
          <w:rFonts w:eastAsia="Times New Roman"/>
          <w:szCs w:val="24"/>
        </w:rPr>
        <w:t xml:space="preserve"> γιατί φέρει την υπογραφή </w:t>
      </w:r>
      <w:r>
        <w:rPr>
          <w:rFonts w:eastAsia="Times New Roman"/>
          <w:szCs w:val="24"/>
        </w:rPr>
        <w:t>σας στη</w:t>
      </w:r>
      <w:r w:rsidRPr="00F25808">
        <w:rPr>
          <w:rFonts w:eastAsia="Times New Roman"/>
          <w:szCs w:val="24"/>
        </w:rPr>
        <w:t xml:space="preserve"> θέση του Υπουργού Οικονομικών</w:t>
      </w:r>
      <w:r>
        <w:rPr>
          <w:rFonts w:eastAsia="Times New Roman"/>
          <w:szCs w:val="24"/>
        </w:rPr>
        <w:t>,</w:t>
      </w:r>
      <w:r>
        <w:rPr>
          <w:rFonts w:eastAsia="Times New Roman"/>
          <w:szCs w:val="24"/>
        </w:rPr>
        <w:t xml:space="preserve"> του κ. Ευκλείδη </w:t>
      </w:r>
      <w:proofErr w:type="spellStart"/>
      <w:r>
        <w:rPr>
          <w:rFonts w:eastAsia="Times New Roman"/>
          <w:szCs w:val="24"/>
        </w:rPr>
        <w:t>Τσα</w:t>
      </w:r>
      <w:r>
        <w:rPr>
          <w:rFonts w:eastAsia="Times New Roman"/>
          <w:szCs w:val="24"/>
        </w:rPr>
        <w:t>καλώτου</w:t>
      </w:r>
      <w:proofErr w:type="spellEnd"/>
      <w:r>
        <w:rPr>
          <w:rFonts w:eastAsia="Times New Roman"/>
          <w:szCs w:val="24"/>
        </w:rPr>
        <w:t xml:space="preserve">. Υπογράφετε εσείς, κυρία </w:t>
      </w:r>
      <w:proofErr w:type="spellStart"/>
      <w:r>
        <w:rPr>
          <w:rFonts w:eastAsia="Times New Roman"/>
          <w:szCs w:val="24"/>
        </w:rPr>
        <w:t>Παπανάτσιου</w:t>
      </w:r>
      <w:proofErr w:type="spellEnd"/>
      <w:r>
        <w:rPr>
          <w:rFonts w:eastAsia="Times New Roman"/>
          <w:szCs w:val="24"/>
        </w:rPr>
        <w:t xml:space="preserve">, όπως </w:t>
      </w:r>
      <w:r w:rsidRPr="00F25808">
        <w:rPr>
          <w:rFonts w:eastAsia="Times New Roman"/>
          <w:szCs w:val="24"/>
        </w:rPr>
        <w:t xml:space="preserve">φέρει την υπογραφή σας </w:t>
      </w:r>
      <w:r>
        <w:rPr>
          <w:rFonts w:eastAsia="Times New Roman"/>
          <w:szCs w:val="24"/>
        </w:rPr>
        <w:t xml:space="preserve">και </w:t>
      </w:r>
      <w:r w:rsidRPr="00F25808">
        <w:rPr>
          <w:rFonts w:eastAsia="Times New Roman"/>
          <w:szCs w:val="24"/>
        </w:rPr>
        <w:t>στη θέση του Αναπληρωτή</w:t>
      </w:r>
      <w:r>
        <w:rPr>
          <w:rFonts w:eastAsia="Times New Roman"/>
          <w:szCs w:val="24"/>
        </w:rPr>
        <w:t xml:space="preserve">, του κ. </w:t>
      </w:r>
      <w:proofErr w:type="spellStart"/>
      <w:r>
        <w:rPr>
          <w:rFonts w:eastAsia="Times New Roman"/>
          <w:szCs w:val="24"/>
        </w:rPr>
        <w:t>Χουλιαράκη</w:t>
      </w:r>
      <w:proofErr w:type="spellEnd"/>
      <w:r>
        <w:rPr>
          <w:rFonts w:eastAsia="Times New Roman"/>
          <w:szCs w:val="24"/>
        </w:rPr>
        <w:t>. Επίσης,</w:t>
      </w:r>
      <w:r w:rsidRPr="00F25808">
        <w:rPr>
          <w:rFonts w:eastAsia="Times New Roman"/>
          <w:szCs w:val="24"/>
        </w:rPr>
        <w:t xml:space="preserve"> δεν υπογράφεται από τον αρμόδιο Υπουργό Αθλητισμού</w:t>
      </w:r>
      <w:r>
        <w:rPr>
          <w:rFonts w:eastAsia="Times New Roman"/>
          <w:szCs w:val="24"/>
        </w:rPr>
        <w:t>,</w:t>
      </w:r>
      <w:r w:rsidRPr="00F25808">
        <w:rPr>
          <w:rFonts w:eastAsia="Times New Roman"/>
          <w:szCs w:val="24"/>
        </w:rPr>
        <w:t xml:space="preserve"> αλλά </w:t>
      </w:r>
      <w:r>
        <w:rPr>
          <w:rFonts w:eastAsia="Times New Roman"/>
          <w:szCs w:val="24"/>
        </w:rPr>
        <w:t xml:space="preserve">από </w:t>
      </w:r>
      <w:r w:rsidRPr="00F25808">
        <w:rPr>
          <w:rFonts w:eastAsia="Times New Roman"/>
          <w:szCs w:val="24"/>
        </w:rPr>
        <w:t>την κ</w:t>
      </w:r>
      <w:r>
        <w:rPr>
          <w:rFonts w:eastAsia="Times New Roman"/>
          <w:szCs w:val="24"/>
        </w:rPr>
        <w:t>.</w:t>
      </w:r>
      <w:r w:rsidRPr="00F25808">
        <w:rPr>
          <w:rFonts w:eastAsia="Times New Roman"/>
          <w:szCs w:val="24"/>
        </w:rPr>
        <w:t xml:space="preserve"> Ζορμπά</w:t>
      </w:r>
      <w:r>
        <w:rPr>
          <w:rFonts w:eastAsia="Times New Roman"/>
          <w:szCs w:val="24"/>
        </w:rPr>
        <w:t>.</w:t>
      </w:r>
    </w:p>
    <w:p w14:paraId="4D87FEE8" w14:textId="77777777" w:rsidR="00E01347" w:rsidRDefault="00B0330D">
      <w:pPr>
        <w:spacing w:line="600" w:lineRule="auto"/>
        <w:ind w:firstLine="720"/>
        <w:jc w:val="both"/>
        <w:rPr>
          <w:rFonts w:eastAsia="Times New Roman"/>
          <w:szCs w:val="24"/>
        </w:rPr>
      </w:pPr>
      <w:r>
        <w:rPr>
          <w:rFonts w:eastAsia="Times New Roman"/>
          <w:szCs w:val="24"/>
        </w:rPr>
        <w:t xml:space="preserve">Θέλω, λοιπόν, να ρωτήσω αν αυτή η τροπολογία </w:t>
      </w:r>
      <w:r w:rsidRPr="00F25808">
        <w:rPr>
          <w:rFonts w:eastAsia="Times New Roman"/>
          <w:szCs w:val="24"/>
        </w:rPr>
        <w:t xml:space="preserve">ισχύει </w:t>
      </w:r>
      <w:r>
        <w:rPr>
          <w:rFonts w:eastAsia="Times New Roman"/>
          <w:szCs w:val="24"/>
        </w:rPr>
        <w:t>ή</w:t>
      </w:r>
      <w:r w:rsidRPr="00F25808">
        <w:rPr>
          <w:rFonts w:eastAsia="Times New Roman"/>
          <w:szCs w:val="24"/>
        </w:rPr>
        <w:t xml:space="preserve"> όχι</w:t>
      </w:r>
      <w:r>
        <w:rPr>
          <w:rFonts w:eastAsia="Times New Roman"/>
          <w:szCs w:val="24"/>
        </w:rPr>
        <w:t>,</w:t>
      </w:r>
      <w:r w:rsidRPr="00F25808">
        <w:rPr>
          <w:rFonts w:eastAsia="Times New Roman"/>
          <w:szCs w:val="24"/>
        </w:rPr>
        <w:t xml:space="preserve"> </w:t>
      </w:r>
      <w:r>
        <w:rPr>
          <w:rFonts w:eastAsia="Times New Roman"/>
          <w:szCs w:val="24"/>
        </w:rPr>
        <w:t>για</w:t>
      </w:r>
      <w:r w:rsidRPr="00F25808">
        <w:rPr>
          <w:rFonts w:eastAsia="Times New Roman"/>
          <w:szCs w:val="24"/>
        </w:rPr>
        <w:t xml:space="preserve"> να </w:t>
      </w:r>
      <w:r>
        <w:rPr>
          <w:rFonts w:eastAsia="Times New Roman"/>
          <w:szCs w:val="24"/>
        </w:rPr>
        <w:t xml:space="preserve">τη </w:t>
      </w:r>
      <w:r w:rsidRPr="00F25808">
        <w:rPr>
          <w:rFonts w:eastAsia="Times New Roman"/>
          <w:szCs w:val="24"/>
        </w:rPr>
        <w:t>συζητήσουμε</w:t>
      </w:r>
      <w:r>
        <w:rPr>
          <w:rFonts w:eastAsia="Times New Roman"/>
          <w:szCs w:val="24"/>
        </w:rPr>
        <w:t>;</w:t>
      </w:r>
      <w:r w:rsidRPr="00F25808">
        <w:rPr>
          <w:rFonts w:eastAsia="Times New Roman"/>
          <w:szCs w:val="24"/>
        </w:rPr>
        <w:t xml:space="preserve"> Αν δεν </w:t>
      </w:r>
      <w:r>
        <w:rPr>
          <w:rFonts w:eastAsia="Times New Roman"/>
          <w:szCs w:val="24"/>
        </w:rPr>
        <w:t xml:space="preserve">ισχύει, θέλω επίσης να κάνω ερωτήσεις </w:t>
      </w:r>
      <w:r w:rsidRPr="00F25808">
        <w:rPr>
          <w:rFonts w:eastAsia="Times New Roman"/>
          <w:szCs w:val="24"/>
        </w:rPr>
        <w:t>για την κατάθεσ</w:t>
      </w:r>
      <w:r>
        <w:rPr>
          <w:rFonts w:eastAsia="Times New Roman"/>
          <w:szCs w:val="24"/>
        </w:rPr>
        <w:t>ή</w:t>
      </w:r>
      <w:r w:rsidRPr="00F25808">
        <w:rPr>
          <w:rFonts w:eastAsia="Times New Roman"/>
          <w:szCs w:val="24"/>
        </w:rPr>
        <w:t xml:space="preserve"> </w:t>
      </w:r>
      <w:r>
        <w:rPr>
          <w:rFonts w:eastAsia="Times New Roman"/>
          <w:szCs w:val="24"/>
        </w:rPr>
        <w:t>της.</w:t>
      </w:r>
      <w:r w:rsidRPr="00F25808">
        <w:rPr>
          <w:rFonts w:eastAsia="Times New Roman"/>
          <w:szCs w:val="24"/>
        </w:rPr>
        <w:t xml:space="preserve"> Την ξέρει</w:t>
      </w:r>
      <w:r>
        <w:rPr>
          <w:rFonts w:eastAsia="Times New Roman"/>
          <w:szCs w:val="24"/>
        </w:rPr>
        <w:t xml:space="preserve"> η Κυβέρνηση; Εσείς που την υπογράφετε, την ξέρετε την τροπολογία; </w:t>
      </w:r>
    </w:p>
    <w:p w14:paraId="4D87FEE9" w14:textId="77777777" w:rsidR="00E01347" w:rsidRDefault="00B0330D">
      <w:pPr>
        <w:spacing w:line="600" w:lineRule="auto"/>
        <w:ind w:firstLine="720"/>
        <w:jc w:val="both"/>
        <w:rPr>
          <w:rFonts w:eastAsia="Times New Roman"/>
          <w:szCs w:val="24"/>
        </w:rPr>
      </w:pPr>
      <w:r>
        <w:rPr>
          <w:rFonts w:eastAsia="Times New Roman"/>
          <w:szCs w:val="24"/>
        </w:rPr>
        <w:lastRenderedPageBreak/>
        <w:t>Για να μη χάνω τον χρόνο, κατ</w:t>
      </w:r>
      <w:r>
        <w:rPr>
          <w:rFonts w:eastAsia="Times New Roman"/>
          <w:szCs w:val="24"/>
        </w:rPr>
        <w:t xml:space="preserve">’ </w:t>
      </w:r>
      <w:r>
        <w:rPr>
          <w:rFonts w:eastAsia="Times New Roman"/>
          <w:szCs w:val="24"/>
        </w:rPr>
        <w:t>αρχάς να ξέρουμε εάν έχει αποσυρθεί ή όχι. Μ</w:t>
      </w:r>
      <w:r>
        <w:rPr>
          <w:rFonts w:eastAsia="Times New Roman"/>
          <w:szCs w:val="24"/>
        </w:rPr>
        <w:t>πορεί να μας το διευκρινίσετε αυτό το ζήτημα;</w:t>
      </w:r>
    </w:p>
    <w:p w14:paraId="4D87FEEA" w14:textId="77777777" w:rsidR="00E01347" w:rsidRDefault="00B0330D">
      <w:pPr>
        <w:spacing w:line="600" w:lineRule="auto"/>
        <w:ind w:firstLine="720"/>
        <w:jc w:val="both"/>
        <w:rPr>
          <w:rFonts w:eastAsia="Times New Roman"/>
          <w:szCs w:val="24"/>
        </w:rPr>
      </w:pPr>
      <w:r>
        <w:rPr>
          <w:rFonts w:eastAsia="Times New Roman" w:cs="Times New Roman"/>
          <w:b/>
          <w:szCs w:val="24"/>
        </w:rPr>
        <w:t>ΠΡΟΕΔΡΕΥΩΝ (Μάριος Γεωργιάδης)</w:t>
      </w:r>
      <w:r w:rsidRPr="0083746A">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Βορίδη, έχει αποσυρθεί.</w:t>
      </w:r>
    </w:p>
    <w:p w14:paraId="4D87FEEB" w14:textId="77777777" w:rsidR="00E01347" w:rsidRDefault="00B0330D">
      <w:pPr>
        <w:spacing w:line="600" w:lineRule="auto"/>
        <w:ind w:firstLine="720"/>
        <w:jc w:val="both"/>
        <w:rPr>
          <w:rFonts w:eastAsia="Times New Roman"/>
          <w:szCs w:val="24"/>
        </w:rPr>
      </w:pPr>
      <w:r>
        <w:rPr>
          <w:rFonts w:eastAsia="Times New Roman" w:cs="Times New Roman"/>
          <w:b/>
          <w:szCs w:val="24"/>
        </w:rPr>
        <w:t>ΜΑΥΡΟΥΔΗΣ ΒΟΡΙΔΗΣ:</w:t>
      </w:r>
      <w:r w:rsidRPr="00F25808">
        <w:rPr>
          <w:rFonts w:eastAsia="Times New Roman"/>
          <w:szCs w:val="24"/>
        </w:rPr>
        <w:t xml:space="preserve"> Συ</w:t>
      </w:r>
      <w:r>
        <w:rPr>
          <w:rFonts w:eastAsia="Times New Roman"/>
          <w:szCs w:val="24"/>
        </w:rPr>
        <w:t>γ</w:t>
      </w:r>
      <w:r w:rsidRPr="00F25808">
        <w:rPr>
          <w:rFonts w:eastAsia="Times New Roman"/>
          <w:szCs w:val="24"/>
        </w:rPr>
        <w:t>γνώμη</w:t>
      </w:r>
      <w:r>
        <w:rPr>
          <w:rFonts w:eastAsia="Times New Roman"/>
          <w:szCs w:val="24"/>
        </w:rPr>
        <w:t>, κύριε Πρόεδρε</w:t>
      </w:r>
      <w:r>
        <w:rPr>
          <w:rFonts w:eastAsia="Times New Roman"/>
          <w:szCs w:val="24"/>
        </w:rPr>
        <w:t>,</w:t>
      </w:r>
      <w:r>
        <w:rPr>
          <w:rFonts w:eastAsia="Times New Roman"/>
          <w:szCs w:val="24"/>
        </w:rPr>
        <w:t xml:space="preserve"> που τη ζητώ τη διευκρίνιση, αλλά είναι σημαντικό.</w:t>
      </w:r>
      <w:r w:rsidRPr="00F25808">
        <w:rPr>
          <w:rFonts w:eastAsia="Times New Roman"/>
          <w:szCs w:val="24"/>
        </w:rPr>
        <w:t xml:space="preserve"> </w:t>
      </w:r>
    </w:p>
    <w:p w14:paraId="4D87FEEC" w14:textId="77777777" w:rsidR="00E01347" w:rsidRDefault="00B0330D">
      <w:pPr>
        <w:spacing w:line="600" w:lineRule="auto"/>
        <w:ind w:firstLine="720"/>
        <w:jc w:val="both"/>
        <w:rPr>
          <w:rFonts w:eastAsia="Times New Roman"/>
          <w:b/>
          <w:szCs w:val="24"/>
        </w:rPr>
      </w:pPr>
      <w:r>
        <w:rPr>
          <w:rFonts w:eastAsia="Times New Roman" w:cs="Times New Roman"/>
          <w:b/>
          <w:szCs w:val="24"/>
        </w:rPr>
        <w:t>ΠΡΟΕΔΡΕΥΩΝ (Μάριος Γεωργιάδης)</w:t>
      </w:r>
      <w:r w:rsidRPr="0083746A">
        <w:rPr>
          <w:rFonts w:eastAsia="Times New Roman" w:cs="Times New Roman"/>
          <w:b/>
          <w:szCs w:val="24"/>
        </w:rPr>
        <w:t>:</w:t>
      </w:r>
      <w:r>
        <w:rPr>
          <w:rFonts w:eastAsia="Times New Roman" w:cs="Times New Roman"/>
          <w:b/>
          <w:szCs w:val="24"/>
        </w:rPr>
        <w:t xml:space="preserve"> </w:t>
      </w:r>
      <w:r w:rsidRPr="0083746A">
        <w:rPr>
          <w:rFonts w:eastAsia="Times New Roman" w:cs="Times New Roman"/>
          <w:szCs w:val="24"/>
        </w:rPr>
        <w:t xml:space="preserve">Σας δηλώνω εγώ ότι </w:t>
      </w:r>
      <w:r w:rsidRPr="0083746A">
        <w:rPr>
          <w:rFonts w:eastAsia="Times New Roman" w:cs="Times New Roman"/>
          <w:szCs w:val="24"/>
        </w:rPr>
        <w:t>έχει αποσυρθεί.</w:t>
      </w:r>
    </w:p>
    <w:p w14:paraId="4D87FEED"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sidRPr="0083746A">
        <w:rPr>
          <w:rFonts w:eastAsia="Times New Roman" w:cs="Times New Roman"/>
          <w:szCs w:val="24"/>
        </w:rPr>
        <w:t>Εμφανίζεται αυτή κατατεθείσα.</w:t>
      </w:r>
    </w:p>
    <w:p w14:paraId="4D87FEEE" w14:textId="77777777" w:rsidR="00E01347" w:rsidRDefault="00B0330D">
      <w:pPr>
        <w:spacing w:line="600" w:lineRule="auto"/>
        <w:ind w:firstLine="720"/>
        <w:jc w:val="center"/>
        <w:rPr>
          <w:rFonts w:eastAsia="Times New Roman" w:cs="Times New Roman"/>
          <w:szCs w:val="24"/>
        </w:rPr>
      </w:pPr>
      <w:r>
        <w:rPr>
          <w:rFonts w:eastAsia="Times New Roman" w:cs="Times New Roman"/>
          <w:szCs w:val="24"/>
        </w:rPr>
        <w:t>(Θόρυβος από την πτέρυγα των κυβερνητικών εδράνων)</w:t>
      </w:r>
    </w:p>
    <w:p w14:paraId="4D87FEEF" w14:textId="77777777" w:rsidR="00E01347" w:rsidRDefault="00B0330D">
      <w:pPr>
        <w:spacing w:line="600" w:lineRule="auto"/>
        <w:ind w:firstLine="720"/>
        <w:jc w:val="both"/>
        <w:rPr>
          <w:rFonts w:eastAsia="Times New Roman" w:cs="Times New Roman"/>
          <w:bCs/>
          <w:szCs w:val="24"/>
        </w:rPr>
      </w:pPr>
      <w:r>
        <w:rPr>
          <w:rFonts w:eastAsia="Times New Roman" w:cs="Times New Roman"/>
          <w:b/>
          <w:szCs w:val="24"/>
        </w:rPr>
        <w:t xml:space="preserve">ΑΙΚΑΤΕΡΙΝΗ ΠΑΠΑΝΑΤΣΙΟΥ (Υφυπουργός </w:t>
      </w:r>
      <w:r>
        <w:rPr>
          <w:rFonts w:eastAsia="Times New Roman" w:cs="Times New Roman"/>
          <w:b/>
          <w:bCs/>
          <w:szCs w:val="24"/>
        </w:rPr>
        <w:t>Οικονομικών</w:t>
      </w:r>
      <w:r>
        <w:rPr>
          <w:rFonts w:eastAsia="Times New Roman" w:cs="Times New Roman"/>
          <w:bCs/>
          <w:szCs w:val="24"/>
        </w:rPr>
        <w:t>): Πού την είδατε;</w:t>
      </w:r>
    </w:p>
    <w:p w14:paraId="4D87FEF0"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sidRPr="0083746A">
        <w:rPr>
          <w:rFonts w:eastAsia="Times New Roman" w:cs="Times New Roman"/>
          <w:szCs w:val="24"/>
        </w:rPr>
        <w:t>Πού την είδα;</w:t>
      </w:r>
      <w:r>
        <w:rPr>
          <w:rFonts w:eastAsia="Times New Roman" w:cs="Times New Roman"/>
          <w:szCs w:val="24"/>
        </w:rPr>
        <w:t xml:space="preserve"> Θα σας πω πο</w:t>
      </w:r>
      <w:r>
        <w:rPr>
          <w:rFonts w:eastAsia="Times New Roman" w:cs="Times New Roman"/>
          <w:szCs w:val="24"/>
        </w:rPr>
        <w:t>ύ</w:t>
      </w:r>
      <w:r>
        <w:rPr>
          <w:rFonts w:eastAsia="Times New Roman" w:cs="Times New Roman"/>
          <w:szCs w:val="24"/>
        </w:rPr>
        <w:t xml:space="preserve"> την είδα, επειδή με ρωτάει ο κύριος σύμβουλος. Δεν ξέρω βέβαια την ιδιότητα του κυρίου που με ρωτάει, αλλά για να διευκολύνουμε τη διαδικασία -αν και δεν υποχρεούμαι να απαντώ σε συμβούλους…</w:t>
      </w:r>
    </w:p>
    <w:p w14:paraId="4D87FEF1" w14:textId="77777777" w:rsidR="00E01347" w:rsidRDefault="00B0330D">
      <w:pPr>
        <w:spacing w:line="600" w:lineRule="auto"/>
        <w:ind w:firstLine="720"/>
        <w:jc w:val="both"/>
        <w:rPr>
          <w:rFonts w:eastAsia="Times New Roman" w:cs="Times New Roman"/>
          <w:szCs w:val="24"/>
        </w:rPr>
      </w:pPr>
      <w:r w:rsidRPr="007C1F03">
        <w:rPr>
          <w:rFonts w:eastAsia="Times New Roman" w:cs="Times New Roman"/>
          <w:b/>
          <w:szCs w:val="24"/>
        </w:rPr>
        <w:lastRenderedPageBreak/>
        <w:t>ΝΕΚΤΑΡΙΟΣ ΣΑΝΤΟΡΙΝΙΟΣ (Αναπληρωτής Υπουργός Ναυτιλίας και Νησιωτ</w:t>
      </w:r>
      <w:r w:rsidRPr="007C1F03">
        <w:rPr>
          <w:rFonts w:eastAsia="Times New Roman" w:cs="Times New Roman"/>
          <w:b/>
          <w:szCs w:val="24"/>
        </w:rPr>
        <w:t>ικής Πολιτικής):</w:t>
      </w:r>
      <w:r>
        <w:rPr>
          <w:rFonts w:eastAsia="Times New Roman" w:cs="Times New Roman"/>
          <w:szCs w:val="24"/>
        </w:rPr>
        <w:t xml:space="preserve"> Είναι γενικός γραμματέας… </w:t>
      </w:r>
    </w:p>
    <w:p w14:paraId="4D87FEF2" w14:textId="77777777" w:rsidR="00E01347" w:rsidRDefault="00B0330D">
      <w:pPr>
        <w:spacing w:line="600" w:lineRule="auto"/>
        <w:ind w:firstLine="720"/>
        <w:jc w:val="both"/>
        <w:rPr>
          <w:rFonts w:eastAsia="Times New Roman"/>
          <w:szCs w:val="24"/>
        </w:rPr>
      </w:pPr>
      <w:r w:rsidRPr="003D4EDB">
        <w:rPr>
          <w:rFonts w:eastAsia="Times New Roman"/>
          <w:b/>
          <w:szCs w:val="24"/>
        </w:rPr>
        <w:t>ΜΑΥΡΟΥΔΗΣ ΒΟΡΙΔΗΣ:</w:t>
      </w:r>
      <w:r>
        <w:rPr>
          <w:rFonts w:eastAsia="Times New Roman"/>
          <w:szCs w:val="24"/>
        </w:rPr>
        <w:t xml:space="preserve"> Ό,τι και να είστε. Δεν είστε μέλος της Κυβέρνησης, δεν είμαι υποχρεωμένος να σας απαντώ.</w:t>
      </w:r>
    </w:p>
    <w:p w14:paraId="4D87FEF3" w14:textId="77777777" w:rsidR="00E01347" w:rsidRDefault="00B0330D">
      <w:pPr>
        <w:spacing w:line="600" w:lineRule="auto"/>
        <w:ind w:firstLine="720"/>
        <w:jc w:val="both"/>
        <w:rPr>
          <w:rFonts w:eastAsia="Times New Roman"/>
          <w:szCs w:val="24"/>
        </w:rPr>
      </w:pPr>
      <w:r>
        <w:rPr>
          <w:rFonts w:eastAsia="Times New Roman" w:cs="Times New Roman"/>
          <w:szCs w:val="24"/>
        </w:rPr>
        <w:t>Θα σας πω ότι είναι η τροπολογία με γενικό αριθμό 2092 και ειδικό 281. Κ</w:t>
      </w:r>
      <w:r>
        <w:rPr>
          <w:rFonts w:eastAsia="Times New Roman"/>
          <w:szCs w:val="24"/>
        </w:rPr>
        <w:t>ατετέθη</w:t>
      </w:r>
      <w:r>
        <w:rPr>
          <w:rFonts w:eastAsia="Times New Roman" w:cs="Times New Roman"/>
          <w:szCs w:val="24"/>
        </w:rPr>
        <w:t xml:space="preserve"> στις </w:t>
      </w:r>
      <w:r w:rsidRPr="00F25808">
        <w:rPr>
          <w:rFonts w:eastAsia="Times New Roman"/>
          <w:szCs w:val="24"/>
        </w:rPr>
        <w:t>15</w:t>
      </w:r>
      <w:r>
        <w:rPr>
          <w:rFonts w:eastAsia="Times New Roman"/>
          <w:szCs w:val="24"/>
        </w:rPr>
        <w:t>-</w:t>
      </w:r>
      <w:r w:rsidRPr="00F25808">
        <w:rPr>
          <w:rFonts w:eastAsia="Times New Roman"/>
          <w:szCs w:val="24"/>
        </w:rPr>
        <w:t>4</w:t>
      </w:r>
      <w:r>
        <w:rPr>
          <w:rFonts w:eastAsia="Times New Roman"/>
          <w:szCs w:val="24"/>
        </w:rPr>
        <w:t>-</w:t>
      </w:r>
      <w:r w:rsidRPr="00F25808">
        <w:rPr>
          <w:rFonts w:eastAsia="Times New Roman"/>
          <w:szCs w:val="24"/>
        </w:rPr>
        <w:t>19</w:t>
      </w:r>
      <w:r>
        <w:rPr>
          <w:rFonts w:eastAsia="Times New Roman"/>
          <w:szCs w:val="24"/>
        </w:rPr>
        <w:t>, ώρα 14</w:t>
      </w:r>
      <w:r w:rsidRPr="00A33354">
        <w:rPr>
          <w:rFonts w:eastAsia="Times New Roman"/>
          <w:szCs w:val="24"/>
        </w:rPr>
        <w:t>:05</w:t>
      </w:r>
      <w:r>
        <w:rPr>
          <w:rFonts w:eastAsia="Times New Roman"/>
          <w:szCs w:val="24"/>
        </w:rPr>
        <w:t>΄</w:t>
      </w:r>
      <w:r w:rsidRPr="00A33354">
        <w:rPr>
          <w:rFonts w:eastAsia="Times New Roman"/>
          <w:szCs w:val="24"/>
        </w:rPr>
        <w:t>.</w:t>
      </w:r>
    </w:p>
    <w:p w14:paraId="4D87FEF4" w14:textId="77777777" w:rsidR="00E01347" w:rsidRDefault="00B0330D">
      <w:pPr>
        <w:spacing w:line="600" w:lineRule="auto"/>
        <w:ind w:firstLine="720"/>
        <w:jc w:val="both"/>
        <w:rPr>
          <w:rFonts w:eastAsia="Times New Roman"/>
          <w:szCs w:val="24"/>
        </w:rPr>
      </w:pPr>
      <w:r>
        <w:rPr>
          <w:rFonts w:eastAsia="Times New Roman"/>
          <w:szCs w:val="24"/>
        </w:rPr>
        <w:t xml:space="preserve">Λοιπόν, πρόκειται περί </w:t>
      </w:r>
      <w:proofErr w:type="spellStart"/>
      <w:r>
        <w:rPr>
          <w:rFonts w:eastAsia="Times New Roman"/>
          <w:szCs w:val="24"/>
        </w:rPr>
        <w:t>αθλίας</w:t>
      </w:r>
      <w:proofErr w:type="spellEnd"/>
      <w:r>
        <w:rPr>
          <w:rFonts w:eastAsia="Times New Roman"/>
          <w:szCs w:val="24"/>
        </w:rPr>
        <w:t xml:space="preserve"> απόπειρας. Ακούστε, κύριε Μαντά, και θα μου δώσετε εσείς δίκιο σε αυτό που λέω τώρα, όχι άλλος, εσείς, το μετράω πολύ</w:t>
      </w:r>
      <w:r>
        <w:rPr>
          <w:rFonts w:eastAsia="Times New Roman"/>
          <w:szCs w:val="24"/>
        </w:rPr>
        <w:t>,</w:t>
      </w:r>
      <w:r>
        <w:rPr>
          <w:rFonts w:eastAsia="Times New Roman"/>
          <w:szCs w:val="24"/>
        </w:rPr>
        <w:t xml:space="preserve"> ειδικά από εσάς.</w:t>
      </w:r>
      <w:r w:rsidRPr="00F25808">
        <w:rPr>
          <w:rFonts w:eastAsia="Times New Roman"/>
          <w:szCs w:val="24"/>
        </w:rPr>
        <w:t xml:space="preserve"> </w:t>
      </w:r>
    </w:p>
    <w:p w14:paraId="4D87FEF5" w14:textId="77777777" w:rsidR="00E01347" w:rsidRDefault="00B0330D">
      <w:pPr>
        <w:spacing w:line="600" w:lineRule="auto"/>
        <w:ind w:firstLine="720"/>
        <w:jc w:val="both"/>
        <w:rPr>
          <w:rFonts w:eastAsia="Times New Roman"/>
          <w:szCs w:val="24"/>
        </w:rPr>
      </w:pPr>
      <w:r>
        <w:rPr>
          <w:rFonts w:eastAsia="Times New Roman"/>
          <w:szCs w:val="24"/>
        </w:rPr>
        <w:t>Έχει υπάρξει, κυρίες και κύριοι συνάδελφοι, μια σύμβαση παραχώρησης μεταξύ του ΤΑΙΠΕΔ κ</w:t>
      </w:r>
      <w:r>
        <w:rPr>
          <w:rFonts w:eastAsia="Times New Roman"/>
          <w:szCs w:val="24"/>
        </w:rPr>
        <w:t>αι της «</w:t>
      </w:r>
      <w:r>
        <w:rPr>
          <w:rFonts w:eastAsia="Times New Roman"/>
          <w:szCs w:val="24"/>
        </w:rPr>
        <w:t>ΙΠΠΟΔΡΟΜΙΕΣ</w:t>
      </w:r>
      <w:r>
        <w:rPr>
          <w:rFonts w:eastAsia="Times New Roman"/>
          <w:szCs w:val="24"/>
        </w:rPr>
        <w:t xml:space="preserve"> Α</w:t>
      </w:r>
      <w:r>
        <w:rPr>
          <w:rFonts w:eastAsia="Times New Roman"/>
          <w:szCs w:val="24"/>
        </w:rPr>
        <w:t xml:space="preserve">. </w:t>
      </w:r>
      <w:r>
        <w:rPr>
          <w:rFonts w:eastAsia="Times New Roman"/>
          <w:szCs w:val="24"/>
        </w:rPr>
        <w:t>Ε</w:t>
      </w:r>
      <w:r>
        <w:rPr>
          <w:rFonts w:eastAsia="Times New Roman"/>
          <w:szCs w:val="24"/>
        </w:rPr>
        <w:t>.</w:t>
      </w:r>
      <w:r>
        <w:rPr>
          <w:rFonts w:eastAsia="Times New Roman"/>
          <w:szCs w:val="24"/>
        </w:rPr>
        <w:t xml:space="preserve">». Ο στόχος αυτής της συμβάσεως παραχώρησης είναι η διεξαγωγή ιπποδρομιών και η ανάθεση ιπποδρομιακού στοιχήματος. Είναι η εξέλιξη -το λέω προς όλους τους συναδέλφους- αν θυμάστε, της ιστορίας με τον ΟΔΙΕ. </w:t>
      </w:r>
    </w:p>
    <w:p w14:paraId="4D87FEF6" w14:textId="77777777" w:rsidR="00E01347" w:rsidRDefault="00B0330D">
      <w:pPr>
        <w:spacing w:line="600" w:lineRule="auto"/>
        <w:ind w:firstLine="720"/>
        <w:jc w:val="both"/>
        <w:rPr>
          <w:rFonts w:eastAsia="Times New Roman"/>
          <w:szCs w:val="24"/>
        </w:rPr>
      </w:pPr>
      <w:r>
        <w:rPr>
          <w:rFonts w:eastAsia="Times New Roman"/>
          <w:szCs w:val="24"/>
        </w:rPr>
        <w:t>Υπήρχε παλιά ο Οργανισμό</w:t>
      </w:r>
      <w:r>
        <w:rPr>
          <w:rFonts w:eastAsia="Times New Roman"/>
          <w:szCs w:val="24"/>
        </w:rPr>
        <w:t>ς Διεξαγωγής Ιπποδρομιών Ελλάδος. Αυτός μπήκε σε μια διαδικασία αποκρατικοποιήσεως -</w:t>
      </w:r>
      <w:r>
        <w:rPr>
          <w:rFonts w:eastAsia="Times New Roman"/>
          <w:szCs w:val="24"/>
        </w:rPr>
        <w:lastRenderedPageBreak/>
        <w:t>και ορθώς λέω εγώ-</w:t>
      </w:r>
      <w:r>
        <w:rPr>
          <w:rFonts w:eastAsia="Times New Roman"/>
          <w:szCs w:val="24"/>
        </w:rPr>
        <w:t>,</w:t>
      </w:r>
      <w:r>
        <w:rPr>
          <w:rFonts w:eastAsia="Times New Roman"/>
          <w:szCs w:val="24"/>
        </w:rPr>
        <w:t xml:space="preserve"> εν συνεχεία ετέθη το ζήτημα ποιος θα διεξάγει τις ιπποδρομίες και έγινε ένας διεθνής διαγωνισμός. Στον διεθνή διαγωνισμό -τη θυμάστε ενδεχομένως οι παλα</w:t>
      </w:r>
      <w:r>
        <w:rPr>
          <w:rFonts w:eastAsia="Times New Roman"/>
          <w:szCs w:val="24"/>
        </w:rPr>
        <w:t>ιότεροι ημών την ιστορία- υπήρχαν διάφορα σχήματα. Τελικώς κατέληξε να συμμετάσχει ένας, οι «</w:t>
      </w:r>
      <w:r>
        <w:rPr>
          <w:rFonts w:eastAsia="Times New Roman"/>
          <w:szCs w:val="24"/>
        </w:rPr>
        <w:t xml:space="preserve">ΙΠΠΟΔΡΟΜΙΕΣ </w:t>
      </w:r>
      <w:r>
        <w:rPr>
          <w:rFonts w:eastAsia="Times New Roman"/>
          <w:szCs w:val="24"/>
        </w:rPr>
        <w:t>Α</w:t>
      </w:r>
      <w:r>
        <w:rPr>
          <w:rFonts w:eastAsia="Times New Roman"/>
          <w:szCs w:val="24"/>
        </w:rPr>
        <w:t>.</w:t>
      </w:r>
      <w:r>
        <w:rPr>
          <w:rFonts w:eastAsia="Times New Roman"/>
          <w:szCs w:val="24"/>
        </w:rPr>
        <w:t>Ε</w:t>
      </w:r>
      <w:r>
        <w:rPr>
          <w:rFonts w:eastAsia="Times New Roman"/>
          <w:szCs w:val="24"/>
        </w:rPr>
        <w:t>.</w:t>
      </w:r>
      <w:r>
        <w:rPr>
          <w:rFonts w:eastAsia="Times New Roman"/>
          <w:szCs w:val="24"/>
        </w:rPr>
        <w:t>», με βασικό μέτοχο, αν θυμάμαι καλά, τον ΟΠΑΠ.</w:t>
      </w:r>
    </w:p>
    <w:p w14:paraId="4D87FEF7" w14:textId="77777777" w:rsidR="00E01347" w:rsidRDefault="00B0330D">
      <w:pPr>
        <w:spacing w:line="600" w:lineRule="auto"/>
        <w:ind w:firstLine="720"/>
        <w:jc w:val="both"/>
        <w:rPr>
          <w:rFonts w:eastAsia="Times New Roman"/>
          <w:szCs w:val="24"/>
        </w:rPr>
      </w:pPr>
      <w:r>
        <w:rPr>
          <w:rFonts w:eastAsia="Times New Roman"/>
          <w:szCs w:val="24"/>
        </w:rPr>
        <w:t>Αυτός, λοιπόν, κατόπιν αυτού του διαγωνισμού</w:t>
      </w:r>
      <w:r>
        <w:rPr>
          <w:rFonts w:eastAsia="Times New Roman"/>
          <w:szCs w:val="24"/>
        </w:rPr>
        <w:t>,</w:t>
      </w:r>
      <w:r>
        <w:rPr>
          <w:rFonts w:eastAsia="Times New Roman"/>
          <w:szCs w:val="24"/>
        </w:rPr>
        <w:t xml:space="preserve"> ανέλαβε την παραχώρηση. Ωραία ως εδώ. Του παραχωρήθηκ</w:t>
      </w:r>
      <w:r>
        <w:rPr>
          <w:rFonts w:eastAsia="Times New Roman"/>
          <w:szCs w:val="24"/>
        </w:rPr>
        <w:t>ε, λοιπόν, με βάση τη σύμβαση αυτή, το αποκλειστικό δικαίωμα διεξαγωγής ιπποδρομιών με τους όρους της συμβάσεως και ιπποδρομιακού στοιχήματος. Για τη χρήση των εγκαταστάσεων του Ιπποδρομίου Μαρκοπούλου έπρεπε να καταβάλ</w:t>
      </w:r>
      <w:r>
        <w:rPr>
          <w:rFonts w:eastAsia="Times New Roman"/>
          <w:szCs w:val="24"/>
        </w:rPr>
        <w:t>λ</w:t>
      </w:r>
      <w:r>
        <w:rPr>
          <w:rFonts w:eastAsia="Times New Roman"/>
          <w:szCs w:val="24"/>
        </w:rPr>
        <w:t xml:space="preserve">ει το ποσό των 2 εκατομμυρίων ευρώ </w:t>
      </w:r>
      <w:r>
        <w:rPr>
          <w:rFonts w:eastAsia="Times New Roman"/>
          <w:szCs w:val="24"/>
        </w:rPr>
        <w:t>ετησ</w:t>
      </w:r>
      <w:r>
        <w:rPr>
          <w:rFonts w:eastAsia="Times New Roman"/>
          <w:szCs w:val="24"/>
        </w:rPr>
        <w:t>ίως.</w:t>
      </w:r>
    </w:p>
    <w:p w14:paraId="4D87FEF8" w14:textId="77777777" w:rsidR="00E01347" w:rsidRDefault="00B0330D">
      <w:pPr>
        <w:spacing w:line="600" w:lineRule="auto"/>
        <w:ind w:firstLine="720"/>
        <w:jc w:val="both"/>
        <w:rPr>
          <w:rFonts w:eastAsia="Times New Roman"/>
          <w:szCs w:val="24"/>
        </w:rPr>
      </w:pPr>
      <w:r>
        <w:rPr>
          <w:rFonts w:eastAsia="Times New Roman"/>
          <w:szCs w:val="24"/>
        </w:rPr>
        <w:t>Έρχεται η σύμβαση αυτή εδώ και γίνεται αλλαγή</w:t>
      </w:r>
      <w:r>
        <w:rPr>
          <w:rFonts w:eastAsia="Times New Roman"/>
          <w:szCs w:val="24"/>
        </w:rPr>
        <w:t>,</w:t>
      </w:r>
      <w:r>
        <w:rPr>
          <w:rFonts w:eastAsia="Times New Roman"/>
          <w:szCs w:val="24"/>
        </w:rPr>
        <w:t xml:space="preserve"> με το εξής επιχείρημα. Προσέξτε τώρα. Επειδή, λέει, έχουν σταματήσει να διεξάγονται ιπποδρομίες, ποιος έχει την ευθύνη διεξαγωγής ιπποδρομιών; Ο </w:t>
      </w:r>
      <w:proofErr w:type="spellStart"/>
      <w:r>
        <w:rPr>
          <w:rFonts w:eastAsia="Times New Roman"/>
          <w:szCs w:val="24"/>
        </w:rPr>
        <w:t>παραχωρησιούχος</w:t>
      </w:r>
      <w:proofErr w:type="spellEnd"/>
      <w:r>
        <w:rPr>
          <w:rFonts w:eastAsia="Times New Roman"/>
          <w:szCs w:val="24"/>
        </w:rPr>
        <w:t>, αυτός πρέπει να τις κάνει. Αυτός σταμά</w:t>
      </w:r>
      <w:r>
        <w:rPr>
          <w:rFonts w:eastAsia="Times New Roman"/>
          <w:szCs w:val="24"/>
        </w:rPr>
        <w:t>τησε να τις κάνει, γιατί χάνει χρήματα</w:t>
      </w:r>
      <w:r>
        <w:rPr>
          <w:rFonts w:eastAsia="Times New Roman"/>
          <w:szCs w:val="24"/>
        </w:rPr>
        <w:t>,</w:t>
      </w:r>
      <w:r>
        <w:rPr>
          <w:rFonts w:eastAsia="Times New Roman"/>
          <w:szCs w:val="24"/>
        </w:rPr>
        <w:t xml:space="preserve"> και ζητάει τα εξής. Τονίζω το έχει πάρει με διεθνή διαγωνισμό. </w:t>
      </w:r>
    </w:p>
    <w:p w14:paraId="4D87FEF9" w14:textId="77777777" w:rsidR="00E01347" w:rsidRDefault="00B0330D">
      <w:pPr>
        <w:spacing w:line="600" w:lineRule="auto"/>
        <w:ind w:firstLine="720"/>
        <w:jc w:val="both"/>
        <w:rPr>
          <w:rFonts w:eastAsia="Times New Roman"/>
          <w:szCs w:val="24"/>
        </w:rPr>
      </w:pPr>
      <w:r>
        <w:rPr>
          <w:rFonts w:eastAsia="Times New Roman"/>
          <w:szCs w:val="24"/>
        </w:rPr>
        <w:lastRenderedPageBreak/>
        <w:t>Ζητάει να του μειωθεί η μίσθωση, από 2 εκατομμύρια ευρώ που πληρώνει να πληρώνει 200.000 ευρώ. Σε βάθος εικοσαετίας η σύμβαση, από την οποία έχουν παρέλ</w:t>
      </w:r>
      <w:r>
        <w:rPr>
          <w:rFonts w:eastAsia="Times New Roman"/>
          <w:szCs w:val="24"/>
        </w:rPr>
        <w:t>θει τα πέντε χρόνια και μένουν δεκαπέντε ακόμα. Αυτό κάνει περίπου μια διαφορά, αν θυμάμαι καλά, με γρήγορο υπολογισμό 30 εκατομμύρια να εισπράττει το ΤΑΙΠΕΔ λιγότερα, το δημόσιο δηλαδή.</w:t>
      </w:r>
    </w:p>
    <w:p w14:paraId="4D87FEFA" w14:textId="77777777" w:rsidR="00E01347" w:rsidRDefault="00B0330D">
      <w:pPr>
        <w:spacing w:line="600" w:lineRule="auto"/>
        <w:ind w:firstLine="720"/>
        <w:jc w:val="both"/>
        <w:rPr>
          <w:rFonts w:eastAsia="Times New Roman"/>
          <w:szCs w:val="24"/>
        </w:rPr>
      </w:pPr>
      <w:r>
        <w:rPr>
          <w:rFonts w:eastAsia="Times New Roman"/>
          <w:szCs w:val="24"/>
        </w:rPr>
        <w:t>Δεύτερον, ζητάει να μπορέσει να συγχωνεύσει τις «</w:t>
      </w:r>
      <w:r>
        <w:rPr>
          <w:rFonts w:eastAsia="Times New Roman"/>
          <w:szCs w:val="24"/>
        </w:rPr>
        <w:t>ΙΠΠΟΔΡΟΜΙΕΣ</w:t>
      </w:r>
      <w:r>
        <w:rPr>
          <w:rFonts w:eastAsia="Times New Roman"/>
          <w:szCs w:val="24"/>
        </w:rPr>
        <w:t xml:space="preserve"> Α</w:t>
      </w:r>
      <w:r>
        <w:rPr>
          <w:rFonts w:eastAsia="Times New Roman"/>
          <w:szCs w:val="24"/>
        </w:rPr>
        <w:t>.</w:t>
      </w:r>
      <w:r>
        <w:rPr>
          <w:rFonts w:eastAsia="Times New Roman"/>
          <w:szCs w:val="24"/>
        </w:rPr>
        <w:t>Ε</w:t>
      </w:r>
      <w:r>
        <w:rPr>
          <w:rFonts w:eastAsia="Times New Roman"/>
          <w:szCs w:val="24"/>
        </w:rPr>
        <w:t>.</w:t>
      </w:r>
      <w:r>
        <w:rPr>
          <w:rFonts w:eastAsia="Times New Roman"/>
          <w:szCs w:val="24"/>
        </w:rPr>
        <w:t>», π</w:t>
      </w:r>
      <w:r>
        <w:rPr>
          <w:rFonts w:eastAsia="Times New Roman"/>
          <w:szCs w:val="24"/>
        </w:rPr>
        <w:t>ου είναι ζημιογόνος, με τον ΟΠΑΠ. Γιατί; Ο ΟΠΑΠ έχει κέρδη, θα συμψηφίσει τις ζημίες που έχει με τα κέρδη, για να αποφύγει την καταβολή φόρου, δηλαδή άλλα περίπου 10 εκατομμύρια απώλεια από αυτόν το</w:t>
      </w:r>
      <w:r>
        <w:rPr>
          <w:rFonts w:eastAsia="Times New Roman"/>
          <w:szCs w:val="24"/>
        </w:rPr>
        <w:t>ν</w:t>
      </w:r>
      <w:r>
        <w:rPr>
          <w:rFonts w:eastAsia="Times New Roman"/>
          <w:szCs w:val="24"/>
        </w:rPr>
        <w:t xml:space="preserve"> συμψηφισμό. </w:t>
      </w:r>
    </w:p>
    <w:p w14:paraId="4D87FEFB" w14:textId="77777777" w:rsidR="00E01347" w:rsidRDefault="00B0330D">
      <w:pPr>
        <w:spacing w:line="600" w:lineRule="auto"/>
        <w:ind w:firstLine="720"/>
        <w:jc w:val="both"/>
        <w:rPr>
          <w:rFonts w:eastAsia="Times New Roman"/>
          <w:szCs w:val="24"/>
        </w:rPr>
      </w:pPr>
      <w:r>
        <w:rPr>
          <w:rFonts w:eastAsia="Times New Roman"/>
          <w:szCs w:val="24"/>
        </w:rPr>
        <w:t>Επίσης, να αλλάξουν οι χρήσεις γης γύρω από</w:t>
      </w:r>
      <w:r>
        <w:rPr>
          <w:rFonts w:eastAsia="Times New Roman"/>
          <w:szCs w:val="24"/>
        </w:rPr>
        <w:t xml:space="preserve"> το Ιπποδρόμιο, προκειμένου να δοθούν πρόσθετες χρήσεις γης. Άρα να αποκτήσει μια πρόσθετη αξία και όλες αυτές οι μονομερείς</w:t>
      </w:r>
      <w:r>
        <w:rPr>
          <w:rFonts w:eastAsia="Times New Roman"/>
          <w:szCs w:val="24"/>
        </w:rPr>
        <w:t>,</w:t>
      </w:r>
      <w:r>
        <w:rPr>
          <w:rFonts w:eastAsia="Times New Roman"/>
          <w:szCs w:val="24"/>
        </w:rPr>
        <w:t xml:space="preserve"> βλαπτικές για το δημόσιο συμφέρον</w:t>
      </w:r>
      <w:r>
        <w:rPr>
          <w:rFonts w:eastAsia="Times New Roman"/>
          <w:szCs w:val="24"/>
        </w:rPr>
        <w:t>,</w:t>
      </w:r>
      <w:r>
        <w:rPr>
          <w:rFonts w:eastAsia="Times New Roman"/>
          <w:szCs w:val="24"/>
        </w:rPr>
        <w:t xml:space="preserve"> μεταβολές θα γίνουν -το τονίζω- χωρίς την παραμικρή δέσμευση και αλλαγή των υποχρεώσεων του </w:t>
      </w:r>
      <w:proofErr w:type="spellStart"/>
      <w:r>
        <w:rPr>
          <w:rFonts w:eastAsia="Times New Roman"/>
          <w:szCs w:val="24"/>
        </w:rPr>
        <w:t>παρ</w:t>
      </w:r>
      <w:r>
        <w:rPr>
          <w:rFonts w:eastAsia="Times New Roman"/>
          <w:szCs w:val="24"/>
        </w:rPr>
        <w:t>αχωρησιούχου</w:t>
      </w:r>
      <w:proofErr w:type="spellEnd"/>
      <w:r>
        <w:rPr>
          <w:rFonts w:eastAsia="Times New Roman"/>
          <w:szCs w:val="24"/>
        </w:rPr>
        <w:t xml:space="preserve">. </w:t>
      </w:r>
    </w:p>
    <w:p w14:paraId="4D87FEFC" w14:textId="77777777" w:rsidR="00E01347" w:rsidRDefault="00B0330D">
      <w:pPr>
        <w:spacing w:line="600" w:lineRule="auto"/>
        <w:ind w:firstLine="720"/>
        <w:jc w:val="both"/>
        <w:rPr>
          <w:rFonts w:eastAsia="Times New Roman"/>
          <w:szCs w:val="24"/>
        </w:rPr>
      </w:pPr>
      <w:r>
        <w:rPr>
          <w:rFonts w:eastAsia="Times New Roman"/>
          <w:szCs w:val="24"/>
        </w:rPr>
        <w:lastRenderedPageBreak/>
        <w:t>Και αυτή η τροπολογία έρχεται τώρα, εκπρόθεσμη, ενώ εξελίσσεται η συζήτηση αυτή σε αυτό το νομοσχέδιο</w:t>
      </w:r>
      <w:r>
        <w:rPr>
          <w:rFonts w:eastAsia="Times New Roman"/>
          <w:szCs w:val="24"/>
        </w:rPr>
        <w:t>,</w:t>
      </w:r>
      <w:r>
        <w:rPr>
          <w:rFonts w:eastAsia="Times New Roman"/>
          <w:szCs w:val="24"/>
        </w:rPr>
        <w:t xml:space="preserve"> χωρίς υπογραφές των Υπουργών, παρά με υπογραφή της κ</w:t>
      </w:r>
      <w:r>
        <w:rPr>
          <w:rFonts w:eastAsia="Times New Roman"/>
          <w:szCs w:val="24"/>
        </w:rPr>
        <w:t>.</w:t>
      </w:r>
      <w:r>
        <w:rPr>
          <w:rFonts w:eastAsia="Times New Roman"/>
          <w:szCs w:val="24"/>
        </w:rPr>
        <w:t xml:space="preserve"> </w:t>
      </w:r>
      <w:proofErr w:type="spellStart"/>
      <w:r>
        <w:rPr>
          <w:rFonts w:eastAsia="Times New Roman"/>
          <w:szCs w:val="24"/>
        </w:rPr>
        <w:t>Παπανάτσιου</w:t>
      </w:r>
      <w:proofErr w:type="spellEnd"/>
      <w:r>
        <w:rPr>
          <w:rFonts w:eastAsia="Times New Roman"/>
          <w:szCs w:val="24"/>
        </w:rPr>
        <w:t>, η οποία προφανώς δεν έχει καν αντιληφθεί περί τίνος πράγματος ομιλούμε.</w:t>
      </w:r>
      <w:r>
        <w:rPr>
          <w:rFonts w:eastAsia="Times New Roman"/>
          <w:szCs w:val="24"/>
        </w:rPr>
        <w:t xml:space="preserve"> Ελπίζω να έχει αποσυρθεί. Να μη διανοηθείτε να κάνετε τέτοιο βήμα ούτως ή άλλως, </w:t>
      </w:r>
      <w:proofErr w:type="spellStart"/>
      <w:r>
        <w:rPr>
          <w:rFonts w:eastAsia="Times New Roman"/>
          <w:szCs w:val="24"/>
        </w:rPr>
        <w:t>πολλώ</w:t>
      </w:r>
      <w:proofErr w:type="spellEnd"/>
      <w:r>
        <w:rPr>
          <w:rFonts w:eastAsia="Times New Roman"/>
          <w:szCs w:val="24"/>
        </w:rPr>
        <w:t xml:space="preserve"> μάλλον με μια διαδικασία υφαρπαγής.</w:t>
      </w:r>
    </w:p>
    <w:p w14:paraId="4D87FEFD" w14:textId="77777777" w:rsidR="00E01347" w:rsidRDefault="00B0330D">
      <w:pPr>
        <w:spacing w:line="600" w:lineRule="auto"/>
        <w:ind w:firstLine="720"/>
        <w:jc w:val="both"/>
        <w:rPr>
          <w:rFonts w:eastAsia="Times New Roman"/>
          <w:szCs w:val="24"/>
        </w:rPr>
      </w:pPr>
      <w:r>
        <w:rPr>
          <w:rFonts w:eastAsia="Times New Roman"/>
          <w:szCs w:val="24"/>
        </w:rPr>
        <w:t>Κύριε Πρόεδρε, ευχαριστώ πολύ. Θέλω να περιμένω να ακούσω την τοποθέτηση της Κυβέρνησης στο ζήτημα αυτό, ότι πράγματι έχει αποσυρθεί</w:t>
      </w:r>
      <w:r>
        <w:rPr>
          <w:rFonts w:eastAsia="Times New Roman"/>
          <w:szCs w:val="24"/>
        </w:rPr>
        <w:t xml:space="preserve"> αυτή η απαράδεκτη τροπολογία που έρχεται με αυτή την απαράδεκτη μεθόδευση, η οποία είναι σκανδαλωδώς βλαπτική για το δημόσιο συμφέρον και βάζει δε μπροστά -και αυτό είναι ακόμα χειρότερο- την αγωνία οικογενειών που ζουν πράγματι από τη διεξαγωγή ιπποδρομι</w:t>
      </w:r>
      <w:r>
        <w:rPr>
          <w:rFonts w:eastAsia="Times New Roman"/>
          <w:szCs w:val="24"/>
        </w:rPr>
        <w:t xml:space="preserve">ών. </w:t>
      </w:r>
    </w:p>
    <w:p w14:paraId="4D87FEFE" w14:textId="77777777" w:rsidR="00E01347" w:rsidRDefault="00B0330D">
      <w:pPr>
        <w:spacing w:line="600" w:lineRule="auto"/>
        <w:ind w:firstLine="720"/>
        <w:jc w:val="both"/>
        <w:rPr>
          <w:rFonts w:eastAsia="Times New Roman"/>
          <w:szCs w:val="24"/>
        </w:rPr>
      </w:pPr>
      <w:r>
        <w:rPr>
          <w:rFonts w:eastAsia="Times New Roman"/>
          <w:szCs w:val="24"/>
        </w:rPr>
        <w:t xml:space="preserve">Έρχεται τώρα ο </w:t>
      </w:r>
      <w:proofErr w:type="spellStart"/>
      <w:r>
        <w:rPr>
          <w:rFonts w:eastAsia="Times New Roman"/>
          <w:szCs w:val="24"/>
        </w:rPr>
        <w:t>παραχωρησιούχος</w:t>
      </w:r>
      <w:proofErr w:type="spellEnd"/>
      <w:r>
        <w:rPr>
          <w:rFonts w:eastAsia="Times New Roman"/>
          <w:szCs w:val="24"/>
        </w:rPr>
        <w:t xml:space="preserve"> και λέει</w:t>
      </w:r>
      <w:r w:rsidRPr="00AC7EBF">
        <w:rPr>
          <w:rFonts w:eastAsia="Times New Roman"/>
          <w:szCs w:val="24"/>
        </w:rPr>
        <w:t>:</w:t>
      </w:r>
      <w:r>
        <w:rPr>
          <w:rFonts w:eastAsia="Times New Roman"/>
          <w:szCs w:val="24"/>
        </w:rPr>
        <w:t xml:space="preserve"> «Εγώ σταματώ τη διεξαγωγή», άρα δεν παίρνουν χρήματα οι προπονητές, δεν παίρνουν χρήματα οι ιδιοκτήτες ίππων, δεν παίρνουν χρήματα οι εργαζόμενοι. Τους έχει στον αέρα</w:t>
      </w:r>
      <w:r>
        <w:rPr>
          <w:rFonts w:eastAsia="Times New Roman"/>
          <w:szCs w:val="24"/>
        </w:rPr>
        <w:t>,</w:t>
      </w:r>
      <w:r>
        <w:rPr>
          <w:rFonts w:eastAsia="Times New Roman"/>
          <w:szCs w:val="24"/>
        </w:rPr>
        <w:t xml:space="preserve"> παραβιάζοντας τη </w:t>
      </w:r>
      <w:r>
        <w:rPr>
          <w:rFonts w:eastAsia="Times New Roman"/>
          <w:szCs w:val="24"/>
        </w:rPr>
        <w:lastRenderedPageBreak/>
        <w:t>σύμβαση</w:t>
      </w:r>
      <w:r>
        <w:rPr>
          <w:rFonts w:eastAsia="Times New Roman"/>
          <w:szCs w:val="24"/>
        </w:rPr>
        <w:t>,</w:t>
      </w:r>
      <w:r>
        <w:rPr>
          <w:rFonts w:eastAsia="Times New Roman"/>
          <w:szCs w:val="24"/>
        </w:rPr>
        <w:t xml:space="preserve"> και αντί το </w:t>
      </w:r>
      <w:r>
        <w:rPr>
          <w:rFonts w:eastAsia="Times New Roman"/>
          <w:szCs w:val="24"/>
        </w:rPr>
        <w:t>ε</w:t>
      </w:r>
      <w:r>
        <w:rPr>
          <w:rFonts w:eastAsia="Times New Roman"/>
          <w:szCs w:val="24"/>
        </w:rPr>
        <w:t>λλη</w:t>
      </w:r>
      <w:r>
        <w:rPr>
          <w:rFonts w:eastAsia="Times New Roman"/>
          <w:szCs w:val="24"/>
        </w:rPr>
        <w:t xml:space="preserve">νικό </w:t>
      </w:r>
      <w:r>
        <w:rPr>
          <w:rFonts w:eastAsia="Times New Roman"/>
          <w:szCs w:val="24"/>
        </w:rPr>
        <w:t>δ</w:t>
      </w:r>
      <w:r>
        <w:rPr>
          <w:rFonts w:eastAsia="Times New Roman"/>
          <w:szCs w:val="24"/>
        </w:rPr>
        <w:t xml:space="preserve">ημόσιο να ενεργοποιήσει τα δικαιώματα που έχει από τη σύμβαση, εξαιτίας των παραβιάσεων που κάνει ο </w:t>
      </w:r>
      <w:proofErr w:type="spellStart"/>
      <w:r>
        <w:rPr>
          <w:rFonts w:eastAsia="Times New Roman"/>
          <w:szCs w:val="24"/>
        </w:rPr>
        <w:t>παραχωρησιούχος</w:t>
      </w:r>
      <w:proofErr w:type="spellEnd"/>
      <w:r>
        <w:rPr>
          <w:rFonts w:eastAsia="Times New Roman"/>
          <w:szCs w:val="24"/>
        </w:rPr>
        <w:t>,</w:t>
      </w:r>
      <w:r>
        <w:rPr>
          <w:rFonts w:eastAsia="Times New Roman"/>
          <w:szCs w:val="24"/>
        </w:rPr>
        <w:t xml:space="preserve"> αντιθέτως έρχεται και κάνει βλαπτικές μεταβολές</w:t>
      </w:r>
      <w:r>
        <w:rPr>
          <w:rFonts w:eastAsia="Times New Roman"/>
          <w:szCs w:val="24"/>
        </w:rPr>
        <w:t>,</w:t>
      </w:r>
      <w:r>
        <w:rPr>
          <w:rFonts w:eastAsia="Times New Roman"/>
          <w:szCs w:val="24"/>
        </w:rPr>
        <w:t xml:space="preserve"> χωρίς να έχει δεσμεύσει τον </w:t>
      </w:r>
      <w:proofErr w:type="spellStart"/>
      <w:r>
        <w:rPr>
          <w:rFonts w:eastAsia="Times New Roman"/>
          <w:szCs w:val="24"/>
        </w:rPr>
        <w:t>παραχωρησιούχο</w:t>
      </w:r>
      <w:proofErr w:type="spellEnd"/>
      <w:r>
        <w:rPr>
          <w:rFonts w:eastAsia="Times New Roman"/>
          <w:szCs w:val="24"/>
        </w:rPr>
        <w:t xml:space="preserve"> στο παραμικρό. </w:t>
      </w:r>
    </w:p>
    <w:p w14:paraId="4D87FEFF" w14:textId="77777777" w:rsidR="00E01347" w:rsidRDefault="00B0330D">
      <w:pPr>
        <w:spacing w:line="600" w:lineRule="auto"/>
        <w:ind w:firstLine="720"/>
        <w:jc w:val="both"/>
        <w:rPr>
          <w:rFonts w:eastAsia="Times New Roman"/>
          <w:szCs w:val="24"/>
        </w:rPr>
      </w:pPr>
      <w:r>
        <w:rPr>
          <w:rFonts w:eastAsia="Times New Roman"/>
          <w:szCs w:val="24"/>
        </w:rPr>
        <w:t>Και έρχετα</w:t>
      </w:r>
      <w:r>
        <w:rPr>
          <w:rFonts w:eastAsia="Times New Roman"/>
          <w:szCs w:val="24"/>
        </w:rPr>
        <w:t>ι</w:t>
      </w:r>
      <w:r>
        <w:rPr>
          <w:rFonts w:eastAsia="Times New Roman"/>
          <w:szCs w:val="24"/>
        </w:rPr>
        <w:t xml:space="preserve"> να το περάσει</w:t>
      </w:r>
      <w:r>
        <w:rPr>
          <w:rFonts w:eastAsia="Times New Roman"/>
          <w:szCs w:val="24"/>
        </w:rPr>
        <w:t xml:space="preserve"> σήμερα με αυτόν τον τρόπο</w:t>
      </w:r>
      <w:r>
        <w:rPr>
          <w:rFonts w:eastAsia="Times New Roman"/>
          <w:szCs w:val="24"/>
        </w:rPr>
        <w:t>,</w:t>
      </w:r>
      <w:r>
        <w:rPr>
          <w:rFonts w:eastAsia="Times New Roman"/>
          <w:szCs w:val="24"/>
        </w:rPr>
        <w:t xml:space="preserve"> εξ υφαρπαγής, χωρίς καν υπογραφές των αρμοδίων Υπουργών, του Υπουργού Οικονομικών δηλαδή</w:t>
      </w:r>
      <w:r>
        <w:rPr>
          <w:rFonts w:eastAsia="Times New Roman"/>
          <w:szCs w:val="24"/>
        </w:rPr>
        <w:t>,</w:t>
      </w:r>
      <w:r>
        <w:rPr>
          <w:rFonts w:eastAsia="Times New Roman"/>
          <w:szCs w:val="24"/>
        </w:rPr>
        <w:t xml:space="preserve"> που είναι για το ΤΑΙΠΕΔ, του κ. </w:t>
      </w:r>
      <w:proofErr w:type="spellStart"/>
      <w:r>
        <w:rPr>
          <w:rFonts w:eastAsia="Times New Roman"/>
          <w:szCs w:val="24"/>
        </w:rPr>
        <w:t>Τσακαλώτου</w:t>
      </w:r>
      <w:proofErr w:type="spellEnd"/>
      <w:r>
        <w:rPr>
          <w:rFonts w:eastAsia="Times New Roman"/>
          <w:szCs w:val="24"/>
        </w:rPr>
        <w:t>,</w:t>
      </w:r>
      <w:r>
        <w:rPr>
          <w:rFonts w:eastAsia="Times New Roman"/>
          <w:szCs w:val="24"/>
        </w:rPr>
        <w:t xml:space="preserve"> και του αρμοδίου Υπουργού Αθλητισμού, που είναι ο κ. Βασιλειάδης, παρά με άλλες υπογραφές.</w:t>
      </w:r>
    </w:p>
    <w:p w14:paraId="4D87FF00" w14:textId="77777777" w:rsidR="00E01347" w:rsidRDefault="00B0330D">
      <w:pPr>
        <w:spacing w:line="600" w:lineRule="auto"/>
        <w:ind w:firstLine="720"/>
        <w:jc w:val="both"/>
        <w:rPr>
          <w:rFonts w:eastAsia="Times New Roman"/>
          <w:szCs w:val="24"/>
        </w:rPr>
      </w:pPr>
      <w:r>
        <w:rPr>
          <w:rFonts w:eastAsia="Times New Roman"/>
          <w:szCs w:val="24"/>
        </w:rPr>
        <w:t xml:space="preserve">Με </w:t>
      </w:r>
      <w:proofErr w:type="spellStart"/>
      <w:r>
        <w:rPr>
          <w:rFonts w:eastAsia="Times New Roman"/>
          <w:szCs w:val="24"/>
        </w:rPr>
        <w:t>συγχωρείτε</w:t>
      </w:r>
      <w:proofErr w:type="spellEnd"/>
      <w:r>
        <w:rPr>
          <w:rFonts w:eastAsia="Times New Roman"/>
          <w:szCs w:val="24"/>
        </w:rPr>
        <w:t>, αλλά είναι απίστευτο αυτό το οποίο συμβαίνει, είναι πρωτοφανές. Θεωρώ ότι είναι τελείως αδιανόητο. Φαντάζομαι ότι την έχετε ήδη αποσύρει.</w:t>
      </w:r>
    </w:p>
    <w:p w14:paraId="4D87FF01" w14:textId="77777777" w:rsidR="00E01347" w:rsidRDefault="00B0330D">
      <w:pPr>
        <w:spacing w:line="600" w:lineRule="auto"/>
        <w:ind w:firstLine="720"/>
        <w:jc w:val="both"/>
        <w:rPr>
          <w:rFonts w:eastAsia="Times New Roman" w:cs="Times New Roman"/>
          <w:b/>
          <w:szCs w:val="24"/>
        </w:rPr>
      </w:pPr>
      <w:r>
        <w:rPr>
          <w:rFonts w:eastAsia="Times New Roman" w:cs="Times New Roman"/>
          <w:b/>
          <w:szCs w:val="24"/>
        </w:rPr>
        <w:t>ΠΡΟΕΔΡΕΥΩΝ (Μάριος Γεωργιάδης)</w:t>
      </w:r>
      <w:r w:rsidRPr="00C615B4">
        <w:rPr>
          <w:rFonts w:eastAsia="Times New Roman" w:cs="Times New Roman"/>
          <w:b/>
          <w:szCs w:val="24"/>
        </w:rPr>
        <w:t>:</w:t>
      </w:r>
      <w:r>
        <w:rPr>
          <w:rFonts w:eastAsia="Times New Roman" w:cs="Times New Roman"/>
          <w:b/>
          <w:szCs w:val="24"/>
        </w:rPr>
        <w:t xml:space="preserve"> </w:t>
      </w:r>
      <w:r w:rsidRPr="00794C4A">
        <w:rPr>
          <w:rFonts w:eastAsia="Times New Roman" w:cs="Times New Roman"/>
          <w:szCs w:val="24"/>
        </w:rPr>
        <w:t>Κύριε Βορίδη, να σας ενημερώσω με βάση το Προεδρείο</w:t>
      </w:r>
      <w:r>
        <w:rPr>
          <w:rFonts w:eastAsia="Times New Roman" w:cs="Times New Roman"/>
          <w:szCs w:val="24"/>
        </w:rPr>
        <w:t>,</w:t>
      </w:r>
      <w:r w:rsidRPr="00794C4A">
        <w:rPr>
          <w:rFonts w:eastAsia="Times New Roman" w:cs="Times New Roman"/>
          <w:szCs w:val="24"/>
        </w:rPr>
        <w:t xml:space="preserve"> με τη γνώση που έχουμε εμείς</w:t>
      </w:r>
      <w:r>
        <w:rPr>
          <w:rFonts w:eastAsia="Times New Roman" w:cs="Times New Roman"/>
          <w:szCs w:val="24"/>
        </w:rPr>
        <w:t>,</w:t>
      </w:r>
      <w:r w:rsidRPr="00794C4A">
        <w:rPr>
          <w:rFonts w:eastAsia="Times New Roman" w:cs="Times New Roman"/>
          <w:szCs w:val="24"/>
        </w:rPr>
        <w:t xml:space="preserve"> έχει αποσυρθεί η εν λόγω τροπολογία.</w:t>
      </w:r>
    </w:p>
    <w:p w14:paraId="4D87FF02"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sidRPr="00794C4A">
        <w:rPr>
          <w:rFonts w:eastAsia="Times New Roman" w:cs="Times New Roman"/>
          <w:b/>
          <w:szCs w:val="24"/>
        </w:rPr>
        <w:t xml:space="preserve">: </w:t>
      </w:r>
      <w:r w:rsidRPr="00794C4A">
        <w:rPr>
          <w:rFonts w:eastAsia="Times New Roman" w:cs="Times New Roman"/>
          <w:szCs w:val="24"/>
        </w:rPr>
        <w:t xml:space="preserve">Στο </w:t>
      </w:r>
      <w:r w:rsidRPr="00794C4A">
        <w:rPr>
          <w:rFonts w:eastAsia="Times New Roman" w:cs="Times New Roman"/>
          <w:szCs w:val="24"/>
          <w:lang w:val="en-US"/>
        </w:rPr>
        <w:t>site</w:t>
      </w:r>
      <w:r w:rsidRPr="00794C4A">
        <w:rPr>
          <w:rFonts w:eastAsia="Times New Roman" w:cs="Times New Roman"/>
          <w:szCs w:val="24"/>
        </w:rPr>
        <w:t xml:space="preserve"> της Βουλής είναι αναρτημένη</w:t>
      </w:r>
      <w:r>
        <w:rPr>
          <w:rFonts w:eastAsia="Times New Roman" w:cs="Times New Roman"/>
          <w:szCs w:val="24"/>
        </w:rPr>
        <w:t>.</w:t>
      </w:r>
    </w:p>
    <w:p w14:paraId="4D87FF03"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lastRenderedPageBreak/>
        <w:t>ΠΡΟΕΔΡΕΥΩΝ (Μάριος Γεωργιάδης)</w:t>
      </w:r>
      <w:r w:rsidRPr="00794C4A">
        <w:rPr>
          <w:rFonts w:eastAsia="Times New Roman" w:cs="Times New Roman"/>
          <w:b/>
          <w:szCs w:val="24"/>
        </w:rPr>
        <w:t>:</w:t>
      </w:r>
      <w:r>
        <w:rPr>
          <w:rFonts w:eastAsia="Times New Roman" w:cs="Times New Roman"/>
          <w:b/>
          <w:szCs w:val="24"/>
        </w:rPr>
        <w:t xml:space="preserve"> </w:t>
      </w:r>
      <w:r>
        <w:rPr>
          <w:rFonts w:eastAsia="Times New Roman" w:cs="Times New Roman"/>
          <w:szCs w:val="24"/>
        </w:rPr>
        <w:t>Στο σημείωμα που έχω λέει ότι δ</w:t>
      </w:r>
      <w:r w:rsidRPr="00794C4A">
        <w:rPr>
          <w:rFonts w:eastAsia="Times New Roman" w:cs="Times New Roman"/>
          <w:szCs w:val="24"/>
        </w:rPr>
        <w:t>εν έχει κατέβει ακόμη.</w:t>
      </w:r>
    </w:p>
    <w:p w14:paraId="4D87FF04"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sidRPr="00794C4A">
        <w:rPr>
          <w:rFonts w:eastAsia="Times New Roman" w:cs="Times New Roman"/>
          <w:szCs w:val="24"/>
        </w:rPr>
        <w:t xml:space="preserve">Πάντως </w:t>
      </w:r>
      <w:r>
        <w:rPr>
          <w:rFonts w:eastAsia="Times New Roman" w:cs="Times New Roman"/>
          <w:szCs w:val="24"/>
        </w:rPr>
        <w:t xml:space="preserve">έχει </w:t>
      </w:r>
      <w:r w:rsidRPr="00794C4A">
        <w:rPr>
          <w:rFonts w:eastAsia="Times New Roman" w:cs="Times New Roman"/>
          <w:szCs w:val="24"/>
        </w:rPr>
        <w:t>κατατε</w:t>
      </w:r>
      <w:r w:rsidRPr="00794C4A">
        <w:rPr>
          <w:rFonts w:eastAsia="Times New Roman" w:cs="Times New Roman"/>
          <w:szCs w:val="24"/>
        </w:rPr>
        <w:t>θεί</w:t>
      </w:r>
      <w:r>
        <w:rPr>
          <w:rFonts w:eastAsia="Times New Roman" w:cs="Times New Roman"/>
          <w:szCs w:val="24"/>
        </w:rPr>
        <w:t>, κύριε Πρόεδρε</w:t>
      </w:r>
      <w:r w:rsidRPr="00794C4A">
        <w:rPr>
          <w:rFonts w:eastAsia="Times New Roman" w:cs="Times New Roman"/>
          <w:szCs w:val="24"/>
        </w:rPr>
        <w:t>.</w:t>
      </w:r>
    </w:p>
    <w:p w14:paraId="4D87FF05"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sidRPr="00794C4A">
        <w:rPr>
          <w:rFonts w:eastAsia="Times New Roman" w:cs="Times New Roman"/>
          <w:b/>
          <w:szCs w:val="24"/>
        </w:rPr>
        <w:t>:</w:t>
      </w:r>
      <w:r>
        <w:rPr>
          <w:rFonts w:eastAsia="Times New Roman" w:cs="Times New Roman"/>
          <w:b/>
          <w:szCs w:val="24"/>
        </w:rPr>
        <w:t xml:space="preserve"> </w:t>
      </w:r>
      <w:r w:rsidRPr="00794C4A">
        <w:rPr>
          <w:rFonts w:eastAsia="Times New Roman" w:cs="Times New Roman"/>
          <w:szCs w:val="24"/>
        </w:rPr>
        <w:t>Δεν το αρνήθηκε κανείς αυτό, κύριε Βορίδη.</w:t>
      </w:r>
    </w:p>
    <w:p w14:paraId="4D87FF06"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Για να αποσυρθεί κάτι που έχει κατατεθεί</w:t>
      </w:r>
      <w:r>
        <w:rPr>
          <w:rFonts w:eastAsia="Times New Roman" w:cs="Times New Roman"/>
          <w:szCs w:val="24"/>
        </w:rPr>
        <w:t>,</w:t>
      </w:r>
      <w:r>
        <w:rPr>
          <w:rFonts w:eastAsia="Times New Roman" w:cs="Times New Roman"/>
          <w:szCs w:val="24"/>
        </w:rPr>
        <w:t xml:space="preserve"> πρέπει να υπάρξει δήλωση.</w:t>
      </w:r>
    </w:p>
    <w:p w14:paraId="4D87FF07" w14:textId="77777777" w:rsidR="00E01347" w:rsidRDefault="00B0330D">
      <w:pPr>
        <w:spacing w:line="600" w:lineRule="auto"/>
        <w:ind w:firstLine="720"/>
        <w:jc w:val="both"/>
        <w:rPr>
          <w:rFonts w:eastAsia="Times New Roman" w:cs="Times New Roman"/>
          <w:bCs/>
          <w:szCs w:val="24"/>
        </w:rPr>
      </w:pPr>
      <w:r>
        <w:rPr>
          <w:rFonts w:eastAsia="Times New Roman" w:cs="Times New Roman"/>
          <w:b/>
          <w:szCs w:val="24"/>
        </w:rPr>
        <w:t xml:space="preserve">ΑΙΚΑΤΕΡΙΝΗ ΠΑΠΑΝΑΤΣΙΟΥ (Υφυπουργός </w:t>
      </w:r>
      <w:r>
        <w:rPr>
          <w:rFonts w:eastAsia="Times New Roman" w:cs="Times New Roman"/>
          <w:b/>
          <w:bCs/>
          <w:szCs w:val="24"/>
        </w:rPr>
        <w:t>Οικονομικών</w:t>
      </w:r>
      <w:r>
        <w:rPr>
          <w:rFonts w:eastAsia="Times New Roman" w:cs="Times New Roman"/>
          <w:bCs/>
          <w:szCs w:val="24"/>
        </w:rPr>
        <w:t xml:space="preserve">): Κύριε Πρόεδρε, θα ήθελα </w:t>
      </w:r>
      <w:r>
        <w:rPr>
          <w:rFonts w:eastAsia="Times New Roman" w:cs="Times New Roman"/>
          <w:bCs/>
          <w:szCs w:val="24"/>
        </w:rPr>
        <w:t>τον λόγο.</w:t>
      </w:r>
    </w:p>
    <w:p w14:paraId="4D87FF08"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sidRPr="00794C4A">
        <w:rPr>
          <w:rFonts w:eastAsia="Times New Roman" w:cs="Times New Roman"/>
          <w:b/>
          <w:szCs w:val="24"/>
        </w:rPr>
        <w:t>:</w:t>
      </w:r>
      <w:r>
        <w:rPr>
          <w:rFonts w:eastAsia="Times New Roman" w:cs="Times New Roman"/>
          <w:b/>
          <w:szCs w:val="24"/>
        </w:rPr>
        <w:t xml:space="preserve"> </w:t>
      </w:r>
      <w:r w:rsidRPr="00794C4A">
        <w:rPr>
          <w:rFonts w:eastAsia="Times New Roman" w:cs="Times New Roman"/>
          <w:szCs w:val="24"/>
        </w:rPr>
        <w:t xml:space="preserve">Βεβαίως. </w:t>
      </w:r>
    </w:p>
    <w:p w14:paraId="4D87FF09" w14:textId="77777777" w:rsidR="00E01347" w:rsidRDefault="00B0330D">
      <w:pPr>
        <w:spacing w:line="600" w:lineRule="auto"/>
        <w:ind w:firstLine="720"/>
        <w:jc w:val="both"/>
        <w:rPr>
          <w:rFonts w:eastAsia="Times New Roman"/>
          <w:szCs w:val="24"/>
        </w:rPr>
      </w:pPr>
      <w:r w:rsidRPr="00794C4A">
        <w:rPr>
          <w:rFonts w:eastAsia="Times New Roman" w:cs="Times New Roman"/>
          <w:szCs w:val="24"/>
        </w:rPr>
        <w:t>Ορίστε, κυρία Υπουργέ, έχετε τον λόγο.</w:t>
      </w:r>
    </w:p>
    <w:p w14:paraId="4D87FF0A"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Είχε κατατεθεί όταν οι Υπουργοί έλειπαν στο εξωτερικό και οι δύο. Επειδή επιστρέψανε οι Υπουργοί</w:t>
      </w:r>
      <w:r>
        <w:rPr>
          <w:rFonts w:eastAsia="Times New Roman" w:cs="Times New Roman"/>
          <w:szCs w:val="24"/>
        </w:rPr>
        <w:t>,</w:t>
      </w:r>
      <w:r>
        <w:rPr>
          <w:rFonts w:eastAsia="Times New Roman" w:cs="Times New Roman"/>
          <w:szCs w:val="24"/>
        </w:rPr>
        <w:t xml:space="preserve"> αποσύρθηκε και θα </w:t>
      </w:r>
      <w:r>
        <w:rPr>
          <w:rFonts w:eastAsia="Times New Roman" w:cs="Times New Roman"/>
          <w:szCs w:val="24"/>
        </w:rPr>
        <w:t xml:space="preserve">επανέλθει σε κάποιο άλλο νομοσχέδιο από τους αρμόδιους </w:t>
      </w:r>
      <w:r>
        <w:rPr>
          <w:rFonts w:eastAsia="Times New Roman" w:cs="Times New Roman"/>
          <w:szCs w:val="24"/>
        </w:rPr>
        <w:lastRenderedPageBreak/>
        <w:t xml:space="preserve">Υπουργούς. Εγώ είχα υπογράψει για τους Υπουργούς που έλειπαν στο εξωτερικό, και για τον Αναπληρωτή και για τον Υπουργό Οικονομικών. Εσείς επτά λεπτά σκιαμαχείτε εδώ πέρα τώρα για πράγματα τα οποία δεν </w:t>
      </w:r>
      <w:r>
        <w:rPr>
          <w:rFonts w:eastAsia="Times New Roman" w:cs="Times New Roman"/>
          <w:szCs w:val="24"/>
        </w:rPr>
        <w:t xml:space="preserve">υπάρχουν αυτή τη στιγμή. </w:t>
      </w:r>
    </w:p>
    <w:p w14:paraId="4D87FF0B"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Κύριε Πρόεδρε, μου επιτρέπετε να λάβω τον λόγο για το «σκιαμαχείτε»;</w:t>
      </w:r>
    </w:p>
    <w:p w14:paraId="4D87FF0C" w14:textId="77777777" w:rsidR="00E01347" w:rsidRDefault="00B0330D">
      <w:pPr>
        <w:spacing w:line="600" w:lineRule="auto"/>
        <w:ind w:firstLine="720"/>
        <w:jc w:val="both"/>
        <w:rPr>
          <w:rFonts w:eastAsia="Times New Roman" w:cs="Times New Roman"/>
          <w:szCs w:val="24"/>
        </w:rPr>
      </w:pPr>
      <w:r w:rsidRPr="009B0108">
        <w:rPr>
          <w:rFonts w:eastAsia="Times New Roman" w:cs="Times New Roman"/>
          <w:b/>
          <w:szCs w:val="24"/>
        </w:rPr>
        <w:t xml:space="preserve">ΠΡΟΕΔΡΕΥΩΝ (Μάριος Γεωργιάδης): </w:t>
      </w:r>
      <w:r>
        <w:rPr>
          <w:rFonts w:eastAsia="Times New Roman" w:cs="Times New Roman"/>
          <w:szCs w:val="24"/>
        </w:rPr>
        <w:t xml:space="preserve">Ορίστε, κύριε Βορίδη, έχετε τον λόγο. </w:t>
      </w:r>
    </w:p>
    <w:p w14:paraId="4D87FF0D"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Κυρία Υπουργέ, να ενημερώσουμε για την </w:t>
      </w:r>
      <w:r>
        <w:rPr>
          <w:rFonts w:eastAsia="Times New Roman" w:cs="Times New Roman"/>
          <w:szCs w:val="24"/>
        </w:rPr>
        <w:t>κοινοβουλευτική διαδικασία: όταν κατατίθεται μια τροπολογία, η τροπολογία αυτή</w:t>
      </w:r>
      <w:r>
        <w:rPr>
          <w:rFonts w:eastAsia="Times New Roman" w:cs="Times New Roman"/>
          <w:szCs w:val="24"/>
        </w:rPr>
        <w:t>,</w:t>
      </w:r>
      <w:r>
        <w:rPr>
          <w:rFonts w:eastAsia="Times New Roman" w:cs="Times New Roman"/>
          <w:szCs w:val="24"/>
        </w:rPr>
        <w:t xml:space="preserve"> μ</w:t>
      </w:r>
      <w:r>
        <w:rPr>
          <w:rFonts w:eastAsia="Times New Roman" w:cs="Times New Roman"/>
          <w:szCs w:val="24"/>
        </w:rPr>
        <w:t>α</w:t>
      </w:r>
      <w:r>
        <w:rPr>
          <w:rFonts w:eastAsia="Times New Roman" w:cs="Times New Roman"/>
          <w:szCs w:val="24"/>
        </w:rPr>
        <w:t xml:space="preserve">ς λέτε ότι έγινε με αυτόν τον τρόπο, δηλαδή τι; Έλειπαν οι Υπουργοί και βάλατε εσείς υπογραφή. Εγώ να ρωτήσω: και γιατί να μην περιμένετε να έρθουν οι Υπουργοί και να βάλουν </w:t>
      </w:r>
      <w:r>
        <w:rPr>
          <w:rFonts w:eastAsia="Times New Roman" w:cs="Times New Roman"/>
          <w:szCs w:val="24"/>
        </w:rPr>
        <w:t xml:space="preserve">κανονικά υπογραφή, παρά σπεύσατε, υπογράψατε, καταθέσατε; </w:t>
      </w:r>
    </w:p>
    <w:p w14:paraId="4D87FF0E"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sidRPr="00816E4A">
        <w:rPr>
          <w:rFonts w:eastAsia="Times New Roman" w:cs="Times New Roman"/>
          <w:szCs w:val="24"/>
        </w:rPr>
        <w:t>Καλώς υπεγράφη</w:t>
      </w:r>
      <w:r>
        <w:rPr>
          <w:rFonts w:eastAsia="Times New Roman" w:cs="Times New Roman"/>
          <w:szCs w:val="24"/>
        </w:rPr>
        <w:t>…</w:t>
      </w:r>
    </w:p>
    <w:p w14:paraId="4D87FF0F"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Όχι καλώς, κακώς. </w:t>
      </w:r>
    </w:p>
    <w:p w14:paraId="4D87FF10"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lastRenderedPageBreak/>
        <w:t xml:space="preserve">ΑΙΚΑΤΕΡΙΝΗ ΠΑΠΑΝΑΤΣΙΟΥ (Υφυπουργός Οικονομικών): </w:t>
      </w:r>
      <w:r>
        <w:rPr>
          <w:rFonts w:eastAsia="Times New Roman" w:cs="Times New Roman"/>
          <w:szCs w:val="24"/>
        </w:rPr>
        <w:t>Ακριβώς επειδή επιστρέψανε</w:t>
      </w:r>
      <w:r>
        <w:rPr>
          <w:rFonts w:eastAsia="Times New Roman" w:cs="Times New Roman"/>
          <w:szCs w:val="24"/>
        </w:rPr>
        <w:t>,</w:t>
      </w:r>
      <w:r>
        <w:rPr>
          <w:rFonts w:eastAsia="Times New Roman" w:cs="Times New Roman"/>
          <w:szCs w:val="24"/>
        </w:rPr>
        <w:t xml:space="preserve"> γι’ αυτό αποσύρθη</w:t>
      </w:r>
      <w:r>
        <w:rPr>
          <w:rFonts w:eastAsia="Times New Roman" w:cs="Times New Roman"/>
          <w:szCs w:val="24"/>
        </w:rPr>
        <w:t xml:space="preserve">κε και θα πάει σε άλλο νομοσχέδιο. </w:t>
      </w:r>
    </w:p>
    <w:p w14:paraId="4D87FF11"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Κακώς. Αλλά προσέξτε και κάτι άλλο τώρα. Για να αποσυρθεί μια τροπολογία, άπαξ και κατετέθη, χρειάζεται δήλωση της Κυβερνήσεως -αλλιώς δεν αποσύρεται μαγικά-, η οποία, κύριε Μαντά, μόλις έγινε. Ευχαρισ</w:t>
      </w:r>
      <w:r>
        <w:rPr>
          <w:rFonts w:eastAsia="Times New Roman" w:cs="Times New Roman"/>
          <w:szCs w:val="24"/>
        </w:rPr>
        <w:t xml:space="preserve">τούμε πολύ. </w:t>
      </w:r>
    </w:p>
    <w:p w14:paraId="4D87FF12"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Πάντως έχει αποσυρθεί. </w:t>
      </w:r>
    </w:p>
    <w:p w14:paraId="4D87FF13" w14:textId="77777777" w:rsidR="00E01347" w:rsidRDefault="00B0330D">
      <w:pPr>
        <w:spacing w:line="600" w:lineRule="auto"/>
        <w:ind w:firstLine="720"/>
        <w:jc w:val="both"/>
        <w:rPr>
          <w:rFonts w:eastAsia="Times New Roman" w:cs="Times New Roman"/>
          <w:szCs w:val="24"/>
        </w:rPr>
      </w:pPr>
      <w:r w:rsidRPr="00813C96">
        <w:rPr>
          <w:rFonts w:eastAsia="Times New Roman" w:cs="Times New Roman"/>
          <w:b/>
          <w:szCs w:val="24"/>
        </w:rPr>
        <w:t>ΠΡΟΕΔΡΕΥΩΝ (Μάριος Γεωργιάδης):</w:t>
      </w:r>
      <w:r w:rsidRPr="00813C96">
        <w:rPr>
          <w:rFonts w:eastAsia="Times New Roman" w:cs="Times New Roman"/>
          <w:szCs w:val="24"/>
        </w:rPr>
        <w:t xml:space="preserve"> </w:t>
      </w:r>
      <w:r>
        <w:rPr>
          <w:rFonts w:eastAsia="Times New Roman" w:cs="Times New Roman"/>
          <w:szCs w:val="24"/>
        </w:rPr>
        <w:t xml:space="preserve">Αυτό θα το διευκρινίσετε, κυρία Υπουργέ, και την ώρα που θα πάρετε τον λόγο. Μπορείτε εάν θέλετε να τοποθετηθείτε. </w:t>
      </w:r>
    </w:p>
    <w:p w14:paraId="4D87FF14"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Τον λόγο έχει ο κ. Τσι</w:t>
      </w:r>
      <w:r>
        <w:rPr>
          <w:rFonts w:eastAsia="Times New Roman" w:cs="Times New Roman"/>
          <w:szCs w:val="24"/>
        </w:rPr>
        <w:t xml:space="preserve">ρώνης για επτά λεπτά. </w:t>
      </w:r>
    </w:p>
    <w:p w14:paraId="4D87FF15"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w:t>
      </w:r>
      <w:r>
        <w:rPr>
          <w:rFonts w:eastAsia="Times New Roman" w:cs="Times New Roman"/>
          <w:szCs w:val="24"/>
        </w:rPr>
        <w:t>Ευχαριστώ, κύριε Πρόεδρε.</w:t>
      </w:r>
    </w:p>
    <w:p w14:paraId="4D87FF16"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Δεν χρειάζεται να είναι κάποιος ιδιαίτερα έμπειρος για την ελληνική παραλία. Όποιος έχει περπατήσει σε ελληνική παραλία </w:t>
      </w:r>
      <w:r>
        <w:rPr>
          <w:rFonts w:eastAsia="Times New Roman" w:cs="Times New Roman"/>
          <w:szCs w:val="24"/>
        </w:rPr>
        <w:lastRenderedPageBreak/>
        <w:t xml:space="preserve">θα δει αυτή την αθλιότητα, αυτή την αναρχία -με την κακώς εννοούμενη </w:t>
      </w:r>
      <w:r>
        <w:rPr>
          <w:rFonts w:eastAsia="Times New Roman" w:cs="Times New Roman"/>
          <w:szCs w:val="24"/>
        </w:rPr>
        <w:t>έννοια της λέξης- που επικρατεί, με ανθρώπους να μη γνωρίζουν τι είναι δικό τους και τι είναι του κράτους, με δρόμους που βουλιάζουν, πέφτει αυτοκίνητο μέσα και ο δήμαρχος δεν μπορεί να διορθώσει</w:t>
      </w:r>
      <w:r>
        <w:rPr>
          <w:rFonts w:eastAsia="Times New Roman" w:cs="Times New Roman"/>
          <w:szCs w:val="24"/>
        </w:rPr>
        <w:t>,</w:t>
      </w:r>
      <w:r>
        <w:rPr>
          <w:rFonts w:eastAsia="Times New Roman" w:cs="Times New Roman"/>
          <w:szCs w:val="24"/>
        </w:rPr>
        <w:t xml:space="preserve"> γιατί είναι παράνομος ακόμα και ο δρόμος, με βιολογικούς κα</w:t>
      </w:r>
      <w:r>
        <w:rPr>
          <w:rFonts w:eastAsia="Times New Roman" w:cs="Times New Roman"/>
          <w:szCs w:val="24"/>
        </w:rPr>
        <w:t>θαρισμούς που στην πρώτη φουσκοθαλασσιά, όπως στη Νάξο, πλημμυρίζουν</w:t>
      </w:r>
      <w:r>
        <w:rPr>
          <w:rFonts w:eastAsia="Times New Roman" w:cs="Times New Roman"/>
          <w:szCs w:val="24"/>
        </w:rPr>
        <w:t>,</w:t>
      </w:r>
      <w:r>
        <w:rPr>
          <w:rFonts w:eastAsia="Times New Roman" w:cs="Times New Roman"/>
          <w:szCs w:val="24"/>
        </w:rPr>
        <w:t xml:space="preserve"> γιατί είναι παρανόμως πάνω στον αιγιαλό, με τη μισή πόλη της Ζαχάρως στην παραλία να είναι χτισμένη πάνω σε παλαιό αιγιαλό και να είναι εντελώς παράνομη, πέντε, επτά, οχτώ οικοδομικά τετ</w:t>
      </w:r>
      <w:r>
        <w:rPr>
          <w:rFonts w:eastAsia="Times New Roman" w:cs="Times New Roman"/>
          <w:szCs w:val="24"/>
        </w:rPr>
        <w:t xml:space="preserve">ράγωνα μέσα, δεν μιλάμε στο κύμα, αυτή τη στιγμή να είναι τελείως στον αέρα, ή με κάποια </w:t>
      </w:r>
      <w:proofErr w:type="spellStart"/>
      <w:r>
        <w:rPr>
          <w:rFonts w:eastAsia="Times New Roman" w:cs="Times New Roman"/>
          <w:szCs w:val="24"/>
        </w:rPr>
        <w:t>μπιτσόμπαρα</w:t>
      </w:r>
      <w:proofErr w:type="spellEnd"/>
      <w:r>
        <w:rPr>
          <w:rFonts w:eastAsia="Times New Roman" w:cs="Times New Roman"/>
          <w:szCs w:val="24"/>
        </w:rPr>
        <w:t xml:space="preserve"> σε παραλίες, όπως στη Σαντορίνη, που</w:t>
      </w:r>
      <w:r>
        <w:rPr>
          <w:rFonts w:eastAsia="Times New Roman" w:cs="Times New Roman"/>
          <w:szCs w:val="24"/>
        </w:rPr>
        <w:t>,</w:t>
      </w:r>
      <w:r>
        <w:rPr>
          <w:rFonts w:eastAsia="Times New Roman" w:cs="Times New Roman"/>
          <w:szCs w:val="24"/>
        </w:rPr>
        <w:t xml:space="preserve"> όχι μονάχα λειτουργούν απρόσκοπτα, είναι εντελώς παράνομα, αλλά έχουν κάνει και προβλήτες μέσα στη θάλασσα και κανένα</w:t>
      </w:r>
      <w:r>
        <w:rPr>
          <w:rFonts w:eastAsia="Times New Roman" w:cs="Times New Roman"/>
          <w:szCs w:val="24"/>
        </w:rPr>
        <w:t>ς φυσικά δεν μπορεί να τους κουνήσει. Όλο αυτό το χάος</w:t>
      </w:r>
      <w:r>
        <w:rPr>
          <w:rFonts w:eastAsia="Times New Roman" w:cs="Times New Roman"/>
          <w:szCs w:val="24"/>
        </w:rPr>
        <w:t>,</w:t>
      </w:r>
      <w:r>
        <w:rPr>
          <w:rFonts w:eastAsia="Times New Roman" w:cs="Times New Roman"/>
          <w:szCs w:val="24"/>
        </w:rPr>
        <w:t xml:space="preserve"> που οφείλεται στο πελατειακό κράτος, σε αυτό το φαύλο πελατειακό κράτος που βούλιαξε τη χώρα μας, ξαφνικά εδώ πέρα μέσα η Αντιπολίτευση δεν το θυμάται, δεν το έχει ζήσει, δεν το έχει δει, δεν έχει δει</w:t>
      </w:r>
      <w:r>
        <w:rPr>
          <w:rFonts w:eastAsia="Times New Roman" w:cs="Times New Roman"/>
          <w:szCs w:val="24"/>
        </w:rPr>
        <w:t xml:space="preserve"> όλη αυτή τη</w:t>
      </w:r>
      <w:r>
        <w:rPr>
          <w:rFonts w:eastAsia="Times New Roman" w:cs="Times New Roman"/>
          <w:szCs w:val="24"/>
        </w:rPr>
        <w:t>ν</w:t>
      </w:r>
      <w:r>
        <w:rPr>
          <w:rFonts w:eastAsia="Times New Roman" w:cs="Times New Roman"/>
          <w:szCs w:val="24"/>
        </w:rPr>
        <w:t xml:space="preserve"> αθλιότητα δεκαετιών ή δεν έχει δει ότι </w:t>
      </w:r>
      <w:r>
        <w:rPr>
          <w:rFonts w:eastAsia="Times New Roman" w:cs="Times New Roman"/>
          <w:szCs w:val="24"/>
        </w:rPr>
        <w:lastRenderedPageBreak/>
        <w:t>έχουν χτιστεί καριέρες, επιχειρήσεις, ξενοδοχεία, τα οποία τα περισσότερα δεν έχουν άδεια, αθλητικά κέντρα, ακόμα και σχολεία. Και έρχεται τώρα, για παράδειγμα, κάποιος κύριος από την Αντιπολίτευση και α</w:t>
      </w:r>
      <w:r>
        <w:rPr>
          <w:rFonts w:eastAsia="Times New Roman" w:cs="Times New Roman"/>
          <w:szCs w:val="24"/>
        </w:rPr>
        <w:t xml:space="preserve">νακαλύπτει ότι ο κ. </w:t>
      </w:r>
      <w:proofErr w:type="spellStart"/>
      <w:r>
        <w:rPr>
          <w:rFonts w:eastAsia="Times New Roman" w:cs="Times New Roman"/>
          <w:szCs w:val="24"/>
        </w:rPr>
        <w:t>Βούτσης</w:t>
      </w:r>
      <w:proofErr w:type="spellEnd"/>
      <w:r>
        <w:rPr>
          <w:rFonts w:eastAsia="Times New Roman" w:cs="Times New Roman"/>
          <w:szCs w:val="24"/>
        </w:rPr>
        <w:t xml:space="preserve">, με δική μου σύμφωνη γνώμη, ανακάλεσε κατεδάφιση ενός σπιτιού στα Περιβολάκια Ραφήνας! Πω, πω, το σκάνδαλο, το πελατειακό! </w:t>
      </w:r>
    </w:p>
    <w:p w14:paraId="4D87FF17"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Να σας πω όμως, για να ακούν οι συμπολίτες σας που έχουν σπίτια μέσα σε τέτοιες εκτάσεις, αυθαίρετα, ότι</w:t>
      </w:r>
      <w:r>
        <w:rPr>
          <w:rFonts w:eastAsia="Times New Roman" w:cs="Times New Roman"/>
          <w:szCs w:val="24"/>
        </w:rPr>
        <w:t xml:space="preserve"> ο συγκεκριμένος πολίτης</w:t>
      </w:r>
      <w:r>
        <w:rPr>
          <w:rFonts w:eastAsia="Times New Roman" w:cs="Times New Roman"/>
          <w:szCs w:val="24"/>
        </w:rPr>
        <w:t>,</w:t>
      </w:r>
      <w:r>
        <w:rPr>
          <w:rFonts w:eastAsia="Times New Roman" w:cs="Times New Roman"/>
          <w:szCs w:val="24"/>
        </w:rPr>
        <w:t xml:space="preserve"> λοιπόν, που το σπίτι του το έχει χτίσει εδώ και πολλές δεκαετίες, όταν το έχτισε είχε πάρει άδεια και δεν ήταν δασική η περιοχή, ήταν γεωργική. Αυθαίρετο, εκτός σχεδίου έχτισε ο άνθρωπος. Τρεις πολυκατοικίες γύρω του</w:t>
      </w:r>
      <w:r>
        <w:rPr>
          <w:rFonts w:eastAsia="Times New Roman" w:cs="Times New Roman"/>
          <w:szCs w:val="24"/>
        </w:rPr>
        <w:t>,</w:t>
      </w:r>
      <w:r>
        <w:rPr>
          <w:rFonts w:eastAsia="Times New Roman" w:cs="Times New Roman"/>
          <w:szCs w:val="24"/>
        </w:rPr>
        <w:t xml:space="preserve"> στο ίδιο οικοδομικό τετράγωνο</w:t>
      </w:r>
      <w:r>
        <w:rPr>
          <w:rFonts w:eastAsia="Times New Roman" w:cs="Times New Roman"/>
          <w:szCs w:val="24"/>
        </w:rPr>
        <w:t>,</w:t>
      </w:r>
      <w:r>
        <w:rPr>
          <w:rFonts w:eastAsia="Times New Roman" w:cs="Times New Roman"/>
          <w:szCs w:val="24"/>
        </w:rPr>
        <w:t xml:space="preserve"> είναι νόμιμες, δεν είναι δασικές. Και όλη η έκταση της περιοχής, εάν δείτε, η αναδασωτέα έκταση που κρίθηκε, αφού είχε χτίσει ο άνθρωπος το σπίτι του, η αναδασωτέα είναι έκταση </w:t>
      </w:r>
      <w:r>
        <w:rPr>
          <w:rFonts w:eastAsia="Times New Roman" w:cs="Times New Roman"/>
          <w:szCs w:val="24"/>
        </w:rPr>
        <w:t>εξακοσίων</w:t>
      </w:r>
      <w:r>
        <w:rPr>
          <w:rFonts w:eastAsia="Times New Roman" w:cs="Times New Roman"/>
          <w:szCs w:val="24"/>
        </w:rPr>
        <w:t xml:space="preserve"> τετραγωνικών μέτρων, 25Χ25, συμπολίτι</w:t>
      </w:r>
      <w:r>
        <w:rPr>
          <w:rFonts w:eastAsia="Times New Roman" w:cs="Times New Roman"/>
          <w:szCs w:val="24"/>
        </w:rPr>
        <w:t xml:space="preserve">σσες και συμπολίτες. Ειδικά αυτή η κηλίδα γης ήταν δάσος κατά το Δασαρχείο. Όλη η άλλη έκταση γύρω δεν είναι δάσος. </w:t>
      </w:r>
      <w:r>
        <w:rPr>
          <w:rFonts w:eastAsia="Times New Roman" w:cs="Times New Roman"/>
          <w:szCs w:val="24"/>
        </w:rPr>
        <w:lastRenderedPageBreak/>
        <w:t xml:space="preserve">Και τι είπαμε εμείς με τον κ. </w:t>
      </w:r>
      <w:proofErr w:type="spellStart"/>
      <w:r>
        <w:rPr>
          <w:rFonts w:eastAsia="Times New Roman" w:cs="Times New Roman"/>
          <w:szCs w:val="24"/>
        </w:rPr>
        <w:t>Βούτση</w:t>
      </w:r>
      <w:proofErr w:type="spellEnd"/>
      <w:r>
        <w:rPr>
          <w:rFonts w:eastAsia="Times New Roman" w:cs="Times New Roman"/>
          <w:szCs w:val="24"/>
        </w:rPr>
        <w:t xml:space="preserve"> τότε; Να αναβληθεί η κατεδάφιση μέχρι να γίνουν δασικοί χάρτες, οι οποίοι έχουν γίνει στην περιοχή αυτή</w:t>
      </w:r>
      <w:r>
        <w:rPr>
          <w:rFonts w:eastAsia="Times New Roman" w:cs="Times New Roman"/>
          <w:szCs w:val="24"/>
        </w:rPr>
        <w:t xml:space="preserve"> τη στιγμή που μιλάμε. Τότε, όταν μας παραδώσανε, είχαμε δασικούς χάρτες μόνο στο 0,8% της Ελλάδος, ούτε στο 1%. Γινόταν επί δεκαετίες φυσικά, για να έχετε όμηρους αυτούς τους πολίτες. Τους είχατε όμηρους στην Πεντέλη, στα Περιβολάκια και οπουδήποτε αλλού.</w:t>
      </w:r>
      <w:r>
        <w:rPr>
          <w:rFonts w:eastAsia="Times New Roman" w:cs="Times New Roman"/>
          <w:szCs w:val="24"/>
        </w:rPr>
        <w:t xml:space="preserve"> Και έχετε και το θράσος και μιλάτε. </w:t>
      </w:r>
    </w:p>
    <w:p w14:paraId="4D87FF18"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Και τώρα αυτές οι οικιστικές πυκνώσεις, για τις οποίες περί πολλού ο λόγος, είναι μόνο το 0,17% των χαρτών. Έχουμε κυρώσει το 40% των χαρτών της χώρας και θα τελειώσουμε, κυρίες και κύριοι συνάδελφοι, και δεν θα είναι </w:t>
      </w:r>
      <w:r>
        <w:rPr>
          <w:rFonts w:eastAsia="Times New Roman" w:cs="Times New Roman"/>
          <w:szCs w:val="24"/>
        </w:rPr>
        <w:t>όμηροι πια οι πολίτες, θα ξέρει ο συμπολίτης μας αυτός εάν το σπίτι του είναι πάνω σε δάσος ή όχι και όχι στιγματικά μια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μια περίπτωση: δασικό</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μη δασικό, </w:t>
      </w:r>
      <w:r w:rsidRPr="000F406A">
        <w:rPr>
          <w:rFonts w:eastAsia="Times New Roman" w:cs="Times New Roman"/>
          <w:szCs w:val="24"/>
        </w:rPr>
        <w:t>δασικό</w:t>
      </w:r>
      <w:r>
        <w:rPr>
          <w:rFonts w:eastAsia="Times New Roman" w:cs="Times New Roman"/>
          <w:szCs w:val="24"/>
        </w:rPr>
        <w:t xml:space="preserve"> </w:t>
      </w:r>
      <w:r w:rsidRPr="000F406A">
        <w:rPr>
          <w:rFonts w:eastAsia="Times New Roman" w:cs="Times New Roman"/>
          <w:szCs w:val="24"/>
        </w:rPr>
        <w:t>-</w:t>
      </w:r>
      <w:r>
        <w:rPr>
          <w:rFonts w:eastAsia="Times New Roman" w:cs="Times New Roman"/>
          <w:szCs w:val="24"/>
        </w:rPr>
        <w:t xml:space="preserve"> </w:t>
      </w:r>
      <w:r w:rsidRPr="000F406A">
        <w:rPr>
          <w:rFonts w:eastAsia="Times New Roman" w:cs="Times New Roman"/>
          <w:szCs w:val="24"/>
        </w:rPr>
        <w:t xml:space="preserve">μη δασικό, </w:t>
      </w:r>
      <w:r>
        <w:rPr>
          <w:rFonts w:eastAsia="Times New Roman" w:cs="Times New Roman"/>
          <w:szCs w:val="24"/>
        </w:rPr>
        <w:t>που ειρωνικά το λέτε «δαντέλα».</w:t>
      </w:r>
    </w:p>
    <w:p w14:paraId="4D87FF19"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Και γυρίζω τώρα στο νομοσχέδιο αυτό, το οποίο </w:t>
      </w:r>
      <w:r>
        <w:rPr>
          <w:rFonts w:eastAsia="Times New Roman" w:cs="Times New Roman"/>
          <w:szCs w:val="24"/>
        </w:rPr>
        <w:t>είναι κάτι αντίστοιχο, γιατί ίδι</w:t>
      </w:r>
      <w:r>
        <w:rPr>
          <w:rFonts w:eastAsia="Times New Roman" w:cs="Times New Roman"/>
          <w:szCs w:val="24"/>
        </w:rPr>
        <w:t>ες</w:t>
      </w:r>
      <w:r>
        <w:rPr>
          <w:rFonts w:eastAsia="Times New Roman" w:cs="Times New Roman"/>
          <w:szCs w:val="24"/>
        </w:rPr>
        <w:t xml:space="preserve"> με τα δάση είναι και οι παραλίες μας. Αυτή η αναρχία, αυτό το πελατειακό καθεστώς, το οποίο διέλυσε τη χώρα, είχε όμηρους όλους τους πολίτες. </w:t>
      </w:r>
    </w:p>
    <w:p w14:paraId="4D87FF1A"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Εμείς</w:t>
      </w:r>
      <w:r>
        <w:rPr>
          <w:rFonts w:eastAsia="Times New Roman" w:cs="Times New Roman"/>
          <w:szCs w:val="24"/>
        </w:rPr>
        <w:t>,</w:t>
      </w:r>
      <w:r>
        <w:rPr>
          <w:rFonts w:eastAsia="Times New Roman" w:cs="Times New Roman"/>
          <w:szCs w:val="24"/>
        </w:rPr>
        <w:t xml:space="preserve"> οι Οικολόγοι Πράσινοι, ξέρετε, είχαμε πολλές αντιρρήσεις, το επισήμανα </w:t>
      </w:r>
      <w:r>
        <w:rPr>
          <w:rFonts w:eastAsia="Times New Roman" w:cs="Times New Roman"/>
          <w:szCs w:val="24"/>
        </w:rPr>
        <w:t xml:space="preserve">και στις επιτροπές, έχω μιλήσει επίσημα, και τις καταθέσαμε και μπορώ να ομολογήσω ότι είμαι αρκετά ικανοποιημένος για πάρα πολλές βελτιώσεις. Θα πω σε ποια συμφωνήσαμε και σε ποια όχι. </w:t>
      </w:r>
    </w:p>
    <w:p w14:paraId="4D87FF1B"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Κατ’ αρχάς ξεκαθαρίσαμε κάτι πάρα πολύ σημαντικό, ότι</w:t>
      </w:r>
      <w:r>
        <w:rPr>
          <w:rFonts w:eastAsia="Times New Roman" w:cs="Times New Roman"/>
          <w:szCs w:val="24"/>
        </w:rPr>
        <w:t>,</w:t>
      </w:r>
      <w:r>
        <w:rPr>
          <w:rFonts w:eastAsia="Times New Roman" w:cs="Times New Roman"/>
          <w:szCs w:val="24"/>
        </w:rPr>
        <w:t xml:space="preserve"> όταν λέμε για </w:t>
      </w:r>
      <w:proofErr w:type="spellStart"/>
      <w:r>
        <w:rPr>
          <w:rFonts w:eastAsia="Times New Roman" w:cs="Times New Roman"/>
          <w:szCs w:val="24"/>
        </w:rPr>
        <w:t>αδειοδότηση</w:t>
      </w:r>
      <w:proofErr w:type="spellEnd"/>
      <w:r>
        <w:rPr>
          <w:rFonts w:eastAsia="Times New Roman" w:cs="Times New Roman"/>
          <w:szCs w:val="24"/>
        </w:rPr>
        <w:t xml:space="preserve"> υφιστάμενων εγκαταστάσεων</w:t>
      </w:r>
      <w:r>
        <w:rPr>
          <w:rFonts w:eastAsia="Times New Roman" w:cs="Times New Roman"/>
          <w:szCs w:val="24"/>
        </w:rPr>
        <w:t>,</w:t>
      </w:r>
      <w:r>
        <w:rPr>
          <w:rFonts w:eastAsia="Times New Roman" w:cs="Times New Roman"/>
          <w:szCs w:val="24"/>
        </w:rPr>
        <w:t xml:space="preserve"> μιλάμε αποκλειστικά για αυτές που είναι ουσιωδώς αναγκαίες</w:t>
      </w:r>
      <w:r>
        <w:rPr>
          <w:rFonts w:eastAsia="Times New Roman" w:cs="Times New Roman"/>
          <w:szCs w:val="24"/>
        </w:rPr>
        <w:t>,</w:t>
      </w:r>
      <w:r>
        <w:rPr>
          <w:rFonts w:eastAsia="Times New Roman" w:cs="Times New Roman"/>
          <w:szCs w:val="24"/>
        </w:rPr>
        <w:t xml:space="preserve"> τεράστια διαφορά: </w:t>
      </w:r>
      <w:r>
        <w:rPr>
          <w:rFonts w:eastAsia="Times New Roman" w:cs="Times New Roman"/>
          <w:szCs w:val="24"/>
        </w:rPr>
        <w:t>Έ</w:t>
      </w:r>
      <w:r>
        <w:rPr>
          <w:rFonts w:eastAsia="Times New Roman" w:cs="Times New Roman"/>
          <w:szCs w:val="24"/>
        </w:rPr>
        <w:t>νας ταρσανάς που δεν είχε νόμιμη γλίστρα. Πώς θα μπορούσε ο άλλος να ρίξει τα σκάφη του στη θάλασσα; Ή μια υδατοκαλλιέργεια χωρίς εγκαταστ</w:t>
      </w:r>
      <w:r>
        <w:rPr>
          <w:rFonts w:eastAsia="Times New Roman" w:cs="Times New Roman"/>
          <w:szCs w:val="24"/>
        </w:rPr>
        <w:t xml:space="preserve">άσεις. Μα, πώς μπορεί να μην έχει μια βάρκα αυτός που έχει τους κλωβούς; Δεν γινόταν. Οι ουσιωδώς αναγκαίες εγκαταστάσεις, λοιπόν, δύναται να </w:t>
      </w:r>
      <w:proofErr w:type="spellStart"/>
      <w:r>
        <w:rPr>
          <w:rFonts w:eastAsia="Times New Roman" w:cs="Times New Roman"/>
          <w:szCs w:val="24"/>
        </w:rPr>
        <w:t>αδειοδοτηθούν</w:t>
      </w:r>
      <w:proofErr w:type="spellEnd"/>
      <w:r>
        <w:rPr>
          <w:rFonts w:eastAsia="Times New Roman" w:cs="Times New Roman"/>
          <w:szCs w:val="24"/>
        </w:rPr>
        <w:t>,</w:t>
      </w:r>
      <w:r>
        <w:rPr>
          <w:rFonts w:eastAsia="Times New Roman" w:cs="Times New Roman"/>
          <w:szCs w:val="24"/>
        </w:rPr>
        <w:t xml:space="preserve"> αν κατά τον νόμο μπορούν να </w:t>
      </w:r>
      <w:proofErr w:type="spellStart"/>
      <w:r>
        <w:rPr>
          <w:rFonts w:eastAsia="Times New Roman" w:cs="Times New Roman"/>
          <w:szCs w:val="24"/>
        </w:rPr>
        <w:t>αδειοδοτηθούν</w:t>
      </w:r>
      <w:proofErr w:type="spellEnd"/>
      <w:r>
        <w:rPr>
          <w:rFonts w:eastAsia="Times New Roman" w:cs="Times New Roman"/>
          <w:szCs w:val="24"/>
        </w:rPr>
        <w:t xml:space="preserve">. Να το πούμε αυτό, γιατί είναι πάρα πολύ σημαντικό. </w:t>
      </w:r>
    </w:p>
    <w:p w14:paraId="4D87FF1C"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Περά</w:t>
      </w:r>
      <w:r>
        <w:rPr>
          <w:rFonts w:eastAsia="Times New Roman" w:cs="Times New Roman"/>
          <w:szCs w:val="24"/>
        </w:rPr>
        <w:t xml:space="preserve">σαμε μέσα στον νόμο επιτέλους την προσαρμογή στην κλιματική αλλαγή, γιατί κινδυνεύουμε να φτάσει η θάλασσα πολύ πιο ψηλά. Προσθέσαμε επιτέλους τους ειδικούς όρους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w:t>
      </w:r>
    </w:p>
    <w:p w14:paraId="4D87FF1D"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Και φυσικά στο άρθρο 28, για παράδειγμα, μόνο αποκλειστικά δημόσια και για κοινωφε</w:t>
      </w:r>
      <w:r>
        <w:rPr>
          <w:rFonts w:eastAsia="Times New Roman" w:cs="Times New Roman"/>
          <w:szCs w:val="24"/>
        </w:rPr>
        <w:t xml:space="preserve">λή σκοπό νομιμοποιούνται, τελειώνουμε με τα παράνομα ιδιωτικά. Και φυσικά αποκλείστηκε κάθε νομιμοποίηση ξενοδοχείων τα οποία δεν είχαν τη δυνατότητα αυτή. </w:t>
      </w:r>
    </w:p>
    <w:p w14:paraId="4D87FF1E"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Διατηρούμε μια σοβαρή διαφωνία -και εάν τεθεί ζήτημα ονομαστικής ψηφοφορίας εμείς θα καταψηφίσουμε-</w:t>
      </w:r>
      <w:r>
        <w:rPr>
          <w:rFonts w:eastAsia="Times New Roman" w:cs="Times New Roman"/>
          <w:szCs w:val="24"/>
        </w:rPr>
        <w:t xml:space="preserve"> για τις έρευνες υδρογονανθράκων. Να το ξεκαθαρίσουμε. Εμείς</w:t>
      </w:r>
      <w:r>
        <w:rPr>
          <w:rFonts w:eastAsia="Times New Roman" w:cs="Times New Roman"/>
          <w:szCs w:val="24"/>
        </w:rPr>
        <w:t>,</w:t>
      </w:r>
      <w:r>
        <w:rPr>
          <w:rFonts w:eastAsia="Times New Roman" w:cs="Times New Roman"/>
          <w:szCs w:val="24"/>
        </w:rPr>
        <w:t xml:space="preserve"> οι Οικολόγοι Πράσινοι</w:t>
      </w:r>
      <w:r>
        <w:rPr>
          <w:rFonts w:eastAsia="Times New Roman" w:cs="Times New Roman"/>
          <w:szCs w:val="24"/>
        </w:rPr>
        <w:t>,</w:t>
      </w:r>
      <w:r>
        <w:rPr>
          <w:rFonts w:eastAsia="Times New Roman" w:cs="Times New Roman"/>
          <w:szCs w:val="24"/>
        </w:rPr>
        <w:t xml:space="preserve"> διαφωνούμε γενικά με τις εξορύξεις</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ο έχουμε πει, το έχουμε επισημάνει και πιστεύουμε ότι είναι μια καταστροφή όχι μόνο για το περιβάλλον, αλλά και για την οικονομία της </w:t>
      </w:r>
      <w:r>
        <w:rPr>
          <w:rFonts w:eastAsia="Times New Roman" w:cs="Times New Roman"/>
          <w:szCs w:val="24"/>
        </w:rPr>
        <w:t xml:space="preserve">χώρας. Δεν θα ωφεληθεί σε τίποτα η οικονομία της χώρας από τις εξορύξεις. Έστω όμως ότι η πλειοψηφία του Κοινοβουλίου υπογράφει, παρά τη δική μας αντίρρηση, συμβάσεις. Και εδώ να επισημάνω ότι και τα </w:t>
      </w:r>
      <w:r>
        <w:rPr>
          <w:rFonts w:eastAsia="Times New Roman" w:cs="Times New Roman"/>
          <w:szCs w:val="24"/>
        </w:rPr>
        <w:t>κ</w:t>
      </w:r>
      <w:r>
        <w:rPr>
          <w:rFonts w:eastAsia="Times New Roman" w:cs="Times New Roman"/>
          <w:szCs w:val="24"/>
        </w:rPr>
        <w:t>όμματα που είναι αντίθετα, εκτός από τους Οικολόγους, ό</w:t>
      </w:r>
      <w:r>
        <w:rPr>
          <w:rFonts w:eastAsia="Times New Roman" w:cs="Times New Roman"/>
          <w:szCs w:val="24"/>
        </w:rPr>
        <w:t xml:space="preserve">πως το ΚΚΕ, δεν διαφωνούν με τις εξορύξεις, αλλά διαφωνούν με την παραχώρηση σε ιδιώτες. Έχει μεγάλη διαφορά. Εμείς διαφωνούμε με τις εξορύξεις αυτές καθαυτές. Έχουμε ριζική διαφορά. </w:t>
      </w:r>
    </w:p>
    <w:p w14:paraId="4D87FF1F" w14:textId="77777777" w:rsidR="00E01347" w:rsidRDefault="00B0330D">
      <w:pPr>
        <w:spacing w:line="600" w:lineRule="auto"/>
        <w:ind w:firstLine="720"/>
        <w:jc w:val="both"/>
        <w:rPr>
          <w:rFonts w:eastAsia="Times New Roman"/>
          <w:bCs/>
        </w:rPr>
      </w:pPr>
      <w:r w:rsidRPr="00F8084C">
        <w:rPr>
          <w:rFonts w:eastAsia="Times New Roman"/>
          <w:bCs/>
        </w:rPr>
        <w:lastRenderedPageBreak/>
        <w:t>(Στο σημείο αυτό κτυπάει το κουδούνι λήξεως του χρόνου ομιλίας του κυρίο</w:t>
      </w:r>
      <w:r w:rsidRPr="00F8084C">
        <w:rPr>
          <w:rFonts w:eastAsia="Times New Roman"/>
          <w:bCs/>
        </w:rPr>
        <w:t>υ Βουλευτή)</w:t>
      </w:r>
    </w:p>
    <w:p w14:paraId="4D87FF20"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Μισό λεπτό, κύριε Πρόεδρε, και ολοκληρώνω. </w:t>
      </w:r>
    </w:p>
    <w:p w14:paraId="4D87FF21"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Η πλειοψηφία του Κοινοβουλίου -και το σέβομαι- θέλ</w:t>
      </w:r>
      <w:r>
        <w:rPr>
          <w:rFonts w:eastAsia="Times New Roman" w:cs="Times New Roman"/>
          <w:szCs w:val="24"/>
        </w:rPr>
        <w:t>ει</w:t>
      </w:r>
      <w:r>
        <w:rPr>
          <w:rFonts w:eastAsia="Times New Roman" w:cs="Times New Roman"/>
          <w:szCs w:val="24"/>
        </w:rPr>
        <w:t xml:space="preserve"> να γίνουν αυτές οι εξορύξεις. Και πρέπει να γίνουν έρευνες. Ε, δεν είναι ανάγκη να γίνουν οι έρευνες επί του αιγιαλού. Ξέρουμε όλοι πώς γίνονται οι έρευνες, με ηχοβολισμούς, με μικρές εκρήξεις ή με γεωτρήσεις. Ε, δεν είναι ανάγκη να γίνουν στα πενήντα μέτ</w:t>
      </w:r>
      <w:r>
        <w:rPr>
          <w:rFonts w:eastAsia="Times New Roman" w:cs="Times New Roman"/>
          <w:szCs w:val="24"/>
        </w:rPr>
        <w:t>ρα του αιγιαλού. Ας στριμωχτεί και λίγο η εταιρεία που θα κάνει αυτές τις έρευνες. Κυρία Υπουργέ, σας καταθέτω την έκκληση και τώρα, ας στριμωχτεί η εταιρεία και ας πάει πενήντα μέτρα παραπάνω.</w:t>
      </w:r>
    </w:p>
    <w:p w14:paraId="4D87FF22"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Θέλουμε να ξεκαθαρίσουμε στο άρθρο που λέει ότι επιτρέπονται </w:t>
      </w:r>
      <w:r>
        <w:rPr>
          <w:rFonts w:eastAsia="Times New Roman" w:cs="Times New Roman"/>
          <w:szCs w:val="24"/>
        </w:rPr>
        <w:t>οι ερευνητικοί σκοποί -φυσικά και επιτρέπονται</w:t>
      </w:r>
      <w:r>
        <w:rPr>
          <w:rFonts w:eastAsia="Times New Roman" w:cs="Times New Roman"/>
          <w:szCs w:val="24"/>
        </w:rPr>
        <w:t>-</w:t>
      </w:r>
      <w:r>
        <w:rPr>
          <w:rFonts w:eastAsia="Times New Roman" w:cs="Times New Roman"/>
          <w:szCs w:val="24"/>
        </w:rPr>
        <w:t xml:space="preserve"> για επιστημονικούς λόγους: να αποκλειστεί η έρευνα για υδρογονάνθρακες, γιατί χρειάζεται να καταλάβουν και αιγιαλό. Ας πάνε πενήντα μέτρα πιο δώθε ή πιο κείθε. </w:t>
      </w:r>
    </w:p>
    <w:p w14:paraId="4D87FF23"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D87FF24" w14:textId="77777777" w:rsidR="00E01347" w:rsidRDefault="00B0330D">
      <w:pPr>
        <w:spacing w:line="600" w:lineRule="auto"/>
        <w:ind w:firstLine="720"/>
        <w:jc w:val="center"/>
        <w:rPr>
          <w:rFonts w:eastAsia="Times New Roman"/>
          <w:bCs/>
        </w:rPr>
      </w:pPr>
      <w:r w:rsidRPr="006651D3">
        <w:rPr>
          <w:rFonts w:eastAsia="Times New Roman"/>
          <w:bCs/>
        </w:rPr>
        <w:lastRenderedPageBreak/>
        <w:t>(Χειροκροτήματα από την πτ</w:t>
      </w:r>
      <w:r w:rsidRPr="006651D3">
        <w:rPr>
          <w:rFonts w:eastAsia="Times New Roman"/>
          <w:bCs/>
        </w:rPr>
        <w:t>έρυγα του ΣΥΡΙΖΑ)</w:t>
      </w:r>
    </w:p>
    <w:p w14:paraId="4D87FF25" w14:textId="77777777" w:rsidR="00E01347" w:rsidRDefault="00B0330D">
      <w:pPr>
        <w:spacing w:line="600" w:lineRule="auto"/>
        <w:ind w:firstLine="720"/>
        <w:jc w:val="both"/>
        <w:rPr>
          <w:rFonts w:eastAsia="Times New Roman" w:cs="Times New Roman"/>
          <w:szCs w:val="24"/>
        </w:rPr>
      </w:pPr>
      <w:r w:rsidRPr="00813C96">
        <w:rPr>
          <w:rFonts w:eastAsia="Times New Roman" w:cs="Times New Roman"/>
          <w:b/>
          <w:szCs w:val="24"/>
        </w:rPr>
        <w:t>ΠΡΟΕΔΡΕΥΩΝ (Μάριος Γεωργιάδης):</w:t>
      </w:r>
      <w:r w:rsidRPr="00813C96">
        <w:rPr>
          <w:rFonts w:eastAsia="Times New Roman" w:cs="Times New Roman"/>
          <w:szCs w:val="24"/>
        </w:rPr>
        <w:t xml:space="preserve"> </w:t>
      </w:r>
      <w:r>
        <w:rPr>
          <w:rFonts w:eastAsia="Times New Roman" w:cs="Times New Roman"/>
          <w:szCs w:val="24"/>
        </w:rPr>
        <w:t xml:space="preserve">Ευχαριστούμε τον κ. Τσιρώνη. </w:t>
      </w:r>
    </w:p>
    <w:p w14:paraId="4D87FF26"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Είχαμε προετοιμαστεί για τον κ. </w:t>
      </w:r>
      <w:proofErr w:type="spellStart"/>
      <w:r>
        <w:rPr>
          <w:rFonts w:eastAsia="Times New Roman" w:cs="Times New Roman"/>
          <w:szCs w:val="24"/>
        </w:rPr>
        <w:t>Καραθανασόπουλο</w:t>
      </w:r>
      <w:proofErr w:type="spellEnd"/>
      <w:r>
        <w:rPr>
          <w:rFonts w:eastAsia="Times New Roman" w:cs="Times New Roman"/>
          <w:szCs w:val="24"/>
        </w:rPr>
        <w:t xml:space="preserve">, αλλά προφανώς κάτι θα προέκυψε. Θα μιλήσει αμέσως τώρα η κ. </w:t>
      </w:r>
      <w:proofErr w:type="spellStart"/>
      <w:r>
        <w:rPr>
          <w:rFonts w:eastAsia="Times New Roman" w:cs="Times New Roman"/>
          <w:szCs w:val="24"/>
        </w:rPr>
        <w:t>Βαγιωνάκη</w:t>
      </w:r>
      <w:proofErr w:type="spellEnd"/>
      <w:r>
        <w:rPr>
          <w:rFonts w:eastAsia="Times New Roman" w:cs="Times New Roman"/>
          <w:szCs w:val="24"/>
        </w:rPr>
        <w:t xml:space="preserve">. </w:t>
      </w:r>
    </w:p>
    <w:p w14:paraId="4D87FF27"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Βαγιωνάκη</w:t>
      </w:r>
      <w:proofErr w:type="spellEnd"/>
      <w:r>
        <w:rPr>
          <w:rFonts w:eastAsia="Times New Roman" w:cs="Times New Roman"/>
          <w:szCs w:val="24"/>
        </w:rPr>
        <w:t xml:space="preserve"> έχει τον λόγο εκ μέρους της Κοινοβουλευτ</w:t>
      </w:r>
      <w:r>
        <w:rPr>
          <w:rFonts w:eastAsia="Times New Roman" w:cs="Times New Roman"/>
          <w:szCs w:val="24"/>
        </w:rPr>
        <w:t>ικής Ομάδας του ΣΥΡΙΖΑ.</w:t>
      </w:r>
    </w:p>
    <w:p w14:paraId="4D87FF28"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Ορίστε, κυρία συνάδελφε, έχετε τον λόγο για επτά λεπτά. </w:t>
      </w:r>
    </w:p>
    <w:p w14:paraId="4D87FF29"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ΕΥΑΓΓΕΛΙΑ (ΒΑΛΙΑ) ΒΑΓΙΩΝΑΚΗ:</w:t>
      </w:r>
      <w:r>
        <w:rPr>
          <w:rFonts w:eastAsia="Times New Roman" w:cs="Times New Roman"/>
          <w:szCs w:val="24"/>
        </w:rPr>
        <w:t xml:space="preserve"> Αγαπητές </w:t>
      </w: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συνάδελφοι, συζητάμε σήμερα ένα νομοσχέδιο το οποίο έχει πολλές ρυθμίσεις, αλλά αυτές που μονοπώλησαν το ενδιαφέρον και</w:t>
      </w:r>
      <w:r>
        <w:rPr>
          <w:rFonts w:eastAsia="Times New Roman" w:cs="Times New Roman"/>
          <w:szCs w:val="24"/>
        </w:rPr>
        <w:t xml:space="preserve"> στην </w:t>
      </w:r>
      <w:r>
        <w:rPr>
          <w:rFonts w:eastAsia="Times New Roman" w:cs="Times New Roman"/>
          <w:szCs w:val="24"/>
        </w:rPr>
        <w:t>ε</w:t>
      </w:r>
      <w:r>
        <w:rPr>
          <w:rFonts w:eastAsia="Times New Roman" w:cs="Times New Roman"/>
          <w:szCs w:val="24"/>
        </w:rPr>
        <w:t xml:space="preserve">πιτροπή, αλλά και με τα δημοσιεύματα του Τύπου, αφορούσαν τον αιγιαλό, θα έλεγα όχι άδικα, με δεδομένο ότι εδώ, δηλαδή στον αιγιαλό, συγκρούονται πολλά και διαφορετικά συμφέροντα. </w:t>
      </w:r>
    </w:p>
    <w:p w14:paraId="4D87FF2A"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 xml:space="preserve">Το νομοσχέδιο προσπαθεί να βάλει τάξη σε μια σειρά </w:t>
      </w:r>
      <w:r>
        <w:rPr>
          <w:rFonts w:eastAsia="Times New Roman" w:cs="Times New Roman"/>
          <w:szCs w:val="24"/>
        </w:rPr>
        <w:t xml:space="preserve">από </w:t>
      </w:r>
      <w:r>
        <w:rPr>
          <w:rFonts w:eastAsia="Times New Roman" w:cs="Times New Roman"/>
          <w:szCs w:val="24"/>
        </w:rPr>
        <w:t xml:space="preserve">ασάφειες και </w:t>
      </w:r>
      <w:r>
        <w:rPr>
          <w:rFonts w:eastAsia="Times New Roman" w:cs="Times New Roman"/>
          <w:szCs w:val="24"/>
        </w:rPr>
        <w:t xml:space="preserve">«παραθυράκια» του παρελθόντος, αλλά και να λύσει πιεστικές ανάγκες της κοινωνίας. Το να υπάρξουν κανόνες που να ρυθμίζουν τις πολλές και διαφορετικές δραστηριότητες για εμένα είναι το ζητούμενο, είναι βασικό, «γιατί στην αναμπουμπούλα ο λύκος χαίρεται». Η </w:t>
      </w:r>
      <w:r>
        <w:rPr>
          <w:rFonts w:eastAsia="Times New Roman" w:cs="Times New Roman"/>
          <w:szCs w:val="24"/>
        </w:rPr>
        <w:t xml:space="preserve">έλλειψη κανόνων οδηγεί σε αυθαιρεσίες και, κατά τη δική μου γνώμη, η έλλειψη κανόνων βολεύει κάποιους και γι’ αυτό ίσως το άφησαν έτσι στο παρελθόν. </w:t>
      </w:r>
    </w:p>
    <w:p w14:paraId="4D87FF2B"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Α</w:t>
      </w:r>
      <w:r w:rsidRPr="00CB604F">
        <w:rPr>
          <w:rFonts w:eastAsia="Times New Roman" w:cs="Times New Roman"/>
          <w:szCs w:val="24"/>
        </w:rPr>
        <w:t>υτά πρέπει</w:t>
      </w:r>
      <w:r>
        <w:rPr>
          <w:rFonts w:eastAsia="Times New Roman" w:cs="Times New Roman"/>
          <w:szCs w:val="24"/>
        </w:rPr>
        <w:t>, όμως,</w:t>
      </w:r>
      <w:r w:rsidRPr="00CB604F">
        <w:rPr>
          <w:rFonts w:eastAsia="Times New Roman" w:cs="Times New Roman"/>
          <w:szCs w:val="24"/>
        </w:rPr>
        <w:t xml:space="preserve"> να γίνουν με μία προϋπόθεση</w:t>
      </w:r>
      <w:r>
        <w:rPr>
          <w:rFonts w:eastAsia="Times New Roman" w:cs="Times New Roman"/>
          <w:szCs w:val="24"/>
        </w:rPr>
        <w:t>,</w:t>
      </w:r>
      <w:r w:rsidRPr="00CB604F">
        <w:rPr>
          <w:rFonts w:eastAsia="Times New Roman" w:cs="Times New Roman"/>
          <w:szCs w:val="24"/>
        </w:rPr>
        <w:t xml:space="preserve"> ένα ζητούμενο</w:t>
      </w:r>
      <w:r>
        <w:rPr>
          <w:rFonts w:eastAsia="Times New Roman" w:cs="Times New Roman"/>
          <w:szCs w:val="24"/>
        </w:rPr>
        <w:t>:</w:t>
      </w:r>
      <w:r w:rsidRPr="00CB604F">
        <w:rPr>
          <w:rFonts w:eastAsia="Times New Roman" w:cs="Times New Roman"/>
          <w:szCs w:val="24"/>
        </w:rPr>
        <w:t xml:space="preserve"> την προστασία του περιβάλλοντος</w:t>
      </w:r>
      <w:r>
        <w:rPr>
          <w:rFonts w:eastAsia="Times New Roman" w:cs="Times New Roman"/>
          <w:szCs w:val="24"/>
        </w:rPr>
        <w:t>,</w:t>
      </w:r>
      <w:r w:rsidRPr="00CB604F">
        <w:rPr>
          <w:rFonts w:eastAsia="Times New Roman" w:cs="Times New Roman"/>
          <w:szCs w:val="24"/>
        </w:rPr>
        <w:t xml:space="preserve"> χωρίς να α</w:t>
      </w:r>
      <w:r>
        <w:rPr>
          <w:rFonts w:eastAsia="Times New Roman" w:cs="Times New Roman"/>
          <w:szCs w:val="24"/>
        </w:rPr>
        <w:t>φήνονται παρερμηνείες και κενά, α</w:t>
      </w:r>
      <w:r w:rsidRPr="00CB604F">
        <w:rPr>
          <w:rFonts w:eastAsia="Times New Roman" w:cs="Times New Roman"/>
          <w:szCs w:val="24"/>
        </w:rPr>
        <w:t xml:space="preserve">φού στο άρθρο 24 </w:t>
      </w:r>
      <w:r>
        <w:rPr>
          <w:rFonts w:eastAsia="Times New Roman" w:cs="Times New Roman"/>
          <w:szCs w:val="24"/>
        </w:rPr>
        <w:t>σ</w:t>
      </w:r>
      <w:r w:rsidRPr="00CB604F">
        <w:rPr>
          <w:rFonts w:eastAsia="Times New Roman" w:cs="Times New Roman"/>
          <w:szCs w:val="24"/>
        </w:rPr>
        <w:t>αφώς αναφέρεται ότι ο αιγιαλός αποτελεί ουσιώδες στοιχείο του φυσικού περιβάλλοντος της χώρας</w:t>
      </w:r>
      <w:r>
        <w:rPr>
          <w:rFonts w:eastAsia="Times New Roman" w:cs="Times New Roman"/>
          <w:szCs w:val="24"/>
        </w:rPr>
        <w:t>,</w:t>
      </w:r>
      <w:r w:rsidRPr="00CB604F">
        <w:rPr>
          <w:rFonts w:eastAsia="Times New Roman" w:cs="Times New Roman"/>
          <w:szCs w:val="24"/>
        </w:rPr>
        <w:t xml:space="preserve"> που προστατεύεται από την πολιτεία</w:t>
      </w:r>
      <w:r>
        <w:rPr>
          <w:rFonts w:eastAsia="Times New Roman" w:cs="Times New Roman"/>
          <w:szCs w:val="24"/>
        </w:rPr>
        <w:t>,</w:t>
      </w:r>
      <w:r w:rsidRPr="00CB604F">
        <w:rPr>
          <w:rFonts w:eastAsia="Times New Roman" w:cs="Times New Roman"/>
          <w:szCs w:val="24"/>
        </w:rPr>
        <w:t xml:space="preserve"> η οποία το διαχειρίζεται σύμφωνα με τη φύση του και το</w:t>
      </w:r>
      <w:r>
        <w:rPr>
          <w:rFonts w:eastAsia="Times New Roman" w:cs="Times New Roman"/>
          <w:szCs w:val="24"/>
        </w:rPr>
        <w:t>ν</w:t>
      </w:r>
      <w:r w:rsidRPr="00CB604F">
        <w:rPr>
          <w:rFonts w:eastAsia="Times New Roman" w:cs="Times New Roman"/>
          <w:szCs w:val="24"/>
        </w:rPr>
        <w:t xml:space="preserve"> κοινόχρηστο χαρακτ</w:t>
      </w:r>
      <w:r w:rsidRPr="00CB604F">
        <w:rPr>
          <w:rFonts w:eastAsia="Times New Roman" w:cs="Times New Roman"/>
          <w:szCs w:val="24"/>
        </w:rPr>
        <w:t>ήρα του</w:t>
      </w:r>
      <w:r>
        <w:rPr>
          <w:rFonts w:eastAsia="Times New Roman" w:cs="Times New Roman"/>
          <w:szCs w:val="24"/>
        </w:rPr>
        <w:t xml:space="preserve">. </w:t>
      </w:r>
    </w:p>
    <w:p w14:paraId="4D87FF2C"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Θα ήθελα να σταθώ σε δύο - τρία</w:t>
      </w:r>
      <w:r w:rsidRPr="00CB604F">
        <w:rPr>
          <w:rFonts w:eastAsia="Times New Roman" w:cs="Times New Roman"/>
          <w:szCs w:val="24"/>
        </w:rPr>
        <w:t xml:space="preserve"> σημεία που αφορούν τον αιγιαλό</w:t>
      </w:r>
      <w:r>
        <w:rPr>
          <w:rFonts w:eastAsia="Times New Roman" w:cs="Times New Roman"/>
          <w:szCs w:val="24"/>
        </w:rPr>
        <w:t>.</w:t>
      </w:r>
      <w:r w:rsidRPr="00CB604F">
        <w:rPr>
          <w:rFonts w:eastAsia="Times New Roman" w:cs="Times New Roman"/>
          <w:szCs w:val="24"/>
        </w:rPr>
        <w:t xml:space="preserve"> Διακρίνω μία προσπάθεια που γίνεται στο νομοσχέδιο να στηριχθούν αναπτυξιακές προσπάθειες</w:t>
      </w:r>
      <w:r>
        <w:rPr>
          <w:rFonts w:eastAsia="Times New Roman" w:cs="Times New Roman"/>
          <w:szCs w:val="24"/>
        </w:rPr>
        <w:t>,</w:t>
      </w:r>
      <w:r w:rsidRPr="00CB604F">
        <w:rPr>
          <w:rFonts w:eastAsia="Times New Roman" w:cs="Times New Roman"/>
          <w:szCs w:val="24"/>
        </w:rPr>
        <w:t xml:space="preserve"> που δεν έχουν </w:t>
      </w:r>
      <w:r w:rsidRPr="00CB604F">
        <w:rPr>
          <w:rFonts w:eastAsia="Times New Roman" w:cs="Times New Roman"/>
          <w:szCs w:val="24"/>
        </w:rPr>
        <w:lastRenderedPageBreak/>
        <w:t>να κάνουν μόνο με τον ήλιο και τη θάλασσα</w:t>
      </w:r>
      <w:r>
        <w:rPr>
          <w:rFonts w:eastAsia="Times New Roman" w:cs="Times New Roman"/>
          <w:szCs w:val="24"/>
        </w:rPr>
        <w:t>. Είναι σαφείς</w:t>
      </w:r>
      <w:r w:rsidRPr="00CB604F">
        <w:rPr>
          <w:rFonts w:eastAsia="Times New Roman" w:cs="Times New Roman"/>
          <w:szCs w:val="24"/>
        </w:rPr>
        <w:t xml:space="preserve"> οι ρυθμίσεις στήριξης της υδατοκαλλιέργειας ή των </w:t>
      </w:r>
      <w:proofErr w:type="spellStart"/>
      <w:r w:rsidRPr="00CB604F">
        <w:rPr>
          <w:rFonts w:eastAsia="Times New Roman" w:cs="Times New Roman"/>
          <w:szCs w:val="24"/>
        </w:rPr>
        <w:t>αγροτοκτηνοτροφικών</w:t>
      </w:r>
      <w:proofErr w:type="spellEnd"/>
      <w:r w:rsidRPr="00CB604F">
        <w:rPr>
          <w:rFonts w:eastAsia="Times New Roman" w:cs="Times New Roman"/>
          <w:szCs w:val="24"/>
        </w:rPr>
        <w:t xml:space="preserve"> και αλιευτικών δραστηριοτήτων</w:t>
      </w:r>
      <w:r>
        <w:rPr>
          <w:rFonts w:eastAsia="Times New Roman" w:cs="Times New Roman"/>
          <w:szCs w:val="24"/>
        </w:rPr>
        <w:t>,</w:t>
      </w:r>
      <w:r w:rsidRPr="00CB604F">
        <w:rPr>
          <w:rFonts w:eastAsia="Times New Roman" w:cs="Times New Roman"/>
          <w:szCs w:val="24"/>
        </w:rPr>
        <w:t xml:space="preserve"> όπως γίνεται στο άρθρο 36</w:t>
      </w:r>
      <w:r>
        <w:rPr>
          <w:rFonts w:eastAsia="Times New Roman" w:cs="Times New Roman"/>
          <w:szCs w:val="24"/>
        </w:rPr>
        <w:t>,</w:t>
      </w:r>
      <w:r w:rsidRPr="00CB604F">
        <w:rPr>
          <w:rFonts w:eastAsia="Times New Roman" w:cs="Times New Roman"/>
          <w:szCs w:val="24"/>
        </w:rPr>
        <w:t xml:space="preserve"> για την </w:t>
      </w:r>
      <w:r>
        <w:rPr>
          <w:rFonts w:eastAsia="Times New Roman" w:cs="Times New Roman"/>
          <w:szCs w:val="24"/>
        </w:rPr>
        <w:t>κατά χρήση</w:t>
      </w:r>
      <w:r w:rsidRPr="00CB604F">
        <w:rPr>
          <w:rFonts w:eastAsia="Times New Roman" w:cs="Times New Roman"/>
          <w:szCs w:val="24"/>
        </w:rPr>
        <w:t xml:space="preserve"> παραχώρηση νησίδων του δημοσίου σε αγροτικούς</w:t>
      </w:r>
      <w:r>
        <w:rPr>
          <w:rFonts w:eastAsia="Times New Roman" w:cs="Times New Roman"/>
          <w:szCs w:val="24"/>
        </w:rPr>
        <w:t>,</w:t>
      </w:r>
      <w:r w:rsidRPr="00CB604F">
        <w:rPr>
          <w:rFonts w:eastAsia="Times New Roman" w:cs="Times New Roman"/>
          <w:szCs w:val="24"/>
        </w:rPr>
        <w:t xml:space="preserve"> γεωργικούς</w:t>
      </w:r>
      <w:r>
        <w:rPr>
          <w:rFonts w:eastAsia="Times New Roman" w:cs="Times New Roman"/>
          <w:szCs w:val="24"/>
        </w:rPr>
        <w:t>,</w:t>
      </w:r>
      <w:r w:rsidRPr="00CB604F">
        <w:rPr>
          <w:rFonts w:eastAsia="Times New Roman" w:cs="Times New Roman"/>
          <w:szCs w:val="24"/>
        </w:rPr>
        <w:t xml:space="preserve"> κτηνοτροφικούς και αλιευτικούς συνεταιρισμούς</w:t>
      </w:r>
      <w:r>
        <w:rPr>
          <w:rFonts w:eastAsia="Times New Roman" w:cs="Times New Roman"/>
          <w:szCs w:val="24"/>
        </w:rPr>
        <w:t>,</w:t>
      </w:r>
      <w:r w:rsidRPr="00CB604F">
        <w:rPr>
          <w:rFonts w:eastAsia="Times New Roman" w:cs="Times New Roman"/>
          <w:szCs w:val="24"/>
        </w:rPr>
        <w:t xml:space="preserve"> ορ</w:t>
      </w:r>
      <w:r w:rsidRPr="00CB604F">
        <w:rPr>
          <w:rFonts w:eastAsia="Times New Roman" w:cs="Times New Roman"/>
          <w:szCs w:val="24"/>
        </w:rPr>
        <w:t xml:space="preserve">γανώσεις παραγωγών του </w:t>
      </w:r>
      <w:r>
        <w:rPr>
          <w:rFonts w:eastAsia="Times New Roman" w:cs="Times New Roman"/>
          <w:szCs w:val="24"/>
        </w:rPr>
        <w:t>α</w:t>
      </w:r>
      <w:r w:rsidRPr="00CB604F">
        <w:rPr>
          <w:rFonts w:eastAsia="Times New Roman" w:cs="Times New Roman"/>
          <w:szCs w:val="24"/>
        </w:rPr>
        <w:t xml:space="preserve">γροτικού τομέα και σε δημοτικές επιχειρήσεις για την προώθηση των δραστηριοτήτων </w:t>
      </w:r>
      <w:r>
        <w:rPr>
          <w:rFonts w:eastAsia="Times New Roman" w:cs="Times New Roman"/>
          <w:szCs w:val="24"/>
        </w:rPr>
        <w:t>τους,</w:t>
      </w:r>
      <w:r w:rsidRPr="00CB604F">
        <w:rPr>
          <w:rFonts w:eastAsia="Times New Roman" w:cs="Times New Roman"/>
          <w:szCs w:val="24"/>
        </w:rPr>
        <w:t xml:space="preserve"> μετά από σύμφωνη γνώμη του Υπουργείου Εθνικής Άμυνας</w:t>
      </w:r>
      <w:r>
        <w:rPr>
          <w:rFonts w:eastAsia="Times New Roman" w:cs="Times New Roman"/>
          <w:szCs w:val="24"/>
        </w:rPr>
        <w:t>. Έχω μια επι</w:t>
      </w:r>
      <w:r w:rsidRPr="00CB604F">
        <w:rPr>
          <w:rFonts w:eastAsia="Times New Roman" w:cs="Times New Roman"/>
          <w:szCs w:val="24"/>
        </w:rPr>
        <w:t>φύλαξη για τις ΑΠΕ</w:t>
      </w:r>
      <w:r>
        <w:rPr>
          <w:rFonts w:eastAsia="Times New Roman" w:cs="Times New Roman"/>
          <w:szCs w:val="24"/>
        </w:rPr>
        <w:t>,</w:t>
      </w:r>
      <w:r w:rsidRPr="00CB604F">
        <w:rPr>
          <w:rFonts w:eastAsia="Times New Roman" w:cs="Times New Roman"/>
          <w:szCs w:val="24"/>
        </w:rPr>
        <w:t xml:space="preserve"> που αναφέρ</w:t>
      </w:r>
      <w:r>
        <w:rPr>
          <w:rFonts w:eastAsia="Times New Roman" w:cs="Times New Roman"/>
          <w:szCs w:val="24"/>
        </w:rPr>
        <w:t>ον</w:t>
      </w:r>
      <w:r w:rsidRPr="00CB604F">
        <w:rPr>
          <w:rFonts w:eastAsia="Times New Roman" w:cs="Times New Roman"/>
          <w:szCs w:val="24"/>
        </w:rPr>
        <w:t>ται στο ίδιο άρθρο</w:t>
      </w:r>
      <w:r>
        <w:rPr>
          <w:rFonts w:eastAsia="Times New Roman" w:cs="Times New Roman"/>
          <w:szCs w:val="24"/>
        </w:rPr>
        <w:t>,</w:t>
      </w:r>
      <w:r w:rsidRPr="00CB604F">
        <w:rPr>
          <w:rFonts w:eastAsia="Times New Roman" w:cs="Times New Roman"/>
          <w:szCs w:val="24"/>
        </w:rPr>
        <w:t xml:space="preserve"> λόγω των συνοδ</w:t>
      </w:r>
      <w:r>
        <w:rPr>
          <w:rFonts w:eastAsia="Times New Roman" w:cs="Times New Roman"/>
          <w:szCs w:val="24"/>
        </w:rPr>
        <w:t>ώ</w:t>
      </w:r>
      <w:r w:rsidRPr="00CB604F">
        <w:rPr>
          <w:rFonts w:eastAsia="Times New Roman" w:cs="Times New Roman"/>
          <w:szCs w:val="24"/>
        </w:rPr>
        <w:t>ν κυρίως έ</w:t>
      </w:r>
      <w:r>
        <w:rPr>
          <w:rFonts w:eastAsia="Times New Roman" w:cs="Times New Roman"/>
          <w:szCs w:val="24"/>
        </w:rPr>
        <w:t>ργω</w:t>
      </w:r>
      <w:r>
        <w:rPr>
          <w:rFonts w:eastAsia="Times New Roman" w:cs="Times New Roman"/>
          <w:szCs w:val="24"/>
        </w:rPr>
        <w:t>ν</w:t>
      </w:r>
      <w:r>
        <w:rPr>
          <w:rFonts w:eastAsia="Times New Roman" w:cs="Times New Roman"/>
          <w:szCs w:val="24"/>
        </w:rPr>
        <w:t>,</w:t>
      </w:r>
      <w:r w:rsidRPr="00CB604F">
        <w:rPr>
          <w:rFonts w:eastAsia="Times New Roman" w:cs="Times New Roman"/>
          <w:szCs w:val="24"/>
        </w:rPr>
        <w:t xml:space="preserve"> που πολλές φορές αλλοιώνουν το περιβάλλον</w:t>
      </w:r>
      <w:r>
        <w:rPr>
          <w:rFonts w:eastAsia="Times New Roman" w:cs="Times New Roman"/>
          <w:szCs w:val="24"/>
        </w:rPr>
        <w:t>.</w:t>
      </w:r>
    </w:p>
    <w:p w14:paraId="4D87FF2D"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Δ</w:t>
      </w:r>
      <w:r w:rsidRPr="00CB604F">
        <w:rPr>
          <w:rFonts w:eastAsia="Times New Roman" w:cs="Times New Roman"/>
          <w:szCs w:val="24"/>
        </w:rPr>
        <w:t>εύτερο σημείο είναι τα μέτρα που προβλέπονται στην απλή χρήση αιγιαλού</w:t>
      </w:r>
      <w:r>
        <w:rPr>
          <w:rFonts w:eastAsia="Times New Roman" w:cs="Times New Roman"/>
          <w:szCs w:val="24"/>
        </w:rPr>
        <w:t>. Εδώ σ</w:t>
      </w:r>
      <w:r w:rsidRPr="00CB604F">
        <w:rPr>
          <w:rFonts w:eastAsia="Times New Roman" w:cs="Times New Roman"/>
          <w:szCs w:val="24"/>
        </w:rPr>
        <w:t>αφώς οι αλλαγές είναι υπέρ της κοινόχρηστης χρήσης</w:t>
      </w:r>
      <w:r>
        <w:rPr>
          <w:rFonts w:eastAsia="Times New Roman" w:cs="Times New Roman"/>
          <w:szCs w:val="24"/>
        </w:rPr>
        <w:t>. Η</w:t>
      </w:r>
      <w:r w:rsidRPr="00CB604F">
        <w:rPr>
          <w:rFonts w:eastAsia="Times New Roman" w:cs="Times New Roman"/>
          <w:szCs w:val="24"/>
        </w:rPr>
        <w:t xml:space="preserve"> αναλογία 40</w:t>
      </w:r>
      <w:r w:rsidRPr="000D60A1">
        <w:rPr>
          <w:rFonts w:eastAsia="Times New Roman" w:cs="Times New Roman"/>
          <w:szCs w:val="24"/>
        </w:rPr>
        <w:t>%</w:t>
      </w:r>
      <w:r>
        <w:rPr>
          <w:rFonts w:eastAsia="Times New Roman" w:cs="Times New Roman"/>
          <w:szCs w:val="24"/>
        </w:rPr>
        <w:t>-</w:t>
      </w:r>
      <w:r w:rsidRPr="00CB604F">
        <w:rPr>
          <w:rFonts w:eastAsia="Times New Roman" w:cs="Times New Roman"/>
          <w:szCs w:val="24"/>
        </w:rPr>
        <w:t>60</w:t>
      </w:r>
      <w:r w:rsidRPr="000D60A1">
        <w:rPr>
          <w:rFonts w:eastAsia="Times New Roman" w:cs="Times New Roman"/>
          <w:szCs w:val="24"/>
        </w:rPr>
        <w:t>%</w:t>
      </w:r>
      <w:r w:rsidRPr="00CB604F">
        <w:rPr>
          <w:rFonts w:eastAsia="Times New Roman" w:cs="Times New Roman"/>
          <w:szCs w:val="24"/>
        </w:rPr>
        <w:t xml:space="preserve"> για όλες τις παραλίες και 30</w:t>
      </w:r>
      <w:r w:rsidRPr="000D60A1">
        <w:rPr>
          <w:rFonts w:eastAsia="Times New Roman" w:cs="Times New Roman"/>
          <w:szCs w:val="24"/>
        </w:rPr>
        <w:t>%</w:t>
      </w:r>
      <w:r>
        <w:rPr>
          <w:rFonts w:eastAsia="Times New Roman" w:cs="Times New Roman"/>
          <w:szCs w:val="24"/>
        </w:rPr>
        <w:t>-</w:t>
      </w:r>
      <w:r w:rsidRPr="00CB604F">
        <w:rPr>
          <w:rFonts w:eastAsia="Times New Roman" w:cs="Times New Roman"/>
          <w:szCs w:val="24"/>
        </w:rPr>
        <w:t>70</w:t>
      </w:r>
      <w:r w:rsidRPr="000D60A1">
        <w:rPr>
          <w:rFonts w:eastAsia="Times New Roman" w:cs="Times New Roman"/>
          <w:szCs w:val="24"/>
        </w:rPr>
        <w:t>%</w:t>
      </w:r>
      <w:r w:rsidRPr="00CB604F">
        <w:rPr>
          <w:rFonts w:eastAsia="Times New Roman" w:cs="Times New Roman"/>
          <w:szCs w:val="24"/>
        </w:rPr>
        <w:t xml:space="preserve"> για τις περιοχές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sidRPr="000D60A1">
        <w:rPr>
          <w:rFonts w:eastAsia="Times New Roman" w:cs="Times New Roman"/>
          <w:szCs w:val="24"/>
        </w:rPr>
        <w:t>,</w:t>
      </w:r>
      <w:r w:rsidRPr="00CB604F">
        <w:rPr>
          <w:rFonts w:eastAsia="Times New Roman" w:cs="Times New Roman"/>
          <w:szCs w:val="24"/>
        </w:rPr>
        <w:t xml:space="preserve"> </w:t>
      </w:r>
      <w:r>
        <w:rPr>
          <w:rFonts w:eastAsia="Times New Roman" w:cs="Times New Roman"/>
          <w:szCs w:val="24"/>
        </w:rPr>
        <w:t>-</w:t>
      </w:r>
      <w:r w:rsidRPr="00CB604F">
        <w:rPr>
          <w:rFonts w:eastAsia="Times New Roman" w:cs="Times New Roman"/>
          <w:szCs w:val="24"/>
        </w:rPr>
        <w:t xml:space="preserve">το πρώτο </w:t>
      </w:r>
      <w:r>
        <w:rPr>
          <w:rFonts w:eastAsia="Times New Roman" w:cs="Times New Roman"/>
          <w:szCs w:val="24"/>
        </w:rPr>
        <w:t xml:space="preserve">στοιχείο </w:t>
      </w:r>
      <w:r w:rsidRPr="00CB604F">
        <w:rPr>
          <w:rFonts w:eastAsia="Times New Roman" w:cs="Times New Roman"/>
          <w:szCs w:val="24"/>
        </w:rPr>
        <w:t>δηλαδή αφορά την παραχώρηση</w:t>
      </w:r>
      <w:r>
        <w:rPr>
          <w:rFonts w:eastAsia="Times New Roman" w:cs="Times New Roman"/>
          <w:szCs w:val="24"/>
        </w:rPr>
        <w:t xml:space="preserve"> </w:t>
      </w:r>
      <w:r w:rsidRPr="00CB604F">
        <w:rPr>
          <w:rFonts w:eastAsia="Times New Roman" w:cs="Times New Roman"/>
          <w:szCs w:val="24"/>
        </w:rPr>
        <w:t xml:space="preserve">και το δεύτερο την </w:t>
      </w:r>
      <w:r>
        <w:rPr>
          <w:rFonts w:eastAsia="Times New Roman" w:cs="Times New Roman"/>
          <w:szCs w:val="24"/>
        </w:rPr>
        <w:t>ε</w:t>
      </w:r>
      <w:r w:rsidRPr="00CB604F">
        <w:rPr>
          <w:rFonts w:eastAsia="Times New Roman" w:cs="Times New Roman"/>
          <w:szCs w:val="24"/>
        </w:rPr>
        <w:t>λεύθερη χρήση</w:t>
      </w:r>
      <w:r>
        <w:rPr>
          <w:rFonts w:eastAsia="Times New Roman" w:cs="Times New Roman"/>
          <w:szCs w:val="24"/>
        </w:rPr>
        <w:t xml:space="preserve">- έχει σαφή βελτίωση </w:t>
      </w:r>
      <w:r w:rsidRPr="00CB604F">
        <w:rPr>
          <w:rFonts w:eastAsia="Times New Roman" w:cs="Times New Roman"/>
          <w:szCs w:val="24"/>
        </w:rPr>
        <w:t xml:space="preserve">σε σχέση με το παρελθόν και βελτίωση </w:t>
      </w:r>
      <w:r>
        <w:rPr>
          <w:rFonts w:eastAsia="Times New Roman" w:cs="Times New Roman"/>
          <w:szCs w:val="24"/>
        </w:rPr>
        <w:t>ό</w:t>
      </w:r>
      <w:r w:rsidRPr="00CB604F">
        <w:rPr>
          <w:rFonts w:eastAsia="Times New Roman" w:cs="Times New Roman"/>
          <w:szCs w:val="24"/>
        </w:rPr>
        <w:t xml:space="preserve">σον αφορά την </w:t>
      </w:r>
      <w:r>
        <w:rPr>
          <w:rFonts w:eastAsia="Times New Roman" w:cs="Times New Roman"/>
          <w:szCs w:val="24"/>
        </w:rPr>
        <w:t>ε</w:t>
      </w:r>
      <w:r w:rsidRPr="00CB604F">
        <w:rPr>
          <w:rFonts w:eastAsia="Times New Roman" w:cs="Times New Roman"/>
          <w:szCs w:val="24"/>
        </w:rPr>
        <w:t>λεύθερη πρόσβαση στις παραλίες</w:t>
      </w:r>
      <w:r>
        <w:rPr>
          <w:rFonts w:eastAsia="Times New Roman" w:cs="Times New Roman"/>
          <w:szCs w:val="24"/>
        </w:rPr>
        <w:t>.</w:t>
      </w:r>
    </w:p>
    <w:p w14:paraId="4D87FF2E"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είναι η προνομιακή αντιμετώπιση </w:t>
      </w:r>
      <w:proofErr w:type="spellStart"/>
      <w:r>
        <w:rPr>
          <w:rFonts w:eastAsia="Times New Roman" w:cs="Times New Roman"/>
          <w:szCs w:val="24"/>
        </w:rPr>
        <w:t>ναυταθλητικών</w:t>
      </w:r>
      <w:proofErr w:type="spellEnd"/>
      <w:r>
        <w:rPr>
          <w:rFonts w:eastAsia="Times New Roman" w:cs="Times New Roman"/>
          <w:szCs w:val="24"/>
        </w:rPr>
        <w:t xml:space="preserve"> κέντρων </w:t>
      </w:r>
      <w:r w:rsidRPr="00CB604F">
        <w:rPr>
          <w:rFonts w:eastAsia="Times New Roman" w:cs="Times New Roman"/>
          <w:szCs w:val="24"/>
        </w:rPr>
        <w:t xml:space="preserve">και η </w:t>
      </w:r>
      <w:r w:rsidRPr="00CB604F">
        <w:rPr>
          <w:rFonts w:eastAsia="Times New Roman" w:cs="Times New Roman"/>
          <w:szCs w:val="24"/>
        </w:rPr>
        <w:t>χρήση</w:t>
      </w:r>
      <w:r>
        <w:rPr>
          <w:rFonts w:eastAsia="Times New Roman" w:cs="Times New Roman"/>
          <w:szCs w:val="24"/>
        </w:rPr>
        <w:t>,</w:t>
      </w:r>
      <w:r w:rsidRPr="00CB604F">
        <w:rPr>
          <w:rFonts w:eastAsia="Times New Roman" w:cs="Times New Roman"/>
          <w:szCs w:val="24"/>
        </w:rPr>
        <w:t xml:space="preserve"> </w:t>
      </w:r>
      <w:r>
        <w:rPr>
          <w:rFonts w:eastAsia="Times New Roman" w:cs="Times New Roman"/>
          <w:szCs w:val="24"/>
        </w:rPr>
        <w:t>π</w:t>
      </w:r>
      <w:r w:rsidRPr="00CB604F">
        <w:rPr>
          <w:rFonts w:eastAsia="Times New Roman" w:cs="Times New Roman"/>
          <w:szCs w:val="24"/>
        </w:rPr>
        <w:t>ρονομιακά από τα αθλητικά σωματεία</w:t>
      </w:r>
      <w:r>
        <w:rPr>
          <w:rFonts w:eastAsia="Times New Roman" w:cs="Times New Roman"/>
          <w:szCs w:val="24"/>
        </w:rPr>
        <w:t>, αθλητικών δραστηριοτήτων. Ν</w:t>
      </w:r>
      <w:r w:rsidRPr="00CB604F">
        <w:rPr>
          <w:rFonts w:eastAsia="Times New Roman" w:cs="Times New Roman"/>
          <w:szCs w:val="24"/>
        </w:rPr>
        <w:t>ομίζω ότι κι αυτό είναι στη σωστή κατεύθυνση</w:t>
      </w:r>
      <w:r>
        <w:rPr>
          <w:rFonts w:eastAsia="Times New Roman" w:cs="Times New Roman"/>
          <w:szCs w:val="24"/>
        </w:rPr>
        <w:t>.</w:t>
      </w:r>
      <w:r w:rsidRPr="00CB604F">
        <w:rPr>
          <w:rFonts w:eastAsia="Times New Roman" w:cs="Times New Roman"/>
          <w:szCs w:val="24"/>
        </w:rPr>
        <w:t xml:space="preserve"> Ωστόσο</w:t>
      </w:r>
      <w:r>
        <w:rPr>
          <w:rFonts w:eastAsia="Times New Roman" w:cs="Times New Roman"/>
          <w:szCs w:val="24"/>
        </w:rPr>
        <w:t>,</w:t>
      </w:r>
      <w:r w:rsidRPr="00CB604F">
        <w:rPr>
          <w:rFonts w:eastAsia="Times New Roman" w:cs="Times New Roman"/>
          <w:szCs w:val="24"/>
        </w:rPr>
        <w:t xml:space="preserve"> στη διάρκεια των συνεδριάσεων της </w:t>
      </w:r>
      <w:r>
        <w:rPr>
          <w:rFonts w:eastAsia="Times New Roman" w:cs="Times New Roman"/>
          <w:szCs w:val="24"/>
        </w:rPr>
        <w:t>Ε</w:t>
      </w:r>
      <w:r w:rsidRPr="00CB604F">
        <w:rPr>
          <w:rFonts w:eastAsia="Times New Roman" w:cs="Times New Roman"/>
          <w:szCs w:val="24"/>
        </w:rPr>
        <w:t xml:space="preserve">πιτροπής Οικονομικών υπήρξαν ενστάσεις εν μέρει για το άρθρο 34 </w:t>
      </w:r>
      <w:r>
        <w:rPr>
          <w:rFonts w:eastAsia="Times New Roman" w:cs="Times New Roman"/>
          <w:szCs w:val="24"/>
        </w:rPr>
        <w:t xml:space="preserve">και εν μέρει </w:t>
      </w:r>
      <w:r w:rsidRPr="00CB604F">
        <w:rPr>
          <w:rFonts w:eastAsia="Times New Roman" w:cs="Times New Roman"/>
          <w:szCs w:val="24"/>
        </w:rPr>
        <w:t>για το άρθρο 28</w:t>
      </w:r>
      <w:r>
        <w:rPr>
          <w:rFonts w:eastAsia="Times New Roman" w:cs="Times New Roman"/>
          <w:szCs w:val="24"/>
        </w:rPr>
        <w:t>. Έγ</w:t>
      </w:r>
      <w:r>
        <w:rPr>
          <w:rFonts w:eastAsia="Times New Roman" w:cs="Times New Roman"/>
          <w:szCs w:val="24"/>
        </w:rPr>
        <w:t>ινε δε</w:t>
      </w:r>
      <w:r w:rsidRPr="00CB604F">
        <w:rPr>
          <w:rFonts w:eastAsia="Times New Roman" w:cs="Times New Roman"/>
          <w:szCs w:val="24"/>
        </w:rPr>
        <w:t xml:space="preserve"> μία αναλυτική και εποικοδομητική</w:t>
      </w:r>
      <w:r>
        <w:rPr>
          <w:rFonts w:eastAsia="Times New Roman" w:cs="Times New Roman"/>
          <w:szCs w:val="24"/>
        </w:rPr>
        <w:t>,</w:t>
      </w:r>
      <w:r w:rsidRPr="00CB604F">
        <w:rPr>
          <w:rFonts w:eastAsia="Times New Roman" w:cs="Times New Roman"/>
          <w:szCs w:val="24"/>
        </w:rPr>
        <w:t xml:space="preserve"> θα έλεγα</w:t>
      </w:r>
      <w:r>
        <w:rPr>
          <w:rFonts w:eastAsia="Times New Roman" w:cs="Times New Roman"/>
          <w:szCs w:val="24"/>
        </w:rPr>
        <w:t>,</w:t>
      </w:r>
      <w:r w:rsidRPr="00CB604F">
        <w:rPr>
          <w:rFonts w:eastAsia="Times New Roman" w:cs="Times New Roman"/>
          <w:szCs w:val="24"/>
        </w:rPr>
        <w:t xml:space="preserve"> συζήτηση </w:t>
      </w:r>
      <w:r>
        <w:rPr>
          <w:rFonts w:eastAsia="Times New Roman" w:cs="Times New Roman"/>
          <w:szCs w:val="24"/>
        </w:rPr>
        <w:t xml:space="preserve">επ’ αυτών στην </w:t>
      </w:r>
      <w:r>
        <w:rPr>
          <w:rFonts w:eastAsia="Times New Roman" w:cs="Times New Roman"/>
          <w:szCs w:val="24"/>
        </w:rPr>
        <w:t>ε</w:t>
      </w:r>
      <w:r w:rsidRPr="00CB604F">
        <w:rPr>
          <w:rFonts w:eastAsia="Times New Roman" w:cs="Times New Roman"/>
          <w:szCs w:val="24"/>
        </w:rPr>
        <w:t>πιτροπή</w:t>
      </w:r>
      <w:r>
        <w:rPr>
          <w:rFonts w:eastAsia="Times New Roman" w:cs="Times New Roman"/>
          <w:szCs w:val="24"/>
        </w:rPr>
        <w:t xml:space="preserve">. </w:t>
      </w:r>
    </w:p>
    <w:p w14:paraId="4D87FF2F"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Κατά τη γνώμη μου η ε</w:t>
      </w:r>
      <w:r w:rsidRPr="00CB604F">
        <w:rPr>
          <w:rFonts w:eastAsia="Times New Roman" w:cs="Times New Roman"/>
          <w:szCs w:val="24"/>
        </w:rPr>
        <w:t>ξαντλητική περιγραφή των εξαιρέσεων θα μπορούσε να κάνει καθαρό το τι θέλουμε να κάνουμε στο άρθρο 34</w:t>
      </w:r>
      <w:r>
        <w:rPr>
          <w:rFonts w:eastAsia="Times New Roman" w:cs="Times New Roman"/>
          <w:szCs w:val="24"/>
        </w:rPr>
        <w:t>. Ό</w:t>
      </w:r>
      <w:r w:rsidRPr="00CB604F">
        <w:rPr>
          <w:rFonts w:eastAsia="Times New Roman" w:cs="Times New Roman"/>
          <w:szCs w:val="24"/>
        </w:rPr>
        <w:t xml:space="preserve">πως επίσης και η περιγραφή στο άρθρο 28 </w:t>
      </w:r>
      <w:r>
        <w:rPr>
          <w:rFonts w:eastAsia="Times New Roman" w:cs="Times New Roman"/>
          <w:szCs w:val="24"/>
        </w:rPr>
        <w:t>αυτών</w:t>
      </w:r>
      <w:r w:rsidRPr="00CB604F">
        <w:rPr>
          <w:rFonts w:eastAsia="Times New Roman" w:cs="Times New Roman"/>
          <w:szCs w:val="24"/>
        </w:rPr>
        <w:t xml:space="preserve"> που εξαιρούνται </w:t>
      </w:r>
      <w:r>
        <w:rPr>
          <w:rFonts w:eastAsia="Times New Roman" w:cs="Times New Roman"/>
          <w:szCs w:val="24"/>
        </w:rPr>
        <w:t>και για</w:t>
      </w:r>
      <w:r w:rsidRPr="00CB604F">
        <w:rPr>
          <w:rFonts w:eastAsia="Times New Roman" w:cs="Times New Roman"/>
          <w:szCs w:val="24"/>
        </w:rPr>
        <w:t xml:space="preserve"> τα οποία αναλυτικά </w:t>
      </w:r>
      <w:r>
        <w:rPr>
          <w:rFonts w:eastAsia="Times New Roman" w:cs="Times New Roman"/>
          <w:szCs w:val="24"/>
        </w:rPr>
        <w:t>α</w:t>
      </w:r>
      <w:r w:rsidRPr="00CB604F">
        <w:rPr>
          <w:rFonts w:eastAsia="Times New Roman" w:cs="Times New Roman"/>
          <w:szCs w:val="24"/>
        </w:rPr>
        <w:t>ναφερόμαστε στο άρθρο 34</w:t>
      </w:r>
      <w:r>
        <w:rPr>
          <w:rFonts w:eastAsia="Times New Roman" w:cs="Times New Roman"/>
          <w:szCs w:val="24"/>
        </w:rPr>
        <w:t>. Δ</w:t>
      </w:r>
      <w:r w:rsidRPr="00CB604F">
        <w:rPr>
          <w:rFonts w:eastAsia="Times New Roman" w:cs="Times New Roman"/>
          <w:szCs w:val="24"/>
        </w:rPr>
        <w:t xml:space="preserve">ηλαδή τα όσα προβλέπονται στο άρθρο 28 δεν αφορούν κατοικίες </w:t>
      </w:r>
      <w:r>
        <w:rPr>
          <w:rFonts w:eastAsia="Times New Roman" w:cs="Times New Roman"/>
          <w:szCs w:val="24"/>
        </w:rPr>
        <w:t>κ</w:t>
      </w:r>
      <w:r w:rsidRPr="00CB604F">
        <w:rPr>
          <w:rFonts w:eastAsia="Times New Roman" w:cs="Times New Roman"/>
          <w:szCs w:val="24"/>
        </w:rPr>
        <w:t>άθε είδους</w:t>
      </w:r>
      <w:r>
        <w:rPr>
          <w:rFonts w:eastAsia="Times New Roman" w:cs="Times New Roman"/>
          <w:szCs w:val="24"/>
        </w:rPr>
        <w:t>,</w:t>
      </w:r>
      <w:r w:rsidRPr="00CB604F">
        <w:rPr>
          <w:rFonts w:eastAsia="Times New Roman" w:cs="Times New Roman"/>
          <w:szCs w:val="24"/>
        </w:rPr>
        <w:t xml:space="preserve"> καταστήματα </w:t>
      </w:r>
      <w:r>
        <w:rPr>
          <w:rFonts w:eastAsia="Times New Roman" w:cs="Times New Roman"/>
          <w:szCs w:val="24"/>
        </w:rPr>
        <w:t>κ</w:t>
      </w:r>
      <w:r w:rsidRPr="00CB604F">
        <w:rPr>
          <w:rFonts w:eastAsia="Times New Roman" w:cs="Times New Roman"/>
          <w:szCs w:val="24"/>
        </w:rPr>
        <w:t>άθε είδους</w:t>
      </w:r>
      <w:r>
        <w:rPr>
          <w:rFonts w:eastAsia="Times New Roman" w:cs="Times New Roman"/>
          <w:szCs w:val="24"/>
        </w:rPr>
        <w:t>,</w:t>
      </w:r>
      <w:r w:rsidRPr="00CB604F">
        <w:rPr>
          <w:rFonts w:eastAsia="Times New Roman" w:cs="Times New Roman"/>
          <w:szCs w:val="24"/>
        </w:rPr>
        <w:t xml:space="preserve"> συμπεριλαμβανομένων εμπορικών και υγειονομικού ενδιαφέροντος</w:t>
      </w:r>
      <w:r>
        <w:rPr>
          <w:rFonts w:eastAsia="Times New Roman" w:cs="Times New Roman"/>
          <w:szCs w:val="24"/>
        </w:rPr>
        <w:t>,</w:t>
      </w:r>
      <w:r w:rsidRPr="00CB604F">
        <w:rPr>
          <w:rFonts w:eastAsia="Times New Roman" w:cs="Times New Roman"/>
          <w:szCs w:val="24"/>
        </w:rPr>
        <w:t xml:space="preserve"> με τα παραρτήματα </w:t>
      </w:r>
      <w:r>
        <w:rPr>
          <w:rFonts w:eastAsia="Times New Roman" w:cs="Times New Roman"/>
          <w:szCs w:val="24"/>
        </w:rPr>
        <w:t>και τ</w:t>
      </w:r>
      <w:r>
        <w:rPr>
          <w:rFonts w:eastAsia="Times New Roman" w:cs="Times New Roman"/>
          <w:szCs w:val="24"/>
        </w:rPr>
        <w:t xml:space="preserve">α προσαρτήματά τους, κάμπινγκ, </w:t>
      </w:r>
      <w:r w:rsidRPr="00CB604F">
        <w:rPr>
          <w:rFonts w:eastAsia="Times New Roman" w:cs="Times New Roman"/>
          <w:szCs w:val="24"/>
        </w:rPr>
        <w:t>τουριστικά καταλύματα γενικά και ξενοδοχειακές μονάδες</w:t>
      </w:r>
      <w:r>
        <w:rPr>
          <w:rFonts w:eastAsia="Times New Roman" w:cs="Times New Roman"/>
          <w:szCs w:val="24"/>
        </w:rPr>
        <w:t>. Ν</w:t>
      </w:r>
      <w:r w:rsidRPr="00CB604F">
        <w:rPr>
          <w:rFonts w:eastAsia="Times New Roman" w:cs="Times New Roman"/>
          <w:szCs w:val="24"/>
        </w:rPr>
        <w:t xml:space="preserve">ομίζω ότι αυτό θα ξεκαθάριζε ακόμα περισσότερο το τοπίο </w:t>
      </w:r>
      <w:r>
        <w:rPr>
          <w:rFonts w:eastAsia="Times New Roman" w:cs="Times New Roman"/>
          <w:szCs w:val="24"/>
        </w:rPr>
        <w:t>κ</w:t>
      </w:r>
      <w:r w:rsidRPr="00CB604F">
        <w:rPr>
          <w:rFonts w:eastAsia="Times New Roman" w:cs="Times New Roman"/>
          <w:szCs w:val="24"/>
        </w:rPr>
        <w:t>αι πιθανόν θα άμβλυνε τις παρεξηγήσεις</w:t>
      </w:r>
      <w:r>
        <w:rPr>
          <w:rFonts w:eastAsia="Times New Roman" w:cs="Times New Roman"/>
          <w:szCs w:val="24"/>
        </w:rPr>
        <w:t>.</w:t>
      </w:r>
    </w:p>
    <w:p w14:paraId="4D87FF30"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 xml:space="preserve">Οι Βουλευτές της Κρήτης έχουμε καταθέσει </w:t>
      </w:r>
      <w:r w:rsidRPr="00CB604F">
        <w:rPr>
          <w:rFonts w:eastAsia="Times New Roman" w:cs="Times New Roman"/>
          <w:szCs w:val="24"/>
        </w:rPr>
        <w:t>μία τροπολογία που αφορά τα θύ</w:t>
      </w:r>
      <w:r w:rsidRPr="00CB604F">
        <w:rPr>
          <w:rFonts w:eastAsia="Times New Roman" w:cs="Times New Roman"/>
          <w:szCs w:val="24"/>
        </w:rPr>
        <w:t>ματα των τελευταίων φυσικών καταστροφών στο νησί</w:t>
      </w:r>
      <w:r>
        <w:rPr>
          <w:rFonts w:eastAsia="Times New Roman" w:cs="Times New Roman"/>
          <w:szCs w:val="24"/>
        </w:rPr>
        <w:t>.</w:t>
      </w:r>
      <w:r w:rsidRPr="00CB604F">
        <w:rPr>
          <w:rFonts w:eastAsia="Times New Roman" w:cs="Times New Roman"/>
          <w:szCs w:val="24"/>
        </w:rPr>
        <w:t xml:space="preserve"> Δεν ξέρω αν μπορεί να γίνει αποδεκτή</w:t>
      </w:r>
      <w:r>
        <w:rPr>
          <w:rFonts w:eastAsia="Times New Roman" w:cs="Times New Roman"/>
          <w:szCs w:val="24"/>
        </w:rPr>
        <w:t>. Ε</w:t>
      </w:r>
      <w:r w:rsidRPr="00CB604F">
        <w:rPr>
          <w:rFonts w:eastAsia="Times New Roman" w:cs="Times New Roman"/>
          <w:szCs w:val="24"/>
        </w:rPr>
        <w:t>ίναι ένα θέμα το οποίο μπορεί να μην το δούμε στο υπάρχον νομοσχέδιο</w:t>
      </w:r>
      <w:r>
        <w:rPr>
          <w:rFonts w:eastAsia="Times New Roman" w:cs="Times New Roman"/>
          <w:szCs w:val="24"/>
        </w:rPr>
        <w:t>,</w:t>
      </w:r>
      <w:r w:rsidRPr="00CB604F">
        <w:rPr>
          <w:rFonts w:eastAsia="Times New Roman" w:cs="Times New Roman"/>
          <w:szCs w:val="24"/>
        </w:rPr>
        <w:t xml:space="preserve"> θεωρώ όμως ότι κατ</w:t>
      </w:r>
      <w:r>
        <w:rPr>
          <w:rFonts w:eastAsia="Times New Roman" w:cs="Times New Roman"/>
          <w:szCs w:val="24"/>
        </w:rPr>
        <w:t>’</w:t>
      </w:r>
      <w:r w:rsidRPr="00CB604F">
        <w:rPr>
          <w:rFonts w:eastAsia="Times New Roman" w:cs="Times New Roman"/>
          <w:szCs w:val="24"/>
        </w:rPr>
        <w:t xml:space="preserve"> </w:t>
      </w:r>
      <w:proofErr w:type="spellStart"/>
      <w:r w:rsidRPr="00CB604F">
        <w:rPr>
          <w:rFonts w:eastAsia="Times New Roman" w:cs="Times New Roman"/>
          <w:szCs w:val="24"/>
        </w:rPr>
        <w:t>αναλογία</w:t>
      </w:r>
      <w:r>
        <w:rPr>
          <w:rFonts w:eastAsia="Times New Roman" w:cs="Times New Roman"/>
          <w:szCs w:val="24"/>
        </w:rPr>
        <w:t>ν</w:t>
      </w:r>
      <w:proofErr w:type="spellEnd"/>
      <w:r w:rsidRPr="00CB604F">
        <w:rPr>
          <w:rFonts w:eastAsia="Times New Roman" w:cs="Times New Roman"/>
          <w:szCs w:val="24"/>
        </w:rPr>
        <w:t xml:space="preserve"> με το τι συνέβη σε ανάλογα γεγονότα στο παρελθόν</w:t>
      </w:r>
      <w:r>
        <w:rPr>
          <w:rFonts w:eastAsia="Times New Roman" w:cs="Times New Roman"/>
          <w:szCs w:val="24"/>
        </w:rPr>
        <w:t>,</w:t>
      </w:r>
      <w:r w:rsidRPr="00CB604F">
        <w:rPr>
          <w:rFonts w:eastAsia="Times New Roman" w:cs="Times New Roman"/>
          <w:szCs w:val="24"/>
        </w:rPr>
        <w:t xml:space="preserve"> είναι δίκαιο και </w:t>
      </w:r>
      <w:r w:rsidRPr="00CB604F">
        <w:rPr>
          <w:rFonts w:eastAsia="Times New Roman" w:cs="Times New Roman"/>
          <w:szCs w:val="24"/>
        </w:rPr>
        <w:t>κοινωνικά αποδεκτό</w:t>
      </w:r>
      <w:r>
        <w:rPr>
          <w:rFonts w:eastAsia="Times New Roman" w:cs="Times New Roman"/>
          <w:szCs w:val="24"/>
        </w:rPr>
        <w:t>.</w:t>
      </w:r>
      <w:r w:rsidRPr="00CB604F">
        <w:rPr>
          <w:rFonts w:eastAsia="Times New Roman" w:cs="Times New Roman"/>
          <w:szCs w:val="24"/>
        </w:rPr>
        <w:t xml:space="preserve"> Δεν ξέρω με ποιο</w:t>
      </w:r>
      <w:r>
        <w:rPr>
          <w:rFonts w:eastAsia="Times New Roman" w:cs="Times New Roman"/>
          <w:szCs w:val="24"/>
        </w:rPr>
        <w:t>ν</w:t>
      </w:r>
      <w:r w:rsidRPr="00CB604F">
        <w:rPr>
          <w:rFonts w:eastAsia="Times New Roman" w:cs="Times New Roman"/>
          <w:szCs w:val="24"/>
        </w:rPr>
        <w:t xml:space="preserve"> τρόπο</w:t>
      </w:r>
      <w:r>
        <w:rPr>
          <w:rFonts w:eastAsia="Times New Roman" w:cs="Times New Roman"/>
          <w:szCs w:val="24"/>
        </w:rPr>
        <w:t>, αλλά</w:t>
      </w:r>
      <w:r w:rsidRPr="00CB604F">
        <w:rPr>
          <w:rFonts w:eastAsia="Times New Roman" w:cs="Times New Roman"/>
          <w:szCs w:val="24"/>
        </w:rPr>
        <w:t xml:space="preserve"> η </w:t>
      </w:r>
      <w:r>
        <w:rPr>
          <w:rFonts w:eastAsia="Times New Roman" w:cs="Times New Roman"/>
          <w:szCs w:val="24"/>
        </w:rPr>
        <w:t>Κ</w:t>
      </w:r>
      <w:r w:rsidRPr="00CB604F">
        <w:rPr>
          <w:rFonts w:eastAsia="Times New Roman" w:cs="Times New Roman"/>
          <w:szCs w:val="24"/>
        </w:rPr>
        <w:t>υβέρνηση πρέπει να βρει τον τρόπο να θεσμοθετήσει αυτό το ζήτημα</w:t>
      </w:r>
      <w:r>
        <w:rPr>
          <w:rFonts w:eastAsia="Times New Roman" w:cs="Times New Roman"/>
          <w:szCs w:val="24"/>
        </w:rPr>
        <w:t>.</w:t>
      </w:r>
    </w:p>
    <w:p w14:paraId="4D87FF31" w14:textId="77777777" w:rsidR="00E01347" w:rsidRDefault="00B0330D">
      <w:pPr>
        <w:spacing w:line="600" w:lineRule="auto"/>
        <w:ind w:firstLine="720"/>
        <w:jc w:val="both"/>
        <w:rPr>
          <w:rFonts w:eastAsia="Times New Roman" w:cs="Times New Roman"/>
          <w:szCs w:val="24"/>
        </w:rPr>
      </w:pPr>
      <w:r w:rsidRPr="00CB604F">
        <w:rPr>
          <w:rFonts w:eastAsia="Times New Roman" w:cs="Times New Roman"/>
          <w:szCs w:val="24"/>
        </w:rPr>
        <w:t>Σας ευχαριστώ</w:t>
      </w:r>
      <w:r>
        <w:rPr>
          <w:rFonts w:eastAsia="Times New Roman" w:cs="Times New Roman"/>
          <w:szCs w:val="24"/>
        </w:rPr>
        <w:t>.</w:t>
      </w:r>
    </w:p>
    <w:p w14:paraId="4D87FF32" w14:textId="77777777" w:rsidR="00E01347" w:rsidRDefault="00B0330D">
      <w:pPr>
        <w:spacing w:line="600" w:lineRule="auto"/>
        <w:ind w:firstLine="720"/>
        <w:jc w:val="both"/>
        <w:rPr>
          <w:rFonts w:eastAsia="Times New Roman" w:cs="Times New Roman"/>
          <w:szCs w:val="24"/>
        </w:rPr>
      </w:pPr>
      <w:r w:rsidRPr="0016099C">
        <w:rPr>
          <w:rFonts w:eastAsia="Times New Roman" w:cs="Times New Roman"/>
          <w:b/>
          <w:szCs w:val="24"/>
        </w:rPr>
        <w:t>ΠΡΟΕΔΡΕΥΩΝ (Μάριος Γεωργιάδης):</w:t>
      </w:r>
      <w:r>
        <w:rPr>
          <w:rFonts w:eastAsia="Times New Roman" w:cs="Times New Roman"/>
          <w:szCs w:val="24"/>
        </w:rPr>
        <w:t xml:space="preserve"> Ευχαριστούμε.</w:t>
      </w:r>
    </w:p>
    <w:p w14:paraId="4D87FF33" w14:textId="77777777" w:rsidR="00E01347" w:rsidRDefault="00B0330D">
      <w:pPr>
        <w:spacing w:line="600" w:lineRule="auto"/>
        <w:ind w:firstLine="720"/>
        <w:jc w:val="both"/>
        <w:rPr>
          <w:rFonts w:eastAsia="Times New Roman" w:cs="Times New Roman"/>
        </w:rPr>
      </w:pP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 xml:space="preserve">τριάντα </w:t>
      </w:r>
      <w:r>
        <w:rPr>
          <w:rFonts w:eastAsia="Times New Roman" w:cs="Times New Roman"/>
        </w:rPr>
        <w:t xml:space="preserve">πέντε επικεφαλής των αντιπροσωπειών των ευρωπαϊκών χωρών της Κοινοβουλευτικής Συνέλευσης </w:t>
      </w:r>
      <w:proofErr w:type="spellStart"/>
      <w:r>
        <w:rPr>
          <w:rFonts w:eastAsia="Times New Roman" w:cs="Times New Roman"/>
        </w:rPr>
        <w:t>Γαλλοφωνίας</w:t>
      </w:r>
      <w:proofErr w:type="spellEnd"/>
      <w:r>
        <w:rPr>
          <w:rFonts w:eastAsia="Times New Roman" w:cs="Times New Roman"/>
        </w:rPr>
        <w:t>.</w:t>
      </w:r>
      <w:r w:rsidRPr="000742D7">
        <w:rPr>
          <w:rFonts w:eastAsia="Times New Roman" w:cs="Times New Roman"/>
        </w:rPr>
        <w:t xml:space="preserve"> </w:t>
      </w:r>
    </w:p>
    <w:p w14:paraId="4D87FF34" w14:textId="77777777" w:rsidR="00E01347" w:rsidRDefault="00B0330D">
      <w:pPr>
        <w:spacing w:line="600" w:lineRule="auto"/>
        <w:ind w:left="360" w:firstLine="360"/>
        <w:jc w:val="both"/>
        <w:rPr>
          <w:rFonts w:eastAsia="Times New Roman" w:cs="Times New Roman"/>
        </w:rPr>
      </w:pPr>
      <w:r>
        <w:rPr>
          <w:rFonts w:eastAsia="Times New Roman" w:cs="Times New Roman"/>
        </w:rPr>
        <w:lastRenderedPageBreak/>
        <w:t>Η Βουλή τούς καλωσορίζει.</w:t>
      </w:r>
    </w:p>
    <w:p w14:paraId="4D87FF35" w14:textId="77777777" w:rsidR="00E01347" w:rsidRDefault="00B0330D">
      <w:pPr>
        <w:spacing w:line="600" w:lineRule="auto"/>
        <w:ind w:firstLine="709"/>
        <w:jc w:val="center"/>
        <w:rPr>
          <w:rFonts w:eastAsia="Times New Roman" w:cs="Times New Roman"/>
        </w:rPr>
      </w:pPr>
      <w:r w:rsidRPr="000742D7">
        <w:rPr>
          <w:rFonts w:eastAsia="Times New Roman" w:cs="Times New Roman"/>
        </w:rPr>
        <w:t>(Χειροκροτήματα απ’ όλες τις πτέρυγες της Βουλής)</w:t>
      </w:r>
    </w:p>
    <w:p w14:paraId="4D87FF36"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Τον λόγο έχει ο Ανεξάρτητος Βουλευτής κ. Κωνσταντίνος </w:t>
      </w:r>
      <w:proofErr w:type="spellStart"/>
      <w:r>
        <w:rPr>
          <w:rFonts w:eastAsia="Times New Roman" w:cs="Times New Roman"/>
          <w:szCs w:val="24"/>
        </w:rPr>
        <w:t>Κατσίκης</w:t>
      </w:r>
      <w:proofErr w:type="spellEnd"/>
      <w:r>
        <w:rPr>
          <w:rFonts w:eastAsia="Times New Roman" w:cs="Times New Roman"/>
          <w:szCs w:val="24"/>
        </w:rPr>
        <w:t xml:space="preserve"> για επτά λεπτά</w:t>
      </w:r>
      <w:r>
        <w:rPr>
          <w:rFonts w:eastAsia="Times New Roman" w:cs="Times New Roman"/>
          <w:szCs w:val="24"/>
        </w:rPr>
        <w:t xml:space="preserve">. Αμέσως μετά θα πάρει τον λόγο ο κ. </w:t>
      </w:r>
      <w:proofErr w:type="spellStart"/>
      <w:r>
        <w:rPr>
          <w:rFonts w:eastAsia="Times New Roman" w:cs="Times New Roman"/>
          <w:szCs w:val="24"/>
        </w:rPr>
        <w:t>Μπαλωμενάκης</w:t>
      </w:r>
      <w:proofErr w:type="spellEnd"/>
      <w:r>
        <w:rPr>
          <w:rFonts w:eastAsia="Times New Roman" w:cs="Times New Roman"/>
          <w:szCs w:val="24"/>
        </w:rPr>
        <w:t>.</w:t>
      </w:r>
    </w:p>
    <w:p w14:paraId="4D87FF37" w14:textId="77777777" w:rsidR="00E01347" w:rsidRDefault="00B0330D">
      <w:pPr>
        <w:spacing w:line="600" w:lineRule="auto"/>
        <w:ind w:firstLine="720"/>
        <w:jc w:val="both"/>
        <w:rPr>
          <w:rFonts w:eastAsia="Times New Roman" w:cs="Times New Roman"/>
          <w:szCs w:val="24"/>
        </w:rPr>
      </w:pPr>
      <w:r w:rsidRPr="0016099C">
        <w:rPr>
          <w:rFonts w:eastAsia="Times New Roman" w:cs="Times New Roman"/>
          <w:b/>
          <w:szCs w:val="24"/>
        </w:rPr>
        <w:t>ΚΩΝΣΤΑΝΤΙΝΟΣ ΚΑΤΣΙΚΗΣ:</w:t>
      </w:r>
      <w:r>
        <w:rPr>
          <w:rFonts w:eastAsia="Times New Roman" w:cs="Times New Roman"/>
          <w:b/>
          <w:szCs w:val="24"/>
        </w:rPr>
        <w:t xml:space="preserve"> </w:t>
      </w:r>
      <w:r w:rsidRPr="0016099C">
        <w:rPr>
          <w:rFonts w:eastAsia="Times New Roman" w:cs="Times New Roman"/>
          <w:szCs w:val="24"/>
        </w:rPr>
        <w:t>Ευχαριστώ</w:t>
      </w:r>
      <w:r>
        <w:rPr>
          <w:rFonts w:eastAsia="Times New Roman" w:cs="Times New Roman"/>
          <w:szCs w:val="24"/>
        </w:rPr>
        <w:t>,</w:t>
      </w:r>
      <w:r w:rsidRPr="0016099C">
        <w:rPr>
          <w:rFonts w:eastAsia="Times New Roman" w:cs="Times New Roman"/>
          <w:szCs w:val="24"/>
        </w:rPr>
        <w:t xml:space="preserve"> κ</w:t>
      </w:r>
      <w:r>
        <w:rPr>
          <w:rFonts w:eastAsia="Times New Roman" w:cs="Times New Roman"/>
          <w:szCs w:val="24"/>
        </w:rPr>
        <w:t>ύριε Π</w:t>
      </w:r>
      <w:r w:rsidRPr="0016099C">
        <w:rPr>
          <w:rFonts w:eastAsia="Times New Roman" w:cs="Times New Roman"/>
          <w:szCs w:val="24"/>
        </w:rPr>
        <w:t>ρόεδρε.</w:t>
      </w:r>
    </w:p>
    <w:p w14:paraId="4D87FF38"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Αξιότιμη</w:t>
      </w:r>
      <w:r w:rsidRPr="00CB604F">
        <w:rPr>
          <w:rFonts w:eastAsia="Times New Roman" w:cs="Times New Roman"/>
          <w:szCs w:val="24"/>
        </w:rPr>
        <w:t xml:space="preserve"> κυρία Υπουργέ</w:t>
      </w:r>
      <w:r>
        <w:rPr>
          <w:rFonts w:eastAsia="Times New Roman" w:cs="Times New Roman"/>
          <w:szCs w:val="24"/>
        </w:rPr>
        <w:t>,</w:t>
      </w:r>
      <w:r w:rsidRPr="00CB604F">
        <w:rPr>
          <w:rFonts w:eastAsia="Times New Roman" w:cs="Times New Roman"/>
          <w:szCs w:val="24"/>
        </w:rPr>
        <w:t xml:space="preserve"> </w:t>
      </w:r>
      <w:r>
        <w:rPr>
          <w:rFonts w:eastAsia="Times New Roman" w:cs="Times New Roman"/>
          <w:szCs w:val="24"/>
        </w:rPr>
        <w:t>κυρίες και κύριοι συνάδελφοι,</w:t>
      </w:r>
      <w:r w:rsidRPr="00CB604F">
        <w:rPr>
          <w:rFonts w:eastAsia="Times New Roman" w:cs="Times New Roman"/>
          <w:szCs w:val="24"/>
        </w:rPr>
        <w:t xml:space="preserve"> τα πέντε συνολικά </w:t>
      </w:r>
      <w:r>
        <w:rPr>
          <w:rFonts w:eastAsia="Times New Roman" w:cs="Times New Roman"/>
          <w:szCs w:val="24"/>
        </w:rPr>
        <w:t>μ</w:t>
      </w:r>
      <w:r w:rsidRPr="00CB604F">
        <w:rPr>
          <w:rFonts w:eastAsia="Times New Roman" w:cs="Times New Roman"/>
          <w:szCs w:val="24"/>
        </w:rPr>
        <w:t>έρη του σχεδίου νόμου</w:t>
      </w:r>
      <w:r>
        <w:rPr>
          <w:rFonts w:eastAsia="Times New Roman" w:cs="Times New Roman"/>
          <w:szCs w:val="24"/>
        </w:rPr>
        <w:t>,</w:t>
      </w:r>
      <w:r w:rsidRPr="00CB604F">
        <w:rPr>
          <w:rFonts w:eastAsia="Times New Roman" w:cs="Times New Roman"/>
          <w:szCs w:val="24"/>
        </w:rPr>
        <w:t xml:space="preserve"> που τίθε</w:t>
      </w:r>
      <w:r>
        <w:rPr>
          <w:rFonts w:eastAsia="Times New Roman" w:cs="Times New Roman"/>
          <w:szCs w:val="24"/>
        </w:rPr>
        <w:t>ν</w:t>
      </w:r>
      <w:r w:rsidRPr="00CB604F">
        <w:rPr>
          <w:rFonts w:eastAsia="Times New Roman" w:cs="Times New Roman"/>
          <w:szCs w:val="24"/>
        </w:rPr>
        <w:t xml:space="preserve">ται σήμερα </w:t>
      </w:r>
      <w:r>
        <w:rPr>
          <w:rFonts w:eastAsia="Times New Roman" w:cs="Times New Roman"/>
          <w:szCs w:val="24"/>
        </w:rPr>
        <w:t>υπό ψήφιση, περιλαμβάνουν</w:t>
      </w:r>
      <w:r w:rsidRPr="00CB604F">
        <w:rPr>
          <w:rFonts w:eastAsia="Times New Roman" w:cs="Times New Roman"/>
          <w:szCs w:val="24"/>
        </w:rPr>
        <w:t xml:space="preserve"> ομολογουμένως </w:t>
      </w:r>
      <w:r w:rsidRPr="00CB604F">
        <w:rPr>
          <w:rFonts w:eastAsia="Times New Roman" w:cs="Times New Roman"/>
          <w:szCs w:val="24"/>
        </w:rPr>
        <w:t>πολλές και ετερόκλητες διατάξεις</w:t>
      </w:r>
      <w:r>
        <w:rPr>
          <w:rFonts w:eastAsia="Times New Roman" w:cs="Times New Roman"/>
          <w:szCs w:val="24"/>
        </w:rPr>
        <w:t>,</w:t>
      </w:r>
      <w:r w:rsidRPr="00CB604F">
        <w:rPr>
          <w:rFonts w:eastAsia="Times New Roman" w:cs="Times New Roman"/>
          <w:szCs w:val="24"/>
        </w:rPr>
        <w:t xml:space="preserve"> οι οποίες εξετάστηκαν ενδελεχώς κατά τις προηγούμενες συνεδριάσεις </w:t>
      </w:r>
      <w:r>
        <w:rPr>
          <w:rFonts w:eastAsia="Times New Roman" w:cs="Times New Roman"/>
          <w:szCs w:val="24"/>
        </w:rPr>
        <w:t xml:space="preserve">της </w:t>
      </w:r>
      <w:r w:rsidRPr="00CB604F">
        <w:rPr>
          <w:rFonts w:eastAsia="Times New Roman" w:cs="Times New Roman"/>
          <w:szCs w:val="24"/>
        </w:rPr>
        <w:t xml:space="preserve">αρμόδιας </w:t>
      </w:r>
      <w:r>
        <w:rPr>
          <w:rFonts w:eastAsia="Times New Roman" w:cs="Times New Roman"/>
          <w:szCs w:val="24"/>
        </w:rPr>
        <w:t>Ε</w:t>
      </w:r>
      <w:r w:rsidRPr="00CB604F">
        <w:rPr>
          <w:rFonts w:eastAsia="Times New Roman" w:cs="Times New Roman"/>
          <w:szCs w:val="24"/>
        </w:rPr>
        <w:t xml:space="preserve">πιτροπής Οικονομικών </w:t>
      </w:r>
      <w:r>
        <w:rPr>
          <w:rFonts w:eastAsia="Times New Roman" w:cs="Times New Roman"/>
          <w:szCs w:val="24"/>
        </w:rPr>
        <w:t>Υ</w:t>
      </w:r>
      <w:r w:rsidRPr="00CB604F">
        <w:rPr>
          <w:rFonts w:eastAsia="Times New Roman" w:cs="Times New Roman"/>
          <w:szCs w:val="24"/>
        </w:rPr>
        <w:t>ποθέσεων</w:t>
      </w:r>
      <w:r>
        <w:rPr>
          <w:rFonts w:eastAsia="Times New Roman" w:cs="Times New Roman"/>
          <w:szCs w:val="24"/>
        </w:rPr>
        <w:t>.</w:t>
      </w:r>
    </w:p>
    <w:p w14:paraId="4D87FF39"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Α</w:t>
      </w:r>
      <w:r w:rsidRPr="00CB604F">
        <w:rPr>
          <w:rFonts w:eastAsia="Times New Roman" w:cs="Times New Roman"/>
          <w:szCs w:val="24"/>
        </w:rPr>
        <w:t>ναφορικά με το</w:t>
      </w:r>
      <w:r>
        <w:rPr>
          <w:rFonts w:eastAsia="Times New Roman" w:cs="Times New Roman"/>
          <w:szCs w:val="24"/>
        </w:rPr>
        <w:t xml:space="preserve"> </w:t>
      </w:r>
      <w:r>
        <w:rPr>
          <w:rFonts w:eastAsia="Times New Roman" w:cs="Times New Roman"/>
          <w:szCs w:val="24"/>
        </w:rPr>
        <w:t>π</w:t>
      </w:r>
      <w:r w:rsidRPr="00CB604F">
        <w:rPr>
          <w:rFonts w:eastAsia="Times New Roman" w:cs="Times New Roman"/>
          <w:szCs w:val="24"/>
        </w:rPr>
        <w:t xml:space="preserve">ρώτο </w:t>
      </w:r>
      <w:r>
        <w:rPr>
          <w:rFonts w:eastAsia="Times New Roman" w:cs="Times New Roman"/>
          <w:szCs w:val="24"/>
        </w:rPr>
        <w:t>μ</w:t>
      </w:r>
      <w:r w:rsidRPr="00CB604F">
        <w:rPr>
          <w:rFonts w:eastAsia="Times New Roman" w:cs="Times New Roman"/>
          <w:szCs w:val="24"/>
        </w:rPr>
        <w:t>έρος</w:t>
      </w:r>
      <w:r>
        <w:rPr>
          <w:rFonts w:eastAsia="Times New Roman" w:cs="Times New Roman"/>
          <w:szCs w:val="24"/>
        </w:rPr>
        <w:t>,</w:t>
      </w:r>
      <w:r w:rsidRPr="00CB604F">
        <w:rPr>
          <w:rFonts w:eastAsia="Times New Roman" w:cs="Times New Roman"/>
          <w:szCs w:val="24"/>
        </w:rPr>
        <w:t xml:space="preserve"> ομολογουμένως η χώρα μας οφείλει να προχωρήσει στην κύρωση της συμφωνίας για την </w:t>
      </w:r>
      <w:r>
        <w:rPr>
          <w:rFonts w:eastAsia="Times New Roman" w:cs="Times New Roman"/>
          <w:szCs w:val="24"/>
        </w:rPr>
        <w:t>Α</w:t>
      </w:r>
      <w:r w:rsidRPr="00CB604F">
        <w:rPr>
          <w:rFonts w:eastAsia="Times New Roman" w:cs="Times New Roman"/>
          <w:szCs w:val="24"/>
        </w:rPr>
        <w:t xml:space="preserve">σιατική </w:t>
      </w:r>
      <w:r>
        <w:rPr>
          <w:rFonts w:eastAsia="Times New Roman" w:cs="Times New Roman"/>
          <w:szCs w:val="24"/>
        </w:rPr>
        <w:t>Τ</w:t>
      </w:r>
      <w:r w:rsidRPr="00CB604F">
        <w:rPr>
          <w:rFonts w:eastAsia="Times New Roman" w:cs="Times New Roman"/>
          <w:szCs w:val="24"/>
        </w:rPr>
        <w:t xml:space="preserve">ράπεζα </w:t>
      </w:r>
      <w:r>
        <w:rPr>
          <w:rFonts w:eastAsia="Times New Roman" w:cs="Times New Roman"/>
          <w:szCs w:val="24"/>
        </w:rPr>
        <w:t>Υ</w:t>
      </w:r>
      <w:r w:rsidRPr="00CB604F">
        <w:rPr>
          <w:rFonts w:eastAsia="Times New Roman" w:cs="Times New Roman"/>
          <w:szCs w:val="24"/>
        </w:rPr>
        <w:t xml:space="preserve">ποδομών και </w:t>
      </w:r>
      <w:r>
        <w:rPr>
          <w:rFonts w:eastAsia="Times New Roman" w:cs="Times New Roman"/>
          <w:szCs w:val="24"/>
        </w:rPr>
        <w:t>Ε</w:t>
      </w:r>
      <w:r w:rsidRPr="00CB604F">
        <w:rPr>
          <w:rFonts w:eastAsia="Times New Roman" w:cs="Times New Roman"/>
          <w:szCs w:val="24"/>
        </w:rPr>
        <w:t>πενδύσεων</w:t>
      </w:r>
      <w:r>
        <w:rPr>
          <w:rFonts w:eastAsia="Times New Roman" w:cs="Times New Roman"/>
          <w:szCs w:val="24"/>
        </w:rPr>
        <w:t xml:space="preserve">, </w:t>
      </w:r>
      <w:r w:rsidRPr="00CB604F">
        <w:rPr>
          <w:rFonts w:eastAsia="Times New Roman" w:cs="Times New Roman"/>
          <w:szCs w:val="24"/>
        </w:rPr>
        <w:t>προκειμένου να καταστεί πλήρες μέλος σε αυτόν τον διεθνή χρηματοδοτικό ορ</w:t>
      </w:r>
      <w:r w:rsidRPr="00CB604F">
        <w:rPr>
          <w:rFonts w:eastAsia="Times New Roman" w:cs="Times New Roman"/>
          <w:szCs w:val="24"/>
        </w:rPr>
        <w:lastRenderedPageBreak/>
        <w:t>γανισμό</w:t>
      </w:r>
      <w:r>
        <w:rPr>
          <w:rFonts w:eastAsia="Times New Roman" w:cs="Times New Roman"/>
          <w:szCs w:val="24"/>
        </w:rPr>
        <w:t>,</w:t>
      </w:r>
      <w:r w:rsidRPr="00CB604F">
        <w:rPr>
          <w:rFonts w:eastAsia="Times New Roman" w:cs="Times New Roman"/>
          <w:szCs w:val="24"/>
        </w:rPr>
        <w:t xml:space="preserve"> που αριθμεί σήμερα </w:t>
      </w:r>
      <w:r>
        <w:rPr>
          <w:rFonts w:eastAsia="Times New Roman" w:cs="Times New Roman"/>
          <w:szCs w:val="24"/>
        </w:rPr>
        <w:t>ενενήντα τρεις</w:t>
      </w:r>
      <w:r w:rsidRPr="00CB604F">
        <w:rPr>
          <w:rFonts w:eastAsia="Times New Roman" w:cs="Times New Roman"/>
          <w:szCs w:val="24"/>
        </w:rPr>
        <w:t xml:space="preserve"> χώρες-μέλη</w:t>
      </w:r>
      <w:r>
        <w:rPr>
          <w:rFonts w:eastAsia="Times New Roman" w:cs="Times New Roman"/>
          <w:szCs w:val="24"/>
        </w:rPr>
        <w:t xml:space="preserve">. Η </w:t>
      </w:r>
      <w:r>
        <w:rPr>
          <w:rFonts w:eastAsia="Times New Roman" w:cs="Times New Roman"/>
          <w:szCs w:val="24"/>
        </w:rPr>
        <w:t>Ελλάδα ε</w:t>
      </w:r>
      <w:r w:rsidRPr="00CB604F">
        <w:rPr>
          <w:rFonts w:eastAsia="Times New Roman" w:cs="Times New Roman"/>
          <w:szCs w:val="24"/>
        </w:rPr>
        <w:t>ξάλλου</w:t>
      </w:r>
      <w:r>
        <w:rPr>
          <w:rFonts w:eastAsia="Times New Roman" w:cs="Times New Roman"/>
          <w:szCs w:val="24"/>
        </w:rPr>
        <w:t>,</w:t>
      </w:r>
      <w:r w:rsidRPr="00CB604F">
        <w:rPr>
          <w:rFonts w:eastAsia="Times New Roman" w:cs="Times New Roman"/>
          <w:szCs w:val="24"/>
        </w:rPr>
        <w:t xml:space="preserve"> οφείλει να ενταχθεί στο γκρουπ των χωρών που συνδέονται οικονομικά με την αγορά της Ασίας και με τον τρόπο αυτό</w:t>
      </w:r>
      <w:r>
        <w:rPr>
          <w:rFonts w:eastAsia="Times New Roman" w:cs="Times New Roman"/>
          <w:szCs w:val="24"/>
        </w:rPr>
        <w:t>ν</w:t>
      </w:r>
      <w:r w:rsidRPr="00CB604F">
        <w:rPr>
          <w:rFonts w:eastAsia="Times New Roman" w:cs="Times New Roman"/>
          <w:szCs w:val="24"/>
        </w:rPr>
        <w:t xml:space="preserve"> διασφαλίζει την ενεργό συμμετοχή της σε όλες εκείνες τις προοπτικές ανάπτυξης που βρίσκονται προ των πυλών</w:t>
      </w:r>
      <w:r>
        <w:rPr>
          <w:rFonts w:eastAsia="Times New Roman" w:cs="Times New Roman"/>
          <w:szCs w:val="24"/>
        </w:rPr>
        <w:t>.</w:t>
      </w:r>
    </w:p>
    <w:p w14:paraId="4D87FF3A"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Τ</w:t>
      </w:r>
      <w:r w:rsidRPr="00CB604F">
        <w:rPr>
          <w:rFonts w:eastAsia="Times New Roman" w:cs="Times New Roman"/>
          <w:szCs w:val="24"/>
        </w:rPr>
        <w:t xml:space="preserve">ο </w:t>
      </w:r>
      <w:r>
        <w:rPr>
          <w:rFonts w:eastAsia="Times New Roman" w:cs="Times New Roman"/>
          <w:szCs w:val="24"/>
        </w:rPr>
        <w:t>δ</w:t>
      </w:r>
      <w:r w:rsidRPr="00CB604F">
        <w:rPr>
          <w:rFonts w:eastAsia="Times New Roman" w:cs="Times New Roman"/>
          <w:szCs w:val="24"/>
        </w:rPr>
        <w:t xml:space="preserve">εύτερο και το </w:t>
      </w:r>
      <w:r>
        <w:rPr>
          <w:rFonts w:eastAsia="Times New Roman" w:cs="Times New Roman"/>
          <w:szCs w:val="24"/>
        </w:rPr>
        <w:t>τ</w:t>
      </w:r>
      <w:r w:rsidRPr="00CB604F">
        <w:rPr>
          <w:rFonts w:eastAsia="Times New Roman" w:cs="Times New Roman"/>
          <w:szCs w:val="24"/>
        </w:rPr>
        <w:t xml:space="preserve">ρίτο </w:t>
      </w:r>
      <w:r>
        <w:rPr>
          <w:rFonts w:eastAsia="Times New Roman" w:cs="Times New Roman"/>
          <w:szCs w:val="24"/>
        </w:rPr>
        <w:t>μ</w:t>
      </w:r>
      <w:r w:rsidRPr="00CB604F">
        <w:rPr>
          <w:rFonts w:eastAsia="Times New Roman" w:cs="Times New Roman"/>
          <w:szCs w:val="24"/>
        </w:rPr>
        <w:t>έρος του παρόντος</w:t>
      </w:r>
      <w:r>
        <w:rPr>
          <w:rFonts w:eastAsia="Times New Roman" w:cs="Times New Roman"/>
          <w:szCs w:val="24"/>
        </w:rPr>
        <w:t xml:space="preserve"> νομοσχεδίου,</w:t>
      </w:r>
      <w:r w:rsidRPr="00CB604F">
        <w:rPr>
          <w:rFonts w:eastAsia="Times New Roman" w:cs="Times New Roman"/>
          <w:szCs w:val="24"/>
        </w:rPr>
        <w:t xml:space="preserve"> για το</w:t>
      </w:r>
      <w:r>
        <w:rPr>
          <w:rFonts w:eastAsia="Times New Roman" w:cs="Times New Roman"/>
          <w:szCs w:val="24"/>
        </w:rPr>
        <w:t>ν</w:t>
      </w:r>
      <w:r w:rsidRPr="00CB604F">
        <w:rPr>
          <w:rFonts w:eastAsia="Times New Roman" w:cs="Times New Roman"/>
          <w:szCs w:val="24"/>
        </w:rPr>
        <w:t xml:space="preserve"> ΦΠΑ των συναλλαγών προπληρωμένων κα</w:t>
      </w:r>
      <w:r>
        <w:rPr>
          <w:rFonts w:eastAsia="Times New Roman" w:cs="Times New Roman"/>
          <w:szCs w:val="24"/>
        </w:rPr>
        <w:t>ρ</w:t>
      </w:r>
      <w:r w:rsidRPr="00CB604F">
        <w:rPr>
          <w:rFonts w:eastAsia="Times New Roman" w:cs="Times New Roman"/>
          <w:szCs w:val="24"/>
        </w:rPr>
        <w:t>τών και για τη θέσπιση κανόνων κατά των πρ</w:t>
      </w:r>
      <w:r>
        <w:rPr>
          <w:rFonts w:eastAsia="Times New Roman" w:cs="Times New Roman"/>
          <w:szCs w:val="24"/>
        </w:rPr>
        <w:t xml:space="preserve">ακτικών </w:t>
      </w:r>
      <w:proofErr w:type="spellStart"/>
      <w:r>
        <w:rPr>
          <w:rFonts w:eastAsia="Times New Roman" w:cs="Times New Roman"/>
          <w:szCs w:val="24"/>
        </w:rPr>
        <w:t>φοροαποφυγής</w:t>
      </w:r>
      <w:proofErr w:type="spellEnd"/>
      <w:r>
        <w:rPr>
          <w:rFonts w:eastAsia="Times New Roman" w:cs="Times New Roman"/>
          <w:szCs w:val="24"/>
        </w:rPr>
        <w:t xml:space="preserve"> των ομίλων-</w:t>
      </w:r>
      <w:r w:rsidRPr="00CB604F">
        <w:rPr>
          <w:rFonts w:eastAsia="Times New Roman" w:cs="Times New Roman"/>
          <w:szCs w:val="24"/>
        </w:rPr>
        <w:t>επιχειρήσεων αντιστοίχως</w:t>
      </w:r>
      <w:r>
        <w:rPr>
          <w:rFonts w:eastAsia="Times New Roman" w:cs="Times New Roman"/>
          <w:szCs w:val="24"/>
        </w:rPr>
        <w:t>,</w:t>
      </w:r>
      <w:r w:rsidRPr="00CB604F">
        <w:rPr>
          <w:rFonts w:eastAsia="Times New Roman" w:cs="Times New Roman"/>
          <w:szCs w:val="24"/>
        </w:rPr>
        <w:t xml:space="preserve"> αποτελεί ούτως ή άλλως συμβατική υποχρέωση της χώρας </w:t>
      </w:r>
      <w:r>
        <w:rPr>
          <w:rFonts w:eastAsia="Times New Roman" w:cs="Times New Roman"/>
          <w:szCs w:val="24"/>
        </w:rPr>
        <w:t>μας,</w:t>
      </w:r>
      <w:r w:rsidRPr="00CB604F">
        <w:rPr>
          <w:rFonts w:eastAsia="Times New Roman" w:cs="Times New Roman"/>
          <w:szCs w:val="24"/>
        </w:rPr>
        <w:t xml:space="preserve"> προκειμένου να </w:t>
      </w:r>
      <w:r>
        <w:rPr>
          <w:rFonts w:eastAsia="Times New Roman" w:cs="Times New Roman"/>
          <w:szCs w:val="24"/>
        </w:rPr>
        <w:t>εν</w:t>
      </w:r>
      <w:r>
        <w:rPr>
          <w:rFonts w:eastAsia="Times New Roman" w:cs="Times New Roman"/>
          <w:szCs w:val="24"/>
        </w:rPr>
        <w:t>αρμονίσει την εθνική τη</w:t>
      </w:r>
      <w:r w:rsidRPr="00CB604F">
        <w:rPr>
          <w:rFonts w:eastAsia="Times New Roman" w:cs="Times New Roman"/>
          <w:szCs w:val="24"/>
        </w:rPr>
        <w:t xml:space="preserve">ς νομοθεσία με το ευρωπαϊκό θεσμικό </w:t>
      </w:r>
      <w:r>
        <w:rPr>
          <w:rFonts w:eastAsia="Times New Roman" w:cs="Times New Roman"/>
          <w:szCs w:val="24"/>
        </w:rPr>
        <w:t>π</w:t>
      </w:r>
      <w:r w:rsidRPr="00CB604F">
        <w:rPr>
          <w:rFonts w:eastAsia="Times New Roman" w:cs="Times New Roman"/>
          <w:szCs w:val="24"/>
        </w:rPr>
        <w:t xml:space="preserve">λαίσιο και </w:t>
      </w:r>
      <w:r>
        <w:rPr>
          <w:rFonts w:eastAsia="Times New Roman" w:cs="Times New Roman"/>
          <w:szCs w:val="24"/>
        </w:rPr>
        <w:t>ε</w:t>
      </w:r>
      <w:r w:rsidRPr="00CB604F">
        <w:rPr>
          <w:rFonts w:eastAsia="Times New Roman" w:cs="Times New Roman"/>
          <w:szCs w:val="24"/>
        </w:rPr>
        <w:t>πομένως δεν θα επεκταθώ περαιτέρω</w:t>
      </w:r>
      <w:r>
        <w:rPr>
          <w:rFonts w:eastAsia="Times New Roman" w:cs="Times New Roman"/>
          <w:szCs w:val="24"/>
        </w:rPr>
        <w:t>.</w:t>
      </w:r>
    </w:p>
    <w:p w14:paraId="4D87FF3B"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Έ</w:t>
      </w:r>
      <w:r w:rsidRPr="00CB604F">
        <w:rPr>
          <w:rFonts w:eastAsia="Times New Roman" w:cs="Times New Roman"/>
          <w:szCs w:val="24"/>
        </w:rPr>
        <w:t xml:space="preserve">ρχομαι </w:t>
      </w:r>
      <w:r>
        <w:rPr>
          <w:rFonts w:eastAsia="Times New Roman" w:cs="Times New Roman"/>
          <w:szCs w:val="24"/>
        </w:rPr>
        <w:t>λ</w:t>
      </w:r>
      <w:r w:rsidRPr="00CB604F">
        <w:rPr>
          <w:rFonts w:eastAsia="Times New Roman" w:cs="Times New Roman"/>
          <w:szCs w:val="24"/>
        </w:rPr>
        <w:t xml:space="preserve">οιπόν </w:t>
      </w:r>
      <w:r>
        <w:rPr>
          <w:rFonts w:eastAsia="Times New Roman" w:cs="Times New Roman"/>
          <w:szCs w:val="24"/>
        </w:rPr>
        <w:t>σ</w:t>
      </w:r>
      <w:r w:rsidRPr="00CB604F">
        <w:rPr>
          <w:rFonts w:eastAsia="Times New Roman" w:cs="Times New Roman"/>
          <w:szCs w:val="24"/>
        </w:rPr>
        <w:t xml:space="preserve">το </w:t>
      </w:r>
      <w:r>
        <w:rPr>
          <w:rFonts w:eastAsia="Times New Roman" w:cs="Times New Roman"/>
          <w:szCs w:val="24"/>
        </w:rPr>
        <w:t>τ</w:t>
      </w:r>
      <w:r w:rsidRPr="00CB604F">
        <w:rPr>
          <w:rFonts w:eastAsia="Times New Roman" w:cs="Times New Roman"/>
          <w:szCs w:val="24"/>
        </w:rPr>
        <w:t xml:space="preserve">έταρτο </w:t>
      </w:r>
      <w:r>
        <w:rPr>
          <w:rFonts w:eastAsia="Times New Roman" w:cs="Times New Roman"/>
          <w:szCs w:val="24"/>
        </w:rPr>
        <w:t>μ</w:t>
      </w:r>
      <w:r w:rsidRPr="00CB604F">
        <w:rPr>
          <w:rFonts w:eastAsia="Times New Roman" w:cs="Times New Roman"/>
          <w:szCs w:val="24"/>
        </w:rPr>
        <w:t xml:space="preserve">έρος </w:t>
      </w:r>
      <w:r>
        <w:rPr>
          <w:rFonts w:eastAsia="Times New Roman" w:cs="Times New Roman"/>
          <w:szCs w:val="24"/>
        </w:rPr>
        <w:t xml:space="preserve">του </w:t>
      </w:r>
      <w:r w:rsidRPr="00CB604F">
        <w:rPr>
          <w:rFonts w:eastAsia="Times New Roman" w:cs="Times New Roman"/>
          <w:szCs w:val="24"/>
        </w:rPr>
        <w:t>σχεδίου νόμου και πιο συγκεκριμένα στο άρθρο 25</w:t>
      </w:r>
      <w:r>
        <w:rPr>
          <w:rFonts w:eastAsia="Times New Roman" w:cs="Times New Roman"/>
          <w:szCs w:val="24"/>
        </w:rPr>
        <w:t xml:space="preserve">. Αισθάνομαι, κύριοι συνάδελφοι, </w:t>
      </w:r>
      <w:r w:rsidRPr="00CB604F">
        <w:rPr>
          <w:rFonts w:eastAsia="Times New Roman" w:cs="Times New Roman"/>
          <w:szCs w:val="24"/>
        </w:rPr>
        <w:t xml:space="preserve">ευτυχής γιατί ένα θέμα που </w:t>
      </w:r>
      <w:r>
        <w:rPr>
          <w:rFonts w:eastAsia="Times New Roman" w:cs="Times New Roman"/>
          <w:szCs w:val="24"/>
        </w:rPr>
        <w:t>ταλάν</w:t>
      </w:r>
      <w:r>
        <w:rPr>
          <w:rFonts w:eastAsia="Times New Roman" w:cs="Times New Roman"/>
          <w:szCs w:val="24"/>
        </w:rPr>
        <w:t>ιζε</w:t>
      </w:r>
      <w:r w:rsidRPr="00CB604F">
        <w:rPr>
          <w:rFonts w:eastAsia="Times New Roman" w:cs="Times New Roman"/>
          <w:szCs w:val="24"/>
        </w:rPr>
        <w:t xml:space="preserve"> εκατοντάδες πολίτες επιλύεται </w:t>
      </w:r>
      <w:r>
        <w:rPr>
          <w:rFonts w:eastAsia="Times New Roman" w:cs="Times New Roman"/>
          <w:szCs w:val="24"/>
        </w:rPr>
        <w:t>μ</w:t>
      </w:r>
      <w:r w:rsidRPr="00CB604F">
        <w:rPr>
          <w:rFonts w:eastAsia="Times New Roman" w:cs="Times New Roman"/>
          <w:szCs w:val="24"/>
        </w:rPr>
        <w:t>ε τρόπο διαφανή και δίκαιο</w:t>
      </w:r>
      <w:r>
        <w:rPr>
          <w:rFonts w:eastAsia="Times New Roman" w:cs="Times New Roman"/>
          <w:szCs w:val="24"/>
        </w:rPr>
        <w:t>. Α</w:t>
      </w:r>
      <w:r w:rsidRPr="00CB604F">
        <w:rPr>
          <w:rFonts w:eastAsia="Times New Roman" w:cs="Times New Roman"/>
          <w:szCs w:val="24"/>
        </w:rPr>
        <w:t>ναφέρομαι στη σύσταση δευτεροβάθμιας Επιτροπής</w:t>
      </w:r>
      <w:r>
        <w:rPr>
          <w:rFonts w:eastAsia="Times New Roman" w:cs="Times New Roman"/>
          <w:szCs w:val="24"/>
        </w:rPr>
        <w:t xml:space="preserve"> </w:t>
      </w:r>
      <w:r w:rsidRPr="00CB604F">
        <w:rPr>
          <w:rFonts w:eastAsia="Times New Roman" w:cs="Times New Roman"/>
          <w:szCs w:val="24"/>
        </w:rPr>
        <w:t>Χάραξης Αιγιαλού</w:t>
      </w:r>
      <w:r>
        <w:rPr>
          <w:rFonts w:eastAsia="Times New Roman" w:cs="Times New Roman"/>
          <w:szCs w:val="24"/>
        </w:rPr>
        <w:t>,</w:t>
      </w:r>
      <w:r w:rsidRPr="00CB604F">
        <w:rPr>
          <w:rFonts w:eastAsia="Times New Roman" w:cs="Times New Roman"/>
          <w:szCs w:val="24"/>
        </w:rPr>
        <w:t xml:space="preserve"> στην αρμοδιότητα της οποίας υπάγεται η εξέταση των ενστάσεων των πολιτών κατά αποφάσεων χάραξη</w:t>
      </w:r>
      <w:r>
        <w:rPr>
          <w:rFonts w:eastAsia="Times New Roman" w:cs="Times New Roman"/>
          <w:szCs w:val="24"/>
        </w:rPr>
        <w:t>ς αιγιαλού και παλαιού</w:t>
      </w:r>
      <w:r w:rsidRPr="00CB604F">
        <w:rPr>
          <w:rFonts w:eastAsia="Times New Roman" w:cs="Times New Roman"/>
          <w:szCs w:val="24"/>
        </w:rPr>
        <w:t xml:space="preserve"> αιγιαλού</w:t>
      </w:r>
      <w:r>
        <w:rPr>
          <w:rFonts w:eastAsia="Times New Roman" w:cs="Times New Roman"/>
          <w:szCs w:val="24"/>
        </w:rPr>
        <w:t>,</w:t>
      </w:r>
      <w:r w:rsidRPr="00CB604F">
        <w:rPr>
          <w:rFonts w:eastAsia="Times New Roman" w:cs="Times New Roman"/>
          <w:szCs w:val="24"/>
        </w:rPr>
        <w:t xml:space="preserve"> </w:t>
      </w:r>
      <w:r w:rsidRPr="00CB604F">
        <w:rPr>
          <w:rFonts w:eastAsia="Times New Roman" w:cs="Times New Roman"/>
          <w:szCs w:val="24"/>
        </w:rPr>
        <w:t xml:space="preserve">που </w:t>
      </w:r>
      <w:r w:rsidRPr="00CB604F">
        <w:rPr>
          <w:rFonts w:eastAsia="Times New Roman" w:cs="Times New Roman"/>
          <w:szCs w:val="24"/>
        </w:rPr>
        <w:lastRenderedPageBreak/>
        <w:t>εκδίδονταν από την αρμόδια υπηρεσία</w:t>
      </w:r>
      <w:r>
        <w:rPr>
          <w:rFonts w:eastAsia="Times New Roman" w:cs="Times New Roman"/>
          <w:szCs w:val="24"/>
        </w:rPr>
        <w:t>. Αδυνατώ όμως να κατανοήσω πώ</w:t>
      </w:r>
      <w:r w:rsidRPr="00CB604F">
        <w:rPr>
          <w:rFonts w:eastAsia="Times New Roman" w:cs="Times New Roman"/>
          <w:szCs w:val="24"/>
        </w:rPr>
        <w:t>ς ένα τόσο απλό θέμα</w:t>
      </w:r>
      <w:r>
        <w:rPr>
          <w:rFonts w:eastAsia="Times New Roman" w:cs="Times New Roman"/>
          <w:szCs w:val="24"/>
        </w:rPr>
        <w:t>, θέμα</w:t>
      </w:r>
      <w:r w:rsidRPr="00CB604F">
        <w:rPr>
          <w:rFonts w:eastAsia="Times New Roman" w:cs="Times New Roman"/>
          <w:szCs w:val="24"/>
        </w:rPr>
        <w:t xml:space="preserve"> κοινής λογικής</w:t>
      </w:r>
      <w:r>
        <w:rPr>
          <w:rFonts w:eastAsia="Times New Roman" w:cs="Times New Roman"/>
          <w:szCs w:val="24"/>
        </w:rPr>
        <w:t>,</w:t>
      </w:r>
      <w:r w:rsidRPr="00CB604F">
        <w:rPr>
          <w:rFonts w:eastAsia="Times New Roman" w:cs="Times New Roman"/>
          <w:szCs w:val="24"/>
        </w:rPr>
        <w:t xml:space="preserve"> θα έλεγα</w:t>
      </w:r>
      <w:r>
        <w:rPr>
          <w:rFonts w:eastAsia="Times New Roman" w:cs="Times New Roman"/>
          <w:szCs w:val="24"/>
        </w:rPr>
        <w:t>,</w:t>
      </w:r>
      <w:r w:rsidRPr="00CB604F">
        <w:rPr>
          <w:rFonts w:eastAsia="Times New Roman" w:cs="Times New Roman"/>
          <w:szCs w:val="24"/>
        </w:rPr>
        <w:t xml:space="preserve"> χρειάστηκε τόσος χρόνος και τόση προσπάθεια που έφτασε πια στα όρια του αγώνα για να επιλυθεί</w:t>
      </w:r>
      <w:r>
        <w:rPr>
          <w:rFonts w:eastAsia="Times New Roman" w:cs="Times New Roman"/>
          <w:szCs w:val="24"/>
        </w:rPr>
        <w:t>. Α</w:t>
      </w:r>
      <w:r w:rsidRPr="00CB604F">
        <w:rPr>
          <w:rFonts w:eastAsia="Times New Roman" w:cs="Times New Roman"/>
          <w:szCs w:val="24"/>
        </w:rPr>
        <w:t>ποτελούσε μεγάλη πρωτοτυπία</w:t>
      </w:r>
      <w:r>
        <w:rPr>
          <w:rFonts w:eastAsia="Times New Roman" w:cs="Times New Roman"/>
          <w:szCs w:val="24"/>
        </w:rPr>
        <w:t>,</w:t>
      </w:r>
      <w:r w:rsidRPr="00CB604F">
        <w:rPr>
          <w:rFonts w:eastAsia="Times New Roman" w:cs="Times New Roman"/>
          <w:szCs w:val="24"/>
        </w:rPr>
        <w:t xml:space="preserve"> </w:t>
      </w:r>
      <w:r>
        <w:rPr>
          <w:rFonts w:eastAsia="Times New Roman" w:cs="Times New Roman"/>
          <w:szCs w:val="24"/>
        </w:rPr>
        <w:t xml:space="preserve">επί </w:t>
      </w:r>
      <w:r w:rsidRPr="00CB604F">
        <w:rPr>
          <w:rFonts w:eastAsia="Times New Roman" w:cs="Times New Roman"/>
          <w:szCs w:val="24"/>
        </w:rPr>
        <w:t xml:space="preserve">τόσα </w:t>
      </w:r>
      <w:r w:rsidRPr="00CB604F">
        <w:rPr>
          <w:rFonts w:eastAsia="Times New Roman" w:cs="Times New Roman"/>
          <w:szCs w:val="24"/>
        </w:rPr>
        <w:t>και τόσα</w:t>
      </w:r>
      <w:r>
        <w:rPr>
          <w:rFonts w:eastAsia="Times New Roman" w:cs="Times New Roman"/>
          <w:szCs w:val="24"/>
        </w:rPr>
        <w:t>,</w:t>
      </w:r>
      <w:r w:rsidRPr="00CB604F">
        <w:rPr>
          <w:rFonts w:eastAsia="Times New Roman" w:cs="Times New Roman"/>
          <w:szCs w:val="24"/>
        </w:rPr>
        <w:t xml:space="preserve"> πολλά χρόνια</w:t>
      </w:r>
      <w:r>
        <w:rPr>
          <w:rFonts w:eastAsia="Times New Roman" w:cs="Times New Roman"/>
          <w:szCs w:val="24"/>
        </w:rPr>
        <w:t>, οι ίδιοι άνθρωποι</w:t>
      </w:r>
      <w:r w:rsidRPr="00CB604F">
        <w:rPr>
          <w:rFonts w:eastAsia="Times New Roman" w:cs="Times New Roman"/>
          <w:szCs w:val="24"/>
        </w:rPr>
        <w:t xml:space="preserve"> που εξέδιδαν τις αποφάσεις οι ίδιοι να αποφαίνονται και για τις αντιρρήσεις επί των ενστάσεων που διατύπωναν οι φορολογούμενοι</w:t>
      </w:r>
      <w:r>
        <w:rPr>
          <w:rFonts w:eastAsia="Times New Roman" w:cs="Times New Roman"/>
          <w:szCs w:val="24"/>
        </w:rPr>
        <w:t>.</w:t>
      </w:r>
    </w:p>
    <w:p w14:paraId="4D87FF3C"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Η διάταξη του άρθρου 25 α</w:t>
      </w:r>
      <w:r w:rsidRPr="00CB604F">
        <w:rPr>
          <w:rFonts w:eastAsia="Times New Roman" w:cs="Times New Roman"/>
          <w:szCs w:val="24"/>
        </w:rPr>
        <w:t>ποκα</w:t>
      </w:r>
      <w:r>
        <w:rPr>
          <w:rFonts w:eastAsia="Times New Roman" w:cs="Times New Roman"/>
          <w:szCs w:val="24"/>
        </w:rPr>
        <w:t>θιστά την ασφάλεια δικαίου στη σ</w:t>
      </w:r>
      <w:r w:rsidRPr="00CB604F">
        <w:rPr>
          <w:rFonts w:eastAsia="Times New Roman" w:cs="Times New Roman"/>
          <w:szCs w:val="24"/>
        </w:rPr>
        <w:t xml:space="preserve">υνείδηση των πολιτών και </w:t>
      </w:r>
      <w:r w:rsidRPr="00CB604F">
        <w:rPr>
          <w:rFonts w:eastAsia="Times New Roman" w:cs="Times New Roman"/>
          <w:szCs w:val="24"/>
        </w:rPr>
        <w:t>εξομαλ</w:t>
      </w:r>
      <w:r>
        <w:rPr>
          <w:rFonts w:eastAsia="Times New Roman" w:cs="Times New Roman"/>
          <w:szCs w:val="24"/>
        </w:rPr>
        <w:t>ύνει τις σχέσεις κράτους-πολίτη. Την αγωνία αυτή των πολιτών, ε</w:t>
      </w:r>
      <w:r w:rsidRPr="00CB604F">
        <w:rPr>
          <w:rFonts w:eastAsia="Times New Roman" w:cs="Times New Roman"/>
          <w:szCs w:val="24"/>
        </w:rPr>
        <w:t>πί δύο χρόνια μετέφερα</w:t>
      </w:r>
      <w:r>
        <w:rPr>
          <w:rFonts w:eastAsia="Times New Roman" w:cs="Times New Roman"/>
          <w:szCs w:val="24"/>
        </w:rPr>
        <w:t>,</w:t>
      </w:r>
      <w:r w:rsidRPr="00CB604F">
        <w:rPr>
          <w:rFonts w:eastAsia="Times New Roman" w:cs="Times New Roman"/>
          <w:szCs w:val="24"/>
        </w:rPr>
        <w:t xml:space="preserve"> ως όφειλα</w:t>
      </w:r>
      <w:r>
        <w:rPr>
          <w:rFonts w:eastAsia="Times New Roman" w:cs="Times New Roman"/>
          <w:szCs w:val="24"/>
        </w:rPr>
        <w:t>,</w:t>
      </w:r>
      <w:r w:rsidRPr="00CB604F">
        <w:rPr>
          <w:rFonts w:eastAsia="Times New Roman" w:cs="Times New Roman"/>
          <w:szCs w:val="24"/>
        </w:rPr>
        <w:t xml:space="preserve"> με πολλούς τρόπους</w:t>
      </w:r>
      <w:r>
        <w:rPr>
          <w:rFonts w:eastAsia="Times New Roman" w:cs="Times New Roman"/>
          <w:szCs w:val="24"/>
        </w:rPr>
        <w:t>,</w:t>
      </w:r>
      <w:r w:rsidRPr="00CB604F">
        <w:rPr>
          <w:rFonts w:eastAsia="Times New Roman" w:cs="Times New Roman"/>
          <w:szCs w:val="24"/>
        </w:rPr>
        <w:t xml:space="preserve"> με επιστολές</w:t>
      </w:r>
      <w:r>
        <w:rPr>
          <w:rFonts w:eastAsia="Times New Roman" w:cs="Times New Roman"/>
          <w:szCs w:val="24"/>
        </w:rPr>
        <w:t>,</w:t>
      </w:r>
      <w:r w:rsidRPr="00CB604F">
        <w:rPr>
          <w:rFonts w:eastAsia="Times New Roman" w:cs="Times New Roman"/>
          <w:szCs w:val="24"/>
        </w:rPr>
        <w:t xml:space="preserve"> με υπομνήματα</w:t>
      </w:r>
      <w:r>
        <w:rPr>
          <w:rFonts w:eastAsia="Times New Roman" w:cs="Times New Roman"/>
          <w:szCs w:val="24"/>
        </w:rPr>
        <w:t>,</w:t>
      </w:r>
      <w:r w:rsidRPr="00CB604F">
        <w:rPr>
          <w:rFonts w:eastAsia="Times New Roman" w:cs="Times New Roman"/>
          <w:szCs w:val="24"/>
        </w:rPr>
        <w:t xml:space="preserve"> με συναντήσεις</w:t>
      </w:r>
      <w:r>
        <w:rPr>
          <w:rFonts w:eastAsia="Times New Roman" w:cs="Times New Roman"/>
          <w:szCs w:val="24"/>
        </w:rPr>
        <w:t>,</w:t>
      </w:r>
      <w:r w:rsidRPr="00CB604F">
        <w:rPr>
          <w:rFonts w:eastAsia="Times New Roman" w:cs="Times New Roman"/>
          <w:szCs w:val="24"/>
        </w:rPr>
        <w:t xml:space="preserve"> με επίκαιρη ερώτηση στην πολιτική ηγεσία του Υπουργείου Οικονομικών</w:t>
      </w:r>
      <w:r>
        <w:rPr>
          <w:rFonts w:eastAsia="Times New Roman" w:cs="Times New Roman"/>
          <w:szCs w:val="24"/>
        </w:rPr>
        <w:t>. Ό</w:t>
      </w:r>
      <w:r w:rsidRPr="00CB604F">
        <w:rPr>
          <w:rFonts w:eastAsia="Times New Roman" w:cs="Times New Roman"/>
          <w:szCs w:val="24"/>
        </w:rPr>
        <w:t>λες αυτές οι προσ</w:t>
      </w:r>
      <w:r w:rsidRPr="00CB604F">
        <w:rPr>
          <w:rFonts w:eastAsia="Times New Roman" w:cs="Times New Roman"/>
          <w:szCs w:val="24"/>
        </w:rPr>
        <w:t>πάθειες ευοδώθηκαν και αισθάνομαι ικανοποιημένος</w:t>
      </w:r>
      <w:r>
        <w:rPr>
          <w:rFonts w:eastAsia="Times New Roman" w:cs="Times New Roman"/>
          <w:szCs w:val="24"/>
        </w:rPr>
        <w:t>,</w:t>
      </w:r>
      <w:r w:rsidRPr="00CB604F">
        <w:rPr>
          <w:rFonts w:eastAsia="Times New Roman" w:cs="Times New Roman"/>
          <w:szCs w:val="24"/>
        </w:rPr>
        <w:t xml:space="preserve"> διότι η </w:t>
      </w:r>
      <w:r>
        <w:rPr>
          <w:rFonts w:eastAsia="Times New Roman" w:cs="Times New Roman"/>
          <w:szCs w:val="24"/>
        </w:rPr>
        <w:t>Υφυπουργός Οικονομικών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w:t>
      </w:r>
      <w:r w:rsidRPr="00CB604F">
        <w:rPr>
          <w:rFonts w:eastAsia="Times New Roman" w:cs="Times New Roman"/>
          <w:szCs w:val="24"/>
        </w:rPr>
        <w:t>απανάτσιου</w:t>
      </w:r>
      <w:proofErr w:type="spellEnd"/>
      <w:r w:rsidRPr="00CB604F">
        <w:rPr>
          <w:rFonts w:eastAsia="Times New Roman" w:cs="Times New Roman"/>
          <w:szCs w:val="24"/>
        </w:rPr>
        <w:t xml:space="preserve"> κατανόησε απολύτως την αναγκαιότητα επίλυσης του προβλήματος αυτού</w:t>
      </w:r>
      <w:r>
        <w:rPr>
          <w:rFonts w:eastAsia="Times New Roman" w:cs="Times New Roman"/>
          <w:szCs w:val="24"/>
        </w:rPr>
        <w:t>, συμβάλλοντας ο</w:t>
      </w:r>
      <w:r w:rsidRPr="00CB604F">
        <w:rPr>
          <w:rFonts w:eastAsia="Times New Roman" w:cs="Times New Roman"/>
          <w:szCs w:val="24"/>
        </w:rPr>
        <w:t>υσιαστικά και καθο</w:t>
      </w:r>
      <w:r>
        <w:rPr>
          <w:rFonts w:eastAsia="Times New Roman" w:cs="Times New Roman"/>
          <w:szCs w:val="24"/>
        </w:rPr>
        <w:t>ριστικά στην επίλυσή του και γι’</w:t>
      </w:r>
      <w:r w:rsidRPr="00CB604F">
        <w:rPr>
          <w:rFonts w:eastAsia="Times New Roman" w:cs="Times New Roman"/>
          <w:szCs w:val="24"/>
        </w:rPr>
        <w:t xml:space="preserve"> αυτό</w:t>
      </w:r>
      <w:r>
        <w:rPr>
          <w:rFonts w:eastAsia="Times New Roman" w:cs="Times New Roman"/>
          <w:szCs w:val="24"/>
        </w:rPr>
        <w:t>ν</w:t>
      </w:r>
      <w:r w:rsidRPr="00CB604F">
        <w:rPr>
          <w:rFonts w:eastAsia="Times New Roman" w:cs="Times New Roman"/>
          <w:szCs w:val="24"/>
        </w:rPr>
        <w:t xml:space="preserve"> το</w:t>
      </w:r>
      <w:r>
        <w:rPr>
          <w:rFonts w:eastAsia="Times New Roman" w:cs="Times New Roman"/>
          <w:szCs w:val="24"/>
        </w:rPr>
        <w:t>ν</w:t>
      </w:r>
      <w:r w:rsidRPr="00CB604F">
        <w:rPr>
          <w:rFonts w:eastAsia="Times New Roman" w:cs="Times New Roman"/>
          <w:szCs w:val="24"/>
        </w:rPr>
        <w:t xml:space="preserve"> λόγο δημόσια την </w:t>
      </w:r>
      <w:r w:rsidRPr="00CB604F">
        <w:rPr>
          <w:rFonts w:eastAsia="Times New Roman" w:cs="Times New Roman"/>
          <w:szCs w:val="24"/>
        </w:rPr>
        <w:t>ευχαριστώ</w:t>
      </w:r>
      <w:r>
        <w:rPr>
          <w:rFonts w:eastAsia="Times New Roman" w:cs="Times New Roman"/>
          <w:szCs w:val="24"/>
        </w:rPr>
        <w:t>.</w:t>
      </w:r>
    </w:p>
    <w:p w14:paraId="4D87FF3D"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 xml:space="preserve">Θα παραμείνω στο </w:t>
      </w:r>
      <w:r>
        <w:rPr>
          <w:rFonts w:eastAsia="Times New Roman" w:cs="Times New Roman"/>
          <w:szCs w:val="24"/>
        </w:rPr>
        <w:t>τ</w:t>
      </w:r>
      <w:r w:rsidRPr="00CB604F">
        <w:rPr>
          <w:rFonts w:eastAsia="Times New Roman" w:cs="Times New Roman"/>
          <w:szCs w:val="24"/>
        </w:rPr>
        <w:t xml:space="preserve">έταρτο </w:t>
      </w:r>
      <w:r>
        <w:rPr>
          <w:rFonts w:eastAsia="Times New Roman" w:cs="Times New Roman"/>
          <w:szCs w:val="24"/>
        </w:rPr>
        <w:t>μ</w:t>
      </w:r>
      <w:r w:rsidRPr="00CB604F">
        <w:rPr>
          <w:rFonts w:eastAsia="Times New Roman" w:cs="Times New Roman"/>
          <w:szCs w:val="24"/>
        </w:rPr>
        <w:t>έρος του σχεδίου νόμου και θα επιμείνω στα θέματα χρήσης και οριοθέτησης του αιγιαλού</w:t>
      </w:r>
      <w:r>
        <w:rPr>
          <w:rFonts w:eastAsia="Times New Roman" w:cs="Times New Roman"/>
          <w:szCs w:val="24"/>
        </w:rPr>
        <w:t>,</w:t>
      </w:r>
      <w:r w:rsidRPr="00CB604F">
        <w:rPr>
          <w:rFonts w:eastAsia="Times New Roman" w:cs="Times New Roman"/>
          <w:szCs w:val="24"/>
        </w:rPr>
        <w:t xml:space="preserve"> όπως αυτά περιλαμβάνονται στα άρθρα 23 έως και 42</w:t>
      </w:r>
      <w:r>
        <w:rPr>
          <w:rFonts w:eastAsia="Times New Roman" w:cs="Times New Roman"/>
          <w:szCs w:val="24"/>
        </w:rPr>
        <w:t>. Τ</w:t>
      </w:r>
      <w:r w:rsidRPr="00CB604F">
        <w:rPr>
          <w:rFonts w:eastAsia="Times New Roman" w:cs="Times New Roman"/>
          <w:szCs w:val="24"/>
        </w:rPr>
        <w:t>ην περασμένη Τετάρτη 10 Απριλίου</w:t>
      </w:r>
      <w:r>
        <w:rPr>
          <w:rFonts w:eastAsia="Times New Roman" w:cs="Times New Roman"/>
          <w:szCs w:val="24"/>
        </w:rPr>
        <w:t>,</w:t>
      </w:r>
      <w:r w:rsidRPr="00CB604F">
        <w:rPr>
          <w:rFonts w:eastAsia="Times New Roman" w:cs="Times New Roman"/>
          <w:szCs w:val="24"/>
        </w:rPr>
        <w:t xml:space="preserve"> </w:t>
      </w:r>
      <w:r>
        <w:rPr>
          <w:rFonts w:eastAsia="Times New Roman" w:cs="Times New Roman"/>
          <w:szCs w:val="24"/>
        </w:rPr>
        <w:t>κύριοι</w:t>
      </w:r>
      <w:r w:rsidRPr="00CB604F">
        <w:rPr>
          <w:rFonts w:eastAsia="Times New Roman" w:cs="Times New Roman"/>
          <w:szCs w:val="24"/>
        </w:rPr>
        <w:t xml:space="preserve"> συνάδελφοι</w:t>
      </w:r>
      <w:r>
        <w:rPr>
          <w:rFonts w:eastAsia="Times New Roman" w:cs="Times New Roman"/>
          <w:szCs w:val="24"/>
        </w:rPr>
        <w:t>,</w:t>
      </w:r>
      <w:r w:rsidRPr="00CB604F">
        <w:rPr>
          <w:rFonts w:eastAsia="Times New Roman" w:cs="Times New Roman"/>
          <w:szCs w:val="24"/>
        </w:rPr>
        <w:t xml:space="preserve"> κατέθεσα τη </w:t>
      </w:r>
      <w:r>
        <w:rPr>
          <w:rFonts w:eastAsia="Times New Roman" w:cs="Times New Roman"/>
          <w:szCs w:val="24"/>
        </w:rPr>
        <w:t xml:space="preserve">με γενικό </w:t>
      </w:r>
      <w:r w:rsidRPr="00CB604F">
        <w:rPr>
          <w:rFonts w:eastAsia="Times New Roman" w:cs="Times New Roman"/>
          <w:szCs w:val="24"/>
        </w:rPr>
        <w:t>αριθμ</w:t>
      </w:r>
      <w:r w:rsidRPr="00CB604F">
        <w:rPr>
          <w:rFonts w:eastAsia="Times New Roman" w:cs="Times New Roman"/>
          <w:szCs w:val="24"/>
        </w:rPr>
        <w:t>ό 2079</w:t>
      </w:r>
      <w:r>
        <w:rPr>
          <w:rFonts w:eastAsia="Times New Roman" w:cs="Times New Roman"/>
          <w:szCs w:val="24"/>
        </w:rPr>
        <w:t xml:space="preserve"> και ειδικό </w:t>
      </w:r>
      <w:r w:rsidRPr="00CB604F">
        <w:rPr>
          <w:rFonts w:eastAsia="Times New Roman" w:cs="Times New Roman"/>
          <w:szCs w:val="24"/>
        </w:rPr>
        <w:t>271 τροπολογία αναφορικά με το άρθρο 36</w:t>
      </w:r>
      <w:r>
        <w:rPr>
          <w:rFonts w:eastAsia="Times New Roman" w:cs="Times New Roman"/>
          <w:szCs w:val="24"/>
        </w:rPr>
        <w:t>.</w:t>
      </w:r>
      <w:r w:rsidRPr="00CB604F">
        <w:rPr>
          <w:rFonts w:eastAsia="Times New Roman" w:cs="Times New Roman"/>
          <w:szCs w:val="24"/>
        </w:rPr>
        <w:t xml:space="preserve"> Δεν ξέρω αν διανεμ</w:t>
      </w:r>
      <w:r>
        <w:rPr>
          <w:rFonts w:eastAsia="Times New Roman" w:cs="Times New Roman"/>
          <w:szCs w:val="24"/>
        </w:rPr>
        <w:t xml:space="preserve">ήθηκε, </w:t>
      </w:r>
      <w:r w:rsidRPr="00CB604F">
        <w:rPr>
          <w:rFonts w:eastAsia="Times New Roman" w:cs="Times New Roman"/>
          <w:szCs w:val="24"/>
        </w:rPr>
        <w:t>δεν ξέρω αν την πήρατε</w:t>
      </w:r>
      <w:r>
        <w:rPr>
          <w:rFonts w:eastAsia="Times New Roman" w:cs="Times New Roman"/>
          <w:szCs w:val="24"/>
        </w:rPr>
        <w:t>,</w:t>
      </w:r>
      <w:r w:rsidRPr="00CB604F">
        <w:rPr>
          <w:rFonts w:eastAsia="Times New Roman" w:cs="Times New Roman"/>
          <w:szCs w:val="24"/>
        </w:rPr>
        <w:t xml:space="preserve"> δεν ξέρω εάν το περιεχόμεν</w:t>
      </w:r>
      <w:r>
        <w:rPr>
          <w:rFonts w:eastAsia="Times New Roman" w:cs="Times New Roman"/>
          <w:szCs w:val="24"/>
        </w:rPr>
        <w:t>ό</w:t>
      </w:r>
      <w:r w:rsidRPr="00CB604F">
        <w:rPr>
          <w:rFonts w:eastAsia="Times New Roman" w:cs="Times New Roman"/>
          <w:szCs w:val="24"/>
        </w:rPr>
        <w:t xml:space="preserve"> της προκάλεσε την προσοχή </w:t>
      </w:r>
      <w:r>
        <w:rPr>
          <w:rFonts w:eastAsia="Times New Roman" w:cs="Times New Roman"/>
          <w:szCs w:val="24"/>
        </w:rPr>
        <w:t>σας ή</w:t>
      </w:r>
      <w:r w:rsidRPr="00CB604F">
        <w:rPr>
          <w:rFonts w:eastAsia="Times New Roman" w:cs="Times New Roman"/>
          <w:szCs w:val="24"/>
        </w:rPr>
        <w:t xml:space="preserve"> το ενδιαφέρον </w:t>
      </w:r>
      <w:r>
        <w:rPr>
          <w:rFonts w:eastAsia="Times New Roman" w:cs="Times New Roman"/>
          <w:szCs w:val="24"/>
        </w:rPr>
        <w:t>σας. Δ</w:t>
      </w:r>
      <w:r w:rsidRPr="00CB604F">
        <w:rPr>
          <w:rFonts w:eastAsia="Times New Roman" w:cs="Times New Roman"/>
          <w:szCs w:val="24"/>
        </w:rPr>
        <w:t xml:space="preserve">εν </w:t>
      </w:r>
      <w:proofErr w:type="spellStart"/>
      <w:r w:rsidRPr="00CB604F">
        <w:rPr>
          <w:rFonts w:eastAsia="Times New Roman" w:cs="Times New Roman"/>
          <w:szCs w:val="24"/>
        </w:rPr>
        <w:t>εδόθη</w:t>
      </w:r>
      <w:proofErr w:type="spellEnd"/>
      <w:r w:rsidRPr="00CB604F">
        <w:rPr>
          <w:rFonts w:eastAsia="Times New Roman" w:cs="Times New Roman"/>
          <w:szCs w:val="24"/>
        </w:rPr>
        <w:t xml:space="preserve"> η ευκαιρία να καταλάβω </w:t>
      </w:r>
      <w:r>
        <w:rPr>
          <w:rFonts w:eastAsia="Times New Roman" w:cs="Times New Roman"/>
          <w:szCs w:val="24"/>
        </w:rPr>
        <w:t>ποιες είναι οι απόψεις σας γι’</w:t>
      </w:r>
      <w:r w:rsidRPr="00CB604F">
        <w:rPr>
          <w:rFonts w:eastAsia="Times New Roman" w:cs="Times New Roman"/>
          <w:szCs w:val="24"/>
        </w:rPr>
        <w:t xml:space="preserve"> αυτή </w:t>
      </w:r>
      <w:r>
        <w:rPr>
          <w:rFonts w:eastAsia="Times New Roman" w:cs="Times New Roman"/>
          <w:szCs w:val="24"/>
        </w:rPr>
        <w:t xml:space="preserve">την </w:t>
      </w:r>
      <w:r w:rsidRPr="00CB604F">
        <w:rPr>
          <w:rFonts w:eastAsia="Times New Roman" w:cs="Times New Roman"/>
          <w:szCs w:val="24"/>
        </w:rPr>
        <w:t>τροπολογία</w:t>
      </w:r>
      <w:r>
        <w:rPr>
          <w:rFonts w:eastAsia="Times New Roman" w:cs="Times New Roman"/>
          <w:szCs w:val="24"/>
        </w:rPr>
        <w:t>. Π</w:t>
      </w:r>
      <w:r w:rsidRPr="00CB604F">
        <w:rPr>
          <w:rFonts w:eastAsia="Times New Roman" w:cs="Times New Roman"/>
          <w:szCs w:val="24"/>
        </w:rPr>
        <w:t>ροτείνουμε</w:t>
      </w:r>
      <w:r>
        <w:rPr>
          <w:rFonts w:eastAsia="Times New Roman" w:cs="Times New Roman"/>
          <w:szCs w:val="24"/>
        </w:rPr>
        <w:t>,</w:t>
      </w:r>
      <w:r w:rsidRPr="00CB604F">
        <w:rPr>
          <w:rFonts w:eastAsia="Times New Roman" w:cs="Times New Roman"/>
          <w:szCs w:val="24"/>
        </w:rPr>
        <w:t xml:space="preserve"> </w:t>
      </w:r>
      <w:r>
        <w:rPr>
          <w:rFonts w:eastAsia="Times New Roman" w:cs="Times New Roman"/>
          <w:szCs w:val="24"/>
        </w:rPr>
        <w:t>λ</w:t>
      </w:r>
      <w:r w:rsidRPr="00CB604F">
        <w:rPr>
          <w:rFonts w:eastAsia="Times New Roman" w:cs="Times New Roman"/>
          <w:szCs w:val="24"/>
        </w:rPr>
        <w:t>οιπόν</w:t>
      </w:r>
      <w:r>
        <w:rPr>
          <w:rFonts w:eastAsia="Times New Roman" w:cs="Times New Roman"/>
          <w:szCs w:val="24"/>
        </w:rPr>
        <w:t>,</w:t>
      </w:r>
      <w:r w:rsidRPr="00CB604F">
        <w:rPr>
          <w:rFonts w:eastAsia="Times New Roman" w:cs="Times New Roman"/>
          <w:szCs w:val="24"/>
        </w:rPr>
        <w:t xml:space="preserve"> μέσω αυτής της τροπολογίας να εισαχθεί μία ακόμη δικλίδα </w:t>
      </w:r>
      <w:r>
        <w:rPr>
          <w:rFonts w:eastAsia="Times New Roman" w:cs="Times New Roman"/>
          <w:szCs w:val="24"/>
        </w:rPr>
        <w:t>ε</w:t>
      </w:r>
      <w:r w:rsidRPr="00CB604F">
        <w:rPr>
          <w:rFonts w:eastAsia="Times New Roman" w:cs="Times New Roman"/>
          <w:szCs w:val="24"/>
        </w:rPr>
        <w:t>θνικής ασφάλειας</w:t>
      </w:r>
      <w:r>
        <w:rPr>
          <w:rFonts w:eastAsia="Times New Roman" w:cs="Times New Roman"/>
          <w:szCs w:val="24"/>
        </w:rPr>
        <w:t xml:space="preserve">. Και βέβαια δεν ξέρω, </w:t>
      </w:r>
      <w:r w:rsidRPr="00CB604F">
        <w:rPr>
          <w:rFonts w:eastAsia="Times New Roman" w:cs="Times New Roman"/>
          <w:szCs w:val="24"/>
        </w:rPr>
        <w:t>κυρία Υπουργέ</w:t>
      </w:r>
      <w:r>
        <w:rPr>
          <w:rFonts w:eastAsia="Times New Roman" w:cs="Times New Roman"/>
          <w:szCs w:val="24"/>
        </w:rPr>
        <w:t>,</w:t>
      </w:r>
      <w:r w:rsidRPr="00CB604F">
        <w:rPr>
          <w:rFonts w:eastAsia="Times New Roman" w:cs="Times New Roman"/>
          <w:szCs w:val="24"/>
        </w:rPr>
        <w:t xml:space="preserve"> εάν σκέφτεστε να την κάνετε ή όχι δεκτή</w:t>
      </w:r>
      <w:r>
        <w:rPr>
          <w:rFonts w:eastAsia="Times New Roman" w:cs="Times New Roman"/>
          <w:szCs w:val="24"/>
        </w:rPr>
        <w:t>. Π</w:t>
      </w:r>
      <w:r w:rsidRPr="00CB604F">
        <w:rPr>
          <w:rFonts w:eastAsia="Times New Roman" w:cs="Times New Roman"/>
          <w:szCs w:val="24"/>
        </w:rPr>
        <w:t xml:space="preserve">ροτείνουμε δικλίδα </w:t>
      </w:r>
      <w:r>
        <w:rPr>
          <w:rFonts w:eastAsia="Times New Roman" w:cs="Times New Roman"/>
          <w:szCs w:val="24"/>
        </w:rPr>
        <w:t>ε</w:t>
      </w:r>
      <w:r w:rsidRPr="00CB604F">
        <w:rPr>
          <w:rFonts w:eastAsia="Times New Roman" w:cs="Times New Roman"/>
          <w:szCs w:val="24"/>
        </w:rPr>
        <w:t>θνικής ασφ</w:t>
      </w:r>
      <w:r>
        <w:rPr>
          <w:rFonts w:eastAsia="Times New Roman" w:cs="Times New Roman"/>
          <w:szCs w:val="24"/>
        </w:rPr>
        <w:t>α</w:t>
      </w:r>
      <w:r w:rsidRPr="00CB604F">
        <w:rPr>
          <w:rFonts w:eastAsia="Times New Roman" w:cs="Times New Roman"/>
          <w:szCs w:val="24"/>
        </w:rPr>
        <w:t xml:space="preserve">λείας υπέρ των κυριαρχικών μας </w:t>
      </w:r>
      <w:r w:rsidRPr="00CB604F">
        <w:rPr>
          <w:rFonts w:eastAsia="Times New Roman" w:cs="Times New Roman"/>
          <w:szCs w:val="24"/>
        </w:rPr>
        <w:t>δικαιωμάτων</w:t>
      </w:r>
      <w:r>
        <w:rPr>
          <w:rFonts w:eastAsia="Times New Roman" w:cs="Times New Roman"/>
          <w:szCs w:val="24"/>
        </w:rPr>
        <w:t>,</w:t>
      </w:r>
      <w:r w:rsidRPr="00CB604F">
        <w:rPr>
          <w:rFonts w:eastAsia="Times New Roman" w:cs="Times New Roman"/>
          <w:szCs w:val="24"/>
        </w:rPr>
        <w:t xml:space="preserve"> στις περιπτώσεις που αφορούν στην παραχώρηση χρήσης σε νησίδες</w:t>
      </w:r>
      <w:r>
        <w:rPr>
          <w:rFonts w:eastAsia="Times New Roman" w:cs="Times New Roman"/>
          <w:szCs w:val="24"/>
        </w:rPr>
        <w:t>,</w:t>
      </w:r>
      <w:r w:rsidRPr="00CB604F">
        <w:rPr>
          <w:rFonts w:eastAsia="Times New Roman" w:cs="Times New Roman"/>
          <w:szCs w:val="24"/>
        </w:rPr>
        <w:t xml:space="preserve"> βραχονησίδες</w:t>
      </w:r>
      <w:r>
        <w:rPr>
          <w:rFonts w:eastAsia="Times New Roman" w:cs="Times New Roman"/>
          <w:szCs w:val="24"/>
        </w:rPr>
        <w:t>,</w:t>
      </w:r>
      <w:r w:rsidRPr="00CB604F">
        <w:rPr>
          <w:rFonts w:eastAsia="Times New Roman" w:cs="Times New Roman"/>
          <w:szCs w:val="24"/>
        </w:rPr>
        <w:t xml:space="preserve"> υφάλους</w:t>
      </w:r>
      <w:r>
        <w:rPr>
          <w:rFonts w:eastAsia="Times New Roman" w:cs="Times New Roman"/>
          <w:szCs w:val="24"/>
        </w:rPr>
        <w:t>,</w:t>
      </w:r>
      <w:r w:rsidRPr="00CB604F">
        <w:rPr>
          <w:rFonts w:eastAsia="Times New Roman" w:cs="Times New Roman"/>
          <w:szCs w:val="24"/>
        </w:rPr>
        <w:t xml:space="preserve"> σκοπέλους και αβαθή θαλάσσιων εκτάσεων</w:t>
      </w:r>
      <w:r>
        <w:rPr>
          <w:rFonts w:eastAsia="Times New Roman" w:cs="Times New Roman"/>
          <w:szCs w:val="24"/>
        </w:rPr>
        <w:t>.</w:t>
      </w:r>
    </w:p>
    <w:p w14:paraId="4D87FF3E"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τούτο διότι διαπιστώνουμε την κρισιμότητα των προβλεπόμενων παραχωρήσεων νησίδων του </w:t>
      </w:r>
      <w:r>
        <w:rPr>
          <w:rFonts w:eastAsia="Times New Roman"/>
          <w:color w:val="222222"/>
          <w:szCs w:val="24"/>
          <w:shd w:val="clear" w:color="auto" w:fill="FFFFFF"/>
        </w:rPr>
        <w:t>δ</w:t>
      </w:r>
      <w:r>
        <w:rPr>
          <w:rFonts w:eastAsia="Times New Roman"/>
          <w:color w:val="222222"/>
          <w:szCs w:val="24"/>
          <w:shd w:val="clear" w:color="auto" w:fill="FFFFFF"/>
        </w:rPr>
        <w:t>ημοσίου, του άρ</w:t>
      </w:r>
      <w:r>
        <w:rPr>
          <w:rFonts w:eastAsia="Times New Roman"/>
          <w:color w:val="222222"/>
          <w:szCs w:val="24"/>
          <w:shd w:val="clear" w:color="auto" w:fill="FFFFFF"/>
        </w:rPr>
        <w:lastRenderedPageBreak/>
        <w:t>θρου 16 του</w:t>
      </w:r>
      <w:r>
        <w:rPr>
          <w:rFonts w:eastAsia="Times New Roman"/>
          <w:color w:val="222222"/>
          <w:szCs w:val="24"/>
          <w:shd w:val="clear" w:color="auto" w:fill="FFFFFF"/>
        </w:rPr>
        <w:t xml:space="preserve"> ν.2971/2001 όπως ίσχυε τότε και όπως αυτό σήμερα τροποποιείται με το άρθρο 36 με το παρόν σχέδιο νόμου. Ειδικά για τα εθνικά μας συμφέροντα, την εθνική μας άμυνα και την ασφάλεια πρέπει πιστεύω να νομοθετούμε εξαλείφοντας κάθε πιθανό μελλοντικό κίνδυνο. Δ</w:t>
      </w:r>
      <w:r>
        <w:rPr>
          <w:rFonts w:eastAsia="Times New Roman"/>
          <w:color w:val="222222"/>
          <w:szCs w:val="24"/>
          <w:shd w:val="clear" w:color="auto" w:fill="FFFFFF"/>
        </w:rPr>
        <w:t>ιότι θα μπορούσε να υπάρξει σχετικός κίνδυνος, κύριοι συνάδελφοι, όταν οντότητα αλλοδαπών συμφερόντων, αμφιλεγόμενης διάθεσης έναντι της Ελλάδας</w:t>
      </w:r>
      <w:r w:rsidRPr="0088536C">
        <w:rPr>
          <w:rFonts w:eastAsia="Times New Roman"/>
          <w:color w:val="222222"/>
          <w:szCs w:val="24"/>
          <w:shd w:val="clear" w:color="auto" w:fill="FFFFFF"/>
        </w:rPr>
        <w:t>,</w:t>
      </w:r>
      <w:r>
        <w:rPr>
          <w:rFonts w:eastAsia="Times New Roman"/>
          <w:color w:val="222222"/>
          <w:szCs w:val="24"/>
          <w:shd w:val="clear" w:color="auto" w:fill="FFFFFF"/>
        </w:rPr>
        <w:t xml:space="preserve"> αποκτήσει δικαιώματα χρήσης επί των άλλων χώρων, οι οποίοι εν δυνάμει δύναται να έχουν στρατηγική σημασία. Γνω</w:t>
      </w:r>
      <w:r>
        <w:rPr>
          <w:rFonts w:eastAsia="Times New Roman"/>
          <w:color w:val="222222"/>
          <w:szCs w:val="24"/>
          <w:shd w:val="clear" w:color="auto" w:fill="FFFFFF"/>
        </w:rPr>
        <w:t>ρίζουμε την ύψιστη στρατηγική σημασία που μπορούν να προσλάβουν οι νησίδες και οι βραχονησίδες του Αιγαίου μας. Ειδικά, μάλιστα, όταν αυτές αποκτούν φυσικά ή νομικά πρόσωπα ξένων συμφερόντων και πολλές φορές όχι φιλικών προς τη χώρα μας.</w:t>
      </w:r>
    </w:p>
    <w:p w14:paraId="4D87FF3F" w14:textId="77777777" w:rsidR="00E01347" w:rsidRDefault="00B0330D">
      <w:pPr>
        <w:spacing w:line="600" w:lineRule="auto"/>
        <w:ind w:firstLine="720"/>
        <w:jc w:val="both"/>
        <w:rPr>
          <w:rFonts w:eastAsia="Times New Roman"/>
          <w:color w:val="222222"/>
          <w:szCs w:val="24"/>
          <w:shd w:val="clear" w:color="auto" w:fill="FFFFFF"/>
        </w:rPr>
      </w:pPr>
      <w:r w:rsidRPr="00160B63">
        <w:rPr>
          <w:rFonts w:eastAsia="Times New Roman" w:cs="Times New Roman"/>
          <w:szCs w:val="24"/>
        </w:rPr>
        <w:t>(</w:t>
      </w:r>
      <w:r>
        <w:rPr>
          <w:rFonts w:eastAsia="Times New Roman" w:cs="Times New Roman"/>
          <w:szCs w:val="24"/>
        </w:rPr>
        <w:t>Στο σημείο αυτό τ</w:t>
      </w:r>
      <w:r>
        <w:rPr>
          <w:rFonts w:eastAsia="Times New Roman" w:cs="Times New Roman"/>
          <w:szCs w:val="24"/>
        </w:rPr>
        <w:t xml:space="preserve">ην Προεδρική Έδρα καταλαμβάνει ο Ε΄ Αντιπρόεδρος της Βουλής κ. </w:t>
      </w:r>
      <w:r w:rsidRPr="000279DB">
        <w:rPr>
          <w:rFonts w:eastAsia="Times New Roman" w:cs="Times New Roman"/>
          <w:b/>
          <w:szCs w:val="24"/>
        </w:rPr>
        <w:t>ΔΗΜΗΤΡΙΟΣ ΚΡΕΜΑΣΤΙΝΟΣ</w:t>
      </w:r>
      <w:r>
        <w:rPr>
          <w:rFonts w:eastAsia="Times New Roman" w:cs="Times New Roman"/>
          <w:szCs w:val="24"/>
        </w:rPr>
        <w:t>)</w:t>
      </w:r>
    </w:p>
    <w:p w14:paraId="4D87FF40"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επιβεβλημένο, λοιπόν, για τους λόγους αυτούς να υπάρξει ένα πιο αυστηρό νομικό πλαίσιο καθοριστικό, σύμφωνα με το οποίο κα</w:t>
      </w:r>
      <w:r>
        <w:rPr>
          <w:rFonts w:eastAsia="Times New Roman"/>
          <w:color w:val="222222"/>
          <w:szCs w:val="24"/>
          <w:shd w:val="clear" w:color="auto" w:fill="FFFFFF"/>
        </w:rPr>
        <w:t>μ</w:t>
      </w:r>
      <w:r>
        <w:rPr>
          <w:rFonts w:eastAsia="Times New Roman"/>
          <w:color w:val="222222"/>
          <w:szCs w:val="24"/>
          <w:shd w:val="clear" w:color="auto" w:fill="FFFFFF"/>
        </w:rPr>
        <w:t>μία νομική ή φυσική οικονομική οντότητα ν</w:t>
      </w:r>
      <w:r>
        <w:rPr>
          <w:rFonts w:eastAsia="Times New Roman"/>
          <w:color w:val="222222"/>
          <w:szCs w:val="24"/>
          <w:shd w:val="clear" w:color="auto" w:fill="FFFFFF"/>
        </w:rPr>
        <w:t xml:space="preserve">α μην μπορεί να κατέχει ποσοστό ανώτερο του 25% επί του συνολικού </w:t>
      </w:r>
      <w:r>
        <w:rPr>
          <w:rFonts w:eastAsia="Times New Roman"/>
          <w:color w:val="222222"/>
          <w:szCs w:val="24"/>
          <w:shd w:val="clear" w:color="auto" w:fill="FFFFFF"/>
        </w:rPr>
        <w:lastRenderedPageBreak/>
        <w:t>οικονομικού σχήματος που διεκδικεί ή στο οποίο κατοχυρώνεται ή παραχωρείται η χρήση ενός εκ των πιο πάνω κρίσιμων χώρων.</w:t>
      </w:r>
    </w:p>
    <w:p w14:paraId="4D87FF41"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Αυτή είναι η ουσία της τροπολογίας, κύριε Πρόεδρε και κυρία Υπουργέ, </w:t>
      </w:r>
      <w:r>
        <w:rPr>
          <w:rFonts w:eastAsia="Times New Roman"/>
          <w:color w:val="222222"/>
          <w:szCs w:val="24"/>
          <w:shd w:val="clear" w:color="auto" w:fill="FFFFFF"/>
        </w:rPr>
        <w:t xml:space="preserve">μέσω της οποίας αιτούμεθα την περαιτέρω </w:t>
      </w:r>
      <w:proofErr w:type="spellStart"/>
      <w:r>
        <w:rPr>
          <w:rFonts w:eastAsia="Times New Roman"/>
          <w:color w:val="222222"/>
          <w:szCs w:val="24"/>
          <w:shd w:val="clear" w:color="auto" w:fill="FFFFFF"/>
        </w:rPr>
        <w:t>αυστηροποίηση</w:t>
      </w:r>
      <w:proofErr w:type="spellEnd"/>
      <w:r>
        <w:rPr>
          <w:rFonts w:eastAsia="Times New Roman"/>
          <w:color w:val="222222"/>
          <w:szCs w:val="24"/>
          <w:shd w:val="clear" w:color="auto" w:fill="FFFFFF"/>
        </w:rPr>
        <w:t xml:space="preserve"> του θεσμικού πλαισίου προς όφελος των εθνικών μας συμφερόντων. </w:t>
      </w:r>
    </w:p>
    <w:p w14:paraId="4D87FF42"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Ζητούμε, λοιπόν, στο άρθρο 36 να προστεθεί παράγραφος 6 η οποία θα έχει ως εξής: «Στις παραχωρήσεις του παρόντος άρθρου, που γίνονται ύστε</w:t>
      </w:r>
      <w:r>
        <w:rPr>
          <w:rFonts w:eastAsia="Times New Roman"/>
          <w:color w:val="222222"/>
          <w:szCs w:val="24"/>
          <w:shd w:val="clear" w:color="auto" w:fill="FFFFFF"/>
        </w:rPr>
        <w:t>ρα από σύμφωνη γνώμη και του Υπουργείου Εθνικής Άμυνας, με τη σύμφωνη γνώμη του Συμβουλίου Άμυνας, απαγορεύεται η παραχώρηση να γίνεται προς οικονομικό σχήμα στο οποίο φυσική ή νομική οντότητα αλλοδαπών συμφερόντων κατέχει ποσοστό ανώτερο του 25%».</w:t>
      </w:r>
    </w:p>
    <w:p w14:paraId="4D87FF43"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Ως εκ τ</w:t>
      </w:r>
      <w:r>
        <w:rPr>
          <w:rFonts w:eastAsia="Times New Roman"/>
          <w:color w:val="222222"/>
          <w:szCs w:val="24"/>
          <w:shd w:val="clear" w:color="auto" w:fill="FFFFFF"/>
        </w:rPr>
        <w:t>ούτου θεωρώ απαραίτητη την έγκριση τ</w:t>
      </w:r>
      <w:r>
        <w:rPr>
          <w:rFonts w:eastAsia="Times New Roman"/>
          <w:color w:val="222222"/>
          <w:szCs w:val="24"/>
          <w:shd w:val="clear" w:color="auto" w:fill="FFFFFF"/>
        </w:rPr>
        <w:t>ή</w:t>
      </w:r>
      <w:r>
        <w:rPr>
          <w:rFonts w:eastAsia="Times New Roman"/>
          <w:color w:val="222222"/>
          <w:szCs w:val="24"/>
          <w:shd w:val="clear" w:color="auto" w:fill="FFFFFF"/>
        </w:rPr>
        <w:t>ς εν λόγω τροπολογίας, η οποία πιστεύω πως θα έχει την ευρύτατη αποδοχή από το σύνολο των συναδέλφων. Έτσι πιστεύω.</w:t>
      </w:r>
    </w:p>
    <w:p w14:paraId="4D87FF44"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Κλείνοντας, θα ήθελα να μείνω λίγο στο άρθρο 61.</w:t>
      </w:r>
    </w:p>
    <w:p w14:paraId="4D87FF45"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Κυρία Υπουργέ, παρ</w:t>
      </w:r>
      <w:r>
        <w:rPr>
          <w:rFonts w:eastAsia="Times New Roman"/>
          <w:color w:val="222222"/>
          <w:szCs w:val="24"/>
          <w:shd w:val="clear" w:color="auto" w:fill="FFFFFF"/>
        </w:rPr>
        <w:t xml:space="preserve">’ </w:t>
      </w:r>
      <w:r>
        <w:rPr>
          <w:rFonts w:eastAsia="Times New Roman"/>
          <w:color w:val="222222"/>
          <w:szCs w:val="24"/>
          <w:shd w:val="clear" w:color="auto" w:fill="FFFFFF"/>
        </w:rPr>
        <w:t>ότι προηγουμένως σας ευχαρίστησα δ</w:t>
      </w:r>
      <w:r>
        <w:rPr>
          <w:rFonts w:eastAsia="Times New Roman"/>
          <w:color w:val="222222"/>
          <w:szCs w:val="24"/>
          <w:shd w:val="clear" w:color="auto" w:fill="FFFFFF"/>
        </w:rPr>
        <w:t xml:space="preserve">ημοσίως, τώρα θα ήθελα να μου επιτρέψετε να σας </w:t>
      </w:r>
      <w:proofErr w:type="spellStart"/>
      <w:r>
        <w:rPr>
          <w:rFonts w:eastAsia="Times New Roman"/>
          <w:color w:val="222222"/>
          <w:szCs w:val="24"/>
          <w:shd w:val="clear" w:color="auto" w:fill="FFFFFF"/>
        </w:rPr>
        <w:t>επιστήσω</w:t>
      </w:r>
      <w:proofErr w:type="spellEnd"/>
      <w:r>
        <w:rPr>
          <w:rFonts w:eastAsia="Times New Roman"/>
          <w:color w:val="222222"/>
          <w:szCs w:val="24"/>
          <w:shd w:val="clear" w:color="auto" w:fill="FFFFFF"/>
        </w:rPr>
        <w:t xml:space="preserve"> την προσοχή σε ένα θέμα για το οποίο πιστεύω πως οι απαντήσεις που δώσατε για τα όσα διαδραματίζονται στην Επιτροπή Εποπτείας και Ελέγχου Παιγνίων δεν ήταν τουλάχιστον οι επιθυμητές, οι αναμενόμενες.</w:t>
      </w:r>
    </w:p>
    <w:p w14:paraId="4D87FF46"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Θυμίζω στο Σώμα και σε όσους συναδέλφους δεν είχαν την ευκαιρία να παρακολουθήσουν τα όσα διαμείφθηκαν στην τελευταία συνεδρίαση της Επιτροπής Οικονομικών, ότι τη στιγμή που εμείς </w:t>
      </w:r>
      <w:proofErr w:type="spellStart"/>
      <w:r>
        <w:rPr>
          <w:rFonts w:eastAsia="Times New Roman"/>
          <w:color w:val="222222"/>
          <w:szCs w:val="24"/>
          <w:shd w:val="clear" w:color="auto" w:fill="FFFFFF"/>
        </w:rPr>
        <w:t>καλούμεθα</w:t>
      </w:r>
      <w:proofErr w:type="spellEnd"/>
      <w:r>
        <w:rPr>
          <w:rFonts w:eastAsia="Times New Roman"/>
          <w:color w:val="222222"/>
          <w:szCs w:val="24"/>
          <w:shd w:val="clear" w:color="auto" w:fill="FFFFFF"/>
        </w:rPr>
        <w:t xml:space="preserve"> σήμερα να ψηφίσουμε, όπως προβλέπει το άρθρο 61, για την αναγκαιό</w:t>
      </w:r>
      <w:r>
        <w:rPr>
          <w:rFonts w:eastAsia="Times New Roman"/>
          <w:color w:val="222222"/>
          <w:szCs w:val="24"/>
          <w:shd w:val="clear" w:color="auto" w:fill="FFFFFF"/>
        </w:rPr>
        <w:t>τητα δημιουργίας νέων θέσεων, αλλά και για την παραμονή των ήδη υπηρετούντων υπαλλήλων στην Επιτροπή Εποπτείας και Ελέγχου Παιγνίων, έρχονται στο φως στοιχεία απομάκρυνσης υπαλλήλων. Ζητώ, λοιπόν, από την ηγεσία του Υπουργείου Οικονομικών να πάρει θέση απέ</w:t>
      </w:r>
      <w:r>
        <w:rPr>
          <w:rFonts w:eastAsia="Times New Roman"/>
          <w:color w:val="222222"/>
          <w:szCs w:val="24"/>
          <w:shd w:val="clear" w:color="auto" w:fill="FFFFFF"/>
        </w:rPr>
        <w:t xml:space="preserve">ναντι στις καταγγελίες που έρχονται στο φως και σχετίζονται με απομακρύνσεις αποσπασμένων υπαλλήλων μετά από απόφαση της διοίκησης της Επιτροπής Εποπτείας και Ελέγχου Παιγνίων. </w:t>
      </w:r>
      <w:r>
        <w:rPr>
          <w:rFonts w:eastAsia="Times New Roman"/>
          <w:color w:val="222222"/>
          <w:szCs w:val="24"/>
          <w:shd w:val="clear" w:color="auto" w:fill="FFFFFF"/>
        </w:rPr>
        <w:lastRenderedPageBreak/>
        <w:t>Δρομολογούνται απομακρύνσεις μη επιθυμητών πολιτικά υπαλλήλων -αυτό εμείς καταλ</w:t>
      </w:r>
      <w:r>
        <w:rPr>
          <w:rFonts w:eastAsia="Times New Roman"/>
          <w:color w:val="222222"/>
          <w:szCs w:val="24"/>
          <w:shd w:val="clear" w:color="auto" w:fill="FFFFFF"/>
        </w:rPr>
        <w:t xml:space="preserve">αβαίνουμε- προκειμένου να ανοίξει ο δρόμος για την απόσπαση και τη μετάταξη άραγε «ημετέρων»; Διερωτώμεθα. Αυτό είναι το ερώτημα. Πιστεύω πως ουδείς μπορεί να </w:t>
      </w:r>
      <w:proofErr w:type="spellStart"/>
      <w:r>
        <w:rPr>
          <w:rFonts w:eastAsia="Times New Roman"/>
          <w:color w:val="222222"/>
          <w:szCs w:val="24"/>
          <w:shd w:val="clear" w:color="auto" w:fill="FFFFFF"/>
        </w:rPr>
        <w:t>κρύπτεται</w:t>
      </w:r>
      <w:proofErr w:type="spellEnd"/>
      <w:r>
        <w:rPr>
          <w:rFonts w:eastAsia="Times New Roman"/>
          <w:color w:val="222222"/>
          <w:szCs w:val="24"/>
          <w:shd w:val="clear" w:color="auto" w:fill="FFFFFF"/>
        </w:rPr>
        <w:t xml:space="preserve"> κάτω από τον μανδύα της </w:t>
      </w:r>
      <w:r>
        <w:rPr>
          <w:rFonts w:eastAsia="Times New Roman"/>
          <w:color w:val="222222"/>
          <w:szCs w:val="24"/>
          <w:shd w:val="clear" w:color="auto" w:fill="FFFFFF"/>
        </w:rPr>
        <w:t>α</w:t>
      </w:r>
      <w:r>
        <w:rPr>
          <w:rFonts w:eastAsia="Times New Roman"/>
          <w:color w:val="222222"/>
          <w:szCs w:val="24"/>
          <w:shd w:val="clear" w:color="auto" w:fill="FFFFFF"/>
        </w:rPr>
        <w:t xml:space="preserve">νεξάρτητης </w:t>
      </w:r>
      <w:r>
        <w:rPr>
          <w:rFonts w:eastAsia="Times New Roman"/>
          <w:color w:val="222222"/>
          <w:szCs w:val="24"/>
          <w:shd w:val="clear" w:color="auto" w:fill="FFFFFF"/>
        </w:rPr>
        <w:t>α</w:t>
      </w:r>
      <w:r>
        <w:rPr>
          <w:rFonts w:eastAsia="Times New Roman"/>
          <w:color w:val="222222"/>
          <w:szCs w:val="24"/>
          <w:shd w:val="clear" w:color="auto" w:fill="FFFFFF"/>
        </w:rPr>
        <w:t>ρχής.</w:t>
      </w:r>
    </w:p>
    <w:p w14:paraId="4D87FF47"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Επανέρχομαι, λοιπόν, κυρία Υπουργέ -και </w:t>
      </w:r>
      <w:r>
        <w:rPr>
          <w:rFonts w:eastAsia="Times New Roman"/>
          <w:color w:val="222222"/>
          <w:szCs w:val="24"/>
          <w:shd w:val="clear" w:color="auto" w:fill="FFFFFF"/>
        </w:rPr>
        <w:t>λυπούμαι αν γίνομαι δυσάρεστος- γιατί αφ</w:t>
      </w:r>
      <w:r>
        <w:rPr>
          <w:rFonts w:eastAsia="Times New Roman"/>
          <w:color w:val="222222"/>
          <w:szCs w:val="24"/>
          <w:shd w:val="clear" w:color="auto" w:fill="FFFFFF"/>
        </w:rPr>
        <w:t xml:space="preserve">’ </w:t>
      </w:r>
      <w:r>
        <w:rPr>
          <w:rFonts w:eastAsia="Times New Roman"/>
          <w:color w:val="222222"/>
          <w:szCs w:val="24"/>
          <w:shd w:val="clear" w:color="auto" w:fill="FFFFFF"/>
        </w:rPr>
        <w:t>ενός θεωρώ πως αυτό το θέμα πρέπει να το τακτοποιήσετε κινούμενη εντός του πεδίου του αισθήματος δικαίου και όταν λέτε πως το Υπουργείο Οικονομικών δεν μπορεί να πάρει θέση, τη στιγμή που η Επιτροπή Εποπτείας και Ε</w:t>
      </w:r>
      <w:r>
        <w:rPr>
          <w:rFonts w:eastAsia="Times New Roman"/>
          <w:color w:val="222222"/>
          <w:szCs w:val="24"/>
          <w:shd w:val="clear" w:color="auto" w:fill="FFFFFF"/>
        </w:rPr>
        <w:t xml:space="preserve">λέγχου Παιγνίων είναι μια </w:t>
      </w:r>
      <w:r>
        <w:rPr>
          <w:rFonts w:eastAsia="Times New Roman"/>
          <w:color w:val="222222"/>
          <w:szCs w:val="24"/>
          <w:shd w:val="clear" w:color="auto" w:fill="FFFFFF"/>
        </w:rPr>
        <w:t>α</w:t>
      </w:r>
      <w:r>
        <w:rPr>
          <w:rFonts w:eastAsia="Times New Roman"/>
          <w:color w:val="222222"/>
          <w:szCs w:val="24"/>
          <w:shd w:val="clear" w:color="auto" w:fill="FFFFFF"/>
        </w:rPr>
        <w:t xml:space="preserve">νεξάρτητη </w:t>
      </w:r>
      <w:r>
        <w:rPr>
          <w:rFonts w:eastAsia="Times New Roman"/>
          <w:color w:val="222222"/>
          <w:szCs w:val="24"/>
          <w:shd w:val="clear" w:color="auto" w:fill="FFFFFF"/>
        </w:rPr>
        <w:t>α</w:t>
      </w:r>
      <w:r>
        <w:rPr>
          <w:rFonts w:eastAsia="Times New Roman"/>
          <w:color w:val="222222"/>
          <w:szCs w:val="24"/>
          <w:shd w:val="clear" w:color="auto" w:fill="FFFFFF"/>
        </w:rPr>
        <w:t>ρχή, μάλλον λέτε ότι δεν έχετε καμμία επιρροή σε αυτή την υπηρεσία, για την οποία τόσο εγώ, όσο πιστεύω και οι συνάδελφοι, είμαστε βέβαιοι ότι συνεργάζεστε και επηρεάζετε τη λειτουργία της. Αφ</w:t>
      </w:r>
      <w:r>
        <w:rPr>
          <w:rFonts w:eastAsia="Times New Roman"/>
          <w:color w:val="222222"/>
          <w:szCs w:val="24"/>
          <w:shd w:val="clear" w:color="auto" w:fill="FFFFFF"/>
        </w:rPr>
        <w:t xml:space="preserve">’ </w:t>
      </w:r>
      <w:r>
        <w:rPr>
          <w:rFonts w:eastAsia="Times New Roman"/>
          <w:color w:val="222222"/>
          <w:szCs w:val="24"/>
          <w:shd w:val="clear" w:color="auto" w:fill="FFFFFF"/>
        </w:rPr>
        <w:t>ετέρου –αν μου επιτρέπετ</w:t>
      </w:r>
      <w:r>
        <w:rPr>
          <w:rFonts w:eastAsia="Times New Roman"/>
          <w:color w:val="222222"/>
          <w:szCs w:val="24"/>
          <w:shd w:val="clear" w:color="auto" w:fill="FFFFFF"/>
        </w:rPr>
        <w:t xml:space="preserve">ε την έκφραση- «πετάτε το μπαλάκι» στον Υπουργό Οικονομικών όταν λέτε πως είναι εκείνος που θα αποφασίσει εάν τελικά θα εγκρίνει την απόσπαση των υπαλλήλων που θα ζητήσουν να υπηρετήσουν στην </w:t>
      </w:r>
      <w:r>
        <w:rPr>
          <w:rFonts w:eastAsia="Times New Roman"/>
          <w:color w:val="222222"/>
          <w:szCs w:val="24"/>
          <w:shd w:val="clear" w:color="auto" w:fill="FFFFFF"/>
        </w:rPr>
        <w:t>α</w:t>
      </w:r>
      <w:r>
        <w:rPr>
          <w:rFonts w:eastAsia="Times New Roman"/>
          <w:color w:val="222222"/>
          <w:szCs w:val="24"/>
          <w:shd w:val="clear" w:color="auto" w:fill="FFFFFF"/>
        </w:rPr>
        <w:t xml:space="preserve">νεξάρτητη αυτή </w:t>
      </w:r>
      <w:r>
        <w:rPr>
          <w:rFonts w:eastAsia="Times New Roman"/>
          <w:color w:val="222222"/>
          <w:szCs w:val="24"/>
          <w:shd w:val="clear" w:color="auto" w:fill="FFFFFF"/>
        </w:rPr>
        <w:t>α</w:t>
      </w:r>
      <w:r>
        <w:rPr>
          <w:rFonts w:eastAsia="Times New Roman"/>
          <w:color w:val="222222"/>
          <w:szCs w:val="24"/>
          <w:shd w:val="clear" w:color="auto" w:fill="FFFFFF"/>
        </w:rPr>
        <w:t xml:space="preserve">ρχή. </w:t>
      </w:r>
      <w:r>
        <w:rPr>
          <w:rFonts w:eastAsia="Times New Roman"/>
          <w:color w:val="222222"/>
          <w:szCs w:val="24"/>
          <w:shd w:val="clear" w:color="auto" w:fill="FFFFFF"/>
        </w:rPr>
        <w:lastRenderedPageBreak/>
        <w:t>Δεν μπορεί, λοιπόν, να συμβαίνουν και τα δ</w:t>
      </w:r>
      <w:r>
        <w:rPr>
          <w:rFonts w:eastAsia="Times New Roman"/>
          <w:color w:val="222222"/>
          <w:szCs w:val="24"/>
          <w:shd w:val="clear" w:color="auto" w:fill="FFFFFF"/>
        </w:rPr>
        <w:t xml:space="preserve">ύο, δηλαδή δεν μπορεί στις νέες αποσπάσεις να έχει λόγο ο Υπουργός Οικονομικών, ενώ για τις λήξεις των παλαιών αποσπάσεων να είναι αρμόδιος μόνο ο </w:t>
      </w:r>
      <w:r>
        <w:rPr>
          <w:rFonts w:eastAsia="Times New Roman"/>
          <w:color w:val="222222"/>
          <w:szCs w:val="24"/>
          <w:shd w:val="clear" w:color="auto" w:fill="FFFFFF"/>
        </w:rPr>
        <w:t>π</w:t>
      </w:r>
      <w:r>
        <w:rPr>
          <w:rFonts w:eastAsia="Times New Roman"/>
          <w:color w:val="222222"/>
          <w:szCs w:val="24"/>
          <w:shd w:val="clear" w:color="auto" w:fill="FFFFFF"/>
        </w:rPr>
        <w:t xml:space="preserve">ρόεδρος της </w:t>
      </w:r>
      <w:r>
        <w:rPr>
          <w:rFonts w:eastAsia="Times New Roman"/>
          <w:color w:val="222222"/>
          <w:szCs w:val="24"/>
          <w:shd w:val="clear" w:color="auto" w:fill="FFFFFF"/>
        </w:rPr>
        <w:t>α</w:t>
      </w:r>
      <w:r>
        <w:rPr>
          <w:rFonts w:eastAsia="Times New Roman"/>
          <w:color w:val="222222"/>
          <w:szCs w:val="24"/>
          <w:shd w:val="clear" w:color="auto" w:fill="FFFFFF"/>
        </w:rPr>
        <w:t xml:space="preserve">νεξάρτητης </w:t>
      </w:r>
      <w:r>
        <w:rPr>
          <w:rFonts w:eastAsia="Times New Roman"/>
          <w:color w:val="222222"/>
          <w:szCs w:val="24"/>
          <w:shd w:val="clear" w:color="auto" w:fill="FFFFFF"/>
        </w:rPr>
        <w:t>α</w:t>
      </w:r>
      <w:r>
        <w:rPr>
          <w:rFonts w:eastAsia="Times New Roman"/>
          <w:color w:val="222222"/>
          <w:szCs w:val="24"/>
          <w:shd w:val="clear" w:color="auto" w:fill="FFFFFF"/>
        </w:rPr>
        <w:t>ρχής.</w:t>
      </w:r>
    </w:p>
    <w:p w14:paraId="4D87FF48"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 αυτό θα ήθελα να ζητήσω από τον Υπουργό Οικονομικών να τοποθετηθεί απομακ</w:t>
      </w:r>
      <w:r>
        <w:rPr>
          <w:rFonts w:eastAsia="Times New Roman"/>
          <w:color w:val="222222"/>
          <w:szCs w:val="24"/>
          <w:shd w:val="clear" w:color="auto" w:fill="FFFFFF"/>
        </w:rPr>
        <w:t>ρύνοντας, αν θέλετε, όποιες σκιές πλανώνται σε αυτή την υπόθεση.</w:t>
      </w:r>
    </w:p>
    <w:p w14:paraId="4D87FF49"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14:paraId="4D87FF4A" w14:textId="77777777" w:rsidR="00E01347" w:rsidRDefault="00B0330D">
      <w:pPr>
        <w:spacing w:line="600" w:lineRule="auto"/>
        <w:ind w:firstLine="720"/>
        <w:jc w:val="both"/>
        <w:rPr>
          <w:rFonts w:eastAsia="Times New Roman"/>
          <w:color w:val="222222"/>
          <w:szCs w:val="24"/>
          <w:shd w:val="clear" w:color="auto" w:fill="FFFFFF"/>
        </w:rPr>
      </w:pPr>
      <w:r w:rsidRPr="00687E4E">
        <w:rPr>
          <w:rFonts w:eastAsia="Times New Roman"/>
          <w:b/>
          <w:color w:val="222222"/>
          <w:szCs w:val="24"/>
          <w:shd w:val="clear" w:color="auto" w:fill="FFFFFF"/>
        </w:rPr>
        <w:t xml:space="preserve">ΠΡΟΕΔΡΕΥΩΝ (Δημήτριος </w:t>
      </w:r>
      <w:proofErr w:type="spellStart"/>
      <w:r w:rsidRPr="00687E4E">
        <w:rPr>
          <w:rFonts w:eastAsia="Times New Roman"/>
          <w:b/>
          <w:color w:val="222222"/>
          <w:szCs w:val="24"/>
          <w:shd w:val="clear" w:color="auto" w:fill="FFFFFF"/>
        </w:rPr>
        <w:t>Κρεμαστινός</w:t>
      </w:r>
      <w:proofErr w:type="spellEnd"/>
      <w:r w:rsidRPr="00687E4E">
        <w:rPr>
          <w:rFonts w:eastAsia="Times New Roman"/>
          <w:b/>
          <w:color w:val="222222"/>
          <w:szCs w:val="24"/>
          <w:shd w:val="clear" w:color="auto" w:fill="FFFFFF"/>
        </w:rPr>
        <w:t>):</w:t>
      </w:r>
      <w:r>
        <w:rPr>
          <w:rFonts w:eastAsia="Times New Roman"/>
          <w:color w:val="222222"/>
          <w:szCs w:val="24"/>
          <w:shd w:val="clear" w:color="auto" w:fill="FFFFFF"/>
        </w:rPr>
        <w:t xml:space="preserve"> Ευχαριστούμε.</w:t>
      </w:r>
    </w:p>
    <w:p w14:paraId="4D87FF4B"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ο κ. </w:t>
      </w:r>
      <w:proofErr w:type="spellStart"/>
      <w:r>
        <w:rPr>
          <w:rFonts w:eastAsia="Times New Roman"/>
          <w:color w:val="222222"/>
          <w:szCs w:val="24"/>
          <w:shd w:val="clear" w:color="auto" w:fill="FFFFFF"/>
        </w:rPr>
        <w:t>Μπαλωμενάκης</w:t>
      </w:r>
      <w:proofErr w:type="spellEnd"/>
      <w:r>
        <w:rPr>
          <w:rFonts w:eastAsia="Times New Roman"/>
          <w:color w:val="222222"/>
          <w:szCs w:val="24"/>
          <w:shd w:val="clear" w:color="auto" w:fill="FFFFFF"/>
        </w:rPr>
        <w:t>, Βουλευτής του ΣΥΡΙΖΑ, για επτά λεπτά.</w:t>
      </w:r>
    </w:p>
    <w:p w14:paraId="4D87FF4C" w14:textId="77777777" w:rsidR="00E01347" w:rsidRDefault="00B0330D">
      <w:pPr>
        <w:spacing w:line="600" w:lineRule="auto"/>
        <w:ind w:firstLine="720"/>
        <w:jc w:val="both"/>
        <w:rPr>
          <w:rFonts w:eastAsia="Times New Roman"/>
          <w:color w:val="222222"/>
          <w:szCs w:val="24"/>
          <w:shd w:val="clear" w:color="auto" w:fill="FFFFFF"/>
        </w:rPr>
      </w:pPr>
      <w:r w:rsidRPr="00A9365F">
        <w:rPr>
          <w:rFonts w:eastAsia="Times New Roman"/>
          <w:b/>
          <w:color w:val="222222"/>
          <w:szCs w:val="24"/>
          <w:shd w:val="clear" w:color="auto" w:fill="FFFFFF"/>
        </w:rPr>
        <w:t>ΑΝΤΩΝ</w:t>
      </w:r>
      <w:r>
        <w:rPr>
          <w:rFonts w:eastAsia="Times New Roman"/>
          <w:b/>
          <w:color w:val="222222"/>
          <w:szCs w:val="24"/>
          <w:shd w:val="clear" w:color="auto" w:fill="FFFFFF"/>
        </w:rPr>
        <w:t>Η</w:t>
      </w:r>
      <w:r w:rsidRPr="00A9365F">
        <w:rPr>
          <w:rFonts w:eastAsia="Times New Roman"/>
          <w:b/>
          <w:color w:val="222222"/>
          <w:szCs w:val="24"/>
          <w:shd w:val="clear" w:color="auto" w:fill="FFFFFF"/>
        </w:rPr>
        <w:t>Σ ΜΠΑΛΩΜΕΝΑΚΗΣ:</w:t>
      </w:r>
      <w:r>
        <w:rPr>
          <w:rFonts w:eastAsia="Times New Roman"/>
          <w:color w:val="222222"/>
          <w:szCs w:val="24"/>
          <w:shd w:val="clear" w:color="auto" w:fill="FFFFFF"/>
        </w:rPr>
        <w:t xml:space="preserve"> Ευχαριστώ, κύριε Πρόεδρε.</w:t>
      </w:r>
    </w:p>
    <w:p w14:paraId="4D87FF4D"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w:t>
      </w:r>
      <w:r>
        <w:rPr>
          <w:rFonts w:eastAsia="Times New Roman"/>
          <w:color w:val="222222"/>
          <w:szCs w:val="24"/>
          <w:shd w:val="clear" w:color="auto" w:fill="FFFFFF"/>
        </w:rPr>
        <w:t xml:space="preserve">και κύριοι συνάδελφοι, είναι γεγονός ότι με αυτό το σχέδιο νόμου καταβάλλεται προσπάθεια να περιοριστούν τα φαινόμενα αυθαιρεσίας επί του αιγιαλού, να διασφαλιστούν ατομικά δικαιώματα </w:t>
      </w:r>
      <w:proofErr w:type="spellStart"/>
      <w:r>
        <w:rPr>
          <w:rFonts w:eastAsia="Times New Roman"/>
          <w:color w:val="222222"/>
          <w:szCs w:val="24"/>
          <w:shd w:val="clear" w:color="auto" w:fill="FFFFFF"/>
        </w:rPr>
        <w:t>λουομένων</w:t>
      </w:r>
      <w:proofErr w:type="spellEnd"/>
      <w:r>
        <w:rPr>
          <w:rFonts w:eastAsia="Times New Roman"/>
          <w:color w:val="222222"/>
          <w:szCs w:val="24"/>
          <w:shd w:val="clear" w:color="auto" w:fill="FFFFFF"/>
        </w:rPr>
        <w:t xml:space="preserve"> και γενικά χρηστών του δημοσίου </w:t>
      </w:r>
      <w:r>
        <w:rPr>
          <w:rFonts w:eastAsia="Times New Roman"/>
          <w:color w:val="222222"/>
          <w:szCs w:val="24"/>
          <w:shd w:val="clear" w:color="auto" w:fill="FFFFFF"/>
        </w:rPr>
        <w:lastRenderedPageBreak/>
        <w:t>αυτού αγαθού και να αποκλειστο</w:t>
      </w:r>
      <w:r>
        <w:rPr>
          <w:rFonts w:eastAsia="Times New Roman"/>
          <w:color w:val="222222"/>
          <w:szCs w:val="24"/>
          <w:shd w:val="clear" w:color="auto" w:fill="FFFFFF"/>
        </w:rPr>
        <w:t>ύν παρόμοια φαινόμενα στο μέλλον.</w:t>
      </w:r>
    </w:p>
    <w:p w14:paraId="4D87FF4E"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επίσης, γεγονός ότι τα τελευταία χρόνια έχει προκύψει μία σημαντική αλλαγή στο καθεστώς χρήσης του παραλιακού χώρου με την εισαγωγή του συστήματος ηλεκτρονικών πλειστηριασμών, που σε σημαντικό βαθμό περιορίζει περιπ</w:t>
      </w:r>
      <w:r>
        <w:rPr>
          <w:rFonts w:eastAsia="Times New Roman"/>
          <w:color w:val="222222"/>
          <w:szCs w:val="24"/>
          <w:shd w:val="clear" w:color="auto" w:fill="FFFFFF"/>
        </w:rPr>
        <w:t>τώσεις αυθαιρεσιών και δημιουργία κυκλωμάτων εκμετάλλευσής τους από οργανωμένα συμφέροντα.</w:t>
      </w:r>
    </w:p>
    <w:p w14:paraId="4D87FF4F"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Αυτά είναι γεγονότα τα οποία γνωρίζουν οι πολίτες και έχουν επανειλημμένα επιδοκιμαστεί τόσο από τους φορείς της τοπικής αυτοδιοίκησης, όσο και από περιβαλλοντικές ο</w:t>
      </w:r>
      <w:r>
        <w:rPr>
          <w:rFonts w:eastAsia="Times New Roman"/>
          <w:color w:val="222222"/>
          <w:szCs w:val="24"/>
          <w:shd w:val="clear" w:color="auto" w:fill="FFFFFF"/>
        </w:rPr>
        <w:t xml:space="preserve">ργανώσεις και κινήσεις υπέρ των ελεύθερων χώρων. Γι’ αυτό και ακούγεται παράδοξο να κατηγορούν την Κυβέρνηση εκπρόσωποι των κομμάτων εκείνων που διαχρονικά ταυτίστηκαν με την αδιαφορία, για να μην πούμε την περιφρόνηση προς το φυσικό περιβάλλον, που είχαν </w:t>
      </w:r>
      <w:r>
        <w:rPr>
          <w:rFonts w:eastAsia="Times New Roman"/>
          <w:color w:val="222222"/>
          <w:szCs w:val="24"/>
          <w:shd w:val="clear" w:color="auto" w:fill="FFFFFF"/>
        </w:rPr>
        <w:t xml:space="preserve">παραχωρήσει τεράστιες εκτάσεις σε ιδιωτικά συμφέροντα και εποφθαλμιούσαν και τα τελευταία τμήματα </w:t>
      </w:r>
      <w:proofErr w:type="spellStart"/>
      <w:r>
        <w:rPr>
          <w:rFonts w:eastAsia="Times New Roman"/>
          <w:color w:val="222222"/>
          <w:szCs w:val="24"/>
          <w:shd w:val="clear" w:color="auto" w:fill="FFFFFF"/>
        </w:rPr>
        <w:t>περιαστικού</w:t>
      </w:r>
      <w:proofErr w:type="spellEnd"/>
      <w:r>
        <w:rPr>
          <w:rFonts w:eastAsia="Times New Roman"/>
          <w:color w:val="222222"/>
          <w:szCs w:val="24"/>
          <w:shd w:val="clear" w:color="auto" w:fill="FFFFFF"/>
        </w:rPr>
        <w:t xml:space="preserve"> πρασίνου, που θα τα είχαν και αυτά οικοπεδοποιήσει και </w:t>
      </w:r>
      <w:r>
        <w:rPr>
          <w:rFonts w:eastAsia="Times New Roman"/>
          <w:color w:val="222222"/>
          <w:szCs w:val="24"/>
          <w:shd w:val="clear" w:color="auto" w:fill="FFFFFF"/>
        </w:rPr>
        <w:lastRenderedPageBreak/>
        <w:t>παραδώσει στο αδηφάγο μεγάλο κεφάλαιο, εάν δεν είχε αναπτυχθεί τα τελευταία χρόνια το διεκδ</w:t>
      </w:r>
      <w:r>
        <w:rPr>
          <w:rFonts w:eastAsia="Times New Roman"/>
          <w:color w:val="222222"/>
          <w:szCs w:val="24"/>
          <w:shd w:val="clear" w:color="auto" w:fill="FFFFFF"/>
        </w:rPr>
        <w:t>ικητικό κίνημα των πολιτών υπέρ των ελεύθερων χώρων, υπέρ του δικαιώματος τελικά της ανεμπόδιστης χρήσης των φυσικών αγαθών.</w:t>
      </w:r>
    </w:p>
    <w:p w14:paraId="4D87FF50"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Μου έρχεται στον νου η περίπτωση της έκτασης των Αγίων Αποστόλων δυτικά της πόλης των Χανίων, που την είχαν βάλει στο μάτι ήδη από </w:t>
      </w:r>
      <w:r>
        <w:rPr>
          <w:rFonts w:eastAsia="Times New Roman"/>
          <w:color w:val="222222"/>
          <w:szCs w:val="24"/>
          <w:shd w:val="clear" w:color="auto" w:fill="FFFFFF"/>
        </w:rPr>
        <w:t>τη δεκαετία του 1960 διαπλεκόμενα συμφέροντα, συμφέροντα που συγκοινωνούσαν ευθέως και απροκάλυπτα με την πολιτική εξουσία της εποχής, η οποία πολιτική εξουσία της εποχής είχε -είναι γνωστό ήδη αυτό- και τοπική διάσταση, που αργότερα, ακόμα και επί της παν</w:t>
      </w:r>
      <w:r>
        <w:rPr>
          <w:rFonts w:eastAsia="Times New Roman"/>
          <w:color w:val="222222"/>
          <w:szCs w:val="24"/>
          <w:shd w:val="clear" w:color="auto" w:fill="FFFFFF"/>
        </w:rPr>
        <w:t xml:space="preserve">τοκρατορίας του ΠΑΣΟΚ, με εμφανείς και αφανείς υπόγειες διεργασίες έγιναν «απόπειρες αξιοποίησης» και που σήμερα, χάρη στο αποφασιστικό και παλλαϊκό κίνημα για τη σωτηρία τους, αποτελούν το καμάρι της περιοχής μας, χώρο αναψυχής και μαζικής άθλησης και </w:t>
      </w:r>
      <w:proofErr w:type="spellStart"/>
      <w:r>
        <w:rPr>
          <w:rFonts w:eastAsia="Times New Roman"/>
          <w:color w:val="222222"/>
          <w:szCs w:val="24"/>
          <w:shd w:val="clear" w:color="auto" w:fill="FFFFFF"/>
        </w:rPr>
        <w:t>ψυχ</w:t>
      </w:r>
      <w:r>
        <w:rPr>
          <w:rFonts w:eastAsia="Times New Roman"/>
          <w:color w:val="222222"/>
          <w:szCs w:val="24"/>
          <w:shd w:val="clear" w:color="auto" w:fill="FFFFFF"/>
        </w:rPr>
        <w:t>αγώγησης</w:t>
      </w:r>
      <w:proofErr w:type="spellEnd"/>
      <w:r>
        <w:rPr>
          <w:rFonts w:eastAsia="Times New Roman"/>
          <w:color w:val="222222"/>
          <w:szCs w:val="24"/>
          <w:shd w:val="clear" w:color="auto" w:fill="FFFFFF"/>
        </w:rPr>
        <w:t xml:space="preserve"> της πόλης των Χανίων.</w:t>
      </w:r>
    </w:p>
    <w:p w14:paraId="4D87FF51"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Είμαστε υπερήφανοι, κυρίες και κύριοι συνάδελφοι, -κυρίως σε εσάς της Αντιπολίτευσης απευθύνομαι, που λοιδορείτε </w:t>
      </w:r>
      <w:r>
        <w:rPr>
          <w:rFonts w:eastAsia="Times New Roman"/>
          <w:color w:val="222222"/>
          <w:szCs w:val="24"/>
          <w:shd w:val="clear" w:color="auto" w:fill="FFFFFF"/>
        </w:rPr>
        <w:lastRenderedPageBreak/>
        <w:t>τόσο ανιστόρητα την Αριστερά και τους αγώνες της για το δημόσιο συμφέρον- που αποτελέσαμε και αποτελούμε μέρος τ</w:t>
      </w:r>
      <w:r>
        <w:rPr>
          <w:rFonts w:eastAsia="Times New Roman"/>
          <w:color w:val="222222"/>
          <w:szCs w:val="24"/>
          <w:shd w:val="clear" w:color="auto" w:fill="FFFFFF"/>
        </w:rPr>
        <w:t>ων αγώνων για τους ελεύθερους χώρους. Ταυτόχρονα, αυτό το σχέδιο νόμου χαρακτηρίζεται από την αναγκαία ευελιξία για περιπτώσεις έργων που έγιναν για την αντιμετώπιση φυσικών καταστροφών ή για την αποφυγή αυτών, για περιπτώσεις που απαιτείται από την εθνική</w:t>
      </w:r>
      <w:r>
        <w:rPr>
          <w:rFonts w:eastAsia="Times New Roman"/>
          <w:color w:val="222222"/>
          <w:szCs w:val="24"/>
          <w:shd w:val="clear" w:color="auto" w:fill="FFFFFF"/>
        </w:rPr>
        <w:t xml:space="preserve"> άμυνα ή από το γενικότερο συμφέρον.</w:t>
      </w:r>
    </w:p>
    <w:p w14:paraId="4D87FF52"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μην έχετε καμμία αμφιβολία ότι όπου απαιτούνται εξαιρέσεις, αυτές θα έχουν αιτιολόγηση και η αιτιολόγηση θα είναι σύμφωνη με το πνεύμα αυτού του νόμου και με το Σύνταγμα της χώρας μας.</w:t>
      </w:r>
    </w:p>
    <w:p w14:paraId="4D87FF53"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Υπάρχει προοπτική να ατονήσει </w:t>
      </w:r>
      <w:r>
        <w:rPr>
          <w:rFonts w:eastAsia="Times New Roman"/>
          <w:color w:val="222222"/>
          <w:szCs w:val="24"/>
          <w:shd w:val="clear" w:color="auto" w:fill="FFFFFF"/>
        </w:rPr>
        <w:t>και εν</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τέλει να καταργηθεί ως έννοια εφεξής ο παλαιός αιγιαλός. Στην εκτίμηση αυτή συντείνει βεβαίως η αλλαγή στον χαρακτήρα του, από ιδιωτική περιουσία του δημοσίου σε δημόσια πλέον περιουσία, κυρίως όμως η ολοκλήρωση των χαράξεων του αιγιαλού, που, όπως </w:t>
      </w:r>
      <w:r>
        <w:rPr>
          <w:rFonts w:eastAsia="Times New Roman"/>
          <w:color w:val="222222"/>
          <w:szCs w:val="24"/>
          <w:shd w:val="clear" w:color="auto" w:fill="FFFFFF"/>
        </w:rPr>
        <w:t>ξέρετε, αποτελεί διακηρυγμένο στόχο και δέσμευση αυτής της Κυβέρνησης.</w:t>
      </w:r>
    </w:p>
    <w:p w14:paraId="4D87FF54"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Με την οριστικοποίηση των χαράξεων δεν θα υπάρχει πλέον ανάγκη διαχωρισμού του αιγιαλού σε τμήματα αναλόγως του τρόπου διαμόρφωσής του όπως γίνεται μέχρι σήμερα. Οι πάσης φύσεως συναλλα</w:t>
      </w:r>
      <w:r>
        <w:rPr>
          <w:rFonts w:eastAsia="Times New Roman"/>
          <w:color w:val="222222"/>
          <w:szCs w:val="24"/>
          <w:shd w:val="clear" w:color="auto" w:fill="FFFFFF"/>
        </w:rPr>
        <w:t>γές των πολιτών με το κράτος για το θέμα αυτό θα γίνουν ταχύτερες και ασφαλέστερες.</w:t>
      </w:r>
    </w:p>
    <w:p w14:paraId="4D87FF55"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να προσεγγίσουμε καλύτερα το όλο θέμα θέλω να αναφερθώ σε μερικές παραδοχές που ισχύουν διαχρονικά:</w:t>
      </w:r>
    </w:p>
    <w:p w14:paraId="4D87FF56"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Πρώτη παραδοχή: η μέχρι σήμερα χάραξη των ορίων αιγιαλού και παλαιού</w:t>
      </w:r>
      <w:r>
        <w:rPr>
          <w:rFonts w:eastAsia="Times New Roman"/>
          <w:color w:val="222222"/>
          <w:szCs w:val="24"/>
          <w:shd w:val="clear" w:color="auto" w:fill="FFFFFF"/>
        </w:rPr>
        <w:t xml:space="preserve"> αιγιαλού υπήρξε σε πολλές περιπτώσεις ατελής ή όχι πάντοτε ακριβής. Σε ορισμένες περιπτώσεις είχε γίνει και με ρουσφετολογικά κριτήρια.</w:t>
      </w:r>
    </w:p>
    <w:p w14:paraId="4D87FF57"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Δεύτερη παραδοχή: οι κατά τόπους υπηρεσίες ελέγχου, δηλαδή οι κτηματικές υπηρεσίες, δεν ήταν ούτε είναι σήμερα άρτια εξ</w:t>
      </w:r>
      <w:r>
        <w:rPr>
          <w:rFonts w:eastAsia="Times New Roman"/>
          <w:color w:val="222222"/>
          <w:szCs w:val="24"/>
          <w:shd w:val="clear" w:color="auto" w:fill="FFFFFF"/>
        </w:rPr>
        <w:t>οπλισμένες και δεν διαθέτουν το κατάλληλο προσωπικό για να αντιμετωπίσουν τον όγκο των υποθέσεων αιγιαλού και παραλίας.</w:t>
      </w:r>
    </w:p>
    <w:p w14:paraId="4D87FF58" w14:textId="77777777" w:rsidR="00E01347" w:rsidRDefault="00B0330D">
      <w:pPr>
        <w:spacing w:line="600" w:lineRule="auto"/>
        <w:ind w:firstLine="720"/>
        <w:jc w:val="both"/>
        <w:rPr>
          <w:rFonts w:eastAsia="Times New Roman" w:cs="Times New Roman"/>
          <w:szCs w:val="24"/>
        </w:rPr>
      </w:pPr>
      <w:r>
        <w:rPr>
          <w:rFonts w:eastAsia="Times New Roman"/>
          <w:color w:val="222222"/>
          <w:szCs w:val="24"/>
          <w:shd w:val="clear" w:color="auto" w:fill="FFFFFF"/>
        </w:rPr>
        <w:lastRenderedPageBreak/>
        <w:t>Τρίτη παραδοχή: καθ’ όλο το προηγούμενο διάστημα υπήρξαν πράγματι  παρεμβάσεις επί του αιγιαλού και της παραλίας, που γενικά μπορούμε να</w:t>
      </w:r>
      <w:r>
        <w:rPr>
          <w:rFonts w:eastAsia="Times New Roman"/>
          <w:color w:val="222222"/>
          <w:szCs w:val="24"/>
          <w:shd w:val="clear" w:color="auto" w:fill="FFFFFF"/>
        </w:rPr>
        <w:t xml:space="preserve"> τις κατατάξουμε σε τρεις κατηγορίες: Όσες έγιναν στο απώτατο παρελθόν από οργανισμούς τοπικής αυτοδιοίκησης για καλλωπισμό και στοιχειώδεις ανέσεις ή και πρόσβαση των πολιτών στη θάλασσα. Πολλές από αυτές στη συνέχεια εκμισθώθηκαν δυνάμει του </w:t>
      </w:r>
      <w:proofErr w:type="spellStart"/>
      <w:r>
        <w:rPr>
          <w:rFonts w:eastAsia="Times New Roman"/>
          <w:color w:val="222222"/>
          <w:szCs w:val="24"/>
          <w:shd w:val="clear" w:color="auto" w:fill="FFFFFF"/>
        </w:rPr>
        <w:t>προϊσχύοντος</w:t>
      </w:r>
      <w:proofErr w:type="spellEnd"/>
      <w:r>
        <w:rPr>
          <w:rFonts w:eastAsia="Times New Roman"/>
          <w:color w:val="222222"/>
          <w:szCs w:val="24"/>
          <w:shd w:val="clear" w:color="auto" w:fill="FFFFFF"/>
        </w:rPr>
        <w:t xml:space="preserve"> καθεστώτος εκμίσθωσης, μέσω των κοινοτήτων ειδικά, σε ιδιώτες για την άσκηση επιχειρηματικής δραστηριότητας ή ακόμα είχαν δοθεί οι βεβαιώσεις από προέδρους κοινοτήτων που μπορούσαν να τα δώσουν βάσει του τότε καθεστώτος, που περιέπλεκαν το καθεστώς κυριότ</w:t>
      </w:r>
      <w:r>
        <w:rPr>
          <w:rFonts w:eastAsia="Times New Roman"/>
          <w:color w:val="222222"/>
          <w:szCs w:val="24"/>
          <w:shd w:val="clear" w:color="auto" w:fill="FFFFFF"/>
        </w:rPr>
        <w:t>ητας και δημιούργησαν εσφαλμένες επιδιώξεις καταπάτησής τους.</w:t>
      </w:r>
    </w:p>
    <w:p w14:paraId="4D87FF59" w14:textId="77777777" w:rsidR="00E01347" w:rsidRDefault="00B0330D">
      <w:pPr>
        <w:tabs>
          <w:tab w:val="left" w:pos="709"/>
          <w:tab w:val="center" w:pos="4753"/>
        </w:tabs>
        <w:spacing w:line="600" w:lineRule="auto"/>
        <w:contextualSpacing/>
        <w:jc w:val="both"/>
        <w:rPr>
          <w:rFonts w:eastAsia="Times New Roman"/>
          <w:szCs w:val="24"/>
        </w:rPr>
      </w:pPr>
      <w:r>
        <w:rPr>
          <w:rFonts w:eastAsia="Times New Roman"/>
          <w:szCs w:val="24"/>
        </w:rPr>
        <w:tab/>
        <w:t>Τα όποια κτίσματα ή εγκαταστάσεις επί των χώρων αυτών υφίστανται σήμερα, εξακολουθούν να έχουν κοινόχρηστο χαρακτήρα. Ίσως, όμως, με μια στενότερη ερμηνεία αυτών των διατάξεων να κινδυνεύουν κα</w:t>
      </w:r>
      <w:r>
        <w:rPr>
          <w:rFonts w:eastAsia="Times New Roman"/>
          <w:szCs w:val="24"/>
        </w:rPr>
        <w:t xml:space="preserve">ι αυτά να κριθούν κατεδαφιστέα, κάτι που θα πρέπει να το προσέξουμε. </w:t>
      </w:r>
    </w:p>
    <w:p w14:paraId="4D87FF5A" w14:textId="77777777" w:rsidR="00E01347" w:rsidRDefault="00B0330D">
      <w:pPr>
        <w:tabs>
          <w:tab w:val="left" w:pos="709"/>
          <w:tab w:val="center" w:pos="4753"/>
        </w:tabs>
        <w:spacing w:line="600" w:lineRule="auto"/>
        <w:contextualSpacing/>
        <w:jc w:val="both"/>
        <w:rPr>
          <w:rFonts w:eastAsia="Times New Roman"/>
          <w:szCs w:val="24"/>
        </w:rPr>
      </w:pPr>
      <w:r>
        <w:rPr>
          <w:rFonts w:eastAsia="Times New Roman"/>
          <w:szCs w:val="24"/>
        </w:rPr>
        <w:lastRenderedPageBreak/>
        <w:tab/>
        <w:t>Υπάρχει ακόμα η μάλλον μεγαλύτερη κατηγορία όσων έχουν κατασκευάσει κτίσματα ως τμήμα της νόμιμης οικοδομής ή άλλες εγκαταστάσεις που επικάθονται στον παλαιό αιγιαλό. Αντιλαμβάνομαι ότι</w:t>
      </w:r>
      <w:r>
        <w:rPr>
          <w:rFonts w:eastAsia="Times New Roman"/>
          <w:szCs w:val="24"/>
        </w:rPr>
        <w:t xml:space="preserve"> με την παρούσα ρύθμιση δεν υπάρχει η δυνατότητα εξαγοράς κυριότητος, ωστόσο βρίσκω την παρατήρηση της συναδέλφου κ</w:t>
      </w:r>
      <w:r>
        <w:rPr>
          <w:rFonts w:eastAsia="Times New Roman"/>
          <w:szCs w:val="24"/>
        </w:rPr>
        <w:t>.</w:t>
      </w:r>
      <w:r>
        <w:rPr>
          <w:rFonts w:eastAsia="Times New Roman"/>
          <w:szCs w:val="24"/>
        </w:rPr>
        <w:t xml:space="preserve"> Καρακώστα για τους παραδοσιακούς οικισμούς και την ανάγκη προφύλαξης της φυσιογνωμίας τους και της ύπαρξής τους εν τέλει σωστή. </w:t>
      </w:r>
    </w:p>
    <w:p w14:paraId="4D87FF5B" w14:textId="77777777" w:rsidR="00E01347" w:rsidRDefault="00B0330D">
      <w:pPr>
        <w:tabs>
          <w:tab w:val="left" w:pos="709"/>
          <w:tab w:val="center" w:pos="4753"/>
        </w:tabs>
        <w:spacing w:line="600" w:lineRule="auto"/>
        <w:contextualSpacing/>
        <w:jc w:val="both"/>
        <w:rPr>
          <w:rFonts w:eastAsia="Times New Roman"/>
          <w:szCs w:val="24"/>
        </w:rPr>
      </w:pPr>
      <w:r>
        <w:rPr>
          <w:rFonts w:eastAsia="Times New Roman"/>
          <w:szCs w:val="24"/>
        </w:rPr>
        <w:tab/>
        <w:t>Για την ι</w:t>
      </w:r>
      <w:r>
        <w:rPr>
          <w:rFonts w:eastAsia="Times New Roman"/>
          <w:szCs w:val="24"/>
        </w:rPr>
        <w:t>στορία, πρέπει να πούμε ότι παρόμοια δυνατότητα εξαγοράς υπήρχε όσο ο παλιός αιγιαλός χαρακτηριζόταν ως τμήμα της ιδιωτικής περιουσίας του δημοσίου. Εν</w:t>
      </w:r>
      <w:r>
        <w:rPr>
          <w:rFonts w:eastAsia="Times New Roman"/>
          <w:szCs w:val="24"/>
        </w:rPr>
        <w:t xml:space="preserve"> </w:t>
      </w:r>
      <w:r>
        <w:rPr>
          <w:rFonts w:eastAsia="Times New Roman"/>
          <w:szCs w:val="24"/>
        </w:rPr>
        <w:t xml:space="preserve">όψει της </w:t>
      </w:r>
      <w:proofErr w:type="spellStart"/>
      <w:r>
        <w:rPr>
          <w:rFonts w:eastAsia="Times New Roman"/>
          <w:szCs w:val="24"/>
        </w:rPr>
        <w:t>αυστηροποίησης</w:t>
      </w:r>
      <w:proofErr w:type="spellEnd"/>
      <w:r>
        <w:rPr>
          <w:rFonts w:eastAsia="Times New Roman"/>
          <w:szCs w:val="24"/>
        </w:rPr>
        <w:t xml:space="preserve"> των διατάξεων και της εντεινόμενης προστασίας του κοινόχρηστου χαρακτήρα της παρ</w:t>
      </w:r>
      <w:r>
        <w:rPr>
          <w:rFonts w:eastAsia="Times New Roman"/>
          <w:szCs w:val="24"/>
        </w:rPr>
        <w:t>αλιακής ζώνης, νομίζω ότι πρέπει να εξεταστεί στο μέλλον έστω και με μεταβατικού χαρακτήρα διάταξη η δυνατότητα να προτιμώνται κατ’ αποκλειστικότητα οι ιδιοκτήτες των κυρίως κτισμάτων σε περιπτώσεις μακροχρόνιας μίσθωσης, προκειμένου να αποφευχθούν η αναστ</w:t>
      </w:r>
      <w:r>
        <w:rPr>
          <w:rFonts w:eastAsia="Times New Roman"/>
          <w:szCs w:val="24"/>
        </w:rPr>
        <w:t xml:space="preserve">άτωση και οι άσκοπες έριδες με τρίτους. Δεν πρέπει να μας </w:t>
      </w:r>
      <w:r>
        <w:rPr>
          <w:rFonts w:eastAsia="Times New Roman"/>
          <w:szCs w:val="24"/>
        </w:rPr>
        <w:lastRenderedPageBreak/>
        <w:t>διαφεύγει ότι πλείστοι έχουν ή προβάλλουν δικαιώματα κυριότητος ή αμφισβητούν ή αμφισβήτησαν τον χαρακτηρισμό της συγκεκριμένης έκτασης ως παλαιό αιγιαλό και ότι μετά από πολυετείς δικαστικούς αγώνε</w:t>
      </w:r>
      <w:r>
        <w:rPr>
          <w:rFonts w:eastAsia="Times New Roman"/>
          <w:szCs w:val="24"/>
        </w:rPr>
        <w:t>ς συνήθως τούς έχουν επιβληθεί πρόστιμα υψηλότατα που ειδικά για περιπτώσεις μικρών ή μεσαίων εισοδημάτων είναι απλώς αδύνατο να πληρωθούν. Γι’ αυτό κατά την εξέταση των αιτημάτων μακροχρόνιας μίσθωσης του τμήματος εκείνου που ενδεχομένως εισέρχεται το κύρ</w:t>
      </w:r>
      <w:r>
        <w:rPr>
          <w:rFonts w:eastAsia="Times New Roman"/>
          <w:szCs w:val="24"/>
        </w:rPr>
        <w:t>ιο κτίσμα στον χώρο του ενιαίου πλέον αιγιαλού, θα πρέπει να υπάρξει -πρώτον- αναστολή της υποχρέωσης καταβολής των ποσών που τους έχουν καταλογιστεί και –δεύτερον- να μην επιβάλλονται νέα πρόστιμα όσο διαρκεί η εξέταση της αίτησης, όπως επίσης και να διευ</w:t>
      </w:r>
      <w:r>
        <w:rPr>
          <w:rFonts w:eastAsia="Times New Roman"/>
          <w:szCs w:val="24"/>
        </w:rPr>
        <w:t>κολυνθεί η αποπληρωμή με μακροχρόνιες τμηματικές καταβολές. Θα είναι μια πράξη δικαιοσύνης που θεμελιώνεται στις αδυναμίες του προηγούμενου συστήματος σχέσεων κράτους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πολίτη, που δεν ήταν πάντα διαφανείς ούτε αξιόπιστες, ενός συστήματος που μέσω αδράνεια</w:t>
      </w:r>
      <w:r>
        <w:rPr>
          <w:rFonts w:eastAsia="Times New Roman"/>
          <w:szCs w:val="24"/>
        </w:rPr>
        <w:t xml:space="preserve">ς ή σκόπιμων καθυστερήσεων κράτησε ομήρους πολλούς καλοπροαίρετους ιδιοκτήτες παραλιακών οικημάτων. </w:t>
      </w:r>
    </w:p>
    <w:p w14:paraId="4D87FF5C" w14:textId="77777777" w:rsidR="00E01347" w:rsidRDefault="00B0330D">
      <w:pPr>
        <w:tabs>
          <w:tab w:val="left" w:pos="709"/>
          <w:tab w:val="center" w:pos="4753"/>
        </w:tabs>
        <w:spacing w:line="600" w:lineRule="auto"/>
        <w:contextualSpacing/>
        <w:jc w:val="both"/>
        <w:rPr>
          <w:rFonts w:eastAsia="Times New Roman"/>
          <w:szCs w:val="24"/>
        </w:rPr>
      </w:pPr>
      <w:r>
        <w:rPr>
          <w:rFonts w:eastAsia="Times New Roman"/>
          <w:szCs w:val="24"/>
        </w:rPr>
        <w:lastRenderedPageBreak/>
        <w:tab/>
        <w:t>Στις αδυναμίες του παλιού συστήματος επίλυσης των διαφορών νομίζω ότι μπορεί να θεμελιωθεί και ειδική αιτιολόγηση που δικαίως ζητά το Συμβούλιο της Επικρα</w:t>
      </w:r>
      <w:r>
        <w:rPr>
          <w:rFonts w:eastAsia="Times New Roman"/>
          <w:szCs w:val="24"/>
        </w:rPr>
        <w:t xml:space="preserve">τείας, προκειμένου να γίνονται ανεκτές οι εξαιρέσεις. </w:t>
      </w:r>
    </w:p>
    <w:p w14:paraId="4D87FF5D" w14:textId="77777777" w:rsidR="00E01347" w:rsidRDefault="00B0330D">
      <w:pPr>
        <w:tabs>
          <w:tab w:val="left" w:pos="709"/>
          <w:tab w:val="center" w:pos="4753"/>
        </w:tabs>
        <w:spacing w:line="600" w:lineRule="auto"/>
        <w:contextualSpacing/>
        <w:jc w:val="both"/>
        <w:rPr>
          <w:rFonts w:eastAsia="Times New Roman"/>
          <w:szCs w:val="24"/>
        </w:rPr>
      </w:pPr>
      <w:r>
        <w:rPr>
          <w:rFonts w:eastAsia="Times New Roman"/>
          <w:szCs w:val="24"/>
        </w:rPr>
        <w:tab/>
        <w:t xml:space="preserve">Τελειώνοντας, κύριε Πρόεδρε, κυρία Υπουργέ, θέλω να κάνω κι εγώ μια αναφορά στην προτεινόμενη εκ μέρους των Βουλευτών τροπολογία για αναλογική εφαρμογή των αποζημιώσεων όχι γενικώς και αορίστως στους </w:t>
      </w:r>
      <w:r>
        <w:rPr>
          <w:rFonts w:eastAsia="Times New Roman"/>
          <w:szCs w:val="24"/>
        </w:rPr>
        <w:t>πληγέντες, αλλά σε όσους είχαν ανθρώπινα θύματα. Όπως ξέρετε, είχαμε τέσσερις περιπτώσεις σε ανατολική Κρήτη και μία στη δυτική Κρήτη πνιγμών από τις πλημμύρες. Υπάρχουν διατάξεις από τη Μάνδρα και αντίστοιχες από το Μάτι. Νομίζω ότι είναι θέμα και δικαιοσ</w:t>
      </w:r>
      <w:r>
        <w:rPr>
          <w:rFonts w:eastAsia="Times New Roman"/>
          <w:szCs w:val="24"/>
        </w:rPr>
        <w:t>ύνης να υλοποιηθεί και να γίνει δεκτή αυτή η τροπολογία ή αργότερα στο μέλλον, όπως είπαμε προηγουμένως, να έλθει κάποια τέτοια διάταξη και για τον εξής λόγο</w:t>
      </w:r>
      <w:r w:rsidRPr="007D7308">
        <w:rPr>
          <w:rFonts w:eastAsia="Times New Roman"/>
          <w:szCs w:val="24"/>
        </w:rPr>
        <w:t>:</w:t>
      </w:r>
      <w:r>
        <w:rPr>
          <w:rFonts w:eastAsia="Times New Roman"/>
          <w:szCs w:val="24"/>
        </w:rPr>
        <w:t xml:space="preserve"> Τις μέρες των φυσικών καταστροφών είχε έλθει μια πρόταση από τον κ. </w:t>
      </w:r>
      <w:proofErr w:type="spellStart"/>
      <w:r>
        <w:rPr>
          <w:rFonts w:eastAsia="Times New Roman"/>
          <w:szCs w:val="24"/>
        </w:rPr>
        <w:t>Δένδια</w:t>
      </w:r>
      <w:proofErr w:type="spellEnd"/>
      <w:r>
        <w:rPr>
          <w:rFonts w:eastAsia="Times New Roman"/>
          <w:szCs w:val="24"/>
        </w:rPr>
        <w:t xml:space="preserve"> από τη Νέα Δημοκρατία </w:t>
      </w:r>
      <w:r>
        <w:rPr>
          <w:rFonts w:eastAsia="Times New Roman"/>
          <w:szCs w:val="24"/>
        </w:rPr>
        <w:t xml:space="preserve">και δεν έγινε δεκτή, με τη βεβαιότητα και την υπόσχεση ότι θα έλθει ως νομοθετική ρύθμιση άμεσα. Πρέπει, λοιπόν, </w:t>
      </w:r>
      <w:r>
        <w:rPr>
          <w:rFonts w:eastAsia="Times New Roman"/>
          <w:szCs w:val="24"/>
        </w:rPr>
        <w:lastRenderedPageBreak/>
        <w:t>τώρα να τη δούμε συγκεκριμένα και να μπορέσουμε να υλοποιήσουμε –επαναλαμβάνω- αυτό το δίκαιο αναλογικά αίτημα.</w:t>
      </w:r>
    </w:p>
    <w:p w14:paraId="4D87FF5E" w14:textId="77777777" w:rsidR="00E01347" w:rsidRDefault="00B0330D">
      <w:pPr>
        <w:tabs>
          <w:tab w:val="left" w:pos="709"/>
          <w:tab w:val="center" w:pos="4753"/>
        </w:tabs>
        <w:spacing w:line="600" w:lineRule="auto"/>
        <w:contextualSpacing/>
        <w:jc w:val="both"/>
        <w:rPr>
          <w:rFonts w:eastAsia="Times New Roman"/>
          <w:szCs w:val="24"/>
        </w:rPr>
      </w:pPr>
      <w:r>
        <w:rPr>
          <w:rFonts w:eastAsia="Times New Roman"/>
          <w:szCs w:val="24"/>
        </w:rPr>
        <w:tab/>
        <w:t>Ευχαριστώ.</w:t>
      </w:r>
    </w:p>
    <w:p w14:paraId="4D87FF5F" w14:textId="77777777" w:rsidR="00E01347" w:rsidRDefault="00B0330D">
      <w:pPr>
        <w:tabs>
          <w:tab w:val="left" w:pos="709"/>
          <w:tab w:val="center" w:pos="4753"/>
        </w:tabs>
        <w:spacing w:line="600" w:lineRule="auto"/>
        <w:ind w:firstLine="709"/>
        <w:contextualSpacing/>
        <w:jc w:val="center"/>
        <w:rPr>
          <w:rFonts w:eastAsia="Times New Roman"/>
          <w:szCs w:val="24"/>
        </w:rPr>
      </w:pPr>
      <w:r>
        <w:rPr>
          <w:rFonts w:eastAsia="Times New Roman"/>
          <w:szCs w:val="24"/>
        </w:rPr>
        <w:t>(Χειροκροτήματα από</w:t>
      </w:r>
      <w:r>
        <w:rPr>
          <w:rFonts w:eastAsia="Times New Roman"/>
          <w:szCs w:val="24"/>
        </w:rPr>
        <w:t xml:space="preserve"> την πτέρυγα του ΣΥΡΙΖΑ)</w:t>
      </w:r>
    </w:p>
    <w:p w14:paraId="4D87FF60" w14:textId="77777777" w:rsidR="00E01347" w:rsidRDefault="00B0330D">
      <w:pPr>
        <w:tabs>
          <w:tab w:val="left" w:pos="709"/>
          <w:tab w:val="center" w:pos="4753"/>
        </w:tabs>
        <w:spacing w:line="600" w:lineRule="auto"/>
        <w:contextualSpacing/>
        <w:jc w:val="both"/>
        <w:rPr>
          <w:rFonts w:eastAsia="Times New Roman"/>
          <w:szCs w:val="24"/>
        </w:rPr>
      </w:pPr>
      <w:r>
        <w:rPr>
          <w:rFonts w:eastAsia="Times New Roman"/>
          <w:szCs w:val="24"/>
        </w:rPr>
        <w:tab/>
      </w:r>
      <w:r w:rsidRPr="000D7339">
        <w:rPr>
          <w:rFonts w:eastAsia="Times New Roman"/>
          <w:b/>
          <w:szCs w:val="24"/>
        </w:rPr>
        <w:t xml:space="preserve">ΠΡΟΕΔΡΕΥΩΝ (Δημήτριος </w:t>
      </w:r>
      <w:proofErr w:type="spellStart"/>
      <w:r w:rsidRPr="000D7339">
        <w:rPr>
          <w:rFonts w:eastAsia="Times New Roman"/>
          <w:b/>
          <w:szCs w:val="24"/>
        </w:rPr>
        <w:t>Κρεμαστινός</w:t>
      </w:r>
      <w:proofErr w:type="spellEnd"/>
      <w:r w:rsidRPr="000D7339">
        <w:rPr>
          <w:rFonts w:eastAsia="Times New Roman"/>
          <w:b/>
          <w:szCs w:val="24"/>
        </w:rPr>
        <w:t>):</w:t>
      </w:r>
      <w:r w:rsidRPr="00FF23AC">
        <w:rPr>
          <w:rFonts w:eastAsia="Times New Roman"/>
          <w:szCs w:val="24"/>
        </w:rPr>
        <w:t xml:space="preserve"> </w:t>
      </w:r>
      <w:r>
        <w:rPr>
          <w:rFonts w:eastAsia="Times New Roman"/>
          <w:szCs w:val="24"/>
          <w:lang w:val="en-US"/>
        </w:rPr>
        <w:t>O</w:t>
      </w:r>
      <w:r w:rsidRPr="00FF23AC">
        <w:rPr>
          <w:rFonts w:eastAsia="Times New Roman"/>
          <w:szCs w:val="24"/>
        </w:rPr>
        <w:t xml:space="preserve"> </w:t>
      </w:r>
      <w:r>
        <w:rPr>
          <w:rFonts w:eastAsia="Times New Roman"/>
          <w:szCs w:val="24"/>
        </w:rPr>
        <w:t xml:space="preserve">κ. </w:t>
      </w:r>
      <w:proofErr w:type="spellStart"/>
      <w:r>
        <w:rPr>
          <w:rFonts w:eastAsia="Times New Roman"/>
          <w:szCs w:val="24"/>
        </w:rPr>
        <w:t>Κέλλας</w:t>
      </w:r>
      <w:proofErr w:type="spellEnd"/>
      <w:r>
        <w:rPr>
          <w:rFonts w:eastAsia="Times New Roman"/>
          <w:szCs w:val="24"/>
        </w:rPr>
        <w:t>, Βουλευτής της Νέας Δημοκρατίας, έχει τον λόγο για επτά λεπτά.</w:t>
      </w:r>
    </w:p>
    <w:p w14:paraId="4D87FF61" w14:textId="77777777" w:rsidR="00E01347" w:rsidRDefault="00B0330D">
      <w:pPr>
        <w:tabs>
          <w:tab w:val="left" w:pos="709"/>
          <w:tab w:val="center" w:pos="4753"/>
        </w:tabs>
        <w:spacing w:line="600" w:lineRule="auto"/>
        <w:contextualSpacing/>
        <w:jc w:val="both"/>
        <w:rPr>
          <w:rFonts w:eastAsia="Times New Roman"/>
          <w:szCs w:val="24"/>
        </w:rPr>
      </w:pPr>
      <w:r>
        <w:rPr>
          <w:rFonts w:eastAsia="Times New Roman"/>
          <w:szCs w:val="24"/>
        </w:rPr>
        <w:tab/>
      </w:r>
      <w:r w:rsidRPr="000D7339">
        <w:rPr>
          <w:rFonts w:eastAsia="Times New Roman"/>
          <w:b/>
          <w:szCs w:val="24"/>
        </w:rPr>
        <w:t>ΧΡΗΣΤΟΣ ΚΕΛΛΑΣ:</w:t>
      </w:r>
      <w:r w:rsidRPr="00FF23AC">
        <w:rPr>
          <w:rFonts w:eastAsia="Times New Roman"/>
          <w:szCs w:val="24"/>
        </w:rPr>
        <w:t xml:space="preserve"> </w:t>
      </w:r>
      <w:r>
        <w:rPr>
          <w:rFonts w:eastAsia="Times New Roman"/>
          <w:szCs w:val="24"/>
        </w:rPr>
        <w:t>Ευχαριστώ, κύριε Πρόεδρε.</w:t>
      </w:r>
    </w:p>
    <w:p w14:paraId="4D87FF62" w14:textId="77777777" w:rsidR="00E01347" w:rsidRDefault="00B0330D">
      <w:pPr>
        <w:tabs>
          <w:tab w:val="left" w:pos="709"/>
          <w:tab w:val="center" w:pos="4753"/>
        </w:tabs>
        <w:spacing w:line="600" w:lineRule="auto"/>
        <w:contextualSpacing/>
        <w:jc w:val="both"/>
        <w:rPr>
          <w:rFonts w:eastAsia="Times New Roman"/>
          <w:szCs w:val="24"/>
        </w:rPr>
      </w:pPr>
      <w:r>
        <w:rPr>
          <w:rFonts w:eastAsia="Times New Roman"/>
          <w:szCs w:val="24"/>
        </w:rPr>
        <w:tab/>
        <w:t xml:space="preserve">Κυρίες και κύριοι συνάδελφοι, βρισκόμαστε έναν μήνα μόλις πριν από τις </w:t>
      </w:r>
      <w:proofErr w:type="spellStart"/>
      <w:r>
        <w:rPr>
          <w:rFonts w:eastAsia="Times New Roman"/>
          <w:szCs w:val="24"/>
        </w:rPr>
        <w:t>αυτοδιοικητικές</w:t>
      </w:r>
      <w:proofErr w:type="spellEnd"/>
      <w:r>
        <w:rPr>
          <w:rFonts w:eastAsia="Times New Roman"/>
          <w:szCs w:val="24"/>
        </w:rPr>
        <w:t xml:space="preserve"> εκλογές και από τις ευρωεκλογές και φέρνετε ένα ακόμα νομοσχέδιο με καταφανή προχειρότητα και αποσπασματικότητα. </w:t>
      </w:r>
    </w:p>
    <w:p w14:paraId="4D87FF63" w14:textId="77777777" w:rsidR="00E01347" w:rsidRDefault="00B0330D">
      <w:pPr>
        <w:tabs>
          <w:tab w:val="left" w:pos="709"/>
          <w:tab w:val="center" w:pos="4753"/>
        </w:tabs>
        <w:spacing w:line="600" w:lineRule="auto"/>
        <w:contextualSpacing/>
        <w:jc w:val="both"/>
        <w:rPr>
          <w:rFonts w:eastAsia="Times New Roman"/>
          <w:szCs w:val="24"/>
        </w:rPr>
      </w:pPr>
      <w:r>
        <w:rPr>
          <w:rFonts w:eastAsia="Times New Roman"/>
          <w:szCs w:val="24"/>
        </w:rPr>
        <w:tab/>
        <w:t xml:space="preserve">Θα ξεκινήσω από την Ασιατική Τράπεζα Υποδομών και Επενδύσεων. Τι είναι αυτή η </w:t>
      </w:r>
      <w:r>
        <w:rPr>
          <w:rFonts w:eastAsia="Times New Roman"/>
          <w:szCs w:val="24"/>
        </w:rPr>
        <w:t>τ</w:t>
      </w:r>
      <w:r>
        <w:rPr>
          <w:rFonts w:eastAsia="Times New Roman"/>
          <w:szCs w:val="24"/>
        </w:rPr>
        <w:t xml:space="preserve">ράπεζα; Η ίδρυση αυτής της </w:t>
      </w:r>
      <w:r>
        <w:rPr>
          <w:rFonts w:eastAsia="Times New Roman"/>
          <w:szCs w:val="24"/>
        </w:rPr>
        <w:t>τ</w:t>
      </w:r>
      <w:r>
        <w:rPr>
          <w:rFonts w:eastAsia="Times New Roman"/>
          <w:szCs w:val="24"/>
        </w:rPr>
        <w:t>ράπεζας αποφασίστη</w:t>
      </w:r>
      <w:r>
        <w:rPr>
          <w:rFonts w:eastAsia="Times New Roman"/>
          <w:szCs w:val="24"/>
        </w:rPr>
        <w:t xml:space="preserve">κε αρχικά από την Κίνα και τη Ρωσία που είναι μέλη του Οργανισμού Συνεργασίας της Σαγκάης και έχουν ως στόχο στην παρούσα χρονική περίοδο την υλοποίηση του νέου </w:t>
      </w:r>
      <w:r>
        <w:rPr>
          <w:rFonts w:eastAsia="Times New Roman"/>
          <w:szCs w:val="24"/>
        </w:rPr>
        <w:t>«</w:t>
      </w:r>
      <w:r>
        <w:rPr>
          <w:rFonts w:eastAsia="Times New Roman"/>
          <w:szCs w:val="24"/>
        </w:rPr>
        <w:t>Δρόμου του Μεταξιού</w:t>
      </w:r>
      <w:r>
        <w:rPr>
          <w:rFonts w:eastAsia="Times New Roman"/>
          <w:szCs w:val="24"/>
        </w:rPr>
        <w:t>»</w:t>
      </w:r>
      <w:r>
        <w:rPr>
          <w:rFonts w:eastAsia="Times New Roman"/>
          <w:szCs w:val="24"/>
        </w:rPr>
        <w:t xml:space="preserve">, της λεγόμενης πρωτοβουλίας της </w:t>
      </w:r>
      <w:r>
        <w:rPr>
          <w:rFonts w:eastAsia="Times New Roman"/>
          <w:szCs w:val="24"/>
        </w:rPr>
        <w:t>«</w:t>
      </w:r>
      <w:r>
        <w:rPr>
          <w:rFonts w:eastAsia="Times New Roman"/>
          <w:szCs w:val="24"/>
        </w:rPr>
        <w:t>Ζώνης και του Δρόμου</w:t>
      </w:r>
      <w:r>
        <w:rPr>
          <w:rFonts w:eastAsia="Times New Roman"/>
          <w:szCs w:val="24"/>
        </w:rPr>
        <w:t>»</w:t>
      </w:r>
      <w:r>
        <w:rPr>
          <w:rFonts w:eastAsia="Times New Roman"/>
          <w:szCs w:val="24"/>
        </w:rPr>
        <w:t xml:space="preserve"> της Ο</w:t>
      </w:r>
      <w:r>
        <w:rPr>
          <w:rFonts w:eastAsia="Times New Roman"/>
          <w:szCs w:val="24"/>
          <w:lang w:val="en-US"/>
        </w:rPr>
        <w:t>BOR</w:t>
      </w:r>
      <w:r>
        <w:rPr>
          <w:rFonts w:eastAsia="Times New Roman"/>
          <w:szCs w:val="24"/>
        </w:rPr>
        <w:t>. Η χώρα μ</w:t>
      </w:r>
      <w:r>
        <w:rPr>
          <w:rFonts w:eastAsia="Times New Roman"/>
          <w:szCs w:val="24"/>
        </w:rPr>
        <w:t xml:space="preserve">ας συμμετέχει </w:t>
      </w:r>
      <w:r>
        <w:rPr>
          <w:rFonts w:eastAsia="Times New Roman"/>
          <w:szCs w:val="24"/>
        </w:rPr>
        <w:lastRenderedPageBreak/>
        <w:t xml:space="preserve">στην ΟBOR μέσω του λιμανιού του Πειραιά, ωστόσο μόλις προχθές το ΚΑΣ, το οποίο, ως γνωστό, διορίζει η Κυβέρνηση, όρισε τον Πειραιά ως χώρο αρχαιολογικού ενδιαφέροντος. Αποτέλεσμα η επένδυση της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xml:space="preserve"> και του ΟΛΠ ύψους 600 εκατομμυρίων ευρώ </w:t>
      </w:r>
      <w:r>
        <w:rPr>
          <w:rFonts w:eastAsia="Times New Roman"/>
          <w:szCs w:val="24"/>
        </w:rPr>
        <w:t xml:space="preserve">να πηγαίνει προς ματαίωση και η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όπως γνωρίζετε, αγαπητοί συνάδελφοι, αναζητ</w:t>
      </w:r>
      <w:r>
        <w:rPr>
          <w:rFonts w:eastAsia="Times New Roman"/>
          <w:szCs w:val="24"/>
        </w:rPr>
        <w:t>εί</w:t>
      </w:r>
      <w:r>
        <w:rPr>
          <w:rFonts w:eastAsia="Times New Roman"/>
          <w:szCs w:val="24"/>
        </w:rPr>
        <w:t xml:space="preserve"> χώρο στην Ιταλία για την επένδυση. </w:t>
      </w:r>
    </w:p>
    <w:p w14:paraId="4D87FF64" w14:textId="77777777" w:rsidR="00E01347" w:rsidRDefault="00B0330D">
      <w:pPr>
        <w:tabs>
          <w:tab w:val="left" w:pos="709"/>
          <w:tab w:val="center" w:pos="4753"/>
        </w:tabs>
        <w:spacing w:line="600" w:lineRule="auto"/>
        <w:contextualSpacing/>
        <w:jc w:val="both"/>
        <w:rPr>
          <w:rFonts w:eastAsia="Times New Roman"/>
          <w:szCs w:val="24"/>
        </w:rPr>
      </w:pPr>
      <w:r>
        <w:rPr>
          <w:rFonts w:eastAsia="Times New Roman"/>
          <w:szCs w:val="24"/>
        </w:rPr>
        <w:tab/>
        <w:t>Άρα, δεν ξέρω αν πράγματι έχει σημασία η κύρωση της συμφωνίας ή αν εντάσσεται σ’ ένα ευρύτερο παιχνίδι εντυπώσεων που προσπαθείτε να</w:t>
      </w:r>
      <w:r>
        <w:rPr>
          <w:rFonts w:eastAsia="Times New Roman"/>
          <w:szCs w:val="24"/>
        </w:rPr>
        <w:t xml:space="preserve"> καλλιεργήσετε. Η συμπεριφορά σας δείχνει πως ναι μεν θέλετε τις επενδύσεις στα λόγια μόνο, αλλά με τις πράξεις σας κάνετε ό,τι μπορείτε για να τις αποτρέψετε. Το ίδιο σενάριο είχαμε και πέρ</w:t>
      </w:r>
      <w:r>
        <w:rPr>
          <w:rFonts w:eastAsia="Times New Roman"/>
          <w:szCs w:val="24"/>
        </w:rPr>
        <w:t>υ</w:t>
      </w:r>
      <w:r>
        <w:rPr>
          <w:rFonts w:eastAsia="Times New Roman"/>
          <w:szCs w:val="24"/>
        </w:rPr>
        <w:t>σι πάλι με απόφαση του ΚΑΣ για το Ελληνικό. Τεσσεράμισι χρόνια εί</w:t>
      </w:r>
      <w:r>
        <w:rPr>
          <w:rFonts w:eastAsia="Times New Roman"/>
          <w:szCs w:val="24"/>
        </w:rPr>
        <w:t xml:space="preserve">στε στην Κυβέρνηση και το Ελληνικό, η μεγαλύτερη ελληνική επένδυση, ακόμα δεν λέει να ξεκινήσει. </w:t>
      </w:r>
    </w:p>
    <w:p w14:paraId="4D87FF65" w14:textId="77777777" w:rsidR="00E01347" w:rsidRDefault="00B0330D">
      <w:pPr>
        <w:tabs>
          <w:tab w:val="left" w:pos="709"/>
          <w:tab w:val="center" w:pos="4753"/>
        </w:tabs>
        <w:spacing w:line="600" w:lineRule="auto"/>
        <w:contextualSpacing/>
        <w:jc w:val="both"/>
        <w:rPr>
          <w:rFonts w:eastAsia="Times New Roman"/>
          <w:szCs w:val="24"/>
        </w:rPr>
      </w:pPr>
      <w:r>
        <w:rPr>
          <w:rFonts w:eastAsia="Times New Roman"/>
          <w:szCs w:val="24"/>
        </w:rPr>
        <w:tab/>
        <w:t xml:space="preserve">Τρανταχτό παράδειγμα στο παρόν νομοσχέδιο είναι το άρθρο 24. Τροποποιείτε το άρθρο 2 του ν.2971/2001 που αφορά </w:t>
      </w:r>
      <w:r>
        <w:rPr>
          <w:rFonts w:eastAsia="Times New Roman"/>
          <w:szCs w:val="24"/>
        </w:rPr>
        <w:lastRenderedPageBreak/>
        <w:t>την κυριότητα της ζώνης μεταξύ νέου και παλαιο</w:t>
      </w:r>
      <w:r>
        <w:rPr>
          <w:rFonts w:eastAsia="Times New Roman"/>
          <w:szCs w:val="24"/>
        </w:rPr>
        <w:t>ύ αιγιαλού, καταργώντας το καθεστώς της ιδιωτικής περιουσίας του δημοσίου. Αυτό βέβαια για μια χώρα νησιωτική, όπως είναι η Ελλάδα, με την τεράστια ακτογραμμή που διαθέτει, δημιουργεί σοβαρότατα εμπόδια σε επιχειρήσεις και επενδυτές και ειδικότερα στη βιομ</w:t>
      </w:r>
      <w:r>
        <w:rPr>
          <w:rFonts w:eastAsia="Times New Roman"/>
          <w:szCs w:val="24"/>
        </w:rPr>
        <w:t xml:space="preserve">ηχανία και τον τουρισμό. Όταν ο κ. Τσίπρας μιλάει για ανάπτυξη το εννοεί ή κοροϊδεύει ή το κάνετε από χόμπι για να δημιουργείτε διαρκώς προβλήματα στην ιδιωτική πρωτοβουλία; </w:t>
      </w:r>
    </w:p>
    <w:p w14:paraId="4D87FF66" w14:textId="77777777" w:rsidR="00E01347" w:rsidRDefault="00B0330D">
      <w:pPr>
        <w:tabs>
          <w:tab w:val="left" w:pos="709"/>
          <w:tab w:val="center" w:pos="4753"/>
        </w:tabs>
        <w:spacing w:line="600" w:lineRule="auto"/>
        <w:contextualSpacing/>
        <w:jc w:val="both"/>
        <w:rPr>
          <w:rFonts w:eastAsia="Times New Roman"/>
          <w:szCs w:val="24"/>
        </w:rPr>
      </w:pPr>
      <w:r>
        <w:rPr>
          <w:rFonts w:eastAsia="Times New Roman"/>
          <w:szCs w:val="24"/>
        </w:rPr>
        <w:tab/>
        <w:t>Όπως επισημαίνει και ο ΣΕΒ στο υπόμνημά του, η διάταξη της παραγράφου 5 του άρθρ</w:t>
      </w:r>
      <w:r>
        <w:rPr>
          <w:rFonts w:eastAsia="Times New Roman"/>
          <w:szCs w:val="24"/>
        </w:rPr>
        <w:t xml:space="preserve">ου 24 αποτελεί παραβίαση του συνταγματικά κατοχυρωμένου δικαιώματος στην ιδιοκτησία, ενώ δεν τεκμαίρεται και από τις αποφάσεις του Συμβουλίου της Επικρατείας, κάνοντας λόγο για χώρο ανεπίδεκτης κτήσης ιδιωτικών δικαιωμάτων. </w:t>
      </w:r>
    </w:p>
    <w:p w14:paraId="4D87FF67" w14:textId="77777777" w:rsidR="00E01347" w:rsidRDefault="00B0330D">
      <w:pPr>
        <w:tabs>
          <w:tab w:val="left" w:pos="709"/>
          <w:tab w:val="center" w:pos="4753"/>
        </w:tabs>
        <w:spacing w:line="600" w:lineRule="auto"/>
        <w:contextualSpacing/>
        <w:jc w:val="both"/>
        <w:rPr>
          <w:rFonts w:eastAsia="Times New Roman"/>
          <w:szCs w:val="24"/>
        </w:rPr>
      </w:pPr>
      <w:r>
        <w:rPr>
          <w:rFonts w:eastAsia="Times New Roman"/>
          <w:szCs w:val="24"/>
        </w:rPr>
        <w:tab/>
        <w:t>Επιπλέον, με την παρούσα ρύθμι</w:t>
      </w:r>
      <w:r>
        <w:rPr>
          <w:rFonts w:eastAsia="Times New Roman"/>
          <w:szCs w:val="24"/>
        </w:rPr>
        <w:t xml:space="preserve">ση εγείρεται σοβαρό ζήτημα σχετικά με την εδαφική συνέχεια των επιχειρήσεων και τη σύνδεση των εγκαταστάσεών τους με τα λιμάνια και τις ακτές. Η διακοπή της θα προκαλέσει πολλαπλούς κινδύνους για την ασφάλεια των εργαζομένων και του κοινωνικού συνόλου που </w:t>
      </w:r>
      <w:r>
        <w:rPr>
          <w:rFonts w:eastAsia="Times New Roman"/>
          <w:szCs w:val="24"/>
        </w:rPr>
        <w:t xml:space="preserve">θα </w:t>
      </w:r>
      <w:r>
        <w:rPr>
          <w:rFonts w:eastAsia="Times New Roman"/>
          <w:szCs w:val="24"/>
        </w:rPr>
        <w:lastRenderedPageBreak/>
        <w:t>βρίσκονται σ</w:t>
      </w:r>
      <w:r>
        <w:rPr>
          <w:rFonts w:eastAsia="Times New Roman"/>
          <w:szCs w:val="24"/>
        </w:rPr>
        <w:t>ε</w:t>
      </w:r>
      <w:r>
        <w:rPr>
          <w:rFonts w:eastAsia="Times New Roman"/>
          <w:szCs w:val="24"/>
        </w:rPr>
        <w:t xml:space="preserve"> αυτή τη ζώνη. Συνεπώς η έκταση μεταξύ παλαιού και νέου αιγιαλού θα πρέπει να παραμείνει υπό το ισχύον καθεστώς στην ιδιωτική περιουσία του δημοσίου και να προβλεφθεί η δυνατότητα παραχώρησης του παλαιού αιγιαλού με ανταλλάγματα. </w:t>
      </w:r>
    </w:p>
    <w:p w14:paraId="4D87FF68" w14:textId="77777777" w:rsidR="00E01347" w:rsidRDefault="00B0330D">
      <w:pPr>
        <w:tabs>
          <w:tab w:val="left" w:pos="709"/>
          <w:tab w:val="center" w:pos="4753"/>
        </w:tabs>
        <w:spacing w:line="600" w:lineRule="auto"/>
        <w:contextualSpacing/>
        <w:jc w:val="both"/>
        <w:rPr>
          <w:rFonts w:eastAsia="Times New Roman"/>
          <w:szCs w:val="24"/>
        </w:rPr>
      </w:pPr>
      <w:r>
        <w:rPr>
          <w:rFonts w:eastAsia="Times New Roman"/>
          <w:szCs w:val="24"/>
        </w:rPr>
        <w:tab/>
        <w:t>Κυρία Υπ</w:t>
      </w:r>
      <w:r>
        <w:rPr>
          <w:rFonts w:eastAsia="Times New Roman"/>
          <w:szCs w:val="24"/>
        </w:rPr>
        <w:t>ουργέ, θα πρέπει να λάβετε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σας την τροπολογία που κατέθεσε η συνάδελφος κ</w:t>
      </w:r>
      <w:r>
        <w:rPr>
          <w:rFonts w:eastAsia="Times New Roman"/>
          <w:szCs w:val="24"/>
        </w:rPr>
        <w:t>.</w:t>
      </w:r>
      <w:r>
        <w:rPr>
          <w:rFonts w:eastAsia="Times New Roman"/>
          <w:szCs w:val="24"/>
        </w:rPr>
        <w:t xml:space="preserve"> Μπακογιάννη σε σχέση με την προσθήκη στο άρθρο 26 για τα ακίνητα τα οποία είναι καταγεγραμμένα ως παλαιοί αιγιαλοί και εντός των οποίων υπάρχουν κτίσματα που εξυπηρετούν ξε</w:t>
      </w:r>
      <w:r>
        <w:rPr>
          <w:rFonts w:eastAsia="Times New Roman"/>
          <w:szCs w:val="24"/>
        </w:rPr>
        <w:t xml:space="preserve">νοδοχειακές ή άλλες τουριστικές μονάδες. Ξέρετε πάρα πολύ καλά –είστε και από άκρως τουριστικό νομό- ότι ο τουρισμός είναι η «βαριά» βιομηχανία της χώρας και οφείλουμε να τον ενισχύουμε. </w:t>
      </w:r>
    </w:p>
    <w:p w14:paraId="4D87FF69" w14:textId="77777777" w:rsidR="00E01347" w:rsidRDefault="00B0330D">
      <w:pPr>
        <w:tabs>
          <w:tab w:val="left" w:pos="709"/>
          <w:tab w:val="center" w:pos="4753"/>
        </w:tabs>
        <w:spacing w:line="600" w:lineRule="auto"/>
        <w:contextualSpacing/>
        <w:jc w:val="both"/>
        <w:rPr>
          <w:rFonts w:eastAsia="Times New Roman"/>
          <w:szCs w:val="24"/>
        </w:rPr>
      </w:pPr>
      <w:r>
        <w:rPr>
          <w:rFonts w:eastAsia="Times New Roman"/>
          <w:szCs w:val="24"/>
        </w:rPr>
        <w:tab/>
        <w:t>Θα έλθω σε ένα άλλο ζήτημα, το οποίο προκαλεί επίσης ερωτηματικά. Η</w:t>
      </w:r>
      <w:r>
        <w:rPr>
          <w:rFonts w:eastAsia="Times New Roman"/>
          <w:szCs w:val="24"/>
        </w:rPr>
        <w:t xml:space="preserve"> ρύθμιση στο άρθρο 36 τι σκοπό έχει; Σε ποιους ιδιώτες θα παραχωρηθούν οι βραχονησίδες; Αναφέρομαι στην παράγραφο 3. Θα παραχωρείται βραχονησίδα με απλή απόφαση του Υπουργού Οικονομικών …</w:t>
      </w:r>
    </w:p>
    <w:p w14:paraId="4D87FF6A" w14:textId="77777777" w:rsidR="00E01347" w:rsidRDefault="00B0330D">
      <w:pPr>
        <w:tabs>
          <w:tab w:val="left" w:pos="709"/>
          <w:tab w:val="center" w:pos="4753"/>
        </w:tabs>
        <w:spacing w:line="600" w:lineRule="auto"/>
        <w:contextualSpacing/>
        <w:jc w:val="both"/>
        <w:rPr>
          <w:rFonts w:eastAsia="Times New Roman"/>
          <w:szCs w:val="24"/>
        </w:rPr>
      </w:pPr>
      <w:r>
        <w:rPr>
          <w:rFonts w:eastAsia="Times New Roman"/>
          <w:szCs w:val="24"/>
        </w:rPr>
        <w:tab/>
      </w:r>
      <w:r w:rsidRPr="000D7339">
        <w:rPr>
          <w:rFonts w:eastAsia="Times New Roman"/>
          <w:b/>
          <w:szCs w:val="24"/>
        </w:rPr>
        <w:t xml:space="preserve">ΑΠΟΣΤΟΛΟΣ ΒΕΣΥΡΟΠΟΥΛΟΣ: </w:t>
      </w:r>
      <w:r>
        <w:rPr>
          <w:rFonts w:eastAsia="Times New Roman"/>
          <w:szCs w:val="24"/>
        </w:rPr>
        <w:t>Αυτό έχει διαγραφεί.</w:t>
      </w:r>
    </w:p>
    <w:p w14:paraId="4D87FF6B" w14:textId="77777777" w:rsidR="00E01347" w:rsidRDefault="00B0330D">
      <w:pPr>
        <w:tabs>
          <w:tab w:val="left" w:pos="709"/>
          <w:tab w:val="center" w:pos="4753"/>
        </w:tabs>
        <w:spacing w:line="600" w:lineRule="auto"/>
        <w:contextualSpacing/>
        <w:jc w:val="both"/>
        <w:rPr>
          <w:rFonts w:eastAsia="Times New Roman"/>
          <w:szCs w:val="24"/>
        </w:rPr>
      </w:pPr>
      <w:r>
        <w:rPr>
          <w:rFonts w:eastAsia="Times New Roman"/>
          <w:szCs w:val="24"/>
        </w:rPr>
        <w:lastRenderedPageBreak/>
        <w:tab/>
      </w:r>
      <w:r w:rsidRPr="000D7339">
        <w:rPr>
          <w:rFonts w:eastAsia="Times New Roman"/>
          <w:b/>
          <w:szCs w:val="24"/>
        </w:rPr>
        <w:t>ΧΡΗΣΤΟΣ ΚΕΛΛΑΣ</w:t>
      </w:r>
      <w:r w:rsidRPr="009B3DC2">
        <w:rPr>
          <w:rFonts w:eastAsia="Times New Roman"/>
          <w:b/>
          <w:szCs w:val="24"/>
        </w:rPr>
        <w:t>:</w:t>
      </w:r>
      <w:r>
        <w:rPr>
          <w:rFonts w:eastAsia="Times New Roman"/>
          <w:szCs w:val="24"/>
        </w:rPr>
        <w:t xml:space="preserve"> Πολύ </w:t>
      </w:r>
      <w:r>
        <w:rPr>
          <w:rFonts w:eastAsia="Times New Roman"/>
          <w:szCs w:val="24"/>
        </w:rPr>
        <w:t xml:space="preserve">ωραία. </w:t>
      </w:r>
    </w:p>
    <w:p w14:paraId="4D87FF6C" w14:textId="77777777" w:rsidR="00E01347" w:rsidRDefault="00B0330D">
      <w:pPr>
        <w:tabs>
          <w:tab w:val="left" w:pos="709"/>
          <w:tab w:val="center" w:pos="4753"/>
        </w:tabs>
        <w:spacing w:line="600" w:lineRule="auto"/>
        <w:contextualSpacing/>
        <w:jc w:val="both"/>
        <w:rPr>
          <w:rFonts w:eastAsia="Times New Roman"/>
          <w:szCs w:val="24"/>
        </w:rPr>
      </w:pPr>
      <w:r>
        <w:rPr>
          <w:rFonts w:eastAsia="Times New Roman"/>
          <w:szCs w:val="24"/>
        </w:rPr>
        <w:tab/>
        <w:t>Προχωρώ σ’ ένα θέμα, το οποίο είναι χαρακτηριστικό της εξαπάτησης και της κοροϊδίας του ελληνικού λαού. Τι λέγατε το 2012 σαν Αντιπολίτευση για τους εφοπλιστές; «Να φορολογηθούν, πίνουν το αίμα του λαού». Τότε η Νέα Δημοκρατία είχε κάνει μια συμφω</w:t>
      </w:r>
      <w:r>
        <w:rPr>
          <w:rFonts w:eastAsia="Times New Roman"/>
          <w:szCs w:val="24"/>
        </w:rPr>
        <w:t>νία για 140 εκατομμύρια ευρώ. Εσείς τι ζητούσατε; Δύο δισεκατομμύρια ευρώ και τώρα είστε Κυβέρνηση. Τα 2 δισεκατομμύρια τα κάνετε σήμερα με το νομοσχέδιο 40 εκατομμύρια. Χρειάζεται να πω κάτι; Δεν χρειάζεται.</w:t>
      </w:r>
    </w:p>
    <w:p w14:paraId="4D87FF6D" w14:textId="77777777" w:rsidR="00E01347" w:rsidRDefault="00B0330D">
      <w:pPr>
        <w:tabs>
          <w:tab w:val="left" w:pos="709"/>
          <w:tab w:val="center" w:pos="4753"/>
        </w:tabs>
        <w:spacing w:line="600" w:lineRule="auto"/>
        <w:contextualSpacing/>
        <w:jc w:val="both"/>
        <w:rPr>
          <w:rFonts w:eastAsia="Times New Roman"/>
          <w:szCs w:val="24"/>
        </w:rPr>
      </w:pPr>
      <w:r>
        <w:rPr>
          <w:rFonts w:eastAsia="Times New Roman"/>
          <w:szCs w:val="24"/>
        </w:rPr>
        <w:tab/>
      </w:r>
      <w:r>
        <w:rPr>
          <w:rFonts w:eastAsia="Times New Roman"/>
          <w:szCs w:val="24"/>
        </w:rPr>
        <w:t xml:space="preserve">Κλείνω με το άρθρο 45 του πολυνομοσχεδίου. Κύριε Υπουργέ, χρωστάει το δημόσιο στον ιδιώτη επιτόκιο για τους τόκους υπερημερίας. Ήταν 6%. Το μειώνετε στο 3%. Έχει καλώς. Χρωστάνε 4 εκατομμύρια οι ιδιώτες στο δημόσιο, άλλος 3.000, άλλος 5.000, άλλος 100.000 </w:t>
      </w:r>
      <w:r>
        <w:rPr>
          <w:rFonts w:eastAsia="Times New Roman"/>
          <w:szCs w:val="24"/>
        </w:rPr>
        <w:t xml:space="preserve">ευρώ και δεν έχουν να τα πληρώσουν. Επιτόκιο; Είναι 8,76%, σχεδόν το τριπλάσιο. Είναι δυνατόν; </w:t>
      </w:r>
    </w:p>
    <w:p w14:paraId="4D87FF6E" w14:textId="77777777" w:rsidR="00E01347" w:rsidRDefault="00B0330D">
      <w:pPr>
        <w:tabs>
          <w:tab w:val="left" w:pos="709"/>
          <w:tab w:val="center" w:pos="4753"/>
        </w:tabs>
        <w:spacing w:line="600" w:lineRule="auto"/>
        <w:contextualSpacing/>
        <w:jc w:val="both"/>
        <w:rPr>
          <w:rFonts w:eastAsia="Times New Roman"/>
          <w:szCs w:val="24"/>
        </w:rPr>
      </w:pPr>
      <w:r>
        <w:rPr>
          <w:rFonts w:eastAsia="Times New Roman"/>
          <w:szCs w:val="24"/>
        </w:rPr>
        <w:tab/>
        <w:t>Ευτυχώς οι μέρες σας είναι μετρημένες.</w:t>
      </w:r>
    </w:p>
    <w:p w14:paraId="4D87FF6F" w14:textId="77777777" w:rsidR="00E01347" w:rsidRDefault="00B0330D">
      <w:pPr>
        <w:tabs>
          <w:tab w:val="left" w:pos="709"/>
          <w:tab w:val="center" w:pos="4753"/>
        </w:tabs>
        <w:spacing w:line="600" w:lineRule="auto"/>
        <w:contextualSpacing/>
        <w:jc w:val="both"/>
        <w:rPr>
          <w:rFonts w:eastAsia="Times New Roman"/>
          <w:szCs w:val="24"/>
        </w:rPr>
      </w:pPr>
      <w:r>
        <w:rPr>
          <w:rFonts w:eastAsia="Times New Roman"/>
          <w:szCs w:val="24"/>
        </w:rPr>
        <w:tab/>
        <w:t>Σας ευχαριστώ.</w:t>
      </w:r>
    </w:p>
    <w:p w14:paraId="4D87FF70" w14:textId="77777777" w:rsidR="00E01347" w:rsidRDefault="00B0330D">
      <w:pPr>
        <w:tabs>
          <w:tab w:val="left" w:pos="709"/>
          <w:tab w:val="center" w:pos="4753"/>
        </w:tabs>
        <w:spacing w:line="600" w:lineRule="auto"/>
        <w:ind w:firstLine="709"/>
        <w:contextualSpacing/>
        <w:jc w:val="center"/>
        <w:rPr>
          <w:rFonts w:eastAsia="Times New Roman"/>
          <w:szCs w:val="24"/>
        </w:rPr>
      </w:pPr>
      <w:r>
        <w:rPr>
          <w:rFonts w:eastAsia="Times New Roman"/>
          <w:szCs w:val="24"/>
        </w:rPr>
        <w:lastRenderedPageBreak/>
        <w:t>(Χειροκροτήματα από την πτέρυγα της Νέας Δημοκρατίας)</w:t>
      </w:r>
    </w:p>
    <w:p w14:paraId="4D87FF71" w14:textId="77777777" w:rsidR="00E01347" w:rsidRDefault="00B0330D">
      <w:pPr>
        <w:tabs>
          <w:tab w:val="left" w:pos="709"/>
          <w:tab w:val="center" w:pos="4753"/>
        </w:tabs>
        <w:spacing w:line="600" w:lineRule="auto"/>
        <w:contextualSpacing/>
        <w:jc w:val="both"/>
        <w:rPr>
          <w:rFonts w:eastAsia="Times New Roman"/>
          <w:szCs w:val="24"/>
        </w:rPr>
      </w:pPr>
      <w:r>
        <w:rPr>
          <w:rFonts w:eastAsia="Times New Roman"/>
          <w:szCs w:val="24"/>
        </w:rPr>
        <w:tab/>
      </w:r>
      <w:r w:rsidRPr="000D7339">
        <w:rPr>
          <w:rFonts w:eastAsia="Times New Roman"/>
          <w:b/>
          <w:szCs w:val="24"/>
        </w:rPr>
        <w:t xml:space="preserve">ΠΡΟΕΔΡΕΥΩΝ (Δημήτριος </w:t>
      </w:r>
      <w:proofErr w:type="spellStart"/>
      <w:r w:rsidRPr="000D7339">
        <w:rPr>
          <w:rFonts w:eastAsia="Times New Roman"/>
          <w:b/>
          <w:szCs w:val="24"/>
        </w:rPr>
        <w:t>Κρεμαστινός</w:t>
      </w:r>
      <w:proofErr w:type="spellEnd"/>
      <w:r w:rsidRPr="000D7339">
        <w:rPr>
          <w:rFonts w:eastAsia="Times New Roman"/>
          <w:b/>
          <w:szCs w:val="24"/>
        </w:rPr>
        <w:t>):</w:t>
      </w:r>
      <w:r w:rsidRPr="005373F7">
        <w:rPr>
          <w:rFonts w:eastAsia="Times New Roman"/>
          <w:szCs w:val="24"/>
        </w:rPr>
        <w:t xml:space="preserve"> </w:t>
      </w:r>
      <w:r>
        <w:rPr>
          <w:rFonts w:eastAsia="Times New Roman"/>
          <w:szCs w:val="24"/>
        </w:rPr>
        <w:t xml:space="preserve">Ευχαριστούμε </w:t>
      </w:r>
      <w:r>
        <w:rPr>
          <w:rFonts w:eastAsia="Times New Roman"/>
          <w:szCs w:val="24"/>
        </w:rPr>
        <w:t>πολύ.</w:t>
      </w:r>
    </w:p>
    <w:p w14:paraId="4D87FF72" w14:textId="77777777" w:rsidR="00E01347" w:rsidRDefault="00B0330D">
      <w:pPr>
        <w:tabs>
          <w:tab w:val="left" w:pos="709"/>
          <w:tab w:val="center" w:pos="4753"/>
        </w:tabs>
        <w:spacing w:line="600" w:lineRule="auto"/>
        <w:contextualSpacing/>
        <w:jc w:val="both"/>
        <w:rPr>
          <w:rFonts w:eastAsia="Times New Roman"/>
          <w:szCs w:val="24"/>
        </w:rPr>
      </w:pPr>
      <w:r>
        <w:rPr>
          <w:rFonts w:eastAsia="Times New Roman"/>
          <w:szCs w:val="24"/>
        </w:rPr>
        <w:tab/>
        <w:t>Τον λόγο έχει η Υφυπουργός Οικονομικών κ</w:t>
      </w:r>
      <w:r>
        <w:rPr>
          <w:rFonts w:eastAsia="Times New Roman"/>
          <w:szCs w:val="24"/>
        </w:rPr>
        <w:t>.</w:t>
      </w:r>
      <w:r>
        <w:rPr>
          <w:rFonts w:eastAsia="Times New Roman"/>
          <w:szCs w:val="24"/>
        </w:rPr>
        <w:t xml:space="preserve"> </w:t>
      </w:r>
      <w:proofErr w:type="spellStart"/>
      <w:r>
        <w:rPr>
          <w:rFonts w:eastAsia="Times New Roman"/>
          <w:szCs w:val="24"/>
        </w:rPr>
        <w:t>Παπανάτσιου</w:t>
      </w:r>
      <w:proofErr w:type="spellEnd"/>
      <w:r>
        <w:rPr>
          <w:rFonts w:eastAsia="Times New Roman"/>
          <w:szCs w:val="24"/>
        </w:rPr>
        <w:t xml:space="preserve"> για πέντε λεπτά.</w:t>
      </w:r>
    </w:p>
    <w:p w14:paraId="4D87FF73" w14:textId="77777777" w:rsidR="00E01347" w:rsidRDefault="00B0330D">
      <w:pPr>
        <w:tabs>
          <w:tab w:val="left" w:pos="709"/>
          <w:tab w:val="center" w:pos="4753"/>
        </w:tabs>
        <w:spacing w:line="600" w:lineRule="auto"/>
        <w:contextualSpacing/>
        <w:jc w:val="both"/>
        <w:rPr>
          <w:rFonts w:eastAsia="Times New Roman"/>
          <w:szCs w:val="24"/>
        </w:rPr>
      </w:pPr>
      <w:r>
        <w:rPr>
          <w:rFonts w:eastAsia="Times New Roman"/>
          <w:szCs w:val="24"/>
        </w:rPr>
        <w:tab/>
      </w:r>
      <w:r w:rsidRPr="000D7339">
        <w:rPr>
          <w:rFonts w:eastAsia="Times New Roman"/>
          <w:b/>
          <w:szCs w:val="24"/>
        </w:rPr>
        <w:t>ΑΙΚΑΤΕΡΙΝΗ ΠΑΠΑΝΑΤΣΙΟΥ (Υφυπουργός Οικονομικών):</w:t>
      </w:r>
      <w:r>
        <w:rPr>
          <w:rFonts w:eastAsia="Times New Roman"/>
          <w:szCs w:val="24"/>
        </w:rPr>
        <w:t xml:space="preserve"> Κύριε Πρόεδρε, είναι η κανονική μου ομιλία και θα αναφερθώ και στις τροπολογίες.</w:t>
      </w:r>
    </w:p>
    <w:p w14:paraId="4D87FF74" w14:textId="77777777" w:rsidR="00E01347" w:rsidRDefault="00B0330D">
      <w:pPr>
        <w:tabs>
          <w:tab w:val="left" w:pos="709"/>
          <w:tab w:val="center" w:pos="4753"/>
        </w:tabs>
        <w:spacing w:line="600" w:lineRule="auto"/>
        <w:contextualSpacing/>
        <w:jc w:val="both"/>
        <w:rPr>
          <w:rFonts w:eastAsia="Times New Roman"/>
          <w:szCs w:val="24"/>
        </w:rPr>
      </w:pPr>
      <w:r>
        <w:rPr>
          <w:rFonts w:eastAsia="Times New Roman"/>
          <w:szCs w:val="24"/>
        </w:rPr>
        <w:tab/>
      </w:r>
      <w:r w:rsidRPr="000D7339">
        <w:rPr>
          <w:rFonts w:eastAsia="Times New Roman"/>
          <w:b/>
          <w:szCs w:val="24"/>
        </w:rPr>
        <w:t xml:space="preserve">ΠΡΟΕΔΡΕΥΩΝ (Δημήτριος </w:t>
      </w:r>
      <w:proofErr w:type="spellStart"/>
      <w:r w:rsidRPr="000D7339">
        <w:rPr>
          <w:rFonts w:eastAsia="Times New Roman"/>
          <w:b/>
          <w:szCs w:val="24"/>
        </w:rPr>
        <w:t>Κρεμαστινός</w:t>
      </w:r>
      <w:proofErr w:type="spellEnd"/>
      <w:r w:rsidRPr="000D7339">
        <w:rPr>
          <w:rFonts w:eastAsia="Times New Roman"/>
          <w:b/>
          <w:szCs w:val="24"/>
        </w:rPr>
        <w:t xml:space="preserve">): </w:t>
      </w:r>
      <w:r>
        <w:rPr>
          <w:rFonts w:eastAsia="Times New Roman"/>
          <w:szCs w:val="24"/>
        </w:rPr>
        <w:t>Εγώ πριν α</w:t>
      </w:r>
      <w:r>
        <w:rPr>
          <w:rFonts w:eastAsia="Times New Roman"/>
          <w:szCs w:val="24"/>
        </w:rPr>
        <w:t>πό λίγο ανέβηκα στο Βήμα και δεν ξέρω αν μιλήσατε προηγουμένως.</w:t>
      </w:r>
    </w:p>
    <w:p w14:paraId="4D87FF75" w14:textId="77777777" w:rsidR="00E01347" w:rsidRDefault="00B0330D">
      <w:pPr>
        <w:tabs>
          <w:tab w:val="left" w:pos="709"/>
          <w:tab w:val="center" w:pos="4753"/>
        </w:tabs>
        <w:spacing w:line="600" w:lineRule="auto"/>
        <w:contextualSpacing/>
        <w:jc w:val="both"/>
        <w:rPr>
          <w:rFonts w:eastAsia="Times New Roman"/>
          <w:szCs w:val="24"/>
        </w:rPr>
      </w:pPr>
      <w:r>
        <w:rPr>
          <w:rFonts w:eastAsia="Times New Roman"/>
          <w:szCs w:val="24"/>
        </w:rPr>
        <w:tab/>
      </w:r>
      <w:r w:rsidRPr="000D7339">
        <w:rPr>
          <w:rFonts w:eastAsia="Times New Roman"/>
          <w:b/>
          <w:szCs w:val="24"/>
        </w:rPr>
        <w:t>ΑΙΚΑΤΕΡΙΝΗ ΠΑΠΑΝΑΤΣΙΟΥ (Υφυπουργός Οικονομικών):</w:t>
      </w:r>
      <w:r w:rsidRPr="005373F7">
        <w:rPr>
          <w:rFonts w:eastAsia="Times New Roman"/>
          <w:szCs w:val="24"/>
        </w:rPr>
        <w:t xml:space="preserve"> </w:t>
      </w:r>
      <w:r>
        <w:rPr>
          <w:rFonts w:eastAsia="Times New Roman"/>
          <w:szCs w:val="24"/>
        </w:rPr>
        <w:t>Επειδή θέλω να αναλύσω και τις τροπολογίες, θα μου δώσετε όσον χρόνο χρειάζεται.</w:t>
      </w:r>
    </w:p>
    <w:p w14:paraId="4D87FF76" w14:textId="77777777" w:rsidR="00E01347" w:rsidRDefault="00B0330D">
      <w:pPr>
        <w:tabs>
          <w:tab w:val="left" w:pos="709"/>
          <w:tab w:val="center" w:pos="4753"/>
        </w:tabs>
        <w:spacing w:line="600" w:lineRule="auto"/>
        <w:contextualSpacing/>
        <w:jc w:val="both"/>
        <w:rPr>
          <w:rFonts w:eastAsia="Times New Roman"/>
          <w:szCs w:val="24"/>
        </w:rPr>
      </w:pPr>
      <w:r>
        <w:rPr>
          <w:rFonts w:eastAsia="Times New Roman"/>
          <w:szCs w:val="24"/>
        </w:rPr>
        <w:tab/>
      </w:r>
      <w:r w:rsidRPr="000D7339">
        <w:rPr>
          <w:rFonts w:eastAsia="Times New Roman"/>
          <w:b/>
          <w:szCs w:val="24"/>
        </w:rPr>
        <w:t xml:space="preserve">ΠΡΟΕΔΡΕΥΩΝ (Δημήτριος </w:t>
      </w:r>
      <w:proofErr w:type="spellStart"/>
      <w:r w:rsidRPr="000D7339">
        <w:rPr>
          <w:rFonts w:eastAsia="Times New Roman"/>
          <w:b/>
          <w:szCs w:val="24"/>
        </w:rPr>
        <w:t>Κρεμαστινός</w:t>
      </w:r>
      <w:proofErr w:type="spellEnd"/>
      <w:r w:rsidRPr="000D7339">
        <w:rPr>
          <w:rFonts w:eastAsia="Times New Roman"/>
          <w:b/>
          <w:szCs w:val="24"/>
        </w:rPr>
        <w:t>):</w:t>
      </w:r>
      <w:r w:rsidRPr="005373F7">
        <w:rPr>
          <w:rFonts w:eastAsia="Times New Roman"/>
          <w:szCs w:val="24"/>
        </w:rPr>
        <w:t xml:space="preserve"> </w:t>
      </w:r>
      <w:r>
        <w:rPr>
          <w:rFonts w:eastAsia="Times New Roman"/>
          <w:szCs w:val="24"/>
        </w:rPr>
        <w:t>Βεβαίως. Ορίστε, έχετε τ</w:t>
      </w:r>
      <w:r>
        <w:rPr>
          <w:rFonts w:eastAsia="Times New Roman"/>
          <w:szCs w:val="24"/>
        </w:rPr>
        <w:t>ον λόγο.</w:t>
      </w:r>
    </w:p>
    <w:p w14:paraId="4D87FF77" w14:textId="77777777" w:rsidR="00E01347" w:rsidRDefault="00B0330D">
      <w:pPr>
        <w:tabs>
          <w:tab w:val="left" w:pos="709"/>
          <w:tab w:val="center" w:pos="4753"/>
        </w:tabs>
        <w:spacing w:line="600" w:lineRule="auto"/>
        <w:contextualSpacing/>
        <w:jc w:val="both"/>
        <w:rPr>
          <w:rFonts w:eastAsia="Times New Roman"/>
          <w:szCs w:val="24"/>
        </w:rPr>
      </w:pPr>
      <w:r>
        <w:rPr>
          <w:rFonts w:eastAsia="Times New Roman"/>
          <w:szCs w:val="24"/>
        </w:rPr>
        <w:tab/>
      </w:r>
      <w:r w:rsidRPr="000D7339">
        <w:rPr>
          <w:rFonts w:eastAsia="Times New Roman"/>
          <w:b/>
          <w:szCs w:val="24"/>
        </w:rPr>
        <w:t>ΑΙΚΑΤΕΡΙΝΗ ΠΑΠΑΝΑΤΣΙΟΥ (Υφυπουργός Οικονομικών):</w:t>
      </w:r>
      <w:r w:rsidRPr="005373F7">
        <w:rPr>
          <w:rFonts w:eastAsia="Times New Roman"/>
          <w:szCs w:val="24"/>
        </w:rPr>
        <w:t xml:space="preserve"> </w:t>
      </w:r>
      <w:r>
        <w:rPr>
          <w:rFonts w:eastAsia="Times New Roman"/>
          <w:szCs w:val="24"/>
        </w:rPr>
        <w:t>Ευχαριστώ πολύ.</w:t>
      </w:r>
    </w:p>
    <w:p w14:paraId="4D87FF78" w14:textId="77777777" w:rsidR="00E01347" w:rsidRDefault="00B0330D">
      <w:pPr>
        <w:tabs>
          <w:tab w:val="left" w:pos="709"/>
          <w:tab w:val="center" w:pos="4753"/>
        </w:tabs>
        <w:spacing w:line="600" w:lineRule="auto"/>
        <w:contextualSpacing/>
        <w:jc w:val="both"/>
        <w:rPr>
          <w:rFonts w:eastAsia="Times New Roman"/>
          <w:szCs w:val="24"/>
        </w:rPr>
      </w:pPr>
      <w:r>
        <w:rPr>
          <w:rFonts w:eastAsia="Times New Roman"/>
          <w:szCs w:val="24"/>
        </w:rPr>
        <w:lastRenderedPageBreak/>
        <w:tab/>
        <w:t>Κυρίες και κύριοι συνάδελφοι, με το σημερινό νομοσχέδιο του Υπουργείου Οικονομικών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στα άρθρα 1 έως 7 επικυρώνεται η συμφωνία ένταξης της χώρας μας στην Ασιατική Τράπεζα </w:t>
      </w:r>
      <w:r>
        <w:rPr>
          <w:rFonts w:eastAsia="Times New Roman"/>
          <w:szCs w:val="24"/>
        </w:rPr>
        <w:t>Υποδομών και Επενδύσεων.</w:t>
      </w:r>
    </w:p>
    <w:p w14:paraId="4D87FF79" w14:textId="77777777" w:rsidR="00E01347" w:rsidRDefault="00B0330D">
      <w:pPr>
        <w:spacing w:line="600" w:lineRule="auto"/>
        <w:ind w:firstLine="720"/>
        <w:jc w:val="both"/>
        <w:rPr>
          <w:rFonts w:eastAsia="Times New Roman"/>
          <w:szCs w:val="24"/>
        </w:rPr>
      </w:pPr>
      <w:r>
        <w:rPr>
          <w:rFonts w:eastAsia="Times New Roman"/>
          <w:szCs w:val="24"/>
        </w:rPr>
        <w:t>Η Ασιατική Τράπεζα είναι διεθνής χρηματοδοτικός οργανισμός που λειτουργεί σαν πολυμερής αναπτυξιακή τράπεζα,</w:t>
      </w:r>
      <w:r w:rsidRPr="00315EB2">
        <w:rPr>
          <w:rFonts w:eastAsia="Times New Roman"/>
          <w:szCs w:val="24"/>
        </w:rPr>
        <w:t xml:space="preserve"> με έδρα το Πεκίνο</w:t>
      </w:r>
      <w:r>
        <w:rPr>
          <w:rFonts w:eastAsia="Times New Roman"/>
          <w:szCs w:val="24"/>
        </w:rPr>
        <w:t>.</w:t>
      </w:r>
      <w:r w:rsidRPr="00315EB2">
        <w:rPr>
          <w:rFonts w:eastAsia="Times New Roman"/>
          <w:szCs w:val="24"/>
        </w:rPr>
        <w:t xml:space="preserve"> </w:t>
      </w:r>
      <w:r>
        <w:rPr>
          <w:rFonts w:eastAsia="Times New Roman"/>
          <w:szCs w:val="24"/>
        </w:rPr>
        <w:t>Έ</w:t>
      </w:r>
      <w:r w:rsidRPr="00315EB2">
        <w:rPr>
          <w:rFonts w:eastAsia="Times New Roman"/>
          <w:szCs w:val="24"/>
        </w:rPr>
        <w:t xml:space="preserve">χει φτάσει και απαρτίζεται από </w:t>
      </w:r>
      <w:r>
        <w:rPr>
          <w:rFonts w:eastAsia="Times New Roman"/>
          <w:szCs w:val="24"/>
        </w:rPr>
        <w:t>εβδομήντα χώρες-</w:t>
      </w:r>
      <w:r w:rsidRPr="00315EB2">
        <w:rPr>
          <w:rFonts w:eastAsia="Times New Roman"/>
          <w:szCs w:val="24"/>
        </w:rPr>
        <w:t>μέλη σε όλο τον κόσμο</w:t>
      </w:r>
      <w:r>
        <w:rPr>
          <w:rFonts w:eastAsia="Times New Roman"/>
          <w:szCs w:val="24"/>
        </w:rPr>
        <w:t>,</w:t>
      </w:r>
      <w:r w:rsidRPr="00315EB2">
        <w:rPr>
          <w:rFonts w:eastAsia="Times New Roman"/>
          <w:szCs w:val="24"/>
        </w:rPr>
        <w:t xml:space="preserve"> ενώ </w:t>
      </w:r>
      <w:r>
        <w:rPr>
          <w:rFonts w:eastAsia="Times New Roman"/>
          <w:szCs w:val="24"/>
        </w:rPr>
        <w:t>είκοσι τρία</w:t>
      </w:r>
      <w:r w:rsidRPr="00315EB2">
        <w:rPr>
          <w:rFonts w:eastAsia="Times New Roman"/>
          <w:szCs w:val="24"/>
        </w:rPr>
        <w:t xml:space="preserve"> κράτη</w:t>
      </w:r>
      <w:r>
        <w:rPr>
          <w:rFonts w:eastAsia="Times New Roman"/>
          <w:szCs w:val="24"/>
        </w:rPr>
        <w:t>,</w:t>
      </w:r>
      <w:r w:rsidRPr="00315EB2">
        <w:rPr>
          <w:rFonts w:eastAsia="Times New Roman"/>
          <w:szCs w:val="24"/>
        </w:rPr>
        <w:t xml:space="preserve"> μεταξύ τω</w:t>
      </w:r>
      <w:r w:rsidRPr="00315EB2">
        <w:rPr>
          <w:rFonts w:eastAsia="Times New Roman"/>
          <w:szCs w:val="24"/>
        </w:rPr>
        <w:t>ν οποίων και η Ελλάδα</w:t>
      </w:r>
      <w:r>
        <w:rPr>
          <w:rFonts w:eastAsia="Times New Roman"/>
          <w:szCs w:val="24"/>
        </w:rPr>
        <w:t>,</w:t>
      </w:r>
      <w:r w:rsidRPr="00315EB2">
        <w:rPr>
          <w:rFonts w:eastAsia="Times New Roman"/>
          <w:szCs w:val="24"/>
        </w:rPr>
        <w:t xml:space="preserve"> βρίσκονται σε καθεστώς εγκεκριμένο</w:t>
      </w:r>
      <w:r>
        <w:rPr>
          <w:rFonts w:eastAsia="Times New Roman"/>
          <w:szCs w:val="24"/>
        </w:rPr>
        <w:t>υ</w:t>
      </w:r>
      <w:r w:rsidRPr="00315EB2">
        <w:rPr>
          <w:rFonts w:eastAsia="Times New Roman"/>
          <w:szCs w:val="24"/>
        </w:rPr>
        <w:t xml:space="preserve"> υποψη</w:t>
      </w:r>
      <w:r>
        <w:rPr>
          <w:rFonts w:eastAsia="Times New Roman"/>
          <w:szCs w:val="24"/>
        </w:rPr>
        <w:t>φίου</w:t>
      </w:r>
      <w:r w:rsidRPr="00315EB2">
        <w:rPr>
          <w:rFonts w:eastAsia="Times New Roman"/>
          <w:szCs w:val="24"/>
        </w:rPr>
        <w:t xml:space="preserve"> μέλους</w:t>
      </w:r>
      <w:r>
        <w:rPr>
          <w:rFonts w:eastAsia="Times New Roman"/>
          <w:szCs w:val="24"/>
        </w:rPr>
        <w:t>.</w:t>
      </w:r>
    </w:p>
    <w:p w14:paraId="4D87FF7A" w14:textId="77777777" w:rsidR="00E01347" w:rsidRDefault="00B0330D">
      <w:pPr>
        <w:spacing w:line="600" w:lineRule="auto"/>
        <w:ind w:firstLine="720"/>
        <w:jc w:val="both"/>
        <w:rPr>
          <w:rFonts w:eastAsia="Times New Roman"/>
          <w:szCs w:val="24"/>
        </w:rPr>
      </w:pPr>
      <w:r>
        <w:rPr>
          <w:rFonts w:eastAsia="Times New Roman"/>
          <w:szCs w:val="24"/>
        </w:rPr>
        <w:t>Σ</w:t>
      </w:r>
      <w:r w:rsidRPr="00315EB2">
        <w:rPr>
          <w:rFonts w:eastAsia="Times New Roman"/>
          <w:szCs w:val="24"/>
        </w:rPr>
        <w:t xml:space="preserve">ταθερή επιδίωξη της εθνικής οικονομικής πολιτικής είναι η συνεργασία και </w:t>
      </w:r>
      <w:r>
        <w:rPr>
          <w:rFonts w:eastAsia="Times New Roman"/>
          <w:szCs w:val="24"/>
        </w:rPr>
        <w:t xml:space="preserve">η </w:t>
      </w:r>
      <w:r w:rsidRPr="00315EB2">
        <w:rPr>
          <w:rFonts w:eastAsia="Times New Roman"/>
          <w:szCs w:val="24"/>
        </w:rPr>
        <w:t>συμμετοχή της Ελλάδας σε όλους τους σημαντικούς διεθνείς χρηματοδοτικούς θεσμούς</w:t>
      </w:r>
      <w:r>
        <w:rPr>
          <w:rFonts w:eastAsia="Times New Roman"/>
          <w:szCs w:val="24"/>
        </w:rPr>
        <w:t>,</w:t>
      </w:r>
      <w:r w:rsidRPr="00315EB2">
        <w:rPr>
          <w:rFonts w:eastAsia="Times New Roman"/>
          <w:szCs w:val="24"/>
        </w:rPr>
        <w:t xml:space="preserve"> με στόχο την οικονομι</w:t>
      </w:r>
      <w:r w:rsidRPr="00315EB2">
        <w:rPr>
          <w:rFonts w:eastAsia="Times New Roman"/>
          <w:szCs w:val="24"/>
        </w:rPr>
        <w:t xml:space="preserve">κή στήριξη επενδυτικών σχεδίων υψηλής προστιθέμενης αξίας και την ανάπτυξη επωφελών συνεργασιών για την </w:t>
      </w:r>
      <w:r>
        <w:rPr>
          <w:rFonts w:eastAsia="Times New Roman"/>
          <w:szCs w:val="24"/>
        </w:rPr>
        <w:t>ε</w:t>
      </w:r>
      <w:r w:rsidRPr="00315EB2">
        <w:rPr>
          <w:rFonts w:eastAsia="Times New Roman"/>
          <w:szCs w:val="24"/>
        </w:rPr>
        <w:t>λληνική οικονομία</w:t>
      </w:r>
      <w:r>
        <w:rPr>
          <w:rFonts w:eastAsia="Times New Roman"/>
          <w:szCs w:val="24"/>
        </w:rPr>
        <w:t>.</w:t>
      </w:r>
      <w:r w:rsidRPr="00315EB2">
        <w:rPr>
          <w:rFonts w:eastAsia="Times New Roman"/>
          <w:szCs w:val="24"/>
        </w:rPr>
        <w:t xml:space="preserve"> </w:t>
      </w:r>
      <w:r>
        <w:rPr>
          <w:rFonts w:eastAsia="Times New Roman"/>
          <w:szCs w:val="24"/>
        </w:rPr>
        <w:t>Α</w:t>
      </w:r>
      <w:r w:rsidRPr="00315EB2">
        <w:rPr>
          <w:rFonts w:eastAsia="Times New Roman"/>
          <w:szCs w:val="24"/>
        </w:rPr>
        <w:t>υτό</w:t>
      </w:r>
      <w:r>
        <w:rPr>
          <w:rFonts w:eastAsia="Times New Roman"/>
          <w:szCs w:val="24"/>
        </w:rPr>
        <w:t>ν</w:t>
      </w:r>
      <w:r w:rsidRPr="00315EB2">
        <w:rPr>
          <w:rFonts w:eastAsia="Times New Roman"/>
          <w:szCs w:val="24"/>
        </w:rPr>
        <w:t xml:space="preserve"> το</w:t>
      </w:r>
      <w:r>
        <w:rPr>
          <w:rFonts w:eastAsia="Times New Roman"/>
          <w:szCs w:val="24"/>
        </w:rPr>
        <w:t>ν</w:t>
      </w:r>
      <w:r w:rsidRPr="00315EB2">
        <w:rPr>
          <w:rFonts w:eastAsia="Times New Roman"/>
          <w:szCs w:val="24"/>
        </w:rPr>
        <w:t xml:space="preserve"> σκοπό επι</w:t>
      </w:r>
      <w:r>
        <w:rPr>
          <w:rFonts w:eastAsia="Times New Roman"/>
          <w:szCs w:val="24"/>
        </w:rPr>
        <w:t>τελεί</w:t>
      </w:r>
      <w:r w:rsidRPr="00315EB2">
        <w:rPr>
          <w:rFonts w:eastAsia="Times New Roman"/>
          <w:szCs w:val="24"/>
        </w:rPr>
        <w:t xml:space="preserve"> κα</w:t>
      </w:r>
      <w:r>
        <w:rPr>
          <w:rFonts w:eastAsia="Times New Roman"/>
          <w:szCs w:val="24"/>
        </w:rPr>
        <w:t xml:space="preserve">ι η συμφωνία ένταξης της Ελλάδας σαν μέλος </w:t>
      </w:r>
      <w:r w:rsidRPr="00315EB2">
        <w:rPr>
          <w:rFonts w:eastAsia="Times New Roman"/>
          <w:szCs w:val="24"/>
        </w:rPr>
        <w:t>στην Ασιατική Τράπεζα</w:t>
      </w:r>
      <w:r>
        <w:rPr>
          <w:rFonts w:eastAsia="Times New Roman"/>
          <w:szCs w:val="24"/>
        </w:rPr>
        <w:t>,</w:t>
      </w:r>
      <w:r w:rsidRPr="00315EB2">
        <w:rPr>
          <w:rFonts w:eastAsia="Times New Roman"/>
          <w:szCs w:val="24"/>
        </w:rPr>
        <w:t xml:space="preserve"> που </w:t>
      </w:r>
      <w:r>
        <w:rPr>
          <w:rFonts w:eastAsia="Times New Roman"/>
          <w:szCs w:val="24"/>
        </w:rPr>
        <w:t xml:space="preserve">κυρώνουμε </w:t>
      </w:r>
      <w:r w:rsidRPr="00315EB2">
        <w:rPr>
          <w:rFonts w:eastAsia="Times New Roman"/>
          <w:szCs w:val="24"/>
        </w:rPr>
        <w:t>σε αυτό το νομοσχέδιο</w:t>
      </w:r>
      <w:r>
        <w:rPr>
          <w:rFonts w:eastAsia="Times New Roman"/>
          <w:szCs w:val="24"/>
        </w:rPr>
        <w:t>.</w:t>
      </w:r>
    </w:p>
    <w:p w14:paraId="4D87FF7B" w14:textId="77777777" w:rsidR="00E01347" w:rsidRDefault="00B0330D">
      <w:pPr>
        <w:spacing w:line="600" w:lineRule="auto"/>
        <w:ind w:firstLine="720"/>
        <w:jc w:val="both"/>
        <w:rPr>
          <w:rFonts w:eastAsia="Times New Roman"/>
          <w:szCs w:val="24"/>
        </w:rPr>
      </w:pPr>
      <w:r>
        <w:rPr>
          <w:rFonts w:eastAsia="Times New Roman"/>
          <w:szCs w:val="24"/>
        </w:rPr>
        <w:lastRenderedPageBreak/>
        <w:t>Επίσης,</w:t>
      </w:r>
      <w:r w:rsidRPr="00315EB2">
        <w:rPr>
          <w:rFonts w:eastAsia="Times New Roman"/>
          <w:szCs w:val="24"/>
        </w:rPr>
        <w:t xml:space="preserve"> </w:t>
      </w:r>
      <w:r>
        <w:rPr>
          <w:rFonts w:eastAsia="Times New Roman"/>
          <w:szCs w:val="24"/>
        </w:rPr>
        <w:t xml:space="preserve">στα άρθρα 8, </w:t>
      </w:r>
      <w:r w:rsidRPr="00315EB2">
        <w:rPr>
          <w:rFonts w:eastAsia="Times New Roman"/>
          <w:szCs w:val="24"/>
        </w:rPr>
        <w:t xml:space="preserve">9 και 10 </w:t>
      </w:r>
      <w:r>
        <w:rPr>
          <w:rFonts w:eastAsia="Times New Roman"/>
          <w:szCs w:val="24"/>
        </w:rPr>
        <w:t xml:space="preserve">του </w:t>
      </w:r>
      <w:r w:rsidRPr="00315EB2">
        <w:rPr>
          <w:rFonts w:eastAsia="Times New Roman"/>
          <w:szCs w:val="24"/>
        </w:rPr>
        <w:t>νομοσχ</w:t>
      </w:r>
      <w:r>
        <w:rPr>
          <w:rFonts w:eastAsia="Times New Roman"/>
          <w:szCs w:val="24"/>
        </w:rPr>
        <w:t>εδίου</w:t>
      </w:r>
      <w:r w:rsidRPr="00315EB2">
        <w:rPr>
          <w:rFonts w:eastAsia="Times New Roman"/>
          <w:szCs w:val="24"/>
        </w:rPr>
        <w:t xml:space="preserve"> ενσωματώνεται στο </w:t>
      </w:r>
      <w:r>
        <w:rPr>
          <w:rFonts w:eastAsia="Times New Roman"/>
          <w:szCs w:val="24"/>
        </w:rPr>
        <w:t>Ε</w:t>
      </w:r>
      <w:r w:rsidRPr="00315EB2">
        <w:rPr>
          <w:rFonts w:eastAsia="Times New Roman"/>
          <w:szCs w:val="24"/>
        </w:rPr>
        <w:t xml:space="preserve">θνικό μας </w:t>
      </w:r>
      <w:r>
        <w:rPr>
          <w:rFonts w:eastAsia="Times New Roman"/>
          <w:szCs w:val="24"/>
        </w:rPr>
        <w:t>Δ</w:t>
      </w:r>
      <w:r w:rsidRPr="00315EB2">
        <w:rPr>
          <w:rFonts w:eastAsia="Times New Roman"/>
          <w:szCs w:val="24"/>
        </w:rPr>
        <w:t xml:space="preserve">ίκαιο η </w:t>
      </w:r>
      <w:r>
        <w:rPr>
          <w:rFonts w:eastAsia="Times New Roman"/>
          <w:szCs w:val="24"/>
        </w:rPr>
        <w:t>ο</w:t>
      </w:r>
      <w:r w:rsidRPr="00315EB2">
        <w:rPr>
          <w:rFonts w:eastAsia="Times New Roman"/>
          <w:szCs w:val="24"/>
        </w:rPr>
        <w:t>δηγ</w:t>
      </w:r>
      <w:r>
        <w:rPr>
          <w:rFonts w:eastAsia="Times New Roman"/>
          <w:szCs w:val="24"/>
        </w:rPr>
        <w:t>ία της Ευρωπαϊκής Ένωσης 2016/1065 για τον καθ</w:t>
      </w:r>
      <w:r w:rsidRPr="00315EB2">
        <w:rPr>
          <w:rFonts w:eastAsia="Times New Roman"/>
          <w:szCs w:val="24"/>
        </w:rPr>
        <w:t xml:space="preserve">ορισμό και την εφαρμογή του όρου </w:t>
      </w:r>
      <w:r>
        <w:rPr>
          <w:rFonts w:eastAsia="Times New Roman"/>
          <w:szCs w:val="24"/>
        </w:rPr>
        <w:t>«κουπόνια», τα</w:t>
      </w:r>
      <w:r w:rsidRPr="00315EB2">
        <w:rPr>
          <w:rFonts w:eastAsia="Times New Roman"/>
          <w:szCs w:val="24"/>
        </w:rPr>
        <w:t xml:space="preserve"> γνωστ</w:t>
      </w:r>
      <w:r>
        <w:rPr>
          <w:rFonts w:eastAsia="Times New Roman"/>
          <w:szCs w:val="24"/>
        </w:rPr>
        <w:t>ά</w:t>
      </w:r>
      <w:r w:rsidRPr="00315EB2">
        <w:rPr>
          <w:rFonts w:eastAsia="Times New Roman"/>
          <w:szCs w:val="24"/>
        </w:rPr>
        <w:t xml:space="preserve"> σε όλους </w:t>
      </w:r>
      <w:r>
        <w:rPr>
          <w:rFonts w:eastAsia="Times New Roman"/>
          <w:szCs w:val="24"/>
        </w:rPr>
        <w:t xml:space="preserve">μας </w:t>
      </w:r>
      <w:r>
        <w:rPr>
          <w:rFonts w:eastAsia="Times New Roman"/>
          <w:szCs w:val="24"/>
          <w:lang w:val="en-US"/>
        </w:rPr>
        <w:t>vouchers</w:t>
      </w:r>
      <w:r w:rsidRPr="00CB3F64">
        <w:rPr>
          <w:rFonts w:eastAsia="Times New Roman"/>
          <w:szCs w:val="24"/>
        </w:rPr>
        <w:t>,</w:t>
      </w:r>
      <w:r w:rsidRPr="00315EB2">
        <w:rPr>
          <w:rFonts w:eastAsia="Times New Roman"/>
          <w:szCs w:val="24"/>
        </w:rPr>
        <w:t xml:space="preserve"> που χρησιμοποι</w:t>
      </w:r>
      <w:r w:rsidRPr="00CB3F64">
        <w:rPr>
          <w:rFonts w:eastAsia="Times New Roman"/>
          <w:szCs w:val="24"/>
        </w:rPr>
        <w:t>ο</w:t>
      </w:r>
      <w:r>
        <w:rPr>
          <w:rFonts w:eastAsia="Times New Roman"/>
          <w:szCs w:val="24"/>
        </w:rPr>
        <w:t>ύνται</w:t>
      </w:r>
      <w:r w:rsidRPr="00315EB2">
        <w:rPr>
          <w:rFonts w:eastAsia="Times New Roman"/>
          <w:szCs w:val="24"/>
        </w:rPr>
        <w:t xml:space="preserve"> στις οικονομικές συναλλ</w:t>
      </w:r>
      <w:r w:rsidRPr="00315EB2">
        <w:rPr>
          <w:rFonts w:eastAsia="Times New Roman"/>
          <w:szCs w:val="24"/>
        </w:rPr>
        <w:t>αγές</w:t>
      </w:r>
      <w:r>
        <w:rPr>
          <w:rFonts w:eastAsia="Times New Roman"/>
          <w:szCs w:val="24"/>
        </w:rPr>
        <w:t>.</w:t>
      </w:r>
      <w:r w:rsidRPr="00315EB2">
        <w:rPr>
          <w:rFonts w:eastAsia="Times New Roman"/>
          <w:szCs w:val="24"/>
        </w:rPr>
        <w:t xml:space="preserve"> </w:t>
      </w:r>
      <w:r>
        <w:rPr>
          <w:rFonts w:eastAsia="Times New Roman"/>
          <w:szCs w:val="24"/>
        </w:rPr>
        <w:t>Έ</w:t>
      </w:r>
      <w:r w:rsidRPr="00315EB2">
        <w:rPr>
          <w:rFonts w:eastAsia="Times New Roman"/>
          <w:szCs w:val="24"/>
        </w:rPr>
        <w:t>τσι προσδιορίζονται το κουπόνι συγκεκριμένου σκοπού</w:t>
      </w:r>
      <w:r>
        <w:rPr>
          <w:rFonts w:eastAsia="Times New Roman"/>
          <w:szCs w:val="24"/>
        </w:rPr>
        <w:t xml:space="preserve"> και το </w:t>
      </w:r>
      <w:r w:rsidRPr="00315EB2">
        <w:rPr>
          <w:rFonts w:eastAsia="Times New Roman"/>
          <w:szCs w:val="24"/>
        </w:rPr>
        <w:t>κουπόνι πολλαπλών σκοπών</w:t>
      </w:r>
      <w:r>
        <w:rPr>
          <w:rFonts w:eastAsia="Times New Roman"/>
          <w:szCs w:val="24"/>
        </w:rPr>
        <w:t xml:space="preserve"> </w:t>
      </w:r>
      <w:r w:rsidRPr="00315EB2">
        <w:rPr>
          <w:rFonts w:eastAsia="Times New Roman"/>
          <w:szCs w:val="24"/>
        </w:rPr>
        <w:t xml:space="preserve">και ορίζεται </w:t>
      </w:r>
      <w:r>
        <w:rPr>
          <w:rFonts w:eastAsia="Times New Roman"/>
          <w:szCs w:val="24"/>
        </w:rPr>
        <w:t xml:space="preserve">ποια </w:t>
      </w:r>
      <w:r w:rsidRPr="00315EB2">
        <w:rPr>
          <w:rFonts w:eastAsia="Times New Roman"/>
          <w:szCs w:val="24"/>
        </w:rPr>
        <w:t xml:space="preserve">είναι η φορολογική υποχρέωση για λόγους </w:t>
      </w:r>
      <w:r>
        <w:rPr>
          <w:rFonts w:eastAsia="Times New Roman"/>
          <w:szCs w:val="24"/>
        </w:rPr>
        <w:t>ΦΠΑ</w:t>
      </w:r>
      <w:r w:rsidRPr="00315EB2">
        <w:rPr>
          <w:rFonts w:eastAsia="Times New Roman"/>
          <w:szCs w:val="24"/>
        </w:rPr>
        <w:t xml:space="preserve"> αυτ</w:t>
      </w:r>
      <w:r>
        <w:rPr>
          <w:rFonts w:eastAsia="Times New Roman"/>
          <w:szCs w:val="24"/>
        </w:rPr>
        <w:t>ών</w:t>
      </w:r>
      <w:r w:rsidRPr="00315EB2">
        <w:rPr>
          <w:rFonts w:eastAsia="Times New Roman"/>
          <w:szCs w:val="24"/>
        </w:rPr>
        <w:t xml:space="preserve"> </w:t>
      </w:r>
      <w:r>
        <w:rPr>
          <w:rFonts w:eastAsia="Times New Roman"/>
          <w:szCs w:val="24"/>
        </w:rPr>
        <w:t>των δύο μέσων ο</w:t>
      </w:r>
      <w:r w:rsidRPr="00315EB2">
        <w:rPr>
          <w:rFonts w:eastAsia="Times New Roman"/>
          <w:szCs w:val="24"/>
        </w:rPr>
        <w:t>ικονομικών συναλλαγών</w:t>
      </w:r>
      <w:r>
        <w:rPr>
          <w:rFonts w:eastAsia="Times New Roman"/>
          <w:szCs w:val="24"/>
        </w:rPr>
        <w:t>.</w:t>
      </w:r>
    </w:p>
    <w:p w14:paraId="4D87FF7C" w14:textId="77777777" w:rsidR="00E01347" w:rsidRDefault="00B0330D">
      <w:pPr>
        <w:spacing w:line="600" w:lineRule="auto"/>
        <w:ind w:firstLine="720"/>
        <w:jc w:val="both"/>
        <w:rPr>
          <w:rFonts w:eastAsia="Times New Roman"/>
          <w:szCs w:val="24"/>
        </w:rPr>
      </w:pPr>
      <w:r>
        <w:rPr>
          <w:rFonts w:eastAsia="Times New Roman"/>
          <w:szCs w:val="24"/>
        </w:rPr>
        <w:t>Με τα άρθρα 35</w:t>
      </w:r>
      <w:r>
        <w:rPr>
          <w:rFonts w:eastAsia="Times New Roman"/>
          <w:szCs w:val="24"/>
        </w:rPr>
        <w:t xml:space="preserve"> </w:t>
      </w:r>
      <w:r>
        <w:rPr>
          <w:rFonts w:eastAsia="Times New Roman"/>
          <w:szCs w:val="24"/>
        </w:rPr>
        <w:t>-</w:t>
      </w:r>
      <w:r>
        <w:rPr>
          <w:rFonts w:eastAsia="Times New Roman"/>
          <w:szCs w:val="24"/>
        </w:rPr>
        <w:t xml:space="preserve"> </w:t>
      </w:r>
      <w:r w:rsidRPr="00315EB2">
        <w:rPr>
          <w:rFonts w:eastAsia="Times New Roman"/>
          <w:szCs w:val="24"/>
        </w:rPr>
        <w:t xml:space="preserve">38 ενσωματώνεται στην </w:t>
      </w:r>
      <w:r>
        <w:rPr>
          <w:rFonts w:eastAsia="Times New Roman"/>
          <w:szCs w:val="24"/>
        </w:rPr>
        <w:t>ε</w:t>
      </w:r>
      <w:r w:rsidRPr="00315EB2">
        <w:rPr>
          <w:rFonts w:eastAsia="Times New Roman"/>
          <w:szCs w:val="24"/>
        </w:rPr>
        <w:t xml:space="preserve">θνική νομοθεσία η </w:t>
      </w:r>
      <w:r>
        <w:rPr>
          <w:rFonts w:eastAsia="Times New Roman"/>
          <w:szCs w:val="24"/>
        </w:rPr>
        <w:t>ο</w:t>
      </w:r>
      <w:r w:rsidRPr="00315EB2">
        <w:rPr>
          <w:rFonts w:eastAsia="Times New Roman"/>
          <w:szCs w:val="24"/>
        </w:rPr>
        <w:t>δηγία 2016/</w:t>
      </w:r>
      <w:r>
        <w:rPr>
          <w:rFonts w:eastAsia="Times New Roman"/>
          <w:szCs w:val="24"/>
        </w:rPr>
        <w:t>1164</w:t>
      </w:r>
      <w:r w:rsidRPr="00315EB2">
        <w:rPr>
          <w:rFonts w:eastAsia="Times New Roman"/>
          <w:szCs w:val="24"/>
        </w:rPr>
        <w:t xml:space="preserve"> της Ευρωπαϊκής Ένωσης για τη </w:t>
      </w:r>
      <w:r>
        <w:rPr>
          <w:rFonts w:eastAsia="Times New Roman"/>
          <w:szCs w:val="24"/>
        </w:rPr>
        <w:t>θέσπιση κανόνων κ</w:t>
      </w:r>
      <w:r w:rsidRPr="00315EB2">
        <w:rPr>
          <w:rFonts w:eastAsia="Times New Roman"/>
          <w:szCs w:val="24"/>
        </w:rPr>
        <w:t xml:space="preserve">ατά πρακτικών </w:t>
      </w:r>
      <w:proofErr w:type="spellStart"/>
      <w:r w:rsidRPr="00315EB2">
        <w:rPr>
          <w:rFonts w:eastAsia="Times New Roman"/>
          <w:szCs w:val="24"/>
        </w:rPr>
        <w:t>φοροαποφυγής</w:t>
      </w:r>
      <w:proofErr w:type="spellEnd"/>
      <w:r w:rsidRPr="00315EB2">
        <w:rPr>
          <w:rFonts w:eastAsia="Times New Roman"/>
          <w:szCs w:val="24"/>
        </w:rPr>
        <w:t xml:space="preserve"> που έχουν άμεση επίπτωση στη λειτουργία της εσωτερικής αγοράς</w:t>
      </w:r>
      <w:r>
        <w:rPr>
          <w:rFonts w:eastAsia="Times New Roman"/>
          <w:szCs w:val="24"/>
        </w:rPr>
        <w:t>.</w:t>
      </w:r>
      <w:r w:rsidRPr="00315EB2">
        <w:rPr>
          <w:rFonts w:eastAsia="Times New Roman"/>
          <w:szCs w:val="24"/>
        </w:rPr>
        <w:t xml:space="preserve"> </w:t>
      </w:r>
      <w:r>
        <w:rPr>
          <w:rFonts w:eastAsia="Times New Roman"/>
          <w:szCs w:val="24"/>
        </w:rPr>
        <w:t>Π</w:t>
      </w:r>
      <w:r w:rsidRPr="00315EB2">
        <w:rPr>
          <w:rFonts w:eastAsia="Times New Roman"/>
          <w:szCs w:val="24"/>
        </w:rPr>
        <w:t>ιο συγκεκριμένα</w:t>
      </w:r>
      <w:r>
        <w:rPr>
          <w:rFonts w:eastAsia="Times New Roman"/>
          <w:szCs w:val="24"/>
        </w:rPr>
        <w:t>,</w:t>
      </w:r>
      <w:r w:rsidRPr="00315EB2">
        <w:rPr>
          <w:rFonts w:eastAsia="Times New Roman"/>
          <w:szCs w:val="24"/>
        </w:rPr>
        <w:t xml:space="preserve"> θεσπίζεται ένα ποσοστό 30% για τη δυνατότητα έκπτωσης του υπερβάλλοντος κόστος δανεισμ</w:t>
      </w:r>
      <w:r w:rsidRPr="00315EB2">
        <w:rPr>
          <w:rFonts w:eastAsia="Times New Roman"/>
          <w:szCs w:val="24"/>
        </w:rPr>
        <w:t>ού των φορολογουμένων και αφορά τα φορολογητέα κέρδη</w:t>
      </w:r>
      <w:r>
        <w:rPr>
          <w:rFonts w:eastAsia="Times New Roman"/>
          <w:szCs w:val="24"/>
        </w:rPr>
        <w:t>,</w:t>
      </w:r>
      <w:r w:rsidRPr="00315EB2">
        <w:rPr>
          <w:rFonts w:eastAsia="Times New Roman"/>
          <w:szCs w:val="24"/>
        </w:rPr>
        <w:t xml:space="preserve"> προ τόκων</w:t>
      </w:r>
      <w:r>
        <w:rPr>
          <w:rFonts w:eastAsia="Times New Roman"/>
          <w:szCs w:val="24"/>
        </w:rPr>
        <w:t>,</w:t>
      </w:r>
      <w:r w:rsidRPr="00315EB2">
        <w:rPr>
          <w:rFonts w:eastAsia="Times New Roman"/>
          <w:szCs w:val="24"/>
        </w:rPr>
        <w:t xml:space="preserve"> φόρων </w:t>
      </w:r>
      <w:proofErr w:type="spellStart"/>
      <w:r>
        <w:rPr>
          <w:rFonts w:eastAsia="Times New Roman"/>
          <w:szCs w:val="24"/>
        </w:rPr>
        <w:t>απομείωσης</w:t>
      </w:r>
      <w:proofErr w:type="spellEnd"/>
      <w:r w:rsidRPr="00315EB2">
        <w:rPr>
          <w:rFonts w:eastAsia="Times New Roman"/>
          <w:szCs w:val="24"/>
        </w:rPr>
        <w:t xml:space="preserve"> και αποσβέσεων του φορολογούμενου</w:t>
      </w:r>
      <w:r>
        <w:rPr>
          <w:rFonts w:eastAsia="Times New Roman"/>
          <w:szCs w:val="24"/>
        </w:rPr>
        <w:t>.</w:t>
      </w:r>
    </w:p>
    <w:p w14:paraId="4D87FF7D" w14:textId="77777777" w:rsidR="00E01347" w:rsidRDefault="00B0330D">
      <w:pPr>
        <w:spacing w:line="600" w:lineRule="auto"/>
        <w:ind w:firstLine="720"/>
        <w:jc w:val="both"/>
        <w:rPr>
          <w:rFonts w:eastAsia="Times New Roman"/>
          <w:szCs w:val="24"/>
        </w:rPr>
      </w:pPr>
      <w:r>
        <w:rPr>
          <w:rFonts w:eastAsia="Times New Roman"/>
          <w:szCs w:val="24"/>
        </w:rPr>
        <w:t>Α</w:t>
      </w:r>
      <w:r w:rsidRPr="00315EB2">
        <w:rPr>
          <w:rFonts w:eastAsia="Times New Roman"/>
          <w:szCs w:val="24"/>
        </w:rPr>
        <w:t>κόμη</w:t>
      </w:r>
      <w:r>
        <w:rPr>
          <w:rFonts w:eastAsia="Times New Roman"/>
          <w:szCs w:val="24"/>
        </w:rPr>
        <w:t>,</w:t>
      </w:r>
      <w:r w:rsidRPr="00315EB2">
        <w:rPr>
          <w:rFonts w:eastAsia="Times New Roman"/>
          <w:szCs w:val="24"/>
        </w:rPr>
        <w:t xml:space="preserve"> επαναδιατυπώνεται </w:t>
      </w:r>
      <w:r>
        <w:rPr>
          <w:rFonts w:eastAsia="Times New Roman"/>
          <w:szCs w:val="24"/>
        </w:rPr>
        <w:t xml:space="preserve">ο </w:t>
      </w:r>
      <w:r w:rsidRPr="00315EB2">
        <w:rPr>
          <w:rFonts w:eastAsia="Times New Roman"/>
          <w:szCs w:val="24"/>
        </w:rPr>
        <w:t xml:space="preserve">ορισμός </w:t>
      </w:r>
      <w:r>
        <w:rPr>
          <w:rFonts w:eastAsia="Times New Roman"/>
          <w:szCs w:val="24"/>
        </w:rPr>
        <w:t>των ελεγχόμενων</w:t>
      </w:r>
      <w:r w:rsidRPr="00315EB2">
        <w:rPr>
          <w:rFonts w:eastAsia="Times New Roman"/>
          <w:szCs w:val="24"/>
        </w:rPr>
        <w:t xml:space="preserve"> αλλοδαπών εταιρειών</w:t>
      </w:r>
      <w:r>
        <w:rPr>
          <w:rFonts w:eastAsia="Times New Roman"/>
          <w:szCs w:val="24"/>
        </w:rPr>
        <w:t>,</w:t>
      </w:r>
      <w:r w:rsidRPr="00315EB2">
        <w:rPr>
          <w:rFonts w:eastAsia="Times New Roman"/>
          <w:szCs w:val="24"/>
        </w:rPr>
        <w:t xml:space="preserve"> </w:t>
      </w:r>
      <w:r>
        <w:rPr>
          <w:rFonts w:eastAsia="Times New Roman"/>
          <w:szCs w:val="24"/>
        </w:rPr>
        <w:t>σ</w:t>
      </w:r>
      <w:r w:rsidRPr="00315EB2">
        <w:rPr>
          <w:rFonts w:eastAsia="Times New Roman"/>
          <w:szCs w:val="24"/>
        </w:rPr>
        <w:t xml:space="preserve">ύμφωνα με τις διατάξεις </w:t>
      </w:r>
      <w:r>
        <w:rPr>
          <w:rFonts w:eastAsia="Times New Roman"/>
          <w:szCs w:val="24"/>
        </w:rPr>
        <w:t xml:space="preserve">της </w:t>
      </w:r>
      <w:r>
        <w:rPr>
          <w:rFonts w:eastAsia="Times New Roman"/>
          <w:szCs w:val="24"/>
        </w:rPr>
        <w:t>ο</w:t>
      </w:r>
      <w:r>
        <w:rPr>
          <w:rFonts w:eastAsia="Times New Roman"/>
          <w:szCs w:val="24"/>
        </w:rPr>
        <w:t>δηγίας,</w:t>
      </w:r>
      <w:r w:rsidRPr="00315EB2">
        <w:rPr>
          <w:rFonts w:eastAsia="Times New Roman"/>
          <w:szCs w:val="24"/>
        </w:rPr>
        <w:t xml:space="preserve"> και </w:t>
      </w:r>
      <w:r w:rsidRPr="00315EB2">
        <w:rPr>
          <w:rFonts w:eastAsia="Times New Roman"/>
          <w:szCs w:val="24"/>
        </w:rPr>
        <w:lastRenderedPageBreak/>
        <w:t>επισημαίνεται ότι στην έννοια των συνδεδεμένων προσώπων περιλαμβάνονται και τα φυσικά πρόσωπα</w:t>
      </w:r>
      <w:r>
        <w:rPr>
          <w:rFonts w:eastAsia="Times New Roman"/>
          <w:szCs w:val="24"/>
        </w:rPr>
        <w:t>.</w:t>
      </w:r>
      <w:r w:rsidRPr="00315EB2">
        <w:rPr>
          <w:rFonts w:eastAsia="Times New Roman"/>
          <w:szCs w:val="24"/>
        </w:rPr>
        <w:t xml:space="preserve"> </w:t>
      </w:r>
    </w:p>
    <w:p w14:paraId="4D87FF7E" w14:textId="77777777" w:rsidR="00E01347" w:rsidRDefault="00B0330D">
      <w:pPr>
        <w:spacing w:line="600" w:lineRule="auto"/>
        <w:ind w:firstLine="720"/>
        <w:jc w:val="both"/>
        <w:rPr>
          <w:rFonts w:eastAsia="Times New Roman"/>
          <w:szCs w:val="24"/>
        </w:rPr>
      </w:pPr>
      <w:r>
        <w:rPr>
          <w:rFonts w:eastAsia="Times New Roman"/>
          <w:szCs w:val="24"/>
        </w:rPr>
        <w:t>Ε</w:t>
      </w:r>
      <w:r w:rsidRPr="00315EB2">
        <w:rPr>
          <w:rFonts w:eastAsia="Times New Roman"/>
          <w:szCs w:val="24"/>
        </w:rPr>
        <w:t>νσωματώνεται</w:t>
      </w:r>
      <w:r>
        <w:rPr>
          <w:rFonts w:eastAsia="Times New Roman"/>
          <w:szCs w:val="24"/>
        </w:rPr>
        <w:t>,</w:t>
      </w:r>
      <w:r w:rsidRPr="00315EB2">
        <w:rPr>
          <w:rFonts w:eastAsia="Times New Roman"/>
          <w:szCs w:val="24"/>
        </w:rPr>
        <w:t xml:space="preserve"> </w:t>
      </w:r>
      <w:r>
        <w:rPr>
          <w:rFonts w:eastAsia="Times New Roman"/>
          <w:szCs w:val="24"/>
        </w:rPr>
        <w:t>επίσης,</w:t>
      </w:r>
      <w:r w:rsidRPr="00315EB2">
        <w:rPr>
          <w:rFonts w:eastAsia="Times New Roman"/>
          <w:szCs w:val="24"/>
        </w:rPr>
        <w:t xml:space="preserve"> στο εσωτερικό μας δίκαιο γενικός κανόνας απαγόρευσης καταχρήσεων</w:t>
      </w:r>
      <w:r>
        <w:rPr>
          <w:rFonts w:eastAsia="Times New Roman"/>
          <w:szCs w:val="24"/>
        </w:rPr>
        <w:t>,</w:t>
      </w:r>
      <w:r w:rsidRPr="00315EB2">
        <w:rPr>
          <w:rFonts w:eastAsia="Times New Roman"/>
          <w:szCs w:val="24"/>
        </w:rPr>
        <w:t xml:space="preserve"> με βάση τον οποίο η διοίκηση δεν λαμβάνει υπ</w:t>
      </w:r>
      <w:r>
        <w:rPr>
          <w:rFonts w:eastAsia="Times New Roman"/>
          <w:szCs w:val="24"/>
        </w:rPr>
        <w:t xml:space="preserve">’ </w:t>
      </w:r>
      <w:proofErr w:type="spellStart"/>
      <w:r w:rsidRPr="00315EB2">
        <w:rPr>
          <w:rFonts w:eastAsia="Times New Roman"/>
          <w:szCs w:val="24"/>
        </w:rPr>
        <w:t>όψ</w:t>
      </w:r>
      <w:r>
        <w:rPr>
          <w:rFonts w:eastAsia="Times New Roman"/>
          <w:szCs w:val="24"/>
        </w:rPr>
        <w:t>ιν</w:t>
      </w:r>
      <w:proofErr w:type="spellEnd"/>
      <w:r w:rsidRPr="00315EB2">
        <w:rPr>
          <w:rFonts w:eastAsia="Times New Roman"/>
          <w:szCs w:val="24"/>
        </w:rPr>
        <w:t xml:space="preserve"> διευθέτηση </w:t>
      </w:r>
      <w:r>
        <w:rPr>
          <w:rFonts w:eastAsia="Times New Roman"/>
          <w:szCs w:val="24"/>
        </w:rPr>
        <w:t>ή</w:t>
      </w:r>
      <w:r w:rsidRPr="00315EB2">
        <w:rPr>
          <w:rFonts w:eastAsia="Times New Roman"/>
          <w:szCs w:val="24"/>
        </w:rPr>
        <w:t xml:space="preserve"> σε</w:t>
      </w:r>
      <w:r w:rsidRPr="00315EB2">
        <w:rPr>
          <w:rFonts w:eastAsia="Times New Roman"/>
          <w:szCs w:val="24"/>
        </w:rPr>
        <w:t>ιρά διευθετήσ</w:t>
      </w:r>
      <w:r>
        <w:rPr>
          <w:rFonts w:eastAsia="Times New Roman"/>
          <w:szCs w:val="24"/>
        </w:rPr>
        <w:t>εων</w:t>
      </w:r>
      <w:r w:rsidRPr="00315EB2">
        <w:rPr>
          <w:rFonts w:eastAsia="Times New Roman"/>
          <w:szCs w:val="24"/>
        </w:rPr>
        <w:t xml:space="preserve"> οι οποίες έχουν σαν στόχο την απόκτηση φορολογικού πλεονεκτήματος που καταστρατηγεί το αντικείμενο ή το</w:t>
      </w:r>
      <w:r>
        <w:rPr>
          <w:rFonts w:eastAsia="Times New Roman"/>
          <w:szCs w:val="24"/>
        </w:rPr>
        <w:t>ν</w:t>
      </w:r>
      <w:r w:rsidRPr="00315EB2">
        <w:rPr>
          <w:rFonts w:eastAsia="Times New Roman"/>
          <w:szCs w:val="24"/>
        </w:rPr>
        <w:t xml:space="preserve"> σκοπό </w:t>
      </w:r>
      <w:r>
        <w:rPr>
          <w:rFonts w:eastAsia="Times New Roman"/>
          <w:szCs w:val="24"/>
        </w:rPr>
        <w:t>των</w:t>
      </w:r>
      <w:r w:rsidRPr="00315EB2">
        <w:rPr>
          <w:rFonts w:eastAsia="Times New Roman"/>
          <w:szCs w:val="24"/>
        </w:rPr>
        <w:t xml:space="preserve"> φορολογικών διατάξεων</w:t>
      </w:r>
      <w:r>
        <w:rPr>
          <w:rFonts w:eastAsia="Times New Roman"/>
          <w:szCs w:val="24"/>
        </w:rPr>
        <w:t>.</w:t>
      </w:r>
    </w:p>
    <w:p w14:paraId="4D87FF7F" w14:textId="77777777" w:rsidR="00E01347" w:rsidRDefault="00B0330D">
      <w:pPr>
        <w:spacing w:line="600" w:lineRule="auto"/>
        <w:ind w:firstLine="720"/>
        <w:jc w:val="both"/>
        <w:rPr>
          <w:rFonts w:eastAsia="Times New Roman"/>
          <w:szCs w:val="24"/>
        </w:rPr>
      </w:pPr>
      <w:r>
        <w:rPr>
          <w:rFonts w:eastAsia="Times New Roman"/>
          <w:szCs w:val="24"/>
        </w:rPr>
        <w:t>Ας έρθουμε στο</w:t>
      </w:r>
      <w:r w:rsidRPr="00315EB2">
        <w:rPr>
          <w:rFonts w:eastAsia="Times New Roman"/>
          <w:szCs w:val="24"/>
        </w:rPr>
        <w:t xml:space="preserve"> επίμαχο άρθρο 45</w:t>
      </w:r>
      <w:r>
        <w:rPr>
          <w:rFonts w:eastAsia="Times New Roman"/>
          <w:szCs w:val="24"/>
        </w:rPr>
        <w:t>. Τι λέει το συγκεκριμένο άρθρο; Κ</w:t>
      </w:r>
      <w:r w:rsidRPr="00315EB2">
        <w:rPr>
          <w:rFonts w:eastAsia="Times New Roman"/>
          <w:szCs w:val="24"/>
        </w:rPr>
        <w:t>ατ</w:t>
      </w:r>
      <w:r>
        <w:rPr>
          <w:rFonts w:eastAsia="Times New Roman"/>
          <w:szCs w:val="24"/>
        </w:rPr>
        <w:t xml:space="preserve">’ </w:t>
      </w:r>
      <w:r w:rsidRPr="00315EB2">
        <w:rPr>
          <w:rFonts w:eastAsia="Times New Roman"/>
          <w:szCs w:val="24"/>
        </w:rPr>
        <w:t>αρχ</w:t>
      </w:r>
      <w:r>
        <w:rPr>
          <w:rFonts w:eastAsia="Times New Roman"/>
          <w:szCs w:val="24"/>
        </w:rPr>
        <w:t>άς</w:t>
      </w:r>
      <w:r>
        <w:rPr>
          <w:rFonts w:eastAsia="Times New Roman"/>
          <w:szCs w:val="24"/>
        </w:rPr>
        <w:t>,</w:t>
      </w:r>
      <w:r w:rsidRPr="00315EB2">
        <w:rPr>
          <w:rFonts w:eastAsia="Times New Roman"/>
          <w:szCs w:val="24"/>
        </w:rPr>
        <w:t xml:space="preserve"> θα ήθελα εδώ να διευκρινί</w:t>
      </w:r>
      <w:r w:rsidRPr="00315EB2">
        <w:rPr>
          <w:rFonts w:eastAsia="Times New Roman"/>
          <w:szCs w:val="24"/>
        </w:rPr>
        <w:t xml:space="preserve">σω ότι </w:t>
      </w:r>
      <w:r>
        <w:rPr>
          <w:rFonts w:eastAsia="Times New Roman"/>
          <w:szCs w:val="24"/>
        </w:rPr>
        <w:t>ο</w:t>
      </w:r>
      <w:r w:rsidRPr="00315EB2">
        <w:rPr>
          <w:rFonts w:eastAsia="Times New Roman"/>
          <w:szCs w:val="24"/>
        </w:rPr>
        <w:t>ι</w:t>
      </w:r>
      <w:r>
        <w:rPr>
          <w:rFonts w:eastAsia="Times New Roman"/>
          <w:szCs w:val="24"/>
        </w:rPr>
        <w:t xml:space="preserve"> νέες διατάξεις που προτείνουμε</w:t>
      </w:r>
      <w:r w:rsidRPr="00315EB2">
        <w:rPr>
          <w:rFonts w:eastAsia="Times New Roman"/>
          <w:szCs w:val="24"/>
        </w:rPr>
        <w:t xml:space="preserve"> δεν αφορούν συλλήβδην όλες τις περιπτώσεις </w:t>
      </w:r>
      <w:r>
        <w:rPr>
          <w:rFonts w:eastAsia="Times New Roman"/>
          <w:szCs w:val="24"/>
        </w:rPr>
        <w:t>έντοκης</w:t>
      </w:r>
      <w:r w:rsidRPr="00315EB2">
        <w:rPr>
          <w:rFonts w:eastAsia="Times New Roman"/>
          <w:szCs w:val="24"/>
        </w:rPr>
        <w:t xml:space="preserve"> επιστροφής αξιώσεων των πολιτών από το δημόσιο</w:t>
      </w:r>
      <w:r>
        <w:rPr>
          <w:rFonts w:eastAsia="Times New Roman"/>
          <w:szCs w:val="24"/>
        </w:rPr>
        <w:t>,</w:t>
      </w:r>
      <w:r w:rsidRPr="00315EB2">
        <w:rPr>
          <w:rFonts w:eastAsia="Times New Roman"/>
          <w:szCs w:val="24"/>
        </w:rPr>
        <w:t xml:space="preserve"> αλλά υπάρχουν και εξαιρέσεις</w:t>
      </w:r>
      <w:r>
        <w:rPr>
          <w:rFonts w:eastAsia="Times New Roman"/>
          <w:szCs w:val="24"/>
        </w:rPr>
        <w:t>.</w:t>
      </w:r>
    </w:p>
    <w:p w14:paraId="4D87FF80" w14:textId="77777777" w:rsidR="00E01347" w:rsidRDefault="00B0330D">
      <w:pPr>
        <w:spacing w:line="600" w:lineRule="auto"/>
        <w:ind w:firstLine="720"/>
        <w:jc w:val="both"/>
        <w:rPr>
          <w:rFonts w:eastAsia="Times New Roman"/>
          <w:szCs w:val="24"/>
        </w:rPr>
      </w:pPr>
      <w:r>
        <w:rPr>
          <w:rFonts w:eastAsia="Times New Roman"/>
          <w:szCs w:val="24"/>
        </w:rPr>
        <w:t>Σ</w:t>
      </w:r>
      <w:r w:rsidRPr="00315EB2">
        <w:rPr>
          <w:rFonts w:eastAsia="Times New Roman"/>
          <w:szCs w:val="24"/>
        </w:rPr>
        <w:t>υγκεκριμένα</w:t>
      </w:r>
      <w:r>
        <w:rPr>
          <w:rFonts w:eastAsia="Times New Roman"/>
          <w:szCs w:val="24"/>
        </w:rPr>
        <w:t>,</w:t>
      </w:r>
      <w:r w:rsidRPr="00315EB2">
        <w:rPr>
          <w:rFonts w:eastAsia="Times New Roman"/>
          <w:szCs w:val="24"/>
        </w:rPr>
        <w:t xml:space="preserve"> να δούμε </w:t>
      </w:r>
      <w:r>
        <w:rPr>
          <w:rFonts w:eastAsia="Times New Roman"/>
          <w:szCs w:val="24"/>
        </w:rPr>
        <w:t>τι δεν αφορούν, πρώτα απ’ όλα.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δεν α</w:t>
      </w:r>
      <w:r w:rsidRPr="00315EB2">
        <w:rPr>
          <w:rFonts w:eastAsia="Times New Roman"/>
          <w:szCs w:val="24"/>
        </w:rPr>
        <w:t>φορούν την έντο</w:t>
      </w:r>
      <w:r w:rsidRPr="00315EB2">
        <w:rPr>
          <w:rFonts w:eastAsia="Times New Roman"/>
          <w:szCs w:val="24"/>
        </w:rPr>
        <w:t xml:space="preserve">κη επιστροφή </w:t>
      </w:r>
      <w:proofErr w:type="spellStart"/>
      <w:r w:rsidRPr="00315EB2">
        <w:rPr>
          <w:rFonts w:eastAsia="Times New Roman"/>
          <w:szCs w:val="24"/>
        </w:rPr>
        <w:t>αχρεωστήτως</w:t>
      </w:r>
      <w:proofErr w:type="spellEnd"/>
      <w:r w:rsidRPr="00315EB2">
        <w:rPr>
          <w:rFonts w:eastAsia="Times New Roman"/>
          <w:szCs w:val="24"/>
        </w:rPr>
        <w:t xml:space="preserve"> καταβληθέντων φόρων</w:t>
      </w:r>
      <w:r>
        <w:rPr>
          <w:rFonts w:eastAsia="Times New Roman"/>
          <w:szCs w:val="24"/>
        </w:rPr>
        <w:t>.</w:t>
      </w:r>
      <w:r w:rsidRPr="00315EB2">
        <w:rPr>
          <w:rFonts w:eastAsia="Times New Roman"/>
          <w:szCs w:val="24"/>
        </w:rPr>
        <w:t xml:space="preserve"> </w:t>
      </w:r>
      <w:r>
        <w:rPr>
          <w:rFonts w:eastAsia="Times New Roman"/>
          <w:szCs w:val="24"/>
        </w:rPr>
        <w:t>Κ</w:t>
      </w:r>
      <w:r w:rsidRPr="00315EB2">
        <w:rPr>
          <w:rFonts w:eastAsia="Times New Roman"/>
          <w:szCs w:val="24"/>
        </w:rPr>
        <w:t xml:space="preserve">αι ποιοι είναι αυτοί οι </w:t>
      </w:r>
      <w:proofErr w:type="spellStart"/>
      <w:r>
        <w:rPr>
          <w:rFonts w:eastAsia="Times New Roman"/>
          <w:szCs w:val="24"/>
        </w:rPr>
        <w:t>αχρεωστήτως</w:t>
      </w:r>
      <w:proofErr w:type="spellEnd"/>
      <w:r w:rsidRPr="00315EB2">
        <w:rPr>
          <w:rFonts w:eastAsia="Times New Roman"/>
          <w:szCs w:val="24"/>
        </w:rPr>
        <w:t xml:space="preserve"> κα</w:t>
      </w:r>
      <w:r w:rsidRPr="00315EB2">
        <w:rPr>
          <w:rFonts w:eastAsia="Times New Roman"/>
          <w:szCs w:val="24"/>
        </w:rPr>
        <w:lastRenderedPageBreak/>
        <w:t xml:space="preserve">ταβληθέντες </w:t>
      </w:r>
      <w:r>
        <w:rPr>
          <w:rFonts w:eastAsia="Times New Roman"/>
          <w:szCs w:val="24"/>
        </w:rPr>
        <w:t xml:space="preserve">φόροι; Είναι φόροι </w:t>
      </w:r>
      <w:r w:rsidRPr="00315EB2">
        <w:rPr>
          <w:rFonts w:eastAsia="Times New Roman"/>
          <w:szCs w:val="24"/>
        </w:rPr>
        <w:t>εισοδήματος φυσικών και νομικών προσώπων</w:t>
      </w:r>
      <w:r>
        <w:rPr>
          <w:rFonts w:eastAsia="Times New Roman"/>
          <w:szCs w:val="24"/>
        </w:rPr>
        <w:t>,</w:t>
      </w:r>
      <w:r w:rsidRPr="00315EB2">
        <w:rPr>
          <w:rFonts w:eastAsia="Times New Roman"/>
          <w:szCs w:val="24"/>
        </w:rPr>
        <w:t xml:space="preserve"> </w:t>
      </w:r>
      <w:proofErr w:type="spellStart"/>
      <w:r w:rsidRPr="00315EB2">
        <w:rPr>
          <w:rFonts w:eastAsia="Times New Roman"/>
          <w:szCs w:val="24"/>
        </w:rPr>
        <w:t>παρακρατούμεν</w:t>
      </w:r>
      <w:r>
        <w:rPr>
          <w:rFonts w:eastAsia="Times New Roman"/>
          <w:szCs w:val="24"/>
        </w:rPr>
        <w:t>οι</w:t>
      </w:r>
      <w:proofErr w:type="spellEnd"/>
      <w:r w:rsidRPr="00315EB2">
        <w:rPr>
          <w:rFonts w:eastAsia="Times New Roman"/>
          <w:szCs w:val="24"/>
        </w:rPr>
        <w:t xml:space="preserve"> φόρο</w:t>
      </w:r>
      <w:r>
        <w:rPr>
          <w:rFonts w:eastAsia="Times New Roman"/>
          <w:szCs w:val="24"/>
        </w:rPr>
        <w:t>ι,</w:t>
      </w:r>
      <w:r w:rsidRPr="00315EB2">
        <w:rPr>
          <w:rFonts w:eastAsia="Times New Roman"/>
          <w:szCs w:val="24"/>
        </w:rPr>
        <w:t xml:space="preserve"> </w:t>
      </w:r>
      <w:r>
        <w:rPr>
          <w:rFonts w:eastAsia="Times New Roman"/>
          <w:szCs w:val="24"/>
        </w:rPr>
        <w:t xml:space="preserve">ΦΠΑ και όλα τα υπόλοιπα που αφορούν από το </w:t>
      </w:r>
      <w:r>
        <w:rPr>
          <w:rFonts w:eastAsia="Times New Roman"/>
          <w:szCs w:val="24"/>
        </w:rPr>
        <w:t>δ</w:t>
      </w:r>
      <w:r>
        <w:rPr>
          <w:rFonts w:eastAsia="Times New Roman"/>
          <w:szCs w:val="24"/>
        </w:rPr>
        <w:t xml:space="preserve">ημόσιο προς τους πολίτες. </w:t>
      </w:r>
      <w:r w:rsidRPr="00315EB2">
        <w:rPr>
          <w:rFonts w:eastAsia="Times New Roman"/>
          <w:szCs w:val="24"/>
        </w:rPr>
        <w:t xml:space="preserve"> </w:t>
      </w:r>
    </w:p>
    <w:p w14:paraId="4D87FF81" w14:textId="77777777" w:rsidR="00E01347" w:rsidRDefault="00B0330D">
      <w:pPr>
        <w:spacing w:line="600" w:lineRule="auto"/>
        <w:ind w:firstLine="720"/>
        <w:jc w:val="both"/>
        <w:rPr>
          <w:rFonts w:eastAsia="Times New Roman"/>
          <w:szCs w:val="24"/>
        </w:rPr>
      </w:pPr>
      <w:r>
        <w:rPr>
          <w:rFonts w:eastAsia="Times New Roman"/>
          <w:szCs w:val="24"/>
        </w:rPr>
        <w:t>Επί</w:t>
      </w:r>
      <w:r>
        <w:rPr>
          <w:rFonts w:eastAsia="Times New Roman"/>
          <w:szCs w:val="24"/>
        </w:rPr>
        <w:t xml:space="preserve">σης, </w:t>
      </w:r>
      <w:r w:rsidRPr="00315EB2">
        <w:rPr>
          <w:rFonts w:eastAsia="Times New Roman"/>
          <w:szCs w:val="24"/>
        </w:rPr>
        <w:t xml:space="preserve">στις περιπτώσεις </w:t>
      </w:r>
      <w:r>
        <w:rPr>
          <w:rFonts w:eastAsia="Times New Roman"/>
          <w:szCs w:val="24"/>
        </w:rPr>
        <w:t xml:space="preserve">που </w:t>
      </w:r>
      <w:r w:rsidRPr="00315EB2">
        <w:rPr>
          <w:rFonts w:eastAsia="Times New Roman"/>
          <w:szCs w:val="24"/>
        </w:rPr>
        <w:t>σε σύμβαση στην οποία συμβάλλ</w:t>
      </w:r>
      <w:r>
        <w:rPr>
          <w:rFonts w:eastAsia="Times New Roman"/>
          <w:szCs w:val="24"/>
        </w:rPr>
        <w:t>εται</w:t>
      </w:r>
      <w:r w:rsidRPr="00315EB2">
        <w:rPr>
          <w:rFonts w:eastAsia="Times New Roman"/>
          <w:szCs w:val="24"/>
        </w:rPr>
        <w:t xml:space="preserve"> </w:t>
      </w:r>
      <w:r>
        <w:rPr>
          <w:rFonts w:eastAsia="Times New Roman"/>
          <w:szCs w:val="24"/>
        </w:rPr>
        <w:t>νόμιμα</w:t>
      </w:r>
      <w:r w:rsidRPr="00315EB2">
        <w:rPr>
          <w:rFonts w:eastAsia="Times New Roman"/>
          <w:szCs w:val="24"/>
        </w:rPr>
        <w:t xml:space="preserve"> το </w:t>
      </w:r>
      <w:r>
        <w:rPr>
          <w:rFonts w:eastAsia="Times New Roman"/>
          <w:szCs w:val="24"/>
        </w:rPr>
        <w:t>δ</w:t>
      </w:r>
      <w:r w:rsidRPr="00315EB2">
        <w:rPr>
          <w:rFonts w:eastAsia="Times New Roman"/>
          <w:szCs w:val="24"/>
        </w:rPr>
        <w:t>ημόσιο</w:t>
      </w:r>
      <w:r>
        <w:rPr>
          <w:rFonts w:eastAsia="Times New Roman"/>
          <w:szCs w:val="24"/>
        </w:rPr>
        <w:t>,</w:t>
      </w:r>
      <w:r w:rsidRPr="00315EB2">
        <w:rPr>
          <w:rFonts w:eastAsia="Times New Roman"/>
          <w:szCs w:val="24"/>
        </w:rPr>
        <w:t xml:space="preserve"> έχει περιληφθεί ειδική πρόβλεψη σχετικά με το εφαρμοζόμενο επιτόκιο</w:t>
      </w:r>
      <w:r>
        <w:rPr>
          <w:rFonts w:eastAsia="Times New Roman"/>
          <w:szCs w:val="24"/>
        </w:rPr>
        <w:t>.</w:t>
      </w:r>
      <w:r w:rsidRPr="00315EB2">
        <w:rPr>
          <w:rFonts w:eastAsia="Times New Roman"/>
          <w:szCs w:val="24"/>
        </w:rPr>
        <w:t xml:space="preserve"> </w:t>
      </w:r>
      <w:r>
        <w:rPr>
          <w:rFonts w:eastAsia="Times New Roman"/>
          <w:szCs w:val="24"/>
        </w:rPr>
        <w:t xml:space="preserve">Κι εδώ δεν συμπεριλαμβάνεται, λοιπόν, αυτό που ψηφίζουμε σήμερα. </w:t>
      </w:r>
    </w:p>
    <w:p w14:paraId="4D87FF82" w14:textId="77777777" w:rsidR="00E01347" w:rsidRDefault="00B0330D">
      <w:pPr>
        <w:spacing w:line="600" w:lineRule="auto"/>
        <w:ind w:firstLine="720"/>
        <w:jc w:val="both"/>
        <w:rPr>
          <w:rFonts w:eastAsia="Times New Roman"/>
          <w:szCs w:val="24"/>
        </w:rPr>
      </w:pPr>
      <w:r>
        <w:rPr>
          <w:rFonts w:eastAsia="Times New Roman"/>
          <w:szCs w:val="24"/>
        </w:rPr>
        <w:t xml:space="preserve">Τρίτον, </w:t>
      </w:r>
      <w:r w:rsidRPr="00315EB2">
        <w:rPr>
          <w:rFonts w:eastAsia="Times New Roman"/>
          <w:szCs w:val="24"/>
        </w:rPr>
        <w:t xml:space="preserve">τις αξιώσεις των ιδιωτών που στηρίζονται </w:t>
      </w:r>
      <w:r>
        <w:rPr>
          <w:rFonts w:eastAsia="Times New Roman"/>
          <w:szCs w:val="24"/>
        </w:rPr>
        <w:t>σ</w:t>
      </w:r>
      <w:r w:rsidRPr="00315EB2">
        <w:rPr>
          <w:rFonts w:eastAsia="Times New Roman"/>
          <w:szCs w:val="24"/>
        </w:rPr>
        <w:t>ε ειδικές και ευθέ</w:t>
      </w:r>
      <w:r>
        <w:rPr>
          <w:rFonts w:eastAsia="Times New Roman"/>
          <w:szCs w:val="24"/>
        </w:rPr>
        <w:t xml:space="preserve">ως εφαρμοζόμενες διατάξεις του </w:t>
      </w:r>
      <w:proofErr w:type="spellStart"/>
      <w:r>
        <w:rPr>
          <w:rFonts w:eastAsia="Times New Roman"/>
          <w:szCs w:val="24"/>
        </w:rPr>
        <w:t>Ε</w:t>
      </w:r>
      <w:r>
        <w:rPr>
          <w:rFonts w:eastAsia="Times New Roman"/>
          <w:szCs w:val="24"/>
        </w:rPr>
        <w:t>νωσιακού</w:t>
      </w:r>
      <w:proofErr w:type="spellEnd"/>
      <w:r w:rsidRPr="00315EB2">
        <w:rPr>
          <w:rFonts w:eastAsia="Times New Roman"/>
          <w:szCs w:val="24"/>
        </w:rPr>
        <w:t xml:space="preserve"> </w:t>
      </w:r>
      <w:r>
        <w:rPr>
          <w:rFonts w:eastAsia="Times New Roman"/>
          <w:szCs w:val="24"/>
        </w:rPr>
        <w:t>Δ</w:t>
      </w:r>
      <w:r w:rsidRPr="00315EB2">
        <w:rPr>
          <w:rFonts w:eastAsia="Times New Roman"/>
          <w:szCs w:val="24"/>
        </w:rPr>
        <w:t xml:space="preserve">ικαίου με τις οποίες έχει καθοριστεί ρητά </w:t>
      </w:r>
      <w:r>
        <w:rPr>
          <w:rFonts w:eastAsia="Times New Roman"/>
          <w:szCs w:val="24"/>
        </w:rPr>
        <w:t>κ</w:t>
      </w:r>
      <w:r w:rsidRPr="00315EB2">
        <w:rPr>
          <w:rFonts w:eastAsia="Times New Roman"/>
          <w:szCs w:val="24"/>
        </w:rPr>
        <w:t>αι ειδικά το ύψος του επιτοκίου</w:t>
      </w:r>
      <w:r>
        <w:rPr>
          <w:rFonts w:eastAsia="Times New Roman"/>
          <w:szCs w:val="24"/>
        </w:rPr>
        <w:t>.</w:t>
      </w:r>
      <w:r w:rsidRPr="00315EB2">
        <w:rPr>
          <w:rFonts w:eastAsia="Times New Roman"/>
          <w:szCs w:val="24"/>
        </w:rPr>
        <w:t xml:space="preserve"> </w:t>
      </w:r>
    </w:p>
    <w:p w14:paraId="4D87FF83" w14:textId="77777777" w:rsidR="00E01347" w:rsidRDefault="00B0330D">
      <w:pPr>
        <w:spacing w:line="600" w:lineRule="auto"/>
        <w:ind w:firstLine="720"/>
        <w:jc w:val="both"/>
        <w:rPr>
          <w:rFonts w:eastAsia="Times New Roman"/>
          <w:szCs w:val="24"/>
        </w:rPr>
      </w:pPr>
      <w:r>
        <w:rPr>
          <w:rFonts w:eastAsia="Times New Roman"/>
          <w:szCs w:val="24"/>
        </w:rPr>
        <w:t xml:space="preserve">Πού έρχεται, λοιπόν, και εφαρμόζεται σήμερα </w:t>
      </w:r>
      <w:r w:rsidRPr="00315EB2">
        <w:rPr>
          <w:rFonts w:eastAsia="Times New Roman"/>
          <w:szCs w:val="24"/>
        </w:rPr>
        <w:t>αυτό το επιτόκιο</w:t>
      </w:r>
      <w:r>
        <w:rPr>
          <w:rFonts w:eastAsia="Times New Roman"/>
          <w:szCs w:val="24"/>
        </w:rPr>
        <w:t>;</w:t>
      </w:r>
      <w:r w:rsidRPr="00315EB2">
        <w:rPr>
          <w:rFonts w:eastAsia="Times New Roman"/>
          <w:szCs w:val="24"/>
        </w:rPr>
        <w:t xml:space="preserve"> </w:t>
      </w:r>
      <w:r>
        <w:rPr>
          <w:rFonts w:eastAsia="Times New Roman"/>
          <w:szCs w:val="24"/>
        </w:rPr>
        <w:t>Εφαρμόζεται στι</w:t>
      </w:r>
      <w:r>
        <w:rPr>
          <w:rFonts w:eastAsia="Times New Roman"/>
          <w:szCs w:val="24"/>
        </w:rPr>
        <w:t xml:space="preserve">ς </w:t>
      </w:r>
      <w:r w:rsidRPr="00315EB2">
        <w:rPr>
          <w:rFonts w:eastAsia="Times New Roman"/>
          <w:szCs w:val="24"/>
        </w:rPr>
        <w:t xml:space="preserve">αγωγές για αποζημίωση κατά του </w:t>
      </w:r>
      <w:r>
        <w:rPr>
          <w:rFonts w:eastAsia="Times New Roman"/>
          <w:szCs w:val="24"/>
        </w:rPr>
        <w:t>δ</w:t>
      </w:r>
      <w:r w:rsidRPr="00315EB2">
        <w:rPr>
          <w:rFonts w:eastAsia="Times New Roman"/>
          <w:szCs w:val="24"/>
        </w:rPr>
        <w:t>ημοσίου</w:t>
      </w:r>
      <w:r>
        <w:rPr>
          <w:rFonts w:eastAsia="Times New Roman"/>
          <w:szCs w:val="24"/>
        </w:rPr>
        <w:t>.</w:t>
      </w:r>
      <w:r w:rsidRPr="00315EB2">
        <w:rPr>
          <w:rFonts w:eastAsia="Times New Roman"/>
          <w:szCs w:val="24"/>
        </w:rPr>
        <w:t xml:space="preserve"> </w:t>
      </w:r>
      <w:r>
        <w:rPr>
          <w:rFonts w:eastAsia="Times New Roman"/>
          <w:szCs w:val="24"/>
        </w:rPr>
        <w:t>Είναι το μοναδικό σημείο που εφαρμόζεται αυτό το επιτόκιο.</w:t>
      </w:r>
    </w:p>
    <w:p w14:paraId="4D87FF84" w14:textId="77777777" w:rsidR="00E01347" w:rsidRDefault="00B0330D">
      <w:pPr>
        <w:spacing w:line="600" w:lineRule="auto"/>
        <w:ind w:firstLine="720"/>
        <w:jc w:val="both"/>
        <w:rPr>
          <w:rFonts w:eastAsia="Times New Roman"/>
          <w:szCs w:val="24"/>
        </w:rPr>
      </w:pPr>
      <w:r>
        <w:rPr>
          <w:rFonts w:eastAsia="Times New Roman"/>
          <w:szCs w:val="24"/>
        </w:rPr>
        <w:t>Κ</w:t>
      </w:r>
      <w:r w:rsidRPr="00315EB2">
        <w:rPr>
          <w:rFonts w:eastAsia="Times New Roman"/>
          <w:szCs w:val="24"/>
        </w:rPr>
        <w:t>αι τώρα να δούμε λίγο π</w:t>
      </w:r>
      <w:r>
        <w:rPr>
          <w:rFonts w:eastAsia="Times New Roman"/>
          <w:szCs w:val="24"/>
        </w:rPr>
        <w:t>ώ</w:t>
      </w:r>
      <w:r w:rsidRPr="00315EB2">
        <w:rPr>
          <w:rFonts w:eastAsia="Times New Roman"/>
          <w:szCs w:val="24"/>
        </w:rPr>
        <w:t xml:space="preserve">ς είναι </w:t>
      </w:r>
      <w:r>
        <w:rPr>
          <w:rFonts w:eastAsia="Times New Roman"/>
          <w:szCs w:val="24"/>
        </w:rPr>
        <w:t>διαμορφωμένο</w:t>
      </w:r>
      <w:r w:rsidRPr="00315EB2">
        <w:rPr>
          <w:rFonts w:eastAsia="Times New Roman"/>
          <w:szCs w:val="24"/>
        </w:rPr>
        <w:t xml:space="preserve"> και το επιτόκιο </w:t>
      </w:r>
      <w:r>
        <w:rPr>
          <w:rFonts w:eastAsia="Times New Roman"/>
          <w:szCs w:val="24"/>
        </w:rPr>
        <w:t xml:space="preserve">στα </w:t>
      </w:r>
      <w:r w:rsidRPr="00315EB2">
        <w:rPr>
          <w:rFonts w:eastAsia="Times New Roman"/>
          <w:szCs w:val="24"/>
        </w:rPr>
        <w:t xml:space="preserve">ληξιπρόθεσμα χρέη των πολιτών προς το </w:t>
      </w:r>
      <w:r>
        <w:rPr>
          <w:rFonts w:eastAsia="Times New Roman"/>
          <w:szCs w:val="24"/>
        </w:rPr>
        <w:t>δ</w:t>
      </w:r>
      <w:r w:rsidRPr="00315EB2">
        <w:rPr>
          <w:rFonts w:eastAsia="Times New Roman"/>
          <w:szCs w:val="24"/>
        </w:rPr>
        <w:t>ημόσιο</w:t>
      </w:r>
      <w:r>
        <w:rPr>
          <w:rFonts w:eastAsia="Times New Roman"/>
          <w:szCs w:val="24"/>
        </w:rPr>
        <w:t>.</w:t>
      </w:r>
      <w:r w:rsidRPr="00315EB2">
        <w:rPr>
          <w:rFonts w:eastAsia="Times New Roman"/>
          <w:szCs w:val="24"/>
        </w:rPr>
        <w:t xml:space="preserve"> </w:t>
      </w:r>
      <w:r>
        <w:rPr>
          <w:rFonts w:eastAsia="Times New Roman"/>
          <w:szCs w:val="24"/>
        </w:rPr>
        <w:t>Στα μεν ληξιπρόθεσμα τα οποία δεν είναι ρ</w:t>
      </w:r>
      <w:r>
        <w:rPr>
          <w:rFonts w:eastAsia="Times New Roman"/>
          <w:szCs w:val="24"/>
        </w:rPr>
        <w:t xml:space="preserve">υθμισμένα </w:t>
      </w:r>
      <w:r w:rsidRPr="00315EB2">
        <w:rPr>
          <w:rFonts w:eastAsia="Times New Roman"/>
          <w:szCs w:val="24"/>
        </w:rPr>
        <w:t xml:space="preserve">έχουμε </w:t>
      </w:r>
      <w:r w:rsidRPr="00315EB2">
        <w:rPr>
          <w:rFonts w:eastAsia="Times New Roman"/>
          <w:szCs w:val="24"/>
        </w:rPr>
        <w:lastRenderedPageBreak/>
        <w:t>8,</w:t>
      </w:r>
      <w:r>
        <w:rPr>
          <w:rFonts w:eastAsia="Times New Roman"/>
          <w:szCs w:val="24"/>
        </w:rPr>
        <w:t>76</w:t>
      </w:r>
      <w:r w:rsidRPr="00315EB2">
        <w:rPr>
          <w:rFonts w:eastAsia="Times New Roman"/>
          <w:szCs w:val="24"/>
        </w:rPr>
        <w:t xml:space="preserve">% </w:t>
      </w:r>
      <w:r>
        <w:rPr>
          <w:rFonts w:eastAsia="Times New Roman"/>
          <w:szCs w:val="24"/>
        </w:rPr>
        <w:t>ή</w:t>
      </w:r>
      <w:r w:rsidRPr="00315EB2">
        <w:rPr>
          <w:rFonts w:eastAsia="Times New Roman"/>
          <w:szCs w:val="24"/>
        </w:rPr>
        <w:t xml:space="preserve"> 0</w:t>
      </w:r>
      <w:r>
        <w:rPr>
          <w:rFonts w:eastAsia="Times New Roman"/>
          <w:szCs w:val="24"/>
        </w:rPr>
        <w:t>,</w:t>
      </w:r>
      <w:r w:rsidRPr="00315EB2">
        <w:rPr>
          <w:rFonts w:eastAsia="Times New Roman"/>
          <w:szCs w:val="24"/>
        </w:rPr>
        <w:t>73</w:t>
      </w:r>
      <w:r>
        <w:rPr>
          <w:rFonts w:eastAsia="Times New Roman"/>
          <w:szCs w:val="24"/>
        </w:rPr>
        <w:t>%</w:t>
      </w:r>
      <w:r w:rsidRPr="00315EB2">
        <w:rPr>
          <w:rFonts w:eastAsia="Times New Roman"/>
          <w:szCs w:val="24"/>
        </w:rPr>
        <w:t xml:space="preserve"> κάθε μήνα</w:t>
      </w:r>
      <w:r>
        <w:rPr>
          <w:rFonts w:eastAsia="Times New Roman"/>
          <w:szCs w:val="24"/>
        </w:rPr>
        <w:t>,</w:t>
      </w:r>
      <w:r w:rsidRPr="00315EB2">
        <w:rPr>
          <w:rFonts w:eastAsia="Times New Roman"/>
          <w:szCs w:val="24"/>
        </w:rPr>
        <w:t xml:space="preserve"> ενώ</w:t>
      </w:r>
      <w:r>
        <w:rPr>
          <w:rFonts w:eastAsia="Times New Roman"/>
          <w:szCs w:val="24"/>
        </w:rPr>
        <w:t>,</w:t>
      </w:r>
      <w:r w:rsidRPr="00315EB2">
        <w:rPr>
          <w:rFonts w:eastAsia="Times New Roman"/>
          <w:szCs w:val="24"/>
        </w:rPr>
        <w:t xml:space="preserve"> </w:t>
      </w:r>
      <w:r>
        <w:rPr>
          <w:rFonts w:eastAsia="Times New Roman"/>
          <w:szCs w:val="24"/>
        </w:rPr>
        <w:t xml:space="preserve">αν </w:t>
      </w:r>
      <w:r w:rsidRPr="00315EB2">
        <w:rPr>
          <w:rFonts w:eastAsia="Times New Roman"/>
          <w:szCs w:val="24"/>
        </w:rPr>
        <w:t>ο οφειλέτης βρίσκεται στη ρύθμιση</w:t>
      </w:r>
      <w:r>
        <w:rPr>
          <w:rFonts w:eastAsia="Times New Roman"/>
          <w:szCs w:val="24"/>
        </w:rPr>
        <w:t>,</w:t>
      </w:r>
      <w:r w:rsidRPr="00315EB2">
        <w:rPr>
          <w:rFonts w:eastAsia="Times New Roman"/>
          <w:szCs w:val="24"/>
        </w:rPr>
        <w:t xml:space="preserve"> το επιτόκιο είναι 5%</w:t>
      </w:r>
      <w:r>
        <w:rPr>
          <w:rFonts w:eastAsia="Times New Roman"/>
          <w:szCs w:val="24"/>
        </w:rPr>
        <w:t>.</w:t>
      </w:r>
      <w:r w:rsidRPr="00315EB2">
        <w:rPr>
          <w:rFonts w:eastAsia="Times New Roman"/>
          <w:szCs w:val="24"/>
        </w:rPr>
        <w:t xml:space="preserve"> </w:t>
      </w:r>
      <w:r>
        <w:rPr>
          <w:rFonts w:eastAsia="Times New Roman"/>
          <w:szCs w:val="24"/>
        </w:rPr>
        <w:t>Μ</w:t>
      </w:r>
      <w:r w:rsidRPr="00315EB2">
        <w:rPr>
          <w:rFonts w:eastAsia="Times New Roman"/>
          <w:szCs w:val="24"/>
        </w:rPr>
        <w:t xml:space="preserve">η δημιουργούμε </w:t>
      </w:r>
      <w:r>
        <w:rPr>
          <w:rFonts w:eastAsia="Times New Roman"/>
          <w:szCs w:val="24"/>
        </w:rPr>
        <w:t>μία εικόνα -κ</w:t>
      </w:r>
      <w:r w:rsidRPr="00315EB2">
        <w:rPr>
          <w:rFonts w:eastAsia="Times New Roman"/>
          <w:szCs w:val="24"/>
        </w:rPr>
        <w:t>ι εγώ δεν ξέρω τι γίνεται</w:t>
      </w:r>
      <w:r>
        <w:rPr>
          <w:rFonts w:eastAsia="Times New Roman"/>
          <w:szCs w:val="24"/>
        </w:rPr>
        <w:t>-</w:t>
      </w:r>
      <w:r w:rsidRPr="00315EB2">
        <w:rPr>
          <w:rFonts w:eastAsia="Times New Roman"/>
          <w:szCs w:val="24"/>
        </w:rPr>
        <w:t xml:space="preserve"> με τα επιτόκια</w:t>
      </w:r>
      <w:r>
        <w:rPr>
          <w:rFonts w:eastAsia="Times New Roman"/>
          <w:szCs w:val="24"/>
        </w:rPr>
        <w:t>.</w:t>
      </w:r>
    </w:p>
    <w:p w14:paraId="4D87FF85" w14:textId="77777777" w:rsidR="00E01347" w:rsidRDefault="00B0330D">
      <w:pPr>
        <w:spacing w:line="600" w:lineRule="auto"/>
        <w:ind w:firstLine="720"/>
        <w:jc w:val="both"/>
        <w:rPr>
          <w:rFonts w:eastAsia="Times New Roman"/>
          <w:szCs w:val="24"/>
        </w:rPr>
      </w:pPr>
      <w:r>
        <w:rPr>
          <w:rFonts w:eastAsia="Times New Roman"/>
          <w:szCs w:val="24"/>
        </w:rPr>
        <w:t>Μ</w:t>
      </w:r>
      <w:r w:rsidRPr="00315EB2">
        <w:rPr>
          <w:rFonts w:eastAsia="Times New Roman"/>
          <w:szCs w:val="24"/>
        </w:rPr>
        <w:t xml:space="preserve">ε τα άρθρα 46 και 47 ρυθμίζονται οι παραχωρήσεις ακινήτων της δημόσιας </w:t>
      </w:r>
      <w:r w:rsidRPr="00315EB2">
        <w:rPr>
          <w:rFonts w:eastAsia="Times New Roman"/>
          <w:szCs w:val="24"/>
        </w:rPr>
        <w:t>περιουσίας σε δύο δήμους</w:t>
      </w:r>
      <w:r>
        <w:rPr>
          <w:rFonts w:eastAsia="Times New Roman"/>
          <w:szCs w:val="24"/>
        </w:rPr>
        <w:t>,</w:t>
      </w:r>
      <w:r w:rsidRPr="00315EB2">
        <w:rPr>
          <w:rFonts w:eastAsia="Times New Roman"/>
          <w:szCs w:val="24"/>
        </w:rPr>
        <w:t xml:space="preserve"> το </w:t>
      </w:r>
      <w:r>
        <w:rPr>
          <w:rFonts w:eastAsia="Times New Roman"/>
          <w:szCs w:val="24"/>
        </w:rPr>
        <w:t>Δ</w:t>
      </w:r>
      <w:r w:rsidRPr="00315EB2">
        <w:rPr>
          <w:rFonts w:eastAsia="Times New Roman"/>
          <w:szCs w:val="24"/>
        </w:rPr>
        <w:t>ήμο Καλαμάτας και το Δήμο Κοζάνης</w:t>
      </w:r>
      <w:r>
        <w:rPr>
          <w:rFonts w:eastAsia="Times New Roman"/>
          <w:szCs w:val="24"/>
        </w:rPr>
        <w:t>. Έτσι, με το</w:t>
      </w:r>
      <w:r w:rsidRPr="00315EB2">
        <w:rPr>
          <w:rFonts w:eastAsia="Times New Roman"/>
          <w:szCs w:val="24"/>
        </w:rPr>
        <w:t xml:space="preserve"> άρθρο 46 παραχωρείται χωρίς αντάλλαγμα στο </w:t>
      </w:r>
      <w:r>
        <w:rPr>
          <w:rFonts w:eastAsia="Times New Roman"/>
          <w:szCs w:val="24"/>
        </w:rPr>
        <w:t>Δ</w:t>
      </w:r>
      <w:r w:rsidRPr="00315EB2">
        <w:rPr>
          <w:rFonts w:eastAsia="Times New Roman"/>
          <w:szCs w:val="24"/>
        </w:rPr>
        <w:t xml:space="preserve">ήμο Καλαμάτας για </w:t>
      </w:r>
      <w:r>
        <w:rPr>
          <w:rFonts w:eastAsia="Times New Roman"/>
          <w:szCs w:val="24"/>
        </w:rPr>
        <w:t xml:space="preserve">ενενήντα εννέα έτη η χρήση, </w:t>
      </w:r>
      <w:r w:rsidRPr="00315EB2">
        <w:rPr>
          <w:rFonts w:eastAsia="Times New Roman"/>
          <w:szCs w:val="24"/>
        </w:rPr>
        <w:t xml:space="preserve">διαχείριση και εκμετάλλευση </w:t>
      </w:r>
      <w:r>
        <w:rPr>
          <w:rFonts w:eastAsia="Times New Roman"/>
          <w:szCs w:val="24"/>
        </w:rPr>
        <w:t>τμήματος</w:t>
      </w:r>
      <w:r w:rsidRPr="00315EB2">
        <w:rPr>
          <w:rFonts w:eastAsia="Times New Roman"/>
          <w:szCs w:val="24"/>
        </w:rPr>
        <w:t xml:space="preserve"> του δημόσιου ακινήτου το οποίο βρίσκεται στην </w:t>
      </w:r>
      <w:r>
        <w:rPr>
          <w:rFonts w:eastAsia="Times New Roman"/>
          <w:szCs w:val="24"/>
        </w:rPr>
        <w:t>δ</w:t>
      </w:r>
      <w:r w:rsidRPr="00315EB2">
        <w:rPr>
          <w:rFonts w:eastAsia="Times New Roman"/>
          <w:szCs w:val="24"/>
        </w:rPr>
        <w:t>υτική</w:t>
      </w:r>
      <w:r>
        <w:rPr>
          <w:rFonts w:eastAsia="Times New Roman"/>
          <w:szCs w:val="24"/>
        </w:rPr>
        <w:t xml:space="preserve"> </w:t>
      </w:r>
      <w:r>
        <w:rPr>
          <w:rFonts w:eastAsia="Times New Roman"/>
          <w:szCs w:val="24"/>
        </w:rPr>
        <w:t>π</w:t>
      </w:r>
      <w:r w:rsidRPr="00315EB2">
        <w:rPr>
          <w:rFonts w:eastAsia="Times New Roman"/>
          <w:szCs w:val="24"/>
        </w:rPr>
        <w:t>αραλία Καλαμάτας</w:t>
      </w:r>
      <w:r>
        <w:rPr>
          <w:rFonts w:eastAsia="Times New Roman"/>
          <w:szCs w:val="24"/>
        </w:rPr>
        <w:t>,</w:t>
      </w:r>
      <w:r w:rsidRPr="00315EB2">
        <w:rPr>
          <w:rFonts w:eastAsia="Times New Roman"/>
          <w:szCs w:val="24"/>
        </w:rPr>
        <w:t xml:space="preserve"> στη θέση </w:t>
      </w:r>
      <w:proofErr w:type="spellStart"/>
      <w:r>
        <w:rPr>
          <w:rFonts w:eastAsia="Times New Roman"/>
          <w:szCs w:val="24"/>
        </w:rPr>
        <w:t>Κ</w:t>
      </w:r>
      <w:r w:rsidRPr="00315EB2">
        <w:rPr>
          <w:rFonts w:eastAsia="Times New Roman"/>
          <w:szCs w:val="24"/>
        </w:rPr>
        <w:t>ορδία</w:t>
      </w:r>
      <w:proofErr w:type="spellEnd"/>
      <w:r>
        <w:rPr>
          <w:rFonts w:eastAsia="Times New Roman"/>
          <w:szCs w:val="24"/>
        </w:rPr>
        <w:t>.</w:t>
      </w:r>
      <w:r w:rsidRPr="00315EB2">
        <w:rPr>
          <w:rFonts w:eastAsia="Times New Roman"/>
          <w:szCs w:val="24"/>
        </w:rPr>
        <w:t xml:space="preserve"> </w:t>
      </w:r>
      <w:r>
        <w:rPr>
          <w:rFonts w:eastAsia="Times New Roman"/>
          <w:szCs w:val="24"/>
        </w:rPr>
        <w:t>Η</w:t>
      </w:r>
      <w:r w:rsidRPr="00315EB2">
        <w:rPr>
          <w:rFonts w:eastAsia="Times New Roman"/>
          <w:szCs w:val="24"/>
        </w:rPr>
        <w:t xml:space="preserve"> παραχώρηση γίνεται για την κατασκευή από</w:t>
      </w:r>
      <w:r>
        <w:rPr>
          <w:rFonts w:eastAsia="Times New Roman"/>
          <w:szCs w:val="24"/>
        </w:rPr>
        <w:t xml:space="preserve"> τον </w:t>
      </w:r>
      <w:r>
        <w:rPr>
          <w:rFonts w:eastAsia="Times New Roman"/>
          <w:szCs w:val="24"/>
        </w:rPr>
        <w:t>δ</w:t>
      </w:r>
      <w:r>
        <w:rPr>
          <w:rFonts w:eastAsia="Times New Roman"/>
          <w:szCs w:val="24"/>
        </w:rPr>
        <w:t xml:space="preserve">ήμο εγκαταστάσεων άθλησης, </w:t>
      </w:r>
      <w:r w:rsidRPr="00315EB2">
        <w:rPr>
          <w:rFonts w:eastAsia="Times New Roman"/>
          <w:szCs w:val="24"/>
        </w:rPr>
        <w:t>τη διαμόρφωση νέων χώρων στάθμευσης</w:t>
      </w:r>
      <w:r>
        <w:rPr>
          <w:rFonts w:eastAsia="Times New Roman"/>
          <w:szCs w:val="24"/>
        </w:rPr>
        <w:t>,</w:t>
      </w:r>
      <w:r w:rsidRPr="00315EB2">
        <w:rPr>
          <w:rFonts w:eastAsia="Times New Roman"/>
          <w:szCs w:val="24"/>
        </w:rPr>
        <w:t xml:space="preserve"> τη δημιουργία ζωνών πρασίνου και γενικά για την ανάπλαση και αξιοποίηση του χώρου</w:t>
      </w:r>
      <w:r>
        <w:rPr>
          <w:rFonts w:eastAsia="Times New Roman"/>
          <w:szCs w:val="24"/>
        </w:rPr>
        <w:t>.</w:t>
      </w:r>
    </w:p>
    <w:p w14:paraId="4D87FF86" w14:textId="77777777" w:rsidR="00E01347" w:rsidRDefault="00B0330D">
      <w:pPr>
        <w:spacing w:line="600" w:lineRule="auto"/>
        <w:ind w:firstLine="720"/>
        <w:jc w:val="both"/>
        <w:rPr>
          <w:rFonts w:eastAsia="Times New Roman"/>
          <w:szCs w:val="24"/>
        </w:rPr>
      </w:pPr>
      <w:r>
        <w:rPr>
          <w:rFonts w:eastAsia="Times New Roman"/>
          <w:szCs w:val="24"/>
        </w:rPr>
        <w:t>Επίσης,</w:t>
      </w:r>
      <w:r w:rsidRPr="00315EB2">
        <w:rPr>
          <w:rFonts w:eastAsia="Times New Roman"/>
          <w:szCs w:val="24"/>
        </w:rPr>
        <w:t xml:space="preserve"> με το άρθρο 47 παραχωρείται στο Δήμο Κοζάνης η χρήση της έ</w:t>
      </w:r>
      <w:r>
        <w:rPr>
          <w:rFonts w:eastAsia="Times New Roman"/>
          <w:szCs w:val="24"/>
        </w:rPr>
        <w:t>κτασης</w:t>
      </w:r>
      <w:r w:rsidRPr="00315EB2">
        <w:rPr>
          <w:rFonts w:eastAsia="Times New Roman"/>
          <w:szCs w:val="24"/>
        </w:rPr>
        <w:t xml:space="preserve"> του πρώην </w:t>
      </w:r>
      <w:r>
        <w:rPr>
          <w:rFonts w:eastAsia="Times New Roman"/>
          <w:szCs w:val="24"/>
        </w:rPr>
        <w:t>Σ</w:t>
      </w:r>
      <w:r w:rsidRPr="00315EB2">
        <w:rPr>
          <w:rFonts w:eastAsia="Times New Roman"/>
          <w:szCs w:val="24"/>
        </w:rPr>
        <w:t xml:space="preserve">τρατοπέδου </w:t>
      </w:r>
      <w:r>
        <w:rPr>
          <w:rFonts w:eastAsia="Times New Roman"/>
          <w:szCs w:val="24"/>
        </w:rPr>
        <w:t>«</w:t>
      </w:r>
      <w:r>
        <w:rPr>
          <w:rFonts w:eastAsia="Times New Roman"/>
          <w:szCs w:val="24"/>
        </w:rPr>
        <w:t>Ψυχογιού</w:t>
      </w:r>
      <w:r>
        <w:rPr>
          <w:rFonts w:eastAsia="Times New Roman"/>
          <w:szCs w:val="24"/>
        </w:rPr>
        <w:t>»</w:t>
      </w:r>
      <w:r>
        <w:rPr>
          <w:rFonts w:eastAsia="Times New Roman"/>
          <w:szCs w:val="24"/>
        </w:rPr>
        <w:t xml:space="preserve">, για ενενήντα εννέα χρόνια και σε αυτούς, </w:t>
      </w:r>
      <w:r>
        <w:rPr>
          <w:rFonts w:eastAsia="Times New Roman"/>
          <w:szCs w:val="24"/>
        </w:rPr>
        <w:t xml:space="preserve">με </w:t>
      </w:r>
      <w:r w:rsidRPr="00315EB2">
        <w:rPr>
          <w:rFonts w:eastAsia="Times New Roman"/>
          <w:szCs w:val="24"/>
        </w:rPr>
        <w:t xml:space="preserve">σκοπό </w:t>
      </w:r>
      <w:r>
        <w:rPr>
          <w:rFonts w:eastAsia="Times New Roman"/>
          <w:szCs w:val="24"/>
        </w:rPr>
        <w:t xml:space="preserve">την </w:t>
      </w:r>
      <w:r w:rsidRPr="00315EB2">
        <w:rPr>
          <w:rFonts w:eastAsia="Times New Roman"/>
          <w:szCs w:val="24"/>
        </w:rPr>
        <w:t>αξιοποίηση της παραχωρούμενης έκτασης με χρήσεις όπως αναψυχή</w:t>
      </w:r>
      <w:r>
        <w:rPr>
          <w:rFonts w:eastAsia="Times New Roman"/>
          <w:szCs w:val="24"/>
        </w:rPr>
        <w:t>,</w:t>
      </w:r>
      <w:r w:rsidRPr="00315EB2">
        <w:rPr>
          <w:rFonts w:eastAsia="Times New Roman"/>
          <w:szCs w:val="24"/>
        </w:rPr>
        <w:t xml:space="preserve"> πολιτισμός</w:t>
      </w:r>
      <w:r>
        <w:rPr>
          <w:rFonts w:eastAsia="Times New Roman"/>
          <w:szCs w:val="24"/>
        </w:rPr>
        <w:t>,</w:t>
      </w:r>
      <w:r w:rsidRPr="00315EB2">
        <w:rPr>
          <w:rFonts w:eastAsia="Times New Roman"/>
          <w:szCs w:val="24"/>
        </w:rPr>
        <w:t xml:space="preserve"> αθλητισμός</w:t>
      </w:r>
      <w:r>
        <w:rPr>
          <w:rFonts w:eastAsia="Times New Roman"/>
          <w:szCs w:val="24"/>
        </w:rPr>
        <w:t>,</w:t>
      </w:r>
      <w:r w:rsidRPr="00315EB2">
        <w:rPr>
          <w:rFonts w:eastAsia="Times New Roman"/>
          <w:szCs w:val="24"/>
        </w:rPr>
        <w:t xml:space="preserve"> χ</w:t>
      </w:r>
      <w:r>
        <w:rPr>
          <w:rFonts w:eastAsia="Times New Roman"/>
          <w:szCs w:val="24"/>
        </w:rPr>
        <w:t>ώρος</w:t>
      </w:r>
      <w:r w:rsidRPr="00315EB2">
        <w:rPr>
          <w:rFonts w:eastAsia="Times New Roman"/>
          <w:szCs w:val="24"/>
        </w:rPr>
        <w:t xml:space="preserve"> </w:t>
      </w:r>
      <w:r>
        <w:rPr>
          <w:rFonts w:eastAsia="Times New Roman"/>
          <w:szCs w:val="24"/>
        </w:rPr>
        <w:t>δ</w:t>
      </w:r>
      <w:r w:rsidRPr="00315EB2">
        <w:rPr>
          <w:rFonts w:eastAsia="Times New Roman"/>
          <w:szCs w:val="24"/>
        </w:rPr>
        <w:t>ημοτικού</w:t>
      </w:r>
      <w:r w:rsidRPr="00315EB2">
        <w:rPr>
          <w:rFonts w:eastAsia="Times New Roman"/>
          <w:szCs w:val="24"/>
        </w:rPr>
        <w:t xml:space="preserve"> </w:t>
      </w:r>
      <w:r>
        <w:rPr>
          <w:rFonts w:eastAsia="Times New Roman"/>
          <w:szCs w:val="24"/>
        </w:rPr>
        <w:t>σ</w:t>
      </w:r>
      <w:r w:rsidRPr="00315EB2">
        <w:rPr>
          <w:rFonts w:eastAsia="Times New Roman"/>
          <w:szCs w:val="24"/>
        </w:rPr>
        <w:t>χολείου</w:t>
      </w:r>
      <w:r>
        <w:rPr>
          <w:rFonts w:eastAsia="Times New Roman"/>
          <w:szCs w:val="24"/>
        </w:rPr>
        <w:t>.</w:t>
      </w:r>
    </w:p>
    <w:p w14:paraId="4D87FF87" w14:textId="77777777" w:rsidR="00E01347" w:rsidRDefault="00B0330D">
      <w:pPr>
        <w:spacing w:line="600" w:lineRule="auto"/>
        <w:ind w:firstLine="720"/>
        <w:jc w:val="both"/>
        <w:rPr>
          <w:rFonts w:eastAsia="Times New Roman"/>
          <w:szCs w:val="24"/>
        </w:rPr>
      </w:pPr>
      <w:r>
        <w:rPr>
          <w:rFonts w:eastAsia="Times New Roman"/>
          <w:szCs w:val="24"/>
        </w:rPr>
        <w:lastRenderedPageBreak/>
        <w:t>Κι ερχόμαστε</w:t>
      </w:r>
      <w:r w:rsidRPr="00315EB2">
        <w:rPr>
          <w:rFonts w:eastAsia="Times New Roman"/>
          <w:szCs w:val="24"/>
        </w:rPr>
        <w:t xml:space="preserve"> στο άρθρο 48</w:t>
      </w:r>
      <w:r>
        <w:rPr>
          <w:rFonts w:eastAsia="Times New Roman"/>
          <w:szCs w:val="24"/>
        </w:rPr>
        <w:t>,</w:t>
      </w:r>
      <w:r w:rsidRPr="00315EB2">
        <w:rPr>
          <w:rFonts w:eastAsia="Times New Roman"/>
          <w:szCs w:val="24"/>
        </w:rPr>
        <w:t xml:space="preserve"> σε συνέχεια προηγο</w:t>
      </w:r>
      <w:r>
        <w:rPr>
          <w:rFonts w:eastAsia="Times New Roman"/>
          <w:szCs w:val="24"/>
        </w:rPr>
        <w:t>υ</w:t>
      </w:r>
      <w:r w:rsidRPr="00315EB2">
        <w:rPr>
          <w:rFonts w:eastAsia="Times New Roman"/>
          <w:szCs w:val="24"/>
        </w:rPr>
        <w:t>μ</w:t>
      </w:r>
      <w:r>
        <w:rPr>
          <w:rFonts w:eastAsia="Times New Roman"/>
          <w:szCs w:val="24"/>
        </w:rPr>
        <w:t>έ</w:t>
      </w:r>
      <w:r w:rsidRPr="00315EB2">
        <w:rPr>
          <w:rFonts w:eastAsia="Times New Roman"/>
          <w:szCs w:val="24"/>
        </w:rPr>
        <w:t xml:space="preserve">νων μέτρων για την στήριξη των πληγέντων από τις πυρκαγιές του περασμένου </w:t>
      </w:r>
      <w:r>
        <w:rPr>
          <w:rFonts w:eastAsia="Times New Roman"/>
          <w:szCs w:val="24"/>
        </w:rPr>
        <w:t>καλοκαιρού, στους οποίους χ</w:t>
      </w:r>
      <w:r w:rsidRPr="00315EB2">
        <w:rPr>
          <w:rFonts w:eastAsia="Times New Roman"/>
          <w:szCs w:val="24"/>
        </w:rPr>
        <w:t>ορηγ</w:t>
      </w:r>
      <w:r>
        <w:rPr>
          <w:rFonts w:eastAsia="Times New Roman"/>
          <w:szCs w:val="24"/>
        </w:rPr>
        <w:t>ή</w:t>
      </w:r>
      <w:r>
        <w:rPr>
          <w:rFonts w:eastAsia="Times New Roman"/>
          <w:szCs w:val="24"/>
        </w:rPr>
        <w:t xml:space="preserve">σαμε </w:t>
      </w:r>
      <w:r w:rsidRPr="00315EB2">
        <w:rPr>
          <w:rFonts w:eastAsia="Times New Roman"/>
          <w:szCs w:val="24"/>
        </w:rPr>
        <w:t>απαλλαγή ΕΝΦΙΑ</w:t>
      </w:r>
      <w:r>
        <w:rPr>
          <w:rFonts w:eastAsia="Times New Roman"/>
          <w:szCs w:val="24"/>
        </w:rPr>
        <w:t>.</w:t>
      </w:r>
      <w:r w:rsidRPr="00315EB2">
        <w:rPr>
          <w:rFonts w:eastAsia="Times New Roman"/>
          <w:szCs w:val="24"/>
        </w:rPr>
        <w:t xml:space="preserve"> </w:t>
      </w:r>
      <w:r>
        <w:rPr>
          <w:rFonts w:eastAsia="Times New Roman"/>
          <w:szCs w:val="24"/>
        </w:rPr>
        <w:t>Ε</w:t>
      </w:r>
      <w:r w:rsidRPr="00315EB2">
        <w:rPr>
          <w:rFonts w:eastAsia="Times New Roman"/>
          <w:szCs w:val="24"/>
        </w:rPr>
        <w:t>ρχόμαστε τώρα να το φέρουμε και για το έτος 2019</w:t>
      </w:r>
      <w:r>
        <w:rPr>
          <w:rFonts w:eastAsia="Times New Roman"/>
          <w:szCs w:val="24"/>
        </w:rPr>
        <w:t>,</w:t>
      </w:r>
      <w:r w:rsidRPr="00315EB2">
        <w:rPr>
          <w:rFonts w:eastAsia="Times New Roman"/>
          <w:szCs w:val="24"/>
        </w:rPr>
        <w:t xml:space="preserve"> επιπλέον του έτους </w:t>
      </w:r>
      <w:r w:rsidRPr="00315EB2">
        <w:rPr>
          <w:rFonts w:eastAsia="Times New Roman"/>
          <w:szCs w:val="24"/>
        </w:rPr>
        <w:t xml:space="preserve">2018 για το οποίο ήδη </w:t>
      </w:r>
      <w:r>
        <w:rPr>
          <w:rFonts w:eastAsia="Times New Roman"/>
          <w:szCs w:val="24"/>
        </w:rPr>
        <w:t xml:space="preserve">ίσχυε η </w:t>
      </w:r>
      <w:r w:rsidRPr="00315EB2">
        <w:rPr>
          <w:rFonts w:eastAsia="Times New Roman"/>
          <w:szCs w:val="24"/>
        </w:rPr>
        <w:t>απαλλαγή</w:t>
      </w:r>
      <w:r>
        <w:rPr>
          <w:rFonts w:eastAsia="Times New Roman"/>
          <w:szCs w:val="24"/>
        </w:rPr>
        <w:t>.</w:t>
      </w:r>
      <w:r w:rsidRPr="00315EB2">
        <w:rPr>
          <w:rFonts w:eastAsia="Times New Roman"/>
          <w:szCs w:val="24"/>
        </w:rPr>
        <w:t xml:space="preserve"> </w:t>
      </w:r>
      <w:r>
        <w:rPr>
          <w:rFonts w:eastAsia="Times New Roman"/>
          <w:szCs w:val="24"/>
        </w:rPr>
        <w:t>Σημειώνουμε ότι η εν λόγω απαλλαγή εκτός</w:t>
      </w:r>
      <w:r w:rsidRPr="00315EB2">
        <w:rPr>
          <w:rFonts w:eastAsia="Times New Roman"/>
          <w:szCs w:val="24"/>
        </w:rPr>
        <w:t xml:space="preserve"> από τους πληγέντες της </w:t>
      </w:r>
      <w:r>
        <w:rPr>
          <w:rFonts w:eastAsia="Times New Roman"/>
          <w:szCs w:val="24"/>
        </w:rPr>
        <w:t>Π</w:t>
      </w:r>
      <w:r w:rsidRPr="00315EB2">
        <w:rPr>
          <w:rFonts w:eastAsia="Times New Roman"/>
          <w:szCs w:val="24"/>
        </w:rPr>
        <w:t xml:space="preserve">εριφέρειας Αττικής επεκτείνεται και στους πληγέντες </w:t>
      </w:r>
      <w:r>
        <w:rPr>
          <w:rFonts w:eastAsia="Times New Roman"/>
          <w:szCs w:val="24"/>
        </w:rPr>
        <w:t xml:space="preserve">της </w:t>
      </w:r>
      <w:r w:rsidRPr="00315EB2">
        <w:rPr>
          <w:rFonts w:eastAsia="Times New Roman"/>
          <w:szCs w:val="24"/>
        </w:rPr>
        <w:t>Περιφερειακής Ενότητας Κορίνθου</w:t>
      </w:r>
      <w:r>
        <w:rPr>
          <w:rFonts w:eastAsia="Times New Roman"/>
          <w:szCs w:val="24"/>
        </w:rPr>
        <w:t>. Επίσης,</w:t>
      </w:r>
      <w:r w:rsidRPr="00315EB2">
        <w:rPr>
          <w:rFonts w:eastAsia="Times New Roman"/>
          <w:szCs w:val="24"/>
        </w:rPr>
        <w:t xml:space="preserve"> με την παρούσα ρύθμιση ορίζεται ότι η απαλλαγή του ΕΝΦ</w:t>
      </w:r>
      <w:r w:rsidRPr="00315EB2">
        <w:rPr>
          <w:rFonts w:eastAsia="Times New Roman"/>
          <w:szCs w:val="24"/>
        </w:rPr>
        <w:t>ΙΑ μπορεί να χορηγηθεί</w:t>
      </w:r>
      <w:r>
        <w:rPr>
          <w:rFonts w:eastAsia="Times New Roman"/>
          <w:szCs w:val="24"/>
        </w:rPr>
        <w:t>,</w:t>
      </w:r>
      <w:r w:rsidRPr="00315EB2">
        <w:rPr>
          <w:rFonts w:eastAsia="Times New Roman"/>
          <w:szCs w:val="24"/>
        </w:rPr>
        <w:t xml:space="preserve"> εφόσον οι ιδιοκτήτες των ακινήτων είναι κάτοχοι δελτίου επανελέγχου </w:t>
      </w:r>
      <w:r>
        <w:rPr>
          <w:rFonts w:eastAsia="Times New Roman"/>
          <w:szCs w:val="24"/>
        </w:rPr>
        <w:t>ή</w:t>
      </w:r>
      <w:r w:rsidRPr="00315EB2">
        <w:rPr>
          <w:rFonts w:eastAsia="Times New Roman"/>
          <w:szCs w:val="24"/>
        </w:rPr>
        <w:t xml:space="preserve"> έκθεση</w:t>
      </w:r>
      <w:r>
        <w:rPr>
          <w:rFonts w:eastAsia="Times New Roman"/>
          <w:szCs w:val="24"/>
        </w:rPr>
        <w:t>ς</w:t>
      </w:r>
      <w:r w:rsidRPr="00315EB2">
        <w:rPr>
          <w:rFonts w:eastAsia="Times New Roman"/>
          <w:szCs w:val="24"/>
        </w:rPr>
        <w:t xml:space="preserve"> αυτοψίας </w:t>
      </w:r>
      <w:r>
        <w:rPr>
          <w:rFonts w:eastAsia="Times New Roman"/>
          <w:szCs w:val="24"/>
        </w:rPr>
        <w:t>ή</w:t>
      </w:r>
      <w:r w:rsidRPr="00315EB2">
        <w:rPr>
          <w:rFonts w:eastAsia="Times New Roman"/>
          <w:szCs w:val="24"/>
        </w:rPr>
        <w:t xml:space="preserve"> πρωτοκόλλου αυτοψίας επικ</w:t>
      </w:r>
      <w:r>
        <w:rPr>
          <w:rFonts w:eastAsia="Times New Roman"/>
          <w:szCs w:val="24"/>
        </w:rPr>
        <w:t>ινδύνου</w:t>
      </w:r>
      <w:r w:rsidRPr="00315EB2">
        <w:rPr>
          <w:rFonts w:eastAsia="Times New Roman"/>
          <w:szCs w:val="24"/>
        </w:rPr>
        <w:t xml:space="preserve"> ετοιμόρροπο</w:t>
      </w:r>
      <w:r>
        <w:rPr>
          <w:rFonts w:eastAsia="Times New Roman"/>
          <w:szCs w:val="24"/>
        </w:rPr>
        <w:t>υ</w:t>
      </w:r>
      <w:r w:rsidRPr="00315EB2">
        <w:rPr>
          <w:rFonts w:eastAsia="Times New Roman"/>
          <w:szCs w:val="24"/>
        </w:rPr>
        <w:t xml:space="preserve"> κτ</w:t>
      </w:r>
      <w:r>
        <w:rPr>
          <w:rFonts w:eastAsia="Times New Roman"/>
          <w:szCs w:val="24"/>
        </w:rPr>
        <w:t>η</w:t>
      </w:r>
      <w:r w:rsidRPr="00315EB2">
        <w:rPr>
          <w:rFonts w:eastAsia="Times New Roman"/>
          <w:szCs w:val="24"/>
        </w:rPr>
        <w:t>ρίο</w:t>
      </w:r>
      <w:r>
        <w:rPr>
          <w:rFonts w:eastAsia="Times New Roman"/>
          <w:szCs w:val="24"/>
        </w:rPr>
        <w:t>υ</w:t>
      </w:r>
      <w:r w:rsidRPr="00315EB2">
        <w:rPr>
          <w:rFonts w:eastAsia="Times New Roman"/>
          <w:szCs w:val="24"/>
        </w:rPr>
        <w:t xml:space="preserve"> του Υπουργείου Υποδομών και </w:t>
      </w:r>
      <w:r>
        <w:rPr>
          <w:rFonts w:eastAsia="Times New Roman"/>
          <w:szCs w:val="24"/>
        </w:rPr>
        <w:t>Μ</w:t>
      </w:r>
      <w:r w:rsidRPr="00315EB2">
        <w:rPr>
          <w:rFonts w:eastAsia="Times New Roman"/>
          <w:szCs w:val="24"/>
        </w:rPr>
        <w:t>εταφορών</w:t>
      </w:r>
      <w:r>
        <w:rPr>
          <w:rFonts w:eastAsia="Times New Roman"/>
          <w:szCs w:val="24"/>
        </w:rPr>
        <w:t>.</w:t>
      </w:r>
    </w:p>
    <w:p w14:paraId="4D87FF88" w14:textId="77777777" w:rsidR="00E01347" w:rsidRDefault="00B0330D">
      <w:pPr>
        <w:spacing w:line="600" w:lineRule="auto"/>
        <w:ind w:firstLine="720"/>
        <w:jc w:val="both"/>
        <w:rPr>
          <w:rFonts w:eastAsia="Times New Roman"/>
          <w:szCs w:val="24"/>
        </w:rPr>
      </w:pPr>
      <w:r>
        <w:rPr>
          <w:rFonts w:eastAsia="Times New Roman"/>
          <w:szCs w:val="24"/>
        </w:rPr>
        <w:t>Μ</w:t>
      </w:r>
      <w:r w:rsidRPr="00315EB2">
        <w:rPr>
          <w:rFonts w:eastAsia="Times New Roman"/>
          <w:szCs w:val="24"/>
        </w:rPr>
        <w:t xml:space="preserve">ε το άρθρο 49 τροποποιείται ο κώδικας του </w:t>
      </w:r>
      <w:r>
        <w:rPr>
          <w:rFonts w:eastAsia="Times New Roman"/>
          <w:szCs w:val="24"/>
        </w:rPr>
        <w:t xml:space="preserve">ΦΠΑ </w:t>
      </w:r>
      <w:r w:rsidRPr="00315EB2">
        <w:rPr>
          <w:rFonts w:eastAsia="Times New Roman"/>
          <w:szCs w:val="24"/>
        </w:rPr>
        <w:t xml:space="preserve">και καθορίζεται με σαφήνεια ο τόπος φορολόγησης για λόγους </w:t>
      </w:r>
      <w:r>
        <w:rPr>
          <w:rFonts w:eastAsia="Times New Roman"/>
          <w:szCs w:val="24"/>
        </w:rPr>
        <w:t>ΦΠΑ</w:t>
      </w:r>
      <w:r w:rsidRPr="00315EB2">
        <w:rPr>
          <w:rFonts w:eastAsia="Times New Roman"/>
          <w:szCs w:val="24"/>
        </w:rPr>
        <w:t xml:space="preserve"> της </w:t>
      </w:r>
      <w:r>
        <w:rPr>
          <w:rFonts w:eastAsia="Times New Roman"/>
          <w:szCs w:val="24"/>
        </w:rPr>
        <w:t>υ</w:t>
      </w:r>
      <w:r w:rsidRPr="00315EB2">
        <w:rPr>
          <w:rFonts w:eastAsia="Times New Roman"/>
          <w:szCs w:val="24"/>
        </w:rPr>
        <w:t>πηρεσίας μεταφοράς των αγαθών και των μισθώσεων των επαγγελματικών πλοίων αναψυχής</w:t>
      </w:r>
      <w:r>
        <w:rPr>
          <w:rFonts w:eastAsia="Times New Roman"/>
          <w:szCs w:val="24"/>
        </w:rPr>
        <w:t>.</w:t>
      </w:r>
    </w:p>
    <w:p w14:paraId="4D87FF89" w14:textId="77777777" w:rsidR="00E01347" w:rsidRDefault="00B0330D">
      <w:pPr>
        <w:spacing w:line="600" w:lineRule="auto"/>
        <w:ind w:firstLine="720"/>
        <w:jc w:val="both"/>
        <w:rPr>
          <w:rFonts w:eastAsia="Times New Roman"/>
          <w:szCs w:val="24"/>
        </w:rPr>
      </w:pPr>
      <w:r>
        <w:rPr>
          <w:rFonts w:eastAsia="Times New Roman"/>
          <w:szCs w:val="24"/>
        </w:rPr>
        <w:lastRenderedPageBreak/>
        <w:t>Μ</w:t>
      </w:r>
      <w:r w:rsidRPr="00315EB2">
        <w:rPr>
          <w:rFonts w:eastAsia="Times New Roman"/>
          <w:szCs w:val="24"/>
        </w:rPr>
        <w:t xml:space="preserve">ε το άρθρο </w:t>
      </w:r>
      <w:r>
        <w:rPr>
          <w:rFonts w:eastAsia="Times New Roman"/>
          <w:szCs w:val="24"/>
        </w:rPr>
        <w:t>50 εναρμονίζεται</w:t>
      </w:r>
      <w:r w:rsidRPr="00315EB2">
        <w:rPr>
          <w:rFonts w:eastAsia="Times New Roman"/>
          <w:szCs w:val="24"/>
        </w:rPr>
        <w:t xml:space="preserve"> νομοθετικά</w:t>
      </w:r>
      <w:r>
        <w:rPr>
          <w:rFonts w:eastAsia="Times New Roman"/>
          <w:szCs w:val="24"/>
        </w:rPr>
        <w:t xml:space="preserve"> η</w:t>
      </w:r>
      <w:r w:rsidRPr="00315EB2">
        <w:rPr>
          <w:rFonts w:eastAsia="Times New Roman"/>
          <w:szCs w:val="24"/>
        </w:rPr>
        <w:t xml:space="preserve"> αντιμετώπιση του </w:t>
      </w:r>
      <w:r>
        <w:rPr>
          <w:rFonts w:eastAsia="Times New Roman"/>
          <w:szCs w:val="24"/>
        </w:rPr>
        <w:t xml:space="preserve">νέου θερμαινόμενου </w:t>
      </w:r>
      <w:r w:rsidRPr="00315EB2">
        <w:rPr>
          <w:rFonts w:eastAsia="Times New Roman"/>
          <w:szCs w:val="24"/>
        </w:rPr>
        <w:t>προϊόν</w:t>
      </w:r>
      <w:r>
        <w:rPr>
          <w:rFonts w:eastAsia="Times New Roman"/>
          <w:szCs w:val="24"/>
        </w:rPr>
        <w:t>τος</w:t>
      </w:r>
      <w:r w:rsidRPr="00315EB2">
        <w:rPr>
          <w:rFonts w:eastAsia="Times New Roman"/>
          <w:szCs w:val="24"/>
        </w:rPr>
        <w:t xml:space="preserve"> καπνού με τα λοι</w:t>
      </w:r>
      <w:r w:rsidRPr="00315EB2">
        <w:rPr>
          <w:rFonts w:eastAsia="Times New Roman"/>
          <w:szCs w:val="24"/>
        </w:rPr>
        <w:t>πά προϊόντα καπνού</w:t>
      </w:r>
      <w:r>
        <w:rPr>
          <w:rFonts w:eastAsia="Times New Roman"/>
          <w:szCs w:val="24"/>
        </w:rPr>
        <w:t>.</w:t>
      </w:r>
    </w:p>
    <w:p w14:paraId="4D87FF8A" w14:textId="77777777" w:rsidR="00E01347" w:rsidRDefault="00B0330D">
      <w:pPr>
        <w:spacing w:line="600" w:lineRule="auto"/>
        <w:ind w:firstLine="720"/>
        <w:jc w:val="both"/>
        <w:rPr>
          <w:rFonts w:eastAsia="Times New Roman"/>
          <w:szCs w:val="24"/>
        </w:rPr>
      </w:pPr>
      <w:r>
        <w:rPr>
          <w:rFonts w:eastAsia="Times New Roman"/>
          <w:szCs w:val="24"/>
        </w:rPr>
        <w:t>Σ</w:t>
      </w:r>
      <w:r w:rsidRPr="00315EB2">
        <w:rPr>
          <w:rFonts w:eastAsia="Times New Roman"/>
          <w:szCs w:val="24"/>
        </w:rPr>
        <w:t xml:space="preserve">το άρθρο 52 ορίζεται ότι </w:t>
      </w:r>
      <w:r>
        <w:rPr>
          <w:rFonts w:eastAsia="Times New Roman"/>
          <w:szCs w:val="24"/>
        </w:rPr>
        <w:t>στ</w:t>
      </w:r>
      <w:r w:rsidRPr="00315EB2">
        <w:rPr>
          <w:rFonts w:eastAsia="Times New Roman"/>
          <w:szCs w:val="24"/>
        </w:rPr>
        <w:t>η</w:t>
      </w:r>
      <w:r>
        <w:rPr>
          <w:rFonts w:eastAsia="Times New Roman"/>
          <w:szCs w:val="24"/>
        </w:rPr>
        <w:t>ν</w:t>
      </w:r>
      <w:r w:rsidRPr="00315EB2">
        <w:rPr>
          <w:rFonts w:eastAsia="Times New Roman"/>
          <w:szCs w:val="24"/>
        </w:rPr>
        <w:t xml:space="preserve"> </w:t>
      </w:r>
      <w:r>
        <w:rPr>
          <w:rFonts w:eastAsia="Times New Roman"/>
          <w:szCs w:val="24"/>
        </w:rPr>
        <w:t>εξάντληση</w:t>
      </w:r>
      <w:r w:rsidRPr="00315EB2">
        <w:rPr>
          <w:rFonts w:eastAsia="Times New Roman"/>
          <w:szCs w:val="24"/>
        </w:rPr>
        <w:t xml:space="preserve"> </w:t>
      </w:r>
      <w:r>
        <w:rPr>
          <w:rFonts w:eastAsia="Times New Roman"/>
          <w:szCs w:val="24"/>
        </w:rPr>
        <w:t>της φορολογικής</w:t>
      </w:r>
      <w:r w:rsidRPr="00315EB2">
        <w:rPr>
          <w:rFonts w:eastAsia="Times New Roman"/>
          <w:szCs w:val="24"/>
        </w:rPr>
        <w:t xml:space="preserve"> υποχρ</w:t>
      </w:r>
      <w:r>
        <w:rPr>
          <w:rFonts w:eastAsia="Times New Roman"/>
          <w:szCs w:val="24"/>
        </w:rPr>
        <w:t>έωσης</w:t>
      </w:r>
      <w:r w:rsidRPr="00315EB2">
        <w:rPr>
          <w:rFonts w:eastAsia="Times New Roman"/>
          <w:szCs w:val="24"/>
        </w:rPr>
        <w:t xml:space="preserve"> των δικαιούχων για τα αναδρομικά των ειδικών μισθολογίων</w:t>
      </w:r>
      <w:r>
        <w:rPr>
          <w:rFonts w:eastAsia="Times New Roman"/>
          <w:szCs w:val="24"/>
        </w:rPr>
        <w:t>,</w:t>
      </w:r>
      <w:r w:rsidRPr="00315EB2">
        <w:rPr>
          <w:rFonts w:eastAsia="Times New Roman"/>
          <w:szCs w:val="24"/>
        </w:rPr>
        <w:t xml:space="preserve"> συμπεριλαμβάνεται και η εισφορά αλληλεγγύης</w:t>
      </w:r>
      <w:r>
        <w:rPr>
          <w:rFonts w:eastAsia="Times New Roman"/>
          <w:szCs w:val="24"/>
        </w:rPr>
        <w:t>.</w:t>
      </w:r>
    </w:p>
    <w:p w14:paraId="4D87FF8B" w14:textId="77777777" w:rsidR="00E01347" w:rsidRDefault="00B0330D">
      <w:pPr>
        <w:spacing w:line="600" w:lineRule="auto"/>
        <w:ind w:firstLine="720"/>
        <w:jc w:val="both"/>
        <w:rPr>
          <w:rFonts w:eastAsia="Times New Roman"/>
          <w:szCs w:val="24"/>
        </w:rPr>
      </w:pPr>
      <w:r>
        <w:rPr>
          <w:rFonts w:eastAsia="Times New Roman"/>
          <w:szCs w:val="24"/>
        </w:rPr>
        <w:t xml:space="preserve">Πριν </w:t>
      </w:r>
      <w:r w:rsidRPr="00315EB2">
        <w:rPr>
          <w:rFonts w:eastAsia="Times New Roman"/>
          <w:szCs w:val="24"/>
        </w:rPr>
        <w:t>ξεκινήσω με το κομμάτι του αιγιαλού</w:t>
      </w:r>
      <w:r>
        <w:rPr>
          <w:rFonts w:eastAsia="Times New Roman"/>
          <w:szCs w:val="24"/>
        </w:rPr>
        <w:t>,</w:t>
      </w:r>
      <w:r w:rsidRPr="00315EB2">
        <w:rPr>
          <w:rFonts w:eastAsia="Times New Roman"/>
          <w:szCs w:val="24"/>
        </w:rPr>
        <w:t xml:space="preserve"> </w:t>
      </w:r>
      <w:r>
        <w:rPr>
          <w:rFonts w:eastAsia="Times New Roman"/>
          <w:szCs w:val="24"/>
        </w:rPr>
        <w:t>θ</w:t>
      </w:r>
      <w:r w:rsidRPr="00315EB2">
        <w:rPr>
          <w:rFonts w:eastAsia="Times New Roman"/>
          <w:szCs w:val="24"/>
        </w:rPr>
        <w:t xml:space="preserve">α </w:t>
      </w:r>
      <w:r>
        <w:rPr>
          <w:rFonts w:eastAsia="Times New Roman"/>
          <w:szCs w:val="24"/>
        </w:rPr>
        <w:t>ήθελα να</w:t>
      </w:r>
      <w:r w:rsidRPr="00315EB2">
        <w:rPr>
          <w:rFonts w:eastAsia="Times New Roman"/>
          <w:szCs w:val="24"/>
        </w:rPr>
        <w:t xml:space="preserve"> αναφερθώ λί</w:t>
      </w:r>
      <w:r w:rsidRPr="00315EB2">
        <w:rPr>
          <w:rFonts w:eastAsia="Times New Roman"/>
          <w:szCs w:val="24"/>
        </w:rPr>
        <w:t>γο στις τροπολογίες</w:t>
      </w:r>
      <w:r>
        <w:rPr>
          <w:rFonts w:eastAsia="Times New Roman"/>
          <w:szCs w:val="24"/>
        </w:rPr>
        <w:t>.</w:t>
      </w:r>
      <w:r w:rsidRPr="00315EB2">
        <w:rPr>
          <w:rFonts w:eastAsia="Times New Roman"/>
          <w:szCs w:val="24"/>
        </w:rPr>
        <w:t xml:space="preserve"> </w:t>
      </w:r>
      <w:r>
        <w:rPr>
          <w:rFonts w:eastAsia="Times New Roman"/>
          <w:szCs w:val="24"/>
        </w:rPr>
        <w:t>Έ</w:t>
      </w:r>
      <w:r w:rsidRPr="00315EB2">
        <w:rPr>
          <w:rFonts w:eastAsia="Times New Roman"/>
          <w:szCs w:val="24"/>
        </w:rPr>
        <w:t>τσι</w:t>
      </w:r>
      <w:r>
        <w:rPr>
          <w:rFonts w:eastAsia="Times New Roman"/>
          <w:szCs w:val="24"/>
        </w:rPr>
        <w:t>, στην τροπολογία με γενικό αριθμό 2</w:t>
      </w:r>
      <w:r w:rsidRPr="00315EB2">
        <w:rPr>
          <w:rFonts w:eastAsia="Times New Roman"/>
          <w:szCs w:val="24"/>
        </w:rPr>
        <w:t xml:space="preserve">087 </w:t>
      </w:r>
      <w:r>
        <w:rPr>
          <w:rFonts w:eastAsia="Times New Roman"/>
          <w:szCs w:val="24"/>
        </w:rPr>
        <w:t>και ειδικό</w:t>
      </w:r>
      <w:r w:rsidRPr="00315EB2">
        <w:rPr>
          <w:rFonts w:eastAsia="Times New Roman"/>
          <w:szCs w:val="24"/>
        </w:rPr>
        <w:t xml:space="preserve"> 277</w:t>
      </w:r>
      <w:r>
        <w:rPr>
          <w:rFonts w:eastAsia="Times New Roman"/>
          <w:szCs w:val="24"/>
        </w:rPr>
        <w:t xml:space="preserve"> που αφορά το Γενικό Λ</w:t>
      </w:r>
      <w:r w:rsidRPr="00315EB2">
        <w:rPr>
          <w:rFonts w:eastAsia="Times New Roman"/>
          <w:szCs w:val="24"/>
        </w:rPr>
        <w:t xml:space="preserve">ογιστήριο του </w:t>
      </w:r>
      <w:r>
        <w:rPr>
          <w:rFonts w:eastAsia="Times New Roman"/>
          <w:szCs w:val="24"/>
        </w:rPr>
        <w:t>Κ</w:t>
      </w:r>
      <w:r w:rsidRPr="00315EB2">
        <w:rPr>
          <w:rFonts w:eastAsia="Times New Roman"/>
          <w:szCs w:val="24"/>
        </w:rPr>
        <w:t>ράτους</w:t>
      </w:r>
      <w:r>
        <w:rPr>
          <w:rFonts w:eastAsia="Times New Roman"/>
          <w:szCs w:val="24"/>
        </w:rPr>
        <w:t>,</w:t>
      </w:r>
      <w:r w:rsidRPr="00315EB2">
        <w:rPr>
          <w:rFonts w:eastAsia="Times New Roman"/>
          <w:szCs w:val="24"/>
        </w:rPr>
        <w:t xml:space="preserve"> με την προτεινόμενη διάταξη αναμορφώνονται οι αρμοδιότητες του αυτοτελούς Τμήματος Έκτακτων Ελέγχων Χρηματοδοτούμενων Προγραμμάτων τ</w:t>
      </w:r>
      <w:r w:rsidRPr="00315EB2">
        <w:rPr>
          <w:rFonts w:eastAsia="Times New Roman"/>
          <w:szCs w:val="24"/>
        </w:rPr>
        <w:t>ης Γενικής Διεύθυνσης Ελέγχ</w:t>
      </w:r>
      <w:r>
        <w:rPr>
          <w:rFonts w:eastAsia="Times New Roman"/>
          <w:szCs w:val="24"/>
        </w:rPr>
        <w:t>ων</w:t>
      </w:r>
      <w:r w:rsidRPr="00315EB2">
        <w:rPr>
          <w:rFonts w:eastAsia="Times New Roman"/>
          <w:szCs w:val="24"/>
        </w:rPr>
        <w:t xml:space="preserve"> Συγχρηματοδοτούμενων Προγραμμάτων του Γενικού Λογιστηρίου του Κράτους</w:t>
      </w:r>
      <w:r>
        <w:rPr>
          <w:rFonts w:eastAsia="Times New Roman"/>
          <w:szCs w:val="24"/>
        </w:rPr>
        <w:t>,</w:t>
      </w:r>
      <w:r w:rsidRPr="00315EB2">
        <w:rPr>
          <w:rFonts w:eastAsia="Times New Roman"/>
          <w:szCs w:val="24"/>
        </w:rPr>
        <w:t xml:space="preserve"> προκειμένου να επέλθει πλήρης εναρμόνιση με το νομικό πλαίσιο που οριοθετεί τις αρμοδιότητες της </w:t>
      </w:r>
      <w:r>
        <w:rPr>
          <w:rFonts w:eastAsia="Times New Roman"/>
          <w:szCs w:val="24"/>
        </w:rPr>
        <w:t>α</w:t>
      </w:r>
      <w:r w:rsidRPr="00315EB2">
        <w:rPr>
          <w:rFonts w:eastAsia="Times New Roman"/>
          <w:szCs w:val="24"/>
        </w:rPr>
        <w:t xml:space="preserve">ρχής </w:t>
      </w:r>
      <w:r>
        <w:rPr>
          <w:rFonts w:eastAsia="Times New Roman"/>
          <w:szCs w:val="24"/>
        </w:rPr>
        <w:t>ε</w:t>
      </w:r>
      <w:r w:rsidRPr="00315EB2">
        <w:rPr>
          <w:rFonts w:eastAsia="Times New Roman"/>
          <w:szCs w:val="24"/>
        </w:rPr>
        <w:t>λέγχου</w:t>
      </w:r>
      <w:r>
        <w:rPr>
          <w:rFonts w:eastAsia="Times New Roman"/>
          <w:szCs w:val="24"/>
        </w:rPr>
        <w:t>.</w:t>
      </w:r>
    </w:p>
    <w:p w14:paraId="4D87FF8C" w14:textId="77777777" w:rsidR="00E01347" w:rsidRDefault="00B0330D">
      <w:pPr>
        <w:spacing w:line="600" w:lineRule="auto"/>
        <w:ind w:firstLine="720"/>
        <w:jc w:val="both"/>
        <w:rPr>
          <w:rFonts w:eastAsia="Times New Roman"/>
          <w:szCs w:val="24"/>
        </w:rPr>
      </w:pPr>
      <w:r>
        <w:rPr>
          <w:rFonts w:eastAsia="Times New Roman"/>
          <w:szCs w:val="24"/>
        </w:rPr>
        <w:lastRenderedPageBreak/>
        <w:t>Τ</w:t>
      </w:r>
      <w:r w:rsidRPr="00315EB2">
        <w:rPr>
          <w:rFonts w:eastAsia="Times New Roman"/>
          <w:szCs w:val="24"/>
        </w:rPr>
        <w:t>ο πρόβλημα που διαπιστώθηκε κατά την εφαρμ</w:t>
      </w:r>
      <w:r w:rsidRPr="00315EB2">
        <w:rPr>
          <w:rFonts w:eastAsia="Times New Roman"/>
          <w:szCs w:val="24"/>
        </w:rPr>
        <w:t>ογή της ρύθμισης</w:t>
      </w:r>
      <w:r>
        <w:rPr>
          <w:rFonts w:eastAsia="Times New Roman"/>
          <w:szCs w:val="24"/>
        </w:rPr>
        <w:t>,</w:t>
      </w:r>
      <w:r w:rsidRPr="00315EB2">
        <w:rPr>
          <w:rFonts w:eastAsia="Times New Roman"/>
          <w:szCs w:val="24"/>
        </w:rPr>
        <w:t xml:space="preserve"> της οποίας προτείνεται η τροποποίηση</w:t>
      </w:r>
      <w:r>
        <w:rPr>
          <w:rFonts w:eastAsia="Times New Roman"/>
          <w:szCs w:val="24"/>
        </w:rPr>
        <w:t>,</w:t>
      </w:r>
      <w:r w:rsidRPr="00315EB2">
        <w:rPr>
          <w:rFonts w:eastAsia="Times New Roman"/>
          <w:szCs w:val="24"/>
        </w:rPr>
        <w:t xml:space="preserve"> ήταν ο κίνδυνος να </w:t>
      </w:r>
      <w:r>
        <w:rPr>
          <w:rFonts w:eastAsia="Times New Roman"/>
          <w:szCs w:val="24"/>
        </w:rPr>
        <w:t xml:space="preserve">εμφιλοχωρήσουν </w:t>
      </w:r>
      <w:proofErr w:type="spellStart"/>
      <w:r w:rsidRPr="00315EB2">
        <w:rPr>
          <w:rFonts w:eastAsia="Times New Roman"/>
          <w:szCs w:val="24"/>
        </w:rPr>
        <w:t>ακυρότητες</w:t>
      </w:r>
      <w:proofErr w:type="spellEnd"/>
      <w:r w:rsidRPr="00315EB2">
        <w:rPr>
          <w:rFonts w:eastAsia="Times New Roman"/>
          <w:szCs w:val="24"/>
        </w:rPr>
        <w:t xml:space="preserve"> στην </w:t>
      </w:r>
      <w:r>
        <w:rPr>
          <w:rFonts w:eastAsia="Times New Roman"/>
          <w:szCs w:val="24"/>
        </w:rPr>
        <w:t>ελεγκτική</w:t>
      </w:r>
      <w:r w:rsidRPr="00315EB2">
        <w:rPr>
          <w:rFonts w:eastAsia="Times New Roman"/>
          <w:szCs w:val="24"/>
        </w:rPr>
        <w:t xml:space="preserve"> διαδικασία της </w:t>
      </w:r>
      <w:r>
        <w:rPr>
          <w:rFonts w:eastAsia="Times New Roman"/>
          <w:szCs w:val="24"/>
        </w:rPr>
        <w:t>α</w:t>
      </w:r>
      <w:r w:rsidRPr="00315EB2">
        <w:rPr>
          <w:rFonts w:eastAsia="Times New Roman"/>
          <w:szCs w:val="24"/>
        </w:rPr>
        <w:t xml:space="preserve">ρχής </w:t>
      </w:r>
      <w:r>
        <w:rPr>
          <w:rFonts w:eastAsia="Times New Roman"/>
          <w:szCs w:val="24"/>
        </w:rPr>
        <w:t>ε</w:t>
      </w:r>
      <w:r w:rsidRPr="00315EB2">
        <w:rPr>
          <w:rFonts w:eastAsia="Times New Roman"/>
          <w:szCs w:val="24"/>
        </w:rPr>
        <w:t>λέγχου που διενεργείται σε συνέχεια εισαγγελικών παραγγελιών</w:t>
      </w:r>
      <w:r>
        <w:rPr>
          <w:rFonts w:eastAsia="Times New Roman"/>
          <w:szCs w:val="24"/>
        </w:rPr>
        <w:t>.</w:t>
      </w:r>
      <w:r w:rsidRPr="00315EB2">
        <w:rPr>
          <w:rFonts w:eastAsia="Times New Roman"/>
          <w:szCs w:val="24"/>
        </w:rPr>
        <w:t xml:space="preserve"> </w:t>
      </w:r>
      <w:r>
        <w:rPr>
          <w:rFonts w:eastAsia="Times New Roman"/>
          <w:szCs w:val="24"/>
        </w:rPr>
        <w:t>Έτσι, ε</w:t>
      </w:r>
      <w:r w:rsidRPr="00315EB2">
        <w:rPr>
          <w:rFonts w:eastAsia="Times New Roman"/>
          <w:szCs w:val="24"/>
        </w:rPr>
        <w:t xml:space="preserve">πιδιώκεται να διασφαλιστεί το κύρος των ελέγχων που διενεργεί </w:t>
      </w:r>
      <w:r>
        <w:rPr>
          <w:rFonts w:eastAsia="Times New Roman"/>
          <w:szCs w:val="24"/>
        </w:rPr>
        <w:t xml:space="preserve">η </w:t>
      </w:r>
      <w:r w:rsidRPr="00315EB2">
        <w:rPr>
          <w:rFonts w:eastAsia="Times New Roman"/>
          <w:szCs w:val="24"/>
        </w:rPr>
        <w:t>Επιτροπή Δημοσιονομικού Ελέγχου</w:t>
      </w:r>
      <w:r>
        <w:rPr>
          <w:rFonts w:eastAsia="Times New Roman"/>
          <w:szCs w:val="24"/>
        </w:rPr>
        <w:t>.</w:t>
      </w:r>
    </w:p>
    <w:p w14:paraId="4D87FF8D" w14:textId="77777777" w:rsidR="00E01347" w:rsidRDefault="00B0330D">
      <w:pPr>
        <w:spacing w:line="600" w:lineRule="auto"/>
        <w:ind w:firstLine="720"/>
        <w:jc w:val="both"/>
        <w:rPr>
          <w:rFonts w:eastAsia="Times New Roman"/>
          <w:szCs w:val="24"/>
        </w:rPr>
      </w:pPr>
      <w:r>
        <w:rPr>
          <w:rFonts w:eastAsia="Times New Roman"/>
          <w:szCs w:val="24"/>
        </w:rPr>
        <w:t>Μ</w:t>
      </w:r>
      <w:r w:rsidRPr="00315EB2">
        <w:rPr>
          <w:rFonts w:eastAsia="Times New Roman"/>
          <w:szCs w:val="24"/>
        </w:rPr>
        <w:t xml:space="preserve">ε το άλλο άρθρο της συγκεκριμένης τροπολογίας προτείνεται να παραταθούν μέχρι τις 30 Απριλίου </w:t>
      </w:r>
      <w:r>
        <w:rPr>
          <w:rFonts w:eastAsia="Times New Roman"/>
          <w:szCs w:val="24"/>
        </w:rPr>
        <w:t>οι</w:t>
      </w:r>
      <w:r w:rsidRPr="00315EB2">
        <w:rPr>
          <w:rFonts w:eastAsia="Times New Roman"/>
          <w:szCs w:val="24"/>
        </w:rPr>
        <w:t xml:space="preserve"> προθεσμί</w:t>
      </w:r>
      <w:r>
        <w:rPr>
          <w:rFonts w:eastAsia="Times New Roman"/>
          <w:szCs w:val="24"/>
        </w:rPr>
        <w:t>ες</w:t>
      </w:r>
      <w:r w:rsidRPr="00315EB2">
        <w:rPr>
          <w:rFonts w:eastAsia="Times New Roman"/>
          <w:szCs w:val="24"/>
        </w:rPr>
        <w:t xml:space="preserve"> για την έκδοση συμψηφιστικών χρηματικών ενταλμάτων</w:t>
      </w:r>
      <w:r>
        <w:rPr>
          <w:rFonts w:eastAsia="Times New Roman"/>
          <w:szCs w:val="24"/>
        </w:rPr>
        <w:t>,</w:t>
      </w:r>
      <w:r w:rsidRPr="00315EB2">
        <w:rPr>
          <w:rFonts w:eastAsia="Times New Roman"/>
          <w:szCs w:val="24"/>
        </w:rPr>
        <w:t xml:space="preserve"> τακτικών και προπληρωμής</w:t>
      </w:r>
      <w:r>
        <w:rPr>
          <w:rFonts w:eastAsia="Times New Roman"/>
          <w:szCs w:val="24"/>
        </w:rPr>
        <w:t>,</w:t>
      </w:r>
      <w:r w:rsidRPr="00315EB2">
        <w:rPr>
          <w:rFonts w:eastAsia="Times New Roman"/>
          <w:szCs w:val="24"/>
        </w:rPr>
        <w:t xml:space="preserve"> και η διενέργεια των </w:t>
      </w:r>
      <w:proofErr w:type="spellStart"/>
      <w:r>
        <w:rPr>
          <w:rFonts w:eastAsia="Times New Roman"/>
          <w:szCs w:val="24"/>
        </w:rPr>
        <w:t>τακτοποιητικών</w:t>
      </w:r>
      <w:proofErr w:type="spellEnd"/>
      <w:r>
        <w:rPr>
          <w:rFonts w:eastAsia="Times New Roman"/>
          <w:szCs w:val="24"/>
        </w:rPr>
        <w:t xml:space="preserve"> </w:t>
      </w:r>
      <w:r w:rsidRPr="00315EB2">
        <w:rPr>
          <w:rFonts w:eastAsia="Times New Roman"/>
          <w:szCs w:val="24"/>
        </w:rPr>
        <w:t>λογιστικών εγγραφών</w:t>
      </w:r>
      <w:r>
        <w:rPr>
          <w:rFonts w:eastAsia="Times New Roman"/>
          <w:szCs w:val="24"/>
        </w:rPr>
        <w:t>.</w:t>
      </w:r>
      <w:r w:rsidRPr="00315EB2">
        <w:rPr>
          <w:rFonts w:eastAsia="Times New Roman"/>
          <w:szCs w:val="24"/>
        </w:rPr>
        <w:t xml:space="preserve"> </w:t>
      </w:r>
      <w:r>
        <w:rPr>
          <w:rFonts w:eastAsia="Times New Roman"/>
          <w:szCs w:val="24"/>
        </w:rPr>
        <w:t>Ε</w:t>
      </w:r>
      <w:r w:rsidRPr="00315EB2">
        <w:rPr>
          <w:rFonts w:eastAsia="Times New Roman"/>
          <w:szCs w:val="24"/>
        </w:rPr>
        <w:t xml:space="preserve">ίχαμε ήδη ζητήσει πάλι μία </w:t>
      </w:r>
      <w:r>
        <w:rPr>
          <w:rFonts w:eastAsia="Times New Roman"/>
          <w:szCs w:val="24"/>
        </w:rPr>
        <w:t xml:space="preserve">παράταση, δεν κατέστη δυνατό να </w:t>
      </w:r>
      <w:r w:rsidRPr="00315EB2">
        <w:rPr>
          <w:rFonts w:eastAsia="Times New Roman"/>
          <w:szCs w:val="24"/>
        </w:rPr>
        <w:t xml:space="preserve">ολοκληρωθούν </w:t>
      </w:r>
      <w:r>
        <w:rPr>
          <w:rFonts w:eastAsia="Times New Roman"/>
          <w:szCs w:val="24"/>
        </w:rPr>
        <w:t>και γι’</w:t>
      </w:r>
      <w:r w:rsidRPr="00315EB2">
        <w:rPr>
          <w:rFonts w:eastAsia="Times New Roman"/>
          <w:szCs w:val="24"/>
        </w:rPr>
        <w:t xml:space="preserve"> αυτό ζητάμε και δεύτερη που πηγαίνει τώρα </w:t>
      </w:r>
      <w:r>
        <w:rPr>
          <w:rFonts w:eastAsia="Times New Roman"/>
          <w:szCs w:val="24"/>
        </w:rPr>
        <w:t>μ</w:t>
      </w:r>
      <w:r w:rsidRPr="00315EB2">
        <w:rPr>
          <w:rFonts w:eastAsia="Times New Roman"/>
          <w:szCs w:val="24"/>
        </w:rPr>
        <w:t>έχρι τις 3</w:t>
      </w:r>
      <w:r>
        <w:rPr>
          <w:rFonts w:eastAsia="Times New Roman"/>
          <w:szCs w:val="24"/>
        </w:rPr>
        <w:t>0 Απριλίου.</w:t>
      </w:r>
    </w:p>
    <w:p w14:paraId="4D87FF8E" w14:textId="77777777" w:rsidR="00E01347" w:rsidRDefault="00B0330D">
      <w:pPr>
        <w:spacing w:line="600" w:lineRule="auto"/>
        <w:ind w:firstLine="720"/>
        <w:jc w:val="both"/>
        <w:rPr>
          <w:rFonts w:eastAsia="Times New Roman"/>
          <w:szCs w:val="24"/>
        </w:rPr>
      </w:pPr>
      <w:r>
        <w:rPr>
          <w:rFonts w:eastAsia="Times New Roman"/>
          <w:szCs w:val="24"/>
        </w:rPr>
        <w:t>Σ</w:t>
      </w:r>
      <w:r w:rsidRPr="00315EB2">
        <w:rPr>
          <w:rFonts w:eastAsia="Times New Roman"/>
          <w:szCs w:val="24"/>
        </w:rPr>
        <w:t>τη</w:t>
      </w:r>
      <w:r>
        <w:rPr>
          <w:rFonts w:eastAsia="Times New Roman"/>
          <w:szCs w:val="24"/>
        </w:rPr>
        <w:t>ν τροπολογία με γενικό</w:t>
      </w:r>
      <w:r>
        <w:rPr>
          <w:rFonts w:eastAsia="Times New Roman"/>
          <w:szCs w:val="24"/>
        </w:rPr>
        <w:t xml:space="preserve"> αριθμό 2089 και ειδικό</w:t>
      </w:r>
      <w:r w:rsidRPr="00315EB2">
        <w:rPr>
          <w:rFonts w:eastAsia="Times New Roman"/>
          <w:szCs w:val="24"/>
        </w:rPr>
        <w:t xml:space="preserve"> 278 για τα προϊόντα απόσταξης </w:t>
      </w:r>
      <w:r>
        <w:rPr>
          <w:rFonts w:eastAsia="Times New Roman"/>
          <w:szCs w:val="24"/>
        </w:rPr>
        <w:t>μικρών</w:t>
      </w:r>
      <w:r w:rsidRPr="00315EB2">
        <w:rPr>
          <w:rFonts w:eastAsia="Times New Roman"/>
          <w:szCs w:val="24"/>
        </w:rPr>
        <w:t xml:space="preserve"> </w:t>
      </w:r>
      <w:proofErr w:type="spellStart"/>
      <w:r w:rsidRPr="00315EB2">
        <w:rPr>
          <w:rFonts w:eastAsia="Times New Roman"/>
          <w:szCs w:val="24"/>
        </w:rPr>
        <w:t>αποσταγματοποιών</w:t>
      </w:r>
      <w:proofErr w:type="spellEnd"/>
      <w:r>
        <w:rPr>
          <w:rFonts w:eastAsia="Times New Roman"/>
          <w:szCs w:val="24"/>
        </w:rPr>
        <w:t>,</w:t>
      </w:r>
      <w:r w:rsidRPr="00315EB2">
        <w:rPr>
          <w:rFonts w:eastAsia="Times New Roman"/>
          <w:szCs w:val="24"/>
        </w:rPr>
        <w:t xml:space="preserve"> ερχόμαστε </w:t>
      </w:r>
      <w:r>
        <w:rPr>
          <w:rFonts w:eastAsia="Times New Roman"/>
          <w:szCs w:val="24"/>
        </w:rPr>
        <w:t xml:space="preserve">να </w:t>
      </w:r>
      <w:r w:rsidRPr="00315EB2">
        <w:rPr>
          <w:rFonts w:eastAsia="Times New Roman"/>
          <w:szCs w:val="24"/>
        </w:rPr>
        <w:t xml:space="preserve">δώσουμε μία δυνατότητα να μπορέσουν να διαθέσουν τα προϊόντα τους </w:t>
      </w:r>
      <w:r>
        <w:rPr>
          <w:rFonts w:eastAsia="Times New Roman"/>
          <w:szCs w:val="24"/>
        </w:rPr>
        <w:t>α</w:t>
      </w:r>
      <w:r w:rsidRPr="00315EB2">
        <w:rPr>
          <w:rFonts w:eastAsia="Times New Roman"/>
          <w:szCs w:val="24"/>
        </w:rPr>
        <w:t xml:space="preserve">υτοί που κατέχουν </w:t>
      </w:r>
      <w:r>
        <w:rPr>
          <w:rFonts w:eastAsia="Times New Roman"/>
          <w:szCs w:val="24"/>
        </w:rPr>
        <w:t xml:space="preserve">τους </w:t>
      </w:r>
      <w:proofErr w:type="spellStart"/>
      <w:r>
        <w:rPr>
          <w:rFonts w:eastAsia="Times New Roman"/>
          <w:szCs w:val="24"/>
        </w:rPr>
        <w:t>άμβυκες</w:t>
      </w:r>
      <w:proofErr w:type="spellEnd"/>
      <w:r>
        <w:rPr>
          <w:rFonts w:eastAsia="Times New Roman"/>
          <w:szCs w:val="24"/>
        </w:rPr>
        <w:t>.</w:t>
      </w:r>
      <w:r w:rsidRPr="00315EB2">
        <w:rPr>
          <w:rFonts w:eastAsia="Times New Roman"/>
          <w:szCs w:val="24"/>
        </w:rPr>
        <w:t xml:space="preserve"> Δεν μιλάμε για τους παραγωγούς</w:t>
      </w:r>
      <w:r>
        <w:rPr>
          <w:rFonts w:eastAsia="Times New Roman"/>
          <w:szCs w:val="24"/>
        </w:rPr>
        <w:t>.</w:t>
      </w:r>
      <w:r w:rsidRPr="00315EB2">
        <w:rPr>
          <w:rFonts w:eastAsia="Times New Roman"/>
          <w:szCs w:val="24"/>
        </w:rPr>
        <w:t xml:space="preserve"> </w:t>
      </w:r>
      <w:r>
        <w:rPr>
          <w:rFonts w:eastAsia="Times New Roman"/>
          <w:szCs w:val="24"/>
        </w:rPr>
        <w:t>Ο</w:t>
      </w:r>
      <w:r w:rsidRPr="00315EB2">
        <w:rPr>
          <w:rFonts w:eastAsia="Times New Roman"/>
          <w:szCs w:val="24"/>
        </w:rPr>
        <w:t xml:space="preserve">ι παραγωγοί οι οποίοι είναι </w:t>
      </w:r>
      <w:r>
        <w:rPr>
          <w:rFonts w:eastAsia="Times New Roman"/>
          <w:szCs w:val="24"/>
        </w:rPr>
        <w:t>οι</w:t>
      </w:r>
      <w:r w:rsidRPr="00315EB2">
        <w:rPr>
          <w:rFonts w:eastAsia="Times New Roman"/>
          <w:szCs w:val="24"/>
        </w:rPr>
        <w:t xml:space="preserve"> δ</w:t>
      </w:r>
      <w:r w:rsidRPr="00315EB2">
        <w:rPr>
          <w:rFonts w:eastAsia="Times New Roman"/>
          <w:szCs w:val="24"/>
        </w:rPr>
        <w:t>ιήμερ</w:t>
      </w:r>
      <w:r>
        <w:rPr>
          <w:rFonts w:eastAsia="Times New Roman"/>
          <w:szCs w:val="24"/>
        </w:rPr>
        <w:t>οι,</w:t>
      </w:r>
      <w:r w:rsidRPr="00315EB2">
        <w:rPr>
          <w:rFonts w:eastAsia="Times New Roman"/>
          <w:szCs w:val="24"/>
        </w:rPr>
        <w:t xml:space="preserve"> αυτ</w:t>
      </w:r>
      <w:r>
        <w:rPr>
          <w:rFonts w:eastAsia="Times New Roman"/>
          <w:szCs w:val="24"/>
        </w:rPr>
        <w:t>οί</w:t>
      </w:r>
      <w:r w:rsidRPr="00315EB2">
        <w:rPr>
          <w:rFonts w:eastAsia="Times New Roman"/>
          <w:szCs w:val="24"/>
        </w:rPr>
        <w:t xml:space="preserve"> που βράζουν το τσίπουρο </w:t>
      </w:r>
      <w:r>
        <w:rPr>
          <w:rFonts w:eastAsia="Times New Roman"/>
          <w:szCs w:val="24"/>
        </w:rPr>
        <w:t>ή την</w:t>
      </w:r>
      <w:r w:rsidRPr="00315EB2">
        <w:rPr>
          <w:rFonts w:eastAsia="Times New Roman"/>
          <w:szCs w:val="24"/>
        </w:rPr>
        <w:t xml:space="preserve"> ρακί</w:t>
      </w:r>
      <w:r>
        <w:rPr>
          <w:rFonts w:eastAsia="Times New Roman"/>
          <w:szCs w:val="24"/>
        </w:rPr>
        <w:t>,</w:t>
      </w:r>
      <w:r w:rsidRPr="00315EB2">
        <w:rPr>
          <w:rFonts w:eastAsia="Times New Roman"/>
          <w:szCs w:val="24"/>
        </w:rPr>
        <w:t xml:space="preserve"> παραμένουν κανονικά </w:t>
      </w:r>
      <w:r w:rsidRPr="00315EB2">
        <w:rPr>
          <w:rFonts w:eastAsia="Times New Roman"/>
          <w:szCs w:val="24"/>
        </w:rPr>
        <w:lastRenderedPageBreak/>
        <w:t>στη διάταξη</w:t>
      </w:r>
      <w:r>
        <w:rPr>
          <w:rFonts w:eastAsia="Times New Roman"/>
          <w:szCs w:val="24"/>
        </w:rPr>
        <w:t>.</w:t>
      </w:r>
      <w:r w:rsidRPr="00315EB2">
        <w:rPr>
          <w:rFonts w:eastAsia="Times New Roman"/>
          <w:szCs w:val="24"/>
        </w:rPr>
        <w:t xml:space="preserve"> </w:t>
      </w:r>
      <w:r>
        <w:rPr>
          <w:rFonts w:eastAsia="Times New Roman"/>
          <w:szCs w:val="24"/>
        </w:rPr>
        <w:t>Εδώ αυτοί</w:t>
      </w:r>
      <w:r w:rsidRPr="00315EB2">
        <w:rPr>
          <w:rFonts w:eastAsia="Times New Roman"/>
          <w:szCs w:val="24"/>
        </w:rPr>
        <w:t xml:space="preserve"> που κατέχουν τους </w:t>
      </w:r>
      <w:proofErr w:type="spellStart"/>
      <w:r w:rsidRPr="00315EB2">
        <w:rPr>
          <w:rFonts w:eastAsia="Times New Roman"/>
          <w:szCs w:val="24"/>
        </w:rPr>
        <w:t>άμβυκες</w:t>
      </w:r>
      <w:proofErr w:type="spellEnd"/>
      <w:r w:rsidRPr="00315EB2">
        <w:rPr>
          <w:rFonts w:eastAsia="Times New Roman"/>
          <w:szCs w:val="24"/>
        </w:rPr>
        <w:t xml:space="preserve"> και </w:t>
      </w:r>
      <w:r>
        <w:rPr>
          <w:rFonts w:eastAsia="Times New Roman"/>
          <w:szCs w:val="24"/>
        </w:rPr>
        <w:t>κάνουν τις</w:t>
      </w:r>
      <w:r w:rsidRPr="00315EB2">
        <w:rPr>
          <w:rFonts w:eastAsia="Times New Roman"/>
          <w:szCs w:val="24"/>
        </w:rPr>
        <w:t xml:space="preserve"> αποστάσεις για λογαριασμό άλλων</w:t>
      </w:r>
      <w:r>
        <w:rPr>
          <w:rFonts w:eastAsia="Times New Roman"/>
          <w:szCs w:val="24"/>
        </w:rPr>
        <w:t>,</w:t>
      </w:r>
      <w:r w:rsidRPr="00315EB2">
        <w:rPr>
          <w:rFonts w:eastAsia="Times New Roman"/>
          <w:szCs w:val="24"/>
        </w:rPr>
        <w:t xml:space="preserve"> επειδή τα δικαιώματα που </w:t>
      </w:r>
      <w:r>
        <w:rPr>
          <w:rFonts w:eastAsia="Times New Roman"/>
          <w:szCs w:val="24"/>
        </w:rPr>
        <w:t xml:space="preserve">είχαν πάρει τα είχαν πάρει σε </w:t>
      </w:r>
      <w:r w:rsidRPr="00315EB2">
        <w:rPr>
          <w:rFonts w:eastAsia="Times New Roman"/>
          <w:szCs w:val="24"/>
        </w:rPr>
        <w:t>προϊόν</w:t>
      </w:r>
      <w:r>
        <w:rPr>
          <w:rFonts w:eastAsia="Times New Roman"/>
          <w:szCs w:val="24"/>
        </w:rPr>
        <w:t>,</w:t>
      </w:r>
      <w:r w:rsidRPr="00315EB2">
        <w:rPr>
          <w:rFonts w:eastAsia="Times New Roman"/>
          <w:szCs w:val="24"/>
        </w:rPr>
        <w:t xml:space="preserve"> τους δίνουμε τη δυνατότητ</w:t>
      </w:r>
      <w:r w:rsidRPr="00315EB2">
        <w:rPr>
          <w:rFonts w:eastAsia="Times New Roman"/>
          <w:szCs w:val="24"/>
        </w:rPr>
        <w:t>α</w:t>
      </w:r>
      <w:r>
        <w:rPr>
          <w:rFonts w:eastAsia="Times New Roman"/>
          <w:szCs w:val="24"/>
        </w:rPr>
        <w:t>,</w:t>
      </w:r>
      <w:r w:rsidRPr="00315EB2">
        <w:rPr>
          <w:rFonts w:eastAsia="Times New Roman"/>
          <w:szCs w:val="24"/>
        </w:rPr>
        <w:t xml:space="preserve"> επειδή βάζουμ</w:t>
      </w:r>
      <w:r>
        <w:rPr>
          <w:rFonts w:eastAsia="Times New Roman"/>
          <w:szCs w:val="24"/>
        </w:rPr>
        <w:t>ε κάποιες δεσμεύσεις για λόγους, κ</w:t>
      </w:r>
      <w:r w:rsidRPr="00315EB2">
        <w:rPr>
          <w:rFonts w:eastAsia="Times New Roman"/>
          <w:szCs w:val="24"/>
        </w:rPr>
        <w:t>ατ</w:t>
      </w:r>
      <w:r>
        <w:rPr>
          <w:rFonts w:eastAsia="Times New Roman"/>
          <w:szCs w:val="24"/>
        </w:rPr>
        <w:t xml:space="preserve">’ </w:t>
      </w:r>
      <w:r w:rsidRPr="00315EB2">
        <w:rPr>
          <w:rFonts w:eastAsia="Times New Roman"/>
          <w:szCs w:val="24"/>
        </w:rPr>
        <w:t>αρχ</w:t>
      </w:r>
      <w:r>
        <w:rPr>
          <w:rFonts w:eastAsia="Times New Roman"/>
          <w:szCs w:val="24"/>
        </w:rPr>
        <w:t>άς</w:t>
      </w:r>
      <w:r>
        <w:rPr>
          <w:rFonts w:eastAsia="Times New Roman"/>
          <w:szCs w:val="24"/>
        </w:rPr>
        <w:t>,</w:t>
      </w:r>
      <w:r w:rsidRPr="00315EB2">
        <w:rPr>
          <w:rFonts w:eastAsia="Times New Roman"/>
          <w:szCs w:val="24"/>
        </w:rPr>
        <w:t xml:space="preserve"> υγείας </w:t>
      </w:r>
      <w:r>
        <w:rPr>
          <w:rFonts w:eastAsia="Times New Roman"/>
          <w:szCs w:val="24"/>
        </w:rPr>
        <w:t>-</w:t>
      </w:r>
      <w:r w:rsidRPr="00315EB2">
        <w:rPr>
          <w:rFonts w:eastAsia="Times New Roman"/>
          <w:szCs w:val="24"/>
        </w:rPr>
        <w:t xml:space="preserve">είναι πάρα πολύ σημαντικό και να ξέρουν αυτοί που θα καταναλώσουν το </w:t>
      </w:r>
      <w:r>
        <w:rPr>
          <w:rFonts w:eastAsia="Times New Roman"/>
          <w:szCs w:val="24"/>
        </w:rPr>
        <w:t>χύμα προϊόν ότι</w:t>
      </w:r>
      <w:r w:rsidRPr="00315EB2">
        <w:rPr>
          <w:rFonts w:eastAsia="Times New Roman"/>
          <w:szCs w:val="24"/>
        </w:rPr>
        <w:t xml:space="preserve"> έχουμε βάλει κάποιες </w:t>
      </w:r>
      <w:r>
        <w:rPr>
          <w:rFonts w:eastAsia="Times New Roman"/>
          <w:szCs w:val="24"/>
        </w:rPr>
        <w:t>δεσμεύσεις- μ</w:t>
      </w:r>
      <w:r w:rsidRPr="00315EB2">
        <w:rPr>
          <w:rFonts w:eastAsia="Times New Roman"/>
          <w:szCs w:val="24"/>
        </w:rPr>
        <w:t xml:space="preserve">ε αυτή τη λογική τους δίνουμε τώρα </w:t>
      </w:r>
      <w:r>
        <w:rPr>
          <w:rFonts w:eastAsia="Times New Roman"/>
          <w:szCs w:val="24"/>
        </w:rPr>
        <w:t>έ</w:t>
      </w:r>
      <w:r w:rsidRPr="00315EB2">
        <w:rPr>
          <w:rFonts w:eastAsia="Times New Roman"/>
          <w:szCs w:val="24"/>
        </w:rPr>
        <w:t xml:space="preserve">να διάστημα να μπορούν με τις </w:t>
      </w:r>
      <w:r>
        <w:rPr>
          <w:rFonts w:eastAsia="Times New Roman"/>
          <w:szCs w:val="24"/>
        </w:rPr>
        <w:t>ίδιες,</w:t>
      </w:r>
      <w:r w:rsidRPr="00315EB2">
        <w:rPr>
          <w:rFonts w:eastAsia="Times New Roman"/>
          <w:szCs w:val="24"/>
        </w:rPr>
        <w:t xml:space="preserve"> </w:t>
      </w:r>
      <w:r>
        <w:rPr>
          <w:rFonts w:eastAsia="Times New Roman"/>
          <w:szCs w:val="24"/>
        </w:rPr>
        <w:t>όμως,</w:t>
      </w:r>
      <w:r w:rsidRPr="00315EB2">
        <w:rPr>
          <w:rFonts w:eastAsia="Times New Roman"/>
          <w:szCs w:val="24"/>
        </w:rPr>
        <w:t xml:space="preserve"> προϋποθέσεις να διαθέσουν το προϊόν τους για ένα χρόνο</w:t>
      </w:r>
      <w:r>
        <w:rPr>
          <w:rFonts w:eastAsia="Times New Roman"/>
          <w:szCs w:val="24"/>
        </w:rPr>
        <w:t>.</w:t>
      </w:r>
    </w:p>
    <w:p w14:paraId="4D87FF8F"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Βέβαια, θα πρέπει να δηλώσουν τα αποθέματά τους στο </w:t>
      </w:r>
      <w:r>
        <w:rPr>
          <w:rFonts w:eastAsia="Times New Roman" w:cs="Times New Roman"/>
          <w:szCs w:val="24"/>
        </w:rPr>
        <w:t>τ</w:t>
      </w:r>
      <w:r>
        <w:rPr>
          <w:rFonts w:eastAsia="Times New Roman" w:cs="Times New Roman"/>
          <w:szCs w:val="24"/>
        </w:rPr>
        <w:t>αμείο, όπως επίσης και μέσα στο</w:t>
      </w:r>
      <w:r>
        <w:rPr>
          <w:rFonts w:eastAsia="Times New Roman" w:cs="Times New Roman"/>
          <w:szCs w:val="24"/>
        </w:rPr>
        <w:t>ν</w:t>
      </w:r>
      <w:r>
        <w:rPr>
          <w:rFonts w:eastAsia="Times New Roman" w:cs="Times New Roman"/>
          <w:szCs w:val="24"/>
        </w:rPr>
        <w:t xml:space="preserve"> χρόνο θα πρέπει να</w:t>
      </w:r>
      <w:r>
        <w:rPr>
          <w:rFonts w:ascii="Segoe UI" w:eastAsia="Times New Roman" w:hAnsi="Segoe UI" w:cs="Segoe UI"/>
          <w:color w:val="212121"/>
          <w:sz w:val="22"/>
          <w:szCs w:val="22"/>
          <w:shd w:val="clear" w:color="auto" w:fill="FFFFFF"/>
        </w:rPr>
        <w:t xml:space="preserve"> </w:t>
      </w:r>
      <w:r w:rsidRPr="009B4D96">
        <w:rPr>
          <w:rFonts w:eastAsia="Times New Roman" w:cs="Times New Roman"/>
          <w:szCs w:val="24"/>
        </w:rPr>
        <w:t>έχουν ολοκληρώσει την πώληση των αποθεμάτων</w:t>
      </w:r>
      <w:r>
        <w:rPr>
          <w:rFonts w:eastAsia="Times New Roman" w:cs="Times New Roman"/>
          <w:szCs w:val="24"/>
        </w:rPr>
        <w:t>.</w:t>
      </w:r>
    </w:p>
    <w:p w14:paraId="4D87FF90"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Σ</w:t>
      </w:r>
      <w:r w:rsidRPr="009B4D96">
        <w:rPr>
          <w:rFonts w:eastAsia="Times New Roman" w:cs="Times New Roman"/>
          <w:szCs w:val="24"/>
        </w:rPr>
        <w:t>το δεύτερο άρθρο της ίδιας τροπολογί</w:t>
      </w:r>
      <w:r w:rsidRPr="009B4D96">
        <w:rPr>
          <w:rFonts w:eastAsia="Times New Roman" w:cs="Times New Roman"/>
          <w:szCs w:val="24"/>
        </w:rPr>
        <w:t>ας έχουμε ρυθμίσεις για το αποθεματικό κεφάλαιο της ΕΤΑ</w:t>
      </w:r>
      <w:r>
        <w:rPr>
          <w:rFonts w:eastAsia="Times New Roman" w:cs="Times New Roman"/>
          <w:szCs w:val="24"/>
        </w:rPr>
        <w:t>Δ. Με την κείμενη νομοθεσία</w:t>
      </w:r>
      <w:r w:rsidRPr="009B4D96">
        <w:rPr>
          <w:rFonts w:eastAsia="Times New Roman" w:cs="Times New Roman"/>
          <w:szCs w:val="24"/>
        </w:rPr>
        <w:t xml:space="preserve"> η εταιρεία </w:t>
      </w:r>
      <w:r>
        <w:rPr>
          <w:rFonts w:eastAsia="Times New Roman" w:cs="Times New Roman"/>
          <w:szCs w:val="24"/>
        </w:rPr>
        <w:t>«</w:t>
      </w:r>
      <w:r w:rsidRPr="009B4D96">
        <w:rPr>
          <w:rFonts w:eastAsia="Times New Roman" w:cs="Times New Roman"/>
          <w:szCs w:val="24"/>
        </w:rPr>
        <w:t>Ελληνικά Τουριστικά Ακίνητα Α.Ε.</w:t>
      </w:r>
      <w:r>
        <w:rPr>
          <w:rFonts w:eastAsia="Times New Roman" w:cs="Times New Roman"/>
          <w:szCs w:val="24"/>
        </w:rPr>
        <w:t>»</w:t>
      </w:r>
      <w:r w:rsidRPr="009B4D96">
        <w:rPr>
          <w:rFonts w:eastAsia="Times New Roman" w:cs="Times New Roman"/>
          <w:szCs w:val="24"/>
        </w:rPr>
        <w:t xml:space="preserve"> υποχρεώθηκε να σχηματίσει ειδικό αποθεματικό ύψους ίσου προς το 12,5% της αξίας του δικαιώματος διοίκησης και διαχείρισης των π</w:t>
      </w:r>
      <w:r w:rsidRPr="009B4D96">
        <w:rPr>
          <w:rFonts w:eastAsia="Times New Roman" w:cs="Times New Roman"/>
          <w:szCs w:val="24"/>
        </w:rPr>
        <w:t>εριουσιακών στοιχείων που απέκτησε από τον</w:t>
      </w:r>
      <w:r>
        <w:rPr>
          <w:rFonts w:eastAsia="Times New Roman" w:cs="Times New Roman"/>
          <w:szCs w:val="24"/>
        </w:rPr>
        <w:t xml:space="preserve"> ΕΟΤ. </w:t>
      </w:r>
    </w:p>
    <w:p w14:paraId="4D87FF91"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Η</w:t>
      </w:r>
      <w:r w:rsidRPr="009B4D96">
        <w:rPr>
          <w:rFonts w:eastAsia="Times New Roman" w:cs="Times New Roman"/>
          <w:szCs w:val="24"/>
        </w:rPr>
        <w:t xml:space="preserve"> δημιουργία </w:t>
      </w:r>
      <w:r>
        <w:rPr>
          <w:rFonts w:eastAsia="Times New Roman" w:cs="Times New Roman"/>
          <w:szCs w:val="24"/>
        </w:rPr>
        <w:t xml:space="preserve">αυτού </w:t>
      </w:r>
      <w:r w:rsidRPr="009B4D96">
        <w:rPr>
          <w:rFonts w:eastAsia="Times New Roman" w:cs="Times New Roman"/>
          <w:szCs w:val="24"/>
        </w:rPr>
        <w:t>του ειδικού αποθεματικού κεφαλαίου δεν υπ</w:t>
      </w:r>
      <w:r>
        <w:rPr>
          <w:rFonts w:eastAsia="Times New Roman" w:cs="Times New Roman"/>
          <w:szCs w:val="24"/>
        </w:rPr>
        <w:t xml:space="preserve">αγόταν </w:t>
      </w:r>
      <w:r w:rsidRPr="009B4D96">
        <w:rPr>
          <w:rFonts w:eastAsia="Times New Roman" w:cs="Times New Roman"/>
          <w:szCs w:val="24"/>
        </w:rPr>
        <w:t>σε καμ</w:t>
      </w:r>
      <w:r>
        <w:rPr>
          <w:rFonts w:eastAsia="Times New Roman" w:cs="Times New Roman"/>
          <w:szCs w:val="24"/>
        </w:rPr>
        <w:t>μ</w:t>
      </w:r>
      <w:r w:rsidRPr="009B4D96">
        <w:rPr>
          <w:rFonts w:eastAsia="Times New Roman" w:cs="Times New Roman"/>
          <w:szCs w:val="24"/>
        </w:rPr>
        <w:t>ία φορολογία και οριζόταν ότι μετά την παρέλευση</w:t>
      </w:r>
      <w:r>
        <w:rPr>
          <w:rFonts w:eastAsia="Times New Roman" w:cs="Times New Roman"/>
          <w:szCs w:val="24"/>
        </w:rPr>
        <w:t xml:space="preserve"> δέκα </w:t>
      </w:r>
      <w:r w:rsidRPr="009B4D96">
        <w:rPr>
          <w:rFonts w:eastAsia="Times New Roman" w:cs="Times New Roman"/>
          <w:szCs w:val="24"/>
        </w:rPr>
        <w:t>ετών από τη δημοσίευση του νόμου</w:t>
      </w:r>
      <w:r>
        <w:rPr>
          <w:rFonts w:eastAsia="Times New Roman" w:cs="Times New Roman"/>
          <w:szCs w:val="24"/>
        </w:rPr>
        <w:t>,</w:t>
      </w:r>
      <w:r w:rsidRPr="009B4D96">
        <w:rPr>
          <w:rFonts w:eastAsia="Times New Roman" w:cs="Times New Roman"/>
          <w:szCs w:val="24"/>
        </w:rPr>
        <w:t xml:space="preserve"> αυτό το ειδικό αποθεματικό κεφάλαιο μπορεί να</w:t>
      </w:r>
      <w:r w:rsidRPr="009B4D96">
        <w:rPr>
          <w:rFonts w:eastAsia="Times New Roman" w:cs="Times New Roman"/>
          <w:szCs w:val="24"/>
        </w:rPr>
        <w:t xml:space="preserve"> κεφαλαιοποιείται με απόφαση γενικής συνέλευσης των μετόχων της εταιρείας</w:t>
      </w:r>
      <w:r>
        <w:rPr>
          <w:rFonts w:eastAsia="Times New Roman" w:cs="Times New Roman"/>
          <w:szCs w:val="24"/>
        </w:rPr>
        <w:t>. Ε</w:t>
      </w:r>
      <w:r w:rsidRPr="009B4D96">
        <w:rPr>
          <w:rFonts w:eastAsia="Times New Roman" w:cs="Times New Roman"/>
          <w:szCs w:val="24"/>
        </w:rPr>
        <w:t xml:space="preserve">πειδή </w:t>
      </w:r>
      <w:r>
        <w:rPr>
          <w:rFonts w:eastAsia="Times New Roman" w:cs="Times New Roman"/>
          <w:szCs w:val="24"/>
        </w:rPr>
        <w:t>στη συνέχεια οι ανωτέρω προβλέψεις καταργήθηκαν με το ν.43</w:t>
      </w:r>
      <w:r w:rsidRPr="009B4D96">
        <w:rPr>
          <w:rFonts w:eastAsia="Times New Roman" w:cs="Times New Roman"/>
          <w:szCs w:val="24"/>
        </w:rPr>
        <w:t>89</w:t>
      </w:r>
      <w:r>
        <w:rPr>
          <w:rFonts w:eastAsia="Times New Roman" w:cs="Times New Roman"/>
          <w:szCs w:val="24"/>
        </w:rPr>
        <w:t>/20</w:t>
      </w:r>
      <w:r w:rsidRPr="009B4D96">
        <w:rPr>
          <w:rFonts w:eastAsia="Times New Roman" w:cs="Times New Roman"/>
          <w:szCs w:val="24"/>
        </w:rPr>
        <w:t>16</w:t>
      </w:r>
      <w:r>
        <w:rPr>
          <w:rFonts w:eastAsia="Times New Roman" w:cs="Times New Roman"/>
          <w:szCs w:val="24"/>
        </w:rPr>
        <w:t>,</w:t>
      </w:r>
      <w:r w:rsidRPr="009B4D96">
        <w:rPr>
          <w:rFonts w:eastAsia="Times New Roman" w:cs="Times New Roman"/>
          <w:szCs w:val="24"/>
        </w:rPr>
        <w:t xml:space="preserve"> καθίσταται αναγκαίο να ρυθμιστεί εκ νέου η δυνατότητα κεφαλαιοποίησης</w:t>
      </w:r>
      <w:r>
        <w:rPr>
          <w:rFonts w:eastAsia="Times New Roman" w:cs="Times New Roman"/>
          <w:szCs w:val="24"/>
        </w:rPr>
        <w:t>, η διανομή</w:t>
      </w:r>
      <w:r w:rsidRPr="009B4D96">
        <w:rPr>
          <w:rFonts w:eastAsia="Times New Roman" w:cs="Times New Roman"/>
          <w:szCs w:val="24"/>
        </w:rPr>
        <w:t xml:space="preserve"> του ως </w:t>
      </w:r>
      <w:r>
        <w:rPr>
          <w:rFonts w:eastAsia="Times New Roman" w:cs="Times New Roman"/>
          <w:szCs w:val="24"/>
        </w:rPr>
        <w:t xml:space="preserve">άνω </w:t>
      </w:r>
      <w:r w:rsidRPr="009B4D96">
        <w:rPr>
          <w:rFonts w:eastAsia="Times New Roman" w:cs="Times New Roman"/>
          <w:szCs w:val="24"/>
        </w:rPr>
        <w:t>ειδικού αποθεμα</w:t>
      </w:r>
      <w:r w:rsidRPr="009B4D96">
        <w:rPr>
          <w:rFonts w:eastAsia="Times New Roman" w:cs="Times New Roman"/>
          <w:szCs w:val="24"/>
        </w:rPr>
        <w:t xml:space="preserve">τικού κεφαλαίου και να διατυπωθεί </w:t>
      </w:r>
      <w:r>
        <w:rPr>
          <w:rFonts w:eastAsia="Times New Roman" w:cs="Times New Roman"/>
          <w:szCs w:val="24"/>
        </w:rPr>
        <w:t>ρ</w:t>
      </w:r>
      <w:r w:rsidRPr="009B4D96">
        <w:rPr>
          <w:rFonts w:eastAsia="Times New Roman" w:cs="Times New Roman"/>
          <w:szCs w:val="24"/>
        </w:rPr>
        <w:t>η</w:t>
      </w:r>
      <w:r>
        <w:rPr>
          <w:rFonts w:eastAsia="Times New Roman" w:cs="Times New Roman"/>
          <w:szCs w:val="24"/>
        </w:rPr>
        <w:t>τά</w:t>
      </w:r>
      <w:r w:rsidRPr="009B4D96">
        <w:rPr>
          <w:rFonts w:eastAsia="Times New Roman" w:cs="Times New Roman"/>
          <w:szCs w:val="24"/>
        </w:rPr>
        <w:t xml:space="preserve"> ότι στην περίπτωση αυτή δεν εφαρμόζονται οι σχετικές διατάξεις του κώδικα φορολογίας εισοδήματος</w:t>
      </w:r>
      <w:r>
        <w:rPr>
          <w:rFonts w:eastAsia="Times New Roman" w:cs="Times New Roman"/>
          <w:szCs w:val="24"/>
        </w:rPr>
        <w:t>.</w:t>
      </w:r>
    </w:p>
    <w:p w14:paraId="4D87FF92" w14:textId="77777777" w:rsidR="00E01347" w:rsidRDefault="00B0330D">
      <w:pPr>
        <w:spacing w:line="600" w:lineRule="auto"/>
        <w:ind w:firstLine="720"/>
        <w:jc w:val="both"/>
        <w:rPr>
          <w:rFonts w:eastAsia="Times New Roman" w:cs="Times New Roman"/>
          <w:szCs w:val="24"/>
        </w:rPr>
      </w:pPr>
      <w:r w:rsidRPr="00B364A0">
        <w:rPr>
          <w:rFonts w:eastAsia="Times New Roman" w:cs="Times New Roman"/>
          <w:color w:val="000000" w:themeColor="text1"/>
          <w:szCs w:val="24"/>
        </w:rPr>
        <w:t xml:space="preserve">Το τρίτο σημείο της τροπολογίας με γενικό αριθμό 2089 έχει να κάνει με τους ορκωτούς λογιστές. Είναι η τροποποίηση του </w:t>
      </w:r>
      <w:r w:rsidRPr="00B364A0">
        <w:rPr>
          <w:rFonts w:eastAsia="Times New Roman" w:cs="Times New Roman"/>
          <w:color w:val="000000" w:themeColor="text1"/>
          <w:szCs w:val="24"/>
        </w:rPr>
        <w:t>άρθρου 193 του ν</w:t>
      </w:r>
      <w:r w:rsidRPr="00B364A0">
        <w:rPr>
          <w:rFonts w:eastAsia="Times New Roman" w:cs="Times New Roman"/>
          <w:color w:val="000000" w:themeColor="text1"/>
          <w:szCs w:val="24"/>
        </w:rPr>
        <w:t>.</w:t>
      </w:r>
      <w:r w:rsidRPr="00B364A0">
        <w:rPr>
          <w:rFonts w:eastAsia="Times New Roman" w:cs="Times New Roman"/>
          <w:color w:val="000000" w:themeColor="text1"/>
          <w:szCs w:val="24"/>
        </w:rPr>
        <w:t>4389. Με βάση την κοινοτική οδηγία</w:t>
      </w:r>
      <w:r w:rsidRPr="00B364A0">
        <w:rPr>
          <w:rFonts w:eastAsia="Times New Roman" w:cs="Times New Roman"/>
          <w:color w:val="000000" w:themeColor="text1"/>
          <w:szCs w:val="24"/>
        </w:rPr>
        <w:t>,</w:t>
      </w:r>
      <w:r w:rsidRPr="00B364A0">
        <w:rPr>
          <w:rFonts w:eastAsia="Times New Roman" w:cs="Times New Roman"/>
          <w:color w:val="000000" w:themeColor="text1"/>
          <w:szCs w:val="24"/>
        </w:rPr>
        <w:t xml:space="preserve"> που ενσωματώθηκε στον ν.4449/2017, μπορεί να προσφέρει τις υπηρεσίες του με την ιδιότητα του ορκωτού λογιστή για χρονική περίοδο μέχρι πέντε έτη και να επαναλάβει τα καθήκοντά του μετά </w:t>
      </w:r>
      <w:r w:rsidRPr="00B364A0">
        <w:rPr>
          <w:rFonts w:eastAsia="Times New Roman" w:cs="Times New Roman"/>
          <w:color w:val="000000" w:themeColor="text1"/>
          <w:szCs w:val="24"/>
        </w:rPr>
        <w:t>την παρέλευση δύο ετών. Ερχόμαστε τώρα να εναρμονί</w:t>
      </w:r>
      <w:r w:rsidRPr="00B364A0">
        <w:rPr>
          <w:rFonts w:eastAsia="Times New Roman" w:cs="Times New Roman"/>
          <w:color w:val="000000" w:themeColor="text1"/>
          <w:szCs w:val="24"/>
        </w:rPr>
        <w:lastRenderedPageBreak/>
        <w:t xml:space="preserve">σουμε το συγκεκριμένο στις </w:t>
      </w:r>
      <w:r w:rsidRPr="009B4D96">
        <w:rPr>
          <w:rFonts w:eastAsia="Times New Roman" w:cs="Times New Roman"/>
          <w:szCs w:val="24"/>
        </w:rPr>
        <w:t>διατάξεις του άρθρου 193</w:t>
      </w:r>
      <w:r>
        <w:rPr>
          <w:rFonts w:eastAsia="Times New Roman" w:cs="Times New Roman"/>
          <w:szCs w:val="24"/>
        </w:rPr>
        <w:t>.</w:t>
      </w:r>
      <w:r w:rsidRPr="009B4D96">
        <w:rPr>
          <w:rFonts w:eastAsia="Times New Roman" w:cs="Times New Roman"/>
          <w:szCs w:val="24"/>
        </w:rPr>
        <w:t xml:space="preserve"> </w:t>
      </w:r>
      <w:r>
        <w:rPr>
          <w:rFonts w:eastAsia="Times New Roman" w:cs="Times New Roman"/>
          <w:szCs w:val="24"/>
        </w:rPr>
        <w:t>Εκεί προβλέπεται</w:t>
      </w:r>
      <w:r w:rsidRPr="009B4D96">
        <w:rPr>
          <w:rFonts w:eastAsia="Times New Roman" w:cs="Times New Roman"/>
          <w:szCs w:val="24"/>
        </w:rPr>
        <w:t xml:space="preserve"> ότι η εταιρεία δεν μπορεί να εκλ</w:t>
      </w:r>
      <w:r>
        <w:rPr>
          <w:rFonts w:eastAsia="Times New Roman" w:cs="Times New Roman"/>
          <w:szCs w:val="24"/>
        </w:rPr>
        <w:t>έγει</w:t>
      </w:r>
      <w:r w:rsidRPr="009B4D96">
        <w:rPr>
          <w:rFonts w:eastAsia="Times New Roman" w:cs="Times New Roman"/>
          <w:szCs w:val="24"/>
        </w:rPr>
        <w:t xml:space="preserve"> για περισσότερα από τρία συναπτά έτη τον ίδιο </w:t>
      </w:r>
      <w:r>
        <w:rPr>
          <w:rFonts w:eastAsia="Times New Roman" w:cs="Times New Roman"/>
          <w:szCs w:val="24"/>
        </w:rPr>
        <w:t xml:space="preserve">ελεγκτή ή </w:t>
      </w:r>
      <w:r w:rsidRPr="009B4D96">
        <w:rPr>
          <w:rFonts w:eastAsia="Times New Roman" w:cs="Times New Roman"/>
          <w:szCs w:val="24"/>
        </w:rPr>
        <w:t>ελεγκτική εταιρεία</w:t>
      </w:r>
      <w:r>
        <w:rPr>
          <w:rFonts w:eastAsia="Times New Roman" w:cs="Times New Roman"/>
          <w:szCs w:val="24"/>
        </w:rPr>
        <w:t>. Κ</w:t>
      </w:r>
      <w:r w:rsidRPr="009B4D96">
        <w:rPr>
          <w:rFonts w:eastAsia="Times New Roman" w:cs="Times New Roman"/>
          <w:szCs w:val="24"/>
        </w:rPr>
        <w:t xml:space="preserve">αι αυξάνουμε από τρία </w:t>
      </w:r>
      <w:r w:rsidRPr="009B4D96">
        <w:rPr>
          <w:rFonts w:eastAsia="Times New Roman" w:cs="Times New Roman"/>
          <w:szCs w:val="24"/>
        </w:rPr>
        <w:t>σε πέντε τα έτη για το χρονικό διάστημ</w:t>
      </w:r>
      <w:r>
        <w:rPr>
          <w:rFonts w:eastAsia="Times New Roman" w:cs="Times New Roman"/>
          <w:szCs w:val="24"/>
        </w:rPr>
        <w:t xml:space="preserve">α για το οποίο ο ίδιος ελεγκτής ή </w:t>
      </w:r>
      <w:r w:rsidRPr="009B4D96">
        <w:rPr>
          <w:rFonts w:eastAsia="Times New Roman" w:cs="Times New Roman"/>
          <w:szCs w:val="24"/>
        </w:rPr>
        <w:t>η ελεγκτική εταιρεία μπορεί να εκλεγεί</w:t>
      </w:r>
      <w:r>
        <w:rPr>
          <w:rFonts w:eastAsia="Times New Roman" w:cs="Times New Roman"/>
          <w:szCs w:val="24"/>
        </w:rPr>
        <w:t>,</w:t>
      </w:r>
      <w:r w:rsidRPr="009B4D96">
        <w:rPr>
          <w:rFonts w:eastAsia="Times New Roman" w:cs="Times New Roman"/>
          <w:szCs w:val="24"/>
        </w:rPr>
        <w:t xml:space="preserve"> ούτως ώστε να μην έχουμε διαφορετική αντιμετώπιση μέσα σε δύο νόμους</w:t>
      </w:r>
      <w:r>
        <w:rPr>
          <w:rFonts w:eastAsia="Times New Roman" w:cs="Times New Roman"/>
          <w:szCs w:val="24"/>
        </w:rPr>
        <w:t>.</w:t>
      </w:r>
    </w:p>
    <w:p w14:paraId="4D87FF93"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Κ</w:t>
      </w:r>
      <w:r w:rsidRPr="009B4D96">
        <w:rPr>
          <w:rFonts w:eastAsia="Times New Roman" w:cs="Times New Roman"/>
          <w:szCs w:val="24"/>
        </w:rPr>
        <w:t xml:space="preserve">αι στην </w:t>
      </w:r>
      <w:r>
        <w:rPr>
          <w:rFonts w:eastAsia="Times New Roman" w:cs="Times New Roman"/>
          <w:szCs w:val="24"/>
        </w:rPr>
        <w:t xml:space="preserve">τροπολογία με </w:t>
      </w:r>
      <w:r w:rsidRPr="009B4D96">
        <w:rPr>
          <w:rFonts w:eastAsia="Times New Roman" w:cs="Times New Roman"/>
          <w:szCs w:val="24"/>
        </w:rPr>
        <w:t>γενικό α</w:t>
      </w:r>
      <w:r>
        <w:rPr>
          <w:rFonts w:eastAsia="Times New Roman" w:cs="Times New Roman"/>
          <w:szCs w:val="24"/>
        </w:rPr>
        <w:t>ριθμό 2090 και ειδικό αριθμό 2</w:t>
      </w:r>
      <w:r w:rsidRPr="009B4D96">
        <w:rPr>
          <w:rFonts w:eastAsia="Times New Roman" w:cs="Times New Roman"/>
          <w:szCs w:val="24"/>
        </w:rPr>
        <w:t>079 ερχόμαστε</w:t>
      </w:r>
      <w:r w:rsidRPr="009B4D96">
        <w:rPr>
          <w:rFonts w:eastAsia="Times New Roman" w:cs="Times New Roman"/>
          <w:szCs w:val="24"/>
        </w:rPr>
        <w:t xml:space="preserve"> να λύσουμε ζητήματα πολύ σημαντικά που αφορούν τον ΕΝΦΙΑ και </w:t>
      </w:r>
      <w:r>
        <w:rPr>
          <w:rFonts w:eastAsia="Times New Roman" w:cs="Times New Roman"/>
          <w:szCs w:val="24"/>
        </w:rPr>
        <w:t>τις δηλώσεις</w:t>
      </w:r>
      <w:r w:rsidRPr="009B4D96">
        <w:rPr>
          <w:rFonts w:eastAsia="Times New Roman" w:cs="Times New Roman"/>
          <w:szCs w:val="24"/>
        </w:rPr>
        <w:t xml:space="preserve"> στοιχείων ακινήτων</w:t>
      </w:r>
      <w:r>
        <w:rPr>
          <w:rFonts w:eastAsia="Times New Roman" w:cs="Times New Roman"/>
          <w:szCs w:val="24"/>
        </w:rPr>
        <w:t xml:space="preserve"> του</w:t>
      </w:r>
      <w:r w:rsidRPr="009B4D96">
        <w:rPr>
          <w:rFonts w:eastAsia="Times New Roman" w:cs="Times New Roman"/>
          <w:szCs w:val="24"/>
        </w:rPr>
        <w:t xml:space="preserve"> Ε9</w:t>
      </w:r>
      <w:r>
        <w:rPr>
          <w:rFonts w:eastAsia="Times New Roman" w:cs="Times New Roman"/>
          <w:szCs w:val="24"/>
        </w:rPr>
        <w:t>.</w:t>
      </w:r>
      <w:r w:rsidRPr="009B4D96">
        <w:rPr>
          <w:rFonts w:eastAsia="Times New Roman" w:cs="Times New Roman"/>
          <w:szCs w:val="24"/>
        </w:rPr>
        <w:t xml:space="preserve"> Τι κάνουμε εδώ</w:t>
      </w:r>
      <w:r>
        <w:rPr>
          <w:rFonts w:eastAsia="Times New Roman" w:cs="Times New Roman"/>
          <w:szCs w:val="24"/>
        </w:rPr>
        <w:t>;</w:t>
      </w:r>
      <w:r w:rsidRPr="009B4D96">
        <w:rPr>
          <w:rFonts w:eastAsia="Times New Roman" w:cs="Times New Roman"/>
          <w:szCs w:val="24"/>
        </w:rPr>
        <w:t xml:space="preserve"> </w:t>
      </w:r>
      <w:r>
        <w:rPr>
          <w:rFonts w:eastAsia="Times New Roman" w:cs="Times New Roman"/>
          <w:szCs w:val="24"/>
        </w:rPr>
        <w:t>Για τις δηλώσεις</w:t>
      </w:r>
      <w:r w:rsidRPr="009B4D96">
        <w:rPr>
          <w:rFonts w:eastAsia="Times New Roman" w:cs="Times New Roman"/>
          <w:szCs w:val="24"/>
        </w:rPr>
        <w:t xml:space="preserve"> στοιχείων ακινήτων που υποβάλλονται από </w:t>
      </w:r>
      <w:r>
        <w:rPr>
          <w:rFonts w:eastAsia="Times New Roman" w:cs="Times New Roman"/>
          <w:szCs w:val="24"/>
        </w:rPr>
        <w:t>1</w:t>
      </w:r>
      <w:r>
        <w:rPr>
          <w:rFonts w:eastAsia="Times New Roman" w:cs="Times New Roman"/>
          <w:szCs w:val="24"/>
        </w:rPr>
        <w:t>-</w:t>
      </w:r>
      <w:r>
        <w:rPr>
          <w:rFonts w:eastAsia="Times New Roman" w:cs="Times New Roman"/>
          <w:szCs w:val="24"/>
        </w:rPr>
        <w:t>1</w:t>
      </w:r>
      <w:r>
        <w:rPr>
          <w:rFonts w:eastAsia="Times New Roman" w:cs="Times New Roman"/>
          <w:szCs w:val="24"/>
        </w:rPr>
        <w:t>-</w:t>
      </w:r>
      <w:r w:rsidRPr="009B4D96">
        <w:rPr>
          <w:rFonts w:eastAsia="Times New Roman" w:cs="Times New Roman"/>
          <w:szCs w:val="24"/>
        </w:rPr>
        <w:t>2019 δίνουμε ένα ικανό χρονικό διάστημα στους φορολογούμενους να υποβάλουν τι</w:t>
      </w:r>
      <w:r w:rsidRPr="009B4D96">
        <w:rPr>
          <w:rFonts w:eastAsia="Times New Roman" w:cs="Times New Roman"/>
          <w:szCs w:val="24"/>
        </w:rPr>
        <w:t>ς δηλώσεις Ε9 και να αποφεύγονται οι παρερμηνείες ως προς την καταληκτική ημερομηνία υποβολής των δηλώσεων</w:t>
      </w:r>
      <w:r>
        <w:rPr>
          <w:rFonts w:eastAsia="Times New Roman" w:cs="Times New Roman"/>
          <w:szCs w:val="24"/>
        </w:rPr>
        <w:t>.</w:t>
      </w:r>
      <w:r w:rsidRPr="009B4D96">
        <w:rPr>
          <w:rFonts w:eastAsia="Times New Roman" w:cs="Times New Roman"/>
          <w:szCs w:val="24"/>
        </w:rPr>
        <w:t xml:space="preserve"> </w:t>
      </w:r>
    </w:p>
    <w:p w14:paraId="4D87FF94"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Με τις </w:t>
      </w:r>
      <w:r w:rsidRPr="009B4D96">
        <w:rPr>
          <w:rFonts w:eastAsia="Times New Roman" w:cs="Times New Roman"/>
          <w:szCs w:val="24"/>
        </w:rPr>
        <w:t>προτεινόμενες τροποποιήσεις του άρθρου αυτού δίνεται η δυνατότητα στους φορολογούμενους να διορθώσουν την περιουσιακή τους κατάσταση</w:t>
      </w:r>
      <w:r>
        <w:rPr>
          <w:rFonts w:eastAsia="Times New Roman" w:cs="Times New Roman"/>
          <w:szCs w:val="24"/>
        </w:rPr>
        <w:t>,</w:t>
      </w:r>
      <w:r w:rsidRPr="009B4D96">
        <w:rPr>
          <w:rFonts w:eastAsia="Times New Roman" w:cs="Times New Roman"/>
          <w:szCs w:val="24"/>
        </w:rPr>
        <w:t xml:space="preserve"> υποβάλ</w:t>
      </w:r>
      <w:r w:rsidRPr="009B4D96">
        <w:rPr>
          <w:rFonts w:eastAsia="Times New Roman" w:cs="Times New Roman"/>
          <w:szCs w:val="24"/>
        </w:rPr>
        <w:t>λ</w:t>
      </w:r>
      <w:r>
        <w:rPr>
          <w:rFonts w:eastAsia="Times New Roman" w:cs="Times New Roman"/>
          <w:szCs w:val="24"/>
        </w:rPr>
        <w:t xml:space="preserve">οντας </w:t>
      </w:r>
      <w:r w:rsidRPr="009B4D96">
        <w:rPr>
          <w:rFonts w:eastAsia="Times New Roman" w:cs="Times New Roman"/>
          <w:szCs w:val="24"/>
        </w:rPr>
        <w:t>τις δηλώσεις του Ε9 χωρίς την επιβολή προστίμων</w:t>
      </w:r>
      <w:r>
        <w:rPr>
          <w:rFonts w:eastAsia="Times New Roman" w:cs="Times New Roman"/>
          <w:szCs w:val="24"/>
        </w:rPr>
        <w:t>,</w:t>
      </w:r>
      <w:r w:rsidRPr="009B4D96">
        <w:rPr>
          <w:rFonts w:eastAsia="Times New Roman" w:cs="Times New Roman"/>
          <w:szCs w:val="24"/>
        </w:rPr>
        <w:t xml:space="preserve"> ενώ για λόγους ισονομίας </w:t>
      </w:r>
      <w:r w:rsidRPr="009B4D96">
        <w:rPr>
          <w:rFonts w:eastAsia="Times New Roman" w:cs="Times New Roman"/>
          <w:szCs w:val="24"/>
        </w:rPr>
        <w:lastRenderedPageBreak/>
        <w:t>ρυθμίζεται η μη επιβολή προστίμων που δεν έχουν βεβαιωθεί σε αντίστοιχες περιπτώσεις που έχουν προκύψει από τα τέλη του 2014 μέχρι σήμερα</w:t>
      </w:r>
      <w:r>
        <w:rPr>
          <w:rFonts w:eastAsia="Times New Roman" w:cs="Times New Roman"/>
          <w:szCs w:val="24"/>
        </w:rPr>
        <w:t>.</w:t>
      </w:r>
    </w:p>
    <w:p w14:paraId="4D87FF95"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Γ</w:t>
      </w:r>
      <w:r w:rsidRPr="009B4D96">
        <w:rPr>
          <w:rFonts w:eastAsia="Times New Roman" w:cs="Times New Roman"/>
          <w:szCs w:val="24"/>
        </w:rPr>
        <w:t>ιατί ερχόμαστε να βάλουμε αυτή τη ρ</w:t>
      </w:r>
      <w:r w:rsidRPr="009B4D96">
        <w:rPr>
          <w:rFonts w:eastAsia="Times New Roman" w:cs="Times New Roman"/>
          <w:szCs w:val="24"/>
        </w:rPr>
        <w:t>ύθμιση τώρα</w:t>
      </w:r>
      <w:r>
        <w:rPr>
          <w:rFonts w:eastAsia="Times New Roman" w:cs="Times New Roman"/>
          <w:szCs w:val="24"/>
        </w:rPr>
        <w:t>; Ε</w:t>
      </w:r>
      <w:r w:rsidRPr="009B4D96">
        <w:rPr>
          <w:rFonts w:eastAsia="Times New Roman" w:cs="Times New Roman"/>
          <w:szCs w:val="24"/>
        </w:rPr>
        <w:t xml:space="preserve">ρχόμαστε </w:t>
      </w:r>
      <w:r>
        <w:rPr>
          <w:rFonts w:eastAsia="Times New Roman" w:cs="Times New Roman"/>
          <w:szCs w:val="24"/>
        </w:rPr>
        <w:t xml:space="preserve">να βάλουμε </w:t>
      </w:r>
      <w:r w:rsidRPr="009B4D96">
        <w:rPr>
          <w:rFonts w:eastAsia="Times New Roman" w:cs="Times New Roman"/>
          <w:szCs w:val="24"/>
        </w:rPr>
        <w:t>τώρα</w:t>
      </w:r>
      <w:r>
        <w:rPr>
          <w:rFonts w:eastAsia="Times New Roman" w:cs="Times New Roman"/>
          <w:szCs w:val="24"/>
        </w:rPr>
        <w:t xml:space="preserve"> </w:t>
      </w:r>
      <w:r>
        <w:rPr>
          <w:rFonts w:eastAsia="Times New Roman" w:cs="Times New Roman"/>
          <w:szCs w:val="24"/>
        </w:rPr>
        <w:t xml:space="preserve">αυτή τη </w:t>
      </w:r>
      <w:r w:rsidRPr="009B4D96">
        <w:rPr>
          <w:rFonts w:eastAsia="Times New Roman" w:cs="Times New Roman"/>
          <w:szCs w:val="24"/>
        </w:rPr>
        <w:t>ρύθμιση</w:t>
      </w:r>
      <w:r>
        <w:rPr>
          <w:rFonts w:eastAsia="Times New Roman" w:cs="Times New Roman"/>
          <w:szCs w:val="24"/>
        </w:rPr>
        <w:t>,</w:t>
      </w:r>
      <w:r w:rsidRPr="009B4D96">
        <w:rPr>
          <w:rFonts w:eastAsia="Times New Roman" w:cs="Times New Roman"/>
          <w:szCs w:val="24"/>
        </w:rPr>
        <w:t xml:space="preserve"> γιατί πολλοί φορολογούμενοι</w:t>
      </w:r>
      <w:r>
        <w:rPr>
          <w:rFonts w:eastAsia="Times New Roman" w:cs="Times New Roman"/>
          <w:szCs w:val="24"/>
        </w:rPr>
        <w:t>,</w:t>
      </w:r>
      <w:r w:rsidRPr="009B4D96">
        <w:rPr>
          <w:rFonts w:eastAsia="Times New Roman" w:cs="Times New Roman"/>
          <w:szCs w:val="24"/>
        </w:rPr>
        <w:t xml:space="preserve"> πολλοί συνάνθρωποί </w:t>
      </w:r>
      <w:r>
        <w:rPr>
          <w:rFonts w:eastAsia="Times New Roman" w:cs="Times New Roman"/>
          <w:szCs w:val="24"/>
        </w:rPr>
        <w:t>μας,</w:t>
      </w:r>
      <w:r w:rsidRPr="009B4D96">
        <w:rPr>
          <w:rFonts w:eastAsia="Times New Roman" w:cs="Times New Roman"/>
          <w:szCs w:val="24"/>
        </w:rPr>
        <w:t xml:space="preserve"> πολλοί πολίτες πηγαίνοντας </w:t>
      </w:r>
      <w:r>
        <w:rPr>
          <w:rFonts w:eastAsia="Times New Roman" w:cs="Times New Roman"/>
          <w:szCs w:val="24"/>
        </w:rPr>
        <w:t>σ</w:t>
      </w:r>
      <w:r w:rsidRPr="009B4D96">
        <w:rPr>
          <w:rFonts w:eastAsia="Times New Roman" w:cs="Times New Roman"/>
          <w:szCs w:val="24"/>
        </w:rPr>
        <w:t xml:space="preserve">το </w:t>
      </w:r>
      <w:r>
        <w:rPr>
          <w:rFonts w:eastAsia="Times New Roman" w:cs="Times New Roman"/>
          <w:szCs w:val="24"/>
        </w:rPr>
        <w:t>Κ</w:t>
      </w:r>
      <w:r w:rsidRPr="009B4D96">
        <w:rPr>
          <w:rFonts w:eastAsia="Times New Roman" w:cs="Times New Roman"/>
          <w:szCs w:val="24"/>
        </w:rPr>
        <w:t>τημα</w:t>
      </w:r>
      <w:r>
        <w:rPr>
          <w:rFonts w:eastAsia="Times New Roman" w:cs="Times New Roman"/>
          <w:szCs w:val="24"/>
        </w:rPr>
        <w:t>τολόγιο και προκειμένου να κάνουν</w:t>
      </w:r>
      <w:r w:rsidRPr="009B4D96">
        <w:rPr>
          <w:rFonts w:eastAsia="Times New Roman" w:cs="Times New Roman"/>
          <w:szCs w:val="24"/>
        </w:rPr>
        <w:t xml:space="preserve"> την ορθή απεικόνιση των ακινήτων </w:t>
      </w:r>
      <w:r>
        <w:rPr>
          <w:rFonts w:eastAsia="Times New Roman" w:cs="Times New Roman"/>
          <w:szCs w:val="24"/>
        </w:rPr>
        <w:t>τους,</w:t>
      </w:r>
      <w:r w:rsidRPr="009B4D96">
        <w:rPr>
          <w:rFonts w:eastAsia="Times New Roman" w:cs="Times New Roman"/>
          <w:szCs w:val="24"/>
        </w:rPr>
        <w:t xml:space="preserve"> </w:t>
      </w:r>
      <w:r>
        <w:rPr>
          <w:rFonts w:eastAsia="Times New Roman" w:cs="Times New Roman"/>
          <w:szCs w:val="24"/>
        </w:rPr>
        <w:t>είδαν</w:t>
      </w:r>
      <w:r w:rsidRPr="009B4D96">
        <w:rPr>
          <w:rFonts w:eastAsia="Times New Roman" w:cs="Times New Roman"/>
          <w:szCs w:val="24"/>
        </w:rPr>
        <w:t xml:space="preserve"> πάρα πολλές διαφορές με το Ε9 που είχαν συντάξει </w:t>
      </w:r>
      <w:r>
        <w:rPr>
          <w:rFonts w:eastAsia="Times New Roman" w:cs="Times New Roman"/>
          <w:szCs w:val="24"/>
        </w:rPr>
        <w:t xml:space="preserve">οι </w:t>
      </w:r>
      <w:r w:rsidRPr="009B4D96">
        <w:rPr>
          <w:rFonts w:eastAsia="Times New Roman" w:cs="Times New Roman"/>
          <w:szCs w:val="24"/>
        </w:rPr>
        <w:t>λογιστές</w:t>
      </w:r>
      <w:r>
        <w:rPr>
          <w:rFonts w:eastAsia="Times New Roman" w:cs="Times New Roman"/>
          <w:szCs w:val="24"/>
        </w:rPr>
        <w:t>. Και θεωρούμε,</w:t>
      </w:r>
      <w:r w:rsidRPr="009B4D96">
        <w:rPr>
          <w:rFonts w:eastAsia="Times New Roman" w:cs="Times New Roman"/>
          <w:szCs w:val="24"/>
        </w:rPr>
        <w:t xml:space="preserve"> στ</w:t>
      </w:r>
      <w:r>
        <w:rPr>
          <w:rFonts w:eastAsia="Times New Roman" w:cs="Times New Roman"/>
          <w:szCs w:val="24"/>
        </w:rPr>
        <w:t>ο</w:t>
      </w:r>
      <w:r w:rsidRPr="009B4D96">
        <w:rPr>
          <w:rFonts w:eastAsia="Times New Roman" w:cs="Times New Roman"/>
          <w:szCs w:val="24"/>
        </w:rPr>
        <w:t xml:space="preserve"> πλαίσι</w:t>
      </w:r>
      <w:r>
        <w:rPr>
          <w:rFonts w:eastAsia="Times New Roman" w:cs="Times New Roman"/>
          <w:szCs w:val="24"/>
        </w:rPr>
        <w:t>ο</w:t>
      </w:r>
      <w:r w:rsidRPr="009B4D96">
        <w:rPr>
          <w:rFonts w:eastAsia="Times New Roman" w:cs="Times New Roman"/>
          <w:szCs w:val="24"/>
        </w:rPr>
        <w:t xml:space="preserve"> της χρηστής διοίκησης</w:t>
      </w:r>
      <w:r>
        <w:rPr>
          <w:rFonts w:eastAsia="Times New Roman" w:cs="Times New Roman"/>
          <w:szCs w:val="24"/>
        </w:rPr>
        <w:t>,</w:t>
      </w:r>
      <w:r w:rsidRPr="009B4D96">
        <w:rPr>
          <w:rFonts w:eastAsia="Times New Roman" w:cs="Times New Roman"/>
          <w:szCs w:val="24"/>
        </w:rPr>
        <w:t xml:space="preserve"> μέχρις ότου ολοκληρωθεί και το </w:t>
      </w:r>
      <w:r>
        <w:rPr>
          <w:rFonts w:eastAsia="Times New Roman" w:cs="Times New Roman"/>
          <w:szCs w:val="24"/>
        </w:rPr>
        <w:t>Κ</w:t>
      </w:r>
      <w:r w:rsidRPr="009B4D96">
        <w:rPr>
          <w:rFonts w:eastAsia="Times New Roman" w:cs="Times New Roman"/>
          <w:szCs w:val="24"/>
        </w:rPr>
        <w:t>τηματολόγιο και σε κάθε περιοχή που θα ολοκληρών</w:t>
      </w:r>
      <w:r>
        <w:rPr>
          <w:rFonts w:eastAsia="Times New Roman" w:cs="Times New Roman"/>
          <w:szCs w:val="24"/>
        </w:rPr>
        <w:t>εται</w:t>
      </w:r>
      <w:r w:rsidRPr="009B4D96">
        <w:rPr>
          <w:rFonts w:eastAsia="Times New Roman" w:cs="Times New Roman"/>
          <w:szCs w:val="24"/>
        </w:rPr>
        <w:t xml:space="preserve"> στο</w:t>
      </w:r>
      <w:r>
        <w:rPr>
          <w:rFonts w:eastAsia="Times New Roman" w:cs="Times New Roman"/>
          <w:szCs w:val="24"/>
        </w:rPr>
        <w:t>ν</w:t>
      </w:r>
      <w:r w:rsidRPr="009B4D96">
        <w:rPr>
          <w:rFonts w:eastAsia="Times New Roman" w:cs="Times New Roman"/>
          <w:szCs w:val="24"/>
        </w:rPr>
        <w:t xml:space="preserve"> ίδιο χρονικό ορίζοντα θα πρέπει να ολοκληρώνεται και τ</w:t>
      </w:r>
      <w:r w:rsidRPr="009B4D96">
        <w:rPr>
          <w:rFonts w:eastAsia="Times New Roman" w:cs="Times New Roman"/>
          <w:szCs w:val="24"/>
        </w:rPr>
        <w:t>ο Ε9 του κάθε φορολογούμενου</w:t>
      </w:r>
      <w:r>
        <w:rPr>
          <w:rFonts w:eastAsia="Times New Roman" w:cs="Times New Roman"/>
          <w:szCs w:val="24"/>
        </w:rPr>
        <w:t>.</w:t>
      </w:r>
    </w:p>
    <w:p w14:paraId="4D87FF96"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Ε</w:t>
      </w:r>
      <w:r w:rsidRPr="009B4D96">
        <w:rPr>
          <w:rFonts w:eastAsia="Times New Roman" w:cs="Times New Roman"/>
          <w:szCs w:val="24"/>
        </w:rPr>
        <w:t xml:space="preserve">ίχαμε περιπτώσεις που για τον αριθμό της παροχής ή για κάποια πολύ μικρά πράγματα </w:t>
      </w:r>
      <w:r>
        <w:rPr>
          <w:rFonts w:eastAsia="Times New Roman" w:cs="Times New Roman"/>
          <w:szCs w:val="24"/>
        </w:rPr>
        <w:t>-</w:t>
      </w:r>
      <w:r w:rsidRPr="009B4D96">
        <w:rPr>
          <w:rFonts w:eastAsia="Times New Roman" w:cs="Times New Roman"/>
          <w:szCs w:val="24"/>
        </w:rPr>
        <w:t>που δεν αλλάζουν ούτε τα τετραγωνικά ούτε τίποτα άλλο για το Ε9</w:t>
      </w:r>
      <w:r>
        <w:rPr>
          <w:rFonts w:eastAsia="Times New Roman" w:cs="Times New Roman"/>
          <w:szCs w:val="24"/>
        </w:rPr>
        <w:t>,</w:t>
      </w:r>
      <w:r w:rsidRPr="009B4D96">
        <w:rPr>
          <w:rFonts w:eastAsia="Times New Roman" w:cs="Times New Roman"/>
          <w:szCs w:val="24"/>
        </w:rPr>
        <w:t xml:space="preserve"> που να αλλάζει την αξία του ΕΝΦΙΑ</w:t>
      </w:r>
      <w:r>
        <w:rPr>
          <w:rFonts w:eastAsia="Times New Roman" w:cs="Times New Roman"/>
          <w:szCs w:val="24"/>
        </w:rPr>
        <w:t>-</w:t>
      </w:r>
      <w:r w:rsidRPr="009B4D96">
        <w:rPr>
          <w:rFonts w:eastAsia="Times New Roman" w:cs="Times New Roman"/>
          <w:szCs w:val="24"/>
        </w:rPr>
        <w:t xml:space="preserve"> θα έπρεπε να μπει πρόστιμο στον φορολογούμ</w:t>
      </w:r>
      <w:r w:rsidRPr="009B4D96">
        <w:rPr>
          <w:rFonts w:eastAsia="Times New Roman" w:cs="Times New Roman"/>
          <w:szCs w:val="24"/>
        </w:rPr>
        <w:t>ενο</w:t>
      </w:r>
      <w:r>
        <w:rPr>
          <w:rFonts w:eastAsia="Times New Roman" w:cs="Times New Roman"/>
          <w:szCs w:val="24"/>
        </w:rPr>
        <w:t xml:space="preserve">. </w:t>
      </w:r>
    </w:p>
    <w:p w14:paraId="4D87FF97"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Μ</w:t>
      </w:r>
      <w:r w:rsidRPr="009B4D96">
        <w:rPr>
          <w:rFonts w:eastAsia="Times New Roman" w:cs="Times New Roman"/>
          <w:szCs w:val="24"/>
        </w:rPr>
        <w:t>ε τη δεύτερη παράγραφο της σ</w:t>
      </w:r>
      <w:r>
        <w:rPr>
          <w:rFonts w:eastAsia="Times New Roman" w:cs="Times New Roman"/>
          <w:szCs w:val="24"/>
        </w:rPr>
        <w:t>υγκεκριμένης τροπολογίας φέρνουμε</w:t>
      </w:r>
      <w:r w:rsidRPr="009B4D96">
        <w:rPr>
          <w:rFonts w:eastAsia="Times New Roman" w:cs="Times New Roman"/>
          <w:szCs w:val="24"/>
        </w:rPr>
        <w:t xml:space="preserve"> </w:t>
      </w:r>
      <w:r>
        <w:rPr>
          <w:rFonts w:eastAsia="Times New Roman" w:cs="Times New Roman"/>
          <w:szCs w:val="24"/>
        </w:rPr>
        <w:t>τα</w:t>
      </w:r>
      <w:r w:rsidRPr="009B4D96">
        <w:rPr>
          <w:rFonts w:eastAsia="Times New Roman" w:cs="Times New Roman"/>
          <w:szCs w:val="24"/>
        </w:rPr>
        <w:t xml:space="preserve"> αναλογικά τέλη κυκλοφορίας</w:t>
      </w:r>
      <w:r>
        <w:rPr>
          <w:rFonts w:eastAsia="Times New Roman" w:cs="Times New Roman"/>
          <w:szCs w:val="24"/>
        </w:rPr>
        <w:t>. Τ</w:t>
      </w:r>
      <w:r w:rsidRPr="009B4D96">
        <w:rPr>
          <w:rFonts w:eastAsia="Times New Roman" w:cs="Times New Roman"/>
          <w:szCs w:val="24"/>
        </w:rPr>
        <w:t>α γνωρίζουμε κάθε χρόνο</w:t>
      </w:r>
      <w:r>
        <w:rPr>
          <w:rFonts w:eastAsia="Times New Roman" w:cs="Times New Roman"/>
          <w:szCs w:val="24"/>
        </w:rPr>
        <w:t>. Θ</w:t>
      </w:r>
      <w:r w:rsidRPr="009B4D96">
        <w:rPr>
          <w:rFonts w:eastAsia="Times New Roman" w:cs="Times New Roman"/>
          <w:szCs w:val="24"/>
        </w:rPr>
        <w:t xml:space="preserve">έλουμε να δώσουμε τη δυνατότητα σε όσους πολίτες </w:t>
      </w:r>
      <w:r>
        <w:rPr>
          <w:rFonts w:eastAsia="Times New Roman" w:cs="Times New Roman"/>
          <w:szCs w:val="24"/>
        </w:rPr>
        <w:t>-</w:t>
      </w:r>
      <w:r w:rsidRPr="009B4D96">
        <w:rPr>
          <w:rFonts w:eastAsia="Times New Roman" w:cs="Times New Roman"/>
          <w:szCs w:val="24"/>
        </w:rPr>
        <w:t>επειδή έρχεται και το Πάσχα τώρα και το καλοκαίρι</w:t>
      </w:r>
      <w:r>
        <w:rPr>
          <w:rFonts w:eastAsia="Times New Roman" w:cs="Times New Roman"/>
          <w:szCs w:val="24"/>
        </w:rPr>
        <w:t>-</w:t>
      </w:r>
      <w:r w:rsidRPr="009B4D96">
        <w:rPr>
          <w:rFonts w:eastAsia="Times New Roman" w:cs="Times New Roman"/>
          <w:szCs w:val="24"/>
        </w:rPr>
        <w:t xml:space="preserve"> </w:t>
      </w:r>
      <w:r>
        <w:rPr>
          <w:rFonts w:eastAsia="Times New Roman" w:cs="Times New Roman"/>
          <w:szCs w:val="24"/>
        </w:rPr>
        <w:t>δεν μπορούν</w:t>
      </w:r>
      <w:r w:rsidRPr="009B4D96">
        <w:rPr>
          <w:rFonts w:eastAsia="Times New Roman" w:cs="Times New Roman"/>
          <w:szCs w:val="24"/>
        </w:rPr>
        <w:t xml:space="preserve"> </w:t>
      </w:r>
      <w:r>
        <w:rPr>
          <w:rFonts w:eastAsia="Times New Roman" w:cs="Times New Roman"/>
          <w:szCs w:val="24"/>
        </w:rPr>
        <w:t xml:space="preserve">ή </w:t>
      </w:r>
      <w:r w:rsidRPr="009B4D96">
        <w:rPr>
          <w:rFonts w:eastAsia="Times New Roman" w:cs="Times New Roman"/>
          <w:szCs w:val="24"/>
        </w:rPr>
        <w:t>δεν θέλουν</w:t>
      </w:r>
      <w:r>
        <w:rPr>
          <w:rFonts w:eastAsia="Times New Roman" w:cs="Times New Roman"/>
          <w:szCs w:val="24"/>
        </w:rPr>
        <w:t xml:space="preserve"> να</w:t>
      </w:r>
      <w:r w:rsidRPr="009B4D96">
        <w:rPr>
          <w:rFonts w:eastAsia="Times New Roman" w:cs="Times New Roman"/>
          <w:szCs w:val="24"/>
        </w:rPr>
        <w:t xml:space="preserve"> </w:t>
      </w:r>
      <w:r w:rsidRPr="009B4D96">
        <w:rPr>
          <w:rFonts w:eastAsia="Times New Roman" w:cs="Times New Roman"/>
          <w:szCs w:val="24"/>
        </w:rPr>
        <w:t>έχουν τα αυτοκίνητά τους καθ</w:t>
      </w:r>
      <w:r>
        <w:rPr>
          <w:rFonts w:eastAsia="Times New Roman" w:cs="Times New Roman"/>
          <w:szCs w:val="24"/>
        </w:rPr>
        <w:t xml:space="preserve">’ </w:t>
      </w:r>
      <w:r w:rsidRPr="009B4D96">
        <w:rPr>
          <w:rFonts w:eastAsia="Times New Roman" w:cs="Times New Roman"/>
          <w:szCs w:val="24"/>
        </w:rPr>
        <w:t>όλη τη διάρκεια του χρόνου</w:t>
      </w:r>
      <w:r>
        <w:rPr>
          <w:rFonts w:eastAsia="Times New Roman" w:cs="Times New Roman"/>
          <w:szCs w:val="24"/>
        </w:rPr>
        <w:t>,</w:t>
      </w:r>
      <w:r w:rsidRPr="009B4D96">
        <w:rPr>
          <w:rFonts w:eastAsia="Times New Roman" w:cs="Times New Roman"/>
          <w:szCs w:val="24"/>
        </w:rPr>
        <w:t xml:space="preserve"> με χαμηλότερα τέλη κυκλοφορίας αναλογικά για ένα</w:t>
      </w:r>
      <w:r>
        <w:rPr>
          <w:rFonts w:eastAsia="Times New Roman" w:cs="Times New Roman"/>
          <w:szCs w:val="24"/>
        </w:rPr>
        <w:t>ν</w:t>
      </w:r>
      <w:r w:rsidRPr="009B4D96">
        <w:rPr>
          <w:rFonts w:eastAsia="Times New Roman" w:cs="Times New Roman"/>
          <w:szCs w:val="24"/>
        </w:rPr>
        <w:t xml:space="preserve"> μήνα θα καταβάλλονται τα 2</w:t>
      </w:r>
      <w:r>
        <w:rPr>
          <w:rFonts w:eastAsia="Times New Roman" w:cs="Times New Roman"/>
          <w:szCs w:val="24"/>
        </w:rPr>
        <w:t>/</w:t>
      </w:r>
      <w:r w:rsidRPr="009B4D96">
        <w:rPr>
          <w:rFonts w:eastAsia="Times New Roman" w:cs="Times New Roman"/>
          <w:szCs w:val="24"/>
        </w:rPr>
        <w:t xml:space="preserve">12 </w:t>
      </w:r>
      <w:r>
        <w:rPr>
          <w:rFonts w:eastAsia="Times New Roman" w:cs="Times New Roman"/>
          <w:szCs w:val="24"/>
        </w:rPr>
        <w:t>του ποσού, για τρεις μήνες θα καταβάλλονται τα 4/</w:t>
      </w:r>
      <w:r w:rsidRPr="009B4D96">
        <w:rPr>
          <w:rFonts w:eastAsia="Times New Roman" w:cs="Times New Roman"/>
          <w:szCs w:val="24"/>
        </w:rPr>
        <w:t xml:space="preserve">12 και για χρήση </w:t>
      </w:r>
      <w:r>
        <w:rPr>
          <w:rFonts w:eastAsia="Times New Roman" w:cs="Times New Roman"/>
          <w:szCs w:val="24"/>
        </w:rPr>
        <w:t xml:space="preserve">για τους υπόλοιπους </w:t>
      </w:r>
      <w:r w:rsidRPr="009B4D96">
        <w:rPr>
          <w:rFonts w:eastAsia="Times New Roman" w:cs="Times New Roman"/>
          <w:szCs w:val="24"/>
        </w:rPr>
        <w:t xml:space="preserve">μήνες μέχρι τη λήξη </w:t>
      </w:r>
      <w:r>
        <w:rPr>
          <w:rFonts w:eastAsia="Times New Roman" w:cs="Times New Roman"/>
          <w:szCs w:val="24"/>
        </w:rPr>
        <w:t>θα καταβάλλο</w:t>
      </w:r>
      <w:r>
        <w:rPr>
          <w:rFonts w:eastAsia="Times New Roman" w:cs="Times New Roman"/>
          <w:szCs w:val="24"/>
        </w:rPr>
        <w:t>νται τα δωδέκατα που</w:t>
      </w:r>
      <w:r w:rsidRPr="009B4D96">
        <w:rPr>
          <w:rFonts w:eastAsia="Times New Roman" w:cs="Times New Roman"/>
          <w:szCs w:val="24"/>
        </w:rPr>
        <w:t xml:space="preserve"> απομένουν</w:t>
      </w:r>
      <w:r>
        <w:rPr>
          <w:rFonts w:eastAsia="Times New Roman" w:cs="Times New Roman"/>
          <w:szCs w:val="24"/>
        </w:rPr>
        <w:t xml:space="preserve"> συν 2/12.</w:t>
      </w:r>
    </w:p>
    <w:p w14:paraId="4D87FF98"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Μπορεί ό</w:t>
      </w:r>
      <w:r w:rsidRPr="009B4D96">
        <w:rPr>
          <w:rFonts w:eastAsia="Times New Roman" w:cs="Times New Roman"/>
          <w:szCs w:val="24"/>
        </w:rPr>
        <w:t>ποιος το έχει ανάγκη λόγω της ακινησίας εντός του έτους 2019 να καταβάλει</w:t>
      </w:r>
      <w:r>
        <w:rPr>
          <w:rFonts w:eastAsia="Times New Roman" w:cs="Times New Roman"/>
          <w:szCs w:val="24"/>
        </w:rPr>
        <w:t xml:space="preserve"> τα τέλη κυκλοφορίας αναλογικά γ</w:t>
      </w:r>
      <w:r w:rsidRPr="009B4D96">
        <w:rPr>
          <w:rFonts w:eastAsia="Times New Roman" w:cs="Times New Roman"/>
          <w:szCs w:val="24"/>
        </w:rPr>
        <w:t>ια τους υπόλοιπους μήνες μέχρι το τέλος του έτους</w:t>
      </w:r>
      <w:r>
        <w:rPr>
          <w:rFonts w:eastAsia="Times New Roman" w:cs="Times New Roman"/>
          <w:szCs w:val="24"/>
        </w:rPr>
        <w:t>,</w:t>
      </w:r>
      <w:r w:rsidRPr="009B4D96">
        <w:rPr>
          <w:rFonts w:eastAsia="Times New Roman" w:cs="Times New Roman"/>
          <w:szCs w:val="24"/>
        </w:rPr>
        <w:t xml:space="preserve"> προκειμένου να του επιστραφούν οι πινακίδες</w:t>
      </w:r>
      <w:r>
        <w:rPr>
          <w:rFonts w:eastAsia="Times New Roman" w:cs="Times New Roman"/>
          <w:szCs w:val="24"/>
        </w:rPr>
        <w:t>.</w:t>
      </w:r>
    </w:p>
    <w:p w14:paraId="4D87FF99"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Μ</w:t>
      </w:r>
      <w:r w:rsidRPr="009B4D96">
        <w:rPr>
          <w:rFonts w:eastAsia="Times New Roman" w:cs="Times New Roman"/>
          <w:szCs w:val="24"/>
        </w:rPr>
        <w:t>ε την</w:t>
      </w:r>
      <w:r w:rsidRPr="009B4D96">
        <w:rPr>
          <w:rFonts w:eastAsia="Times New Roman" w:cs="Times New Roman"/>
          <w:szCs w:val="24"/>
        </w:rPr>
        <w:t xml:space="preserve"> τροποποίηση του άρθρου 12 του </w:t>
      </w:r>
      <w:r>
        <w:rPr>
          <w:rFonts w:eastAsia="Times New Roman" w:cs="Times New Roman"/>
          <w:szCs w:val="24"/>
        </w:rPr>
        <w:t>ν.4530/</w:t>
      </w:r>
      <w:r w:rsidRPr="009B4D96">
        <w:rPr>
          <w:rFonts w:eastAsia="Times New Roman" w:cs="Times New Roman"/>
          <w:szCs w:val="24"/>
        </w:rPr>
        <w:t xml:space="preserve">2018 </w:t>
      </w:r>
      <w:r>
        <w:rPr>
          <w:rFonts w:eastAsia="Times New Roman" w:cs="Times New Roman"/>
          <w:szCs w:val="24"/>
        </w:rPr>
        <w:t>-</w:t>
      </w:r>
      <w:r w:rsidRPr="009B4D96">
        <w:rPr>
          <w:rFonts w:eastAsia="Times New Roman" w:cs="Times New Roman"/>
          <w:szCs w:val="24"/>
        </w:rPr>
        <w:t>αυτό αφορά τα ταξί</w:t>
      </w:r>
      <w:r>
        <w:rPr>
          <w:rFonts w:eastAsia="Times New Roman" w:cs="Times New Roman"/>
          <w:szCs w:val="24"/>
        </w:rPr>
        <w:t>-</w:t>
      </w:r>
      <w:r w:rsidRPr="009B4D96">
        <w:rPr>
          <w:rFonts w:eastAsia="Times New Roman" w:cs="Times New Roman"/>
          <w:szCs w:val="24"/>
        </w:rPr>
        <w:t xml:space="preserve"> </w:t>
      </w:r>
      <w:r>
        <w:rPr>
          <w:rFonts w:eastAsia="Times New Roman" w:cs="Times New Roman"/>
          <w:szCs w:val="24"/>
        </w:rPr>
        <w:t>καθορίζεται</w:t>
      </w:r>
      <w:r w:rsidRPr="009B4D96">
        <w:rPr>
          <w:rFonts w:eastAsia="Times New Roman" w:cs="Times New Roman"/>
          <w:szCs w:val="24"/>
        </w:rPr>
        <w:t xml:space="preserve"> αναλυτικά ο τρόπος έκδοσης των φορολογικών παραστατικών από τις οντότητες παροχής υπηρεσιών διαμεσολάβησης</w:t>
      </w:r>
      <w:r>
        <w:rPr>
          <w:rFonts w:eastAsia="Times New Roman" w:cs="Times New Roman"/>
          <w:szCs w:val="24"/>
        </w:rPr>
        <w:t>, καθώς και από τις οντότητες</w:t>
      </w:r>
      <w:r w:rsidRPr="007C5EC4">
        <w:rPr>
          <w:rFonts w:eastAsia="Times New Roman" w:cs="Times New Roman"/>
          <w:szCs w:val="24"/>
        </w:rPr>
        <w:t>-</w:t>
      </w:r>
      <w:r>
        <w:rPr>
          <w:rFonts w:eastAsia="Times New Roman" w:cs="Times New Roman"/>
          <w:szCs w:val="24"/>
        </w:rPr>
        <w:t xml:space="preserve"> εκμε</w:t>
      </w:r>
      <w:r>
        <w:rPr>
          <w:rFonts w:eastAsia="Times New Roman" w:cs="Times New Roman"/>
          <w:szCs w:val="24"/>
        </w:rPr>
        <w:lastRenderedPageBreak/>
        <w:t>ταλλευτές</w:t>
      </w:r>
      <w:r w:rsidRPr="009B4D96">
        <w:rPr>
          <w:rFonts w:eastAsia="Times New Roman" w:cs="Times New Roman"/>
          <w:szCs w:val="24"/>
        </w:rPr>
        <w:t xml:space="preserve"> ΤΑΞΙ</w:t>
      </w:r>
      <w:r>
        <w:rPr>
          <w:rFonts w:eastAsia="Times New Roman" w:cs="Times New Roman"/>
          <w:szCs w:val="24"/>
        </w:rPr>
        <w:t>,</w:t>
      </w:r>
      <w:r w:rsidRPr="009B4D96">
        <w:rPr>
          <w:rFonts w:eastAsia="Times New Roman" w:cs="Times New Roman"/>
          <w:szCs w:val="24"/>
        </w:rPr>
        <w:t xml:space="preserve"> σύμφωνα </w:t>
      </w:r>
      <w:r>
        <w:rPr>
          <w:rFonts w:eastAsia="Times New Roman" w:cs="Times New Roman"/>
          <w:szCs w:val="24"/>
        </w:rPr>
        <w:t xml:space="preserve">με τις </w:t>
      </w:r>
      <w:r>
        <w:rPr>
          <w:rFonts w:eastAsia="Times New Roman" w:cs="Times New Roman"/>
          <w:szCs w:val="24"/>
        </w:rPr>
        <w:t>ισχύουσες</w:t>
      </w:r>
      <w:r w:rsidRPr="009B4D96">
        <w:rPr>
          <w:rFonts w:eastAsia="Times New Roman" w:cs="Times New Roman"/>
          <w:szCs w:val="24"/>
        </w:rPr>
        <w:t xml:space="preserve"> φορολογικές διατάξεις των ελληνικών λογιστικών προτύπων</w:t>
      </w:r>
      <w:r>
        <w:rPr>
          <w:rFonts w:eastAsia="Times New Roman" w:cs="Times New Roman"/>
          <w:szCs w:val="24"/>
        </w:rPr>
        <w:t>. Ο</w:t>
      </w:r>
      <w:r w:rsidRPr="009B4D96">
        <w:rPr>
          <w:rFonts w:eastAsia="Times New Roman" w:cs="Times New Roman"/>
          <w:szCs w:val="24"/>
        </w:rPr>
        <w:t>ρίζονται ειδικότερα θέματα αναφορικά με τον τρόπο καταβολής της αμοιβής των υπ</w:t>
      </w:r>
      <w:r>
        <w:rPr>
          <w:rFonts w:eastAsia="Times New Roman" w:cs="Times New Roman"/>
          <w:szCs w:val="24"/>
        </w:rPr>
        <w:t xml:space="preserve">’ </w:t>
      </w:r>
      <w:proofErr w:type="spellStart"/>
      <w:r w:rsidRPr="009B4D96">
        <w:rPr>
          <w:rFonts w:eastAsia="Times New Roman" w:cs="Times New Roman"/>
          <w:szCs w:val="24"/>
        </w:rPr>
        <w:t>όψ</w:t>
      </w:r>
      <w:r>
        <w:rPr>
          <w:rFonts w:eastAsia="Times New Roman" w:cs="Times New Roman"/>
          <w:szCs w:val="24"/>
        </w:rPr>
        <w:t>ιν</w:t>
      </w:r>
      <w:proofErr w:type="spellEnd"/>
      <w:r w:rsidRPr="009B4D96">
        <w:rPr>
          <w:rFonts w:eastAsia="Times New Roman" w:cs="Times New Roman"/>
          <w:szCs w:val="24"/>
        </w:rPr>
        <w:t xml:space="preserve"> φορέων διαμεσολάβησης</w:t>
      </w:r>
      <w:r>
        <w:rPr>
          <w:rFonts w:eastAsia="Times New Roman" w:cs="Times New Roman"/>
          <w:szCs w:val="24"/>
        </w:rPr>
        <w:t>.</w:t>
      </w:r>
      <w:r w:rsidRPr="009B4D96">
        <w:rPr>
          <w:rFonts w:eastAsia="Times New Roman" w:cs="Times New Roman"/>
          <w:szCs w:val="24"/>
        </w:rPr>
        <w:t xml:space="preserve"> </w:t>
      </w:r>
      <w:r>
        <w:rPr>
          <w:rFonts w:eastAsia="Times New Roman" w:cs="Times New Roman"/>
          <w:szCs w:val="24"/>
        </w:rPr>
        <w:t>Επίσης,</w:t>
      </w:r>
      <w:r w:rsidRPr="009B4D96">
        <w:rPr>
          <w:rFonts w:eastAsia="Times New Roman" w:cs="Times New Roman"/>
          <w:szCs w:val="24"/>
        </w:rPr>
        <w:t xml:space="preserve"> </w:t>
      </w:r>
      <w:r>
        <w:rPr>
          <w:rFonts w:eastAsia="Times New Roman" w:cs="Times New Roman"/>
          <w:szCs w:val="24"/>
        </w:rPr>
        <w:t>σ</w:t>
      </w:r>
      <w:r w:rsidRPr="009B4D96">
        <w:rPr>
          <w:rFonts w:eastAsia="Times New Roman" w:cs="Times New Roman"/>
          <w:szCs w:val="24"/>
        </w:rPr>
        <w:t>την απόδειξη θα πρέπει να είναι ευκρινείς οι αμοιβές για τις δύο περιπτ</w:t>
      </w:r>
      <w:r w:rsidRPr="009B4D96">
        <w:rPr>
          <w:rFonts w:eastAsia="Times New Roman" w:cs="Times New Roman"/>
          <w:szCs w:val="24"/>
        </w:rPr>
        <w:t>ώσεις</w:t>
      </w:r>
      <w:r>
        <w:rPr>
          <w:rFonts w:eastAsia="Times New Roman" w:cs="Times New Roman"/>
          <w:szCs w:val="24"/>
        </w:rPr>
        <w:t>.</w:t>
      </w:r>
      <w:r w:rsidRPr="009B4D96">
        <w:rPr>
          <w:rFonts w:eastAsia="Times New Roman" w:cs="Times New Roman"/>
          <w:szCs w:val="24"/>
        </w:rPr>
        <w:t xml:space="preserve"> </w:t>
      </w:r>
    </w:p>
    <w:p w14:paraId="4D87FF9A"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Τ</w:t>
      </w:r>
      <w:r w:rsidRPr="009B4D96">
        <w:rPr>
          <w:rFonts w:eastAsia="Times New Roman" w:cs="Times New Roman"/>
          <w:szCs w:val="24"/>
        </w:rPr>
        <w:t>ροποποιούμε και το άρθρο 33 του Κ</w:t>
      </w:r>
      <w:r>
        <w:rPr>
          <w:rFonts w:eastAsia="Times New Roman" w:cs="Times New Roman"/>
          <w:szCs w:val="24"/>
        </w:rPr>
        <w:t>ΕΔΕ.</w:t>
      </w:r>
      <w:r w:rsidRPr="009B4D96">
        <w:rPr>
          <w:rFonts w:eastAsia="Times New Roman" w:cs="Times New Roman"/>
          <w:szCs w:val="24"/>
        </w:rPr>
        <w:t xml:space="preserve"> </w:t>
      </w:r>
      <w:r>
        <w:rPr>
          <w:rFonts w:eastAsia="Times New Roman" w:cs="Times New Roman"/>
          <w:szCs w:val="24"/>
        </w:rPr>
        <w:t xml:space="preserve">Έως </w:t>
      </w:r>
      <w:r w:rsidRPr="009B4D96">
        <w:rPr>
          <w:rFonts w:eastAsia="Times New Roman" w:cs="Times New Roman"/>
          <w:szCs w:val="24"/>
        </w:rPr>
        <w:t>και σήμερα στις περιπτώσεις που τρίτος έχει οφειλή προς π</w:t>
      </w:r>
      <w:r>
        <w:rPr>
          <w:rFonts w:eastAsia="Times New Roman" w:cs="Times New Roman"/>
          <w:szCs w:val="24"/>
        </w:rPr>
        <w:t xml:space="preserve">ρόσωπο με οφειλές </w:t>
      </w:r>
      <w:r w:rsidRPr="009B4D96">
        <w:rPr>
          <w:rFonts w:eastAsia="Times New Roman" w:cs="Times New Roman"/>
          <w:szCs w:val="24"/>
        </w:rPr>
        <w:t>στο δημόσιο και παραλ</w:t>
      </w:r>
      <w:r>
        <w:rPr>
          <w:rFonts w:eastAsia="Times New Roman" w:cs="Times New Roman"/>
          <w:szCs w:val="24"/>
        </w:rPr>
        <w:t>είψει</w:t>
      </w:r>
      <w:r w:rsidRPr="009B4D96">
        <w:rPr>
          <w:rFonts w:eastAsia="Times New Roman" w:cs="Times New Roman"/>
          <w:szCs w:val="24"/>
        </w:rPr>
        <w:t xml:space="preserve"> να προβεί σε σχετική δήλωση εντός </w:t>
      </w:r>
      <w:r>
        <w:rPr>
          <w:rFonts w:eastAsia="Times New Roman" w:cs="Times New Roman"/>
          <w:szCs w:val="24"/>
        </w:rPr>
        <w:t>συγκεκριμένου δ</w:t>
      </w:r>
      <w:r w:rsidRPr="009B4D96">
        <w:rPr>
          <w:rFonts w:eastAsia="Times New Roman" w:cs="Times New Roman"/>
          <w:szCs w:val="24"/>
        </w:rPr>
        <w:t xml:space="preserve">ιαστήματος οκτώ ημερών από την επίδοση κατάστασης του </w:t>
      </w:r>
      <w:r w:rsidRPr="009B4D96">
        <w:rPr>
          <w:rFonts w:eastAsia="Times New Roman" w:cs="Times New Roman"/>
          <w:szCs w:val="24"/>
        </w:rPr>
        <w:t>δημοσίου προς αυτόν</w:t>
      </w:r>
      <w:r>
        <w:rPr>
          <w:rFonts w:eastAsia="Times New Roman" w:cs="Times New Roman"/>
          <w:szCs w:val="24"/>
        </w:rPr>
        <w:t>,</w:t>
      </w:r>
      <w:r w:rsidRPr="009B4D96">
        <w:rPr>
          <w:rFonts w:eastAsia="Times New Roman" w:cs="Times New Roman"/>
          <w:szCs w:val="24"/>
        </w:rPr>
        <w:t xml:space="preserve"> τότε καταλήγει να οφείλει το σύνολο του ποσού που οφ</w:t>
      </w:r>
      <w:r>
        <w:rPr>
          <w:rFonts w:eastAsia="Times New Roman" w:cs="Times New Roman"/>
          <w:szCs w:val="24"/>
        </w:rPr>
        <w:t>είλει ο οφειλέτης του δημοσίου α</w:t>
      </w:r>
      <w:r w:rsidRPr="009B4D96">
        <w:rPr>
          <w:rFonts w:eastAsia="Times New Roman" w:cs="Times New Roman"/>
          <w:szCs w:val="24"/>
        </w:rPr>
        <w:t xml:space="preserve">κόμη και όταν </w:t>
      </w:r>
      <w:r>
        <w:rPr>
          <w:rFonts w:eastAsia="Times New Roman" w:cs="Times New Roman"/>
          <w:szCs w:val="24"/>
        </w:rPr>
        <w:t>η</w:t>
      </w:r>
      <w:r w:rsidRPr="009B4D96">
        <w:rPr>
          <w:rFonts w:eastAsia="Times New Roman" w:cs="Times New Roman"/>
          <w:szCs w:val="24"/>
        </w:rPr>
        <w:t xml:space="preserve"> δικ</w:t>
      </w:r>
      <w:r>
        <w:rPr>
          <w:rFonts w:eastAsia="Times New Roman" w:cs="Times New Roman"/>
          <w:szCs w:val="24"/>
        </w:rPr>
        <w:t xml:space="preserve">ή </w:t>
      </w:r>
      <w:r w:rsidRPr="009B4D96">
        <w:rPr>
          <w:rFonts w:eastAsia="Times New Roman" w:cs="Times New Roman"/>
          <w:szCs w:val="24"/>
        </w:rPr>
        <w:t>του οφειλ</w:t>
      </w:r>
      <w:r>
        <w:rPr>
          <w:rFonts w:eastAsia="Times New Roman" w:cs="Times New Roman"/>
          <w:szCs w:val="24"/>
        </w:rPr>
        <w:t>ή</w:t>
      </w:r>
      <w:r w:rsidRPr="009B4D96">
        <w:rPr>
          <w:rFonts w:eastAsia="Times New Roman" w:cs="Times New Roman"/>
          <w:szCs w:val="24"/>
        </w:rPr>
        <w:t xml:space="preserve"> προς αυτόν είναι μικρότερη ή δεν υφίσταται </w:t>
      </w:r>
      <w:r>
        <w:rPr>
          <w:rFonts w:eastAsia="Times New Roman" w:cs="Times New Roman"/>
          <w:szCs w:val="24"/>
        </w:rPr>
        <w:t>τέτοια οφειλή.</w:t>
      </w:r>
    </w:p>
    <w:p w14:paraId="4D87FF9B"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Μ</w:t>
      </w:r>
      <w:r w:rsidRPr="009B4D96">
        <w:rPr>
          <w:rFonts w:eastAsia="Times New Roman" w:cs="Times New Roman"/>
          <w:szCs w:val="24"/>
        </w:rPr>
        <w:t xml:space="preserve">ε τις νέες διατάξεις </w:t>
      </w:r>
      <w:r>
        <w:rPr>
          <w:rFonts w:eastAsia="Times New Roman" w:cs="Times New Roman"/>
          <w:szCs w:val="24"/>
        </w:rPr>
        <w:t>ο ανωτέρω τρίτος καθίσταται</w:t>
      </w:r>
      <w:r w:rsidRPr="009B4D96">
        <w:rPr>
          <w:rFonts w:eastAsia="Times New Roman" w:cs="Times New Roman"/>
          <w:szCs w:val="24"/>
        </w:rPr>
        <w:t xml:space="preserve"> οφειλέτης τ</w:t>
      </w:r>
      <w:r w:rsidRPr="009B4D96">
        <w:rPr>
          <w:rFonts w:eastAsia="Times New Roman" w:cs="Times New Roman"/>
          <w:szCs w:val="24"/>
        </w:rPr>
        <w:t>ου δημοσίου μόνο για ό</w:t>
      </w:r>
      <w:r>
        <w:rPr>
          <w:rFonts w:eastAsia="Times New Roman" w:cs="Times New Roman"/>
          <w:szCs w:val="24"/>
        </w:rPr>
        <w:t>,</w:t>
      </w:r>
      <w:r w:rsidRPr="009B4D96">
        <w:rPr>
          <w:rFonts w:eastAsia="Times New Roman" w:cs="Times New Roman"/>
          <w:szCs w:val="24"/>
        </w:rPr>
        <w:t xml:space="preserve">τι οφείλει </w:t>
      </w:r>
      <w:r>
        <w:rPr>
          <w:rFonts w:eastAsia="Times New Roman" w:cs="Times New Roman"/>
          <w:szCs w:val="24"/>
        </w:rPr>
        <w:t>ή</w:t>
      </w:r>
      <w:r w:rsidRPr="009B4D96">
        <w:rPr>
          <w:rFonts w:eastAsia="Times New Roman" w:cs="Times New Roman"/>
          <w:szCs w:val="24"/>
        </w:rPr>
        <w:t xml:space="preserve"> μέλλεται να οφείλει</w:t>
      </w:r>
      <w:r>
        <w:rPr>
          <w:rFonts w:eastAsia="Times New Roman" w:cs="Times New Roman"/>
          <w:szCs w:val="24"/>
        </w:rPr>
        <w:t>,</w:t>
      </w:r>
      <w:r w:rsidRPr="009B4D96">
        <w:rPr>
          <w:rFonts w:eastAsia="Times New Roman" w:cs="Times New Roman"/>
          <w:szCs w:val="24"/>
        </w:rPr>
        <w:t xml:space="preserve"> δηλαδή στον οφειλέτη του δημοσίου</w:t>
      </w:r>
      <w:r>
        <w:rPr>
          <w:rFonts w:eastAsia="Times New Roman" w:cs="Times New Roman"/>
          <w:szCs w:val="24"/>
        </w:rPr>
        <w:t>, εφόσον αυτό προκύπτει από πρόσφορα</w:t>
      </w:r>
      <w:r w:rsidRPr="009B4D96">
        <w:rPr>
          <w:rFonts w:eastAsia="Times New Roman" w:cs="Times New Roman"/>
          <w:szCs w:val="24"/>
        </w:rPr>
        <w:t xml:space="preserve"> διαθέσιμα ηλεκτρονικά μέσα της φορολογικής διοίκησης</w:t>
      </w:r>
      <w:r>
        <w:rPr>
          <w:rFonts w:eastAsia="Times New Roman" w:cs="Times New Roman"/>
          <w:szCs w:val="24"/>
        </w:rPr>
        <w:t>.</w:t>
      </w:r>
    </w:p>
    <w:p w14:paraId="4D87FF9C"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Επίσης,</w:t>
      </w:r>
      <w:r w:rsidRPr="009B4D96">
        <w:rPr>
          <w:rFonts w:eastAsia="Times New Roman" w:cs="Times New Roman"/>
          <w:szCs w:val="24"/>
        </w:rPr>
        <w:t xml:space="preserve"> τροποποιούμε το άρθρο 13</w:t>
      </w:r>
      <w:r>
        <w:rPr>
          <w:rFonts w:eastAsia="Times New Roman" w:cs="Times New Roman"/>
          <w:szCs w:val="24"/>
        </w:rPr>
        <w:t xml:space="preserve"> του ν.4211/</w:t>
      </w:r>
      <w:r w:rsidRPr="009B4D96">
        <w:rPr>
          <w:rFonts w:eastAsia="Times New Roman" w:cs="Times New Roman"/>
          <w:szCs w:val="24"/>
        </w:rPr>
        <w:t>2013</w:t>
      </w:r>
      <w:r>
        <w:rPr>
          <w:rFonts w:eastAsia="Times New Roman" w:cs="Times New Roman"/>
          <w:szCs w:val="24"/>
        </w:rPr>
        <w:t>, δηλαδή, το ΤΕΠΑΗ.</w:t>
      </w:r>
      <w:r w:rsidRPr="009B4D96">
        <w:rPr>
          <w:rFonts w:eastAsia="Times New Roman" w:cs="Times New Roman"/>
          <w:szCs w:val="24"/>
        </w:rPr>
        <w:t xml:space="preserve"> </w:t>
      </w:r>
      <w:r>
        <w:rPr>
          <w:rFonts w:eastAsia="Times New Roman" w:cs="Times New Roman"/>
          <w:szCs w:val="24"/>
        </w:rPr>
        <w:t>Κ</w:t>
      </w:r>
      <w:r w:rsidRPr="009B4D96">
        <w:rPr>
          <w:rFonts w:eastAsia="Times New Roman" w:cs="Times New Roman"/>
          <w:szCs w:val="24"/>
        </w:rPr>
        <w:t xml:space="preserve">αι με </w:t>
      </w:r>
      <w:r w:rsidRPr="009B4D96">
        <w:rPr>
          <w:rFonts w:eastAsia="Times New Roman" w:cs="Times New Roman"/>
          <w:szCs w:val="24"/>
        </w:rPr>
        <w:t>τη δεύτερη παράγραφο επιδιώκεται να δοθεί και για το έτος 2019 στα υπό</w:t>
      </w:r>
      <w:r>
        <w:rPr>
          <w:rFonts w:eastAsia="Times New Roman" w:cs="Times New Roman"/>
          <w:szCs w:val="24"/>
        </w:rPr>
        <w:t>χρεα σε καταβολή ΤΕΠΑΗ</w:t>
      </w:r>
      <w:r w:rsidRPr="009B4D96">
        <w:rPr>
          <w:rFonts w:eastAsia="Times New Roman" w:cs="Times New Roman"/>
          <w:szCs w:val="24"/>
        </w:rPr>
        <w:t xml:space="preserve"> πρόσωπα η δυνατότητα να ευνοηθούν από την έκπτωση που χορηγείται λόγω προπληρωμής του και για τα </w:t>
      </w:r>
      <w:r>
        <w:rPr>
          <w:rFonts w:eastAsia="Times New Roman" w:cs="Times New Roman"/>
          <w:szCs w:val="24"/>
        </w:rPr>
        <w:t>βρισκόμενα</w:t>
      </w:r>
      <w:r w:rsidRPr="009B4D96">
        <w:rPr>
          <w:rFonts w:eastAsia="Times New Roman" w:cs="Times New Roman"/>
          <w:szCs w:val="24"/>
        </w:rPr>
        <w:t xml:space="preserve"> στα ελληνικά χωρικά ύδατα πλοία κατά το</w:t>
      </w:r>
      <w:r>
        <w:rPr>
          <w:rFonts w:eastAsia="Times New Roman" w:cs="Times New Roman"/>
          <w:szCs w:val="24"/>
        </w:rPr>
        <w:t>ν</w:t>
      </w:r>
      <w:r>
        <w:rPr>
          <w:rFonts w:eastAsia="Times New Roman" w:cs="Times New Roman"/>
          <w:szCs w:val="24"/>
        </w:rPr>
        <w:t xml:space="preserve"> χρόνο της πρώτ</w:t>
      </w:r>
      <w:r>
        <w:rPr>
          <w:rFonts w:eastAsia="Times New Roman" w:cs="Times New Roman"/>
          <w:szCs w:val="24"/>
        </w:rPr>
        <w:t>ης εφαρμογής του ΤΕΠΑΗ,</w:t>
      </w:r>
      <w:r w:rsidRPr="009B4D96">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9</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2019.</w:t>
      </w:r>
      <w:r w:rsidRPr="009B4D96">
        <w:rPr>
          <w:rFonts w:eastAsia="Times New Roman" w:cs="Times New Roman"/>
          <w:szCs w:val="24"/>
        </w:rPr>
        <w:t xml:space="preserve"> </w:t>
      </w:r>
      <w:r>
        <w:rPr>
          <w:rFonts w:eastAsia="Times New Roman" w:cs="Times New Roman"/>
          <w:szCs w:val="24"/>
        </w:rPr>
        <w:t>Η</w:t>
      </w:r>
      <w:r w:rsidRPr="009B4D96">
        <w:rPr>
          <w:rFonts w:eastAsia="Times New Roman" w:cs="Times New Roman"/>
          <w:szCs w:val="24"/>
        </w:rPr>
        <w:t xml:space="preserve"> έκπτωση χορηγείται</w:t>
      </w:r>
      <w:r>
        <w:rPr>
          <w:rFonts w:eastAsia="Times New Roman" w:cs="Times New Roman"/>
          <w:szCs w:val="24"/>
        </w:rPr>
        <w:t>,</w:t>
      </w:r>
      <w:r w:rsidRPr="009B4D96">
        <w:rPr>
          <w:rFonts w:eastAsia="Times New Roman" w:cs="Times New Roman"/>
          <w:szCs w:val="24"/>
        </w:rPr>
        <w:t xml:space="preserve"> εφόσον το σύνολο του οφειλόμενου </w:t>
      </w:r>
      <w:r>
        <w:rPr>
          <w:rFonts w:eastAsia="Times New Roman" w:cs="Times New Roman"/>
          <w:szCs w:val="24"/>
        </w:rPr>
        <w:t>για το 2019 τ</w:t>
      </w:r>
      <w:r w:rsidRPr="009B4D96">
        <w:rPr>
          <w:rFonts w:eastAsia="Times New Roman" w:cs="Times New Roman"/>
          <w:szCs w:val="24"/>
        </w:rPr>
        <w:t>έλος για τους μήνες Μάιο έως το</w:t>
      </w:r>
      <w:r>
        <w:rPr>
          <w:rFonts w:eastAsia="Times New Roman" w:cs="Times New Roman"/>
          <w:szCs w:val="24"/>
        </w:rPr>
        <w:t>ν</w:t>
      </w:r>
      <w:r w:rsidRPr="009B4D96">
        <w:rPr>
          <w:rFonts w:eastAsia="Times New Roman" w:cs="Times New Roman"/>
          <w:szCs w:val="24"/>
        </w:rPr>
        <w:t xml:space="preserve"> Δεκέμβριο καταβληθεί μέχρι τις 18</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2019.</w:t>
      </w:r>
      <w:r w:rsidRPr="009B4D96">
        <w:rPr>
          <w:rFonts w:eastAsia="Times New Roman" w:cs="Times New Roman"/>
          <w:szCs w:val="24"/>
        </w:rPr>
        <w:t xml:space="preserve"> </w:t>
      </w:r>
    </w:p>
    <w:p w14:paraId="4D87FF9D"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w:t>
      </w:r>
      <w:r>
        <w:rPr>
          <w:rFonts w:eastAsia="Times New Roman" w:cs="Times New Roman"/>
          <w:szCs w:val="24"/>
        </w:rPr>
        <w:t xml:space="preserve"> Υφυπουργού)</w:t>
      </w:r>
    </w:p>
    <w:p w14:paraId="4D87FF9E"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Κύριε Πρόεδρε, χ</w:t>
      </w:r>
      <w:r w:rsidRPr="009B4D96">
        <w:rPr>
          <w:rFonts w:eastAsia="Times New Roman" w:cs="Times New Roman"/>
          <w:szCs w:val="24"/>
        </w:rPr>
        <w:t>ρειάζομαι χρόνο για να αναλύσω λίγο και το κομμάτι που αφορά τον αιγιαλό</w:t>
      </w:r>
      <w:r>
        <w:rPr>
          <w:rFonts w:eastAsia="Times New Roman" w:cs="Times New Roman"/>
          <w:szCs w:val="24"/>
        </w:rPr>
        <w:t>.</w:t>
      </w:r>
    </w:p>
    <w:p w14:paraId="4D87FF9F" w14:textId="77777777" w:rsidR="00E01347" w:rsidRDefault="00B0330D">
      <w:pPr>
        <w:spacing w:line="600" w:lineRule="auto"/>
        <w:ind w:firstLine="720"/>
        <w:jc w:val="both"/>
        <w:rPr>
          <w:rFonts w:eastAsia="Times New Roman" w:cs="Times New Roman"/>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Έχετε ακόμα τρία λεπτά.</w:t>
      </w:r>
    </w:p>
    <w:p w14:paraId="4D87FFA0" w14:textId="77777777" w:rsidR="00E01347" w:rsidRDefault="00B0330D">
      <w:pPr>
        <w:spacing w:line="600" w:lineRule="auto"/>
        <w:ind w:firstLine="720"/>
        <w:jc w:val="both"/>
        <w:rPr>
          <w:rFonts w:eastAsia="Times New Roman" w:cs="Times New Roman"/>
          <w:szCs w:val="24"/>
        </w:rPr>
      </w:pPr>
      <w:r w:rsidRPr="0038637E">
        <w:rPr>
          <w:rFonts w:eastAsia="Times New Roman" w:cs="Times New Roman"/>
          <w:b/>
          <w:szCs w:val="24"/>
        </w:rPr>
        <w:lastRenderedPageBreak/>
        <w:t xml:space="preserve">ΑΙΚΑΤΕΡΙΝΗ ΠΑΠΑΝΑΤΣΙΟΥ (Υφυπουργός Οικονομικών): </w:t>
      </w:r>
      <w:r>
        <w:rPr>
          <w:rFonts w:eastAsia="Times New Roman" w:cs="Times New Roman"/>
          <w:szCs w:val="24"/>
        </w:rPr>
        <w:t xml:space="preserve">Δεν αρκούν τα </w:t>
      </w:r>
      <w:r w:rsidRPr="009B4D96">
        <w:rPr>
          <w:rFonts w:eastAsia="Times New Roman" w:cs="Times New Roman"/>
          <w:szCs w:val="24"/>
        </w:rPr>
        <w:t>τρία λεπτά</w:t>
      </w:r>
      <w:r>
        <w:rPr>
          <w:rFonts w:eastAsia="Times New Roman" w:cs="Times New Roman"/>
          <w:szCs w:val="24"/>
        </w:rPr>
        <w:t>.</w:t>
      </w:r>
      <w:r w:rsidRPr="009B4D96">
        <w:rPr>
          <w:rFonts w:eastAsia="Times New Roman" w:cs="Times New Roman"/>
          <w:szCs w:val="24"/>
        </w:rPr>
        <w:t xml:space="preserve"> Θέλω τουλάχιστον δ</w:t>
      </w:r>
      <w:r w:rsidRPr="009B4D96">
        <w:rPr>
          <w:rFonts w:eastAsia="Times New Roman" w:cs="Times New Roman"/>
          <w:szCs w:val="24"/>
        </w:rPr>
        <w:t>έκα λεπτά</w:t>
      </w:r>
      <w:r>
        <w:rPr>
          <w:rFonts w:eastAsia="Times New Roman" w:cs="Times New Roman"/>
          <w:szCs w:val="24"/>
        </w:rPr>
        <w:t>,</w:t>
      </w:r>
      <w:r w:rsidRPr="009B4D96">
        <w:rPr>
          <w:rFonts w:eastAsia="Times New Roman" w:cs="Times New Roman"/>
          <w:szCs w:val="24"/>
        </w:rPr>
        <w:t xml:space="preserve"> </w:t>
      </w:r>
      <w:r>
        <w:rPr>
          <w:rFonts w:eastAsia="Times New Roman" w:cs="Times New Roman"/>
          <w:szCs w:val="24"/>
        </w:rPr>
        <w:t>κύριε Π</w:t>
      </w:r>
      <w:r w:rsidRPr="009B4D96">
        <w:rPr>
          <w:rFonts w:eastAsia="Times New Roman" w:cs="Times New Roman"/>
          <w:szCs w:val="24"/>
        </w:rPr>
        <w:t>ρόεδρε</w:t>
      </w:r>
      <w:r>
        <w:rPr>
          <w:rFonts w:eastAsia="Times New Roman" w:cs="Times New Roman"/>
          <w:szCs w:val="24"/>
        </w:rPr>
        <w:t>,</w:t>
      </w:r>
      <w:r w:rsidRPr="009B4D96">
        <w:rPr>
          <w:rFonts w:eastAsia="Times New Roman" w:cs="Times New Roman"/>
          <w:szCs w:val="24"/>
        </w:rPr>
        <w:t xml:space="preserve"> γιατί έχουνε </w:t>
      </w:r>
      <w:r>
        <w:rPr>
          <w:rFonts w:eastAsia="Times New Roman" w:cs="Times New Roman"/>
          <w:szCs w:val="24"/>
        </w:rPr>
        <w:t xml:space="preserve">τεθεί </w:t>
      </w:r>
      <w:r w:rsidRPr="009B4D96">
        <w:rPr>
          <w:rFonts w:eastAsia="Times New Roman" w:cs="Times New Roman"/>
          <w:szCs w:val="24"/>
        </w:rPr>
        <w:t xml:space="preserve">διάφορα </w:t>
      </w:r>
      <w:r>
        <w:rPr>
          <w:rFonts w:eastAsia="Times New Roman" w:cs="Times New Roman"/>
          <w:szCs w:val="24"/>
        </w:rPr>
        <w:t>ζητήματα και θ</w:t>
      </w:r>
      <w:r w:rsidRPr="009B4D96">
        <w:rPr>
          <w:rFonts w:eastAsia="Times New Roman" w:cs="Times New Roman"/>
          <w:szCs w:val="24"/>
        </w:rPr>
        <w:t>α μου επιτρέψετε να αναφερθώ σε όλα αυτά</w:t>
      </w:r>
      <w:r>
        <w:rPr>
          <w:rFonts w:eastAsia="Times New Roman" w:cs="Times New Roman"/>
          <w:szCs w:val="24"/>
        </w:rPr>
        <w:t>.</w:t>
      </w:r>
    </w:p>
    <w:p w14:paraId="4D87FFA1" w14:textId="77777777" w:rsidR="00E01347" w:rsidRDefault="00B0330D">
      <w:pPr>
        <w:spacing w:line="600" w:lineRule="auto"/>
        <w:ind w:firstLine="720"/>
        <w:jc w:val="both"/>
        <w:rPr>
          <w:rFonts w:eastAsia="Times New Roman" w:cs="Times New Roman"/>
          <w:szCs w:val="24"/>
        </w:rPr>
      </w:pPr>
      <w:r w:rsidRPr="0038637E">
        <w:rPr>
          <w:rFonts w:eastAsia="Times New Roman" w:cs="Times New Roman"/>
          <w:b/>
          <w:szCs w:val="24"/>
        </w:rPr>
        <w:t>ΑΘΑΝΑΣΙΟΣ ΒΑΡΔΑΛΗΣ:</w:t>
      </w:r>
      <w:r>
        <w:rPr>
          <w:rFonts w:eastAsia="Times New Roman" w:cs="Times New Roman"/>
          <w:szCs w:val="24"/>
        </w:rPr>
        <w:t xml:space="preserve"> Από τις βουλευτικές, γίνεται κάποια δεκτή;</w:t>
      </w:r>
    </w:p>
    <w:p w14:paraId="4D87FFA2" w14:textId="77777777" w:rsidR="00E01347" w:rsidRDefault="00B0330D">
      <w:pPr>
        <w:spacing w:line="600" w:lineRule="auto"/>
        <w:ind w:firstLine="720"/>
        <w:jc w:val="both"/>
        <w:rPr>
          <w:rFonts w:eastAsia="Times New Roman" w:cs="Times New Roman"/>
          <w:szCs w:val="24"/>
        </w:rPr>
      </w:pPr>
      <w:r w:rsidRPr="0038637E">
        <w:rPr>
          <w:rFonts w:eastAsia="Times New Roman" w:cs="Times New Roman"/>
          <w:b/>
          <w:szCs w:val="24"/>
        </w:rPr>
        <w:t>ΑΙΚΑΤΕΡΙΝΗ ΠΑΠΑΝΑΤΣΙΟΥ (Υφυπουργός Οικονομικών):</w:t>
      </w:r>
      <w:r>
        <w:rPr>
          <w:rFonts w:eastAsia="Times New Roman" w:cs="Times New Roman"/>
          <w:szCs w:val="24"/>
        </w:rPr>
        <w:t xml:space="preserve"> Από τις</w:t>
      </w:r>
      <w:r w:rsidRPr="009B4D96">
        <w:rPr>
          <w:rFonts w:eastAsia="Times New Roman" w:cs="Times New Roman"/>
          <w:szCs w:val="24"/>
        </w:rPr>
        <w:t xml:space="preserve"> βουλευτικές </w:t>
      </w:r>
      <w:r>
        <w:rPr>
          <w:rFonts w:eastAsia="Times New Roman" w:cs="Times New Roman"/>
          <w:szCs w:val="24"/>
        </w:rPr>
        <w:t xml:space="preserve">τροπολογίες </w:t>
      </w:r>
      <w:r w:rsidRPr="009B4D96">
        <w:rPr>
          <w:rFonts w:eastAsia="Times New Roman" w:cs="Times New Roman"/>
          <w:szCs w:val="24"/>
        </w:rPr>
        <w:t>γίνεται</w:t>
      </w:r>
      <w:r>
        <w:rPr>
          <w:rFonts w:eastAsia="Times New Roman" w:cs="Times New Roman"/>
          <w:szCs w:val="24"/>
        </w:rPr>
        <w:t xml:space="preserve"> δεκτή</w:t>
      </w:r>
      <w:r w:rsidRPr="009B4D96">
        <w:rPr>
          <w:rFonts w:eastAsia="Times New Roman" w:cs="Times New Roman"/>
          <w:szCs w:val="24"/>
        </w:rPr>
        <w:t xml:space="preserve"> η τροπολογία </w:t>
      </w:r>
      <w:r>
        <w:rPr>
          <w:rFonts w:eastAsia="Times New Roman" w:cs="Times New Roman"/>
          <w:szCs w:val="24"/>
        </w:rPr>
        <w:t xml:space="preserve">της κ. </w:t>
      </w:r>
      <w:proofErr w:type="spellStart"/>
      <w:r>
        <w:rPr>
          <w:rFonts w:eastAsia="Times New Roman" w:cs="Times New Roman"/>
          <w:szCs w:val="24"/>
        </w:rPr>
        <w:t>Θελερίτη</w:t>
      </w:r>
      <w:proofErr w:type="spellEnd"/>
      <w:r>
        <w:rPr>
          <w:rFonts w:eastAsia="Times New Roman" w:cs="Times New Roman"/>
          <w:szCs w:val="24"/>
        </w:rPr>
        <w:t>,</w:t>
      </w:r>
      <w:r w:rsidRPr="009B4D96">
        <w:rPr>
          <w:rFonts w:eastAsia="Times New Roman" w:cs="Times New Roman"/>
          <w:szCs w:val="24"/>
        </w:rPr>
        <w:t xml:space="preserve"> που αφορά την Κόρινθο</w:t>
      </w:r>
      <w:r>
        <w:rPr>
          <w:rFonts w:eastAsia="Times New Roman" w:cs="Times New Roman"/>
          <w:szCs w:val="24"/>
        </w:rPr>
        <w:t>.</w:t>
      </w:r>
      <w:r w:rsidRPr="009B4D96">
        <w:rPr>
          <w:rFonts w:eastAsia="Times New Roman" w:cs="Times New Roman"/>
          <w:szCs w:val="24"/>
        </w:rPr>
        <w:t xml:space="preserve"> </w:t>
      </w:r>
      <w:r>
        <w:rPr>
          <w:rFonts w:eastAsia="Times New Roman" w:cs="Times New Roman"/>
          <w:szCs w:val="24"/>
        </w:rPr>
        <w:t>Δ</w:t>
      </w:r>
      <w:r w:rsidRPr="009B4D96">
        <w:rPr>
          <w:rFonts w:eastAsia="Times New Roman" w:cs="Times New Roman"/>
          <w:szCs w:val="24"/>
        </w:rPr>
        <w:t xml:space="preserve">εν θυμάμαι </w:t>
      </w:r>
      <w:r>
        <w:rPr>
          <w:rFonts w:eastAsia="Times New Roman" w:cs="Times New Roman"/>
          <w:szCs w:val="24"/>
        </w:rPr>
        <w:t>τον αριθμό.</w:t>
      </w:r>
      <w:r w:rsidRPr="009B4D96">
        <w:rPr>
          <w:rFonts w:eastAsia="Times New Roman" w:cs="Times New Roman"/>
          <w:szCs w:val="24"/>
        </w:rPr>
        <w:t xml:space="preserve"> </w:t>
      </w:r>
      <w:r>
        <w:rPr>
          <w:rFonts w:eastAsia="Times New Roman" w:cs="Times New Roman"/>
          <w:szCs w:val="24"/>
        </w:rPr>
        <w:t>Ό</w:t>
      </w:r>
      <w:r w:rsidRPr="009B4D96">
        <w:rPr>
          <w:rFonts w:eastAsia="Times New Roman" w:cs="Times New Roman"/>
          <w:szCs w:val="24"/>
        </w:rPr>
        <w:t>ταν κατέβω κάτω</w:t>
      </w:r>
      <w:r>
        <w:rPr>
          <w:rFonts w:eastAsia="Times New Roman" w:cs="Times New Roman"/>
          <w:szCs w:val="24"/>
        </w:rPr>
        <w:t>,</w:t>
      </w:r>
      <w:r w:rsidRPr="009B4D96">
        <w:rPr>
          <w:rFonts w:eastAsia="Times New Roman" w:cs="Times New Roman"/>
          <w:szCs w:val="24"/>
        </w:rPr>
        <w:t xml:space="preserve"> θα σας την πω</w:t>
      </w:r>
      <w:r>
        <w:rPr>
          <w:rFonts w:eastAsia="Times New Roman" w:cs="Times New Roman"/>
          <w:szCs w:val="24"/>
        </w:rPr>
        <w:t>.</w:t>
      </w:r>
    </w:p>
    <w:p w14:paraId="4D87FFA3" w14:textId="77777777" w:rsidR="00E01347" w:rsidRDefault="00B0330D">
      <w:pPr>
        <w:spacing w:line="600" w:lineRule="auto"/>
        <w:ind w:firstLine="720"/>
        <w:jc w:val="both"/>
        <w:rPr>
          <w:rFonts w:eastAsia="Times New Roman" w:cs="Times New Roman"/>
          <w:szCs w:val="24"/>
        </w:rPr>
      </w:pPr>
      <w:r w:rsidRPr="009B4D96">
        <w:rPr>
          <w:rFonts w:eastAsia="Times New Roman" w:cs="Times New Roman"/>
          <w:szCs w:val="24"/>
        </w:rPr>
        <w:t>Για τη</w:t>
      </w:r>
      <w:r>
        <w:rPr>
          <w:rFonts w:eastAsia="Times New Roman" w:cs="Times New Roman"/>
          <w:szCs w:val="24"/>
        </w:rPr>
        <w:t>ν</w:t>
      </w:r>
      <w:r w:rsidRPr="009B4D96">
        <w:rPr>
          <w:rFonts w:eastAsia="Times New Roman" w:cs="Times New Roman"/>
          <w:szCs w:val="24"/>
        </w:rPr>
        <w:t xml:space="preserve"> τροπολογία της κ</w:t>
      </w:r>
      <w:r>
        <w:rPr>
          <w:rFonts w:eastAsia="Times New Roman" w:cs="Times New Roman"/>
          <w:szCs w:val="24"/>
        </w:rPr>
        <w:t xml:space="preserve">. </w:t>
      </w:r>
      <w:proofErr w:type="spellStart"/>
      <w:r>
        <w:rPr>
          <w:rFonts w:eastAsia="Times New Roman" w:cs="Times New Roman"/>
          <w:szCs w:val="24"/>
        </w:rPr>
        <w:t>Β</w:t>
      </w:r>
      <w:r w:rsidRPr="009B4D96">
        <w:rPr>
          <w:rFonts w:eastAsia="Times New Roman" w:cs="Times New Roman"/>
          <w:szCs w:val="24"/>
        </w:rPr>
        <w:t>αγιωνάκη</w:t>
      </w:r>
      <w:proofErr w:type="spellEnd"/>
      <w:r w:rsidRPr="009B4D96">
        <w:rPr>
          <w:rFonts w:eastAsia="Times New Roman" w:cs="Times New Roman"/>
          <w:szCs w:val="24"/>
        </w:rPr>
        <w:t xml:space="preserve"> </w:t>
      </w:r>
      <w:r>
        <w:rPr>
          <w:rFonts w:eastAsia="Times New Roman" w:cs="Times New Roman"/>
          <w:szCs w:val="24"/>
        </w:rPr>
        <w:t xml:space="preserve">και </w:t>
      </w:r>
      <w:r w:rsidRPr="009B4D96">
        <w:rPr>
          <w:rFonts w:eastAsia="Times New Roman" w:cs="Times New Roman"/>
          <w:szCs w:val="24"/>
        </w:rPr>
        <w:t xml:space="preserve">του </w:t>
      </w:r>
      <w:r>
        <w:rPr>
          <w:rFonts w:eastAsia="Times New Roman" w:cs="Times New Roman"/>
          <w:szCs w:val="24"/>
        </w:rPr>
        <w:t xml:space="preserve">κ. </w:t>
      </w:r>
      <w:proofErr w:type="spellStart"/>
      <w:r>
        <w:rPr>
          <w:rFonts w:eastAsia="Times New Roman" w:cs="Times New Roman"/>
          <w:szCs w:val="24"/>
        </w:rPr>
        <w:t>Μπαλωμενάκη</w:t>
      </w:r>
      <w:proofErr w:type="spellEnd"/>
      <w:r w:rsidRPr="009B4D96">
        <w:rPr>
          <w:rFonts w:eastAsia="Times New Roman" w:cs="Times New Roman"/>
          <w:szCs w:val="24"/>
        </w:rPr>
        <w:t xml:space="preserve"> </w:t>
      </w:r>
      <w:r>
        <w:rPr>
          <w:rFonts w:eastAsia="Times New Roman" w:cs="Times New Roman"/>
          <w:szCs w:val="24"/>
        </w:rPr>
        <w:t>-επειδή έπρεπε να υπάρχουν στοιχεία</w:t>
      </w:r>
      <w:r w:rsidRPr="009B4D96">
        <w:rPr>
          <w:rFonts w:eastAsia="Times New Roman" w:cs="Times New Roman"/>
          <w:szCs w:val="24"/>
        </w:rPr>
        <w:t xml:space="preserve"> από το Γενικό Λογιστήριο του Κράτους</w:t>
      </w:r>
      <w:r>
        <w:rPr>
          <w:rFonts w:eastAsia="Times New Roman" w:cs="Times New Roman"/>
          <w:szCs w:val="24"/>
        </w:rPr>
        <w:t>-</w:t>
      </w:r>
      <w:r>
        <w:rPr>
          <w:rFonts w:eastAsia="Times New Roman" w:cs="Times New Roman"/>
          <w:szCs w:val="24"/>
        </w:rPr>
        <w:t xml:space="preserve"> θα πρέπει να το δούμε σε κάποια</w:t>
      </w:r>
      <w:r w:rsidRPr="009B4D96">
        <w:rPr>
          <w:rFonts w:eastAsia="Times New Roman" w:cs="Times New Roman"/>
          <w:szCs w:val="24"/>
        </w:rPr>
        <w:t xml:space="preserve"> μετέπειτα υπουργική τροπολογία</w:t>
      </w:r>
      <w:r>
        <w:rPr>
          <w:rFonts w:eastAsia="Times New Roman" w:cs="Times New Roman"/>
          <w:szCs w:val="24"/>
        </w:rPr>
        <w:t>. Δ</w:t>
      </w:r>
      <w:r w:rsidRPr="009B4D96">
        <w:rPr>
          <w:rFonts w:eastAsia="Times New Roman" w:cs="Times New Roman"/>
          <w:szCs w:val="24"/>
        </w:rPr>
        <w:t>εν είμαστε αρνητικοί</w:t>
      </w:r>
      <w:r>
        <w:rPr>
          <w:rFonts w:eastAsia="Times New Roman" w:cs="Times New Roman"/>
          <w:szCs w:val="24"/>
        </w:rPr>
        <w:t>. Τ</w:t>
      </w:r>
      <w:r w:rsidRPr="009B4D96">
        <w:rPr>
          <w:rFonts w:eastAsia="Times New Roman" w:cs="Times New Roman"/>
          <w:szCs w:val="24"/>
        </w:rPr>
        <w:t>η βλέπουμε θετικά</w:t>
      </w:r>
      <w:r>
        <w:rPr>
          <w:rFonts w:eastAsia="Times New Roman" w:cs="Times New Roman"/>
          <w:szCs w:val="24"/>
        </w:rPr>
        <w:t xml:space="preserve">. Δεν μπορούμε τώρα να την κάνουμε </w:t>
      </w:r>
      <w:r w:rsidRPr="009B4D96">
        <w:rPr>
          <w:rFonts w:eastAsia="Times New Roman" w:cs="Times New Roman"/>
          <w:szCs w:val="24"/>
        </w:rPr>
        <w:t>δεκτή</w:t>
      </w:r>
      <w:r>
        <w:rPr>
          <w:rFonts w:eastAsia="Times New Roman" w:cs="Times New Roman"/>
          <w:szCs w:val="24"/>
        </w:rPr>
        <w:t>,</w:t>
      </w:r>
      <w:r w:rsidRPr="009B4D96">
        <w:rPr>
          <w:rFonts w:eastAsia="Times New Roman" w:cs="Times New Roman"/>
          <w:szCs w:val="24"/>
        </w:rPr>
        <w:t xml:space="preserve"> γιατί δεν έχουμε τα στοιχεία από το Γενικό Λογιστήριο του Κράτους</w:t>
      </w:r>
      <w:r>
        <w:rPr>
          <w:rFonts w:eastAsia="Times New Roman" w:cs="Times New Roman"/>
          <w:szCs w:val="24"/>
        </w:rPr>
        <w:t>.</w:t>
      </w:r>
    </w:p>
    <w:p w14:paraId="4D87FFA4"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 xml:space="preserve">Την τροπολογία </w:t>
      </w:r>
      <w:r w:rsidRPr="009B4D96">
        <w:rPr>
          <w:rFonts w:eastAsia="Times New Roman" w:cs="Times New Roman"/>
          <w:szCs w:val="24"/>
        </w:rPr>
        <w:t xml:space="preserve">με γενικό </w:t>
      </w:r>
      <w:r>
        <w:rPr>
          <w:rFonts w:eastAsia="Times New Roman" w:cs="Times New Roman"/>
          <w:szCs w:val="24"/>
        </w:rPr>
        <w:t xml:space="preserve">αριθμό 2080 και </w:t>
      </w:r>
      <w:r>
        <w:rPr>
          <w:rFonts w:eastAsia="Times New Roman" w:cs="Times New Roman"/>
          <w:szCs w:val="24"/>
        </w:rPr>
        <w:t>ειδικό 2</w:t>
      </w:r>
      <w:r w:rsidRPr="009B4D96">
        <w:rPr>
          <w:rFonts w:eastAsia="Times New Roman" w:cs="Times New Roman"/>
          <w:szCs w:val="24"/>
        </w:rPr>
        <w:t xml:space="preserve">072 της </w:t>
      </w:r>
      <w:r>
        <w:rPr>
          <w:rFonts w:eastAsia="Times New Roman" w:cs="Times New Roman"/>
          <w:szCs w:val="24"/>
        </w:rPr>
        <w:t xml:space="preserve">κ. </w:t>
      </w:r>
      <w:proofErr w:type="spellStart"/>
      <w:r>
        <w:rPr>
          <w:rFonts w:eastAsia="Times New Roman" w:cs="Times New Roman"/>
          <w:szCs w:val="24"/>
        </w:rPr>
        <w:t>Θελερίτη</w:t>
      </w:r>
      <w:proofErr w:type="spellEnd"/>
      <w:r>
        <w:rPr>
          <w:rFonts w:eastAsia="Times New Roman" w:cs="Times New Roman"/>
          <w:szCs w:val="24"/>
        </w:rPr>
        <w:t>, του κ. Τσόγκα</w:t>
      </w:r>
      <w:r w:rsidRPr="009B4D96">
        <w:rPr>
          <w:rFonts w:eastAsia="Times New Roman" w:cs="Times New Roman"/>
          <w:szCs w:val="24"/>
        </w:rPr>
        <w:t xml:space="preserve"> και του κ</w:t>
      </w:r>
      <w:r>
        <w:rPr>
          <w:rFonts w:eastAsia="Times New Roman" w:cs="Times New Roman"/>
          <w:szCs w:val="24"/>
        </w:rPr>
        <w:t>.</w:t>
      </w:r>
      <w:r w:rsidRPr="009B4D96">
        <w:rPr>
          <w:rFonts w:eastAsia="Times New Roman" w:cs="Times New Roman"/>
          <w:szCs w:val="24"/>
        </w:rPr>
        <w:t xml:space="preserve"> Ψυχογιού</w:t>
      </w:r>
      <w:r>
        <w:rPr>
          <w:rFonts w:eastAsia="Times New Roman" w:cs="Times New Roman"/>
          <w:szCs w:val="24"/>
        </w:rPr>
        <w:t>,</w:t>
      </w:r>
      <w:r w:rsidRPr="009B4D96">
        <w:rPr>
          <w:rFonts w:eastAsia="Times New Roman" w:cs="Times New Roman"/>
          <w:szCs w:val="24"/>
        </w:rPr>
        <w:t xml:space="preserve"> </w:t>
      </w:r>
      <w:r>
        <w:rPr>
          <w:rFonts w:eastAsia="Times New Roman" w:cs="Times New Roman"/>
          <w:szCs w:val="24"/>
        </w:rPr>
        <w:t xml:space="preserve">την κάνουμε αποδεκτή. </w:t>
      </w:r>
    </w:p>
    <w:p w14:paraId="4D87FFA5"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Θ</w:t>
      </w:r>
      <w:r w:rsidRPr="009B4D96">
        <w:rPr>
          <w:rFonts w:eastAsia="Times New Roman" w:cs="Times New Roman"/>
          <w:szCs w:val="24"/>
        </w:rPr>
        <w:t xml:space="preserve">εωρούμε ότι οι διατάξεις </w:t>
      </w:r>
      <w:r>
        <w:rPr>
          <w:rFonts w:eastAsia="Times New Roman" w:cs="Times New Roman"/>
          <w:szCs w:val="24"/>
        </w:rPr>
        <w:t>για τον</w:t>
      </w:r>
      <w:r w:rsidRPr="009B4D96">
        <w:rPr>
          <w:rFonts w:eastAsia="Times New Roman" w:cs="Times New Roman"/>
          <w:szCs w:val="24"/>
        </w:rPr>
        <w:t xml:space="preserve"> </w:t>
      </w:r>
      <w:r>
        <w:rPr>
          <w:rFonts w:eastAsia="Times New Roman" w:cs="Times New Roman"/>
          <w:szCs w:val="24"/>
        </w:rPr>
        <w:t>αιγιαλό</w:t>
      </w:r>
      <w:r w:rsidRPr="009B4D96">
        <w:rPr>
          <w:rFonts w:eastAsia="Times New Roman" w:cs="Times New Roman"/>
          <w:szCs w:val="24"/>
        </w:rPr>
        <w:t xml:space="preserve"> είναι ένα από τα πιο σημαντικά τμήματα του υπό συζήτηση </w:t>
      </w:r>
      <w:r>
        <w:rPr>
          <w:rFonts w:eastAsia="Times New Roman" w:cs="Times New Roman"/>
          <w:szCs w:val="24"/>
        </w:rPr>
        <w:t>νομοσχεδίου. Τ</w:t>
      </w:r>
      <w:r w:rsidRPr="009B4D96">
        <w:rPr>
          <w:rFonts w:eastAsia="Times New Roman" w:cs="Times New Roman"/>
          <w:szCs w:val="24"/>
        </w:rPr>
        <w:t>ο πρότυπο ανάπτυξης που υιοθετήθηκε μεταπολεμικά από το ε</w:t>
      </w:r>
      <w:r w:rsidRPr="009B4D96">
        <w:rPr>
          <w:rFonts w:eastAsia="Times New Roman" w:cs="Times New Roman"/>
          <w:szCs w:val="24"/>
        </w:rPr>
        <w:t>λληνικό κράτος δεν ακολούθησε το πρότυπο του κοινωνικού κράτους</w:t>
      </w:r>
      <w:r>
        <w:rPr>
          <w:rFonts w:eastAsia="Times New Roman" w:cs="Times New Roman"/>
          <w:szCs w:val="24"/>
        </w:rPr>
        <w:t>, ό</w:t>
      </w:r>
      <w:r w:rsidRPr="009B4D96">
        <w:rPr>
          <w:rFonts w:eastAsia="Times New Roman" w:cs="Times New Roman"/>
          <w:szCs w:val="24"/>
        </w:rPr>
        <w:t xml:space="preserve">πως </w:t>
      </w:r>
      <w:r>
        <w:rPr>
          <w:rFonts w:eastAsia="Times New Roman" w:cs="Times New Roman"/>
          <w:szCs w:val="24"/>
        </w:rPr>
        <w:t>στις άλλες</w:t>
      </w:r>
      <w:r w:rsidRPr="009B4D96">
        <w:rPr>
          <w:rFonts w:eastAsia="Times New Roman" w:cs="Times New Roman"/>
          <w:szCs w:val="24"/>
        </w:rPr>
        <w:t xml:space="preserve"> ε</w:t>
      </w:r>
      <w:r>
        <w:rPr>
          <w:rFonts w:eastAsia="Times New Roman" w:cs="Times New Roman"/>
          <w:szCs w:val="24"/>
        </w:rPr>
        <w:t>υρωπαϊκές χώρες στο</w:t>
      </w:r>
      <w:r>
        <w:rPr>
          <w:rFonts w:eastAsia="Times New Roman" w:cs="Times New Roman"/>
          <w:szCs w:val="24"/>
        </w:rPr>
        <w:t>ν</w:t>
      </w:r>
      <w:r>
        <w:rPr>
          <w:rFonts w:eastAsia="Times New Roman" w:cs="Times New Roman"/>
          <w:szCs w:val="24"/>
        </w:rPr>
        <w:t xml:space="preserve"> χωροταξικό, πολεοδομικό και περιβαλλοντικό σχεδιασμό, τις οικονομικές παραμέτρους σε αυτό το πεδίο, τα προγράμματα κοινωνικής κατοικίας, μιας πολιτικής δ</w:t>
      </w:r>
      <w:r>
        <w:rPr>
          <w:rFonts w:eastAsia="Times New Roman" w:cs="Times New Roman"/>
          <w:szCs w:val="24"/>
        </w:rPr>
        <w:t>ιατήρησης της ιστορικής κληρονομιάς και της δημιουργίας ενός εκτεταμένου δικτύου δημοσίων μέσων μεταφοράς.</w:t>
      </w:r>
    </w:p>
    <w:p w14:paraId="4D87FFA6" w14:textId="77777777" w:rsidR="00E01347" w:rsidRDefault="00B0330D">
      <w:pPr>
        <w:spacing w:line="600" w:lineRule="auto"/>
        <w:ind w:firstLine="720"/>
        <w:jc w:val="both"/>
        <w:rPr>
          <w:rFonts w:eastAsia="Times New Roman"/>
          <w:szCs w:val="24"/>
        </w:rPr>
      </w:pPr>
      <w:r>
        <w:rPr>
          <w:rFonts w:eastAsia="Times New Roman"/>
          <w:szCs w:val="24"/>
        </w:rPr>
        <w:t>Μ</w:t>
      </w:r>
      <w:r w:rsidRPr="00F85DE8">
        <w:rPr>
          <w:rFonts w:eastAsia="Times New Roman"/>
          <w:szCs w:val="24"/>
        </w:rPr>
        <w:t xml:space="preserve">πορεί η επιλογή αυτή </w:t>
      </w:r>
      <w:r>
        <w:rPr>
          <w:rFonts w:eastAsia="Times New Roman"/>
          <w:szCs w:val="24"/>
        </w:rPr>
        <w:t>να απάντησε</w:t>
      </w:r>
      <w:r w:rsidRPr="00F85DE8">
        <w:rPr>
          <w:rFonts w:eastAsia="Times New Roman"/>
          <w:szCs w:val="24"/>
        </w:rPr>
        <w:t xml:space="preserve"> αρχικά στις με</w:t>
      </w:r>
      <w:r>
        <w:rPr>
          <w:rFonts w:eastAsia="Times New Roman"/>
          <w:szCs w:val="24"/>
        </w:rPr>
        <w:t>τεμφυλιακά οξυ</w:t>
      </w:r>
      <w:r>
        <w:rPr>
          <w:rFonts w:eastAsia="Times New Roman"/>
          <w:szCs w:val="24"/>
        </w:rPr>
        <w:t>μ</w:t>
      </w:r>
      <w:r>
        <w:rPr>
          <w:rFonts w:eastAsia="Times New Roman"/>
          <w:szCs w:val="24"/>
        </w:rPr>
        <w:t>μένες</w:t>
      </w:r>
      <w:r w:rsidRPr="00F85DE8">
        <w:rPr>
          <w:rFonts w:eastAsia="Times New Roman"/>
          <w:szCs w:val="24"/>
        </w:rPr>
        <w:t xml:space="preserve"> στεγαστικές κοινωνικές και εργασιακές ανάγκες και να κέρδισε τη μαζική λαϊκή συν</w:t>
      </w:r>
      <w:r w:rsidRPr="00F85DE8">
        <w:rPr>
          <w:rFonts w:eastAsia="Times New Roman"/>
          <w:szCs w:val="24"/>
        </w:rPr>
        <w:t>αίνεση</w:t>
      </w:r>
      <w:r>
        <w:rPr>
          <w:rFonts w:eastAsia="Times New Roman"/>
          <w:szCs w:val="24"/>
        </w:rPr>
        <w:t xml:space="preserve">, </w:t>
      </w:r>
      <w:r w:rsidRPr="00F85DE8">
        <w:rPr>
          <w:rFonts w:eastAsia="Times New Roman"/>
          <w:szCs w:val="24"/>
        </w:rPr>
        <w:t xml:space="preserve">όμως ταυτόχρονα </w:t>
      </w:r>
      <w:r w:rsidRPr="00F85DE8">
        <w:rPr>
          <w:rFonts w:eastAsia="Times New Roman"/>
          <w:szCs w:val="24"/>
        </w:rPr>
        <w:t>διαμόρφωσε τις προϋποθέσεις για τον ενταφιασμό πολι</w:t>
      </w:r>
      <w:r w:rsidRPr="00F85DE8">
        <w:rPr>
          <w:rFonts w:eastAsia="Times New Roman"/>
          <w:szCs w:val="24"/>
        </w:rPr>
        <w:lastRenderedPageBreak/>
        <w:t>τικών που προκρίνουν το δημόσιο έναντι του ιδιωτικού συμφέροντος και προωθούν το συ</w:t>
      </w:r>
      <w:r>
        <w:rPr>
          <w:rFonts w:eastAsia="Times New Roman"/>
          <w:szCs w:val="24"/>
        </w:rPr>
        <w:t>λλογικό ό</w:t>
      </w:r>
      <w:r w:rsidRPr="00F85DE8">
        <w:rPr>
          <w:rFonts w:eastAsia="Times New Roman"/>
          <w:szCs w:val="24"/>
        </w:rPr>
        <w:t>ραμα της πόλ</w:t>
      </w:r>
      <w:r>
        <w:rPr>
          <w:rFonts w:eastAsia="Times New Roman"/>
          <w:szCs w:val="24"/>
        </w:rPr>
        <w:t>ης και την αρμονική σχέση πόλης</w:t>
      </w:r>
      <w:r>
        <w:rPr>
          <w:rFonts w:eastAsia="Times New Roman"/>
          <w:szCs w:val="24"/>
        </w:rPr>
        <w:t xml:space="preserve"> - </w:t>
      </w:r>
      <w:r>
        <w:rPr>
          <w:rFonts w:eastAsia="Times New Roman"/>
          <w:szCs w:val="24"/>
        </w:rPr>
        <w:t>υπαίθρου</w:t>
      </w:r>
      <w:r>
        <w:rPr>
          <w:rFonts w:eastAsia="Times New Roman"/>
          <w:szCs w:val="24"/>
        </w:rPr>
        <w:t xml:space="preserve"> </w:t>
      </w:r>
      <w:r>
        <w:rPr>
          <w:rFonts w:eastAsia="Times New Roman"/>
          <w:szCs w:val="24"/>
        </w:rPr>
        <w:t>-</w:t>
      </w:r>
      <w:r>
        <w:rPr>
          <w:rFonts w:eastAsia="Times New Roman"/>
          <w:szCs w:val="24"/>
        </w:rPr>
        <w:t xml:space="preserve"> </w:t>
      </w:r>
      <w:r w:rsidRPr="00F85DE8">
        <w:rPr>
          <w:rFonts w:eastAsia="Times New Roman"/>
          <w:szCs w:val="24"/>
        </w:rPr>
        <w:t>φύσης</w:t>
      </w:r>
      <w:r>
        <w:rPr>
          <w:rFonts w:eastAsia="Times New Roman"/>
          <w:szCs w:val="24"/>
        </w:rPr>
        <w:t>.</w:t>
      </w:r>
      <w:r w:rsidRPr="00F85DE8">
        <w:rPr>
          <w:rFonts w:eastAsia="Times New Roman"/>
          <w:szCs w:val="24"/>
        </w:rPr>
        <w:t xml:space="preserve"> </w:t>
      </w:r>
    </w:p>
    <w:p w14:paraId="4D87FFA7" w14:textId="77777777" w:rsidR="00E01347" w:rsidRDefault="00B0330D">
      <w:pPr>
        <w:spacing w:line="600" w:lineRule="auto"/>
        <w:ind w:firstLine="720"/>
        <w:jc w:val="both"/>
        <w:rPr>
          <w:rFonts w:eastAsia="Times New Roman"/>
          <w:szCs w:val="24"/>
        </w:rPr>
      </w:pPr>
      <w:r>
        <w:rPr>
          <w:rFonts w:eastAsia="Times New Roman"/>
          <w:szCs w:val="24"/>
        </w:rPr>
        <w:t>Έ</w:t>
      </w:r>
      <w:r w:rsidRPr="00F85DE8">
        <w:rPr>
          <w:rFonts w:eastAsia="Times New Roman"/>
          <w:szCs w:val="24"/>
        </w:rPr>
        <w:t xml:space="preserve">κτοτε οι καταχρηστικές παροχές από το κράτος </w:t>
      </w:r>
      <w:r>
        <w:rPr>
          <w:rFonts w:eastAsia="Times New Roman"/>
          <w:szCs w:val="24"/>
        </w:rPr>
        <w:t>-</w:t>
      </w:r>
      <w:r w:rsidRPr="00F85DE8">
        <w:rPr>
          <w:rFonts w:eastAsia="Times New Roman"/>
          <w:szCs w:val="24"/>
        </w:rPr>
        <w:t>το κράτος που εσείς δημιουργήσατε όλα αυτά τα χρόνια</w:t>
      </w:r>
      <w:r>
        <w:rPr>
          <w:rFonts w:eastAsia="Times New Roman"/>
          <w:szCs w:val="24"/>
        </w:rPr>
        <w:t>-</w:t>
      </w:r>
      <w:r w:rsidRPr="00F85DE8">
        <w:rPr>
          <w:rFonts w:eastAsia="Times New Roman"/>
          <w:szCs w:val="24"/>
        </w:rPr>
        <w:t xml:space="preserve"> συλλογικών αγαθών</w:t>
      </w:r>
      <w:r>
        <w:rPr>
          <w:rFonts w:eastAsia="Times New Roman"/>
          <w:szCs w:val="24"/>
        </w:rPr>
        <w:t>,</w:t>
      </w:r>
      <w:r w:rsidRPr="00F85DE8">
        <w:rPr>
          <w:rFonts w:eastAsia="Times New Roman"/>
          <w:szCs w:val="24"/>
        </w:rPr>
        <w:t xml:space="preserve"> όπως το δικαίωμα δόμησης και η ανοχή εκ μέρους του της αυθαιρεσίας</w:t>
      </w:r>
      <w:r>
        <w:rPr>
          <w:rFonts w:eastAsia="Times New Roman"/>
          <w:szCs w:val="24"/>
        </w:rPr>
        <w:t>,</w:t>
      </w:r>
      <w:r w:rsidRPr="00F85DE8">
        <w:rPr>
          <w:rFonts w:eastAsia="Times New Roman"/>
          <w:szCs w:val="24"/>
        </w:rPr>
        <w:t xml:space="preserve"> σε όλες τις δυνατές εκδοχές </w:t>
      </w:r>
      <w:r>
        <w:rPr>
          <w:rFonts w:eastAsia="Times New Roman"/>
          <w:szCs w:val="24"/>
        </w:rPr>
        <w:t>της,</w:t>
      </w:r>
      <w:r w:rsidRPr="00F85DE8">
        <w:rPr>
          <w:rFonts w:eastAsia="Times New Roman"/>
          <w:szCs w:val="24"/>
        </w:rPr>
        <w:t xml:space="preserve"> αποτέλεσαν τη μοναδική σταθερή σ</w:t>
      </w:r>
      <w:r>
        <w:rPr>
          <w:rFonts w:eastAsia="Times New Roman"/>
          <w:szCs w:val="24"/>
        </w:rPr>
        <w:t>χέση</w:t>
      </w:r>
      <w:r>
        <w:rPr>
          <w:rFonts w:eastAsia="Times New Roman"/>
          <w:szCs w:val="24"/>
        </w:rPr>
        <w:t xml:space="preserve"> του με τον ιδιωτικό τομέα, ό</w:t>
      </w:r>
      <w:r w:rsidRPr="00F85DE8">
        <w:rPr>
          <w:rFonts w:eastAsia="Times New Roman"/>
          <w:szCs w:val="24"/>
        </w:rPr>
        <w:t xml:space="preserve">σον αφορά τα </w:t>
      </w:r>
      <w:r>
        <w:rPr>
          <w:rFonts w:eastAsia="Times New Roman"/>
          <w:szCs w:val="24"/>
        </w:rPr>
        <w:t>πολεοδομικά, οικιστικά και περιβαλλοντικά θ</w:t>
      </w:r>
      <w:r w:rsidRPr="00F85DE8">
        <w:rPr>
          <w:rFonts w:eastAsia="Times New Roman"/>
          <w:szCs w:val="24"/>
        </w:rPr>
        <w:t>έματα</w:t>
      </w:r>
      <w:r>
        <w:rPr>
          <w:rFonts w:eastAsia="Times New Roman"/>
          <w:szCs w:val="24"/>
        </w:rPr>
        <w:t>.</w:t>
      </w:r>
      <w:r w:rsidRPr="00F85DE8">
        <w:rPr>
          <w:rFonts w:eastAsia="Times New Roman"/>
          <w:szCs w:val="24"/>
        </w:rPr>
        <w:t xml:space="preserve"> </w:t>
      </w:r>
    </w:p>
    <w:p w14:paraId="4D87FFA8" w14:textId="77777777" w:rsidR="00E01347" w:rsidRDefault="00B0330D">
      <w:pPr>
        <w:spacing w:line="600" w:lineRule="auto"/>
        <w:ind w:firstLine="720"/>
        <w:jc w:val="both"/>
        <w:rPr>
          <w:rFonts w:eastAsia="Times New Roman"/>
          <w:szCs w:val="24"/>
        </w:rPr>
      </w:pPr>
      <w:r>
        <w:rPr>
          <w:rFonts w:eastAsia="Times New Roman"/>
          <w:szCs w:val="24"/>
        </w:rPr>
        <w:t>Γ</w:t>
      </w:r>
      <w:r w:rsidRPr="00F85DE8">
        <w:rPr>
          <w:rFonts w:eastAsia="Times New Roman"/>
          <w:szCs w:val="24"/>
        </w:rPr>
        <w:t>ιατί από επιλογή</w:t>
      </w:r>
      <w:r>
        <w:rPr>
          <w:rFonts w:eastAsia="Times New Roman"/>
          <w:szCs w:val="24"/>
        </w:rPr>
        <w:t>,</w:t>
      </w:r>
      <w:r w:rsidRPr="00F85DE8">
        <w:rPr>
          <w:rFonts w:eastAsia="Times New Roman"/>
          <w:szCs w:val="24"/>
        </w:rPr>
        <w:t xml:space="preserve"> κύριοι της Αντιπολίτευσης </w:t>
      </w:r>
      <w:r>
        <w:rPr>
          <w:rFonts w:eastAsia="Times New Roman"/>
          <w:szCs w:val="24"/>
        </w:rPr>
        <w:t>-</w:t>
      </w:r>
      <w:r w:rsidRPr="00F85DE8">
        <w:rPr>
          <w:rFonts w:eastAsia="Times New Roman"/>
          <w:szCs w:val="24"/>
        </w:rPr>
        <w:t>εν</w:t>
      </w:r>
      <w:r>
        <w:rPr>
          <w:rFonts w:eastAsia="Times New Roman"/>
          <w:szCs w:val="24"/>
        </w:rPr>
        <w:t>νοώ την Αξιωματική Α</w:t>
      </w:r>
      <w:r w:rsidRPr="00F85DE8">
        <w:rPr>
          <w:rFonts w:eastAsia="Times New Roman"/>
          <w:szCs w:val="24"/>
        </w:rPr>
        <w:t xml:space="preserve">ντιπολίτευση και το </w:t>
      </w:r>
      <w:r>
        <w:rPr>
          <w:rFonts w:eastAsia="Times New Roman"/>
          <w:szCs w:val="24"/>
        </w:rPr>
        <w:t>ΚΙΝΑΛ-</w:t>
      </w:r>
      <w:r w:rsidRPr="00F85DE8">
        <w:rPr>
          <w:rFonts w:eastAsia="Times New Roman"/>
          <w:szCs w:val="24"/>
        </w:rPr>
        <w:t xml:space="preserve"> έγιναν όσα έγιναν και είστ</w:t>
      </w:r>
      <w:r>
        <w:rPr>
          <w:rFonts w:eastAsia="Times New Roman"/>
          <w:szCs w:val="24"/>
        </w:rPr>
        <w:t>ε υπόλογοι πολιτικά σαν</w:t>
      </w:r>
      <w:r w:rsidRPr="00F85DE8">
        <w:rPr>
          <w:rFonts w:eastAsia="Times New Roman"/>
          <w:szCs w:val="24"/>
        </w:rPr>
        <w:t xml:space="preserve"> παρατάξεις</w:t>
      </w:r>
      <w:r>
        <w:rPr>
          <w:rFonts w:eastAsia="Times New Roman"/>
          <w:szCs w:val="24"/>
        </w:rPr>
        <w:t xml:space="preserve">. Είστε </w:t>
      </w:r>
      <w:r>
        <w:rPr>
          <w:rFonts w:eastAsia="Times New Roman"/>
          <w:szCs w:val="24"/>
        </w:rPr>
        <w:t>υπόλογοι</w:t>
      </w:r>
      <w:r w:rsidRPr="00F85DE8">
        <w:rPr>
          <w:rFonts w:eastAsia="Times New Roman"/>
          <w:szCs w:val="24"/>
        </w:rPr>
        <w:t xml:space="preserve"> για το όραμα του συντελεστή δόμησης</w:t>
      </w:r>
      <w:r>
        <w:rPr>
          <w:rFonts w:eastAsia="Times New Roman"/>
          <w:szCs w:val="24"/>
        </w:rPr>
        <w:t>,</w:t>
      </w:r>
      <w:r w:rsidRPr="00F85DE8">
        <w:rPr>
          <w:rFonts w:eastAsia="Times New Roman"/>
          <w:szCs w:val="24"/>
        </w:rPr>
        <w:t xml:space="preserve"> της κατεδάφισης των διατηρητέων</w:t>
      </w:r>
      <w:r>
        <w:rPr>
          <w:rFonts w:eastAsia="Times New Roman"/>
          <w:szCs w:val="24"/>
        </w:rPr>
        <w:t>,</w:t>
      </w:r>
      <w:r w:rsidRPr="00F85DE8">
        <w:rPr>
          <w:rFonts w:eastAsia="Times New Roman"/>
          <w:szCs w:val="24"/>
        </w:rPr>
        <w:t xml:space="preserve"> της αυθαίρετης </w:t>
      </w:r>
      <w:r>
        <w:rPr>
          <w:rFonts w:eastAsia="Times New Roman"/>
          <w:szCs w:val="24"/>
        </w:rPr>
        <w:t>οικο</w:t>
      </w:r>
      <w:r w:rsidRPr="00F85DE8">
        <w:rPr>
          <w:rFonts w:eastAsia="Times New Roman"/>
          <w:szCs w:val="24"/>
        </w:rPr>
        <w:t xml:space="preserve">δόμησης και χρήσης της </w:t>
      </w:r>
      <w:proofErr w:type="spellStart"/>
      <w:r w:rsidRPr="00F85DE8">
        <w:rPr>
          <w:rFonts w:eastAsia="Times New Roman"/>
          <w:szCs w:val="24"/>
        </w:rPr>
        <w:t>περιαστικής</w:t>
      </w:r>
      <w:proofErr w:type="spellEnd"/>
      <w:r w:rsidRPr="00F85DE8">
        <w:rPr>
          <w:rFonts w:eastAsia="Times New Roman"/>
          <w:szCs w:val="24"/>
        </w:rPr>
        <w:t xml:space="preserve"> γης</w:t>
      </w:r>
      <w:r>
        <w:rPr>
          <w:rFonts w:eastAsia="Times New Roman"/>
          <w:szCs w:val="24"/>
        </w:rPr>
        <w:t>, α</w:t>
      </w:r>
      <w:r w:rsidRPr="00F85DE8">
        <w:rPr>
          <w:rFonts w:eastAsia="Times New Roman"/>
          <w:szCs w:val="24"/>
        </w:rPr>
        <w:t xml:space="preserve">κόμη και των </w:t>
      </w:r>
      <w:r>
        <w:rPr>
          <w:rFonts w:eastAsia="Times New Roman"/>
          <w:szCs w:val="24"/>
        </w:rPr>
        <w:t>αιγιαλών,</w:t>
      </w:r>
      <w:r w:rsidRPr="00F85DE8">
        <w:rPr>
          <w:rFonts w:eastAsia="Times New Roman"/>
          <w:szCs w:val="24"/>
        </w:rPr>
        <w:t xml:space="preserve"> των δασών και των ρεμάτων που συναντήθηκε με το όρα</w:t>
      </w:r>
      <w:r>
        <w:rPr>
          <w:rFonts w:eastAsia="Times New Roman"/>
          <w:szCs w:val="24"/>
        </w:rPr>
        <w:t>μα των Ολυμπιακών Αγώνων, σε μι</w:t>
      </w:r>
      <w:r w:rsidRPr="00F85DE8">
        <w:rPr>
          <w:rFonts w:eastAsia="Times New Roman"/>
          <w:szCs w:val="24"/>
        </w:rPr>
        <w:t>α ακραία περ</w:t>
      </w:r>
      <w:r w:rsidRPr="00F85DE8">
        <w:rPr>
          <w:rFonts w:eastAsia="Times New Roman"/>
          <w:szCs w:val="24"/>
        </w:rPr>
        <w:t>ιφρόνηση οποι</w:t>
      </w:r>
      <w:r>
        <w:rPr>
          <w:rFonts w:eastAsia="Times New Roman"/>
          <w:szCs w:val="24"/>
        </w:rPr>
        <w:t>ασδήποτε συλλογικής δέσμευσης απέναντι στην κοινότητα,</w:t>
      </w:r>
      <w:r w:rsidRPr="00F85DE8">
        <w:rPr>
          <w:rFonts w:eastAsia="Times New Roman"/>
          <w:szCs w:val="24"/>
        </w:rPr>
        <w:t xml:space="preserve"> το</w:t>
      </w:r>
      <w:r>
        <w:rPr>
          <w:rFonts w:eastAsia="Times New Roman"/>
          <w:szCs w:val="24"/>
        </w:rPr>
        <w:t>ν</w:t>
      </w:r>
      <w:r w:rsidRPr="00F85DE8">
        <w:rPr>
          <w:rFonts w:eastAsia="Times New Roman"/>
          <w:szCs w:val="24"/>
        </w:rPr>
        <w:t xml:space="preserve"> δημόσιο χώρο και το μέλλον</w:t>
      </w:r>
      <w:r>
        <w:rPr>
          <w:rFonts w:eastAsia="Times New Roman"/>
          <w:szCs w:val="24"/>
        </w:rPr>
        <w:t>.</w:t>
      </w:r>
    </w:p>
    <w:p w14:paraId="4D87FFA9" w14:textId="77777777" w:rsidR="00E01347" w:rsidRDefault="00B0330D">
      <w:pPr>
        <w:spacing w:line="600" w:lineRule="auto"/>
        <w:ind w:firstLine="720"/>
        <w:jc w:val="both"/>
        <w:rPr>
          <w:rFonts w:eastAsia="Times New Roman"/>
          <w:szCs w:val="24"/>
        </w:rPr>
      </w:pPr>
      <w:r>
        <w:rPr>
          <w:rFonts w:eastAsia="Times New Roman"/>
          <w:szCs w:val="24"/>
        </w:rPr>
        <w:lastRenderedPageBreak/>
        <w:t>Υ</w:t>
      </w:r>
      <w:r w:rsidRPr="00F85DE8">
        <w:rPr>
          <w:rFonts w:eastAsia="Times New Roman"/>
          <w:szCs w:val="24"/>
        </w:rPr>
        <w:t>πάρχε</w:t>
      </w:r>
      <w:r>
        <w:rPr>
          <w:rFonts w:eastAsia="Times New Roman"/>
          <w:szCs w:val="24"/>
        </w:rPr>
        <w:t>ι αρκετό φωτογραφικό υλικό στο Υ</w:t>
      </w:r>
      <w:r w:rsidRPr="00F85DE8">
        <w:rPr>
          <w:rFonts w:eastAsia="Times New Roman"/>
          <w:szCs w:val="24"/>
        </w:rPr>
        <w:t xml:space="preserve">πουργείο στη διάθεσή </w:t>
      </w:r>
      <w:r>
        <w:rPr>
          <w:rFonts w:eastAsia="Times New Roman"/>
          <w:szCs w:val="24"/>
        </w:rPr>
        <w:t>σας,</w:t>
      </w:r>
      <w:r w:rsidRPr="00F85DE8">
        <w:rPr>
          <w:rFonts w:eastAsia="Times New Roman"/>
          <w:szCs w:val="24"/>
        </w:rPr>
        <w:t xml:space="preserve"> όποτε θέλετε να σας </w:t>
      </w:r>
      <w:r>
        <w:rPr>
          <w:rFonts w:eastAsia="Times New Roman"/>
          <w:szCs w:val="24"/>
        </w:rPr>
        <w:t>το δώσουμε.</w:t>
      </w:r>
      <w:r w:rsidRPr="00F85DE8">
        <w:rPr>
          <w:rFonts w:eastAsia="Times New Roman"/>
          <w:szCs w:val="24"/>
        </w:rPr>
        <w:t xml:space="preserve"> </w:t>
      </w:r>
    </w:p>
    <w:p w14:paraId="4D87FFAA" w14:textId="77777777" w:rsidR="00E01347" w:rsidRDefault="00B0330D">
      <w:pPr>
        <w:spacing w:line="600" w:lineRule="auto"/>
        <w:ind w:firstLine="720"/>
        <w:jc w:val="both"/>
        <w:rPr>
          <w:rFonts w:eastAsia="Times New Roman"/>
          <w:szCs w:val="24"/>
        </w:rPr>
      </w:pPr>
      <w:r>
        <w:rPr>
          <w:rFonts w:eastAsia="Times New Roman"/>
          <w:szCs w:val="24"/>
        </w:rPr>
        <w:t>Είστε υπόλογοι για την αυθαίρετη δόμηση</w:t>
      </w:r>
      <w:r>
        <w:rPr>
          <w:rFonts w:eastAsia="Times New Roman"/>
          <w:szCs w:val="24"/>
        </w:rPr>
        <w:t>,</w:t>
      </w:r>
      <w:r>
        <w:rPr>
          <w:rFonts w:eastAsia="Times New Roman"/>
          <w:szCs w:val="24"/>
        </w:rPr>
        <w:t xml:space="preserve"> καθώς</w:t>
      </w:r>
      <w:r w:rsidRPr="00F85DE8">
        <w:rPr>
          <w:rFonts w:eastAsia="Times New Roman"/>
          <w:szCs w:val="24"/>
        </w:rPr>
        <w:t xml:space="preserve"> εκφράστηκε μ</w:t>
      </w:r>
      <w:r w:rsidRPr="00F85DE8">
        <w:rPr>
          <w:rFonts w:eastAsia="Times New Roman"/>
          <w:szCs w:val="24"/>
        </w:rPr>
        <w:t xml:space="preserve">ε τον καλύτερο τρόπο η κρατική σας πολιτική του </w:t>
      </w:r>
      <w:proofErr w:type="spellStart"/>
      <w:r w:rsidRPr="00F85DE8">
        <w:rPr>
          <w:rFonts w:eastAsia="Times New Roman"/>
          <w:szCs w:val="24"/>
        </w:rPr>
        <w:t>μαστιγίου</w:t>
      </w:r>
      <w:proofErr w:type="spellEnd"/>
      <w:r w:rsidRPr="00F85DE8">
        <w:rPr>
          <w:rFonts w:eastAsia="Times New Roman"/>
          <w:szCs w:val="24"/>
        </w:rPr>
        <w:t xml:space="preserve"> και του καρότου</w:t>
      </w:r>
      <w:r>
        <w:rPr>
          <w:rFonts w:eastAsia="Times New Roman"/>
          <w:szCs w:val="24"/>
        </w:rPr>
        <w:t>,</w:t>
      </w:r>
      <w:r>
        <w:rPr>
          <w:rFonts w:eastAsia="Times New Roman"/>
          <w:szCs w:val="24"/>
        </w:rPr>
        <w:t xml:space="preserve"> που</w:t>
      </w:r>
      <w:r w:rsidRPr="00F85DE8">
        <w:rPr>
          <w:rFonts w:eastAsia="Times New Roman"/>
          <w:szCs w:val="24"/>
        </w:rPr>
        <w:t xml:space="preserve"> εν ολίγοις</w:t>
      </w:r>
      <w:r>
        <w:rPr>
          <w:rFonts w:eastAsia="Times New Roman"/>
          <w:szCs w:val="24"/>
        </w:rPr>
        <w:t xml:space="preserve"> </w:t>
      </w:r>
      <w:r w:rsidRPr="00F85DE8">
        <w:rPr>
          <w:rFonts w:eastAsia="Times New Roman"/>
          <w:szCs w:val="24"/>
        </w:rPr>
        <w:t xml:space="preserve">σήμαινε εντοπισμό των </w:t>
      </w:r>
      <w:proofErr w:type="spellStart"/>
      <w:r w:rsidRPr="00F85DE8">
        <w:rPr>
          <w:rFonts w:eastAsia="Times New Roman"/>
          <w:szCs w:val="24"/>
        </w:rPr>
        <w:t>αυθαιρ</w:t>
      </w:r>
      <w:r>
        <w:rPr>
          <w:rFonts w:eastAsia="Times New Roman"/>
          <w:szCs w:val="24"/>
        </w:rPr>
        <w:t>ετούντων</w:t>
      </w:r>
      <w:proofErr w:type="spellEnd"/>
      <w:r>
        <w:rPr>
          <w:rFonts w:eastAsia="Times New Roman"/>
          <w:szCs w:val="24"/>
        </w:rPr>
        <w:t xml:space="preserve">, </w:t>
      </w:r>
      <w:r w:rsidRPr="00F85DE8">
        <w:rPr>
          <w:rFonts w:eastAsia="Times New Roman"/>
          <w:szCs w:val="24"/>
        </w:rPr>
        <w:t>σιωπηρή ανοχή</w:t>
      </w:r>
      <w:r>
        <w:rPr>
          <w:rFonts w:eastAsia="Times New Roman"/>
          <w:szCs w:val="24"/>
        </w:rPr>
        <w:t>, αγαστή συνεργασία με τις κ</w:t>
      </w:r>
      <w:r w:rsidRPr="00F85DE8">
        <w:rPr>
          <w:rFonts w:eastAsia="Times New Roman"/>
          <w:szCs w:val="24"/>
        </w:rPr>
        <w:t xml:space="preserve">άθε είδους αρχές και εν τέλει κάθαρση της </w:t>
      </w:r>
      <w:r>
        <w:rPr>
          <w:rFonts w:eastAsia="Times New Roman"/>
          <w:szCs w:val="24"/>
        </w:rPr>
        <w:t>νομιμοποίησης</w:t>
      </w:r>
      <w:r w:rsidRPr="00B2779E">
        <w:rPr>
          <w:rFonts w:eastAsia="Times New Roman"/>
          <w:szCs w:val="24"/>
        </w:rPr>
        <w:t>,</w:t>
      </w:r>
      <w:r w:rsidRPr="00F85DE8">
        <w:rPr>
          <w:rFonts w:eastAsia="Times New Roman"/>
          <w:szCs w:val="24"/>
        </w:rPr>
        <w:t xml:space="preserve"> που απέφερε ταυτόχρονα αύξηση </w:t>
      </w:r>
      <w:r w:rsidRPr="00F85DE8">
        <w:rPr>
          <w:rFonts w:eastAsia="Times New Roman"/>
          <w:szCs w:val="24"/>
        </w:rPr>
        <w:t>των κρατικών και όχι μόνο εσόδων μέσω των προστίμων</w:t>
      </w:r>
      <w:r>
        <w:rPr>
          <w:rFonts w:eastAsia="Times New Roman"/>
          <w:szCs w:val="24"/>
        </w:rPr>
        <w:t>.</w:t>
      </w:r>
      <w:r w:rsidRPr="00F85DE8">
        <w:rPr>
          <w:rFonts w:eastAsia="Times New Roman"/>
          <w:szCs w:val="24"/>
        </w:rPr>
        <w:t xml:space="preserve"> </w:t>
      </w:r>
      <w:r>
        <w:rPr>
          <w:rFonts w:eastAsia="Times New Roman"/>
          <w:szCs w:val="24"/>
        </w:rPr>
        <w:t>Είστε υπόλογοι γιατί το κομματικό σ</w:t>
      </w:r>
      <w:r w:rsidRPr="00F85DE8">
        <w:rPr>
          <w:rFonts w:eastAsia="Times New Roman"/>
          <w:szCs w:val="24"/>
        </w:rPr>
        <w:t xml:space="preserve">ας </w:t>
      </w:r>
      <w:r>
        <w:rPr>
          <w:rFonts w:eastAsia="Times New Roman"/>
          <w:szCs w:val="24"/>
        </w:rPr>
        <w:t>«</w:t>
      </w:r>
      <w:r w:rsidRPr="00F85DE8">
        <w:rPr>
          <w:rFonts w:eastAsia="Times New Roman"/>
          <w:szCs w:val="24"/>
        </w:rPr>
        <w:t>παρέχω αέρα</w:t>
      </w:r>
      <w:r>
        <w:rPr>
          <w:rFonts w:eastAsia="Times New Roman"/>
          <w:szCs w:val="24"/>
        </w:rPr>
        <w:t>»</w:t>
      </w:r>
      <w:r>
        <w:rPr>
          <w:rFonts w:eastAsia="Times New Roman"/>
          <w:szCs w:val="24"/>
        </w:rPr>
        <w:t>:</w:t>
      </w:r>
      <w:r w:rsidRPr="00F85DE8">
        <w:rPr>
          <w:rFonts w:eastAsia="Times New Roman"/>
          <w:szCs w:val="24"/>
        </w:rPr>
        <w:t xml:space="preserve"> φάνταζε και συχνά ήταν επικερδές</w:t>
      </w:r>
      <w:r>
        <w:rPr>
          <w:rFonts w:eastAsia="Times New Roman"/>
          <w:szCs w:val="24"/>
        </w:rPr>
        <w:t>. Είστε υπόλογοι γιατί ανακατέψα</w:t>
      </w:r>
      <w:r w:rsidRPr="00F85DE8">
        <w:rPr>
          <w:rFonts w:eastAsia="Times New Roman"/>
          <w:szCs w:val="24"/>
        </w:rPr>
        <w:t>τε το</w:t>
      </w:r>
      <w:r>
        <w:rPr>
          <w:rFonts w:eastAsia="Times New Roman"/>
          <w:szCs w:val="24"/>
        </w:rPr>
        <w:t>ν</w:t>
      </w:r>
      <w:r w:rsidRPr="00F85DE8">
        <w:rPr>
          <w:rFonts w:eastAsia="Times New Roman"/>
          <w:szCs w:val="24"/>
        </w:rPr>
        <w:t xml:space="preserve"> μακιαβελισμό με το μπετόν αρμέ</w:t>
      </w:r>
      <w:r>
        <w:rPr>
          <w:rFonts w:eastAsia="Times New Roman"/>
          <w:szCs w:val="24"/>
        </w:rPr>
        <w:t>.</w:t>
      </w:r>
      <w:r w:rsidRPr="00F85DE8">
        <w:rPr>
          <w:rFonts w:eastAsia="Times New Roman"/>
          <w:szCs w:val="24"/>
        </w:rPr>
        <w:t xml:space="preserve"> </w:t>
      </w:r>
    </w:p>
    <w:p w14:paraId="4D87FFAB" w14:textId="77777777" w:rsidR="00E01347" w:rsidRDefault="00B0330D">
      <w:pPr>
        <w:spacing w:line="600" w:lineRule="auto"/>
        <w:ind w:firstLine="720"/>
        <w:jc w:val="both"/>
        <w:rPr>
          <w:rFonts w:eastAsia="Times New Roman"/>
          <w:szCs w:val="24"/>
        </w:rPr>
      </w:pPr>
      <w:r>
        <w:rPr>
          <w:rFonts w:eastAsia="Times New Roman"/>
          <w:szCs w:val="24"/>
        </w:rPr>
        <w:t>Σ</w:t>
      </w:r>
      <w:r w:rsidRPr="00F85DE8">
        <w:rPr>
          <w:rFonts w:eastAsia="Times New Roman"/>
          <w:szCs w:val="24"/>
        </w:rPr>
        <w:t xml:space="preserve">υνάδελφοι και </w:t>
      </w:r>
      <w:proofErr w:type="spellStart"/>
      <w:r w:rsidRPr="00F85DE8">
        <w:rPr>
          <w:rFonts w:eastAsia="Times New Roman"/>
          <w:szCs w:val="24"/>
        </w:rPr>
        <w:t>συναδέλφισσες</w:t>
      </w:r>
      <w:proofErr w:type="spellEnd"/>
      <w:r>
        <w:rPr>
          <w:rFonts w:eastAsia="Times New Roman"/>
          <w:szCs w:val="24"/>
        </w:rPr>
        <w:t>,</w:t>
      </w:r>
      <w:r w:rsidRPr="00F85DE8">
        <w:rPr>
          <w:rFonts w:eastAsia="Times New Roman"/>
          <w:szCs w:val="24"/>
        </w:rPr>
        <w:t xml:space="preserve"> οφείλουμε όλοι με κάθε ειλικρίνεια να πούμ</w:t>
      </w:r>
      <w:r>
        <w:rPr>
          <w:rFonts w:eastAsia="Times New Roman"/>
          <w:szCs w:val="24"/>
        </w:rPr>
        <w:t>ε προς όλες τις κατευθύνσεις πω</w:t>
      </w:r>
      <w:r w:rsidRPr="00F85DE8">
        <w:rPr>
          <w:rFonts w:eastAsia="Times New Roman"/>
          <w:szCs w:val="24"/>
        </w:rPr>
        <w:t>ς τέτοιας κλίμακας περιβα</w:t>
      </w:r>
      <w:r>
        <w:rPr>
          <w:rFonts w:eastAsia="Times New Roman"/>
          <w:szCs w:val="24"/>
        </w:rPr>
        <w:t>λλοντ</w:t>
      </w:r>
      <w:r w:rsidRPr="00F85DE8">
        <w:rPr>
          <w:rFonts w:eastAsia="Times New Roman"/>
          <w:szCs w:val="24"/>
        </w:rPr>
        <w:t xml:space="preserve">ικές και οικιστικές επιβαρύνσεις που συνέβησαν στη χώρα μας τα τελευταία </w:t>
      </w:r>
      <w:r>
        <w:rPr>
          <w:rFonts w:eastAsia="Times New Roman"/>
          <w:szCs w:val="24"/>
        </w:rPr>
        <w:t>πενήντα περίπου χρόνια δεν είναι εύκολα αναστρέψιμες, αν και η κλιματική αλλαγή</w:t>
      </w:r>
      <w:r>
        <w:rPr>
          <w:rFonts w:eastAsia="Times New Roman"/>
          <w:szCs w:val="24"/>
        </w:rPr>
        <w:t xml:space="preserve"> τι</w:t>
      </w:r>
      <w:r w:rsidRPr="00F85DE8">
        <w:rPr>
          <w:rFonts w:eastAsia="Times New Roman"/>
          <w:szCs w:val="24"/>
        </w:rPr>
        <w:t>ς απαιτεί</w:t>
      </w:r>
      <w:r>
        <w:rPr>
          <w:rFonts w:eastAsia="Times New Roman"/>
          <w:szCs w:val="24"/>
        </w:rPr>
        <w:t>.</w:t>
      </w:r>
      <w:r w:rsidRPr="00F85DE8">
        <w:rPr>
          <w:rFonts w:eastAsia="Times New Roman"/>
          <w:szCs w:val="24"/>
        </w:rPr>
        <w:t xml:space="preserve"> </w:t>
      </w:r>
      <w:r>
        <w:rPr>
          <w:rFonts w:eastAsia="Times New Roman"/>
          <w:szCs w:val="24"/>
        </w:rPr>
        <w:t>Χ</w:t>
      </w:r>
      <w:r w:rsidRPr="00F85DE8">
        <w:rPr>
          <w:rFonts w:eastAsia="Times New Roman"/>
          <w:szCs w:val="24"/>
        </w:rPr>
        <w:t>ρειάζονται γενικευμένες ανατροπές μεγάλης κλίμακας που απαιτούν χρόνο</w:t>
      </w:r>
      <w:r>
        <w:rPr>
          <w:rFonts w:eastAsia="Times New Roman"/>
          <w:szCs w:val="24"/>
        </w:rPr>
        <w:t>, δημόσιους π</w:t>
      </w:r>
      <w:r w:rsidRPr="00F85DE8">
        <w:rPr>
          <w:rFonts w:eastAsia="Times New Roman"/>
          <w:szCs w:val="24"/>
        </w:rPr>
        <w:t>όρους</w:t>
      </w:r>
      <w:r>
        <w:rPr>
          <w:rFonts w:eastAsia="Times New Roman"/>
          <w:szCs w:val="24"/>
        </w:rPr>
        <w:t>, χώρο</w:t>
      </w:r>
      <w:r w:rsidRPr="00F85DE8">
        <w:rPr>
          <w:rFonts w:eastAsia="Times New Roman"/>
          <w:szCs w:val="24"/>
        </w:rPr>
        <w:t xml:space="preserve"> και νέες συνειδήσεις</w:t>
      </w:r>
      <w:r>
        <w:rPr>
          <w:rFonts w:eastAsia="Times New Roman"/>
          <w:szCs w:val="24"/>
        </w:rPr>
        <w:t xml:space="preserve">, </w:t>
      </w:r>
      <w:r>
        <w:rPr>
          <w:rFonts w:eastAsia="Times New Roman"/>
          <w:szCs w:val="24"/>
        </w:rPr>
        <w:lastRenderedPageBreak/>
        <w:t>θ</w:t>
      </w:r>
      <w:r w:rsidRPr="00F85DE8">
        <w:rPr>
          <w:rFonts w:eastAsia="Times New Roman"/>
          <w:szCs w:val="24"/>
        </w:rPr>
        <w:t>α μπορούσα να πω και διακομματική συναίνεση στα αυτονόητα</w:t>
      </w:r>
      <w:r>
        <w:rPr>
          <w:rFonts w:eastAsia="Times New Roman"/>
          <w:szCs w:val="24"/>
        </w:rPr>
        <w:t>.</w:t>
      </w:r>
      <w:r w:rsidRPr="00F85DE8">
        <w:rPr>
          <w:rFonts w:eastAsia="Times New Roman"/>
          <w:szCs w:val="24"/>
        </w:rPr>
        <w:t xml:space="preserve"> </w:t>
      </w:r>
    </w:p>
    <w:p w14:paraId="4D87FFAC" w14:textId="77777777" w:rsidR="00E01347" w:rsidRDefault="00B0330D">
      <w:pPr>
        <w:spacing w:line="600" w:lineRule="auto"/>
        <w:ind w:firstLine="720"/>
        <w:jc w:val="both"/>
        <w:rPr>
          <w:rFonts w:eastAsia="Times New Roman"/>
          <w:szCs w:val="24"/>
        </w:rPr>
      </w:pPr>
      <w:r>
        <w:rPr>
          <w:rFonts w:eastAsia="Times New Roman"/>
          <w:szCs w:val="24"/>
        </w:rPr>
        <w:t xml:space="preserve">Σε κάθε περίπτωση, </w:t>
      </w:r>
      <w:r w:rsidRPr="00F85DE8">
        <w:rPr>
          <w:rFonts w:eastAsia="Times New Roman"/>
          <w:szCs w:val="24"/>
        </w:rPr>
        <w:t>εμείς επιλέγουμε αυτό</w:t>
      </w:r>
      <w:r>
        <w:rPr>
          <w:rFonts w:eastAsia="Times New Roman"/>
          <w:szCs w:val="24"/>
        </w:rPr>
        <w:t>ν</w:t>
      </w:r>
      <w:r w:rsidRPr="00F85DE8">
        <w:rPr>
          <w:rFonts w:eastAsia="Times New Roman"/>
          <w:szCs w:val="24"/>
        </w:rPr>
        <w:t xml:space="preserve"> το</w:t>
      </w:r>
      <w:r>
        <w:rPr>
          <w:rFonts w:eastAsia="Times New Roman"/>
          <w:szCs w:val="24"/>
        </w:rPr>
        <w:t>ν</w:t>
      </w:r>
      <w:r w:rsidRPr="00F85DE8">
        <w:rPr>
          <w:rFonts w:eastAsia="Times New Roman"/>
          <w:szCs w:val="24"/>
        </w:rPr>
        <w:t xml:space="preserve"> δρόμο</w:t>
      </w:r>
      <w:r>
        <w:rPr>
          <w:rFonts w:eastAsia="Times New Roman"/>
          <w:szCs w:val="24"/>
        </w:rPr>
        <w:t>,</w:t>
      </w:r>
      <w:r w:rsidRPr="00F85DE8">
        <w:rPr>
          <w:rFonts w:eastAsia="Times New Roman"/>
          <w:szCs w:val="24"/>
        </w:rPr>
        <w:t xml:space="preserve"> τον δύσβατο</w:t>
      </w:r>
      <w:r>
        <w:rPr>
          <w:rFonts w:eastAsia="Times New Roman"/>
          <w:szCs w:val="24"/>
        </w:rPr>
        <w:t>,</w:t>
      </w:r>
      <w:r w:rsidRPr="00F85DE8">
        <w:rPr>
          <w:rFonts w:eastAsia="Times New Roman"/>
          <w:szCs w:val="24"/>
        </w:rPr>
        <w:t xml:space="preserve"> το</w:t>
      </w:r>
      <w:r>
        <w:rPr>
          <w:rFonts w:eastAsia="Times New Roman"/>
          <w:szCs w:val="24"/>
        </w:rPr>
        <w:t>ν ναρκοθετημένο</w:t>
      </w:r>
      <w:r w:rsidRPr="00F85DE8">
        <w:rPr>
          <w:rFonts w:eastAsia="Times New Roman"/>
          <w:szCs w:val="24"/>
        </w:rPr>
        <w:t xml:space="preserve"> </w:t>
      </w:r>
      <w:r>
        <w:rPr>
          <w:rFonts w:eastAsia="Times New Roman"/>
          <w:szCs w:val="24"/>
        </w:rPr>
        <w:t>εκ</w:t>
      </w:r>
      <w:r w:rsidRPr="00F85DE8">
        <w:rPr>
          <w:rFonts w:eastAsia="Times New Roman"/>
          <w:szCs w:val="24"/>
        </w:rPr>
        <w:t xml:space="preserve"> των προτέρων</w:t>
      </w:r>
      <w:r>
        <w:rPr>
          <w:rFonts w:eastAsia="Times New Roman"/>
          <w:szCs w:val="24"/>
        </w:rPr>
        <w:t>,</w:t>
      </w:r>
      <w:r w:rsidRPr="00F85DE8">
        <w:rPr>
          <w:rFonts w:eastAsia="Times New Roman"/>
          <w:szCs w:val="24"/>
        </w:rPr>
        <w:t xml:space="preserve"> με προβλήματα ιστορικού χαρακτήρα</w:t>
      </w:r>
      <w:r>
        <w:rPr>
          <w:rFonts w:eastAsia="Times New Roman"/>
          <w:szCs w:val="24"/>
        </w:rPr>
        <w:t>. Σ</w:t>
      </w:r>
      <w:r w:rsidRPr="00F85DE8">
        <w:rPr>
          <w:rFonts w:eastAsia="Times New Roman"/>
          <w:szCs w:val="24"/>
        </w:rPr>
        <w:t>την αρχή του δρόμου τώρα βρισκόμαστε</w:t>
      </w:r>
      <w:r>
        <w:rPr>
          <w:rFonts w:eastAsia="Times New Roman"/>
          <w:szCs w:val="24"/>
        </w:rPr>
        <w:t xml:space="preserve">. Βέβαια, </w:t>
      </w:r>
      <w:r w:rsidRPr="00F85DE8">
        <w:rPr>
          <w:rFonts w:eastAsia="Times New Roman"/>
          <w:szCs w:val="24"/>
        </w:rPr>
        <w:t xml:space="preserve">πολλές ρυθμίσεις έχουν ήδη θεσμοθετηθεί από το </w:t>
      </w:r>
      <w:r>
        <w:rPr>
          <w:rFonts w:eastAsia="Times New Roman"/>
          <w:szCs w:val="24"/>
        </w:rPr>
        <w:t xml:space="preserve">Υπουργείο Περιβάλλοντος και από άλλα αρμόδια Υπουργεία, ενώ </w:t>
      </w:r>
      <w:r w:rsidRPr="00F85DE8">
        <w:rPr>
          <w:rFonts w:eastAsia="Times New Roman"/>
          <w:szCs w:val="24"/>
        </w:rPr>
        <w:t>πολλές βρίσκονται σε εξέλιξη</w:t>
      </w:r>
      <w:r>
        <w:rPr>
          <w:rFonts w:eastAsia="Times New Roman"/>
          <w:szCs w:val="24"/>
        </w:rPr>
        <w:t>.</w:t>
      </w:r>
      <w:r w:rsidRPr="00F85DE8">
        <w:rPr>
          <w:rFonts w:eastAsia="Times New Roman"/>
          <w:szCs w:val="24"/>
        </w:rPr>
        <w:t xml:space="preserve"> </w:t>
      </w:r>
      <w:r>
        <w:rPr>
          <w:rFonts w:eastAsia="Times New Roman"/>
          <w:szCs w:val="24"/>
        </w:rPr>
        <w:t xml:space="preserve">Βρισκόμαστε στον </w:t>
      </w:r>
      <w:r w:rsidRPr="00F85DE8">
        <w:rPr>
          <w:rFonts w:eastAsia="Times New Roman"/>
          <w:szCs w:val="24"/>
        </w:rPr>
        <w:t>δρόμο έστω οριακά</w:t>
      </w:r>
      <w:r>
        <w:rPr>
          <w:rFonts w:eastAsia="Times New Roman"/>
          <w:szCs w:val="24"/>
        </w:rPr>
        <w:t xml:space="preserve"> ή</w:t>
      </w:r>
      <w:r w:rsidRPr="00F85DE8">
        <w:rPr>
          <w:rFonts w:eastAsia="Times New Roman"/>
          <w:szCs w:val="24"/>
        </w:rPr>
        <w:t xml:space="preserve"> με μισό </w:t>
      </w:r>
      <w:r>
        <w:rPr>
          <w:rFonts w:eastAsia="Times New Roman"/>
          <w:szCs w:val="24"/>
        </w:rPr>
        <w:t>ή ένα</w:t>
      </w:r>
      <w:r w:rsidRPr="00F85DE8">
        <w:rPr>
          <w:rFonts w:eastAsia="Times New Roman"/>
          <w:szCs w:val="24"/>
        </w:rPr>
        <w:t xml:space="preserve"> βήμα μπροστά</w:t>
      </w:r>
      <w:r>
        <w:rPr>
          <w:rFonts w:eastAsia="Times New Roman"/>
          <w:szCs w:val="24"/>
        </w:rPr>
        <w:t>,</w:t>
      </w:r>
      <w:r w:rsidRPr="00F85DE8">
        <w:rPr>
          <w:rFonts w:eastAsia="Times New Roman"/>
          <w:szCs w:val="24"/>
        </w:rPr>
        <w:t xml:space="preserve"> πάντως δεν κάνουμε πίσω στην προστασία του αιγιαλού και της παραλίας και της </w:t>
      </w:r>
      <w:proofErr w:type="spellStart"/>
      <w:r w:rsidRPr="00F85DE8">
        <w:rPr>
          <w:rFonts w:eastAsia="Times New Roman"/>
          <w:szCs w:val="24"/>
        </w:rPr>
        <w:t>κοινοχρησία</w:t>
      </w:r>
      <w:r>
        <w:rPr>
          <w:rFonts w:eastAsia="Times New Roman"/>
          <w:szCs w:val="24"/>
        </w:rPr>
        <w:t>ς</w:t>
      </w:r>
      <w:proofErr w:type="spellEnd"/>
      <w:r>
        <w:rPr>
          <w:rFonts w:eastAsia="Times New Roman"/>
          <w:szCs w:val="24"/>
        </w:rPr>
        <w:t xml:space="preserve"> τους.</w:t>
      </w:r>
    </w:p>
    <w:p w14:paraId="4D87FFAD" w14:textId="77777777" w:rsidR="00E01347" w:rsidRDefault="00B0330D">
      <w:pPr>
        <w:spacing w:line="600" w:lineRule="auto"/>
        <w:ind w:firstLine="720"/>
        <w:jc w:val="both"/>
        <w:rPr>
          <w:rFonts w:eastAsia="Times New Roman"/>
          <w:szCs w:val="24"/>
        </w:rPr>
      </w:pPr>
      <w:r w:rsidRPr="00D51DFE">
        <w:rPr>
          <w:rFonts w:eastAsia="Times New Roman"/>
          <w:bCs/>
        </w:rPr>
        <w:t>Κυρίες και κύριοι συνάδελφοι,</w:t>
      </w:r>
      <w:r>
        <w:rPr>
          <w:rFonts w:eastAsia="Times New Roman"/>
          <w:szCs w:val="24"/>
        </w:rPr>
        <w:t xml:space="preserve"> οι σημερινές π</w:t>
      </w:r>
      <w:r w:rsidRPr="00F85DE8">
        <w:rPr>
          <w:rFonts w:eastAsia="Times New Roman"/>
          <w:szCs w:val="24"/>
        </w:rPr>
        <w:t>ροτεινόμενες ρυθμίσεις αντιμετωπίζουν κυρίως την πρ</w:t>
      </w:r>
      <w:r w:rsidRPr="00F85DE8">
        <w:rPr>
          <w:rFonts w:eastAsia="Times New Roman"/>
          <w:szCs w:val="24"/>
        </w:rPr>
        <w:t>όκληση της περιβα</w:t>
      </w:r>
      <w:r>
        <w:rPr>
          <w:rFonts w:eastAsia="Times New Roman"/>
          <w:szCs w:val="24"/>
        </w:rPr>
        <w:t>λλοντικής και ιδιοκτησιακής π</w:t>
      </w:r>
      <w:r w:rsidRPr="00F85DE8">
        <w:rPr>
          <w:rFonts w:eastAsia="Times New Roman"/>
          <w:szCs w:val="24"/>
        </w:rPr>
        <w:t xml:space="preserve">ροστασίας των δικαιωμάτων του </w:t>
      </w:r>
      <w:r>
        <w:rPr>
          <w:rFonts w:eastAsia="Times New Roman"/>
          <w:szCs w:val="24"/>
        </w:rPr>
        <w:t>δ</w:t>
      </w:r>
      <w:r w:rsidRPr="00F85DE8">
        <w:rPr>
          <w:rFonts w:eastAsia="Times New Roman"/>
          <w:szCs w:val="24"/>
        </w:rPr>
        <w:t>ημοσίου στον αιγιαλό και τους λοιπούς κοινόχρηστους χώρους</w:t>
      </w:r>
      <w:r>
        <w:rPr>
          <w:rFonts w:eastAsia="Times New Roman"/>
          <w:szCs w:val="24"/>
        </w:rPr>
        <w:t>, στην κατεύθυνση μεγέ</w:t>
      </w:r>
      <w:r w:rsidRPr="00F85DE8">
        <w:rPr>
          <w:rFonts w:eastAsia="Times New Roman"/>
          <w:szCs w:val="24"/>
        </w:rPr>
        <w:t>θυ</w:t>
      </w:r>
      <w:r>
        <w:rPr>
          <w:rFonts w:eastAsia="Times New Roman"/>
          <w:szCs w:val="24"/>
        </w:rPr>
        <w:t>ν</w:t>
      </w:r>
      <w:r w:rsidRPr="00F85DE8">
        <w:rPr>
          <w:rFonts w:eastAsia="Times New Roman"/>
          <w:szCs w:val="24"/>
        </w:rPr>
        <w:t>ση</w:t>
      </w:r>
      <w:r>
        <w:rPr>
          <w:rFonts w:eastAsia="Times New Roman"/>
          <w:szCs w:val="24"/>
        </w:rPr>
        <w:t>ς</w:t>
      </w:r>
      <w:r w:rsidRPr="00F85DE8">
        <w:rPr>
          <w:rFonts w:eastAsia="Times New Roman"/>
          <w:szCs w:val="24"/>
        </w:rPr>
        <w:t xml:space="preserve"> </w:t>
      </w:r>
      <w:r>
        <w:rPr>
          <w:rFonts w:eastAsia="Times New Roman"/>
          <w:szCs w:val="24"/>
        </w:rPr>
        <w:t>της</w:t>
      </w:r>
      <w:r w:rsidRPr="00F85DE8">
        <w:rPr>
          <w:rFonts w:eastAsia="Times New Roman"/>
          <w:szCs w:val="24"/>
        </w:rPr>
        <w:t xml:space="preserve"> </w:t>
      </w:r>
      <w:proofErr w:type="spellStart"/>
      <w:r w:rsidRPr="00F85DE8">
        <w:rPr>
          <w:rFonts w:eastAsia="Times New Roman"/>
          <w:szCs w:val="24"/>
        </w:rPr>
        <w:t>κοινοχρησία</w:t>
      </w:r>
      <w:r>
        <w:rPr>
          <w:rFonts w:eastAsia="Times New Roman"/>
          <w:szCs w:val="24"/>
        </w:rPr>
        <w:t>ς</w:t>
      </w:r>
      <w:proofErr w:type="spellEnd"/>
      <w:r>
        <w:rPr>
          <w:rFonts w:eastAsia="Times New Roman"/>
          <w:szCs w:val="24"/>
        </w:rPr>
        <w:t xml:space="preserve"> τους,</w:t>
      </w:r>
      <w:r w:rsidRPr="00F85DE8">
        <w:rPr>
          <w:rFonts w:eastAsia="Times New Roman"/>
          <w:szCs w:val="24"/>
        </w:rPr>
        <w:t xml:space="preserve"> της αποφυγής νέων αυθαιρεσιών</w:t>
      </w:r>
      <w:r>
        <w:rPr>
          <w:rFonts w:eastAsia="Times New Roman"/>
          <w:szCs w:val="24"/>
        </w:rPr>
        <w:t>,</w:t>
      </w:r>
      <w:r w:rsidRPr="00F85DE8">
        <w:rPr>
          <w:rFonts w:eastAsia="Times New Roman"/>
          <w:szCs w:val="24"/>
        </w:rPr>
        <w:t xml:space="preserve"> που αποτελούν στην εποχή μας κρί</w:t>
      </w:r>
      <w:r w:rsidRPr="00F85DE8">
        <w:rPr>
          <w:rFonts w:eastAsia="Times New Roman"/>
          <w:szCs w:val="24"/>
        </w:rPr>
        <w:lastRenderedPageBreak/>
        <w:t>σιμο μέγεθος στην κλιματική αλλαγή</w:t>
      </w:r>
      <w:r>
        <w:rPr>
          <w:rFonts w:eastAsia="Times New Roman"/>
          <w:szCs w:val="24"/>
        </w:rPr>
        <w:t>,</w:t>
      </w:r>
      <w:r w:rsidRPr="00F85DE8">
        <w:rPr>
          <w:rFonts w:eastAsia="Times New Roman"/>
          <w:szCs w:val="24"/>
        </w:rPr>
        <w:t xml:space="preserve"> αλλά και συνεκτιμώντας ανάγκες που έχουν προκύψει και διαρκώς εμφανίζονται και αφορούν κοινωνικοοικονομικές και αναπτυξιακές παραμέτρους</w:t>
      </w:r>
      <w:r>
        <w:rPr>
          <w:rFonts w:eastAsia="Times New Roman"/>
          <w:szCs w:val="24"/>
        </w:rPr>
        <w:t>.</w:t>
      </w:r>
      <w:r w:rsidRPr="00F85DE8">
        <w:rPr>
          <w:rFonts w:eastAsia="Times New Roman"/>
          <w:szCs w:val="24"/>
        </w:rPr>
        <w:t xml:space="preserve"> </w:t>
      </w:r>
    </w:p>
    <w:p w14:paraId="4D87FFAE" w14:textId="77777777" w:rsidR="00E01347" w:rsidRDefault="00B0330D">
      <w:pPr>
        <w:spacing w:line="600" w:lineRule="auto"/>
        <w:ind w:firstLine="720"/>
        <w:jc w:val="both"/>
        <w:rPr>
          <w:rFonts w:eastAsia="Times New Roman"/>
          <w:szCs w:val="24"/>
        </w:rPr>
      </w:pPr>
      <w:r>
        <w:rPr>
          <w:rFonts w:eastAsia="Times New Roman"/>
          <w:szCs w:val="24"/>
        </w:rPr>
        <w:t>Επιχειρούνται κάποιες σημαντικές τομές στη νομοθ</w:t>
      </w:r>
      <w:r>
        <w:rPr>
          <w:rFonts w:eastAsia="Times New Roman"/>
          <w:szCs w:val="24"/>
        </w:rPr>
        <w:t>εσία</w:t>
      </w:r>
      <w:r w:rsidRPr="00F85DE8">
        <w:rPr>
          <w:rFonts w:eastAsia="Times New Roman"/>
          <w:szCs w:val="24"/>
        </w:rPr>
        <w:t xml:space="preserve"> που διέπει τον αιγιαλό</w:t>
      </w:r>
      <w:r>
        <w:rPr>
          <w:rFonts w:eastAsia="Times New Roman"/>
          <w:szCs w:val="24"/>
        </w:rPr>
        <w:t>,</w:t>
      </w:r>
      <w:r w:rsidRPr="00F85DE8">
        <w:rPr>
          <w:rFonts w:eastAsia="Times New Roman"/>
          <w:szCs w:val="24"/>
        </w:rPr>
        <w:t xml:space="preserve"> την παραλία</w:t>
      </w:r>
      <w:r>
        <w:rPr>
          <w:rFonts w:eastAsia="Times New Roman"/>
          <w:szCs w:val="24"/>
        </w:rPr>
        <w:t xml:space="preserve">, υπέρ </w:t>
      </w:r>
      <w:r w:rsidRPr="00F85DE8">
        <w:rPr>
          <w:rFonts w:eastAsia="Times New Roman"/>
          <w:szCs w:val="24"/>
        </w:rPr>
        <w:t xml:space="preserve">της </w:t>
      </w:r>
      <w:proofErr w:type="spellStart"/>
      <w:r w:rsidRPr="00F85DE8">
        <w:rPr>
          <w:rFonts w:eastAsia="Times New Roman"/>
          <w:szCs w:val="24"/>
        </w:rPr>
        <w:t>κοινοχρησία</w:t>
      </w:r>
      <w:r>
        <w:rPr>
          <w:rFonts w:eastAsia="Times New Roman"/>
          <w:szCs w:val="24"/>
        </w:rPr>
        <w:t>ς</w:t>
      </w:r>
      <w:proofErr w:type="spellEnd"/>
      <w:r>
        <w:rPr>
          <w:rFonts w:eastAsia="Times New Roman"/>
          <w:szCs w:val="24"/>
        </w:rPr>
        <w:t xml:space="preserve">, </w:t>
      </w:r>
      <w:r w:rsidRPr="00F85DE8">
        <w:rPr>
          <w:rFonts w:eastAsia="Times New Roman"/>
          <w:szCs w:val="24"/>
        </w:rPr>
        <w:t>ορισμένες παρεμβάσεις προκειμένου να αποκατασταθούν έστω και εν μέρει ή ακόμη και οριακά αστοχίες του παρελθόντος και να χαραχθεί έν</w:t>
      </w:r>
      <w:r>
        <w:rPr>
          <w:rFonts w:eastAsia="Times New Roman"/>
          <w:szCs w:val="24"/>
        </w:rPr>
        <w:t>ας ενιαίος διαφανής τρόπος της π</w:t>
      </w:r>
      <w:r w:rsidRPr="00F85DE8">
        <w:rPr>
          <w:rFonts w:eastAsia="Times New Roman"/>
          <w:szCs w:val="24"/>
        </w:rPr>
        <w:t>ροστασίας του ευαίσθητου πε</w:t>
      </w:r>
      <w:r w:rsidRPr="00F85DE8">
        <w:rPr>
          <w:rFonts w:eastAsia="Times New Roman"/>
          <w:szCs w:val="24"/>
        </w:rPr>
        <w:t>ριβάλλοντος του αιγιαλού και των λοιπών κοινόχρηστων χώρων</w:t>
      </w:r>
      <w:r>
        <w:rPr>
          <w:rFonts w:eastAsia="Times New Roman"/>
          <w:szCs w:val="24"/>
        </w:rPr>
        <w:t>,</w:t>
      </w:r>
      <w:r w:rsidRPr="00F85DE8">
        <w:rPr>
          <w:rFonts w:eastAsia="Times New Roman"/>
          <w:szCs w:val="24"/>
        </w:rPr>
        <w:t xml:space="preserve"> με ταυτόχρονη</w:t>
      </w:r>
      <w:r>
        <w:rPr>
          <w:rFonts w:eastAsia="Times New Roman"/>
          <w:szCs w:val="24"/>
        </w:rPr>
        <w:t xml:space="preserve"> διασφάλιση των εντελώς αναγκαίων</w:t>
      </w:r>
      <w:r w:rsidRPr="00F85DE8">
        <w:rPr>
          <w:rFonts w:eastAsia="Times New Roman"/>
          <w:szCs w:val="24"/>
        </w:rPr>
        <w:t xml:space="preserve"> δραστηριοτήτων</w:t>
      </w:r>
      <w:r>
        <w:rPr>
          <w:rFonts w:eastAsia="Times New Roman"/>
          <w:szCs w:val="24"/>
        </w:rPr>
        <w:t>,</w:t>
      </w:r>
      <w:r w:rsidRPr="00F85DE8">
        <w:rPr>
          <w:rFonts w:eastAsia="Times New Roman"/>
          <w:szCs w:val="24"/>
        </w:rPr>
        <w:t xml:space="preserve"> </w:t>
      </w:r>
      <w:r>
        <w:rPr>
          <w:rFonts w:eastAsia="Times New Roman"/>
          <w:szCs w:val="24"/>
        </w:rPr>
        <w:t>για</w:t>
      </w:r>
      <w:r w:rsidRPr="00F85DE8">
        <w:rPr>
          <w:rFonts w:eastAsia="Times New Roman"/>
          <w:szCs w:val="24"/>
        </w:rPr>
        <w:t xml:space="preserve"> τις οποίες η χρήση του αιγιαλού αποτελεί ανελαστική προϋπόθεση άσκησή</w:t>
      </w:r>
      <w:r>
        <w:rPr>
          <w:rFonts w:eastAsia="Times New Roman"/>
          <w:szCs w:val="24"/>
        </w:rPr>
        <w:t>ς</w:t>
      </w:r>
      <w:r w:rsidRPr="00F85DE8">
        <w:rPr>
          <w:rFonts w:eastAsia="Times New Roman"/>
          <w:szCs w:val="24"/>
        </w:rPr>
        <w:t xml:space="preserve"> </w:t>
      </w:r>
      <w:r>
        <w:rPr>
          <w:rFonts w:eastAsia="Times New Roman"/>
          <w:szCs w:val="24"/>
        </w:rPr>
        <w:t>τους. Κ</w:t>
      </w:r>
      <w:r w:rsidRPr="00F85DE8">
        <w:rPr>
          <w:rFonts w:eastAsia="Times New Roman"/>
          <w:szCs w:val="24"/>
        </w:rPr>
        <w:t>αι όλα αυτά</w:t>
      </w:r>
      <w:r>
        <w:rPr>
          <w:rFonts w:eastAsia="Times New Roman"/>
          <w:szCs w:val="24"/>
        </w:rPr>
        <w:t xml:space="preserve">, </w:t>
      </w:r>
      <w:r w:rsidRPr="00F85DE8">
        <w:rPr>
          <w:rFonts w:eastAsia="Times New Roman"/>
          <w:szCs w:val="24"/>
        </w:rPr>
        <w:t>επαναλαμβάνω</w:t>
      </w:r>
      <w:r>
        <w:rPr>
          <w:rFonts w:eastAsia="Times New Roman"/>
          <w:szCs w:val="24"/>
        </w:rPr>
        <w:t>, σε ναρκοθετημένο</w:t>
      </w:r>
      <w:r w:rsidRPr="00F85DE8">
        <w:rPr>
          <w:rFonts w:eastAsia="Times New Roman"/>
          <w:szCs w:val="24"/>
        </w:rPr>
        <w:t xml:space="preserve"> έδαφος </w:t>
      </w:r>
      <w:r w:rsidRPr="00F85DE8">
        <w:rPr>
          <w:rFonts w:eastAsia="Times New Roman"/>
          <w:szCs w:val="24"/>
        </w:rPr>
        <w:t>από αβλεψίες</w:t>
      </w:r>
      <w:r>
        <w:rPr>
          <w:rFonts w:eastAsia="Times New Roman"/>
          <w:szCs w:val="24"/>
        </w:rPr>
        <w:t>,</w:t>
      </w:r>
      <w:r w:rsidRPr="00F85DE8">
        <w:rPr>
          <w:rFonts w:eastAsia="Times New Roman"/>
          <w:szCs w:val="24"/>
        </w:rPr>
        <w:t xml:space="preserve"> αυθαιρεσίες</w:t>
      </w:r>
      <w:r>
        <w:rPr>
          <w:rFonts w:eastAsia="Times New Roman"/>
          <w:szCs w:val="24"/>
        </w:rPr>
        <w:t>,</w:t>
      </w:r>
      <w:r w:rsidRPr="00F85DE8">
        <w:rPr>
          <w:rFonts w:eastAsia="Times New Roman"/>
          <w:szCs w:val="24"/>
        </w:rPr>
        <w:t xml:space="preserve"> δουλε</w:t>
      </w:r>
      <w:r>
        <w:rPr>
          <w:rFonts w:eastAsia="Times New Roman"/>
          <w:szCs w:val="24"/>
        </w:rPr>
        <w:t>ίες και πιέσεις κ</w:t>
      </w:r>
      <w:r w:rsidRPr="00F85DE8">
        <w:rPr>
          <w:rFonts w:eastAsia="Times New Roman"/>
          <w:szCs w:val="24"/>
        </w:rPr>
        <w:t>άθε είδους</w:t>
      </w:r>
      <w:r>
        <w:rPr>
          <w:rFonts w:eastAsia="Times New Roman"/>
          <w:szCs w:val="24"/>
        </w:rPr>
        <w:t>,</w:t>
      </w:r>
      <w:r w:rsidRPr="00F85DE8">
        <w:rPr>
          <w:rFonts w:eastAsia="Times New Roman"/>
          <w:szCs w:val="24"/>
        </w:rPr>
        <w:t xml:space="preserve"> ιστορικού πολλές φορές χαρακτήρα</w:t>
      </w:r>
      <w:r>
        <w:rPr>
          <w:rFonts w:eastAsia="Times New Roman"/>
          <w:szCs w:val="24"/>
        </w:rPr>
        <w:t>.</w:t>
      </w:r>
      <w:r w:rsidRPr="00F85DE8">
        <w:rPr>
          <w:rFonts w:eastAsia="Times New Roman"/>
          <w:szCs w:val="24"/>
        </w:rPr>
        <w:t xml:space="preserve"> </w:t>
      </w:r>
    </w:p>
    <w:p w14:paraId="4D87FFAF" w14:textId="77777777" w:rsidR="00E01347" w:rsidRDefault="00B0330D">
      <w:pPr>
        <w:spacing w:line="600" w:lineRule="auto"/>
        <w:ind w:firstLine="720"/>
        <w:jc w:val="both"/>
        <w:rPr>
          <w:rFonts w:eastAsia="Times New Roman"/>
          <w:szCs w:val="24"/>
        </w:rPr>
      </w:pPr>
      <w:r>
        <w:rPr>
          <w:rFonts w:eastAsia="Times New Roman"/>
          <w:szCs w:val="24"/>
        </w:rPr>
        <w:t xml:space="preserve">Θα αναφερθώ </w:t>
      </w:r>
      <w:r w:rsidRPr="00F85DE8">
        <w:rPr>
          <w:rFonts w:eastAsia="Times New Roman"/>
          <w:szCs w:val="24"/>
        </w:rPr>
        <w:t xml:space="preserve">λίγο πιο αναλυτικά </w:t>
      </w:r>
      <w:r>
        <w:rPr>
          <w:rFonts w:eastAsia="Times New Roman"/>
          <w:szCs w:val="24"/>
        </w:rPr>
        <w:t>στις παρεμβάσεις π</w:t>
      </w:r>
      <w:r w:rsidRPr="00F85DE8">
        <w:rPr>
          <w:rFonts w:eastAsia="Times New Roman"/>
          <w:szCs w:val="24"/>
        </w:rPr>
        <w:t>ου κάνουμε</w:t>
      </w:r>
      <w:r>
        <w:rPr>
          <w:rFonts w:eastAsia="Times New Roman"/>
          <w:szCs w:val="24"/>
        </w:rPr>
        <w:t>. Αναφέρθηκα και πριν στη νομο</w:t>
      </w:r>
      <w:r w:rsidRPr="00F85DE8">
        <w:rPr>
          <w:rFonts w:eastAsia="Times New Roman"/>
          <w:szCs w:val="24"/>
        </w:rPr>
        <w:t>τεχνική που κάναμε για την παραλία</w:t>
      </w:r>
      <w:r>
        <w:rPr>
          <w:rFonts w:eastAsia="Times New Roman"/>
          <w:szCs w:val="24"/>
        </w:rPr>
        <w:t>. Το πλάτος της παραλίας που ισχύει μ</w:t>
      </w:r>
      <w:r>
        <w:rPr>
          <w:rFonts w:eastAsia="Times New Roman"/>
          <w:szCs w:val="24"/>
        </w:rPr>
        <w:t>έχρι σήμερα</w:t>
      </w:r>
      <w:r w:rsidRPr="00F85DE8">
        <w:rPr>
          <w:rFonts w:eastAsia="Times New Roman"/>
          <w:szCs w:val="24"/>
        </w:rPr>
        <w:t xml:space="preserve"> φτάνει μέχρι τα </w:t>
      </w:r>
      <w:r>
        <w:rPr>
          <w:rFonts w:eastAsia="Times New Roman"/>
          <w:szCs w:val="24"/>
        </w:rPr>
        <w:t>πενήντα</w:t>
      </w:r>
      <w:r w:rsidRPr="00F85DE8">
        <w:rPr>
          <w:rFonts w:eastAsia="Times New Roman"/>
          <w:szCs w:val="24"/>
        </w:rPr>
        <w:t xml:space="preserve"> μέτρα</w:t>
      </w:r>
      <w:r>
        <w:rPr>
          <w:rFonts w:eastAsia="Times New Roman"/>
          <w:szCs w:val="24"/>
        </w:rPr>
        <w:t>. Προσδιορίζει, λ</w:t>
      </w:r>
      <w:r w:rsidRPr="00F85DE8">
        <w:rPr>
          <w:rFonts w:eastAsia="Times New Roman"/>
          <w:szCs w:val="24"/>
        </w:rPr>
        <w:t>οιπόν</w:t>
      </w:r>
      <w:r>
        <w:rPr>
          <w:rFonts w:eastAsia="Times New Roman"/>
          <w:szCs w:val="24"/>
        </w:rPr>
        <w:t>,</w:t>
      </w:r>
      <w:r w:rsidRPr="00F85DE8">
        <w:rPr>
          <w:rFonts w:eastAsia="Times New Roman"/>
          <w:szCs w:val="24"/>
        </w:rPr>
        <w:t xml:space="preserve"> το μέγιστο</w:t>
      </w:r>
      <w:r>
        <w:rPr>
          <w:rFonts w:eastAsia="Times New Roman"/>
          <w:szCs w:val="24"/>
        </w:rPr>
        <w:t>,</w:t>
      </w:r>
      <w:r w:rsidRPr="00F85DE8">
        <w:rPr>
          <w:rFonts w:eastAsia="Times New Roman"/>
          <w:szCs w:val="24"/>
        </w:rPr>
        <w:t xml:space="preserve"> </w:t>
      </w:r>
      <w:r w:rsidRPr="00F85DE8">
        <w:rPr>
          <w:rFonts w:eastAsia="Times New Roman"/>
          <w:szCs w:val="24"/>
        </w:rPr>
        <w:lastRenderedPageBreak/>
        <w:t>χωρίς να προσδιορίσει το ελάχιστο</w:t>
      </w:r>
      <w:r>
        <w:rPr>
          <w:rFonts w:eastAsia="Times New Roman"/>
          <w:szCs w:val="24"/>
        </w:rPr>
        <w:t>,</w:t>
      </w:r>
      <w:r w:rsidRPr="00F85DE8">
        <w:rPr>
          <w:rFonts w:eastAsia="Times New Roman"/>
          <w:szCs w:val="24"/>
        </w:rPr>
        <w:t xml:space="preserve"> το οποίο θα μπορούσε να είναι ένα ή δύο μέτρα</w:t>
      </w:r>
      <w:r>
        <w:rPr>
          <w:rFonts w:eastAsia="Times New Roman"/>
          <w:szCs w:val="24"/>
        </w:rPr>
        <w:t xml:space="preserve">. </w:t>
      </w:r>
    </w:p>
    <w:p w14:paraId="4D87FFB0" w14:textId="77777777" w:rsidR="00E01347" w:rsidRDefault="00B0330D">
      <w:pPr>
        <w:spacing w:line="600" w:lineRule="auto"/>
        <w:ind w:firstLine="720"/>
        <w:jc w:val="both"/>
        <w:rPr>
          <w:rFonts w:eastAsia="Times New Roman"/>
          <w:szCs w:val="24"/>
        </w:rPr>
      </w:pPr>
      <w:r>
        <w:rPr>
          <w:rFonts w:eastAsia="Times New Roman"/>
          <w:szCs w:val="24"/>
        </w:rPr>
        <w:t>Μ</w:t>
      </w:r>
      <w:r w:rsidRPr="00F85DE8">
        <w:rPr>
          <w:rFonts w:eastAsia="Times New Roman"/>
          <w:szCs w:val="24"/>
        </w:rPr>
        <w:t>ε την προτεινόμενη διάταξη προσδιορίζουμε πως το ελάχιστο πλάτος της παραλίας δεν μπορεί να είν</w:t>
      </w:r>
      <w:r w:rsidRPr="00F85DE8">
        <w:rPr>
          <w:rFonts w:eastAsia="Times New Roman"/>
          <w:szCs w:val="24"/>
        </w:rPr>
        <w:t xml:space="preserve">αι μικρότερο από τα </w:t>
      </w:r>
      <w:r>
        <w:rPr>
          <w:rFonts w:eastAsia="Times New Roman"/>
          <w:szCs w:val="24"/>
        </w:rPr>
        <w:t>τριάντα</w:t>
      </w:r>
      <w:r w:rsidRPr="00F85DE8">
        <w:rPr>
          <w:rFonts w:eastAsia="Times New Roman"/>
          <w:szCs w:val="24"/>
        </w:rPr>
        <w:t xml:space="preserve"> μέτρα</w:t>
      </w:r>
      <w:r>
        <w:rPr>
          <w:rFonts w:eastAsia="Times New Roman"/>
          <w:szCs w:val="24"/>
        </w:rPr>
        <w:t>,</w:t>
      </w:r>
      <w:r w:rsidRPr="00F85DE8">
        <w:rPr>
          <w:rFonts w:eastAsia="Times New Roman"/>
          <w:szCs w:val="24"/>
        </w:rPr>
        <w:t xml:space="preserve"> εκτός των περιπτώσεων που τα γεωμορφολογικά και ιδιαίτερα χαρακτηριστικά το καθιστούν αναγκαίο</w:t>
      </w:r>
      <w:r>
        <w:rPr>
          <w:rFonts w:eastAsia="Times New Roman"/>
          <w:szCs w:val="24"/>
        </w:rPr>
        <w:t>.</w:t>
      </w:r>
      <w:r w:rsidRPr="00F85DE8">
        <w:rPr>
          <w:rFonts w:eastAsia="Times New Roman"/>
          <w:szCs w:val="24"/>
        </w:rPr>
        <w:t xml:space="preserve"> </w:t>
      </w:r>
      <w:r>
        <w:rPr>
          <w:rFonts w:eastAsia="Times New Roman"/>
          <w:szCs w:val="24"/>
        </w:rPr>
        <w:t>Ε</w:t>
      </w:r>
      <w:r w:rsidRPr="00F85DE8">
        <w:rPr>
          <w:rFonts w:eastAsia="Times New Roman"/>
          <w:szCs w:val="24"/>
        </w:rPr>
        <w:t>ισάγεται και για πρώτη φορά ο συνδυασμός του προσδιορισμού αυτού με τα τοπικά χωρικά σχέδια</w:t>
      </w:r>
      <w:r>
        <w:rPr>
          <w:rFonts w:eastAsia="Times New Roman"/>
          <w:szCs w:val="24"/>
        </w:rPr>
        <w:t>.</w:t>
      </w:r>
      <w:r w:rsidRPr="00F85DE8">
        <w:rPr>
          <w:rFonts w:eastAsia="Times New Roman"/>
          <w:szCs w:val="24"/>
        </w:rPr>
        <w:t xml:space="preserve"> </w:t>
      </w:r>
    </w:p>
    <w:p w14:paraId="4D87FFB1" w14:textId="77777777" w:rsidR="00E01347" w:rsidRDefault="00B0330D">
      <w:pPr>
        <w:spacing w:line="600" w:lineRule="auto"/>
        <w:ind w:firstLine="720"/>
        <w:jc w:val="both"/>
        <w:rPr>
          <w:rFonts w:eastAsia="Times New Roman"/>
          <w:szCs w:val="24"/>
        </w:rPr>
      </w:pPr>
      <w:r>
        <w:rPr>
          <w:rFonts w:eastAsia="Times New Roman"/>
          <w:szCs w:val="24"/>
        </w:rPr>
        <w:t>Ε</w:t>
      </w:r>
      <w:r w:rsidRPr="00F85DE8">
        <w:rPr>
          <w:rFonts w:eastAsia="Times New Roman"/>
          <w:szCs w:val="24"/>
        </w:rPr>
        <w:t>ίναι προφανής η θετική επίδρα</w:t>
      </w:r>
      <w:r w:rsidRPr="00F85DE8">
        <w:rPr>
          <w:rFonts w:eastAsia="Times New Roman"/>
          <w:szCs w:val="24"/>
        </w:rPr>
        <w:t xml:space="preserve">ση της </w:t>
      </w:r>
      <w:r>
        <w:rPr>
          <w:rFonts w:eastAsia="Times New Roman"/>
          <w:szCs w:val="24"/>
        </w:rPr>
        <w:t xml:space="preserve">ρύθμισης αυτής υπέρ </w:t>
      </w:r>
      <w:r w:rsidRPr="00F85DE8">
        <w:rPr>
          <w:rFonts w:eastAsia="Times New Roman"/>
          <w:szCs w:val="24"/>
        </w:rPr>
        <w:t xml:space="preserve">της </w:t>
      </w:r>
      <w:proofErr w:type="spellStart"/>
      <w:r w:rsidRPr="00F85DE8">
        <w:rPr>
          <w:rFonts w:eastAsia="Times New Roman"/>
          <w:szCs w:val="24"/>
        </w:rPr>
        <w:t>κοινοχρησία</w:t>
      </w:r>
      <w:r>
        <w:rPr>
          <w:rFonts w:eastAsia="Times New Roman"/>
          <w:szCs w:val="24"/>
        </w:rPr>
        <w:t>ς</w:t>
      </w:r>
      <w:proofErr w:type="spellEnd"/>
      <w:r>
        <w:rPr>
          <w:rFonts w:eastAsia="Times New Roman"/>
          <w:szCs w:val="24"/>
        </w:rPr>
        <w:t xml:space="preserve">. </w:t>
      </w:r>
      <w:r w:rsidRPr="00F85DE8">
        <w:rPr>
          <w:rFonts w:eastAsia="Times New Roman"/>
          <w:szCs w:val="24"/>
        </w:rPr>
        <w:t xml:space="preserve">Εδώ έχουμε και κάποια ειδικά καθεστώτα </w:t>
      </w:r>
      <w:r>
        <w:rPr>
          <w:rFonts w:eastAsia="Times New Roman"/>
          <w:szCs w:val="24"/>
        </w:rPr>
        <w:t>σε συγκεκριμένες περιοχές, όπως είναι τα</w:t>
      </w:r>
      <w:r w:rsidRPr="00F85DE8">
        <w:rPr>
          <w:rFonts w:eastAsia="Times New Roman"/>
          <w:szCs w:val="24"/>
        </w:rPr>
        <w:t xml:space="preserve"> Δωδεκάνησα</w:t>
      </w:r>
      <w:r>
        <w:rPr>
          <w:rFonts w:eastAsia="Times New Roman"/>
          <w:szCs w:val="24"/>
        </w:rPr>
        <w:t>.</w:t>
      </w:r>
      <w:r w:rsidRPr="00F85DE8">
        <w:rPr>
          <w:rFonts w:eastAsia="Times New Roman"/>
          <w:szCs w:val="24"/>
        </w:rPr>
        <w:t xml:space="preserve"> Αυτά θα τα δούμε σε επόμενη νομοθετική ρύθμιση</w:t>
      </w:r>
      <w:r>
        <w:rPr>
          <w:rFonts w:eastAsia="Times New Roman"/>
          <w:szCs w:val="24"/>
        </w:rPr>
        <w:t>.</w:t>
      </w:r>
      <w:r w:rsidRPr="00F85DE8">
        <w:rPr>
          <w:rFonts w:eastAsia="Times New Roman"/>
          <w:szCs w:val="24"/>
        </w:rPr>
        <w:t xml:space="preserve"> </w:t>
      </w:r>
    </w:p>
    <w:p w14:paraId="4D87FFB2" w14:textId="77777777" w:rsidR="00E01347" w:rsidRDefault="00B0330D">
      <w:pPr>
        <w:spacing w:line="600" w:lineRule="auto"/>
        <w:ind w:firstLine="720"/>
        <w:jc w:val="both"/>
        <w:rPr>
          <w:rFonts w:eastAsia="Times New Roman"/>
          <w:szCs w:val="24"/>
        </w:rPr>
      </w:pPr>
      <w:r>
        <w:rPr>
          <w:rFonts w:eastAsia="Times New Roman"/>
          <w:szCs w:val="24"/>
        </w:rPr>
        <w:t>Θα ήθελα</w:t>
      </w:r>
      <w:r w:rsidRPr="00F85DE8">
        <w:rPr>
          <w:rFonts w:eastAsia="Times New Roman"/>
          <w:szCs w:val="24"/>
        </w:rPr>
        <w:t xml:space="preserve"> εδώ να αναφέρω</w:t>
      </w:r>
      <w:r>
        <w:rPr>
          <w:rFonts w:eastAsia="Times New Roman"/>
          <w:szCs w:val="24"/>
        </w:rPr>
        <w:t>,</w:t>
      </w:r>
      <w:r w:rsidRPr="00F85DE8">
        <w:rPr>
          <w:rFonts w:eastAsia="Times New Roman"/>
          <w:szCs w:val="24"/>
        </w:rPr>
        <w:t xml:space="preserve"> για να μην υπάρχει και κάποια ανησυχία</w:t>
      </w:r>
      <w:r>
        <w:rPr>
          <w:rFonts w:eastAsia="Times New Roman"/>
          <w:szCs w:val="24"/>
        </w:rPr>
        <w:t>,</w:t>
      </w:r>
      <w:r w:rsidRPr="00F85DE8">
        <w:rPr>
          <w:rFonts w:eastAsia="Times New Roman"/>
          <w:szCs w:val="24"/>
        </w:rPr>
        <w:t xml:space="preserve"> ότι η παράγραφος 5 του </w:t>
      </w:r>
      <w:r>
        <w:rPr>
          <w:rFonts w:eastAsia="Times New Roman"/>
          <w:szCs w:val="24"/>
        </w:rPr>
        <w:t xml:space="preserve">ν.2971, </w:t>
      </w:r>
      <w:r w:rsidRPr="00F85DE8">
        <w:rPr>
          <w:rFonts w:eastAsia="Times New Roman"/>
          <w:szCs w:val="24"/>
        </w:rPr>
        <w:t xml:space="preserve">του άρθρου που υπάρχει </w:t>
      </w:r>
      <w:r>
        <w:rPr>
          <w:rFonts w:eastAsia="Times New Roman"/>
          <w:szCs w:val="24"/>
        </w:rPr>
        <w:t>στον ν.</w:t>
      </w:r>
      <w:r w:rsidRPr="00F85DE8">
        <w:rPr>
          <w:rFonts w:eastAsia="Times New Roman"/>
          <w:szCs w:val="24"/>
        </w:rPr>
        <w:t>42</w:t>
      </w:r>
      <w:r>
        <w:rPr>
          <w:rFonts w:eastAsia="Times New Roman"/>
          <w:szCs w:val="24"/>
        </w:rPr>
        <w:t>81/2014</w:t>
      </w:r>
      <w:r w:rsidRPr="00F85DE8">
        <w:rPr>
          <w:rFonts w:eastAsia="Times New Roman"/>
          <w:szCs w:val="24"/>
        </w:rPr>
        <w:t xml:space="preserve"> που αφορά τις περιπτώσει</w:t>
      </w:r>
      <w:r>
        <w:rPr>
          <w:rFonts w:eastAsia="Times New Roman"/>
          <w:szCs w:val="24"/>
        </w:rPr>
        <w:t>ς όπου υφίσταται σχέδιο πόλεως και</w:t>
      </w:r>
      <w:r w:rsidRPr="00F85DE8">
        <w:rPr>
          <w:rFonts w:eastAsia="Times New Roman"/>
          <w:szCs w:val="24"/>
        </w:rPr>
        <w:t xml:space="preserve"> η </w:t>
      </w:r>
      <w:proofErr w:type="spellStart"/>
      <w:r w:rsidRPr="00F85DE8">
        <w:rPr>
          <w:rFonts w:eastAsia="Times New Roman"/>
          <w:szCs w:val="24"/>
        </w:rPr>
        <w:t>οριογραμμή</w:t>
      </w:r>
      <w:proofErr w:type="spellEnd"/>
      <w:r w:rsidRPr="00F85DE8">
        <w:rPr>
          <w:rFonts w:eastAsia="Times New Roman"/>
          <w:szCs w:val="24"/>
        </w:rPr>
        <w:t xml:space="preserve"> της παραλίας δεν μπορεί να υπερβεί την εγκεκριμένη γραμμή δόμησης</w:t>
      </w:r>
      <w:r>
        <w:rPr>
          <w:rFonts w:eastAsia="Times New Roman"/>
          <w:szCs w:val="24"/>
        </w:rPr>
        <w:t>. Σ</w:t>
      </w:r>
      <w:r w:rsidRPr="00F85DE8">
        <w:rPr>
          <w:rFonts w:eastAsia="Times New Roman"/>
          <w:szCs w:val="24"/>
        </w:rPr>
        <w:t>ε παρα</w:t>
      </w:r>
      <w:r w:rsidRPr="00F85DE8">
        <w:rPr>
          <w:rFonts w:eastAsia="Times New Roman"/>
          <w:szCs w:val="24"/>
        </w:rPr>
        <w:lastRenderedPageBreak/>
        <w:t>δοσιακούς οικισμούς</w:t>
      </w:r>
      <w:r>
        <w:rPr>
          <w:rFonts w:eastAsia="Times New Roman"/>
          <w:szCs w:val="24"/>
        </w:rPr>
        <w:t xml:space="preserve"> η</w:t>
      </w:r>
      <w:r w:rsidRPr="00F85DE8">
        <w:rPr>
          <w:rFonts w:eastAsia="Times New Roman"/>
          <w:szCs w:val="24"/>
        </w:rPr>
        <w:t xml:space="preserve"> γραμμή της παραλ</w:t>
      </w:r>
      <w:r w:rsidRPr="00F85DE8">
        <w:rPr>
          <w:rFonts w:eastAsia="Times New Roman"/>
          <w:szCs w:val="24"/>
        </w:rPr>
        <w:t>ίας δεν μπορεί να υπερβεί τη γραμμή δόμησης</w:t>
      </w:r>
      <w:r>
        <w:rPr>
          <w:rFonts w:eastAsia="Times New Roman"/>
          <w:szCs w:val="24"/>
        </w:rPr>
        <w:t>,</w:t>
      </w:r>
      <w:r w:rsidRPr="00F85DE8">
        <w:rPr>
          <w:rFonts w:eastAsia="Times New Roman"/>
          <w:szCs w:val="24"/>
        </w:rPr>
        <w:t xml:space="preserve"> όπως αυτή νομίμως έχει διαμορφωθεί</w:t>
      </w:r>
      <w:r>
        <w:rPr>
          <w:rFonts w:eastAsia="Times New Roman"/>
          <w:szCs w:val="24"/>
        </w:rPr>
        <w:t>. Σ</w:t>
      </w:r>
      <w:r w:rsidRPr="00F85DE8">
        <w:rPr>
          <w:rFonts w:eastAsia="Times New Roman"/>
          <w:szCs w:val="24"/>
        </w:rPr>
        <w:t>ε πόλεις και οικισμούς που δημιουργήθηκαν πριν από το έτος 1923</w:t>
      </w:r>
      <w:r>
        <w:rPr>
          <w:rFonts w:eastAsia="Times New Roman"/>
          <w:szCs w:val="24"/>
        </w:rPr>
        <w:t>,</w:t>
      </w:r>
      <w:r w:rsidRPr="00F85DE8">
        <w:rPr>
          <w:rFonts w:eastAsia="Times New Roman"/>
          <w:szCs w:val="24"/>
        </w:rPr>
        <w:t xml:space="preserve"> έχουν πληθυσμό κάτω των </w:t>
      </w:r>
      <w:r>
        <w:rPr>
          <w:rFonts w:eastAsia="Times New Roman"/>
          <w:szCs w:val="24"/>
        </w:rPr>
        <w:t>δύο χιλιάδων,</w:t>
      </w:r>
      <w:r w:rsidRPr="00F85DE8">
        <w:rPr>
          <w:rFonts w:eastAsia="Times New Roman"/>
          <w:szCs w:val="24"/>
        </w:rPr>
        <w:t xml:space="preserve"> η </w:t>
      </w:r>
      <w:proofErr w:type="spellStart"/>
      <w:r w:rsidRPr="00F85DE8">
        <w:rPr>
          <w:rFonts w:eastAsia="Times New Roman"/>
          <w:szCs w:val="24"/>
        </w:rPr>
        <w:t>οριογραμμή</w:t>
      </w:r>
      <w:proofErr w:type="spellEnd"/>
      <w:r w:rsidRPr="00F85DE8">
        <w:rPr>
          <w:rFonts w:eastAsia="Times New Roman"/>
          <w:szCs w:val="24"/>
        </w:rPr>
        <w:t xml:space="preserve"> της παραλίας δεν μπορεί να υπερβεί την διαμορφωμένη γραμμή</w:t>
      </w:r>
      <w:r w:rsidRPr="00F85DE8">
        <w:rPr>
          <w:rFonts w:eastAsia="Times New Roman"/>
          <w:szCs w:val="24"/>
        </w:rPr>
        <w:t xml:space="preserve"> δόμησης</w:t>
      </w:r>
      <w:r>
        <w:rPr>
          <w:rFonts w:eastAsia="Times New Roman"/>
          <w:szCs w:val="24"/>
        </w:rPr>
        <w:t>,</w:t>
      </w:r>
      <w:r w:rsidRPr="00F85DE8">
        <w:rPr>
          <w:rFonts w:eastAsia="Times New Roman"/>
          <w:szCs w:val="24"/>
        </w:rPr>
        <w:t xml:space="preserve"> όπως αυτή </w:t>
      </w:r>
      <w:r>
        <w:rPr>
          <w:rFonts w:eastAsia="Times New Roman"/>
          <w:szCs w:val="24"/>
        </w:rPr>
        <w:t xml:space="preserve">νομίμως </w:t>
      </w:r>
      <w:r w:rsidRPr="00F85DE8">
        <w:rPr>
          <w:rFonts w:eastAsia="Times New Roman"/>
          <w:szCs w:val="24"/>
        </w:rPr>
        <w:t>έχει διαμορφωθεί</w:t>
      </w:r>
      <w:r>
        <w:rPr>
          <w:rFonts w:eastAsia="Times New Roman"/>
          <w:szCs w:val="24"/>
        </w:rPr>
        <w:t>.</w:t>
      </w:r>
    </w:p>
    <w:p w14:paraId="4D87FFB3" w14:textId="77777777" w:rsidR="00E01347" w:rsidRDefault="00B0330D">
      <w:pPr>
        <w:spacing w:line="600" w:lineRule="auto"/>
        <w:ind w:firstLine="720"/>
        <w:jc w:val="both"/>
        <w:rPr>
          <w:rFonts w:eastAsia="Times New Roman"/>
          <w:szCs w:val="24"/>
        </w:rPr>
      </w:pPr>
      <w:r w:rsidRPr="00F85DE8">
        <w:rPr>
          <w:rFonts w:eastAsia="Times New Roman"/>
          <w:szCs w:val="24"/>
        </w:rPr>
        <w:t xml:space="preserve">Απαγορεύεται </w:t>
      </w:r>
      <w:r>
        <w:rPr>
          <w:rFonts w:eastAsia="Times New Roman"/>
          <w:szCs w:val="24"/>
        </w:rPr>
        <w:t>ρ</w:t>
      </w:r>
      <w:r w:rsidRPr="00F85DE8">
        <w:rPr>
          <w:rFonts w:eastAsia="Times New Roman"/>
          <w:szCs w:val="24"/>
        </w:rPr>
        <w:t>η</w:t>
      </w:r>
      <w:r>
        <w:rPr>
          <w:rFonts w:eastAsia="Times New Roman"/>
          <w:szCs w:val="24"/>
        </w:rPr>
        <w:t>τά</w:t>
      </w:r>
      <w:r w:rsidRPr="00F85DE8">
        <w:rPr>
          <w:rFonts w:eastAsia="Times New Roman"/>
          <w:szCs w:val="24"/>
        </w:rPr>
        <w:t xml:space="preserve"> για πρώτη φορά η κατασκευή κτισμάτων και </w:t>
      </w:r>
      <w:r>
        <w:rPr>
          <w:rFonts w:eastAsia="Times New Roman"/>
          <w:szCs w:val="24"/>
        </w:rPr>
        <w:t xml:space="preserve">γενικά η τοποθέτηση κατασκευασμάτων </w:t>
      </w:r>
      <w:r w:rsidRPr="00F85DE8">
        <w:rPr>
          <w:rFonts w:eastAsia="Times New Roman"/>
          <w:szCs w:val="24"/>
        </w:rPr>
        <w:t>στον αιγιαλό</w:t>
      </w:r>
      <w:r>
        <w:rPr>
          <w:rFonts w:eastAsia="Times New Roman"/>
          <w:szCs w:val="24"/>
        </w:rPr>
        <w:t>,</w:t>
      </w:r>
      <w:r w:rsidRPr="00F85DE8">
        <w:rPr>
          <w:rFonts w:eastAsia="Times New Roman"/>
          <w:szCs w:val="24"/>
        </w:rPr>
        <w:t xml:space="preserve"> την παραλία</w:t>
      </w:r>
      <w:r>
        <w:rPr>
          <w:rFonts w:eastAsia="Times New Roman"/>
          <w:szCs w:val="24"/>
        </w:rPr>
        <w:t>,</w:t>
      </w:r>
      <w:r w:rsidRPr="00F85DE8">
        <w:rPr>
          <w:rFonts w:eastAsia="Times New Roman"/>
          <w:szCs w:val="24"/>
        </w:rPr>
        <w:t xml:space="preserve"> την όχθη</w:t>
      </w:r>
      <w:r>
        <w:rPr>
          <w:rFonts w:eastAsia="Times New Roman"/>
          <w:szCs w:val="24"/>
        </w:rPr>
        <w:t>,</w:t>
      </w:r>
      <w:r w:rsidRPr="00F85DE8">
        <w:rPr>
          <w:rFonts w:eastAsia="Times New Roman"/>
          <w:szCs w:val="24"/>
        </w:rPr>
        <w:t xml:space="preserve"> την παρόχθια ζώνη</w:t>
      </w:r>
      <w:r>
        <w:rPr>
          <w:rFonts w:eastAsia="Times New Roman"/>
          <w:szCs w:val="24"/>
        </w:rPr>
        <w:t>,</w:t>
      </w:r>
      <w:r w:rsidRPr="00F85DE8">
        <w:rPr>
          <w:rFonts w:eastAsia="Times New Roman"/>
          <w:szCs w:val="24"/>
        </w:rPr>
        <w:t xml:space="preserve"> το υδάτινο στοιχείο</w:t>
      </w:r>
      <w:r>
        <w:rPr>
          <w:rFonts w:eastAsia="Times New Roman"/>
          <w:szCs w:val="24"/>
        </w:rPr>
        <w:t>,</w:t>
      </w:r>
      <w:r w:rsidRPr="00F85DE8">
        <w:rPr>
          <w:rFonts w:eastAsia="Times New Roman"/>
          <w:szCs w:val="24"/>
        </w:rPr>
        <w:t xml:space="preserve"> τον πυθμένα και το υπέδαφος του βυθού </w:t>
      </w:r>
      <w:r w:rsidRPr="00F85DE8">
        <w:rPr>
          <w:rFonts w:eastAsia="Times New Roman"/>
          <w:szCs w:val="24"/>
        </w:rPr>
        <w:t>της θάλασσας</w:t>
      </w:r>
      <w:r>
        <w:rPr>
          <w:rFonts w:eastAsia="Times New Roman"/>
          <w:szCs w:val="24"/>
        </w:rPr>
        <w:t>, της λιμνοθάλασσας, της λίμνης και της κοίτης πλεύσιμου ποταμού.</w:t>
      </w:r>
    </w:p>
    <w:p w14:paraId="4D87FFB4" w14:textId="77777777" w:rsidR="00E01347" w:rsidRDefault="00B0330D">
      <w:pPr>
        <w:spacing w:line="600" w:lineRule="auto"/>
        <w:ind w:firstLine="720"/>
        <w:jc w:val="both"/>
        <w:rPr>
          <w:rFonts w:eastAsia="Times New Roman"/>
          <w:szCs w:val="24"/>
        </w:rPr>
      </w:pPr>
      <w:r>
        <w:rPr>
          <w:rFonts w:eastAsia="Times New Roman"/>
          <w:szCs w:val="24"/>
        </w:rPr>
        <w:t>Εισάγεται δε η αρμοδιότητα</w:t>
      </w:r>
      <w:r w:rsidRPr="00F85DE8">
        <w:rPr>
          <w:rFonts w:eastAsia="Times New Roman"/>
          <w:szCs w:val="24"/>
        </w:rPr>
        <w:t xml:space="preserve"> των ΟΤΑ</w:t>
      </w:r>
      <w:r>
        <w:rPr>
          <w:rFonts w:eastAsia="Times New Roman"/>
          <w:szCs w:val="24"/>
        </w:rPr>
        <w:t>, σύμφωνα με την οποία κάθε δ</w:t>
      </w:r>
      <w:r w:rsidRPr="00F85DE8">
        <w:rPr>
          <w:rFonts w:eastAsia="Times New Roman"/>
          <w:szCs w:val="24"/>
        </w:rPr>
        <w:t>ήμος είναι υποχρεωμένος να εξασφαλίζει την</w:t>
      </w:r>
      <w:r>
        <w:rPr>
          <w:rFonts w:eastAsia="Times New Roman"/>
          <w:szCs w:val="24"/>
        </w:rPr>
        <w:t xml:space="preserve"> πρόσβαση σε άτομα με αναπηρία τ</w:t>
      </w:r>
      <w:r w:rsidRPr="00F85DE8">
        <w:rPr>
          <w:rFonts w:eastAsia="Times New Roman"/>
          <w:szCs w:val="24"/>
        </w:rPr>
        <w:t>ουλάχιστον σε μία παραλία</w:t>
      </w:r>
      <w:r>
        <w:rPr>
          <w:rFonts w:eastAsia="Times New Roman"/>
          <w:szCs w:val="24"/>
        </w:rPr>
        <w:t xml:space="preserve"> στα</w:t>
      </w:r>
      <w:r w:rsidRPr="00F85DE8">
        <w:rPr>
          <w:rFonts w:eastAsia="Times New Roman"/>
          <w:szCs w:val="24"/>
        </w:rPr>
        <w:t xml:space="preserve"> διοικητικά </w:t>
      </w:r>
      <w:r w:rsidRPr="00F85DE8">
        <w:rPr>
          <w:rFonts w:eastAsia="Times New Roman"/>
          <w:szCs w:val="24"/>
        </w:rPr>
        <w:t>του όρια</w:t>
      </w:r>
      <w:r>
        <w:rPr>
          <w:rFonts w:eastAsia="Times New Roman"/>
          <w:szCs w:val="24"/>
        </w:rPr>
        <w:t>. Μ</w:t>
      </w:r>
      <w:r w:rsidRPr="00F85DE8">
        <w:rPr>
          <w:rFonts w:eastAsia="Times New Roman"/>
          <w:szCs w:val="24"/>
        </w:rPr>
        <w:t>έχρι σήμερα δεν υπήρχε παρόμοια πρόβλεψη στο</w:t>
      </w:r>
      <w:r>
        <w:rPr>
          <w:rFonts w:eastAsia="Times New Roman"/>
          <w:szCs w:val="24"/>
        </w:rPr>
        <w:t>ν</w:t>
      </w:r>
      <w:r w:rsidRPr="00F85DE8">
        <w:rPr>
          <w:rFonts w:eastAsia="Times New Roman"/>
          <w:szCs w:val="24"/>
        </w:rPr>
        <w:t xml:space="preserve"> νόμο του αιγιαλού</w:t>
      </w:r>
      <w:r>
        <w:rPr>
          <w:rFonts w:eastAsia="Times New Roman"/>
          <w:szCs w:val="24"/>
        </w:rPr>
        <w:t>. Για πρώτη φορά, επίσης,</w:t>
      </w:r>
      <w:r w:rsidRPr="00F85DE8">
        <w:rPr>
          <w:rFonts w:eastAsia="Times New Roman"/>
          <w:szCs w:val="24"/>
        </w:rPr>
        <w:t xml:space="preserve"> προβλέπεται υποχρεωτική ύπαρξη </w:t>
      </w:r>
      <w:r>
        <w:rPr>
          <w:rFonts w:eastAsia="Times New Roman"/>
          <w:szCs w:val="24"/>
        </w:rPr>
        <w:t>ελεύθερης</w:t>
      </w:r>
      <w:r w:rsidRPr="00F85DE8">
        <w:rPr>
          <w:rFonts w:eastAsia="Times New Roman"/>
          <w:szCs w:val="24"/>
        </w:rPr>
        <w:t xml:space="preserve"> διόδου από το</w:t>
      </w:r>
      <w:r>
        <w:rPr>
          <w:rFonts w:eastAsia="Times New Roman"/>
          <w:szCs w:val="24"/>
        </w:rPr>
        <w:t>ν</w:t>
      </w:r>
      <w:r w:rsidRPr="00F85DE8">
        <w:rPr>
          <w:rFonts w:eastAsia="Times New Roman"/>
          <w:szCs w:val="24"/>
        </w:rPr>
        <w:t xml:space="preserve"> δημόσιο δρόμο</w:t>
      </w:r>
      <w:r>
        <w:rPr>
          <w:rFonts w:eastAsia="Times New Roman"/>
          <w:szCs w:val="24"/>
        </w:rPr>
        <w:t xml:space="preserve"> προς τον</w:t>
      </w:r>
      <w:r w:rsidRPr="00F85DE8">
        <w:rPr>
          <w:rFonts w:eastAsia="Times New Roman"/>
          <w:szCs w:val="24"/>
        </w:rPr>
        <w:t xml:space="preserve"> αιγιαλό</w:t>
      </w:r>
      <w:r>
        <w:rPr>
          <w:rFonts w:eastAsia="Times New Roman"/>
          <w:szCs w:val="24"/>
        </w:rPr>
        <w:t>,</w:t>
      </w:r>
      <w:r w:rsidRPr="00F85DE8">
        <w:rPr>
          <w:rFonts w:eastAsia="Times New Roman"/>
          <w:szCs w:val="24"/>
        </w:rPr>
        <w:t xml:space="preserve"> όταν μεταξύ του </w:t>
      </w:r>
      <w:r>
        <w:rPr>
          <w:rFonts w:eastAsia="Times New Roman"/>
          <w:szCs w:val="24"/>
        </w:rPr>
        <w:t>αιγιαλού και της δ</w:t>
      </w:r>
      <w:r w:rsidRPr="00F85DE8">
        <w:rPr>
          <w:rFonts w:eastAsia="Times New Roman"/>
          <w:szCs w:val="24"/>
        </w:rPr>
        <w:t>ημοσίας οδού περιλαμβάνεται ιδιωτι</w:t>
      </w:r>
      <w:r w:rsidRPr="00F85DE8">
        <w:rPr>
          <w:rFonts w:eastAsia="Times New Roman"/>
          <w:szCs w:val="24"/>
        </w:rPr>
        <w:t xml:space="preserve">κό </w:t>
      </w:r>
      <w:r>
        <w:rPr>
          <w:rFonts w:eastAsia="Times New Roman"/>
          <w:szCs w:val="24"/>
        </w:rPr>
        <w:t>ακίνητο.</w:t>
      </w:r>
      <w:r w:rsidRPr="00F85DE8">
        <w:rPr>
          <w:rFonts w:eastAsia="Times New Roman"/>
          <w:szCs w:val="24"/>
        </w:rPr>
        <w:t xml:space="preserve"> </w:t>
      </w:r>
    </w:p>
    <w:p w14:paraId="4D87FFB5" w14:textId="77777777" w:rsidR="00E01347" w:rsidRDefault="00B0330D">
      <w:pPr>
        <w:spacing w:line="600" w:lineRule="auto"/>
        <w:ind w:firstLine="720"/>
        <w:jc w:val="both"/>
        <w:rPr>
          <w:rFonts w:eastAsia="Times New Roman"/>
          <w:szCs w:val="24"/>
        </w:rPr>
      </w:pPr>
      <w:r>
        <w:rPr>
          <w:rFonts w:eastAsia="Times New Roman"/>
          <w:szCs w:val="24"/>
        </w:rPr>
        <w:lastRenderedPageBreak/>
        <w:t>Και</w:t>
      </w:r>
      <w:r>
        <w:rPr>
          <w:rFonts w:eastAsia="Times New Roman"/>
          <w:szCs w:val="24"/>
        </w:rPr>
        <w:t>,</w:t>
      </w:r>
      <w:r>
        <w:rPr>
          <w:rFonts w:eastAsia="Times New Roman"/>
          <w:szCs w:val="24"/>
        </w:rPr>
        <w:t xml:space="preserve"> κυρίως, με τις προτεινόμενες διατάξεις,</w:t>
      </w:r>
      <w:r w:rsidRPr="00F85DE8">
        <w:rPr>
          <w:rFonts w:eastAsia="Times New Roman"/>
          <w:szCs w:val="24"/>
        </w:rPr>
        <w:t xml:space="preserve"> μετά την ψήφιση του συγκεκριμένου νομοσχεδίου</w:t>
      </w:r>
      <w:r>
        <w:rPr>
          <w:rFonts w:eastAsia="Times New Roman"/>
          <w:szCs w:val="24"/>
        </w:rPr>
        <w:t>,</w:t>
      </w:r>
      <w:r w:rsidRPr="00F85DE8">
        <w:rPr>
          <w:rFonts w:eastAsia="Times New Roman"/>
          <w:szCs w:val="24"/>
        </w:rPr>
        <w:t xml:space="preserve"> ο παλ</w:t>
      </w:r>
      <w:r>
        <w:rPr>
          <w:rFonts w:eastAsia="Times New Roman"/>
          <w:szCs w:val="24"/>
        </w:rPr>
        <w:t>αιός αιγιαλός που καθορίζεται ή επανακαθορίζεται</w:t>
      </w:r>
      <w:r w:rsidRPr="00F85DE8">
        <w:rPr>
          <w:rFonts w:eastAsia="Times New Roman"/>
          <w:szCs w:val="24"/>
        </w:rPr>
        <w:t xml:space="preserve"> μετά την έναρξη ισχύος της διάταξης παύει να ανήκει στην ιδιωτική περιουσία του δημοσίου και ανήκ</w:t>
      </w:r>
      <w:r w:rsidRPr="00F85DE8">
        <w:rPr>
          <w:rFonts w:eastAsia="Times New Roman"/>
          <w:szCs w:val="24"/>
        </w:rPr>
        <w:t>ει στη δημόσια κτήση</w:t>
      </w:r>
      <w:r>
        <w:rPr>
          <w:rFonts w:eastAsia="Times New Roman"/>
          <w:szCs w:val="24"/>
        </w:rPr>
        <w:t>. Ε</w:t>
      </w:r>
      <w:r w:rsidRPr="00F85DE8">
        <w:rPr>
          <w:rFonts w:eastAsia="Times New Roman"/>
          <w:szCs w:val="24"/>
        </w:rPr>
        <w:t xml:space="preserve">ίναι ανεπίδεκτος </w:t>
      </w:r>
      <w:r>
        <w:rPr>
          <w:rFonts w:eastAsia="Times New Roman"/>
          <w:szCs w:val="24"/>
        </w:rPr>
        <w:t>κτήσης</w:t>
      </w:r>
      <w:r w:rsidRPr="00F85DE8">
        <w:rPr>
          <w:rFonts w:eastAsia="Times New Roman"/>
          <w:szCs w:val="24"/>
        </w:rPr>
        <w:t xml:space="preserve"> ιδιωτικών δικαιωμάτων και καταγράφεται πλέον σαν πράγμα κοινό</w:t>
      </w:r>
      <w:r>
        <w:rPr>
          <w:rFonts w:eastAsia="Times New Roman"/>
          <w:szCs w:val="24"/>
        </w:rPr>
        <w:t>χρηστο</w:t>
      </w:r>
      <w:r w:rsidRPr="00F85DE8">
        <w:rPr>
          <w:rFonts w:eastAsia="Times New Roman"/>
          <w:szCs w:val="24"/>
        </w:rPr>
        <w:t xml:space="preserve"> που ανήκει κατά κυριότητα στο δημόσιο</w:t>
      </w:r>
      <w:r>
        <w:rPr>
          <w:rFonts w:eastAsia="Times New Roman"/>
          <w:szCs w:val="24"/>
        </w:rPr>
        <w:t>.</w:t>
      </w:r>
      <w:r w:rsidRPr="00F85DE8">
        <w:rPr>
          <w:rFonts w:eastAsia="Times New Roman"/>
          <w:szCs w:val="24"/>
        </w:rPr>
        <w:t xml:space="preserve"> </w:t>
      </w:r>
    </w:p>
    <w:p w14:paraId="4D87FFB6" w14:textId="77777777" w:rsidR="00E01347" w:rsidRDefault="00B0330D">
      <w:pPr>
        <w:spacing w:line="600" w:lineRule="auto"/>
        <w:ind w:firstLine="720"/>
        <w:jc w:val="both"/>
        <w:rPr>
          <w:rFonts w:eastAsia="Times New Roman"/>
          <w:szCs w:val="24"/>
        </w:rPr>
      </w:pPr>
      <w:r>
        <w:rPr>
          <w:rFonts w:eastAsia="Times New Roman"/>
          <w:szCs w:val="24"/>
        </w:rPr>
        <w:t>Εδώ υπάρχει διπολισμός ό</w:t>
      </w:r>
      <w:r w:rsidRPr="00F85DE8">
        <w:rPr>
          <w:rFonts w:eastAsia="Times New Roman"/>
          <w:szCs w:val="24"/>
        </w:rPr>
        <w:t xml:space="preserve">σον αφορά το </w:t>
      </w:r>
      <w:r>
        <w:rPr>
          <w:rFonts w:eastAsia="Times New Roman"/>
          <w:szCs w:val="24"/>
        </w:rPr>
        <w:t>ΚΙΝΑΛ. Από τη μία κατηγορούμαστε γιατί</w:t>
      </w:r>
      <w:r w:rsidRPr="00F85DE8">
        <w:rPr>
          <w:rFonts w:eastAsia="Times New Roman"/>
          <w:szCs w:val="24"/>
        </w:rPr>
        <w:t xml:space="preserve"> αφήνουμε πίσω το ιδιωτικό δικαίωμα του δημοσίου από τον</w:t>
      </w:r>
      <w:r>
        <w:rPr>
          <w:rFonts w:eastAsia="Times New Roman"/>
          <w:szCs w:val="24"/>
        </w:rPr>
        <w:t xml:space="preserve"> εισηγητή του ΚΙΝΑΛ</w:t>
      </w:r>
      <w:r w:rsidRPr="00F85DE8">
        <w:rPr>
          <w:rFonts w:eastAsia="Times New Roman"/>
          <w:szCs w:val="24"/>
        </w:rPr>
        <w:t xml:space="preserve"> και αντίστοιχα</w:t>
      </w:r>
      <w:r>
        <w:rPr>
          <w:rFonts w:eastAsia="Times New Roman"/>
          <w:szCs w:val="24"/>
        </w:rPr>
        <w:t xml:space="preserve"> ακούμε</w:t>
      </w:r>
      <w:r w:rsidRPr="00F85DE8">
        <w:rPr>
          <w:rFonts w:eastAsia="Times New Roman"/>
          <w:szCs w:val="24"/>
        </w:rPr>
        <w:t xml:space="preserve"> από εκπρόσωπο το</w:t>
      </w:r>
      <w:r>
        <w:rPr>
          <w:rFonts w:eastAsia="Times New Roman"/>
          <w:szCs w:val="24"/>
        </w:rPr>
        <w:t xml:space="preserve">υ ΚΙΝΑΛ, τον κ. Καρρά, </w:t>
      </w:r>
      <w:r w:rsidRPr="00F85DE8">
        <w:rPr>
          <w:rFonts w:eastAsia="Times New Roman"/>
          <w:szCs w:val="24"/>
        </w:rPr>
        <w:t>ότι ζητάει</w:t>
      </w:r>
      <w:r>
        <w:rPr>
          <w:rFonts w:eastAsia="Times New Roman"/>
          <w:szCs w:val="24"/>
        </w:rPr>
        <w:t xml:space="preserve"> την </w:t>
      </w:r>
      <w:proofErr w:type="spellStart"/>
      <w:r>
        <w:rPr>
          <w:rFonts w:eastAsia="Times New Roman"/>
          <w:szCs w:val="24"/>
        </w:rPr>
        <w:t>κοινοχρησία</w:t>
      </w:r>
      <w:proofErr w:type="spellEnd"/>
      <w:r>
        <w:rPr>
          <w:rFonts w:eastAsia="Times New Roman"/>
          <w:szCs w:val="24"/>
        </w:rPr>
        <w:t xml:space="preserve"> του π</w:t>
      </w:r>
      <w:r w:rsidRPr="00F85DE8">
        <w:rPr>
          <w:rFonts w:eastAsia="Times New Roman"/>
          <w:szCs w:val="24"/>
        </w:rPr>
        <w:t>αλαιού αιγιαλού μιας συγκεκριμένης περιοχής</w:t>
      </w:r>
      <w:r>
        <w:rPr>
          <w:rFonts w:eastAsia="Times New Roman"/>
          <w:szCs w:val="24"/>
        </w:rPr>
        <w:t>. Ας μας</w:t>
      </w:r>
      <w:r w:rsidRPr="00F85DE8">
        <w:rPr>
          <w:rFonts w:eastAsia="Times New Roman"/>
          <w:szCs w:val="24"/>
        </w:rPr>
        <w:t xml:space="preserve"> πούνε </w:t>
      </w:r>
      <w:r>
        <w:rPr>
          <w:rFonts w:eastAsia="Times New Roman"/>
          <w:szCs w:val="24"/>
        </w:rPr>
        <w:t>τι από τα δύο θέλουν.</w:t>
      </w:r>
    </w:p>
    <w:p w14:paraId="4D87FFB7" w14:textId="77777777" w:rsidR="00E01347" w:rsidRDefault="00B0330D">
      <w:pPr>
        <w:spacing w:line="600" w:lineRule="auto"/>
        <w:ind w:firstLine="720"/>
        <w:jc w:val="both"/>
        <w:rPr>
          <w:rFonts w:eastAsia="Times New Roman"/>
          <w:szCs w:val="24"/>
        </w:rPr>
      </w:pPr>
      <w:r>
        <w:rPr>
          <w:rFonts w:eastAsia="Times New Roman"/>
          <w:szCs w:val="24"/>
        </w:rPr>
        <w:t>Θ</w:t>
      </w:r>
      <w:r w:rsidRPr="00F85DE8">
        <w:rPr>
          <w:rFonts w:eastAsia="Times New Roman"/>
          <w:szCs w:val="24"/>
        </w:rPr>
        <w:t>εωρούμ</w:t>
      </w:r>
      <w:r w:rsidRPr="00F85DE8">
        <w:rPr>
          <w:rFonts w:eastAsia="Times New Roman"/>
          <w:szCs w:val="24"/>
        </w:rPr>
        <w:t xml:space="preserve">ε ότι η συγκεκριμένη διάταξη αποτελεί πραγματική </w:t>
      </w:r>
      <w:r>
        <w:rPr>
          <w:rFonts w:eastAsia="Times New Roman"/>
          <w:szCs w:val="24"/>
        </w:rPr>
        <w:t>τομή στο ν</w:t>
      </w:r>
      <w:r w:rsidRPr="00F85DE8">
        <w:rPr>
          <w:rFonts w:eastAsia="Times New Roman"/>
          <w:szCs w:val="24"/>
        </w:rPr>
        <w:t>ομικό καθεστώς του παλ</w:t>
      </w:r>
      <w:r>
        <w:rPr>
          <w:rFonts w:eastAsia="Times New Roman"/>
          <w:szCs w:val="24"/>
        </w:rPr>
        <w:t>α</w:t>
      </w:r>
      <w:r w:rsidRPr="00F85DE8">
        <w:rPr>
          <w:rFonts w:eastAsia="Times New Roman"/>
          <w:szCs w:val="24"/>
        </w:rPr>
        <w:t xml:space="preserve">ιού </w:t>
      </w:r>
      <w:r>
        <w:rPr>
          <w:rFonts w:eastAsia="Times New Roman"/>
          <w:szCs w:val="24"/>
        </w:rPr>
        <w:t>αιγιαλού. Έ</w:t>
      </w:r>
      <w:r w:rsidRPr="00F85DE8">
        <w:rPr>
          <w:rFonts w:eastAsia="Times New Roman"/>
          <w:szCs w:val="24"/>
        </w:rPr>
        <w:t xml:space="preserve">χουμε πλέον ενιαία και ολοκληρωμένη </w:t>
      </w:r>
      <w:proofErr w:type="spellStart"/>
      <w:r w:rsidRPr="00F85DE8">
        <w:rPr>
          <w:rFonts w:eastAsia="Times New Roman"/>
          <w:szCs w:val="24"/>
        </w:rPr>
        <w:t>οικοσυστημική</w:t>
      </w:r>
      <w:proofErr w:type="spellEnd"/>
      <w:r w:rsidRPr="00F85DE8">
        <w:rPr>
          <w:rFonts w:eastAsia="Times New Roman"/>
          <w:szCs w:val="24"/>
        </w:rPr>
        <w:t xml:space="preserve"> διαχείριση των τριών μέχρι σήμερα ασαφών εννοιών</w:t>
      </w:r>
      <w:r>
        <w:rPr>
          <w:rFonts w:eastAsia="Times New Roman"/>
          <w:szCs w:val="24"/>
        </w:rPr>
        <w:t>: αιγι</w:t>
      </w:r>
      <w:r w:rsidRPr="00F85DE8">
        <w:rPr>
          <w:rFonts w:eastAsia="Times New Roman"/>
          <w:szCs w:val="24"/>
        </w:rPr>
        <w:t>αλός</w:t>
      </w:r>
      <w:r>
        <w:rPr>
          <w:rFonts w:eastAsia="Times New Roman"/>
          <w:szCs w:val="24"/>
        </w:rPr>
        <w:t>,</w:t>
      </w:r>
      <w:r w:rsidRPr="00F85DE8">
        <w:rPr>
          <w:rFonts w:eastAsia="Times New Roman"/>
          <w:szCs w:val="24"/>
        </w:rPr>
        <w:t xml:space="preserve"> παραλία</w:t>
      </w:r>
      <w:r>
        <w:rPr>
          <w:rFonts w:eastAsia="Times New Roman"/>
          <w:szCs w:val="24"/>
        </w:rPr>
        <w:t>,</w:t>
      </w:r>
      <w:r w:rsidRPr="00F85DE8">
        <w:rPr>
          <w:rFonts w:eastAsia="Times New Roman"/>
          <w:szCs w:val="24"/>
        </w:rPr>
        <w:t xml:space="preserve"> παλαιός αιγιαλός</w:t>
      </w:r>
      <w:r>
        <w:rPr>
          <w:rFonts w:eastAsia="Times New Roman"/>
          <w:szCs w:val="24"/>
        </w:rPr>
        <w:t>.</w:t>
      </w:r>
    </w:p>
    <w:p w14:paraId="4D87FFB8" w14:textId="77777777" w:rsidR="00E01347" w:rsidRDefault="00B0330D">
      <w:pPr>
        <w:spacing w:line="600" w:lineRule="auto"/>
        <w:ind w:firstLine="720"/>
        <w:jc w:val="both"/>
        <w:rPr>
          <w:rFonts w:eastAsia="Times New Roman"/>
          <w:szCs w:val="24"/>
        </w:rPr>
      </w:pPr>
      <w:r>
        <w:rPr>
          <w:rFonts w:eastAsia="Times New Roman"/>
          <w:szCs w:val="24"/>
        </w:rPr>
        <w:lastRenderedPageBreak/>
        <w:t>Δ</w:t>
      </w:r>
      <w:r w:rsidRPr="00F85DE8">
        <w:rPr>
          <w:rFonts w:eastAsia="Times New Roman"/>
          <w:szCs w:val="24"/>
        </w:rPr>
        <w:t>ιατηρούμε κάποια έργα</w:t>
      </w:r>
      <w:r w:rsidRPr="00F85DE8">
        <w:rPr>
          <w:rFonts w:eastAsia="Times New Roman"/>
          <w:szCs w:val="24"/>
        </w:rPr>
        <w:t xml:space="preserve"> μ</w:t>
      </w:r>
      <w:r>
        <w:rPr>
          <w:rFonts w:eastAsia="Times New Roman"/>
          <w:szCs w:val="24"/>
        </w:rPr>
        <w:t xml:space="preserve">ε </w:t>
      </w:r>
      <w:proofErr w:type="spellStart"/>
      <w:r>
        <w:rPr>
          <w:rFonts w:eastAsia="Times New Roman"/>
          <w:szCs w:val="24"/>
        </w:rPr>
        <w:t>αυστηροποίηση</w:t>
      </w:r>
      <w:proofErr w:type="spellEnd"/>
      <w:r>
        <w:rPr>
          <w:rFonts w:eastAsia="Times New Roman"/>
          <w:szCs w:val="24"/>
        </w:rPr>
        <w:t xml:space="preserve"> των προϋποθέσεων. Ό</w:t>
      </w:r>
      <w:r w:rsidRPr="00F85DE8">
        <w:rPr>
          <w:rFonts w:eastAsia="Times New Roman"/>
          <w:szCs w:val="24"/>
        </w:rPr>
        <w:t>σον αφορά τη διατήρηση έργων</w:t>
      </w:r>
      <w:r>
        <w:rPr>
          <w:rFonts w:eastAsia="Times New Roman"/>
          <w:szCs w:val="24"/>
        </w:rPr>
        <w:t>,</w:t>
      </w:r>
      <w:r w:rsidRPr="00F85DE8">
        <w:rPr>
          <w:rFonts w:eastAsia="Times New Roman"/>
          <w:szCs w:val="24"/>
        </w:rPr>
        <w:t xml:space="preserve"> που έχουν εκτελεστεί και λειτουργούν νόμιμα με βάση αναπτυξιακούς νόμους</w:t>
      </w:r>
      <w:r>
        <w:rPr>
          <w:rFonts w:eastAsia="Times New Roman"/>
          <w:szCs w:val="24"/>
        </w:rPr>
        <w:t>,</w:t>
      </w:r>
      <w:r w:rsidRPr="00F85DE8">
        <w:rPr>
          <w:rFonts w:eastAsia="Times New Roman"/>
          <w:szCs w:val="24"/>
        </w:rPr>
        <w:t xml:space="preserve"> προϋπόθεση για τη διατήρηση του έργου είναι η τήρηση της ισχύουσας νομοθεσίας για </w:t>
      </w:r>
      <w:r>
        <w:rPr>
          <w:rFonts w:eastAsia="Times New Roman"/>
          <w:szCs w:val="24"/>
        </w:rPr>
        <w:t xml:space="preserve">περιβαλλοντική </w:t>
      </w:r>
      <w:proofErr w:type="spellStart"/>
      <w:r>
        <w:rPr>
          <w:rFonts w:eastAsia="Times New Roman"/>
          <w:szCs w:val="24"/>
        </w:rPr>
        <w:t>αδειοδότηση</w:t>
      </w:r>
      <w:proofErr w:type="spellEnd"/>
      <w:r>
        <w:rPr>
          <w:rFonts w:eastAsia="Times New Roman"/>
          <w:szCs w:val="24"/>
        </w:rPr>
        <w:t xml:space="preserve"> και θέ</w:t>
      </w:r>
      <w:r>
        <w:rPr>
          <w:rFonts w:eastAsia="Times New Roman"/>
          <w:szCs w:val="24"/>
        </w:rPr>
        <w:t>λουμε τις σύμφωνες γνώμες του Υπουργείου Π</w:t>
      </w:r>
      <w:r w:rsidRPr="00F85DE8">
        <w:rPr>
          <w:rFonts w:eastAsia="Times New Roman"/>
          <w:szCs w:val="24"/>
        </w:rPr>
        <w:t>εριβάλλοντος</w:t>
      </w:r>
      <w:r>
        <w:rPr>
          <w:rFonts w:eastAsia="Times New Roman"/>
          <w:szCs w:val="24"/>
        </w:rPr>
        <w:t>, του καθ’ ύλην αρμοδίου Υπουργείου και του ΓΕΝ, όπως επίσης τη στατική</w:t>
      </w:r>
      <w:r w:rsidRPr="00F85DE8">
        <w:rPr>
          <w:rFonts w:eastAsia="Times New Roman"/>
          <w:szCs w:val="24"/>
        </w:rPr>
        <w:t xml:space="preserve"> επάρκεια</w:t>
      </w:r>
      <w:r>
        <w:rPr>
          <w:rFonts w:eastAsia="Times New Roman"/>
          <w:szCs w:val="24"/>
        </w:rPr>
        <w:t>, κάτι που δεν ζητούσε ο προηγούμενος νόμος. Η</w:t>
      </w:r>
      <w:r w:rsidRPr="00F85DE8">
        <w:rPr>
          <w:rFonts w:eastAsia="Times New Roman"/>
          <w:szCs w:val="24"/>
        </w:rPr>
        <w:t xml:space="preserve"> διάταξη </w:t>
      </w:r>
      <w:proofErr w:type="spellStart"/>
      <w:r w:rsidRPr="00F85DE8">
        <w:rPr>
          <w:rFonts w:eastAsia="Times New Roman"/>
          <w:szCs w:val="24"/>
        </w:rPr>
        <w:t>αυστηροποιείται</w:t>
      </w:r>
      <w:proofErr w:type="spellEnd"/>
      <w:r w:rsidRPr="00F85DE8">
        <w:rPr>
          <w:rFonts w:eastAsia="Times New Roman"/>
          <w:szCs w:val="24"/>
        </w:rPr>
        <w:t xml:space="preserve"> και ορίζεται ρητά ότι η διατήρηση και περαιτέρω παρ</w:t>
      </w:r>
      <w:r w:rsidRPr="00F85DE8">
        <w:rPr>
          <w:rFonts w:eastAsia="Times New Roman"/>
          <w:szCs w:val="24"/>
        </w:rPr>
        <w:t>αχώρηση γίνεται μόνο έναντι ανταλλάγματος</w:t>
      </w:r>
      <w:r>
        <w:rPr>
          <w:rFonts w:eastAsia="Times New Roman"/>
          <w:szCs w:val="24"/>
        </w:rPr>
        <w:t>.</w:t>
      </w:r>
      <w:r w:rsidRPr="00F85DE8">
        <w:rPr>
          <w:rFonts w:eastAsia="Times New Roman"/>
          <w:szCs w:val="24"/>
        </w:rPr>
        <w:t xml:space="preserve"> </w:t>
      </w:r>
      <w:r>
        <w:rPr>
          <w:rFonts w:eastAsia="Times New Roman"/>
          <w:szCs w:val="24"/>
        </w:rPr>
        <w:t>Έ</w:t>
      </w:r>
      <w:r w:rsidRPr="00F85DE8">
        <w:rPr>
          <w:rFonts w:eastAsia="Times New Roman"/>
          <w:szCs w:val="24"/>
        </w:rPr>
        <w:t>χουμε τα αναγκαία έργα προστασίας</w:t>
      </w:r>
      <w:r>
        <w:rPr>
          <w:rFonts w:eastAsia="Times New Roman"/>
          <w:szCs w:val="24"/>
        </w:rPr>
        <w:t>. Δ</w:t>
      </w:r>
      <w:r w:rsidRPr="00F85DE8">
        <w:rPr>
          <w:rFonts w:eastAsia="Times New Roman"/>
          <w:szCs w:val="24"/>
        </w:rPr>
        <w:t>εν</w:t>
      </w:r>
      <w:r>
        <w:rPr>
          <w:rFonts w:eastAsia="Times New Roman"/>
          <w:szCs w:val="24"/>
        </w:rPr>
        <w:t xml:space="preserve"> θα αναφερθώ περισσότερο, έχει γίνει μεγάλη συζήτηση στις επιτροπές. Νομίζω ότι κ</w:t>
      </w:r>
      <w:r w:rsidRPr="00F85DE8">
        <w:rPr>
          <w:rFonts w:eastAsia="Times New Roman"/>
          <w:szCs w:val="24"/>
        </w:rPr>
        <w:t>ανένας μας δεν διαφωνεί εδώ μέσα</w:t>
      </w:r>
      <w:r>
        <w:rPr>
          <w:rFonts w:eastAsia="Times New Roman"/>
          <w:szCs w:val="24"/>
        </w:rPr>
        <w:t>.</w:t>
      </w:r>
      <w:r w:rsidRPr="00F85DE8">
        <w:rPr>
          <w:rFonts w:eastAsia="Times New Roman"/>
          <w:szCs w:val="24"/>
        </w:rPr>
        <w:t xml:space="preserve"> </w:t>
      </w:r>
    </w:p>
    <w:p w14:paraId="4D87FFB9" w14:textId="77777777" w:rsidR="00E01347" w:rsidRDefault="00B0330D">
      <w:pPr>
        <w:spacing w:line="600" w:lineRule="auto"/>
        <w:ind w:firstLine="720"/>
        <w:jc w:val="both"/>
        <w:rPr>
          <w:rFonts w:eastAsia="Times New Roman"/>
          <w:szCs w:val="24"/>
        </w:rPr>
      </w:pPr>
      <w:r w:rsidRPr="00F85DE8">
        <w:rPr>
          <w:rFonts w:eastAsia="Times New Roman"/>
          <w:szCs w:val="24"/>
        </w:rPr>
        <w:t>Όσον αφορά τα αντιδιαβρωτικά έργα και τα επείγοντα έργα</w:t>
      </w:r>
      <w:r>
        <w:rPr>
          <w:rFonts w:eastAsia="Times New Roman"/>
          <w:szCs w:val="24"/>
        </w:rPr>
        <w:t>,</w:t>
      </w:r>
      <w:r w:rsidRPr="00F85DE8">
        <w:rPr>
          <w:rFonts w:eastAsia="Times New Roman"/>
          <w:szCs w:val="24"/>
        </w:rPr>
        <w:t xml:space="preserve"> σ</w:t>
      </w:r>
      <w:r w:rsidRPr="00F85DE8">
        <w:rPr>
          <w:rFonts w:eastAsia="Times New Roman"/>
          <w:szCs w:val="24"/>
        </w:rPr>
        <w:t>τα οποία πρέπει να παρέμβουμε και π</w:t>
      </w:r>
      <w:r>
        <w:rPr>
          <w:rFonts w:eastAsia="Times New Roman"/>
          <w:szCs w:val="24"/>
        </w:rPr>
        <w:t>ου και αυτό δεν υπήρχε καθόλου στον προηγούμενο νόμο,</w:t>
      </w:r>
      <w:r w:rsidRPr="00F85DE8">
        <w:rPr>
          <w:rFonts w:eastAsia="Times New Roman"/>
          <w:szCs w:val="24"/>
        </w:rPr>
        <w:t xml:space="preserve"> όλοι μας πρέπει να </w:t>
      </w:r>
      <w:r>
        <w:rPr>
          <w:rFonts w:eastAsia="Times New Roman"/>
          <w:szCs w:val="24"/>
        </w:rPr>
        <w:t xml:space="preserve">το </w:t>
      </w:r>
      <w:r w:rsidRPr="00F85DE8">
        <w:rPr>
          <w:rFonts w:eastAsia="Times New Roman"/>
          <w:szCs w:val="24"/>
        </w:rPr>
        <w:t>αντιμετωπίσουμε γιατί</w:t>
      </w:r>
      <w:r>
        <w:rPr>
          <w:rFonts w:eastAsia="Times New Roman"/>
          <w:szCs w:val="24"/>
        </w:rPr>
        <w:t>,</w:t>
      </w:r>
      <w:r w:rsidRPr="00F85DE8">
        <w:rPr>
          <w:rFonts w:eastAsia="Times New Roman"/>
          <w:szCs w:val="24"/>
        </w:rPr>
        <w:t xml:space="preserve"> όπως ακριβώς αναφέρθηκα</w:t>
      </w:r>
      <w:r>
        <w:rPr>
          <w:rFonts w:eastAsia="Times New Roman"/>
          <w:szCs w:val="24"/>
        </w:rPr>
        <w:t>,</w:t>
      </w:r>
      <w:r w:rsidRPr="00F85DE8">
        <w:rPr>
          <w:rFonts w:eastAsia="Times New Roman"/>
          <w:szCs w:val="24"/>
        </w:rPr>
        <w:t xml:space="preserve"> έχουμε πάρα πολύ έντονα προβλήματα λόγω της κλιματικής αλλαγής</w:t>
      </w:r>
      <w:r>
        <w:rPr>
          <w:rFonts w:eastAsia="Times New Roman"/>
          <w:szCs w:val="24"/>
        </w:rPr>
        <w:t>.</w:t>
      </w:r>
      <w:r w:rsidRPr="00F85DE8">
        <w:rPr>
          <w:rFonts w:eastAsia="Times New Roman"/>
          <w:szCs w:val="24"/>
        </w:rPr>
        <w:t xml:space="preserve"> </w:t>
      </w:r>
    </w:p>
    <w:p w14:paraId="4D87FFBA" w14:textId="77777777" w:rsidR="00E01347" w:rsidRDefault="00B0330D">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Τροποποιούμε το πλαίσιο υπέρ της</w:t>
      </w:r>
      <w:r>
        <w:rPr>
          <w:rFonts w:eastAsia="Times New Roman" w:cs="Times New Roman"/>
          <w:szCs w:val="24"/>
        </w:rPr>
        <w:t xml:space="preserve"> </w:t>
      </w:r>
      <w:proofErr w:type="spellStart"/>
      <w:r>
        <w:rPr>
          <w:rFonts w:eastAsia="Times New Roman" w:cs="Times New Roman"/>
          <w:szCs w:val="24"/>
        </w:rPr>
        <w:t>κοινοχρησίας</w:t>
      </w:r>
      <w:proofErr w:type="spellEnd"/>
      <w:r w:rsidRPr="0096625A">
        <w:rPr>
          <w:rFonts w:eastAsia="Times New Roman" w:cs="Times New Roman"/>
          <w:szCs w:val="24"/>
        </w:rPr>
        <w:t>,</w:t>
      </w:r>
      <w:r>
        <w:rPr>
          <w:rFonts w:eastAsia="Times New Roman" w:cs="Times New Roman"/>
          <w:szCs w:val="24"/>
        </w:rPr>
        <w:t xml:space="preserve"> παραχώρησης απλής χρήσης </w:t>
      </w:r>
      <w:r w:rsidRPr="00AD70B0">
        <w:rPr>
          <w:rFonts w:eastAsia="Times New Roman" w:cs="Times New Roman"/>
          <w:szCs w:val="24"/>
        </w:rPr>
        <w:t>αιγιαλού</w:t>
      </w:r>
      <w:r>
        <w:rPr>
          <w:rFonts w:eastAsia="Times New Roman" w:cs="Times New Roman"/>
          <w:szCs w:val="24"/>
        </w:rPr>
        <w:t>.</w:t>
      </w:r>
      <w:r w:rsidRPr="00AD70B0">
        <w:rPr>
          <w:rFonts w:eastAsia="Times New Roman" w:cs="Times New Roman"/>
          <w:szCs w:val="24"/>
        </w:rPr>
        <w:t xml:space="preserve"> Η πιο συνηθισμένη χρήση του αιγιαλού και της παραλίας είναι αυτή η απλή χρήση για την τοποθέτηση ομπρελών και </w:t>
      </w:r>
      <w:proofErr w:type="spellStart"/>
      <w:r w:rsidRPr="00AD70B0">
        <w:rPr>
          <w:rFonts w:eastAsia="Times New Roman" w:cs="Times New Roman"/>
          <w:szCs w:val="24"/>
        </w:rPr>
        <w:t>ξαπλωστρών</w:t>
      </w:r>
      <w:proofErr w:type="spellEnd"/>
      <w:r>
        <w:rPr>
          <w:rFonts w:eastAsia="Times New Roman" w:cs="Times New Roman"/>
          <w:szCs w:val="24"/>
        </w:rPr>
        <w:t>, θαλάσσιων</w:t>
      </w:r>
      <w:r w:rsidRPr="00AD70B0">
        <w:rPr>
          <w:rFonts w:eastAsia="Times New Roman" w:cs="Times New Roman"/>
          <w:szCs w:val="24"/>
        </w:rPr>
        <w:t xml:space="preserve"> μέσων </w:t>
      </w:r>
      <w:r>
        <w:rPr>
          <w:rFonts w:eastAsia="Times New Roman" w:cs="Times New Roman"/>
          <w:szCs w:val="24"/>
        </w:rPr>
        <w:t>ανα</w:t>
      </w:r>
      <w:r w:rsidRPr="00AD70B0">
        <w:rPr>
          <w:rFonts w:eastAsia="Times New Roman" w:cs="Times New Roman"/>
          <w:szCs w:val="24"/>
        </w:rPr>
        <w:t>ψυχής</w:t>
      </w:r>
      <w:r>
        <w:rPr>
          <w:rFonts w:eastAsia="Times New Roman" w:cs="Times New Roman"/>
          <w:szCs w:val="24"/>
        </w:rPr>
        <w:t>, αυτοκινούμενων ή</w:t>
      </w:r>
      <w:r w:rsidRPr="00AD70B0">
        <w:rPr>
          <w:rFonts w:eastAsia="Times New Roman" w:cs="Times New Roman"/>
          <w:szCs w:val="24"/>
        </w:rPr>
        <w:t xml:space="preserve"> </w:t>
      </w:r>
      <w:proofErr w:type="spellStart"/>
      <w:r w:rsidRPr="00AD70B0">
        <w:rPr>
          <w:rFonts w:eastAsia="Times New Roman" w:cs="Times New Roman"/>
          <w:szCs w:val="24"/>
        </w:rPr>
        <w:t>ρυμουλκούμενων</w:t>
      </w:r>
      <w:proofErr w:type="spellEnd"/>
      <w:r w:rsidRPr="00AD70B0">
        <w:rPr>
          <w:rFonts w:eastAsia="Times New Roman" w:cs="Times New Roman"/>
          <w:szCs w:val="24"/>
        </w:rPr>
        <w:t xml:space="preserve"> καντινών</w:t>
      </w:r>
      <w:r>
        <w:rPr>
          <w:rFonts w:eastAsia="Times New Roman" w:cs="Times New Roman"/>
          <w:szCs w:val="24"/>
        </w:rPr>
        <w:t>.</w:t>
      </w:r>
      <w:r w:rsidRPr="00AD70B0">
        <w:rPr>
          <w:rFonts w:eastAsia="Times New Roman" w:cs="Times New Roman"/>
          <w:szCs w:val="24"/>
        </w:rPr>
        <w:t xml:space="preserve"> Ωστόσο</w:t>
      </w:r>
      <w:r>
        <w:rPr>
          <w:rFonts w:eastAsia="Times New Roman" w:cs="Times New Roman"/>
          <w:szCs w:val="24"/>
        </w:rPr>
        <w:t>,</w:t>
      </w:r>
      <w:r w:rsidRPr="00AD70B0">
        <w:rPr>
          <w:rFonts w:eastAsia="Times New Roman" w:cs="Times New Roman"/>
          <w:szCs w:val="24"/>
        </w:rPr>
        <w:t xml:space="preserve"> έχει διαπιστωθεί ότι το πλαίσιο παραχώρηση</w:t>
      </w:r>
      <w:r>
        <w:rPr>
          <w:rFonts w:eastAsia="Times New Roman" w:cs="Times New Roman"/>
          <w:szCs w:val="24"/>
        </w:rPr>
        <w:t>ς</w:t>
      </w:r>
      <w:r w:rsidRPr="00AD70B0">
        <w:rPr>
          <w:rFonts w:eastAsia="Times New Roman" w:cs="Times New Roman"/>
          <w:szCs w:val="24"/>
        </w:rPr>
        <w:t xml:space="preserve"> απλής χρήσης έχει αρκετά προβλήματα λόγω </w:t>
      </w:r>
      <w:r>
        <w:rPr>
          <w:rFonts w:eastAsia="Times New Roman" w:cs="Times New Roman"/>
          <w:szCs w:val="24"/>
        </w:rPr>
        <w:t xml:space="preserve">πολλών </w:t>
      </w:r>
      <w:r w:rsidRPr="00AD70B0">
        <w:rPr>
          <w:rFonts w:eastAsia="Times New Roman" w:cs="Times New Roman"/>
          <w:szCs w:val="24"/>
        </w:rPr>
        <w:t>ασαφειών</w:t>
      </w:r>
      <w:r>
        <w:rPr>
          <w:rFonts w:eastAsia="Times New Roman" w:cs="Times New Roman"/>
          <w:szCs w:val="24"/>
        </w:rPr>
        <w:t>.</w:t>
      </w:r>
    </w:p>
    <w:p w14:paraId="4D87FFBB"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Υφυπουργού)</w:t>
      </w:r>
    </w:p>
    <w:p w14:paraId="4D87FFBC"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Κύριε Πρόεδρε, θα έχω ολοκληρώσει σε δύο λεπτά. </w:t>
      </w:r>
    </w:p>
    <w:p w14:paraId="4D87FFBD" w14:textId="77777777" w:rsidR="00E01347" w:rsidRDefault="00B0330D">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Οι ασάφειες αυτές </w:t>
      </w:r>
      <w:r w:rsidRPr="00AD70B0">
        <w:rPr>
          <w:rFonts w:eastAsia="Times New Roman" w:cs="Times New Roman"/>
          <w:szCs w:val="24"/>
        </w:rPr>
        <w:t xml:space="preserve">δημιουργούν </w:t>
      </w:r>
      <w:r>
        <w:rPr>
          <w:rFonts w:eastAsia="Times New Roman" w:cs="Times New Roman"/>
          <w:szCs w:val="24"/>
        </w:rPr>
        <w:t xml:space="preserve">δυσλειτουργίες, </w:t>
      </w:r>
      <w:r w:rsidRPr="00AD70B0">
        <w:rPr>
          <w:rFonts w:eastAsia="Times New Roman" w:cs="Times New Roman"/>
          <w:szCs w:val="24"/>
        </w:rPr>
        <w:t>με αποτέλεσμα να ενθαρρύνεται η αυθαιρεσία και η παρανομία</w:t>
      </w:r>
      <w:r>
        <w:rPr>
          <w:rFonts w:eastAsia="Times New Roman" w:cs="Times New Roman"/>
          <w:szCs w:val="24"/>
        </w:rPr>
        <w:t>.</w:t>
      </w:r>
      <w:r w:rsidRPr="00AD70B0">
        <w:rPr>
          <w:rFonts w:eastAsia="Times New Roman" w:cs="Times New Roman"/>
          <w:szCs w:val="24"/>
        </w:rPr>
        <w:t xml:space="preserve"> Στόχος μας είναι να επεκταθεί όσο το δυνατόν περισσότερο η παραχώρηση απλής χρήσης του αιγιαλού με ηλεκτρονικές δημοπρασίες</w:t>
      </w:r>
      <w:r>
        <w:rPr>
          <w:rFonts w:eastAsia="Times New Roman" w:cs="Times New Roman"/>
          <w:szCs w:val="24"/>
        </w:rPr>
        <w:t>,</w:t>
      </w:r>
      <w:r w:rsidRPr="00AD70B0">
        <w:rPr>
          <w:rFonts w:eastAsia="Times New Roman" w:cs="Times New Roman"/>
          <w:szCs w:val="24"/>
        </w:rPr>
        <w:t xml:space="preserve"> ώστε αφ</w:t>
      </w:r>
      <w:r>
        <w:rPr>
          <w:rFonts w:eastAsia="Times New Roman" w:cs="Times New Roman"/>
          <w:szCs w:val="24"/>
        </w:rPr>
        <w:t xml:space="preserve">’ </w:t>
      </w:r>
      <w:r w:rsidRPr="00AD70B0">
        <w:rPr>
          <w:rFonts w:eastAsia="Times New Roman" w:cs="Times New Roman"/>
          <w:szCs w:val="24"/>
        </w:rPr>
        <w:t>ενός μεν η διαδικασ</w:t>
      </w:r>
      <w:r>
        <w:rPr>
          <w:rFonts w:eastAsia="Times New Roman" w:cs="Times New Roman"/>
          <w:szCs w:val="24"/>
        </w:rPr>
        <w:t>ία να είναι απο</w:t>
      </w:r>
      <w:r>
        <w:rPr>
          <w:rFonts w:eastAsia="Times New Roman" w:cs="Times New Roman"/>
          <w:szCs w:val="24"/>
        </w:rPr>
        <w:t>λύτως αδιάβλητη, κ</w:t>
      </w:r>
      <w:r w:rsidRPr="00AD70B0">
        <w:rPr>
          <w:rFonts w:eastAsia="Times New Roman" w:cs="Times New Roman"/>
          <w:szCs w:val="24"/>
        </w:rPr>
        <w:t xml:space="preserve">αθώς επίσης να επεκταθούν οι ηλεκτρονικές δημοπρασίες και </w:t>
      </w:r>
      <w:r>
        <w:rPr>
          <w:rFonts w:eastAsia="Times New Roman" w:cs="Times New Roman"/>
          <w:szCs w:val="24"/>
        </w:rPr>
        <w:t>σ</w:t>
      </w:r>
      <w:r w:rsidRPr="00AD70B0">
        <w:rPr>
          <w:rFonts w:eastAsia="Times New Roman" w:cs="Times New Roman"/>
          <w:szCs w:val="24"/>
        </w:rPr>
        <w:t>τις παραχωρήσεις από τους δήμους για τους ίδιους λόγους</w:t>
      </w:r>
      <w:r>
        <w:rPr>
          <w:rFonts w:eastAsia="Times New Roman" w:cs="Times New Roman"/>
          <w:szCs w:val="24"/>
        </w:rPr>
        <w:t>.</w:t>
      </w:r>
    </w:p>
    <w:p w14:paraId="4D87FFBE" w14:textId="77777777" w:rsidR="00E01347" w:rsidRDefault="00B0330D">
      <w:pPr>
        <w:tabs>
          <w:tab w:val="left" w:pos="6168"/>
        </w:tabs>
        <w:spacing w:line="600" w:lineRule="auto"/>
        <w:ind w:firstLine="720"/>
        <w:jc w:val="both"/>
        <w:rPr>
          <w:rFonts w:eastAsia="Times New Roman" w:cs="Times New Roman"/>
          <w:szCs w:val="24"/>
        </w:rPr>
      </w:pPr>
      <w:r w:rsidRPr="00AD70B0">
        <w:rPr>
          <w:rFonts w:eastAsia="Times New Roman" w:cs="Times New Roman"/>
          <w:szCs w:val="24"/>
        </w:rPr>
        <w:lastRenderedPageBreak/>
        <w:t>Ένα άλλο καινοτόμο είναι το αντάλλαγμα που καθορίζεται με</w:t>
      </w:r>
      <w:r>
        <w:rPr>
          <w:rFonts w:eastAsia="Times New Roman" w:cs="Times New Roman"/>
          <w:szCs w:val="24"/>
        </w:rPr>
        <w:t xml:space="preserve"> αντικειμενικό πλέον τρόπο και ε</w:t>
      </w:r>
      <w:r w:rsidRPr="00AD70B0">
        <w:rPr>
          <w:rFonts w:eastAsia="Times New Roman" w:cs="Times New Roman"/>
          <w:szCs w:val="24"/>
        </w:rPr>
        <w:t>πομένως αμερόληπτο</w:t>
      </w:r>
      <w:r>
        <w:rPr>
          <w:rFonts w:eastAsia="Times New Roman" w:cs="Times New Roman"/>
          <w:szCs w:val="24"/>
        </w:rPr>
        <w:t>.</w:t>
      </w:r>
      <w:r w:rsidRPr="00AD70B0">
        <w:rPr>
          <w:rFonts w:eastAsia="Times New Roman" w:cs="Times New Roman"/>
          <w:szCs w:val="24"/>
        </w:rPr>
        <w:t xml:space="preserve"> </w:t>
      </w:r>
      <w:r>
        <w:rPr>
          <w:rFonts w:eastAsia="Times New Roman" w:cs="Times New Roman"/>
          <w:szCs w:val="24"/>
        </w:rPr>
        <w:t>Έχουμε προσαρ</w:t>
      </w:r>
      <w:r>
        <w:rPr>
          <w:rFonts w:eastAsia="Times New Roman" w:cs="Times New Roman"/>
          <w:szCs w:val="24"/>
        </w:rPr>
        <w:t xml:space="preserve">μογές και περιορισμούς </w:t>
      </w:r>
      <w:r w:rsidRPr="00AD70B0">
        <w:rPr>
          <w:rFonts w:eastAsia="Times New Roman" w:cs="Times New Roman"/>
          <w:szCs w:val="24"/>
        </w:rPr>
        <w:t>σε παραχωρήσεις για κατασκευή του έργου</w:t>
      </w:r>
      <w:r w:rsidRPr="00F603D6">
        <w:rPr>
          <w:rFonts w:eastAsia="Times New Roman" w:cs="Times New Roman"/>
          <w:szCs w:val="24"/>
        </w:rPr>
        <w:t>.</w:t>
      </w:r>
      <w:r w:rsidRPr="00AD70B0">
        <w:rPr>
          <w:rFonts w:eastAsia="Times New Roman" w:cs="Times New Roman"/>
          <w:szCs w:val="24"/>
        </w:rPr>
        <w:t xml:space="preserve"> </w:t>
      </w:r>
      <w:r>
        <w:rPr>
          <w:rFonts w:eastAsia="Times New Roman" w:cs="Times New Roman"/>
          <w:szCs w:val="24"/>
        </w:rPr>
        <w:t xml:space="preserve">Στο θέμα αυτό, εκτός </w:t>
      </w:r>
      <w:r w:rsidRPr="00AD70B0">
        <w:rPr>
          <w:rFonts w:eastAsia="Times New Roman" w:cs="Times New Roman"/>
          <w:szCs w:val="24"/>
        </w:rPr>
        <w:t>από τα αντιδιαβρωτικά έργα</w:t>
      </w:r>
      <w:r w:rsidRPr="00F603D6">
        <w:rPr>
          <w:rFonts w:eastAsia="Times New Roman" w:cs="Times New Roman"/>
          <w:szCs w:val="24"/>
        </w:rPr>
        <w:t>,</w:t>
      </w:r>
      <w:r w:rsidRPr="00AD70B0">
        <w:rPr>
          <w:rFonts w:eastAsia="Times New Roman" w:cs="Times New Roman"/>
          <w:szCs w:val="24"/>
        </w:rPr>
        <w:t xml:space="preserve"> προβλέπεται η δυνατότητα της παραχώρησης χρήσης του αιγιαλού σε δημόσιους ή ιδιωτικούς φορείς για την εκτέλεση έργων που λόγω της φύσης τους δε</w:t>
      </w:r>
      <w:r w:rsidRPr="00AD70B0">
        <w:rPr>
          <w:rFonts w:eastAsia="Times New Roman" w:cs="Times New Roman"/>
          <w:szCs w:val="24"/>
        </w:rPr>
        <w:t>ν μπορούν να λειτουργήσουν χωρίς τη χρήση του αιγιαλού</w:t>
      </w:r>
      <w:r>
        <w:rPr>
          <w:rFonts w:eastAsia="Times New Roman" w:cs="Times New Roman"/>
          <w:szCs w:val="24"/>
        </w:rPr>
        <w:t>.</w:t>
      </w:r>
      <w:r w:rsidRPr="00AD70B0">
        <w:rPr>
          <w:rFonts w:eastAsia="Times New Roman" w:cs="Times New Roman"/>
          <w:szCs w:val="24"/>
        </w:rPr>
        <w:t xml:space="preserve"> Αυτά μπορεί να είναι για σκοπούς κοινωφελείς</w:t>
      </w:r>
      <w:r>
        <w:rPr>
          <w:rFonts w:eastAsia="Times New Roman" w:cs="Times New Roman"/>
          <w:szCs w:val="24"/>
        </w:rPr>
        <w:t>, π</w:t>
      </w:r>
      <w:r w:rsidRPr="00AD70B0">
        <w:rPr>
          <w:rFonts w:eastAsia="Times New Roman" w:cs="Times New Roman"/>
          <w:szCs w:val="24"/>
        </w:rPr>
        <w:t>ροστασίας του περιβάλλοντος</w:t>
      </w:r>
      <w:r>
        <w:rPr>
          <w:rFonts w:eastAsia="Times New Roman" w:cs="Times New Roman"/>
          <w:szCs w:val="24"/>
        </w:rPr>
        <w:t>,</w:t>
      </w:r>
      <w:r w:rsidRPr="00AD70B0">
        <w:rPr>
          <w:rFonts w:eastAsia="Times New Roman" w:cs="Times New Roman"/>
          <w:szCs w:val="24"/>
        </w:rPr>
        <w:t xml:space="preserve"> </w:t>
      </w:r>
      <w:proofErr w:type="spellStart"/>
      <w:r>
        <w:rPr>
          <w:rFonts w:eastAsia="Times New Roman" w:cs="Times New Roman"/>
          <w:szCs w:val="24"/>
        </w:rPr>
        <w:t>ναυταθλητικούς</w:t>
      </w:r>
      <w:proofErr w:type="spellEnd"/>
      <w:r>
        <w:rPr>
          <w:rFonts w:eastAsia="Times New Roman" w:cs="Times New Roman"/>
          <w:szCs w:val="24"/>
        </w:rPr>
        <w:t xml:space="preserve">, </w:t>
      </w:r>
      <w:r w:rsidRPr="00AD70B0">
        <w:rPr>
          <w:rFonts w:eastAsia="Times New Roman" w:cs="Times New Roman"/>
          <w:szCs w:val="24"/>
        </w:rPr>
        <w:t>ερευνητικούς</w:t>
      </w:r>
      <w:r>
        <w:rPr>
          <w:rFonts w:eastAsia="Times New Roman" w:cs="Times New Roman"/>
          <w:szCs w:val="24"/>
        </w:rPr>
        <w:t>,</w:t>
      </w:r>
      <w:r w:rsidRPr="00AD70B0">
        <w:rPr>
          <w:rFonts w:eastAsia="Times New Roman" w:cs="Times New Roman"/>
          <w:szCs w:val="24"/>
        </w:rPr>
        <w:t xml:space="preserve"> ανάπλασης βιομηχανικούς</w:t>
      </w:r>
      <w:r>
        <w:rPr>
          <w:rFonts w:eastAsia="Times New Roman" w:cs="Times New Roman"/>
          <w:szCs w:val="24"/>
        </w:rPr>
        <w:t>, εξορυκτικούς,</w:t>
      </w:r>
      <w:r w:rsidRPr="00AD70B0">
        <w:rPr>
          <w:rFonts w:eastAsia="Times New Roman" w:cs="Times New Roman"/>
          <w:szCs w:val="24"/>
        </w:rPr>
        <w:t xml:space="preserve"> συγκοινωνιακούς</w:t>
      </w:r>
      <w:r>
        <w:rPr>
          <w:rFonts w:eastAsia="Times New Roman" w:cs="Times New Roman"/>
          <w:szCs w:val="24"/>
        </w:rPr>
        <w:t>,</w:t>
      </w:r>
      <w:r w:rsidRPr="00AD70B0">
        <w:rPr>
          <w:rFonts w:eastAsia="Times New Roman" w:cs="Times New Roman"/>
          <w:szCs w:val="24"/>
        </w:rPr>
        <w:t xml:space="preserve"> </w:t>
      </w:r>
      <w:r>
        <w:rPr>
          <w:rFonts w:eastAsia="Times New Roman" w:cs="Times New Roman"/>
          <w:szCs w:val="24"/>
        </w:rPr>
        <w:t>λιμενικούς</w:t>
      </w:r>
      <w:r w:rsidRPr="00F603D6">
        <w:rPr>
          <w:rFonts w:eastAsia="Times New Roman" w:cs="Times New Roman"/>
          <w:szCs w:val="24"/>
        </w:rPr>
        <w:t>,</w:t>
      </w:r>
      <w:r>
        <w:rPr>
          <w:rFonts w:eastAsia="Times New Roman" w:cs="Times New Roman"/>
          <w:szCs w:val="24"/>
        </w:rPr>
        <w:t xml:space="preserve"> ναυπηγοεπισκευαστικούς,</w:t>
      </w:r>
      <w:r w:rsidRPr="00AD70B0">
        <w:rPr>
          <w:rFonts w:eastAsia="Times New Roman" w:cs="Times New Roman"/>
          <w:szCs w:val="24"/>
        </w:rPr>
        <w:t xml:space="preserve"> αλ</w:t>
      </w:r>
      <w:r w:rsidRPr="00AD70B0">
        <w:rPr>
          <w:rFonts w:eastAsia="Times New Roman" w:cs="Times New Roman"/>
          <w:szCs w:val="24"/>
        </w:rPr>
        <w:t>ιευτικούς</w:t>
      </w:r>
      <w:r>
        <w:rPr>
          <w:rFonts w:eastAsia="Times New Roman" w:cs="Times New Roman"/>
          <w:szCs w:val="24"/>
        </w:rPr>
        <w:t>,</w:t>
      </w:r>
      <w:r w:rsidRPr="00AD70B0">
        <w:rPr>
          <w:rFonts w:eastAsia="Times New Roman" w:cs="Times New Roman"/>
          <w:szCs w:val="24"/>
        </w:rPr>
        <w:t xml:space="preserve"> ενεργειακούς</w:t>
      </w:r>
      <w:r>
        <w:rPr>
          <w:rFonts w:eastAsia="Times New Roman" w:cs="Times New Roman"/>
          <w:szCs w:val="24"/>
        </w:rPr>
        <w:t>.</w:t>
      </w:r>
      <w:r w:rsidRPr="00AD70B0">
        <w:rPr>
          <w:rFonts w:eastAsia="Times New Roman" w:cs="Times New Roman"/>
          <w:szCs w:val="24"/>
        </w:rPr>
        <w:t xml:space="preserve"> Και εδώ είναι κάτι διαφορετικό</w:t>
      </w:r>
      <w:r>
        <w:rPr>
          <w:rFonts w:eastAsia="Times New Roman" w:cs="Times New Roman"/>
          <w:szCs w:val="24"/>
        </w:rPr>
        <w:t>,</w:t>
      </w:r>
      <w:r w:rsidRPr="00AD70B0">
        <w:rPr>
          <w:rFonts w:eastAsia="Times New Roman" w:cs="Times New Roman"/>
          <w:szCs w:val="24"/>
        </w:rPr>
        <w:t xml:space="preserve"> που υπήρχε στον προηγούμενο νόμο και δεν υπάρχει τώρα</w:t>
      </w:r>
      <w:r>
        <w:rPr>
          <w:rFonts w:eastAsia="Times New Roman" w:cs="Times New Roman"/>
          <w:szCs w:val="24"/>
        </w:rPr>
        <w:t>,</w:t>
      </w:r>
      <w:r w:rsidRPr="00AD70B0">
        <w:rPr>
          <w:rFonts w:eastAsia="Times New Roman" w:cs="Times New Roman"/>
          <w:szCs w:val="24"/>
        </w:rPr>
        <w:t xml:space="preserve"> </w:t>
      </w:r>
      <w:r>
        <w:rPr>
          <w:rFonts w:eastAsia="Times New Roman" w:cs="Times New Roman"/>
          <w:szCs w:val="24"/>
        </w:rPr>
        <w:t>το</w:t>
      </w:r>
      <w:r w:rsidRPr="00AD70B0">
        <w:rPr>
          <w:rFonts w:eastAsia="Times New Roman" w:cs="Times New Roman"/>
          <w:szCs w:val="24"/>
        </w:rPr>
        <w:t xml:space="preserve"> ότι δεν περιλαμβάνονται έργα στον αιγιαλό </w:t>
      </w:r>
      <w:r>
        <w:rPr>
          <w:rFonts w:eastAsia="Times New Roman" w:cs="Times New Roman"/>
          <w:szCs w:val="24"/>
        </w:rPr>
        <w:t xml:space="preserve">για </w:t>
      </w:r>
      <w:r w:rsidRPr="00AD70B0">
        <w:rPr>
          <w:rFonts w:eastAsia="Times New Roman" w:cs="Times New Roman"/>
          <w:szCs w:val="24"/>
        </w:rPr>
        <w:t>τουριστικούς και εμπορικούς σκοπούς</w:t>
      </w:r>
      <w:r>
        <w:rPr>
          <w:rFonts w:eastAsia="Times New Roman" w:cs="Times New Roman"/>
          <w:szCs w:val="24"/>
        </w:rPr>
        <w:t>.</w:t>
      </w:r>
    </w:p>
    <w:p w14:paraId="4D87FFBF" w14:textId="77777777" w:rsidR="00E01347" w:rsidRDefault="00B0330D">
      <w:pPr>
        <w:tabs>
          <w:tab w:val="left" w:pos="6168"/>
        </w:tabs>
        <w:spacing w:line="600" w:lineRule="auto"/>
        <w:ind w:firstLine="720"/>
        <w:jc w:val="both"/>
        <w:rPr>
          <w:rFonts w:eastAsia="Times New Roman" w:cs="Times New Roman"/>
          <w:szCs w:val="24"/>
        </w:rPr>
      </w:pPr>
      <w:r w:rsidRPr="00AD70B0">
        <w:rPr>
          <w:rFonts w:eastAsia="Times New Roman" w:cs="Times New Roman"/>
          <w:szCs w:val="24"/>
        </w:rPr>
        <w:t xml:space="preserve">Προβλέπεται η δυνατότητα παραχώρησης χρήσης για έργα τα οποία έχουν κατασκευαστεί χωρίς </w:t>
      </w:r>
      <w:r>
        <w:rPr>
          <w:rFonts w:eastAsia="Times New Roman" w:cs="Times New Roman"/>
          <w:szCs w:val="24"/>
        </w:rPr>
        <w:t xml:space="preserve">τις </w:t>
      </w:r>
      <w:r w:rsidRPr="00AD70B0">
        <w:rPr>
          <w:rFonts w:eastAsia="Times New Roman" w:cs="Times New Roman"/>
          <w:szCs w:val="24"/>
        </w:rPr>
        <w:t xml:space="preserve">απαραίτητες άδειες στον αιγιαλό με την προϋπόθεση ότι θα μπορούν να πάρουν την </w:t>
      </w:r>
      <w:r>
        <w:rPr>
          <w:rFonts w:eastAsia="Times New Roman" w:cs="Times New Roman"/>
          <w:szCs w:val="24"/>
        </w:rPr>
        <w:t xml:space="preserve">παραχώρηση της χρήσης </w:t>
      </w:r>
      <w:r w:rsidRPr="00AD70B0">
        <w:rPr>
          <w:rFonts w:eastAsia="Times New Roman" w:cs="Times New Roman"/>
          <w:szCs w:val="24"/>
        </w:rPr>
        <w:t>του αιγιαλού</w:t>
      </w:r>
      <w:r>
        <w:rPr>
          <w:rFonts w:eastAsia="Times New Roman" w:cs="Times New Roman"/>
          <w:szCs w:val="24"/>
        </w:rPr>
        <w:t>.</w:t>
      </w:r>
      <w:r w:rsidRPr="00AD70B0">
        <w:rPr>
          <w:rFonts w:eastAsia="Times New Roman" w:cs="Times New Roman"/>
          <w:szCs w:val="24"/>
        </w:rPr>
        <w:t xml:space="preserve"> Δεν μιλάμε για </w:t>
      </w:r>
      <w:r w:rsidRPr="00AD70B0">
        <w:rPr>
          <w:rFonts w:eastAsia="Times New Roman" w:cs="Times New Roman"/>
          <w:szCs w:val="24"/>
        </w:rPr>
        <w:lastRenderedPageBreak/>
        <w:t>κτίσματα</w:t>
      </w:r>
      <w:r>
        <w:rPr>
          <w:rFonts w:eastAsia="Times New Roman" w:cs="Times New Roman"/>
          <w:szCs w:val="24"/>
        </w:rPr>
        <w:t>.</w:t>
      </w:r>
      <w:r w:rsidRPr="00AD70B0">
        <w:rPr>
          <w:rFonts w:eastAsia="Times New Roman" w:cs="Times New Roman"/>
          <w:szCs w:val="24"/>
        </w:rPr>
        <w:t xml:space="preserve"> Μιλάμε για έργα</w:t>
      </w:r>
      <w:r>
        <w:rPr>
          <w:rFonts w:eastAsia="Times New Roman" w:cs="Times New Roman"/>
          <w:szCs w:val="24"/>
        </w:rPr>
        <w:t>.</w:t>
      </w:r>
      <w:r w:rsidRPr="00AD70B0">
        <w:rPr>
          <w:rFonts w:eastAsia="Times New Roman" w:cs="Times New Roman"/>
          <w:szCs w:val="24"/>
        </w:rPr>
        <w:t xml:space="preserve"> Αυτά θα</w:t>
      </w:r>
      <w:r w:rsidRPr="00AD70B0">
        <w:rPr>
          <w:rFonts w:eastAsia="Times New Roman" w:cs="Times New Roman"/>
          <w:szCs w:val="24"/>
        </w:rPr>
        <w:t xml:space="preserve"> πρέπει να έχουν κατασκευαστεί πριν την 28</w:t>
      </w:r>
      <w:r w:rsidRPr="00556A4E">
        <w:rPr>
          <w:rFonts w:eastAsia="Times New Roman" w:cs="Times New Roman"/>
          <w:szCs w:val="24"/>
          <w:vertAlign w:val="superscript"/>
        </w:rPr>
        <w:t xml:space="preserve">η </w:t>
      </w:r>
      <w:r>
        <w:rPr>
          <w:rFonts w:eastAsia="Times New Roman" w:cs="Times New Roman"/>
          <w:szCs w:val="24"/>
        </w:rPr>
        <w:t xml:space="preserve">Ιουλίου </w:t>
      </w:r>
      <w:r w:rsidRPr="00AD70B0">
        <w:rPr>
          <w:rFonts w:eastAsia="Times New Roman" w:cs="Times New Roman"/>
          <w:szCs w:val="24"/>
        </w:rPr>
        <w:t>2011 και ανήκουν σε συγκεκριμένες κατηγορίες</w:t>
      </w:r>
      <w:r w:rsidRPr="00514343">
        <w:rPr>
          <w:rFonts w:eastAsia="Times New Roman" w:cs="Times New Roman"/>
          <w:szCs w:val="24"/>
        </w:rPr>
        <w:t>,</w:t>
      </w:r>
      <w:r w:rsidRPr="00AD70B0">
        <w:rPr>
          <w:rFonts w:eastAsia="Times New Roman" w:cs="Times New Roman"/>
          <w:szCs w:val="24"/>
        </w:rPr>
        <w:t xml:space="preserve"> οι οποίες απαριθμούνται στο νομοσχέδιο</w:t>
      </w:r>
      <w:r>
        <w:rPr>
          <w:rFonts w:eastAsia="Times New Roman" w:cs="Times New Roman"/>
          <w:szCs w:val="24"/>
        </w:rPr>
        <w:t>.</w:t>
      </w:r>
    </w:p>
    <w:p w14:paraId="4D87FFC0" w14:textId="77777777" w:rsidR="00E01347" w:rsidRDefault="00B0330D">
      <w:pPr>
        <w:tabs>
          <w:tab w:val="left" w:pos="6168"/>
        </w:tabs>
        <w:spacing w:line="600" w:lineRule="auto"/>
        <w:ind w:firstLine="720"/>
        <w:jc w:val="both"/>
        <w:rPr>
          <w:rFonts w:eastAsia="Times New Roman" w:cs="Times New Roman"/>
          <w:szCs w:val="24"/>
        </w:rPr>
      </w:pPr>
      <w:r>
        <w:rPr>
          <w:rFonts w:eastAsia="Times New Roman" w:cs="Times New Roman"/>
          <w:szCs w:val="24"/>
        </w:rPr>
        <w:t>Ερωτηθήκαμε γ</w:t>
      </w:r>
      <w:r w:rsidRPr="00AD70B0">
        <w:rPr>
          <w:rFonts w:eastAsia="Times New Roman" w:cs="Times New Roman"/>
          <w:szCs w:val="24"/>
        </w:rPr>
        <w:t>ιατί δεν ήρθαν οι δήμοι εδώ</w:t>
      </w:r>
      <w:r>
        <w:rPr>
          <w:rFonts w:eastAsia="Times New Roman" w:cs="Times New Roman"/>
          <w:szCs w:val="24"/>
        </w:rPr>
        <w:t>.</w:t>
      </w:r>
      <w:r w:rsidRPr="00AD70B0">
        <w:rPr>
          <w:rFonts w:eastAsia="Times New Roman" w:cs="Times New Roman"/>
          <w:szCs w:val="24"/>
        </w:rPr>
        <w:t xml:space="preserve"> Ξέρετε</w:t>
      </w:r>
      <w:r>
        <w:rPr>
          <w:rFonts w:eastAsia="Times New Roman" w:cs="Times New Roman"/>
          <w:szCs w:val="24"/>
        </w:rPr>
        <w:t xml:space="preserve">, όλα αυτά που φέρνουμε </w:t>
      </w:r>
      <w:r w:rsidRPr="00AD70B0">
        <w:rPr>
          <w:rFonts w:eastAsia="Times New Roman" w:cs="Times New Roman"/>
          <w:szCs w:val="24"/>
        </w:rPr>
        <w:t>στο συγκεκριμένο νομοσχέδιο είναι μετά από απα</w:t>
      </w:r>
      <w:r w:rsidRPr="00AD70B0">
        <w:rPr>
          <w:rFonts w:eastAsia="Times New Roman" w:cs="Times New Roman"/>
          <w:szCs w:val="24"/>
        </w:rPr>
        <w:t>ίτηση των δήμων όλης της χώρας</w:t>
      </w:r>
      <w:r>
        <w:rPr>
          <w:rFonts w:eastAsia="Times New Roman" w:cs="Times New Roman"/>
          <w:szCs w:val="24"/>
        </w:rPr>
        <w:t>.</w:t>
      </w:r>
      <w:r w:rsidRPr="00AD70B0">
        <w:rPr>
          <w:rFonts w:eastAsia="Times New Roman" w:cs="Times New Roman"/>
          <w:szCs w:val="24"/>
        </w:rPr>
        <w:t xml:space="preserve"> Οι δήμοι όλης της χώρας έχουν τέτοιου είδους</w:t>
      </w:r>
      <w:r>
        <w:rPr>
          <w:rFonts w:eastAsia="Times New Roman" w:cs="Times New Roman"/>
          <w:szCs w:val="24"/>
        </w:rPr>
        <w:t xml:space="preserve"> ζητήματα. Όλοι αυτοί είναι ε</w:t>
      </w:r>
      <w:r w:rsidRPr="00AD70B0">
        <w:rPr>
          <w:rFonts w:eastAsia="Times New Roman" w:cs="Times New Roman"/>
          <w:szCs w:val="24"/>
        </w:rPr>
        <w:t>κείνοι οι οποίοι μας έχουν φέρει όλα αυτά τα θέματα</w:t>
      </w:r>
      <w:r>
        <w:rPr>
          <w:rFonts w:eastAsia="Times New Roman" w:cs="Times New Roman"/>
          <w:szCs w:val="24"/>
        </w:rPr>
        <w:t>.</w:t>
      </w:r>
      <w:r w:rsidRPr="00AD70B0">
        <w:rPr>
          <w:rFonts w:eastAsia="Times New Roman" w:cs="Times New Roman"/>
          <w:szCs w:val="24"/>
        </w:rPr>
        <w:t xml:space="preserve"> </w:t>
      </w:r>
    </w:p>
    <w:p w14:paraId="4D87FFC1" w14:textId="77777777" w:rsidR="00E01347" w:rsidRDefault="00B0330D">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Εξαιρούνται ρητά από </w:t>
      </w:r>
      <w:r w:rsidRPr="00AD70B0">
        <w:rPr>
          <w:rFonts w:eastAsia="Times New Roman" w:cs="Times New Roman"/>
          <w:szCs w:val="24"/>
        </w:rPr>
        <w:t xml:space="preserve">την </w:t>
      </w:r>
      <w:proofErr w:type="spellStart"/>
      <w:r w:rsidRPr="00AD70B0">
        <w:rPr>
          <w:rFonts w:eastAsia="Times New Roman" w:cs="Times New Roman"/>
          <w:szCs w:val="24"/>
        </w:rPr>
        <w:t>αδειοδότηση</w:t>
      </w:r>
      <w:proofErr w:type="spellEnd"/>
      <w:r w:rsidRPr="00AD70B0">
        <w:rPr>
          <w:rFonts w:eastAsia="Times New Roman" w:cs="Times New Roman"/>
          <w:szCs w:val="24"/>
        </w:rPr>
        <w:t xml:space="preserve"> χρήση</w:t>
      </w:r>
      <w:r>
        <w:rPr>
          <w:rFonts w:eastAsia="Times New Roman" w:cs="Times New Roman"/>
          <w:szCs w:val="24"/>
        </w:rPr>
        <w:t>ς του αιγιαλού κάθε είδους κατοικίες, κ</w:t>
      </w:r>
      <w:r w:rsidRPr="00AD70B0">
        <w:rPr>
          <w:rFonts w:eastAsia="Times New Roman" w:cs="Times New Roman"/>
          <w:szCs w:val="24"/>
        </w:rPr>
        <w:t>άθε είδους κατασ</w:t>
      </w:r>
      <w:r w:rsidRPr="00AD70B0">
        <w:rPr>
          <w:rFonts w:eastAsia="Times New Roman" w:cs="Times New Roman"/>
          <w:szCs w:val="24"/>
        </w:rPr>
        <w:t>τήματα</w:t>
      </w:r>
      <w:r>
        <w:rPr>
          <w:rFonts w:eastAsia="Times New Roman" w:cs="Times New Roman"/>
          <w:szCs w:val="24"/>
        </w:rPr>
        <w:t xml:space="preserve">, </w:t>
      </w:r>
      <w:r w:rsidRPr="00AD70B0">
        <w:rPr>
          <w:rFonts w:eastAsia="Times New Roman" w:cs="Times New Roman"/>
          <w:szCs w:val="24"/>
        </w:rPr>
        <w:t xml:space="preserve">συμπεριλαμβανομένων </w:t>
      </w:r>
      <w:r>
        <w:rPr>
          <w:rFonts w:eastAsia="Times New Roman" w:cs="Times New Roman"/>
          <w:szCs w:val="24"/>
        </w:rPr>
        <w:t xml:space="preserve">εμπορικού </w:t>
      </w:r>
      <w:r w:rsidRPr="00AD70B0">
        <w:rPr>
          <w:rFonts w:eastAsia="Times New Roman" w:cs="Times New Roman"/>
          <w:szCs w:val="24"/>
        </w:rPr>
        <w:t>και υγειονομικού ενδιαφέροντος</w:t>
      </w:r>
      <w:r>
        <w:rPr>
          <w:rFonts w:eastAsia="Times New Roman" w:cs="Times New Roman"/>
          <w:szCs w:val="24"/>
        </w:rPr>
        <w:t>, όπως τα κάμπινγκ,</w:t>
      </w:r>
      <w:r w:rsidRPr="00AD70B0">
        <w:rPr>
          <w:rFonts w:eastAsia="Times New Roman" w:cs="Times New Roman"/>
          <w:szCs w:val="24"/>
        </w:rPr>
        <w:t xml:space="preserve"> τουριστικά καταλύματα γενικά και ξενοδοχειακές μονάδες</w:t>
      </w:r>
      <w:r>
        <w:rPr>
          <w:rFonts w:eastAsia="Times New Roman" w:cs="Times New Roman"/>
          <w:szCs w:val="24"/>
        </w:rPr>
        <w:t xml:space="preserve">. Αυτό σημαίνει ότι, </w:t>
      </w:r>
      <w:r w:rsidRPr="00AD70B0">
        <w:rPr>
          <w:rFonts w:eastAsia="Times New Roman" w:cs="Times New Roman"/>
          <w:szCs w:val="24"/>
        </w:rPr>
        <w:t>αν είναι παράνομες ή έχουν κάποιες εγκαταστάσεις πάνω στον αιγιαλό</w:t>
      </w:r>
      <w:r>
        <w:rPr>
          <w:rFonts w:eastAsia="Times New Roman" w:cs="Times New Roman"/>
          <w:szCs w:val="24"/>
        </w:rPr>
        <w:t>,</w:t>
      </w:r>
      <w:r w:rsidRPr="00AD70B0">
        <w:rPr>
          <w:rFonts w:eastAsia="Times New Roman" w:cs="Times New Roman"/>
          <w:szCs w:val="24"/>
        </w:rPr>
        <w:t xml:space="preserve"> θα κατεδαφιστούν</w:t>
      </w:r>
      <w:r>
        <w:rPr>
          <w:rFonts w:eastAsia="Times New Roman" w:cs="Times New Roman"/>
          <w:szCs w:val="24"/>
        </w:rPr>
        <w:t>.</w:t>
      </w:r>
      <w:r w:rsidRPr="00AD70B0">
        <w:rPr>
          <w:rFonts w:eastAsia="Times New Roman" w:cs="Times New Roman"/>
          <w:szCs w:val="24"/>
        </w:rPr>
        <w:t xml:space="preserve"> Οι μόνε</w:t>
      </w:r>
      <w:r w:rsidRPr="00AD70B0">
        <w:rPr>
          <w:rFonts w:eastAsia="Times New Roman" w:cs="Times New Roman"/>
          <w:szCs w:val="24"/>
        </w:rPr>
        <w:t xml:space="preserve">ς ξενοδοχειακές μονάδες που μπορούν να έχουν την παραχώρηση χρήσης </w:t>
      </w:r>
      <w:r>
        <w:rPr>
          <w:rFonts w:eastAsia="Times New Roman" w:cs="Times New Roman"/>
          <w:szCs w:val="24"/>
        </w:rPr>
        <w:t>σ</w:t>
      </w:r>
      <w:r w:rsidRPr="00AD70B0">
        <w:rPr>
          <w:rFonts w:eastAsia="Times New Roman" w:cs="Times New Roman"/>
          <w:szCs w:val="24"/>
        </w:rPr>
        <w:t xml:space="preserve">τον αιγιαλό είναι αυτές που κατασκευάστηκαν από το δημόσιο ή </w:t>
      </w:r>
      <w:r>
        <w:rPr>
          <w:rFonts w:eastAsia="Times New Roman" w:cs="Times New Roman"/>
          <w:szCs w:val="24"/>
        </w:rPr>
        <w:t xml:space="preserve">τον ΕΟΤ ή </w:t>
      </w:r>
      <w:r w:rsidRPr="00AD70B0">
        <w:rPr>
          <w:rFonts w:eastAsia="Times New Roman" w:cs="Times New Roman"/>
          <w:szCs w:val="24"/>
        </w:rPr>
        <w:t xml:space="preserve">για λογαριασμό </w:t>
      </w:r>
      <w:r>
        <w:rPr>
          <w:rFonts w:eastAsia="Times New Roman" w:cs="Times New Roman"/>
          <w:szCs w:val="24"/>
        </w:rPr>
        <w:t>τους,</w:t>
      </w:r>
      <w:r w:rsidRPr="00AD70B0">
        <w:rPr>
          <w:rFonts w:eastAsia="Times New Roman" w:cs="Times New Roman"/>
          <w:szCs w:val="24"/>
        </w:rPr>
        <w:t xml:space="preserve"> όπως είναι τα ιστορικά </w:t>
      </w:r>
      <w:r>
        <w:rPr>
          <w:rFonts w:eastAsia="Times New Roman" w:cs="Times New Roman"/>
          <w:szCs w:val="24"/>
        </w:rPr>
        <w:t>«</w:t>
      </w:r>
      <w:r w:rsidRPr="00AD70B0">
        <w:rPr>
          <w:rFonts w:eastAsia="Times New Roman" w:cs="Times New Roman"/>
          <w:szCs w:val="24"/>
        </w:rPr>
        <w:t>ΞΕΝΙΑ</w:t>
      </w:r>
      <w:r>
        <w:rPr>
          <w:rFonts w:eastAsia="Times New Roman" w:cs="Times New Roman"/>
          <w:szCs w:val="24"/>
        </w:rPr>
        <w:t>»</w:t>
      </w:r>
      <w:r w:rsidRPr="00AD70B0">
        <w:rPr>
          <w:rFonts w:eastAsia="Times New Roman" w:cs="Times New Roman"/>
          <w:szCs w:val="24"/>
        </w:rPr>
        <w:t xml:space="preserve"> του </w:t>
      </w:r>
      <w:r>
        <w:rPr>
          <w:rFonts w:eastAsia="Times New Roman" w:cs="Times New Roman"/>
          <w:szCs w:val="24"/>
        </w:rPr>
        <w:t xml:space="preserve">ΕΟΤ. </w:t>
      </w:r>
    </w:p>
    <w:p w14:paraId="4D87FFC2" w14:textId="77777777" w:rsidR="00E01347" w:rsidRDefault="00B0330D">
      <w:pPr>
        <w:tabs>
          <w:tab w:val="left" w:pos="6168"/>
        </w:tabs>
        <w:spacing w:line="600" w:lineRule="auto"/>
        <w:ind w:firstLine="720"/>
        <w:jc w:val="both"/>
        <w:rPr>
          <w:rFonts w:eastAsia="Times New Roman" w:cs="Times New Roman"/>
          <w:szCs w:val="24"/>
        </w:rPr>
      </w:pPr>
      <w:r w:rsidRPr="00AD70B0">
        <w:rPr>
          <w:rFonts w:eastAsia="Times New Roman" w:cs="Times New Roman"/>
          <w:szCs w:val="24"/>
        </w:rPr>
        <w:lastRenderedPageBreak/>
        <w:t xml:space="preserve">Θα </w:t>
      </w:r>
      <w:r>
        <w:rPr>
          <w:rFonts w:eastAsia="Times New Roman" w:cs="Times New Roman"/>
          <w:szCs w:val="24"/>
        </w:rPr>
        <w:t>μπορούσαμε να μη φέρ</w:t>
      </w:r>
      <w:r w:rsidRPr="00AD70B0">
        <w:rPr>
          <w:rFonts w:eastAsia="Times New Roman" w:cs="Times New Roman"/>
          <w:szCs w:val="24"/>
        </w:rPr>
        <w:t>ουμε υπό τις διαμορφωμένες αυτές</w:t>
      </w:r>
      <w:r w:rsidRPr="00AD70B0">
        <w:rPr>
          <w:rFonts w:eastAsia="Times New Roman" w:cs="Times New Roman"/>
          <w:szCs w:val="24"/>
        </w:rPr>
        <w:t xml:space="preserve"> συνθήκες </w:t>
      </w:r>
      <w:r>
        <w:rPr>
          <w:rFonts w:eastAsia="Times New Roman" w:cs="Times New Roman"/>
          <w:szCs w:val="24"/>
        </w:rPr>
        <w:t>τις ρυθμίσεις του 2971/</w:t>
      </w:r>
      <w:r w:rsidRPr="00AD70B0">
        <w:rPr>
          <w:rFonts w:eastAsia="Times New Roman" w:cs="Times New Roman"/>
          <w:szCs w:val="24"/>
        </w:rPr>
        <w:t xml:space="preserve">2001 για τον αιγιαλό και την παραλία και να τον αφήσουμε στην ησυχία του μαζί με όσα </w:t>
      </w:r>
      <w:r>
        <w:rPr>
          <w:rFonts w:eastAsia="Times New Roman" w:cs="Times New Roman"/>
          <w:szCs w:val="24"/>
        </w:rPr>
        <w:t xml:space="preserve">έλυσε, </w:t>
      </w:r>
      <w:r w:rsidRPr="00AD70B0">
        <w:rPr>
          <w:rFonts w:eastAsia="Times New Roman" w:cs="Times New Roman"/>
          <w:szCs w:val="24"/>
        </w:rPr>
        <w:t>αλλά και όσα άφησε στο έλεος του τυχαίου</w:t>
      </w:r>
      <w:r>
        <w:rPr>
          <w:rFonts w:eastAsia="Times New Roman" w:cs="Times New Roman"/>
          <w:szCs w:val="24"/>
        </w:rPr>
        <w:t>,</w:t>
      </w:r>
      <w:r w:rsidRPr="00AD70B0">
        <w:rPr>
          <w:rFonts w:eastAsia="Times New Roman" w:cs="Times New Roman"/>
          <w:szCs w:val="24"/>
        </w:rPr>
        <w:t xml:space="preserve"> </w:t>
      </w:r>
      <w:r>
        <w:rPr>
          <w:rFonts w:eastAsia="Times New Roman" w:cs="Times New Roman"/>
          <w:szCs w:val="24"/>
        </w:rPr>
        <w:t xml:space="preserve">του </w:t>
      </w:r>
      <w:r w:rsidRPr="00AD70B0">
        <w:rPr>
          <w:rFonts w:eastAsia="Times New Roman" w:cs="Times New Roman"/>
          <w:szCs w:val="24"/>
        </w:rPr>
        <w:t>ιστορικά ανερμάτιστο</w:t>
      </w:r>
      <w:r>
        <w:rPr>
          <w:rFonts w:eastAsia="Times New Roman" w:cs="Times New Roman"/>
          <w:szCs w:val="24"/>
        </w:rPr>
        <w:t>υ,</w:t>
      </w:r>
      <w:r w:rsidRPr="00AD70B0">
        <w:rPr>
          <w:rFonts w:eastAsia="Times New Roman" w:cs="Times New Roman"/>
          <w:szCs w:val="24"/>
        </w:rPr>
        <w:t xml:space="preserve"> των κάθε λογής </w:t>
      </w:r>
      <w:proofErr w:type="spellStart"/>
      <w:r>
        <w:rPr>
          <w:rFonts w:eastAsia="Times New Roman" w:cs="Times New Roman"/>
          <w:szCs w:val="24"/>
        </w:rPr>
        <w:t>αυθαιρετούντων</w:t>
      </w:r>
      <w:proofErr w:type="spellEnd"/>
      <w:r>
        <w:rPr>
          <w:rFonts w:eastAsia="Times New Roman" w:cs="Times New Roman"/>
          <w:szCs w:val="24"/>
        </w:rPr>
        <w:t xml:space="preserve"> και </w:t>
      </w:r>
      <w:r w:rsidRPr="00AD70B0">
        <w:rPr>
          <w:rFonts w:eastAsia="Times New Roman" w:cs="Times New Roman"/>
          <w:szCs w:val="24"/>
        </w:rPr>
        <w:t>καταπατητών</w:t>
      </w:r>
      <w:r>
        <w:rPr>
          <w:rFonts w:eastAsia="Times New Roman" w:cs="Times New Roman"/>
          <w:szCs w:val="24"/>
        </w:rPr>
        <w:t>,</w:t>
      </w:r>
      <w:r w:rsidRPr="00AD70B0">
        <w:rPr>
          <w:rFonts w:eastAsia="Times New Roman" w:cs="Times New Roman"/>
          <w:szCs w:val="24"/>
        </w:rPr>
        <w:t xml:space="preserve"> αλλά και </w:t>
      </w:r>
      <w:r>
        <w:rPr>
          <w:rFonts w:eastAsia="Times New Roman" w:cs="Times New Roman"/>
          <w:szCs w:val="24"/>
        </w:rPr>
        <w:t>της δι</w:t>
      </w:r>
      <w:r>
        <w:rPr>
          <w:rFonts w:eastAsia="Times New Roman" w:cs="Times New Roman"/>
          <w:szCs w:val="24"/>
        </w:rPr>
        <w:t xml:space="preserve">αρκούς </w:t>
      </w:r>
      <w:r w:rsidRPr="00AD70B0">
        <w:rPr>
          <w:rFonts w:eastAsia="Times New Roman" w:cs="Times New Roman"/>
          <w:szCs w:val="24"/>
        </w:rPr>
        <w:t>ομηρίας πολλών άλλων</w:t>
      </w:r>
      <w:r>
        <w:rPr>
          <w:rFonts w:eastAsia="Times New Roman" w:cs="Times New Roman"/>
          <w:szCs w:val="24"/>
        </w:rPr>
        <w:t>,</w:t>
      </w:r>
      <w:r w:rsidRPr="00AD70B0">
        <w:rPr>
          <w:rFonts w:eastAsia="Times New Roman" w:cs="Times New Roman"/>
          <w:szCs w:val="24"/>
        </w:rPr>
        <w:t xml:space="preserve"> κλείνοντας τα μάτια στα εκατοντάδες </w:t>
      </w:r>
      <w:r>
        <w:rPr>
          <w:rFonts w:eastAsia="Times New Roman" w:cs="Times New Roman"/>
          <w:szCs w:val="24"/>
        </w:rPr>
        <w:t xml:space="preserve">ή και </w:t>
      </w:r>
      <w:r w:rsidRPr="00AD70B0">
        <w:rPr>
          <w:rFonts w:eastAsia="Times New Roman" w:cs="Times New Roman"/>
          <w:szCs w:val="24"/>
        </w:rPr>
        <w:t xml:space="preserve">χιλιάδες αιτήματα </w:t>
      </w:r>
      <w:r>
        <w:rPr>
          <w:rFonts w:eastAsia="Times New Roman" w:cs="Times New Roman"/>
          <w:szCs w:val="24"/>
        </w:rPr>
        <w:t>-ρ</w:t>
      </w:r>
      <w:r w:rsidRPr="00AD70B0">
        <w:rPr>
          <w:rFonts w:eastAsia="Times New Roman" w:cs="Times New Roman"/>
          <w:szCs w:val="24"/>
        </w:rPr>
        <w:t xml:space="preserve">ωτήστε όλοι τους δημάρχους αδιακρίτως χρώματος και τους συλλόγους αδιακρίτως </w:t>
      </w:r>
      <w:r>
        <w:rPr>
          <w:rFonts w:eastAsia="Times New Roman" w:cs="Times New Roman"/>
          <w:szCs w:val="24"/>
        </w:rPr>
        <w:t xml:space="preserve">σκοπού- δίκαιων ή </w:t>
      </w:r>
      <w:r w:rsidRPr="00AD70B0">
        <w:rPr>
          <w:rFonts w:eastAsia="Times New Roman" w:cs="Times New Roman"/>
          <w:szCs w:val="24"/>
        </w:rPr>
        <w:t xml:space="preserve">και παράλογων πολλές φορές και μη δίνοντας πειστικές τουλάχιστον </w:t>
      </w:r>
      <w:r w:rsidRPr="00AD70B0">
        <w:rPr>
          <w:rFonts w:eastAsia="Times New Roman" w:cs="Times New Roman"/>
          <w:szCs w:val="24"/>
        </w:rPr>
        <w:t>απαντήσεις που σε κάθε περίπτωση ο</w:t>
      </w:r>
      <w:r>
        <w:rPr>
          <w:rFonts w:eastAsia="Times New Roman" w:cs="Times New Roman"/>
          <w:szCs w:val="24"/>
        </w:rPr>
        <w:t xml:space="preserve">φείλουμε να δώσουμε, είτε αρέσουν </w:t>
      </w:r>
      <w:r w:rsidRPr="00AD70B0">
        <w:rPr>
          <w:rFonts w:eastAsia="Times New Roman" w:cs="Times New Roman"/>
          <w:szCs w:val="24"/>
        </w:rPr>
        <w:t>είτε όχι</w:t>
      </w:r>
      <w:r>
        <w:rPr>
          <w:rFonts w:eastAsia="Times New Roman" w:cs="Times New Roman"/>
          <w:szCs w:val="24"/>
        </w:rPr>
        <w:t>.</w:t>
      </w:r>
      <w:r w:rsidRPr="00AD70B0">
        <w:rPr>
          <w:rFonts w:eastAsia="Times New Roman" w:cs="Times New Roman"/>
          <w:szCs w:val="24"/>
        </w:rPr>
        <w:t xml:space="preserve"> Θα μπορούσαμε να το κάνουμε</w:t>
      </w:r>
      <w:r>
        <w:rPr>
          <w:rFonts w:eastAsia="Times New Roman" w:cs="Times New Roman"/>
          <w:szCs w:val="24"/>
        </w:rPr>
        <w:t>,</w:t>
      </w:r>
      <w:r w:rsidRPr="00AD70B0">
        <w:rPr>
          <w:rFonts w:eastAsia="Times New Roman" w:cs="Times New Roman"/>
          <w:szCs w:val="24"/>
        </w:rPr>
        <w:t xml:space="preserve"> ακούγοντας </w:t>
      </w:r>
      <w:r>
        <w:rPr>
          <w:rFonts w:eastAsia="Times New Roman" w:cs="Times New Roman"/>
          <w:szCs w:val="24"/>
        </w:rPr>
        <w:t xml:space="preserve">τη ρεαλιστική συμβουλή </w:t>
      </w:r>
      <w:r w:rsidRPr="00AD70B0">
        <w:rPr>
          <w:rFonts w:eastAsia="Times New Roman" w:cs="Times New Roman"/>
          <w:szCs w:val="24"/>
        </w:rPr>
        <w:t xml:space="preserve">κάποιων συναδέλφων που κάτι ξέρουν παραπάνω από </w:t>
      </w:r>
      <w:r>
        <w:rPr>
          <w:rFonts w:eastAsia="Times New Roman" w:cs="Times New Roman"/>
          <w:szCs w:val="24"/>
        </w:rPr>
        <w:t>ε</w:t>
      </w:r>
      <w:r w:rsidRPr="00AD70B0">
        <w:rPr>
          <w:rFonts w:eastAsia="Times New Roman" w:cs="Times New Roman"/>
          <w:szCs w:val="24"/>
        </w:rPr>
        <w:t>μάς και να ασχοληθούμε μόνο με τις χαράξεις</w:t>
      </w:r>
      <w:r>
        <w:rPr>
          <w:rFonts w:eastAsia="Times New Roman" w:cs="Times New Roman"/>
          <w:szCs w:val="24"/>
        </w:rPr>
        <w:t>.</w:t>
      </w:r>
      <w:r w:rsidRPr="00AD70B0">
        <w:rPr>
          <w:rFonts w:eastAsia="Times New Roman" w:cs="Times New Roman"/>
          <w:szCs w:val="24"/>
        </w:rPr>
        <w:t xml:space="preserve"> Δεν </w:t>
      </w:r>
      <w:r>
        <w:rPr>
          <w:rFonts w:eastAsia="Times New Roman" w:cs="Times New Roman"/>
          <w:szCs w:val="24"/>
        </w:rPr>
        <w:t>θα αναφερθώ πάλι</w:t>
      </w:r>
      <w:r w:rsidRPr="00AD70B0">
        <w:rPr>
          <w:rFonts w:eastAsia="Times New Roman" w:cs="Times New Roman"/>
          <w:szCs w:val="24"/>
        </w:rPr>
        <w:t xml:space="preserve"> </w:t>
      </w:r>
      <w:r w:rsidRPr="00AD70B0">
        <w:rPr>
          <w:rFonts w:eastAsia="Times New Roman" w:cs="Times New Roman"/>
          <w:szCs w:val="24"/>
        </w:rPr>
        <w:t>στις χαράξεις</w:t>
      </w:r>
      <w:r>
        <w:rPr>
          <w:rFonts w:eastAsia="Times New Roman" w:cs="Times New Roman"/>
          <w:szCs w:val="24"/>
        </w:rPr>
        <w:t>.</w:t>
      </w:r>
      <w:r w:rsidRPr="00AD70B0">
        <w:rPr>
          <w:rFonts w:eastAsia="Times New Roman" w:cs="Times New Roman"/>
          <w:szCs w:val="24"/>
        </w:rPr>
        <w:t xml:space="preserve"> </w:t>
      </w:r>
      <w:r>
        <w:rPr>
          <w:rFonts w:eastAsia="Times New Roman" w:cs="Times New Roman"/>
          <w:szCs w:val="24"/>
        </w:rPr>
        <w:t xml:space="preserve">Αναφέρθηκα όταν απάντησα στην ερώτηση του κ. </w:t>
      </w:r>
      <w:r w:rsidRPr="00AD70B0">
        <w:rPr>
          <w:rFonts w:eastAsia="Times New Roman" w:cs="Times New Roman"/>
          <w:szCs w:val="24"/>
        </w:rPr>
        <w:t>Μανιάτη</w:t>
      </w:r>
      <w:r>
        <w:rPr>
          <w:rFonts w:eastAsia="Times New Roman" w:cs="Times New Roman"/>
          <w:szCs w:val="24"/>
        </w:rPr>
        <w:t>.</w:t>
      </w:r>
      <w:r w:rsidRPr="00AD70B0">
        <w:rPr>
          <w:rFonts w:eastAsia="Times New Roman" w:cs="Times New Roman"/>
          <w:szCs w:val="24"/>
        </w:rPr>
        <w:t xml:space="preserve"> </w:t>
      </w:r>
      <w:r>
        <w:rPr>
          <w:rFonts w:eastAsia="Times New Roman" w:cs="Times New Roman"/>
          <w:szCs w:val="24"/>
        </w:rPr>
        <w:t>Μιλάμε για π</w:t>
      </w:r>
      <w:r w:rsidRPr="00AD70B0">
        <w:rPr>
          <w:rFonts w:eastAsia="Times New Roman" w:cs="Times New Roman"/>
          <w:szCs w:val="24"/>
        </w:rPr>
        <w:t>ράξεις και παραλείψεις δεκαετιών που υποκύπτουν κα</w:t>
      </w:r>
      <w:r>
        <w:rPr>
          <w:rFonts w:eastAsia="Times New Roman" w:cs="Times New Roman"/>
          <w:szCs w:val="24"/>
        </w:rPr>
        <w:t>μ</w:t>
      </w:r>
      <w:r w:rsidRPr="00AD70B0">
        <w:rPr>
          <w:rFonts w:eastAsia="Times New Roman" w:cs="Times New Roman"/>
          <w:szCs w:val="24"/>
        </w:rPr>
        <w:t xml:space="preserve">μιά φορά σε στρατηγικές επιλογές και που οδήγησαν σε όλες </w:t>
      </w:r>
      <w:r>
        <w:rPr>
          <w:rFonts w:eastAsia="Times New Roman" w:cs="Times New Roman"/>
          <w:szCs w:val="24"/>
        </w:rPr>
        <w:t>αυτές τι</w:t>
      </w:r>
      <w:r w:rsidRPr="00AD70B0">
        <w:rPr>
          <w:rFonts w:eastAsia="Times New Roman" w:cs="Times New Roman"/>
          <w:szCs w:val="24"/>
        </w:rPr>
        <w:t>ς αυθαιρεσίες που έμμεσα και ανόητα ο</w:t>
      </w:r>
      <w:r w:rsidRPr="00AD70B0">
        <w:rPr>
          <w:rFonts w:eastAsia="Times New Roman" w:cs="Times New Roman"/>
          <w:szCs w:val="24"/>
        </w:rPr>
        <w:lastRenderedPageBreak/>
        <w:t>μολογούν πως έγιναν κ</w:t>
      </w:r>
      <w:r w:rsidRPr="00AD70B0">
        <w:rPr>
          <w:rFonts w:eastAsia="Times New Roman" w:cs="Times New Roman"/>
          <w:szCs w:val="24"/>
        </w:rPr>
        <w:t xml:space="preserve">αι εκ των υστέρων υποκριτικά μας καταγγέλλουν μαζί με συγκεκριμένα μέσα μαζικής ενημέρωσης </w:t>
      </w:r>
      <w:r>
        <w:rPr>
          <w:rFonts w:eastAsia="Times New Roman" w:cs="Times New Roman"/>
          <w:szCs w:val="24"/>
        </w:rPr>
        <w:t xml:space="preserve">πως πάμε να </w:t>
      </w:r>
      <w:r w:rsidRPr="00AD70B0">
        <w:rPr>
          <w:rFonts w:eastAsia="Times New Roman" w:cs="Times New Roman"/>
          <w:szCs w:val="24"/>
        </w:rPr>
        <w:t>νομιμοποιήσουμε</w:t>
      </w:r>
      <w:r>
        <w:rPr>
          <w:rFonts w:eastAsia="Times New Roman" w:cs="Times New Roman"/>
          <w:szCs w:val="24"/>
        </w:rPr>
        <w:t>,</w:t>
      </w:r>
      <w:r w:rsidRPr="00AD70B0">
        <w:rPr>
          <w:rFonts w:eastAsia="Times New Roman" w:cs="Times New Roman"/>
          <w:szCs w:val="24"/>
        </w:rPr>
        <w:t xml:space="preserve"> λες και όλα αυτά </w:t>
      </w:r>
      <w:r>
        <w:rPr>
          <w:rFonts w:eastAsia="Times New Roman" w:cs="Times New Roman"/>
          <w:szCs w:val="24"/>
        </w:rPr>
        <w:t xml:space="preserve">έγιναν </w:t>
      </w:r>
      <w:r w:rsidRPr="00AD70B0">
        <w:rPr>
          <w:rFonts w:eastAsia="Times New Roman" w:cs="Times New Roman"/>
          <w:szCs w:val="24"/>
        </w:rPr>
        <w:t>επί ημερών του ΣΥΡΙΖΑ</w:t>
      </w:r>
      <w:r>
        <w:rPr>
          <w:rFonts w:eastAsia="Times New Roman" w:cs="Times New Roman"/>
          <w:szCs w:val="24"/>
        </w:rPr>
        <w:t>.</w:t>
      </w:r>
    </w:p>
    <w:p w14:paraId="4D87FFC3"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Υφυπουργού)</w:t>
      </w:r>
    </w:p>
    <w:p w14:paraId="4D87FFC4"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Αγα</w:t>
      </w:r>
      <w:r>
        <w:rPr>
          <w:rFonts w:eastAsia="Times New Roman" w:cs="Times New Roman"/>
          <w:szCs w:val="24"/>
        </w:rPr>
        <w:t>πητοί συνάδελφοι, τα ξέρουν όλα</w:t>
      </w:r>
      <w:r w:rsidRPr="00AD70B0">
        <w:rPr>
          <w:rFonts w:eastAsia="Times New Roman" w:cs="Times New Roman"/>
          <w:szCs w:val="24"/>
        </w:rPr>
        <w:t xml:space="preserve"> αυτά οι πολίτες</w:t>
      </w:r>
      <w:r>
        <w:rPr>
          <w:rFonts w:eastAsia="Times New Roman" w:cs="Times New Roman"/>
          <w:szCs w:val="24"/>
        </w:rPr>
        <w:t>.</w:t>
      </w:r>
      <w:r w:rsidRPr="00AD70B0">
        <w:rPr>
          <w:rFonts w:eastAsia="Times New Roman" w:cs="Times New Roman"/>
          <w:szCs w:val="24"/>
        </w:rPr>
        <w:t xml:space="preserve"> Ξέρουν </w:t>
      </w:r>
      <w:r>
        <w:rPr>
          <w:rFonts w:eastAsia="Times New Roman" w:cs="Times New Roman"/>
          <w:szCs w:val="24"/>
        </w:rPr>
        <w:t>ότι τ</w:t>
      </w:r>
      <w:r w:rsidRPr="00AD70B0">
        <w:rPr>
          <w:rFonts w:eastAsia="Times New Roman" w:cs="Times New Roman"/>
          <w:szCs w:val="24"/>
        </w:rPr>
        <w:t>ουλάχιστον θα προσπαθήσουμε να βρούμε μία λύση</w:t>
      </w:r>
      <w:r>
        <w:rPr>
          <w:rFonts w:eastAsia="Times New Roman" w:cs="Times New Roman"/>
          <w:szCs w:val="24"/>
        </w:rPr>
        <w:t xml:space="preserve">, όχι πάντα αρεστή </w:t>
      </w:r>
      <w:r w:rsidRPr="00AD70B0">
        <w:rPr>
          <w:rFonts w:eastAsia="Times New Roman" w:cs="Times New Roman"/>
          <w:szCs w:val="24"/>
        </w:rPr>
        <w:t>προς όλους</w:t>
      </w:r>
      <w:r>
        <w:rPr>
          <w:rFonts w:eastAsia="Times New Roman" w:cs="Times New Roman"/>
          <w:szCs w:val="24"/>
        </w:rPr>
        <w:t>,</w:t>
      </w:r>
      <w:r w:rsidRPr="00AD70B0">
        <w:rPr>
          <w:rFonts w:eastAsia="Times New Roman" w:cs="Times New Roman"/>
          <w:szCs w:val="24"/>
        </w:rPr>
        <w:t xml:space="preserve"> όχι ίσως πάντα χωρίς σφάλματα</w:t>
      </w:r>
      <w:r>
        <w:rPr>
          <w:rFonts w:eastAsia="Times New Roman" w:cs="Times New Roman"/>
          <w:szCs w:val="24"/>
        </w:rPr>
        <w:t>,</w:t>
      </w:r>
      <w:r w:rsidRPr="00AD70B0">
        <w:rPr>
          <w:rFonts w:eastAsia="Times New Roman" w:cs="Times New Roman"/>
          <w:szCs w:val="24"/>
        </w:rPr>
        <w:t xml:space="preserve"> όχι πάντα έγκαιρα</w:t>
      </w:r>
      <w:r>
        <w:rPr>
          <w:rFonts w:eastAsia="Times New Roman" w:cs="Times New Roman"/>
          <w:szCs w:val="24"/>
        </w:rPr>
        <w:t>,</w:t>
      </w:r>
      <w:r w:rsidRPr="00AD70B0">
        <w:rPr>
          <w:rFonts w:eastAsia="Times New Roman" w:cs="Times New Roman"/>
          <w:szCs w:val="24"/>
        </w:rPr>
        <w:t xml:space="preserve"> αλλά με ευήκοα </w:t>
      </w:r>
      <w:proofErr w:type="spellStart"/>
      <w:r w:rsidRPr="00AD70B0">
        <w:rPr>
          <w:rFonts w:eastAsia="Times New Roman" w:cs="Times New Roman"/>
          <w:szCs w:val="24"/>
        </w:rPr>
        <w:t>ώτα</w:t>
      </w:r>
      <w:proofErr w:type="spellEnd"/>
      <w:r w:rsidRPr="00AD70B0">
        <w:rPr>
          <w:rFonts w:eastAsia="Times New Roman" w:cs="Times New Roman"/>
          <w:szCs w:val="24"/>
        </w:rPr>
        <w:t xml:space="preserve"> για διορθώσεις</w:t>
      </w:r>
      <w:r>
        <w:rPr>
          <w:rFonts w:eastAsia="Times New Roman" w:cs="Times New Roman"/>
          <w:szCs w:val="24"/>
        </w:rPr>
        <w:t>.</w:t>
      </w:r>
      <w:r w:rsidRPr="00AD70B0">
        <w:rPr>
          <w:rFonts w:eastAsia="Times New Roman" w:cs="Times New Roman"/>
          <w:szCs w:val="24"/>
        </w:rPr>
        <w:t xml:space="preserve"> Γι</w:t>
      </w:r>
      <w:r>
        <w:rPr>
          <w:rFonts w:eastAsia="Times New Roman" w:cs="Times New Roman"/>
          <w:szCs w:val="24"/>
        </w:rPr>
        <w:t>’</w:t>
      </w:r>
      <w:r w:rsidRPr="00AD70B0">
        <w:rPr>
          <w:rFonts w:eastAsia="Times New Roman" w:cs="Times New Roman"/>
          <w:szCs w:val="24"/>
        </w:rPr>
        <w:t xml:space="preserve"> αυτό προσ</w:t>
      </w:r>
      <w:r>
        <w:rPr>
          <w:rFonts w:eastAsia="Times New Roman" w:cs="Times New Roman"/>
          <w:szCs w:val="24"/>
        </w:rPr>
        <w:t>τρέχουν και ελπίζουν</w:t>
      </w:r>
      <w:r w:rsidRPr="00AD70B0">
        <w:rPr>
          <w:rFonts w:eastAsia="Times New Roman" w:cs="Times New Roman"/>
          <w:szCs w:val="24"/>
        </w:rPr>
        <w:t xml:space="preserve"> στο</w:t>
      </w:r>
      <w:r>
        <w:rPr>
          <w:rFonts w:eastAsia="Times New Roman" w:cs="Times New Roman"/>
          <w:szCs w:val="24"/>
        </w:rPr>
        <w:t>ν</w:t>
      </w:r>
      <w:r w:rsidRPr="00AD70B0">
        <w:rPr>
          <w:rFonts w:eastAsia="Times New Roman" w:cs="Times New Roman"/>
          <w:szCs w:val="24"/>
        </w:rPr>
        <w:t xml:space="preserve"> ΣΥΡΙΖΑ</w:t>
      </w:r>
      <w:r>
        <w:rPr>
          <w:rFonts w:eastAsia="Times New Roman" w:cs="Times New Roman"/>
          <w:szCs w:val="24"/>
        </w:rPr>
        <w:t>,</w:t>
      </w:r>
      <w:r w:rsidRPr="00AD70B0">
        <w:rPr>
          <w:rFonts w:eastAsia="Times New Roman" w:cs="Times New Roman"/>
          <w:szCs w:val="24"/>
        </w:rPr>
        <w:t xml:space="preserve"> </w:t>
      </w:r>
      <w:r>
        <w:rPr>
          <w:rFonts w:eastAsia="Times New Roman" w:cs="Times New Roman"/>
          <w:szCs w:val="24"/>
        </w:rPr>
        <w:t xml:space="preserve">διότι </w:t>
      </w:r>
      <w:r w:rsidRPr="00AD70B0">
        <w:rPr>
          <w:rFonts w:eastAsia="Times New Roman" w:cs="Times New Roman"/>
          <w:szCs w:val="24"/>
        </w:rPr>
        <w:t>ξέρουν τι έχει συμβεί στο παρελθόν από άριστους τεχνοκράτες και δήθεν επαΐοντες</w:t>
      </w:r>
      <w:r>
        <w:rPr>
          <w:rFonts w:eastAsia="Times New Roman" w:cs="Times New Roman"/>
          <w:szCs w:val="24"/>
        </w:rPr>
        <w:t>.</w:t>
      </w:r>
      <w:r w:rsidRPr="00AD70B0">
        <w:rPr>
          <w:rFonts w:eastAsia="Times New Roman" w:cs="Times New Roman"/>
          <w:szCs w:val="24"/>
        </w:rPr>
        <w:t xml:space="preserve"> Κυρίως</w:t>
      </w:r>
      <w:r>
        <w:rPr>
          <w:rFonts w:eastAsia="Times New Roman" w:cs="Times New Roman"/>
          <w:szCs w:val="24"/>
        </w:rPr>
        <w:t>,</w:t>
      </w:r>
      <w:r w:rsidRPr="00AD70B0">
        <w:rPr>
          <w:rFonts w:eastAsia="Times New Roman" w:cs="Times New Roman"/>
          <w:szCs w:val="24"/>
        </w:rPr>
        <w:t xml:space="preserve"> </w:t>
      </w:r>
      <w:r>
        <w:rPr>
          <w:rFonts w:eastAsia="Times New Roman" w:cs="Times New Roman"/>
          <w:szCs w:val="24"/>
        </w:rPr>
        <w:t>όμως,</w:t>
      </w:r>
      <w:r w:rsidRPr="00AD70B0">
        <w:rPr>
          <w:rFonts w:eastAsia="Times New Roman" w:cs="Times New Roman"/>
          <w:szCs w:val="24"/>
        </w:rPr>
        <w:t xml:space="preserve"> γιατί ξέρουν πως η όπ</w:t>
      </w:r>
      <w:r>
        <w:rPr>
          <w:rFonts w:eastAsia="Times New Roman" w:cs="Times New Roman"/>
          <w:szCs w:val="24"/>
        </w:rPr>
        <w:t>οια λύση θα είναι δίκαιη</w:t>
      </w:r>
      <w:r w:rsidRPr="00AD70B0">
        <w:rPr>
          <w:rFonts w:eastAsia="Times New Roman" w:cs="Times New Roman"/>
          <w:szCs w:val="24"/>
        </w:rPr>
        <w:t xml:space="preserve"> και θα είναι χωρίς δωράκια και ανταλλάγματα</w:t>
      </w:r>
      <w:r>
        <w:rPr>
          <w:rFonts w:eastAsia="Times New Roman" w:cs="Times New Roman"/>
          <w:szCs w:val="24"/>
        </w:rPr>
        <w:t>.</w:t>
      </w:r>
    </w:p>
    <w:p w14:paraId="4D87FFC5" w14:textId="77777777" w:rsidR="00E01347" w:rsidRDefault="00B0330D">
      <w:pPr>
        <w:spacing w:line="600" w:lineRule="auto"/>
        <w:ind w:firstLine="720"/>
        <w:jc w:val="both"/>
        <w:rPr>
          <w:rFonts w:eastAsia="Times New Roman" w:cs="Times New Roman"/>
          <w:szCs w:val="24"/>
        </w:rPr>
      </w:pPr>
      <w:r w:rsidRPr="00AD70B0">
        <w:rPr>
          <w:rFonts w:eastAsia="Times New Roman" w:cs="Times New Roman"/>
          <w:szCs w:val="24"/>
        </w:rPr>
        <w:t>Σας ευχαριστώ</w:t>
      </w:r>
      <w:r>
        <w:rPr>
          <w:rFonts w:eastAsia="Times New Roman" w:cs="Times New Roman"/>
          <w:szCs w:val="24"/>
        </w:rPr>
        <w:t>.</w:t>
      </w:r>
    </w:p>
    <w:p w14:paraId="4D87FFC6" w14:textId="77777777" w:rsidR="00E01347" w:rsidRDefault="00B0330D">
      <w:pPr>
        <w:spacing w:line="600" w:lineRule="auto"/>
        <w:ind w:firstLine="709"/>
        <w:jc w:val="center"/>
        <w:rPr>
          <w:rFonts w:eastAsia="Times New Roman" w:cs="Times New Roman"/>
          <w:szCs w:val="24"/>
        </w:rPr>
      </w:pPr>
      <w:r>
        <w:rPr>
          <w:rFonts w:eastAsia="Times New Roman" w:cs="Times New Roman"/>
          <w:szCs w:val="24"/>
        </w:rPr>
        <w:t>(</w:t>
      </w:r>
      <w:r>
        <w:rPr>
          <w:rFonts w:eastAsia="Times New Roman" w:cs="Times New Roman"/>
          <w:szCs w:val="24"/>
        </w:rPr>
        <w:t>Χειροκροτήματα από την πτέρυγα του</w:t>
      </w:r>
      <w:r>
        <w:rPr>
          <w:rFonts w:eastAsia="Times New Roman" w:cs="Times New Roman"/>
          <w:szCs w:val="24"/>
        </w:rPr>
        <w:t xml:space="preserve"> ΣΥΡΙΖΑ)</w:t>
      </w:r>
    </w:p>
    <w:p w14:paraId="4D87FFC7"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Είχαμε χρόνο ρεκόρ τριάντα έξι λεπ</w:t>
      </w:r>
      <w:r>
        <w:rPr>
          <w:rFonts w:eastAsia="Times New Roman" w:cs="Times New Roman"/>
          <w:szCs w:val="24"/>
        </w:rPr>
        <w:t>τών</w:t>
      </w:r>
      <w:r>
        <w:rPr>
          <w:rFonts w:eastAsia="Times New Roman" w:cs="Times New Roman"/>
          <w:szCs w:val="24"/>
        </w:rPr>
        <w:t xml:space="preserve">, κυρία </w:t>
      </w:r>
      <w:proofErr w:type="spellStart"/>
      <w:r>
        <w:rPr>
          <w:rFonts w:eastAsia="Times New Roman" w:cs="Times New Roman"/>
          <w:szCs w:val="24"/>
        </w:rPr>
        <w:t>Παπανάτσιου</w:t>
      </w:r>
      <w:proofErr w:type="spellEnd"/>
      <w:r>
        <w:rPr>
          <w:rFonts w:eastAsia="Times New Roman" w:cs="Times New Roman"/>
          <w:szCs w:val="24"/>
        </w:rPr>
        <w:t xml:space="preserve">. </w:t>
      </w:r>
    </w:p>
    <w:p w14:paraId="4D87FFC8"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ένα πρόβλημα, όμως: Έχουμε περάσει τον χρόνο της νομοθετικής εργασίας και έχουμε μπει στον χρόνο του κοινοβουλευτικού ελέγχου. </w:t>
      </w:r>
      <w:r w:rsidRPr="00AD70B0">
        <w:rPr>
          <w:rFonts w:eastAsia="Times New Roman" w:cs="Times New Roman"/>
          <w:szCs w:val="24"/>
        </w:rPr>
        <w:t xml:space="preserve">Δηλαδή έχουν </w:t>
      </w:r>
      <w:r w:rsidRPr="00AD70B0">
        <w:rPr>
          <w:rFonts w:eastAsia="Times New Roman" w:cs="Times New Roman"/>
          <w:szCs w:val="24"/>
        </w:rPr>
        <w:t>έρθει οι Βουλευτές για το</w:t>
      </w:r>
      <w:r>
        <w:rPr>
          <w:rFonts w:eastAsia="Times New Roman" w:cs="Times New Roman"/>
          <w:szCs w:val="24"/>
        </w:rPr>
        <w:t>ν</w:t>
      </w:r>
      <w:r w:rsidRPr="00AD70B0">
        <w:rPr>
          <w:rFonts w:eastAsia="Times New Roman" w:cs="Times New Roman"/>
          <w:szCs w:val="24"/>
        </w:rPr>
        <w:t xml:space="preserve"> κοινοβουλευτικό έλεγχο</w:t>
      </w:r>
      <w:r>
        <w:rPr>
          <w:rFonts w:eastAsia="Times New Roman" w:cs="Times New Roman"/>
          <w:szCs w:val="24"/>
        </w:rPr>
        <w:t>.</w:t>
      </w:r>
      <w:r w:rsidRPr="00AD70B0">
        <w:rPr>
          <w:rFonts w:eastAsia="Times New Roman" w:cs="Times New Roman"/>
          <w:szCs w:val="24"/>
        </w:rPr>
        <w:t xml:space="preserve"> Οπότε πρέπει να μιλήσετε </w:t>
      </w:r>
      <w:r>
        <w:rPr>
          <w:rFonts w:eastAsia="Times New Roman" w:cs="Times New Roman"/>
          <w:szCs w:val="24"/>
        </w:rPr>
        <w:t>εσείς, κύριε Μαντά,</w:t>
      </w:r>
      <w:r w:rsidRPr="00AD70B0">
        <w:rPr>
          <w:rFonts w:eastAsia="Times New Roman" w:cs="Times New Roman"/>
          <w:szCs w:val="24"/>
        </w:rPr>
        <w:t xml:space="preserve"> να αρχίσει </w:t>
      </w:r>
      <w:r>
        <w:rPr>
          <w:rFonts w:eastAsia="Times New Roman" w:cs="Times New Roman"/>
          <w:szCs w:val="24"/>
        </w:rPr>
        <w:t xml:space="preserve">ο </w:t>
      </w:r>
      <w:r w:rsidRPr="00AD70B0">
        <w:rPr>
          <w:rFonts w:eastAsia="Times New Roman" w:cs="Times New Roman"/>
          <w:szCs w:val="24"/>
        </w:rPr>
        <w:t>κοινοβουλευτικός έλεγχος και να γίνει μετά η ψηφοφορία για το νομοσχέδιο</w:t>
      </w:r>
      <w:r>
        <w:rPr>
          <w:rFonts w:eastAsia="Times New Roman" w:cs="Times New Roman"/>
          <w:szCs w:val="24"/>
        </w:rPr>
        <w:t>.</w:t>
      </w:r>
      <w:r w:rsidRPr="00AD70B0">
        <w:rPr>
          <w:rFonts w:eastAsia="Times New Roman" w:cs="Times New Roman"/>
          <w:szCs w:val="24"/>
        </w:rPr>
        <w:t xml:space="preserve"> </w:t>
      </w:r>
    </w:p>
    <w:p w14:paraId="4D87FFC9"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 xml:space="preserve">Δεν γίνεται να το τελειώσουμε πρώτα; </w:t>
      </w:r>
    </w:p>
    <w:p w14:paraId="4D87FFCA"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Δεν γίνεται γιατί οι υπόλοιποι πρέπει να περιμένουν. Και οι Υπουργοί είναι δύο. Εν πάση </w:t>
      </w:r>
      <w:proofErr w:type="spellStart"/>
      <w:r>
        <w:rPr>
          <w:rFonts w:eastAsia="Times New Roman" w:cs="Times New Roman"/>
          <w:szCs w:val="24"/>
        </w:rPr>
        <w:t>περιπτώσει</w:t>
      </w:r>
      <w:proofErr w:type="spellEnd"/>
      <w:r>
        <w:rPr>
          <w:rFonts w:eastAsia="Times New Roman" w:cs="Times New Roman"/>
          <w:szCs w:val="24"/>
        </w:rPr>
        <w:t xml:space="preserve">, έχουμε ακόμη χρόνο. </w:t>
      </w:r>
    </w:p>
    <w:p w14:paraId="4D87FFCB"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w:t>
      </w:r>
      <w:r>
        <w:rPr>
          <w:rFonts w:eastAsia="Times New Roman" w:cs="Times New Roman"/>
          <w:szCs w:val="24"/>
        </w:rPr>
        <w:t xml:space="preserve">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w:t>
      </w:r>
      <w:r>
        <w:rPr>
          <w:rFonts w:eastAsia="Times New Roman" w:cs="Times New Roman"/>
          <w:szCs w:val="24"/>
        </w:rPr>
        <w:lastRenderedPageBreak/>
        <w:t>λειτουργίας της Βουλής των Ελλήνων, τριάντα μαθητές και μαθήτριες και τρεις συνοδοί ε</w:t>
      </w:r>
      <w:r>
        <w:rPr>
          <w:rFonts w:eastAsia="Times New Roman" w:cs="Times New Roman"/>
          <w:szCs w:val="24"/>
        </w:rPr>
        <w:t xml:space="preserve">κπαιδευτικοί από το Γυμνάσιο </w:t>
      </w:r>
      <w:proofErr w:type="spellStart"/>
      <w:r>
        <w:rPr>
          <w:rFonts w:eastAsia="Times New Roman" w:cs="Times New Roman"/>
          <w:szCs w:val="24"/>
        </w:rPr>
        <w:t>Καστελλίου</w:t>
      </w:r>
      <w:proofErr w:type="spellEnd"/>
      <w:r>
        <w:rPr>
          <w:rFonts w:eastAsia="Times New Roman" w:cs="Times New Roman"/>
          <w:szCs w:val="24"/>
        </w:rPr>
        <w:t xml:space="preserve"> </w:t>
      </w:r>
      <w:proofErr w:type="spellStart"/>
      <w:r>
        <w:rPr>
          <w:rFonts w:eastAsia="Times New Roman" w:cs="Times New Roman"/>
          <w:szCs w:val="24"/>
        </w:rPr>
        <w:t>Μινώα</w:t>
      </w:r>
      <w:proofErr w:type="spellEnd"/>
      <w:r>
        <w:rPr>
          <w:rFonts w:eastAsia="Times New Roman" w:cs="Times New Roman"/>
          <w:szCs w:val="24"/>
        </w:rPr>
        <w:t xml:space="preserve"> Πεδιάδας. </w:t>
      </w:r>
    </w:p>
    <w:p w14:paraId="4D87FFCC"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σάς</w:t>
      </w:r>
      <w:r>
        <w:rPr>
          <w:rFonts w:eastAsia="Times New Roman" w:cs="Times New Roman"/>
          <w:szCs w:val="24"/>
        </w:rPr>
        <w:t xml:space="preserve"> καλωσορίζει.</w:t>
      </w:r>
    </w:p>
    <w:p w14:paraId="4D87FFCD" w14:textId="77777777" w:rsidR="00E01347" w:rsidRDefault="00B0330D">
      <w:pPr>
        <w:spacing w:line="600" w:lineRule="auto"/>
        <w:ind w:firstLine="709"/>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D87FFCE"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Κύριε Πρόεδρε, θα ήθελα τον λόγο για ένα λεπτό, σας παρακαλώ. </w:t>
      </w:r>
    </w:p>
    <w:p w14:paraId="4D87FFCF"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 xml:space="preserve">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Ορίστε, κυρία </w:t>
      </w:r>
      <w:proofErr w:type="spellStart"/>
      <w:r>
        <w:rPr>
          <w:rFonts w:eastAsia="Times New Roman" w:cs="Times New Roman"/>
          <w:szCs w:val="24"/>
        </w:rPr>
        <w:t>Παπανάτσιου</w:t>
      </w:r>
      <w:proofErr w:type="spellEnd"/>
      <w:r>
        <w:rPr>
          <w:rFonts w:eastAsia="Times New Roman" w:cs="Times New Roman"/>
          <w:szCs w:val="24"/>
        </w:rPr>
        <w:t xml:space="preserve">, έχετε τον λόγο. </w:t>
      </w:r>
    </w:p>
    <w:p w14:paraId="4D87FFD0"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Θα ήθελα να καταθέσω κάποιες φραστικές νομοτεχνικές βελτιώσεις. </w:t>
      </w:r>
    </w:p>
    <w:p w14:paraId="4D87FFD1" w14:textId="77777777" w:rsidR="00E01347" w:rsidRDefault="00B0330D">
      <w:pPr>
        <w:spacing w:line="600" w:lineRule="auto"/>
        <w:ind w:firstLine="720"/>
        <w:jc w:val="both"/>
      </w:pPr>
      <w:r>
        <w:rPr>
          <w:rFonts w:eastAsia="Times New Roman" w:cs="Times New Roman"/>
          <w:szCs w:val="24"/>
        </w:rPr>
        <w:t xml:space="preserve">(Στο σημείο η Υφυπουργός Οικονομικών κ. Αικατερίνη </w:t>
      </w:r>
      <w:proofErr w:type="spellStart"/>
      <w:r>
        <w:rPr>
          <w:rFonts w:eastAsia="Times New Roman" w:cs="Times New Roman"/>
          <w:szCs w:val="24"/>
        </w:rPr>
        <w:t>Παπανάτσιου</w:t>
      </w:r>
      <w:proofErr w:type="spellEnd"/>
      <w:r>
        <w:rPr>
          <w:rFonts w:eastAsia="Times New Roman" w:cs="Times New Roman"/>
          <w:szCs w:val="24"/>
        </w:rPr>
        <w:t xml:space="preserve"> καταθέτει τ</w:t>
      </w:r>
      <w:r>
        <w:rPr>
          <w:rFonts w:eastAsia="Times New Roman" w:cs="Times New Roman"/>
          <w:szCs w:val="24"/>
        </w:rPr>
        <w:t>ις προαναφερθείσες νομοτεχνικές βελτιώσεις</w:t>
      </w:r>
      <w:r>
        <w:rPr>
          <w:rFonts w:eastAsia="Times New Roman" w:cs="Times New Roman"/>
          <w:szCs w:val="24"/>
        </w:rPr>
        <w:t>,</w:t>
      </w:r>
      <w:r>
        <w:rPr>
          <w:rFonts w:eastAsia="Times New Roman" w:cs="Times New Roman"/>
          <w:szCs w:val="24"/>
        </w:rPr>
        <w:t xml:space="preserve"> οι οποίες έχουν ως εξής: </w:t>
      </w:r>
    </w:p>
    <w:p w14:paraId="4D87FFD2" w14:textId="77777777" w:rsidR="00E01347" w:rsidRDefault="00B0330D">
      <w:pPr>
        <w:spacing w:line="600" w:lineRule="auto"/>
        <w:jc w:val="center"/>
        <w:rPr>
          <w:rFonts w:eastAsia="Times New Roman" w:cs="Times New Roman"/>
          <w:color w:val="FF0000"/>
          <w:szCs w:val="24"/>
        </w:rPr>
      </w:pPr>
      <w:r>
        <w:rPr>
          <w:rFonts w:eastAsia="Times New Roman" w:cs="Times New Roman"/>
          <w:color w:val="FF0000"/>
          <w:szCs w:val="24"/>
        </w:rPr>
        <w:t>(</w:t>
      </w:r>
      <w:r w:rsidRPr="002E02A7">
        <w:rPr>
          <w:rFonts w:eastAsia="Times New Roman" w:cs="Times New Roman"/>
          <w:color w:val="FF0000"/>
          <w:szCs w:val="24"/>
        </w:rPr>
        <w:t>ΑΛΛΑΓΗ ΣΕΛΙΔΑΣ</w:t>
      </w:r>
      <w:r>
        <w:rPr>
          <w:rFonts w:eastAsia="Times New Roman" w:cs="Times New Roman"/>
          <w:color w:val="FF0000"/>
          <w:szCs w:val="24"/>
        </w:rPr>
        <w:t>)</w:t>
      </w:r>
    </w:p>
    <w:p w14:paraId="4D87FFD3" w14:textId="77777777" w:rsidR="00E01347" w:rsidRDefault="00B0330D">
      <w:pPr>
        <w:spacing w:line="600" w:lineRule="auto"/>
        <w:jc w:val="center"/>
        <w:rPr>
          <w:rFonts w:eastAsia="Times New Roman" w:cs="Times New Roman"/>
          <w:color w:val="FF0000"/>
          <w:szCs w:val="24"/>
        </w:rPr>
      </w:pPr>
      <w:r w:rsidRPr="00585D88">
        <w:rPr>
          <w:rFonts w:eastAsia="Times New Roman" w:cs="Times New Roman"/>
          <w:color w:val="FF0000"/>
          <w:szCs w:val="24"/>
        </w:rPr>
        <w:lastRenderedPageBreak/>
        <w:t xml:space="preserve">(Να μπουν οι σελίδες </w:t>
      </w:r>
      <w:r w:rsidRPr="00585D88">
        <w:rPr>
          <w:rFonts w:eastAsia="Times New Roman" w:cs="Times New Roman"/>
          <w:color w:val="FF0000"/>
          <w:szCs w:val="24"/>
        </w:rPr>
        <w:t xml:space="preserve">243 </w:t>
      </w:r>
      <w:r w:rsidRPr="00585D88">
        <w:rPr>
          <w:rFonts w:eastAsia="Times New Roman" w:cs="Times New Roman"/>
          <w:color w:val="FF0000"/>
          <w:szCs w:val="24"/>
        </w:rPr>
        <w:t>-</w:t>
      </w:r>
      <w:r w:rsidRPr="00585D88">
        <w:rPr>
          <w:rFonts w:eastAsia="Times New Roman" w:cs="Times New Roman"/>
          <w:color w:val="FF0000"/>
          <w:szCs w:val="24"/>
        </w:rPr>
        <w:t xml:space="preserve"> 244</w:t>
      </w:r>
      <w:r w:rsidRPr="00585D88">
        <w:rPr>
          <w:rFonts w:eastAsia="Times New Roman" w:cs="Times New Roman"/>
          <w:color w:val="FF0000"/>
          <w:szCs w:val="24"/>
        </w:rPr>
        <w:t>)</w:t>
      </w:r>
    </w:p>
    <w:p w14:paraId="4D87FFD4" w14:textId="77777777" w:rsidR="00E01347" w:rsidRDefault="00B0330D">
      <w:pPr>
        <w:spacing w:line="600" w:lineRule="auto"/>
        <w:jc w:val="center"/>
        <w:rPr>
          <w:rFonts w:eastAsia="Times New Roman" w:cs="Times New Roman"/>
          <w:color w:val="FF0000"/>
          <w:szCs w:val="24"/>
        </w:rPr>
      </w:pPr>
      <w:r>
        <w:rPr>
          <w:rFonts w:eastAsia="Times New Roman" w:cs="Times New Roman"/>
          <w:color w:val="FF0000"/>
          <w:szCs w:val="24"/>
        </w:rPr>
        <w:t>(</w:t>
      </w:r>
      <w:r w:rsidRPr="002E02A7">
        <w:rPr>
          <w:rFonts w:eastAsia="Times New Roman" w:cs="Times New Roman"/>
          <w:color w:val="FF0000"/>
          <w:szCs w:val="24"/>
        </w:rPr>
        <w:t>ΑΛΛΑΓΗ ΣΕΛΙΔΑΣ</w:t>
      </w:r>
      <w:r>
        <w:rPr>
          <w:rFonts w:eastAsia="Times New Roman" w:cs="Times New Roman"/>
          <w:color w:val="FF0000"/>
          <w:szCs w:val="24"/>
        </w:rPr>
        <w:t>)</w:t>
      </w:r>
    </w:p>
    <w:p w14:paraId="4D87FFD5" w14:textId="77777777" w:rsidR="00E01347" w:rsidRDefault="00B0330D">
      <w:pPr>
        <w:spacing w:line="600" w:lineRule="auto"/>
        <w:ind w:firstLine="709"/>
        <w:jc w:val="both"/>
        <w:rPr>
          <w:rFonts w:eastAsia="Times New Roman" w:cs="Times New Roman"/>
          <w:szCs w:val="24"/>
        </w:rPr>
      </w:pPr>
      <w:r>
        <w:rPr>
          <w:rFonts w:eastAsia="Times New Roman" w:cs="Times New Roman"/>
          <w:szCs w:val="24"/>
        </w:rPr>
        <w:tab/>
      </w: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Τον λόγο έχει ο Κοινοβουλευτικός Εκπρόσωπος του ΣΥΡΙΖΑ ο κ. Χρήστος Μαντάς για δώδεκα λεπτά. </w:t>
      </w:r>
    </w:p>
    <w:p w14:paraId="4D87FFD6"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Ευχαριστώ, κύριε Πρόεδρε. </w:t>
      </w:r>
    </w:p>
    <w:p w14:paraId="4D87FFD7"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Θα ξεκινήσω την παρέμβασή μου με ορισμένες παρατηρήσεις και ορισμένα </w:t>
      </w:r>
      <w:r w:rsidRPr="00AD70B0">
        <w:rPr>
          <w:rFonts w:eastAsia="Times New Roman" w:cs="Times New Roman"/>
          <w:szCs w:val="24"/>
        </w:rPr>
        <w:t>γενικά θέματα</w:t>
      </w:r>
      <w:r>
        <w:rPr>
          <w:rFonts w:eastAsia="Times New Roman" w:cs="Times New Roman"/>
          <w:szCs w:val="24"/>
        </w:rPr>
        <w:t>,</w:t>
      </w:r>
      <w:r w:rsidRPr="00AD70B0">
        <w:rPr>
          <w:rFonts w:eastAsia="Times New Roman" w:cs="Times New Roman"/>
          <w:szCs w:val="24"/>
        </w:rPr>
        <w:t xml:space="preserve"> γιατί νομίζω ότι </w:t>
      </w:r>
      <w:r>
        <w:rPr>
          <w:rFonts w:eastAsia="Times New Roman" w:cs="Times New Roman"/>
          <w:szCs w:val="24"/>
        </w:rPr>
        <w:t xml:space="preserve">η κ. </w:t>
      </w:r>
      <w:proofErr w:type="spellStart"/>
      <w:r w:rsidRPr="00AD70B0">
        <w:rPr>
          <w:rFonts w:eastAsia="Times New Roman" w:cs="Times New Roman"/>
          <w:szCs w:val="24"/>
        </w:rPr>
        <w:t>Παπανάτσιου</w:t>
      </w:r>
      <w:proofErr w:type="spellEnd"/>
      <w:r w:rsidRPr="00AD70B0">
        <w:rPr>
          <w:rFonts w:eastAsia="Times New Roman" w:cs="Times New Roman"/>
          <w:szCs w:val="24"/>
        </w:rPr>
        <w:t xml:space="preserve"> έ</w:t>
      </w:r>
      <w:r w:rsidRPr="00AD70B0">
        <w:rPr>
          <w:rFonts w:eastAsia="Times New Roman" w:cs="Times New Roman"/>
          <w:szCs w:val="24"/>
        </w:rPr>
        <w:t>κανε εξαντλητική</w:t>
      </w:r>
      <w:r>
        <w:rPr>
          <w:rFonts w:eastAsia="Times New Roman" w:cs="Times New Roman"/>
          <w:szCs w:val="24"/>
        </w:rPr>
        <w:t>,</w:t>
      </w:r>
      <w:r w:rsidRPr="00AD70B0">
        <w:rPr>
          <w:rFonts w:eastAsia="Times New Roman" w:cs="Times New Roman"/>
          <w:szCs w:val="24"/>
        </w:rPr>
        <w:t xml:space="preserve"> πραγματικά</w:t>
      </w:r>
      <w:r>
        <w:rPr>
          <w:rFonts w:eastAsia="Times New Roman" w:cs="Times New Roman"/>
          <w:szCs w:val="24"/>
        </w:rPr>
        <w:t>,</w:t>
      </w:r>
      <w:r w:rsidRPr="00AD70B0">
        <w:rPr>
          <w:rFonts w:eastAsia="Times New Roman" w:cs="Times New Roman"/>
          <w:szCs w:val="24"/>
        </w:rPr>
        <w:t xml:space="preserve"> παρουσίαση του νομοσχεδίου και νομίζω ότι έλυσε πολλές απορίες</w:t>
      </w:r>
      <w:r>
        <w:rPr>
          <w:rFonts w:eastAsia="Times New Roman" w:cs="Times New Roman"/>
          <w:szCs w:val="24"/>
        </w:rPr>
        <w:t>.</w:t>
      </w:r>
      <w:r w:rsidRPr="00AD70B0">
        <w:rPr>
          <w:rFonts w:eastAsia="Times New Roman" w:cs="Times New Roman"/>
          <w:szCs w:val="24"/>
        </w:rPr>
        <w:t xml:space="preserve"> Άρα</w:t>
      </w:r>
      <w:r>
        <w:rPr>
          <w:rFonts w:eastAsia="Times New Roman" w:cs="Times New Roman"/>
          <w:szCs w:val="24"/>
        </w:rPr>
        <w:t xml:space="preserve"> σ</w:t>
      </w:r>
      <w:r w:rsidRPr="00AD70B0">
        <w:rPr>
          <w:rFonts w:eastAsia="Times New Roman" w:cs="Times New Roman"/>
          <w:szCs w:val="24"/>
        </w:rPr>
        <w:t xml:space="preserve">το κομμάτι του νομοσχεδίου θα αρκεστώ μόνο σε μερικά παραδείγματα για να καταλαβαίνουμε </w:t>
      </w:r>
      <w:r>
        <w:rPr>
          <w:rFonts w:eastAsia="Times New Roman" w:cs="Times New Roman"/>
          <w:szCs w:val="24"/>
        </w:rPr>
        <w:t xml:space="preserve">ποια σημαντικά πράγματα </w:t>
      </w:r>
      <w:r w:rsidRPr="00AD70B0">
        <w:rPr>
          <w:rFonts w:eastAsia="Times New Roman" w:cs="Times New Roman"/>
          <w:szCs w:val="24"/>
        </w:rPr>
        <w:t>αλλάζουν την επόμενη μέρα</w:t>
      </w:r>
      <w:r>
        <w:rPr>
          <w:rFonts w:eastAsia="Times New Roman" w:cs="Times New Roman"/>
          <w:szCs w:val="24"/>
        </w:rPr>
        <w:t>.</w:t>
      </w:r>
    </w:p>
    <w:p w14:paraId="4D87FFD8"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Πρώτη παρατήρηση: </w:t>
      </w:r>
      <w:r w:rsidRPr="00AD70B0">
        <w:rPr>
          <w:rFonts w:eastAsia="Times New Roman" w:cs="Times New Roman"/>
          <w:szCs w:val="24"/>
        </w:rPr>
        <w:t>Υπάρχει ένας πραγματικός διχασμός που εγώ διαπίστωσα στο</w:t>
      </w:r>
      <w:r>
        <w:rPr>
          <w:rFonts w:eastAsia="Times New Roman" w:cs="Times New Roman"/>
          <w:szCs w:val="24"/>
        </w:rPr>
        <w:t xml:space="preserve">ν δημόσιο λόγο της Νέας Δημοκρατίας, ιδιαίτερα με την παρέμβαση του κ. </w:t>
      </w:r>
      <w:proofErr w:type="spellStart"/>
      <w:r>
        <w:rPr>
          <w:rFonts w:eastAsia="Times New Roman" w:cs="Times New Roman"/>
          <w:szCs w:val="24"/>
        </w:rPr>
        <w:t>Δένδια</w:t>
      </w:r>
      <w:proofErr w:type="spellEnd"/>
      <w:r>
        <w:rPr>
          <w:rFonts w:eastAsia="Times New Roman" w:cs="Times New Roman"/>
          <w:szCs w:val="24"/>
        </w:rPr>
        <w:t xml:space="preserve">. Ο κ. </w:t>
      </w:r>
      <w:proofErr w:type="spellStart"/>
      <w:r>
        <w:rPr>
          <w:rFonts w:eastAsia="Times New Roman" w:cs="Times New Roman"/>
          <w:szCs w:val="24"/>
        </w:rPr>
        <w:t>Δένδιας</w:t>
      </w:r>
      <w:proofErr w:type="spellEnd"/>
      <w:r>
        <w:rPr>
          <w:rFonts w:eastAsia="Times New Roman" w:cs="Times New Roman"/>
          <w:szCs w:val="24"/>
        </w:rPr>
        <w:t xml:space="preserve"> υπερασπίστηκε με τ</w:t>
      </w:r>
      <w:r w:rsidRPr="00AD70B0">
        <w:rPr>
          <w:rFonts w:eastAsia="Times New Roman" w:cs="Times New Roman"/>
          <w:szCs w:val="24"/>
        </w:rPr>
        <w:t>όσο πάθος το άρθρο 24 του Συντάγματος</w:t>
      </w:r>
      <w:r>
        <w:rPr>
          <w:rFonts w:eastAsia="Times New Roman" w:cs="Times New Roman"/>
          <w:szCs w:val="24"/>
        </w:rPr>
        <w:t xml:space="preserve"> που θα πρότεινα</w:t>
      </w:r>
      <w:r w:rsidRPr="00AD70B0">
        <w:rPr>
          <w:rFonts w:eastAsia="Times New Roman" w:cs="Times New Roman"/>
          <w:szCs w:val="24"/>
        </w:rPr>
        <w:t xml:space="preserve"> στην επόμενη τετραετία του ΣΥΡΙΖΑ</w:t>
      </w:r>
      <w:r>
        <w:rPr>
          <w:rFonts w:eastAsia="Times New Roman" w:cs="Times New Roman"/>
          <w:szCs w:val="24"/>
        </w:rPr>
        <w:t>,</w:t>
      </w:r>
      <w:r w:rsidRPr="00AD70B0">
        <w:rPr>
          <w:rFonts w:eastAsia="Times New Roman" w:cs="Times New Roman"/>
          <w:szCs w:val="24"/>
        </w:rPr>
        <w:t xml:space="preserve"> ό</w:t>
      </w:r>
      <w:r w:rsidRPr="00AD70B0">
        <w:rPr>
          <w:rFonts w:eastAsia="Times New Roman" w:cs="Times New Roman"/>
          <w:szCs w:val="24"/>
        </w:rPr>
        <w:t xml:space="preserve">που θα </w:t>
      </w:r>
      <w:r w:rsidRPr="00AD70B0">
        <w:rPr>
          <w:rFonts w:eastAsia="Times New Roman" w:cs="Times New Roman"/>
          <w:szCs w:val="24"/>
        </w:rPr>
        <w:lastRenderedPageBreak/>
        <w:t xml:space="preserve">ολοκληρωθεί και η διαδικασία της </w:t>
      </w:r>
      <w:r>
        <w:rPr>
          <w:rFonts w:eastAsia="Times New Roman" w:cs="Times New Roman"/>
          <w:szCs w:val="24"/>
        </w:rPr>
        <w:t>σ</w:t>
      </w:r>
      <w:r w:rsidRPr="00AD70B0">
        <w:rPr>
          <w:rFonts w:eastAsia="Times New Roman" w:cs="Times New Roman"/>
          <w:szCs w:val="24"/>
        </w:rPr>
        <w:t>υνταγματικής Αναθεώρησης</w:t>
      </w:r>
      <w:r>
        <w:rPr>
          <w:rFonts w:eastAsia="Times New Roman" w:cs="Times New Roman"/>
          <w:szCs w:val="24"/>
        </w:rPr>
        <w:t>,</w:t>
      </w:r>
      <w:r w:rsidRPr="00AD70B0">
        <w:rPr>
          <w:rFonts w:eastAsia="Times New Roman" w:cs="Times New Roman"/>
          <w:szCs w:val="24"/>
        </w:rPr>
        <w:t xml:space="preserve"> </w:t>
      </w:r>
      <w:r>
        <w:rPr>
          <w:rFonts w:eastAsia="Times New Roman" w:cs="Times New Roman"/>
          <w:szCs w:val="24"/>
        </w:rPr>
        <w:t>εισηγητής ν</w:t>
      </w:r>
      <w:r w:rsidRPr="00AD70B0">
        <w:rPr>
          <w:rFonts w:eastAsia="Times New Roman" w:cs="Times New Roman"/>
          <w:szCs w:val="24"/>
        </w:rPr>
        <w:t>α είν</w:t>
      </w:r>
      <w:r>
        <w:rPr>
          <w:rFonts w:eastAsia="Times New Roman" w:cs="Times New Roman"/>
          <w:szCs w:val="24"/>
        </w:rPr>
        <w:t>αι ο κ.</w:t>
      </w:r>
      <w:r w:rsidRPr="00AD70B0">
        <w:rPr>
          <w:rFonts w:eastAsia="Times New Roman" w:cs="Times New Roman"/>
          <w:szCs w:val="24"/>
        </w:rPr>
        <w:t xml:space="preserve"> </w:t>
      </w:r>
      <w:proofErr w:type="spellStart"/>
      <w:r w:rsidRPr="00AD70B0">
        <w:rPr>
          <w:rFonts w:eastAsia="Times New Roman" w:cs="Times New Roman"/>
          <w:szCs w:val="24"/>
        </w:rPr>
        <w:t>Δένδιας</w:t>
      </w:r>
      <w:proofErr w:type="spellEnd"/>
      <w:r>
        <w:rPr>
          <w:rFonts w:eastAsia="Times New Roman" w:cs="Times New Roman"/>
          <w:szCs w:val="24"/>
        </w:rPr>
        <w:t>,</w:t>
      </w:r>
      <w:r w:rsidRPr="00AD70B0">
        <w:rPr>
          <w:rFonts w:eastAsia="Times New Roman" w:cs="Times New Roman"/>
          <w:szCs w:val="24"/>
        </w:rPr>
        <w:t xml:space="preserve"> ειδικότερα για το άρθρο 24 του Συντάγματος</w:t>
      </w:r>
      <w:r>
        <w:rPr>
          <w:rFonts w:eastAsia="Times New Roman" w:cs="Times New Roman"/>
          <w:szCs w:val="24"/>
        </w:rPr>
        <w:t>.</w:t>
      </w:r>
    </w:p>
    <w:p w14:paraId="4D87FFD9" w14:textId="77777777" w:rsidR="00E01347" w:rsidRDefault="00B0330D">
      <w:pPr>
        <w:spacing w:line="600" w:lineRule="auto"/>
        <w:ind w:firstLine="720"/>
        <w:jc w:val="both"/>
        <w:rPr>
          <w:rFonts w:eastAsia="Times New Roman" w:cs="Times New Roman"/>
          <w:szCs w:val="24"/>
        </w:rPr>
      </w:pPr>
      <w:r w:rsidRPr="00AD70B0">
        <w:rPr>
          <w:rFonts w:eastAsia="Times New Roman" w:cs="Times New Roman"/>
          <w:szCs w:val="24"/>
        </w:rPr>
        <w:t>Απλώς να υπενθυμίσω ότι ήταν ένα από τα τρία ή τέσσερα κρίσιμα άρθρα που στην τελευταία στροφή της συζήτησης για</w:t>
      </w:r>
      <w:r w:rsidRPr="00AD70B0">
        <w:rPr>
          <w:rFonts w:eastAsia="Times New Roman" w:cs="Times New Roman"/>
          <w:szCs w:val="24"/>
        </w:rPr>
        <w:t xml:space="preserve"> το Σύνταγμα είχε κάνει έκκληση</w:t>
      </w:r>
      <w:r>
        <w:rPr>
          <w:rFonts w:eastAsia="Times New Roman" w:cs="Times New Roman"/>
          <w:szCs w:val="24"/>
        </w:rPr>
        <w:t xml:space="preserve"> ο κ. Μητσοτάκης να αλλάξουμε. Διότι ιδεοληπτικά</w:t>
      </w:r>
      <w:r w:rsidRPr="00AD70B0">
        <w:rPr>
          <w:rFonts w:eastAsia="Times New Roman" w:cs="Times New Roman"/>
          <w:szCs w:val="24"/>
        </w:rPr>
        <w:t xml:space="preserve"> η Νέα Δημοκρατία θεωρεί</w:t>
      </w:r>
      <w:r>
        <w:rPr>
          <w:rFonts w:eastAsia="Times New Roman" w:cs="Times New Roman"/>
          <w:szCs w:val="24"/>
        </w:rPr>
        <w:t xml:space="preserve"> ότι το άρθρο</w:t>
      </w:r>
      <w:r w:rsidRPr="00AD70B0">
        <w:rPr>
          <w:rFonts w:eastAsia="Times New Roman" w:cs="Times New Roman"/>
          <w:szCs w:val="24"/>
        </w:rPr>
        <w:t xml:space="preserve"> 24 και </w:t>
      </w:r>
      <w:r>
        <w:rPr>
          <w:rFonts w:eastAsia="Times New Roman" w:cs="Times New Roman"/>
          <w:szCs w:val="24"/>
        </w:rPr>
        <w:t xml:space="preserve">η </w:t>
      </w:r>
      <w:r w:rsidRPr="00AD70B0">
        <w:rPr>
          <w:rFonts w:eastAsia="Times New Roman" w:cs="Times New Roman"/>
          <w:szCs w:val="24"/>
        </w:rPr>
        <w:t>τήρηση των κανόνων για το περιβάλλον</w:t>
      </w:r>
      <w:r>
        <w:rPr>
          <w:rFonts w:eastAsia="Times New Roman" w:cs="Times New Roman"/>
          <w:szCs w:val="24"/>
        </w:rPr>
        <w:t>, όπως επίσης και η α</w:t>
      </w:r>
      <w:r w:rsidRPr="00AD70B0">
        <w:rPr>
          <w:rFonts w:eastAsia="Times New Roman" w:cs="Times New Roman"/>
          <w:szCs w:val="24"/>
        </w:rPr>
        <w:t>ρχαιολογία γενικά</w:t>
      </w:r>
      <w:r>
        <w:rPr>
          <w:rFonts w:eastAsia="Times New Roman" w:cs="Times New Roman"/>
          <w:szCs w:val="24"/>
        </w:rPr>
        <w:t>,</w:t>
      </w:r>
      <w:r w:rsidRPr="00AD70B0">
        <w:rPr>
          <w:rFonts w:eastAsia="Times New Roman" w:cs="Times New Roman"/>
          <w:szCs w:val="24"/>
        </w:rPr>
        <w:t xml:space="preserve"> είναι τα εμπόδια στην ανάπτυξη</w:t>
      </w:r>
      <w:r>
        <w:rPr>
          <w:rFonts w:eastAsia="Times New Roman" w:cs="Times New Roman"/>
          <w:szCs w:val="24"/>
        </w:rPr>
        <w:t>. Αυτά βρίσκει ως εμπόδι</w:t>
      </w:r>
      <w:r>
        <w:rPr>
          <w:rFonts w:eastAsia="Times New Roman" w:cs="Times New Roman"/>
          <w:szCs w:val="24"/>
        </w:rPr>
        <w:t>α στην ανάπτυξη η</w:t>
      </w:r>
      <w:r w:rsidRPr="00AD70B0">
        <w:rPr>
          <w:rFonts w:eastAsia="Times New Roman" w:cs="Times New Roman"/>
          <w:szCs w:val="24"/>
        </w:rPr>
        <w:t xml:space="preserve"> Νέα Δημοκρατία</w:t>
      </w:r>
      <w:r>
        <w:rPr>
          <w:rFonts w:eastAsia="Times New Roman" w:cs="Times New Roman"/>
          <w:szCs w:val="24"/>
        </w:rPr>
        <w:t xml:space="preserve">. </w:t>
      </w:r>
    </w:p>
    <w:p w14:paraId="4D87FFDA"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Παρατήρηση </w:t>
      </w:r>
      <w:r w:rsidRPr="00AD70B0">
        <w:rPr>
          <w:rFonts w:eastAsia="Times New Roman" w:cs="Times New Roman"/>
          <w:szCs w:val="24"/>
        </w:rPr>
        <w:t xml:space="preserve">δεύτερη </w:t>
      </w:r>
      <w:r>
        <w:rPr>
          <w:rFonts w:eastAsia="Times New Roman" w:cs="Times New Roman"/>
          <w:szCs w:val="24"/>
        </w:rPr>
        <w:t>α</w:t>
      </w:r>
      <w:r w:rsidRPr="00AD70B0">
        <w:rPr>
          <w:rFonts w:eastAsia="Times New Roman" w:cs="Times New Roman"/>
          <w:szCs w:val="24"/>
        </w:rPr>
        <w:t xml:space="preserve">πέναντι </w:t>
      </w:r>
      <w:r>
        <w:rPr>
          <w:rFonts w:eastAsia="Times New Roman" w:cs="Times New Roman"/>
          <w:szCs w:val="24"/>
        </w:rPr>
        <w:t>στον κ.</w:t>
      </w:r>
      <w:r w:rsidRPr="00AD70B0">
        <w:rPr>
          <w:rFonts w:eastAsia="Times New Roman" w:cs="Times New Roman"/>
          <w:szCs w:val="24"/>
        </w:rPr>
        <w:t xml:space="preserve"> Μανιάτη και σε αυτά που είπε</w:t>
      </w:r>
      <w:r>
        <w:rPr>
          <w:rFonts w:eastAsia="Times New Roman" w:cs="Times New Roman"/>
          <w:szCs w:val="24"/>
        </w:rPr>
        <w:t>. Θα</w:t>
      </w:r>
      <w:r w:rsidRPr="00AD70B0">
        <w:rPr>
          <w:rFonts w:eastAsia="Times New Roman" w:cs="Times New Roman"/>
          <w:szCs w:val="24"/>
        </w:rPr>
        <w:t xml:space="preserve"> έλεγα</w:t>
      </w:r>
      <w:r>
        <w:rPr>
          <w:rFonts w:eastAsia="Times New Roman" w:cs="Times New Roman"/>
          <w:szCs w:val="24"/>
        </w:rPr>
        <w:t>,</w:t>
      </w:r>
      <w:r w:rsidRPr="00AD70B0">
        <w:rPr>
          <w:rFonts w:eastAsia="Times New Roman" w:cs="Times New Roman"/>
          <w:szCs w:val="24"/>
        </w:rPr>
        <w:t xml:space="preserve"> κύριοι συνάδελφοι </w:t>
      </w:r>
      <w:r>
        <w:rPr>
          <w:rFonts w:eastAsia="Times New Roman" w:cs="Times New Roman"/>
          <w:szCs w:val="24"/>
        </w:rPr>
        <w:t xml:space="preserve">και </w:t>
      </w:r>
      <w:r w:rsidRPr="00AD70B0">
        <w:rPr>
          <w:rFonts w:eastAsia="Times New Roman" w:cs="Times New Roman"/>
          <w:szCs w:val="24"/>
        </w:rPr>
        <w:t>κυρία Υπουργέ</w:t>
      </w:r>
      <w:r>
        <w:rPr>
          <w:rFonts w:eastAsia="Times New Roman" w:cs="Times New Roman"/>
          <w:szCs w:val="24"/>
        </w:rPr>
        <w:t>,</w:t>
      </w:r>
      <w:r w:rsidRPr="00AD70B0">
        <w:rPr>
          <w:rFonts w:eastAsia="Times New Roman" w:cs="Times New Roman"/>
          <w:szCs w:val="24"/>
        </w:rPr>
        <w:t xml:space="preserve"> </w:t>
      </w:r>
      <w:r>
        <w:rPr>
          <w:rFonts w:eastAsia="Times New Roman" w:cs="Times New Roman"/>
          <w:szCs w:val="24"/>
        </w:rPr>
        <w:t xml:space="preserve">ότι </w:t>
      </w:r>
      <w:r w:rsidRPr="00AD70B0">
        <w:rPr>
          <w:rFonts w:eastAsia="Times New Roman" w:cs="Times New Roman"/>
          <w:szCs w:val="24"/>
        </w:rPr>
        <w:t xml:space="preserve">σε απόγνωση </w:t>
      </w:r>
      <w:r>
        <w:rPr>
          <w:rFonts w:eastAsia="Times New Roman" w:cs="Times New Roman"/>
          <w:szCs w:val="24"/>
        </w:rPr>
        <w:t>βρίσκεται -</w:t>
      </w:r>
      <w:r w:rsidRPr="00AD70B0">
        <w:rPr>
          <w:rFonts w:eastAsia="Times New Roman" w:cs="Times New Roman"/>
          <w:szCs w:val="24"/>
        </w:rPr>
        <w:t xml:space="preserve">γιατί μας </w:t>
      </w:r>
      <w:r>
        <w:rPr>
          <w:rFonts w:eastAsia="Times New Roman" w:cs="Times New Roman"/>
          <w:szCs w:val="24"/>
        </w:rPr>
        <w:t>μίλησε με έναν πάρα πολύ έντονο τρόπο ο κ. Μανιάτης, λες και μιλούσε κι</w:t>
      </w:r>
      <w:r>
        <w:rPr>
          <w:rFonts w:eastAsia="Times New Roman" w:cs="Times New Roman"/>
          <w:szCs w:val="24"/>
        </w:rPr>
        <w:t xml:space="preserve"> εγώ δεν ξέρω για ποιο θέμα, ή</w:t>
      </w:r>
      <w:r w:rsidRPr="00AD70B0">
        <w:rPr>
          <w:rFonts w:eastAsia="Times New Roman" w:cs="Times New Roman"/>
          <w:szCs w:val="24"/>
        </w:rPr>
        <w:t>ταν εντονότατη η ομιλία του</w:t>
      </w:r>
      <w:r>
        <w:rPr>
          <w:rFonts w:eastAsia="Times New Roman" w:cs="Times New Roman"/>
          <w:szCs w:val="24"/>
        </w:rPr>
        <w:t>- η πολιτική ηγεσία</w:t>
      </w:r>
      <w:r w:rsidRPr="00AD70B0">
        <w:rPr>
          <w:rFonts w:eastAsia="Times New Roman" w:cs="Times New Roman"/>
          <w:szCs w:val="24"/>
        </w:rPr>
        <w:t xml:space="preserve"> του </w:t>
      </w:r>
      <w:r>
        <w:rPr>
          <w:rFonts w:eastAsia="Times New Roman" w:cs="Times New Roman"/>
          <w:szCs w:val="24"/>
        </w:rPr>
        <w:t xml:space="preserve">ΚΙΝΑΛ, </w:t>
      </w:r>
      <w:r w:rsidRPr="00AD70B0">
        <w:rPr>
          <w:rFonts w:eastAsia="Times New Roman" w:cs="Times New Roman"/>
          <w:szCs w:val="24"/>
        </w:rPr>
        <w:t xml:space="preserve">η οποία </w:t>
      </w:r>
      <w:r>
        <w:rPr>
          <w:rFonts w:eastAsia="Times New Roman" w:cs="Times New Roman"/>
          <w:szCs w:val="24"/>
        </w:rPr>
        <w:t xml:space="preserve">θέλει ντε και καλά </w:t>
      </w:r>
      <w:r w:rsidRPr="00AD70B0">
        <w:rPr>
          <w:rFonts w:eastAsia="Times New Roman" w:cs="Times New Roman"/>
          <w:szCs w:val="24"/>
        </w:rPr>
        <w:t>να αγκαλιάσει και</w:t>
      </w:r>
      <w:r>
        <w:rPr>
          <w:rFonts w:eastAsia="Times New Roman" w:cs="Times New Roman"/>
          <w:szCs w:val="24"/>
        </w:rPr>
        <w:t xml:space="preserve"> να στηρίξει τη </w:t>
      </w:r>
      <w:r w:rsidRPr="00AD70B0">
        <w:rPr>
          <w:rFonts w:eastAsia="Times New Roman" w:cs="Times New Roman"/>
          <w:szCs w:val="24"/>
        </w:rPr>
        <w:t xml:space="preserve">γνωστή μορφοποιημένη σήμερα Δεξιά </w:t>
      </w:r>
      <w:r>
        <w:rPr>
          <w:rFonts w:eastAsia="Times New Roman" w:cs="Times New Roman"/>
          <w:szCs w:val="24"/>
        </w:rPr>
        <w:t>του κ.</w:t>
      </w:r>
      <w:r w:rsidRPr="00AD70B0">
        <w:rPr>
          <w:rFonts w:eastAsia="Times New Roman" w:cs="Times New Roman"/>
          <w:szCs w:val="24"/>
        </w:rPr>
        <w:t xml:space="preserve"> Μητσοτάκη για την επόμενη μέρα</w:t>
      </w:r>
      <w:r>
        <w:rPr>
          <w:rFonts w:eastAsia="Times New Roman" w:cs="Times New Roman"/>
          <w:szCs w:val="24"/>
        </w:rPr>
        <w:t>.</w:t>
      </w:r>
      <w:r w:rsidRPr="00AD70B0">
        <w:rPr>
          <w:rFonts w:eastAsia="Times New Roman" w:cs="Times New Roman"/>
          <w:szCs w:val="24"/>
        </w:rPr>
        <w:t xml:space="preserve"> </w:t>
      </w:r>
    </w:p>
    <w:p w14:paraId="4D87FFDB" w14:textId="77777777" w:rsidR="00E01347" w:rsidRDefault="00B0330D">
      <w:pPr>
        <w:spacing w:line="600" w:lineRule="auto"/>
        <w:jc w:val="both"/>
        <w:rPr>
          <w:rFonts w:eastAsia="Times New Roman" w:cs="Times New Roman"/>
          <w:szCs w:val="24"/>
        </w:rPr>
      </w:pPr>
      <w:r>
        <w:rPr>
          <w:rFonts w:eastAsia="Times New Roman" w:cs="Times New Roman"/>
          <w:szCs w:val="24"/>
        </w:rPr>
        <w:lastRenderedPageBreak/>
        <w:t>Γιατί φαντασιώνον</w:t>
      </w:r>
      <w:r>
        <w:rPr>
          <w:rFonts w:eastAsia="Times New Roman" w:cs="Times New Roman"/>
          <w:szCs w:val="24"/>
        </w:rPr>
        <w:t>ται</w:t>
      </w:r>
      <w:r>
        <w:rPr>
          <w:rFonts w:eastAsia="Times New Roman" w:cs="Times New Roman"/>
          <w:szCs w:val="24"/>
        </w:rPr>
        <w:t xml:space="preserve"> ότι η επόμενη</w:t>
      </w:r>
      <w:r>
        <w:rPr>
          <w:rFonts w:eastAsia="Times New Roman" w:cs="Times New Roman"/>
          <w:szCs w:val="24"/>
        </w:rPr>
        <w:t xml:space="preserve"> μέρα θα είναι μια μέρα που θα έρθουν να στηρίξουν την πρωτιά της Δεξιάς. Έτσι φαντασιώνο</w:t>
      </w:r>
      <w:r>
        <w:rPr>
          <w:rFonts w:eastAsia="Times New Roman" w:cs="Times New Roman"/>
          <w:szCs w:val="24"/>
        </w:rPr>
        <w:t>νται</w:t>
      </w:r>
      <w:r>
        <w:rPr>
          <w:rFonts w:eastAsia="Times New Roman" w:cs="Times New Roman"/>
          <w:szCs w:val="24"/>
        </w:rPr>
        <w:t>. Απλώς επισημαίνω ότι αυτή η εκδοχή</w:t>
      </w:r>
      <w:r w:rsidRPr="00736386">
        <w:rPr>
          <w:rFonts w:eastAsia="Times New Roman" w:cs="Times New Roman"/>
          <w:szCs w:val="24"/>
        </w:rPr>
        <w:t>,</w:t>
      </w:r>
      <w:r>
        <w:rPr>
          <w:rFonts w:eastAsia="Times New Roman" w:cs="Times New Roman"/>
          <w:szCs w:val="24"/>
        </w:rPr>
        <w:t xml:space="preserve"> από την πλευρά κυρίως του κ. Μανιάτη, που μίλησε με μια ρητορική φανατισμού και σύγχυσης ταυτόχρονα</w:t>
      </w:r>
      <w:r w:rsidRPr="00736386">
        <w:rPr>
          <w:rFonts w:eastAsia="Times New Roman" w:cs="Times New Roman"/>
          <w:szCs w:val="24"/>
        </w:rPr>
        <w:t>,</w:t>
      </w:r>
      <w:r>
        <w:rPr>
          <w:rFonts w:eastAsia="Times New Roman" w:cs="Times New Roman"/>
          <w:szCs w:val="24"/>
        </w:rPr>
        <w:t xml:space="preserve"> δεν έχει κα</w:t>
      </w:r>
      <w:r>
        <w:rPr>
          <w:rFonts w:eastAsia="Times New Roman" w:cs="Times New Roman"/>
          <w:szCs w:val="24"/>
        </w:rPr>
        <w:t>μ</w:t>
      </w:r>
      <w:r>
        <w:rPr>
          <w:rFonts w:eastAsia="Times New Roman" w:cs="Times New Roman"/>
          <w:szCs w:val="24"/>
        </w:rPr>
        <w:t>μία σχέση με</w:t>
      </w:r>
      <w:r>
        <w:rPr>
          <w:rFonts w:eastAsia="Times New Roman" w:cs="Times New Roman"/>
          <w:szCs w:val="24"/>
        </w:rPr>
        <w:t xml:space="preserve"> τις εκτιμήσεις και τις απόψεις της ευρωπαϊκής σοσιαλδημοκρατίας για μια ακόμη φορά. Αλλά αυτό φαίνεται να μην τους νοιάζει, να μην τους ενδιαφέρει. </w:t>
      </w:r>
    </w:p>
    <w:p w14:paraId="4D87FFDC"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Σε ποιο περιβάλλον συζητάμε σήμερα αυτό το νομοσχέδιο το οποίο όντως</w:t>
      </w:r>
      <w:r w:rsidRPr="00736386">
        <w:rPr>
          <w:rFonts w:eastAsia="Times New Roman" w:cs="Times New Roman"/>
          <w:szCs w:val="24"/>
        </w:rPr>
        <w:t>,</w:t>
      </w:r>
      <w:r>
        <w:rPr>
          <w:rFonts w:eastAsia="Times New Roman" w:cs="Times New Roman"/>
          <w:szCs w:val="24"/>
        </w:rPr>
        <w:t xml:space="preserve"> κυρία Υπουργέ και κύριοι συνάδελφοι</w:t>
      </w:r>
      <w:r w:rsidRPr="00736386">
        <w:rPr>
          <w:rFonts w:eastAsia="Times New Roman" w:cs="Times New Roman"/>
          <w:szCs w:val="24"/>
        </w:rPr>
        <w:t>,</w:t>
      </w:r>
      <w:r>
        <w:rPr>
          <w:rFonts w:eastAsia="Times New Roman" w:cs="Times New Roman"/>
          <w:szCs w:val="24"/>
        </w:rPr>
        <w:t xml:space="preserve"> είναι ένα μεγάλο νομοσχέδιο και ένα σύνθετο νομοσχέδιο; Δεν είναι απλό. Για να γίνει κατανοητό, ιδιαίτερα σε ορισμένες διατάξεις, πού βρισκόμαστε και πού ακριβώς πάμε, εγώ θα έλεγα ότι δεν αρκεί μόνο η συζήτηση στη Βουλή. Θα πρότεινα να κωδικοποιήσετε ως </w:t>
      </w:r>
      <w:r>
        <w:rPr>
          <w:rFonts w:eastAsia="Times New Roman" w:cs="Times New Roman"/>
          <w:szCs w:val="24"/>
        </w:rPr>
        <w:t xml:space="preserve">Υπουργείο με έναν τρόπο και τις αλλαγές που γίνονται. Θα πω σε ποια κατεύθυνση γίνονται οι αλλαγές και νομίζω ότι είναι πολύ κρίσιμο αυτό. </w:t>
      </w:r>
    </w:p>
    <w:p w14:paraId="4D87FFDD"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Υπάρχει μια γενικότερη σύγχυση και θα αναφερθώ σ’ αυτό. Πριν, όμως, θα ήθελα να πω δυο</w:t>
      </w:r>
      <w:r>
        <w:rPr>
          <w:rFonts w:eastAsia="Times New Roman" w:cs="Times New Roman"/>
          <w:szCs w:val="24"/>
        </w:rPr>
        <w:t>-</w:t>
      </w:r>
      <w:r>
        <w:rPr>
          <w:rFonts w:eastAsia="Times New Roman" w:cs="Times New Roman"/>
          <w:szCs w:val="24"/>
        </w:rPr>
        <w:t xml:space="preserve">τρία λόγια για το σε ποιο </w:t>
      </w:r>
      <w:r>
        <w:rPr>
          <w:rFonts w:eastAsia="Times New Roman" w:cs="Times New Roman"/>
          <w:szCs w:val="24"/>
        </w:rPr>
        <w:lastRenderedPageBreak/>
        <w:t>περ</w:t>
      </w:r>
      <w:r>
        <w:rPr>
          <w:rFonts w:eastAsia="Times New Roman" w:cs="Times New Roman"/>
          <w:szCs w:val="24"/>
        </w:rPr>
        <w:t>ιβάλλον συζητάμε αυτή τη στιγμή. Από πολλές πλευρές δόθηκε μια εντύπωση, νομίζω εκτός πραγματικότητας, αν μου επιτρέπεται αυτή η έκφραση, ότι βρισκόμαστε μπροστά στην κατάρρευση των πάντων. Για μια ακόμη φορά η καταστροφολογία και η επιλεκτική ανάγνωση της</w:t>
      </w:r>
      <w:r>
        <w:rPr>
          <w:rFonts w:eastAsia="Times New Roman" w:cs="Times New Roman"/>
          <w:szCs w:val="24"/>
        </w:rPr>
        <w:t xml:space="preserve"> πραγματικότητας δεν επιτρέπουν σε πολλά κόμματα της Αντιπολίτευσης -και στην Αξιωματική Αντιπολίτευση ιδιαίτερα και στο ΚΙΝΑΛ κατά δεύτερο λόγο- να καταλάβουν πού βρισκόμαστε. </w:t>
      </w:r>
    </w:p>
    <w:p w14:paraId="4D87FFDE"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Σήμερα, λοιπόν, η απόδοση του δεκαετούς ομολόγου είναι στο 3,29%. Είναι η χαμη</w:t>
      </w:r>
      <w:r>
        <w:rPr>
          <w:rFonts w:eastAsia="Times New Roman" w:cs="Times New Roman"/>
          <w:szCs w:val="24"/>
        </w:rPr>
        <w:t xml:space="preserve">λότερη εδώ και δεκαπέντε χρόνια. Πώς να το κάνουμε, δηλαδή; Αυτό να μην καταλαβαίνουμε τι σημαίνει; Να μην καταλαβαίνουμε τι σημαίνει όταν ο δείκτης την Παρασκευή στο Χρηματιστήριο Αθηνών έκλεισε στις </w:t>
      </w:r>
      <w:r>
        <w:rPr>
          <w:rFonts w:eastAsia="Times New Roman" w:cs="Times New Roman"/>
          <w:szCs w:val="24"/>
        </w:rPr>
        <w:t>766</w:t>
      </w:r>
      <w:r>
        <w:rPr>
          <w:rFonts w:eastAsia="Times New Roman" w:cs="Times New Roman"/>
          <w:szCs w:val="24"/>
        </w:rPr>
        <w:t xml:space="preserve"> μονάδες. Υψηλό εννέα μηνών 26% παραπάνω και ισχυρότερη έναρξη έτους εδώ και δύο δεκαετίες.</w:t>
      </w:r>
    </w:p>
    <w:p w14:paraId="4D87FFDF"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Τρίτο στοιχείο. Δεν καταλάβατε καθόλου ότι αυτές τις προηγούμενες εβδομάδες, πρώτον, επιστράφηκ</w:t>
      </w:r>
      <w:r>
        <w:rPr>
          <w:rFonts w:eastAsia="Times New Roman" w:cs="Times New Roman"/>
          <w:szCs w:val="24"/>
        </w:rPr>
        <w:t>ε</w:t>
      </w:r>
      <w:r>
        <w:rPr>
          <w:rFonts w:eastAsia="Times New Roman" w:cs="Times New Roman"/>
          <w:szCs w:val="24"/>
        </w:rPr>
        <w:t xml:space="preserve"> κοντά στο 1 δισεκατομμύριο ευρώ από τις </w:t>
      </w:r>
      <w:proofErr w:type="spellStart"/>
      <w:r>
        <w:rPr>
          <w:rFonts w:eastAsia="Times New Roman" w:cs="Times New Roman"/>
          <w:szCs w:val="24"/>
        </w:rPr>
        <w:t>διακρατήσεις</w:t>
      </w:r>
      <w:proofErr w:type="spellEnd"/>
      <w:r>
        <w:rPr>
          <w:rFonts w:eastAsia="Times New Roman" w:cs="Times New Roman"/>
          <w:szCs w:val="24"/>
        </w:rPr>
        <w:t xml:space="preserve"> των ελληνικών </w:t>
      </w:r>
      <w:r>
        <w:rPr>
          <w:rFonts w:eastAsia="Times New Roman" w:cs="Times New Roman"/>
          <w:szCs w:val="24"/>
        </w:rPr>
        <w:t xml:space="preserve">ομολόγων; Από το πρωί ως το βράδυ λέγατε ότι δεν θα γίνει. Δεν </w:t>
      </w:r>
      <w:r>
        <w:rPr>
          <w:rFonts w:eastAsia="Times New Roman" w:cs="Times New Roman"/>
          <w:szCs w:val="24"/>
        </w:rPr>
        <w:lastRenderedPageBreak/>
        <w:t>καταλάβατε ότι αυτό το πράγμα έγινε πραγματικότητα και αυτό μαζί με το προχθεσινό; Δηλαδή, την αποδοχή και από το Διεθνές Νομισματικό Ταμείο της πρότασης της ελληνικής Κυβέρνησης να αποπληρώσου</w:t>
      </w:r>
      <w:r>
        <w:rPr>
          <w:rFonts w:eastAsia="Times New Roman" w:cs="Times New Roman"/>
          <w:szCs w:val="24"/>
        </w:rPr>
        <w:t>με ένα μέρος των δανείων από το Διεθνές Νομισματικό Ταμείο. Αυτό σημαίνει να κάνουμε ένα σημαντικό βήμα για την απαλλαγή από την εξάρτηση -όπως θέλετε πείτε την- από το Διεθνές Νομισματικό Ταμείο. Δηλαδή, να απαλλάξουμε τη χώρα μας, τον Έλληνα φορολογούμεν</w:t>
      </w:r>
      <w:r>
        <w:rPr>
          <w:rFonts w:eastAsia="Times New Roman" w:cs="Times New Roman"/>
          <w:szCs w:val="24"/>
        </w:rPr>
        <w:t>ο από δεκάδες, εκατοντάδες εκατομμύρια που πλήρωνε για ένα ακριβό επιτόκιο. Αυτό έδωσε ένα ισχυρό σήμα στις αγορές και ισχυρό σήμα στους επενδυτές. Επίσης είναι μια αποτελεσματική πολιτική για την καθημερινότητα του απλού Έλληνα. Γιατί όταν το κράτος, η πο</w:t>
      </w:r>
      <w:r>
        <w:rPr>
          <w:rFonts w:eastAsia="Times New Roman" w:cs="Times New Roman"/>
          <w:szCs w:val="24"/>
        </w:rPr>
        <w:t xml:space="preserve">λιτεία ελαφρύνεται από τέτοιου είδους βάρη, αλλάζει η καθημερινότητα. Μπορεί να μη γίνεται αυτόματα, αλλά είναι μια πορεία σταθερή, μια πορεία που κανένας αντικειμενικός παρατηρητής δεν μπορεί παρά να την αποτυπώσει. </w:t>
      </w:r>
    </w:p>
    <w:p w14:paraId="4D87FFE0"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Όλη η Ευρωζώνη επιβραδύνεται. Στη χώρα</w:t>
      </w:r>
      <w:r>
        <w:rPr>
          <w:rFonts w:eastAsia="Times New Roman" w:cs="Times New Roman"/>
          <w:szCs w:val="24"/>
        </w:rPr>
        <w:t xml:space="preserve"> μας η πρόβλεψη για φέτος και του χρόνου -χωρίς να συνιστά αυτό θριαμβολογία και </w:t>
      </w:r>
      <w:r>
        <w:rPr>
          <w:rFonts w:eastAsia="Times New Roman" w:cs="Times New Roman"/>
          <w:szCs w:val="24"/>
          <w:lang w:val="en-US"/>
        </w:rPr>
        <w:t>success</w:t>
      </w:r>
      <w:r w:rsidRPr="00C06BAD">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είναι πολύ πάνω από τον μέσο όρο </w:t>
      </w:r>
      <w:r>
        <w:rPr>
          <w:rFonts w:eastAsia="Times New Roman" w:cs="Times New Roman"/>
          <w:szCs w:val="24"/>
        </w:rPr>
        <w:lastRenderedPageBreak/>
        <w:t>της Ευρωζώνης. Δεν άκουσα να λέμε κουβέντα γι’ αυτό. Υπήρξαν κι άλλες αναλογίες παλιότερα. Τι θέλω να πω; Θέλω να πω ότι όταν κ</w:t>
      </w:r>
      <w:r>
        <w:rPr>
          <w:rFonts w:eastAsia="Times New Roman" w:cs="Times New Roman"/>
          <w:szCs w:val="24"/>
        </w:rPr>
        <w:t xml:space="preserve">άνουμε μια συζήτηση και μια πολιτική αντιπαράθεση, να την κάνουμε με όλα τα στοιχεία. Επειδή πάρα πολλές φορές απ’ αυτόν τον ορυμαγδό των </w:t>
      </w:r>
      <w:r>
        <w:rPr>
          <w:rFonts w:eastAsia="Times New Roman" w:cs="Times New Roman"/>
          <w:szCs w:val="24"/>
          <w:lang w:val="en-US"/>
        </w:rPr>
        <w:t>fake</w:t>
      </w:r>
      <w:r w:rsidRPr="00C06BAD">
        <w:rPr>
          <w:rFonts w:eastAsia="Times New Roman" w:cs="Times New Roman"/>
          <w:szCs w:val="24"/>
        </w:rPr>
        <w:t xml:space="preserve"> </w:t>
      </w:r>
      <w:r>
        <w:rPr>
          <w:rFonts w:eastAsia="Times New Roman" w:cs="Times New Roman"/>
          <w:szCs w:val="24"/>
          <w:lang w:val="en-US"/>
        </w:rPr>
        <w:t>news</w:t>
      </w:r>
      <w:r w:rsidRPr="00C06BAD">
        <w:rPr>
          <w:rFonts w:eastAsia="Times New Roman" w:cs="Times New Roman"/>
          <w:szCs w:val="24"/>
        </w:rPr>
        <w:t xml:space="preserve"> </w:t>
      </w:r>
      <w:r>
        <w:rPr>
          <w:rFonts w:eastAsia="Times New Roman" w:cs="Times New Roman"/>
          <w:szCs w:val="24"/>
        </w:rPr>
        <w:t>των συστημικών μέσων μαζικής ενημέρωσης και των ορκισμένων εχθρών της Αριστεράς που έχουν κατακλύσει τα πάντ</w:t>
      </w:r>
      <w:r>
        <w:rPr>
          <w:rFonts w:eastAsia="Times New Roman" w:cs="Times New Roman"/>
          <w:szCs w:val="24"/>
        </w:rPr>
        <w:t xml:space="preserve">α δεν μπορεί κανένας να καταλάβει τι ακριβώς συμβαίνει και πού βρίσκεται η αλήθεια, τουλάχιστον στο ελληνικό Κοινοβούλιο να μπορούμε να λέμε αλήθειες. Να λέμε την πραγματικότητα ολόκληρη. </w:t>
      </w:r>
    </w:p>
    <w:p w14:paraId="4D87FFE1"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Δεν έχουμε δυσκολίες; Πάρα πολύ σοβαρές. Μεγάλες πληγές στο κοινωνι</w:t>
      </w:r>
      <w:r>
        <w:rPr>
          <w:rFonts w:eastAsia="Times New Roman" w:cs="Times New Roman"/>
          <w:szCs w:val="24"/>
        </w:rPr>
        <w:t>κό σώμα. Μεγάλα προβλήματα. Μεγάλη υστέρηση στην ανάπτυξη της χώρας για ένα νέο παραγωγικό μοντέλο που εμείς θέλουμε, το επιδιώκουμε και έχουμε σημαντικά σημάδια βελτίωσης σ’ αυτό. Για να μην πούμε ποια ήταν η αναλογία των τουριστικών επιχειρήσεων στις συν</w:t>
      </w:r>
      <w:r>
        <w:rPr>
          <w:rFonts w:eastAsia="Times New Roman" w:cs="Times New Roman"/>
          <w:szCs w:val="24"/>
        </w:rPr>
        <w:t>ολικές επενδύσεις που γίνονταν στο παρελθόν και πώς τώρα έχει αλλάξει δραμα</w:t>
      </w:r>
      <w:r>
        <w:rPr>
          <w:rFonts w:eastAsia="Times New Roman" w:cs="Times New Roman"/>
          <w:szCs w:val="24"/>
        </w:rPr>
        <w:lastRenderedPageBreak/>
        <w:t xml:space="preserve">τικά υπέρ της μεταποίησης. Αυτό έτσι γίνεται; Εκ </w:t>
      </w:r>
      <w:r>
        <w:rPr>
          <w:rFonts w:eastAsia="Times New Roman" w:cs="Times New Roman"/>
          <w:szCs w:val="24"/>
        </w:rPr>
        <w:t>θ</w:t>
      </w:r>
      <w:r>
        <w:rPr>
          <w:rFonts w:eastAsia="Times New Roman" w:cs="Times New Roman"/>
          <w:szCs w:val="24"/>
        </w:rPr>
        <w:t>εού; Αυτομάτως; Είναι μια συγκεκριμένη πολιτική. Σ</w:t>
      </w:r>
      <w:r>
        <w:rPr>
          <w:rFonts w:eastAsia="Times New Roman" w:cs="Times New Roman"/>
          <w:szCs w:val="24"/>
        </w:rPr>
        <w:t xml:space="preserve">ε </w:t>
      </w:r>
      <w:r>
        <w:rPr>
          <w:rFonts w:eastAsia="Times New Roman" w:cs="Times New Roman"/>
          <w:szCs w:val="24"/>
        </w:rPr>
        <w:t xml:space="preserve">αυτό το περιβάλλον, λοιπόν, συζητάμε και το συγκεκριμένο νομοσχέδιο. </w:t>
      </w:r>
    </w:p>
    <w:p w14:paraId="4D87FFE2"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Μάλιστα, </w:t>
      </w:r>
      <w:r>
        <w:rPr>
          <w:rFonts w:eastAsia="Times New Roman" w:cs="Times New Roman"/>
          <w:szCs w:val="24"/>
        </w:rPr>
        <w:t xml:space="preserve">το πρώτο μέρος του νομοσχεδίου είναι σ’ αυτή την κατεύθυνση. Δηλαδή, η προσχώρηση της χώρας μας στην Ασιατική Τράπεζα Επενδύσεων είναι ένα βήμα προς το μέλλον. Χωρίς αμφιβολία. Απ’ όλες τις πλευρές ειπώθηκε. Ενσωματωνόμαστε σε μεγάλα </w:t>
      </w:r>
      <w:proofErr w:type="spellStart"/>
      <w:r>
        <w:rPr>
          <w:rFonts w:eastAsia="Times New Roman" w:cs="Times New Roman"/>
          <w:szCs w:val="24"/>
        </w:rPr>
        <w:t>πρότζεκτ</w:t>
      </w:r>
      <w:proofErr w:type="spellEnd"/>
      <w:r>
        <w:rPr>
          <w:rFonts w:eastAsia="Times New Roman" w:cs="Times New Roman"/>
          <w:szCs w:val="24"/>
        </w:rPr>
        <w:t>. Η χώρα μας ε</w:t>
      </w:r>
      <w:r>
        <w:rPr>
          <w:rFonts w:eastAsia="Times New Roman" w:cs="Times New Roman"/>
          <w:szCs w:val="24"/>
        </w:rPr>
        <w:t>ίναι πύλη εισόδου στην Ευρώπη με αξιοπιστία. Και γι’ αυτό γίνονται όλα αυτά. Ούτε αυτά είναι αυτονόητα. Ούτε γίνονται αυτόματα. Είναι, λοιπόν, ένα πολύ συγκεκριμένο δείγμα το πρώτο μέρος του νομοσχεδίου, το οποίο, απ’ ό,τι κατάλαβα, θα ψηφιστεί απ’ όλες τι</w:t>
      </w:r>
      <w:r>
        <w:rPr>
          <w:rFonts w:eastAsia="Times New Roman" w:cs="Times New Roman"/>
          <w:szCs w:val="24"/>
        </w:rPr>
        <w:t>ς πλευρές, όπως και πολλές άλλες διατάξεις. Στο τέλος της μέρας θα καταλάβουμε ότι πάρα πολλές από τις διατάξεις που φέρνουμε με την ουσιαστική συμβολή των κομμάτων της Αντιπολίτευσης, την ουσιαστική συμβολή των Βουλευτών της Συμπολίτευσης και με την ουσια</w:t>
      </w:r>
      <w:r>
        <w:rPr>
          <w:rFonts w:eastAsia="Times New Roman" w:cs="Times New Roman"/>
          <w:szCs w:val="24"/>
        </w:rPr>
        <w:t xml:space="preserve">στική συμβολή των φορέων, θα υπάρχει στο τέλος της μέρας κατά την γνώμη μου και κατά τη γνώμη μας ένα σαφώς θετικό νομοσχέδιο. </w:t>
      </w:r>
    </w:p>
    <w:p w14:paraId="4D87FFE3"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Κλείνω, κύριε Πρόεδρε, όσο μπορώ πιο γρήγορα. Οι ρυθμίσεις του νομοσχεδίου στο θέμα του αιγιαλού -για το οποίο προκλήθηκε μεγάλη</w:t>
      </w:r>
      <w:r>
        <w:rPr>
          <w:rFonts w:eastAsia="Times New Roman" w:cs="Times New Roman"/>
          <w:szCs w:val="24"/>
        </w:rPr>
        <w:t xml:space="preserve"> ταραχή, θα έλεγα, και μεγάλη σύγχυση σε έναν βαθμό, αν μου επιτρέπετε- νομίζω ότι θα γείρουν προς μια πολύ θετική πλευρά. Θα πω ένα παράδειγμα. </w:t>
      </w:r>
    </w:p>
    <w:p w14:paraId="4D87FFE4"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Πού έγινε μεγαλύτερη κριτική; Η μεγαλύτερη κριτική έγινε σε δύο κυρίως άρθρα, στο άρθρο 34 και στο άρθρο 24. Ε</w:t>
      </w:r>
      <w:r>
        <w:rPr>
          <w:rFonts w:eastAsia="Times New Roman" w:cs="Times New Roman"/>
          <w:szCs w:val="24"/>
        </w:rPr>
        <w:t xml:space="preserve">ίχαμε δύο επιλογές. Ή θα κρύβαμε το κεφάλι μας μέσα στην άμμο ή θα κάναμε ρυθμίσεις τέτοιες ώστε να μην κρύψουμε το κεφάλι μας στην άμμο. Δεν λέω για τις </w:t>
      </w:r>
      <w:r>
        <w:rPr>
          <w:rFonts w:eastAsia="Times New Roman" w:cs="Times New Roman"/>
          <w:szCs w:val="24"/>
        </w:rPr>
        <w:t>άλλες,</w:t>
      </w:r>
      <w:r>
        <w:rPr>
          <w:rFonts w:eastAsia="Times New Roman" w:cs="Times New Roman"/>
          <w:szCs w:val="24"/>
        </w:rPr>
        <w:t xml:space="preserve"> που είναι απολύτως θετικές. Λέω για τα προβλήματα. Μεταξύ του 2001, του 2011 και στη συνέχεια υ</w:t>
      </w:r>
      <w:r>
        <w:rPr>
          <w:rFonts w:eastAsia="Times New Roman" w:cs="Times New Roman"/>
          <w:szCs w:val="24"/>
        </w:rPr>
        <w:t>πάρχει μια πραγματικότητα. Και δεν μπορούμε να κρυβόμαστε σ’ αυτή. Λέω ένα παράδειγμα για να γίνω κατανοητός για το τι ρυθμίζουμε πριν από τις 28</w:t>
      </w:r>
      <w:r>
        <w:rPr>
          <w:rFonts w:eastAsia="Times New Roman" w:cs="Times New Roman"/>
          <w:szCs w:val="24"/>
        </w:rPr>
        <w:t xml:space="preserve"> Ιουλίου</w:t>
      </w:r>
      <w:r>
        <w:rPr>
          <w:rFonts w:eastAsia="Times New Roman" w:cs="Times New Roman"/>
          <w:szCs w:val="24"/>
        </w:rPr>
        <w:t xml:space="preserve">. </w:t>
      </w:r>
    </w:p>
    <w:p w14:paraId="4D87FFE5"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Φτιάχτηκε ένα αλιευτικό καταφύγιο νόμιμο. Έχει λάβει τις </w:t>
      </w:r>
      <w:proofErr w:type="spellStart"/>
      <w:r>
        <w:rPr>
          <w:rFonts w:eastAsia="Times New Roman" w:cs="Times New Roman"/>
          <w:szCs w:val="24"/>
        </w:rPr>
        <w:t>αδειοδοτήσεις</w:t>
      </w:r>
      <w:proofErr w:type="spellEnd"/>
      <w:r>
        <w:rPr>
          <w:rFonts w:eastAsia="Times New Roman" w:cs="Times New Roman"/>
          <w:szCs w:val="24"/>
        </w:rPr>
        <w:t xml:space="preserve"> από τον νόμο, τις περιβαλλοντ</w:t>
      </w:r>
      <w:r>
        <w:rPr>
          <w:rFonts w:eastAsia="Times New Roman" w:cs="Times New Roman"/>
          <w:szCs w:val="24"/>
        </w:rPr>
        <w:t>ικές μελέτες, τις σύμφωνες γνώμες συναρμοδίων υπηρεσιών, από τα Υπουργεία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Ωστόσο, επειδή καθυστέρησε στη γραφειοκρατία, δεν πρόλαβε να λάβει την άδεια παραχώρησης από το Υπουργείο </w:t>
      </w:r>
      <w:r>
        <w:rPr>
          <w:rFonts w:eastAsia="Times New Roman" w:cs="Times New Roman"/>
          <w:szCs w:val="24"/>
        </w:rPr>
        <w:lastRenderedPageBreak/>
        <w:t>Οικονομικών. Διότι όλη η συζήτηση είναι για τους όρους των αδειών παρ</w:t>
      </w:r>
      <w:r>
        <w:rPr>
          <w:rFonts w:eastAsia="Times New Roman" w:cs="Times New Roman"/>
          <w:szCs w:val="24"/>
        </w:rPr>
        <w:t xml:space="preserve">αχώρησης από το Υπουργείο Οικονομικών. Αυτό συζητάμε. Δηλαδή, αυτό το αλιευτικό καταφύγιο τι ακριβώς να το κάνουμε; Τι προτείνετε; Να μην πούμε ότι υπάρχει; Να το κατεδαφίσουμε; </w:t>
      </w:r>
    </w:p>
    <w:p w14:paraId="4D87FFE6"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Εμείς λέμε να δώσουμε</w:t>
      </w:r>
      <w:r w:rsidRPr="00AC424A">
        <w:rPr>
          <w:rFonts w:eastAsia="Times New Roman" w:cs="Times New Roman"/>
          <w:szCs w:val="24"/>
        </w:rPr>
        <w:t xml:space="preserve"> σε τέτοιου είδους περιπτώσεις μία δυνατότητα</w:t>
      </w:r>
      <w:r>
        <w:rPr>
          <w:rFonts w:eastAsia="Times New Roman" w:cs="Times New Roman"/>
          <w:szCs w:val="24"/>
        </w:rPr>
        <w:t>,</w:t>
      </w:r>
      <w:r w:rsidRPr="00AC424A">
        <w:rPr>
          <w:rFonts w:eastAsia="Times New Roman" w:cs="Times New Roman"/>
          <w:szCs w:val="24"/>
        </w:rPr>
        <w:t xml:space="preserve"> εάν </w:t>
      </w:r>
      <w:r>
        <w:rPr>
          <w:rFonts w:eastAsia="Times New Roman" w:cs="Times New Roman"/>
          <w:szCs w:val="24"/>
        </w:rPr>
        <w:t>πληρο</w:t>
      </w:r>
      <w:r>
        <w:rPr>
          <w:rFonts w:eastAsia="Times New Roman" w:cs="Times New Roman"/>
          <w:szCs w:val="24"/>
        </w:rPr>
        <w:t>ύν τους όρους</w:t>
      </w:r>
      <w:r>
        <w:rPr>
          <w:rFonts w:eastAsia="Times New Roman" w:cs="Times New Roman"/>
          <w:szCs w:val="24"/>
        </w:rPr>
        <w:t>,</w:t>
      </w:r>
      <w:r>
        <w:rPr>
          <w:rFonts w:eastAsia="Times New Roman" w:cs="Times New Roman"/>
          <w:szCs w:val="24"/>
        </w:rPr>
        <w:t xml:space="preserve"> να</w:t>
      </w:r>
      <w:r w:rsidRPr="00AC424A">
        <w:rPr>
          <w:rFonts w:eastAsia="Times New Roman" w:cs="Times New Roman"/>
          <w:szCs w:val="24"/>
        </w:rPr>
        <w:t xml:space="preserve"> νομιμοποιηθεί</w:t>
      </w:r>
      <w:r>
        <w:rPr>
          <w:rFonts w:eastAsia="Times New Roman" w:cs="Times New Roman"/>
          <w:szCs w:val="24"/>
        </w:rPr>
        <w:t>. Τ</w:t>
      </w:r>
      <w:r w:rsidRPr="00AC424A">
        <w:rPr>
          <w:rFonts w:eastAsia="Times New Roman" w:cs="Times New Roman"/>
          <w:szCs w:val="24"/>
        </w:rPr>
        <w:t>ι θέλουμε</w:t>
      </w:r>
      <w:r>
        <w:rPr>
          <w:rFonts w:eastAsia="Times New Roman" w:cs="Times New Roman"/>
          <w:szCs w:val="24"/>
        </w:rPr>
        <w:t>,</w:t>
      </w:r>
      <w:r w:rsidRPr="00AC424A">
        <w:rPr>
          <w:rFonts w:eastAsia="Times New Roman" w:cs="Times New Roman"/>
          <w:szCs w:val="24"/>
        </w:rPr>
        <w:t xml:space="preserve"> δηλαδή</w:t>
      </w:r>
      <w:r>
        <w:rPr>
          <w:rFonts w:eastAsia="Times New Roman" w:cs="Times New Roman"/>
          <w:szCs w:val="24"/>
        </w:rPr>
        <w:t>,</w:t>
      </w:r>
      <w:r w:rsidRPr="00AC424A">
        <w:rPr>
          <w:rFonts w:eastAsia="Times New Roman" w:cs="Times New Roman"/>
          <w:szCs w:val="24"/>
        </w:rPr>
        <w:t xml:space="preserve"> να κάνουμε</w:t>
      </w:r>
      <w:r>
        <w:rPr>
          <w:rFonts w:eastAsia="Times New Roman" w:cs="Times New Roman"/>
          <w:szCs w:val="24"/>
        </w:rPr>
        <w:t>;</w:t>
      </w:r>
      <w:r w:rsidRPr="00AC424A">
        <w:rPr>
          <w:rFonts w:eastAsia="Times New Roman" w:cs="Times New Roman"/>
          <w:szCs w:val="24"/>
        </w:rPr>
        <w:t xml:space="preserve"> </w:t>
      </w:r>
    </w:p>
    <w:p w14:paraId="4D87FFE7"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Τέλος, </w:t>
      </w:r>
      <w:r w:rsidRPr="00AC424A">
        <w:rPr>
          <w:rFonts w:eastAsia="Times New Roman" w:cs="Times New Roman"/>
          <w:szCs w:val="24"/>
        </w:rPr>
        <w:t xml:space="preserve">νομίζω και με τις νομοτεχνικές βελτιώσεις και με την απόσυρση του 24β που μας βασάνισε πάρα πολύ </w:t>
      </w:r>
      <w:r>
        <w:rPr>
          <w:rFonts w:eastAsia="Times New Roman" w:cs="Times New Roman"/>
          <w:szCs w:val="24"/>
        </w:rPr>
        <w:t>-</w:t>
      </w:r>
      <w:r w:rsidRPr="00AC424A">
        <w:rPr>
          <w:rFonts w:eastAsia="Times New Roman" w:cs="Times New Roman"/>
          <w:szCs w:val="24"/>
        </w:rPr>
        <w:t xml:space="preserve">το ξέρει και η κυρία </w:t>
      </w:r>
      <w:r>
        <w:rPr>
          <w:rFonts w:eastAsia="Times New Roman" w:cs="Times New Roman"/>
          <w:szCs w:val="24"/>
        </w:rPr>
        <w:t>Υ</w:t>
      </w:r>
      <w:r w:rsidRPr="00AC424A">
        <w:rPr>
          <w:rFonts w:eastAsia="Times New Roman" w:cs="Times New Roman"/>
          <w:szCs w:val="24"/>
        </w:rPr>
        <w:t>πουργός και όλοι οι συνεργάτες που ασχολήθηκαν με αυτό</w:t>
      </w:r>
      <w:r>
        <w:rPr>
          <w:rFonts w:eastAsia="Times New Roman" w:cs="Times New Roman"/>
          <w:szCs w:val="24"/>
        </w:rPr>
        <w:t>-</w:t>
      </w:r>
      <w:r w:rsidRPr="00AC424A">
        <w:rPr>
          <w:rFonts w:eastAsia="Times New Roman" w:cs="Times New Roman"/>
          <w:szCs w:val="24"/>
        </w:rPr>
        <w:t xml:space="preserve"> είναι π</w:t>
      </w:r>
      <w:r w:rsidRPr="00AC424A">
        <w:rPr>
          <w:rFonts w:eastAsia="Times New Roman" w:cs="Times New Roman"/>
          <w:szCs w:val="24"/>
        </w:rPr>
        <w:t>ολύ προτιμότερο</w:t>
      </w:r>
      <w:r>
        <w:rPr>
          <w:rFonts w:eastAsia="Times New Roman" w:cs="Times New Roman"/>
          <w:szCs w:val="24"/>
        </w:rPr>
        <w:t>,</w:t>
      </w:r>
      <w:r w:rsidRPr="00AC424A">
        <w:rPr>
          <w:rFonts w:eastAsia="Times New Roman" w:cs="Times New Roman"/>
          <w:szCs w:val="24"/>
        </w:rPr>
        <w:t xml:space="preserve"> φαίνεται στο τέλος της μέρας</w:t>
      </w:r>
      <w:r>
        <w:rPr>
          <w:rFonts w:eastAsia="Times New Roman" w:cs="Times New Roman"/>
          <w:szCs w:val="24"/>
        </w:rPr>
        <w:t>,</w:t>
      </w:r>
      <w:r w:rsidRPr="00AC424A">
        <w:rPr>
          <w:rFonts w:eastAsia="Times New Roman" w:cs="Times New Roman"/>
          <w:szCs w:val="24"/>
        </w:rPr>
        <w:t xml:space="preserve"> να μελετήσουμε πολύ συγκεκριμένα </w:t>
      </w:r>
      <w:r>
        <w:rPr>
          <w:rFonts w:eastAsia="Times New Roman" w:cs="Times New Roman"/>
          <w:szCs w:val="24"/>
        </w:rPr>
        <w:t>γ</w:t>
      </w:r>
      <w:r w:rsidRPr="00AC424A">
        <w:rPr>
          <w:rFonts w:eastAsia="Times New Roman" w:cs="Times New Roman"/>
          <w:szCs w:val="24"/>
        </w:rPr>
        <w:t>ια ποια πράγματα μιλάμε και να το φέ</w:t>
      </w:r>
      <w:r>
        <w:rPr>
          <w:rFonts w:eastAsia="Times New Roman" w:cs="Times New Roman"/>
          <w:szCs w:val="24"/>
        </w:rPr>
        <w:t xml:space="preserve">ρουμε με έναν πιο ακριβή τρόπο </w:t>
      </w:r>
      <w:r w:rsidRPr="00AC424A">
        <w:rPr>
          <w:rFonts w:eastAsia="Times New Roman" w:cs="Times New Roman"/>
          <w:szCs w:val="24"/>
        </w:rPr>
        <w:t>στη νομοθέτηση</w:t>
      </w:r>
      <w:r>
        <w:rPr>
          <w:rFonts w:eastAsia="Times New Roman" w:cs="Times New Roman"/>
          <w:szCs w:val="24"/>
        </w:rPr>
        <w:t>. Ν</w:t>
      </w:r>
      <w:r w:rsidRPr="00AC424A">
        <w:rPr>
          <w:rFonts w:eastAsia="Times New Roman" w:cs="Times New Roman"/>
          <w:szCs w:val="24"/>
        </w:rPr>
        <w:t>ομίζω ότι σωστά έγινε αυτό</w:t>
      </w:r>
      <w:r>
        <w:rPr>
          <w:rFonts w:eastAsia="Times New Roman" w:cs="Times New Roman"/>
          <w:szCs w:val="24"/>
        </w:rPr>
        <w:t>.</w:t>
      </w:r>
    </w:p>
    <w:p w14:paraId="4D87FFE8" w14:textId="77777777" w:rsidR="00E01347" w:rsidRDefault="00B0330D">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 xml:space="preserve">το κουδούνι λήξεως του χρόνου ομιλίας </w:t>
      </w:r>
      <w:r w:rsidRPr="00F81B27">
        <w:rPr>
          <w:rFonts w:eastAsia="Times New Roman" w:cs="Times New Roman"/>
          <w:szCs w:val="24"/>
        </w:rPr>
        <w:t>του κυρίου Βουλευτή)</w:t>
      </w:r>
    </w:p>
    <w:p w14:paraId="4D87FFE9"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 xml:space="preserve">Τέλειωσα, κύριε Πρόεδρε. Παραβίασα την υπόσχεσή μου κατά ένα λεπτό. Νομίζω ότι </w:t>
      </w:r>
      <w:r w:rsidRPr="00AC424A">
        <w:rPr>
          <w:rFonts w:eastAsia="Times New Roman" w:cs="Times New Roman"/>
          <w:szCs w:val="24"/>
        </w:rPr>
        <w:t>η επόμενη μέρα</w:t>
      </w:r>
      <w:r>
        <w:rPr>
          <w:rFonts w:eastAsia="Times New Roman" w:cs="Times New Roman"/>
          <w:szCs w:val="24"/>
        </w:rPr>
        <w:t>,</w:t>
      </w:r>
      <w:r w:rsidRPr="00AC424A">
        <w:rPr>
          <w:rFonts w:eastAsia="Times New Roman" w:cs="Times New Roman"/>
          <w:szCs w:val="24"/>
        </w:rPr>
        <w:t xml:space="preserve"> </w:t>
      </w:r>
      <w:r>
        <w:rPr>
          <w:rFonts w:eastAsia="Times New Roman" w:cs="Times New Roman"/>
          <w:szCs w:val="24"/>
        </w:rPr>
        <w:t>ειδικότερα</w:t>
      </w:r>
      <w:r w:rsidRPr="00AC424A">
        <w:rPr>
          <w:rFonts w:eastAsia="Times New Roman" w:cs="Times New Roman"/>
          <w:szCs w:val="24"/>
        </w:rPr>
        <w:t xml:space="preserve"> τα θέματα της ρύθμισης του αιγιαλού</w:t>
      </w:r>
      <w:r>
        <w:rPr>
          <w:rFonts w:eastAsia="Times New Roman" w:cs="Times New Roman"/>
          <w:szCs w:val="24"/>
        </w:rPr>
        <w:t>,</w:t>
      </w:r>
      <w:r w:rsidRPr="00AC424A">
        <w:rPr>
          <w:rFonts w:eastAsia="Times New Roman" w:cs="Times New Roman"/>
          <w:szCs w:val="24"/>
        </w:rPr>
        <w:t xml:space="preserve"> </w:t>
      </w:r>
      <w:r>
        <w:rPr>
          <w:rFonts w:eastAsia="Times New Roman" w:cs="Times New Roman"/>
          <w:szCs w:val="24"/>
        </w:rPr>
        <w:t>είναι σαφώς</w:t>
      </w:r>
      <w:r w:rsidRPr="00AC424A">
        <w:rPr>
          <w:rFonts w:eastAsia="Times New Roman" w:cs="Times New Roman"/>
          <w:szCs w:val="24"/>
        </w:rPr>
        <w:t xml:space="preserve"> σε θετική κατεύθυνση</w:t>
      </w:r>
      <w:r>
        <w:rPr>
          <w:rFonts w:eastAsia="Times New Roman" w:cs="Times New Roman"/>
          <w:szCs w:val="24"/>
        </w:rPr>
        <w:t>, σ</w:t>
      </w:r>
      <w:r w:rsidRPr="00AC424A">
        <w:rPr>
          <w:rFonts w:eastAsia="Times New Roman" w:cs="Times New Roman"/>
          <w:szCs w:val="24"/>
        </w:rPr>
        <w:t>αφώς σε κατεύθυνση υπεράσπισης του περιβάλλοντος και επίλ</w:t>
      </w:r>
      <w:r w:rsidRPr="00AC424A">
        <w:rPr>
          <w:rFonts w:eastAsia="Times New Roman" w:cs="Times New Roman"/>
          <w:szCs w:val="24"/>
        </w:rPr>
        <w:t>υσης υπαρκτών προβλημάτων</w:t>
      </w:r>
      <w:r>
        <w:rPr>
          <w:rFonts w:eastAsia="Times New Roman" w:cs="Times New Roman"/>
          <w:szCs w:val="24"/>
        </w:rPr>
        <w:t>,</w:t>
      </w:r>
      <w:r w:rsidRPr="00AC424A">
        <w:rPr>
          <w:rFonts w:eastAsia="Times New Roman" w:cs="Times New Roman"/>
          <w:szCs w:val="24"/>
        </w:rPr>
        <w:t xml:space="preserve"> για τα οποία δεν μπορούμε να βάζουμε το κεφάλι μας μέσα στην άμμο</w:t>
      </w:r>
      <w:r>
        <w:rPr>
          <w:rFonts w:eastAsia="Times New Roman" w:cs="Times New Roman"/>
          <w:szCs w:val="24"/>
        </w:rPr>
        <w:t>.</w:t>
      </w:r>
    </w:p>
    <w:p w14:paraId="4D87FFEA"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D87FFEB" w14:textId="77777777" w:rsidR="00E01347" w:rsidRDefault="00B0330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D87FFEC" w14:textId="77777777" w:rsidR="00E01347" w:rsidRDefault="00B0330D">
      <w:pPr>
        <w:spacing w:line="600" w:lineRule="auto"/>
        <w:ind w:firstLine="720"/>
        <w:jc w:val="both"/>
        <w:rPr>
          <w:rFonts w:eastAsia="Times New Roman" w:cs="Times New Roman"/>
          <w:szCs w:val="24"/>
        </w:rPr>
      </w:pPr>
      <w:r w:rsidRPr="00AC424A">
        <w:rPr>
          <w:rFonts w:eastAsia="Times New Roman" w:cs="Times New Roman"/>
          <w:b/>
          <w:szCs w:val="24"/>
        </w:rPr>
        <w:t xml:space="preserve">ΠΡΟΕΔΡΕΥΩΝ (Δημήτριος </w:t>
      </w:r>
      <w:proofErr w:type="spellStart"/>
      <w:r w:rsidRPr="00AC424A">
        <w:rPr>
          <w:rFonts w:eastAsia="Times New Roman" w:cs="Times New Roman"/>
          <w:b/>
          <w:szCs w:val="24"/>
        </w:rPr>
        <w:t>Κρεμαστινός</w:t>
      </w:r>
      <w:proofErr w:type="spellEnd"/>
      <w:r w:rsidRPr="00AC424A">
        <w:rPr>
          <w:rFonts w:eastAsia="Times New Roman" w:cs="Times New Roman"/>
          <w:b/>
          <w:szCs w:val="24"/>
        </w:rPr>
        <w:t>):</w:t>
      </w:r>
      <w:r>
        <w:rPr>
          <w:rFonts w:eastAsia="Times New Roman" w:cs="Times New Roman"/>
          <w:szCs w:val="24"/>
        </w:rPr>
        <w:t xml:space="preserve"> Κι εγώ σας ευχαριστώ.</w:t>
      </w:r>
    </w:p>
    <w:p w14:paraId="4D87FFED" w14:textId="77777777" w:rsidR="00E01347" w:rsidRDefault="00B0330D">
      <w:pPr>
        <w:spacing w:line="600" w:lineRule="auto"/>
        <w:ind w:firstLine="720"/>
        <w:jc w:val="both"/>
        <w:rPr>
          <w:rFonts w:eastAsia="Times New Roman" w:cs="Times New Roman"/>
        </w:rPr>
      </w:pPr>
      <w:r>
        <w:rPr>
          <w:rFonts w:eastAsia="Times New Roman" w:cs="Times New Roman"/>
        </w:rPr>
        <w:t xml:space="preserve">Κυρίες και κύριοι συνάδελφοι, έχω την </w:t>
      </w:r>
      <w:r>
        <w:rPr>
          <w:rFonts w:eastAsia="Times New Roman" w:cs="Times New Roman"/>
        </w:rPr>
        <w:t>τιμή να ανακοινώσω στο Σώμα ότι τη συνεδρίασή μας παρακολουθούν από τα άνω δυτικά θεωρεία τριάντα εννέα φοιτητές και ένας καθηγητής από τη Νομική Σχολή Αθηνών.</w:t>
      </w:r>
    </w:p>
    <w:p w14:paraId="4D87FFEE" w14:textId="77777777" w:rsidR="00E01347" w:rsidRDefault="00B0330D">
      <w:pPr>
        <w:spacing w:line="600" w:lineRule="auto"/>
        <w:ind w:left="360" w:firstLine="360"/>
        <w:jc w:val="both"/>
        <w:rPr>
          <w:rFonts w:eastAsia="Times New Roman" w:cs="Times New Roman"/>
        </w:rPr>
      </w:pPr>
      <w:r>
        <w:rPr>
          <w:rFonts w:eastAsia="Times New Roman" w:cs="Times New Roman"/>
        </w:rPr>
        <w:t xml:space="preserve">Η Βουλή </w:t>
      </w:r>
      <w:r>
        <w:rPr>
          <w:rFonts w:eastAsia="Times New Roman" w:cs="Times New Roman"/>
        </w:rPr>
        <w:t>σάς</w:t>
      </w:r>
      <w:r>
        <w:rPr>
          <w:rFonts w:eastAsia="Times New Roman" w:cs="Times New Roman"/>
        </w:rPr>
        <w:t xml:space="preserve"> καλωσορίζει. </w:t>
      </w:r>
    </w:p>
    <w:p w14:paraId="4D87FFEF" w14:textId="77777777" w:rsidR="00E01347" w:rsidRDefault="00B0330D">
      <w:pPr>
        <w:spacing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4D87FFF0"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w:t>
      </w:r>
      <w:r>
        <w:rPr>
          <w:rFonts w:eastAsia="Times New Roman" w:cs="Times New Roman"/>
          <w:szCs w:val="24"/>
        </w:rPr>
        <w:t xml:space="preserve">ήδη μπει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 xml:space="preserve">προγραμματισμένο για σήμερα </w:t>
      </w:r>
      <w:r>
        <w:rPr>
          <w:rFonts w:eastAsia="Times New Roman" w:cs="Times New Roman"/>
          <w:szCs w:val="24"/>
        </w:rPr>
        <w:t xml:space="preserve">χρόνο κοινοβουλευτικού ελέγχου. </w:t>
      </w:r>
      <w:r w:rsidRPr="00AC424A">
        <w:rPr>
          <w:rFonts w:eastAsia="Times New Roman" w:cs="Times New Roman"/>
          <w:szCs w:val="24"/>
        </w:rPr>
        <w:t xml:space="preserve">Οπότε ούτως ή άλλως </w:t>
      </w:r>
      <w:r>
        <w:rPr>
          <w:rFonts w:eastAsia="Times New Roman" w:cs="Times New Roman"/>
          <w:szCs w:val="24"/>
        </w:rPr>
        <w:t>θα υπάρξει μετά η ψηφοφορία.</w:t>
      </w:r>
    </w:p>
    <w:p w14:paraId="4D87FFF1" w14:textId="77777777" w:rsidR="00E01347" w:rsidRDefault="00B0330D">
      <w:pPr>
        <w:spacing w:line="600" w:lineRule="auto"/>
        <w:ind w:firstLine="720"/>
        <w:jc w:val="both"/>
        <w:rPr>
          <w:rFonts w:eastAsia="Times New Roman" w:cs="Times New Roman"/>
          <w:color w:val="000000" w:themeColor="text1"/>
          <w:szCs w:val="24"/>
        </w:rPr>
      </w:pPr>
      <w:r w:rsidRPr="00AC424A">
        <w:rPr>
          <w:rFonts w:eastAsia="Times New Roman" w:cs="Times New Roman"/>
          <w:b/>
          <w:szCs w:val="24"/>
        </w:rPr>
        <w:t>ΓΙΑΝΝΗΣ ΚΟΥΤΣΟΥΚΟΣ:</w:t>
      </w:r>
      <w:r>
        <w:rPr>
          <w:rFonts w:eastAsia="Times New Roman" w:cs="Times New Roman"/>
          <w:szCs w:val="24"/>
        </w:rPr>
        <w:t xml:space="preserve"> Ποια ψηφοφορία, κύριε Πρόεδρε; Πρέπει να </w:t>
      </w:r>
      <w:r w:rsidRPr="00B364A0">
        <w:rPr>
          <w:rFonts w:eastAsia="Times New Roman" w:cs="Times New Roman"/>
          <w:color w:val="000000" w:themeColor="text1"/>
          <w:szCs w:val="24"/>
        </w:rPr>
        <w:t>μιλήσουμε.</w:t>
      </w:r>
    </w:p>
    <w:p w14:paraId="4D87FFF2" w14:textId="77777777" w:rsidR="00E01347" w:rsidRDefault="00B0330D">
      <w:pPr>
        <w:spacing w:line="600" w:lineRule="auto"/>
        <w:ind w:firstLine="720"/>
        <w:jc w:val="both"/>
        <w:rPr>
          <w:rFonts w:eastAsia="Times New Roman" w:cs="Times New Roman"/>
          <w:color w:val="000000" w:themeColor="text1"/>
          <w:szCs w:val="24"/>
        </w:rPr>
      </w:pPr>
      <w:r w:rsidRPr="00B364A0">
        <w:rPr>
          <w:rFonts w:eastAsia="Times New Roman" w:cs="Times New Roman"/>
          <w:b/>
          <w:color w:val="000000" w:themeColor="text1"/>
          <w:szCs w:val="24"/>
        </w:rPr>
        <w:t xml:space="preserve">ΠΡΟΕΔΡΕΥΩΝ (Δημήτριος </w:t>
      </w:r>
      <w:proofErr w:type="spellStart"/>
      <w:r w:rsidRPr="00B364A0">
        <w:rPr>
          <w:rFonts w:eastAsia="Times New Roman" w:cs="Times New Roman"/>
          <w:b/>
          <w:color w:val="000000" w:themeColor="text1"/>
          <w:szCs w:val="24"/>
        </w:rPr>
        <w:t>Κρεμαστινός</w:t>
      </w:r>
      <w:proofErr w:type="spellEnd"/>
      <w:r w:rsidRPr="00B364A0">
        <w:rPr>
          <w:rFonts w:eastAsia="Times New Roman" w:cs="Times New Roman"/>
          <w:b/>
          <w:color w:val="000000" w:themeColor="text1"/>
          <w:szCs w:val="24"/>
        </w:rPr>
        <w:t>):</w:t>
      </w:r>
      <w:r w:rsidRPr="00B364A0">
        <w:rPr>
          <w:rFonts w:eastAsia="Times New Roman" w:cs="Times New Roman"/>
          <w:color w:val="000000" w:themeColor="text1"/>
          <w:szCs w:val="24"/>
        </w:rPr>
        <w:t xml:space="preserve"> Μη βιάζεστε, κύριε Κουτσούκο.</w:t>
      </w:r>
    </w:p>
    <w:p w14:paraId="4D87FFF3" w14:textId="77777777" w:rsidR="00E01347" w:rsidRDefault="00B0330D">
      <w:pPr>
        <w:spacing w:line="600" w:lineRule="auto"/>
        <w:ind w:firstLine="720"/>
        <w:jc w:val="both"/>
        <w:rPr>
          <w:rFonts w:eastAsia="Times New Roman" w:cs="Times New Roman"/>
          <w:color w:val="000000" w:themeColor="text1"/>
          <w:szCs w:val="24"/>
        </w:rPr>
      </w:pPr>
      <w:r w:rsidRPr="00B364A0">
        <w:rPr>
          <w:rFonts w:eastAsia="Times New Roman" w:cs="Times New Roman"/>
          <w:color w:val="000000" w:themeColor="text1"/>
          <w:szCs w:val="24"/>
        </w:rPr>
        <w:t xml:space="preserve">Ή θα </w:t>
      </w:r>
      <w:r w:rsidRPr="00B364A0">
        <w:rPr>
          <w:rFonts w:eastAsia="Times New Roman" w:cs="Times New Roman"/>
          <w:color w:val="000000" w:themeColor="text1"/>
          <w:szCs w:val="24"/>
        </w:rPr>
        <w:t>προχωρήσουμε τώρα στον</w:t>
      </w:r>
      <w:r w:rsidRPr="00B364A0">
        <w:rPr>
          <w:rFonts w:eastAsia="Times New Roman" w:cs="Times New Roman"/>
          <w:color w:val="000000" w:themeColor="text1"/>
          <w:szCs w:val="24"/>
        </w:rPr>
        <w:t xml:space="preserve"> κοινοβουλευτικό έλεγχο και θα ακολουθήσει η ψηφοφορία ή θα μιλήσετε μετά τον κοινοβουλευτικό έλεγχο και θα ακολουθήσει  η ψηφοφορία. Τι από τα δύο θέλετε;</w:t>
      </w:r>
    </w:p>
    <w:p w14:paraId="4D87FFF4" w14:textId="77777777" w:rsidR="00E01347" w:rsidRDefault="00B0330D">
      <w:pPr>
        <w:spacing w:line="600" w:lineRule="auto"/>
        <w:ind w:firstLine="720"/>
        <w:jc w:val="both"/>
        <w:rPr>
          <w:rFonts w:eastAsia="Times New Roman" w:cs="Times New Roman"/>
          <w:color w:val="000000" w:themeColor="text1"/>
          <w:szCs w:val="24"/>
        </w:rPr>
      </w:pPr>
      <w:r w:rsidRPr="00B364A0">
        <w:rPr>
          <w:rFonts w:eastAsia="Times New Roman" w:cs="Times New Roman"/>
          <w:b/>
          <w:color w:val="000000" w:themeColor="text1"/>
          <w:szCs w:val="24"/>
        </w:rPr>
        <w:t>ΓΙΑΝΝΗΣ ΚΟΥΤΣΟΥΚΟΣ:</w:t>
      </w:r>
      <w:r w:rsidRPr="00B364A0">
        <w:rPr>
          <w:rFonts w:eastAsia="Times New Roman" w:cs="Times New Roman"/>
          <w:color w:val="000000" w:themeColor="text1"/>
          <w:szCs w:val="24"/>
        </w:rPr>
        <w:t xml:space="preserve"> Είμαστε εδώ από το πρωί και θέλουμε δέκα</w:t>
      </w:r>
      <w:r w:rsidRPr="00B364A0">
        <w:rPr>
          <w:rFonts w:eastAsia="Times New Roman" w:cs="Times New Roman"/>
          <w:color w:val="000000" w:themeColor="text1"/>
          <w:szCs w:val="24"/>
        </w:rPr>
        <w:t xml:space="preserve">-δεκαπέντε </w:t>
      </w:r>
      <w:r w:rsidRPr="00B364A0">
        <w:rPr>
          <w:rFonts w:eastAsia="Times New Roman" w:cs="Times New Roman"/>
          <w:color w:val="000000" w:themeColor="text1"/>
          <w:szCs w:val="24"/>
        </w:rPr>
        <w:t>λεπτά</w:t>
      </w:r>
      <w:r w:rsidRPr="00B364A0">
        <w:rPr>
          <w:rFonts w:eastAsia="Times New Roman" w:cs="Times New Roman"/>
          <w:color w:val="000000" w:themeColor="text1"/>
          <w:szCs w:val="24"/>
        </w:rPr>
        <w:t xml:space="preserve"> </w:t>
      </w:r>
      <w:r w:rsidRPr="00B364A0">
        <w:rPr>
          <w:rFonts w:eastAsia="Times New Roman" w:cs="Times New Roman"/>
          <w:color w:val="000000" w:themeColor="text1"/>
          <w:szCs w:val="24"/>
        </w:rPr>
        <w:t>γ</w:t>
      </w:r>
      <w:r w:rsidRPr="00B364A0">
        <w:rPr>
          <w:rFonts w:eastAsia="Times New Roman" w:cs="Times New Roman"/>
          <w:color w:val="000000" w:themeColor="text1"/>
          <w:szCs w:val="24"/>
        </w:rPr>
        <w:t xml:space="preserve">ια να τελειώσει το νομοσχέδιο. Έχουμε δηλώσει οι εισηγητές -εγώ τουλάχιστον- ότι θα μιλήσουμε όπως δικαιούμαστε και μετά μπαίνουμε στην ψηφοφορία. </w:t>
      </w:r>
    </w:p>
    <w:p w14:paraId="4D87FFF5" w14:textId="77777777" w:rsidR="00E01347" w:rsidRDefault="00B0330D">
      <w:pPr>
        <w:spacing w:line="600" w:lineRule="auto"/>
        <w:ind w:firstLine="720"/>
        <w:jc w:val="both"/>
        <w:rPr>
          <w:rFonts w:eastAsia="Times New Roman" w:cs="Times New Roman"/>
          <w:szCs w:val="24"/>
        </w:rPr>
      </w:pPr>
      <w:r w:rsidRPr="00785968">
        <w:rPr>
          <w:rFonts w:eastAsia="Times New Roman" w:cs="Times New Roman"/>
          <w:szCs w:val="24"/>
        </w:rPr>
        <w:t>Εσείς τώρα τι μας προτείνετε, κύριε Πρόεδρε; Να διακόψουμε το νομοθετικό έργο, να τελειώσει ο κοινοβουλευτικ</w:t>
      </w:r>
      <w:r w:rsidRPr="00785968">
        <w:rPr>
          <w:rFonts w:eastAsia="Times New Roman" w:cs="Times New Roman"/>
          <w:szCs w:val="24"/>
        </w:rPr>
        <w:t xml:space="preserve">ός έλεγχος, για να φύγει ο κύριος Υπουργός, που είχε την καλοσύνη </w:t>
      </w:r>
      <w:r w:rsidRPr="00785968">
        <w:rPr>
          <w:rFonts w:eastAsia="Times New Roman" w:cs="Times New Roman"/>
          <w:szCs w:val="24"/>
        </w:rPr>
        <w:lastRenderedPageBreak/>
        <w:t xml:space="preserve">να έρθει. Οι δικοί μου Υπουργοί, ο κ. </w:t>
      </w:r>
      <w:proofErr w:type="spellStart"/>
      <w:r w:rsidRPr="00785968">
        <w:rPr>
          <w:rFonts w:eastAsia="Times New Roman" w:cs="Times New Roman"/>
          <w:szCs w:val="24"/>
        </w:rPr>
        <w:t>Τσακαλώτος</w:t>
      </w:r>
      <w:proofErr w:type="spellEnd"/>
      <w:r w:rsidRPr="00785968">
        <w:rPr>
          <w:rFonts w:eastAsia="Times New Roman" w:cs="Times New Roman"/>
          <w:szCs w:val="24"/>
        </w:rPr>
        <w:t xml:space="preserve"> και ο Υπουργός Υγείας, εδώ και έξι μήνες δεν έρχονται. Αυτό μας </w:t>
      </w:r>
      <w:r w:rsidRPr="00AC424A">
        <w:rPr>
          <w:rFonts w:eastAsia="Times New Roman" w:cs="Times New Roman"/>
          <w:szCs w:val="24"/>
        </w:rPr>
        <w:t>προτείνετε</w:t>
      </w:r>
      <w:r>
        <w:rPr>
          <w:rFonts w:eastAsia="Times New Roman" w:cs="Times New Roman"/>
          <w:szCs w:val="24"/>
        </w:rPr>
        <w:t>; Ε</w:t>
      </w:r>
      <w:r w:rsidRPr="00AC424A">
        <w:rPr>
          <w:rFonts w:eastAsia="Times New Roman" w:cs="Times New Roman"/>
          <w:szCs w:val="24"/>
        </w:rPr>
        <w:t xml:space="preserve">πειδή το </w:t>
      </w:r>
      <w:r>
        <w:rPr>
          <w:rFonts w:eastAsia="Times New Roman" w:cs="Times New Roman"/>
          <w:szCs w:val="24"/>
        </w:rPr>
        <w:t>Π</w:t>
      </w:r>
      <w:r w:rsidRPr="00AC424A">
        <w:rPr>
          <w:rFonts w:eastAsia="Times New Roman" w:cs="Times New Roman"/>
          <w:szCs w:val="24"/>
        </w:rPr>
        <w:t>ροεδρείο</w:t>
      </w:r>
      <w:r>
        <w:rPr>
          <w:rFonts w:eastAsia="Times New Roman" w:cs="Times New Roman"/>
          <w:szCs w:val="24"/>
        </w:rPr>
        <w:t xml:space="preserve"> δεν μπόρεσε</w:t>
      </w:r>
      <w:r w:rsidRPr="00AC424A">
        <w:rPr>
          <w:rFonts w:eastAsia="Times New Roman" w:cs="Times New Roman"/>
          <w:szCs w:val="24"/>
        </w:rPr>
        <w:t xml:space="preserve"> να διεκπεραιώσει τη διαδικασία </w:t>
      </w:r>
      <w:r>
        <w:rPr>
          <w:rFonts w:eastAsia="Times New Roman" w:cs="Times New Roman"/>
          <w:szCs w:val="24"/>
        </w:rPr>
        <w:t>κα</w:t>
      </w:r>
      <w:r>
        <w:rPr>
          <w:rFonts w:eastAsia="Times New Roman" w:cs="Times New Roman"/>
          <w:szCs w:val="24"/>
        </w:rPr>
        <w:t xml:space="preserve">ι έδωσε στην κ. </w:t>
      </w:r>
      <w:proofErr w:type="spellStart"/>
      <w:r>
        <w:rPr>
          <w:rFonts w:eastAsia="Times New Roman" w:cs="Times New Roman"/>
          <w:szCs w:val="24"/>
        </w:rPr>
        <w:t>Π</w:t>
      </w:r>
      <w:r w:rsidRPr="00AC424A">
        <w:rPr>
          <w:rFonts w:eastAsia="Times New Roman" w:cs="Times New Roman"/>
          <w:szCs w:val="24"/>
        </w:rPr>
        <w:t>απανάτσιου</w:t>
      </w:r>
      <w:proofErr w:type="spellEnd"/>
      <w:r w:rsidRPr="00AC424A">
        <w:rPr>
          <w:rFonts w:eastAsia="Times New Roman" w:cs="Times New Roman"/>
          <w:szCs w:val="24"/>
        </w:rPr>
        <w:t xml:space="preserve"> τρία τέταρτα</w:t>
      </w:r>
      <w:r>
        <w:rPr>
          <w:rFonts w:eastAsia="Times New Roman" w:cs="Times New Roman"/>
          <w:szCs w:val="24"/>
        </w:rPr>
        <w:t>;</w:t>
      </w:r>
    </w:p>
    <w:p w14:paraId="4D87FFF6"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Εγώ προσωπικά δεν το δέχομαι. Να πάρετε</w:t>
      </w:r>
      <w:r w:rsidRPr="00AC424A">
        <w:rPr>
          <w:rFonts w:eastAsia="Times New Roman" w:cs="Times New Roman"/>
          <w:szCs w:val="24"/>
        </w:rPr>
        <w:t xml:space="preserve"> οποιαδήποτε απόφαση θέλετε</w:t>
      </w:r>
      <w:r>
        <w:rPr>
          <w:rFonts w:eastAsia="Times New Roman" w:cs="Times New Roman"/>
          <w:szCs w:val="24"/>
        </w:rPr>
        <w:t>,</w:t>
      </w:r>
      <w:r w:rsidRPr="00AC424A">
        <w:rPr>
          <w:rFonts w:eastAsia="Times New Roman" w:cs="Times New Roman"/>
          <w:szCs w:val="24"/>
        </w:rPr>
        <w:t xml:space="preserve"> ρωτήστε και τους άλλους </w:t>
      </w:r>
      <w:r>
        <w:rPr>
          <w:rFonts w:eastAsia="Times New Roman" w:cs="Times New Roman"/>
          <w:szCs w:val="24"/>
        </w:rPr>
        <w:t>εισηγητές</w:t>
      </w:r>
      <w:r w:rsidRPr="00AC424A">
        <w:rPr>
          <w:rFonts w:eastAsia="Times New Roman" w:cs="Times New Roman"/>
          <w:szCs w:val="24"/>
        </w:rPr>
        <w:t xml:space="preserve"> των κομμάτων</w:t>
      </w:r>
      <w:r>
        <w:rPr>
          <w:rFonts w:eastAsia="Times New Roman" w:cs="Times New Roman"/>
          <w:szCs w:val="24"/>
        </w:rPr>
        <w:t>,</w:t>
      </w:r>
      <w:r w:rsidRPr="00AC424A">
        <w:rPr>
          <w:rFonts w:eastAsia="Times New Roman" w:cs="Times New Roman"/>
          <w:szCs w:val="24"/>
        </w:rPr>
        <w:t xml:space="preserve"> αλλά εγώ προσωπικά δεν το δέχομαι</w:t>
      </w:r>
      <w:r>
        <w:rPr>
          <w:rFonts w:eastAsia="Times New Roman" w:cs="Times New Roman"/>
          <w:szCs w:val="24"/>
        </w:rPr>
        <w:t xml:space="preserve">. Με όλο τον </w:t>
      </w:r>
      <w:r w:rsidRPr="00AC424A">
        <w:rPr>
          <w:rFonts w:eastAsia="Times New Roman" w:cs="Times New Roman"/>
          <w:szCs w:val="24"/>
        </w:rPr>
        <w:t>σεβασμό σε αυτούς που περιμένουν και ξέρω ότι μεταξύ</w:t>
      </w:r>
      <w:r w:rsidRPr="00AC424A">
        <w:rPr>
          <w:rFonts w:eastAsia="Times New Roman" w:cs="Times New Roman"/>
          <w:szCs w:val="24"/>
        </w:rPr>
        <w:t xml:space="preserve"> αυτών είναι και ο συνάδελφός μου για μία ενδιαφέρουσα </w:t>
      </w:r>
      <w:r>
        <w:rPr>
          <w:rFonts w:eastAsia="Times New Roman" w:cs="Times New Roman"/>
          <w:szCs w:val="24"/>
        </w:rPr>
        <w:t xml:space="preserve">επίκαιρη </w:t>
      </w:r>
      <w:r w:rsidRPr="00AC424A">
        <w:rPr>
          <w:rFonts w:eastAsia="Times New Roman" w:cs="Times New Roman"/>
          <w:szCs w:val="24"/>
        </w:rPr>
        <w:t>ο Θόδωρος Παπαθεοδώρου</w:t>
      </w:r>
      <w:r>
        <w:rPr>
          <w:rFonts w:eastAsia="Times New Roman" w:cs="Times New Roman"/>
          <w:szCs w:val="24"/>
        </w:rPr>
        <w:t>.</w:t>
      </w:r>
    </w:p>
    <w:p w14:paraId="4D87FFF7"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Εντάξει, κύριε συνάδελφε.</w:t>
      </w:r>
    </w:p>
    <w:p w14:paraId="4D87FFF8"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Π</w:t>
      </w:r>
      <w:r w:rsidRPr="00AC424A">
        <w:rPr>
          <w:rFonts w:eastAsia="Times New Roman" w:cs="Times New Roman"/>
          <w:szCs w:val="24"/>
        </w:rPr>
        <w:t>ρέπ</w:t>
      </w:r>
      <w:r>
        <w:rPr>
          <w:rFonts w:eastAsia="Times New Roman" w:cs="Times New Roman"/>
          <w:szCs w:val="24"/>
        </w:rPr>
        <w:t>ει να ενσωματωθούν</w:t>
      </w:r>
      <w:r w:rsidRPr="00AC424A">
        <w:rPr>
          <w:rFonts w:eastAsia="Times New Roman" w:cs="Times New Roman"/>
          <w:szCs w:val="24"/>
        </w:rPr>
        <w:t xml:space="preserve"> νομοτεχνικές που κατέθεσε η </w:t>
      </w:r>
      <w:r>
        <w:rPr>
          <w:rFonts w:eastAsia="Times New Roman" w:cs="Times New Roman"/>
          <w:szCs w:val="24"/>
        </w:rPr>
        <w:t>Υ</w:t>
      </w:r>
      <w:r w:rsidRPr="00AC424A">
        <w:rPr>
          <w:rFonts w:eastAsia="Times New Roman" w:cs="Times New Roman"/>
          <w:szCs w:val="24"/>
        </w:rPr>
        <w:t>πουργός</w:t>
      </w:r>
      <w:r>
        <w:rPr>
          <w:rFonts w:eastAsia="Times New Roman" w:cs="Times New Roman"/>
          <w:szCs w:val="24"/>
        </w:rPr>
        <w:t>. Ε</w:t>
      </w:r>
      <w:r w:rsidRPr="00AC424A">
        <w:rPr>
          <w:rFonts w:eastAsia="Times New Roman" w:cs="Times New Roman"/>
          <w:szCs w:val="24"/>
        </w:rPr>
        <w:t>κ των πραγμάτων δεν μπορεί αυτή τη στιγμή να</w:t>
      </w:r>
      <w:r w:rsidRPr="00AC424A">
        <w:rPr>
          <w:rFonts w:eastAsia="Times New Roman" w:cs="Times New Roman"/>
          <w:szCs w:val="24"/>
        </w:rPr>
        <w:t xml:space="preserve"> γίνει ψηφοφορία</w:t>
      </w:r>
      <w:r>
        <w:rPr>
          <w:rFonts w:eastAsia="Times New Roman" w:cs="Times New Roman"/>
          <w:szCs w:val="24"/>
        </w:rPr>
        <w:t>.</w:t>
      </w:r>
    </w:p>
    <w:p w14:paraId="4D87FFF9" w14:textId="77777777" w:rsidR="00E01347" w:rsidRDefault="00B0330D">
      <w:pPr>
        <w:spacing w:line="600" w:lineRule="auto"/>
        <w:ind w:firstLine="720"/>
        <w:jc w:val="both"/>
        <w:rPr>
          <w:rFonts w:eastAsia="Times New Roman" w:cs="Times New Roman"/>
          <w:szCs w:val="24"/>
        </w:rPr>
      </w:pPr>
      <w:r w:rsidRPr="000146B7">
        <w:rPr>
          <w:rFonts w:eastAsia="Times New Roman" w:cs="Times New Roman"/>
          <w:b/>
          <w:szCs w:val="24"/>
        </w:rPr>
        <w:t>ΓΙΑΝΝΗΣ ΚΟΥΤΣΟΥΚΟΣ:</w:t>
      </w:r>
      <w:r>
        <w:rPr>
          <w:rFonts w:eastAsia="Times New Roman" w:cs="Times New Roman"/>
          <w:szCs w:val="24"/>
        </w:rPr>
        <w:t xml:space="preserve"> Αν δεν είχαμε τον κοινοβουλευτικό έλεγχο;</w:t>
      </w:r>
    </w:p>
    <w:p w14:paraId="4D87FFFA" w14:textId="77777777" w:rsidR="00E01347" w:rsidRDefault="00B0330D">
      <w:pPr>
        <w:spacing w:line="600" w:lineRule="auto"/>
        <w:ind w:firstLine="720"/>
        <w:jc w:val="both"/>
        <w:rPr>
          <w:rFonts w:eastAsia="Times New Roman" w:cs="Times New Roman"/>
          <w:szCs w:val="24"/>
        </w:rPr>
      </w:pPr>
      <w:r w:rsidRPr="000146B7">
        <w:rPr>
          <w:rFonts w:eastAsia="Times New Roman" w:cs="Times New Roman"/>
          <w:b/>
          <w:szCs w:val="24"/>
        </w:rPr>
        <w:lastRenderedPageBreak/>
        <w:t>ΧΡΗΣΤΟΣ ΜΑΝΤΑΣ:</w:t>
      </w:r>
      <w:r>
        <w:rPr>
          <w:rFonts w:eastAsia="Times New Roman" w:cs="Times New Roman"/>
          <w:szCs w:val="24"/>
        </w:rPr>
        <w:t xml:space="preserve"> Δεν μπορεί να γίνει τώρα, γιατί δεν έχουμε αυτό που λέμε «σπλάχνο» του νομοσχεδίου. Πρέπει να το φτιάξουν. </w:t>
      </w:r>
    </w:p>
    <w:p w14:paraId="4D87FFFB"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Δεν</w:t>
      </w:r>
      <w:r w:rsidRPr="00AC424A">
        <w:rPr>
          <w:rFonts w:eastAsia="Times New Roman" w:cs="Times New Roman"/>
          <w:szCs w:val="24"/>
        </w:rPr>
        <w:t xml:space="preserve"> μπορεί να γίνει </w:t>
      </w:r>
      <w:r>
        <w:rPr>
          <w:rFonts w:eastAsia="Times New Roman" w:cs="Times New Roman"/>
          <w:szCs w:val="24"/>
        </w:rPr>
        <w:t xml:space="preserve">η </w:t>
      </w:r>
      <w:r w:rsidRPr="00AC424A">
        <w:rPr>
          <w:rFonts w:eastAsia="Times New Roman" w:cs="Times New Roman"/>
          <w:szCs w:val="24"/>
        </w:rPr>
        <w:t>ψηφοφορία</w:t>
      </w:r>
      <w:r>
        <w:rPr>
          <w:rFonts w:eastAsia="Times New Roman" w:cs="Times New Roman"/>
          <w:szCs w:val="24"/>
        </w:rPr>
        <w:t xml:space="preserve">. Δεν είναι έτοιμο. Δεν μπορεί να γίνει η ψηφοφορία εκ των πραγμάτων. </w:t>
      </w:r>
    </w:p>
    <w:p w14:paraId="4D87FFFC"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w:t>
      </w:r>
      <w:r>
        <w:rPr>
          <w:rFonts w:eastAsia="Times New Roman" w:cs="Times New Roman"/>
          <w:szCs w:val="24"/>
        </w:rPr>
        <w:t xml:space="preserve"> λοιπόν, αφού δεν μπορεί να γίνει η ψηφοφορία </w:t>
      </w:r>
      <w:r w:rsidRPr="00AC424A">
        <w:rPr>
          <w:rFonts w:eastAsia="Times New Roman" w:cs="Times New Roman"/>
          <w:szCs w:val="24"/>
        </w:rPr>
        <w:t>ή θα τα κάνουμε όλα μετά</w:t>
      </w:r>
      <w:r>
        <w:rPr>
          <w:rFonts w:eastAsia="Times New Roman" w:cs="Times New Roman"/>
          <w:szCs w:val="24"/>
        </w:rPr>
        <w:t xml:space="preserve"> ή</w:t>
      </w:r>
      <w:r w:rsidRPr="00AC424A">
        <w:rPr>
          <w:rFonts w:eastAsia="Times New Roman" w:cs="Times New Roman"/>
          <w:szCs w:val="24"/>
        </w:rPr>
        <w:t xml:space="preserve"> θα μιλήσουμε τώρα</w:t>
      </w:r>
      <w:r>
        <w:rPr>
          <w:rFonts w:eastAsia="Times New Roman" w:cs="Times New Roman"/>
          <w:szCs w:val="24"/>
        </w:rPr>
        <w:t>,</w:t>
      </w:r>
      <w:r w:rsidRPr="00AC424A">
        <w:rPr>
          <w:rFonts w:eastAsia="Times New Roman" w:cs="Times New Roman"/>
          <w:szCs w:val="24"/>
        </w:rPr>
        <w:t xml:space="preserve"> θα διακοπεί και μετά θα συνεχίσουμε </w:t>
      </w:r>
      <w:r>
        <w:rPr>
          <w:rFonts w:eastAsia="Times New Roman" w:cs="Times New Roman"/>
          <w:szCs w:val="24"/>
        </w:rPr>
        <w:t>με</w:t>
      </w:r>
      <w:r w:rsidRPr="00AC424A">
        <w:rPr>
          <w:rFonts w:eastAsia="Times New Roman" w:cs="Times New Roman"/>
          <w:szCs w:val="24"/>
        </w:rPr>
        <w:t xml:space="preserve"> τη ψηφοφορία</w:t>
      </w:r>
      <w:r>
        <w:rPr>
          <w:rFonts w:eastAsia="Times New Roman" w:cs="Times New Roman"/>
          <w:szCs w:val="24"/>
        </w:rPr>
        <w:t>. Έ</w:t>
      </w:r>
      <w:r w:rsidRPr="00AC424A">
        <w:rPr>
          <w:rFonts w:eastAsia="Times New Roman" w:cs="Times New Roman"/>
          <w:szCs w:val="24"/>
        </w:rPr>
        <w:t xml:space="preserve">να από </w:t>
      </w:r>
      <w:r w:rsidRPr="00AC424A">
        <w:rPr>
          <w:rFonts w:eastAsia="Times New Roman" w:cs="Times New Roman"/>
          <w:szCs w:val="24"/>
        </w:rPr>
        <w:t>τα δύο θα κάνουμε</w:t>
      </w:r>
      <w:r>
        <w:rPr>
          <w:rFonts w:eastAsia="Times New Roman" w:cs="Times New Roman"/>
          <w:szCs w:val="24"/>
        </w:rPr>
        <w:t>.</w:t>
      </w:r>
    </w:p>
    <w:p w14:paraId="4D87FFFD" w14:textId="77777777" w:rsidR="00E01347" w:rsidRDefault="00B0330D">
      <w:pPr>
        <w:spacing w:line="600" w:lineRule="auto"/>
        <w:ind w:firstLine="720"/>
        <w:jc w:val="both"/>
        <w:rPr>
          <w:rFonts w:eastAsia="Times New Roman" w:cs="Times New Roman"/>
          <w:szCs w:val="24"/>
        </w:rPr>
      </w:pPr>
      <w:r w:rsidRPr="000146B7">
        <w:rPr>
          <w:rFonts w:eastAsia="Times New Roman" w:cs="Times New Roman"/>
          <w:b/>
          <w:szCs w:val="24"/>
        </w:rPr>
        <w:t>ΓΙΑΝΝΗΣ ΚΟΥΤΣΟΥΚΟΣ:</w:t>
      </w:r>
      <w:r>
        <w:rPr>
          <w:rFonts w:eastAsia="Times New Roman" w:cs="Times New Roman"/>
          <w:szCs w:val="24"/>
        </w:rPr>
        <w:t xml:space="preserve"> </w:t>
      </w:r>
      <w:r w:rsidRPr="00AC424A">
        <w:rPr>
          <w:rFonts w:eastAsia="Times New Roman" w:cs="Times New Roman"/>
          <w:szCs w:val="24"/>
        </w:rPr>
        <w:t>Να ολοκληρωθεί η συζήτηση</w:t>
      </w:r>
      <w:r>
        <w:rPr>
          <w:rFonts w:eastAsia="Times New Roman" w:cs="Times New Roman"/>
          <w:szCs w:val="24"/>
        </w:rPr>
        <w:t xml:space="preserve"> θέλω, κύριε Πρόεδρε. </w:t>
      </w:r>
    </w:p>
    <w:p w14:paraId="4D87FFFE"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w:t>
      </w:r>
      <w:r w:rsidRPr="00AC424A">
        <w:rPr>
          <w:rFonts w:eastAsia="Times New Roman" w:cs="Times New Roman"/>
          <w:szCs w:val="24"/>
        </w:rPr>
        <w:t>Να ολοκληρωθεί η συζήτηση</w:t>
      </w:r>
      <w:r>
        <w:rPr>
          <w:rFonts w:eastAsia="Times New Roman" w:cs="Times New Roman"/>
          <w:szCs w:val="24"/>
        </w:rPr>
        <w:t xml:space="preserve">. </w:t>
      </w:r>
      <w:r w:rsidRPr="00AC424A">
        <w:rPr>
          <w:rFonts w:eastAsia="Times New Roman" w:cs="Times New Roman"/>
          <w:szCs w:val="24"/>
        </w:rPr>
        <w:t>Εγώ δεν έχω αντίρρηση</w:t>
      </w:r>
      <w:r>
        <w:rPr>
          <w:rFonts w:eastAsia="Times New Roman" w:cs="Times New Roman"/>
          <w:szCs w:val="24"/>
        </w:rPr>
        <w:t>. Έ</w:t>
      </w:r>
      <w:r w:rsidRPr="00AC424A">
        <w:rPr>
          <w:rFonts w:eastAsia="Times New Roman" w:cs="Times New Roman"/>
          <w:szCs w:val="24"/>
        </w:rPr>
        <w:t>να από τα δύο</w:t>
      </w:r>
      <w:r>
        <w:rPr>
          <w:rFonts w:eastAsia="Times New Roman" w:cs="Times New Roman"/>
          <w:szCs w:val="24"/>
        </w:rPr>
        <w:t>, λ</w:t>
      </w:r>
      <w:r w:rsidRPr="00AC424A">
        <w:rPr>
          <w:rFonts w:eastAsia="Times New Roman" w:cs="Times New Roman"/>
          <w:szCs w:val="24"/>
        </w:rPr>
        <w:t>οιπόν</w:t>
      </w:r>
      <w:r>
        <w:rPr>
          <w:rFonts w:eastAsia="Times New Roman" w:cs="Times New Roman"/>
          <w:szCs w:val="24"/>
        </w:rPr>
        <w:t>. Θ</w:t>
      </w:r>
      <w:r w:rsidRPr="00AC424A">
        <w:rPr>
          <w:rFonts w:eastAsia="Times New Roman" w:cs="Times New Roman"/>
          <w:szCs w:val="24"/>
        </w:rPr>
        <w:t>έλετε το πρώτο</w:t>
      </w:r>
      <w:r>
        <w:rPr>
          <w:rFonts w:eastAsia="Times New Roman" w:cs="Times New Roman"/>
          <w:szCs w:val="24"/>
        </w:rPr>
        <w:t>; Ν</w:t>
      </w:r>
      <w:r w:rsidRPr="00AC424A">
        <w:rPr>
          <w:rFonts w:eastAsia="Times New Roman" w:cs="Times New Roman"/>
          <w:szCs w:val="24"/>
        </w:rPr>
        <w:t>α γίνει το πρώτο</w:t>
      </w:r>
      <w:r>
        <w:rPr>
          <w:rFonts w:eastAsia="Times New Roman" w:cs="Times New Roman"/>
          <w:szCs w:val="24"/>
        </w:rPr>
        <w:t>.</w:t>
      </w:r>
    </w:p>
    <w:p w14:paraId="4D87FFFF"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r w:rsidRPr="00AC424A">
        <w:rPr>
          <w:rFonts w:eastAsia="Times New Roman" w:cs="Times New Roman"/>
          <w:szCs w:val="24"/>
        </w:rPr>
        <w:t>Παυλ</w:t>
      </w:r>
      <w:r w:rsidRPr="00AC424A">
        <w:rPr>
          <w:rFonts w:eastAsia="Times New Roman" w:cs="Times New Roman"/>
          <w:szCs w:val="24"/>
        </w:rPr>
        <w:t xml:space="preserve">ίδης για </w:t>
      </w:r>
      <w:r>
        <w:rPr>
          <w:rFonts w:eastAsia="Times New Roman" w:cs="Times New Roman"/>
          <w:szCs w:val="24"/>
        </w:rPr>
        <w:t>πέντε</w:t>
      </w:r>
      <w:r w:rsidRPr="00AC424A">
        <w:rPr>
          <w:rFonts w:eastAsia="Times New Roman" w:cs="Times New Roman"/>
          <w:szCs w:val="24"/>
        </w:rPr>
        <w:t xml:space="preserve"> λεπτά</w:t>
      </w:r>
      <w:r>
        <w:rPr>
          <w:rFonts w:eastAsia="Times New Roman" w:cs="Times New Roman"/>
          <w:szCs w:val="24"/>
        </w:rPr>
        <w:t>.</w:t>
      </w:r>
    </w:p>
    <w:p w14:paraId="4D880000" w14:textId="77777777" w:rsidR="00E01347" w:rsidRDefault="00B0330D">
      <w:pPr>
        <w:spacing w:line="600" w:lineRule="auto"/>
        <w:ind w:firstLine="720"/>
        <w:jc w:val="both"/>
        <w:rPr>
          <w:rFonts w:eastAsia="Times New Roman" w:cs="Times New Roman"/>
          <w:szCs w:val="24"/>
        </w:rPr>
      </w:pPr>
      <w:r w:rsidRPr="007809EE">
        <w:rPr>
          <w:rFonts w:eastAsia="Times New Roman" w:cs="Times New Roman"/>
          <w:b/>
          <w:szCs w:val="24"/>
        </w:rPr>
        <w:t>ΚΩΝΣΤΑΝΤΙΝΟΣ ΠΑΥΛΙΔΗΣ:</w:t>
      </w:r>
      <w:r>
        <w:rPr>
          <w:rFonts w:eastAsia="Times New Roman" w:cs="Times New Roman"/>
          <w:szCs w:val="24"/>
        </w:rPr>
        <w:t xml:space="preserve"> Κύριε Πρόεδρε, θα σεβαστώ</w:t>
      </w:r>
      <w:r w:rsidRPr="00AC424A">
        <w:rPr>
          <w:rFonts w:eastAsia="Times New Roman" w:cs="Times New Roman"/>
          <w:szCs w:val="24"/>
        </w:rPr>
        <w:t xml:space="preserve"> το</w:t>
      </w:r>
      <w:r>
        <w:rPr>
          <w:rFonts w:eastAsia="Times New Roman" w:cs="Times New Roman"/>
          <w:szCs w:val="24"/>
        </w:rPr>
        <w:t>ν</w:t>
      </w:r>
      <w:r w:rsidRPr="00AC424A">
        <w:rPr>
          <w:rFonts w:eastAsia="Times New Roman" w:cs="Times New Roman"/>
          <w:szCs w:val="24"/>
        </w:rPr>
        <w:t xml:space="preserve"> χρόνο </w:t>
      </w:r>
      <w:r>
        <w:rPr>
          <w:rFonts w:eastAsia="Times New Roman" w:cs="Times New Roman"/>
          <w:szCs w:val="24"/>
        </w:rPr>
        <w:t xml:space="preserve">και θα φροντίσω να </w:t>
      </w:r>
      <w:r w:rsidRPr="00AC424A">
        <w:rPr>
          <w:rFonts w:eastAsia="Times New Roman" w:cs="Times New Roman"/>
          <w:szCs w:val="24"/>
        </w:rPr>
        <w:t>είμαι σύντομος</w:t>
      </w:r>
      <w:r>
        <w:rPr>
          <w:rFonts w:eastAsia="Times New Roman" w:cs="Times New Roman"/>
          <w:szCs w:val="24"/>
        </w:rPr>
        <w:t>.</w:t>
      </w:r>
      <w:r w:rsidRPr="00AC424A">
        <w:rPr>
          <w:rFonts w:eastAsia="Times New Roman" w:cs="Times New Roman"/>
          <w:szCs w:val="24"/>
        </w:rPr>
        <w:t xml:space="preserve"> Νομίζω </w:t>
      </w:r>
      <w:r>
        <w:rPr>
          <w:rFonts w:eastAsia="Times New Roman" w:cs="Times New Roman"/>
          <w:szCs w:val="24"/>
        </w:rPr>
        <w:t>δεν</w:t>
      </w:r>
      <w:r w:rsidRPr="00AC424A">
        <w:rPr>
          <w:rFonts w:eastAsia="Times New Roman" w:cs="Times New Roman"/>
          <w:szCs w:val="24"/>
        </w:rPr>
        <w:t xml:space="preserve"> είχα και πολύ μεγάλη πρόθεση να ξαναμιλήσω</w:t>
      </w:r>
      <w:r>
        <w:rPr>
          <w:rFonts w:eastAsia="Times New Roman" w:cs="Times New Roman"/>
          <w:szCs w:val="24"/>
        </w:rPr>
        <w:t>,</w:t>
      </w:r>
      <w:r w:rsidRPr="00AC424A">
        <w:rPr>
          <w:rFonts w:eastAsia="Times New Roman" w:cs="Times New Roman"/>
          <w:szCs w:val="24"/>
        </w:rPr>
        <w:t xml:space="preserve"> αλλά με αυτά </w:t>
      </w:r>
      <w:r w:rsidRPr="00AC424A">
        <w:rPr>
          <w:rFonts w:eastAsia="Times New Roman" w:cs="Times New Roman"/>
          <w:szCs w:val="24"/>
        </w:rPr>
        <w:lastRenderedPageBreak/>
        <w:t xml:space="preserve">που άκουσε από ορισμένους εκπροσώπους </w:t>
      </w:r>
      <w:r>
        <w:rPr>
          <w:rFonts w:eastAsia="Times New Roman" w:cs="Times New Roman"/>
          <w:szCs w:val="24"/>
        </w:rPr>
        <w:t>της Α</w:t>
      </w:r>
      <w:r w:rsidRPr="00AC424A">
        <w:rPr>
          <w:rFonts w:eastAsia="Times New Roman" w:cs="Times New Roman"/>
          <w:szCs w:val="24"/>
        </w:rPr>
        <w:t>ντιπολίτευσης</w:t>
      </w:r>
      <w:r>
        <w:rPr>
          <w:rFonts w:eastAsia="Times New Roman" w:cs="Times New Roman"/>
          <w:szCs w:val="24"/>
        </w:rPr>
        <w:t>, ε</w:t>
      </w:r>
      <w:r w:rsidRPr="00AC424A">
        <w:rPr>
          <w:rFonts w:eastAsia="Times New Roman" w:cs="Times New Roman"/>
          <w:szCs w:val="24"/>
        </w:rPr>
        <w:t>ιλικρινά</w:t>
      </w:r>
      <w:r>
        <w:rPr>
          <w:rFonts w:eastAsia="Times New Roman" w:cs="Times New Roman"/>
          <w:szCs w:val="24"/>
        </w:rPr>
        <w:t>,</w:t>
      </w:r>
      <w:r w:rsidRPr="00AC424A">
        <w:rPr>
          <w:rFonts w:eastAsia="Times New Roman" w:cs="Times New Roman"/>
          <w:szCs w:val="24"/>
        </w:rPr>
        <w:t xml:space="preserve"> έχω</w:t>
      </w:r>
      <w:r w:rsidRPr="00AC424A">
        <w:rPr>
          <w:rFonts w:eastAsia="Times New Roman" w:cs="Times New Roman"/>
          <w:szCs w:val="24"/>
        </w:rPr>
        <w:t xml:space="preserve"> εκπλαγεί</w:t>
      </w:r>
      <w:r>
        <w:rPr>
          <w:rFonts w:eastAsia="Times New Roman" w:cs="Times New Roman"/>
          <w:szCs w:val="24"/>
        </w:rPr>
        <w:t>.</w:t>
      </w:r>
    </w:p>
    <w:p w14:paraId="4D880001"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Α</w:t>
      </w:r>
      <w:r w:rsidRPr="00AC424A">
        <w:rPr>
          <w:rFonts w:eastAsia="Times New Roman" w:cs="Times New Roman"/>
          <w:szCs w:val="24"/>
        </w:rPr>
        <w:t>κούσαμε ρουσφετολογία</w:t>
      </w:r>
      <w:r>
        <w:rPr>
          <w:rFonts w:eastAsia="Times New Roman" w:cs="Times New Roman"/>
          <w:szCs w:val="24"/>
        </w:rPr>
        <w:t>,</w:t>
      </w:r>
      <w:r w:rsidRPr="00AC424A">
        <w:rPr>
          <w:rFonts w:eastAsia="Times New Roman" w:cs="Times New Roman"/>
          <w:szCs w:val="24"/>
        </w:rPr>
        <w:t xml:space="preserve"> σκάνδαλα</w:t>
      </w:r>
      <w:r>
        <w:rPr>
          <w:rFonts w:eastAsia="Times New Roman" w:cs="Times New Roman"/>
          <w:szCs w:val="24"/>
        </w:rPr>
        <w:t>,</w:t>
      </w:r>
      <w:r w:rsidRPr="00AC424A">
        <w:rPr>
          <w:rFonts w:eastAsia="Times New Roman" w:cs="Times New Roman"/>
          <w:szCs w:val="24"/>
        </w:rPr>
        <w:t xml:space="preserve"> κρυφές διατάξεις</w:t>
      </w:r>
      <w:r>
        <w:rPr>
          <w:rFonts w:eastAsia="Times New Roman" w:cs="Times New Roman"/>
          <w:szCs w:val="24"/>
        </w:rPr>
        <w:t>. Ε</w:t>
      </w:r>
      <w:r w:rsidRPr="00AC424A">
        <w:rPr>
          <w:rFonts w:eastAsia="Times New Roman" w:cs="Times New Roman"/>
          <w:szCs w:val="24"/>
        </w:rPr>
        <w:t xml:space="preserve">γώ </w:t>
      </w:r>
      <w:r>
        <w:rPr>
          <w:rFonts w:eastAsia="Times New Roman" w:cs="Times New Roman"/>
          <w:szCs w:val="24"/>
        </w:rPr>
        <w:t>κοίταγα ποιο</w:t>
      </w:r>
      <w:r>
        <w:rPr>
          <w:rFonts w:eastAsia="Times New Roman" w:cs="Times New Roman"/>
          <w:szCs w:val="24"/>
        </w:rPr>
        <w:t>ν</w:t>
      </w:r>
      <w:r>
        <w:rPr>
          <w:rFonts w:eastAsia="Times New Roman" w:cs="Times New Roman"/>
          <w:szCs w:val="24"/>
        </w:rPr>
        <w:t xml:space="preserve"> συνάδελφο έπιασαν με τη γίδα στην πλάτη. </w:t>
      </w:r>
      <w:r w:rsidRPr="00AC424A">
        <w:rPr>
          <w:rFonts w:eastAsia="Times New Roman" w:cs="Times New Roman"/>
          <w:szCs w:val="24"/>
        </w:rPr>
        <w:t>Έτσι κάπως αισθάνθηκα</w:t>
      </w:r>
      <w:r>
        <w:rPr>
          <w:rFonts w:eastAsia="Times New Roman" w:cs="Times New Roman"/>
          <w:szCs w:val="24"/>
        </w:rPr>
        <w:t>. Ν</w:t>
      </w:r>
      <w:r w:rsidRPr="00AC424A">
        <w:rPr>
          <w:rFonts w:eastAsia="Times New Roman" w:cs="Times New Roman"/>
          <w:szCs w:val="24"/>
        </w:rPr>
        <w:t xml:space="preserve">ομίζω ότι κάποια ζητήματα δεν </w:t>
      </w:r>
      <w:proofErr w:type="spellStart"/>
      <w:r>
        <w:rPr>
          <w:rFonts w:eastAsia="Times New Roman" w:cs="Times New Roman"/>
          <w:szCs w:val="24"/>
        </w:rPr>
        <w:t>απαντιούνται</w:t>
      </w:r>
      <w:proofErr w:type="spellEnd"/>
      <w:r>
        <w:rPr>
          <w:rFonts w:eastAsia="Times New Roman" w:cs="Times New Roman"/>
          <w:szCs w:val="24"/>
        </w:rPr>
        <w:t xml:space="preserve"> </w:t>
      </w:r>
      <w:r w:rsidRPr="00AC424A">
        <w:rPr>
          <w:rFonts w:eastAsia="Times New Roman" w:cs="Times New Roman"/>
          <w:szCs w:val="24"/>
        </w:rPr>
        <w:t>ούτε με όρους πολιτικής ανάλυσης</w:t>
      </w:r>
      <w:r>
        <w:rPr>
          <w:rFonts w:eastAsia="Times New Roman" w:cs="Times New Roman"/>
          <w:szCs w:val="24"/>
        </w:rPr>
        <w:t>,</w:t>
      </w:r>
      <w:r w:rsidRPr="00AC424A">
        <w:rPr>
          <w:rFonts w:eastAsia="Times New Roman" w:cs="Times New Roman"/>
          <w:szCs w:val="24"/>
        </w:rPr>
        <w:t xml:space="preserve"> αλλά μάλλον με όρους ψυχιατρικής διερεύνησης</w:t>
      </w:r>
      <w:r>
        <w:rPr>
          <w:rFonts w:eastAsia="Times New Roman" w:cs="Times New Roman"/>
          <w:szCs w:val="24"/>
        </w:rPr>
        <w:t>. Δ</w:t>
      </w:r>
      <w:r w:rsidRPr="00AC424A">
        <w:rPr>
          <w:rFonts w:eastAsia="Times New Roman" w:cs="Times New Roman"/>
          <w:szCs w:val="24"/>
        </w:rPr>
        <w:t>εν μπορεί την ίδια στιγμή να κατηγορούμαστε ότι δημιουργούμε το ελάχιστο όριο στην παραλία</w:t>
      </w:r>
      <w:r>
        <w:rPr>
          <w:rFonts w:eastAsia="Times New Roman" w:cs="Times New Roman"/>
          <w:szCs w:val="24"/>
        </w:rPr>
        <w:t>,</w:t>
      </w:r>
      <w:r w:rsidRPr="00AC424A">
        <w:rPr>
          <w:rFonts w:eastAsia="Times New Roman" w:cs="Times New Roman"/>
          <w:szCs w:val="24"/>
        </w:rPr>
        <w:t xml:space="preserve"> στα </w:t>
      </w:r>
      <w:r>
        <w:rPr>
          <w:rFonts w:eastAsia="Times New Roman" w:cs="Times New Roman"/>
          <w:szCs w:val="24"/>
        </w:rPr>
        <w:t xml:space="preserve">τριάντα </w:t>
      </w:r>
      <w:r w:rsidRPr="00AC424A">
        <w:rPr>
          <w:rFonts w:eastAsia="Times New Roman" w:cs="Times New Roman"/>
          <w:szCs w:val="24"/>
        </w:rPr>
        <w:t>μέτρα</w:t>
      </w:r>
      <w:r>
        <w:rPr>
          <w:rFonts w:eastAsia="Times New Roman" w:cs="Times New Roman"/>
          <w:szCs w:val="24"/>
        </w:rPr>
        <w:t xml:space="preserve">, με προϋποθέσεις φυσικά </w:t>
      </w:r>
      <w:r w:rsidRPr="00AC424A">
        <w:rPr>
          <w:rFonts w:eastAsia="Times New Roman" w:cs="Times New Roman"/>
          <w:szCs w:val="24"/>
        </w:rPr>
        <w:t>και με σεβασμό στα τοπικά χωροταξικά σχέδια</w:t>
      </w:r>
      <w:r>
        <w:rPr>
          <w:rFonts w:eastAsia="Times New Roman" w:cs="Times New Roman"/>
          <w:szCs w:val="24"/>
        </w:rPr>
        <w:t xml:space="preserve"> ή</w:t>
      </w:r>
      <w:r w:rsidRPr="00AC424A">
        <w:rPr>
          <w:rFonts w:eastAsia="Times New Roman" w:cs="Times New Roman"/>
          <w:szCs w:val="24"/>
        </w:rPr>
        <w:t xml:space="preserve"> για παράδειγμα </w:t>
      </w:r>
      <w:r>
        <w:rPr>
          <w:rFonts w:eastAsia="Times New Roman" w:cs="Times New Roman"/>
          <w:szCs w:val="24"/>
        </w:rPr>
        <w:t xml:space="preserve">για </w:t>
      </w:r>
      <w:r w:rsidRPr="00AC424A">
        <w:rPr>
          <w:rFonts w:eastAsia="Times New Roman" w:cs="Times New Roman"/>
          <w:szCs w:val="24"/>
        </w:rPr>
        <w:t>το γεγονό</w:t>
      </w:r>
      <w:r w:rsidRPr="00AC424A">
        <w:rPr>
          <w:rFonts w:eastAsia="Times New Roman" w:cs="Times New Roman"/>
          <w:szCs w:val="24"/>
        </w:rPr>
        <w:t xml:space="preserve">ς ότι </w:t>
      </w:r>
      <w:r>
        <w:rPr>
          <w:rFonts w:eastAsia="Times New Roman" w:cs="Times New Roman"/>
          <w:szCs w:val="24"/>
        </w:rPr>
        <w:t>υπάρχει μια υπερ</w:t>
      </w:r>
      <w:r w:rsidRPr="00AC424A">
        <w:rPr>
          <w:rFonts w:eastAsia="Times New Roman" w:cs="Times New Roman"/>
          <w:szCs w:val="24"/>
        </w:rPr>
        <w:t xml:space="preserve">προστασία των παλιών </w:t>
      </w:r>
      <w:r>
        <w:rPr>
          <w:rFonts w:eastAsia="Times New Roman" w:cs="Times New Roman"/>
          <w:szCs w:val="24"/>
        </w:rPr>
        <w:t>αιγιαλών,</w:t>
      </w:r>
      <w:r w:rsidRPr="00AC424A">
        <w:rPr>
          <w:rFonts w:eastAsia="Times New Roman" w:cs="Times New Roman"/>
          <w:szCs w:val="24"/>
        </w:rPr>
        <w:t xml:space="preserve"> </w:t>
      </w:r>
      <w:r>
        <w:rPr>
          <w:rFonts w:eastAsia="Times New Roman" w:cs="Times New Roman"/>
          <w:szCs w:val="24"/>
        </w:rPr>
        <w:t>περνώντας</w:t>
      </w:r>
      <w:r w:rsidRPr="00AC424A">
        <w:rPr>
          <w:rFonts w:eastAsia="Times New Roman" w:cs="Times New Roman"/>
          <w:szCs w:val="24"/>
        </w:rPr>
        <w:t xml:space="preserve"> τα από ιδιωτική περιουσία σε δημόσια κτήση και μπορεί να </w:t>
      </w:r>
      <w:r>
        <w:rPr>
          <w:rFonts w:eastAsia="Times New Roman" w:cs="Times New Roman"/>
          <w:szCs w:val="24"/>
        </w:rPr>
        <w:t>δημιουργηθούν προβλήματα σε αυτό, ά</w:t>
      </w:r>
      <w:r w:rsidRPr="00AC424A">
        <w:rPr>
          <w:rFonts w:eastAsia="Times New Roman" w:cs="Times New Roman"/>
          <w:szCs w:val="24"/>
        </w:rPr>
        <w:t>ρα υπάρχει μία προδιάθεση νομοθετικής υπ</w:t>
      </w:r>
      <w:r>
        <w:rPr>
          <w:rFonts w:eastAsia="Times New Roman" w:cs="Times New Roman"/>
          <w:szCs w:val="24"/>
        </w:rPr>
        <w:t>ε</w:t>
      </w:r>
      <w:r w:rsidRPr="00AC424A">
        <w:rPr>
          <w:rFonts w:eastAsia="Times New Roman" w:cs="Times New Roman"/>
          <w:szCs w:val="24"/>
        </w:rPr>
        <w:t>ρ</w:t>
      </w:r>
      <w:r>
        <w:rPr>
          <w:rFonts w:eastAsia="Times New Roman" w:cs="Times New Roman"/>
          <w:szCs w:val="24"/>
        </w:rPr>
        <w:t>π</w:t>
      </w:r>
      <w:r w:rsidRPr="00AC424A">
        <w:rPr>
          <w:rFonts w:eastAsia="Times New Roman" w:cs="Times New Roman"/>
          <w:szCs w:val="24"/>
        </w:rPr>
        <w:t>ροστασίας του δημόσιου χώρου και</w:t>
      </w:r>
      <w:r>
        <w:rPr>
          <w:rFonts w:eastAsia="Times New Roman" w:cs="Times New Roman"/>
          <w:szCs w:val="24"/>
        </w:rPr>
        <w:t>,</w:t>
      </w:r>
      <w:r w:rsidRPr="00AC424A">
        <w:rPr>
          <w:rFonts w:eastAsia="Times New Roman" w:cs="Times New Roman"/>
          <w:szCs w:val="24"/>
        </w:rPr>
        <w:t xml:space="preserve"> ταυτόχρονα</w:t>
      </w:r>
      <w:r>
        <w:rPr>
          <w:rFonts w:eastAsia="Times New Roman" w:cs="Times New Roman"/>
          <w:szCs w:val="24"/>
        </w:rPr>
        <w:t>,</w:t>
      </w:r>
      <w:r w:rsidRPr="00AC424A">
        <w:rPr>
          <w:rFonts w:eastAsia="Times New Roman" w:cs="Times New Roman"/>
          <w:szCs w:val="24"/>
        </w:rPr>
        <w:t xml:space="preserve"> να κατηγορού</w:t>
      </w:r>
      <w:r w:rsidRPr="00AC424A">
        <w:rPr>
          <w:rFonts w:eastAsia="Times New Roman" w:cs="Times New Roman"/>
          <w:szCs w:val="24"/>
        </w:rPr>
        <w:t xml:space="preserve">μαστε </w:t>
      </w:r>
      <w:r>
        <w:rPr>
          <w:rFonts w:eastAsia="Times New Roman" w:cs="Times New Roman"/>
          <w:szCs w:val="24"/>
        </w:rPr>
        <w:t>ότι τα</w:t>
      </w:r>
      <w:r w:rsidRPr="00AC424A">
        <w:rPr>
          <w:rFonts w:eastAsia="Times New Roman" w:cs="Times New Roman"/>
          <w:szCs w:val="24"/>
        </w:rPr>
        <w:t xml:space="preserve"> ξεπουλήσαμε όλα</w:t>
      </w:r>
      <w:r>
        <w:rPr>
          <w:rFonts w:eastAsia="Times New Roman" w:cs="Times New Roman"/>
          <w:szCs w:val="24"/>
        </w:rPr>
        <w:t>, τ</w:t>
      </w:r>
      <w:r w:rsidRPr="00AC424A">
        <w:rPr>
          <w:rFonts w:eastAsia="Times New Roman" w:cs="Times New Roman"/>
          <w:szCs w:val="24"/>
        </w:rPr>
        <w:t>α δώσαμε όλα</w:t>
      </w:r>
      <w:r>
        <w:rPr>
          <w:rFonts w:eastAsia="Times New Roman" w:cs="Times New Roman"/>
          <w:szCs w:val="24"/>
        </w:rPr>
        <w:t xml:space="preserve">, αναφέρω </w:t>
      </w:r>
      <w:r w:rsidRPr="00AC424A">
        <w:rPr>
          <w:rFonts w:eastAsia="Times New Roman" w:cs="Times New Roman"/>
          <w:szCs w:val="24"/>
        </w:rPr>
        <w:t>εκφράσεις όπως ακριβώς ακούστηκαν</w:t>
      </w:r>
      <w:r>
        <w:rPr>
          <w:rFonts w:eastAsia="Times New Roman" w:cs="Times New Roman"/>
          <w:szCs w:val="24"/>
        </w:rPr>
        <w:t>.</w:t>
      </w:r>
    </w:p>
    <w:p w14:paraId="4D880002"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Ξ</w:t>
      </w:r>
      <w:r w:rsidRPr="00AC424A">
        <w:rPr>
          <w:rFonts w:eastAsia="Times New Roman" w:cs="Times New Roman"/>
          <w:szCs w:val="24"/>
        </w:rPr>
        <w:t>εκινάω με τον κ</w:t>
      </w:r>
      <w:r>
        <w:rPr>
          <w:rFonts w:eastAsia="Times New Roman" w:cs="Times New Roman"/>
          <w:szCs w:val="24"/>
        </w:rPr>
        <w:t>.</w:t>
      </w:r>
      <w:r w:rsidRPr="00AC424A">
        <w:rPr>
          <w:rFonts w:eastAsia="Times New Roman" w:cs="Times New Roman"/>
          <w:szCs w:val="24"/>
        </w:rPr>
        <w:t xml:space="preserve"> </w:t>
      </w:r>
      <w:proofErr w:type="spellStart"/>
      <w:r>
        <w:rPr>
          <w:rFonts w:eastAsia="Times New Roman" w:cs="Times New Roman"/>
          <w:szCs w:val="24"/>
        </w:rPr>
        <w:t>Β</w:t>
      </w:r>
      <w:r w:rsidRPr="00AC424A">
        <w:rPr>
          <w:rFonts w:eastAsia="Times New Roman" w:cs="Times New Roman"/>
          <w:szCs w:val="24"/>
        </w:rPr>
        <w:t>αρδαλή</w:t>
      </w:r>
      <w:proofErr w:type="spellEnd"/>
      <w:r>
        <w:rPr>
          <w:rFonts w:eastAsia="Times New Roman" w:cs="Times New Roman"/>
          <w:szCs w:val="24"/>
        </w:rPr>
        <w:t>,</w:t>
      </w:r>
      <w:r w:rsidRPr="00AC424A">
        <w:rPr>
          <w:rFonts w:eastAsia="Times New Roman" w:cs="Times New Roman"/>
          <w:szCs w:val="24"/>
        </w:rPr>
        <w:t xml:space="preserve"> με κάποιες τοποθετήσεις που έκανε</w:t>
      </w:r>
      <w:r>
        <w:rPr>
          <w:rFonts w:eastAsia="Times New Roman" w:cs="Times New Roman"/>
          <w:szCs w:val="24"/>
        </w:rPr>
        <w:t>.</w:t>
      </w:r>
      <w:r w:rsidRPr="00AC424A">
        <w:rPr>
          <w:rFonts w:eastAsia="Times New Roman" w:cs="Times New Roman"/>
          <w:szCs w:val="24"/>
        </w:rPr>
        <w:t xml:space="preserve"> Πρώτον</w:t>
      </w:r>
      <w:r>
        <w:rPr>
          <w:rFonts w:eastAsia="Times New Roman" w:cs="Times New Roman"/>
          <w:szCs w:val="24"/>
        </w:rPr>
        <w:t>,</w:t>
      </w:r>
      <w:r w:rsidRPr="00AC424A">
        <w:rPr>
          <w:rFonts w:eastAsia="Times New Roman" w:cs="Times New Roman"/>
          <w:szCs w:val="24"/>
        </w:rPr>
        <w:t xml:space="preserve"> δεν νομιμοποιούμε αθρόα </w:t>
      </w:r>
      <w:r>
        <w:rPr>
          <w:rFonts w:eastAsia="Times New Roman" w:cs="Times New Roman"/>
          <w:szCs w:val="24"/>
        </w:rPr>
        <w:t>αυθαίρετα. Δ</w:t>
      </w:r>
      <w:r w:rsidRPr="00AC424A">
        <w:rPr>
          <w:rFonts w:eastAsia="Times New Roman" w:cs="Times New Roman"/>
          <w:szCs w:val="24"/>
        </w:rPr>
        <w:t>ιαχειρι</w:t>
      </w:r>
      <w:r w:rsidRPr="00AC424A">
        <w:rPr>
          <w:rFonts w:eastAsia="Times New Roman" w:cs="Times New Roman"/>
          <w:szCs w:val="24"/>
        </w:rPr>
        <w:lastRenderedPageBreak/>
        <w:t>ζόμαστε και δίνουμε το δικαίωμα</w:t>
      </w:r>
      <w:r>
        <w:rPr>
          <w:rFonts w:eastAsia="Times New Roman" w:cs="Times New Roman"/>
          <w:szCs w:val="24"/>
        </w:rPr>
        <w:t>,</w:t>
      </w:r>
      <w:r w:rsidRPr="00AC424A">
        <w:rPr>
          <w:rFonts w:eastAsia="Times New Roman" w:cs="Times New Roman"/>
          <w:szCs w:val="24"/>
        </w:rPr>
        <w:t xml:space="preserve"> την άδεια παραχώρησης χρήσης </w:t>
      </w:r>
      <w:r>
        <w:rPr>
          <w:rFonts w:eastAsia="Times New Roman" w:cs="Times New Roman"/>
          <w:szCs w:val="24"/>
        </w:rPr>
        <w:t xml:space="preserve">–γιατί </w:t>
      </w:r>
      <w:r w:rsidRPr="00AC424A">
        <w:rPr>
          <w:rFonts w:eastAsia="Times New Roman" w:cs="Times New Roman"/>
          <w:szCs w:val="24"/>
        </w:rPr>
        <w:t>για παραχώρηση χρήσης μιλάμε</w:t>
      </w:r>
      <w:r>
        <w:rPr>
          <w:rFonts w:eastAsia="Times New Roman" w:cs="Times New Roman"/>
          <w:szCs w:val="24"/>
        </w:rPr>
        <w:t>- σ</w:t>
      </w:r>
      <w:r w:rsidRPr="00AC424A">
        <w:rPr>
          <w:rFonts w:eastAsia="Times New Roman" w:cs="Times New Roman"/>
          <w:szCs w:val="24"/>
        </w:rPr>
        <w:t>ε ειδικές κατηγορίες πράξεων</w:t>
      </w:r>
      <w:r>
        <w:rPr>
          <w:rFonts w:eastAsia="Times New Roman" w:cs="Times New Roman"/>
          <w:szCs w:val="24"/>
        </w:rPr>
        <w:t>,</w:t>
      </w:r>
      <w:r w:rsidRPr="00AC424A">
        <w:rPr>
          <w:rFonts w:eastAsia="Times New Roman" w:cs="Times New Roman"/>
          <w:szCs w:val="24"/>
        </w:rPr>
        <w:t xml:space="preserve"> οι οποίες έτσι κι αλλιώς</w:t>
      </w:r>
      <w:r>
        <w:rPr>
          <w:rFonts w:eastAsia="Times New Roman" w:cs="Times New Roman"/>
          <w:szCs w:val="24"/>
        </w:rPr>
        <w:t xml:space="preserve"> αν</w:t>
      </w:r>
      <w:r w:rsidRPr="00AC424A">
        <w:rPr>
          <w:rFonts w:eastAsia="Times New Roman" w:cs="Times New Roman"/>
          <w:szCs w:val="24"/>
        </w:rPr>
        <w:t xml:space="preserve"> θα</w:t>
      </w:r>
      <w:r>
        <w:rPr>
          <w:rFonts w:eastAsia="Times New Roman" w:cs="Times New Roman"/>
          <w:szCs w:val="24"/>
        </w:rPr>
        <w:t xml:space="preserve"> μπορούσαν και σήμερα να γίνουν,</w:t>
      </w:r>
      <w:r w:rsidRPr="00AC424A">
        <w:rPr>
          <w:rFonts w:eastAsia="Times New Roman" w:cs="Times New Roman"/>
          <w:szCs w:val="24"/>
        </w:rPr>
        <w:t xml:space="preserve"> θα μπορούσ</w:t>
      </w:r>
      <w:r>
        <w:rPr>
          <w:rFonts w:eastAsia="Times New Roman" w:cs="Times New Roman"/>
          <w:szCs w:val="24"/>
        </w:rPr>
        <w:t>αν</w:t>
      </w:r>
      <w:r w:rsidRPr="00AC424A">
        <w:rPr>
          <w:rFonts w:eastAsia="Times New Roman" w:cs="Times New Roman"/>
          <w:szCs w:val="24"/>
        </w:rPr>
        <w:t xml:space="preserve"> να </w:t>
      </w:r>
      <w:proofErr w:type="spellStart"/>
      <w:r w:rsidRPr="00AC424A">
        <w:rPr>
          <w:rFonts w:eastAsia="Times New Roman" w:cs="Times New Roman"/>
          <w:szCs w:val="24"/>
        </w:rPr>
        <w:t>αδειοδοτηθούν</w:t>
      </w:r>
      <w:proofErr w:type="spellEnd"/>
      <w:r w:rsidRPr="00AC424A">
        <w:rPr>
          <w:rFonts w:eastAsia="Times New Roman" w:cs="Times New Roman"/>
          <w:szCs w:val="24"/>
        </w:rPr>
        <w:t xml:space="preserve"> με την ισχύουσα περιβαλλοντική </w:t>
      </w:r>
      <w:proofErr w:type="spellStart"/>
      <w:r w:rsidRPr="00AC424A">
        <w:rPr>
          <w:rFonts w:eastAsia="Times New Roman" w:cs="Times New Roman"/>
          <w:szCs w:val="24"/>
        </w:rPr>
        <w:t>αδειοδότηση</w:t>
      </w:r>
      <w:proofErr w:type="spellEnd"/>
      <w:r>
        <w:rPr>
          <w:rFonts w:eastAsia="Times New Roman" w:cs="Times New Roman"/>
          <w:szCs w:val="24"/>
        </w:rPr>
        <w:t>. Ό,τι</w:t>
      </w:r>
      <w:r w:rsidRPr="00AC424A">
        <w:rPr>
          <w:rFonts w:eastAsia="Times New Roman" w:cs="Times New Roman"/>
          <w:szCs w:val="24"/>
        </w:rPr>
        <w:t xml:space="preserve"> δεν μπορεί έστω </w:t>
      </w:r>
      <w:r w:rsidRPr="00AC424A">
        <w:rPr>
          <w:rFonts w:eastAsia="Times New Roman" w:cs="Times New Roman"/>
          <w:szCs w:val="24"/>
        </w:rPr>
        <w:t xml:space="preserve">και σήμερα με την ισχύουσα περιβαλλοντική </w:t>
      </w:r>
      <w:proofErr w:type="spellStart"/>
      <w:r w:rsidRPr="00AC424A">
        <w:rPr>
          <w:rFonts w:eastAsia="Times New Roman" w:cs="Times New Roman"/>
          <w:szCs w:val="24"/>
        </w:rPr>
        <w:t>αδειοδότηση</w:t>
      </w:r>
      <w:proofErr w:type="spellEnd"/>
      <w:r w:rsidRPr="00AC424A">
        <w:rPr>
          <w:rFonts w:eastAsia="Times New Roman" w:cs="Times New Roman"/>
          <w:szCs w:val="24"/>
        </w:rPr>
        <w:t xml:space="preserve"> να πάρει παραχώρηση χρήσης</w:t>
      </w:r>
      <w:r>
        <w:rPr>
          <w:rFonts w:eastAsia="Times New Roman" w:cs="Times New Roman"/>
          <w:szCs w:val="24"/>
        </w:rPr>
        <w:t>,</w:t>
      </w:r>
      <w:r w:rsidRPr="00AC424A">
        <w:rPr>
          <w:rFonts w:eastAsia="Times New Roman" w:cs="Times New Roman"/>
          <w:szCs w:val="24"/>
        </w:rPr>
        <w:t xml:space="preserve"> δεν θα πά</w:t>
      </w:r>
      <w:r>
        <w:rPr>
          <w:rFonts w:eastAsia="Times New Roman" w:cs="Times New Roman"/>
          <w:szCs w:val="24"/>
        </w:rPr>
        <w:t>ρ</w:t>
      </w:r>
      <w:r w:rsidRPr="00AC424A">
        <w:rPr>
          <w:rFonts w:eastAsia="Times New Roman" w:cs="Times New Roman"/>
          <w:szCs w:val="24"/>
        </w:rPr>
        <w:t>ει ακόμα και αν ήταν και στο παρελθόν τέτοιο</w:t>
      </w:r>
      <w:r>
        <w:rPr>
          <w:rFonts w:eastAsia="Times New Roman" w:cs="Times New Roman"/>
          <w:szCs w:val="24"/>
        </w:rPr>
        <w:t>.</w:t>
      </w:r>
    </w:p>
    <w:p w14:paraId="4D880003"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Δ</w:t>
      </w:r>
      <w:r w:rsidRPr="00AC424A">
        <w:rPr>
          <w:rFonts w:eastAsia="Times New Roman" w:cs="Times New Roman"/>
          <w:szCs w:val="24"/>
        </w:rPr>
        <w:t>εύτερον</w:t>
      </w:r>
      <w:r>
        <w:rPr>
          <w:rFonts w:eastAsia="Times New Roman" w:cs="Times New Roman"/>
          <w:szCs w:val="24"/>
        </w:rPr>
        <w:t>,</w:t>
      </w:r>
      <w:r w:rsidRPr="00AC424A">
        <w:rPr>
          <w:rFonts w:eastAsia="Times New Roman" w:cs="Times New Roman"/>
          <w:szCs w:val="24"/>
        </w:rPr>
        <w:t xml:space="preserve"> περιορίζεται η πρόσβαση πολιτών</w:t>
      </w:r>
      <w:r>
        <w:rPr>
          <w:rFonts w:eastAsia="Times New Roman" w:cs="Times New Roman"/>
          <w:szCs w:val="24"/>
        </w:rPr>
        <w:t>. Έ</w:t>
      </w:r>
      <w:r w:rsidRPr="00AC424A">
        <w:rPr>
          <w:rFonts w:eastAsia="Times New Roman" w:cs="Times New Roman"/>
          <w:szCs w:val="24"/>
        </w:rPr>
        <w:t xml:space="preserve">χουμε </w:t>
      </w:r>
      <w:r>
        <w:rPr>
          <w:rFonts w:eastAsia="Times New Roman" w:cs="Times New Roman"/>
          <w:szCs w:val="24"/>
        </w:rPr>
        <w:t xml:space="preserve">νομοθετήσει τρία τέσσερα </w:t>
      </w:r>
      <w:r w:rsidRPr="00AC424A">
        <w:rPr>
          <w:rFonts w:eastAsia="Times New Roman" w:cs="Times New Roman"/>
          <w:szCs w:val="24"/>
        </w:rPr>
        <w:t>σημεία</w:t>
      </w:r>
      <w:r>
        <w:rPr>
          <w:rFonts w:eastAsia="Times New Roman" w:cs="Times New Roman"/>
          <w:szCs w:val="24"/>
        </w:rPr>
        <w:t>,</w:t>
      </w:r>
      <w:r w:rsidRPr="00AC424A">
        <w:rPr>
          <w:rFonts w:eastAsia="Times New Roman" w:cs="Times New Roman"/>
          <w:szCs w:val="24"/>
        </w:rPr>
        <w:t xml:space="preserve"> </w:t>
      </w:r>
      <w:r>
        <w:rPr>
          <w:rFonts w:eastAsia="Times New Roman" w:cs="Times New Roman"/>
          <w:szCs w:val="24"/>
        </w:rPr>
        <w:t>που η πρόσβαση των πολιτών ίσα-ίσα</w:t>
      </w:r>
      <w:r w:rsidRPr="00AC424A">
        <w:rPr>
          <w:rFonts w:eastAsia="Times New Roman" w:cs="Times New Roman"/>
          <w:szCs w:val="24"/>
        </w:rPr>
        <w:t xml:space="preserve"> επαυξάνεται</w:t>
      </w:r>
      <w:r>
        <w:rPr>
          <w:rFonts w:eastAsia="Times New Roman" w:cs="Times New Roman"/>
          <w:szCs w:val="24"/>
        </w:rPr>
        <w:t xml:space="preserve">, βρίσκουμε διόδους από τον </w:t>
      </w:r>
      <w:r w:rsidRPr="00AC424A">
        <w:rPr>
          <w:rFonts w:eastAsia="Times New Roman" w:cs="Times New Roman"/>
          <w:szCs w:val="24"/>
        </w:rPr>
        <w:t>δημόσιο δρόμο στην παραλία</w:t>
      </w:r>
      <w:r>
        <w:rPr>
          <w:rFonts w:eastAsia="Times New Roman" w:cs="Times New Roman"/>
          <w:szCs w:val="24"/>
        </w:rPr>
        <w:t>,</w:t>
      </w:r>
      <w:r w:rsidRPr="00AC424A">
        <w:rPr>
          <w:rFonts w:eastAsia="Times New Roman" w:cs="Times New Roman"/>
          <w:szCs w:val="24"/>
        </w:rPr>
        <w:t xml:space="preserve"> επεκτείνουμε το</w:t>
      </w:r>
      <w:r>
        <w:rPr>
          <w:rFonts w:eastAsia="Times New Roman" w:cs="Times New Roman"/>
          <w:szCs w:val="24"/>
        </w:rPr>
        <w:t>ν</w:t>
      </w:r>
      <w:r w:rsidRPr="00AC424A">
        <w:rPr>
          <w:rFonts w:eastAsia="Times New Roman" w:cs="Times New Roman"/>
          <w:szCs w:val="24"/>
        </w:rPr>
        <w:t xml:space="preserve"> ελεύθερο χώρο στα </w:t>
      </w:r>
      <w:proofErr w:type="spellStart"/>
      <w:r>
        <w:rPr>
          <w:rFonts w:eastAsia="Times New Roman" w:cs="Times New Roman"/>
          <w:szCs w:val="24"/>
        </w:rPr>
        <w:t>εκατόν</w:t>
      </w:r>
      <w:proofErr w:type="spellEnd"/>
      <w:r>
        <w:rPr>
          <w:rFonts w:eastAsia="Times New Roman" w:cs="Times New Roman"/>
          <w:szCs w:val="24"/>
        </w:rPr>
        <w:t xml:space="preserve"> πενήντα</w:t>
      </w:r>
      <w:r w:rsidRPr="00AC424A">
        <w:rPr>
          <w:rFonts w:eastAsia="Times New Roman" w:cs="Times New Roman"/>
          <w:szCs w:val="24"/>
        </w:rPr>
        <w:t xml:space="preserve"> τετραγωνικά μέτρα της παραχώρησης αιγιαλού από τους ΟΤΑ και χίλια δυο άλλα ζητήματα</w:t>
      </w:r>
      <w:r>
        <w:rPr>
          <w:rFonts w:eastAsia="Times New Roman" w:cs="Times New Roman"/>
          <w:szCs w:val="24"/>
        </w:rPr>
        <w:t>.</w:t>
      </w:r>
    </w:p>
    <w:p w14:paraId="4D880004" w14:textId="77777777" w:rsidR="00E01347" w:rsidRDefault="00B0330D">
      <w:pPr>
        <w:spacing w:line="600" w:lineRule="auto"/>
        <w:ind w:firstLine="720"/>
        <w:jc w:val="both"/>
        <w:rPr>
          <w:rFonts w:eastAsia="Times New Roman" w:cs="Times New Roman"/>
          <w:szCs w:val="24"/>
        </w:rPr>
      </w:pPr>
      <w:r w:rsidRPr="00AC424A">
        <w:rPr>
          <w:rFonts w:eastAsia="Times New Roman" w:cs="Times New Roman"/>
          <w:szCs w:val="24"/>
        </w:rPr>
        <w:t>Τρίτον</w:t>
      </w:r>
      <w:r>
        <w:rPr>
          <w:rFonts w:eastAsia="Times New Roman" w:cs="Times New Roman"/>
          <w:szCs w:val="24"/>
        </w:rPr>
        <w:t>,</w:t>
      </w:r>
      <w:r w:rsidRPr="00AC424A">
        <w:rPr>
          <w:rFonts w:eastAsia="Times New Roman" w:cs="Times New Roman"/>
          <w:szCs w:val="24"/>
        </w:rPr>
        <w:t xml:space="preserve"> </w:t>
      </w:r>
      <w:r>
        <w:rPr>
          <w:rFonts w:eastAsia="Times New Roman" w:cs="Times New Roman"/>
          <w:szCs w:val="24"/>
        </w:rPr>
        <w:t xml:space="preserve">δεν </w:t>
      </w:r>
      <w:r w:rsidRPr="00AC424A">
        <w:rPr>
          <w:rFonts w:eastAsia="Times New Roman" w:cs="Times New Roman"/>
          <w:szCs w:val="24"/>
        </w:rPr>
        <w:t>ξεπουλάμε οικοσυστήματα</w:t>
      </w:r>
      <w:r>
        <w:rPr>
          <w:rFonts w:eastAsia="Times New Roman" w:cs="Times New Roman"/>
          <w:szCs w:val="24"/>
        </w:rPr>
        <w:t>. Παραχωρούμε</w:t>
      </w:r>
      <w:r w:rsidRPr="00AC424A">
        <w:rPr>
          <w:rFonts w:eastAsia="Times New Roman" w:cs="Times New Roman"/>
          <w:szCs w:val="24"/>
        </w:rPr>
        <w:t xml:space="preserve"> χρήσ</w:t>
      </w:r>
      <w:r w:rsidRPr="00AC424A">
        <w:rPr>
          <w:rFonts w:eastAsia="Times New Roman" w:cs="Times New Roman"/>
          <w:szCs w:val="24"/>
        </w:rPr>
        <w:t xml:space="preserve">η σε περιοχές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sidRPr="00A66A58">
        <w:rPr>
          <w:rFonts w:eastAsia="Times New Roman" w:cs="Times New Roman"/>
          <w:szCs w:val="24"/>
        </w:rPr>
        <w:t>,</w:t>
      </w:r>
      <w:r w:rsidRPr="00AC424A">
        <w:rPr>
          <w:rFonts w:eastAsia="Times New Roman" w:cs="Times New Roman"/>
          <w:szCs w:val="24"/>
        </w:rPr>
        <w:t xml:space="preserve"> να υπάρχει πολύ συγκεκριμένο αυστηρό </w:t>
      </w:r>
      <w:r>
        <w:rPr>
          <w:rFonts w:eastAsia="Times New Roman" w:cs="Times New Roman"/>
          <w:szCs w:val="24"/>
        </w:rPr>
        <w:t>π</w:t>
      </w:r>
      <w:r w:rsidRPr="00AC424A">
        <w:rPr>
          <w:rFonts w:eastAsia="Times New Roman" w:cs="Times New Roman"/>
          <w:szCs w:val="24"/>
        </w:rPr>
        <w:t xml:space="preserve">λαίσιο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sidRPr="00AC424A">
        <w:rPr>
          <w:rFonts w:eastAsia="Times New Roman" w:cs="Times New Roman"/>
          <w:szCs w:val="24"/>
        </w:rPr>
        <w:t xml:space="preserve"> και </w:t>
      </w:r>
      <w:r>
        <w:rPr>
          <w:rFonts w:eastAsia="Times New Roman" w:cs="Times New Roman"/>
          <w:szCs w:val="24"/>
        </w:rPr>
        <w:t>ε</w:t>
      </w:r>
      <w:r w:rsidRPr="00AC424A">
        <w:rPr>
          <w:rFonts w:eastAsia="Times New Roman" w:cs="Times New Roman"/>
          <w:szCs w:val="24"/>
        </w:rPr>
        <w:t>κτός αυτού</w:t>
      </w:r>
      <w:r>
        <w:rPr>
          <w:rFonts w:eastAsia="Times New Roman" w:cs="Times New Roman"/>
          <w:szCs w:val="24"/>
        </w:rPr>
        <w:t xml:space="preserve"> π</w:t>
      </w:r>
      <w:r w:rsidRPr="00AC424A">
        <w:rPr>
          <w:rFonts w:eastAsia="Times New Roman" w:cs="Times New Roman"/>
          <w:szCs w:val="24"/>
        </w:rPr>
        <w:t xml:space="preserve">ροφανώς υπάρχει το δικαίωμα ήπιων χρήσεων σε περιοχές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είναι </w:t>
      </w:r>
      <w:r>
        <w:rPr>
          <w:rFonts w:eastAsia="Times New Roman" w:cs="Times New Roman"/>
          <w:szCs w:val="24"/>
        </w:rPr>
        <w:lastRenderedPageBreak/>
        <w:t xml:space="preserve">πολύ ειδικό και αυστηρό </w:t>
      </w:r>
      <w:r w:rsidRPr="00AC424A">
        <w:rPr>
          <w:rFonts w:eastAsia="Times New Roman" w:cs="Times New Roman"/>
          <w:szCs w:val="24"/>
        </w:rPr>
        <w:t xml:space="preserve">το καθεστώς και δεν νομίζω ότι ο καθένας </w:t>
      </w:r>
      <w:r>
        <w:rPr>
          <w:rFonts w:eastAsia="Times New Roman" w:cs="Times New Roman"/>
          <w:szCs w:val="24"/>
        </w:rPr>
        <w:t>νομιμοποιείται πολύ εύκολ</w:t>
      </w:r>
      <w:r>
        <w:rPr>
          <w:rFonts w:eastAsia="Times New Roman" w:cs="Times New Roman"/>
          <w:szCs w:val="24"/>
        </w:rPr>
        <w:t>α μέσα στο</w:t>
      </w:r>
      <w:r w:rsidRPr="00AC424A">
        <w:rPr>
          <w:rFonts w:eastAsia="Times New Roman" w:cs="Times New Roman"/>
          <w:szCs w:val="24"/>
        </w:rPr>
        <w:t xml:space="preserve"> ελληνικό </w:t>
      </w:r>
      <w:r>
        <w:rPr>
          <w:rFonts w:eastAsia="Times New Roman" w:cs="Times New Roman"/>
          <w:szCs w:val="24"/>
        </w:rPr>
        <w:t>Κ</w:t>
      </w:r>
      <w:r w:rsidRPr="00AC424A">
        <w:rPr>
          <w:rFonts w:eastAsia="Times New Roman" w:cs="Times New Roman"/>
          <w:szCs w:val="24"/>
        </w:rPr>
        <w:t>οινοβούλιο να μιλάει με ένα</w:t>
      </w:r>
      <w:r>
        <w:rPr>
          <w:rFonts w:eastAsia="Times New Roman" w:cs="Times New Roman"/>
          <w:szCs w:val="24"/>
        </w:rPr>
        <w:t>ν</w:t>
      </w:r>
      <w:r w:rsidRPr="00AC424A">
        <w:rPr>
          <w:rFonts w:eastAsia="Times New Roman" w:cs="Times New Roman"/>
          <w:szCs w:val="24"/>
        </w:rPr>
        <w:t xml:space="preserve"> τρόπο</w:t>
      </w:r>
      <w:r>
        <w:rPr>
          <w:rFonts w:eastAsia="Times New Roman" w:cs="Times New Roman"/>
          <w:szCs w:val="24"/>
        </w:rPr>
        <w:t>,</w:t>
      </w:r>
      <w:r w:rsidRPr="00AC424A">
        <w:rPr>
          <w:rFonts w:eastAsia="Times New Roman" w:cs="Times New Roman"/>
          <w:szCs w:val="24"/>
        </w:rPr>
        <w:t xml:space="preserve"> δίνοντας μία αντίληψη </w:t>
      </w:r>
      <w:r>
        <w:rPr>
          <w:rFonts w:eastAsia="Times New Roman" w:cs="Times New Roman"/>
          <w:szCs w:val="24"/>
        </w:rPr>
        <w:t xml:space="preserve">ότι ξεπουλάμε </w:t>
      </w:r>
      <w:r w:rsidRPr="00AC424A">
        <w:rPr>
          <w:rFonts w:eastAsia="Times New Roman" w:cs="Times New Roman"/>
          <w:szCs w:val="24"/>
        </w:rPr>
        <w:t>τα οικοσυστήματα</w:t>
      </w:r>
      <w:r>
        <w:rPr>
          <w:rFonts w:eastAsia="Times New Roman" w:cs="Times New Roman"/>
          <w:szCs w:val="24"/>
        </w:rPr>
        <w:t>. Δίνουμε</w:t>
      </w:r>
      <w:r w:rsidRPr="00AC424A">
        <w:rPr>
          <w:rFonts w:eastAsia="Times New Roman" w:cs="Times New Roman"/>
          <w:szCs w:val="24"/>
        </w:rPr>
        <w:t xml:space="preserve"> τις περιοχές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sidRPr="00AC424A">
        <w:rPr>
          <w:rFonts w:eastAsia="Times New Roman" w:cs="Times New Roman"/>
          <w:szCs w:val="24"/>
        </w:rPr>
        <w:t xml:space="preserve"> </w:t>
      </w:r>
      <w:r>
        <w:rPr>
          <w:rFonts w:eastAsia="Times New Roman" w:cs="Times New Roman"/>
          <w:szCs w:val="24"/>
        </w:rPr>
        <w:t>στο κεφάλαιο</w:t>
      </w:r>
      <w:r w:rsidRPr="00AC424A">
        <w:rPr>
          <w:rFonts w:eastAsia="Times New Roman" w:cs="Times New Roman"/>
          <w:szCs w:val="24"/>
        </w:rPr>
        <w:t xml:space="preserve"> με μία ανευθυνότητα</w:t>
      </w:r>
      <w:r>
        <w:rPr>
          <w:rFonts w:eastAsia="Times New Roman" w:cs="Times New Roman"/>
          <w:szCs w:val="24"/>
        </w:rPr>
        <w:t>,</w:t>
      </w:r>
      <w:r w:rsidRPr="00AC424A">
        <w:rPr>
          <w:rFonts w:eastAsia="Times New Roman" w:cs="Times New Roman"/>
          <w:szCs w:val="24"/>
        </w:rPr>
        <w:t xml:space="preserve"> </w:t>
      </w:r>
      <w:r>
        <w:rPr>
          <w:rFonts w:eastAsia="Times New Roman" w:cs="Times New Roman"/>
          <w:szCs w:val="24"/>
        </w:rPr>
        <w:t xml:space="preserve">κατά τη γνώμη μου, </w:t>
      </w:r>
      <w:r w:rsidRPr="00AC424A">
        <w:rPr>
          <w:rFonts w:eastAsia="Times New Roman" w:cs="Times New Roman"/>
          <w:szCs w:val="24"/>
        </w:rPr>
        <w:t>πολιτική</w:t>
      </w:r>
      <w:r>
        <w:rPr>
          <w:rFonts w:eastAsia="Times New Roman" w:cs="Times New Roman"/>
          <w:szCs w:val="24"/>
        </w:rPr>
        <w:t>,</w:t>
      </w:r>
      <w:r w:rsidRPr="00AC424A">
        <w:rPr>
          <w:rFonts w:eastAsia="Times New Roman" w:cs="Times New Roman"/>
          <w:szCs w:val="24"/>
        </w:rPr>
        <w:t xml:space="preserve"> που δεν απαντά ούτε σε συγκεκριμένα πλαίσια του νομο</w:t>
      </w:r>
      <w:r w:rsidRPr="00AC424A">
        <w:rPr>
          <w:rFonts w:eastAsia="Times New Roman" w:cs="Times New Roman"/>
          <w:szCs w:val="24"/>
        </w:rPr>
        <w:t xml:space="preserve">θετήματος ούτε στο υπάρχον ήδη νομοθετικό </w:t>
      </w:r>
      <w:r>
        <w:rPr>
          <w:rFonts w:eastAsia="Times New Roman" w:cs="Times New Roman"/>
          <w:szCs w:val="24"/>
        </w:rPr>
        <w:t>π</w:t>
      </w:r>
      <w:r w:rsidRPr="00AC424A">
        <w:rPr>
          <w:rFonts w:eastAsia="Times New Roman" w:cs="Times New Roman"/>
          <w:szCs w:val="24"/>
        </w:rPr>
        <w:t>λαίσιο αυτ</w:t>
      </w:r>
      <w:r>
        <w:rPr>
          <w:rFonts w:eastAsia="Times New Roman" w:cs="Times New Roman"/>
          <w:szCs w:val="24"/>
        </w:rPr>
        <w:t xml:space="preserve">ών των πολύ ευαίσθητων περιβαλλοντικών χώρων. </w:t>
      </w:r>
    </w:p>
    <w:p w14:paraId="4D880005"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Κ</w:t>
      </w:r>
      <w:r w:rsidRPr="00AC424A">
        <w:rPr>
          <w:rFonts w:eastAsia="Times New Roman" w:cs="Times New Roman"/>
          <w:szCs w:val="24"/>
        </w:rPr>
        <w:t>αι στο τέλος ακούω</w:t>
      </w:r>
      <w:r>
        <w:rPr>
          <w:rFonts w:eastAsia="Times New Roman" w:cs="Times New Roman"/>
          <w:szCs w:val="24"/>
        </w:rPr>
        <w:t>,</w:t>
      </w:r>
      <w:r w:rsidRPr="00AC424A">
        <w:rPr>
          <w:rFonts w:eastAsia="Times New Roman" w:cs="Times New Roman"/>
          <w:szCs w:val="24"/>
        </w:rPr>
        <w:t xml:space="preserve"> και </w:t>
      </w:r>
      <w:r>
        <w:rPr>
          <w:rFonts w:eastAsia="Times New Roman" w:cs="Times New Roman"/>
          <w:szCs w:val="24"/>
        </w:rPr>
        <w:t>εδώ εξανίσταμαι ότι δίνουμε και 60% των εσόδων στους ΟΤΑ ως</w:t>
      </w:r>
      <w:r w:rsidRPr="00AC424A">
        <w:rPr>
          <w:rFonts w:eastAsia="Times New Roman" w:cs="Times New Roman"/>
          <w:szCs w:val="24"/>
        </w:rPr>
        <w:t xml:space="preserve"> κίνητρο και να ξεπουλήσουν και άλλα πράγματα</w:t>
      </w:r>
      <w:r>
        <w:rPr>
          <w:rFonts w:eastAsia="Times New Roman" w:cs="Times New Roman"/>
          <w:szCs w:val="24"/>
        </w:rPr>
        <w:t>. Π</w:t>
      </w:r>
      <w:r w:rsidRPr="00AC424A">
        <w:rPr>
          <w:rFonts w:eastAsia="Times New Roman" w:cs="Times New Roman"/>
          <w:szCs w:val="24"/>
        </w:rPr>
        <w:t>άντα γινόταν αυτό</w:t>
      </w:r>
      <w:r>
        <w:rPr>
          <w:rFonts w:eastAsia="Times New Roman" w:cs="Times New Roman"/>
          <w:szCs w:val="24"/>
        </w:rPr>
        <w:t>, π</w:t>
      </w:r>
      <w:r w:rsidRPr="00AC424A">
        <w:rPr>
          <w:rFonts w:eastAsia="Times New Roman" w:cs="Times New Roman"/>
          <w:szCs w:val="24"/>
        </w:rPr>
        <w:t xml:space="preserve">άντα </w:t>
      </w:r>
      <w:r>
        <w:rPr>
          <w:rFonts w:eastAsia="Times New Roman" w:cs="Times New Roman"/>
          <w:szCs w:val="24"/>
        </w:rPr>
        <w:t xml:space="preserve">έπαιρναν οι δήμοι </w:t>
      </w:r>
      <w:r w:rsidRPr="00AC424A">
        <w:rPr>
          <w:rFonts w:eastAsia="Times New Roman" w:cs="Times New Roman"/>
          <w:szCs w:val="24"/>
        </w:rPr>
        <w:t>το 6</w:t>
      </w:r>
      <w:r>
        <w:rPr>
          <w:rFonts w:eastAsia="Times New Roman" w:cs="Times New Roman"/>
          <w:szCs w:val="24"/>
        </w:rPr>
        <w:t>0</w:t>
      </w:r>
      <w:r w:rsidRPr="00AC424A">
        <w:rPr>
          <w:rFonts w:eastAsia="Times New Roman" w:cs="Times New Roman"/>
          <w:szCs w:val="24"/>
        </w:rPr>
        <w:t xml:space="preserve">% και το </w:t>
      </w:r>
      <w:r>
        <w:rPr>
          <w:rFonts w:eastAsia="Times New Roman" w:cs="Times New Roman"/>
          <w:szCs w:val="24"/>
        </w:rPr>
        <w:t>δ</w:t>
      </w:r>
      <w:r w:rsidRPr="00AC424A">
        <w:rPr>
          <w:rFonts w:eastAsia="Times New Roman" w:cs="Times New Roman"/>
          <w:szCs w:val="24"/>
        </w:rPr>
        <w:t xml:space="preserve">ημόσιο </w:t>
      </w:r>
      <w:r>
        <w:rPr>
          <w:rFonts w:eastAsia="Times New Roman" w:cs="Times New Roman"/>
          <w:szCs w:val="24"/>
        </w:rPr>
        <w:t xml:space="preserve">το </w:t>
      </w:r>
      <w:r w:rsidRPr="00AC424A">
        <w:rPr>
          <w:rFonts w:eastAsia="Times New Roman" w:cs="Times New Roman"/>
          <w:szCs w:val="24"/>
        </w:rPr>
        <w:t>40</w:t>
      </w:r>
      <w:r>
        <w:rPr>
          <w:rFonts w:eastAsia="Times New Roman" w:cs="Times New Roman"/>
          <w:szCs w:val="24"/>
        </w:rPr>
        <w:t>%</w:t>
      </w:r>
      <w:r>
        <w:rPr>
          <w:rFonts w:eastAsia="Times New Roman" w:cs="Times New Roman"/>
          <w:szCs w:val="24"/>
        </w:rPr>
        <w:t>,</w:t>
      </w:r>
      <w:r w:rsidRPr="00AC424A">
        <w:rPr>
          <w:rFonts w:eastAsia="Times New Roman" w:cs="Times New Roman"/>
          <w:szCs w:val="24"/>
        </w:rPr>
        <w:t xml:space="preserve"> και μάλιστα επειδή εί</w:t>
      </w:r>
      <w:r>
        <w:rPr>
          <w:rFonts w:eastAsia="Times New Roman" w:cs="Times New Roman"/>
          <w:szCs w:val="24"/>
        </w:rPr>
        <w:t>μαι στην αυτοδιοίκηση πολλά χρόνια</w:t>
      </w:r>
      <w:r>
        <w:rPr>
          <w:rFonts w:eastAsia="Times New Roman" w:cs="Times New Roman"/>
          <w:szCs w:val="24"/>
        </w:rPr>
        <w:t>,</w:t>
      </w:r>
      <w:r>
        <w:rPr>
          <w:rFonts w:eastAsia="Times New Roman" w:cs="Times New Roman"/>
          <w:szCs w:val="24"/>
        </w:rPr>
        <w:t xml:space="preserve"> είμαι από αυτούς </w:t>
      </w:r>
      <w:r w:rsidRPr="00AC424A">
        <w:rPr>
          <w:rFonts w:eastAsia="Times New Roman" w:cs="Times New Roman"/>
          <w:szCs w:val="24"/>
        </w:rPr>
        <w:t xml:space="preserve">που έλεγαν ότι πρέπει </w:t>
      </w:r>
      <w:r>
        <w:rPr>
          <w:rFonts w:eastAsia="Times New Roman" w:cs="Times New Roman"/>
          <w:szCs w:val="24"/>
        </w:rPr>
        <w:t>τ</w:t>
      </w:r>
      <w:r w:rsidRPr="00AC424A">
        <w:rPr>
          <w:rFonts w:eastAsia="Times New Roman" w:cs="Times New Roman"/>
          <w:szCs w:val="24"/>
        </w:rPr>
        <w:t xml:space="preserve">ο ποσοστό που παίρνει η </w:t>
      </w:r>
      <w:r>
        <w:rPr>
          <w:rFonts w:eastAsia="Times New Roman" w:cs="Times New Roman"/>
          <w:szCs w:val="24"/>
        </w:rPr>
        <w:t>Κ</w:t>
      </w:r>
      <w:r w:rsidRPr="00AC424A">
        <w:rPr>
          <w:rFonts w:eastAsia="Times New Roman" w:cs="Times New Roman"/>
          <w:szCs w:val="24"/>
        </w:rPr>
        <w:t xml:space="preserve">τηματική Υπηρεσία </w:t>
      </w:r>
      <w:r>
        <w:rPr>
          <w:rFonts w:eastAsia="Times New Roman" w:cs="Times New Roman"/>
          <w:szCs w:val="24"/>
        </w:rPr>
        <w:t>κ</w:t>
      </w:r>
      <w:r w:rsidRPr="00AC424A">
        <w:rPr>
          <w:rFonts w:eastAsia="Times New Roman" w:cs="Times New Roman"/>
          <w:szCs w:val="24"/>
        </w:rPr>
        <w:t xml:space="preserve">αι δη το </w:t>
      </w:r>
      <w:r>
        <w:rPr>
          <w:rFonts w:eastAsia="Times New Roman" w:cs="Times New Roman"/>
          <w:szCs w:val="24"/>
        </w:rPr>
        <w:t>δ</w:t>
      </w:r>
      <w:r w:rsidRPr="00AC424A">
        <w:rPr>
          <w:rFonts w:eastAsia="Times New Roman" w:cs="Times New Roman"/>
          <w:szCs w:val="24"/>
        </w:rPr>
        <w:t>ημόσιο να μειωθεί</w:t>
      </w:r>
      <w:r>
        <w:rPr>
          <w:rFonts w:eastAsia="Times New Roman" w:cs="Times New Roman"/>
          <w:szCs w:val="24"/>
        </w:rPr>
        <w:t>,</w:t>
      </w:r>
      <w:r w:rsidRPr="00AC424A">
        <w:rPr>
          <w:rFonts w:eastAsia="Times New Roman" w:cs="Times New Roman"/>
          <w:szCs w:val="24"/>
        </w:rPr>
        <w:t xml:space="preserve"> γιατί οι δήμοι έχουν πολύ συγκεκρ</w:t>
      </w:r>
      <w:r w:rsidRPr="00AC424A">
        <w:rPr>
          <w:rFonts w:eastAsia="Times New Roman" w:cs="Times New Roman"/>
          <w:szCs w:val="24"/>
        </w:rPr>
        <w:t xml:space="preserve">ιμένες υποχρεώσεις </w:t>
      </w:r>
      <w:r>
        <w:rPr>
          <w:rFonts w:eastAsia="Times New Roman" w:cs="Times New Roman"/>
          <w:szCs w:val="24"/>
        </w:rPr>
        <w:t>α</w:t>
      </w:r>
      <w:r w:rsidRPr="00AC424A">
        <w:rPr>
          <w:rFonts w:eastAsia="Times New Roman" w:cs="Times New Roman"/>
          <w:szCs w:val="24"/>
        </w:rPr>
        <w:t>πέναντι στην παραλία</w:t>
      </w:r>
      <w:r>
        <w:rPr>
          <w:rFonts w:eastAsia="Times New Roman" w:cs="Times New Roman"/>
          <w:szCs w:val="24"/>
        </w:rPr>
        <w:t>,</w:t>
      </w:r>
      <w:r w:rsidRPr="00AC424A">
        <w:rPr>
          <w:rFonts w:eastAsia="Times New Roman" w:cs="Times New Roman"/>
          <w:szCs w:val="24"/>
        </w:rPr>
        <w:t xml:space="preserve"> να την καθαρίσουν</w:t>
      </w:r>
      <w:r>
        <w:rPr>
          <w:rFonts w:eastAsia="Times New Roman" w:cs="Times New Roman"/>
          <w:szCs w:val="24"/>
        </w:rPr>
        <w:t>, ν</w:t>
      </w:r>
      <w:r w:rsidRPr="00AC424A">
        <w:rPr>
          <w:rFonts w:eastAsia="Times New Roman" w:cs="Times New Roman"/>
          <w:szCs w:val="24"/>
        </w:rPr>
        <w:t>α βάλουν ναυαγοσώστες</w:t>
      </w:r>
      <w:r>
        <w:rPr>
          <w:rFonts w:eastAsia="Times New Roman" w:cs="Times New Roman"/>
          <w:szCs w:val="24"/>
        </w:rPr>
        <w:t>,</w:t>
      </w:r>
      <w:r w:rsidRPr="00AC424A">
        <w:rPr>
          <w:rFonts w:eastAsia="Times New Roman" w:cs="Times New Roman"/>
          <w:szCs w:val="24"/>
        </w:rPr>
        <w:t xml:space="preserve"> να διαχειριστούν </w:t>
      </w:r>
      <w:r>
        <w:rPr>
          <w:rFonts w:eastAsia="Times New Roman" w:cs="Times New Roman"/>
          <w:szCs w:val="24"/>
        </w:rPr>
        <w:t xml:space="preserve">τη γαλάζια σημαία </w:t>
      </w:r>
      <w:r w:rsidRPr="00AC424A">
        <w:rPr>
          <w:rFonts w:eastAsia="Times New Roman" w:cs="Times New Roman"/>
          <w:szCs w:val="24"/>
        </w:rPr>
        <w:t>και χίλια δυο άλλα ζητήματα</w:t>
      </w:r>
      <w:r>
        <w:rPr>
          <w:rFonts w:eastAsia="Times New Roman" w:cs="Times New Roman"/>
          <w:szCs w:val="24"/>
        </w:rPr>
        <w:t>.</w:t>
      </w:r>
    </w:p>
    <w:p w14:paraId="4D880006" w14:textId="77777777" w:rsidR="00E01347" w:rsidRDefault="00B0330D">
      <w:pPr>
        <w:spacing w:line="600" w:lineRule="auto"/>
        <w:ind w:firstLine="720"/>
        <w:jc w:val="both"/>
        <w:rPr>
          <w:rFonts w:eastAsia="Times New Roman" w:cs="Times New Roman"/>
          <w:szCs w:val="24"/>
        </w:rPr>
      </w:pPr>
      <w:r w:rsidRPr="001F330C">
        <w:rPr>
          <w:rFonts w:eastAsia="Times New Roman" w:cs="Times New Roman"/>
          <w:szCs w:val="24"/>
        </w:rPr>
        <w:lastRenderedPageBreak/>
        <w:t>Με αυτή την έννοια</w:t>
      </w:r>
      <w:r>
        <w:rPr>
          <w:rFonts w:eastAsia="Times New Roman" w:cs="Times New Roman"/>
          <w:szCs w:val="24"/>
        </w:rPr>
        <w:t>,</w:t>
      </w:r>
      <w:r w:rsidRPr="001F330C">
        <w:rPr>
          <w:rFonts w:eastAsia="Times New Roman" w:cs="Times New Roman"/>
          <w:szCs w:val="24"/>
        </w:rPr>
        <w:t xml:space="preserve"> λοιπόν, μιλώντας πάντα για την παραχώρηση του αιγιαλού στους δήμους –και άρα στους συμβ</w:t>
      </w:r>
      <w:r w:rsidRPr="001F330C">
        <w:rPr>
          <w:rFonts w:eastAsia="Times New Roman" w:cs="Times New Roman"/>
          <w:szCs w:val="24"/>
        </w:rPr>
        <w:t xml:space="preserve">ασιούχους </w:t>
      </w:r>
      <w:proofErr w:type="spellStart"/>
      <w:r w:rsidRPr="001F330C">
        <w:rPr>
          <w:rFonts w:eastAsia="Times New Roman" w:cs="Times New Roman"/>
          <w:szCs w:val="24"/>
        </w:rPr>
        <w:t>ομπρελοκαθισμάτων</w:t>
      </w:r>
      <w:proofErr w:type="spellEnd"/>
      <w:r w:rsidRPr="001F330C">
        <w:rPr>
          <w:rFonts w:eastAsia="Times New Roman" w:cs="Times New Roman"/>
          <w:szCs w:val="24"/>
        </w:rPr>
        <w:t xml:space="preserve"> και άλλων χρήσεων- πάντα έπαιρνε ο δήμος ένα πολύ μεγάλο ποσοστό αυτής της χρήσης για λειτουργικές ανάγκες διαχείρισης της παραλίας. </w:t>
      </w:r>
    </w:p>
    <w:p w14:paraId="4D880007"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Ακούσαμε </w:t>
      </w:r>
      <w:r w:rsidRPr="00AC424A">
        <w:rPr>
          <w:rFonts w:eastAsia="Times New Roman" w:cs="Times New Roman"/>
          <w:szCs w:val="24"/>
        </w:rPr>
        <w:t>εδώ για περιβαλλοντική υποκρισία</w:t>
      </w:r>
      <w:r>
        <w:rPr>
          <w:rFonts w:eastAsia="Times New Roman" w:cs="Times New Roman"/>
          <w:szCs w:val="24"/>
        </w:rPr>
        <w:t>,</w:t>
      </w:r>
      <w:r w:rsidRPr="00AC424A">
        <w:rPr>
          <w:rFonts w:eastAsia="Times New Roman" w:cs="Times New Roman"/>
          <w:szCs w:val="24"/>
        </w:rPr>
        <w:t xml:space="preserve"> αναισθησία</w:t>
      </w:r>
      <w:r>
        <w:rPr>
          <w:rFonts w:eastAsia="Times New Roman" w:cs="Times New Roman"/>
          <w:szCs w:val="24"/>
        </w:rPr>
        <w:t>,</w:t>
      </w:r>
      <w:r w:rsidRPr="00AC424A">
        <w:rPr>
          <w:rFonts w:eastAsia="Times New Roman" w:cs="Times New Roman"/>
          <w:szCs w:val="24"/>
        </w:rPr>
        <w:t xml:space="preserve"> ότι είμαστε </w:t>
      </w:r>
      <w:r>
        <w:rPr>
          <w:rFonts w:eastAsia="Times New Roman" w:cs="Times New Roman"/>
          <w:szCs w:val="24"/>
        </w:rPr>
        <w:t>ανάλγητοι περιβαλλοντικά κα</w:t>
      </w:r>
      <w:r>
        <w:rPr>
          <w:rFonts w:eastAsia="Times New Roman" w:cs="Times New Roman"/>
          <w:szCs w:val="24"/>
        </w:rPr>
        <w:t>ι όλα αυτά. Θα πω κάποια κομβικά τέσσερα σημεία ως τίτλους. Θ</w:t>
      </w:r>
      <w:r w:rsidRPr="00AC424A">
        <w:rPr>
          <w:rFonts w:eastAsia="Times New Roman" w:cs="Times New Roman"/>
          <w:szCs w:val="24"/>
        </w:rPr>
        <w:t xml:space="preserve">εσμοθετούμε </w:t>
      </w:r>
      <w:r>
        <w:rPr>
          <w:rFonts w:eastAsia="Times New Roman" w:cs="Times New Roman"/>
          <w:szCs w:val="24"/>
        </w:rPr>
        <w:t>τριάντα μέτρα ελάχιστο όριο παραλίας –δε</w:t>
      </w:r>
      <w:r w:rsidRPr="00AC424A">
        <w:rPr>
          <w:rFonts w:eastAsia="Times New Roman" w:cs="Times New Roman"/>
          <w:szCs w:val="24"/>
        </w:rPr>
        <w:t>ν υπήρχε</w:t>
      </w:r>
      <w:r>
        <w:rPr>
          <w:rFonts w:eastAsia="Times New Roman" w:cs="Times New Roman"/>
          <w:szCs w:val="24"/>
        </w:rPr>
        <w:t>,</w:t>
      </w:r>
      <w:r w:rsidRPr="00AC424A">
        <w:rPr>
          <w:rFonts w:eastAsia="Times New Roman" w:cs="Times New Roman"/>
          <w:szCs w:val="24"/>
        </w:rPr>
        <w:t xml:space="preserve"> το κάνουμε σήμερα</w:t>
      </w:r>
      <w:r>
        <w:rPr>
          <w:rFonts w:eastAsia="Times New Roman" w:cs="Times New Roman"/>
          <w:szCs w:val="24"/>
        </w:rPr>
        <w:t xml:space="preserve">- </w:t>
      </w:r>
      <w:r w:rsidRPr="00AC424A">
        <w:rPr>
          <w:rFonts w:eastAsia="Times New Roman" w:cs="Times New Roman"/>
          <w:szCs w:val="24"/>
        </w:rPr>
        <w:t xml:space="preserve">με </w:t>
      </w:r>
      <w:r>
        <w:rPr>
          <w:rFonts w:eastAsia="Times New Roman" w:cs="Times New Roman"/>
          <w:szCs w:val="24"/>
        </w:rPr>
        <w:t>προϋποθέσεις φ</w:t>
      </w:r>
      <w:r w:rsidRPr="00AC424A">
        <w:rPr>
          <w:rFonts w:eastAsia="Times New Roman" w:cs="Times New Roman"/>
          <w:szCs w:val="24"/>
        </w:rPr>
        <w:t>υσικά και με μία αντιστοίχιση με τα τοπικά χωρικά σχέδια</w:t>
      </w:r>
      <w:r>
        <w:rPr>
          <w:rFonts w:eastAsia="Times New Roman" w:cs="Times New Roman"/>
          <w:szCs w:val="24"/>
        </w:rPr>
        <w:t>. Ο παλαιός αιγιαλός και η παλιά όχθη ανή</w:t>
      </w:r>
      <w:r>
        <w:rPr>
          <w:rFonts w:eastAsia="Times New Roman" w:cs="Times New Roman"/>
          <w:szCs w:val="24"/>
        </w:rPr>
        <w:t xml:space="preserve">κουν </w:t>
      </w:r>
      <w:r w:rsidRPr="00AC424A">
        <w:rPr>
          <w:rFonts w:eastAsia="Times New Roman" w:cs="Times New Roman"/>
          <w:szCs w:val="24"/>
        </w:rPr>
        <w:t xml:space="preserve">από </w:t>
      </w:r>
      <w:r>
        <w:rPr>
          <w:rFonts w:eastAsia="Times New Roman" w:cs="Times New Roman"/>
          <w:szCs w:val="24"/>
        </w:rPr>
        <w:t xml:space="preserve">εδώ </w:t>
      </w:r>
      <w:r w:rsidRPr="00AC424A">
        <w:rPr>
          <w:rFonts w:eastAsia="Times New Roman" w:cs="Times New Roman"/>
          <w:szCs w:val="24"/>
        </w:rPr>
        <w:t xml:space="preserve">και πέρα </w:t>
      </w:r>
      <w:r>
        <w:rPr>
          <w:rFonts w:eastAsia="Times New Roman" w:cs="Times New Roman"/>
          <w:szCs w:val="24"/>
        </w:rPr>
        <w:t>όχι</w:t>
      </w:r>
      <w:r w:rsidRPr="00AC424A">
        <w:rPr>
          <w:rFonts w:eastAsia="Times New Roman" w:cs="Times New Roman"/>
          <w:szCs w:val="24"/>
        </w:rPr>
        <w:t xml:space="preserve"> στην ιδιωτική περιουσία του </w:t>
      </w:r>
      <w:r>
        <w:rPr>
          <w:rFonts w:eastAsia="Times New Roman" w:cs="Times New Roman"/>
          <w:szCs w:val="24"/>
        </w:rPr>
        <w:t>δ</w:t>
      </w:r>
      <w:r w:rsidRPr="00AC424A">
        <w:rPr>
          <w:rFonts w:eastAsia="Times New Roman" w:cs="Times New Roman"/>
          <w:szCs w:val="24"/>
        </w:rPr>
        <w:t>ημοσίου αλλά σε δημόσια κτήση</w:t>
      </w:r>
      <w:r>
        <w:rPr>
          <w:rFonts w:eastAsia="Times New Roman" w:cs="Times New Roman"/>
          <w:szCs w:val="24"/>
        </w:rPr>
        <w:t xml:space="preserve">. </w:t>
      </w:r>
    </w:p>
    <w:p w14:paraId="4D880008"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Δ</w:t>
      </w:r>
      <w:r w:rsidRPr="00AC424A">
        <w:rPr>
          <w:rFonts w:eastAsia="Times New Roman" w:cs="Times New Roman"/>
          <w:szCs w:val="24"/>
        </w:rPr>
        <w:t xml:space="preserve">ημιουργούμε </w:t>
      </w:r>
      <w:proofErr w:type="spellStart"/>
      <w:r>
        <w:rPr>
          <w:rFonts w:eastAsia="Times New Roman" w:cs="Times New Roman"/>
          <w:szCs w:val="24"/>
        </w:rPr>
        <w:t>υποχρεωτικότητα</w:t>
      </w:r>
      <w:proofErr w:type="spellEnd"/>
      <w:r>
        <w:rPr>
          <w:rFonts w:eastAsia="Times New Roman" w:cs="Times New Roman"/>
          <w:szCs w:val="24"/>
        </w:rPr>
        <w:t xml:space="preserve"> πρόσβασης στον αιγιαλό από δημόσιο δρόμο, </w:t>
      </w:r>
      <w:r w:rsidRPr="00AC424A">
        <w:rPr>
          <w:rFonts w:eastAsia="Times New Roman" w:cs="Times New Roman"/>
          <w:szCs w:val="24"/>
        </w:rPr>
        <w:t>αν υπάρχουν ακίνητα ενδιάμεσα</w:t>
      </w:r>
      <w:r>
        <w:rPr>
          <w:rFonts w:eastAsia="Times New Roman" w:cs="Times New Roman"/>
          <w:szCs w:val="24"/>
        </w:rPr>
        <w:t>. Π</w:t>
      </w:r>
      <w:r w:rsidRPr="00AC424A">
        <w:rPr>
          <w:rFonts w:eastAsia="Times New Roman" w:cs="Times New Roman"/>
          <w:szCs w:val="24"/>
        </w:rPr>
        <w:t>ροτεραιότητα για παραχώρηση χρήσης π</w:t>
      </w:r>
      <w:r>
        <w:rPr>
          <w:rFonts w:eastAsia="Times New Roman" w:cs="Times New Roman"/>
          <w:szCs w:val="24"/>
        </w:rPr>
        <w:t>ριν από όλα με περιβαλλοντικές</w:t>
      </w:r>
      <w:r>
        <w:rPr>
          <w:rFonts w:eastAsia="Times New Roman" w:cs="Times New Roman"/>
          <w:szCs w:val="24"/>
        </w:rPr>
        <w:t xml:space="preserve"> ε</w:t>
      </w:r>
      <w:r w:rsidRPr="00AC424A">
        <w:rPr>
          <w:rFonts w:eastAsia="Times New Roman" w:cs="Times New Roman"/>
          <w:szCs w:val="24"/>
        </w:rPr>
        <w:t xml:space="preserve">γκρίσεις και </w:t>
      </w:r>
      <w:proofErr w:type="spellStart"/>
      <w:r w:rsidRPr="00AC424A">
        <w:rPr>
          <w:rFonts w:eastAsia="Times New Roman" w:cs="Times New Roman"/>
          <w:szCs w:val="24"/>
        </w:rPr>
        <w:t>αδειοδοτήσεις</w:t>
      </w:r>
      <w:proofErr w:type="spellEnd"/>
      <w:r w:rsidRPr="00AC424A">
        <w:rPr>
          <w:rFonts w:eastAsia="Times New Roman" w:cs="Times New Roman"/>
          <w:szCs w:val="24"/>
        </w:rPr>
        <w:t xml:space="preserve"> από το Υπουργείο Περιβάλλοντος και </w:t>
      </w:r>
      <w:r>
        <w:rPr>
          <w:rFonts w:eastAsia="Times New Roman" w:cs="Times New Roman"/>
          <w:szCs w:val="24"/>
        </w:rPr>
        <w:t>Ε</w:t>
      </w:r>
      <w:r w:rsidRPr="00AC424A">
        <w:rPr>
          <w:rFonts w:eastAsia="Times New Roman" w:cs="Times New Roman"/>
          <w:szCs w:val="24"/>
        </w:rPr>
        <w:t xml:space="preserve">νέργειας και όχι μόνο από </w:t>
      </w:r>
      <w:r>
        <w:rPr>
          <w:rFonts w:eastAsia="Times New Roman" w:cs="Times New Roman"/>
          <w:szCs w:val="24"/>
        </w:rPr>
        <w:t>αποφάσεις</w:t>
      </w:r>
      <w:r w:rsidRPr="00AC424A">
        <w:rPr>
          <w:rFonts w:eastAsia="Times New Roman" w:cs="Times New Roman"/>
          <w:szCs w:val="24"/>
        </w:rPr>
        <w:t xml:space="preserve"> Υπουργού Οικονομικών όπως ακούσαμε </w:t>
      </w:r>
      <w:r>
        <w:rPr>
          <w:rFonts w:eastAsia="Times New Roman" w:cs="Times New Roman"/>
          <w:szCs w:val="24"/>
        </w:rPr>
        <w:t>εδώ όπως προ</w:t>
      </w:r>
      <w:r w:rsidRPr="00AC424A">
        <w:rPr>
          <w:rFonts w:eastAsia="Times New Roman" w:cs="Times New Roman"/>
          <w:szCs w:val="24"/>
        </w:rPr>
        <w:t xml:space="preserve"> </w:t>
      </w:r>
      <w:r>
        <w:rPr>
          <w:rFonts w:eastAsia="Times New Roman" w:cs="Times New Roman"/>
          <w:szCs w:val="24"/>
        </w:rPr>
        <w:t xml:space="preserve">του </w:t>
      </w:r>
      <w:r w:rsidRPr="00AC424A">
        <w:rPr>
          <w:rFonts w:eastAsia="Times New Roman" w:cs="Times New Roman"/>
          <w:szCs w:val="24"/>
        </w:rPr>
        <w:t>2011</w:t>
      </w:r>
      <w:r>
        <w:rPr>
          <w:rFonts w:eastAsia="Times New Roman" w:cs="Times New Roman"/>
          <w:szCs w:val="24"/>
        </w:rPr>
        <w:t>,</w:t>
      </w:r>
      <w:r w:rsidRPr="00AC424A">
        <w:rPr>
          <w:rFonts w:eastAsia="Times New Roman" w:cs="Times New Roman"/>
          <w:szCs w:val="24"/>
        </w:rPr>
        <w:t xml:space="preserve"> δύο </w:t>
      </w:r>
      <w:r w:rsidRPr="00AC424A">
        <w:rPr>
          <w:rFonts w:eastAsia="Times New Roman" w:cs="Times New Roman"/>
          <w:szCs w:val="24"/>
        </w:rPr>
        <w:lastRenderedPageBreak/>
        <w:t xml:space="preserve">χρόνια </w:t>
      </w:r>
      <w:r>
        <w:rPr>
          <w:rFonts w:eastAsia="Times New Roman" w:cs="Times New Roman"/>
          <w:szCs w:val="24"/>
        </w:rPr>
        <w:t>υ</w:t>
      </w:r>
      <w:r w:rsidRPr="00AC424A">
        <w:rPr>
          <w:rFonts w:eastAsia="Times New Roman" w:cs="Times New Roman"/>
          <w:szCs w:val="24"/>
        </w:rPr>
        <w:t xml:space="preserve">ποβολή </w:t>
      </w:r>
      <w:r>
        <w:rPr>
          <w:rFonts w:eastAsia="Times New Roman" w:cs="Times New Roman"/>
          <w:szCs w:val="24"/>
        </w:rPr>
        <w:t xml:space="preserve">αίτησης </w:t>
      </w:r>
      <w:proofErr w:type="spellStart"/>
      <w:r>
        <w:rPr>
          <w:rFonts w:eastAsia="Times New Roman" w:cs="Times New Roman"/>
          <w:szCs w:val="24"/>
        </w:rPr>
        <w:t>αδειοδότησης</w:t>
      </w:r>
      <w:proofErr w:type="spellEnd"/>
      <w:r>
        <w:rPr>
          <w:rFonts w:eastAsia="Times New Roman" w:cs="Times New Roman"/>
          <w:szCs w:val="24"/>
        </w:rPr>
        <w:t xml:space="preserve"> και </w:t>
      </w:r>
      <w:r w:rsidRPr="00AC424A">
        <w:rPr>
          <w:rFonts w:eastAsia="Times New Roman" w:cs="Times New Roman"/>
          <w:szCs w:val="24"/>
        </w:rPr>
        <w:t>εξαίρεση από κατεδάφιση</w:t>
      </w:r>
      <w:r>
        <w:rPr>
          <w:rFonts w:eastAsia="Times New Roman" w:cs="Times New Roman"/>
          <w:szCs w:val="24"/>
        </w:rPr>
        <w:t>, με</w:t>
      </w:r>
      <w:r w:rsidRPr="00AC424A">
        <w:rPr>
          <w:rFonts w:eastAsia="Times New Roman" w:cs="Times New Roman"/>
          <w:szCs w:val="24"/>
        </w:rPr>
        <w:t>τ</w:t>
      </w:r>
      <w:r>
        <w:rPr>
          <w:rFonts w:eastAsia="Times New Roman" w:cs="Times New Roman"/>
          <w:szCs w:val="24"/>
        </w:rPr>
        <w:t>ά</w:t>
      </w:r>
      <w:r w:rsidRPr="00AC424A">
        <w:rPr>
          <w:rFonts w:eastAsia="Times New Roman" w:cs="Times New Roman"/>
          <w:szCs w:val="24"/>
        </w:rPr>
        <w:t xml:space="preserve"> </w:t>
      </w:r>
      <w:r>
        <w:rPr>
          <w:rFonts w:eastAsia="Times New Roman" w:cs="Times New Roman"/>
          <w:szCs w:val="24"/>
        </w:rPr>
        <w:t xml:space="preserve">–εντός εξαμήνου- </w:t>
      </w:r>
      <w:r w:rsidRPr="00AC424A">
        <w:rPr>
          <w:rFonts w:eastAsia="Times New Roman" w:cs="Times New Roman"/>
          <w:szCs w:val="24"/>
        </w:rPr>
        <w:t>όσ</w:t>
      </w:r>
      <w:r>
        <w:rPr>
          <w:rFonts w:eastAsia="Times New Roman" w:cs="Times New Roman"/>
          <w:szCs w:val="24"/>
        </w:rPr>
        <w:t>α</w:t>
      </w:r>
      <w:r w:rsidRPr="00AC424A">
        <w:rPr>
          <w:rFonts w:eastAsia="Times New Roman" w:cs="Times New Roman"/>
          <w:szCs w:val="24"/>
        </w:rPr>
        <w:t xml:space="preserve"> πλ</w:t>
      </w:r>
      <w:r w:rsidRPr="00AC424A">
        <w:rPr>
          <w:rFonts w:eastAsia="Times New Roman" w:cs="Times New Roman"/>
          <w:szCs w:val="24"/>
        </w:rPr>
        <w:t>έον δεν μπορούν να ενταχθούν στο νόμο</w:t>
      </w:r>
      <w:r>
        <w:rPr>
          <w:rFonts w:eastAsia="Times New Roman" w:cs="Times New Roman"/>
          <w:szCs w:val="24"/>
        </w:rPr>
        <w:t>,</w:t>
      </w:r>
      <w:r w:rsidRPr="00AC424A">
        <w:rPr>
          <w:rFonts w:eastAsia="Times New Roman" w:cs="Times New Roman"/>
          <w:szCs w:val="24"/>
        </w:rPr>
        <w:t xml:space="preserve"> θεωρούνται οριστικά αυθαίρετ</w:t>
      </w:r>
      <w:r>
        <w:rPr>
          <w:rFonts w:eastAsia="Times New Roman" w:cs="Times New Roman"/>
          <w:szCs w:val="24"/>
        </w:rPr>
        <w:t>α και κατεδαφιστέα</w:t>
      </w:r>
      <w:r w:rsidRPr="00AC424A">
        <w:rPr>
          <w:rFonts w:eastAsia="Times New Roman" w:cs="Times New Roman"/>
          <w:szCs w:val="24"/>
        </w:rPr>
        <w:t xml:space="preserve"> εντός εξαμήνου και χίλια δυο άλλα</w:t>
      </w:r>
      <w:r>
        <w:rPr>
          <w:rFonts w:eastAsia="Times New Roman" w:cs="Times New Roman"/>
          <w:szCs w:val="24"/>
        </w:rPr>
        <w:t>. Τ</w:t>
      </w:r>
      <w:r w:rsidRPr="00AC424A">
        <w:rPr>
          <w:rFonts w:eastAsia="Times New Roman" w:cs="Times New Roman"/>
          <w:szCs w:val="24"/>
        </w:rPr>
        <w:t xml:space="preserve">ο πλαίσιο είναι πολύ </w:t>
      </w:r>
      <w:proofErr w:type="spellStart"/>
      <w:r>
        <w:rPr>
          <w:rFonts w:eastAsia="Times New Roman" w:cs="Times New Roman"/>
          <w:szCs w:val="24"/>
        </w:rPr>
        <w:t>αυστηροποιημένο</w:t>
      </w:r>
      <w:proofErr w:type="spellEnd"/>
      <w:r w:rsidRPr="00AC424A">
        <w:rPr>
          <w:rFonts w:eastAsia="Times New Roman" w:cs="Times New Roman"/>
          <w:szCs w:val="24"/>
        </w:rPr>
        <w:t xml:space="preserve"> για </w:t>
      </w:r>
      <w:proofErr w:type="spellStart"/>
      <w:r w:rsidRPr="00AC424A">
        <w:rPr>
          <w:rFonts w:eastAsia="Times New Roman" w:cs="Times New Roman"/>
          <w:szCs w:val="24"/>
        </w:rPr>
        <w:t>κοινοχρησία</w:t>
      </w:r>
      <w:proofErr w:type="spellEnd"/>
      <w:r w:rsidRPr="00AC424A">
        <w:rPr>
          <w:rFonts w:eastAsia="Times New Roman" w:cs="Times New Roman"/>
          <w:szCs w:val="24"/>
        </w:rPr>
        <w:t xml:space="preserve"> </w:t>
      </w:r>
      <w:r>
        <w:rPr>
          <w:rFonts w:eastAsia="Times New Roman" w:cs="Times New Roman"/>
          <w:szCs w:val="24"/>
        </w:rPr>
        <w:t>αιγ</w:t>
      </w:r>
      <w:r w:rsidRPr="00AC424A">
        <w:rPr>
          <w:rFonts w:eastAsia="Times New Roman" w:cs="Times New Roman"/>
          <w:szCs w:val="24"/>
        </w:rPr>
        <w:t>ιαλού</w:t>
      </w:r>
      <w:r>
        <w:rPr>
          <w:rFonts w:eastAsia="Times New Roman" w:cs="Times New Roman"/>
          <w:szCs w:val="24"/>
        </w:rPr>
        <w:t>. Δ</w:t>
      </w:r>
      <w:r w:rsidRPr="00AC424A">
        <w:rPr>
          <w:rFonts w:eastAsia="Times New Roman" w:cs="Times New Roman"/>
          <w:szCs w:val="24"/>
        </w:rPr>
        <w:t xml:space="preserve">ιευρύνουμε την </w:t>
      </w:r>
      <w:proofErr w:type="spellStart"/>
      <w:r w:rsidRPr="00AC424A">
        <w:rPr>
          <w:rFonts w:eastAsia="Times New Roman" w:cs="Times New Roman"/>
          <w:szCs w:val="24"/>
        </w:rPr>
        <w:t>κοινοχρησία</w:t>
      </w:r>
      <w:proofErr w:type="spellEnd"/>
      <w:r>
        <w:rPr>
          <w:rFonts w:eastAsia="Times New Roman" w:cs="Times New Roman"/>
          <w:szCs w:val="24"/>
        </w:rPr>
        <w:t>,</w:t>
      </w:r>
      <w:r w:rsidRPr="00AC424A">
        <w:rPr>
          <w:rFonts w:eastAsia="Times New Roman" w:cs="Times New Roman"/>
          <w:szCs w:val="24"/>
        </w:rPr>
        <w:t xml:space="preserve"> αποφεύγουμε νέες αυθαιρεσίες και αντιμετωπ</w:t>
      </w:r>
      <w:r w:rsidRPr="00AC424A">
        <w:rPr>
          <w:rFonts w:eastAsia="Times New Roman" w:cs="Times New Roman"/>
          <w:szCs w:val="24"/>
        </w:rPr>
        <w:t>ίζου</w:t>
      </w:r>
      <w:r>
        <w:rPr>
          <w:rFonts w:eastAsia="Times New Roman" w:cs="Times New Roman"/>
          <w:szCs w:val="24"/>
        </w:rPr>
        <w:t>με</w:t>
      </w:r>
      <w:r w:rsidRPr="00AC424A">
        <w:rPr>
          <w:rFonts w:eastAsia="Times New Roman" w:cs="Times New Roman"/>
          <w:szCs w:val="24"/>
        </w:rPr>
        <w:t xml:space="preserve"> προβλήματα και παθογένειες του παρελθόντος</w:t>
      </w:r>
      <w:r>
        <w:rPr>
          <w:rFonts w:eastAsia="Times New Roman" w:cs="Times New Roman"/>
          <w:szCs w:val="24"/>
        </w:rPr>
        <w:t>.</w:t>
      </w:r>
    </w:p>
    <w:p w14:paraId="4D880009"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Τ</w:t>
      </w:r>
      <w:r w:rsidRPr="00AC424A">
        <w:rPr>
          <w:rFonts w:eastAsia="Times New Roman" w:cs="Times New Roman"/>
          <w:szCs w:val="24"/>
        </w:rPr>
        <w:t>έλος</w:t>
      </w:r>
      <w:r>
        <w:rPr>
          <w:rFonts w:eastAsia="Times New Roman" w:cs="Times New Roman"/>
          <w:szCs w:val="24"/>
        </w:rPr>
        <w:t xml:space="preserve">, επειδή </w:t>
      </w:r>
      <w:r w:rsidRPr="00AC424A">
        <w:rPr>
          <w:rFonts w:eastAsia="Times New Roman" w:cs="Times New Roman"/>
          <w:szCs w:val="24"/>
        </w:rPr>
        <w:t>ο κ</w:t>
      </w:r>
      <w:r>
        <w:rPr>
          <w:rFonts w:eastAsia="Times New Roman" w:cs="Times New Roman"/>
          <w:szCs w:val="24"/>
        </w:rPr>
        <w:t>.</w:t>
      </w:r>
      <w:r w:rsidRPr="00AC424A">
        <w:rPr>
          <w:rFonts w:eastAsia="Times New Roman" w:cs="Times New Roman"/>
          <w:szCs w:val="24"/>
        </w:rPr>
        <w:t xml:space="preserve"> </w:t>
      </w:r>
      <w:proofErr w:type="spellStart"/>
      <w:r>
        <w:rPr>
          <w:rFonts w:eastAsia="Times New Roman" w:cs="Times New Roman"/>
          <w:szCs w:val="24"/>
        </w:rPr>
        <w:t>Δ</w:t>
      </w:r>
      <w:r w:rsidRPr="00AC424A">
        <w:rPr>
          <w:rFonts w:eastAsia="Times New Roman" w:cs="Times New Roman"/>
          <w:szCs w:val="24"/>
        </w:rPr>
        <w:t>ένδιας</w:t>
      </w:r>
      <w:proofErr w:type="spellEnd"/>
      <w:r w:rsidRPr="00AC424A">
        <w:rPr>
          <w:rFonts w:eastAsia="Times New Roman" w:cs="Times New Roman"/>
          <w:szCs w:val="24"/>
        </w:rPr>
        <w:t xml:space="preserve"> έβαλε ένα ζήτημα</w:t>
      </w:r>
      <w:r>
        <w:rPr>
          <w:rFonts w:eastAsia="Times New Roman" w:cs="Times New Roman"/>
          <w:szCs w:val="24"/>
        </w:rPr>
        <w:t>,</w:t>
      </w:r>
      <w:r w:rsidRPr="00AC424A">
        <w:rPr>
          <w:rFonts w:eastAsia="Times New Roman" w:cs="Times New Roman"/>
          <w:szCs w:val="24"/>
        </w:rPr>
        <w:t xml:space="preserve"> σε σχέση με το </w:t>
      </w:r>
      <w:r>
        <w:rPr>
          <w:rFonts w:eastAsia="Times New Roman" w:cs="Times New Roman"/>
          <w:szCs w:val="24"/>
        </w:rPr>
        <w:t>ό</w:t>
      </w:r>
      <w:r w:rsidRPr="00AC424A">
        <w:rPr>
          <w:rFonts w:eastAsia="Times New Roman" w:cs="Times New Roman"/>
          <w:szCs w:val="24"/>
        </w:rPr>
        <w:t xml:space="preserve">τι </w:t>
      </w:r>
      <w:r>
        <w:rPr>
          <w:rFonts w:eastAsia="Times New Roman" w:cs="Times New Roman"/>
          <w:szCs w:val="24"/>
        </w:rPr>
        <w:t>κρύβουμε</w:t>
      </w:r>
      <w:r w:rsidRPr="00AC424A">
        <w:rPr>
          <w:rFonts w:eastAsia="Times New Roman" w:cs="Times New Roman"/>
          <w:szCs w:val="24"/>
        </w:rPr>
        <w:t xml:space="preserve"> μέσα στο νομοσχέδιο χίλια δυο πράγματα</w:t>
      </w:r>
      <w:r>
        <w:rPr>
          <w:rFonts w:eastAsia="Times New Roman" w:cs="Times New Roman"/>
          <w:szCs w:val="24"/>
        </w:rPr>
        <w:t>. Ν</w:t>
      </w:r>
      <w:r w:rsidRPr="00AC424A">
        <w:rPr>
          <w:rFonts w:eastAsia="Times New Roman" w:cs="Times New Roman"/>
          <w:szCs w:val="24"/>
        </w:rPr>
        <w:t>ομίζω το νομοσχέδιο είχε πέντε μέρη</w:t>
      </w:r>
      <w:r>
        <w:rPr>
          <w:rFonts w:eastAsia="Times New Roman" w:cs="Times New Roman"/>
          <w:szCs w:val="24"/>
        </w:rPr>
        <w:t xml:space="preserve"> –κουραστικό ήταν- </w:t>
      </w:r>
      <w:r w:rsidRPr="00AC424A">
        <w:rPr>
          <w:rFonts w:eastAsia="Times New Roman" w:cs="Times New Roman"/>
          <w:szCs w:val="24"/>
        </w:rPr>
        <w:t>αλλά τα τρία από αυτά</w:t>
      </w:r>
      <w:r>
        <w:rPr>
          <w:rFonts w:eastAsia="Times New Roman" w:cs="Times New Roman"/>
          <w:szCs w:val="24"/>
        </w:rPr>
        <w:t>, τ</w:t>
      </w:r>
      <w:r w:rsidRPr="00AC424A">
        <w:rPr>
          <w:rFonts w:eastAsia="Times New Roman" w:cs="Times New Roman"/>
          <w:szCs w:val="24"/>
        </w:rPr>
        <w:t>ο πρώτο</w:t>
      </w:r>
      <w:r>
        <w:rPr>
          <w:rFonts w:eastAsia="Times New Roman" w:cs="Times New Roman"/>
          <w:szCs w:val="24"/>
        </w:rPr>
        <w:t>,</w:t>
      </w:r>
      <w:r w:rsidRPr="00AC424A">
        <w:rPr>
          <w:rFonts w:eastAsia="Times New Roman" w:cs="Times New Roman"/>
          <w:szCs w:val="24"/>
        </w:rPr>
        <w:t xml:space="preserve"> το δ</w:t>
      </w:r>
      <w:r w:rsidRPr="00AC424A">
        <w:rPr>
          <w:rFonts w:eastAsia="Times New Roman" w:cs="Times New Roman"/>
          <w:szCs w:val="24"/>
        </w:rPr>
        <w:t xml:space="preserve">εύτερο και το τρίτο </w:t>
      </w:r>
      <w:r>
        <w:rPr>
          <w:rFonts w:eastAsia="Times New Roman" w:cs="Times New Roman"/>
          <w:szCs w:val="24"/>
        </w:rPr>
        <w:t>μέρος ήταν</w:t>
      </w:r>
      <w:r w:rsidRPr="00AC424A">
        <w:rPr>
          <w:rFonts w:eastAsia="Times New Roman" w:cs="Times New Roman"/>
          <w:szCs w:val="24"/>
        </w:rPr>
        <w:t xml:space="preserve"> η Αναπτυξιακή Τράπεζα </w:t>
      </w:r>
      <w:r>
        <w:rPr>
          <w:rFonts w:eastAsia="Times New Roman" w:cs="Times New Roman"/>
          <w:szCs w:val="24"/>
        </w:rPr>
        <w:t>και συ</w:t>
      </w:r>
      <w:r w:rsidRPr="00AC424A">
        <w:rPr>
          <w:rFonts w:eastAsia="Times New Roman" w:cs="Times New Roman"/>
          <w:szCs w:val="24"/>
        </w:rPr>
        <w:t>μμ</w:t>
      </w:r>
      <w:r>
        <w:rPr>
          <w:rFonts w:eastAsia="Times New Roman" w:cs="Times New Roman"/>
          <w:szCs w:val="24"/>
        </w:rPr>
        <w:t>ο</w:t>
      </w:r>
      <w:r w:rsidRPr="00AC424A">
        <w:rPr>
          <w:rFonts w:eastAsia="Times New Roman" w:cs="Times New Roman"/>
          <w:szCs w:val="24"/>
        </w:rPr>
        <w:t>ρφ</w:t>
      </w:r>
      <w:r>
        <w:rPr>
          <w:rFonts w:eastAsia="Times New Roman" w:cs="Times New Roman"/>
          <w:szCs w:val="24"/>
        </w:rPr>
        <w:t>ώσεις</w:t>
      </w:r>
      <w:r w:rsidRPr="00AC424A">
        <w:rPr>
          <w:rFonts w:eastAsia="Times New Roman" w:cs="Times New Roman"/>
          <w:szCs w:val="24"/>
        </w:rPr>
        <w:t xml:space="preserve"> σε </w:t>
      </w:r>
      <w:r>
        <w:rPr>
          <w:rFonts w:eastAsia="Times New Roman" w:cs="Times New Roman"/>
          <w:szCs w:val="24"/>
        </w:rPr>
        <w:t>ε</w:t>
      </w:r>
      <w:r w:rsidRPr="00AC424A">
        <w:rPr>
          <w:rFonts w:eastAsia="Times New Roman" w:cs="Times New Roman"/>
          <w:szCs w:val="24"/>
        </w:rPr>
        <w:t>υρωπαϊκές οδηγίες και κανονιστικές πράξεις</w:t>
      </w:r>
      <w:r>
        <w:rPr>
          <w:rFonts w:eastAsia="Times New Roman" w:cs="Times New Roman"/>
          <w:szCs w:val="24"/>
        </w:rPr>
        <w:t>,</w:t>
      </w:r>
      <w:r w:rsidRPr="00AC424A">
        <w:rPr>
          <w:rFonts w:eastAsia="Times New Roman" w:cs="Times New Roman"/>
          <w:szCs w:val="24"/>
        </w:rPr>
        <w:t xml:space="preserve"> και μόνο το πέμπτο μέρος αφορούσε εκκρεμότητες φορολογικές και τελωνειακές</w:t>
      </w:r>
      <w:r>
        <w:rPr>
          <w:rFonts w:eastAsia="Times New Roman" w:cs="Times New Roman"/>
          <w:szCs w:val="24"/>
        </w:rPr>
        <w:t>. Κ</w:t>
      </w:r>
      <w:r w:rsidRPr="00AC424A">
        <w:rPr>
          <w:rFonts w:eastAsia="Times New Roman" w:cs="Times New Roman"/>
          <w:szCs w:val="24"/>
        </w:rPr>
        <w:t xml:space="preserve">αι το κυρίαρχο μέρος ήταν </w:t>
      </w:r>
      <w:r>
        <w:rPr>
          <w:rFonts w:eastAsia="Times New Roman" w:cs="Times New Roman"/>
          <w:szCs w:val="24"/>
        </w:rPr>
        <w:t>ο αιγιαλός, γ</w:t>
      </w:r>
      <w:r w:rsidRPr="00AC424A">
        <w:rPr>
          <w:rFonts w:eastAsia="Times New Roman" w:cs="Times New Roman"/>
          <w:szCs w:val="24"/>
        </w:rPr>
        <w:t>ι</w:t>
      </w:r>
      <w:r>
        <w:rPr>
          <w:rFonts w:eastAsia="Times New Roman" w:cs="Times New Roman"/>
          <w:szCs w:val="24"/>
        </w:rPr>
        <w:t>’</w:t>
      </w:r>
      <w:r w:rsidRPr="00AC424A">
        <w:rPr>
          <w:rFonts w:eastAsia="Times New Roman" w:cs="Times New Roman"/>
          <w:szCs w:val="24"/>
        </w:rPr>
        <w:t xml:space="preserve"> αυτό και η συντριπτική πλειοψηφία των ομιλιών και όλων των συναδέλφων αντιμετώπισε το τέταρτο μέρος και τίποτα άλλο</w:t>
      </w:r>
      <w:r>
        <w:rPr>
          <w:rFonts w:eastAsia="Times New Roman" w:cs="Times New Roman"/>
          <w:szCs w:val="24"/>
        </w:rPr>
        <w:t>.</w:t>
      </w:r>
    </w:p>
    <w:p w14:paraId="4D88000A"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Ολοκληρώνω αναφέροντα</w:t>
      </w:r>
      <w:r>
        <w:rPr>
          <w:rFonts w:eastAsia="Times New Roman" w:cs="Times New Roman"/>
          <w:szCs w:val="24"/>
        </w:rPr>
        <w:t>ς</w:t>
      </w:r>
      <w:r>
        <w:rPr>
          <w:rFonts w:eastAsia="Times New Roman" w:cs="Times New Roman"/>
          <w:szCs w:val="24"/>
        </w:rPr>
        <w:t xml:space="preserve"> μόνο δυο ζητήματα. Το πρώτο για τον κ. Γεωργιάδη, επειδή είναι γνωστή η καιροσκοπική πολιτική αντίληψη του.</w:t>
      </w:r>
    </w:p>
    <w:p w14:paraId="4D88000B"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 xml:space="preserve">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Ολοκληρώστε, παρακαλώ.</w:t>
      </w:r>
    </w:p>
    <w:p w14:paraId="4D88000C" w14:textId="77777777" w:rsidR="00E01347" w:rsidRDefault="00B0330D">
      <w:pPr>
        <w:spacing w:line="600" w:lineRule="auto"/>
        <w:ind w:firstLine="720"/>
        <w:jc w:val="both"/>
        <w:rPr>
          <w:rFonts w:eastAsia="Times New Roman"/>
          <w:color w:val="222222"/>
          <w:szCs w:val="24"/>
          <w:shd w:val="clear" w:color="auto" w:fill="FFFFFF"/>
        </w:rPr>
      </w:pPr>
      <w:r w:rsidRPr="002C6E89">
        <w:rPr>
          <w:rFonts w:eastAsia="Times New Roman" w:cs="Times New Roman"/>
          <w:b/>
          <w:szCs w:val="24"/>
        </w:rPr>
        <w:t>ΚΩΝΣΤΑΝΤΙΝΟΣ ΠΑΥΛΙΔΗΣ:</w:t>
      </w:r>
      <w:r>
        <w:rPr>
          <w:rFonts w:eastAsia="Times New Roman" w:cs="Times New Roman"/>
          <w:szCs w:val="24"/>
        </w:rPr>
        <w:t xml:space="preserve"> </w:t>
      </w:r>
      <w:r>
        <w:rPr>
          <w:rFonts w:eastAsia="Times New Roman"/>
          <w:color w:val="222222"/>
          <w:szCs w:val="24"/>
          <w:shd w:val="clear" w:color="auto" w:fill="FFFFFF"/>
        </w:rPr>
        <w:t> Ολοκληρώνω, κύριε Πρόεδρε.</w:t>
      </w:r>
    </w:p>
    <w:p w14:paraId="4D88000D"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Σχετικά με το θέμα της πανεπιστημιακής έρευνας περί </w:t>
      </w:r>
      <w:proofErr w:type="spellStart"/>
      <w:r>
        <w:rPr>
          <w:rFonts w:eastAsia="Times New Roman"/>
          <w:color w:val="222222"/>
          <w:szCs w:val="24"/>
          <w:shd w:val="clear" w:color="auto" w:fill="FFFFFF"/>
        </w:rPr>
        <w:t>κωλοτούμπας</w:t>
      </w:r>
      <w:proofErr w:type="spellEnd"/>
      <w:r>
        <w:rPr>
          <w:rFonts w:eastAsia="Times New Roman"/>
          <w:color w:val="222222"/>
          <w:szCs w:val="24"/>
          <w:shd w:val="clear" w:color="auto" w:fill="FFFFFF"/>
        </w:rPr>
        <w:t xml:space="preserve"> στο </w:t>
      </w:r>
      <w:r>
        <w:rPr>
          <w:rFonts w:eastAsia="Times New Roman"/>
          <w:color w:val="222222"/>
          <w:szCs w:val="24"/>
          <w:shd w:val="clear" w:color="auto" w:fill="FFFFFF"/>
          <w:lang w:val="en-US"/>
        </w:rPr>
        <w:t>Columbia</w:t>
      </w:r>
      <w:r>
        <w:rPr>
          <w:rFonts w:eastAsia="Times New Roman"/>
          <w:color w:val="222222"/>
          <w:szCs w:val="24"/>
          <w:shd w:val="clear" w:color="auto" w:fill="FFFFFF"/>
        </w:rPr>
        <w:t xml:space="preserve"> νομίζω ότι δεν θα πρέπει να μιλάει ο κ. Γεωργιάδης, που είναι ένας βασικός ε</w:t>
      </w:r>
      <w:r>
        <w:rPr>
          <w:rFonts w:eastAsia="Times New Roman"/>
          <w:color w:val="222222"/>
          <w:szCs w:val="24"/>
          <w:shd w:val="clear" w:color="auto" w:fill="FFFFFF"/>
        </w:rPr>
        <w:t>κπρόσωπος του πολιτικού καιροσκοπισμού. Ξέρω ότι με βάση τις δηλώσεις</w:t>
      </w:r>
      <w:r>
        <w:rPr>
          <w:rFonts w:eastAsia="Times New Roman"/>
          <w:color w:val="222222"/>
          <w:szCs w:val="24"/>
          <w:shd w:val="clear" w:color="auto" w:fill="FFFFFF"/>
        </w:rPr>
        <w:t>,</w:t>
      </w:r>
      <w:r>
        <w:rPr>
          <w:rFonts w:eastAsia="Times New Roman"/>
          <w:color w:val="222222"/>
          <w:szCs w:val="24"/>
          <w:shd w:val="clear" w:color="auto" w:fill="FFFFFF"/>
        </w:rPr>
        <w:t xml:space="preserve"> θα έπρεπε να είναι στην ομογένεια σήμερα και στο εξωτερικό, αφού έχασε το δημοψήφισμα και ξαναβγήκε ο ΣΥΡΙΖΑ στις εκλογές, όπως δήλωσε ο ίδιος τον Σεπτέμβρη του 2015. Μάλλον θα έπρεπε ν</w:t>
      </w:r>
      <w:r>
        <w:rPr>
          <w:rFonts w:eastAsia="Times New Roman"/>
          <w:color w:val="222222"/>
          <w:szCs w:val="24"/>
          <w:shd w:val="clear" w:color="auto" w:fill="FFFFFF"/>
        </w:rPr>
        <w:t xml:space="preserve">α είναι κάτοικος εξωτερικού και όχι στη χώρα –για να μην αναφέρω δηλώσεις του περί της Νέας Δημοκρατίας όπως </w:t>
      </w:r>
      <w:r>
        <w:rPr>
          <w:rFonts w:eastAsia="Times New Roman"/>
          <w:color w:val="222222"/>
          <w:szCs w:val="24"/>
          <w:shd w:val="clear" w:color="auto" w:fill="FFFFFF"/>
        </w:rPr>
        <w:lastRenderedPageBreak/>
        <w:t xml:space="preserve">«δεν έχει σώας τας </w:t>
      </w:r>
      <w:proofErr w:type="spellStart"/>
      <w:r>
        <w:rPr>
          <w:rFonts w:eastAsia="Times New Roman"/>
          <w:color w:val="222222"/>
          <w:szCs w:val="24"/>
          <w:shd w:val="clear" w:color="auto" w:fill="FFFFFF"/>
        </w:rPr>
        <w:t>φρένας</w:t>
      </w:r>
      <w:proofErr w:type="spellEnd"/>
      <w:r>
        <w:rPr>
          <w:rFonts w:eastAsia="Times New Roman"/>
          <w:color w:val="222222"/>
          <w:szCs w:val="24"/>
          <w:shd w:val="clear" w:color="auto" w:fill="FFFFFF"/>
        </w:rPr>
        <w:t xml:space="preserve">, </w:t>
      </w:r>
      <w:r w:rsidRPr="00004FF2">
        <w:rPr>
          <w:rFonts w:eastAsia="Times New Roman"/>
          <w:color w:val="222222"/>
          <w:szCs w:val="24"/>
          <w:shd w:val="clear" w:color="auto" w:fill="FFFFFF"/>
        </w:rPr>
        <w:t>είναι παρανοϊκός</w:t>
      </w:r>
      <w:r>
        <w:rPr>
          <w:rFonts w:eastAsia="Times New Roman"/>
          <w:color w:val="222222"/>
          <w:szCs w:val="24"/>
          <w:shd w:val="clear" w:color="auto" w:fill="FFFFFF"/>
        </w:rPr>
        <w:t xml:space="preserve">, </w:t>
      </w:r>
      <w:r w:rsidRPr="00004FF2">
        <w:rPr>
          <w:rFonts w:eastAsia="Times New Roman"/>
          <w:color w:val="222222"/>
          <w:szCs w:val="24"/>
          <w:shd w:val="clear" w:color="auto" w:fill="FFFFFF"/>
        </w:rPr>
        <w:t>ναρκομανής</w:t>
      </w:r>
      <w:r>
        <w:rPr>
          <w:rFonts w:eastAsia="Times New Roman"/>
          <w:color w:val="222222"/>
          <w:szCs w:val="24"/>
          <w:shd w:val="clear" w:color="auto" w:fill="FFFFFF"/>
        </w:rPr>
        <w:t xml:space="preserve"> όποιος θεωρεί ότι θα προσχωρήσω στη Νέα Δημοκρατία» και πολλά αλλά.</w:t>
      </w:r>
    </w:p>
    <w:p w14:paraId="4D88000E"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Τελειώνω με το εξής και</w:t>
      </w:r>
      <w:r>
        <w:rPr>
          <w:rFonts w:eastAsia="Times New Roman"/>
          <w:color w:val="222222"/>
          <w:szCs w:val="24"/>
          <w:shd w:val="clear" w:color="auto" w:fill="FFFFFF"/>
        </w:rPr>
        <w:t xml:space="preserve"> το θεωρώ σημαντικό. Ήταν, κατά τη γνώμη μου, εξοργιστική η τοποθέτηση του κ. Μανιάτη. Ο κ. Μανιάτης έχει μία άποψη ότι μάλλον περάσαμε από τη νεολιθική εποχή στη διακυβέρνηση ΣΥΡΙΖΑ. Δεν υπήρχε μεταβατικό πολιτικοοικονομικό, θεσμικό, διοικητικό στάδιο. Απ</w:t>
      </w:r>
      <w:r>
        <w:rPr>
          <w:rFonts w:eastAsia="Times New Roman"/>
          <w:color w:val="222222"/>
          <w:szCs w:val="24"/>
          <w:shd w:val="clear" w:color="auto" w:fill="FFFFFF"/>
        </w:rPr>
        <w:t>λώς από τον πολιτισμό της νεολιθικής εποχής περάσαμε στη διακυβέρνηση ΣΥΡΙΖΑ.</w:t>
      </w:r>
    </w:p>
    <w:p w14:paraId="4D88000F"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Ενδιάμεσα υπήρχε μια μεταπολίτευση σαράντα χρόνων και σε αυτή τη μεταπολίτευση σαράντα χρόνων κάποιοι έπρεπε να φέρουν Κτηματολόγιο, κανονιστικές πράξεις για τους αιγιαλούς, κανο</w:t>
      </w:r>
      <w:r>
        <w:rPr>
          <w:rFonts w:eastAsia="Times New Roman"/>
          <w:color w:val="222222"/>
          <w:szCs w:val="24"/>
          <w:shd w:val="clear" w:color="auto" w:fill="FFFFFF"/>
        </w:rPr>
        <w:t>νιστικές πράξεις για τις κατεδαφίσεις. Τίποτα δεν τηρήθηκε. Η πολιτική τυμβωρυχία περί Μάνδρας και όσον αφορά στο Μάτι με αυτό</w:t>
      </w:r>
      <w:r>
        <w:rPr>
          <w:rFonts w:eastAsia="Times New Roman"/>
          <w:color w:val="222222"/>
          <w:szCs w:val="24"/>
          <w:shd w:val="clear" w:color="auto" w:fill="FFFFFF"/>
        </w:rPr>
        <w:t>,</w:t>
      </w:r>
      <w:r>
        <w:rPr>
          <w:rFonts w:eastAsia="Times New Roman"/>
          <w:color w:val="222222"/>
          <w:szCs w:val="24"/>
          <w:shd w:val="clear" w:color="auto" w:fill="FFFFFF"/>
        </w:rPr>
        <w:t xml:space="preserve"> ακριβώς</w:t>
      </w:r>
      <w:r>
        <w:rPr>
          <w:rFonts w:eastAsia="Times New Roman"/>
          <w:color w:val="222222"/>
          <w:szCs w:val="24"/>
          <w:shd w:val="clear" w:color="auto" w:fill="FFFFFF"/>
        </w:rPr>
        <w:t>,</w:t>
      </w:r>
      <w:r>
        <w:rPr>
          <w:rFonts w:eastAsia="Times New Roman"/>
          <w:color w:val="222222"/>
          <w:szCs w:val="24"/>
          <w:shd w:val="clear" w:color="auto" w:fill="FFFFFF"/>
        </w:rPr>
        <w:t xml:space="preserve"> έχει να κάνει. Με το γεγονός δηλαδή -και ακούσαμε εκπροσώπους του ΣΕΒ στη διαβούλευση που έβαλαν το ζήτημα- ότι υπήρχαν</w:t>
      </w:r>
      <w:r>
        <w:rPr>
          <w:rFonts w:eastAsia="Times New Roman"/>
          <w:color w:val="222222"/>
          <w:szCs w:val="24"/>
          <w:shd w:val="clear" w:color="auto" w:fill="FFFFFF"/>
        </w:rPr>
        <w:t xml:space="preserve"> ενταγμένες μεγάλες επενδύσεις </w:t>
      </w:r>
      <w:r>
        <w:rPr>
          <w:rFonts w:eastAsia="Times New Roman"/>
          <w:color w:val="222222"/>
          <w:szCs w:val="24"/>
          <w:shd w:val="clear" w:color="auto" w:fill="FFFFFF"/>
        </w:rPr>
        <w:lastRenderedPageBreak/>
        <w:t>στον αναπτυξιακό νόμο, οι οποίες δεν μπορούσαν καν να πάρουν περιβαλλοντικές εγκρίσεις, είτε για θεσμικές αβλεψίες είτε για άλλου τύπου ύποπτες συναλλαγές.</w:t>
      </w:r>
    </w:p>
    <w:p w14:paraId="4D880010"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Τελειώνω και λέω: Για όλους αυτούς που μας κατηγορούν για όλα αυτά ας</w:t>
      </w:r>
      <w:r>
        <w:rPr>
          <w:rFonts w:eastAsia="Times New Roman"/>
          <w:color w:val="222222"/>
          <w:szCs w:val="24"/>
          <w:shd w:val="clear" w:color="auto" w:fill="FFFFFF"/>
        </w:rPr>
        <w:t xml:space="preserve"> απολογηθούν εδώ τι ξήλωσαν, τι κατεδάφισαν, τι αντιπλημμυρικά έργα έκαναν στην Αττική αυτά τα σαράντα χρόνια</w:t>
      </w:r>
      <w:r>
        <w:rPr>
          <w:rFonts w:eastAsia="Times New Roman"/>
          <w:color w:val="222222"/>
          <w:szCs w:val="24"/>
          <w:shd w:val="clear" w:color="auto" w:fill="FFFFFF"/>
        </w:rPr>
        <w:t>,</w:t>
      </w:r>
      <w:r>
        <w:rPr>
          <w:rFonts w:eastAsia="Times New Roman"/>
          <w:color w:val="222222"/>
          <w:szCs w:val="24"/>
          <w:shd w:val="clear" w:color="auto" w:fill="FFFFFF"/>
        </w:rPr>
        <w:t xml:space="preserve"> για να μπορούμε να μιλάμε επί </w:t>
      </w:r>
      <w:proofErr w:type="spellStart"/>
      <w:r>
        <w:rPr>
          <w:rFonts w:eastAsia="Times New Roman"/>
          <w:color w:val="222222"/>
          <w:szCs w:val="24"/>
          <w:shd w:val="clear" w:color="auto" w:fill="FFFFFF"/>
        </w:rPr>
        <w:t>ίσοις</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όροις</w:t>
      </w:r>
      <w:proofErr w:type="spellEnd"/>
      <w:r>
        <w:rPr>
          <w:rFonts w:eastAsia="Times New Roman"/>
          <w:color w:val="222222"/>
          <w:szCs w:val="24"/>
          <w:shd w:val="clear" w:color="auto" w:fill="FFFFFF"/>
        </w:rPr>
        <w:t>.</w:t>
      </w:r>
    </w:p>
    <w:p w14:paraId="4D880011"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Τελειώνω αφιερώνοντας τους στίχους του Μανώλη Αναγνωστάκη: «Φοβάμαι τους ανθρώπους που με καταλερωμένη</w:t>
      </w:r>
      <w:r>
        <w:rPr>
          <w:rFonts w:eastAsia="Times New Roman"/>
          <w:color w:val="222222"/>
          <w:szCs w:val="24"/>
          <w:shd w:val="clear" w:color="auto" w:fill="FFFFFF"/>
        </w:rPr>
        <w:t xml:space="preserve"> τη φωλιά τους, δυστυχώς, πασχίζουν να βρουν λεκέδες στη δική σου».</w:t>
      </w:r>
    </w:p>
    <w:p w14:paraId="4D880012"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14:paraId="4D880013" w14:textId="77777777" w:rsidR="00E01347" w:rsidRDefault="00B0330D">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4D880014" w14:textId="77777777" w:rsidR="00E01347" w:rsidRDefault="00B0330D">
      <w:pPr>
        <w:spacing w:line="600" w:lineRule="auto"/>
        <w:ind w:firstLine="720"/>
        <w:jc w:val="both"/>
        <w:rPr>
          <w:rFonts w:eastAsia="Times New Roman"/>
          <w:color w:val="222222"/>
          <w:szCs w:val="24"/>
          <w:shd w:val="clear" w:color="auto" w:fill="FFFFFF"/>
        </w:rPr>
      </w:pPr>
      <w:r w:rsidRPr="00F63007">
        <w:rPr>
          <w:rFonts w:eastAsia="Times New Roman"/>
          <w:b/>
          <w:color w:val="222222"/>
          <w:szCs w:val="24"/>
          <w:shd w:val="clear" w:color="auto" w:fill="FFFFFF"/>
        </w:rPr>
        <w:t xml:space="preserve">ΠΡΟΕΔΡΕΥΩΝ (Δημήτριος </w:t>
      </w:r>
      <w:proofErr w:type="spellStart"/>
      <w:r w:rsidRPr="00F63007">
        <w:rPr>
          <w:rFonts w:eastAsia="Times New Roman"/>
          <w:b/>
          <w:color w:val="222222"/>
          <w:szCs w:val="24"/>
          <w:shd w:val="clear" w:color="auto" w:fill="FFFFFF"/>
        </w:rPr>
        <w:t>Κρεμαστινός</w:t>
      </w:r>
      <w:proofErr w:type="spellEnd"/>
      <w:r w:rsidRPr="00F63007">
        <w:rPr>
          <w:rFonts w:eastAsia="Times New Roman"/>
          <w:b/>
          <w:color w:val="222222"/>
          <w:szCs w:val="24"/>
          <w:shd w:val="clear" w:color="auto" w:fill="FFFFFF"/>
        </w:rPr>
        <w:t>):</w:t>
      </w:r>
      <w:r>
        <w:rPr>
          <w:rFonts w:eastAsia="Times New Roman"/>
          <w:color w:val="222222"/>
          <w:szCs w:val="24"/>
          <w:shd w:val="clear" w:color="auto" w:fill="FFFFFF"/>
        </w:rPr>
        <w:t xml:space="preserve"> Ευχαριστούμε.</w:t>
      </w:r>
    </w:p>
    <w:p w14:paraId="4D880015"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Βεσυρόπουλε</w:t>
      </w:r>
      <w:proofErr w:type="spellEnd"/>
      <w:r>
        <w:rPr>
          <w:rFonts w:eastAsia="Times New Roman"/>
          <w:color w:val="222222"/>
          <w:szCs w:val="24"/>
          <w:shd w:val="clear" w:color="auto" w:fill="FFFFFF"/>
        </w:rPr>
        <w:t xml:space="preserve">, έχετε τον λόγο και εσείς για πέντε λεπτά. Να κρατήσουμε, σας </w:t>
      </w:r>
      <w:r>
        <w:rPr>
          <w:rFonts w:eastAsia="Times New Roman"/>
          <w:color w:val="222222"/>
          <w:szCs w:val="24"/>
          <w:shd w:val="clear" w:color="auto" w:fill="FFFFFF"/>
        </w:rPr>
        <w:t>παρακαλώ, τον χρόνο.</w:t>
      </w:r>
    </w:p>
    <w:p w14:paraId="4D880016" w14:textId="77777777" w:rsidR="00E01347" w:rsidRDefault="00B0330D">
      <w:pPr>
        <w:spacing w:line="600" w:lineRule="auto"/>
        <w:ind w:firstLine="720"/>
        <w:jc w:val="both"/>
        <w:rPr>
          <w:rFonts w:eastAsia="Times New Roman"/>
          <w:color w:val="222222"/>
          <w:szCs w:val="24"/>
          <w:shd w:val="clear" w:color="auto" w:fill="FFFFFF"/>
        </w:rPr>
      </w:pPr>
      <w:r w:rsidRPr="00F63007">
        <w:rPr>
          <w:rFonts w:eastAsia="Times New Roman"/>
          <w:b/>
          <w:color w:val="222222"/>
          <w:szCs w:val="24"/>
          <w:shd w:val="clear" w:color="auto" w:fill="FFFFFF"/>
        </w:rPr>
        <w:lastRenderedPageBreak/>
        <w:t>ΑΠΟΣΤΟΛΟΣ ΒΕΣΥΡΟΠΟΥΛΟΣ:</w:t>
      </w:r>
      <w:r>
        <w:rPr>
          <w:rFonts w:eastAsia="Times New Roman"/>
          <w:color w:val="222222"/>
          <w:szCs w:val="24"/>
          <w:shd w:val="clear" w:color="auto" w:fill="FFFFFF"/>
        </w:rPr>
        <w:t xml:space="preserve"> Ευχαριστώ, κύριε Πρόεδρε.</w:t>
      </w:r>
    </w:p>
    <w:p w14:paraId="4D880017"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θα αναφερθώ και πάλι στις πρακτικές ορθής νομοθέτησης, τις οποίες δεν δείχνει να υπολογίζει ιδιαίτερα αυτή η Κυβέρνηση. Κατατέθηκαν νομοτεχνικές βελτιώσεις</w:t>
      </w:r>
      <w:r>
        <w:rPr>
          <w:rFonts w:eastAsia="Times New Roman"/>
          <w:color w:val="222222"/>
          <w:szCs w:val="24"/>
          <w:shd w:val="clear" w:color="auto" w:fill="FFFFFF"/>
        </w:rPr>
        <w:t xml:space="preserve"> για τις οποίες λάβαμε γνώση πριν από λίγο, ενώ θα μπορούσαν να είχαν δοθεί στα κόμματα από την Παρασκευή, με δεδομένο ότι η διαδικασία ως προς τη συζήτηση στην Επιτροπή Οικονομικών Υποθέσεων είχε ολοκληρωθεί από την Πέμπτη. Επίσης βλέπουμε το παράδοξο</w:t>
      </w:r>
      <w:r>
        <w:rPr>
          <w:rFonts w:eastAsia="Times New Roman"/>
          <w:color w:val="222222"/>
          <w:szCs w:val="24"/>
          <w:shd w:val="clear" w:color="auto" w:fill="FFFFFF"/>
        </w:rPr>
        <w:t>,</w:t>
      </w:r>
      <w:r>
        <w:rPr>
          <w:rFonts w:eastAsia="Times New Roman"/>
          <w:color w:val="222222"/>
          <w:szCs w:val="24"/>
          <w:shd w:val="clear" w:color="auto" w:fill="FFFFFF"/>
        </w:rPr>
        <w:t xml:space="preserve"> να</w:t>
      </w:r>
      <w:r>
        <w:rPr>
          <w:rFonts w:eastAsia="Times New Roman"/>
          <w:color w:val="222222"/>
          <w:szCs w:val="24"/>
          <w:shd w:val="clear" w:color="auto" w:fill="FFFFFF"/>
        </w:rPr>
        <w:t xml:space="preserve"> καταθέτει η Κυβέρνηση τροπολογίες και μετά να τις αποσύρει.</w:t>
      </w:r>
    </w:p>
    <w:p w14:paraId="4D880018"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ήθελα να αναφερθώ στη νομοτεχνική βελτίωση ως προς το άρθρο 36, με την οποία τροποποιείται ο ν.2971/2001 για την παραχώρηση νησίδων του </w:t>
      </w:r>
      <w:r>
        <w:rPr>
          <w:rFonts w:eastAsia="Times New Roman"/>
          <w:color w:val="222222"/>
          <w:szCs w:val="24"/>
          <w:shd w:val="clear" w:color="auto" w:fill="FFFFFF"/>
        </w:rPr>
        <w:t>δ</w:t>
      </w:r>
      <w:r>
        <w:rPr>
          <w:rFonts w:eastAsia="Times New Roman"/>
          <w:color w:val="222222"/>
          <w:szCs w:val="24"/>
          <w:shd w:val="clear" w:color="auto" w:fill="FFFFFF"/>
        </w:rPr>
        <w:t>ημοσίου και αβαθών θαλάσσιων εκτάσεων. Η αρχική διάταξη</w:t>
      </w:r>
      <w:r>
        <w:rPr>
          <w:rFonts w:eastAsia="Times New Roman"/>
          <w:color w:val="222222"/>
          <w:szCs w:val="24"/>
          <w:shd w:val="clear" w:color="auto" w:fill="FFFFFF"/>
        </w:rPr>
        <w:t>, έτσι όπως παρουσιάστηκε στο νομοσχέδιο, έδινε τη δυνατότητα παραχώρησης βραχονησίδων.</w:t>
      </w:r>
    </w:p>
    <w:p w14:paraId="4D880019"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Όπως είχα επισημάνει και στις συζητήσεις που έγιναν στην Επιτροπή Οικονομικών Υποθέσεων, με τη συγκεκριμένη διάταξη όχι μόνο ανατρεπόταν το ισχύον θεσμικό πλαίσιο, αλλά</w:t>
      </w:r>
      <w:r>
        <w:rPr>
          <w:rFonts w:eastAsia="Times New Roman"/>
          <w:color w:val="222222"/>
          <w:szCs w:val="24"/>
          <w:shd w:val="clear" w:color="auto" w:fill="FFFFFF"/>
        </w:rPr>
        <w:t xml:space="preserve"> και θα είχαμε να αντιμετωπίσουμε και πολύ σοβαρότερα προβλήματα. Και αυτό γιατί μέχρι σήμερα δεν επιτρέπεται η παραχώρηση βραχονησίδων, ενώ για την παραχώρηση νησίδων, υφάλων, σκοπέλων και αβαθών θαλάσσιων εκτάσεων προβλεπόταν ότι θα πρέπει προηγουμένως ν</w:t>
      </w:r>
      <w:r>
        <w:rPr>
          <w:rFonts w:eastAsia="Times New Roman"/>
          <w:color w:val="222222"/>
          <w:szCs w:val="24"/>
          <w:shd w:val="clear" w:color="auto" w:fill="FFFFFF"/>
        </w:rPr>
        <w:t>α έχει εκφράσει τη σύμφωνη γνώμη του και να έχει καθορίσει τους όρους παραχώρησης το Γενικό Επιτελείο Ναυτικού.</w:t>
      </w:r>
    </w:p>
    <w:p w14:paraId="4D88001A"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Κυβέρνηση εντάσσοντας και τις βραχονησίδες στο πλαίσιο παραχώρησης νησίδων, υφάλων, σκοπέλων και αβαθών θαλάσσιων εκτάσεων, φαίνεται ότι δεν ε</w:t>
      </w:r>
      <w:r>
        <w:rPr>
          <w:rFonts w:eastAsia="Times New Roman"/>
          <w:color w:val="222222"/>
          <w:szCs w:val="24"/>
          <w:shd w:val="clear" w:color="auto" w:fill="FFFFFF"/>
        </w:rPr>
        <w:t>ίχε συνυπολογ</w:t>
      </w:r>
      <w:r>
        <w:rPr>
          <w:rFonts w:eastAsia="Times New Roman"/>
          <w:color w:val="222222"/>
          <w:szCs w:val="24"/>
          <w:shd w:val="clear" w:color="auto" w:fill="FFFFFF"/>
        </w:rPr>
        <w:t>ί</w:t>
      </w:r>
      <w:r>
        <w:rPr>
          <w:rFonts w:eastAsia="Times New Roman"/>
          <w:color w:val="222222"/>
          <w:szCs w:val="24"/>
          <w:shd w:val="clear" w:color="auto" w:fill="FFFFFF"/>
        </w:rPr>
        <w:t>σε</w:t>
      </w:r>
      <w:r>
        <w:rPr>
          <w:rFonts w:eastAsia="Times New Roman"/>
          <w:color w:val="222222"/>
          <w:szCs w:val="24"/>
          <w:shd w:val="clear" w:color="auto" w:fill="FFFFFF"/>
        </w:rPr>
        <w:t>ι</w:t>
      </w:r>
      <w:r>
        <w:rPr>
          <w:rFonts w:eastAsia="Times New Roman"/>
          <w:color w:val="222222"/>
          <w:szCs w:val="24"/>
          <w:shd w:val="clear" w:color="auto" w:fill="FFFFFF"/>
        </w:rPr>
        <w:t xml:space="preserve"> το γεγονός ότι υπάρχουν βραχονησίδες που ανήκουν σε ευαίσθητους εθνικούς χώρους. Χαίρομαι που στη νομοτεχνική βελτίωση που κατατέθηκε από το Υπουργείο Οικονομικών εξαιρέθηκε η παραχώρηση βραχονησίδων.</w:t>
      </w:r>
    </w:p>
    <w:p w14:paraId="4D88001B"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Επίσης θα ήθελα να υπάρξουν διευκρινί</w:t>
      </w:r>
      <w:r>
        <w:rPr>
          <w:rFonts w:eastAsia="Times New Roman"/>
          <w:color w:val="222222"/>
          <w:szCs w:val="24"/>
          <w:shd w:val="clear" w:color="auto" w:fill="FFFFFF"/>
        </w:rPr>
        <w:t>σεις από την κυρία Υπουργό ως προς το άρθρο 41</w:t>
      </w:r>
      <w:r>
        <w:rPr>
          <w:rFonts w:eastAsia="Times New Roman"/>
          <w:color w:val="222222"/>
          <w:szCs w:val="24"/>
          <w:shd w:val="clear" w:color="auto" w:fill="FFFFFF"/>
        </w:rPr>
        <w:t>,</w:t>
      </w:r>
      <w:r>
        <w:rPr>
          <w:rFonts w:eastAsia="Times New Roman"/>
          <w:color w:val="222222"/>
          <w:szCs w:val="24"/>
          <w:shd w:val="clear" w:color="auto" w:fill="FFFFFF"/>
        </w:rPr>
        <w:t xml:space="preserve"> το οποίο προβλέπει την κατεδάφιση, εντός έξι μηνών, όλων των κατασκευών που εμποδίζουν την ελεύθερη πρόσβαση στον αιγιαλό και την παραλία. Θα πρέπει να μας πείτε τι περιλαμβάνει αυτή η διάταξη, αλλά και το πώ</w:t>
      </w:r>
      <w:r>
        <w:rPr>
          <w:rFonts w:eastAsia="Times New Roman"/>
          <w:color w:val="222222"/>
          <w:szCs w:val="24"/>
          <w:shd w:val="clear" w:color="auto" w:fill="FFFFFF"/>
        </w:rPr>
        <w:t>ς και για ποιες περιοχές θα ενεργοποιηθεί.</w:t>
      </w:r>
    </w:p>
    <w:p w14:paraId="4D88001C"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Θεωρώ, επίσης, λάθος και θεσμικό ατόπημα της Κυβέρνησης το γεγονός ότι </w:t>
      </w:r>
      <w:proofErr w:type="spellStart"/>
      <w:r>
        <w:rPr>
          <w:rFonts w:eastAsia="Times New Roman"/>
          <w:color w:val="222222"/>
          <w:szCs w:val="24"/>
          <w:shd w:val="clear" w:color="auto" w:fill="FFFFFF"/>
        </w:rPr>
        <w:t>παρέκαμψε</w:t>
      </w:r>
      <w:proofErr w:type="spellEnd"/>
      <w:r>
        <w:rPr>
          <w:rFonts w:eastAsia="Times New Roman"/>
          <w:color w:val="222222"/>
          <w:szCs w:val="24"/>
          <w:shd w:val="clear" w:color="auto" w:fill="FFFFFF"/>
        </w:rPr>
        <w:t xml:space="preserve"> από τη διαδικασία διαβούλευσης ως προς τη σύνταξη του νομοσχεδίου το Τεχνικό Επιμελητήριο Ελλάδος, όπως προκύπτει και από τις σημερινές δηλώσεις του Προέδρου του κ. </w:t>
      </w:r>
      <w:proofErr w:type="spellStart"/>
      <w:r>
        <w:rPr>
          <w:rFonts w:eastAsia="Times New Roman"/>
          <w:color w:val="222222"/>
          <w:szCs w:val="24"/>
          <w:shd w:val="clear" w:color="auto" w:fill="FFFFFF"/>
        </w:rPr>
        <w:t>Στασινού</w:t>
      </w:r>
      <w:proofErr w:type="spellEnd"/>
      <w:r>
        <w:rPr>
          <w:rFonts w:eastAsia="Times New Roman"/>
          <w:color w:val="222222"/>
          <w:szCs w:val="24"/>
          <w:shd w:val="clear" w:color="auto" w:fill="FFFFFF"/>
        </w:rPr>
        <w:t>. Το ότι δεν είναι κομματικά ελεγχόμενη από τον ΣΥΡΙΖΑ η διοίκηση του Τεχνικού Επι</w:t>
      </w:r>
      <w:r>
        <w:rPr>
          <w:rFonts w:eastAsia="Times New Roman"/>
          <w:color w:val="222222"/>
          <w:szCs w:val="24"/>
          <w:shd w:val="clear" w:color="auto" w:fill="FFFFFF"/>
        </w:rPr>
        <w:t>μελητηρίου</w:t>
      </w:r>
      <w:r>
        <w:rPr>
          <w:rFonts w:eastAsia="Times New Roman"/>
          <w:color w:val="222222"/>
          <w:szCs w:val="24"/>
          <w:shd w:val="clear" w:color="auto" w:fill="FFFFFF"/>
        </w:rPr>
        <w:t>,</w:t>
      </w:r>
      <w:r>
        <w:rPr>
          <w:rFonts w:eastAsia="Times New Roman"/>
          <w:color w:val="222222"/>
          <w:szCs w:val="24"/>
          <w:shd w:val="clear" w:color="auto" w:fill="FFFFFF"/>
        </w:rPr>
        <w:t xml:space="preserve"> δεν σας δίνει το δικαίωμα να παρακάμπτετε έναν θεσμικό φορέα.</w:t>
      </w:r>
    </w:p>
    <w:p w14:paraId="4D88001D"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ήθελα να κάνω και μία αναφορά στις διατάξεις του άρθρου 60</w:t>
      </w:r>
      <w:r>
        <w:rPr>
          <w:rFonts w:eastAsia="Times New Roman"/>
          <w:color w:val="222222"/>
          <w:szCs w:val="24"/>
          <w:shd w:val="clear" w:color="auto" w:fill="FFFFFF"/>
        </w:rPr>
        <w:t>,</w:t>
      </w:r>
      <w:r>
        <w:rPr>
          <w:rFonts w:eastAsia="Times New Roman"/>
          <w:color w:val="222222"/>
          <w:szCs w:val="24"/>
          <w:shd w:val="clear" w:color="auto" w:fill="FFFFFF"/>
        </w:rPr>
        <w:t xml:space="preserve"> με τις οποίες αποσαφηνίζεται το πλαίσιο δυνατότητας διενέργειας εκτάκτων διαχειριστικών ελέγχων των διαχειρίσεων των επ</w:t>
      </w:r>
      <w:r>
        <w:rPr>
          <w:rFonts w:eastAsia="Times New Roman"/>
          <w:color w:val="222222"/>
          <w:szCs w:val="24"/>
          <w:shd w:val="clear" w:color="auto" w:fill="FFFFFF"/>
        </w:rPr>
        <w:t>οπτευόμενων φορέων του Υπουργείου Οικονομικών.</w:t>
      </w:r>
    </w:p>
    <w:p w14:paraId="4D88001E"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Θα θεωρούσαμε και εμείς σωστή τη διάταξη της εναρμόνισης του πειθαρχικού ελέγχου των υπαλλήλων των υπηρεσιών του Υπουργείου Οικονομικών</w:t>
      </w:r>
      <w:r>
        <w:rPr>
          <w:rFonts w:eastAsia="Times New Roman"/>
          <w:color w:val="222222"/>
          <w:szCs w:val="24"/>
          <w:shd w:val="clear" w:color="auto" w:fill="FFFFFF"/>
        </w:rPr>
        <w:t>,</w:t>
      </w:r>
      <w:r>
        <w:rPr>
          <w:rFonts w:eastAsia="Times New Roman"/>
          <w:color w:val="222222"/>
          <w:szCs w:val="24"/>
          <w:shd w:val="clear" w:color="auto" w:fill="FFFFFF"/>
        </w:rPr>
        <w:t xml:space="preserve"> με τα ισχύοντα για τον πειθαρχικό έλεγχο των υπαλλήλων της ΑΑΔΕ. Υπάρχου</w:t>
      </w:r>
      <w:r>
        <w:rPr>
          <w:rFonts w:eastAsia="Times New Roman"/>
          <w:color w:val="222222"/>
          <w:szCs w:val="24"/>
          <w:shd w:val="clear" w:color="auto" w:fill="FFFFFF"/>
        </w:rPr>
        <w:t xml:space="preserve">ν όμως κάποια ερωτήματα που συνδέονται με τη λειτουργικότητα εφαρμογής της συγκεκριμένης διάταξης. </w:t>
      </w:r>
    </w:p>
    <w:p w14:paraId="4D88001F"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πρώτο είναι κατά πόσο είναι επαρκής η στελέχωση και ο βαθμός ετοιμότητας των υπαλλήλων της </w:t>
      </w:r>
      <w:r>
        <w:rPr>
          <w:rFonts w:eastAsia="Times New Roman"/>
          <w:color w:val="222222"/>
          <w:szCs w:val="24"/>
          <w:shd w:val="clear" w:color="auto" w:fill="FFFFFF"/>
        </w:rPr>
        <w:t>μ</w:t>
      </w:r>
      <w:r>
        <w:rPr>
          <w:rFonts w:eastAsia="Times New Roman"/>
          <w:color w:val="222222"/>
          <w:szCs w:val="24"/>
          <w:shd w:val="clear" w:color="auto" w:fill="FFFFFF"/>
        </w:rPr>
        <w:t xml:space="preserve">ονάδας </w:t>
      </w:r>
      <w:r>
        <w:rPr>
          <w:rFonts w:eastAsia="Times New Roman"/>
          <w:color w:val="222222"/>
          <w:szCs w:val="24"/>
          <w:shd w:val="clear" w:color="auto" w:fill="FFFFFF"/>
        </w:rPr>
        <w:t>ε</w:t>
      </w:r>
      <w:r>
        <w:rPr>
          <w:rFonts w:eastAsia="Times New Roman"/>
          <w:color w:val="222222"/>
          <w:szCs w:val="24"/>
          <w:shd w:val="clear" w:color="auto" w:fill="FFFFFF"/>
        </w:rPr>
        <w:t xml:space="preserve">σωτερικού </w:t>
      </w:r>
      <w:r>
        <w:rPr>
          <w:rFonts w:eastAsia="Times New Roman"/>
          <w:color w:val="222222"/>
          <w:szCs w:val="24"/>
          <w:shd w:val="clear" w:color="auto" w:fill="FFFFFF"/>
        </w:rPr>
        <w:t>ε</w:t>
      </w:r>
      <w:r>
        <w:rPr>
          <w:rFonts w:eastAsia="Times New Roman"/>
          <w:color w:val="222222"/>
          <w:szCs w:val="24"/>
          <w:shd w:val="clear" w:color="auto" w:fill="FFFFFF"/>
        </w:rPr>
        <w:t>λέγχου του Υπουργείου Οικονομικών. Ιδιαίτε</w:t>
      </w:r>
      <w:r>
        <w:rPr>
          <w:rFonts w:eastAsia="Times New Roman"/>
          <w:color w:val="222222"/>
          <w:szCs w:val="24"/>
          <w:shd w:val="clear" w:color="auto" w:fill="FFFFFF"/>
        </w:rPr>
        <w:t>ρα οι προϊστάμενοι των επιχειρησιακών οργανικών μονάδων σε επίπεδο διεύθυνσης ή υποδιεύθυνσης χειρίζονται θέματα ιδιαίτερης σημασίας και βαρύτητας. Τη συγκεκριμένη χρονική περίοδο που θεσπίζονται οι διατάξεις αυτές</w:t>
      </w:r>
      <w:r>
        <w:rPr>
          <w:rFonts w:eastAsia="Times New Roman"/>
          <w:color w:val="222222"/>
          <w:szCs w:val="24"/>
          <w:shd w:val="clear" w:color="auto" w:fill="FFFFFF"/>
        </w:rPr>
        <w:t>,</w:t>
      </w:r>
      <w:r>
        <w:rPr>
          <w:rFonts w:eastAsia="Times New Roman"/>
          <w:color w:val="222222"/>
          <w:szCs w:val="24"/>
          <w:shd w:val="clear" w:color="auto" w:fill="FFFFFF"/>
        </w:rPr>
        <w:t xml:space="preserve"> δεν γνωρίζουμε αν οι υπηρετούντες υπάλλη</w:t>
      </w:r>
      <w:r>
        <w:rPr>
          <w:rFonts w:eastAsia="Times New Roman"/>
          <w:color w:val="222222"/>
          <w:szCs w:val="24"/>
          <w:shd w:val="clear" w:color="auto" w:fill="FFFFFF"/>
        </w:rPr>
        <w:t xml:space="preserve">λοι στη </w:t>
      </w:r>
      <w:r>
        <w:rPr>
          <w:rFonts w:eastAsia="Times New Roman"/>
          <w:color w:val="222222"/>
          <w:szCs w:val="24"/>
          <w:shd w:val="clear" w:color="auto" w:fill="FFFFFF"/>
        </w:rPr>
        <w:t>μ</w:t>
      </w:r>
      <w:r>
        <w:rPr>
          <w:rFonts w:eastAsia="Times New Roman"/>
          <w:color w:val="222222"/>
          <w:szCs w:val="24"/>
          <w:shd w:val="clear" w:color="auto" w:fill="FFFFFF"/>
        </w:rPr>
        <w:t xml:space="preserve">ονάδα </w:t>
      </w:r>
      <w:r>
        <w:rPr>
          <w:rFonts w:eastAsia="Times New Roman"/>
          <w:color w:val="222222"/>
          <w:szCs w:val="24"/>
          <w:shd w:val="clear" w:color="auto" w:fill="FFFFFF"/>
        </w:rPr>
        <w:t>ε</w:t>
      </w:r>
      <w:r>
        <w:rPr>
          <w:rFonts w:eastAsia="Times New Roman"/>
          <w:color w:val="222222"/>
          <w:szCs w:val="24"/>
          <w:shd w:val="clear" w:color="auto" w:fill="FFFFFF"/>
        </w:rPr>
        <w:t xml:space="preserve">σωτερικού </w:t>
      </w:r>
      <w:r>
        <w:rPr>
          <w:rFonts w:eastAsia="Times New Roman"/>
          <w:color w:val="222222"/>
          <w:szCs w:val="24"/>
          <w:shd w:val="clear" w:color="auto" w:fill="FFFFFF"/>
        </w:rPr>
        <w:t>ε</w:t>
      </w:r>
      <w:r>
        <w:rPr>
          <w:rFonts w:eastAsia="Times New Roman"/>
          <w:color w:val="222222"/>
          <w:szCs w:val="24"/>
          <w:shd w:val="clear" w:color="auto" w:fill="FFFFFF"/>
        </w:rPr>
        <w:t xml:space="preserve">λέγχου θα μπορούσαν να ανταποκριθούν στα συγκεκριμένα καθήκοντα. Σχετικά με τις διατάξεις περί αστικής ευθύνης δεν διευκρίνισε σε ποιες περιπτώσεις υπέχουν αστική ευθύνη έναντι του </w:t>
      </w:r>
      <w:r>
        <w:rPr>
          <w:rFonts w:eastAsia="Times New Roman"/>
          <w:color w:val="222222"/>
          <w:szCs w:val="24"/>
          <w:shd w:val="clear" w:color="auto" w:fill="FFFFFF"/>
        </w:rPr>
        <w:t>δ</w:t>
      </w:r>
      <w:r>
        <w:rPr>
          <w:rFonts w:eastAsia="Times New Roman"/>
          <w:color w:val="222222"/>
          <w:szCs w:val="24"/>
          <w:shd w:val="clear" w:color="auto" w:fill="FFFFFF"/>
        </w:rPr>
        <w:t>ημοσίου</w:t>
      </w:r>
      <w:r>
        <w:rPr>
          <w:rFonts w:eastAsia="Times New Roman"/>
          <w:color w:val="222222"/>
          <w:szCs w:val="24"/>
          <w:shd w:val="clear" w:color="auto" w:fill="FFFFFF"/>
        </w:rPr>
        <w:t>,</w:t>
      </w:r>
      <w:r>
        <w:rPr>
          <w:rFonts w:eastAsia="Times New Roman"/>
          <w:color w:val="222222"/>
          <w:szCs w:val="24"/>
          <w:shd w:val="clear" w:color="auto" w:fill="FFFFFF"/>
        </w:rPr>
        <w:t xml:space="preserve"> και κάτω από ποιες προϋποθέσεις εφαρμό</w:t>
      </w:r>
      <w:r>
        <w:rPr>
          <w:rFonts w:eastAsia="Times New Roman"/>
          <w:color w:val="222222"/>
          <w:szCs w:val="24"/>
          <w:shd w:val="clear" w:color="auto" w:fill="FFFFFF"/>
        </w:rPr>
        <w:t>ζονται οι διατάξεις του άρθρου 38 του ν.3528/2007.</w:t>
      </w:r>
    </w:p>
    <w:p w14:paraId="4D880020"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Θα πρέπει να απαντηθούν τρία ερωτήματα: Ποιος προσδιορίζει τη ζημία, με ποια κριτήρια και με ποιες πράξεις. Και</w:t>
      </w:r>
      <w:r>
        <w:rPr>
          <w:rFonts w:eastAsia="Times New Roman"/>
          <w:color w:val="222222"/>
          <w:szCs w:val="24"/>
          <w:shd w:val="clear" w:color="auto" w:fill="FFFFFF"/>
        </w:rPr>
        <w:t>,</w:t>
      </w:r>
      <w:r>
        <w:rPr>
          <w:rFonts w:eastAsia="Times New Roman"/>
          <w:color w:val="222222"/>
          <w:szCs w:val="24"/>
          <w:shd w:val="clear" w:color="auto" w:fill="FFFFFF"/>
        </w:rPr>
        <w:t xml:space="preserve"> βέβαια</w:t>
      </w:r>
      <w:r>
        <w:rPr>
          <w:rFonts w:eastAsia="Times New Roman"/>
          <w:color w:val="222222"/>
          <w:szCs w:val="24"/>
          <w:shd w:val="clear" w:color="auto" w:fill="FFFFFF"/>
        </w:rPr>
        <w:t>,</w:t>
      </w:r>
      <w:r>
        <w:rPr>
          <w:rFonts w:eastAsia="Times New Roman"/>
          <w:color w:val="222222"/>
          <w:szCs w:val="24"/>
          <w:shd w:val="clear" w:color="auto" w:fill="FFFFFF"/>
        </w:rPr>
        <w:t xml:space="preserve"> να επισημάνω ότι στην αντίστοιχη περίπτωση για τους υπαλλήλους της ΑΑΔΕ με την παράγ</w:t>
      </w:r>
      <w:r>
        <w:rPr>
          <w:rFonts w:eastAsia="Times New Roman"/>
          <w:color w:val="222222"/>
          <w:szCs w:val="24"/>
          <w:shd w:val="clear" w:color="auto" w:fill="FFFFFF"/>
        </w:rPr>
        <w:t>ραφο 1 του άρθρου 64 του ν.4603/2019</w:t>
      </w:r>
      <w:r>
        <w:rPr>
          <w:rFonts w:eastAsia="Times New Roman"/>
          <w:color w:val="222222"/>
          <w:szCs w:val="24"/>
          <w:shd w:val="clear" w:color="auto" w:fill="FFFFFF"/>
        </w:rPr>
        <w:t>,</w:t>
      </w:r>
      <w:r>
        <w:rPr>
          <w:rFonts w:eastAsia="Times New Roman"/>
          <w:color w:val="222222"/>
          <w:szCs w:val="24"/>
          <w:shd w:val="clear" w:color="auto" w:fill="FFFFFF"/>
        </w:rPr>
        <w:t xml:space="preserve"> εξειδικεύτηκαν ακριβώς οι περιπτώσεις που υπέχουν αστική ευθύνη μόνο έναντι του </w:t>
      </w:r>
      <w:r>
        <w:rPr>
          <w:rFonts w:eastAsia="Times New Roman"/>
          <w:color w:val="222222"/>
          <w:szCs w:val="24"/>
          <w:shd w:val="clear" w:color="auto" w:fill="FFFFFF"/>
        </w:rPr>
        <w:t>δ</w:t>
      </w:r>
      <w:r>
        <w:rPr>
          <w:rFonts w:eastAsia="Times New Roman"/>
          <w:color w:val="222222"/>
          <w:szCs w:val="24"/>
          <w:shd w:val="clear" w:color="auto" w:fill="FFFFFF"/>
        </w:rPr>
        <w:t>ημοσίου και μάλιστα μόνο εάν ενεργήσουν με δόλο, χωρίς να γίνεται κα</w:t>
      </w:r>
      <w:r>
        <w:rPr>
          <w:rFonts w:eastAsia="Times New Roman"/>
          <w:color w:val="222222"/>
          <w:szCs w:val="24"/>
          <w:shd w:val="clear" w:color="auto" w:fill="FFFFFF"/>
        </w:rPr>
        <w:t>μ</w:t>
      </w:r>
      <w:r>
        <w:rPr>
          <w:rFonts w:eastAsia="Times New Roman"/>
          <w:color w:val="222222"/>
          <w:szCs w:val="24"/>
          <w:shd w:val="clear" w:color="auto" w:fill="FFFFFF"/>
        </w:rPr>
        <w:t>μία αναφορά στις διατάξεις του άρθρου 38 του Υπαλληλικού Κώδικα, που</w:t>
      </w:r>
      <w:r>
        <w:rPr>
          <w:rFonts w:eastAsia="Times New Roman"/>
          <w:color w:val="222222"/>
          <w:szCs w:val="24"/>
          <w:shd w:val="clear" w:color="auto" w:fill="FFFFFF"/>
        </w:rPr>
        <w:t xml:space="preserve"> σημαίνουν απευθείας καταλογισμό.</w:t>
      </w:r>
    </w:p>
    <w:p w14:paraId="4D880021"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εδώ έχουμε διαφορετική αντιμετώπιση των υπαλλήλων του Υπουργείου Οικονομικών σε σχέση με αυτούς της ΑΑΔΕ.</w:t>
      </w:r>
    </w:p>
    <w:p w14:paraId="4D880022"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η Νέα Δημοκρατία όπως πράττει πάντα, λειτουργεί τεκμηριωμένα και εποικοδομητικά στ</w:t>
      </w:r>
      <w:r>
        <w:rPr>
          <w:rFonts w:eastAsia="Times New Roman"/>
          <w:color w:val="222222"/>
          <w:szCs w:val="24"/>
          <w:shd w:val="clear" w:color="auto" w:fill="FFFFFF"/>
        </w:rPr>
        <w:t>ην κοινο</w:t>
      </w:r>
      <w:r>
        <w:rPr>
          <w:rFonts w:eastAsia="Times New Roman"/>
          <w:color w:val="222222"/>
          <w:szCs w:val="24"/>
          <w:shd w:val="clear" w:color="auto" w:fill="FFFFFF"/>
        </w:rPr>
        <w:t>βουλευτ</w:t>
      </w:r>
      <w:r>
        <w:rPr>
          <w:rFonts w:eastAsia="Times New Roman"/>
          <w:color w:val="222222"/>
          <w:szCs w:val="24"/>
          <w:shd w:val="clear" w:color="auto" w:fill="FFFFFF"/>
        </w:rPr>
        <w:t>ική διαδικασία. Το ίδιο έπραξε και στο νομοσχέδιο που συζητάμε σήμερα.</w:t>
      </w:r>
    </w:p>
    <w:p w14:paraId="4D880023"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14:paraId="4D880024" w14:textId="77777777" w:rsidR="00E01347" w:rsidRDefault="00B0330D">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lastRenderedPageBreak/>
        <w:t>(Χειροκροτήματα από την πτέρυγα της Νέας Δημοκρατίας)</w:t>
      </w:r>
    </w:p>
    <w:p w14:paraId="4D880025" w14:textId="77777777" w:rsidR="00E01347" w:rsidRDefault="00B0330D">
      <w:pPr>
        <w:spacing w:line="600" w:lineRule="auto"/>
        <w:ind w:firstLine="720"/>
        <w:jc w:val="both"/>
        <w:rPr>
          <w:rFonts w:eastAsia="Times New Roman"/>
          <w:color w:val="222222"/>
          <w:szCs w:val="24"/>
          <w:shd w:val="clear" w:color="auto" w:fill="FFFFFF"/>
        </w:rPr>
      </w:pPr>
      <w:r w:rsidRPr="00F63007">
        <w:rPr>
          <w:rFonts w:eastAsia="Times New Roman"/>
          <w:b/>
          <w:color w:val="222222"/>
          <w:szCs w:val="24"/>
          <w:shd w:val="clear" w:color="auto" w:fill="FFFFFF"/>
        </w:rPr>
        <w:t xml:space="preserve">ΠΡΟΕΔΡΕΥΩΝ (Δημήτριος </w:t>
      </w:r>
      <w:proofErr w:type="spellStart"/>
      <w:r w:rsidRPr="00F63007">
        <w:rPr>
          <w:rFonts w:eastAsia="Times New Roman"/>
          <w:b/>
          <w:color w:val="222222"/>
          <w:szCs w:val="24"/>
          <w:shd w:val="clear" w:color="auto" w:fill="FFFFFF"/>
        </w:rPr>
        <w:t>Κρεμαστινός</w:t>
      </w:r>
      <w:proofErr w:type="spellEnd"/>
      <w:r w:rsidRPr="00F63007">
        <w:rPr>
          <w:rFonts w:eastAsia="Times New Roman"/>
          <w:b/>
          <w:color w:val="222222"/>
          <w:szCs w:val="24"/>
          <w:shd w:val="clear" w:color="auto" w:fill="FFFFFF"/>
        </w:rPr>
        <w:t>):</w:t>
      </w:r>
      <w:r>
        <w:rPr>
          <w:rFonts w:eastAsia="Times New Roman"/>
          <w:color w:val="222222"/>
          <w:szCs w:val="24"/>
          <w:shd w:val="clear" w:color="auto" w:fill="FFFFFF"/>
        </w:rPr>
        <w:t xml:space="preserve"> Κι εμείς ευχαριστούμε.</w:t>
      </w:r>
    </w:p>
    <w:p w14:paraId="4D880026"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κ. Κουτσούκος για πέντε λε</w:t>
      </w:r>
      <w:r>
        <w:rPr>
          <w:rFonts w:eastAsia="Times New Roman"/>
          <w:color w:val="222222"/>
          <w:szCs w:val="24"/>
          <w:shd w:val="clear" w:color="auto" w:fill="FFFFFF"/>
        </w:rPr>
        <w:t>πτά.</w:t>
      </w:r>
    </w:p>
    <w:p w14:paraId="4D880027" w14:textId="77777777" w:rsidR="00E01347" w:rsidRDefault="00B0330D">
      <w:pPr>
        <w:spacing w:line="600" w:lineRule="auto"/>
        <w:ind w:firstLine="720"/>
        <w:jc w:val="both"/>
        <w:rPr>
          <w:rFonts w:eastAsia="Times New Roman"/>
          <w:color w:val="222222"/>
          <w:szCs w:val="24"/>
          <w:shd w:val="clear" w:color="auto" w:fill="FFFFFF"/>
        </w:rPr>
      </w:pPr>
      <w:r w:rsidRPr="00F63007">
        <w:rPr>
          <w:rFonts w:eastAsia="Times New Roman"/>
          <w:b/>
          <w:color w:val="222222"/>
          <w:szCs w:val="24"/>
          <w:shd w:val="clear" w:color="auto" w:fill="FFFFFF"/>
        </w:rPr>
        <w:t>ΓΙΑΝΝΗΣ ΚΟΥΤΣΟΥΚΟΣ:</w:t>
      </w:r>
      <w:r>
        <w:rPr>
          <w:rFonts w:eastAsia="Times New Roman"/>
          <w:color w:val="222222"/>
          <w:szCs w:val="24"/>
          <w:shd w:val="clear" w:color="auto" w:fill="FFFFFF"/>
        </w:rPr>
        <w:t xml:space="preserve"> Θα ξεκινήσω με την κατά σύστημα στρεψοδικία του ΣΥΡΙΖΑ, που την επανέλαβε από το Βήμα της Βουλής ο Κοινοβουλευτικός Εκπρόσωπός του, ο κ. Μαντάς, προηγουμένως.</w:t>
      </w:r>
    </w:p>
    <w:p w14:paraId="4D880028"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ΣΥΡΙΖΑ μπροστά στο αδιέξοδό του και στην προσπάθειά του να κρυφτεί πίσ</w:t>
      </w:r>
      <w:r>
        <w:rPr>
          <w:rFonts w:eastAsia="Times New Roman"/>
          <w:color w:val="222222"/>
          <w:szCs w:val="24"/>
          <w:shd w:val="clear" w:color="auto" w:fill="FFFFFF"/>
        </w:rPr>
        <w:t>ω από τη λεγόμενη «προοδευτική συμμαχία»</w:t>
      </w:r>
      <w:r>
        <w:rPr>
          <w:rFonts w:eastAsia="Times New Roman"/>
          <w:color w:val="222222"/>
          <w:szCs w:val="24"/>
          <w:shd w:val="clear" w:color="auto" w:fill="FFFFFF"/>
        </w:rPr>
        <w:t>,</w:t>
      </w:r>
      <w:r>
        <w:rPr>
          <w:rFonts w:eastAsia="Times New Roman"/>
          <w:color w:val="222222"/>
          <w:szCs w:val="24"/>
          <w:shd w:val="clear" w:color="auto" w:fill="FFFFFF"/>
        </w:rPr>
        <w:t xml:space="preserve"> αλλοιώνει συστηματικά τις θέσεις του Κινήματος Αλλαγής, καθώς δεν μπορεί να αντιληφθεί πως πλέον οι όροι που θα καθορίσουν τις εξελίξεις στη χώρα μας, μετά από τις επόμενες εκλογές, θα είναι διαφορετικοί και θα είν</w:t>
      </w:r>
      <w:r>
        <w:rPr>
          <w:rFonts w:eastAsia="Times New Roman"/>
          <w:color w:val="222222"/>
          <w:szCs w:val="24"/>
          <w:shd w:val="clear" w:color="auto" w:fill="FFFFFF"/>
        </w:rPr>
        <w:t>αι διαφορετικοί, γιατί το Κίνημα Αλλαγής –όπως ευελπιστούμε- θα έχει καθοριστικό ρόλο στις εξελίξεις</w:t>
      </w:r>
      <w:r>
        <w:rPr>
          <w:rFonts w:eastAsia="Times New Roman"/>
          <w:color w:val="222222"/>
          <w:szCs w:val="24"/>
          <w:shd w:val="clear" w:color="auto" w:fill="FFFFFF"/>
        </w:rPr>
        <w:t>,</w:t>
      </w:r>
      <w:r>
        <w:rPr>
          <w:rFonts w:eastAsia="Times New Roman"/>
          <w:color w:val="222222"/>
          <w:szCs w:val="24"/>
          <w:shd w:val="clear" w:color="auto" w:fill="FFFFFF"/>
        </w:rPr>
        <w:t xml:space="preserve"> για να ανατρέψει τα δεσμά που σώρευσε ο ΣΥ</w:t>
      </w:r>
      <w:r>
        <w:rPr>
          <w:rFonts w:eastAsia="Times New Roman"/>
          <w:color w:val="222222"/>
          <w:szCs w:val="24"/>
          <w:shd w:val="clear" w:color="auto" w:fill="FFFFFF"/>
        </w:rPr>
        <w:lastRenderedPageBreak/>
        <w:t xml:space="preserve">ΡΙΖΑ με την πολιτική του, τη διαρκή πολιτική λιτότητας, την αναιμική ανάπτυξη, την πολιτική της </w:t>
      </w:r>
      <w:proofErr w:type="spellStart"/>
      <w:r>
        <w:rPr>
          <w:rFonts w:eastAsia="Times New Roman"/>
          <w:color w:val="222222"/>
          <w:szCs w:val="24"/>
          <w:shd w:val="clear" w:color="auto" w:fill="FFFFFF"/>
        </w:rPr>
        <w:t>υπερφορολόγησης</w:t>
      </w:r>
      <w:proofErr w:type="spellEnd"/>
      <w:r>
        <w:rPr>
          <w:rFonts w:eastAsia="Times New Roman"/>
          <w:color w:val="222222"/>
          <w:szCs w:val="24"/>
          <w:shd w:val="clear" w:color="auto" w:fill="FFFFFF"/>
        </w:rPr>
        <w:t xml:space="preserve"> </w:t>
      </w:r>
      <w:r>
        <w:rPr>
          <w:rFonts w:eastAsia="Times New Roman"/>
          <w:color w:val="222222"/>
          <w:szCs w:val="24"/>
          <w:shd w:val="clear" w:color="auto" w:fill="FFFFFF"/>
        </w:rPr>
        <w:t>που καθηλώνει την κοινωνία και τη μεσαία τάξη.</w:t>
      </w:r>
    </w:p>
    <w:p w14:paraId="4D880029"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Αυτή η πολιτική σήμερα εφαρμόζεται από τον ΣΥΡΙΖΑ και από τον κ. Τσίπρα, αύριο θα εφαρμοστεί από τον κ. Μητσοτάκη, αν τυχόν ο λαός του δώσει τη δυνατότητα να ασκήσει την εξουσία. Και αυτό είναι που θέλουμε να </w:t>
      </w:r>
      <w:r>
        <w:rPr>
          <w:rFonts w:eastAsia="Times New Roman"/>
          <w:color w:val="222222"/>
          <w:szCs w:val="24"/>
          <w:shd w:val="clear" w:color="auto" w:fill="FFFFFF"/>
        </w:rPr>
        <w:t>αλλάξουμε, γι’ αυτό μιλάμε για στρατηγική ήττα αυτής της πολιτικής και στρατηγική νίκη της δικιάς μας πολιτικής. Αυτά είναι πάρα πολύ καθαρά και δεν επιδέχονται των συστηματικών στρεψοδικιών του ΣΥΡΙΖΑ.</w:t>
      </w:r>
    </w:p>
    <w:p w14:paraId="4D88002A"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κ. </w:t>
      </w:r>
      <w:proofErr w:type="spellStart"/>
      <w:r>
        <w:rPr>
          <w:rFonts w:eastAsia="Times New Roman"/>
          <w:color w:val="222222"/>
          <w:szCs w:val="24"/>
          <w:shd w:val="clear" w:color="auto" w:fill="FFFFFF"/>
        </w:rPr>
        <w:t>Παπανάτσιου</w:t>
      </w:r>
      <w:proofErr w:type="spellEnd"/>
      <w:r>
        <w:rPr>
          <w:rFonts w:eastAsia="Times New Roman"/>
          <w:color w:val="222222"/>
          <w:szCs w:val="24"/>
          <w:shd w:val="clear" w:color="auto" w:fill="FFFFFF"/>
        </w:rPr>
        <w:t xml:space="preserve"> έκανε μία φιλότιμη προσπάθεια, μέσα </w:t>
      </w:r>
      <w:r>
        <w:rPr>
          <w:rFonts w:eastAsia="Times New Roman"/>
          <w:color w:val="222222"/>
          <w:szCs w:val="24"/>
          <w:shd w:val="clear" w:color="auto" w:fill="FFFFFF"/>
        </w:rPr>
        <w:t>από τις νομοτεχνικές αλλαγές, προκειμένου να διορθώσει μερικά πράγματα από το νομοσχέδιο. Εγώ θέλω να την επαινέσω για αυτή της την προσπάθεια. Δεν είμαστε από εκείνους τους μίζερους</w:t>
      </w:r>
      <w:r>
        <w:rPr>
          <w:rFonts w:eastAsia="Times New Roman"/>
          <w:color w:val="222222"/>
          <w:szCs w:val="24"/>
          <w:shd w:val="clear" w:color="auto" w:fill="FFFFFF"/>
        </w:rPr>
        <w:t>,</w:t>
      </w:r>
      <w:r>
        <w:rPr>
          <w:rFonts w:eastAsia="Times New Roman"/>
          <w:color w:val="222222"/>
          <w:szCs w:val="24"/>
          <w:shd w:val="clear" w:color="auto" w:fill="FFFFFF"/>
        </w:rPr>
        <w:t xml:space="preserve"> που δεν αναγνωρίζουν κάτι όταν γίνεται.</w:t>
      </w:r>
    </w:p>
    <w:p w14:paraId="4D88002B"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σε τελική ανάλυση, κύριε Πρό</w:t>
      </w:r>
      <w:r>
        <w:rPr>
          <w:rFonts w:eastAsia="Times New Roman"/>
          <w:color w:val="222222"/>
          <w:szCs w:val="24"/>
          <w:shd w:val="clear" w:color="auto" w:fill="FFFFFF"/>
        </w:rPr>
        <w:t xml:space="preserve">εδρε, το πιστωνόμαστε κιόλας, γιατί το μεγαλύτερο μέρος αυτών των παρατηρήσεων ανήκει στη δικιά μου παράταξη και στη δικιά μου τοποθέτηση, τη </w:t>
      </w:r>
      <w:r>
        <w:rPr>
          <w:rFonts w:eastAsia="Times New Roman"/>
          <w:color w:val="222222"/>
          <w:szCs w:val="24"/>
          <w:shd w:val="clear" w:color="auto" w:fill="FFFFFF"/>
        </w:rPr>
        <w:lastRenderedPageBreak/>
        <w:t>δικιά μου και του κ. Μανιάτη. Θα αναφερθώ ειδικά σε αυτές τις νομοτεχνικές βελτιώσεις.</w:t>
      </w:r>
    </w:p>
    <w:p w14:paraId="4D88002C"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Εκείνο, όμως, που δεν μπορο</w:t>
      </w:r>
      <w:r>
        <w:rPr>
          <w:rFonts w:eastAsia="Times New Roman"/>
          <w:color w:val="222222"/>
          <w:szCs w:val="24"/>
          <w:shd w:val="clear" w:color="auto" w:fill="FFFFFF"/>
        </w:rPr>
        <w:t>ύμε να αποδεχτούμε, κυρία Υπουργέ, είναι η επωδός όλων αυτών, ότι «εσείς καταστρέψατε τον τόπο και εμείς τα διορθώνουμε», διότι θα επαναλάβω αυτό που είπα και στην ομιλία μου, ότι κάνετε αυτό για το οποίο μας καταγγέλλετε, δηλαδή δίνετε τη δυνατότητα νομιμ</w:t>
      </w:r>
      <w:r>
        <w:rPr>
          <w:rFonts w:eastAsia="Times New Roman"/>
          <w:color w:val="222222"/>
          <w:szCs w:val="24"/>
          <w:shd w:val="clear" w:color="auto" w:fill="FFFFFF"/>
        </w:rPr>
        <w:t>οποίησης μιας νέας γενιάς αυθαιρεσιών από το 2001 μέχρι το 2011.</w:t>
      </w:r>
    </w:p>
    <w:p w14:paraId="4D88002D"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μόνο αποδεκτό για εμάς θα ήταν η παράταση της ρύθμισης των αυθαιρεσιών ή των μη νόμιμων εγκαταστάσεων που είχαν συντελεστεί μέχρι το 2001, που υπήρχε ο νόμος τον οποίο αλλάζετε εσείς. Πέρα</w:t>
      </w:r>
      <w:r>
        <w:rPr>
          <w:rFonts w:eastAsia="Times New Roman"/>
          <w:color w:val="222222"/>
          <w:szCs w:val="24"/>
          <w:shd w:val="clear" w:color="auto" w:fill="FFFFFF"/>
        </w:rPr>
        <w:t>ν τούτου τίποτα άλλο.</w:t>
      </w:r>
    </w:p>
    <w:p w14:paraId="4D88002E" w14:textId="77777777" w:rsidR="00E01347" w:rsidRDefault="00B0330D">
      <w:pPr>
        <w:spacing w:line="600" w:lineRule="auto"/>
        <w:ind w:firstLine="720"/>
        <w:jc w:val="both"/>
        <w:rPr>
          <w:rFonts w:eastAsia="Times New Roman"/>
          <w:szCs w:val="24"/>
        </w:rPr>
      </w:pPr>
      <w:r>
        <w:rPr>
          <w:rFonts w:eastAsia="Times New Roman"/>
          <w:szCs w:val="24"/>
        </w:rPr>
        <w:t xml:space="preserve">Έτσι, λοιπόν, πρέπει να παρατηρήσω ότι λύνετε θετικά αυτό που είπα πως ήταν εις βάρος των πολιτών, δηλαδή ο προσδιορισμός με έναν τρόπο που δεν </w:t>
      </w:r>
      <w:proofErr w:type="spellStart"/>
      <w:r>
        <w:rPr>
          <w:rFonts w:eastAsia="Times New Roman"/>
          <w:szCs w:val="24"/>
        </w:rPr>
        <w:t>επιδέχετο</w:t>
      </w:r>
      <w:proofErr w:type="spellEnd"/>
      <w:r>
        <w:rPr>
          <w:rFonts w:eastAsia="Times New Roman"/>
          <w:szCs w:val="24"/>
        </w:rPr>
        <w:t xml:space="preserve"> αμφισβητήσεων του πλάτους της παραλίας στα τριάντα μέτρα, όπως λύνετε θετικά –κα</w:t>
      </w:r>
      <w:r>
        <w:rPr>
          <w:rFonts w:eastAsia="Times New Roman"/>
          <w:szCs w:val="24"/>
        </w:rPr>
        <w:t>τά τη γνώμη μου- κατά μέρος την αυθαιρεσία του άρ</w:t>
      </w:r>
      <w:r>
        <w:rPr>
          <w:rFonts w:eastAsia="Times New Roman"/>
          <w:szCs w:val="24"/>
        </w:rPr>
        <w:lastRenderedPageBreak/>
        <w:t>θρου 24</w:t>
      </w:r>
      <w:r>
        <w:rPr>
          <w:rFonts w:eastAsia="Times New Roman"/>
          <w:szCs w:val="24"/>
        </w:rPr>
        <w:t>,</w:t>
      </w:r>
      <w:r>
        <w:rPr>
          <w:rFonts w:eastAsia="Times New Roman"/>
          <w:szCs w:val="24"/>
        </w:rPr>
        <w:t xml:space="preserve"> που έθιγε περιουσίες κ</w:t>
      </w:r>
      <w:r w:rsidRPr="006E55FD">
        <w:rPr>
          <w:rFonts w:eastAsia="Times New Roman"/>
          <w:szCs w:val="24"/>
        </w:rPr>
        <w:t xml:space="preserve">αι δικαιώματα στον </w:t>
      </w:r>
      <w:r>
        <w:rPr>
          <w:rFonts w:eastAsia="Times New Roman"/>
          <w:szCs w:val="24"/>
        </w:rPr>
        <w:t>π</w:t>
      </w:r>
      <w:r w:rsidRPr="006E55FD">
        <w:rPr>
          <w:rFonts w:eastAsia="Times New Roman"/>
          <w:szCs w:val="24"/>
        </w:rPr>
        <w:t>αλαιό αιγιαλό με την καινούργια διάταξη που προσθέσατε και η οποία λέει ότι αυτά όσα γίνουν μέχρι τώρα με τις διατά</w:t>
      </w:r>
      <w:r>
        <w:rPr>
          <w:rFonts w:eastAsia="Times New Roman"/>
          <w:szCs w:val="24"/>
        </w:rPr>
        <w:t>ξεις αυτού του νομοσχεδίου δεν θ</w:t>
      </w:r>
      <w:r w:rsidRPr="006E55FD">
        <w:rPr>
          <w:rFonts w:eastAsia="Times New Roman"/>
          <w:szCs w:val="24"/>
        </w:rPr>
        <w:t>ίγονται</w:t>
      </w:r>
      <w:r>
        <w:rPr>
          <w:rFonts w:eastAsia="Times New Roman"/>
          <w:szCs w:val="24"/>
        </w:rPr>
        <w:t>.</w:t>
      </w:r>
      <w:r w:rsidRPr="006E55FD">
        <w:rPr>
          <w:rFonts w:eastAsia="Times New Roman"/>
          <w:szCs w:val="24"/>
        </w:rPr>
        <w:t xml:space="preserve"> </w:t>
      </w:r>
      <w:r w:rsidRPr="006E55FD">
        <w:rPr>
          <w:rFonts w:eastAsia="Times New Roman"/>
          <w:szCs w:val="24"/>
        </w:rPr>
        <w:t>Τ</w:t>
      </w:r>
      <w:r>
        <w:rPr>
          <w:rFonts w:eastAsia="Times New Roman"/>
          <w:szCs w:val="24"/>
        </w:rPr>
        <w:t>ις</w:t>
      </w:r>
      <w:r w:rsidRPr="006E55FD">
        <w:rPr>
          <w:rFonts w:eastAsia="Times New Roman"/>
          <w:szCs w:val="24"/>
        </w:rPr>
        <w:t xml:space="preserve"> κρατάω σαν δύο θετικές από τις ενέργειές </w:t>
      </w:r>
      <w:r>
        <w:rPr>
          <w:rFonts w:eastAsia="Times New Roman"/>
          <w:szCs w:val="24"/>
        </w:rPr>
        <w:t>σας.</w:t>
      </w:r>
    </w:p>
    <w:p w14:paraId="4D88002F" w14:textId="77777777" w:rsidR="00E01347" w:rsidRDefault="00B0330D">
      <w:pPr>
        <w:spacing w:line="600" w:lineRule="auto"/>
        <w:ind w:firstLine="720"/>
        <w:jc w:val="both"/>
        <w:rPr>
          <w:rFonts w:eastAsia="Times New Roman"/>
          <w:szCs w:val="24"/>
        </w:rPr>
      </w:pPr>
      <w:r>
        <w:rPr>
          <w:rFonts w:eastAsia="Times New Roman"/>
          <w:szCs w:val="24"/>
        </w:rPr>
        <w:t>Ο</w:t>
      </w:r>
      <w:r w:rsidRPr="006E55FD">
        <w:rPr>
          <w:rFonts w:eastAsia="Times New Roman"/>
          <w:szCs w:val="24"/>
        </w:rPr>
        <w:t>ι βελτιώσεις</w:t>
      </w:r>
      <w:r>
        <w:rPr>
          <w:rFonts w:eastAsia="Times New Roman"/>
          <w:szCs w:val="24"/>
        </w:rPr>
        <w:t>, όμως,</w:t>
      </w:r>
      <w:r w:rsidRPr="006E55FD">
        <w:rPr>
          <w:rFonts w:eastAsia="Times New Roman"/>
          <w:szCs w:val="24"/>
        </w:rPr>
        <w:t xml:space="preserve"> του τίτλου τ</w:t>
      </w:r>
      <w:r>
        <w:rPr>
          <w:rFonts w:eastAsia="Times New Roman"/>
          <w:szCs w:val="24"/>
        </w:rPr>
        <w:t>ων</w:t>
      </w:r>
      <w:r w:rsidRPr="006E55FD">
        <w:rPr>
          <w:rFonts w:eastAsia="Times New Roman"/>
          <w:szCs w:val="24"/>
        </w:rPr>
        <w:t xml:space="preserve"> άρθρ</w:t>
      </w:r>
      <w:r>
        <w:rPr>
          <w:rFonts w:eastAsia="Times New Roman"/>
          <w:szCs w:val="24"/>
        </w:rPr>
        <w:t>ων</w:t>
      </w:r>
      <w:r w:rsidRPr="006E55FD">
        <w:rPr>
          <w:rFonts w:eastAsia="Times New Roman"/>
          <w:szCs w:val="24"/>
        </w:rPr>
        <w:t xml:space="preserve"> 28 και 34 </w:t>
      </w:r>
      <w:r>
        <w:rPr>
          <w:rFonts w:eastAsia="Times New Roman"/>
          <w:szCs w:val="24"/>
        </w:rPr>
        <w:t xml:space="preserve">δεν αναιρούν </w:t>
      </w:r>
      <w:r w:rsidRPr="006E55FD">
        <w:rPr>
          <w:rFonts w:eastAsia="Times New Roman"/>
          <w:szCs w:val="24"/>
        </w:rPr>
        <w:t xml:space="preserve">τον χαρακτήρα αυτών των διατάξεων όπως </w:t>
      </w:r>
      <w:r>
        <w:rPr>
          <w:rFonts w:eastAsia="Times New Roman"/>
          <w:szCs w:val="24"/>
        </w:rPr>
        <w:t xml:space="preserve">τον έχω μέχρι σήμερα περιγράψει, </w:t>
      </w:r>
      <w:r w:rsidRPr="006E55FD">
        <w:rPr>
          <w:rFonts w:eastAsia="Times New Roman"/>
          <w:szCs w:val="24"/>
        </w:rPr>
        <w:t xml:space="preserve">παρά </w:t>
      </w:r>
      <w:r>
        <w:rPr>
          <w:rFonts w:eastAsia="Times New Roman"/>
          <w:szCs w:val="24"/>
        </w:rPr>
        <w:t>–ε</w:t>
      </w:r>
      <w:r w:rsidRPr="006E55FD">
        <w:rPr>
          <w:rFonts w:eastAsia="Times New Roman"/>
          <w:szCs w:val="24"/>
        </w:rPr>
        <w:t>παναλαμβάνω</w:t>
      </w:r>
      <w:r>
        <w:rPr>
          <w:rFonts w:eastAsia="Times New Roman"/>
          <w:szCs w:val="24"/>
        </w:rPr>
        <w:t>-</w:t>
      </w:r>
      <w:r w:rsidRPr="006E55FD">
        <w:rPr>
          <w:rFonts w:eastAsia="Times New Roman"/>
          <w:szCs w:val="24"/>
        </w:rPr>
        <w:t xml:space="preserve"> τις βελτιώσεις που τις αναγνωρίζω ως θετικές και ένα μέρος των οποίων θέλω να το </w:t>
      </w:r>
      <w:r>
        <w:rPr>
          <w:rFonts w:eastAsia="Times New Roman"/>
          <w:szCs w:val="24"/>
        </w:rPr>
        <w:t>πιστωθώ</w:t>
      </w:r>
      <w:r w:rsidRPr="006E55FD">
        <w:rPr>
          <w:rFonts w:eastAsia="Times New Roman"/>
          <w:szCs w:val="24"/>
        </w:rPr>
        <w:t xml:space="preserve"> και εγώ</w:t>
      </w:r>
      <w:r>
        <w:rPr>
          <w:rFonts w:eastAsia="Times New Roman"/>
          <w:szCs w:val="24"/>
        </w:rPr>
        <w:t>,</w:t>
      </w:r>
      <w:r w:rsidRPr="006E55FD">
        <w:rPr>
          <w:rFonts w:eastAsia="Times New Roman"/>
          <w:szCs w:val="24"/>
        </w:rPr>
        <w:t xml:space="preserve"> </w:t>
      </w:r>
      <w:r>
        <w:rPr>
          <w:rFonts w:eastAsia="Times New Roman"/>
          <w:szCs w:val="24"/>
        </w:rPr>
        <w:t>διότι</w:t>
      </w:r>
      <w:r w:rsidRPr="006E55FD">
        <w:rPr>
          <w:rFonts w:eastAsia="Times New Roman"/>
          <w:szCs w:val="24"/>
        </w:rPr>
        <w:t xml:space="preserve"> σας είπα ότι την κατάπτυστη διάταξη του 1β του 34 πρέπει να την αφαιρέσετε</w:t>
      </w:r>
      <w:r>
        <w:rPr>
          <w:rFonts w:eastAsia="Times New Roman"/>
          <w:szCs w:val="24"/>
        </w:rPr>
        <w:t xml:space="preserve">. Κατά συνέπεια, </w:t>
      </w:r>
      <w:r w:rsidRPr="006E55FD">
        <w:rPr>
          <w:rFonts w:eastAsia="Times New Roman"/>
          <w:szCs w:val="24"/>
        </w:rPr>
        <w:t xml:space="preserve">θα </w:t>
      </w:r>
      <w:proofErr w:type="spellStart"/>
      <w:r>
        <w:rPr>
          <w:rFonts w:eastAsia="Times New Roman"/>
          <w:szCs w:val="24"/>
        </w:rPr>
        <w:t>εμμείνουμε</w:t>
      </w:r>
      <w:proofErr w:type="spellEnd"/>
      <w:r w:rsidRPr="006E55FD">
        <w:rPr>
          <w:rFonts w:eastAsia="Times New Roman"/>
          <w:szCs w:val="24"/>
        </w:rPr>
        <w:t xml:space="preserve"> στις αντιρρήσεις </w:t>
      </w:r>
      <w:r>
        <w:rPr>
          <w:rFonts w:eastAsia="Times New Roman"/>
          <w:szCs w:val="24"/>
        </w:rPr>
        <w:t>μας.</w:t>
      </w:r>
    </w:p>
    <w:p w14:paraId="4D880030" w14:textId="77777777" w:rsidR="00E01347" w:rsidRDefault="00B0330D">
      <w:pPr>
        <w:spacing w:line="600" w:lineRule="auto"/>
        <w:ind w:firstLine="720"/>
        <w:jc w:val="both"/>
        <w:rPr>
          <w:rFonts w:eastAsia="Times New Roman"/>
          <w:szCs w:val="24"/>
        </w:rPr>
      </w:pPr>
      <w:r>
        <w:rPr>
          <w:rFonts w:eastAsia="Times New Roman"/>
          <w:szCs w:val="24"/>
        </w:rPr>
        <w:t>Επίσης</w:t>
      </w:r>
      <w:r w:rsidRPr="006E55FD">
        <w:rPr>
          <w:rFonts w:eastAsia="Times New Roman"/>
          <w:szCs w:val="24"/>
        </w:rPr>
        <w:t xml:space="preserve"> θέλω να σημειώσω </w:t>
      </w:r>
      <w:r w:rsidRPr="006E55FD">
        <w:rPr>
          <w:rFonts w:eastAsia="Times New Roman"/>
          <w:szCs w:val="24"/>
        </w:rPr>
        <w:t xml:space="preserve">ότι δεν κάνατε </w:t>
      </w:r>
      <w:r>
        <w:rPr>
          <w:rFonts w:eastAsia="Times New Roman"/>
          <w:szCs w:val="24"/>
        </w:rPr>
        <w:t>κ</w:t>
      </w:r>
      <w:r w:rsidRPr="006E55FD">
        <w:rPr>
          <w:rFonts w:eastAsia="Times New Roman"/>
          <w:szCs w:val="24"/>
        </w:rPr>
        <w:t>α</w:t>
      </w:r>
      <w:r>
        <w:rPr>
          <w:rFonts w:eastAsia="Times New Roman"/>
          <w:szCs w:val="24"/>
        </w:rPr>
        <w:t>μ</w:t>
      </w:r>
      <w:r w:rsidRPr="006E55FD">
        <w:rPr>
          <w:rFonts w:eastAsia="Times New Roman"/>
          <w:szCs w:val="24"/>
        </w:rPr>
        <w:t>μία βελτίωση στο άρθρο 37 στον αλγόριθμο</w:t>
      </w:r>
      <w:r>
        <w:rPr>
          <w:rFonts w:eastAsia="Times New Roman"/>
          <w:szCs w:val="24"/>
        </w:rPr>
        <w:t>.</w:t>
      </w:r>
      <w:r w:rsidRPr="006E55FD">
        <w:rPr>
          <w:rFonts w:eastAsia="Times New Roman"/>
          <w:szCs w:val="24"/>
        </w:rPr>
        <w:t xml:space="preserve"> Σας είπαν όλοι ότι αυτός ο αλγόριθμος δεν μπορεί να βασίζεται στις αντικειμενικές αξίες παρά στις πραγματικές</w:t>
      </w:r>
      <w:r>
        <w:rPr>
          <w:rFonts w:eastAsia="Times New Roman"/>
          <w:szCs w:val="24"/>
        </w:rPr>
        <w:t>.</w:t>
      </w:r>
    </w:p>
    <w:p w14:paraId="4D880031" w14:textId="77777777" w:rsidR="00E01347" w:rsidRDefault="00B0330D">
      <w:pPr>
        <w:spacing w:line="600" w:lineRule="auto"/>
        <w:ind w:firstLine="720"/>
        <w:jc w:val="both"/>
        <w:rPr>
          <w:rFonts w:eastAsia="Times New Roman"/>
          <w:szCs w:val="24"/>
        </w:rPr>
      </w:pPr>
      <w:r>
        <w:rPr>
          <w:rFonts w:eastAsia="Times New Roman"/>
          <w:szCs w:val="24"/>
        </w:rPr>
        <w:t>Θα πω κ</w:t>
      </w:r>
      <w:r w:rsidRPr="006E55FD">
        <w:rPr>
          <w:rFonts w:eastAsia="Times New Roman"/>
          <w:szCs w:val="24"/>
        </w:rPr>
        <w:t>αι για τις τροπολογίες δύο λέξεις</w:t>
      </w:r>
      <w:r>
        <w:rPr>
          <w:rFonts w:eastAsia="Times New Roman"/>
          <w:szCs w:val="24"/>
        </w:rPr>
        <w:t>.</w:t>
      </w:r>
      <w:r w:rsidRPr="006E55FD">
        <w:rPr>
          <w:rFonts w:eastAsia="Times New Roman"/>
          <w:szCs w:val="24"/>
        </w:rPr>
        <w:t xml:space="preserve"> Προσπαθείτε να λύσετε το θέμα των </w:t>
      </w:r>
      <w:proofErr w:type="spellStart"/>
      <w:r w:rsidRPr="006E55FD">
        <w:rPr>
          <w:rFonts w:eastAsia="Times New Roman"/>
          <w:szCs w:val="24"/>
        </w:rPr>
        <w:t>αμβυκούχω</w:t>
      </w:r>
      <w:r w:rsidRPr="006E55FD">
        <w:rPr>
          <w:rFonts w:eastAsia="Times New Roman"/>
          <w:szCs w:val="24"/>
        </w:rPr>
        <w:t>ν</w:t>
      </w:r>
      <w:proofErr w:type="spellEnd"/>
      <w:r>
        <w:rPr>
          <w:rFonts w:eastAsia="Times New Roman"/>
          <w:szCs w:val="24"/>
        </w:rPr>
        <w:t>.</w:t>
      </w:r>
      <w:r w:rsidRPr="006E55FD">
        <w:rPr>
          <w:rFonts w:eastAsia="Times New Roman"/>
          <w:szCs w:val="24"/>
        </w:rPr>
        <w:t xml:space="preserve"> Εφάπαξ για φέτος</w:t>
      </w:r>
      <w:r>
        <w:rPr>
          <w:rFonts w:eastAsia="Times New Roman"/>
          <w:szCs w:val="24"/>
        </w:rPr>
        <w:t>;</w:t>
      </w:r>
      <w:r w:rsidRPr="006E55FD">
        <w:rPr>
          <w:rFonts w:eastAsia="Times New Roman"/>
          <w:szCs w:val="24"/>
        </w:rPr>
        <w:t xml:space="preserve"> Δηλαδή </w:t>
      </w:r>
      <w:r w:rsidRPr="006E55FD">
        <w:rPr>
          <w:rFonts w:eastAsia="Times New Roman"/>
          <w:szCs w:val="24"/>
        </w:rPr>
        <w:lastRenderedPageBreak/>
        <w:t>του χρόνου τι θα κάνουν οι άνθρωποι</w:t>
      </w:r>
      <w:r>
        <w:rPr>
          <w:rFonts w:eastAsia="Times New Roman"/>
          <w:szCs w:val="24"/>
        </w:rPr>
        <w:t>;</w:t>
      </w:r>
      <w:r w:rsidRPr="006E55FD">
        <w:rPr>
          <w:rFonts w:eastAsia="Times New Roman"/>
          <w:szCs w:val="24"/>
        </w:rPr>
        <w:t xml:space="preserve"> </w:t>
      </w:r>
      <w:r>
        <w:rPr>
          <w:rFonts w:eastAsia="Times New Roman"/>
          <w:szCs w:val="24"/>
        </w:rPr>
        <w:t>Τι θα</w:t>
      </w:r>
      <w:r w:rsidRPr="006E55FD">
        <w:rPr>
          <w:rFonts w:eastAsia="Times New Roman"/>
          <w:szCs w:val="24"/>
        </w:rPr>
        <w:t xml:space="preserve"> το κάν</w:t>
      </w:r>
      <w:r>
        <w:rPr>
          <w:rFonts w:eastAsia="Times New Roman"/>
          <w:szCs w:val="24"/>
        </w:rPr>
        <w:t>ουν</w:t>
      </w:r>
      <w:r w:rsidRPr="006E55FD">
        <w:rPr>
          <w:rFonts w:eastAsia="Times New Roman"/>
          <w:szCs w:val="24"/>
        </w:rPr>
        <w:t xml:space="preserve"> το τσίπουρο και </w:t>
      </w:r>
      <w:r>
        <w:rPr>
          <w:rFonts w:eastAsia="Times New Roman"/>
          <w:szCs w:val="24"/>
        </w:rPr>
        <w:t>τη ρακ</w:t>
      </w:r>
      <w:r>
        <w:rPr>
          <w:rFonts w:eastAsia="Times New Roman"/>
          <w:szCs w:val="24"/>
        </w:rPr>
        <w:t>ή</w:t>
      </w:r>
      <w:r w:rsidRPr="006E55FD">
        <w:rPr>
          <w:rFonts w:eastAsia="Times New Roman"/>
          <w:szCs w:val="24"/>
        </w:rPr>
        <w:t xml:space="preserve"> που έχουν</w:t>
      </w:r>
      <w:r>
        <w:rPr>
          <w:rFonts w:eastAsia="Times New Roman"/>
          <w:szCs w:val="24"/>
        </w:rPr>
        <w:t>;</w:t>
      </w:r>
      <w:r w:rsidRPr="006E55FD">
        <w:rPr>
          <w:rFonts w:eastAsia="Times New Roman"/>
          <w:szCs w:val="24"/>
        </w:rPr>
        <w:t xml:space="preserve"> Θα το </w:t>
      </w:r>
      <w:proofErr w:type="spellStart"/>
      <w:r w:rsidRPr="006E55FD">
        <w:rPr>
          <w:rFonts w:eastAsia="Times New Roman"/>
          <w:szCs w:val="24"/>
        </w:rPr>
        <w:t>πιο</w:t>
      </w:r>
      <w:r>
        <w:rPr>
          <w:rFonts w:eastAsia="Times New Roman"/>
          <w:szCs w:val="24"/>
        </w:rPr>
        <w:t>υ</w:t>
      </w:r>
      <w:r w:rsidRPr="006E55FD">
        <w:rPr>
          <w:rFonts w:eastAsia="Times New Roman"/>
          <w:szCs w:val="24"/>
        </w:rPr>
        <w:t>ν</w:t>
      </w:r>
      <w:proofErr w:type="spellEnd"/>
      <w:r>
        <w:rPr>
          <w:rFonts w:eastAsia="Times New Roman"/>
          <w:szCs w:val="24"/>
        </w:rPr>
        <w:t>;</w:t>
      </w:r>
      <w:r w:rsidRPr="006E55FD">
        <w:rPr>
          <w:rFonts w:eastAsia="Times New Roman"/>
          <w:szCs w:val="24"/>
        </w:rPr>
        <w:t xml:space="preserve"> Δεν μπορ</w:t>
      </w:r>
      <w:r>
        <w:rPr>
          <w:rFonts w:eastAsia="Times New Roman"/>
          <w:szCs w:val="24"/>
        </w:rPr>
        <w:t>ούν</w:t>
      </w:r>
      <w:r w:rsidRPr="006E55FD">
        <w:rPr>
          <w:rFonts w:eastAsia="Times New Roman"/>
          <w:szCs w:val="24"/>
        </w:rPr>
        <w:t xml:space="preserve"> να </w:t>
      </w:r>
      <w:r>
        <w:rPr>
          <w:rFonts w:eastAsia="Times New Roman"/>
          <w:szCs w:val="24"/>
        </w:rPr>
        <w:t xml:space="preserve">τα </w:t>
      </w:r>
      <w:proofErr w:type="spellStart"/>
      <w:r>
        <w:rPr>
          <w:rFonts w:eastAsia="Times New Roman"/>
          <w:szCs w:val="24"/>
        </w:rPr>
        <w:t>πιουν</w:t>
      </w:r>
      <w:proofErr w:type="spellEnd"/>
      <w:r>
        <w:rPr>
          <w:rFonts w:eastAsia="Times New Roman"/>
          <w:szCs w:val="24"/>
        </w:rPr>
        <w:t xml:space="preserve"> τόσα πολλά. Άρα πρέπει να κάνετε τη διάταξη πάγια. Ν</w:t>
      </w:r>
      <w:r w:rsidRPr="006E55FD">
        <w:rPr>
          <w:rFonts w:eastAsia="Times New Roman"/>
          <w:szCs w:val="24"/>
        </w:rPr>
        <w:t>αι μεν κάνετε μία προσπάθεια</w:t>
      </w:r>
      <w:r>
        <w:rPr>
          <w:rFonts w:eastAsia="Times New Roman"/>
          <w:szCs w:val="24"/>
        </w:rPr>
        <w:t xml:space="preserve">, αλλά </w:t>
      </w:r>
      <w:r w:rsidRPr="006E55FD">
        <w:rPr>
          <w:rFonts w:eastAsia="Times New Roman"/>
          <w:szCs w:val="24"/>
        </w:rPr>
        <w:t>είναι ημιτελής</w:t>
      </w:r>
      <w:r>
        <w:rPr>
          <w:rFonts w:eastAsia="Times New Roman"/>
          <w:szCs w:val="24"/>
        </w:rPr>
        <w:t>.</w:t>
      </w:r>
    </w:p>
    <w:p w14:paraId="4D880032" w14:textId="77777777" w:rsidR="00E01347" w:rsidRDefault="00B0330D">
      <w:pPr>
        <w:spacing w:line="600" w:lineRule="auto"/>
        <w:ind w:firstLine="720"/>
        <w:jc w:val="both"/>
        <w:rPr>
          <w:rFonts w:eastAsia="Times New Roman"/>
          <w:szCs w:val="24"/>
        </w:rPr>
      </w:pPr>
      <w:r>
        <w:rPr>
          <w:rFonts w:eastAsia="Times New Roman"/>
          <w:szCs w:val="24"/>
        </w:rPr>
        <w:t xml:space="preserve">Στις </w:t>
      </w:r>
      <w:r w:rsidRPr="006E55FD">
        <w:rPr>
          <w:rFonts w:eastAsia="Times New Roman"/>
          <w:szCs w:val="24"/>
        </w:rPr>
        <w:t xml:space="preserve">άλλες τροπολογίες με ορισμένες </w:t>
      </w:r>
      <w:r>
        <w:rPr>
          <w:rFonts w:eastAsia="Times New Roman"/>
          <w:szCs w:val="24"/>
        </w:rPr>
        <w:t>εν</w:t>
      </w:r>
      <w:r w:rsidRPr="006E55FD">
        <w:rPr>
          <w:rFonts w:eastAsia="Times New Roman"/>
          <w:szCs w:val="24"/>
        </w:rPr>
        <w:t>στάσεις θα είμαστε θετικοί</w:t>
      </w:r>
      <w:r>
        <w:rPr>
          <w:rFonts w:eastAsia="Times New Roman"/>
          <w:szCs w:val="24"/>
        </w:rPr>
        <w:t>.</w:t>
      </w:r>
    </w:p>
    <w:p w14:paraId="4D880033" w14:textId="77777777" w:rsidR="00E01347" w:rsidRDefault="00B0330D">
      <w:pPr>
        <w:spacing w:line="600" w:lineRule="auto"/>
        <w:ind w:firstLine="720"/>
        <w:jc w:val="both"/>
        <w:rPr>
          <w:rFonts w:eastAsia="Times New Roman"/>
          <w:szCs w:val="24"/>
        </w:rPr>
      </w:pPr>
      <w:r>
        <w:rPr>
          <w:rFonts w:eastAsia="Times New Roman"/>
          <w:szCs w:val="24"/>
        </w:rPr>
        <w:t>Θ</w:t>
      </w:r>
      <w:r w:rsidRPr="006E55FD">
        <w:rPr>
          <w:rFonts w:eastAsia="Times New Roman"/>
          <w:szCs w:val="24"/>
        </w:rPr>
        <w:t>έλω</w:t>
      </w:r>
      <w:r>
        <w:rPr>
          <w:rFonts w:eastAsia="Times New Roman"/>
          <w:szCs w:val="24"/>
        </w:rPr>
        <w:t>,</w:t>
      </w:r>
      <w:r w:rsidRPr="006E55FD">
        <w:rPr>
          <w:rFonts w:eastAsia="Times New Roman"/>
          <w:szCs w:val="24"/>
        </w:rPr>
        <w:t xml:space="preserve"> </w:t>
      </w:r>
      <w:r>
        <w:rPr>
          <w:rFonts w:eastAsia="Times New Roman"/>
          <w:szCs w:val="24"/>
        </w:rPr>
        <w:t>επίσης,</w:t>
      </w:r>
      <w:r w:rsidRPr="006E55FD">
        <w:rPr>
          <w:rFonts w:eastAsia="Times New Roman"/>
          <w:szCs w:val="24"/>
        </w:rPr>
        <w:t xml:space="preserve"> κλείνοντας </w:t>
      </w:r>
      <w:r>
        <w:rPr>
          <w:rFonts w:eastAsia="Times New Roman"/>
          <w:szCs w:val="24"/>
        </w:rPr>
        <w:t>–</w:t>
      </w:r>
      <w:r w:rsidRPr="006E55FD">
        <w:rPr>
          <w:rFonts w:eastAsia="Times New Roman"/>
          <w:szCs w:val="24"/>
        </w:rPr>
        <w:t xml:space="preserve">για να </w:t>
      </w:r>
      <w:r>
        <w:rPr>
          <w:rFonts w:eastAsia="Times New Roman"/>
          <w:szCs w:val="24"/>
        </w:rPr>
        <w:t>είμαι στον χρόνο- να επικρίνω</w:t>
      </w:r>
      <w:r w:rsidRPr="006E55FD">
        <w:rPr>
          <w:rFonts w:eastAsia="Times New Roman"/>
          <w:szCs w:val="24"/>
        </w:rPr>
        <w:t xml:space="preserve"> τη συμπεριφορά </w:t>
      </w:r>
      <w:r>
        <w:rPr>
          <w:rFonts w:eastAsia="Times New Roman"/>
          <w:szCs w:val="24"/>
        </w:rPr>
        <w:t>σας,</w:t>
      </w:r>
      <w:r w:rsidRPr="006E55FD">
        <w:rPr>
          <w:rFonts w:eastAsia="Times New Roman"/>
          <w:szCs w:val="24"/>
        </w:rPr>
        <w:t xml:space="preserve"> που δεν αποδεχθήκα</w:t>
      </w:r>
      <w:r>
        <w:rPr>
          <w:rFonts w:eastAsia="Times New Roman"/>
          <w:szCs w:val="24"/>
        </w:rPr>
        <w:t>τ</w:t>
      </w:r>
      <w:r w:rsidRPr="006E55FD">
        <w:rPr>
          <w:rFonts w:eastAsia="Times New Roman"/>
          <w:szCs w:val="24"/>
        </w:rPr>
        <w:t xml:space="preserve">ε μία τροπολογία που την ανέπτυξε ο </w:t>
      </w:r>
      <w:r>
        <w:rPr>
          <w:rFonts w:eastAsia="Times New Roman"/>
          <w:szCs w:val="24"/>
        </w:rPr>
        <w:t>κ.</w:t>
      </w:r>
      <w:r w:rsidRPr="006E55FD">
        <w:rPr>
          <w:rFonts w:eastAsia="Times New Roman"/>
          <w:szCs w:val="24"/>
        </w:rPr>
        <w:t xml:space="preserve"> Καρράς και έρχεται σε συνέχεια όσων έχει πει ο </w:t>
      </w:r>
      <w:r>
        <w:rPr>
          <w:rFonts w:eastAsia="Times New Roman"/>
          <w:szCs w:val="24"/>
        </w:rPr>
        <w:t>κ.</w:t>
      </w:r>
      <w:r w:rsidRPr="006E55FD">
        <w:rPr>
          <w:rFonts w:eastAsia="Times New Roman"/>
          <w:szCs w:val="24"/>
        </w:rPr>
        <w:t xml:space="preserve"> Τσίπρας</w:t>
      </w:r>
      <w:r>
        <w:rPr>
          <w:rFonts w:eastAsia="Times New Roman"/>
          <w:szCs w:val="24"/>
        </w:rPr>
        <w:t>,</w:t>
      </w:r>
      <w:r w:rsidRPr="006E55FD">
        <w:rPr>
          <w:rFonts w:eastAsia="Times New Roman"/>
          <w:szCs w:val="24"/>
        </w:rPr>
        <w:t xml:space="preserve"> για να δώσουμε τη δυνατότητα διεξόδου στη θάλασσα </w:t>
      </w:r>
      <w:r>
        <w:rPr>
          <w:rFonts w:eastAsia="Times New Roman"/>
          <w:szCs w:val="24"/>
        </w:rPr>
        <w:t>σ</w:t>
      </w:r>
      <w:r w:rsidRPr="006E55FD">
        <w:rPr>
          <w:rFonts w:eastAsia="Times New Roman"/>
          <w:szCs w:val="24"/>
        </w:rPr>
        <w:t>τους κατοίκους του Χαϊδαρίου και στην για πολλοστή φορά δικιά μου τροπολογία για το Δήμο Ήλιδας</w:t>
      </w:r>
      <w:r>
        <w:rPr>
          <w:rFonts w:eastAsia="Times New Roman"/>
          <w:szCs w:val="24"/>
        </w:rPr>
        <w:t>.</w:t>
      </w:r>
      <w:r w:rsidRPr="006E55FD">
        <w:rPr>
          <w:rFonts w:eastAsia="Times New Roman"/>
          <w:szCs w:val="24"/>
        </w:rPr>
        <w:t xml:space="preserve"> </w:t>
      </w:r>
    </w:p>
    <w:p w14:paraId="4D880034" w14:textId="77777777" w:rsidR="00E01347" w:rsidRDefault="00B0330D">
      <w:pPr>
        <w:spacing w:line="600" w:lineRule="auto"/>
        <w:ind w:firstLine="720"/>
        <w:jc w:val="both"/>
        <w:rPr>
          <w:rFonts w:eastAsia="Times New Roman"/>
          <w:szCs w:val="24"/>
        </w:rPr>
      </w:pPr>
      <w:r>
        <w:rPr>
          <w:rFonts w:eastAsia="Times New Roman"/>
          <w:szCs w:val="24"/>
        </w:rPr>
        <w:t>Σ</w:t>
      </w:r>
      <w:r w:rsidRPr="006E55FD">
        <w:rPr>
          <w:rFonts w:eastAsia="Times New Roman"/>
          <w:szCs w:val="24"/>
        </w:rPr>
        <w:t xml:space="preserve">ας είπα στην </w:t>
      </w:r>
      <w:r>
        <w:rPr>
          <w:rFonts w:eastAsia="Times New Roman"/>
          <w:szCs w:val="24"/>
        </w:rPr>
        <w:t>ε</w:t>
      </w:r>
      <w:r w:rsidRPr="006E55FD">
        <w:rPr>
          <w:rFonts w:eastAsia="Times New Roman"/>
          <w:szCs w:val="24"/>
        </w:rPr>
        <w:t>πιτροπή</w:t>
      </w:r>
      <w:r>
        <w:rPr>
          <w:rFonts w:eastAsia="Times New Roman"/>
          <w:szCs w:val="24"/>
        </w:rPr>
        <w:t xml:space="preserve"> –θα το</w:t>
      </w:r>
      <w:r w:rsidRPr="006E55FD">
        <w:rPr>
          <w:rFonts w:eastAsia="Times New Roman"/>
          <w:szCs w:val="24"/>
        </w:rPr>
        <w:t xml:space="preserve"> επαναλάβω</w:t>
      </w:r>
      <w:r>
        <w:rPr>
          <w:rFonts w:eastAsia="Times New Roman"/>
          <w:szCs w:val="24"/>
        </w:rPr>
        <w:t>,</w:t>
      </w:r>
      <w:r w:rsidRPr="006E55FD">
        <w:rPr>
          <w:rFonts w:eastAsia="Times New Roman"/>
          <w:szCs w:val="24"/>
        </w:rPr>
        <w:t xml:space="preserve"> </w:t>
      </w:r>
      <w:r>
        <w:rPr>
          <w:rFonts w:eastAsia="Times New Roman"/>
          <w:szCs w:val="24"/>
        </w:rPr>
        <w:t>κύριε</w:t>
      </w:r>
      <w:r w:rsidRPr="006E55FD">
        <w:rPr>
          <w:rFonts w:eastAsia="Times New Roman"/>
          <w:szCs w:val="24"/>
        </w:rPr>
        <w:t xml:space="preserve"> Μαντά</w:t>
      </w:r>
      <w:r>
        <w:rPr>
          <w:rFonts w:eastAsia="Times New Roman"/>
          <w:szCs w:val="24"/>
        </w:rPr>
        <w:t xml:space="preserve">- ότι </w:t>
      </w:r>
      <w:r w:rsidRPr="006E55FD">
        <w:rPr>
          <w:rFonts w:eastAsia="Times New Roman"/>
          <w:szCs w:val="24"/>
        </w:rPr>
        <w:t xml:space="preserve">στην Αμαλιάδα </w:t>
      </w:r>
      <w:r>
        <w:rPr>
          <w:rFonts w:eastAsia="Times New Roman"/>
          <w:szCs w:val="24"/>
        </w:rPr>
        <w:t>τον</w:t>
      </w:r>
      <w:r w:rsidRPr="006E55FD">
        <w:rPr>
          <w:rFonts w:eastAsia="Times New Roman"/>
          <w:szCs w:val="24"/>
        </w:rPr>
        <w:t xml:space="preserve"> </w:t>
      </w:r>
      <w:r>
        <w:rPr>
          <w:rFonts w:eastAsia="Times New Roman"/>
          <w:szCs w:val="24"/>
        </w:rPr>
        <w:t>κ.</w:t>
      </w:r>
      <w:r w:rsidRPr="006E55FD">
        <w:rPr>
          <w:rFonts w:eastAsia="Times New Roman"/>
          <w:szCs w:val="24"/>
        </w:rPr>
        <w:t xml:space="preserve"> Τσίπρα τον </w:t>
      </w:r>
      <w:r>
        <w:rPr>
          <w:rFonts w:eastAsia="Times New Roman"/>
          <w:szCs w:val="24"/>
        </w:rPr>
        <w:t>καλοδεχ</w:t>
      </w:r>
      <w:r>
        <w:rPr>
          <w:rFonts w:eastAsia="Times New Roman"/>
          <w:szCs w:val="24"/>
        </w:rPr>
        <w:t>τήκαμε,</w:t>
      </w:r>
      <w:r w:rsidRPr="006E55FD">
        <w:rPr>
          <w:rFonts w:eastAsia="Times New Roman"/>
          <w:szCs w:val="24"/>
        </w:rPr>
        <w:t xml:space="preserve"> ήρθ</w:t>
      </w:r>
      <w:r>
        <w:rPr>
          <w:rFonts w:eastAsia="Times New Roman"/>
          <w:szCs w:val="24"/>
        </w:rPr>
        <w:t>ε</w:t>
      </w:r>
      <w:r w:rsidRPr="006E55FD">
        <w:rPr>
          <w:rFonts w:eastAsia="Times New Roman"/>
          <w:szCs w:val="24"/>
        </w:rPr>
        <w:t xml:space="preserve"> έκανε εγκαίνια</w:t>
      </w:r>
      <w:r>
        <w:rPr>
          <w:rFonts w:eastAsia="Times New Roman"/>
          <w:szCs w:val="24"/>
        </w:rPr>
        <w:t xml:space="preserve">, τον </w:t>
      </w:r>
      <w:r w:rsidRPr="006E55FD">
        <w:rPr>
          <w:rFonts w:eastAsia="Times New Roman"/>
          <w:szCs w:val="24"/>
        </w:rPr>
        <w:t xml:space="preserve">δεχτήκαμε στο </w:t>
      </w:r>
      <w:r>
        <w:rPr>
          <w:rFonts w:eastAsia="Times New Roman"/>
          <w:szCs w:val="24"/>
        </w:rPr>
        <w:t>δ</w:t>
      </w:r>
      <w:r w:rsidRPr="006E55FD">
        <w:rPr>
          <w:rFonts w:eastAsia="Times New Roman"/>
          <w:szCs w:val="24"/>
        </w:rPr>
        <w:t>ημαρχείο</w:t>
      </w:r>
      <w:r>
        <w:rPr>
          <w:rFonts w:eastAsia="Times New Roman"/>
          <w:szCs w:val="24"/>
        </w:rPr>
        <w:t xml:space="preserve">, δεν </w:t>
      </w:r>
      <w:r w:rsidRPr="006E55FD">
        <w:rPr>
          <w:rFonts w:eastAsia="Times New Roman"/>
          <w:szCs w:val="24"/>
        </w:rPr>
        <w:t xml:space="preserve">τον </w:t>
      </w:r>
      <w:r>
        <w:rPr>
          <w:rFonts w:eastAsia="Times New Roman"/>
          <w:szCs w:val="24"/>
        </w:rPr>
        <w:t>προπηλακίσαμε,</w:t>
      </w:r>
      <w:r w:rsidRPr="006E55FD">
        <w:rPr>
          <w:rFonts w:eastAsia="Times New Roman"/>
          <w:szCs w:val="24"/>
        </w:rPr>
        <w:t xml:space="preserve"> δεν τον </w:t>
      </w:r>
      <w:r>
        <w:rPr>
          <w:rFonts w:eastAsia="Times New Roman"/>
          <w:szCs w:val="24"/>
        </w:rPr>
        <w:t>υβρίσαμε,</w:t>
      </w:r>
      <w:r w:rsidRPr="006E55FD">
        <w:rPr>
          <w:rFonts w:eastAsia="Times New Roman"/>
          <w:szCs w:val="24"/>
        </w:rPr>
        <w:t xml:space="preserve"> </w:t>
      </w:r>
      <w:r>
        <w:rPr>
          <w:rFonts w:eastAsia="Times New Roman"/>
          <w:szCs w:val="24"/>
        </w:rPr>
        <w:t xml:space="preserve">φιλόξενοι άνθρωποι είμαστε, </w:t>
      </w:r>
      <w:r w:rsidRPr="006E55FD">
        <w:rPr>
          <w:rFonts w:eastAsia="Times New Roman"/>
          <w:szCs w:val="24"/>
        </w:rPr>
        <w:t>το</w:t>
      </w:r>
      <w:r>
        <w:rPr>
          <w:rFonts w:eastAsia="Times New Roman"/>
          <w:szCs w:val="24"/>
        </w:rPr>
        <w:t>ν</w:t>
      </w:r>
      <w:r w:rsidRPr="006E55FD">
        <w:rPr>
          <w:rFonts w:eastAsia="Times New Roman"/>
          <w:szCs w:val="24"/>
        </w:rPr>
        <w:t xml:space="preserve"> λόγο </w:t>
      </w:r>
      <w:r>
        <w:rPr>
          <w:rFonts w:eastAsia="Times New Roman"/>
          <w:szCs w:val="24"/>
        </w:rPr>
        <w:t>πήρε. Π</w:t>
      </w:r>
      <w:r w:rsidRPr="006E55FD">
        <w:rPr>
          <w:rFonts w:eastAsia="Times New Roman"/>
          <w:szCs w:val="24"/>
        </w:rPr>
        <w:t xml:space="preserve">ροσπαθεί ο Δήμος Ήλιδας </w:t>
      </w:r>
      <w:r>
        <w:rPr>
          <w:rFonts w:eastAsia="Times New Roman"/>
          <w:szCs w:val="24"/>
        </w:rPr>
        <w:t>να πάρει η</w:t>
      </w:r>
      <w:r w:rsidRPr="006E55FD">
        <w:rPr>
          <w:rFonts w:eastAsia="Times New Roman"/>
          <w:szCs w:val="24"/>
        </w:rPr>
        <w:t xml:space="preserve"> Αμαλιάδα την παραθαλάσσια έκταση</w:t>
      </w:r>
      <w:r>
        <w:rPr>
          <w:rFonts w:eastAsia="Times New Roman"/>
          <w:szCs w:val="24"/>
        </w:rPr>
        <w:t>,</w:t>
      </w:r>
      <w:r w:rsidRPr="006E55FD">
        <w:rPr>
          <w:rFonts w:eastAsia="Times New Roman"/>
          <w:szCs w:val="24"/>
        </w:rPr>
        <w:t xml:space="preserve"> </w:t>
      </w:r>
      <w:r>
        <w:rPr>
          <w:rFonts w:eastAsia="Times New Roman"/>
          <w:szCs w:val="24"/>
        </w:rPr>
        <w:t>έχω</w:t>
      </w:r>
      <w:r w:rsidRPr="006E55FD">
        <w:rPr>
          <w:rFonts w:eastAsia="Times New Roman"/>
          <w:szCs w:val="24"/>
        </w:rPr>
        <w:t xml:space="preserve"> καταθέσει πέντε φορές τροπολογία </w:t>
      </w:r>
      <w:r>
        <w:rPr>
          <w:rFonts w:eastAsia="Times New Roman"/>
          <w:szCs w:val="24"/>
        </w:rPr>
        <w:t>και δεν</w:t>
      </w:r>
      <w:r>
        <w:rPr>
          <w:rFonts w:eastAsia="Times New Roman"/>
          <w:szCs w:val="24"/>
        </w:rPr>
        <w:t xml:space="preserve"> </w:t>
      </w:r>
      <w:r>
        <w:rPr>
          <w:rFonts w:eastAsia="Times New Roman"/>
          <w:szCs w:val="24"/>
        </w:rPr>
        <w:lastRenderedPageBreak/>
        <w:t>εδέησε</w:t>
      </w:r>
      <w:r w:rsidRPr="006E55FD">
        <w:rPr>
          <w:rFonts w:eastAsia="Times New Roman"/>
          <w:szCs w:val="24"/>
        </w:rPr>
        <w:t xml:space="preserve"> </w:t>
      </w:r>
      <w:r>
        <w:rPr>
          <w:rFonts w:eastAsia="Times New Roman"/>
          <w:szCs w:val="24"/>
        </w:rPr>
        <w:t>η κ</w:t>
      </w:r>
      <w:r>
        <w:rPr>
          <w:rFonts w:eastAsia="Times New Roman"/>
          <w:szCs w:val="24"/>
        </w:rPr>
        <w:t>.</w:t>
      </w:r>
      <w:r>
        <w:rPr>
          <w:rFonts w:eastAsia="Times New Roman"/>
          <w:szCs w:val="24"/>
        </w:rPr>
        <w:t xml:space="preserve"> </w:t>
      </w:r>
      <w:proofErr w:type="spellStart"/>
      <w:r>
        <w:rPr>
          <w:rFonts w:eastAsia="Times New Roman"/>
          <w:szCs w:val="24"/>
        </w:rPr>
        <w:t>Παπανάτσιου</w:t>
      </w:r>
      <w:proofErr w:type="spellEnd"/>
      <w:r>
        <w:rPr>
          <w:rFonts w:eastAsia="Times New Roman"/>
          <w:szCs w:val="24"/>
        </w:rPr>
        <w:t xml:space="preserve"> να</w:t>
      </w:r>
      <w:r w:rsidRPr="006E55FD">
        <w:rPr>
          <w:rFonts w:eastAsia="Times New Roman"/>
          <w:szCs w:val="24"/>
        </w:rPr>
        <w:t xml:space="preserve"> την κάνει αποδεκτή</w:t>
      </w:r>
      <w:r>
        <w:rPr>
          <w:rFonts w:eastAsia="Times New Roman"/>
          <w:szCs w:val="24"/>
        </w:rPr>
        <w:t>,</w:t>
      </w:r>
      <w:r w:rsidRPr="006E55FD">
        <w:rPr>
          <w:rFonts w:eastAsia="Times New Roman"/>
          <w:szCs w:val="24"/>
        </w:rPr>
        <w:t xml:space="preserve"> όπως κάνει σε όλους τους σε άλλους δήμους</w:t>
      </w:r>
      <w:r>
        <w:rPr>
          <w:rFonts w:eastAsia="Times New Roman"/>
          <w:szCs w:val="24"/>
        </w:rPr>
        <w:t>.</w:t>
      </w:r>
      <w:r w:rsidRPr="006E55FD">
        <w:rPr>
          <w:rFonts w:eastAsia="Times New Roman"/>
          <w:szCs w:val="24"/>
        </w:rPr>
        <w:t xml:space="preserve"> Μας τιμωρείται επειδή είμαστε ΠΑΣΟΚ</w:t>
      </w:r>
      <w:r>
        <w:rPr>
          <w:rFonts w:eastAsia="Times New Roman"/>
          <w:szCs w:val="24"/>
        </w:rPr>
        <w:t>;</w:t>
      </w:r>
      <w:r w:rsidRPr="006E55FD">
        <w:rPr>
          <w:rFonts w:eastAsia="Times New Roman"/>
          <w:szCs w:val="24"/>
        </w:rPr>
        <w:t xml:space="preserve"> Νομίζω ότι κάνετε πολύ μεγάλο</w:t>
      </w:r>
      <w:r>
        <w:rPr>
          <w:rFonts w:eastAsia="Times New Roman"/>
          <w:szCs w:val="24"/>
        </w:rPr>
        <w:t xml:space="preserve"> λάθος.</w:t>
      </w:r>
    </w:p>
    <w:p w14:paraId="4D880035" w14:textId="77777777" w:rsidR="00E01347" w:rsidRDefault="00B0330D">
      <w:pPr>
        <w:spacing w:line="600" w:lineRule="auto"/>
        <w:ind w:firstLine="720"/>
        <w:jc w:val="both"/>
        <w:rPr>
          <w:rFonts w:eastAsia="Times New Roman"/>
          <w:szCs w:val="24"/>
        </w:rPr>
      </w:pPr>
      <w:r>
        <w:rPr>
          <w:rFonts w:eastAsia="Times New Roman"/>
          <w:szCs w:val="24"/>
        </w:rPr>
        <w:t>Ευχαριστώ, κύριε Πρόεδρε.</w:t>
      </w:r>
    </w:p>
    <w:p w14:paraId="4D880036" w14:textId="77777777" w:rsidR="00E01347" w:rsidRDefault="00B0330D">
      <w:pPr>
        <w:spacing w:line="600" w:lineRule="auto"/>
        <w:ind w:firstLine="720"/>
        <w:jc w:val="both"/>
        <w:rPr>
          <w:rFonts w:eastAsia="Times New Roman"/>
          <w:b/>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sidRPr="004F1821">
        <w:rPr>
          <w:rFonts w:eastAsia="Times New Roman" w:cs="Times New Roman"/>
          <w:b/>
          <w:szCs w:val="24"/>
        </w:rPr>
        <w:t>:</w:t>
      </w:r>
      <w:r>
        <w:rPr>
          <w:rFonts w:eastAsia="Times New Roman" w:cs="Times New Roman"/>
          <w:b/>
          <w:szCs w:val="24"/>
        </w:rPr>
        <w:t xml:space="preserve"> </w:t>
      </w:r>
      <w:r w:rsidRPr="004F1821">
        <w:rPr>
          <w:rFonts w:eastAsia="Times New Roman" w:cs="Times New Roman"/>
          <w:szCs w:val="24"/>
        </w:rPr>
        <w:t>Και εγώ ευχαριστώ.</w:t>
      </w:r>
    </w:p>
    <w:p w14:paraId="4D880037" w14:textId="77777777" w:rsidR="00E01347" w:rsidRDefault="00B0330D">
      <w:pPr>
        <w:spacing w:line="600" w:lineRule="auto"/>
        <w:ind w:firstLine="720"/>
        <w:jc w:val="both"/>
        <w:rPr>
          <w:rFonts w:eastAsia="Times New Roman"/>
          <w:szCs w:val="24"/>
        </w:rPr>
      </w:pPr>
      <w:r w:rsidRPr="004F1821">
        <w:rPr>
          <w:rFonts w:eastAsia="Times New Roman"/>
          <w:b/>
          <w:szCs w:val="24"/>
        </w:rPr>
        <w:t xml:space="preserve">ΑΘΑΝΑΣΙΟΣ </w:t>
      </w:r>
      <w:r w:rsidRPr="004F1821">
        <w:rPr>
          <w:rFonts w:eastAsia="Times New Roman"/>
          <w:b/>
          <w:szCs w:val="24"/>
        </w:rPr>
        <w:t>ΒΑΡΔΑΛΗΣ:</w:t>
      </w:r>
      <w:r>
        <w:rPr>
          <w:rFonts w:eastAsia="Times New Roman"/>
          <w:b/>
          <w:szCs w:val="24"/>
        </w:rPr>
        <w:t xml:space="preserve"> </w:t>
      </w:r>
      <w:r>
        <w:rPr>
          <w:rFonts w:eastAsia="Times New Roman"/>
          <w:szCs w:val="24"/>
        </w:rPr>
        <w:t>Κύριε Πρόεδρε, θα ήθελα τον λόγο.</w:t>
      </w:r>
    </w:p>
    <w:p w14:paraId="4D880038" w14:textId="77777777" w:rsidR="00E01347" w:rsidRDefault="00B0330D">
      <w:pPr>
        <w:spacing w:line="600" w:lineRule="auto"/>
        <w:ind w:firstLine="720"/>
        <w:jc w:val="both"/>
        <w:rPr>
          <w:rFonts w:eastAsia="Times New Roman" w:cs="Times New Roman"/>
          <w:b/>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sidRPr="004F1821">
        <w:rPr>
          <w:rFonts w:eastAsia="Times New Roman" w:cs="Times New Roman"/>
          <w:szCs w:val="24"/>
        </w:rPr>
        <w:t xml:space="preserve"> Κύριε </w:t>
      </w:r>
      <w:proofErr w:type="spellStart"/>
      <w:r w:rsidRPr="004F1821">
        <w:rPr>
          <w:rFonts w:eastAsia="Times New Roman" w:cs="Times New Roman"/>
          <w:szCs w:val="24"/>
        </w:rPr>
        <w:t>Βαρδαλή</w:t>
      </w:r>
      <w:proofErr w:type="spellEnd"/>
      <w:r w:rsidRPr="004F1821">
        <w:rPr>
          <w:rFonts w:eastAsia="Times New Roman" w:cs="Times New Roman"/>
          <w:szCs w:val="24"/>
        </w:rPr>
        <w:t>, δεν ζητήσατε τον λόγο. Τον ζητάτε τώρα</w:t>
      </w:r>
      <w:r>
        <w:rPr>
          <w:rFonts w:eastAsia="Times New Roman" w:cs="Times New Roman"/>
          <w:szCs w:val="24"/>
        </w:rPr>
        <w:t xml:space="preserve">; </w:t>
      </w:r>
      <w:r w:rsidRPr="004F1821">
        <w:rPr>
          <w:rFonts w:eastAsia="Times New Roman" w:cs="Times New Roman"/>
          <w:szCs w:val="24"/>
        </w:rPr>
        <w:t>Για ποιο θέμα;</w:t>
      </w:r>
    </w:p>
    <w:p w14:paraId="4D880039" w14:textId="77777777" w:rsidR="00E01347" w:rsidRDefault="00B0330D">
      <w:pPr>
        <w:spacing w:line="600" w:lineRule="auto"/>
        <w:ind w:firstLine="720"/>
        <w:jc w:val="both"/>
        <w:rPr>
          <w:rFonts w:eastAsia="Times New Roman"/>
          <w:szCs w:val="24"/>
        </w:rPr>
      </w:pPr>
      <w:r>
        <w:rPr>
          <w:rFonts w:eastAsia="Times New Roman"/>
          <w:b/>
          <w:szCs w:val="24"/>
        </w:rPr>
        <w:t xml:space="preserve">ΑΘΑΝΑΣΙΟΣ ΒΑΡΔΑΛΗΣ: </w:t>
      </w:r>
      <w:r w:rsidRPr="00023D91">
        <w:rPr>
          <w:rFonts w:eastAsia="Times New Roman"/>
          <w:szCs w:val="24"/>
        </w:rPr>
        <w:t>Δεν τον ζήτησα</w:t>
      </w:r>
      <w:r>
        <w:rPr>
          <w:rFonts w:eastAsia="Times New Roman"/>
          <w:szCs w:val="24"/>
        </w:rPr>
        <w:t>,</w:t>
      </w:r>
      <w:r w:rsidRPr="00023D91">
        <w:rPr>
          <w:rFonts w:eastAsia="Times New Roman"/>
          <w:szCs w:val="24"/>
        </w:rPr>
        <w:t xml:space="preserve"> τον ζητώ τώρα</w:t>
      </w:r>
      <w:r>
        <w:rPr>
          <w:rFonts w:eastAsia="Times New Roman"/>
          <w:b/>
          <w:szCs w:val="24"/>
        </w:rPr>
        <w:t xml:space="preserve"> </w:t>
      </w:r>
      <w:r>
        <w:rPr>
          <w:rFonts w:eastAsia="Times New Roman"/>
          <w:szCs w:val="24"/>
        </w:rPr>
        <w:t xml:space="preserve">–με βάση την εξέλιξη της κουβέντας- </w:t>
      </w:r>
      <w:r w:rsidRPr="00023D91">
        <w:rPr>
          <w:rFonts w:eastAsia="Times New Roman"/>
          <w:szCs w:val="24"/>
        </w:rPr>
        <w:t>γ</w:t>
      </w:r>
      <w:r w:rsidRPr="006B43F5">
        <w:rPr>
          <w:rFonts w:eastAsia="Times New Roman"/>
          <w:szCs w:val="24"/>
        </w:rPr>
        <w:t>ια τη δευτε</w:t>
      </w:r>
      <w:r>
        <w:rPr>
          <w:rFonts w:eastAsia="Times New Roman"/>
          <w:szCs w:val="24"/>
        </w:rPr>
        <w:t xml:space="preserve">ρολογία </w:t>
      </w:r>
      <w:r>
        <w:rPr>
          <w:rFonts w:eastAsia="Times New Roman"/>
          <w:szCs w:val="24"/>
        </w:rPr>
        <w:t>μου</w:t>
      </w:r>
    </w:p>
    <w:p w14:paraId="4D88003A" w14:textId="77777777" w:rsidR="00E01347" w:rsidRDefault="00B0330D">
      <w:pPr>
        <w:spacing w:line="600" w:lineRule="auto"/>
        <w:ind w:firstLine="720"/>
        <w:jc w:val="both"/>
        <w:rPr>
          <w:rFonts w:eastAsia="Times New Roman"/>
          <w:b/>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sidRPr="00023D91">
        <w:rPr>
          <w:rFonts w:eastAsia="Times New Roman" w:cs="Times New Roman"/>
          <w:szCs w:val="24"/>
        </w:rPr>
        <w:t>Ορίστε, έχετε τον λόγο για δύο λεπτά</w:t>
      </w:r>
      <w:r>
        <w:rPr>
          <w:rFonts w:eastAsia="Times New Roman" w:cs="Times New Roman"/>
          <w:szCs w:val="24"/>
        </w:rPr>
        <w:t>.</w:t>
      </w:r>
    </w:p>
    <w:p w14:paraId="4D88003B" w14:textId="77777777" w:rsidR="00E01347" w:rsidRDefault="00B0330D">
      <w:pPr>
        <w:spacing w:line="600" w:lineRule="auto"/>
        <w:ind w:firstLine="720"/>
        <w:jc w:val="both"/>
        <w:rPr>
          <w:rFonts w:eastAsia="Times New Roman"/>
          <w:szCs w:val="24"/>
        </w:rPr>
      </w:pPr>
      <w:r>
        <w:rPr>
          <w:rFonts w:eastAsia="Times New Roman"/>
          <w:b/>
          <w:szCs w:val="24"/>
        </w:rPr>
        <w:t xml:space="preserve">ΑΘΑΝΑΣΙΟΣ ΒΑΡΔΑΛΗΣ: </w:t>
      </w:r>
      <w:r w:rsidRPr="006B43F5">
        <w:rPr>
          <w:rFonts w:eastAsia="Times New Roman"/>
          <w:szCs w:val="24"/>
        </w:rPr>
        <w:t>Έ</w:t>
      </w:r>
      <w:r w:rsidRPr="006E55FD">
        <w:rPr>
          <w:rFonts w:eastAsia="Times New Roman"/>
          <w:szCs w:val="24"/>
        </w:rPr>
        <w:t>γινε μία προσπάθεια</w:t>
      </w:r>
      <w:r>
        <w:rPr>
          <w:rFonts w:eastAsia="Times New Roman"/>
          <w:szCs w:val="24"/>
        </w:rPr>
        <w:t>,</w:t>
      </w:r>
      <w:r w:rsidRPr="006E55FD">
        <w:rPr>
          <w:rFonts w:eastAsia="Times New Roman"/>
          <w:szCs w:val="24"/>
        </w:rPr>
        <w:t xml:space="preserve"> κυρίως</w:t>
      </w:r>
      <w:r>
        <w:rPr>
          <w:rFonts w:eastAsia="Times New Roman"/>
          <w:szCs w:val="24"/>
        </w:rPr>
        <w:t>,</w:t>
      </w:r>
      <w:r w:rsidRPr="006E55FD">
        <w:rPr>
          <w:rFonts w:eastAsia="Times New Roman"/>
          <w:szCs w:val="24"/>
        </w:rPr>
        <w:t xml:space="preserve"> από τον εισηγητή του ΣΥΡΙΖΑ</w:t>
      </w:r>
      <w:r>
        <w:rPr>
          <w:rFonts w:eastAsia="Times New Roman"/>
          <w:szCs w:val="24"/>
        </w:rPr>
        <w:t>,</w:t>
      </w:r>
      <w:r w:rsidRPr="006E55FD">
        <w:rPr>
          <w:rFonts w:eastAsia="Times New Roman"/>
          <w:szCs w:val="24"/>
        </w:rPr>
        <w:t xml:space="preserve"> να αποφύγει την ουσία της </w:t>
      </w:r>
      <w:r w:rsidRPr="006E55FD">
        <w:rPr>
          <w:rFonts w:eastAsia="Times New Roman"/>
          <w:szCs w:val="24"/>
        </w:rPr>
        <w:lastRenderedPageBreak/>
        <w:t xml:space="preserve">κριτικής με το πρόσχημα </w:t>
      </w:r>
      <w:r>
        <w:rPr>
          <w:rFonts w:eastAsia="Times New Roman"/>
          <w:szCs w:val="24"/>
        </w:rPr>
        <w:t>«δ</w:t>
      </w:r>
      <w:r w:rsidRPr="006E55FD">
        <w:rPr>
          <w:rFonts w:eastAsia="Times New Roman"/>
          <w:szCs w:val="24"/>
        </w:rPr>
        <w:t xml:space="preserve">εν καταλαβαίνω τι λέει το </w:t>
      </w:r>
      <w:r>
        <w:rPr>
          <w:rFonts w:eastAsia="Times New Roman"/>
          <w:szCs w:val="24"/>
        </w:rPr>
        <w:t>ΚΚΕ</w:t>
      </w:r>
      <w:r w:rsidRPr="006E55FD">
        <w:rPr>
          <w:rFonts w:eastAsia="Times New Roman"/>
          <w:szCs w:val="24"/>
        </w:rPr>
        <w:t xml:space="preserve"> και τα λοιπά</w:t>
      </w:r>
      <w:r>
        <w:rPr>
          <w:rFonts w:eastAsia="Times New Roman"/>
          <w:szCs w:val="24"/>
        </w:rPr>
        <w:t>»</w:t>
      </w:r>
      <w:r w:rsidRPr="006E55FD">
        <w:rPr>
          <w:rFonts w:eastAsia="Times New Roman"/>
          <w:szCs w:val="24"/>
        </w:rPr>
        <w:t xml:space="preserve"> που</w:t>
      </w:r>
      <w:r w:rsidRPr="006E55FD">
        <w:rPr>
          <w:rFonts w:eastAsia="Times New Roman"/>
          <w:szCs w:val="24"/>
        </w:rPr>
        <w:t xml:space="preserve"> έκανε το κόμμα στο συγκεκριμένο νομοσχέδιο</w:t>
      </w:r>
      <w:r>
        <w:rPr>
          <w:rFonts w:eastAsia="Times New Roman"/>
          <w:szCs w:val="24"/>
        </w:rPr>
        <w:t>.</w:t>
      </w:r>
      <w:r w:rsidRPr="006E55FD">
        <w:rPr>
          <w:rFonts w:eastAsia="Times New Roman"/>
          <w:szCs w:val="24"/>
        </w:rPr>
        <w:t xml:space="preserve"> </w:t>
      </w:r>
    </w:p>
    <w:p w14:paraId="4D88003C" w14:textId="77777777" w:rsidR="00E01347" w:rsidRDefault="00B0330D">
      <w:pPr>
        <w:spacing w:line="600" w:lineRule="auto"/>
        <w:ind w:firstLine="720"/>
        <w:jc w:val="both"/>
        <w:rPr>
          <w:rFonts w:eastAsia="Times New Roman"/>
          <w:szCs w:val="24"/>
        </w:rPr>
      </w:pPr>
      <w:r w:rsidRPr="006E55FD">
        <w:rPr>
          <w:rFonts w:eastAsia="Times New Roman"/>
          <w:szCs w:val="24"/>
        </w:rPr>
        <w:t>Ε</w:t>
      </w:r>
      <w:r>
        <w:rPr>
          <w:rFonts w:eastAsia="Times New Roman"/>
          <w:szCs w:val="24"/>
        </w:rPr>
        <w:t>δ</w:t>
      </w:r>
      <w:r w:rsidRPr="006E55FD">
        <w:rPr>
          <w:rFonts w:eastAsia="Times New Roman"/>
          <w:szCs w:val="24"/>
        </w:rPr>
        <w:t xml:space="preserve">ώ τα πράγματα </w:t>
      </w:r>
      <w:r>
        <w:rPr>
          <w:rFonts w:eastAsia="Times New Roman"/>
          <w:szCs w:val="24"/>
        </w:rPr>
        <w:t>είναι</w:t>
      </w:r>
      <w:r w:rsidRPr="006E55FD">
        <w:rPr>
          <w:rFonts w:eastAsia="Times New Roman"/>
          <w:szCs w:val="24"/>
        </w:rPr>
        <w:t xml:space="preserve"> συγκεκριμένα</w:t>
      </w:r>
      <w:r>
        <w:rPr>
          <w:rFonts w:eastAsia="Times New Roman"/>
          <w:szCs w:val="24"/>
        </w:rPr>
        <w:t>. Βγαίνει η Ν</w:t>
      </w:r>
      <w:r w:rsidRPr="006E55FD">
        <w:rPr>
          <w:rFonts w:eastAsia="Times New Roman"/>
          <w:szCs w:val="24"/>
        </w:rPr>
        <w:t>έα Δημοκρατία και όχι μόνο και το Κίνημα Αλλαγής και τους λέ</w:t>
      </w:r>
      <w:r>
        <w:rPr>
          <w:rFonts w:eastAsia="Times New Roman"/>
          <w:szCs w:val="24"/>
        </w:rPr>
        <w:t>ν</w:t>
      </w:r>
      <w:r w:rsidRPr="006E55FD">
        <w:rPr>
          <w:rFonts w:eastAsia="Times New Roman"/>
          <w:szCs w:val="24"/>
        </w:rPr>
        <w:t>ε το εξής</w:t>
      </w:r>
      <w:r w:rsidRPr="006B43F5">
        <w:rPr>
          <w:rFonts w:eastAsia="Times New Roman"/>
          <w:szCs w:val="24"/>
        </w:rPr>
        <w:t xml:space="preserve">: </w:t>
      </w:r>
      <w:r>
        <w:rPr>
          <w:rFonts w:eastAsia="Times New Roman"/>
          <w:szCs w:val="24"/>
        </w:rPr>
        <w:t xml:space="preserve">Πήρατε </w:t>
      </w:r>
      <w:r w:rsidRPr="006E55FD">
        <w:rPr>
          <w:rFonts w:eastAsia="Times New Roman"/>
          <w:szCs w:val="24"/>
        </w:rPr>
        <w:t xml:space="preserve">μία προσπάθεια την οποία </w:t>
      </w:r>
      <w:r>
        <w:rPr>
          <w:rFonts w:eastAsia="Times New Roman"/>
          <w:szCs w:val="24"/>
        </w:rPr>
        <w:t xml:space="preserve">εμείς την αρχίσαμε </w:t>
      </w:r>
      <w:r w:rsidRPr="006E55FD">
        <w:rPr>
          <w:rFonts w:eastAsia="Times New Roman"/>
          <w:szCs w:val="24"/>
        </w:rPr>
        <w:t xml:space="preserve">με το νομοσχέδιο που είχε κατεβάσει το </w:t>
      </w:r>
      <w:r w:rsidRPr="006E55FD">
        <w:rPr>
          <w:rFonts w:eastAsia="Times New Roman"/>
          <w:szCs w:val="24"/>
        </w:rPr>
        <w:t>2014 με Υπουργό Οικονομικών</w:t>
      </w:r>
      <w:r>
        <w:rPr>
          <w:rFonts w:eastAsia="Times New Roman"/>
          <w:szCs w:val="24"/>
        </w:rPr>
        <w:t>,</w:t>
      </w:r>
      <w:r w:rsidRPr="006E55FD">
        <w:rPr>
          <w:rFonts w:eastAsia="Times New Roman"/>
          <w:szCs w:val="24"/>
        </w:rPr>
        <w:t xml:space="preserve"> τον </w:t>
      </w:r>
      <w:r>
        <w:rPr>
          <w:rFonts w:eastAsia="Times New Roman"/>
          <w:szCs w:val="24"/>
        </w:rPr>
        <w:t>κ.</w:t>
      </w:r>
      <w:r w:rsidRPr="006E55FD">
        <w:rPr>
          <w:rFonts w:eastAsia="Times New Roman"/>
          <w:szCs w:val="24"/>
        </w:rPr>
        <w:t xml:space="preserve"> Στουρνάρα</w:t>
      </w:r>
      <w:r>
        <w:rPr>
          <w:rFonts w:eastAsia="Times New Roman"/>
          <w:szCs w:val="24"/>
        </w:rPr>
        <w:t>,</w:t>
      </w:r>
      <w:r w:rsidRPr="006E55FD">
        <w:rPr>
          <w:rFonts w:eastAsia="Times New Roman"/>
          <w:szCs w:val="24"/>
        </w:rPr>
        <w:t xml:space="preserve"> </w:t>
      </w:r>
      <w:r>
        <w:rPr>
          <w:rFonts w:eastAsia="Times New Roman"/>
          <w:szCs w:val="24"/>
        </w:rPr>
        <w:t xml:space="preserve">με </w:t>
      </w:r>
      <w:r w:rsidRPr="006E55FD">
        <w:rPr>
          <w:rFonts w:eastAsia="Times New Roman"/>
          <w:szCs w:val="24"/>
        </w:rPr>
        <w:t xml:space="preserve">κάποιες αλλαγές πάνω κάτω και </w:t>
      </w:r>
      <w:r>
        <w:rPr>
          <w:rFonts w:eastAsia="Times New Roman"/>
          <w:szCs w:val="24"/>
        </w:rPr>
        <w:t xml:space="preserve">φέρνετε </w:t>
      </w:r>
      <w:r w:rsidRPr="006E55FD">
        <w:rPr>
          <w:rFonts w:eastAsia="Times New Roman"/>
          <w:szCs w:val="24"/>
        </w:rPr>
        <w:t xml:space="preserve">αυτή τη νομοθεσία </w:t>
      </w:r>
      <w:r>
        <w:rPr>
          <w:rFonts w:eastAsia="Times New Roman"/>
          <w:szCs w:val="24"/>
        </w:rPr>
        <w:t>σ</w:t>
      </w:r>
      <w:r w:rsidRPr="006E55FD">
        <w:rPr>
          <w:rFonts w:eastAsia="Times New Roman"/>
          <w:szCs w:val="24"/>
        </w:rPr>
        <w:t>ήμερα</w:t>
      </w:r>
      <w:r>
        <w:rPr>
          <w:rFonts w:eastAsia="Times New Roman"/>
          <w:szCs w:val="24"/>
        </w:rPr>
        <w:t>. Τους λέμε ότι</w:t>
      </w:r>
      <w:r w:rsidRPr="006E55FD">
        <w:rPr>
          <w:rFonts w:eastAsia="Times New Roman"/>
          <w:szCs w:val="24"/>
        </w:rPr>
        <w:t xml:space="preserve"> εμείς συμφωνούμε</w:t>
      </w:r>
      <w:r>
        <w:rPr>
          <w:rFonts w:eastAsia="Times New Roman"/>
          <w:szCs w:val="24"/>
        </w:rPr>
        <w:t>,</w:t>
      </w:r>
      <w:r w:rsidRPr="006E55FD">
        <w:rPr>
          <w:rFonts w:eastAsia="Times New Roman"/>
          <w:szCs w:val="24"/>
        </w:rPr>
        <w:t xml:space="preserve"> είναι σε θετική κατεύθυνση</w:t>
      </w:r>
      <w:r>
        <w:rPr>
          <w:rFonts w:eastAsia="Times New Roman"/>
          <w:szCs w:val="24"/>
        </w:rPr>
        <w:t xml:space="preserve"> η ένταξη </w:t>
      </w:r>
      <w:r w:rsidRPr="006E55FD">
        <w:rPr>
          <w:rFonts w:eastAsia="Times New Roman"/>
          <w:szCs w:val="24"/>
        </w:rPr>
        <w:t xml:space="preserve">της χώρας </w:t>
      </w:r>
      <w:r>
        <w:rPr>
          <w:rFonts w:eastAsia="Times New Roman"/>
          <w:szCs w:val="24"/>
        </w:rPr>
        <w:t>μας</w:t>
      </w:r>
      <w:r w:rsidRPr="006E55FD">
        <w:rPr>
          <w:rFonts w:eastAsia="Times New Roman"/>
          <w:szCs w:val="24"/>
        </w:rPr>
        <w:t xml:space="preserve"> στην Ασιατική Τράπεζα Υποδομών και Επενδύσεων</w:t>
      </w:r>
      <w:r>
        <w:rPr>
          <w:rFonts w:eastAsia="Times New Roman"/>
          <w:szCs w:val="24"/>
        </w:rPr>
        <w:t>. Τους λέμε ότι</w:t>
      </w:r>
      <w:r w:rsidRPr="006E55FD">
        <w:rPr>
          <w:rFonts w:eastAsia="Times New Roman"/>
          <w:szCs w:val="24"/>
        </w:rPr>
        <w:t xml:space="preserve"> εμείς συμφωνούμε και θα το ψηφίσουμε το </w:t>
      </w:r>
      <w:r>
        <w:rPr>
          <w:rFonts w:eastAsia="Times New Roman"/>
          <w:szCs w:val="24"/>
        </w:rPr>
        <w:t>σ</w:t>
      </w:r>
      <w:r w:rsidRPr="006E55FD">
        <w:rPr>
          <w:rFonts w:eastAsia="Times New Roman"/>
          <w:szCs w:val="24"/>
        </w:rPr>
        <w:t xml:space="preserve">υνυποσχετικό </w:t>
      </w:r>
      <w:r>
        <w:rPr>
          <w:rFonts w:eastAsia="Times New Roman"/>
          <w:szCs w:val="24"/>
        </w:rPr>
        <w:t>με</w:t>
      </w:r>
      <w:r w:rsidRPr="006E55FD">
        <w:rPr>
          <w:rFonts w:eastAsia="Times New Roman"/>
          <w:szCs w:val="24"/>
        </w:rPr>
        <w:t xml:space="preserve"> τους εφοπλιστές και χαίρονται </w:t>
      </w:r>
      <w:r>
        <w:rPr>
          <w:rFonts w:eastAsia="Times New Roman"/>
          <w:szCs w:val="24"/>
        </w:rPr>
        <w:t>μ</w:t>
      </w:r>
      <w:r w:rsidRPr="006E55FD">
        <w:rPr>
          <w:rFonts w:eastAsia="Times New Roman"/>
          <w:szCs w:val="24"/>
        </w:rPr>
        <w:t xml:space="preserve">άλιστα </w:t>
      </w:r>
      <w:r>
        <w:rPr>
          <w:rFonts w:eastAsia="Times New Roman"/>
          <w:szCs w:val="24"/>
        </w:rPr>
        <w:t xml:space="preserve">γιατί </w:t>
      </w:r>
      <w:r w:rsidRPr="006E55FD">
        <w:rPr>
          <w:rFonts w:eastAsia="Times New Roman"/>
          <w:szCs w:val="24"/>
        </w:rPr>
        <w:t xml:space="preserve">κάνετε βήματα </w:t>
      </w:r>
      <w:r>
        <w:rPr>
          <w:rFonts w:eastAsia="Times New Roman"/>
          <w:szCs w:val="24"/>
        </w:rPr>
        <w:t>σύγκλισης.</w:t>
      </w:r>
      <w:r w:rsidRPr="006E55FD">
        <w:rPr>
          <w:rFonts w:eastAsia="Times New Roman"/>
          <w:szCs w:val="24"/>
        </w:rPr>
        <w:t xml:space="preserve"> </w:t>
      </w:r>
      <w:r>
        <w:rPr>
          <w:rFonts w:eastAsia="Times New Roman"/>
          <w:szCs w:val="24"/>
        </w:rPr>
        <w:t xml:space="preserve">Αυτό σας είπαμε. </w:t>
      </w:r>
    </w:p>
    <w:p w14:paraId="4D88003D" w14:textId="77777777" w:rsidR="00E01347" w:rsidRDefault="00B0330D">
      <w:pPr>
        <w:spacing w:line="600" w:lineRule="auto"/>
        <w:ind w:firstLine="720"/>
        <w:jc w:val="both"/>
        <w:rPr>
          <w:rFonts w:eastAsia="Times New Roman"/>
          <w:szCs w:val="24"/>
        </w:rPr>
      </w:pPr>
      <w:r w:rsidRPr="006E55FD">
        <w:rPr>
          <w:rFonts w:eastAsia="Times New Roman"/>
          <w:szCs w:val="24"/>
        </w:rPr>
        <w:t>Τι δεν καταλαβαίνε</w:t>
      </w:r>
      <w:r>
        <w:rPr>
          <w:rFonts w:eastAsia="Times New Roman"/>
          <w:szCs w:val="24"/>
        </w:rPr>
        <w:t>τε;</w:t>
      </w:r>
      <w:r w:rsidRPr="006E55FD">
        <w:rPr>
          <w:rFonts w:eastAsia="Times New Roman"/>
          <w:szCs w:val="24"/>
        </w:rPr>
        <w:t xml:space="preserve"> </w:t>
      </w:r>
      <w:r>
        <w:rPr>
          <w:rFonts w:eastAsia="Times New Roman"/>
          <w:szCs w:val="24"/>
        </w:rPr>
        <w:t>Κάνετε βήματα σύγκλισης</w:t>
      </w:r>
      <w:r w:rsidRPr="006E55FD">
        <w:rPr>
          <w:rFonts w:eastAsia="Times New Roman"/>
          <w:szCs w:val="24"/>
        </w:rPr>
        <w:t xml:space="preserve"> ναι ή όχι</w:t>
      </w:r>
      <w:r>
        <w:rPr>
          <w:rFonts w:eastAsia="Times New Roman"/>
          <w:szCs w:val="24"/>
        </w:rPr>
        <w:t>;</w:t>
      </w:r>
      <w:r w:rsidRPr="006E55FD">
        <w:rPr>
          <w:rFonts w:eastAsia="Times New Roman"/>
          <w:szCs w:val="24"/>
        </w:rPr>
        <w:t xml:space="preserve"> Αυτή η πολιτική ποιον υπηρετεί</w:t>
      </w:r>
      <w:r>
        <w:rPr>
          <w:rFonts w:eastAsia="Times New Roman"/>
          <w:szCs w:val="24"/>
        </w:rPr>
        <w:t>,</w:t>
      </w:r>
      <w:r w:rsidRPr="006E55FD">
        <w:rPr>
          <w:rFonts w:eastAsia="Times New Roman"/>
          <w:szCs w:val="24"/>
        </w:rPr>
        <w:t xml:space="preserve"> τους εργαζόμενους και </w:t>
      </w:r>
      <w:r w:rsidRPr="006E55FD">
        <w:rPr>
          <w:rFonts w:eastAsia="Times New Roman"/>
          <w:szCs w:val="24"/>
        </w:rPr>
        <w:t>τα λαϊκά στρώματα</w:t>
      </w:r>
      <w:r>
        <w:rPr>
          <w:rFonts w:eastAsia="Times New Roman"/>
          <w:szCs w:val="24"/>
        </w:rPr>
        <w:t>,</w:t>
      </w:r>
      <w:r w:rsidRPr="006E55FD">
        <w:rPr>
          <w:rFonts w:eastAsia="Times New Roman"/>
          <w:szCs w:val="24"/>
        </w:rPr>
        <w:t xml:space="preserve"> τους ναυτεργάτες </w:t>
      </w:r>
      <w:r>
        <w:rPr>
          <w:rFonts w:eastAsia="Times New Roman"/>
          <w:szCs w:val="24"/>
        </w:rPr>
        <w:t xml:space="preserve">ή υπηρετεί </w:t>
      </w:r>
      <w:r w:rsidRPr="006E55FD">
        <w:rPr>
          <w:rFonts w:eastAsia="Times New Roman"/>
          <w:szCs w:val="24"/>
        </w:rPr>
        <w:t xml:space="preserve">το </w:t>
      </w:r>
      <w:r>
        <w:rPr>
          <w:rFonts w:eastAsia="Times New Roman"/>
          <w:szCs w:val="24"/>
        </w:rPr>
        <w:t>κεφάλαιο;</w:t>
      </w:r>
      <w:r w:rsidRPr="006E55FD">
        <w:rPr>
          <w:rFonts w:eastAsia="Times New Roman"/>
          <w:szCs w:val="24"/>
        </w:rPr>
        <w:t xml:space="preserve"> </w:t>
      </w:r>
    </w:p>
    <w:p w14:paraId="4D88003E" w14:textId="77777777" w:rsidR="00E01347" w:rsidRDefault="00B0330D">
      <w:pPr>
        <w:spacing w:line="600" w:lineRule="auto"/>
        <w:ind w:firstLine="720"/>
        <w:jc w:val="both"/>
        <w:rPr>
          <w:rFonts w:eastAsia="Times New Roman"/>
          <w:szCs w:val="24"/>
        </w:rPr>
      </w:pPr>
      <w:r w:rsidRPr="006E55FD">
        <w:rPr>
          <w:rFonts w:eastAsia="Times New Roman"/>
          <w:szCs w:val="24"/>
        </w:rPr>
        <w:t>Προφανώς το δεύτερο και εδώ δεν λέτε κουβέντα</w:t>
      </w:r>
      <w:r>
        <w:rPr>
          <w:rFonts w:eastAsia="Times New Roman"/>
          <w:szCs w:val="24"/>
        </w:rPr>
        <w:t xml:space="preserve">, </w:t>
      </w:r>
      <w:r w:rsidRPr="006E55FD">
        <w:rPr>
          <w:rFonts w:eastAsia="Times New Roman"/>
          <w:szCs w:val="24"/>
        </w:rPr>
        <w:t xml:space="preserve">τουλάχιστον να </w:t>
      </w:r>
      <w:r>
        <w:rPr>
          <w:rFonts w:eastAsia="Times New Roman"/>
          <w:szCs w:val="24"/>
        </w:rPr>
        <w:t>αντιπαρατεθείτε.</w:t>
      </w:r>
      <w:r w:rsidRPr="006E55FD">
        <w:rPr>
          <w:rFonts w:eastAsia="Times New Roman"/>
          <w:szCs w:val="24"/>
        </w:rPr>
        <w:t xml:space="preserve"> Αυτά σας είπε</w:t>
      </w:r>
      <w:r>
        <w:rPr>
          <w:rFonts w:eastAsia="Times New Roman"/>
          <w:szCs w:val="24"/>
        </w:rPr>
        <w:t xml:space="preserve"> το ΚΚΕ, ότι αυτό </w:t>
      </w:r>
      <w:r w:rsidRPr="006E55FD">
        <w:rPr>
          <w:rFonts w:eastAsia="Times New Roman"/>
          <w:szCs w:val="24"/>
        </w:rPr>
        <w:t xml:space="preserve">που </w:t>
      </w:r>
      <w:r w:rsidRPr="006E55FD">
        <w:rPr>
          <w:rFonts w:eastAsia="Times New Roman"/>
          <w:szCs w:val="24"/>
        </w:rPr>
        <w:lastRenderedPageBreak/>
        <w:t>αποδεικνύεται με τη συζήτηση</w:t>
      </w:r>
      <w:r>
        <w:rPr>
          <w:rFonts w:eastAsia="Times New Roman"/>
          <w:szCs w:val="24"/>
        </w:rPr>
        <w:t xml:space="preserve"> </w:t>
      </w:r>
      <w:r w:rsidRPr="006E55FD">
        <w:rPr>
          <w:rFonts w:eastAsia="Times New Roman"/>
          <w:szCs w:val="24"/>
        </w:rPr>
        <w:t>και τη</w:t>
      </w:r>
      <w:r>
        <w:rPr>
          <w:rFonts w:eastAsia="Times New Roman"/>
          <w:szCs w:val="24"/>
        </w:rPr>
        <w:t>ν ψήφιση αυτού του νομοσχεδίου</w:t>
      </w:r>
      <w:r>
        <w:rPr>
          <w:rFonts w:eastAsia="Times New Roman"/>
          <w:szCs w:val="24"/>
        </w:rPr>
        <w:t>,</w:t>
      </w:r>
      <w:r>
        <w:rPr>
          <w:rFonts w:eastAsia="Times New Roman"/>
          <w:szCs w:val="24"/>
        </w:rPr>
        <w:t xml:space="preserve"> είναι </w:t>
      </w:r>
      <w:r w:rsidRPr="006E55FD">
        <w:rPr>
          <w:rFonts w:eastAsia="Times New Roman"/>
          <w:szCs w:val="24"/>
        </w:rPr>
        <w:t>οι τεράσ</w:t>
      </w:r>
      <w:r w:rsidRPr="006E55FD">
        <w:rPr>
          <w:rFonts w:eastAsia="Times New Roman"/>
          <w:szCs w:val="24"/>
        </w:rPr>
        <w:t xml:space="preserve">τιες </w:t>
      </w:r>
      <w:r>
        <w:rPr>
          <w:rFonts w:eastAsia="Times New Roman"/>
          <w:szCs w:val="24"/>
        </w:rPr>
        <w:t>συγκλίσεις</w:t>
      </w:r>
      <w:r w:rsidRPr="006E55FD">
        <w:rPr>
          <w:rFonts w:eastAsia="Times New Roman"/>
          <w:szCs w:val="24"/>
        </w:rPr>
        <w:t xml:space="preserve"> στα βασικά ζητήματα</w:t>
      </w:r>
      <w:r>
        <w:rPr>
          <w:rFonts w:eastAsia="Times New Roman"/>
          <w:szCs w:val="24"/>
        </w:rPr>
        <w:t>,</w:t>
      </w:r>
      <w:r w:rsidRPr="006E55FD">
        <w:rPr>
          <w:rFonts w:eastAsia="Times New Roman"/>
          <w:szCs w:val="24"/>
        </w:rPr>
        <w:t xml:space="preserve"> στα ζητήματα που αφορούν την ανάπτυξη</w:t>
      </w:r>
      <w:r>
        <w:rPr>
          <w:rFonts w:eastAsia="Times New Roman"/>
          <w:szCs w:val="24"/>
        </w:rPr>
        <w:t>, την</w:t>
      </w:r>
      <w:r w:rsidRPr="006E55FD">
        <w:rPr>
          <w:rFonts w:eastAsia="Times New Roman"/>
          <w:szCs w:val="24"/>
        </w:rPr>
        <w:t xml:space="preserve"> καπιταλιστική ανάπτυξη</w:t>
      </w:r>
      <w:r>
        <w:rPr>
          <w:rFonts w:eastAsia="Times New Roman"/>
          <w:szCs w:val="24"/>
        </w:rPr>
        <w:t>,</w:t>
      </w:r>
      <w:r w:rsidRPr="006E55FD">
        <w:rPr>
          <w:rFonts w:eastAsia="Times New Roman"/>
          <w:szCs w:val="24"/>
        </w:rPr>
        <w:t xml:space="preserve"> αυτή την ανάπτυξη που ζούμε </w:t>
      </w:r>
      <w:r>
        <w:rPr>
          <w:rFonts w:eastAsia="Times New Roman"/>
          <w:szCs w:val="24"/>
        </w:rPr>
        <w:t>και που</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εμάς θα μας βρείτε απέναντι.</w:t>
      </w:r>
    </w:p>
    <w:p w14:paraId="4D88003F" w14:textId="77777777" w:rsidR="00E01347" w:rsidRDefault="00B0330D">
      <w:pPr>
        <w:spacing w:line="600" w:lineRule="auto"/>
        <w:ind w:firstLine="720"/>
        <w:jc w:val="both"/>
        <w:rPr>
          <w:rFonts w:eastAsia="Times New Roman"/>
          <w:szCs w:val="24"/>
        </w:rPr>
      </w:pPr>
      <w:r>
        <w:rPr>
          <w:rFonts w:eastAsia="Times New Roman"/>
          <w:szCs w:val="24"/>
        </w:rPr>
        <w:t xml:space="preserve">Άλλωστε </w:t>
      </w:r>
      <w:r w:rsidRPr="006E55FD">
        <w:rPr>
          <w:rFonts w:eastAsia="Times New Roman"/>
          <w:szCs w:val="24"/>
        </w:rPr>
        <w:t xml:space="preserve">στην αιτιολογική έκθεση αυτού του νομοσχεδίου </w:t>
      </w:r>
      <w:r>
        <w:rPr>
          <w:rFonts w:eastAsia="Times New Roman"/>
          <w:szCs w:val="24"/>
        </w:rPr>
        <w:t xml:space="preserve">για </w:t>
      </w:r>
      <w:r w:rsidRPr="006E55FD">
        <w:rPr>
          <w:rFonts w:eastAsia="Times New Roman"/>
          <w:szCs w:val="24"/>
        </w:rPr>
        <w:t xml:space="preserve">τα ζητήματα του </w:t>
      </w:r>
      <w:r>
        <w:rPr>
          <w:rFonts w:eastAsia="Times New Roman"/>
          <w:szCs w:val="24"/>
        </w:rPr>
        <w:t>αιγι</w:t>
      </w:r>
      <w:r>
        <w:rPr>
          <w:rFonts w:eastAsia="Times New Roman"/>
          <w:szCs w:val="24"/>
        </w:rPr>
        <w:t>αλού,</w:t>
      </w:r>
      <w:r w:rsidRPr="006E55FD">
        <w:rPr>
          <w:rFonts w:eastAsia="Times New Roman"/>
          <w:szCs w:val="24"/>
        </w:rPr>
        <w:t xml:space="preserve"> των λιμνών</w:t>
      </w:r>
      <w:r>
        <w:rPr>
          <w:rFonts w:eastAsia="Times New Roman"/>
          <w:szCs w:val="24"/>
        </w:rPr>
        <w:t>,</w:t>
      </w:r>
      <w:r w:rsidRPr="006E55FD">
        <w:rPr>
          <w:rFonts w:eastAsia="Times New Roman"/>
          <w:szCs w:val="24"/>
        </w:rPr>
        <w:t xml:space="preserve"> των ποταμών</w:t>
      </w:r>
      <w:r>
        <w:rPr>
          <w:rFonts w:eastAsia="Times New Roman"/>
          <w:szCs w:val="24"/>
        </w:rPr>
        <w:t xml:space="preserve"> –γ</w:t>
      </w:r>
      <w:r w:rsidRPr="006E55FD">
        <w:rPr>
          <w:rFonts w:eastAsia="Times New Roman"/>
          <w:szCs w:val="24"/>
        </w:rPr>
        <w:t>ιατί δεν μόνο ο αιγιαλός</w:t>
      </w:r>
      <w:r>
        <w:rPr>
          <w:rFonts w:eastAsia="Times New Roman"/>
          <w:szCs w:val="24"/>
        </w:rPr>
        <w:t>- λέτε</w:t>
      </w:r>
      <w:r w:rsidRPr="006E55FD">
        <w:rPr>
          <w:rFonts w:eastAsia="Times New Roman"/>
          <w:szCs w:val="24"/>
        </w:rPr>
        <w:t xml:space="preserve"> ότι βασικό κριτήριο είναι οι ρυθμίσεις αυτές η ανάπτυξη της οικονομίας</w:t>
      </w:r>
      <w:r>
        <w:rPr>
          <w:rFonts w:eastAsia="Times New Roman"/>
          <w:szCs w:val="24"/>
        </w:rPr>
        <w:t>. Α</w:t>
      </w:r>
      <w:r w:rsidRPr="006E55FD">
        <w:rPr>
          <w:rFonts w:eastAsia="Times New Roman"/>
          <w:szCs w:val="24"/>
        </w:rPr>
        <w:t xml:space="preserve">υτό παίρνεται </w:t>
      </w:r>
      <w:proofErr w:type="spellStart"/>
      <w:r w:rsidRPr="006E55FD">
        <w:rPr>
          <w:rFonts w:eastAsia="Times New Roman"/>
          <w:szCs w:val="24"/>
        </w:rPr>
        <w:t>υπ</w:t>
      </w:r>
      <w:r>
        <w:rPr>
          <w:rFonts w:eastAsia="Times New Roman"/>
          <w:szCs w:val="24"/>
        </w:rPr>
        <w:t>΄</w:t>
      </w:r>
      <w:r w:rsidRPr="006E55FD">
        <w:rPr>
          <w:rFonts w:eastAsia="Times New Roman"/>
          <w:szCs w:val="24"/>
        </w:rPr>
        <w:t>όψ</w:t>
      </w:r>
      <w:r>
        <w:rPr>
          <w:rFonts w:eastAsia="Times New Roman"/>
          <w:szCs w:val="24"/>
        </w:rPr>
        <w:t>ιν</w:t>
      </w:r>
      <w:proofErr w:type="spellEnd"/>
      <w:r w:rsidRPr="006E55FD">
        <w:rPr>
          <w:rFonts w:eastAsia="Times New Roman"/>
          <w:szCs w:val="24"/>
        </w:rPr>
        <w:t xml:space="preserve"> και </w:t>
      </w:r>
      <w:r>
        <w:rPr>
          <w:rFonts w:eastAsia="Times New Roman"/>
          <w:szCs w:val="24"/>
        </w:rPr>
        <w:t xml:space="preserve">νομοθετείτε. Άρα </w:t>
      </w:r>
      <w:r w:rsidRPr="006E55FD">
        <w:rPr>
          <w:rFonts w:eastAsia="Times New Roman"/>
          <w:szCs w:val="24"/>
        </w:rPr>
        <w:t>τι δεν καταλαβαίνετε δηλαδή</w:t>
      </w:r>
      <w:r>
        <w:rPr>
          <w:rFonts w:eastAsia="Times New Roman"/>
          <w:szCs w:val="24"/>
        </w:rPr>
        <w:t>;</w:t>
      </w:r>
    </w:p>
    <w:p w14:paraId="4D880040" w14:textId="77777777" w:rsidR="00E01347" w:rsidRDefault="00B0330D">
      <w:pPr>
        <w:spacing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w:t>
      </w:r>
      <w:r w:rsidRPr="006E55FD">
        <w:rPr>
          <w:rFonts w:eastAsia="Times New Roman"/>
          <w:szCs w:val="24"/>
        </w:rPr>
        <w:t>επειδή</w:t>
      </w:r>
      <w:r>
        <w:rPr>
          <w:rFonts w:eastAsia="Times New Roman"/>
          <w:szCs w:val="24"/>
        </w:rPr>
        <w:t xml:space="preserve"> α</w:t>
      </w:r>
      <w:r w:rsidRPr="006E55FD">
        <w:rPr>
          <w:rFonts w:eastAsia="Times New Roman"/>
          <w:szCs w:val="24"/>
        </w:rPr>
        <w:t>ναφέρθηκε ένα παράδειγμα και κλείν</w:t>
      </w:r>
      <w:r>
        <w:rPr>
          <w:rFonts w:eastAsia="Times New Roman"/>
          <w:szCs w:val="24"/>
        </w:rPr>
        <w:t>ω,</w:t>
      </w:r>
      <w:r w:rsidRPr="006E55FD">
        <w:rPr>
          <w:rFonts w:eastAsia="Times New Roman"/>
          <w:szCs w:val="24"/>
        </w:rPr>
        <w:t xml:space="preserve"> κύριε Πρόεδρε</w:t>
      </w:r>
      <w:r>
        <w:rPr>
          <w:rFonts w:eastAsia="Times New Roman"/>
          <w:szCs w:val="24"/>
        </w:rPr>
        <w:t>,</w:t>
      </w:r>
      <w:r w:rsidRPr="006E55FD">
        <w:rPr>
          <w:rFonts w:eastAsia="Times New Roman"/>
          <w:szCs w:val="24"/>
        </w:rPr>
        <w:t xml:space="preserve"> ανοίγουν διόδους προς τη θάλασσα</w:t>
      </w:r>
      <w:r>
        <w:rPr>
          <w:rFonts w:eastAsia="Times New Roman"/>
          <w:szCs w:val="24"/>
        </w:rPr>
        <w:t>,</w:t>
      </w:r>
      <w:r w:rsidRPr="006E55FD">
        <w:rPr>
          <w:rFonts w:eastAsia="Times New Roman"/>
          <w:szCs w:val="24"/>
        </w:rPr>
        <w:t xml:space="preserve"> ανάμεσα σε μία ιδιωτική περιουσία και τη θάλασσα που δεν υπάρχει δρόμος</w:t>
      </w:r>
      <w:r>
        <w:rPr>
          <w:rFonts w:eastAsia="Times New Roman"/>
          <w:szCs w:val="24"/>
        </w:rPr>
        <w:t>.</w:t>
      </w:r>
      <w:r w:rsidRPr="006E55FD">
        <w:rPr>
          <w:rFonts w:eastAsia="Times New Roman"/>
          <w:szCs w:val="24"/>
        </w:rPr>
        <w:t xml:space="preserve"> Βεβαίως</w:t>
      </w:r>
      <w:r>
        <w:rPr>
          <w:rFonts w:eastAsia="Times New Roman"/>
          <w:szCs w:val="24"/>
        </w:rPr>
        <w:t xml:space="preserve"> </w:t>
      </w:r>
      <w:r w:rsidRPr="006E55FD">
        <w:rPr>
          <w:rFonts w:eastAsia="Times New Roman"/>
          <w:szCs w:val="24"/>
        </w:rPr>
        <w:t>το κάνετε αυτό</w:t>
      </w:r>
      <w:r>
        <w:rPr>
          <w:rFonts w:eastAsia="Times New Roman"/>
          <w:szCs w:val="24"/>
        </w:rPr>
        <w:t>.</w:t>
      </w:r>
    </w:p>
    <w:p w14:paraId="4D880041" w14:textId="77777777" w:rsidR="00E01347" w:rsidRDefault="00B0330D">
      <w:pPr>
        <w:spacing w:line="600" w:lineRule="auto"/>
        <w:ind w:firstLine="720"/>
        <w:jc w:val="both"/>
        <w:rPr>
          <w:rFonts w:eastAsia="Times New Roman"/>
          <w:szCs w:val="24"/>
        </w:rPr>
      </w:pPr>
      <w:r>
        <w:rPr>
          <w:rFonts w:eastAsia="Times New Roman" w:cs="Times New Roman"/>
          <w:b/>
          <w:szCs w:val="24"/>
        </w:rPr>
        <w:t xml:space="preserve">ΑΙΚΑΤΕΡΙΝΗ ΠΑΠΑΝΑΤΣΙΟΥ (Υφυπουργός </w:t>
      </w:r>
      <w:r>
        <w:rPr>
          <w:rFonts w:eastAsia="Times New Roman" w:cs="Times New Roman"/>
          <w:b/>
          <w:bCs/>
          <w:szCs w:val="24"/>
        </w:rPr>
        <w:t>Οικονομικών</w:t>
      </w:r>
      <w:r w:rsidRPr="00134EF4">
        <w:rPr>
          <w:rFonts w:eastAsia="Times New Roman" w:cs="Times New Roman"/>
          <w:b/>
          <w:bCs/>
          <w:szCs w:val="24"/>
        </w:rPr>
        <w:t>):</w:t>
      </w:r>
      <w:r>
        <w:rPr>
          <w:rFonts w:eastAsia="Times New Roman" w:cs="Times New Roman"/>
          <w:bCs/>
          <w:szCs w:val="24"/>
        </w:rPr>
        <w:t xml:space="preserve"> Δεν πρέπει;</w:t>
      </w:r>
    </w:p>
    <w:p w14:paraId="4D880042" w14:textId="77777777" w:rsidR="00E01347" w:rsidRDefault="00B0330D">
      <w:pPr>
        <w:spacing w:line="600" w:lineRule="auto"/>
        <w:ind w:firstLine="720"/>
        <w:jc w:val="both"/>
        <w:rPr>
          <w:rFonts w:eastAsia="Times New Roman"/>
          <w:szCs w:val="24"/>
        </w:rPr>
      </w:pPr>
      <w:r>
        <w:rPr>
          <w:rFonts w:eastAsia="Times New Roman"/>
          <w:b/>
          <w:szCs w:val="24"/>
        </w:rPr>
        <w:t>ΑΘΑΝΑΣΙΟΣ ΒΑ</w:t>
      </w:r>
      <w:r>
        <w:rPr>
          <w:rFonts w:eastAsia="Times New Roman"/>
          <w:b/>
          <w:szCs w:val="24"/>
        </w:rPr>
        <w:t xml:space="preserve">ΡΔΑΛΗΣ: </w:t>
      </w:r>
      <w:r w:rsidRPr="006E55FD">
        <w:rPr>
          <w:rFonts w:eastAsia="Times New Roman"/>
          <w:szCs w:val="24"/>
        </w:rPr>
        <w:t>Βεβαίως πρέπει</w:t>
      </w:r>
      <w:r>
        <w:rPr>
          <w:rFonts w:eastAsia="Times New Roman"/>
          <w:szCs w:val="24"/>
        </w:rPr>
        <w:t>,</w:t>
      </w:r>
      <w:r w:rsidRPr="006E55FD">
        <w:rPr>
          <w:rFonts w:eastAsia="Times New Roman"/>
          <w:szCs w:val="24"/>
        </w:rPr>
        <w:t xml:space="preserve"> πρέπει να υπάρχουν ούτε συζήτηση</w:t>
      </w:r>
      <w:r>
        <w:rPr>
          <w:rFonts w:eastAsia="Times New Roman"/>
          <w:szCs w:val="24"/>
        </w:rPr>
        <w:t>.</w:t>
      </w:r>
      <w:r w:rsidRPr="006E55FD">
        <w:rPr>
          <w:rFonts w:eastAsia="Times New Roman"/>
          <w:szCs w:val="24"/>
        </w:rPr>
        <w:t xml:space="preserve"> </w:t>
      </w:r>
    </w:p>
    <w:p w14:paraId="4D880043" w14:textId="77777777" w:rsidR="00E01347" w:rsidRDefault="00B0330D">
      <w:pPr>
        <w:spacing w:line="600" w:lineRule="auto"/>
        <w:ind w:firstLine="720"/>
        <w:jc w:val="both"/>
        <w:rPr>
          <w:rFonts w:eastAsia="Times New Roman"/>
          <w:szCs w:val="24"/>
        </w:rPr>
      </w:pPr>
      <w:r w:rsidRPr="006E55FD">
        <w:rPr>
          <w:rFonts w:eastAsia="Times New Roman"/>
          <w:szCs w:val="24"/>
        </w:rPr>
        <w:lastRenderedPageBreak/>
        <w:t>Εμείς άλλο πράγμα σας λέ</w:t>
      </w:r>
      <w:r>
        <w:rPr>
          <w:rFonts w:eastAsia="Times New Roman"/>
          <w:szCs w:val="24"/>
        </w:rPr>
        <w:t>μ</w:t>
      </w:r>
      <w:r w:rsidRPr="006E55FD">
        <w:rPr>
          <w:rFonts w:eastAsia="Times New Roman"/>
          <w:szCs w:val="24"/>
        </w:rPr>
        <w:t>ε</w:t>
      </w:r>
      <w:r>
        <w:rPr>
          <w:rFonts w:eastAsia="Times New Roman"/>
          <w:szCs w:val="24"/>
        </w:rPr>
        <w:t>.</w:t>
      </w:r>
      <w:r w:rsidRPr="006E55FD">
        <w:rPr>
          <w:rFonts w:eastAsia="Times New Roman"/>
          <w:szCs w:val="24"/>
        </w:rPr>
        <w:t xml:space="preserve"> Ανοίγετε δρόμο να φύγει προς τη θάλασσα και να μην μπορεί να αξιοποιήσει </w:t>
      </w:r>
      <w:r>
        <w:rPr>
          <w:rFonts w:eastAsia="Times New Roman"/>
          <w:szCs w:val="24"/>
        </w:rPr>
        <w:t>γ</w:t>
      </w:r>
      <w:r w:rsidRPr="006E55FD">
        <w:rPr>
          <w:rFonts w:eastAsia="Times New Roman"/>
          <w:szCs w:val="24"/>
        </w:rPr>
        <w:t>ιατί θα πέσει πάνω στις ομπρέλες</w:t>
      </w:r>
      <w:r>
        <w:rPr>
          <w:rFonts w:eastAsia="Times New Roman"/>
          <w:szCs w:val="24"/>
        </w:rPr>
        <w:t>.</w:t>
      </w:r>
      <w:r w:rsidRPr="006E55FD">
        <w:rPr>
          <w:rFonts w:eastAsia="Times New Roman"/>
          <w:szCs w:val="24"/>
        </w:rPr>
        <w:t xml:space="preserve"> Αυτό σας </w:t>
      </w:r>
      <w:r>
        <w:rPr>
          <w:rFonts w:eastAsia="Times New Roman"/>
          <w:szCs w:val="24"/>
        </w:rPr>
        <w:t>λέμε.</w:t>
      </w:r>
      <w:r w:rsidRPr="006E55FD">
        <w:rPr>
          <w:rFonts w:eastAsia="Times New Roman"/>
          <w:szCs w:val="24"/>
        </w:rPr>
        <w:t xml:space="preserve"> Περιορίζεται ο χώρος με τον οποίον θα αξιοποιη</w:t>
      </w:r>
      <w:r w:rsidRPr="006E55FD">
        <w:rPr>
          <w:rFonts w:eastAsia="Times New Roman"/>
          <w:szCs w:val="24"/>
        </w:rPr>
        <w:t>θεί από το</w:t>
      </w:r>
      <w:r>
        <w:rPr>
          <w:rFonts w:eastAsia="Times New Roman"/>
          <w:szCs w:val="24"/>
        </w:rPr>
        <w:t>ν</w:t>
      </w:r>
      <w:r w:rsidRPr="006E55FD">
        <w:rPr>
          <w:rFonts w:eastAsia="Times New Roman"/>
          <w:szCs w:val="24"/>
        </w:rPr>
        <w:t xml:space="preserve"> λαό και αξιοποιείται για επενδύσεις από τους επιχειρηματίες</w:t>
      </w:r>
      <w:r>
        <w:rPr>
          <w:rFonts w:eastAsia="Times New Roman"/>
          <w:szCs w:val="24"/>
        </w:rPr>
        <w:t>.</w:t>
      </w:r>
      <w:r w:rsidRPr="006E55FD">
        <w:rPr>
          <w:rFonts w:eastAsia="Times New Roman"/>
          <w:szCs w:val="24"/>
        </w:rPr>
        <w:t xml:space="preserve"> Όλο και μεγαλύτερο ποσοστό δίνεται σε αυτούς για αξιοποίηση</w:t>
      </w:r>
      <w:r>
        <w:rPr>
          <w:rFonts w:eastAsia="Times New Roman"/>
          <w:szCs w:val="24"/>
        </w:rPr>
        <w:t>.</w:t>
      </w:r>
      <w:r w:rsidRPr="006E55FD">
        <w:rPr>
          <w:rFonts w:eastAsia="Times New Roman"/>
          <w:szCs w:val="24"/>
        </w:rPr>
        <w:t xml:space="preserve"> Αυτό θεωρείτε εσείς ανάπτυξη της οικονομίας</w:t>
      </w:r>
      <w:r>
        <w:rPr>
          <w:rFonts w:eastAsia="Times New Roman"/>
          <w:szCs w:val="24"/>
        </w:rPr>
        <w:t>.</w:t>
      </w:r>
      <w:r w:rsidRPr="006E55FD">
        <w:rPr>
          <w:rFonts w:eastAsia="Times New Roman"/>
          <w:szCs w:val="24"/>
        </w:rPr>
        <w:t xml:space="preserve"> Και βέβαια με μία σειρά </w:t>
      </w:r>
      <w:r>
        <w:rPr>
          <w:rFonts w:eastAsia="Times New Roman"/>
          <w:szCs w:val="24"/>
        </w:rPr>
        <w:t>άρθρα,</w:t>
      </w:r>
      <w:r w:rsidRPr="006E55FD">
        <w:rPr>
          <w:rFonts w:eastAsia="Times New Roman"/>
          <w:szCs w:val="24"/>
        </w:rPr>
        <w:t xml:space="preserve"> </w:t>
      </w:r>
      <w:r>
        <w:rPr>
          <w:rFonts w:eastAsia="Times New Roman"/>
          <w:szCs w:val="24"/>
        </w:rPr>
        <w:t xml:space="preserve">για </w:t>
      </w:r>
      <w:r w:rsidRPr="006E55FD">
        <w:rPr>
          <w:rFonts w:eastAsia="Times New Roman"/>
          <w:szCs w:val="24"/>
        </w:rPr>
        <w:t>τα οποία να μην επανέλθω</w:t>
      </w:r>
      <w:r>
        <w:rPr>
          <w:rFonts w:eastAsia="Times New Roman"/>
          <w:szCs w:val="24"/>
        </w:rPr>
        <w:t>,</w:t>
      </w:r>
      <w:r w:rsidRPr="006E55FD">
        <w:rPr>
          <w:rFonts w:eastAsia="Times New Roman"/>
          <w:szCs w:val="24"/>
        </w:rPr>
        <w:t xml:space="preserve"> έχουμε επιχειρημ</w:t>
      </w:r>
      <w:r w:rsidRPr="006E55FD">
        <w:rPr>
          <w:rFonts w:eastAsia="Times New Roman"/>
          <w:szCs w:val="24"/>
        </w:rPr>
        <w:t>ατολογήσει</w:t>
      </w:r>
      <w:r>
        <w:rPr>
          <w:rFonts w:eastAsia="Times New Roman"/>
          <w:szCs w:val="24"/>
        </w:rPr>
        <w:t>,</w:t>
      </w:r>
      <w:r w:rsidRPr="006E55FD">
        <w:rPr>
          <w:rFonts w:eastAsia="Times New Roman"/>
          <w:szCs w:val="24"/>
        </w:rPr>
        <w:t xml:space="preserve"> </w:t>
      </w:r>
      <w:r>
        <w:rPr>
          <w:rFonts w:eastAsia="Times New Roman"/>
          <w:szCs w:val="24"/>
        </w:rPr>
        <w:t>πώς</w:t>
      </w:r>
      <w:r w:rsidRPr="006E55FD">
        <w:rPr>
          <w:rFonts w:eastAsia="Times New Roman"/>
          <w:szCs w:val="24"/>
        </w:rPr>
        <w:t xml:space="preserve"> βοηθάτε τους επιχειρηματίες να αξιοποιήσουν τον αιγιαλό</w:t>
      </w:r>
      <w:r>
        <w:rPr>
          <w:rFonts w:eastAsia="Times New Roman"/>
          <w:szCs w:val="24"/>
        </w:rPr>
        <w:t>,</w:t>
      </w:r>
      <w:r w:rsidRPr="006E55FD">
        <w:rPr>
          <w:rFonts w:eastAsia="Times New Roman"/>
          <w:szCs w:val="24"/>
        </w:rPr>
        <w:t xml:space="preserve"> τον παλιό αιγιαλό και τα λοιπά</w:t>
      </w:r>
      <w:r>
        <w:rPr>
          <w:rFonts w:eastAsia="Times New Roman"/>
          <w:szCs w:val="24"/>
        </w:rPr>
        <w:t>.</w:t>
      </w:r>
      <w:r w:rsidRPr="006E55FD">
        <w:rPr>
          <w:rFonts w:eastAsia="Times New Roman"/>
          <w:szCs w:val="24"/>
        </w:rPr>
        <w:t xml:space="preserve"> </w:t>
      </w:r>
    </w:p>
    <w:p w14:paraId="4D880044" w14:textId="77777777" w:rsidR="00E01347" w:rsidRDefault="00B0330D">
      <w:pPr>
        <w:spacing w:line="600" w:lineRule="auto"/>
        <w:ind w:firstLine="720"/>
        <w:jc w:val="both"/>
        <w:rPr>
          <w:rFonts w:eastAsia="Times New Roman"/>
          <w:szCs w:val="24"/>
        </w:rPr>
      </w:pPr>
      <w:r>
        <w:rPr>
          <w:rFonts w:eastAsia="Times New Roman"/>
          <w:szCs w:val="24"/>
        </w:rPr>
        <w:t xml:space="preserve">Ευχαριστώ, </w:t>
      </w:r>
      <w:r w:rsidRPr="006E55FD">
        <w:rPr>
          <w:rFonts w:eastAsia="Times New Roman"/>
          <w:szCs w:val="24"/>
        </w:rPr>
        <w:t>κύριε Πρόεδρε</w:t>
      </w:r>
      <w:r>
        <w:rPr>
          <w:rFonts w:eastAsia="Times New Roman"/>
          <w:szCs w:val="24"/>
        </w:rPr>
        <w:t>.</w:t>
      </w:r>
    </w:p>
    <w:p w14:paraId="4D880045" w14:textId="77777777" w:rsidR="00E01347" w:rsidRDefault="00B0330D">
      <w:pPr>
        <w:spacing w:line="600" w:lineRule="auto"/>
        <w:ind w:firstLine="720"/>
        <w:jc w:val="both"/>
        <w:rPr>
          <w:rFonts w:eastAsia="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sidRPr="006B43F5">
        <w:rPr>
          <w:rFonts w:eastAsia="Times New Roman" w:cs="Times New Roman"/>
          <w:szCs w:val="24"/>
        </w:rPr>
        <w:t>Κ</w:t>
      </w:r>
      <w:r w:rsidRPr="006E55FD">
        <w:rPr>
          <w:rFonts w:eastAsia="Times New Roman"/>
          <w:szCs w:val="24"/>
        </w:rPr>
        <w:t>αι εγώ ευχαριστώ</w:t>
      </w:r>
      <w:r>
        <w:rPr>
          <w:rFonts w:eastAsia="Times New Roman"/>
          <w:szCs w:val="24"/>
        </w:rPr>
        <w:t>.</w:t>
      </w:r>
    </w:p>
    <w:p w14:paraId="4D880046" w14:textId="77777777" w:rsidR="00E01347" w:rsidRDefault="00B0330D">
      <w:pPr>
        <w:spacing w:line="600" w:lineRule="auto"/>
        <w:ind w:firstLine="720"/>
        <w:jc w:val="both"/>
        <w:rPr>
          <w:rFonts w:eastAsia="Times New Roman" w:cs="Times New Roman"/>
          <w:bCs/>
          <w:szCs w:val="24"/>
        </w:rPr>
      </w:pPr>
      <w:r>
        <w:rPr>
          <w:rFonts w:eastAsia="Times New Roman" w:cs="Times New Roman"/>
          <w:b/>
          <w:szCs w:val="24"/>
        </w:rPr>
        <w:t xml:space="preserve">ΑΙΚΑΤΕΡΙΝΗ ΠΑΠΑΝΑΤΣΙΟΥ (Υφυπουργός </w:t>
      </w:r>
      <w:r>
        <w:rPr>
          <w:rFonts w:eastAsia="Times New Roman" w:cs="Times New Roman"/>
          <w:b/>
          <w:bCs/>
          <w:szCs w:val="24"/>
        </w:rPr>
        <w:t>Οικονομικών</w:t>
      </w:r>
      <w:r w:rsidRPr="00134EF4">
        <w:rPr>
          <w:rFonts w:eastAsia="Times New Roman" w:cs="Times New Roman"/>
          <w:b/>
          <w:bCs/>
          <w:szCs w:val="24"/>
        </w:rPr>
        <w:t>):</w:t>
      </w:r>
      <w:r>
        <w:rPr>
          <w:rFonts w:eastAsia="Times New Roman" w:cs="Times New Roman"/>
          <w:bCs/>
          <w:szCs w:val="24"/>
        </w:rPr>
        <w:t xml:space="preserve"> Κύριε Πρόεδρε, θα ήθελα τον λόγο. Πρέπει να απαντήσω δεν μπορούν να μείνουν έτσι κάποια πράγματα.</w:t>
      </w:r>
    </w:p>
    <w:p w14:paraId="4D880047" w14:textId="77777777" w:rsidR="00E01347" w:rsidRDefault="00B0330D">
      <w:pPr>
        <w:spacing w:line="600" w:lineRule="auto"/>
        <w:ind w:firstLine="720"/>
        <w:jc w:val="both"/>
        <w:rPr>
          <w:rFonts w:eastAsia="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sidRPr="00EB45E6">
        <w:rPr>
          <w:rFonts w:eastAsia="Times New Roman"/>
          <w:szCs w:val="24"/>
        </w:rPr>
        <w:t xml:space="preserve"> </w:t>
      </w:r>
      <w:r>
        <w:rPr>
          <w:rFonts w:eastAsia="Times New Roman"/>
          <w:szCs w:val="24"/>
        </w:rPr>
        <w:t xml:space="preserve">Εντάξει. Γελώ, γιατί έχετε μιλήσει τριάντα πέντε λεπτά, κυρία Υπουργέ. </w:t>
      </w:r>
    </w:p>
    <w:p w14:paraId="4D880048" w14:textId="77777777" w:rsidR="00E01347" w:rsidRDefault="00B0330D">
      <w:pPr>
        <w:spacing w:line="600" w:lineRule="auto"/>
        <w:ind w:firstLine="720"/>
        <w:jc w:val="both"/>
        <w:rPr>
          <w:rFonts w:eastAsia="Times New Roman"/>
          <w:b/>
          <w:szCs w:val="24"/>
        </w:rPr>
      </w:pPr>
      <w:r>
        <w:rPr>
          <w:rFonts w:eastAsia="Times New Roman"/>
          <w:szCs w:val="24"/>
        </w:rPr>
        <w:lastRenderedPageBreak/>
        <w:t>Ορίστε, έχετε τον λόγο.</w:t>
      </w:r>
    </w:p>
    <w:p w14:paraId="4D880049" w14:textId="77777777" w:rsidR="00E01347" w:rsidRDefault="00B0330D">
      <w:pPr>
        <w:spacing w:line="600" w:lineRule="auto"/>
        <w:ind w:firstLine="720"/>
        <w:jc w:val="both"/>
        <w:rPr>
          <w:rFonts w:eastAsia="Times New Roman"/>
          <w:szCs w:val="24"/>
        </w:rPr>
      </w:pPr>
      <w:r>
        <w:rPr>
          <w:rFonts w:eastAsia="Times New Roman" w:cs="Times New Roman"/>
          <w:b/>
          <w:szCs w:val="24"/>
        </w:rPr>
        <w:t>ΑΙΚΑΤΕΡΙΝΗ ΠΑΠΑΝΑΤΣΙΟΥ (Υ</w:t>
      </w:r>
      <w:r>
        <w:rPr>
          <w:rFonts w:eastAsia="Times New Roman" w:cs="Times New Roman"/>
          <w:b/>
          <w:szCs w:val="24"/>
        </w:rPr>
        <w:t xml:space="preserve">φυπουργός </w:t>
      </w:r>
      <w:r>
        <w:rPr>
          <w:rFonts w:eastAsia="Times New Roman" w:cs="Times New Roman"/>
          <w:b/>
          <w:bCs/>
          <w:szCs w:val="24"/>
        </w:rPr>
        <w:t>Οικονομικών</w:t>
      </w:r>
      <w:r w:rsidRPr="00134EF4">
        <w:rPr>
          <w:rFonts w:eastAsia="Times New Roman" w:cs="Times New Roman"/>
          <w:b/>
          <w:bCs/>
          <w:szCs w:val="24"/>
        </w:rPr>
        <w:t>):</w:t>
      </w:r>
      <w:r>
        <w:rPr>
          <w:rFonts w:eastAsia="Times New Roman" w:cs="Times New Roman"/>
          <w:bCs/>
          <w:szCs w:val="24"/>
        </w:rPr>
        <w:t xml:space="preserve"> Είναι θέματα που τεθήκαν επί της δευτερολογίας.</w:t>
      </w:r>
    </w:p>
    <w:p w14:paraId="4D88004A" w14:textId="77777777" w:rsidR="00E01347" w:rsidRDefault="00B0330D">
      <w:pPr>
        <w:spacing w:line="600" w:lineRule="auto"/>
        <w:ind w:firstLine="720"/>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θα πρέπει </w:t>
      </w:r>
      <w:r w:rsidRPr="006E55FD">
        <w:rPr>
          <w:rFonts w:eastAsia="Times New Roman"/>
          <w:szCs w:val="24"/>
        </w:rPr>
        <w:t>θα πρέπει να δούμε τη σύγκριση με το νόμο του 2014</w:t>
      </w:r>
      <w:r>
        <w:rPr>
          <w:rFonts w:eastAsia="Times New Roman"/>
          <w:szCs w:val="24"/>
        </w:rPr>
        <w:t>,</w:t>
      </w:r>
      <w:r w:rsidRPr="006E55FD">
        <w:rPr>
          <w:rFonts w:eastAsia="Times New Roman"/>
          <w:szCs w:val="24"/>
        </w:rPr>
        <w:t xml:space="preserve"> Τι έλεγε εκείνος ο νόμος του 2014</w:t>
      </w:r>
      <w:r>
        <w:rPr>
          <w:rFonts w:eastAsia="Times New Roman"/>
          <w:szCs w:val="24"/>
        </w:rPr>
        <w:t>;</w:t>
      </w:r>
      <w:r w:rsidRPr="006E55FD">
        <w:rPr>
          <w:rFonts w:eastAsia="Times New Roman"/>
          <w:szCs w:val="24"/>
        </w:rPr>
        <w:t xml:space="preserve"> Αφαιρούνταν όλοι οι περιορισμοί στην έκταση που μπορούσε να παραχωρηθεί σε α</w:t>
      </w:r>
      <w:r w:rsidRPr="006E55FD">
        <w:rPr>
          <w:rFonts w:eastAsia="Times New Roman"/>
          <w:szCs w:val="24"/>
        </w:rPr>
        <w:t>πλή χρήση</w:t>
      </w:r>
      <w:r>
        <w:rPr>
          <w:rFonts w:eastAsia="Times New Roman"/>
          <w:szCs w:val="24"/>
        </w:rPr>
        <w:t>. Δεν έχει</w:t>
      </w:r>
      <w:r w:rsidRPr="006E55FD">
        <w:rPr>
          <w:rFonts w:eastAsia="Times New Roman"/>
          <w:szCs w:val="24"/>
        </w:rPr>
        <w:t xml:space="preserve"> καμ</w:t>
      </w:r>
      <w:r>
        <w:rPr>
          <w:rFonts w:eastAsia="Times New Roman"/>
          <w:szCs w:val="24"/>
        </w:rPr>
        <w:t>μ</w:t>
      </w:r>
      <w:r w:rsidRPr="006E55FD">
        <w:rPr>
          <w:rFonts w:eastAsia="Times New Roman"/>
          <w:szCs w:val="24"/>
        </w:rPr>
        <w:t>ία σχέση με αυτό που κάνουμε εμείς τώρα</w:t>
      </w:r>
      <w:r>
        <w:rPr>
          <w:rFonts w:eastAsia="Times New Roman"/>
          <w:szCs w:val="24"/>
        </w:rPr>
        <w:t>.</w:t>
      </w:r>
      <w:r w:rsidRPr="006E55FD">
        <w:rPr>
          <w:rFonts w:eastAsia="Times New Roman"/>
          <w:szCs w:val="24"/>
        </w:rPr>
        <w:t xml:space="preserve"> Ήταν </w:t>
      </w:r>
      <w:r>
        <w:rPr>
          <w:rFonts w:eastAsia="Times New Roman"/>
          <w:szCs w:val="24"/>
        </w:rPr>
        <w:t>πεντακόσια</w:t>
      </w:r>
      <w:r w:rsidRPr="006E55FD">
        <w:rPr>
          <w:rFonts w:eastAsia="Times New Roman"/>
          <w:szCs w:val="24"/>
        </w:rPr>
        <w:t xml:space="preserve"> μέτρα </w:t>
      </w:r>
      <w:r>
        <w:rPr>
          <w:rFonts w:eastAsia="Times New Roman"/>
          <w:szCs w:val="24"/>
        </w:rPr>
        <w:t>η παραχώρηση,</w:t>
      </w:r>
      <w:r w:rsidRPr="006E55FD">
        <w:rPr>
          <w:rFonts w:eastAsia="Times New Roman"/>
          <w:szCs w:val="24"/>
        </w:rPr>
        <w:t xml:space="preserve"> την κάνουμε </w:t>
      </w:r>
      <w:r>
        <w:rPr>
          <w:rFonts w:eastAsia="Times New Roman"/>
          <w:szCs w:val="24"/>
        </w:rPr>
        <w:t>τριακόσια</w:t>
      </w:r>
      <w:r>
        <w:rPr>
          <w:rFonts w:eastAsia="Times New Roman"/>
          <w:szCs w:val="24"/>
        </w:rPr>
        <w:t>.</w:t>
      </w:r>
    </w:p>
    <w:p w14:paraId="4D88004B" w14:textId="77777777" w:rsidR="00E01347" w:rsidRDefault="00B0330D">
      <w:pPr>
        <w:spacing w:line="600" w:lineRule="auto"/>
        <w:ind w:firstLine="720"/>
        <w:jc w:val="both"/>
        <w:rPr>
          <w:rFonts w:eastAsia="Times New Roman"/>
          <w:szCs w:val="24"/>
        </w:rPr>
      </w:pPr>
      <w:r>
        <w:rPr>
          <w:rFonts w:eastAsia="Times New Roman"/>
          <w:szCs w:val="24"/>
        </w:rPr>
        <w:t xml:space="preserve">Μας είπε ο κ. </w:t>
      </w:r>
      <w:proofErr w:type="spellStart"/>
      <w:r>
        <w:rPr>
          <w:rFonts w:eastAsia="Times New Roman"/>
          <w:szCs w:val="24"/>
        </w:rPr>
        <w:t>Βαρδαλής</w:t>
      </w:r>
      <w:proofErr w:type="spellEnd"/>
      <w:r>
        <w:rPr>
          <w:rFonts w:eastAsia="Times New Roman"/>
          <w:szCs w:val="24"/>
        </w:rPr>
        <w:t xml:space="preserve"> </w:t>
      </w:r>
      <w:r w:rsidRPr="006E55FD">
        <w:rPr>
          <w:rFonts w:eastAsia="Times New Roman"/>
          <w:szCs w:val="24"/>
        </w:rPr>
        <w:t>ότι θα πέσει πάνω στις ομπρέλες</w:t>
      </w:r>
      <w:r>
        <w:rPr>
          <w:rFonts w:eastAsia="Times New Roman"/>
          <w:szCs w:val="24"/>
        </w:rPr>
        <w:t>.</w:t>
      </w:r>
      <w:r w:rsidRPr="006E55FD">
        <w:rPr>
          <w:rFonts w:eastAsia="Times New Roman"/>
          <w:szCs w:val="24"/>
        </w:rPr>
        <w:t xml:space="preserve"> Ξεχνάτε ότι με αυτό</w:t>
      </w:r>
      <w:r>
        <w:rPr>
          <w:rFonts w:eastAsia="Times New Roman"/>
          <w:szCs w:val="24"/>
        </w:rPr>
        <w:t>ν</w:t>
      </w:r>
      <w:r w:rsidRPr="006E55FD">
        <w:rPr>
          <w:rFonts w:eastAsia="Times New Roman"/>
          <w:szCs w:val="24"/>
        </w:rPr>
        <w:t xml:space="preserve"> το νόμο </w:t>
      </w:r>
      <w:r>
        <w:rPr>
          <w:rFonts w:eastAsia="Times New Roman"/>
          <w:szCs w:val="24"/>
        </w:rPr>
        <w:t>τ</w:t>
      </w:r>
      <w:r w:rsidRPr="006E55FD">
        <w:rPr>
          <w:rFonts w:eastAsia="Times New Roman"/>
          <w:szCs w:val="24"/>
        </w:rPr>
        <w:t>ώρα μόνο το 40% μπορεί</w:t>
      </w:r>
      <w:r>
        <w:rPr>
          <w:rFonts w:eastAsia="Times New Roman"/>
          <w:szCs w:val="24"/>
        </w:rPr>
        <w:t xml:space="preserve">, κύριε </w:t>
      </w:r>
      <w:proofErr w:type="spellStart"/>
      <w:r>
        <w:rPr>
          <w:rFonts w:eastAsia="Times New Roman"/>
          <w:szCs w:val="24"/>
        </w:rPr>
        <w:t>Β</w:t>
      </w:r>
      <w:r w:rsidRPr="006E55FD">
        <w:rPr>
          <w:rFonts w:eastAsia="Times New Roman"/>
          <w:szCs w:val="24"/>
        </w:rPr>
        <w:t>αρδαλή</w:t>
      </w:r>
      <w:proofErr w:type="spellEnd"/>
      <w:r>
        <w:rPr>
          <w:rFonts w:eastAsia="Times New Roman"/>
          <w:szCs w:val="24"/>
        </w:rPr>
        <w:t>,</w:t>
      </w:r>
      <w:r w:rsidRPr="006E55FD">
        <w:rPr>
          <w:rFonts w:eastAsia="Times New Roman"/>
          <w:szCs w:val="24"/>
        </w:rPr>
        <w:t xml:space="preserve"> να έχει </w:t>
      </w:r>
      <w:r>
        <w:rPr>
          <w:rFonts w:eastAsia="Times New Roman"/>
          <w:szCs w:val="24"/>
        </w:rPr>
        <w:t>ομπρέλες, το άλλο 60% είναι</w:t>
      </w:r>
      <w:r w:rsidRPr="006E55FD">
        <w:rPr>
          <w:rFonts w:eastAsia="Times New Roman"/>
          <w:szCs w:val="24"/>
        </w:rPr>
        <w:t xml:space="preserve"> ελεύθερο</w:t>
      </w:r>
      <w:r>
        <w:rPr>
          <w:rFonts w:eastAsia="Times New Roman"/>
          <w:szCs w:val="24"/>
        </w:rPr>
        <w:t>.</w:t>
      </w:r>
      <w:r w:rsidRPr="006E55FD">
        <w:rPr>
          <w:rFonts w:eastAsia="Times New Roman"/>
          <w:szCs w:val="24"/>
        </w:rPr>
        <w:t xml:space="preserve"> </w:t>
      </w:r>
      <w:r>
        <w:rPr>
          <w:rFonts w:eastAsia="Times New Roman"/>
          <w:szCs w:val="24"/>
        </w:rPr>
        <w:t>Α</w:t>
      </w:r>
      <w:r w:rsidRPr="006E55FD">
        <w:rPr>
          <w:rFonts w:eastAsia="Times New Roman"/>
          <w:szCs w:val="24"/>
        </w:rPr>
        <w:t xml:space="preserve">υτό </w:t>
      </w:r>
      <w:r>
        <w:rPr>
          <w:rFonts w:eastAsia="Times New Roman"/>
          <w:szCs w:val="24"/>
        </w:rPr>
        <w:t>δίνουμε με</w:t>
      </w:r>
      <w:r w:rsidRPr="006E55FD">
        <w:rPr>
          <w:rFonts w:eastAsia="Times New Roman"/>
          <w:szCs w:val="24"/>
        </w:rPr>
        <w:t xml:space="preserve"> αυτό</w:t>
      </w:r>
      <w:r>
        <w:rPr>
          <w:rFonts w:eastAsia="Times New Roman"/>
          <w:szCs w:val="24"/>
        </w:rPr>
        <w:t xml:space="preserve">ν το νόμο, </w:t>
      </w:r>
      <w:r w:rsidRPr="006E55FD">
        <w:rPr>
          <w:rFonts w:eastAsia="Times New Roman"/>
          <w:szCs w:val="24"/>
        </w:rPr>
        <w:t>τη δυνατότητα να μείνει ελεύθερο</w:t>
      </w:r>
      <w:r>
        <w:rPr>
          <w:rFonts w:eastAsia="Times New Roman"/>
          <w:szCs w:val="24"/>
        </w:rPr>
        <w:t>,</w:t>
      </w:r>
      <w:r w:rsidRPr="006E55FD">
        <w:rPr>
          <w:rFonts w:eastAsia="Times New Roman"/>
          <w:szCs w:val="24"/>
        </w:rPr>
        <w:t xml:space="preserve"> για να </w:t>
      </w:r>
      <w:r>
        <w:rPr>
          <w:rFonts w:eastAsia="Times New Roman"/>
          <w:szCs w:val="24"/>
        </w:rPr>
        <w:t>μπορέσει</w:t>
      </w:r>
      <w:r w:rsidRPr="006E55FD">
        <w:rPr>
          <w:rFonts w:eastAsia="Times New Roman"/>
          <w:szCs w:val="24"/>
        </w:rPr>
        <w:t xml:space="preserve"> ο καθένας </w:t>
      </w:r>
      <w:r>
        <w:rPr>
          <w:rFonts w:eastAsia="Times New Roman"/>
          <w:szCs w:val="24"/>
        </w:rPr>
        <w:t xml:space="preserve">να το εκμεταλλευτεί. </w:t>
      </w:r>
    </w:p>
    <w:p w14:paraId="4D88004C" w14:textId="77777777" w:rsidR="00E01347" w:rsidRDefault="00B0330D">
      <w:pPr>
        <w:spacing w:line="600" w:lineRule="auto"/>
        <w:ind w:firstLine="720"/>
        <w:jc w:val="both"/>
        <w:rPr>
          <w:rFonts w:eastAsia="Times New Roman"/>
          <w:szCs w:val="24"/>
        </w:rPr>
      </w:pPr>
      <w:r>
        <w:rPr>
          <w:rFonts w:eastAsia="Times New Roman"/>
          <w:szCs w:val="24"/>
        </w:rPr>
        <w:t>Σ</w:t>
      </w:r>
      <w:r w:rsidRPr="006E55FD">
        <w:rPr>
          <w:rFonts w:eastAsia="Times New Roman"/>
          <w:szCs w:val="24"/>
        </w:rPr>
        <w:t>το</w:t>
      </w:r>
      <w:r>
        <w:rPr>
          <w:rFonts w:eastAsia="Times New Roman"/>
          <w:szCs w:val="24"/>
        </w:rPr>
        <w:t>ν</w:t>
      </w:r>
      <w:r w:rsidRPr="006E55FD">
        <w:rPr>
          <w:rFonts w:eastAsia="Times New Roman"/>
          <w:szCs w:val="24"/>
        </w:rPr>
        <w:t xml:space="preserve"> προηγούμενο νόμο αφαιρούνται όλες οι αναφορές στην υποχρέωση ελεύθερης και απρόσκοπτης πρόσ</w:t>
      </w:r>
      <w:r w:rsidRPr="006E55FD">
        <w:rPr>
          <w:rFonts w:eastAsia="Times New Roman"/>
          <w:szCs w:val="24"/>
        </w:rPr>
        <w:t xml:space="preserve">βασης </w:t>
      </w:r>
      <w:r>
        <w:rPr>
          <w:rFonts w:eastAsia="Times New Roman"/>
          <w:szCs w:val="24"/>
        </w:rPr>
        <w:t xml:space="preserve">στον αιγιαλό, </w:t>
      </w:r>
      <w:r w:rsidRPr="006E55FD">
        <w:rPr>
          <w:rFonts w:eastAsia="Times New Roman"/>
          <w:szCs w:val="24"/>
        </w:rPr>
        <w:t xml:space="preserve">καθώς και η απαγόρευση της </w:t>
      </w:r>
      <w:r>
        <w:rPr>
          <w:rFonts w:eastAsia="Times New Roman"/>
          <w:szCs w:val="24"/>
        </w:rPr>
        <w:t>παραχώρησης</w:t>
      </w:r>
      <w:r w:rsidRPr="006E55FD">
        <w:rPr>
          <w:rFonts w:eastAsia="Times New Roman"/>
          <w:szCs w:val="24"/>
        </w:rPr>
        <w:t xml:space="preserve"> αποκλει</w:t>
      </w:r>
      <w:r w:rsidRPr="006E55FD">
        <w:rPr>
          <w:rFonts w:eastAsia="Times New Roman"/>
          <w:szCs w:val="24"/>
        </w:rPr>
        <w:lastRenderedPageBreak/>
        <w:t>στικής χρήσης αιγιαλού και παραλίας</w:t>
      </w:r>
      <w:r>
        <w:rPr>
          <w:rFonts w:eastAsia="Times New Roman"/>
          <w:szCs w:val="24"/>
        </w:rPr>
        <w:t>. Εμείς εδώ πέρα</w:t>
      </w:r>
      <w:r w:rsidRPr="006E55FD">
        <w:rPr>
          <w:rFonts w:eastAsia="Times New Roman"/>
          <w:szCs w:val="24"/>
        </w:rPr>
        <w:t xml:space="preserve"> την αποκλειστική χρήση του αιγιαλού και της παραλίας </w:t>
      </w:r>
      <w:r>
        <w:rPr>
          <w:rFonts w:eastAsia="Times New Roman"/>
          <w:szCs w:val="24"/>
        </w:rPr>
        <w:t>δεν την δίνουμε πουθενά. Η μόνη αναφορά ήταν στις παραχωρήσεις ότι πρέπει να περιλαμβ</w:t>
      </w:r>
      <w:r>
        <w:rPr>
          <w:rFonts w:eastAsia="Times New Roman"/>
          <w:szCs w:val="24"/>
        </w:rPr>
        <w:t>άνονται όροι χρήσης</w:t>
      </w:r>
      <w:r>
        <w:rPr>
          <w:rFonts w:eastAsia="Times New Roman"/>
          <w:szCs w:val="24"/>
        </w:rPr>
        <w:t>,</w:t>
      </w:r>
      <w:r>
        <w:rPr>
          <w:rFonts w:eastAsia="Times New Roman"/>
          <w:szCs w:val="24"/>
        </w:rPr>
        <w:t xml:space="preserve"> </w:t>
      </w:r>
      <w:r w:rsidRPr="006E55FD">
        <w:rPr>
          <w:rFonts w:eastAsia="Times New Roman"/>
          <w:szCs w:val="24"/>
        </w:rPr>
        <w:t>που να διασφαλίζουν την πρόσβαση του κοινού</w:t>
      </w:r>
      <w:r>
        <w:rPr>
          <w:rFonts w:eastAsia="Times New Roman"/>
          <w:szCs w:val="24"/>
        </w:rPr>
        <w:t>.</w:t>
      </w:r>
      <w:r w:rsidRPr="006E55FD">
        <w:rPr>
          <w:rFonts w:eastAsia="Times New Roman"/>
          <w:szCs w:val="24"/>
        </w:rPr>
        <w:t xml:space="preserve"> </w:t>
      </w:r>
      <w:r>
        <w:rPr>
          <w:rFonts w:eastAsia="Times New Roman"/>
          <w:szCs w:val="24"/>
        </w:rPr>
        <w:t>Διευκολυνόταν η</w:t>
      </w:r>
      <w:r w:rsidRPr="006E55FD">
        <w:rPr>
          <w:rFonts w:eastAsia="Times New Roman"/>
          <w:szCs w:val="24"/>
        </w:rPr>
        <w:t xml:space="preserve"> δημιουργία μόνιμων κατασκευών από ιδιώτες</w:t>
      </w:r>
      <w:r>
        <w:rPr>
          <w:rFonts w:eastAsia="Times New Roman"/>
          <w:szCs w:val="24"/>
        </w:rPr>
        <w:t>. Σε κα</w:t>
      </w:r>
      <w:r>
        <w:rPr>
          <w:rFonts w:eastAsia="Times New Roman"/>
          <w:szCs w:val="24"/>
        </w:rPr>
        <w:t>μ</w:t>
      </w:r>
      <w:r>
        <w:rPr>
          <w:rFonts w:eastAsia="Times New Roman"/>
          <w:szCs w:val="24"/>
        </w:rPr>
        <w:t xml:space="preserve">μία περίπτωση </w:t>
      </w:r>
      <w:r w:rsidRPr="006E55FD">
        <w:rPr>
          <w:rFonts w:eastAsia="Times New Roman"/>
          <w:szCs w:val="24"/>
        </w:rPr>
        <w:t>το ξεκαθαρίσαμε</w:t>
      </w:r>
      <w:r>
        <w:rPr>
          <w:rFonts w:eastAsia="Times New Roman"/>
          <w:szCs w:val="24"/>
        </w:rPr>
        <w:t>.</w:t>
      </w:r>
      <w:r w:rsidRPr="006E55FD">
        <w:rPr>
          <w:rFonts w:eastAsia="Times New Roman"/>
          <w:szCs w:val="24"/>
        </w:rPr>
        <w:t xml:space="preserve"> Δεν έχει κα</w:t>
      </w:r>
      <w:r>
        <w:rPr>
          <w:rFonts w:eastAsia="Times New Roman"/>
          <w:szCs w:val="24"/>
        </w:rPr>
        <w:t>μ</w:t>
      </w:r>
      <w:r w:rsidRPr="006E55FD">
        <w:rPr>
          <w:rFonts w:eastAsia="Times New Roman"/>
          <w:szCs w:val="24"/>
        </w:rPr>
        <w:t>μία σχέση ο προηγούμενος νόμος με αυτό</w:t>
      </w:r>
      <w:r>
        <w:rPr>
          <w:rFonts w:eastAsia="Times New Roman"/>
          <w:szCs w:val="24"/>
        </w:rPr>
        <w:t>ν</w:t>
      </w:r>
      <w:r w:rsidRPr="006E55FD">
        <w:rPr>
          <w:rFonts w:eastAsia="Times New Roman"/>
          <w:szCs w:val="24"/>
        </w:rPr>
        <w:t xml:space="preserve"> το νόμο που φέρνουμε εμείς</w:t>
      </w:r>
      <w:r>
        <w:rPr>
          <w:rFonts w:eastAsia="Times New Roman"/>
          <w:szCs w:val="24"/>
        </w:rPr>
        <w:t>.</w:t>
      </w:r>
      <w:r w:rsidRPr="006E55FD">
        <w:rPr>
          <w:rFonts w:eastAsia="Times New Roman"/>
          <w:szCs w:val="24"/>
        </w:rPr>
        <w:t xml:space="preserve"> Είναι ξεκάθαρο</w:t>
      </w:r>
      <w:r w:rsidRPr="006E55FD">
        <w:rPr>
          <w:rFonts w:eastAsia="Times New Roman"/>
          <w:szCs w:val="24"/>
        </w:rPr>
        <w:t xml:space="preserve"> αυτό</w:t>
      </w:r>
      <w:r>
        <w:rPr>
          <w:rFonts w:eastAsia="Times New Roman"/>
          <w:szCs w:val="24"/>
        </w:rPr>
        <w:t>.</w:t>
      </w:r>
    </w:p>
    <w:p w14:paraId="4D88004D" w14:textId="77777777" w:rsidR="00E01347" w:rsidRDefault="00B0330D">
      <w:pPr>
        <w:spacing w:line="600" w:lineRule="auto"/>
        <w:ind w:firstLine="720"/>
        <w:jc w:val="both"/>
        <w:rPr>
          <w:rFonts w:eastAsia="Times New Roman"/>
          <w:szCs w:val="24"/>
        </w:rPr>
      </w:pPr>
      <w:r>
        <w:rPr>
          <w:rFonts w:eastAsia="Times New Roman"/>
          <w:szCs w:val="24"/>
        </w:rPr>
        <w:t>Και ένα πιο τραγικό</w:t>
      </w:r>
      <w:r w:rsidRPr="006E55FD">
        <w:rPr>
          <w:rFonts w:eastAsia="Times New Roman"/>
          <w:szCs w:val="24"/>
        </w:rPr>
        <w:t xml:space="preserve"> που υπήρχε σε εκείνο το εκείνο το νομοσχέδιο</w:t>
      </w:r>
      <w:r>
        <w:rPr>
          <w:rFonts w:eastAsia="Times New Roman"/>
          <w:szCs w:val="24"/>
        </w:rPr>
        <w:t>,</w:t>
      </w:r>
      <w:r>
        <w:rPr>
          <w:rFonts w:eastAsia="Times New Roman"/>
          <w:szCs w:val="24"/>
        </w:rPr>
        <w:t xml:space="preserve"> ήταν ότι</w:t>
      </w:r>
      <w:r w:rsidRPr="006E55FD">
        <w:rPr>
          <w:rFonts w:eastAsia="Times New Roman"/>
          <w:szCs w:val="24"/>
        </w:rPr>
        <w:t xml:space="preserve"> επιτρεπόταν η επιχωμάτωση</w:t>
      </w:r>
      <w:r>
        <w:rPr>
          <w:rFonts w:eastAsia="Times New Roman"/>
          <w:szCs w:val="24"/>
        </w:rPr>
        <w:t xml:space="preserve">, το μπάζωμα, </w:t>
      </w:r>
      <w:r w:rsidRPr="006E55FD">
        <w:rPr>
          <w:rFonts w:eastAsia="Times New Roman"/>
          <w:szCs w:val="24"/>
        </w:rPr>
        <w:t>του θαλάσσιου χώρου για την εξυπηρέτηση επιχειρηματικής δραστηριότητας</w:t>
      </w:r>
      <w:r>
        <w:rPr>
          <w:rFonts w:eastAsia="Times New Roman"/>
          <w:szCs w:val="24"/>
        </w:rPr>
        <w:t>,</w:t>
      </w:r>
      <w:r w:rsidRPr="006E55FD">
        <w:rPr>
          <w:rFonts w:eastAsia="Times New Roman"/>
          <w:szCs w:val="24"/>
        </w:rPr>
        <w:t xml:space="preserve"> που είχε ενταχθεί στις στρατηγικές επενδύσεις</w:t>
      </w:r>
      <w:r>
        <w:rPr>
          <w:rFonts w:eastAsia="Times New Roman"/>
          <w:szCs w:val="24"/>
        </w:rPr>
        <w:t xml:space="preserve"> και</w:t>
      </w:r>
      <w:r w:rsidRPr="006E55FD">
        <w:rPr>
          <w:rFonts w:eastAsia="Times New Roman"/>
          <w:szCs w:val="24"/>
        </w:rPr>
        <w:t xml:space="preserve"> είχε εγκριθεί</w:t>
      </w:r>
      <w:r w:rsidRPr="006E55FD">
        <w:rPr>
          <w:rFonts w:eastAsia="Times New Roman"/>
          <w:szCs w:val="24"/>
        </w:rPr>
        <w:t xml:space="preserve"> </w:t>
      </w:r>
      <w:r>
        <w:rPr>
          <w:rFonts w:eastAsia="Times New Roman"/>
          <w:szCs w:val="24"/>
        </w:rPr>
        <w:t xml:space="preserve">ΕΣΧΑΔΑ ή ΕΣΧΑΣΕ, </w:t>
      </w:r>
      <w:r w:rsidRPr="006E55FD">
        <w:rPr>
          <w:rFonts w:eastAsia="Times New Roman"/>
          <w:szCs w:val="24"/>
        </w:rPr>
        <w:t>κάτι που δεν έχει κα</w:t>
      </w:r>
      <w:r>
        <w:rPr>
          <w:rFonts w:eastAsia="Times New Roman"/>
          <w:szCs w:val="24"/>
        </w:rPr>
        <w:t>μ</w:t>
      </w:r>
      <w:r w:rsidRPr="006E55FD">
        <w:rPr>
          <w:rFonts w:eastAsia="Times New Roman"/>
          <w:szCs w:val="24"/>
        </w:rPr>
        <w:t>μία σχέση με αυτή που φέρνου</w:t>
      </w:r>
      <w:r>
        <w:rPr>
          <w:rFonts w:eastAsia="Times New Roman"/>
          <w:szCs w:val="24"/>
        </w:rPr>
        <w:t>με</w:t>
      </w:r>
      <w:r w:rsidRPr="006E55FD">
        <w:rPr>
          <w:rFonts w:eastAsia="Times New Roman"/>
          <w:szCs w:val="24"/>
        </w:rPr>
        <w:t xml:space="preserve"> εμείς τώρα σε κα</w:t>
      </w:r>
      <w:r>
        <w:rPr>
          <w:rFonts w:eastAsia="Times New Roman"/>
          <w:szCs w:val="24"/>
        </w:rPr>
        <w:t>μ</w:t>
      </w:r>
      <w:r w:rsidRPr="006E55FD">
        <w:rPr>
          <w:rFonts w:eastAsia="Times New Roman"/>
          <w:szCs w:val="24"/>
        </w:rPr>
        <w:t>μία περίπτωση</w:t>
      </w:r>
      <w:r>
        <w:rPr>
          <w:rFonts w:eastAsia="Times New Roman"/>
          <w:szCs w:val="24"/>
        </w:rPr>
        <w:t>.</w:t>
      </w:r>
      <w:r w:rsidRPr="006E55FD">
        <w:rPr>
          <w:rFonts w:eastAsia="Times New Roman"/>
          <w:szCs w:val="24"/>
        </w:rPr>
        <w:t xml:space="preserve"> Την </w:t>
      </w:r>
      <w:proofErr w:type="spellStart"/>
      <w:r>
        <w:rPr>
          <w:rFonts w:eastAsia="Times New Roman"/>
          <w:szCs w:val="24"/>
        </w:rPr>
        <w:t>κοινοχρησία</w:t>
      </w:r>
      <w:proofErr w:type="spellEnd"/>
      <w:r>
        <w:rPr>
          <w:rFonts w:eastAsia="Times New Roman"/>
          <w:szCs w:val="24"/>
        </w:rPr>
        <w:t xml:space="preserve"> του</w:t>
      </w:r>
      <w:r w:rsidRPr="006E55FD">
        <w:rPr>
          <w:rFonts w:eastAsia="Times New Roman"/>
          <w:szCs w:val="24"/>
        </w:rPr>
        <w:t xml:space="preserve"> παλιού </w:t>
      </w:r>
      <w:r>
        <w:rPr>
          <w:rFonts w:eastAsia="Times New Roman"/>
          <w:szCs w:val="24"/>
        </w:rPr>
        <w:t>αιγιαλού</w:t>
      </w:r>
      <w:r w:rsidRPr="006E55FD">
        <w:rPr>
          <w:rFonts w:eastAsia="Times New Roman"/>
          <w:szCs w:val="24"/>
        </w:rPr>
        <w:t xml:space="preserve"> φέρνουμε</w:t>
      </w:r>
      <w:r>
        <w:rPr>
          <w:rFonts w:eastAsia="Times New Roman"/>
          <w:szCs w:val="24"/>
        </w:rPr>
        <w:t>,</w:t>
      </w:r>
      <w:r w:rsidRPr="006E55FD">
        <w:rPr>
          <w:rFonts w:eastAsia="Times New Roman"/>
          <w:szCs w:val="24"/>
        </w:rPr>
        <w:t xml:space="preserve"> μεγαλώνουμε την παραλία</w:t>
      </w:r>
      <w:r>
        <w:rPr>
          <w:rFonts w:eastAsia="Times New Roman"/>
          <w:szCs w:val="24"/>
        </w:rPr>
        <w:t>,</w:t>
      </w:r>
      <w:r w:rsidRPr="006E55FD">
        <w:rPr>
          <w:rFonts w:eastAsia="Times New Roman"/>
          <w:szCs w:val="24"/>
        </w:rPr>
        <w:t xml:space="preserve"> αφήνουμε </w:t>
      </w:r>
      <w:r>
        <w:rPr>
          <w:rFonts w:eastAsia="Times New Roman"/>
          <w:szCs w:val="24"/>
        </w:rPr>
        <w:t>πιο ελεύθερο τον αιγιαλό.</w:t>
      </w:r>
      <w:r w:rsidRPr="006E55FD">
        <w:rPr>
          <w:rFonts w:eastAsia="Times New Roman"/>
          <w:szCs w:val="24"/>
        </w:rPr>
        <w:t xml:space="preserve"> </w:t>
      </w:r>
      <w:r>
        <w:rPr>
          <w:rFonts w:eastAsia="Times New Roman"/>
          <w:szCs w:val="24"/>
        </w:rPr>
        <w:t>Ό</w:t>
      </w:r>
      <w:r w:rsidRPr="006E55FD">
        <w:rPr>
          <w:rFonts w:eastAsia="Times New Roman"/>
          <w:szCs w:val="24"/>
        </w:rPr>
        <w:t>λα αυτά δεν συνεκτιμώνται</w:t>
      </w:r>
      <w:r>
        <w:rPr>
          <w:rFonts w:eastAsia="Times New Roman"/>
          <w:szCs w:val="24"/>
        </w:rPr>
        <w:t>;</w:t>
      </w:r>
      <w:r w:rsidRPr="006E55FD">
        <w:rPr>
          <w:rFonts w:eastAsia="Times New Roman"/>
          <w:szCs w:val="24"/>
        </w:rPr>
        <w:t xml:space="preserve"> </w:t>
      </w:r>
    </w:p>
    <w:p w14:paraId="4D88004E" w14:textId="77777777" w:rsidR="00E01347" w:rsidRDefault="00B0330D">
      <w:pPr>
        <w:spacing w:line="600" w:lineRule="auto"/>
        <w:ind w:firstLine="720"/>
        <w:jc w:val="both"/>
        <w:rPr>
          <w:rFonts w:eastAsia="Times New Roman"/>
          <w:szCs w:val="24"/>
        </w:rPr>
      </w:pPr>
      <w:r w:rsidRPr="006E55FD">
        <w:rPr>
          <w:rFonts w:eastAsia="Times New Roman"/>
          <w:szCs w:val="24"/>
        </w:rPr>
        <w:t xml:space="preserve">Και </w:t>
      </w:r>
      <w:r>
        <w:rPr>
          <w:rFonts w:eastAsia="Times New Roman"/>
          <w:szCs w:val="24"/>
        </w:rPr>
        <w:t xml:space="preserve">κακά τα ψέματα </w:t>
      </w:r>
      <w:r>
        <w:rPr>
          <w:rFonts w:eastAsia="Times New Roman"/>
          <w:szCs w:val="24"/>
        </w:rPr>
        <w:t>έχουμε δεχτεί, ό</w:t>
      </w:r>
      <w:r w:rsidRPr="006E55FD">
        <w:rPr>
          <w:rFonts w:eastAsia="Times New Roman"/>
          <w:szCs w:val="24"/>
        </w:rPr>
        <w:t>σον αφορά το άρ</w:t>
      </w:r>
      <w:r>
        <w:rPr>
          <w:rFonts w:eastAsia="Times New Roman"/>
          <w:szCs w:val="24"/>
        </w:rPr>
        <w:t xml:space="preserve">θρο 28 και 34, </w:t>
      </w:r>
      <w:r w:rsidRPr="006E55FD">
        <w:rPr>
          <w:rFonts w:eastAsia="Times New Roman"/>
          <w:szCs w:val="24"/>
        </w:rPr>
        <w:t xml:space="preserve">από πάρα πολλούς φορείς </w:t>
      </w:r>
      <w:r>
        <w:rPr>
          <w:rFonts w:eastAsia="Times New Roman"/>
          <w:szCs w:val="24"/>
        </w:rPr>
        <w:t xml:space="preserve">παρατηρήσεις. </w:t>
      </w:r>
      <w:r w:rsidRPr="006E55FD">
        <w:rPr>
          <w:rFonts w:eastAsia="Times New Roman"/>
          <w:szCs w:val="24"/>
        </w:rPr>
        <w:t xml:space="preserve">Το είπα και </w:t>
      </w:r>
      <w:r w:rsidRPr="006E55FD">
        <w:rPr>
          <w:rFonts w:eastAsia="Times New Roman"/>
          <w:szCs w:val="24"/>
        </w:rPr>
        <w:lastRenderedPageBreak/>
        <w:t>στην ομιλία μου</w:t>
      </w:r>
      <w:r>
        <w:rPr>
          <w:rFonts w:eastAsia="Times New Roman"/>
          <w:szCs w:val="24"/>
        </w:rPr>
        <w:t>,</w:t>
      </w:r>
      <w:r w:rsidRPr="006E55FD">
        <w:rPr>
          <w:rFonts w:eastAsia="Times New Roman"/>
          <w:szCs w:val="24"/>
        </w:rPr>
        <w:t xml:space="preserve"> </w:t>
      </w:r>
      <w:r>
        <w:rPr>
          <w:rFonts w:eastAsia="Times New Roman"/>
          <w:szCs w:val="24"/>
        </w:rPr>
        <w:t>π</w:t>
      </w:r>
      <w:r w:rsidRPr="006E55FD">
        <w:rPr>
          <w:rFonts w:eastAsia="Times New Roman"/>
          <w:szCs w:val="24"/>
        </w:rPr>
        <w:t>ροσπαθήστε να μας βοηθήσετε να λύσουμε τα προβλήματα</w:t>
      </w:r>
      <w:r>
        <w:rPr>
          <w:rFonts w:eastAsia="Times New Roman"/>
          <w:szCs w:val="24"/>
        </w:rPr>
        <w:t>.</w:t>
      </w:r>
      <w:r w:rsidRPr="006E55FD">
        <w:rPr>
          <w:rFonts w:eastAsia="Times New Roman"/>
          <w:szCs w:val="24"/>
        </w:rPr>
        <w:t xml:space="preserve"> Δεν μπορούμε πλέον να αντιμετωπίσουμε τη συντήρηση</w:t>
      </w:r>
      <w:r>
        <w:rPr>
          <w:rFonts w:eastAsia="Times New Roman"/>
          <w:szCs w:val="24"/>
        </w:rPr>
        <w:t>.</w:t>
      </w:r>
      <w:r w:rsidRPr="006E55FD">
        <w:rPr>
          <w:rFonts w:eastAsia="Times New Roman"/>
          <w:szCs w:val="24"/>
        </w:rPr>
        <w:t xml:space="preserve"> Αυτό οφείλουμε να κάνουμε σήμερα</w:t>
      </w:r>
      <w:r>
        <w:rPr>
          <w:rFonts w:eastAsia="Times New Roman"/>
          <w:szCs w:val="24"/>
        </w:rPr>
        <w:t>.</w:t>
      </w:r>
    </w:p>
    <w:p w14:paraId="4D88004F" w14:textId="77777777" w:rsidR="00E01347" w:rsidRDefault="00B0330D">
      <w:pPr>
        <w:spacing w:line="600" w:lineRule="auto"/>
        <w:ind w:firstLine="720"/>
        <w:jc w:val="both"/>
        <w:rPr>
          <w:rFonts w:eastAsia="Times New Roman"/>
          <w:szCs w:val="24"/>
        </w:rPr>
      </w:pPr>
      <w:r>
        <w:rPr>
          <w:rFonts w:eastAsia="Times New Roman" w:cs="Times New Roman"/>
          <w:b/>
          <w:szCs w:val="24"/>
        </w:rPr>
        <w:t>ΠΡ</w:t>
      </w:r>
      <w:r>
        <w:rPr>
          <w:rFonts w:eastAsia="Times New Roman" w:cs="Times New Roman"/>
          <w:b/>
          <w:szCs w:val="24"/>
        </w:rPr>
        <w:t xml:space="preserve">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sidRPr="00EB45E6">
        <w:rPr>
          <w:rFonts w:eastAsia="Times New Roman" w:cs="Times New Roman"/>
          <w:szCs w:val="24"/>
        </w:rPr>
        <w:t>Κ</w:t>
      </w:r>
      <w:r>
        <w:rPr>
          <w:rFonts w:eastAsia="Times New Roman" w:cs="Times New Roman"/>
          <w:szCs w:val="24"/>
        </w:rPr>
        <w:t>υρίες και κύριοι συνάδελφοι, κ</w:t>
      </w:r>
      <w:r w:rsidRPr="00EB45E6">
        <w:rPr>
          <w:rFonts w:eastAsia="Times New Roman" w:cs="Times New Roman"/>
          <w:szCs w:val="24"/>
        </w:rPr>
        <w:t>ηρύσσεται</w:t>
      </w:r>
      <w:r>
        <w:rPr>
          <w:rFonts w:eastAsia="Times New Roman" w:cs="Times New Roman"/>
          <w:b/>
          <w:szCs w:val="24"/>
        </w:rPr>
        <w:t xml:space="preserve"> </w:t>
      </w:r>
      <w:r w:rsidRPr="006E55FD">
        <w:rPr>
          <w:rFonts w:eastAsia="Times New Roman"/>
          <w:szCs w:val="24"/>
        </w:rPr>
        <w:t xml:space="preserve">περαιωμένη </w:t>
      </w:r>
      <w:r>
        <w:rPr>
          <w:rFonts w:eastAsia="Times New Roman"/>
          <w:szCs w:val="24"/>
        </w:rPr>
        <w:t xml:space="preserve">η </w:t>
      </w:r>
      <w:r w:rsidRPr="006E55FD">
        <w:rPr>
          <w:rFonts w:eastAsia="Times New Roman"/>
          <w:szCs w:val="24"/>
        </w:rPr>
        <w:t>συζήτηση επί της αρχής</w:t>
      </w:r>
      <w:r>
        <w:rPr>
          <w:rFonts w:eastAsia="Times New Roman"/>
          <w:szCs w:val="24"/>
        </w:rPr>
        <w:t>, επί των άρθρων</w:t>
      </w:r>
      <w:r w:rsidRPr="006E55FD">
        <w:rPr>
          <w:rFonts w:eastAsia="Times New Roman"/>
          <w:szCs w:val="24"/>
        </w:rPr>
        <w:t xml:space="preserve"> </w:t>
      </w:r>
      <w:r>
        <w:rPr>
          <w:rFonts w:eastAsia="Times New Roman"/>
          <w:szCs w:val="24"/>
        </w:rPr>
        <w:t xml:space="preserve">και </w:t>
      </w:r>
      <w:r w:rsidRPr="006E55FD">
        <w:rPr>
          <w:rFonts w:eastAsia="Times New Roman"/>
          <w:szCs w:val="24"/>
        </w:rPr>
        <w:t xml:space="preserve">των τροπολογιών του </w:t>
      </w:r>
      <w:r>
        <w:rPr>
          <w:rFonts w:eastAsia="Times New Roman"/>
          <w:szCs w:val="24"/>
        </w:rPr>
        <w:t xml:space="preserve">σχεδίου νόμου </w:t>
      </w:r>
      <w:r>
        <w:rPr>
          <w:rFonts w:eastAsia="Times New Roman"/>
          <w:szCs w:val="24"/>
        </w:rPr>
        <w:t xml:space="preserve">του Υπουργείου Οικονομίας </w:t>
      </w:r>
      <w:r w:rsidRPr="006E55FD">
        <w:rPr>
          <w:rFonts w:eastAsia="Times New Roman"/>
          <w:szCs w:val="24"/>
        </w:rPr>
        <w:t xml:space="preserve">και </w:t>
      </w:r>
      <w:r>
        <w:rPr>
          <w:rFonts w:eastAsia="Times New Roman"/>
          <w:szCs w:val="24"/>
        </w:rPr>
        <w:t>Ανάπτυξης</w:t>
      </w:r>
      <w:r>
        <w:rPr>
          <w:rFonts w:eastAsia="Times New Roman"/>
          <w:szCs w:val="24"/>
        </w:rPr>
        <w:t>.</w:t>
      </w:r>
    </w:p>
    <w:p w14:paraId="4D880050" w14:textId="77777777" w:rsidR="00E01347" w:rsidRDefault="00B0330D">
      <w:pPr>
        <w:spacing w:line="600" w:lineRule="auto"/>
        <w:ind w:firstLine="720"/>
        <w:jc w:val="both"/>
        <w:rPr>
          <w:rFonts w:eastAsia="Times New Roman"/>
          <w:szCs w:val="24"/>
        </w:rPr>
      </w:pPr>
      <w:r>
        <w:rPr>
          <w:rFonts w:eastAsia="Times New Roman"/>
          <w:szCs w:val="24"/>
        </w:rPr>
        <w:t>Σ</w:t>
      </w:r>
      <w:r w:rsidRPr="006E55FD">
        <w:rPr>
          <w:rFonts w:eastAsia="Times New Roman"/>
          <w:szCs w:val="24"/>
        </w:rPr>
        <w:t xml:space="preserve">το σημείο αυτό θα διακόψουμε </w:t>
      </w:r>
      <w:r>
        <w:rPr>
          <w:rFonts w:eastAsia="Times New Roman"/>
          <w:szCs w:val="24"/>
        </w:rPr>
        <w:t>τη νομοθετική εργασί</w:t>
      </w:r>
      <w:r>
        <w:rPr>
          <w:rFonts w:eastAsia="Times New Roman"/>
          <w:szCs w:val="24"/>
        </w:rPr>
        <w:t xml:space="preserve">α, </w:t>
      </w:r>
      <w:r w:rsidRPr="006E55FD">
        <w:rPr>
          <w:rFonts w:eastAsia="Times New Roman"/>
          <w:szCs w:val="24"/>
        </w:rPr>
        <w:t xml:space="preserve">για να εισέλθουμε </w:t>
      </w:r>
      <w:r>
        <w:rPr>
          <w:rFonts w:eastAsia="Times New Roman"/>
          <w:szCs w:val="24"/>
        </w:rPr>
        <w:t>στον κοινοβουλευτικό</w:t>
      </w:r>
      <w:r w:rsidRPr="006E55FD">
        <w:rPr>
          <w:rFonts w:eastAsia="Times New Roman"/>
          <w:szCs w:val="24"/>
        </w:rPr>
        <w:t xml:space="preserve"> έλεγχο</w:t>
      </w:r>
      <w:r>
        <w:rPr>
          <w:rFonts w:eastAsia="Times New Roman"/>
          <w:szCs w:val="24"/>
        </w:rPr>
        <w:t xml:space="preserve"> και πιο συγκεκριμένα στη συζήτηση των επίκαιρων ερωτήσεων</w:t>
      </w:r>
      <w:r w:rsidRPr="005D39BD">
        <w:rPr>
          <w:rFonts w:eastAsia="Times New Roman"/>
          <w:szCs w:val="24"/>
        </w:rPr>
        <w:t>.</w:t>
      </w:r>
      <w:r w:rsidRPr="00DB46A0">
        <w:rPr>
          <w:rFonts w:eastAsia="Times New Roman"/>
          <w:szCs w:val="24"/>
        </w:rPr>
        <w:t xml:space="preserve"> </w:t>
      </w:r>
      <w:r>
        <w:rPr>
          <w:rFonts w:eastAsia="Times New Roman"/>
          <w:szCs w:val="24"/>
        </w:rPr>
        <w:t>Μετά την ολοκλήρωση του κοινοβουλευτικού ελέγχου, θα επανέλθουμε στη νομοθετική εργασία, με την ψήφιση του νομοσχεδίου.</w:t>
      </w:r>
    </w:p>
    <w:p w14:paraId="4D880051" w14:textId="77777777" w:rsidR="00E01347" w:rsidRDefault="00B0330D">
      <w:pPr>
        <w:spacing w:line="600" w:lineRule="auto"/>
        <w:ind w:firstLine="720"/>
        <w:jc w:val="center"/>
        <w:rPr>
          <w:rFonts w:eastAsia="Times New Roman"/>
          <w:color w:val="FF0000"/>
          <w:szCs w:val="24"/>
        </w:rPr>
      </w:pPr>
      <w:r w:rsidRPr="00F13ABF">
        <w:rPr>
          <w:rFonts w:eastAsia="Times New Roman"/>
          <w:color w:val="FF0000"/>
          <w:szCs w:val="24"/>
        </w:rPr>
        <w:t>(ΑΛΛΑΓΗ ΣΕΛΙΔΑΣ ΛΟΓΩ ΑΛΛΑΓΗΣ</w:t>
      </w:r>
      <w:r w:rsidRPr="00F13ABF">
        <w:rPr>
          <w:rFonts w:eastAsia="Times New Roman"/>
          <w:color w:val="FF0000"/>
          <w:szCs w:val="24"/>
        </w:rPr>
        <w:t xml:space="preserve"> ΘΕΜΑΤΟΣ)</w:t>
      </w:r>
    </w:p>
    <w:p w14:paraId="4D880052" w14:textId="77777777" w:rsidR="00E01347" w:rsidRDefault="00B0330D">
      <w:pPr>
        <w:spacing w:line="600" w:lineRule="auto"/>
        <w:ind w:firstLine="720"/>
        <w:jc w:val="both"/>
        <w:rPr>
          <w:rFonts w:eastAsia="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szCs w:val="24"/>
        </w:rPr>
        <w:t>Κυρίες και κύριοι συνάδελφοι, εισερχόμαστε στη συζήτηση των</w:t>
      </w:r>
    </w:p>
    <w:p w14:paraId="4D880053" w14:textId="77777777" w:rsidR="00E01347" w:rsidRDefault="00B0330D">
      <w:pPr>
        <w:tabs>
          <w:tab w:val="left" w:pos="709"/>
          <w:tab w:val="center" w:pos="4753"/>
        </w:tabs>
        <w:spacing w:line="600" w:lineRule="auto"/>
        <w:contextualSpacing/>
        <w:jc w:val="center"/>
        <w:rPr>
          <w:rFonts w:eastAsia="Times New Roman"/>
          <w:b/>
          <w:szCs w:val="24"/>
        </w:rPr>
      </w:pPr>
      <w:r w:rsidRPr="00326DB5">
        <w:rPr>
          <w:rFonts w:eastAsia="Times New Roman"/>
          <w:b/>
          <w:szCs w:val="24"/>
        </w:rPr>
        <w:t>ΕΠΙΚΑΙΡΩΝ ΕΡΩΤΗΣΕΩΝ</w:t>
      </w:r>
    </w:p>
    <w:p w14:paraId="4D880054" w14:textId="77777777" w:rsidR="00E01347" w:rsidRDefault="00B0330D">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 xml:space="preserve">Θα συζητηθούν δύο επίκαιρες ερωτήσεις. Δεν θα συζητηθούν δεκαεννέα </w:t>
      </w:r>
      <w:r>
        <w:rPr>
          <w:rFonts w:eastAsia="Times New Roman"/>
          <w:szCs w:val="24"/>
        </w:rPr>
        <w:t xml:space="preserve">επίκαιρες ερωτήσεις </w:t>
      </w:r>
      <w:r>
        <w:rPr>
          <w:rFonts w:eastAsia="Times New Roman"/>
          <w:szCs w:val="24"/>
        </w:rPr>
        <w:t>για λόγους</w:t>
      </w:r>
      <w:r>
        <w:rPr>
          <w:rFonts w:eastAsia="Times New Roman"/>
          <w:szCs w:val="24"/>
        </w:rPr>
        <w:t xml:space="preserve"> που θα αναφέρω ευθύς αμέσως.</w:t>
      </w:r>
      <w:r>
        <w:rPr>
          <w:rFonts w:eastAsia="Times New Roman"/>
          <w:szCs w:val="24"/>
        </w:rPr>
        <w:t xml:space="preserve"> </w:t>
      </w:r>
    </w:p>
    <w:p w14:paraId="4D880055" w14:textId="77777777" w:rsidR="00E01347" w:rsidRDefault="00B0330D">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Η </w:t>
      </w:r>
      <w:r>
        <w:rPr>
          <w:rFonts w:eastAsia="Times New Roman"/>
          <w:szCs w:val="24"/>
        </w:rPr>
        <w:t>δεύτερη με αριθμό 474/8-4-2019 επίκαιρη ερώτηση πρώτου κύκλου του Βουλευτή Λ</w:t>
      </w:r>
      <w:r>
        <w:rPr>
          <w:rFonts w:eastAsia="Times New Roman"/>
          <w:szCs w:val="24"/>
        </w:rPr>
        <w:t>αρίση</w:t>
      </w:r>
      <w:r>
        <w:rPr>
          <w:rFonts w:eastAsia="Times New Roman"/>
          <w:szCs w:val="24"/>
        </w:rPr>
        <w:t xml:space="preserve">ς της Δημοκρατικής Συμπαράταξης κ. Κωνσταντίνου </w:t>
      </w:r>
      <w:proofErr w:type="spellStart"/>
      <w:r>
        <w:rPr>
          <w:rFonts w:eastAsia="Times New Roman"/>
          <w:szCs w:val="24"/>
        </w:rPr>
        <w:t>Μπαργιώτα</w:t>
      </w:r>
      <w:proofErr w:type="spellEnd"/>
      <w:r>
        <w:rPr>
          <w:rFonts w:eastAsia="Times New Roman"/>
          <w:szCs w:val="24"/>
        </w:rPr>
        <w:t xml:space="preserve"> προς τον Υπουργό Υγείας, με θέμα</w:t>
      </w:r>
      <w:r w:rsidRPr="00CE70A4">
        <w:rPr>
          <w:rFonts w:eastAsia="Times New Roman"/>
          <w:szCs w:val="24"/>
        </w:rPr>
        <w:t>:</w:t>
      </w:r>
      <w:r>
        <w:rPr>
          <w:rFonts w:eastAsia="Times New Roman"/>
          <w:szCs w:val="24"/>
        </w:rPr>
        <w:t xml:space="preserve"> «Ούτε μια </w:t>
      </w:r>
      <w:r>
        <w:rPr>
          <w:rFonts w:eastAsia="Times New Roman"/>
          <w:szCs w:val="24"/>
        </w:rPr>
        <w:t>μ</w:t>
      </w:r>
      <w:r>
        <w:rPr>
          <w:rFonts w:eastAsia="Times New Roman"/>
          <w:szCs w:val="24"/>
        </w:rPr>
        <w:t xml:space="preserve">ονάδα </w:t>
      </w:r>
      <w:r>
        <w:rPr>
          <w:rFonts w:eastAsia="Times New Roman"/>
          <w:szCs w:val="24"/>
        </w:rPr>
        <w:t>ε</w:t>
      </w:r>
      <w:r>
        <w:rPr>
          <w:rFonts w:eastAsia="Times New Roman"/>
          <w:szCs w:val="24"/>
        </w:rPr>
        <w:t xml:space="preserve">γκεφαλικών </w:t>
      </w:r>
      <w:r>
        <w:rPr>
          <w:rFonts w:eastAsia="Times New Roman"/>
          <w:szCs w:val="24"/>
        </w:rPr>
        <w:t>ε</w:t>
      </w:r>
      <w:r>
        <w:rPr>
          <w:rFonts w:eastAsia="Times New Roman"/>
          <w:szCs w:val="24"/>
        </w:rPr>
        <w:t>πεισοδίων στην Ελλάδα», δεν θα συζητηθεί εξαιτίας κωλ</w:t>
      </w:r>
      <w:r>
        <w:rPr>
          <w:rFonts w:eastAsia="Times New Roman"/>
          <w:szCs w:val="24"/>
        </w:rPr>
        <w:t xml:space="preserve">ύματος του Αναπληρωτή Υπουργού Υγείας κ. Παύλου </w:t>
      </w:r>
      <w:proofErr w:type="spellStart"/>
      <w:r>
        <w:rPr>
          <w:rFonts w:eastAsia="Times New Roman"/>
          <w:szCs w:val="24"/>
        </w:rPr>
        <w:t>Πολάκη</w:t>
      </w:r>
      <w:proofErr w:type="spellEnd"/>
      <w:r>
        <w:rPr>
          <w:rFonts w:eastAsia="Times New Roman"/>
          <w:szCs w:val="24"/>
        </w:rPr>
        <w:t>,</w:t>
      </w:r>
      <w:r>
        <w:rPr>
          <w:rFonts w:eastAsia="Times New Roman"/>
          <w:szCs w:val="24"/>
        </w:rPr>
        <w:t xml:space="preserve"> λόγω φόρτου εργασίας.</w:t>
      </w:r>
    </w:p>
    <w:p w14:paraId="4D880056" w14:textId="77777777" w:rsidR="00E01347" w:rsidRDefault="00B0330D">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Η πέμπτη με αριθμό 440/22-3-2019 επίκαιρη ερώτηση δεύτερου κύκλου του Βουλευτή Θεσπρωτίας της Νέας Δημοκρατίας κ. Βασιλείου </w:t>
      </w:r>
      <w:proofErr w:type="spellStart"/>
      <w:r>
        <w:rPr>
          <w:rFonts w:eastAsia="Times New Roman"/>
          <w:szCs w:val="24"/>
        </w:rPr>
        <w:t>Γιόγιακα</w:t>
      </w:r>
      <w:proofErr w:type="spellEnd"/>
      <w:r>
        <w:rPr>
          <w:rFonts w:eastAsia="Times New Roman"/>
          <w:szCs w:val="24"/>
        </w:rPr>
        <w:t xml:space="preserve"> προς τον Υπουργό Υγείας, με θέμα</w:t>
      </w:r>
      <w:r w:rsidRPr="00CE70A4">
        <w:rPr>
          <w:rFonts w:eastAsia="Times New Roman"/>
          <w:szCs w:val="24"/>
        </w:rPr>
        <w:t>:</w:t>
      </w:r>
      <w:r>
        <w:rPr>
          <w:rFonts w:eastAsia="Times New Roman"/>
          <w:szCs w:val="24"/>
        </w:rPr>
        <w:t xml:space="preserve"> «Επίλυση σο</w:t>
      </w:r>
      <w:r>
        <w:rPr>
          <w:rFonts w:eastAsia="Times New Roman"/>
          <w:szCs w:val="24"/>
        </w:rPr>
        <w:t>βαρών εκκρεμοτήτων σχετικά με την έγκριση ειδικών θεραπειών»</w:t>
      </w:r>
      <w:r w:rsidRPr="00AC34F3">
        <w:rPr>
          <w:rFonts w:eastAsia="Times New Roman"/>
          <w:szCs w:val="24"/>
        </w:rPr>
        <w:t>,</w:t>
      </w:r>
      <w:r>
        <w:rPr>
          <w:rFonts w:eastAsia="Times New Roman"/>
          <w:szCs w:val="24"/>
        </w:rPr>
        <w:t xml:space="preserve"> δεν θα συζητηθεί εξαιτίας κωλύματος του Αναπληρωτή Υπουργού Υγείας κ. Παύλου </w:t>
      </w:r>
      <w:proofErr w:type="spellStart"/>
      <w:r>
        <w:rPr>
          <w:rFonts w:eastAsia="Times New Roman"/>
          <w:szCs w:val="24"/>
        </w:rPr>
        <w:t>Πολάκη</w:t>
      </w:r>
      <w:proofErr w:type="spellEnd"/>
      <w:r>
        <w:rPr>
          <w:rFonts w:eastAsia="Times New Roman"/>
          <w:szCs w:val="24"/>
        </w:rPr>
        <w:t>,</w:t>
      </w:r>
      <w:r>
        <w:rPr>
          <w:rFonts w:eastAsia="Times New Roman"/>
          <w:szCs w:val="24"/>
        </w:rPr>
        <w:t xml:space="preserve"> λόγω φόρτου εργασίας.</w:t>
      </w:r>
    </w:p>
    <w:p w14:paraId="4D880057" w14:textId="77777777" w:rsidR="00E01347" w:rsidRDefault="00B0330D">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Η έκτη με αριθμό 416/12-3-2019 επίκαιρη ερώτηση δεύτερου κύκλου του Βουλευτή Κιλκίς της</w:t>
      </w:r>
      <w:r>
        <w:rPr>
          <w:rFonts w:eastAsia="Times New Roman"/>
          <w:szCs w:val="24"/>
        </w:rPr>
        <w:t xml:space="preserve"> Νέας Δημοκρατίας κ. Γεωργίου Γεωργαντά προς τον Υπουργό Υγείας, με θέμα</w:t>
      </w:r>
      <w:r w:rsidRPr="00CE70A4">
        <w:rPr>
          <w:rFonts w:eastAsia="Times New Roman"/>
          <w:szCs w:val="24"/>
        </w:rPr>
        <w:t>:</w:t>
      </w:r>
      <w:r>
        <w:rPr>
          <w:rFonts w:eastAsia="Times New Roman"/>
          <w:szCs w:val="24"/>
        </w:rPr>
        <w:t xml:space="preserve"> «Τραγικές ελλείψεις προσωπικού στο Νοσοκομείο Κιλκίς», δεν θα συζητηθεί εξαιτίας κωλύματος του Αναπληρωτή Υπουργού Υγείας κ. Παύλου </w:t>
      </w:r>
      <w:proofErr w:type="spellStart"/>
      <w:r>
        <w:rPr>
          <w:rFonts w:eastAsia="Times New Roman"/>
          <w:szCs w:val="24"/>
        </w:rPr>
        <w:t>Πολάκη</w:t>
      </w:r>
      <w:proofErr w:type="spellEnd"/>
      <w:r>
        <w:rPr>
          <w:rFonts w:eastAsia="Times New Roman"/>
          <w:szCs w:val="24"/>
        </w:rPr>
        <w:t>,</w:t>
      </w:r>
      <w:r>
        <w:rPr>
          <w:rFonts w:eastAsia="Times New Roman"/>
          <w:szCs w:val="24"/>
        </w:rPr>
        <w:t xml:space="preserve"> λόγω φόρτου εργασίας.</w:t>
      </w:r>
    </w:p>
    <w:p w14:paraId="4D880058" w14:textId="77777777" w:rsidR="00E01347" w:rsidRDefault="00B0330D">
      <w:pPr>
        <w:tabs>
          <w:tab w:val="left" w:pos="709"/>
          <w:tab w:val="center" w:pos="4753"/>
        </w:tabs>
        <w:spacing w:line="600" w:lineRule="auto"/>
        <w:ind w:firstLine="709"/>
        <w:contextualSpacing/>
        <w:jc w:val="both"/>
        <w:rPr>
          <w:rFonts w:eastAsia="Times New Roman"/>
          <w:szCs w:val="24"/>
        </w:rPr>
      </w:pPr>
      <w:r>
        <w:rPr>
          <w:rFonts w:eastAsia="Times New Roman"/>
          <w:szCs w:val="24"/>
        </w:rPr>
        <w:t>Η έβδομη με αριθμό 4</w:t>
      </w:r>
      <w:r>
        <w:rPr>
          <w:rFonts w:eastAsia="Times New Roman"/>
          <w:szCs w:val="24"/>
        </w:rPr>
        <w:t>14/8-3-2019 επίκαιρη ερώτηση δεύτερου κύκλου του Βουλευτή Ηλείας της Δημοκρατικής Συμπαράταξης κ. Ιωάννη Κουτσούκου προς τον Υπουργό Υγείας, με θέμα</w:t>
      </w:r>
      <w:r w:rsidRPr="003C6A23">
        <w:rPr>
          <w:rFonts w:eastAsia="Times New Roman"/>
          <w:szCs w:val="24"/>
        </w:rPr>
        <w:t>:</w:t>
      </w:r>
      <w:r>
        <w:rPr>
          <w:rFonts w:eastAsia="Times New Roman"/>
          <w:szCs w:val="24"/>
        </w:rPr>
        <w:t xml:space="preserve"> «Καταγγελίες για μεθοδεύσεις σε βάρος των παρεχόμενων υπηρεσιών υγείας με την υπολειτουργία της Παθολογική</w:t>
      </w:r>
      <w:r>
        <w:rPr>
          <w:rFonts w:eastAsia="Times New Roman"/>
          <w:szCs w:val="24"/>
        </w:rPr>
        <w:t xml:space="preserve">ς Κλινικής του Νοσοκομείου Αμαλιάδας», δεν θα συζητηθεί εξαιτίας κωλύματος του Αναπληρωτή Υπουργού Υγείας κ. Παύλου </w:t>
      </w:r>
      <w:proofErr w:type="spellStart"/>
      <w:r>
        <w:rPr>
          <w:rFonts w:eastAsia="Times New Roman"/>
          <w:szCs w:val="24"/>
        </w:rPr>
        <w:t>Πολάκη</w:t>
      </w:r>
      <w:proofErr w:type="spellEnd"/>
      <w:r>
        <w:rPr>
          <w:rFonts w:eastAsia="Times New Roman"/>
          <w:szCs w:val="24"/>
        </w:rPr>
        <w:t>,</w:t>
      </w:r>
      <w:r>
        <w:rPr>
          <w:rFonts w:eastAsia="Times New Roman"/>
          <w:szCs w:val="24"/>
        </w:rPr>
        <w:t xml:space="preserve"> λόγω φόρτου εργασίας.</w:t>
      </w:r>
    </w:p>
    <w:p w14:paraId="4D880059" w14:textId="77777777" w:rsidR="00E01347" w:rsidRDefault="00B0330D">
      <w:pPr>
        <w:tabs>
          <w:tab w:val="left" w:pos="709"/>
          <w:tab w:val="center" w:pos="4753"/>
        </w:tabs>
        <w:spacing w:line="600" w:lineRule="auto"/>
        <w:ind w:firstLine="709"/>
        <w:contextualSpacing/>
        <w:jc w:val="both"/>
        <w:rPr>
          <w:rFonts w:eastAsia="Times New Roman"/>
          <w:szCs w:val="24"/>
        </w:rPr>
      </w:pPr>
      <w:r w:rsidRPr="00AC34F3">
        <w:rPr>
          <w:rFonts w:eastAsia="Times New Roman"/>
          <w:b/>
          <w:szCs w:val="24"/>
        </w:rPr>
        <w:t>ΓΙΑΝΝΗΣ ΚΟΥΤΣΟΥΚΟΣ:</w:t>
      </w:r>
      <w:r>
        <w:rPr>
          <w:rFonts w:eastAsia="Times New Roman"/>
          <w:szCs w:val="24"/>
        </w:rPr>
        <w:t xml:space="preserve"> Κύριε Πρόεδρε, θα ήθελα τον λόγο.</w:t>
      </w:r>
    </w:p>
    <w:p w14:paraId="4D88005A" w14:textId="77777777" w:rsidR="00E01347" w:rsidRDefault="00B0330D">
      <w:pPr>
        <w:tabs>
          <w:tab w:val="left" w:pos="709"/>
          <w:tab w:val="center" w:pos="4753"/>
        </w:tabs>
        <w:spacing w:line="600" w:lineRule="auto"/>
        <w:ind w:firstLine="709"/>
        <w:contextualSpacing/>
        <w:jc w:val="both"/>
        <w:rPr>
          <w:rFonts w:eastAsia="Times New Roman"/>
          <w:szCs w:val="24"/>
        </w:rPr>
      </w:pPr>
      <w:r w:rsidRPr="00AC34F3">
        <w:rPr>
          <w:rFonts w:eastAsia="Times New Roman"/>
          <w:b/>
          <w:szCs w:val="24"/>
        </w:rPr>
        <w:t xml:space="preserve">ΠΡΟΕΔΡΕΥΩΝ (Δημήτριος </w:t>
      </w:r>
      <w:proofErr w:type="spellStart"/>
      <w:r w:rsidRPr="00AC34F3">
        <w:rPr>
          <w:rFonts w:eastAsia="Times New Roman"/>
          <w:b/>
          <w:szCs w:val="24"/>
        </w:rPr>
        <w:t>Κρεμαστινός</w:t>
      </w:r>
      <w:proofErr w:type="spellEnd"/>
      <w:r w:rsidRPr="00AC34F3">
        <w:rPr>
          <w:rFonts w:eastAsia="Times New Roman"/>
          <w:b/>
          <w:szCs w:val="24"/>
        </w:rPr>
        <w:t>):</w:t>
      </w:r>
      <w:r>
        <w:rPr>
          <w:rFonts w:eastAsia="Times New Roman"/>
          <w:szCs w:val="24"/>
        </w:rPr>
        <w:t xml:space="preserve"> Κύριε Κουτσούκο, εάν</w:t>
      </w:r>
      <w:r>
        <w:rPr>
          <w:rFonts w:eastAsia="Times New Roman"/>
          <w:szCs w:val="24"/>
        </w:rPr>
        <w:t xml:space="preserve"> θέλετε, θα σας δώσω για ένα λεπτό τον λόγο, όταν </w:t>
      </w:r>
      <w:r>
        <w:rPr>
          <w:rFonts w:eastAsia="Times New Roman"/>
          <w:szCs w:val="24"/>
        </w:rPr>
        <w:lastRenderedPageBreak/>
        <w:t>ολοκληρώσω την ανάγνωση των διαγραφών των επίκαιρων ερωτήσεων. Όποιος άλλος Βουλευτής από τους ερωτώντες θέλει να λάβει τον λόγο, θα του τον δώσω.</w:t>
      </w:r>
    </w:p>
    <w:p w14:paraId="4D88005B" w14:textId="77777777" w:rsidR="00E01347" w:rsidRDefault="00B0330D">
      <w:pPr>
        <w:tabs>
          <w:tab w:val="left" w:pos="709"/>
          <w:tab w:val="center" w:pos="4753"/>
        </w:tabs>
        <w:spacing w:line="600" w:lineRule="auto"/>
        <w:ind w:firstLine="709"/>
        <w:contextualSpacing/>
        <w:jc w:val="both"/>
        <w:rPr>
          <w:rFonts w:eastAsia="Times New Roman"/>
          <w:szCs w:val="24"/>
        </w:rPr>
      </w:pPr>
      <w:r>
        <w:rPr>
          <w:rFonts w:eastAsia="Times New Roman"/>
          <w:szCs w:val="24"/>
        </w:rPr>
        <w:t>Η όγδοη με αριθμό 421/12-3-2019 επίκαιρη ερώτηση δεύτερου κ</w:t>
      </w:r>
      <w:r>
        <w:rPr>
          <w:rFonts w:eastAsia="Times New Roman"/>
          <w:szCs w:val="24"/>
        </w:rPr>
        <w:t>ύκλου του Βουλευτή Α΄ Θεσσαλονίκης του Κομμουνιστικού Κόμματος Ελλάδ</w:t>
      </w:r>
      <w:r>
        <w:rPr>
          <w:rFonts w:eastAsia="Times New Roman"/>
          <w:szCs w:val="24"/>
        </w:rPr>
        <w:t>α</w:t>
      </w:r>
      <w:r>
        <w:rPr>
          <w:rFonts w:eastAsia="Times New Roman"/>
          <w:szCs w:val="24"/>
        </w:rPr>
        <w:t>ς κ. Ιωάννη Δελή προς τον Υπουργό Υγείας, με θέμα</w:t>
      </w:r>
      <w:r w:rsidRPr="003C6A23">
        <w:rPr>
          <w:rFonts w:eastAsia="Times New Roman"/>
          <w:szCs w:val="24"/>
        </w:rPr>
        <w:t>:</w:t>
      </w:r>
      <w:r>
        <w:rPr>
          <w:rFonts w:eastAsia="Times New Roman"/>
          <w:szCs w:val="24"/>
        </w:rPr>
        <w:t xml:space="preserve"> «Σε αναστολή λειτουργίας η Χειρουργική Κλινική του Γενικού Νοσοκομείου Κιλκίς λόγω έλλειψης προσωπικού», δεν θα συζητηθεί εξαιτίας κωλύμ</w:t>
      </w:r>
      <w:r>
        <w:rPr>
          <w:rFonts w:eastAsia="Times New Roman"/>
          <w:szCs w:val="24"/>
        </w:rPr>
        <w:t xml:space="preserve">ατος του Αναπληρωτή Υπουργού Υγείας κ. Παύλου </w:t>
      </w:r>
      <w:proofErr w:type="spellStart"/>
      <w:r>
        <w:rPr>
          <w:rFonts w:eastAsia="Times New Roman"/>
          <w:szCs w:val="24"/>
        </w:rPr>
        <w:t>Πολάκη</w:t>
      </w:r>
      <w:proofErr w:type="spellEnd"/>
      <w:r>
        <w:rPr>
          <w:rFonts w:eastAsia="Times New Roman"/>
          <w:szCs w:val="24"/>
        </w:rPr>
        <w:t>,</w:t>
      </w:r>
      <w:r>
        <w:rPr>
          <w:rFonts w:eastAsia="Times New Roman"/>
          <w:szCs w:val="24"/>
        </w:rPr>
        <w:t xml:space="preserve"> λόγω φόρτου εργασίας.</w:t>
      </w:r>
    </w:p>
    <w:p w14:paraId="4D88005C" w14:textId="77777777" w:rsidR="00E01347" w:rsidRDefault="00B0330D">
      <w:pPr>
        <w:tabs>
          <w:tab w:val="left" w:pos="709"/>
          <w:tab w:val="center" w:pos="4753"/>
        </w:tabs>
        <w:spacing w:line="600" w:lineRule="auto"/>
        <w:ind w:firstLine="709"/>
        <w:contextualSpacing/>
        <w:jc w:val="both"/>
        <w:rPr>
          <w:rFonts w:eastAsia="Times New Roman"/>
          <w:szCs w:val="24"/>
        </w:rPr>
      </w:pPr>
      <w:r>
        <w:rPr>
          <w:rFonts w:eastAsia="Times New Roman"/>
          <w:szCs w:val="24"/>
        </w:rPr>
        <w:t>Η δέκατη τέταρτη με αριθμό 316/29-1-2019 επίκαιρη ερώτηση δεύτερου κύκλου του Βουλευτή Λακωνίας της Δημοκρατικής Συμπαράταξης κ. Λεωνίδα Γρηγοράκου προς τον Υπουργό Υγείας, με θέμα</w:t>
      </w:r>
      <w:r w:rsidRPr="003C6A23">
        <w:rPr>
          <w:rFonts w:eastAsia="Times New Roman"/>
          <w:szCs w:val="24"/>
        </w:rPr>
        <w:t>:</w:t>
      </w:r>
      <w:r>
        <w:rPr>
          <w:rFonts w:eastAsia="Times New Roman"/>
          <w:szCs w:val="24"/>
        </w:rPr>
        <w:t xml:space="preserve"> «Καθυστερήσεις στη διακομιδή ασθενών από το ΕΚΑΒ σε </w:t>
      </w:r>
      <w:r>
        <w:rPr>
          <w:rFonts w:eastAsia="Times New Roman"/>
          <w:szCs w:val="24"/>
        </w:rPr>
        <w:t>μ</w:t>
      </w:r>
      <w:r>
        <w:rPr>
          <w:rFonts w:eastAsia="Times New Roman"/>
          <w:szCs w:val="24"/>
        </w:rPr>
        <w:t xml:space="preserve">ονάδες </w:t>
      </w:r>
      <w:r>
        <w:rPr>
          <w:rFonts w:eastAsia="Times New Roman"/>
          <w:szCs w:val="24"/>
        </w:rPr>
        <w:t>ε</w:t>
      </w:r>
      <w:r>
        <w:rPr>
          <w:rFonts w:eastAsia="Times New Roman"/>
          <w:szCs w:val="24"/>
        </w:rPr>
        <w:t xml:space="preserve">ντατικής </w:t>
      </w:r>
      <w:r>
        <w:rPr>
          <w:rFonts w:eastAsia="Times New Roman"/>
          <w:szCs w:val="24"/>
        </w:rPr>
        <w:t>θ</w:t>
      </w:r>
      <w:r>
        <w:rPr>
          <w:rFonts w:eastAsia="Times New Roman"/>
          <w:szCs w:val="24"/>
        </w:rPr>
        <w:t xml:space="preserve">εραπείας λόγω έλλειψης ιατρικού προσωπικού», δεν θα συζητηθεί εξαιτίας κωλύματος του Αναπληρωτή Υπουργού Υγείας κ. Παύλου </w:t>
      </w:r>
      <w:proofErr w:type="spellStart"/>
      <w:r>
        <w:rPr>
          <w:rFonts w:eastAsia="Times New Roman"/>
          <w:szCs w:val="24"/>
        </w:rPr>
        <w:t>Πολάκη</w:t>
      </w:r>
      <w:proofErr w:type="spellEnd"/>
      <w:r>
        <w:rPr>
          <w:rFonts w:eastAsia="Times New Roman"/>
          <w:szCs w:val="24"/>
        </w:rPr>
        <w:t>,</w:t>
      </w:r>
      <w:r>
        <w:rPr>
          <w:rFonts w:eastAsia="Times New Roman"/>
          <w:szCs w:val="24"/>
        </w:rPr>
        <w:t xml:space="preserve"> λόγω φόρτου εργασίας.</w:t>
      </w:r>
    </w:p>
    <w:p w14:paraId="4D88005D" w14:textId="77777777" w:rsidR="00E01347" w:rsidRDefault="00B0330D">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 xml:space="preserve">Η δέκατη πέμπτη με αριθμό </w:t>
      </w:r>
      <w:r>
        <w:rPr>
          <w:rFonts w:eastAsia="Times New Roman"/>
          <w:szCs w:val="24"/>
        </w:rPr>
        <w:t>332/5-2-2019 επίκαιρη ερώτηση δεύτερου κύκλου του Βουλευτή Ηρακλείου του Κομμουνιστικού Κόμματος Ελλάδ</w:t>
      </w:r>
      <w:r>
        <w:rPr>
          <w:rFonts w:eastAsia="Times New Roman"/>
          <w:szCs w:val="24"/>
        </w:rPr>
        <w:t>α</w:t>
      </w:r>
      <w:r>
        <w:rPr>
          <w:rFonts w:eastAsia="Times New Roman"/>
          <w:szCs w:val="24"/>
        </w:rPr>
        <w:t>ς κ. Εμμανουήλ Συντυχάκη προς τον Υπουργό Υγείας, σχετικά με «τα χρόνια προβλήματα της Ψυχιατρικής Κλινικής του Πανεπιστημιακού Γενικού Νοσοκομείου Ηρακλ</w:t>
      </w:r>
      <w:r>
        <w:rPr>
          <w:rFonts w:eastAsia="Times New Roman"/>
          <w:szCs w:val="24"/>
        </w:rPr>
        <w:t xml:space="preserve">είου (ΠΑΓΝΗ)», δεν θα συζητηθεί εξαιτίας κωλύματος του Αναπληρωτή Υπουργού Υγείας κ. Παύλου </w:t>
      </w:r>
      <w:proofErr w:type="spellStart"/>
      <w:r>
        <w:rPr>
          <w:rFonts w:eastAsia="Times New Roman"/>
          <w:szCs w:val="24"/>
        </w:rPr>
        <w:t>Πολάκη</w:t>
      </w:r>
      <w:proofErr w:type="spellEnd"/>
      <w:r>
        <w:rPr>
          <w:rFonts w:eastAsia="Times New Roman"/>
          <w:szCs w:val="24"/>
        </w:rPr>
        <w:t>,</w:t>
      </w:r>
      <w:r>
        <w:rPr>
          <w:rFonts w:eastAsia="Times New Roman"/>
          <w:szCs w:val="24"/>
        </w:rPr>
        <w:t xml:space="preserve"> λόγω φόρτου εργασίας.</w:t>
      </w:r>
    </w:p>
    <w:p w14:paraId="4D88005E" w14:textId="77777777" w:rsidR="00E01347" w:rsidRDefault="00B0330D">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Η δέκατη έκτη με αριθμό 329/4-2-2019 επίκαιρη ερώτηση δεύτερου κύκλου του Βουλευτή Δράμας της Νέας Δημοκρατίας κ. Δημητρίου Κυριαζίδη </w:t>
      </w:r>
      <w:r>
        <w:rPr>
          <w:rFonts w:eastAsia="Times New Roman"/>
          <w:szCs w:val="24"/>
        </w:rPr>
        <w:t>προς τον Υπουργό Υγείας, με θέμα</w:t>
      </w:r>
      <w:r w:rsidRPr="003C6A23">
        <w:rPr>
          <w:rFonts w:eastAsia="Times New Roman"/>
          <w:szCs w:val="24"/>
        </w:rPr>
        <w:t>:</w:t>
      </w:r>
      <w:r>
        <w:rPr>
          <w:rFonts w:eastAsia="Times New Roman"/>
          <w:szCs w:val="24"/>
        </w:rPr>
        <w:t xml:space="preserve"> «Δημιουργία Τμήματος Βραχείας Νοσηλείας</w:t>
      </w:r>
      <w:r>
        <w:rPr>
          <w:rFonts w:eastAsia="Times New Roman"/>
          <w:szCs w:val="24"/>
        </w:rPr>
        <w:t xml:space="preserve"> </w:t>
      </w:r>
      <w:r>
        <w:rPr>
          <w:rFonts w:eastAsia="Times New Roman"/>
          <w:szCs w:val="24"/>
        </w:rPr>
        <w:t xml:space="preserve">/ Ογκολογικής Κλινικής στο Γενικό Νοσοκομείο Δράμας», δεν θα συζητηθεί εξαιτίας κωλύματος του Αναπληρωτή Υπουργού Υγείας κ. Παύλου </w:t>
      </w:r>
      <w:proofErr w:type="spellStart"/>
      <w:r>
        <w:rPr>
          <w:rFonts w:eastAsia="Times New Roman"/>
          <w:szCs w:val="24"/>
        </w:rPr>
        <w:t>Πολάκη</w:t>
      </w:r>
      <w:proofErr w:type="spellEnd"/>
      <w:r>
        <w:rPr>
          <w:rFonts w:eastAsia="Times New Roman"/>
          <w:szCs w:val="24"/>
        </w:rPr>
        <w:t>,</w:t>
      </w:r>
      <w:r>
        <w:rPr>
          <w:rFonts w:eastAsia="Times New Roman"/>
          <w:szCs w:val="24"/>
        </w:rPr>
        <w:t xml:space="preserve"> λόγω φόρτου εργασίας.</w:t>
      </w:r>
    </w:p>
    <w:p w14:paraId="4D88005F" w14:textId="77777777" w:rsidR="00E01347" w:rsidRDefault="00B0330D">
      <w:pPr>
        <w:tabs>
          <w:tab w:val="left" w:pos="709"/>
          <w:tab w:val="center" w:pos="4753"/>
        </w:tabs>
        <w:spacing w:line="600" w:lineRule="auto"/>
        <w:ind w:firstLine="709"/>
        <w:contextualSpacing/>
        <w:jc w:val="both"/>
        <w:rPr>
          <w:rFonts w:eastAsia="Times New Roman"/>
          <w:szCs w:val="24"/>
        </w:rPr>
      </w:pPr>
      <w:r>
        <w:rPr>
          <w:rFonts w:eastAsia="Times New Roman"/>
          <w:szCs w:val="24"/>
        </w:rPr>
        <w:t>Η πρώτη με αριθμό 481</w:t>
      </w:r>
      <w:r>
        <w:rPr>
          <w:rFonts w:eastAsia="Times New Roman"/>
          <w:szCs w:val="24"/>
        </w:rPr>
        <w:t xml:space="preserve">/8-4-2019 επίκαιρη ερώτηση δεύτερου κύκλου του Βουλευτή Δωδεκανήσου της Νέας Δημοκρατίας κ. Εμμανουήλ </w:t>
      </w:r>
      <w:proofErr w:type="spellStart"/>
      <w:r>
        <w:rPr>
          <w:rFonts w:eastAsia="Times New Roman"/>
          <w:szCs w:val="24"/>
        </w:rPr>
        <w:t>Κόνσολα</w:t>
      </w:r>
      <w:proofErr w:type="spellEnd"/>
      <w:r>
        <w:rPr>
          <w:rFonts w:eastAsia="Times New Roman"/>
          <w:szCs w:val="24"/>
        </w:rPr>
        <w:t xml:space="preserve"> προς την Υπουργό Τουρισμού, με </w:t>
      </w:r>
      <w:r>
        <w:rPr>
          <w:rFonts w:eastAsia="Times New Roman"/>
          <w:szCs w:val="24"/>
        </w:rPr>
        <w:lastRenderedPageBreak/>
        <w:t>θέμα</w:t>
      </w:r>
      <w:r w:rsidRPr="003C6A23">
        <w:rPr>
          <w:rFonts w:eastAsia="Times New Roman"/>
          <w:szCs w:val="24"/>
        </w:rPr>
        <w:t>:</w:t>
      </w:r>
      <w:r>
        <w:rPr>
          <w:rFonts w:eastAsia="Times New Roman"/>
          <w:szCs w:val="24"/>
        </w:rPr>
        <w:t xml:space="preserve"> «Ίδρυση τμήματος Τουρισμού με έδρα τη Ρόδο και </w:t>
      </w:r>
      <w:proofErr w:type="spellStart"/>
      <w:r>
        <w:rPr>
          <w:rFonts w:eastAsia="Times New Roman"/>
          <w:szCs w:val="24"/>
        </w:rPr>
        <w:t>ανωτατοποίηση</w:t>
      </w:r>
      <w:proofErr w:type="spellEnd"/>
      <w:r>
        <w:rPr>
          <w:rFonts w:eastAsia="Times New Roman"/>
          <w:szCs w:val="24"/>
        </w:rPr>
        <w:t xml:space="preserve"> της </w:t>
      </w:r>
      <w:r>
        <w:rPr>
          <w:rFonts w:eastAsia="Times New Roman"/>
          <w:szCs w:val="24"/>
        </w:rPr>
        <w:t>«</w:t>
      </w:r>
      <w:r>
        <w:rPr>
          <w:rFonts w:eastAsia="Times New Roman"/>
          <w:szCs w:val="24"/>
        </w:rPr>
        <w:t>ΑΣΤΕΡ</w:t>
      </w:r>
      <w:r>
        <w:rPr>
          <w:rFonts w:eastAsia="Times New Roman"/>
          <w:szCs w:val="24"/>
        </w:rPr>
        <w:t>»</w:t>
      </w:r>
      <w:r>
        <w:rPr>
          <w:rFonts w:eastAsia="Times New Roman"/>
          <w:szCs w:val="24"/>
        </w:rPr>
        <w:t xml:space="preserve"> με την ένταξή της στο Πανεπιστήμιο Α</w:t>
      </w:r>
      <w:r>
        <w:rPr>
          <w:rFonts w:eastAsia="Times New Roman"/>
          <w:szCs w:val="24"/>
        </w:rPr>
        <w:t>ιγαίου», δεν θα συζητηθεί εξαιτίας κωλύματος της Υπουργού Τουρισμού κ. Έλενας Κουντουρά</w:t>
      </w:r>
      <w:r>
        <w:rPr>
          <w:rFonts w:eastAsia="Times New Roman"/>
          <w:szCs w:val="24"/>
        </w:rPr>
        <w:t>,</w:t>
      </w:r>
      <w:r>
        <w:rPr>
          <w:rFonts w:eastAsia="Times New Roman"/>
          <w:szCs w:val="24"/>
        </w:rPr>
        <w:t xml:space="preserve"> λόγω προγραμματισμένου ταξιδιού στο Ηράκλειο Κρήτης.</w:t>
      </w:r>
    </w:p>
    <w:p w14:paraId="4D880060" w14:textId="77777777" w:rsidR="00E01347" w:rsidRDefault="00B0330D">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Η τέταρτη με αριθμό 439/22-3-2019 επίκαιρη ερώτηση δεύτερου κύκλου του Βουλευτή Φθιώτιδας της Νέας Δημοκρατίας κ. </w:t>
      </w:r>
      <w:r>
        <w:rPr>
          <w:rFonts w:eastAsia="Times New Roman"/>
          <w:szCs w:val="24"/>
        </w:rPr>
        <w:t xml:space="preserve">Χρήστου </w:t>
      </w:r>
      <w:proofErr w:type="spellStart"/>
      <w:r>
        <w:rPr>
          <w:rFonts w:eastAsia="Times New Roman"/>
          <w:szCs w:val="24"/>
        </w:rPr>
        <w:t>Σταϊκούρα</w:t>
      </w:r>
      <w:proofErr w:type="spellEnd"/>
      <w:r>
        <w:rPr>
          <w:rFonts w:eastAsia="Times New Roman"/>
          <w:szCs w:val="24"/>
        </w:rPr>
        <w:t xml:space="preserve"> προς τον Υπουργό Οικονομικών, με θέμα</w:t>
      </w:r>
      <w:r w:rsidRPr="009F2743">
        <w:rPr>
          <w:rFonts w:eastAsia="Times New Roman"/>
          <w:szCs w:val="24"/>
        </w:rPr>
        <w:t xml:space="preserve">: </w:t>
      </w:r>
      <w:r>
        <w:rPr>
          <w:rFonts w:eastAsia="Times New Roman"/>
          <w:szCs w:val="24"/>
        </w:rPr>
        <w:t xml:space="preserve">«Καταπτώσεις εγγυήσεων του </w:t>
      </w:r>
      <w:r>
        <w:rPr>
          <w:rFonts w:eastAsia="Times New Roman"/>
          <w:szCs w:val="24"/>
        </w:rPr>
        <w:t>ε</w:t>
      </w:r>
      <w:r>
        <w:rPr>
          <w:rFonts w:eastAsia="Times New Roman"/>
          <w:szCs w:val="24"/>
        </w:rPr>
        <w:t xml:space="preserve">λληνικού </w:t>
      </w:r>
      <w:r>
        <w:rPr>
          <w:rFonts w:eastAsia="Times New Roman"/>
          <w:szCs w:val="24"/>
        </w:rPr>
        <w:t>δ</w:t>
      </w:r>
      <w:r>
        <w:rPr>
          <w:rFonts w:eastAsia="Times New Roman"/>
          <w:szCs w:val="24"/>
        </w:rPr>
        <w:t xml:space="preserve">ημοσίου για δάνεια που έχουν χορηγηθεί σε ιδιωτικές επιχειρήσεις και πληγέντες φυσικών καταστροφών», δεν θα συζητηθεί εξαιτίας κωλύματος τον Αναπληρωτή Υπουργού </w:t>
      </w:r>
      <w:r>
        <w:rPr>
          <w:rFonts w:eastAsia="Times New Roman"/>
          <w:szCs w:val="24"/>
        </w:rPr>
        <w:t xml:space="preserve">Οικονομικών κ. Γεωργίου </w:t>
      </w:r>
      <w:proofErr w:type="spellStart"/>
      <w:r>
        <w:rPr>
          <w:rFonts w:eastAsia="Times New Roman"/>
          <w:szCs w:val="24"/>
        </w:rPr>
        <w:t>Χουλιαράκη</w:t>
      </w:r>
      <w:proofErr w:type="spellEnd"/>
      <w:r>
        <w:rPr>
          <w:rFonts w:eastAsia="Times New Roman"/>
          <w:szCs w:val="24"/>
        </w:rPr>
        <w:t>,</w:t>
      </w:r>
      <w:r>
        <w:rPr>
          <w:rFonts w:eastAsia="Times New Roman"/>
          <w:szCs w:val="24"/>
        </w:rPr>
        <w:t xml:space="preserve"> λόγω απουσίας του στο εξωτερικό.</w:t>
      </w:r>
    </w:p>
    <w:p w14:paraId="4D880061" w14:textId="77777777" w:rsidR="00E01347" w:rsidRDefault="00B0330D">
      <w:pPr>
        <w:tabs>
          <w:tab w:val="left" w:pos="709"/>
          <w:tab w:val="center" w:pos="4753"/>
        </w:tabs>
        <w:spacing w:line="600" w:lineRule="auto"/>
        <w:ind w:firstLine="709"/>
        <w:contextualSpacing/>
        <w:jc w:val="both"/>
        <w:rPr>
          <w:rFonts w:eastAsia="Times New Roman"/>
          <w:szCs w:val="24"/>
        </w:rPr>
      </w:pPr>
      <w:r>
        <w:rPr>
          <w:rFonts w:eastAsia="Times New Roman"/>
          <w:szCs w:val="24"/>
        </w:rPr>
        <w:t>Η ένατη με αριθμό 420/12-3-2019 επίκαιρη ερώτηση δεύτερου κύκλου του Βουλευτή Β΄ Θεσσαλονίκης του Κομμουνιστικού Κόμματος Ελλάδ</w:t>
      </w:r>
      <w:r>
        <w:rPr>
          <w:rFonts w:eastAsia="Times New Roman"/>
          <w:szCs w:val="24"/>
        </w:rPr>
        <w:t>α</w:t>
      </w:r>
      <w:r>
        <w:rPr>
          <w:rFonts w:eastAsia="Times New Roman"/>
          <w:szCs w:val="24"/>
        </w:rPr>
        <w:t xml:space="preserve">ς κ. Σάκη </w:t>
      </w:r>
      <w:proofErr w:type="spellStart"/>
      <w:r>
        <w:rPr>
          <w:rFonts w:eastAsia="Times New Roman"/>
          <w:szCs w:val="24"/>
        </w:rPr>
        <w:t>Βαρδαλή</w:t>
      </w:r>
      <w:proofErr w:type="spellEnd"/>
      <w:r>
        <w:rPr>
          <w:rFonts w:eastAsia="Times New Roman"/>
          <w:szCs w:val="24"/>
        </w:rPr>
        <w:t xml:space="preserve"> προς τον Υπουργό Οικονομικών, σχετικά με </w:t>
      </w:r>
      <w:r>
        <w:rPr>
          <w:rFonts w:eastAsia="Times New Roman"/>
          <w:szCs w:val="24"/>
        </w:rPr>
        <w:t xml:space="preserve">την «Ελληνική Βιομηχανία Οχημάτων </w:t>
      </w:r>
      <w:r>
        <w:rPr>
          <w:rFonts w:eastAsia="Times New Roman"/>
          <w:szCs w:val="24"/>
        </w:rPr>
        <w:lastRenderedPageBreak/>
        <w:t>«</w:t>
      </w:r>
      <w:r>
        <w:rPr>
          <w:rFonts w:eastAsia="Times New Roman"/>
          <w:szCs w:val="24"/>
        </w:rPr>
        <w:t>ΕΛ.ΒΟ.Α.Β.Ε</w:t>
      </w:r>
      <w:r>
        <w:rPr>
          <w:rFonts w:eastAsia="Times New Roman"/>
          <w:szCs w:val="24"/>
        </w:rPr>
        <w:t>.</w:t>
      </w:r>
      <w:r>
        <w:rPr>
          <w:rFonts w:eastAsia="Times New Roman"/>
          <w:szCs w:val="24"/>
        </w:rPr>
        <w:t>»</w:t>
      </w:r>
      <w:r>
        <w:rPr>
          <w:rFonts w:eastAsia="Times New Roman"/>
          <w:szCs w:val="24"/>
        </w:rPr>
        <w:t xml:space="preserve">», δεν θα συζητηθεί εξαιτίας κωλύματος του Υπουργού Οικονομικών κ. Ευκλείδη </w:t>
      </w:r>
      <w:proofErr w:type="spellStart"/>
      <w:r>
        <w:rPr>
          <w:rFonts w:eastAsia="Times New Roman"/>
          <w:szCs w:val="24"/>
        </w:rPr>
        <w:t>Τσακαλώτου</w:t>
      </w:r>
      <w:proofErr w:type="spellEnd"/>
      <w:r>
        <w:rPr>
          <w:rFonts w:eastAsia="Times New Roman"/>
          <w:szCs w:val="24"/>
        </w:rPr>
        <w:t>,</w:t>
      </w:r>
      <w:r>
        <w:rPr>
          <w:rFonts w:eastAsia="Times New Roman"/>
          <w:szCs w:val="24"/>
        </w:rPr>
        <w:t xml:space="preserve"> λόγω φόρτου εργασίας.</w:t>
      </w:r>
    </w:p>
    <w:p w14:paraId="4D880062" w14:textId="77777777" w:rsidR="00E01347" w:rsidRDefault="00B0330D">
      <w:pPr>
        <w:tabs>
          <w:tab w:val="left" w:pos="709"/>
          <w:tab w:val="center" w:pos="4753"/>
        </w:tabs>
        <w:spacing w:line="600" w:lineRule="auto"/>
        <w:ind w:firstLine="709"/>
        <w:contextualSpacing/>
        <w:jc w:val="both"/>
        <w:rPr>
          <w:rFonts w:eastAsia="Times New Roman"/>
          <w:szCs w:val="24"/>
        </w:rPr>
      </w:pPr>
      <w:r>
        <w:rPr>
          <w:rFonts w:eastAsia="Times New Roman"/>
          <w:szCs w:val="24"/>
        </w:rPr>
        <w:t>Η ενδέκατη με αριθμό 355/12-2-2019 επίκαιρη ερώτηση δεύτερου κύκλου του Βουλευτή Β΄ Αθηνών του Κομ</w:t>
      </w:r>
      <w:r>
        <w:rPr>
          <w:rFonts w:eastAsia="Times New Roman"/>
          <w:szCs w:val="24"/>
        </w:rPr>
        <w:t>μουνιστικού Κόμματος Ελλάδ</w:t>
      </w:r>
      <w:r>
        <w:rPr>
          <w:rFonts w:eastAsia="Times New Roman"/>
          <w:szCs w:val="24"/>
        </w:rPr>
        <w:t>α</w:t>
      </w:r>
      <w:r>
        <w:rPr>
          <w:rFonts w:eastAsia="Times New Roman"/>
          <w:szCs w:val="24"/>
        </w:rPr>
        <w:t xml:space="preserve">ς κ. Χρήστου </w:t>
      </w:r>
      <w:proofErr w:type="spellStart"/>
      <w:r>
        <w:rPr>
          <w:rFonts w:eastAsia="Times New Roman"/>
          <w:szCs w:val="24"/>
        </w:rPr>
        <w:t>Κατσώτη</w:t>
      </w:r>
      <w:proofErr w:type="spellEnd"/>
      <w:r>
        <w:rPr>
          <w:rFonts w:eastAsia="Times New Roman"/>
          <w:szCs w:val="24"/>
        </w:rPr>
        <w:t xml:space="preserve"> προς τον Υπουργό Οικονομικών, σχετικά με την «εκχώρηση της ακίνητης δημόσιας περιουσίας σε Εταιρεία Ακινήτων του Δημοσίου (ΕΤΑΔ) – Ταμείο Αξιοποίησης Ιδιωτικής Περιουσίας του Δημοσίου (ΤΑΙΠΕΔ)», δεν θα συζητη</w:t>
      </w:r>
      <w:r>
        <w:rPr>
          <w:rFonts w:eastAsia="Times New Roman"/>
          <w:szCs w:val="24"/>
        </w:rPr>
        <w:t xml:space="preserve">θεί εξαιτίας κωλύματος του Υπουργού Οικονομικών κ. Ευκλείδη </w:t>
      </w:r>
      <w:proofErr w:type="spellStart"/>
      <w:r>
        <w:rPr>
          <w:rFonts w:eastAsia="Times New Roman"/>
          <w:szCs w:val="24"/>
        </w:rPr>
        <w:t>Τσακαλώτου</w:t>
      </w:r>
      <w:proofErr w:type="spellEnd"/>
      <w:r>
        <w:rPr>
          <w:rFonts w:eastAsia="Times New Roman"/>
          <w:szCs w:val="24"/>
        </w:rPr>
        <w:t>,</w:t>
      </w:r>
      <w:r>
        <w:rPr>
          <w:rFonts w:eastAsia="Times New Roman"/>
          <w:szCs w:val="24"/>
        </w:rPr>
        <w:t xml:space="preserve"> λόγω φόρτου εργασίας.</w:t>
      </w:r>
    </w:p>
    <w:p w14:paraId="4D880063" w14:textId="77777777" w:rsidR="00E01347" w:rsidRDefault="00B0330D">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Η δωδέκατη με αριθμό 350/11-2-2019 επίκαιρη ερώτηση δεύτερου κύκλου του Βουλευτή Αττικής της Νέας Δημοκρατίας κ. Γεωργίου Βλάχου προς τον Υπουργό Οικονομικών, με </w:t>
      </w:r>
      <w:r>
        <w:rPr>
          <w:rFonts w:eastAsia="Times New Roman"/>
          <w:szCs w:val="24"/>
        </w:rPr>
        <w:t>θέμα</w:t>
      </w:r>
      <w:r w:rsidRPr="00777C52">
        <w:rPr>
          <w:rFonts w:eastAsia="Times New Roman"/>
          <w:szCs w:val="24"/>
        </w:rPr>
        <w:t>:</w:t>
      </w:r>
      <w:r>
        <w:rPr>
          <w:rFonts w:eastAsia="Times New Roman"/>
          <w:szCs w:val="24"/>
        </w:rPr>
        <w:t xml:space="preserve"> «Λογαριασμός </w:t>
      </w:r>
      <w:proofErr w:type="spellStart"/>
      <w:r>
        <w:rPr>
          <w:rFonts w:eastAsia="Times New Roman"/>
          <w:szCs w:val="24"/>
        </w:rPr>
        <w:t>Επικούρησης</w:t>
      </w:r>
      <w:proofErr w:type="spellEnd"/>
      <w:r>
        <w:rPr>
          <w:rFonts w:eastAsia="Times New Roman"/>
          <w:szCs w:val="24"/>
        </w:rPr>
        <w:t xml:space="preserve"> της Εθνικής Τράπεζας της Ελλάδος (ΛΕΠΕΤΕ)», δεν θα συζητηθεί εξαιτίας κωλύματος του Υπουργού Οικονομικών κ. Ευκλείδη </w:t>
      </w:r>
      <w:proofErr w:type="spellStart"/>
      <w:r>
        <w:rPr>
          <w:rFonts w:eastAsia="Times New Roman"/>
          <w:szCs w:val="24"/>
        </w:rPr>
        <w:t>Τσακαλώτου</w:t>
      </w:r>
      <w:proofErr w:type="spellEnd"/>
      <w:r>
        <w:rPr>
          <w:rFonts w:eastAsia="Times New Roman"/>
          <w:szCs w:val="24"/>
        </w:rPr>
        <w:t>,</w:t>
      </w:r>
      <w:r>
        <w:rPr>
          <w:rFonts w:eastAsia="Times New Roman"/>
          <w:szCs w:val="24"/>
        </w:rPr>
        <w:t xml:space="preserve"> λόγω φόρτου εργασίας.</w:t>
      </w:r>
    </w:p>
    <w:p w14:paraId="4D880064" w14:textId="77777777" w:rsidR="00E01347" w:rsidRDefault="00B0330D">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Η δέκατη τρίτη με αριθμό 351/11-2-2019 επίκαιρη ερώτηση δεύτερου κύκλου το</w:t>
      </w:r>
      <w:r>
        <w:rPr>
          <w:rFonts w:eastAsia="Times New Roman"/>
          <w:szCs w:val="24"/>
        </w:rPr>
        <w:t>υ Βουλευτή Ηλείας της Δημοκρατικής Συμπαράταξης κ. Ιωάννη Κουτσούκου προς τον Υπουργό Οικονομικών, με θέμα</w:t>
      </w:r>
      <w:r w:rsidRPr="00777C52">
        <w:rPr>
          <w:rFonts w:eastAsia="Times New Roman"/>
          <w:szCs w:val="24"/>
        </w:rPr>
        <w:t>:</w:t>
      </w:r>
      <w:r>
        <w:rPr>
          <w:rFonts w:eastAsia="Times New Roman"/>
          <w:szCs w:val="24"/>
        </w:rPr>
        <w:t xml:space="preserve"> «Η σκοπιμότητα και η μεθόδευση της μεταφοράς στο </w:t>
      </w:r>
      <w:proofErr w:type="spellStart"/>
      <w:r>
        <w:rPr>
          <w:rFonts w:eastAsia="Times New Roman"/>
          <w:szCs w:val="24"/>
        </w:rPr>
        <w:t>υπερταμείο</w:t>
      </w:r>
      <w:proofErr w:type="spellEnd"/>
      <w:r>
        <w:rPr>
          <w:rFonts w:eastAsia="Times New Roman"/>
          <w:szCs w:val="24"/>
        </w:rPr>
        <w:t xml:space="preserve"> κατ’ απαίτηση των δανειστών πενήντα ενός ακινήτων του </w:t>
      </w:r>
      <w:r>
        <w:rPr>
          <w:rFonts w:eastAsia="Times New Roman"/>
          <w:szCs w:val="24"/>
        </w:rPr>
        <w:t>δ</w:t>
      </w:r>
      <w:r>
        <w:rPr>
          <w:rFonts w:eastAsia="Times New Roman"/>
          <w:szCs w:val="24"/>
        </w:rPr>
        <w:t>ημοσίου στον Δήμο Πύργου», δεν θα</w:t>
      </w:r>
      <w:r>
        <w:rPr>
          <w:rFonts w:eastAsia="Times New Roman"/>
          <w:szCs w:val="24"/>
        </w:rPr>
        <w:t xml:space="preserve"> συζητηθεί εξαιτίας κωλύματος του Υπουργού Οικονομικών κ. Ευκλείδη </w:t>
      </w:r>
      <w:proofErr w:type="spellStart"/>
      <w:r>
        <w:rPr>
          <w:rFonts w:eastAsia="Times New Roman"/>
          <w:szCs w:val="24"/>
        </w:rPr>
        <w:t>Τσακαλώτου</w:t>
      </w:r>
      <w:proofErr w:type="spellEnd"/>
      <w:r>
        <w:rPr>
          <w:rFonts w:eastAsia="Times New Roman"/>
          <w:szCs w:val="24"/>
        </w:rPr>
        <w:t>,</w:t>
      </w:r>
      <w:r>
        <w:rPr>
          <w:rFonts w:eastAsia="Times New Roman"/>
          <w:szCs w:val="24"/>
        </w:rPr>
        <w:t xml:space="preserve"> λόγω φόρτου εργασίας.</w:t>
      </w:r>
    </w:p>
    <w:p w14:paraId="4D880065" w14:textId="77777777" w:rsidR="00E01347" w:rsidRDefault="00B0330D">
      <w:pPr>
        <w:tabs>
          <w:tab w:val="left" w:pos="709"/>
          <w:tab w:val="center" w:pos="4753"/>
        </w:tabs>
        <w:spacing w:line="600" w:lineRule="auto"/>
        <w:ind w:firstLine="709"/>
        <w:contextualSpacing/>
        <w:jc w:val="both"/>
        <w:rPr>
          <w:rFonts w:eastAsia="Times New Roman"/>
          <w:szCs w:val="24"/>
        </w:rPr>
      </w:pPr>
      <w:r>
        <w:rPr>
          <w:rFonts w:eastAsia="Times New Roman"/>
          <w:szCs w:val="24"/>
        </w:rPr>
        <w:t>Η πρώτη με αριθμό 3920/30-11-2018 ερώτηση του Βουλευτή Β΄ Αθηνών της Δημοκρατικής Συμπαράταξης κ. Γεωργίου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Δημητρίου Καρρά προς τον Υπουργό Οικονομικών, </w:t>
      </w:r>
      <w:r>
        <w:rPr>
          <w:rFonts w:eastAsia="Times New Roman"/>
          <w:szCs w:val="24"/>
        </w:rPr>
        <w:t>με θέμα</w:t>
      </w:r>
      <w:r w:rsidRPr="00777C52">
        <w:rPr>
          <w:rFonts w:eastAsia="Times New Roman"/>
          <w:szCs w:val="24"/>
        </w:rPr>
        <w:t>:</w:t>
      </w:r>
      <w:r>
        <w:rPr>
          <w:rFonts w:eastAsia="Times New Roman"/>
          <w:szCs w:val="24"/>
        </w:rPr>
        <w:t xml:space="preserve"> «Ανάγκη παραχώρησης της δημόσιας έκτασης </w:t>
      </w:r>
      <w:r>
        <w:rPr>
          <w:rFonts w:eastAsia="Times New Roman"/>
          <w:szCs w:val="24"/>
        </w:rPr>
        <w:t>διακοσίων είκοσι</w:t>
      </w:r>
      <w:r>
        <w:rPr>
          <w:rFonts w:eastAsia="Times New Roman"/>
          <w:szCs w:val="24"/>
        </w:rPr>
        <w:t xml:space="preserve"> στρεμμάτων στην περιοχή Ναυπηγείων Σκαραμαγκά στους κατοίκους της </w:t>
      </w:r>
      <w:r>
        <w:rPr>
          <w:rFonts w:eastAsia="Times New Roman"/>
          <w:szCs w:val="24"/>
        </w:rPr>
        <w:t>δ</w:t>
      </w:r>
      <w:r>
        <w:rPr>
          <w:rFonts w:eastAsia="Times New Roman"/>
          <w:szCs w:val="24"/>
        </w:rPr>
        <w:t xml:space="preserve">υτικής Αθήνας», δεν θα συζητηθεί εξαιτίας κωλύματος του Υπουργού Οικονομικών κ. Ευκλείδη </w:t>
      </w:r>
      <w:proofErr w:type="spellStart"/>
      <w:r>
        <w:rPr>
          <w:rFonts w:eastAsia="Times New Roman"/>
          <w:szCs w:val="24"/>
        </w:rPr>
        <w:t>Τσακαλώτου</w:t>
      </w:r>
      <w:proofErr w:type="spellEnd"/>
      <w:r>
        <w:rPr>
          <w:rFonts w:eastAsia="Times New Roman"/>
          <w:szCs w:val="24"/>
        </w:rPr>
        <w:t>,</w:t>
      </w:r>
      <w:r>
        <w:rPr>
          <w:rFonts w:eastAsia="Times New Roman"/>
          <w:szCs w:val="24"/>
        </w:rPr>
        <w:t xml:space="preserve"> λόγω φόρτου εργασίας.</w:t>
      </w:r>
    </w:p>
    <w:p w14:paraId="4D880066" w14:textId="77777777" w:rsidR="00E01347" w:rsidRDefault="00B0330D">
      <w:pPr>
        <w:tabs>
          <w:tab w:val="left" w:pos="709"/>
          <w:tab w:val="center" w:pos="4753"/>
        </w:tabs>
        <w:spacing w:line="600" w:lineRule="auto"/>
        <w:ind w:firstLine="709"/>
        <w:contextualSpacing/>
        <w:jc w:val="both"/>
        <w:rPr>
          <w:rFonts w:eastAsia="Times New Roman"/>
          <w:szCs w:val="24"/>
        </w:rPr>
      </w:pPr>
      <w:r>
        <w:rPr>
          <w:rFonts w:eastAsia="Times New Roman"/>
          <w:szCs w:val="24"/>
        </w:rPr>
        <w:t>Η δεύτερη με αριθμό 2932/31-1-2019 ερώτηση του Βουλευτή Β΄ Αθηνών της Δημοκρατικής Συμπαράταξης κ. Γεωργίου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Δημητρίου Καρρά προς τον Υπουργό Οικονομικών, με θέμα</w:t>
      </w:r>
      <w:r w:rsidRPr="00777C52">
        <w:rPr>
          <w:rFonts w:eastAsia="Times New Roman"/>
          <w:szCs w:val="24"/>
        </w:rPr>
        <w:t>:</w:t>
      </w:r>
      <w:r>
        <w:rPr>
          <w:rFonts w:eastAsia="Times New Roman"/>
          <w:szCs w:val="24"/>
        </w:rPr>
        <w:t xml:space="preserve"> </w:t>
      </w:r>
      <w:r>
        <w:rPr>
          <w:rFonts w:eastAsia="Times New Roman"/>
          <w:szCs w:val="24"/>
        </w:rPr>
        <w:lastRenderedPageBreak/>
        <w:t xml:space="preserve">«Αποδέσμευση του Δημοτικού Κλειστού Γυμναστηρίου </w:t>
      </w:r>
      <w:r w:rsidRPr="00777C52">
        <w:rPr>
          <w:rFonts w:eastAsia="Times New Roman"/>
          <w:szCs w:val="24"/>
        </w:rPr>
        <w:t>“</w:t>
      </w:r>
      <w:r>
        <w:rPr>
          <w:rFonts w:eastAsia="Times New Roman"/>
          <w:szCs w:val="24"/>
        </w:rPr>
        <w:t>Νίκης 2</w:t>
      </w:r>
      <w:r w:rsidRPr="00777C52">
        <w:rPr>
          <w:rFonts w:eastAsia="Times New Roman"/>
          <w:szCs w:val="24"/>
          <w:vertAlign w:val="superscript"/>
        </w:rPr>
        <w:t>ου</w:t>
      </w:r>
      <w:r>
        <w:rPr>
          <w:rFonts w:eastAsia="Times New Roman"/>
          <w:szCs w:val="24"/>
        </w:rPr>
        <w:t xml:space="preserve"> Λυκείου</w:t>
      </w:r>
      <w:r w:rsidRPr="00777C52">
        <w:rPr>
          <w:rFonts w:eastAsia="Times New Roman"/>
          <w:szCs w:val="24"/>
        </w:rPr>
        <w:t>”</w:t>
      </w:r>
      <w:r>
        <w:rPr>
          <w:rFonts w:eastAsia="Times New Roman"/>
          <w:szCs w:val="24"/>
        </w:rPr>
        <w:t xml:space="preserve"> Αγίας Βαρβάρας από το</w:t>
      </w:r>
      <w:r>
        <w:rPr>
          <w:rFonts w:eastAsia="Times New Roman"/>
          <w:szCs w:val="24"/>
        </w:rPr>
        <w:t xml:space="preserve"> </w:t>
      </w:r>
      <w:proofErr w:type="spellStart"/>
      <w:r>
        <w:rPr>
          <w:rFonts w:eastAsia="Times New Roman"/>
          <w:szCs w:val="24"/>
        </w:rPr>
        <w:t>υ</w:t>
      </w:r>
      <w:r>
        <w:rPr>
          <w:rFonts w:eastAsia="Times New Roman"/>
          <w:szCs w:val="24"/>
        </w:rPr>
        <w:t>περταμείο</w:t>
      </w:r>
      <w:proofErr w:type="spellEnd"/>
      <w:r>
        <w:rPr>
          <w:rFonts w:eastAsia="Times New Roman"/>
          <w:szCs w:val="24"/>
        </w:rPr>
        <w:t xml:space="preserve">», δεν θα συζητηθεί εξαιτίας κωλύματος του Υπουργού Οικονομικών κ. Ευκλείδη </w:t>
      </w:r>
      <w:proofErr w:type="spellStart"/>
      <w:r>
        <w:rPr>
          <w:rFonts w:eastAsia="Times New Roman"/>
          <w:szCs w:val="24"/>
        </w:rPr>
        <w:t>Τσακαλώτου</w:t>
      </w:r>
      <w:proofErr w:type="spellEnd"/>
      <w:r>
        <w:rPr>
          <w:rFonts w:eastAsia="Times New Roman"/>
          <w:szCs w:val="24"/>
        </w:rPr>
        <w:t>,</w:t>
      </w:r>
      <w:r>
        <w:rPr>
          <w:rFonts w:eastAsia="Times New Roman"/>
          <w:szCs w:val="24"/>
        </w:rPr>
        <w:t xml:space="preserve"> λόγω φόρτου εργασίας.</w:t>
      </w:r>
    </w:p>
    <w:p w14:paraId="4D880067" w14:textId="77777777" w:rsidR="00E01347" w:rsidRDefault="00B0330D">
      <w:pPr>
        <w:tabs>
          <w:tab w:val="left" w:pos="709"/>
          <w:tab w:val="center" w:pos="4753"/>
        </w:tabs>
        <w:spacing w:line="600" w:lineRule="auto"/>
        <w:ind w:firstLine="709"/>
        <w:contextualSpacing/>
        <w:jc w:val="both"/>
        <w:rPr>
          <w:rFonts w:eastAsia="Times New Roman"/>
          <w:szCs w:val="24"/>
        </w:rPr>
      </w:pPr>
      <w:r>
        <w:rPr>
          <w:rFonts w:eastAsia="Times New Roman"/>
          <w:szCs w:val="24"/>
        </w:rPr>
        <w:t>Η</w:t>
      </w:r>
      <w:r w:rsidRPr="008B4143">
        <w:rPr>
          <w:rFonts w:eastAsia="Times New Roman"/>
          <w:szCs w:val="24"/>
        </w:rPr>
        <w:t xml:space="preserve"> </w:t>
      </w:r>
      <w:r>
        <w:rPr>
          <w:rFonts w:eastAsia="Times New Roman"/>
          <w:szCs w:val="24"/>
        </w:rPr>
        <w:t xml:space="preserve">δέκατη με αριθμό 375/20-2-2019 επίκαιρη ερώτηση δεύτερου κύκλου του Βουλευτή Β΄ Αθηνών της Δημοκρατικής Συμπαράταξης κ. </w:t>
      </w:r>
      <w:r>
        <w:rPr>
          <w:rFonts w:eastAsia="Times New Roman"/>
          <w:szCs w:val="24"/>
        </w:rPr>
        <w:t>Α</w:t>
      </w:r>
      <w:r>
        <w:rPr>
          <w:rFonts w:eastAsia="Times New Roman"/>
          <w:szCs w:val="24"/>
        </w:rPr>
        <w:t xml:space="preserve">νδρέα </w:t>
      </w:r>
      <w:r>
        <w:rPr>
          <w:rFonts w:eastAsia="Times New Roman"/>
          <w:szCs w:val="24"/>
        </w:rPr>
        <w:t>Λοβέρδου προς τον Υπουργό Εθνικής Άμυνας, με θέμα</w:t>
      </w:r>
      <w:r w:rsidRPr="00326DB5">
        <w:rPr>
          <w:rFonts w:eastAsia="Times New Roman"/>
          <w:szCs w:val="24"/>
        </w:rPr>
        <w:t>:</w:t>
      </w:r>
      <w:r>
        <w:rPr>
          <w:rFonts w:eastAsia="Times New Roman"/>
          <w:szCs w:val="24"/>
        </w:rPr>
        <w:t xml:space="preserve"> «Συμμετοχή της Ελλάδας στην αμυντική συνεργασία της Ευρωπαϊκής Ένωσης», δεν θα συζητηθεί εξαιτίας κωλύματος του Υπουργού Εθνικής Άμυνας κ. </w:t>
      </w:r>
      <w:r>
        <w:rPr>
          <w:rFonts w:eastAsia="Times New Roman"/>
          <w:szCs w:val="24"/>
        </w:rPr>
        <w:t>Ε</w:t>
      </w:r>
      <w:r>
        <w:rPr>
          <w:rFonts w:eastAsia="Times New Roman"/>
          <w:szCs w:val="24"/>
        </w:rPr>
        <w:t>υάγγελου Αποστολάκη</w:t>
      </w:r>
      <w:r>
        <w:rPr>
          <w:rFonts w:eastAsia="Times New Roman"/>
          <w:szCs w:val="24"/>
        </w:rPr>
        <w:t>,</w:t>
      </w:r>
      <w:r>
        <w:rPr>
          <w:rFonts w:eastAsia="Times New Roman"/>
          <w:szCs w:val="24"/>
        </w:rPr>
        <w:t xml:space="preserve"> λόγω το</w:t>
      </w:r>
      <w:r>
        <w:rPr>
          <w:rFonts w:eastAsia="Times New Roman"/>
          <w:szCs w:val="24"/>
        </w:rPr>
        <w:t>υ</w:t>
      </w:r>
      <w:r>
        <w:rPr>
          <w:rFonts w:eastAsia="Times New Roman"/>
          <w:szCs w:val="24"/>
        </w:rPr>
        <w:t xml:space="preserve"> ότι ο Υπουργός Εθνικής Άμυνας προτί</w:t>
      </w:r>
      <w:r>
        <w:rPr>
          <w:rFonts w:eastAsia="Times New Roman"/>
          <w:szCs w:val="24"/>
        </w:rPr>
        <w:t>θεται να ενημερώσει την Επιτροπή Εξωτερικών και Άμυνας μεταξύ άλλων και για το συγκεκριμένο ζήτημα.</w:t>
      </w:r>
    </w:p>
    <w:p w14:paraId="4D880068" w14:textId="77777777" w:rsidR="00E01347" w:rsidRDefault="00B0330D">
      <w:pPr>
        <w:tabs>
          <w:tab w:val="left" w:pos="709"/>
          <w:tab w:val="center" w:pos="4753"/>
        </w:tabs>
        <w:spacing w:line="600" w:lineRule="auto"/>
        <w:ind w:firstLine="709"/>
        <w:contextualSpacing/>
        <w:jc w:val="both"/>
        <w:rPr>
          <w:rFonts w:eastAsia="Times New Roman"/>
          <w:szCs w:val="24"/>
        </w:rPr>
      </w:pPr>
      <w:r>
        <w:rPr>
          <w:rFonts w:eastAsia="Times New Roman"/>
          <w:szCs w:val="24"/>
        </w:rPr>
        <w:t>Η τρίτη με αριθμό 454/27-3-2019 επίκαιρη ερώτηση δεύτερου κύκλου του Βουλευτή Β΄ Πειραιώς του Λαϊκού Συνδέσμου – Χρυσή Αυγή κ. Ιωάννη Λαγού προς την Υπουργό</w:t>
      </w:r>
      <w:r>
        <w:rPr>
          <w:rFonts w:eastAsia="Times New Roman"/>
          <w:szCs w:val="24"/>
        </w:rPr>
        <w:t xml:space="preserve"> Προστασίας του Πολίτη, με θέμα</w:t>
      </w:r>
      <w:r w:rsidRPr="00326DB5">
        <w:rPr>
          <w:rFonts w:eastAsia="Times New Roman"/>
          <w:szCs w:val="24"/>
        </w:rPr>
        <w:t>:</w:t>
      </w:r>
      <w:r>
        <w:rPr>
          <w:rFonts w:eastAsia="Times New Roman"/>
          <w:szCs w:val="24"/>
        </w:rPr>
        <w:t xml:space="preserve"> «Κα</w:t>
      </w:r>
      <w:r>
        <w:rPr>
          <w:rFonts w:eastAsia="Times New Roman"/>
          <w:szCs w:val="24"/>
        </w:rPr>
        <w:t>μ</w:t>
      </w:r>
      <w:r>
        <w:rPr>
          <w:rFonts w:eastAsia="Times New Roman"/>
          <w:szCs w:val="24"/>
        </w:rPr>
        <w:t xml:space="preserve">μία σύλληψη στην Κόρινθο, όπου ομάδες </w:t>
      </w:r>
      <w:proofErr w:type="spellStart"/>
      <w:r>
        <w:rPr>
          <w:rFonts w:eastAsia="Times New Roman"/>
          <w:szCs w:val="24"/>
        </w:rPr>
        <w:t>Ρομά</w:t>
      </w:r>
      <w:proofErr w:type="spellEnd"/>
      <w:r>
        <w:rPr>
          <w:rFonts w:eastAsia="Times New Roman"/>
          <w:szCs w:val="24"/>
        </w:rPr>
        <w:t xml:space="preserve"> προέβησαν σε βιαιοπραγίες», δεν θα συζητηθεί.</w:t>
      </w:r>
    </w:p>
    <w:p w14:paraId="4D880069" w14:textId="77777777" w:rsidR="00E01347" w:rsidRDefault="00B0330D">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Η δέκατη έβδομη με αριθμό 262/9-1-2019 επίκαιρη ερώτηση δεύτερου κύκλου του Βουλευτή Επικρατείας του Λαϊκού Συνδέσμου – Χρυσή Αυγή</w:t>
      </w:r>
      <w:r>
        <w:rPr>
          <w:rFonts w:eastAsia="Times New Roman"/>
          <w:szCs w:val="24"/>
        </w:rPr>
        <w:t xml:space="preserve"> κ. Χρήστου Παππά προς τον Υπουργό Εθνικής Άμυνας, με θέμα</w:t>
      </w:r>
      <w:r w:rsidRPr="00326DB5">
        <w:rPr>
          <w:rFonts w:eastAsia="Times New Roman"/>
          <w:szCs w:val="24"/>
        </w:rPr>
        <w:t>:</w:t>
      </w:r>
      <w:r>
        <w:rPr>
          <w:rFonts w:eastAsia="Times New Roman"/>
          <w:szCs w:val="24"/>
        </w:rPr>
        <w:t xml:space="preserve"> «Επιτακτική ανάγκη αυξήσεως της στρατιωτικής θητείας», δεν θα συζητηθεί.</w:t>
      </w:r>
    </w:p>
    <w:p w14:paraId="4D88006A" w14:textId="77777777" w:rsidR="00E01347" w:rsidRDefault="00B0330D">
      <w:pPr>
        <w:tabs>
          <w:tab w:val="left" w:pos="709"/>
          <w:tab w:val="center" w:pos="4753"/>
        </w:tabs>
        <w:spacing w:line="600" w:lineRule="auto"/>
        <w:ind w:firstLine="709"/>
        <w:contextualSpacing/>
        <w:jc w:val="both"/>
        <w:rPr>
          <w:rFonts w:eastAsia="Times New Roman"/>
          <w:szCs w:val="24"/>
        </w:rPr>
      </w:pPr>
      <w:r>
        <w:rPr>
          <w:rFonts w:eastAsia="Times New Roman"/>
          <w:szCs w:val="24"/>
        </w:rPr>
        <w:t>Ορίστε, κύριε Κουτσούκο, έχετε τον λόγο.</w:t>
      </w:r>
    </w:p>
    <w:p w14:paraId="4D88006B" w14:textId="77777777" w:rsidR="00E01347" w:rsidRDefault="00B0330D">
      <w:pPr>
        <w:tabs>
          <w:tab w:val="left" w:pos="709"/>
          <w:tab w:val="center" w:pos="4753"/>
        </w:tabs>
        <w:spacing w:line="600" w:lineRule="auto"/>
        <w:ind w:firstLine="709"/>
        <w:contextualSpacing/>
        <w:jc w:val="both"/>
        <w:rPr>
          <w:rFonts w:eastAsia="Times New Roman"/>
          <w:szCs w:val="24"/>
        </w:rPr>
      </w:pPr>
      <w:r w:rsidRPr="00621C9D">
        <w:rPr>
          <w:rFonts w:eastAsia="Times New Roman"/>
          <w:b/>
          <w:szCs w:val="24"/>
        </w:rPr>
        <w:t>ΓΙΑΝΝΗΣ ΚΟΥΤΣΟΥΚΟΣ:</w:t>
      </w:r>
      <w:r>
        <w:rPr>
          <w:rFonts w:eastAsia="Times New Roman"/>
          <w:szCs w:val="24"/>
        </w:rPr>
        <w:t xml:space="preserve"> Κύριε Πρόεδρε, νομίζω ότι πρέπει να αναλάβετε σοβαρά τις ευθύν</w:t>
      </w:r>
      <w:r>
        <w:rPr>
          <w:rFonts w:eastAsia="Times New Roman"/>
          <w:szCs w:val="24"/>
        </w:rPr>
        <w:t xml:space="preserve">ες σας ως Προεδρείο. Δεν αναφέρομαι σε εσάς προσωπικά. Αναφέρομαι στον κ. </w:t>
      </w:r>
      <w:proofErr w:type="spellStart"/>
      <w:r>
        <w:rPr>
          <w:rFonts w:eastAsia="Times New Roman"/>
          <w:szCs w:val="24"/>
        </w:rPr>
        <w:t>Βούτση</w:t>
      </w:r>
      <w:proofErr w:type="spellEnd"/>
      <w:r>
        <w:rPr>
          <w:rFonts w:eastAsia="Times New Roman"/>
          <w:szCs w:val="24"/>
        </w:rPr>
        <w:t>. Πόσες ερωτήσεις διαγράφηκαν; Δεκαεννέα. Πόσες ερωτήσεις συζητούνται; Δύο. Αυτό γίνεται κάθε φορά που έχουμε κοινοβουλευτικό έλεγχο. Πρόκειται περί ευτελισμού μιας διαδικασίας</w:t>
      </w:r>
      <w:r>
        <w:rPr>
          <w:rFonts w:eastAsia="Times New Roman"/>
          <w:szCs w:val="24"/>
        </w:rPr>
        <w:t xml:space="preserve"> κατοχυρωμένης από το Σύνταγμα και τον Κανονισμό της Βουλής, δηλαδή της διαδικασίας του ελέγχου που ασκεί η Βουλή στους Υπουργούς. </w:t>
      </w:r>
    </w:p>
    <w:p w14:paraId="4D88006C" w14:textId="77777777" w:rsidR="00E01347" w:rsidRDefault="00B0330D">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Είμαι απολύτως βέβαιος ότι ο κ. </w:t>
      </w:r>
      <w:proofErr w:type="spellStart"/>
      <w:r>
        <w:rPr>
          <w:rFonts w:eastAsia="Times New Roman"/>
          <w:szCs w:val="24"/>
        </w:rPr>
        <w:t>Τσακαλώτος</w:t>
      </w:r>
      <w:proofErr w:type="spellEnd"/>
      <w:r>
        <w:rPr>
          <w:rFonts w:eastAsia="Times New Roman"/>
          <w:szCs w:val="24"/>
        </w:rPr>
        <w:t xml:space="preserve">, που με μια απόφασή του μετέφερε στο </w:t>
      </w:r>
      <w:proofErr w:type="spellStart"/>
      <w:r>
        <w:rPr>
          <w:rFonts w:eastAsia="Times New Roman"/>
          <w:szCs w:val="24"/>
        </w:rPr>
        <w:t>υπερταμείο</w:t>
      </w:r>
      <w:proofErr w:type="spellEnd"/>
      <w:r>
        <w:rPr>
          <w:rFonts w:eastAsia="Times New Roman"/>
          <w:szCs w:val="24"/>
        </w:rPr>
        <w:t xml:space="preserve"> δέκα χιλιάδες </w:t>
      </w:r>
      <w:proofErr w:type="spellStart"/>
      <w:r>
        <w:rPr>
          <w:rFonts w:eastAsia="Times New Roman"/>
          <w:szCs w:val="24"/>
        </w:rPr>
        <w:t>εκατόν</w:t>
      </w:r>
      <w:proofErr w:type="spellEnd"/>
      <w:r>
        <w:rPr>
          <w:rFonts w:eastAsia="Times New Roman"/>
          <w:szCs w:val="24"/>
        </w:rPr>
        <w:t xml:space="preserve"> δεκαεννέα ακ</w:t>
      </w:r>
      <w:r>
        <w:rPr>
          <w:rFonts w:eastAsia="Times New Roman"/>
          <w:szCs w:val="24"/>
        </w:rPr>
        <w:t xml:space="preserve">ίνητα πέρυσι το καλοκαίρι, δεν θα κρυβόταν εδώ και </w:t>
      </w:r>
      <w:r>
        <w:rPr>
          <w:rFonts w:eastAsia="Times New Roman"/>
          <w:szCs w:val="24"/>
        </w:rPr>
        <w:lastRenderedPageBreak/>
        <w:t xml:space="preserve">έναν χρόνο, αν δεν είχε την ανοχή του Προεδρείου. Δεν θα έβρισκε πάντα κώλυμα. Εξάλλου, η κ. </w:t>
      </w:r>
      <w:proofErr w:type="spellStart"/>
      <w:r>
        <w:rPr>
          <w:rFonts w:eastAsia="Times New Roman"/>
          <w:szCs w:val="24"/>
        </w:rPr>
        <w:t>Παπανάτσιου</w:t>
      </w:r>
      <w:proofErr w:type="spellEnd"/>
      <w:r>
        <w:rPr>
          <w:rFonts w:eastAsia="Times New Roman"/>
          <w:szCs w:val="24"/>
        </w:rPr>
        <w:t xml:space="preserve"> ήταν εδώ προηγουμένως. Θα μπορούσε να της δώσει εντολή να απαντήσει.</w:t>
      </w:r>
    </w:p>
    <w:p w14:paraId="4D88006D" w14:textId="77777777" w:rsidR="00E01347" w:rsidRDefault="00B0330D">
      <w:pPr>
        <w:tabs>
          <w:tab w:val="left" w:pos="709"/>
          <w:tab w:val="center" w:pos="4753"/>
        </w:tabs>
        <w:spacing w:line="600" w:lineRule="auto"/>
        <w:ind w:firstLine="709"/>
        <w:contextualSpacing/>
        <w:jc w:val="both"/>
        <w:rPr>
          <w:rFonts w:eastAsia="Times New Roman"/>
          <w:szCs w:val="24"/>
        </w:rPr>
      </w:pPr>
      <w:r>
        <w:rPr>
          <w:rFonts w:eastAsia="Times New Roman"/>
          <w:szCs w:val="24"/>
        </w:rPr>
        <w:t>Το ίδιο συμβαίνει και με τον κ.</w:t>
      </w:r>
      <w:r>
        <w:rPr>
          <w:rFonts w:eastAsia="Times New Roman"/>
          <w:szCs w:val="24"/>
        </w:rPr>
        <w:t xml:space="preserve"> </w:t>
      </w:r>
      <w:proofErr w:type="spellStart"/>
      <w:r>
        <w:rPr>
          <w:rFonts w:eastAsia="Times New Roman"/>
          <w:szCs w:val="24"/>
        </w:rPr>
        <w:t>Πολάκη</w:t>
      </w:r>
      <w:proofErr w:type="spellEnd"/>
      <w:r>
        <w:rPr>
          <w:rFonts w:eastAsia="Times New Roman"/>
          <w:szCs w:val="24"/>
        </w:rPr>
        <w:t xml:space="preserve">, που λέει ότι έχει φόρτο εργασίας, ο οποίος κάθε βράδυ ξενυχτάει απαντώντας στους πολιτικούς του αντιπάλους στο </w:t>
      </w:r>
      <w:proofErr w:type="spellStart"/>
      <w:r>
        <w:rPr>
          <w:rFonts w:eastAsia="Times New Roman"/>
          <w:szCs w:val="24"/>
          <w:lang w:val="en-US"/>
        </w:rPr>
        <w:t>facebook</w:t>
      </w:r>
      <w:proofErr w:type="spellEnd"/>
      <w:r>
        <w:rPr>
          <w:rFonts w:eastAsia="Times New Roman"/>
          <w:szCs w:val="24"/>
        </w:rPr>
        <w:t xml:space="preserve"> και δεν διαθέτει πέντε λεπτά εδώ να έρθει να μας πει τι θα γίνει με το Νοσοκομείο Αμαλιάδας που πάει να κλείσει. Πρόκειται, λοι</w:t>
      </w:r>
      <w:r>
        <w:rPr>
          <w:rFonts w:eastAsia="Times New Roman"/>
          <w:szCs w:val="24"/>
        </w:rPr>
        <w:t xml:space="preserve">πόν, περί ευτελισμού των κοινοβουλευτικών διαδικασιών. </w:t>
      </w:r>
    </w:p>
    <w:p w14:paraId="4D88006E" w14:textId="77777777" w:rsidR="00E01347" w:rsidRDefault="00B0330D">
      <w:pPr>
        <w:tabs>
          <w:tab w:val="left" w:pos="709"/>
          <w:tab w:val="center" w:pos="4753"/>
        </w:tabs>
        <w:spacing w:line="600" w:lineRule="auto"/>
        <w:ind w:firstLine="709"/>
        <w:contextualSpacing/>
        <w:jc w:val="both"/>
        <w:rPr>
          <w:rFonts w:eastAsia="Times New Roman"/>
          <w:szCs w:val="24"/>
        </w:rPr>
      </w:pPr>
      <w:r>
        <w:rPr>
          <w:rFonts w:eastAsia="Times New Roman"/>
          <w:szCs w:val="24"/>
        </w:rPr>
        <w:t>Ερωτώ τον κ. Παπαγγελόπουλο που είχε την καλοσύνη να είναι εδώ</w:t>
      </w:r>
      <w:r w:rsidRPr="002D4E16">
        <w:rPr>
          <w:rFonts w:eastAsia="Times New Roman"/>
          <w:szCs w:val="24"/>
        </w:rPr>
        <w:t xml:space="preserve">: </w:t>
      </w:r>
      <w:r>
        <w:rPr>
          <w:rFonts w:eastAsia="Times New Roman"/>
          <w:szCs w:val="24"/>
        </w:rPr>
        <w:t xml:space="preserve">Εάν προσφύγω αύριο στον εισαγγελέα, κύριε Παπαγγελόπουλε, θα μου δώσει εισαγγελική διαταγή να πάω στον κ. </w:t>
      </w:r>
      <w:proofErr w:type="spellStart"/>
      <w:r>
        <w:rPr>
          <w:rFonts w:eastAsia="Times New Roman"/>
          <w:szCs w:val="24"/>
        </w:rPr>
        <w:t>Τσακαλώτο</w:t>
      </w:r>
      <w:proofErr w:type="spellEnd"/>
      <w:r>
        <w:rPr>
          <w:rFonts w:eastAsia="Times New Roman"/>
          <w:szCs w:val="24"/>
        </w:rPr>
        <w:t xml:space="preserve"> να μου προσκομίσει τους τίτλους των δέκα χιλιάδων </w:t>
      </w:r>
      <w:proofErr w:type="spellStart"/>
      <w:r>
        <w:rPr>
          <w:rFonts w:eastAsia="Times New Roman"/>
          <w:szCs w:val="24"/>
        </w:rPr>
        <w:t>εκατόν</w:t>
      </w:r>
      <w:proofErr w:type="spellEnd"/>
      <w:r>
        <w:rPr>
          <w:rFonts w:eastAsia="Times New Roman"/>
          <w:szCs w:val="24"/>
        </w:rPr>
        <w:t xml:space="preserve"> δεκαεννέα ακινήτων που αρνείται εδώ και έναν χρόνο να φέρει στη Βουλή ή εν πάση </w:t>
      </w:r>
      <w:proofErr w:type="spellStart"/>
      <w:r>
        <w:rPr>
          <w:rFonts w:eastAsia="Times New Roman"/>
          <w:szCs w:val="24"/>
        </w:rPr>
        <w:t>περιπτώσει</w:t>
      </w:r>
      <w:proofErr w:type="spellEnd"/>
      <w:r>
        <w:rPr>
          <w:rFonts w:eastAsia="Times New Roman"/>
          <w:szCs w:val="24"/>
        </w:rPr>
        <w:t xml:space="preserve"> αυτό με συμβουλεύετε να κάνω, αφού η Κυβέρνηση δεν έρχεται να απαντήσει;</w:t>
      </w:r>
    </w:p>
    <w:p w14:paraId="4D88006F" w14:textId="77777777" w:rsidR="00E01347" w:rsidRDefault="00B0330D">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Κύριε Πρόεδρε, θέλω να τα διαβιβάσ</w:t>
      </w:r>
      <w:r>
        <w:rPr>
          <w:rFonts w:eastAsia="Times New Roman"/>
          <w:szCs w:val="24"/>
        </w:rPr>
        <w:t>ετε αυτά ως έντονη διαμαρτυρία και θα υπάρξει –σας λέω- και σχετική πρωτοβουλία της Κοινοβουλευτικής μας Ομάδας γι’ αυτό το θέμα.</w:t>
      </w:r>
    </w:p>
    <w:p w14:paraId="4D880070" w14:textId="77777777" w:rsidR="00E01347" w:rsidRDefault="00B0330D">
      <w:pPr>
        <w:tabs>
          <w:tab w:val="left" w:pos="709"/>
          <w:tab w:val="center" w:pos="4753"/>
        </w:tabs>
        <w:spacing w:line="600" w:lineRule="auto"/>
        <w:ind w:firstLine="709"/>
        <w:contextualSpacing/>
        <w:jc w:val="both"/>
        <w:rPr>
          <w:rFonts w:eastAsia="Times New Roman"/>
          <w:szCs w:val="24"/>
        </w:rPr>
      </w:pPr>
      <w:r>
        <w:rPr>
          <w:rFonts w:eastAsia="Times New Roman"/>
          <w:szCs w:val="24"/>
        </w:rPr>
        <w:t>Ευχαριστώ.</w:t>
      </w:r>
    </w:p>
    <w:p w14:paraId="4D880071" w14:textId="77777777" w:rsidR="00E01347" w:rsidRDefault="00B0330D">
      <w:pPr>
        <w:tabs>
          <w:tab w:val="left" w:pos="709"/>
          <w:tab w:val="center" w:pos="4753"/>
        </w:tabs>
        <w:spacing w:line="600" w:lineRule="auto"/>
        <w:ind w:firstLine="709"/>
        <w:contextualSpacing/>
        <w:jc w:val="both"/>
        <w:rPr>
          <w:rFonts w:eastAsia="Times New Roman"/>
          <w:szCs w:val="24"/>
        </w:rPr>
      </w:pPr>
      <w:r w:rsidRPr="00621C9D">
        <w:rPr>
          <w:rFonts w:eastAsia="Times New Roman"/>
          <w:b/>
          <w:szCs w:val="24"/>
        </w:rPr>
        <w:t xml:space="preserve">ΠΡΟΕΔΡΕΥΩΝ (Δημήτριος </w:t>
      </w:r>
      <w:proofErr w:type="spellStart"/>
      <w:r w:rsidRPr="00621C9D">
        <w:rPr>
          <w:rFonts w:eastAsia="Times New Roman"/>
          <w:b/>
          <w:szCs w:val="24"/>
        </w:rPr>
        <w:t>Κρεμαστινός</w:t>
      </w:r>
      <w:proofErr w:type="spellEnd"/>
      <w:r w:rsidRPr="00621C9D">
        <w:rPr>
          <w:rFonts w:eastAsia="Times New Roman"/>
          <w:b/>
          <w:szCs w:val="24"/>
        </w:rPr>
        <w:t>):</w:t>
      </w:r>
      <w:r w:rsidRPr="002D4E16">
        <w:rPr>
          <w:rFonts w:eastAsia="Times New Roman"/>
          <w:szCs w:val="24"/>
        </w:rPr>
        <w:t xml:space="preserve"> </w:t>
      </w:r>
      <w:r>
        <w:rPr>
          <w:rFonts w:eastAsia="Times New Roman"/>
          <w:szCs w:val="24"/>
        </w:rPr>
        <w:t>Κατ</w:t>
      </w:r>
      <w:r>
        <w:rPr>
          <w:rFonts w:eastAsia="Times New Roman"/>
          <w:szCs w:val="24"/>
        </w:rPr>
        <w:t>’ αρχάς</w:t>
      </w:r>
      <w:r>
        <w:rPr>
          <w:rFonts w:eastAsia="Times New Roman"/>
          <w:szCs w:val="24"/>
        </w:rPr>
        <w:t xml:space="preserve"> θα απαντήσω ότι αυτό το θέμα μάς έχει απασχολήσει στη Διάσκεψη των Π</w:t>
      </w:r>
      <w:r>
        <w:rPr>
          <w:rFonts w:eastAsia="Times New Roman"/>
          <w:szCs w:val="24"/>
        </w:rPr>
        <w:t xml:space="preserve">ροέδρων επανειλημμένως. Έχουν γίνει οι σχετικές εκκλήσεις. Πρέπει η Κυβέρνηση να υποχρεώσει τους Υπουργούς να έρχονται. Δεν υπάρχει άλλος τρόπος. Δεν μπορεί η Βουλή να τους υποχρεώσει. Αυτό θέλω να πω. </w:t>
      </w:r>
    </w:p>
    <w:p w14:paraId="4D880072" w14:textId="77777777" w:rsidR="00E01347" w:rsidRDefault="00B0330D">
      <w:pPr>
        <w:tabs>
          <w:tab w:val="left" w:pos="709"/>
          <w:tab w:val="center" w:pos="4753"/>
        </w:tabs>
        <w:spacing w:line="600" w:lineRule="auto"/>
        <w:ind w:firstLine="709"/>
        <w:contextualSpacing/>
        <w:jc w:val="both"/>
        <w:rPr>
          <w:rFonts w:eastAsia="Times New Roman"/>
          <w:szCs w:val="24"/>
        </w:rPr>
      </w:pPr>
      <w:r w:rsidRPr="00621C9D">
        <w:rPr>
          <w:rFonts w:eastAsia="Times New Roman"/>
          <w:b/>
          <w:szCs w:val="24"/>
        </w:rPr>
        <w:t>ΓΙΑΝΝΗΣ ΚΟΥΤΣΟΥΚΟΣ:</w:t>
      </w:r>
      <w:r>
        <w:rPr>
          <w:rFonts w:eastAsia="Times New Roman"/>
          <w:szCs w:val="24"/>
        </w:rPr>
        <w:t xml:space="preserve"> Ο Πρόεδρος μπορεί.</w:t>
      </w:r>
    </w:p>
    <w:p w14:paraId="4D880073" w14:textId="77777777" w:rsidR="00E01347" w:rsidRDefault="00B0330D">
      <w:pPr>
        <w:tabs>
          <w:tab w:val="left" w:pos="709"/>
          <w:tab w:val="center" w:pos="4753"/>
        </w:tabs>
        <w:spacing w:line="600" w:lineRule="auto"/>
        <w:ind w:firstLine="709"/>
        <w:contextualSpacing/>
        <w:jc w:val="both"/>
        <w:rPr>
          <w:rFonts w:eastAsia="Times New Roman"/>
          <w:szCs w:val="24"/>
        </w:rPr>
      </w:pPr>
      <w:r w:rsidRPr="00621C9D">
        <w:rPr>
          <w:rFonts w:eastAsia="Times New Roman"/>
          <w:b/>
          <w:szCs w:val="24"/>
        </w:rPr>
        <w:t>ΠΡΟΕΔΡΕΥΩΝ (Δη</w:t>
      </w:r>
      <w:r w:rsidRPr="00621C9D">
        <w:rPr>
          <w:rFonts w:eastAsia="Times New Roman"/>
          <w:b/>
          <w:szCs w:val="24"/>
        </w:rPr>
        <w:t xml:space="preserve">μήτριος </w:t>
      </w:r>
      <w:proofErr w:type="spellStart"/>
      <w:r w:rsidRPr="00621C9D">
        <w:rPr>
          <w:rFonts w:eastAsia="Times New Roman"/>
          <w:b/>
          <w:szCs w:val="24"/>
        </w:rPr>
        <w:t>Κρεμαστινός</w:t>
      </w:r>
      <w:proofErr w:type="spellEnd"/>
      <w:r w:rsidRPr="00621C9D">
        <w:rPr>
          <w:rFonts w:eastAsia="Times New Roman"/>
          <w:b/>
          <w:szCs w:val="24"/>
        </w:rPr>
        <w:t>):</w:t>
      </w:r>
      <w:r>
        <w:rPr>
          <w:rFonts w:eastAsia="Times New Roman"/>
          <w:szCs w:val="24"/>
        </w:rPr>
        <w:t xml:space="preserve"> Ούτε ο Πρόεδρος μπορεί. Δεν υποστηρίζω τον κ. </w:t>
      </w:r>
      <w:proofErr w:type="spellStart"/>
      <w:r>
        <w:rPr>
          <w:rFonts w:eastAsia="Times New Roman"/>
          <w:szCs w:val="24"/>
        </w:rPr>
        <w:t>Βούτση</w:t>
      </w:r>
      <w:proofErr w:type="spellEnd"/>
      <w:r>
        <w:rPr>
          <w:rFonts w:eastAsia="Times New Roman"/>
          <w:szCs w:val="24"/>
        </w:rPr>
        <w:t>, αλλά δεν μπορεί, δεν έχει την αρμοδιότητα. Η Κυβέρνηση, όμως, μπορεί να υποχρεώσει τους Υπουργούς να έρχονται.</w:t>
      </w:r>
    </w:p>
    <w:p w14:paraId="4D880074" w14:textId="77777777" w:rsidR="00E01347" w:rsidRDefault="00B0330D">
      <w:pPr>
        <w:tabs>
          <w:tab w:val="left" w:pos="709"/>
          <w:tab w:val="center" w:pos="4753"/>
        </w:tabs>
        <w:spacing w:line="600" w:lineRule="auto"/>
        <w:ind w:firstLine="709"/>
        <w:contextualSpacing/>
        <w:jc w:val="both"/>
        <w:rPr>
          <w:rFonts w:eastAsia="Times New Roman"/>
          <w:szCs w:val="24"/>
        </w:rPr>
      </w:pPr>
      <w:r>
        <w:rPr>
          <w:rFonts w:eastAsia="Times New Roman"/>
          <w:szCs w:val="24"/>
        </w:rPr>
        <w:t>Εκείνο που πρέπει να πω είναι ότι όταν οι Βουλευτές ζητούν τον λόγο –</w:t>
      </w:r>
      <w:r>
        <w:rPr>
          <w:rFonts w:eastAsia="Times New Roman"/>
          <w:szCs w:val="24"/>
        </w:rPr>
        <w:t>καλή ώρα όπως εσείς- εγώ, αλλά και οι άλλοι Αντιπρόεδροι και ο Πρόεδρος, τούς τον δίνουμε.</w:t>
      </w:r>
    </w:p>
    <w:p w14:paraId="4D880075" w14:textId="77777777" w:rsidR="00E01347" w:rsidRDefault="00B0330D">
      <w:pPr>
        <w:tabs>
          <w:tab w:val="left" w:pos="709"/>
          <w:tab w:val="center" w:pos="4753"/>
        </w:tabs>
        <w:spacing w:line="600" w:lineRule="auto"/>
        <w:ind w:firstLine="709"/>
        <w:contextualSpacing/>
        <w:jc w:val="both"/>
        <w:rPr>
          <w:rFonts w:eastAsia="Times New Roman"/>
          <w:szCs w:val="24"/>
        </w:rPr>
      </w:pPr>
      <w:r w:rsidRPr="00621C9D">
        <w:rPr>
          <w:rFonts w:eastAsia="Times New Roman"/>
          <w:b/>
          <w:szCs w:val="24"/>
        </w:rPr>
        <w:lastRenderedPageBreak/>
        <w:t>ΕΜΜΑΝΟΥΗΛ ΚΟΝΣΟΛΑΣ:</w:t>
      </w:r>
      <w:r w:rsidRPr="002D4E16">
        <w:rPr>
          <w:rFonts w:eastAsia="Times New Roman"/>
          <w:szCs w:val="24"/>
        </w:rPr>
        <w:t xml:space="preserve"> </w:t>
      </w:r>
      <w:r>
        <w:rPr>
          <w:rFonts w:eastAsia="Times New Roman"/>
          <w:szCs w:val="24"/>
        </w:rPr>
        <w:t>Κύριε Πρόεδρε, θέλω κι εγώ τον λόγο.</w:t>
      </w:r>
    </w:p>
    <w:p w14:paraId="4D880076" w14:textId="77777777" w:rsidR="00E01347" w:rsidRDefault="00B0330D">
      <w:pPr>
        <w:tabs>
          <w:tab w:val="left" w:pos="709"/>
          <w:tab w:val="center" w:pos="4753"/>
        </w:tabs>
        <w:spacing w:line="600" w:lineRule="auto"/>
        <w:ind w:firstLine="709"/>
        <w:contextualSpacing/>
        <w:jc w:val="both"/>
        <w:rPr>
          <w:rFonts w:eastAsia="Times New Roman"/>
          <w:szCs w:val="24"/>
        </w:rPr>
      </w:pPr>
      <w:r w:rsidRPr="00621C9D">
        <w:rPr>
          <w:rFonts w:eastAsia="Times New Roman"/>
          <w:b/>
          <w:szCs w:val="24"/>
        </w:rPr>
        <w:t xml:space="preserve">ΠΡΟΕΔΡΕΥΩΝ (Δημήτριος </w:t>
      </w:r>
      <w:proofErr w:type="spellStart"/>
      <w:r w:rsidRPr="00621C9D">
        <w:rPr>
          <w:rFonts w:eastAsia="Times New Roman"/>
          <w:b/>
          <w:szCs w:val="24"/>
        </w:rPr>
        <w:t>Κρεμαστινός</w:t>
      </w:r>
      <w:proofErr w:type="spellEnd"/>
      <w:r w:rsidRPr="00621C9D">
        <w:rPr>
          <w:rFonts w:eastAsia="Times New Roman"/>
          <w:b/>
          <w:szCs w:val="24"/>
        </w:rPr>
        <w:t>):</w:t>
      </w:r>
      <w:r w:rsidRPr="002D4E16">
        <w:rPr>
          <w:rFonts w:eastAsia="Times New Roman"/>
          <w:szCs w:val="24"/>
        </w:rPr>
        <w:t xml:space="preserve"> </w:t>
      </w:r>
      <w:r>
        <w:rPr>
          <w:rFonts w:eastAsia="Times New Roman"/>
          <w:szCs w:val="24"/>
        </w:rPr>
        <w:t>Ορίστε, έχετε τον λόγο.</w:t>
      </w:r>
    </w:p>
    <w:p w14:paraId="4D880077" w14:textId="77777777" w:rsidR="00E01347" w:rsidRDefault="00B0330D">
      <w:pPr>
        <w:tabs>
          <w:tab w:val="left" w:pos="709"/>
          <w:tab w:val="center" w:pos="4753"/>
        </w:tabs>
        <w:spacing w:line="600" w:lineRule="auto"/>
        <w:ind w:firstLine="709"/>
        <w:contextualSpacing/>
        <w:jc w:val="both"/>
        <w:rPr>
          <w:rFonts w:eastAsia="Times New Roman"/>
          <w:szCs w:val="24"/>
        </w:rPr>
      </w:pPr>
      <w:r w:rsidRPr="00621C9D">
        <w:rPr>
          <w:rFonts w:eastAsia="Times New Roman"/>
          <w:b/>
          <w:szCs w:val="24"/>
        </w:rPr>
        <w:t>ΕΜΜΑΝΟΥΗΛ ΚΟΝΣΟΛΑΣ:</w:t>
      </w:r>
      <w:r w:rsidRPr="002D4E16">
        <w:rPr>
          <w:rFonts w:eastAsia="Times New Roman"/>
          <w:szCs w:val="24"/>
        </w:rPr>
        <w:t xml:space="preserve"> </w:t>
      </w:r>
      <w:r>
        <w:rPr>
          <w:rFonts w:eastAsia="Times New Roman"/>
          <w:szCs w:val="24"/>
        </w:rPr>
        <w:t>Κύριε Πρόεδρε, θα περίμενα σ</w:t>
      </w:r>
      <w:r>
        <w:rPr>
          <w:rFonts w:eastAsia="Times New Roman"/>
          <w:szCs w:val="24"/>
        </w:rPr>
        <w:t>ήμερα η κυρία Υπουργός να ήταν εδώ για να απαντήσει με αφορμή την ερώτησή μας, κυρίως γιατί στις ΑΣΤΕ Ρόδου και Αγίου Νικολάου γίνονται παρατεταμένες καταλήψεις. Θα πρέπει επίσης να μας απαντήσει η κυρία Υπουργός, η οποία από τον Νοέμβριο δεσμεύτηκε εδώ στ</w:t>
      </w:r>
      <w:r>
        <w:rPr>
          <w:rFonts w:eastAsia="Times New Roman"/>
          <w:szCs w:val="24"/>
        </w:rPr>
        <w:t xml:space="preserve">ην Ολομέλεια σε αντίστοιχη επίκαιρη ερώτησή μου, ότι θα καταθέσει σχετική νομοθετική πρωτοβουλία για την εξέλιξη των προγραμμάτων σπουδών και τις ΑΣΤΕ. Δεν το έχει πράξει. Παρακαλώ να λάβετε τη σχετική πρωτοβουλία. Ή θα καταθέσει νομοσχέδιο ή θα </w:t>
      </w:r>
      <w:proofErr w:type="spellStart"/>
      <w:r>
        <w:rPr>
          <w:rFonts w:eastAsia="Times New Roman"/>
          <w:szCs w:val="24"/>
        </w:rPr>
        <w:t>επανακαταθ</w:t>
      </w:r>
      <w:r>
        <w:rPr>
          <w:rFonts w:eastAsia="Times New Roman"/>
          <w:szCs w:val="24"/>
        </w:rPr>
        <w:t>έσουμε</w:t>
      </w:r>
      <w:proofErr w:type="spellEnd"/>
      <w:r>
        <w:rPr>
          <w:rFonts w:eastAsia="Times New Roman"/>
          <w:szCs w:val="24"/>
        </w:rPr>
        <w:t xml:space="preserve"> την ερώτηση αυτή, ώστε επιτέλους να έρθει να απαντήσει και να δώσει μια οριστική λύση για το αν πιστεύει ότι οι τουριστικές σπουδές στην Ελλάδα είναι αυτές οι οποίες θα αναβαθμίσουν την ποιότητα του τουρισμού και κυρίως να ξεκαθαρίσει το τοπίο για τ</w:t>
      </w:r>
      <w:r>
        <w:rPr>
          <w:rFonts w:eastAsia="Times New Roman"/>
          <w:szCs w:val="24"/>
        </w:rPr>
        <w:t xml:space="preserve">ις ΑΣΤΕ, γιατί μετά την εξέλιξη της </w:t>
      </w:r>
      <w:proofErr w:type="spellStart"/>
      <w:r>
        <w:rPr>
          <w:rFonts w:eastAsia="Times New Roman"/>
          <w:szCs w:val="24"/>
        </w:rPr>
        <w:t>ανωτατοποίησης</w:t>
      </w:r>
      <w:proofErr w:type="spellEnd"/>
      <w:r>
        <w:rPr>
          <w:rFonts w:eastAsia="Times New Roman"/>
          <w:szCs w:val="24"/>
        </w:rPr>
        <w:t xml:space="preserve"> των ΤΕΙ </w:t>
      </w:r>
      <w:r>
        <w:rPr>
          <w:rFonts w:eastAsia="Times New Roman"/>
          <w:szCs w:val="24"/>
        </w:rPr>
        <w:lastRenderedPageBreak/>
        <w:t xml:space="preserve">σε ΑΕΙ –φέρνω σαν παράδειγμα το Δυτικής Αττικής- έχουμε ένα κενό στο </w:t>
      </w:r>
      <w:r>
        <w:rPr>
          <w:rFonts w:eastAsia="Times New Roman"/>
          <w:szCs w:val="24"/>
          <w:lang w:val="en-US"/>
        </w:rPr>
        <w:t>hotel</w:t>
      </w:r>
      <w:r w:rsidRPr="002D4E16">
        <w:rPr>
          <w:rFonts w:eastAsia="Times New Roman"/>
          <w:szCs w:val="24"/>
        </w:rPr>
        <w:t xml:space="preserve"> </w:t>
      </w:r>
      <w:r>
        <w:rPr>
          <w:rFonts w:eastAsia="Times New Roman"/>
          <w:szCs w:val="24"/>
          <w:lang w:val="en-US"/>
        </w:rPr>
        <w:t>management</w:t>
      </w:r>
      <w:r w:rsidRPr="002D4E16">
        <w:rPr>
          <w:rFonts w:eastAsia="Times New Roman"/>
          <w:szCs w:val="24"/>
        </w:rPr>
        <w:t xml:space="preserve">, </w:t>
      </w:r>
      <w:r>
        <w:rPr>
          <w:rFonts w:eastAsia="Times New Roman"/>
          <w:szCs w:val="24"/>
        </w:rPr>
        <w:t>στις ξενοδοχειακές σπουδές που παρουσιάζουν μια κατάρρευση στη χώρα.</w:t>
      </w:r>
    </w:p>
    <w:p w14:paraId="4D880078" w14:textId="77777777" w:rsidR="00E01347" w:rsidRDefault="00B0330D">
      <w:pPr>
        <w:tabs>
          <w:tab w:val="left" w:pos="709"/>
          <w:tab w:val="center" w:pos="4753"/>
        </w:tabs>
        <w:spacing w:line="600" w:lineRule="auto"/>
        <w:ind w:firstLine="709"/>
        <w:contextualSpacing/>
        <w:jc w:val="both"/>
        <w:rPr>
          <w:rFonts w:eastAsia="Times New Roman"/>
          <w:szCs w:val="24"/>
        </w:rPr>
      </w:pPr>
      <w:r>
        <w:rPr>
          <w:rFonts w:eastAsia="Times New Roman"/>
          <w:szCs w:val="24"/>
        </w:rPr>
        <w:t>Σας ευχαριστώ, κύριε Πρόεδρε.</w:t>
      </w:r>
    </w:p>
    <w:p w14:paraId="4D880079" w14:textId="77777777" w:rsidR="00E01347" w:rsidRDefault="00B0330D">
      <w:pPr>
        <w:tabs>
          <w:tab w:val="left" w:pos="709"/>
          <w:tab w:val="center" w:pos="4753"/>
        </w:tabs>
        <w:spacing w:line="600" w:lineRule="auto"/>
        <w:ind w:firstLine="709"/>
        <w:contextualSpacing/>
        <w:jc w:val="both"/>
        <w:rPr>
          <w:rFonts w:eastAsia="Times New Roman"/>
          <w:szCs w:val="24"/>
        </w:rPr>
      </w:pPr>
      <w:r w:rsidRPr="00621C9D">
        <w:rPr>
          <w:rFonts w:eastAsia="Times New Roman"/>
          <w:b/>
          <w:szCs w:val="24"/>
        </w:rPr>
        <w:t xml:space="preserve">ΠΡΟΕΔΡΕΥΩΝ </w:t>
      </w:r>
      <w:r w:rsidRPr="00621C9D">
        <w:rPr>
          <w:rFonts w:eastAsia="Times New Roman"/>
          <w:b/>
          <w:szCs w:val="24"/>
        </w:rPr>
        <w:t xml:space="preserve">(Δημήτριος </w:t>
      </w:r>
      <w:proofErr w:type="spellStart"/>
      <w:r w:rsidRPr="00621C9D">
        <w:rPr>
          <w:rFonts w:eastAsia="Times New Roman"/>
          <w:b/>
          <w:szCs w:val="24"/>
        </w:rPr>
        <w:t>Κρεμαστινός</w:t>
      </w:r>
      <w:proofErr w:type="spellEnd"/>
      <w:r w:rsidRPr="00621C9D">
        <w:rPr>
          <w:rFonts w:eastAsia="Times New Roman"/>
          <w:b/>
          <w:szCs w:val="24"/>
        </w:rPr>
        <w:t xml:space="preserve">): </w:t>
      </w:r>
      <w:r>
        <w:rPr>
          <w:rFonts w:eastAsia="Times New Roman"/>
          <w:szCs w:val="24"/>
        </w:rPr>
        <w:t xml:space="preserve">Εκείνο που πρέπει να σας πω, κύριε </w:t>
      </w:r>
      <w:proofErr w:type="spellStart"/>
      <w:r>
        <w:rPr>
          <w:rFonts w:eastAsia="Times New Roman"/>
          <w:szCs w:val="24"/>
        </w:rPr>
        <w:t>Κόνσολα</w:t>
      </w:r>
      <w:proofErr w:type="spellEnd"/>
      <w:r>
        <w:rPr>
          <w:rFonts w:eastAsia="Times New Roman"/>
          <w:szCs w:val="24"/>
        </w:rPr>
        <w:t xml:space="preserve">, επειδή το ξέρω, είναι ότι η </w:t>
      </w:r>
      <w:proofErr w:type="spellStart"/>
      <w:r>
        <w:rPr>
          <w:rFonts w:eastAsia="Times New Roman"/>
          <w:szCs w:val="24"/>
        </w:rPr>
        <w:t>Πρύτανις</w:t>
      </w:r>
      <w:proofErr w:type="spellEnd"/>
      <w:r>
        <w:rPr>
          <w:rFonts w:eastAsia="Times New Roman"/>
          <w:szCs w:val="24"/>
        </w:rPr>
        <w:t xml:space="preserve"> του Πανεπιστημίου Αιγαίου ζήτησε από τον Υπουργό Παιδείας την </w:t>
      </w:r>
      <w:proofErr w:type="spellStart"/>
      <w:r>
        <w:rPr>
          <w:rFonts w:eastAsia="Times New Roman"/>
          <w:szCs w:val="24"/>
        </w:rPr>
        <w:t>ανωτατοποίηση</w:t>
      </w:r>
      <w:proofErr w:type="spellEnd"/>
      <w:r>
        <w:rPr>
          <w:rFonts w:eastAsia="Times New Roman"/>
          <w:szCs w:val="24"/>
        </w:rPr>
        <w:t xml:space="preserve"> της σχετικής σχολής και βεβαίως υπάρχει ένα νομοσχέδιο που κατατίθεται στη</w:t>
      </w:r>
      <w:r>
        <w:rPr>
          <w:rFonts w:eastAsia="Times New Roman"/>
          <w:szCs w:val="24"/>
        </w:rPr>
        <w:t xml:space="preserve"> Βουλή από το Υπουργείο Παιδείας και νομίζω ότι εκεί μπορεί να γίνει η συζήτηση γι’ αυτό το θέμα επ’ ευκαιρία του νομοσχεδίου.</w:t>
      </w:r>
    </w:p>
    <w:p w14:paraId="4D88007A" w14:textId="77777777" w:rsidR="00E01347" w:rsidRDefault="00B0330D">
      <w:pPr>
        <w:tabs>
          <w:tab w:val="left" w:pos="709"/>
          <w:tab w:val="center" w:pos="4753"/>
        </w:tabs>
        <w:spacing w:line="600" w:lineRule="auto"/>
        <w:ind w:firstLine="709"/>
        <w:contextualSpacing/>
        <w:jc w:val="both"/>
        <w:rPr>
          <w:rFonts w:eastAsia="Times New Roman"/>
          <w:szCs w:val="24"/>
        </w:rPr>
      </w:pPr>
      <w:r w:rsidRPr="00621C9D">
        <w:rPr>
          <w:rFonts w:eastAsia="Times New Roman"/>
          <w:b/>
          <w:szCs w:val="24"/>
        </w:rPr>
        <w:t>ΕΜΜΑΝΟΥΗΛ ΚΟΝΣΟΛΑΣ:</w:t>
      </w:r>
      <w:r w:rsidRPr="000242E8">
        <w:rPr>
          <w:rFonts w:eastAsia="Times New Roman"/>
          <w:szCs w:val="24"/>
        </w:rPr>
        <w:t xml:space="preserve"> </w:t>
      </w:r>
      <w:r>
        <w:rPr>
          <w:rFonts w:eastAsia="Times New Roman"/>
          <w:szCs w:val="24"/>
        </w:rPr>
        <w:t>Κύριε Πρόεδρε, όλοι οι Βουλευτές των κομμάτων έχουν συνυπογράψει να συζητηθεί αυτό το θέμα στις σχετικές Επιτ</w:t>
      </w:r>
      <w:r>
        <w:rPr>
          <w:rFonts w:eastAsia="Times New Roman"/>
          <w:szCs w:val="24"/>
        </w:rPr>
        <w:t>ροπές Μορφωτικών Υποθέσεων και Παραγωγής και Εμπορίου και δυστυχώς δύο χρόνια τώρα, μετά από τρεις οχλήσεις και επιστολές, δεν έχει συζητηθεί ακόμα. Μακάρι, λοιπόν, να συνεννοηθούν τα δύο Υπουργεία και να κατατεθεί κοινή πρόταση για την αναβάθμιση των σχολ</w:t>
      </w:r>
      <w:r>
        <w:rPr>
          <w:rFonts w:eastAsia="Times New Roman"/>
          <w:szCs w:val="24"/>
        </w:rPr>
        <w:t>ών.</w:t>
      </w:r>
    </w:p>
    <w:p w14:paraId="4D88007B" w14:textId="77777777" w:rsidR="00E01347" w:rsidRDefault="00B0330D">
      <w:pPr>
        <w:tabs>
          <w:tab w:val="left" w:pos="709"/>
          <w:tab w:val="center" w:pos="4753"/>
        </w:tabs>
        <w:spacing w:line="600" w:lineRule="auto"/>
        <w:ind w:firstLine="709"/>
        <w:contextualSpacing/>
        <w:jc w:val="both"/>
        <w:rPr>
          <w:rFonts w:eastAsia="Times New Roman"/>
          <w:szCs w:val="24"/>
        </w:rPr>
      </w:pPr>
      <w:r>
        <w:rPr>
          <w:rFonts w:eastAsia="Times New Roman"/>
          <w:szCs w:val="24"/>
        </w:rPr>
        <w:t>Σας ευχαριστώ.</w:t>
      </w:r>
    </w:p>
    <w:p w14:paraId="4D88007C" w14:textId="77777777" w:rsidR="00E01347" w:rsidRDefault="00B0330D">
      <w:pPr>
        <w:tabs>
          <w:tab w:val="left" w:pos="709"/>
          <w:tab w:val="center" w:pos="4753"/>
        </w:tabs>
        <w:spacing w:line="600" w:lineRule="auto"/>
        <w:ind w:firstLine="709"/>
        <w:contextualSpacing/>
        <w:jc w:val="both"/>
        <w:rPr>
          <w:rFonts w:eastAsia="Times New Roman"/>
          <w:szCs w:val="24"/>
        </w:rPr>
      </w:pPr>
      <w:r w:rsidRPr="00621C9D">
        <w:rPr>
          <w:rFonts w:eastAsia="Times New Roman"/>
          <w:b/>
          <w:szCs w:val="24"/>
        </w:rPr>
        <w:lastRenderedPageBreak/>
        <w:t xml:space="preserve">ΠΡΟΕΔΡΕΥΩΝ (Δημήτριος </w:t>
      </w:r>
      <w:proofErr w:type="spellStart"/>
      <w:r w:rsidRPr="00621C9D">
        <w:rPr>
          <w:rFonts w:eastAsia="Times New Roman"/>
          <w:b/>
          <w:szCs w:val="24"/>
        </w:rPr>
        <w:t>Κρεμαστινός</w:t>
      </w:r>
      <w:proofErr w:type="spellEnd"/>
      <w:r w:rsidRPr="00621C9D">
        <w:rPr>
          <w:rFonts w:eastAsia="Times New Roman"/>
          <w:b/>
          <w:szCs w:val="24"/>
        </w:rPr>
        <w:t>):</w:t>
      </w:r>
      <w:r w:rsidRPr="000242E8">
        <w:rPr>
          <w:rFonts w:eastAsia="Times New Roman"/>
          <w:szCs w:val="24"/>
        </w:rPr>
        <w:t xml:space="preserve"> </w:t>
      </w:r>
      <w:r>
        <w:rPr>
          <w:rFonts w:eastAsia="Times New Roman"/>
          <w:szCs w:val="24"/>
        </w:rPr>
        <w:t>Κυρίες και κύριοι συνάδελφοι, γίνεται γνωστό στο Σώμα ότι η Διαρκής Επιτροπή Παραγωγής και Εμπορίου καταθέτει την έκθεσή της στο σχέδιο νόμου του Υπουργείου Οικονομίας και Ανάπτυξης</w:t>
      </w:r>
      <w:r>
        <w:rPr>
          <w:rFonts w:eastAsia="Times New Roman"/>
          <w:szCs w:val="24"/>
        </w:rPr>
        <w:t>:</w:t>
      </w:r>
      <w:r>
        <w:rPr>
          <w:rFonts w:eastAsia="Times New Roman"/>
          <w:szCs w:val="24"/>
        </w:rPr>
        <w:t xml:space="preserve"> «Ελληνική Αναπτυξι</w:t>
      </w:r>
      <w:r>
        <w:rPr>
          <w:rFonts w:eastAsia="Times New Roman"/>
          <w:szCs w:val="24"/>
        </w:rPr>
        <w:t>ακή Τράπεζα και προσέλκυση Στρατηγικών Επενδύσεων και άλλες διατάξεις».</w:t>
      </w:r>
    </w:p>
    <w:p w14:paraId="4D88007D" w14:textId="77777777" w:rsidR="00E01347" w:rsidRDefault="00B0330D">
      <w:pPr>
        <w:spacing w:line="600" w:lineRule="auto"/>
        <w:ind w:firstLine="720"/>
        <w:jc w:val="both"/>
        <w:rPr>
          <w:rFonts w:eastAsia="Times New Roman"/>
          <w:szCs w:val="24"/>
        </w:rPr>
      </w:pPr>
      <w:r>
        <w:rPr>
          <w:rFonts w:eastAsia="Times New Roman"/>
          <w:szCs w:val="24"/>
        </w:rPr>
        <w:t xml:space="preserve">Οι </w:t>
      </w:r>
      <w:r w:rsidRPr="00027EFF">
        <w:rPr>
          <w:rFonts w:eastAsia="Times New Roman"/>
          <w:szCs w:val="24"/>
        </w:rPr>
        <w:t xml:space="preserve">δύο ερωτήσεις </w:t>
      </w:r>
      <w:r>
        <w:rPr>
          <w:rFonts w:eastAsia="Times New Roman"/>
          <w:szCs w:val="24"/>
        </w:rPr>
        <w:t>που θα συζητηθούν σήμερα –στις οποίες και θα απαντήσει ο Α</w:t>
      </w:r>
      <w:r w:rsidRPr="00027EFF">
        <w:rPr>
          <w:rFonts w:eastAsia="Times New Roman"/>
          <w:szCs w:val="24"/>
        </w:rPr>
        <w:t xml:space="preserve">ναπληρωτής Υπουργός Δικαιοσύνης </w:t>
      </w:r>
      <w:r>
        <w:rPr>
          <w:rFonts w:eastAsia="Times New Roman"/>
          <w:szCs w:val="24"/>
        </w:rPr>
        <w:t>Δ</w:t>
      </w:r>
      <w:r w:rsidRPr="00027EFF">
        <w:rPr>
          <w:rFonts w:eastAsia="Times New Roman"/>
          <w:szCs w:val="24"/>
        </w:rPr>
        <w:t xml:space="preserve">ιαφάνειας και </w:t>
      </w:r>
      <w:r>
        <w:rPr>
          <w:rFonts w:eastAsia="Times New Roman"/>
          <w:szCs w:val="24"/>
        </w:rPr>
        <w:t>Α</w:t>
      </w:r>
      <w:r w:rsidRPr="00027EFF">
        <w:rPr>
          <w:rFonts w:eastAsia="Times New Roman"/>
          <w:szCs w:val="24"/>
        </w:rPr>
        <w:t xml:space="preserve">νθρωπίνων </w:t>
      </w:r>
      <w:r>
        <w:rPr>
          <w:rFonts w:eastAsia="Times New Roman"/>
          <w:szCs w:val="24"/>
        </w:rPr>
        <w:t>Δ</w:t>
      </w:r>
      <w:r w:rsidRPr="00027EFF">
        <w:rPr>
          <w:rFonts w:eastAsia="Times New Roman"/>
          <w:szCs w:val="24"/>
        </w:rPr>
        <w:t>ικαιωμάτων κ</w:t>
      </w:r>
      <w:r>
        <w:rPr>
          <w:rFonts w:eastAsia="Times New Roman"/>
          <w:szCs w:val="24"/>
        </w:rPr>
        <w:t xml:space="preserve">. </w:t>
      </w:r>
      <w:r w:rsidRPr="00027EFF">
        <w:rPr>
          <w:rFonts w:eastAsia="Times New Roman"/>
          <w:szCs w:val="24"/>
        </w:rPr>
        <w:t>Παπαγγελόπουλος</w:t>
      </w:r>
      <w:r>
        <w:rPr>
          <w:rFonts w:eastAsia="Times New Roman"/>
          <w:szCs w:val="24"/>
        </w:rPr>
        <w:t xml:space="preserve">- έχουν </w:t>
      </w:r>
      <w:r w:rsidRPr="00027EFF">
        <w:rPr>
          <w:rFonts w:eastAsia="Times New Roman"/>
          <w:szCs w:val="24"/>
        </w:rPr>
        <w:t>το ίδιο περίπ</w:t>
      </w:r>
      <w:r w:rsidRPr="00027EFF">
        <w:rPr>
          <w:rFonts w:eastAsia="Times New Roman"/>
          <w:szCs w:val="24"/>
        </w:rPr>
        <w:t>ου θέμα</w:t>
      </w:r>
      <w:r>
        <w:rPr>
          <w:rFonts w:eastAsia="Times New Roman"/>
          <w:szCs w:val="24"/>
        </w:rPr>
        <w:t>.</w:t>
      </w:r>
      <w:r w:rsidRPr="00027EFF">
        <w:rPr>
          <w:rFonts w:eastAsia="Times New Roman"/>
          <w:szCs w:val="24"/>
        </w:rPr>
        <w:t xml:space="preserve"> </w:t>
      </w:r>
    </w:p>
    <w:p w14:paraId="4D88007E" w14:textId="77777777" w:rsidR="00E01347" w:rsidRDefault="00B0330D">
      <w:pPr>
        <w:spacing w:line="600" w:lineRule="auto"/>
        <w:ind w:firstLine="720"/>
        <w:jc w:val="both"/>
        <w:rPr>
          <w:rFonts w:eastAsia="Times New Roman"/>
          <w:szCs w:val="24"/>
        </w:rPr>
      </w:pPr>
      <w:r>
        <w:rPr>
          <w:rFonts w:eastAsia="Times New Roman"/>
          <w:szCs w:val="24"/>
        </w:rPr>
        <w:t>Μ</w:t>
      </w:r>
      <w:r w:rsidRPr="00027EFF">
        <w:rPr>
          <w:rFonts w:eastAsia="Times New Roman"/>
          <w:szCs w:val="24"/>
        </w:rPr>
        <w:t>πορούμε</w:t>
      </w:r>
      <w:r>
        <w:rPr>
          <w:rFonts w:eastAsia="Times New Roman"/>
          <w:szCs w:val="24"/>
        </w:rPr>
        <w:t>,</w:t>
      </w:r>
      <w:r w:rsidRPr="00027EFF">
        <w:rPr>
          <w:rFonts w:eastAsia="Times New Roman"/>
          <w:szCs w:val="24"/>
        </w:rPr>
        <w:t xml:space="preserve"> </w:t>
      </w:r>
      <w:r>
        <w:rPr>
          <w:rFonts w:eastAsia="Times New Roman"/>
          <w:szCs w:val="24"/>
        </w:rPr>
        <w:t>λοιπόν, εάν</w:t>
      </w:r>
      <w:r w:rsidRPr="00027EFF">
        <w:rPr>
          <w:rFonts w:eastAsia="Times New Roman"/>
          <w:szCs w:val="24"/>
        </w:rPr>
        <w:t xml:space="preserve"> θέλουν</w:t>
      </w:r>
      <w:r w:rsidRPr="001413A8">
        <w:rPr>
          <w:rFonts w:eastAsia="Times New Roman"/>
          <w:szCs w:val="24"/>
        </w:rPr>
        <w:t xml:space="preserve"> </w:t>
      </w:r>
      <w:r w:rsidRPr="00027EFF">
        <w:rPr>
          <w:rFonts w:eastAsia="Times New Roman"/>
          <w:szCs w:val="24"/>
        </w:rPr>
        <w:t xml:space="preserve">οι </w:t>
      </w:r>
      <w:r>
        <w:rPr>
          <w:rFonts w:eastAsia="Times New Roman"/>
          <w:szCs w:val="24"/>
        </w:rPr>
        <w:t>Β</w:t>
      </w:r>
      <w:r w:rsidRPr="00027EFF">
        <w:rPr>
          <w:rFonts w:eastAsia="Times New Roman"/>
          <w:szCs w:val="24"/>
        </w:rPr>
        <w:t xml:space="preserve">ουλευτές και </w:t>
      </w:r>
      <w:r>
        <w:rPr>
          <w:rFonts w:eastAsia="Times New Roman"/>
          <w:szCs w:val="24"/>
        </w:rPr>
        <w:t xml:space="preserve">αν </w:t>
      </w:r>
      <w:r w:rsidRPr="00027EFF">
        <w:rPr>
          <w:rFonts w:eastAsia="Times New Roman"/>
          <w:szCs w:val="24"/>
        </w:rPr>
        <w:t xml:space="preserve">βέβαια το </w:t>
      </w:r>
      <w:r>
        <w:rPr>
          <w:rFonts w:eastAsia="Times New Roman"/>
          <w:szCs w:val="24"/>
        </w:rPr>
        <w:t>δέχεται</w:t>
      </w:r>
      <w:r w:rsidRPr="00027EFF">
        <w:rPr>
          <w:rFonts w:eastAsia="Times New Roman"/>
          <w:szCs w:val="24"/>
        </w:rPr>
        <w:t xml:space="preserve"> </w:t>
      </w:r>
      <w:r>
        <w:rPr>
          <w:rFonts w:eastAsia="Times New Roman"/>
          <w:szCs w:val="24"/>
        </w:rPr>
        <w:t xml:space="preserve">και </w:t>
      </w:r>
      <w:r w:rsidRPr="00027EFF">
        <w:rPr>
          <w:rFonts w:eastAsia="Times New Roman"/>
          <w:szCs w:val="24"/>
        </w:rPr>
        <w:t>ο</w:t>
      </w:r>
      <w:r>
        <w:rPr>
          <w:rFonts w:eastAsia="Times New Roman"/>
          <w:szCs w:val="24"/>
        </w:rPr>
        <w:t xml:space="preserve"> κύριος Υ</w:t>
      </w:r>
      <w:r w:rsidRPr="00027EFF">
        <w:rPr>
          <w:rFonts w:eastAsia="Times New Roman"/>
          <w:szCs w:val="24"/>
        </w:rPr>
        <w:t>πουργός</w:t>
      </w:r>
      <w:r>
        <w:rPr>
          <w:rFonts w:eastAsia="Times New Roman"/>
          <w:szCs w:val="24"/>
        </w:rPr>
        <w:t>,</w:t>
      </w:r>
      <w:r w:rsidRPr="00027EFF">
        <w:rPr>
          <w:rFonts w:eastAsia="Times New Roman"/>
          <w:szCs w:val="24"/>
        </w:rPr>
        <w:t xml:space="preserve"> να απαντηθούν ξεχωριστά ή</w:t>
      </w:r>
      <w:r>
        <w:rPr>
          <w:rFonts w:eastAsia="Times New Roman"/>
          <w:szCs w:val="24"/>
        </w:rPr>
        <w:t>,</w:t>
      </w:r>
      <w:r w:rsidRPr="00027EFF">
        <w:rPr>
          <w:rFonts w:eastAsia="Times New Roman"/>
          <w:szCs w:val="24"/>
        </w:rPr>
        <w:t xml:space="preserve"> αν θέλουν</w:t>
      </w:r>
      <w:r>
        <w:rPr>
          <w:rFonts w:eastAsia="Times New Roman"/>
          <w:szCs w:val="24"/>
        </w:rPr>
        <w:t>,</w:t>
      </w:r>
      <w:r w:rsidRPr="00027EFF">
        <w:rPr>
          <w:rFonts w:eastAsia="Times New Roman"/>
          <w:szCs w:val="24"/>
        </w:rPr>
        <w:t xml:space="preserve"> να </w:t>
      </w:r>
      <w:r>
        <w:rPr>
          <w:rFonts w:eastAsia="Times New Roman"/>
          <w:szCs w:val="24"/>
        </w:rPr>
        <w:t>ενοποιηθούν</w:t>
      </w:r>
      <w:r w:rsidRPr="00027EFF">
        <w:rPr>
          <w:rFonts w:eastAsia="Times New Roman"/>
          <w:szCs w:val="24"/>
        </w:rPr>
        <w:t xml:space="preserve"> </w:t>
      </w:r>
      <w:r>
        <w:rPr>
          <w:rFonts w:eastAsia="Times New Roman"/>
          <w:szCs w:val="24"/>
        </w:rPr>
        <w:t xml:space="preserve">οι ερωτήσεις </w:t>
      </w:r>
      <w:r w:rsidRPr="00027EFF">
        <w:rPr>
          <w:rFonts w:eastAsia="Times New Roman"/>
          <w:szCs w:val="24"/>
        </w:rPr>
        <w:t>και οι χρόνοι</w:t>
      </w:r>
      <w:r>
        <w:rPr>
          <w:rFonts w:eastAsia="Times New Roman"/>
          <w:szCs w:val="24"/>
        </w:rPr>
        <w:t xml:space="preserve"> να είναι ίδιοι. Δεν θα παραβιαστούν, δηλαδή, </w:t>
      </w:r>
      <w:r w:rsidRPr="00027EFF">
        <w:rPr>
          <w:rFonts w:eastAsia="Times New Roman"/>
          <w:szCs w:val="24"/>
        </w:rPr>
        <w:t>οι χρόνοι</w:t>
      </w:r>
      <w:r>
        <w:rPr>
          <w:rFonts w:eastAsia="Times New Roman"/>
          <w:szCs w:val="24"/>
        </w:rPr>
        <w:t>.</w:t>
      </w:r>
    </w:p>
    <w:p w14:paraId="4D88007F" w14:textId="77777777" w:rsidR="00E01347" w:rsidRDefault="00B0330D">
      <w:pPr>
        <w:spacing w:line="600" w:lineRule="auto"/>
        <w:ind w:firstLine="720"/>
        <w:jc w:val="both"/>
        <w:rPr>
          <w:rFonts w:eastAsia="Times New Roman"/>
          <w:szCs w:val="24"/>
        </w:rPr>
      </w:pPr>
      <w:r w:rsidRPr="004505F0">
        <w:rPr>
          <w:rFonts w:eastAsia="Times New Roman"/>
          <w:b/>
          <w:szCs w:val="24"/>
        </w:rPr>
        <w:t xml:space="preserve">ΘΕΟΔΩΡΟΣ </w:t>
      </w:r>
      <w:r w:rsidRPr="004505F0">
        <w:rPr>
          <w:rFonts w:eastAsia="Times New Roman"/>
          <w:b/>
          <w:szCs w:val="24"/>
        </w:rPr>
        <w:t>ΠΑΠΑΘΕΟΔΩΡΟΥ:</w:t>
      </w:r>
      <w:r>
        <w:rPr>
          <w:rFonts w:eastAsia="Times New Roman"/>
          <w:szCs w:val="24"/>
        </w:rPr>
        <w:t xml:space="preserve"> Κύριε Πρόεδρε, μπορώ να έχω τον λόγο; </w:t>
      </w:r>
    </w:p>
    <w:p w14:paraId="4D880080" w14:textId="77777777" w:rsidR="00E01347" w:rsidRDefault="00B0330D">
      <w:pPr>
        <w:spacing w:line="600" w:lineRule="auto"/>
        <w:ind w:firstLine="720"/>
        <w:jc w:val="both"/>
        <w:rPr>
          <w:rFonts w:eastAsia="Times New Roman"/>
          <w:szCs w:val="24"/>
        </w:rPr>
      </w:pPr>
      <w:r w:rsidRPr="004505F0">
        <w:rPr>
          <w:rFonts w:eastAsia="Times New Roman"/>
          <w:b/>
          <w:szCs w:val="24"/>
        </w:rPr>
        <w:t xml:space="preserve">ΠΡΟΕΔΡΕΥΩΝ (Δημήτριος </w:t>
      </w:r>
      <w:proofErr w:type="spellStart"/>
      <w:r w:rsidRPr="004505F0">
        <w:rPr>
          <w:rFonts w:eastAsia="Times New Roman"/>
          <w:b/>
          <w:szCs w:val="24"/>
        </w:rPr>
        <w:t>Κρεμαστινός</w:t>
      </w:r>
      <w:proofErr w:type="spellEnd"/>
      <w:r w:rsidRPr="004505F0">
        <w:rPr>
          <w:rFonts w:eastAsia="Times New Roman"/>
          <w:b/>
          <w:szCs w:val="24"/>
        </w:rPr>
        <w:t>):</w:t>
      </w:r>
      <w:r>
        <w:rPr>
          <w:rFonts w:eastAsia="Times New Roman"/>
          <w:szCs w:val="24"/>
        </w:rPr>
        <w:t xml:space="preserve"> Π</w:t>
      </w:r>
      <w:r w:rsidRPr="00027EFF">
        <w:rPr>
          <w:rFonts w:eastAsia="Times New Roman"/>
          <w:szCs w:val="24"/>
        </w:rPr>
        <w:t>αρακαλώ</w:t>
      </w:r>
      <w:r>
        <w:rPr>
          <w:rFonts w:eastAsia="Times New Roman"/>
          <w:szCs w:val="24"/>
        </w:rPr>
        <w:t>, κύριε</w:t>
      </w:r>
      <w:r w:rsidRPr="00027EFF">
        <w:rPr>
          <w:rFonts w:eastAsia="Times New Roman"/>
          <w:szCs w:val="24"/>
        </w:rPr>
        <w:t xml:space="preserve"> </w:t>
      </w:r>
      <w:r>
        <w:rPr>
          <w:rFonts w:eastAsia="Times New Roman"/>
          <w:szCs w:val="24"/>
        </w:rPr>
        <w:t>Παπαθ</w:t>
      </w:r>
      <w:r w:rsidRPr="00027EFF">
        <w:rPr>
          <w:rFonts w:eastAsia="Times New Roman"/>
          <w:szCs w:val="24"/>
        </w:rPr>
        <w:t>εοδώρου</w:t>
      </w:r>
      <w:r>
        <w:rPr>
          <w:rFonts w:eastAsia="Times New Roman"/>
          <w:szCs w:val="24"/>
        </w:rPr>
        <w:t xml:space="preserve">, έχετε τον λόγο. </w:t>
      </w:r>
    </w:p>
    <w:p w14:paraId="4D880081" w14:textId="77777777" w:rsidR="00E01347" w:rsidRDefault="00B0330D">
      <w:pPr>
        <w:spacing w:line="600" w:lineRule="auto"/>
        <w:ind w:firstLine="720"/>
        <w:jc w:val="both"/>
        <w:rPr>
          <w:rFonts w:eastAsia="Times New Roman"/>
          <w:szCs w:val="24"/>
        </w:rPr>
      </w:pPr>
      <w:r w:rsidRPr="004505F0">
        <w:rPr>
          <w:rFonts w:eastAsia="Times New Roman"/>
          <w:b/>
          <w:szCs w:val="24"/>
        </w:rPr>
        <w:lastRenderedPageBreak/>
        <w:t>ΘΕΟΔΩΡΟΣ ΠΑΠΑΘΕΟΔΩΡΟΥ:</w:t>
      </w:r>
      <w:r>
        <w:rPr>
          <w:rFonts w:eastAsia="Times New Roman"/>
          <w:szCs w:val="24"/>
        </w:rPr>
        <w:t xml:space="preserve"> </w:t>
      </w:r>
      <w:r w:rsidRPr="00027EFF">
        <w:rPr>
          <w:rFonts w:eastAsia="Times New Roman"/>
          <w:szCs w:val="24"/>
        </w:rPr>
        <w:t>Ευχαριστώ</w:t>
      </w:r>
      <w:r>
        <w:rPr>
          <w:rFonts w:eastAsia="Times New Roman"/>
          <w:szCs w:val="24"/>
        </w:rPr>
        <w:t xml:space="preserve">, </w:t>
      </w:r>
      <w:r w:rsidRPr="00027EFF">
        <w:rPr>
          <w:rFonts w:eastAsia="Times New Roman"/>
          <w:szCs w:val="24"/>
        </w:rPr>
        <w:t xml:space="preserve">κύριε </w:t>
      </w:r>
      <w:r>
        <w:rPr>
          <w:rFonts w:eastAsia="Times New Roman"/>
          <w:szCs w:val="24"/>
        </w:rPr>
        <w:t>Π</w:t>
      </w:r>
      <w:r w:rsidRPr="00027EFF">
        <w:rPr>
          <w:rFonts w:eastAsia="Times New Roman"/>
          <w:szCs w:val="24"/>
        </w:rPr>
        <w:t>ρόεδρε</w:t>
      </w:r>
      <w:r>
        <w:rPr>
          <w:rFonts w:eastAsia="Times New Roman"/>
          <w:szCs w:val="24"/>
        </w:rPr>
        <w:t>.</w:t>
      </w:r>
    </w:p>
    <w:p w14:paraId="4D880082" w14:textId="77777777" w:rsidR="00E01347" w:rsidRDefault="00B0330D">
      <w:pPr>
        <w:spacing w:line="600" w:lineRule="auto"/>
        <w:ind w:firstLine="720"/>
        <w:jc w:val="both"/>
        <w:rPr>
          <w:rFonts w:eastAsia="Times New Roman"/>
          <w:szCs w:val="24"/>
        </w:rPr>
      </w:pPr>
      <w:r>
        <w:rPr>
          <w:rFonts w:eastAsia="Times New Roman"/>
          <w:szCs w:val="24"/>
        </w:rPr>
        <w:t>Θ</w:t>
      </w:r>
      <w:r w:rsidRPr="00027EFF">
        <w:rPr>
          <w:rFonts w:eastAsia="Times New Roman"/>
          <w:szCs w:val="24"/>
        </w:rPr>
        <w:t>α ήθελα να σας</w:t>
      </w:r>
      <w:r>
        <w:rPr>
          <w:rFonts w:eastAsia="Times New Roman"/>
          <w:szCs w:val="24"/>
        </w:rPr>
        <w:t xml:space="preserve"> ζητήσω να συζητηθούν ξεχωριστά -νομίζω, κύριε Υπουργέ, δεν θα είχατε αντίρρηση- για τον απλό λόγο ότι </w:t>
      </w:r>
      <w:r w:rsidRPr="00027EFF">
        <w:rPr>
          <w:rFonts w:eastAsia="Times New Roman"/>
          <w:szCs w:val="24"/>
        </w:rPr>
        <w:t>ενδεχομένως</w:t>
      </w:r>
      <w:r>
        <w:rPr>
          <w:rFonts w:eastAsia="Times New Roman"/>
          <w:szCs w:val="24"/>
        </w:rPr>
        <w:t xml:space="preserve"> η</w:t>
      </w:r>
      <w:r w:rsidRPr="00027EFF">
        <w:rPr>
          <w:rFonts w:eastAsia="Times New Roman"/>
          <w:szCs w:val="24"/>
        </w:rPr>
        <w:t xml:space="preserve"> επιχειρηματολογία μας να είναι </w:t>
      </w:r>
      <w:r>
        <w:rPr>
          <w:rFonts w:eastAsia="Times New Roman"/>
          <w:szCs w:val="24"/>
        </w:rPr>
        <w:t>διαφορετική. Τ</w:t>
      </w:r>
      <w:r w:rsidRPr="00027EFF">
        <w:rPr>
          <w:rFonts w:eastAsia="Times New Roman"/>
          <w:szCs w:val="24"/>
        </w:rPr>
        <w:t>ο θέμα μπορεί να αφορά την ίδια υπόθεση</w:t>
      </w:r>
      <w:r>
        <w:rPr>
          <w:rFonts w:eastAsia="Times New Roman"/>
          <w:szCs w:val="24"/>
        </w:rPr>
        <w:t>,</w:t>
      </w:r>
      <w:r w:rsidRPr="00027EFF">
        <w:rPr>
          <w:rFonts w:eastAsia="Times New Roman"/>
          <w:szCs w:val="24"/>
        </w:rPr>
        <w:t xml:space="preserve"> αλλά σίγουρα θα έχουμε διαφορετικά πράγματα να πούμε</w:t>
      </w:r>
      <w:r>
        <w:rPr>
          <w:rFonts w:eastAsia="Times New Roman"/>
          <w:szCs w:val="24"/>
        </w:rPr>
        <w:t>.</w:t>
      </w:r>
      <w:r w:rsidRPr="00027EFF">
        <w:rPr>
          <w:rFonts w:eastAsia="Times New Roman"/>
          <w:szCs w:val="24"/>
        </w:rPr>
        <w:t xml:space="preserve"> </w:t>
      </w:r>
      <w:r>
        <w:rPr>
          <w:rFonts w:eastAsia="Times New Roman"/>
          <w:szCs w:val="24"/>
        </w:rPr>
        <w:t>Ν</w:t>
      </w:r>
      <w:r w:rsidRPr="00027EFF">
        <w:rPr>
          <w:rFonts w:eastAsia="Times New Roman"/>
          <w:szCs w:val="24"/>
        </w:rPr>
        <w:t>ομίζω θα διευκολύν</w:t>
      </w:r>
      <w:r>
        <w:rPr>
          <w:rFonts w:eastAsia="Times New Roman"/>
          <w:szCs w:val="24"/>
        </w:rPr>
        <w:t>ει</w:t>
      </w:r>
      <w:r w:rsidRPr="00027EFF">
        <w:rPr>
          <w:rFonts w:eastAsia="Times New Roman"/>
          <w:szCs w:val="24"/>
        </w:rPr>
        <w:t xml:space="preserve"> τον κύριο </w:t>
      </w:r>
      <w:r>
        <w:rPr>
          <w:rFonts w:eastAsia="Times New Roman"/>
          <w:szCs w:val="24"/>
        </w:rPr>
        <w:t>Υπουργό,</w:t>
      </w:r>
      <w:r w:rsidRPr="00027EFF">
        <w:rPr>
          <w:rFonts w:eastAsia="Times New Roman"/>
          <w:szCs w:val="24"/>
        </w:rPr>
        <w:t xml:space="preserve"> έτσι ώστε να δώσει πιο ολοκληρωμένες απαντήσεις</w:t>
      </w:r>
      <w:r>
        <w:rPr>
          <w:rFonts w:eastAsia="Times New Roman"/>
          <w:szCs w:val="24"/>
        </w:rPr>
        <w:t>.</w:t>
      </w:r>
    </w:p>
    <w:p w14:paraId="4D880083" w14:textId="77777777" w:rsidR="00E01347" w:rsidRDefault="00B0330D">
      <w:pPr>
        <w:spacing w:line="600" w:lineRule="auto"/>
        <w:ind w:firstLine="720"/>
        <w:jc w:val="both"/>
        <w:rPr>
          <w:rFonts w:eastAsia="Times New Roman"/>
          <w:szCs w:val="24"/>
        </w:rPr>
      </w:pPr>
      <w:r w:rsidRPr="004505F0">
        <w:rPr>
          <w:rFonts w:eastAsia="Times New Roman"/>
          <w:b/>
          <w:szCs w:val="24"/>
        </w:rPr>
        <w:t xml:space="preserve">ΠΡΟΕΔΡΕΥΩΝ (Δημήτριος </w:t>
      </w:r>
      <w:proofErr w:type="spellStart"/>
      <w:r w:rsidRPr="004505F0">
        <w:rPr>
          <w:rFonts w:eastAsia="Times New Roman"/>
          <w:b/>
          <w:szCs w:val="24"/>
        </w:rPr>
        <w:t>Κρεμαστινός</w:t>
      </w:r>
      <w:proofErr w:type="spellEnd"/>
      <w:r w:rsidRPr="004505F0">
        <w:rPr>
          <w:rFonts w:eastAsia="Times New Roman"/>
          <w:b/>
          <w:szCs w:val="24"/>
        </w:rPr>
        <w:t>):</w:t>
      </w:r>
      <w:r>
        <w:rPr>
          <w:rFonts w:eastAsia="Times New Roman"/>
          <w:szCs w:val="24"/>
        </w:rPr>
        <w:t xml:space="preserve"> Σ</w:t>
      </w:r>
      <w:r w:rsidRPr="00027EFF">
        <w:rPr>
          <w:rFonts w:eastAsia="Times New Roman"/>
          <w:szCs w:val="24"/>
        </w:rPr>
        <w:t>υμφωνείτε</w:t>
      </w:r>
      <w:r>
        <w:rPr>
          <w:rFonts w:eastAsia="Times New Roman"/>
          <w:szCs w:val="24"/>
        </w:rPr>
        <w:t xml:space="preserve">; </w:t>
      </w:r>
    </w:p>
    <w:p w14:paraId="4D880084" w14:textId="77777777" w:rsidR="00E01347" w:rsidRDefault="00B0330D">
      <w:pPr>
        <w:spacing w:line="600" w:lineRule="auto"/>
        <w:ind w:firstLine="720"/>
        <w:jc w:val="both"/>
        <w:rPr>
          <w:rFonts w:eastAsia="Times New Roman"/>
          <w:szCs w:val="24"/>
        </w:rPr>
      </w:pPr>
      <w:r w:rsidRPr="00C52039">
        <w:rPr>
          <w:rFonts w:eastAsia="Times New Roman"/>
          <w:b/>
          <w:szCs w:val="24"/>
        </w:rPr>
        <w:t>ΘΕΟΧΑΡΗΣ (ΧΑΡΗΣ) ΘΕΟΧΑΡΗΣ:</w:t>
      </w:r>
      <w:r>
        <w:rPr>
          <w:rFonts w:eastAsia="Times New Roman"/>
          <w:szCs w:val="24"/>
        </w:rPr>
        <w:t xml:space="preserve"> Κ</w:t>
      </w:r>
      <w:r w:rsidRPr="00027EFF">
        <w:rPr>
          <w:rFonts w:eastAsia="Times New Roman"/>
          <w:szCs w:val="24"/>
        </w:rPr>
        <w:t xml:space="preserve">ύριε </w:t>
      </w:r>
      <w:r>
        <w:rPr>
          <w:rFonts w:eastAsia="Times New Roman"/>
          <w:szCs w:val="24"/>
        </w:rPr>
        <w:t>Π</w:t>
      </w:r>
      <w:r w:rsidRPr="00027EFF">
        <w:rPr>
          <w:rFonts w:eastAsia="Times New Roman"/>
          <w:szCs w:val="24"/>
        </w:rPr>
        <w:t>ρόεδρε</w:t>
      </w:r>
      <w:r>
        <w:rPr>
          <w:rFonts w:eastAsia="Times New Roman"/>
          <w:szCs w:val="24"/>
        </w:rPr>
        <w:t>,</w:t>
      </w:r>
      <w:r w:rsidRPr="00027EFF">
        <w:rPr>
          <w:rFonts w:eastAsia="Times New Roman"/>
          <w:szCs w:val="24"/>
        </w:rPr>
        <w:t xml:space="preserve"> </w:t>
      </w:r>
      <w:r>
        <w:rPr>
          <w:rFonts w:eastAsia="Times New Roman"/>
          <w:szCs w:val="24"/>
        </w:rPr>
        <w:t>συμφωνώ κ</w:t>
      </w:r>
      <w:r w:rsidRPr="00027EFF">
        <w:rPr>
          <w:rFonts w:eastAsia="Times New Roman"/>
          <w:szCs w:val="24"/>
        </w:rPr>
        <w:t>ι εγώ</w:t>
      </w:r>
      <w:r>
        <w:rPr>
          <w:rFonts w:eastAsia="Times New Roman"/>
          <w:szCs w:val="24"/>
        </w:rPr>
        <w:t>.</w:t>
      </w:r>
      <w:r w:rsidRPr="00027EFF">
        <w:rPr>
          <w:rFonts w:eastAsia="Times New Roman"/>
          <w:szCs w:val="24"/>
        </w:rPr>
        <w:t xml:space="preserve"> </w:t>
      </w:r>
      <w:r>
        <w:rPr>
          <w:rFonts w:eastAsia="Times New Roman"/>
          <w:szCs w:val="24"/>
        </w:rPr>
        <w:t>Ε</w:t>
      </w:r>
      <w:r w:rsidRPr="00027EFF">
        <w:rPr>
          <w:rFonts w:eastAsia="Times New Roman"/>
          <w:szCs w:val="24"/>
        </w:rPr>
        <w:t>ίναι καλύτερα</w:t>
      </w:r>
      <w:r>
        <w:rPr>
          <w:rFonts w:eastAsia="Times New Roman"/>
          <w:szCs w:val="24"/>
        </w:rPr>
        <w:t>.</w:t>
      </w:r>
      <w:r w:rsidRPr="00027EFF">
        <w:rPr>
          <w:rFonts w:eastAsia="Times New Roman"/>
          <w:szCs w:val="24"/>
        </w:rPr>
        <w:t xml:space="preserve"> </w:t>
      </w:r>
      <w:r>
        <w:rPr>
          <w:rFonts w:eastAsia="Times New Roman"/>
          <w:szCs w:val="24"/>
        </w:rPr>
        <w:t>Η</w:t>
      </w:r>
      <w:r w:rsidRPr="00027EFF">
        <w:rPr>
          <w:rFonts w:eastAsia="Times New Roman"/>
          <w:szCs w:val="24"/>
        </w:rPr>
        <w:t xml:space="preserve"> επιχειρηματολογία θα είναι σε κάποια </w:t>
      </w:r>
      <w:r>
        <w:rPr>
          <w:rFonts w:eastAsia="Times New Roman"/>
          <w:szCs w:val="24"/>
        </w:rPr>
        <w:t>σημεία</w:t>
      </w:r>
      <w:r w:rsidRPr="00027EFF">
        <w:rPr>
          <w:rFonts w:eastAsia="Times New Roman"/>
          <w:szCs w:val="24"/>
        </w:rPr>
        <w:t xml:space="preserve"> διαφορετική</w:t>
      </w:r>
      <w:r>
        <w:rPr>
          <w:rFonts w:eastAsia="Times New Roman"/>
          <w:szCs w:val="24"/>
        </w:rPr>
        <w:t xml:space="preserve"> και</w:t>
      </w:r>
      <w:r w:rsidRPr="00027EFF">
        <w:rPr>
          <w:rFonts w:eastAsia="Times New Roman"/>
          <w:szCs w:val="24"/>
        </w:rPr>
        <w:t xml:space="preserve"> </w:t>
      </w:r>
      <w:r>
        <w:rPr>
          <w:rFonts w:eastAsia="Times New Roman"/>
          <w:szCs w:val="24"/>
        </w:rPr>
        <w:t>σ</w:t>
      </w:r>
      <w:r w:rsidRPr="00027EFF">
        <w:rPr>
          <w:rFonts w:eastAsia="Times New Roman"/>
          <w:szCs w:val="24"/>
        </w:rPr>
        <w:t>ε κάποια σημεία επικαλυπτόμεν</w:t>
      </w:r>
      <w:r>
        <w:rPr>
          <w:rFonts w:eastAsia="Times New Roman"/>
          <w:szCs w:val="24"/>
        </w:rPr>
        <w:t>η.</w:t>
      </w:r>
      <w:r w:rsidRPr="00027EFF">
        <w:rPr>
          <w:rFonts w:eastAsia="Times New Roman"/>
          <w:szCs w:val="24"/>
        </w:rPr>
        <w:t xml:space="preserve"> </w:t>
      </w:r>
      <w:r>
        <w:rPr>
          <w:rFonts w:eastAsia="Times New Roman"/>
          <w:szCs w:val="24"/>
        </w:rPr>
        <w:t>Ε</w:t>
      </w:r>
      <w:r w:rsidRPr="00027EFF">
        <w:rPr>
          <w:rFonts w:eastAsia="Times New Roman"/>
          <w:szCs w:val="24"/>
        </w:rPr>
        <w:t xml:space="preserve">ίναι καλύτερο </w:t>
      </w:r>
      <w:r>
        <w:rPr>
          <w:rFonts w:eastAsia="Times New Roman"/>
          <w:szCs w:val="24"/>
        </w:rPr>
        <w:t xml:space="preserve">για τον κόσμο που μας παρακολουθεί τώρα ή </w:t>
      </w:r>
      <w:r w:rsidRPr="00027EFF">
        <w:rPr>
          <w:rFonts w:eastAsia="Times New Roman"/>
          <w:szCs w:val="24"/>
        </w:rPr>
        <w:t xml:space="preserve">θα το δει αργότερα τα επιχειρήματα να έχουν συνάφεια και να μην </w:t>
      </w:r>
      <w:r>
        <w:rPr>
          <w:rFonts w:eastAsia="Times New Roman"/>
          <w:szCs w:val="24"/>
        </w:rPr>
        <w:t>φεύγουμε</w:t>
      </w:r>
      <w:r w:rsidRPr="00027EFF">
        <w:rPr>
          <w:rFonts w:eastAsia="Times New Roman"/>
          <w:szCs w:val="24"/>
        </w:rPr>
        <w:t xml:space="preserve"> στη συζήτηση από το ένα θέμα στο άλλο</w:t>
      </w:r>
      <w:r>
        <w:rPr>
          <w:rFonts w:eastAsia="Times New Roman"/>
          <w:szCs w:val="24"/>
        </w:rPr>
        <w:t>,</w:t>
      </w:r>
      <w:r w:rsidRPr="00027EFF">
        <w:rPr>
          <w:rFonts w:eastAsia="Times New Roman"/>
          <w:szCs w:val="24"/>
        </w:rPr>
        <w:t xml:space="preserve"> που έχει θέσει ο ένας ή ο άλλος</w:t>
      </w:r>
      <w:r w:rsidRPr="00027EFF">
        <w:rPr>
          <w:rFonts w:eastAsia="Times New Roman"/>
          <w:szCs w:val="24"/>
        </w:rPr>
        <w:t xml:space="preserve"> </w:t>
      </w:r>
      <w:r>
        <w:rPr>
          <w:rFonts w:eastAsia="Times New Roman"/>
          <w:szCs w:val="24"/>
        </w:rPr>
        <w:t>Β</w:t>
      </w:r>
      <w:r w:rsidRPr="00027EFF">
        <w:rPr>
          <w:rFonts w:eastAsia="Times New Roman"/>
          <w:szCs w:val="24"/>
        </w:rPr>
        <w:t>ουλευτής</w:t>
      </w:r>
      <w:r>
        <w:rPr>
          <w:rFonts w:eastAsia="Times New Roman"/>
          <w:szCs w:val="24"/>
        </w:rPr>
        <w:t>.</w:t>
      </w:r>
    </w:p>
    <w:p w14:paraId="4D880085" w14:textId="77777777" w:rsidR="00E01347" w:rsidRDefault="00B0330D">
      <w:pPr>
        <w:spacing w:line="600" w:lineRule="auto"/>
        <w:ind w:firstLine="720"/>
        <w:jc w:val="both"/>
        <w:rPr>
          <w:rFonts w:eastAsia="Times New Roman"/>
          <w:szCs w:val="24"/>
        </w:rPr>
      </w:pPr>
      <w:r>
        <w:rPr>
          <w:rFonts w:eastAsia="Times New Roman"/>
          <w:b/>
          <w:szCs w:val="24"/>
        </w:rPr>
        <w:lastRenderedPageBreak/>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Ωραία. </w:t>
      </w:r>
    </w:p>
    <w:p w14:paraId="4D880086" w14:textId="77777777" w:rsidR="00E01347" w:rsidRDefault="00B0330D">
      <w:pPr>
        <w:spacing w:line="600" w:lineRule="auto"/>
        <w:ind w:firstLine="720"/>
        <w:jc w:val="both"/>
        <w:rPr>
          <w:rFonts w:eastAsia="Times New Roman"/>
          <w:szCs w:val="24"/>
        </w:rPr>
      </w:pPr>
      <w:r w:rsidRPr="0065008A">
        <w:rPr>
          <w:rFonts w:eastAsia="Times New Roman"/>
          <w:b/>
          <w:szCs w:val="24"/>
        </w:rPr>
        <w:t>ΔΗΜΗΤΡΙΟΣ ΠΑΠΑΓΓΕΛΟΠΟΥΛΟΣ (Αναπληρωτής Υπουργός Δικαιοσύνης</w:t>
      </w:r>
      <w:r>
        <w:rPr>
          <w:rFonts w:eastAsia="Times New Roman"/>
          <w:b/>
          <w:szCs w:val="24"/>
        </w:rPr>
        <w:t>,</w:t>
      </w:r>
      <w:r w:rsidRPr="0065008A">
        <w:rPr>
          <w:rFonts w:eastAsia="Times New Roman"/>
          <w:b/>
          <w:szCs w:val="24"/>
        </w:rPr>
        <w:t xml:space="preserve"> Διαφάνειας και Ανθρωπίνων Δικαιωμάτων):</w:t>
      </w:r>
      <w:r>
        <w:rPr>
          <w:rFonts w:eastAsia="Times New Roman"/>
          <w:b/>
          <w:szCs w:val="24"/>
        </w:rPr>
        <w:t xml:space="preserve"> </w:t>
      </w:r>
      <w:r>
        <w:rPr>
          <w:rFonts w:eastAsia="Times New Roman"/>
          <w:szCs w:val="24"/>
        </w:rPr>
        <w:t xml:space="preserve">Κύριε Πρόεδρε, μπορώ να πω κάτι; </w:t>
      </w:r>
    </w:p>
    <w:p w14:paraId="4D880087" w14:textId="77777777" w:rsidR="00E01347" w:rsidRDefault="00B0330D">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Ορίστε, κύριε Υπουργέ, έχετε </w:t>
      </w:r>
      <w:r>
        <w:rPr>
          <w:rFonts w:eastAsia="Times New Roman"/>
          <w:szCs w:val="24"/>
        </w:rPr>
        <w:t>τον λόγο.</w:t>
      </w:r>
    </w:p>
    <w:p w14:paraId="4D880088" w14:textId="77777777" w:rsidR="00E01347" w:rsidRDefault="00B0330D">
      <w:pPr>
        <w:spacing w:line="600" w:lineRule="auto"/>
        <w:ind w:firstLine="720"/>
        <w:jc w:val="both"/>
        <w:rPr>
          <w:rFonts w:eastAsia="Times New Roman"/>
          <w:szCs w:val="24"/>
        </w:rPr>
      </w:pPr>
      <w:r w:rsidRPr="0065008A">
        <w:rPr>
          <w:rFonts w:eastAsia="Times New Roman"/>
          <w:b/>
          <w:szCs w:val="24"/>
        </w:rPr>
        <w:t>ΔΗΜΗΤΡΙΟΣ ΠΑΠΑΓΓΕΛΟΠΟΥΛΟΣ (Αναπληρωτής Υπουργός Δικαιοσύνης</w:t>
      </w:r>
      <w:r>
        <w:rPr>
          <w:rFonts w:eastAsia="Times New Roman"/>
          <w:b/>
          <w:szCs w:val="24"/>
        </w:rPr>
        <w:t>,</w:t>
      </w:r>
      <w:r w:rsidRPr="0065008A">
        <w:rPr>
          <w:rFonts w:eastAsia="Times New Roman"/>
          <w:b/>
          <w:szCs w:val="24"/>
        </w:rPr>
        <w:t xml:space="preserve"> Διαφάνειας και Ανθρωπίνων Δικαιωμάτων):</w:t>
      </w:r>
      <w:r>
        <w:rPr>
          <w:rFonts w:eastAsia="Times New Roman"/>
          <w:b/>
          <w:szCs w:val="24"/>
        </w:rPr>
        <w:t xml:space="preserve"> </w:t>
      </w:r>
      <w:r w:rsidRPr="00027EFF">
        <w:rPr>
          <w:rFonts w:eastAsia="Times New Roman"/>
          <w:szCs w:val="24"/>
        </w:rPr>
        <w:t>Συγ</w:t>
      </w:r>
      <w:r>
        <w:rPr>
          <w:rFonts w:eastAsia="Times New Roman"/>
          <w:szCs w:val="24"/>
        </w:rPr>
        <w:t>γ</w:t>
      </w:r>
      <w:r w:rsidRPr="00027EFF">
        <w:rPr>
          <w:rFonts w:eastAsia="Times New Roman"/>
          <w:szCs w:val="24"/>
        </w:rPr>
        <w:t xml:space="preserve">νώμη που </w:t>
      </w:r>
      <w:r>
        <w:rPr>
          <w:rFonts w:eastAsia="Times New Roman"/>
          <w:szCs w:val="24"/>
        </w:rPr>
        <w:t xml:space="preserve">σας διέκοψα, κύριε Πρόεδρε. </w:t>
      </w:r>
    </w:p>
    <w:p w14:paraId="4D880089" w14:textId="77777777" w:rsidR="00E01347" w:rsidRDefault="00B0330D">
      <w:pPr>
        <w:spacing w:line="600" w:lineRule="auto"/>
        <w:ind w:firstLine="720"/>
        <w:jc w:val="both"/>
        <w:rPr>
          <w:rFonts w:eastAsia="Times New Roman"/>
          <w:szCs w:val="24"/>
        </w:rPr>
      </w:pPr>
      <w:r>
        <w:rPr>
          <w:rFonts w:eastAsia="Times New Roman"/>
          <w:szCs w:val="24"/>
        </w:rPr>
        <w:t>Δ</w:t>
      </w:r>
      <w:r w:rsidRPr="00027EFF">
        <w:rPr>
          <w:rFonts w:eastAsia="Times New Roman"/>
          <w:szCs w:val="24"/>
        </w:rPr>
        <w:t>εν έχω ουσιαστική αντίρρηση να απαντήσω ξεχωριστά</w:t>
      </w:r>
      <w:r>
        <w:rPr>
          <w:rFonts w:eastAsia="Times New Roman"/>
          <w:szCs w:val="24"/>
        </w:rPr>
        <w:t>,</w:t>
      </w:r>
      <w:r w:rsidRPr="00027EFF">
        <w:rPr>
          <w:rFonts w:eastAsia="Times New Roman"/>
          <w:szCs w:val="24"/>
        </w:rPr>
        <w:t xml:space="preserve"> όμως </w:t>
      </w:r>
      <w:r>
        <w:rPr>
          <w:rFonts w:eastAsia="Times New Roman"/>
          <w:szCs w:val="24"/>
        </w:rPr>
        <w:t>ε</w:t>
      </w:r>
      <w:r w:rsidRPr="00027EFF">
        <w:rPr>
          <w:rFonts w:eastAsia="Times New Roman"/>
          <w:szCs w:val="24"/>
        </w:rPr>
        <w:t>ίμαι σε δύσκολη θέση και θα την πω δημοσίως</w:t>
      </w:r>
      <w:r>
        <w:rPr>
          <w:rFonts w:eastAsia="Times New Roman"/>
          <w:szCs w:val="24"/>
        </w:rPr>
        <w:t xml:space="preserve">. </w:t>
      </w:r>
      <w:r>
        <w:rPr>
          <w:rFonts w:eastAsia="Times New Roman"/>
          <w:szCs w:val="24"/>
        </w:rPr>
        <w:t>Είχα την εντύπωση, πεπλανημένα ί</w:t>
      </w:r>
      <w:r w:rsidRPr="00027EFF">
        <w:rPr>
          <w:rFonts w:eastAsia="Times New Roman"/>
          <w:szCs w:val="24"/>
        </w:rPr>
        <w:t>σως</w:t>
      </w:r>
      <w:r>
        <w:rPr>
          <w:rFonts w:eastAsia="Times New Roman"/>
          <w:szCs w:val="24"/>
        </w:rPr>
        <w:t>,</w:t>
      </w:r>
      <w:r w:rsidRPr="00027EFF">
        <w:rPr>
          <w:rFonts w:eastAsia="Times New Roman"/>
          <w:szCs w:val="24"/>
        </w:rPr>
        <w:t xml:space="preserve"> </w:t>
      </w:r>
      <w:r>
        <w:rPr>
          <w:rFonts w:eastAsia="Times New Roman"/>
          <w:szCs w:val="24"/>
        </w:rPr>
        <w:t>με</w:t>
      </w:r>
      <w:r w:rsidRPr="00027EFF">
        <w:rPr>
          <w:rFonts w:eastAsia="Times New Roman"/>
          <w:szCs w:val="24"/>
        </w:rPr>
        <w:t xml:space="preserve"> είχαν ενημερώσει παλαιότερ</w:t>
      </w:r>
      <w:r>
        <w:rPr>
          <w:rFonts w:eastAsia="Times New Roman"/>
          <w:szCs w:val="24"/>
        </w:rPr>
        <w:t xml:space="preserve">οι </w:t>
      </w:r>
      <w:r w:rsidRPr="00027EFF">
        <w:rPr>
          <w:rFonts w:eastAsia="Times New Roman"/>
          <w:szCs w:val="24"/>
        </w:rPr>
        <w:t>κοινοβουλευτικ</w:t>
      </w:r>
      <w:r>
        <w:rPr>
          <w:rFonts w:eastAsia="Times New Roman"/>
          <w:szCs w:val="24"/>
        </w:rPr>
        <w:t>οί, ότι συνήθως απαντώ και</w:t>
      </w:r>
      <w:r w:rsidRPr="00027EFF">
        <w:rPr>
          <w:rFonts w:eastAsia="Times New Roman"/>
          <w:szCs w:val="24"/>
        </w:rPr>
        <w:t xml:space="preserve"> στους δύο</w:t>
      </w:r>
      <w:r>
        <w:rPr>
          <w:rFonts w:eastAsia="Times New Roman"/>
          <w:szCs w:val="24"/>
        </w:rPr>
        <w:t xml:space="preserve"> Βουλευτές. Γ</w:t>
      </w:r>
      <w:r w:rsidRPr="00027EFF">
        <w:rPr>
          <w:rFonts w:eastAsia="Times New Roman"/>
          <w:szCs w:val="24"/>
        </w:rPr>
        <w:t>ι</w:t>
      </w:r>
      <w:r>
        <w:rPr>
          <w:rFonts w:eastAsia="Times New Roman"/>
          <w:szCs w:val="24"/>
        </w:rPr>
        <w:t>’</w:t>
      </w:r>
      <w:r w:rsidRPr="00027EFF">
        <w:rPr>
          <w:rFonts w:eastAsia="Times New Roman"/>
          <w:szCs w:val="24"/>
        </w:rPr>
        <w:t xml:space="preserve"> αυτό</w:t>
      </w:r>
      <w:r>
        <w:rPr>
          <w:rFonts w:eastAsia="Times New Roman"/>
          <w:szCs w:val="24"/>
        </w:rPr>
        <w:t>ν</w:t>
      </w:r>
      <w:r w:rsidRPr="00027EFF">
        <w:rPr>
          <w:rFonts w:eastAsia="Times New Roman"/>
          <w:szCs w:val="24"/>
        </w:rPr>
        <w:t xml:space="preserve"> το</w:t>
      </w:r>
      <w:r>
        <w:rPr>
          <w:rFonts w:eastAsia="Times New Roman"/>
          <w:szCs w:val="24"/>
        </w:rPr>
        <w:t>ν</w:t>
      </w:r>
      <w:r w:rsidRPr="00027EFF">
        <w:rPr>
          <w:rFonts w:eastAsia="Times New Roman"/>
          <w:szCs w:val="24"/>
        </w:rPr>
        <w:t xml:space="preserve"> λόγο η δομή της ομιλίας μου</w:t>
      </w:r>
      <w:r>
        <w:rPr>
          <w:rFonts w:eastAsia="Times New Roman"/>
          <w:szCs w:val="24"/>
        </w:rPr>
        <w:t xml:space="preserve"> ήταν προσανατολισμένη ενιαία κα</w:t>
      </w:r>
      <w:r w:rsidRPr="00027EFF">
        <w:rPr>
          <w:rFonts w:eastAsia="Times New Roman"/>
          <w:szCs w:val="24"/>
        </w:rPr>
        <w:t xml:space="preserve">ι έχω κάνει την κατανομή ανά </w:t>
      </w:r>
      <w:proofErr w:type="spellStart"/>
      <w:r w:rsidRPr="00027EFF">
        <w:rPr>
          <w:rFonts w:eastAsia="Times New Roman"/>
          <w:szCs w:val="24"/>
        </w:rPr>
        <w:t>εξάλεπτο</w:t>
      </w:r>
      <w:proofErr w:type="spellEnd"/>
      <w:r>
        <w:rPr>
          <w:rFonts w:eastAsia="Times New Roman"/>
          <w:szCs w:val="24"/>
        </w:rPr>
        <w:t>.</w:t>
      </w:r>
      <w:r w:rsidRPr="00027EFF">
        <w:rPr>
          <w:rFonts w:eastAsia="Times New Roman"/>
          <w:szCs w:val="24"/>
        </w:rPr>
        <w:t xml:space="preserve"> </w:t>
      </w:r>
    </w:p>
    <w:p w14:paraId="4D88008A" w14:textId="77777777" w:rsidR="00E01347" w:rsidRDefault="00B0330D">
      <w:pPr>
        <w:spacing w:line="600" w:lineRule="auto"/>
        <w:ind w:firstLine="720"/>
        <w:jc w:val="both"/>
        <w:rPr>
          <w:rFonts w:eastAsia="Times New Roman"/>
          <w:szCs w:val="24"/>
        </w:rPr>
      </w:pPr>
      <w:r>
        <w:rPr>
          <w:rFonts w:eastAsia="Times New Roman"/>
          <w:szCs w:val="24"/>
        </w:rPr>
        <w:t>Ε</w:t>
      </w:r>
      <w:r w:rsidRPr="00027EFF">
        <w:rPr>
          <w:rFonts w:eastAsia="Times New Roman"/>
          <w:szCs w:val="24"/>
        </w:rPr>
        <w:t>πειδή</w:t>
      </w:r>
      <w:r>
        <w:rPr>
          <w:rFonts w:eastAsia="Times New Roman"/>
          <w:szCs w:val="24"/>
        </w:rPr>
        <w:t>, όμως</w:t>
      </w:r>
      <w:r w:rsidRPr="00027EFF">
        <w:rPr>
          <w:rFonts w:eastAsia="Times New Roman"/>
          <w:szCs w:val="24"/>
        </w:rPr>
        <w:t xml:space="preserve"> </w:t>
      </w:r>
      <w:r>
        <w:rPr>
          <w:rFonts w:eastAsia="Times New Roman"/>
          <w:szCs w:val="24"/>
        </w:rPr>
        <w:t>–αν το</w:t>
      </w:r>
      <w:r w:rsidRPr="00027EFF">
        <w:rPr>
          <w:rFonts w:eastAsia="Times New Roman"/>
          <w:szCs w:val="24"/>
        </w:rPr>
        <w:t xml:space="preserve"> δέχονται οι άλλοι</w:t>
      </w:r>
      <w:r>
        <w:rPr>
          <w:rFonts w:eastAsia="Times New Roman"/>
          <w:szCs w:val="24"/>
        </w:rPr>
        <w:t>,</w:t>
      </w:r>
      <w:r w:rsidRPr="00027EFF">
        <w:rPr>
          <w:rFonts w:eastAsia="Times New Roman"/>
          <w:szCs w:val="24"/>
        </w:rPr>
        <w:t xml:space="preserve"> είμαι καλοπροαίρετος άνθρωπος</w:t>
      </w:r>
      <w:r>
        <w:rPr>
          <w:rFonts w:eastAsia="Times New Roman"/>
          <w:szCs w:val="24"/>
        </w:rPr>
        <w:t>-</w:t>
      </w:r>
      <w:r w:rsidRPr="00027EFF">
        <w:rPr>
          <w:rFonts w:eastAsia="Times New Roman"/>
          <w:szCs w:val="24"/>
        </w:rPr>
        <w:t xml:space="preserve"> </w:t>
      </w:r>
      <w:r>
        <w:rPr>
          <w:rFonts w:eastAsia="Times New Roman"/>
          <w:szCs w:val="24"/>
        </w:rPr>
        <w:t xml:space="preserve">θα συμφωνήσω με τους ερωτώντες Βουλευτές, </w:t>
      </w:r>
      <w:r w:rsidRPr="00027EFF">
        <w:rPr>
          <w:rFonts w:eastAsia="Times New Roman"/>
          <w:szCs w:val="24"/>
        </w:rPr>
        <w:t xml:space="preserve">αλλά θα παρακαλέσω και εσάς και τους κυρίους </w:t>
      </w:r>
      <w:r>
        <w:rPr>
          <w:rFonts w:eastAsia="Times New Roman"/>
          <w:szCs w:val="24"/>
        </w:rPr>
        <w:t>Β</w:t>
      </w:r>
      <w:r w:rsidRPr="00027EFF">
        <w:rPr>
          <w:rFonts w:eastAsia="Times New Roman"/>
          <w:szCs w:val="24"/>
        </w:rPr>
        <w:t>ουλευτές</w:t>
      </w:r>
      <w:r>
        <w:rPr>
          <w:rFonts w:eastAsia="Times New Roman"/>
          <w:szCs w:val="24"/>
        </w:rPr>
        <w:t>,</w:t>
      </w:r>
      <w:r w:rsidRPr="00027EFF">
        <w:rPr>
          <w:rFonts w:eastAsia="Times New Roman"/>
          <w:szCs w:val="24"/>
        </w:rPr>
        <w:t xml:space="preserve"> </w:t>
      </w:r>
      <w:r w:rsidRPr="00027EFF">
        <w:rPr>
          <w:rFonts w:eastAsia="Times New Roman"/>
          <w:szCs w:val="24"/>
        </w:rPr>
        <w:lastRenderedPageBreak/>
        <w:t>να μου επιτρέψουν</w:t>
      </w:r>
      <w:r>
        <w:rPr>
          <w:rFonts w:eastAsia="Times New Roman"/>
          <w:szCs w:val="24"/>
        </w:rPr>
        <w:t>,</w:t>
      </w:r>
      <w:r w:rsidRPr="00027EFF">
        <w:rPr>
          <w:rFonts w:eastAsia="Times New Roman"/>
          <w:szCs w:val="24"/>
        </w:rPr>
        <w:t xml:space="preserve"> τουλάχιστον στα τρίλεπτα που μου αναλογούν</w:t>
      </w:r>
      <w:r>
        <w:rPr>
          <w:rFonts w:eastAsia="Times New Roman"/>
          <w:szCs w:val="24"/>
        </w:rPr>
        <w:t>,</w:t>
      </w:r>
      <w:r w:rsidRPr="00027EFF">
        <w:rPr>
          <w:rFonts w:eastAsia="Times New Roman"/>
          <w:szCs w:val="24"/>
        </w:rPr>
        <w:t xml:space="preserve"> τα οποία εγώ τα </w:t>
      </w:r>
      <w:r>
        <w:rPr>
          <w:rFonts w:eastAsia="Times New Roman"/>
          <w:szCs w:val="24"/>
        </w:rPr>
        <w:t>εί</w:t>
      </w:r>
      <w:r w:rsidRPr="00027EFF">
        <w:rPr>
          <w:rFonts w:eastAsia="Times New Roman"/>
          <w:szCs w:val="24"/>
        </w:rPr>
        <w:t xml:space="preserve">χα υπολογίσει </w:t>
      </w:r>
      <w:r>
        <w:rPr>
          <w:rFonts w:eastAsia="Times New Roman"/>
          <w:szCs w:val="24"/>
        </w:rPr>
        <w:t>έξι σ</w:t>
      </w:r>
      <w:r>
        <w:rPr>
          <w:rFonts w:eastAsia="Times New Roman"/>
          <w:szCs w:val="24"/>
        </w:rPr>
        <w:t>υν έξι λεπτά,</w:t>
      </w:r>
      <w:r w:rsidRPr="00027EFF">
        <w:rPr>
          <w:rFonts w:eastAsia="Times New Roman"/>
          <w:szCs w:val="24"/>
        </w:rPr>
        <w:t xml:space="preserve"> </w:t>
      </w:r>
      <w:r>
        <w:rPr>
          <w:rFonts w:eastAsia="Times New Roman"/>
          <w:szCs w:val="24"/>
        </w:rPr>
        <w:t xml:space="preserve">να μεταφέρω διαφορετικά τον χρόνο. Δηλαδή, στην πρώτη μου απάντηση, στον πρώτο Βουλευτή, θα χρειαστώ τέσσερα λεπτά, τα οποία θα δανειστώ από κάποιο άλλο τρίλεπτο, </w:t>
      </w:r>
      <w:r w:rsidRPr="00027EFF">
        <w:rPr>
          <w:rFonts w:eastAsia="Times New Roman"/>
          <w:szCs w:val="24"/>
        </w:rPr>
        <w:t xml:space="preserve">διότι η δομή </w:t>
      </w:r>
      <w:r>
        <w:rPr>
          <w:rFonts w:eastAsia="Times New Roman"/>
          <w:szCs w:val="24"/>
        </w:rPr>
        <w:t>ήταν</w:t>
      </w:r>
      <w:r w:rsidRPr="00027EFF">
        <w:rPr>
          <w:rFonts w:eastAsia="Times New Roman"/>
          <w:szCs w:val="24"/>
        </w:rPr>
        <w:t xml:space="preserve"> προσανατολισμένη έτσι</w:t>
      </w:r>
      <w:r>
        <w:rPr>
          <w:rFonts w:eastAsia="Times New Roman"/>
          <w:szCs w:val="24"/>
        </w:rPr>
        <w:t>.</w:t>
      </w:r>
    </w:p>
    <w:p w14:paraId="4D88008B" w14:textId="77777777" w:rsidR="00E01347" w:rsidRDefault="00B0330D">
      <w:pPr>
        <w:spacing w:line="600" w:lineRule="auto"/>
        <w:ind w:firstLine="720"/>
        <w:jc w:val="both"/>
        <w:rPr>
          <w:rFonts w:eastAsia="Times New Roman"/>
          <w:szCs w:val="24"/>
        </w:rPr>
      </w:pPr>
      <w:r>
        <w:rPr>
          <w:rFonts w:eastAsia="Times New Roman"/>
          <w:szCs w:val="24"/>
        </w:rPr>
        <w:t>Ε</w:t>
      </w:r>
      <w:r w:rsidRPr="00027EFF">
        <w:rPr>
          <w:rFonts w:eastAsia="Times New Roman"/>
          <w:szCs w:val="24"/>
        </w:rPr>
        <w:t xml:space="preserve">πίσης </w:t>
      </w:r>
      <w:r>
        <w:rPr>
          <w:rFonts w:eastAsia="Times New Roman"/>
          <w:szCs w:val="24"/>
        </w:rPr>
        <w:t xml:space="preserve">θα ήθελα και </w:t>
      </w:r>
      <w:r w:rsidRPr="00027EFF">
        <w:rPr>
          <w:rFonts w:eastAsia="Times New Roman"/>
          <w:szCs w:val="24"/>
        </w:rPr>
        <w:t>κάποια ανοχή</w:t>
      </w:r>
      <w:r>
        <w:rPr>
          <w:rFonts w:eastAsia="Times New Roman"/>
          <w:szCs w:val="24"/>
        </w:rPr>
        <w:t>,</w:t>
      </w:r>
      <w:r w:rsidRPr="00027EFF">
        <w:rPr>
          <w:rFonts w:eastAsia="Times New Roman"/>
          <w:szCs w:val="24"/>
        </w:rPr>
        <w:t xml:space="preserve"> που </w:t>
      </w:r>
      <w:r w:rsidRPr="00027EFF">
        <w:rPr>
          <w:rFonts w:eastAsia="Times New Roman"/>
          <w:szCs w:val="24"/>
        </w:rPr>
        <w:t>θα την ξαν</w:t>
      </w:r>
      <w:r>
        <w:rPr>
          <w:rFonts w:eastAsia="Times New Roman"/>
          <w:szCs w:val="24"/>
        </w:rPr>
        <w:t>α</w:t>
      </w:r>
      <w:r w:rsidRPr="00027EFF">
        <w:rPr>
          <w:rFonts w:eastAsia="Times New Roman"/>
          <w:szCs w:val="24"/>
        </w:rPr>
        <w:t xml:space="preserve">ζητήσω </w:t>
      </w:r>
      <w:r>
        <w:rPr>
          <w:rFonts w:eastAsia="Times New Roman"/>
          <w:szCs w:val="24"/>
        </w:rPr>
        <w:t>όταν πάρω</w:t>
      </w:r>
      <w:r w:rsidRPr="00027EFF">
        <w:rPr>
          <w:rFonts w:eastAsia="Times New Roman"/>
          <w:szCs w:val="24"/>
        </w:rPr>
        <w:t xml:space="preserve"> το</w:t>
      </w:r>
      <w:r>
        <w:rPr>
          <w:rFonts w:eastAsia="Times New Roman"/>
          <w:szCs w:val="24"/>
        </w:rPr>
        <w:t>ν</w:t>
      </w:r>
      <w:r w:rsidRPr="00027EFF">
        <w:rPr>
          <w:rFonts w:eastAsia="Times New Roman"/>
          <w:szCs w:val="24"/>
        </w:rPr>
        <w:t xml:space="preserve"> λόγο</w:t>
      </w:r>
      <w:r>
        <w:rPr>
          <w:rFonts w:eastAsia="Times New Roman"/>
          <w:szCs w:val="24"/>
        </w:rPr>
        <w:t>,</w:t>
      </w:r>
      <w:r w:rsidRPr="00027EFF">
        <w:rPr>
          <w:rFonts w:eastAsia="Times New Roman"/>
          <w:szCs w:val="24"/>
        </w:rPr>
        <w:t xml:space="preserve"> διότι </w:t>
      </w:r>
      <w:r>
        <w:rPr>
          <w:rFonts w:eastAsia="Times New Roman"/>
          <w:szCs w:val="24"/>
        </w:rPr>
        <w:t>τ</w:t>
      </w:r>
      <w:r w:rsidRPr="00027EFF">
        <w:rPr>
          <w:rFonts w:eastAsia="Times New Roman"/>
          <w:szCs w:val="24"/>
        </w:rPr>
        <w:t xml:space="preserve">ο θέμα είναι πάρα πολύ σοβαρό </w:t>
      </w:r>
      <w:r>
        <w:rPr>
          <w:rFonts w:eastAsia="Times New Roman"/>
          <w:szCs w:val="24"/>
        </w:rPr>
        <w:t xml:space="preserve">έτσι </w:t>
      </w:r>
      <w:r w:rsidRPr="00027EFF">
        <w:rPr>
          <w:rFonts w:eastAsia="Times New Roman"/>
          <w:szCs w:val="24"/>
        </w:rPr>
        <w:t>όπως τίθεται</w:t>
      </w:r>
      <w:r>
        <w:rPr>
          <w:rFonts w:eastAsia="Times New Roman"/>
          <w:szCs w:val="24"/>
        </w:rPr>
        <w:t>.</w:t>
      </w:r>
      <w:r w:rsidRPr="00027EFF">
        <w:rPr>
          <w:rFonts w:eastAsia="Times New Roman"/>
          <w:szCs w:val="24"/>
        </w:rPr>
        <w:t xml:space="preserve"> </w:t>
      </w:r>
      <w:r>
        <w:rPr>
          <w:rFonts w:eastAsia="Times New Roman"/>
          <w:szCs w:val="24"/>
        </w:rPr>
        <w:t>Δ</w:t>
      </w:r>
      <w:r w:rsidRPr="00027EFF">
        <w:rPr>
          <w:rFonts w:eastAsia="Times New Roman"/>
          <w:szCs w:val="24"/>
        </w:rPr>
        <w:t xml:space="preserve">εν αφορά μόνο το Υπουργείο Δικαιοσύνης και τη Γενική Γραμματεία </w:t>
      </w:r>
      <w:r>
        <w:rPr>
          <w:rFonts w:eastAsia="Times New Roman"/>
          <w:szCs w:val="24"/>
        </w:rPr>
        <w:t>κατά της Δ</w:t>
      </w:r>
      <w:r w:rsidRPr="00027EFF">
        <w:rPr>
          <w:rFonts w:eastAsia="Times New Roman"/>
          <w:szCs w:val="24"/>
        </w:rPr>
        <w:t>ιαφθοράς</w:t>
      </w:r>
      <w:r>
        <w:rPr>
          <w:rFonts w:eastAsia="Times New Roman"/>
          <w:szCs w:val="24"/>
        </w:rPr>
        <w:t>,</w:t>
      </w:r>
      <w:r w:rsidRPr="00027EFF">
        <w:rPr>
          <w:rFonts w:eastAsia="Times New Roman"/>
          <w:szCs w:val="24"/>
        </w:rPr>
        <w:t xml:space="preserve"> αλλά θεωρώ ότι αφορά </w:t>
      </w:r>
      <w:r>
        <w:rPr>
          <w:rFonts w:eastAsia="Times New Roman"/>
          <w:szCs w:val="24"/>
        </w:rPr>
        <w:t xml:space="preserve">το σύνολο των Βουλευτών και των Υπουργών </w:t>
      </w:r>
      <w:r w:rsidRPr="00027EFF">
        <w:rPr>
          <w:rFonts w:eastAsia="Times New Roman"/>
          <w:szCs w:val="24"/>
        </w:rPr>
        <w:t>και τους συνεργ</w:t>
      </w:r>
      <w:r w:rsidRPr="00027EFF">
        <w:rPr>
          <w:rFonts w:eastAsia="Times New Roman"/>
          <w:szCs w:val="24"/>
        </w:rPr>
        <w:t xml:space="preserve">άτες </w:t>
      </w:r>
      <w:r>
        <w:rPr>
          <w:rFonts w:eastAsia="Times New Roman"/>
          <w:szCs w:val="24"/>
        </w:rPr>
        <w:t xml:space="preserve">τους. Γι’ αυτό, λοιπόν, </w:t>
      </w:r>
      <w:r w:rsidRPr="00027EFF">
        <w:rPr>
          <w:rFonts w:eastAsia="Times New Roman"/>
          <w:szCs w:val="24"/>
        </w:rPr>
        <w:t xml:space="preserve">και θα ήθελα την </w:t>
      </w:r>
      <w:r>
        <w:rPr>
          <w:rFonts w:eastAsia="Times New Roman"/>
          <w:szCs w:val="24"/>
        </w:rPr>
        <w:t xml:space="preserve">ανοχή σας για ένα, </w:t>
      </w:r>
      <w:r w:rsidRPr="00027EFF">
        <w:rPr>
          <w:rFonts w:eastAsia="Times New Roman"/>
          <w:szCs w:val="24"/>
        </w:rPr>
        <w:t>δύο λεπτά</w:t>
      </w:r>
      <w:r>
        <w:rPr>
          <w:rFonts w:eastAsia="Times New Roman"/>
          <w:szCs w:val="24"/>
        </w:rPr>
        <w:t>,</w:t>
      </w:r>
      <w:r w:rsidRPr="00027EFF">
        <w:rPr>
          <w:rFonts w:eastAsia="Times New Roman"/>
          <w:szCs w:val="24"/>
        </w:rPr>
        <w:t xml:space="preserve"> προκειμένου να εξηγήσω κάποια πράγματα</w:t>
      </w:r>
      <w:r>
        <w:rPr>
          <w:rFonts w:eastAsia="Times New Roman"/>
          <w:szCs w:val="24"/>
        </w:rPr>
        <w:t>.</w:t>
      </w:r>
    </w:p>
    <w:p w14:paraId="4D88008C" w14:textId="77777777" w:rsidR="00E01347" w:rsidRDefault="00B0330D">
      <w:pPr>
        <w:spacing w:line="600" w:lineRule="auto"/>
        <w:ind w:firstLine="720"/>
        <w:jc w:val="both"/>
        <w:rPr>
          <w:rFonts w:eastAsia="Times New Roman"/>
          <w:szCs w:val="24"/>
        </w:rPr>
      </w:pPr>
      <w:r>
        <w:rPr>
          <w:rFonts w:eastAsia="Times New Roman"/>
          <w:szCs w:val="24"/>
        </w:rPr>
        <w:t>Σ</w:t>
      </w:r>
      <w:r w:rsidRPr="00027EFF">
        <w:rPr>
          <w:rFonts w:eastAsia="Times New Roman"/>
          <w:szCs w:val="24"/>
        </w:rPr>
        <w:t>ας ευχαριστώ</w:t>
      </w:r>
      <w:r>
        <w:rPr>
          <w:rFonts w:eastAsia="Times New Roman"/>
          <w:szCs w:val="24"/>
        </w:rPr>
        <w:t>.</w:t>
      </w:r>
    </w:p>
    <w:p w14:paraId="4D88008D" w14:textId="77777777" w:rsidR="00E01347" w:rsidRDefault="00B0330D">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Ν</w:t>
      </w:r>
      <w:r w:rsidRPr="00027EFF">
        <w:rPr>
          <w:rFonts w:eastAsia="Times New Roman"/>
          <w:szCs w:val="24"/>
        </w:rPr>
        <w:t>ομίζω ότι δεν υπάρχει θέμα</w:t>
      </w:r>
      <w:r>
        <w:rPr>
          <w:rFonts w:eastAsia="Times New Roman"/>
          <w:szCs w:val="24"/>
        </w:rPr>
        <w:t xml:space="preserve">, κύριε Υπουργέ. </w:t>
      </w:r>
    </w:p>
    <w:p w14:paraId="4D88008E" w14:textId="77777777" w:rsidR="00E01347" w:rsidRDefault="00B0330D">
      <w:pPr>
        <w:spacing w:line="600" w:lineRule="auto"/>
        <w:ind w:firstLine="720"/>
        <w:jc w:val="both"/>
        <w:rPr>
          <w:rFonts w:eastAsia="Times New Roman"/>
          <w:szCs w:val="24"/>
        </w:rPr>
      </w:pPr>
      <w:r>
        <w:rPr>
          <w:rFonts w:eastAsia="Times New Roman"/>
          <w:szCs w:val="24"/>
        </w:rPr>
        <w:lastRenderedPageBreak/>
        <w:t xml:space="preserve">Τώρα, λοιπόν, θα συζητηθεί η πρώτη </w:t>
      </w:r>
      <w:r w:rsidRPr="00316C46">
        <w:rPr>
          <w:rFonts w:eastAsia="Times New Roman"/>
          <w:szCs w:val="24"/>
        </w:rPr>
        <w:t>με αριθμό</w:t>
      </w:r>
      <w:r w:rsidRPr="00316C46">
        <w:rPr>
          <w:rFonts w:eastAsia="Times New Roman"/>
          <w:szCs w:val="24"/>
        </w:rPr>
        <w:t xml:space="preserve"> 480/8-4-2019 </w:t>
      </w:r>
      <w:r>
        <w:rPr>
          <w:rFonts w:eastAsia="Times New Roman"/>
          <w:szCs w:val="24"/>
        </w:rPr>
        <w:t>ε</w:t>
      </w:r>
      <w:r w:rsidRPr="00316C46">
        <w:rPr>
          <w:rFonts w:eastAsia="Times New Roman"/>
          <w:szCs w:val="24"/>
        </w:rPr>
        <w:t xml:space="preserve">πίκαιρη </w:t>
      </w:r>
      <w:r>
        <w:rPr>
          <w:rFonts w:eastAsia="Times New Roman"/>
          <w:szCs w:val="24"/>
        </w:rPr>
        <w:t>ε</w:t>
      </w:r>
      <w:r w:rsidRPr="00316C46">
        <w:rPr>
          <w:rFonts w:eastAsia="Times New Roman"/>
          <w:szCs w:val="24"/>
        </w:rPr>
        <w:t xml:space="preserve">ρώτηση </w:t>
      </w:r>
      <w:r>
        <w:rPr>
          <w:rFonts w:eastAsia="Times New Roman"/>
          <w:szCs w:val="24"/>
        </w:rPr>
        <w:t xml:space="preserve">πρώτου κύκλου του </w:t>
      </w:r>
      <w:r w:rsidRPr="00316C46">
        <w:rPr>
          <w:rFonts w:eastAsia="Times New Roman"/>
          <w:szCs w:val="24"/>
        </w:rPr>
        <w:t>Βουλευτή Β</w:t>
      </w:r>
      <w:r>
        <w:rPr>
          <w:rFonts w:eastAsia="Times New Roman"/>
          <w:szCs w:val="24"/>
        </w:rPr>
        <w:t>΄</w:t>
      </w:r>
      <w:r w:rsidRPr="00316C46">
        <w:rPr>
          <w:rFonts w:eastAsia="Times New Roman"/>
          <w:szCs w:val="24"/>
        </w:rPr>
        <w:t xml:space="preserve"> Αθηνών της Νέας Δημοκρατίας κ.</w:t>
      </w:r>
      <w:r>
        <w:rPr>
          <w:rFonts w:eastAsia="Times New Roman"/>
          <w:szCs w:val="24"/>
        </w:rPr>
        <w:t xml:space="preserve"> </w:t>
      </w:r>
      <w:r>
        <w:rPr>
          <w:rFonts w:eastAsia="Times New Roman"/>
          <w:bCs/>
          <w:szCs w:val="24"/>
        </w:rPr>
        <w:t xml:space="preserve">Θεοχάρη (Χάρη) Θεοχάρη </w:t>
      </w:r>
      <w:r w:rsidRPr="00316C46">
        <w:rPr>
          <w:rFonts w:eastAsia="Times New Roman"/>
          <w:szCs w:val="24"/>
        </w:rPr>
        <w:t>προς τον Υπουργό</w:t>
      </w:r>
      <w:r>
        <w:rPr>
          <w:rFonts w:eastAsia="Times New Roman"/>
          <w:szCs w:val="24"/>
        </w:rPr>
        <w:t xml:space="preserve"> </w:t>
      </w:r>
      <w:r w:rsidRPr="00316C46">
        <w:rPr>
          <w:rFonts w:eastAsia="Times New Roman"/>
          <w:bCs/>
          <w:szCs w:val="24"/>
        </w:rPr>
        <w:t>Δικαιοσύνης, Διαφάνειας κ</w:t>
      </w:r>
      <w:r>
        <w:rPr>
          <w:rFonts w:eastAsia="Times New Roman"/>
          <w:bCs/>
          <w:szCs w:val="24"/>
        </w:rPr>
        <w:t xml:space="preserve">αι Ανθρωπίνων Δικαιωμάτων, </w:t>
      </w:r>
      <w:r w:rsidRPr="00316C46">
        <w:rPr>
          <w:rFonts w:eastAsia="Times New Roman"/>
          <w:szCs w:val="24"/>
        </w:rPr>
        <w:t xml:space="preserve">με θέμα: «Πολιτικά, νομικά και ηθικά ζητήματα που άπτονται της σχέσης </w:t>
      </w:r>
      <w:r w:rsidRPr="00316C46">
        <w:rPr>
          <w:rFonts w:eastAsia="Times New Roman"/>
          <w:szCs w:val="24"/>
        </w:rPr>
        <w:t>της νυν Γενικής Γραμματέως Διαφθοράς με Κυπριακή Εταιρ</w:t>
      </w:r>
      <w:r>
        <w:rPr>
          <w:rFonts w:eastAsia="Times New Roman"/>
          <w:szCs w:val="24"/>
        </w:rPr>
        <w:t>ε</w:t>
      </w:r>
      <w:r w:rsidRPr="00316C46">
        <w:rPr>
          <w:rFonts w:eastAsia="Times New Roman"/>
          <w:szCs w:val="24"/>
        </w:rPr>
        <w:t>ία»</w:t>
      </w:r>
      <w:r>
        <w:rPr>
          <w:rFonts w:eastAsia="Times New Roman"/>
          <w:szCs w:val="24"/>
        </w:rPr>
        <w:t>.</w:t>
      </w:r>
    </w:p>
    <w:p w14:paraId="4D88008F" w14:textId="77777777" w:rsidR="00E01347" w:rsidRDefault="00B0330D">
      <w:pPr>
        <w:spacing w:line="600" w:lineRule="auto"/>
        <w:ind w:firstLine="720"/>
        <w:jc w:val="both"/>
        <w:rPr>
          <w:rFonts w:eastAsia="Times New Roman"/>
          <w:szCs w:val="24"/>
        </w:rPr>
      </w:pPr>
      <w:r>
        <w:rPr>
          <w:rFonts w:eastAsia="Times New Roman"/>
          <w:szCs w:val="24"/>
        </w:rPr>
        <w:t xml:space="preserve">Παρακαλώ, κύριε Θεοχάρη, έχετε τον λόγο. </w:t>
      </w:r>
    </w:p>
    <w:p w14:paraId="4D880090" w14:textId="77777777" w:rsidR="00E01347" w:rsidRDefault="00B0330D">
      <w:pPr>
        <w:spacing w:line="600" w:lineRule="auto"/>
        <w:ind w:firstLine="720"/>
        <w:jc w:val="both"/>
        <w:rPr>
          <w:rFonts w:eastAsia="Times New Roman"/>
          <w:szCs w:val="24"/>
        </w:rPr>
      </w:pPr>
      <w:r w:rsidRPr="00C52039">
        <w:rPr>
          <w:rFonts w:eastAsia="Times New Roman"/>
          <w:b/>
          <w:szCs w:val="24"/>
        </w:rPr>
        <w:t>ΘΕΟΧΑΡΗΣ (ΧΑΡΗΣ) ΘΕΟΧΑΡΗΣ:</w:t>
      </w:r>
      <w:r>
        <w:rPr>
          <w:rFonts w:eastAsia="Times New Roman"/>
          <w:szCs w:val="24"/>
        </w:rPr>
        <w:t xml:space="preserve"> </w:t>
      </w:r>
      <w:r w:rsidRPr="00EA1012">
        <w:rPr>
          <w:rFonts w:eastAsia="Times New Roman"/>
          <w:szCs w:val="24"/>
        </w:rPr>
        <w:t>Ευχαριστώ, κύριε Πρόεδρε.</w:t>
      </w:r>
    </w:p>
    <w:p w14:paraId="4D880091" w14:textId="77777777" w:rsidR="00E01347" w:rsidRDefault="00B0330D">
      <w:pPr>
        <w:spacing w:line="600" w:lineRule="auto"/>
        <w:ind w:firstLine="720"/>
        <w:jc w:val="both"/>
        <w:rPr>
          <w:rFonts w:eastAsia="Times New Roman"/>
          <w:szCs w:val="24"/>
        </w:rPr>
      </w:pPr>
      <w:r>
        <w:rPr>
          <w:rFonts w:eastAsia="Times New Roman"/>
          <w:szCs w:val="24"/>
        </w:rPr>
        <w:t xml:space="preserve">Δώστε μου λίγο χρόνο παραπάνω να ενώσω κι </w:t>
      </w:r>
      <w:r w:rsidRPr="00027EFF">
        <w:rPr>
          <w:rFonts w:eastAsia="Times New Roman"/>
          <w:szCs w:val="24"/>
        </w:rPr>
        <w:t>εγώ τη φωνή μου</w:t>
      </w:r>
      <w:r>
        <w:rPr>
          <w:rFonts w:eastAsia="Times New Roman"/>
          <w:szCs w:val="24"/>
        </w:rPr>
        <w:t>,</w:t>
      </w:r>
      <w:r w:rsidRPr="00027EFF">
        <w:rPr>
          <w:rFonts w:eastAsia="Times New Roman"/>
          <w:szCs w:val="24"/>
        </w:rPr>
        <w:t xml:space="preserve"> παρ</w:t>
      </w:r>
      <w:r>
        <w:rPr>
          <w:rFonts w:eastAsia="Times New Roman"/>
          <w:szCs w:val="24"/>
        </w:rPr>
        <w:t xml:space="preserve">’ </w:t>
      </w:r>
      <w:r w:rsidRPr="00027EFF">
        <w:rPr>
          <w:rFonts w:eastAsia="Times New Roman"/>
          <w:szCs w:val="24"/>
        </w:rPr>
        <w:t xml:space="preserve">όλο που </w:t>
      </w:r>
      <w:r>
        <w:rPr>
          <w:rFonts w:eastAsia="Times New Roman"/>
          <w:szCs w:val="24"/>
        </w:rPr>
        <w:t>ν</w:t>
      </w:r>
      <w:r w:rsidRPr="00027EFF">
        <w:rPr>
          <w:rFonts w:eastAsia="Times New Roman"/>
          <w:szCs w:val="24"/>
        </w:rPr>
        <w:t xml:space="preserve">ιώθω τυχερός </w:t>
      </w:r>
      <w:r>
        <w:rPr>
          <w:rFonts w:eastAsia="Times New Roman"/>
          <w:szCs w:val="24"/>
        </w:rPr>
        <w:t>που</w:t>
      </w:r>
      <w:r w:rsidRPr="00027EFF">
        <w:rPr>
          <w:rFonts w:eastAsia="Times New Roman"/>
          <w:szCs w:val="24"/>
        </w:rPr>
        <w:t xml:space="preserve"> είναι εδώ ο</w:t>
      </w:r>
      <w:r w:rsidRPr="00027EFF">
        <w:rPr>
          <w:rFonts w:eastAsia="Times New Roman"/>
          <w:szCs w:val="24"/>
        </w:rPr>
        <w:t xml:space="preserve"> </w:t>
      </w:r>
      <w:r>
        <w:rPr>
          <w:rFonts w:eastAsia="Times New Roman"/>
          <w:szCs w:val="24"/>
        </w:rPr>
        <w:t>κύριος Υ</w:t>
      </w:r>
      <w:r w:rsidRPr="00027EFF">
        <w:rPr>
          <w:rFonts w:eastAsia="Times New Roman"/>
          <w:szCs w:val="24"/>
        </w:rPr>
        <w:t>πουργός και μου απαντάει</w:t>
      </w:r>
      <w:r>
        <w:rPr>
          <w:rFonts w:eastAsia="Times New Roman"/>
          <w:szCs w:val="24"/>
        </w:rPr>
        <w:t>,</w:t>
      </w:r>
      <w:r w:rsidRPr="00027EFF">
        <w:rPr>
          <w:rFonts w:eastAsia="Times New Roman"/>
          <w:szCs w:val="24"/>
        </w:rPr>
        <w:t xml:space="preserve"> </w:t>
      </w:r>
      <w:r>
        <w:rPr>
          <w:rFonts w:eastAsia="Times New Roman"/>
          <w:szCs w:val="24"/>
        </w:rPr>
        <w:t xml:space="preserve">με τους συναδέλφους που μίλησαν προηγουμένως όσον αφορά </w:t>
      </w:r>
      <w:r w:rsidRPr="00027EFF">
        <w:rPr>
          <w:rFonts w:eastAsia="Times New Roman"/>
          <w:szCs w:val="24"/>
        </w:rPr>
        <w:t>στο προηγούμενο ζήτημα</w:t>
      </w:r>
      <w:r>
        <w:rPr>
          <w:rFonts w:eastAsia="Times New Roman"/>
          <w:szCs w:val="24"/>
        </w:rPr>
        <w:t>,</w:t>
      </w:r>
      <w:r w:rsidRPr="00027EFF">
        <w:rPr>
          <w:rFonts w:eastAsia="Times New Roman"/>
          <w:szCs w:val="24"/>
        </w:rPr>
        <w:t xml:space="preserve"> που είναι η </w:t>
      </w:r>
      <w:r>
        <w:rPr>
          <w:rFonts w:eastAsia="Times New Roman"/>
          <w:szCs w:val="24"/>
        </w:rPr>
        <w:t>π</w:t>
      </w:r>
      <w:r w:rsidRPr="00027EFF">
        <w:rPr>
          <w:rFonts w:eastAsia="Times New Roman"/>
          <w:szCs w:val="24"/>
        </w:rPr>
        <w:t xml:space="preserve">αντελής έλλειψη ανταπόκρισης από τους </w:t>
      </w:r>
      <w:r>
        <w:rPr>
          <w:rFonts w:eastAsia="Times New Roman"/>
          <w:szCs w:val="24"/>
        </w:rPr>
        <w:t>Υ</w:t>
      </w:r>
      <w:r w:rsidRPr="00027EFF">
        <w:rPr>
          <w:rFonts w:eastAsia="Times New Roman"/>
          <w:szCs w:val="24"/>
        </w:rPr>
        <w:t>πουργούς και ο ευτελισμός της διαδικασίας του κοινοβουλευτικού ελέγχου</w:t>
      </w:r>
      <w:r>
        <w:rPr>
          <w:rFonts w:eastAsia="Times New Roman"/>
          <w:szCs w:val="24"/>
        </w:rPr>
        <w:t>.</w:t>
      </w:r>
    </w:p>
    <w:p w14:paraId="4D880092" w14:textId="77777777" w:rsidR="00E01347" w:rsidRDefault="00B0330D">
      <w:pPr>
        <w:spacing w:line="600" w:lineRule="auto"/>
        <w:ind w:firstLine="720"/>
        <w:jc w:val="both"/>
        <w:rPr>
          <w:rFonts w:eastAsia="Times New Roman"/>
          <w:szCs w:val="24"/>
        </w:rPr>
      </w:pPr>
      <w:r>
        <w:rPr>
          <w:rFonts w:eastAsia="Times New Roman"/>
          <w:szCs w:val="24"/>
        </w:rPr>
        <w:t>Ε</w:t>
      </w:r>
      <w:r w:rsidRPr="00027EFF">
        <w:rPr>
          <w:rFonts w:eastAsia="Times New Roman"/>
          <w:szCs w:val="24"/>
        </w:rPr>
        <w:t>πιτρέψτε μου</w:t>
      </w:r>
      <w:r>
        <w:rPr>
          <w:rFonts w:eastAsia="Times New Roman"/>
          <w:szCs w:val="24"/>
        </w:rPr>
        <w:t>,</w:t>
      </w:r>
      <w:r w:rsidRPr="00027EFF">
        <w:rPr>
          <w:rFonts w:eastAsia="Times New Roman"/>
          <w:szCs w:val="24"/>
        </w:rPr>
        <w:t xml:space="preserve"> με</w:t>
      </w:r>
      <w:r w:rsidRPr="00027EFF">
        <w:rPr>
          <w:rFonts w:eastAsia="Times New Roman"/>
          <w:szCs w:val="24"/>
        </w:rPr>
        <w:t xml:space="preserve"> όλο το σεβασμό</w:t>
      </w:r>
      <w:r>
        <w:rPr>
          <w:rFonts w:eastAsia="Times New Roman"/>
          <w:szCs w:val="24"/>
        </w:rPr>
        <w:t>,</w:t>
      </w:r>
      <w:r w:rsidRPr="00027EFF">
        <w:rPr>
          <w:rFonts w:eastAsia="Times New Roman"/>
          <w:szCs w:val="24"/>
        </w:rPr>
        <w:t xml:space="preserve"> κύριε </w:t>
      </w:r>
      <w:r>
        <w:rPr>
          <w:rFonts w:eastAsia="Times New Roman"/>
          <w:szCs w:val="24"/>
        </w:rPr>
        <w:t>Π</w:t>
      </w:r>
      <w:r w:rsidRPr="00027EFF">
        <w:rPr>
          <w:rFonts w:eastAsia="Times New Roman"/>
          <w:szCs w:val="24"/>
        </w:rPr>
        <w:t>ρόεδρε</w:t>
      </w:r>
      <w:r>
        <w:rPr>
          <w:rFonts w:eastAsia="Times New Roman"/>
          <w:szCs w:val="24"/>
        </w:rPr>
        <w:t>,</w:t>
      </w:r>
      <w:r w:rsidRPr="00027EFF">
        <w:rPr>
          <w:rFonts w:eastAsia="Times New Roman"/>
          <w:szCs w:val="24"/>
        </w:rPr>
        <w:t xml:space="preserve"> να διαφωνήσω </w:t>
      </w:r>
      <w:r>
        <w:rPr>
          <w:rFonts w:eastAsia="Times New Roman"/>
          <w:szCs w:val="24"/>
        </w:rPr>
        <w:t>με την</w:t>
      </w:r>
      <w:r w:rsidRPr="00027EFF">
        <w:rPr>
          <w:rFonts w:eastAsia="Times New Roman"/>
          <w:szCs w:val="24"/>
        </w:rPr>
        <w:t xml:space="preserve"> εκτίμησή σας ότι δεν έχει τη δυνατότητα ο </w:t>
      </w:r>
      <w:r>
        <w:rPr>
          <w:rFonts w:eastAsia="Times New Roman"/>
          <w:szCs w:val="24"/>
        </w:rPr>
        <w:lastRenderedPageBreak/>
        <w:t>Π</w:t>
      </w:r>
      <w:r w:rsidRPr="00027EFF">
        <w:rPr>
          <w:rFonts w:eastAsia="Times New Roman"/>
          <w:szCs w:val="24"/>
        </w:rPr>
        <w:t xml:space="preserve">ρόεδρος της </w:t>
      </w:r>
      <w:r>
        <w:rPr>
          <w:rFonts w:eastAsia="Times New Roman"/>
          <w:szCs w:val="24"/>
        </w:rPr>
        <w:t>Β</w:t>
      </w:r>
      <w:r w:rsidRPr="00027EFF">
        <w:rPr>
          <w:rFonts w:eastAsia="Times New Roman"/>
          <w:szCs w:val="24"/>
        </w:rPr>
        <w:t xml:space="preserve">ουλής να φέρει εδώ τους </w:t>
      </w:r>
      <w:r>
        <w:rPr>
          <w:rFonts w:eastAsia="Times New Roman"/>
          <w:szCs w:val="24"/>
        </w:rPr>
        <w:t>Υ</w:t>
      </w:r>
      <w:r w:rsidRPr="00027EFF">
        <w:rPr>
          <w:rFonts w:eastAsia="Times New Roman"/>
          <w:szCs w:val="24"/>
        </w:rPr>
        <w:t>πουργούς για να απαντήσουν</w:t>
      </w:r>
      <w:r>
        <w:rPr>
          <w:rFonts w:eastAsia="Times New Roman"/>
          <w:szCs w:val="24"/>
        </w:rPr>
        <w:t>.</w:t>
      </w:r>
      <w:r w:rsidRPr="00027EFF">
        <w:rPr>
          <w:rFonts w:eastAsia="Times New Roman"/>
          <w:szCs w:val="24"/>
        </w:rPr>
        <w:t xml:space="preserve"> </w:t>
      </w:r>
      <w:r>
        <w:rPr>
          <w:rFonts w:eastAsia="Times New Roman"/>
          <w:szCs w:val="24"/>
        </w:rPr>
        <w:t>Ε</w:t>
      </w:r>
      <w:r w:rsidRPr="00027EFF">
        <w:rPr>
          <w:rFonts w:eastAsia="Times New Roman"/>
          <w:szCs w:val="24"/>
        </w:rPr>
        <w:t xml:space="preserve">άν </w:t>
      </w:r>
      <w:r>
        <w:rPr>
          <w:rFonts w:eastAsia="Times New Roman"/>
          <w:szCs w:val="24"/>
        </w:rPr>
        <w:t>δεχθούμε τη θέση αυτή την οποία διατυπώσα</w:t>
      </w:r>
      <w:r w:rsidRPr="00027EFF">
        <w:rPr>
          <w:rFonts w:eastAsia="Times New Roman"/>
          <w:szCs w:val="24"/>
        </w:rPr>
        <w:t>τε προηγουμένως</w:t>
      </w:r>
      <w:r>
        <w:rPr>
          <w:rFonts w:eastAsia="Times New Roman"/>
          <w:szCs w:val="24"/>
        </w:rPr>
        <w:t>,</w:t>
      </w:r>
      <w:r w:rsidRPr="00027EFF">
        <w:rPr>
          <w:rFonts w:eastAsia="Times New Roman"/>
          <w:szCs w:val="24"/>
        </w:rPr>
        <w:t xml:space="preserve"> τότε οδηγούμαστε στην υποβάθμιση </w:t>
      </w:r>
      <w:r w:rsidRPr="00027EFF">
        <w:rPr>
          <w:rFonts w:eastAsia="Times New Roman"/>
          <w:szCs w:val="24"/>
        </w:rPr>
        <w:t xml:space="preserve">του </w:t>
      </w:r>
      <w:r>
        <w:rPr>
          <w:rFonts w:eastAsia="Times New Roman"/>
          <w:szCs w:val="24"/>
        </w:rPr>
        <w:t>Κ</w:t>
      </w:r>
      <w:r w:rsidRPr="00027EFF">
        <w:rPr>
          <w:rFonts w:eastAsia="Times New Roman"/>
          <w:szCs w:val="24"/>
        </w:rPr>
        <w:t>οινοβουλίου σε σχέση με την εκτελεστική εξουσία</w:t>
      </w:r>
      <w:r>
        <w:rPr>
          <w:rFonts w:eastAsia="Times New Roman"/>
          <w:szCs w:val="24"/>
        </w:rPr>
        <w:t>,</w:t>
      </w:r>
      <w:r w:rsidRPr="00027EFF">
        <w:rPr>
          <w:rFonts w:eastAsia="Times New Roman"/>
          <w:szCs w:val="24"/>
        </w:rPr>
        <w:t xml:space="preserve"> ενώ οι ρόλοι </w:t>
      </w:r>
      <w:r>
        <w:rPr>
          <w:rFonts w:eastAsia="Times New Roman"/>
          <w:szCs w:val="24"/>
        </w:rPr>
        <w:t>τους</w:t>
      </w:r>
      <w:r w:rsidRPr="00027EFF">
        <w:rPr>
          <w:rFonts w:eastAsia="Times New Roman"/>
          <w:szCs w:val="24"/>
        </w:rPr>
        <w:t xml:space="preserve"> είναι διακριτοί</w:t>
      </w:r>
      <w:r>
        <w:rPr>
          <w:rFonts w:eastAsia="Times New Roman"/>
          <w:szCs w:val="24"/>
        </w:rPr>
        <w:t>.</w:t>
      </w:r>
      <w:r w:rsidRPr="00027EFF">
        <w:rPr>
          <w:rFonts w:eastAsia="Times New Roman"/>
          <w:szCs w:val="24"/>
        </w:rPr>
        <w:t xml:space="preserve"> </w:t>
      </w:r>
      <w:r>
        <w:rPr>
          <w:rFonts w:eastAsia="Times New Roman"/>
          <w:szCs w:val="24"/>
        </w:rPr>
        <w:t>Κ</w:t>
      </w:r>
      <w:r w:rsidRPr="00027EFF">
        <w:rPr>
          <w:rFonts w:eastAsia="Times New Roman"/>
          <w:szCs w:val="24"/>
        </w:rPr>
        <w:t>αι ας μην ξεχνάμε ότι από την αρχή της δεδηλωμένης η εκτελεστική εξουσία υπάρχει όσο έχει την εμπιστοσύνη της Βουλής</w:t>
      </w:r>
      <w:r>
        <w:rPr>
          <w:rFonts w:eastAsia="Times New Roman"/>
          <w:szCs w:val="24"/>
        </w:rPr>
        <w:t>.</w:t>
      </w:r>
    </w:p>
    <w:p w14:paraId="4D880093" w14:textId="77777777" w:rsidR="00E01347" w:rsidRDefault="00B0330D">
      <w:pPr>
        <w:spacing w:line="600" w:lineRule="auto"/>
        <w:ind w:firstLine="720"/>
        <w:jc w:val="both"/>
        <w:rPr>
          <w:rFonts w:eastAsia="Times New Roman"/>
          <w:szCs w:val="24"/>
        </w:rPr>
      </w:pPr>
      <w:r w:rsidRPr="00027EFF">
        <w:rPr>
          <w:rFonts w:eastAsia="Times New Roman"/>
          <w:szCs w:val="24"/>
        </w:rPr>
        <w:t xml:space="preserve">Συνεπώς οι </w:t>
      </w:r>
      <w:r>
        <w:rPr>
          <w:rFonts w:eastAsia="Times New Roman"/>
          <w:szCs w:val="24"/>
        </w:rPr>
        <w:t>Υ</w:t>
      </w:r>
      <w:r w:rsidRPr="00027EFF">
        <w:rPr>
          <w:rFonts w:eastAsia="Times New Roman"/>
          <w:szCs w:val="24"/>
        </w:rPr>
        <w:t xml:space="preserve">πουργοί και συνολικά η </w:t>
      </w:r>
      <w:r>
        <w:rPr>
          <w:rFonts w:eastAsia="Times New Roman"/>
          <w:szCs w:val="24"/>
        </w:rPr>
        <w:t>Κ</w:t>
      </w:r>
      <w:r w:rsidRPr="00027EFF">
        <w:rPr>
          <w:rFonts w:eastAsia="Times New Roman"/>
          <w:szCs w:val="24"/>
        </w:rPr>
        <w:t xml:space="preserve">υβέρνηση </w:t>
      </w:r>
      <w:r w:rsidRPr="00027EFF">
        <w:rPr>
          <w:rFonts w:eastAsia="Times New Roman"/>
          <w:szCs w:val="24"/>
        </w:rPr>
        <w:t>είναι υποχρεωμέν</w:t>
      </w:r>
      <w:r>
        <w:rPr>
          <w:rFonts w:eastAsia="Times New Roman"/>
          <w:szCs w:val="24"/>
        </w:rPr>
        <w:t>οι</w:t>
      </w:r>
      <w:r w:rsidRPr="00027EFF">
        <w:rPr>
          <w:rFonts w:eastAsia="Times New Roman"/>
          <w:szCs w:val="24"/>
        </w:rPr>
        <w:t xml:space="preserve"> να απαντούν στον κοινοβουλευτικό έλεγχο και να μην το</w:t>
      </w:r>
      <w:r>
        <w:rPr>
          <w:rFonts w:eastAsia="Times New Roman"/>
          <w:szCs w:val="24"/>
        </w:rPr>
        <w:t>ν</w:t>
      </w:r>
      <w:r w:rsidRPr="00027EFF">
        <w:rPr>
          <w:rFonts w:eastAsia="Times New Roman"/>
          <w:szCs w:val="24"/>
        </w:rPr>
        <w:t xml:space="preserve"> θεωρούν πάρεργ</w:t>
      </w:r>
      <w:r>
        <w:rPr>
          <w:rFonts w:eastAsia="Times New Roman"/>
          <w:szCs w:val="24"/>
        </w:rPr>
        <w:t>ό</w:t>
      </w:r>
      <w:r w:rsidRPr="00027EFF">
        <w:rPr>
          <w:rFonts w:eastAsia="Times New Roman"/>
          <w:szCs w:val="24"/>
        </w:rPr>
        <w:t xml:space="preserve"> </w:t>
      </w:r>
      <w:r>
        <w:rPr>
          <w:rFonts w:eastAsia="Times New Roman"/>
          <w:szCs w:val="24"/>
        </w:rPr>
        <w:t>τους.</w:t>
      </w:r>
      <w:r w:rsidRPr="00027EFF">
        <w:rPr>
          <w:rFonts w:eastAsia="Times New Roman"/>
          <w:szCs w:val="24"/>
        </w:rPr>
        <w:t xml:space="preserve"> </w:t>
      </w:r>
      <w:r>
        <w:rPr>
          <w:rFonts w:eastAsia="Times New Roman"/>
          <w:szCs w:val="24"/>
        </w:rPr>
        <w:t>Έ</w:t>
      </w:r>
      <w:r w:rsidRPr="00027EFF">
        <w:rPr>
          <w:rFonts w:eastAsia="Times New Roman"/>
          <w:szCs w:val="24"/>
        </w:rPr>
        <w:t>χουμ</w:t>
      </w:r>
      <w:r>
        <w:rPr>
          <w:rFonts w:eastAsia="Times New Roman"/>
          <w:szCs w:val="24"/>
        </w:rPr>
        <w:t>ε δει αυτό το διάστημα από την Κ</w:t>
      </w:r>
      <w:r w:rsidRPr="00027EFF">
        <w:rPr>
          <w:rFonts w:eastAsia="Times New Roman"/>
          <w:szCs w:val="24"/>
        </w:rPr>
        <w:t>υβέρνηση του ΣΥΡΙΖΑ τραγελαφικά γεγονότα</w:t>
      </w:r>
      <w:r>
        <w:rPr>
          <w:rFonts w:eastAsia="Times New Roman"/>
          <w:szCs w:val="24"/>
        </w:rPr>
        <w:t>,</w:t>
      </w:r>
      <w:r w:rsidRPr="00027EFF">
        <w:rPr>
          <w:rFonts w:eastAsia="Times New Roman"/>
          <w:szCs w:val="24"/>
        </w:rPr>
        <w:t xml:space="preserve"> τραγελαφικές περιπτώσεις</w:t>
      </w:r>
      <w:r>
        <w:rPr>
          <w:rFonts w:eastAsia="Times New Roman"/>
          <w:szCs w:val="24"/>
        </w:rPr>
        <w:t>,</w:t>
      </w:r>
      <w:r w:rsidRPr="00027EFF">
        <w:rPr>
          <w:rFonts w:eastAsia="Times New Roman"/>
          <w:szCs w:val="24"/>
        </w:rPr>
        <w:t xml:space="preserve"> όπως </w:t>
      </w:r>
      <w:r>
        <w:rPr>
          <w:rFonts w:eastAsia="Times New Roman"/>
          <w:szCs w:val="24"/>
        </w:rPr>
        <w:t>Υπουργό</w:t>
      </w:r>
      <w:r w:rsidRPr="00027EFF">
        <w:rPr>
          <w:rFonts w:eastAsia="Times New Roman"/>
          <w:szCs w:val="24"/>
        </w:rPr>
        <w:t xml:space="preserve"> να λέει τις προάλλες πως βρίσκεται στο εξω</w:t>
      </w:r>
      <w:r w:rsidRPr="00027EFF">
        <w:rPr>
          <w:rFonts w:eastAsia="Times New Roman"/>
          <w:szCs w:val="24"/>
        </w:rPr>
        <w:t xml:space="preserve">τερικό και να είναι εντός της </w:t>
      </w:r>
      <w:r>
        <w:rPr>
          <w:rFonts w:eastAsia="Times New Roman"/>
          <w:szCs w:val="24"/>
        </w:rPr>
        <w:t>Α</w:t>
      </w:r>
      <w:r w:rsidRPr="00027EFF">
        <w:rPr>
          <w:rFonts w:eastAsia="Times New Roman"/>
          <w:szCs w:val="24"/>
        </w:rPr>
        <w:t xml:space="preserve">ιθούσης για να ψηφίσει στην ονομαστική ψηφοφορία ή τον </w:t>
      </w:r>
      <w:r>
        <w:rPr>
          <w:rFonts w:eastAsia="Times New Roman"/>
          <w:szCs w:val="24"/>
        </w:rPr>
        <w:t xml:space="preserve">Αναπληρωτή </w:t>
      </w:r>
      <w:r w:rsidRPr="00027EFF">
        <w:rPr>
          <w:rFonts w:eastAsia="Times New Roman"/>
          <w:szCs w:val="24"/>
        </w:rPr>
        <w:t xml:space="preserve">Υπουργό </w:t>
      </w:r>
      <w:r>
        <w:rPr>
          <w:rFonts w:eastAsia="Times New Roman"/>
          <w:szCs w:val="24"/>
        </w:rPr>
        <w:t>Υ</w:t>
      </w:r>
      <w:r w:rsidRPr="00027EFF">
        <w:rPr>
          <w:rFonts w:eastAsia="Times New Roman"/>
          <w:szCs w:val="24"/>
        </w:rPr>
        <w:t>γείας</w:t>
      </w:r>
      <w:r>
        <w:rPr>
          <w:rFonts w:eastAsia="Times New Roman"/>
          <w:szCs w:val="24"/>
        </w:rPr>
        <w:t>, τον κ.</w:t>
      </w:r>
      <w:r w:rsidRPr="00027EFF">
        <w:rPr>
          <w:rFonts w:eastAsia="Times New Roman"/>
          <w:szCs w:val="24"/>
        </w:rPr>
        <w:t xml:space="preserve"> </w:t>
      </w:r>
      <w:proofErr w:type="spellStart"/>
      <w:r w:rsidRPr="00027EFF">
        <w:rPr>
          <w:rFonts w:eastAsia="Times New Roman"/>
          <w:szCs w:val="24"/>
        </w:rPr>
        <w:t>Πολάκη</w:t>
      </w:r>
      <w:proofErr w:type="spellEnd"/>
      <w:r>
        <w:rPr>
          <w:rFonts w:eastAsia="Times New Roman"/>
          <w:szCs w:val="24"/>
        </w:rPr>
        <w:t>,</w:t>
      </w:r>
      <w:r w:rsidRPr="00027EFF">
        <w:rPr>
          <w:rFonts w:eastAsia="Times New Roman"/>
          <w:szCs w:val="24"/>
        </w:rPr>
        <w:t xml:space="preserve"> να κάθεται στο </w:t>
      </w:r>
      <w:r>
        <w:rPr>
          <w:rFonts w:eastAsia="Times New Roman"/>
          <w:szCs w:val="24"/>
        </w:rPr>
        <w:t xml:space="preserve">εντευκτήριο </w:t>
      </w:r>
      <w:r w:rsidRPr="00027EFF">
        <w:rPr>
          <w:rFonts w:eastAsia="Times New Roman"/>
          <w:szCs w:val="24"/>
        </w:rPr>
        <w:t>να πίνει καφέ και να καπνίζει και να έχει δηλώσει κώλυμα και να μην έρχεται εδώ στη Βουλή να απαντήσε</w:t>
      </w:r>
      <w:r w:rsidRPr="00027EFF">
        <w:rPr>
          <w:rFonts w:eastAsia="Times New Roman"/>
          <w:szCs w:val="24"/>
        </w:rPr>
        <w:t>ι</w:t>
      </w:r>
      <w:r>
        <w:rPr>
          <w:rFonts w:eastAsia="Times New Roman"/>
          <w:szCs w:val="24"/>
        </w:rPr>
        <w:t>.</w:t>
      </w:r>
    </w:p>
    <w:p w14:paraId="4D880094" w14:textId="77777777" w:rsidR="00E01347" w:rsidRDefault="00B0330D">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Κύριε συνάδελφε, θα σας διακόψω για να σας πω ότι ο </w:t>
      </w:r>
      <w:r w:rsidRPr="00027EFF">
        <w:rPr>
          <w:rFonts w:eastAsia="Times New Roman"/>
          <w:szCs w:val="24"/>
        </w:rPr>
        <w:t xml:space="preserve">Γενικός Γραμματέας </w:t>
      </w:r>
      <w:r>
        <w:rPr>
          <w:rFonts w:eastAsia="Times New Roman"/>
          <w:szCs w:val="24"/>
        </w:rPr>
        <w:lastRenderedPageBreak/>
        <w:t xml:space="preserve">της </w:t>
      </w:r>
      <w:r w:rsidRPr="00027EFF">
        <w:rPr>
          <w:rFonts w:eastAsia="Times New Roman"/>
          <w:szCs w:val="24"/>
        </w:rPr>
        <w:t>Κυβέρνησης</w:t>
      </w:r>
      <w:r>
        <w:rPr>
          <w:rFonts w:eastAsia="Times New Roman"/>
          <w:szCs w:val="24"/>
        </w:rPr>
        <w:t>,</w:t>
      </w:r>
      <w:r w:rsidRPr="00027EFF">
        <w:rPr>
          <w:rFonts w:eastAsia="Times New Roman"/>
          <w:szCs w:val="24"/>
        </w:rPr>
        <w:t xml:space="preserve"> ο κ</w:t>
      </w:r>
      <w:r>
        <w:rPr>
          <w:rFonts w:eastAsia="Times New Roman"/>
          <w:szCs w:val="24"/>
        </w:rPr>
        <w:t>.</w:t>
      </w:r>
      <w:r w:rsidRPr="00027EFF">
        <w:rPr>
          <w:rFonts w:eastAsia="Times New Roman"/>
          <w:szCs w:val="24"/>
        </w:rPr>
        <w:t xml:space="preserve"> </w:t>
      </w:r>
      <w:proofErr w:type="spellStart"/>
      <w:r>
        <w:rPr>
          <w:rFonts w:eastAsia="Times New Roman"/>
          <w:szCs w:val="24"/>
        </w:rPr>
        <w:t>Καϊδατζής</w:t>
      </w:r>
      <w:proofErr w:type="spellEnd"/>
      <w:r>
        <w:rPr>
          <w:rFonts w:eastAsia="Times New Roman"/>
          <w:szCs w:val="24"/>
        </w:rPr>
        <w:t>,</w:t>
      </w:r>
      <w:r w:rsidRPr="00027EFF">
        <w:rPr>
          <w:rFonts w:eastAsia="Times New Roman"/>
          <w:szCs w:val="24"/>
        </w:rPr>
        <w:t xml:space="preserve"> ενημερώνει τη Βουλή </w:t>
      </w:r>
      <w:r>
        <w:rPr>
          <w:rFonts w:eastAsia="Times New Roman"/>
          <w:szCs w:val="24"/>
        </w:rPr>
        <w:t xml:space="preserve">για το </w:t>
      </w:r>
      <w:r w:rsidRPr="00027EFF">
        <w:rPr>
          <w:rFonts w:eastAsia="Times New Roman"/>
          <w:szCs w:val="24"/>
        </w:rPr>
        <w:t xml:space="preserve">ποιες ερωτήσεις θα απαντηθούν και ότι οι συγκεκριμένοι </w:t>
      </w:r>
      <w:r>
        <w:rPr>
          <w:rFonts w:eastAsia="Times New Roman"/>
          <w:szCs w:val="24"/>
        </w:rPr>
        <w:t xml:space="preserve">Υπουργοί </w:t>
      </w:r>
      <w:r w:rsidRPr="00027EFF">
        <w:rPr>
          <w:rFonts w:eastAsia="Times New Roman"/>
          <w:szCs w:val="24"/>
        </w:rPr>
        <w:t>που αναφέρθηκαν</w:t>
      </w:r>
      <w:r>
        <w:rPr>
          <w:rFonts w:eastAsia="Times New Roman"/>
          <w:szCs w:val="24"/>
        </w:rPr>
        <w:t>,</w:t>
      </w:r>
      <w:r w:rsidRPr="00027EFF">
        <w:rPr>
          <w:rFonts w:eastAsia="Times New Roman"/>
          <w:szCs w:val="24"/>
        </w:rPr>
        <w:t xml:space="preserve"> για το</w:t>
      </w:r>
      <w:r w:rsidRPr="00027EFF">
        <w:rPr>
          <w:rFonts w:eastAsia="Times New Roman"/>
          <w:szCs w:val="24"/>
        </w:rPr>
        <w:t>υς λόγους που αναφέρθηκαν</w:t>
      </w:r>
      <w:r>
        <w:rPr>
          <w:rFonts w:eastAsia="Times New Roman"/>
          <w:szCs w:val="24"/>
        </w:rPr>
        <w:t>,</w:t>
      </w:r>
      <w:r w:rsidRPr="00027EFF">
        <w:rPr>
          <w:rFonts w:eastAsia="Times New Roman"/>
          <w:szCs w:val="24"/>
        </w:rPr>
        <w:t xml:space="preserve"> δεν είναι παρόντες</w:t>
      </w:r>
      <w:r>
        <w:rPr>
          <w:rFonts w:eastAsia="Times New Roman"/>
          <w:szCs w:val="24"/>
        </w:rPr>
        <w:t>.</w:t>
      </w:r>
      <w:r w:rsidRPr="00027EFF">
        <w:rPr>
          <w:rFonts w:eastAsia="Times New Roman"/>
          <w:szCs w:val="24"/>
        </w:rPr>
        <w:t xml:space="preserve"> </w:t>
      </w:r>
      <w:r>
        <w:rPr>
          <w:rFonts w:eastAsia="Times New Roman"/>
          <w:szCs w:val="24"/>
        </w:rPr>
        <w:t>Δ</w:t>
      </w:r>
      <w:r w:rsidRPr="00027EFF">
        <w:rPr>
          <w:rFonts w:eastAsia="Times New Roman"/>
          <w:szCs w:val="24"/>
        </w:rPr>
        <w:t>ηλαδή</w:t>
      </w:r>
      <w:r>
        <w:rPr>
          <w:rFonts w:eastAsia="Times New Roman"/>
          <w:szCs w:val="24"/>
        </w:rPr>
        <w:t>,</w:t>
      </w:r>
      <w:r w:rsidRPr="00027EFF">
        <w:rPr>
          <w:rFonts w:eastAsia="Times New Roman"/>
          <w:szCs w:val="24"/>
        </w:rPr>
        <w:t xml:space="preserve"> η </w:t>
      </w:r>
      <w:r>
        <w:rPr>
          <w:rFonts w:eastAsia="Times New Roman"/>
          <w:szCs w:val="24"/>
        </w:rPr>
        <w:t>Κ</w:t>
      </w:r>
      <w:r w:rsidRPr="00027EFF">
        <w:rPr>
          <w:rFonts w:eastAsia="Times New Roman"/>
          <w:szCs w:val="24"/>
        </w:rPr>
        <w:t xml:space="preserve">υβέρνηση απαντά στο αίτημα της Βουλής </w:t>
      </w:r>
      <w:r>
        <w:rPr>
          <w:rFonts w:eastAsia="Times New Roman"/>
          <w:szCs w:val="24"/>
        </w:rPr>
        <w:t xml:space="preserve">για το αν οι Υπουργοί </w:t>
      </w:r>
      <w:r w:rsidRPr="00027EFF">
        <w:rPr>
          <w:rFonts w:eastAsia="Times New Roman"/>
          <w:szCs w:val="24"/>
        </w:rPr>
        <w:t>είναι δικαιολογημένα απόντες</w:t>
      </w:r>
      <w:r>
        <w:rPr>
          <w:rFonts w:eastAsia="Times New Roman"/>
          <w:szCs w:val="24"/>
        </w:rPr>
        <w:t>. Κ</w:t>
      </w:r>
      <w:r w:rsidRPr="00027EFF">
        <w:rPr>
          <w:rFonts w:eastAsia="Times New Roman"/>
          <w:szCs w:val="24"/>
        </w:rPr>
        <w:t>ατά συνέπεια</w:t>
      </w:r>
      <w:r>
        <w:rPr>
          <w:rFonts w:eastAsia="Times New Roman"/>
          <w:szCs w:val="24"/>
        </w:rPr>
        <w:t>,</w:t>
      </w:r>
      <w:r w:rsidRPr="00027EFF">
        <w:rPr>
          <w:rFonts w:eastAsia="Times New Roman"/>
          <w:szCs w:val="24"/>
        </w:rPr>
        <w:t xml:space="preserve"> είναι θέμα της </w:t>
      </w:r>
      <w:r>
        <w:rPr>
          <w:rFonts w:eastAsia="Times New Roman"/>
          <w:szCs w:val="24"/>
        </w:rPr>
        <w:t>Κ</w:t>
      </w:r>
      <w:r w:rsidRPr="00027EFF">
        <w:rPr>
          <w:rFonts w:eastAsia="Times New Roman"/>
          <w:szCs w:val="24"/>
        </w:rPr>
        <w:t xml:space="preserve">υβέρνησης να πει στους </w:t>
      </w:r>
      <w:r>
        <w:rPr>
          <w:rFonts w:eastAsia="Times New Roman"/>
          <w:szCs w:val="24"/>
        </w:rPr>
        <w:t>Υ</w:t>
      </w:r>
      <w:r w:rsidRPr="00027EFF">
        <w:rPr>
          <w:rFonts w:eastAsia="Times New Roman"/>
          <w:szCs w:val="24"/>
        </w:rPr>
        <w:t>πουργούς να προσέ</w:t>
      </w:r>
      <w:r>
        <w:rPr>
          <w:rFonts w:eastAsia="Times New Roman"/>
          <w:szCs w:val="24"/>
        </w:rPr>
        <w:t>ρχονται.</w:t>
      </w:r>
      <w:r w:rsidRPr="00027EFF">
        <w:rPr>
          <w:rFonts w:eastAsia="Times New Roman"/>
          <w:szCs w:val="24"/>
        </w:rPr>
        <w:t xml:space="preserve"> </w:t>
      </w:r>
    </w:p>
    <w:p w14:paraId="4D880095" w14:textId="77777777" w:rsidR="00E01347" w:rsidRDefault="00B0330D">
      <w:pPr>
        <w:spacing w:line="600" w:lineRule="auto"/>
        <w:ind w:firstLine="720"/>
        <w:jc w:val="both"/>
        <w:rPr>
          <w:rFonts w:eastAsia="Times New Roman"/>
          <w:szCs w:val="24"/>
        </w:rPr>
      </w:pPr>
      <w:r>
        <w:rPr>
          <w:rFonts w:eastAsia="Times New Roman"/>
          <w:b/>
          <w:szCs w:val="24"/>
        </w:rPr>
        <w:t>ΘΕΟΧΑΡΗΣ (ΧΑΡΗΣ) ΘΕΟΧΑΡΗΣ:</w:t>
      </w:r>
      <w:r>
        <w:rPr>
          <w:rFonts w:eastAsia="Times New Roman"/>
          <w:szCs w:val="24"/>
        </w:rPr>
        <w:t xml:space="preserve"> </w:t>
      </w:r>
      <w:r w:rsidRPr="00751E53">
        <w:rPr>
          <w:rFonts w:eastAsia="Times New Roman"/>
          <w:szCs w:val="24"/>
        </w:rPr>
        <w:t>Κύριε Πρόεδρε,</w:t>
      </w:r>
      <w:r>
        <w:rPr>
          <w:rFonts w:eastAsia="Times New Roman"/>
          <w:b/>
          <w:szCs w:val="24"/>
        </w:rPr>
        <w:t xml:space="preserve"> </w:t>
      </w:r>
      <w:r w:rsidRPr="00027EFF">
        <w:rPr>
          <w:rFonts w:eastAsia="Times New Roman"/>
          <w:szCs w:val="24"/>
        </w:rPr>
        <w:t>δεν είναι ηθικά</w:t>
      </w:r>
      <w:r>
        <w:rPr>
          <w:rFonts w:eastAsia="Times New Roman"/>
          <w:szCs w:val="24"/>
        </w:rPr>
        <w:t>,</w:t>
      </w:r>
      <w:r w:rsidRPr="00027EFF">
        <w:rPr>
          <w:rFonts w:eastAsia="Times New Roman"/>
          <w:szCs w:val="24"/>
        </w:rPr>
        <w:t xml:space="preserve"> πολιτικά και συνταγματικά σωστή </w:t>
      </w:r>
      <w:r>
        <w:rPr>
          <w:rFonts w:eastAsia="Times New Roman"/>
          <w:szCs w:val="24"/>
        </w:rPr>
        <w:t xml:space="preserve">η </w:t>
      </w:r>
      <w:r w:rsidRPr="00027EFF">
        <w:rPr>
          <w:rFonts w:eastAsia="Times New Roman"/>
          <w:szCs w:val="24"/>
        </w:rPr>
        <w:t>στάση αυτή</w:t>
      </w:r>
      <w:r>
        <w:rPr>
          <w:rFonts w:eastAsia="Times New Roman"/>
          <w:szCs w:val="24"/>
        </w:rPr>
        <w:t>.</w:t>
      </w:r>
      <w:r w:rsidRPr="00027EFF">
        <w:rPr>
          <w:rFonts w:eastAsia="Times New Roman"/>
          <w:szCs w:val="24"/>
        </w:rPr>
        <w:t xml:space="preserve"> </w:t>
      </w:r>
      <w:r>
        <w:rPr>
          <w:rFonts w:eastAsia="Times New Roman"/>
          <w:szCs w:val="24"/>
        </w:rPr>
        <w:t>Η</w:t>
      </w:r>
      <w:r w:rsidRPr="00027EFF">
        <w:rPr>
          <w:rFonts w:eastAsia="Times New Roman"/>
          <w:szCs w:val="24"/>
        </w:rPr>
        <w:t xml:space="preserve"> Βουλή πρέπει</w:t>
      </w:r>
      <w:r>
        <w:rPr>
          <w:rFonts w:eastAsia="Times New Roman"/>
          <w:szCs w:val="24"/>
        </w:rPr>
        <w:t>,</w:t>
      </w:r>
      <w:r w:rsidRPr="00027EFF">
        <w:rPr>
          <w:rFonts w:eastAsia="Times New Roman"/>
          <w:szCs w:val="24"/>
        </w:rPr>
        <w:t xml:space="preserve"> εάν αυτό χρειάζεται</w:t>
      </w:r>
      <w:r>
        <w:rPr>
          <w:rFonts w:eastAsia="Times New Roman"/>
          <w:szCs w:val="24"/>
        </w:rPr>
        <w:t>,</w:t>
      </w:r>
      <w:r w:rsidRPr="00027EFF">
        <w:rPr>
          <w:rFonts w:eastAsia="Times New Roman"/>
          <w:szCs w:val="24"/>
        </w:rPr>
        <w:t xml:space="preserve"> να αλλάξει </w:t>
      </w:r>
      <w:r>
        <w:rPr>
          <w:rFonts w:eastAsia="Times New Roman"/>
          <w:szCs w:val="24"/>
        </w:rPr>
        <w:t>α</w:t>
      </w:r>
      <w:r w:rsidRPr="00027EFF">
        <w:rPr>
          <w:rFonts w:eastAsia="Times New Roman"/>
          <w:szCs w:val="24"/>
        </w:rPr>
        <w:t xml:space="preserve">κόμη και τον </w:t>
      </w:r>
      <w:r>
        <w:rPr>
          <w:rFonts w:eastAsia="Times New Roman"/>
          <w:szCs w:val="24"/>
        </w:rPr>
        <w:t>Κ</w:t>
      </w:r>
      <w:r w:rsidRPr="00027EFF">
        <w:rPr>
          <w:rFonts w:eastAsia="Times New Roman"/>
          <w:szCs w:val="24"/>
        </w:rPr>
        <w:t xml:space="preserve">ανονισμό </w:t>
      </w:r>
      <w:r>
        <w:rPr>
          <w:rFonts w:eastAsia="Times New Roman"/>
          <w:szCs w:val="24"/>
        </w:rPr>
        <w:t>της,</w:t>
      </w:r>
      <w:r w:rsidRPr="00027EFF">
        <w:rPr>
          <w:rFonts w:eastAsia="Times New Roman"/>
          <w:szCs w:val="24"/>
        </w:rPr>
        <w:t xml:space="preserve"> ώστε να υπάρχουν κυρώσεις στους </w:t>
      </w:r>
      <w:r>
        <w:rPr>
          <w:rFonts w:eastAsia="Times New Roman"/>
          <w:szCs w:val="24"/>
        </w:rPr>
        <w:t>Υ</w:t>
      </w:r>
      <w:r w:rsidRPr="00027EFF">
        <w:rPr>
          <w:rFonts w:eastAsia="Times New Roman"/>
          <w:szCs w:val="24"/>
        </w:rPr>
        <w:t>πουργούς οι οποίοι κάνουν κατάχρηση αυτού του δικαιώματ</w:t>
      </w:r>
      <w:r>
        <w:rPr>
          <w:rFonts w:eastAsia="Times New Roman"/>
          <w:szCs w:val="24"/>
        </w:rPr>
        <w:t xml:space="preserve">ός τους. Σε </w:t>
      </w:r>
      <w:r>
        <w:rPr>
          <w:rFonts w:eastAsia="Times New Roman"/>
          <w:szCs w:val="24"/>
        </w:rPr>
        <w:t>κάθε περίπτωση,</w:t>
      </w:r>
      <w:r w:rsidRPr="009D6B25">
        <w:rPr>
          <w:rFonts w:eastAsia="Times New Roman"/>
          <w:szCs w:val="24"/>
        </w:rPr>
        <w:t xml:space="preserve"> </w:t>
      </w:r>
      <w:r>
        <w:rPr>
          <w:rFonts w:eastAsia="Times New Roman"/>
          <w:szCs w:val="24"/>
        </w:rPr>
        <w:t>τ</w:t>
      </w:r>
      <w:r w:rsidRPr="00027EFF">
        <w:rPr>
          <w:rFonts w:eastAsia="Times New Roman"/>
          <w:szCs w:val="24"/>
        </w:rPr>
        <w:t>ο ξαναλέω</w:t>
      </w:r>
      <w:r>
        <w:rPr>
          <w:rFonts w:eastAsia="Times New Roman"/>
          <w:szCs w:val="24"/>
        </w:rPr>
        <w:t xml:space="preserve">, δεν στέκει </w:t>
      </w:r>
      <w:r w:rsidRPr="00027EFF">
        <w:rPr>
          <w:rFonts w:eastAsia="Times New Roman"/>
          <w:szCs w:val="24"/>
        </w:rPr>
        <w:t>συνταγματικά και πολιτικά</w:t>
      </w:r>
      <w:r>
        <w:rPr>
          <w:rFonts w:eastAsia="Times New Roman"/>
          <w:szCs w:val="24"/>
        </w:rPr>
        <w:t>.</w:t>
      </w:r>
    </w:p>
    <w:p w14:paraId="4D880096" w14:textId="77777777" w:rsidR="00E01347" w:rsidRDefault="00B0330D">
      <w:pPr>
        <w:spacing w:line="600" w:lineRule="auto"/>
        <w:ind w:firstLine="720"/>
        <w:jc w:val="both"/>
        <w:rPr>
          <w:rFonts w:eastAsia="Times New Roman"/>
          <w:szCs w:val="24"/>
        </w:rPr>
      </w:pPr>
      <w:r w:rsidRPr="00027EFF">
        <w:rPr>
          <w:rFonts w:eastAsia="Times New Roman"/>
          <w:szCs w:val="24"/>
        </w:rPr>
        <w:t>Τώρα</w:t>
      </w:r>
      <w:r>
        <w:rPr>
          <w:rFonts w:eastAsia="Times New Roman"/>
          <w:szCs w:val="24"/>
        </w:rPr>
        <w:t>, κύριε Υπουργέ,</w:t>
      </w:r>
      <w:r w:rsidRPr="00027EFF">
        <w:rPr>
          <w:rFonts w:eastAsia="Times New Roman"/>
          <w:szCs w:val="24"/>
        </w:rPr>
        <w:t xml:space="preserve"> </w:t>
      </w:r>
      <w:r>
        <w:rPr>
          <w:rFonts w:eastAsia="Times New Roman"/>
          <w:szCs w:val="24"/>
        </w:rPr>
        <w:t>έρχομαι σ’ αυτή</w:t>
      </w:r>
      <w:r>
        <w:rPr>
          <w:rFonts w:eastAsia="Times New Roman"/>
          <w:szCs w:val="24"/>
        </w:rPr>
        <w:t>ν</w:t>
      </w:r>
      <w:r>
        <w:rPr>
          <w:rFonts w:eastAsia="Times New Roman"/>
          <w:szCs w:val="24"/>
        </w:rPr>
        <w:t xml:space="preserve"> την </w:t>
      </w:r>
      <w:r w:rsidRPr="00027EFF">
        <w:rPr>
          <w:rFonts w:eastAsia="Times New Roman"/>
          <w:szCs w:val="24"/>
        </w:rPr>
        <w:t xml:space="preserve">πάρα πολύ </w:t>
      </w:r>
      <w:r>
        <w:rPr>
          <w:rFonts w:eastAsia="Times New Roman"/>
          <w:szCs w:val="24"/>
        </w:rPr>
        <w:t>σημαντική</w:t>
      </w:r>
      <w:r w:rsidRPr="00027EFF">
        <w:rPr>
          <w:rFonts w:eastAsia="Times New Roman"/>
          <w:szCs w:val="24"/>
        </w:rPr>
        <w:t xml:space="preserve"> υπόθεση</w:t>
      </w:r>
      <w:r>
        <w:rPr>
          <w:rFonts w:eastAsia="Times New Roman"/>
          <w:szCs w:val="24"/>
        </w:rPr>
        <w:t xml:space="preserve">, την ξεκάθαρη, κατά την άποψή μου, </w:t>
      </w:r>
      <w:r w:rsidRPr="00027EFF">
        <w:rPr>
          <w:rFonts w:eastAsia="Times New Roman"/>
          <w:szCs w:val="24"/>
        </w:rPr>
        <w:t>υπόθεση διαφθοράς που έχει έρθει στο φως της δημοσιότητας</w:t>
      </w:r>
      <w:r>
        <w:rPr>
          <w:rFonts w:eastAsia="Times New Roman"/>
          <w:szCs w:val="24"/>
        </w:rPr>
        <w:t>,</w:t>
      </w:r>
      <w:r w:rsidRPr="00027EFF">
        <w:rPr>
          <w:rFonts w:eastAsia="Times New Roman"/>
          <w:szCs w:val="24"/>
        </w:rPr>
        <w:t xml:space="preserve"> έχει πάρει τεράστιες διαστ</w:t>
      </w:r>
      <w:r w:rsidRPr="00027EFF">
        <w:rPr>
          <w:rFonts w:eastAsia="Times New Roman"/>
          <w:szCs w:val="24"/>
        </w:rPr>
        <w:t xml:space="preserve">άσεις και αφήνει έκθετη και την </w:t>
      </w:r>
      <w:r>
        <w:rPr>
          <w:rFonts w:eastAsia="Times New Roman"/>
          <w:szCs w:val="24"/>
        </w:rPr>
        <w:t>Κ</w:t>
      </w:r>
      <w:r w:rsidRPr="00027EFF">
        <w:rPr>
          <w:rFonts w:eastAsia="Times New Roman"/>
          <w:szCs w:val="24"/>
        </w:rPr>
        <w:t>υβέρνηση και τον ίδιο τον Πρωθυπουργό</w:t>
      </w:r>
      <w:r>
        <w:rPr>
          <w:rFonts w:eastAsia="Times New Roman"/>
          <w:szCs w:val="24"/>
        </w:rPr>
        <w:t>.</w:t>
      </w:r>
      <w:r w:rsidRPr="00027EFF">
        <w:rPr>
          <w:rFonts w:eastAsia="Times New Roman"/>
          <w:szCs w:val="24"/>
        </w:rPr>
        <w:t xml:space="preserve"> </w:t>
      </w:r>
      <w:r>
        <w:rPr>
          <w:rFonts w:eastAsia="Times New Roman"/>
          <w:szCs w:val="24"/>
        </w:rPr>
        <w:t xml:space="preserve">Γιατί τι άλλο είναι η διαφθορά </w:t>
      </w:r>
      <w:r w:rsidRPr="00027EFF">
        <w:rPr>
          <w:rFonts w:eastAsia="Times New Roman"/>
          <w:szCs w:val="24"/>
        </w:rPr>
        <w:t>αν δεν είναι η κατάχρηση του δημ</w:t>
      </w:r>
      <w:r>
        <w:rPr>
          <w:rFonts w:eastAsia="Times New Roman"/>
          <w:szCs w:val="24"/>
        </w:rPr>
        <w:t xml:space="preserve">όσιου αξιώματος για ίδιο όφελος, </w:t>
      </w:r>
      <w:r w:rsidRPr="00027EFF">
        <w:rPr>
          <w:rFonts w:eastAsia="Times New Roman"/>
          <w:szCs w:val="24"/>
        </w:rPr>
        <w:lastRenderedPageBreak/>
        <w:t xml:space="preserve">για ιδιωτικό </w:t>
      </w:r>
      <w:r>
        <w:rPr>
          <w:rFonts w:eastAsia="Times New Roman"/>
          <w:szCs w:val="24"/>
        </w:rPr>
        <w:t>όφελος,</w:t>
      </w:r>
      <w:r w:rsidRPr="00027EFF">
        <w:rPr>
          <w:rFonts w:eastAsia="Times New Roman"/>
          <w:szCs w:val="24"/>
        </w:rPr>
        <w:t xml:space="preserve"> που μπορεί να έχει πρακτική εφαρμογή είτε με πολλαπλές μεθόδους</w:t>
      </w:r>
      <w:r>
        <w:rPr>
          <w:rFonts w:eastAsia="Times New Roman"/>
          <w:szCs w:val="24"/>
        </w:rPr>
        <w:t>,</w:t>
      </w:r>
      <w:r w:rsidRPr="00027EFF">
        <w:rPr>
          <w:rFonts w:eastAsia="Times New Roman"/>
          <w:szCs w:val="24"/>
        </w:rPr>
        <w:t xml:space="preserve"> όπ</w:t>
      </w:r>
      <w:r w:rsidRPr="00027EFF">
        <w:rPr>
          <w:rFonts w:eastAsia="Times New Roman"/>
          <w:szCs w:val="24"/>
        </w:rPr>
        <w:t>ως η δωροληψία</w:t>
      </w:r>
      <w:r>
        <w:rPr>
          <w:rFonts w:eastAsia="Times New Roman"/>
          <w:szCs w:val="24"/>
        </w:rPr>
        <w:t>,</w:t>
      </w:r>
      <w:r w:rsidRPr="00027EFF">
        <w:rPr>
          <w:rFonts w:eastAsia="Times New Roman"/>
          <w:szCs w:val="24"/>
        </w:rPr>
        <w:t xml:space="preserve"> όπως </w:t>
      </w:r>
      <w:r>
        <w:rPr>
          <w:rFonts w:eastAsia="Times New Roman"/>
          <w:szCs w:val="24"/>
        </w:rPr>
        <w:t xml:space="preserve">ο νεποτισμός, </w:t>
      </w:r>
      <w:r w:rsidRPr="00027EFF">
        <w:rPr>
          <w:rFonts w:eastAsia="Times New Roman"/>
          <w:szCs w:val="24"/>
        </w:rPr>
        <w:t>όπως η σύγκρουση συμφερόντων</w:t>
      </w:r>
      <w:r>
        <w:rPr>
          <w:rFonts w:eastAsia="Times New Roman"/>
          <w:szCs w:val="24"/>
        </w:rPr>
        <w:t>.</w:t>
      </w:r>
      <w:r w:rsidRPr="00027EFF">
        <w:rPr>
          <w:rFonts w:eastAsia="Times New Roman"/>
          <w:szCs w:val="24"/>
        </w:rPr>
        <w:t xml:space="preserve"> Κ</w:t>
      </w:r>
      <w:r>
        <w:rPr>
          <w:rFonts w:eastAsia="Times New Roman"/>
          <w:szCs w:val="24"/>
        </w:rPr>
        <w:t>α</w:t>
      </w:r>
      <w:r w:rsidRPr="00027EFF">
        <w:rPr>
          <w:rFonts w:eastAsia="Times New Roman"/>
          <w:szCs w:val="24"/>
        </w:rPr>
        <w:t>ι εδώ έχουμε</w:t>
      </w:r>
      <w:r>
        <w:rPr>
          <w:rFonts w:eastAsia="Times New Roman"/>
          <w:szCs w:val="24"/>
        </w:rPr>
        <w:t>,</w:t>
      </w:r>
      <w:r w:rsidRPr="00027EFF">
        <w:rPr>
          <w:rFonts w:eastAsia="Times New Roman"/>
          <w:szCs w:val="24"/>
        </w:rPr>
        <w:t xml:space="preserve"> </w:t>
      </w:r>
      <w:r>
        <w:rPr>
          <w:rFonts w:eastAsia="Times New Roman"/>
          <w:szCs w:val="24"/>
        </w:rPr>
        <w:t>φ</w:t>
      </w:r>
      <w:r w:rsidRPr="00027EFF">
        <w:rPr>
          <w:rFonts w:eastAsia="Times New Roman"/>
          <w:szCs w:val="24"/>
        </w:rPr>
        <w:t>υσικά</w:t>
      </w:r>
      <w:r>
        <w:rPr>
          <w:rFonts w:eastAsia="Times New Roman"/>
          <w:szCs w:val="24"/>
        </w:rPr>
        <w:t>,</w:t>
      </w:r>
      <w:r w:rsidRPr="00027EFF">
        <w:rPr>
          <w:rFonts w:eastAsia="Times New Roman"/>
          <w:szCs w:val="24"/>
        </w:rPr>
        <w:t xml:space="preserve"> και κατάχρηση δημ</w:t>
      </w:r>
      <w:r>
        <w:rPr>
          <w:rFonts w:eastAsia="Times New Roman"/>
          <w:szCs w:val="24"/>
        </w:rPr>
        <w:t xml:space="preserve">οσίου </w:t>
      </w:r>
      <w:r w:rsidRPr="00027EFF">
        <w:rPr>
          <w:rFonts w:eastAsia="Times New Roman"/>
          <w:szCs w:val="24"/>
        </w:rPr>
        <w:t>αξιώματος</w:t>
      </w:r>
      <w:r>
        <w:rPr>
          <w:rFonts w:eastAsia="Times New Roman"/>
          <w:szCs w:val="24"/>
        </w:rPr>
        <w:t>,</w:t>
      </w:r>
      <w:r w:rsidRPr="00027EFF">
        <w:rPr>
          <w:rFonts w:eastAsia="Times New Roman"/>
          <w:szCs w:val="24"/>
        </w:rPr>
        <w:t xml:space="preserve"> αλλά και καραμπινάτη</w:t>
      </w:r>
      <w:r>
        <w:rPr>
          <w:rFonts w:eastAsia="Times New Roman"/>
          <w:szCs w:val="24"/>
        </w:rPr>
        <w:t>,</w:t>
      </w:r>
      <w:r w:rsidRPr="00027EFF">
        <w:rPr>
          <w:rFonts w:eastAsia="Times New Roman"/>
          <w:szCs w:val="24"/>
        </w:rPr>
        <w:t xml:space="preserve"> ξεκάθαρη σύγκρουση συμφερόντων</w:t>
      </w:r>
      <w:r>
        <w:rPr>
          <w:rFonts w:eastAsia="Times New Roman"/>
          <w:szCs w:val="24"/>
        </w:rPr>
        <w:t>.</w:t>
      </w:r>
    </w:p>
    <w:p w14:paraId="4D880097" w14:textId="77777777" w:rsidR="00E01347" w:rsidRDefault="00B0330D">
      <w:pPr>
        <w:spacing w:line="600" w:lineRule="auto"/>
        <w:ind w:firstLine="720"/>
        <w:jc w:val="both"/>
        <w:rPr>
          <w:rFonts w:eastAsia="Times New Roman"/>
          <w:szCs w:val="24"/>
        </w:rPr>
      </w:pPr>
      <w:r>
        <w:rPr>
          <w:rFonts w:eastAsia="Times New Roman"/>
          <w:szCs w:val="24"/>
        </w:rPr>
        <w:t>Ας</w:t>
      </w:r>
      <w:r w:rsidRPr="00027EFF">
        <w:rPr>
          <w:rFonts w:eastAsia="Times New Roman"/>
          <w:szCs w:val="24"/>
        </w:rPr>
        <w:t xml:space="preserve"> εξηγήσουμε λίγο </w:t>
      </w:r>
      <w:r>
        <w:rPr>
          <w:rFonts w:eastAsia="Times New Roman"/>
          <w:szCs w:val="24"/>
        </w:rPr>
        <w:t>το</w:t>
      </w:r>
      <w:r w:rsidRPr="00027EFF">
        <w:rPr>
          <w:rFonts w:eastAsia="Times New Roman"/>
          <w:szCs w:val="24"/>
        </w:rPr>
        <w:t xml:space="preserve"> </w:t>
      </w:r>
      <w:r>
        <w:rPr>
          <w:rFonts w:eastAsia="Times New Roman"/>
          <w:szCs w:val="24"/>
        </w:rPr>
        <w:t>χ</w:t>
      </w:r>
      <w:r w:rsidRPr="00027EFF">
        <w:rPr>
          <w:rFonts w:eastAsia="Times New Roman"/>
          <w:szCs w:val="24"/>
        </w:rPr>
        <w:t xml:space="preserve">ρονικό της </w:t>
      </w:r>
      <w:r>
        <w:rPr>
          <w:rFonts w:eastAsia="Times New Roman"/>
          <w:szCs w:val="24"/>
        </w:rPr>
        <w:t>ανέλιξης της κ.</w:t>
      </w:r>
      <w:r w:rsidRPr="00027EFF">
        <w:rPr>
          <w:rFonts w:eastAsia="Times New Roman"/>
          <w:szCs w:val="24"/>
        </w:rPr>
        <w:t xml:space="preserve"> </w:t>
      </w:r>
      <w:proofErr w:type="spellStart"/>
      <w:r>
        <w:rPr>
          <w:rFonts w:eastAsia="Times New Roman"/>
          <w:szCs w:val="24"/>
        </w:rPr>
        <w:t>Ξ</w:t>
      </w:r>
      <w:r w:rsidRPr="00027EFF">
        <w:rPr>
          <w:rFonts w:eastAsia="Times New Roman"/>
          <w:szCs w:val="24"/>
        </w:rPr>
        <w:t>επαπαδ</w:t>
      </w:r>
      <w:r>
        <w:rPr>
          <w:rFonts w:eastAsia="Times New Roman"/>
          <w:szCs w:val="24"/>
        </w:rPr>
        <w:t>έ</w:t>
      </w:r>
      <w:r w:rsidRPr="00027EFF">
        <w:rPr>
          <w:rFonts w:eastAsia="Times New Roman"/>
          <w:szCs w:val="24"/>
        </w:rPr>
        <w:t>α</w:t>
      </w:r>
      <w:proofErr w:type="spellEnd"/>
      <w:r>
        <w:rPr>
          <w:rFonts w:eastAsia="Times New Roman"/>
          <w:szCs w:val="24"/>
        </w:rPr>
        <w:t>,</w:t>
      </w:r>
      <w:r w:rsidRPr="00027EFF">
        <w:rPr>
          <w:rFonts w:eastAsia="Times New Roman"/>
          <w:szCs w:val="24"/>
        </w:rPr>
        <w:t xml:space="preserve"> ώστε να είναι ξεκάθαρο </w:t>
      </w:r>
      <w:r>
        <w:rPr>
          <w:rFonts w:eastAsia="Times New Roman"/>
          <w:szCs w:val="24"/>
        </w:rPr>
        <w:t>στον ελληνικό λαό.</w:t>
      </w:r>
      <w:r w:rsidRPr="00027EFF">
        <w:rPr>
          <w:rFonts w:eastAsia="Times New Roman"/>
          <w:szCs w:val="24"/>
        </w:rPr>
        <w:t xml:space="preserve"> </w:t>
      </w:r>
      <w:r>
        <w:rPr>
          <w:rFonts w:eastAsia="Times New Roman"/>
          <w:szCs w:val="24"/>
        </w:rPr>
        <w:t>Τ</w:t>
      </w:r>
      <w:r w:rsidRPr="00027EFF">
        <w:rPr>
          <w:rFonts w:eastAsia="Times New Roman"/>
          <w:szCs w:val="24"/>
        </w:rPr>
        <w:t>ον Ιούνιο του 2015</w:t>
      </w:r>
      <w:r>
        <w:rPr>
          <w:rFonts w:eastAsia="Times New Roman"/>
          <w:szCs w:val="24"/>
        </w:rPr>
        <w:t>, κύριε Υπουργέ, την διορίσατε δ</w:t>
      </w:r>
      <w:r w:rsidRPr="00027EFF">
        <w:rPr>
          <w:rFonts w:eastAsia="Times New Roman"/>
          <w:szCs w:val="24"/>
        </w:rPr>
        <w:t xml:space="preserve">ιευθύντρια του γραφείου </w:t>
      </w:r>
      <w:r>
        <w:rPr>
          <w:rFonts w:eastAsia="Times New Roman"/>
          <w:szCs w:val="24"/>
        </w:rPr>
        <w:t>σας.</w:t>
      </w:r>
      <w:r w:rsidRPr="00027EFF">
        <w:rPr>
          <w:rFonts w:eastAsia="Times New Roman"/>
          <w:szCs w:val="24"/>
        </w:rPr>
        <w:t xml:space="preserve"> </w:t>
      </w:r>
      <w:r>
        <w:rPr>
          <w:rFonts w:eastAsia="Times New Roman"/>
          <w:szCs w:val="24"/>
        </w:rPr>
        <w:t>Τ</w:t>
      </w:r>
      <w:r w:rsidRPr="00027EFF">
        <w:rPr>
          <w:rFonts w:eastAsia="Times New Roman"/>
          <w:szCs w:val="24"/>
        </w:rPr>
        <w:t>ο</w:t>
      </w:r>
      <w:r>
        <w:rPr>
          <w:rFonts w:eastAsia="Times New Roman"/>
          <w:szCs w:val="24"/>
        </w:rPr>
        <w:t>ν</w:t>
      </w:r>
      <w:r w:rsidRPr="00027EFF">
        <w:rPr>
          <w:rFonts w:eastAsia="Times New Roman"/>
          <w:szCs w:val="24"/>
        </w:rPr>
        <w:t xml:space="preserve"> Δεκέμβριο του 2015 την υποβιβά</w:t>
      </w:r>
      <w:r>
        <w:rPr>
          <w:rFonts w:eastAsia="Times New Roman"/>
          <w:szCs w:val="24"/>
        </w:rPr>
        <w:t>σατε</w:t>
      </w:r>
      <w:r w:rsidRPr="00027EFF">
        <w:rPr>
          <w:rFonts w:eastAsia="Times New Roman"/>
          <w:szCs w:val="24"/>
        </w:rPr>
        <w:t xml:space="preserve"> από διευθύντρια σε ειδική συνεργάτη</w:t>
      </w:r>
      <w:r>
        <w:rPr>
          <w:rFonts w:eastAsia="Times New Roman"/>
          <w:szCs w:val="24"/>
        </w:rPr>
        <w:t>,</w:t>
      </w:r>
      <w:r w:rsidRPr="00027EFF">
        <w:rPr>
          <w:rFonts w:eastAsia="Times New Roman"/>
          <w:szCs w:val="24"/>
        </w:rPr>
        <w:t xml:space="preserve"> για να μπορεί να παίρνει υποθέσεις</w:t>
      </w:r>
      <w:r>
        <w:rPr>
          <w:rFonts w:eastAsia="Times New Roman"/>
          <w:szCs w:val="24"/>
        </w:rPr>
        <w:t xml:space="preserve"> –α</w:t>
      </w:r>
      <w:r w:rsidRPr="00027EFF">
        <w:rPr>
          <w:rFonts w:eastAsia="Times New Roman"/>
          <w:szCs w:val="24"/>
        </w:rPr>
        <w:t>ναρωτιέμαι</w:t>
      </w:r>
      <w:r>
        <w:rPr>
          <w:rFonts w:eastAsia="Times New Roman"/>
          <w:szCs w:val="24"/>
        </w:rPr>
        <w:t>-</w:t>
      </w:r>
      <w:r w:rsidRPr="00027EFF">
        <w:rPr>
          <w:rFonts w:eastAsia="Times New Roman"/>
          <w:szCs w:val="24"/>
        </w:rPr>
        <w:t xml:space="preserve"> ειδικού </w:t>
      </w:r>
      <w:r w:rsidRPr="00027EFF">
        <w:rPr>
          <w:rFonts w:eastAsia="Times New Roman"/>
          <w:szCs w:val="24"/>
        </w:rPr>
        <w:t>σκοπού</w:t>
      </w:r>
      <w:r>
        <w:rPr>
          <w:rFonts w:eastAsia="Times New Roman"/>
          <w:szCs w:val="24"/>
        </w:rPr>
        <w:t>; Τον Σεπτέμβριο του 2016</w:t>
      </w:r>
      <w:r w:rsidRPr="00027EFF">
        <w:rPr>
          <w:rFonts w:eastAsia="Times New Roman"/>
          <w:szCs w:val="24"/>
        </w:rPr>
        <w:t xml:space="preserve"> ορίζεται γραμματέας της επιτροπής που αποφασίζει ποιες υποθέσεις του ΣΔΟΕ θα ελεγχθούν και </w:t>
      </w:r>
      <w:r>
        <w:rPr>
          <w:rFonts w:eastAsia="Times New Roman"/>
          <w:szCs w:val="24"/>
        </w:rPr>
        <w:t>θα</w:t>
      </w:r>
      <w:r w:rsidRPr="00027EFF">
        <w:rPr>
          <w:rFonts w:eastAsia="Times New Roman"/>
          <w:szCs w:val="24"/>
        </w:rPr>
        <w:t xml:space="preserve"> περάσουν στην </w:t>
      </w:r>
      <w:r>
        <w:rPr>
          <w:rFonts w:eastAsia="Times New Roman"/>
          <w:szCs w:val="24"/>
        </w:rPr>
        <w:t>ΑΑΔΕ</w:t>
      </w:r>
      <w:r w:rsidRPr="00027EFF">
        <w:rPr>
          <w:rFonts w:eastAsia="Times New Roman"/>
          <w:szCs w:val="24"/>
        </w:rPr>
        <w:t xml:space="preserve"> και ποιες υποθέσεις δεν θα </w:t>
      </w:r>
      <w:r>
        <w:rPr>
          <w:rFonts w:eastAsia="Times New Roman"/>
          <w:szCs w:val="24"/>
        </w:rPr>
        <w:t>ελεγχθούν</w:t>
      </w:r>
      <w:r w:rsidRPr="00027EFF">
        <w:rPr>
          <w:rFonts w:eastAsia="Times New Roman"/>
          <w:szCs w:val="24"/>
        </w:rPr>
        <w:t xml:space="preserve"> και θα αφεθούν να παρ</w:t>
      </w:r>
      <w:r>
        <w:rPr>
          <w:rFonts w:eastAsia="Times New Roman"/>
          <w:szCs w:val="24"/>
        </w:rPr>
        <w:t>αγραφούν. Τ</w:t>
      </w:r>
      <w:r w:rsidRPr="00027EFF">
        <w:rPr>
          <w:rFonts w:eastAsia="Times New Roman"/>
          <w:szCs w:val="24"/>
        </w:rPr>
        <w:t>ο</w:t>
      </w:r>
      <w:r>
        <w:rPr>
          <w:rFonts w:eastAsia="Times New Roman"/>
          <w:szCs w:val="24"/>
        </w:rPr>
        <w:t>ν</w:t>
      </w:r>
      <w:r w:rsidRPr="00027EFF">
        <w:rPr>
          <w:rFonts w:eastAsia="Times New Roman"/>
          <w:szCs w:val="24"/>
        </w:rPr>
        <w:t xml:space="preserve"> Μάρτιο του 2018 εκπροσωπεί τη</w:t>
      </w:r>
      <w:r>
        <w:rPr>
          <w:rFonts w:eastAsia="Times New Roman"/>
          <w:szCs w:val="24"/>
        </w:rPr>
        <w:t>ν</w:t>
      </w:r>
      <w:r w:rsidRPr="00027EFF">
        <w:rPr>
          <w:rFonts w:eastAsia="Times New Roman"/>
          <w:szCs w:val="24"/>
        </w:rPr>
        <w:t xml:space="preserve"> </w:t>
      </w:r>
      <w:r>
        <w:rPr>
          <w:rFonts w:eastAsia="Times New Roman"/>
          <w:szCs w:val="24"/>
          <w:lang w:val="en-US"/>
        </w:rPr>
        <w:t>offshore</w:t>
      </w:r>
      <w:r w:rsidRPr="00E96FD2">
        <w:rPr>
          <w:rFonts w:eastAsia="Times New Roman"/>
          <w:szCs w:val="24"/>
        </w:rPr>
        <w:t xml:space="preserve"> </w:t>
      </w:r>
      <w:r>
        <w:rPr>
          <w:rFonts w:eastAsia="Times New Roman"/>
          <w:szCs w:val="24"/>
        </w:rPr>
        <w:t>«</w:t>
      </w:r>
      <w:r>
        <w:rPr>
          <w:rFonts w:eastAsia="Times New Roman"/>
          <w:szCs w:val="24"/>
          <w:lang w:val="en-US"/>
        </w:rPr>
        <w:t>HI</w:t>
      </w:r>
      <w:r w:rsidRPr="00E96FD2">
        <w:rPr>
          <w:rFonts w:eastAsia="Times New Roman"/>
          <w:szCs w:val="24"/>
        </w:rPr>
        <w:t>-</w:t>
      </w:r>
      <w:r>
        <w:rPr>
          <w:rFonts w:eastAsia="Times New Roman"/>
          <w:szCs w:val="24"/>
          <w:lang w:val="en-US"/>
        </w:rPr>
        <w:t>MED</w:t>
      </w:r>
      <w:r w:rsidRPr="00027EFF">
        <w:rPr>
          <w:rFonts w:eastAsia="Times New Roman"/>
          <w:szCs w:val="24"/>
        </w:rPr>
        <w:t xml:space="preserve"> SOLUTIONS</w:t>
      </w:r>
      <w:r>
        <w:rPr>
          <w:rFonts w:eastAsia="Times New Roman"/>
          <w:szCs w:val="24"/>
        </w:rPr>
        <w:t>»</w:t>
      </w:r>
      <w:r w:rsidRPr="00027EFF">
        <w:rPr>
          <w:rFonts w:eastAsia="Times New Roman"/>
          <w:szCs w:val="24"/>
        </w:rPr>
        <w:t xml:space="preserve"> του κ</w:t>
      </w:r>
      <w:r w:rsidRPr="00C34381">
        <w:rPr>
          <w:rFonts w:eastAsia="Times New Roman"/>
          <w:szCs w:val="24"/>
        </w:rPr>
        <w:t>.</w:t>
      </w:r>
      <w:r w:rsidRPr="00027EFF">
        <w:rPr>
          <w:rFonts w:eastAsia="Times New Roman"/>
          <w:szCs w:val="24"/>
        </w:rPr>
        <w:t xml:space="preserve"> Αρτέμη Αρτεμίου</w:t>
      </w:r>
      <w:r w:rsidRPr="00C34381">
        <w:rPr>
          <w:rFonts w:eastAsia="Times New Roman"/>
          <w:szCs w:val="24"/>
        </w:rPr>
        <w:t>.</w:t>
      </w:r>
    </w:p>
    <w:p w14:paraId="4D880098" w14:textId="77777777" w:rsidR="00E01347" w:rsidRDefault="00B0330D">
      <w:pPr>
        <w:spacing w:line="600" w:lineRule="auto"/>
        <w:ind w:firstLine="720"/>
        <w:jc w:val="both"/>
        <w:rPr>
          <w:rFonts w:eastAsia="Times New Roman"/>
          <w:szCs w:val="24"/>
        </w:rPr>
      </w:pPr>
      <w:r>
        <w:rPr>
          <w:rFonts w:eastAsia="Times New Roman"/>
          <w:szCs w:val="24"/>
        </w:rPr>
        <w:t>Εδώ</w:t>
      </w:r>
      <w:r w:rsidRPr="00C34381">
        <w:rPr>
          <w:rFonts w:eastAsia="Times New Roman"/>
          <w:szCs w:val="24"/>
        </w:rPr>
        <w:t xml:space="preserve"> </w:t>
      </w:r>
      <w:r w:rsidRPr="00027EFF">
        <w:rPr>
          <w:rFonts w:eastAsia="Times New Roman"/>
          <w:szCs w:val="24"/>
        </w:rPr>
        <w:t>κάνω μία μικρή παρένθεση</w:t>
      </w:r>
      <w:r>
        <w:rPr>
          <w:rFonts w:eastAsia="Times New Roman"/>
          <w:szCs w:val="24"/>
        </w:rPr>
        <w:t>.</w:t>
      </w:r>
      <w:r w:rsidRPr="00027EFF">
        <w:rPr>
          <w:rFonts w:eastAsia="Times New Roman"/>
          <w:szCs w:val="24"/>
        </w:rPr>
        <w:t xml:space="preserve"> </w:t>
      </w:r>
      <w:r>
        <w:rPr>
          <w:rFonts w:eastAsia="Times New Roman"/>
          <w:szCs w:val="24"/>
        </w:rPr>
        <w:t>Θ</w:t>
      </w:r>
      <w:r w:rsidRPr="00027EFF">
        <w:rPr>
          <w:rFonts w:eastAsia="Times New Roman"/>
          <w:szCs w:val="24"/>
        </w:rPr>
        <w:t xml:space="preserve">υμίζω </w:t>
      </w:r>
      <w:r>
        <w:rPr>
          <w:rFonts w:eastAsia="Times New Roman"/>
          <w:szCs w:val="24"/>
        </w:rPr>
        <w:t>πως ο κ.</w:t>
      </w:r>
      <w:r w:rsidRPr="00027EFF">
        <w:rPr>
          <w:rFonts w:eastAsia="Times New Roman"/>
          <w:szCs w:val="24"/>
        </w:rPr>
        <w:t xml:space="preserve"> Αρτεμίου δεν είναι ένα τυχαίο πρόσωπο για την </w:t>
      </w:r>
      <w:r>
        <w:rPr>
          <w:rFonts w:eastAsia="Times New Roman"/>
          <w:szCs w:val="24"/>
        </w:rPr>
        <w:t>Κ</w:t>
      </w:r>
      <w:r w:rsidRPr="00027EFF">
        <w:rPr>
          <w:rFonts w:eastAsia="Times New Roman"/>
          <w:szCs w:val="24"/>
        </w:rPr>
        <w:t xml:space="preserve">υβέρνησή </w:t>
      </w:r>
      <w:r>
        <w:rPr>
          <w:rFonts w:eastAsia="Times New Roman"/>
          <w:szCs w:val="24"/>
        </w:rPr>
        <w:t>σας.</w:t>
      </w:r>
      <w:r w:rsidRPr="00027EFF">
        <w:rPr>
          <w:rFonts w:eastAsia="Times New Roman"/>
          <w:szCs w:val="24"/>
        </w:rPr>
        <w:t xml:space="preserve"> </w:t>
      </w:r>
      <w:r>
        <w:rPr>
          <w:rFonts w:eastAsia="Times New Roman"/>
          <w:szCs w:val="24"/>
        </w:rPr>
        <w:t>Έ</w:t>
      </w:r>
      <w:r w:rsidRPr="00027EFF">
        <w:rPr>
          <w:rFonts w:eastAsia="Times New Roman"/>
          <w:szCs w:val="24"/>
        </w:rPr>
        <w:lastRenderedPageBreak/>
        <w:t xml:space="preserve">χουμε τα </w:t>
      </w:r>
      <w:r>
        <w:rPr>
          <w:rFonts w:eastAsia="Times New Roman"/>
          <w:szCs w:val="24"/>
        </w:rPr>
        <w:t>μ</w:t>
      </w:r>
      <w:r w:rsidRPr="00027EFF">
        <w:rPr>
          <w:rFonts w:eastAsia="Times New Roman"/>
          <w:szCs w:val="24"/>
        </w:rPr>
        <w:t>πες</w:t>
      </w:r>
      <w:r>
        <w:rPr>
          <w:rFonts w:eastAsia="Times New Roman"/>
          <w:szCs w:val="24"/>
        </w:rPr>
        <w:t>-β</w:t>
      </w:r>
      <w:r w:rsidRPr="00027EFF">
        <w:rPr>
          <w:rFonts w:eastAsia="Times New Roman"/>
          <w:szCs w:val="24"/>
        </w:rPr>
        <w:t>γες στο Μαξίμου</w:t>
      </w:r>
      <w:r>
        <w:rPr>
          <w:rFonts w:eastAsia="Times New Roman"/>
          <w:szCs w:val="24"/>
        </w:rPr>
        <w:t>,</w:t>
      </w:r>
      <w:r w:rsidRPr="00027EFF">
        <w:rPr>
          <w:rFonts w:eastAsia="Times New Roman"/>
          <w:szCs w:val="24"/>
        </w:rPr>
        <w:t xml:space="preserve"> έχουμε τα ταξίδια του στη Βενεζουέλα με τον κ</w:t>
      </w:r>
      <w:r>
        <w:rPr>
          <w:rFonts w:eastAsia="Times New Roman"/>
          <w:szCs w:val="24"/>
        </w:rPr>
        <w:t>.</w:t>
      </w:r>
      <w:r w:rsidRPr="00027EFF">
        <w:rPr>
          <w:rFonts w:eastAsia="Times New Roman"/>
          <w:szCs w:val="24"/>
        </w:rPr>
        <w:t xml:space="preserve"> Παππά</w:t>
      </w:r>
      <w:r>
        <w:rPr>
          <w:rFonts w:eastAsia="Times New Roman"/>
          <w:szCs w:val="24"/>
        </w:rPr>
        <w:t xml:space="preserve">, τη Βενεζουέλα που </w:t>
      </w:r>
      <w:r>
        <w:rPr>
          <w:rFonts w:eastAsia="Times New Roman"/>
          <w:szCs w:val="24"/>
        </w:rPr>
        <w:t>ήταν</w:t>
      </w:r>
      <w:r w:rsidRPr="00027EFF">
        <w:rPr>
          <w:rFonts w:eastAsia="Times New Roman"/>
          <w:szCs w:val="24"/>
        </w:rPr>
        <w:t xml:space="preserve"> για ζαρζαβατικά</w:t>
      </w:r>
      <w:r>
        <w:rPr>
          <w:rFonts w:eastAsia="Times New Roman"/>
          <w:szCs w:val="24"/>
        </w:rPr>
        <w:t>,</w:t>
      </w:r>
      <w:r w:rsidRPr="00027EFF">
        <w:rPr>
          <w:rFonts w:eastAsia="Times New Roman"/>
          <w:szCs w:val="24"/>
        </w:rPr>
        <w:t xml:space="preserve"> μας λέτε</w:t>
      </w:r>
      <w:r>
        <w:rPr>
          <w:rFonts w:eastAsia="Times New Roman"/>
          <w:szCs w:val="24"/>
        </w:rPr>
        <w:t>,</w:t>
      </w:r>
      <w:r w:rsidRPr="00027EFF">
        <w:rPr>
          <w:rFonts w:eastAsia="Times New Roman"/>
          <w:szCs w:val="24"/>
        </w:rPr>
        <w:t xml:space="preserve"> τη Βενεζουέλα των μυστικών πτήσεων των αεροσκαφών</w:t>
      </w:r>
      <w:r>
        <w:rPr>
          <w:rFonts w:eastAsia="Times New Roman"/>
          <w:szCs w:val="24"/>
        </w:rPr>
        <w:t>,</w:t>
      </w:r>
      <w:r w:rsidRPr="00027EFF">
        <w:rPr>
          <w:rFonts w:eastAsia="Times New Roman"/>
          <w:szCs w:val="24"/>
        </w:rPr>
        <w:t xml:space="preserve"> θυμίζω</w:t>
      </w:r>
      <w:r>
        <w:rPr>
          <w:rFonts w:eastAsia="Times New Roman"/>
          <w:szCs w:val="24"/>
        </w:rPr>
        <w:t>,</w:t>
      </w:r>
      <w:r w:rsidRPr="00027EFF">
        <w:rPr>
          <w:rFonts w:eastAsia="Times New Roman"/>
          <w:szCs w:val="24"/>
        </w:rPr>
        <w:t xml:space="preserve"> όλο αυτό το διάστημα</w:t>
      </w:r>
      <w:r>
        <w:rPr>
          <w:rFonts w:eastAsia="Times New Roman"/>
          <w:szCs w:val="24"/>
        </w:rPr>
        <w:t>.</w:t>
      </w:r>
      <w:r w:rsidRPr="00027EFF">
        <w:rPr>
          <w:rFonts w:eastAsia="Times New Roman"/>
          <w:szCs w:val="24"/>
        </w:rPr>
        <w:t xml:space="preserve"> </w:t>
      </w:r>
      <w:r>
        <w:rPr>
          <w:rFonts w:eastAsia="Times New Roman"/>
          <w:szCs w:val="24"/>
        </w:rPr>
        <w:t>Έ</w:t>
      </w:r>
      <w:r w:rsidRPr="00027EFF">
        <w:rPr>
          <w:rFonts w:eastAsia="Times New Roman"/>
          <w:szCs w:val="24"/>
        </w:rPr>
        <w:t>χουμε τις πληρωμές στον κ</w:t>
      </w:r>
      <w:r>
        <w:rPr>
          <w:rFonts w:eastAsia="Times New Roman"/>
          <w:szCs w:val="24"/>
        </w:rPr>
        <w:t xml:space="preserve">. </w:t>
      </w:r>
      <w:proofErr w:type="spellStart"/>
      <w:r>
        <w:rPr>
          <w:rFonts w:eastAsia="Times New Roman"/>
          <w:szCs w:val="24"/>
        </w:rPr>
        <w:t>Πετσίτη</w:t>
      </w:r>
      <w:proofErr w:type="spellEnd"/>
      <w:r w:rsidRPr="00027EFF">
        <w:rPr>
          <w:rFonts w:eastAsia="Times New Roman"/>
          <w:szCs w:val="24"/>
        </w:rPr>
        <w:t xml:space="preserve"> και τα ερωτηματικά για το πού πηγαίνουν αυτά τα χρήματα</w:t>
      </w:r>
      <w:r>
        <w:rPr>
          <w:rFonts w:eastAsia="Times New Roman"/>
          <w:szCs w:val="24"/>
        </w:rPr>
        <w:t>.</w:t>
      </w:r>
      <w:r w:rsidRPr="00027EFF">
        <w:rPr>
          <w:rFonts w:eastAsia="Times New Roman"/>
          <w:szCs w:val="24"/>
        </w:rPr>
        <w:t xml:space="preserve"> </w:t>
      </w:r>
      <w:r>
        <w:rPr>
          <w:rFonts w:eastAsia="Times New Roman"/>
          <w:szCs w:val="24"/>
        </w:rPr>
        <w:t>Πρέπει, ε</w:t>
      </w:r>
      <w:r w:rsidRPr="00027EFF">
        <w:rPr>
          <w:rFonts w:eastAsia="Times New Roman"/>
          <w:szCs w:val="24"/>
        </w:rPr>
        <w:t>πιτέλους</w:t>
      </w:r>
      <w:r>
        <w:rPr>
          <w:rFonts w:eastAsia="Times New Roman"/>
          <w:szCs w:val="24"/>
        </w:rPr>
        <w:t>,</w:t>
      </w:r>
      <w:r w:rsidRPr="00027EFF">
        <w:rPr>
          <w:rFonts w:eastAsia="Times New Roman"/>
          <w:szCs w:val="24"/>
        </w:rPr>
        <w:t xml:space="preserve"> αυτά τα ερωτήματα να απαντηθούν από την </w:t>
      </w:r>
      <w:r>
        <w:rPr>
          <w:rFonts w:eastAsia="Times New Roman"/>
          <w:szCs w:val="24"/>
        </w:rPr>
        <w:t>Κ</w:t>
      </w:r>
      <w:r w:rsidRPr="00027EFF">
        <w:rPr>
          <w:rFonts w:eastAsia="Times New Roman"/>
          <w:szCs w:val="24"/>
        </w:rPr>
        <w:t xml:space="preserve">υβέρνησή </w:t>
      </w:r>
      <w:r>
        <w:rPr>
          <w:rFonts w:eastAsia="Times New Roman"/>
          <w:szCs w:val="24"/>
        </w:rPr>
        <w:t>σας,</w:t>
      </w:r>
      <w:r w:rsidRPr="00027EFF">
        <w:rPr>
          <w:rFonts w:eastAsia="Times New Roman"/>
          <w:szCs w:val="24"/>
        </w:rPr>
        <w:t xml:space="preserve"> </w:t>
      </w:r>
      <w:r>
        <w:rPr>
          <w:rFonts w:eastAsia="Times New Roman"/>
          <w:szCs w:val="24"/>
        </w:rPr>
        <w:t>κ</w:t>
      </w:r>
      <w:r w:rsidRPr="00027EFF">
        <w:rPr>
          <w:rFonts w:eastAsia="Times New Roman"/>
          <w:szCs w:val="24"/>
        </w:rPr>
        <w:t>ύριε Υπουργέ</w:t>
      </w:r>
      <w:r>
        <w:rPr>
          <w:rFonts w:eastAsia="Times New Roman"/>
          <w:szCs w:val="24"/>
        </w:rPr>
        <w:t>.</w:t>
      </w:r>
      <w:r w:rsidRPr="00027EFF">
        <w:rPr>
          <w:rFonts w:eastAsia="Times New Roman"/>
          <w:szCs w:val="24"/>
        </w:rPr>
        <w:t xml:space="preserve"> </w:t>
      </w:r>
      <w:r>
        <w:rPr>
          <w:rFonts w:eastAsia="Times New Roman"/>
          <w:szCs w:val="24"/>
        </w:rPr>
        <w:t>Έ</w:t>
      </w:r>
      <w:r w:rsidRPr="00027EFF">
        <w:rPr>
          <w:rFonts w:eastAsia="Times New Roman"/>
          <w:szCs w:val="24"/>
        </w:rPr>
        <w:t>χουμε τις μυστηριώδεις κα</w:t>
      </w:r>
      <w:r>
        <w:rPr>
          <w:rFonts w:eastAsia="Times New Roman"/>
          <w:szCs w:val="24"/>
        </w:rPr>
        <w:t xml:space="preserve">ι τριγωνικές σχέσεις του κ. </w:t>
      </w:r>
      <w:proofErr w:type="spellStart"/>
      <w:r>
        <w:rPr>
          <w:rFonts w:eastAsia="Times New Roman"/>
          <w:szCs w:val="24"/>
        </w:rPr>
        <w:t>Πετσίτη</w:t>
      </w:r>
      <w:proofErr w:type="spellEnd"/>
      <w:r>
        <w:rPr>
          <w:rFonts w:eastAsia="Times New Roman"/>
          <w:szCs w:val="24"/>
        </w:rPr>
        <w:t xml:space="preserve">, </w:t>
      </w:r>
      <w:r w:rsidRPr="00027EFF">
        <w:rPr>
          <w:rFonts w:eastAsia="Times New Roman"/>
          <w:szCs w:val="24"/>
        </w:rPr>
        <w:t>του κ</w:t>
      </w:r>
      <w:r>
        <w:rPr>
          <w:rFonts w:eastAsia="Times New Roman"/>
          <w:szCs w:val="24"/>
        </w:rPr>
        <w:t>.</w:t>
      </w:r>
      <w:r w:rsidRPr="00027EFF">
        <w:rPr>
          <w:rFonts w:eastAsia="Times New Roman"/>
          <w:szCs w:val="24"/>
        </w:rPr>
        <w:t xml:space="preserve"> Αρτεμίου και με υπόδικο επιχειρηματία στη χώρα </w:t>
      </w:r>
      <w:r>
        <w:rPr>
          <w:rFonts w:eastAsia="Times New Roman"/>
          <w:szCs w:val="24"/>
        </w:rPr>
        <w:t>μας.</w:t>
      </w:r>
      <w:r w:rsidRPr="00027EFF">
        <w:rPr>
          <w:rFonts w:eastAsia="Times New Roman"/>
          <w:szCs w:val="24"/>
        </w:rPr>
        <w:t xml:space="preserve"> </w:t>
      </w:r>
      <w:r>
        <w:rPr>
          <w:rFonts w:eastAsia="Times New Roman"/>
          <w:szCs w:val="24"/>
        </w:rPr>
        <w:t>Ό</w:t>
      </w:r>
      <w:r w:rsidRPr="00027EFF">
        <w:rPr>
          <w:rFonts w:eastAsia="Times New Roman"/>
          <w:szCs w:val="24"/>
        </w:rPr>
        <w:t>λα πολύ σκοτεινά</w:t>
      </w:r>
      <w:r>
        <w:rPr>
          <w:rFonts w:eastAsia="Times New Roman"/>
          <w:szCs w:val="24"/>
        </w:rPr>
        <w:t>,</w:t>
      </w:r>
      <w:r w:rsidRPr="00027EFF">
        <w:rPr>
          <w:rFonts w:eastAsia="Times New Roman"/>
          <w:szCs w:val="24"/>
        </w:rPr>
        <w:t xml:space="preserve"> όλα πολύ μυσ</w:t>
      </w:r>
      <w:r>
        <w:rPr>
          <w:rFonts w:eastAsia="Times New Roman"/>
          <w:szCs w:val="24"/>
        </w:rPr>
        <w:t>τηριώδη!</w:t>
      </w:r>
      <w:r w:rsidRPr="00027EFF">
        <w:rPr>
          <w:rFonts w:eastAsia="Times New Roman"/>
          <w:szCs w:val="24"/>
        </w:rPr>
        <w:t xml:space="preserve"> </w:t>
      </w:r>
    </w:p>
    <w:p w14:paraId="4D880099" w14:textId="77777777" w:rsidR="00E01347" w:rsidRDefault="00B0330D">
      <w:pPr>
        <w:spacing w:line="600" w:lineRule="auto"/>
        <w:ind w:firstLine="720"/>
        <w:jc w:val="both"/>
        <w:rPr>
          <w:rFonts w:eastAsia="Times New Roman"/>
          <w:szCs w:val="24"/>
        </w:rPr>
      </w:pPr>
      <w:r>
        <w:rPr>
          <w:rFonts w:eastAsia="Times New Roman"/>
          <w:szCs w:val="24"/>
        </w:rPr>
        <w:t>Ε</w:t>
      </w:r>
      <w:r w:rsidRPr="00027EFF">
        <w:rPr>
          <w:rFonts w:eastAsia="Times New Roman"/>
          <w:szCs w:val="24"/>
        </w:rPr>
        <w:t>πιστρέφ</w:t>
      </w:r>
      <w:r>
        <w:rPr>
          <w:rFonts w:eastAsia="Times New Roman"/>
          <w:szCs w:val="24"/>
        </w:rPr>
        <w:t>ω στην ανέλιξη</w:t>
      </w:r>
      <w:r>
        <w:rPr>
          <w:rFonts w:eastAsia="Times New Roman"/>
          <w:szCs w:val="24"/>
        </w:rPr>
        <w:t xml:space="preserve"> της κ. </w:t>
      </w:r>
      <w:proofErr w:type="spellStart"/>
      <w:r>
        <w:rPr>
          <w:rFonts w:eastAsia="Times New Roman"/>
          <w:szCs w:val="24"/>
        </w:rPr>
        <w:t>Ξεπ</w:t>
      </w:r>
      <w:r w:rsidRPr="00027EFF">
        <w:rPr>
          <w:rFonts w:eastAsia="Times New Roman"/>
          <w:szCs w:val="24"/>
        </w:rPr>
        <w:t>απαδέα</w:t>
      </w:r>
      <w:proofErr w:type="spellEnd"/>
      <w:r>
        <w:rPr>
          <w:rFonts w:eastAsia="Times New Roman"/>
          <w:szCs w:val="24"/>
        </w:rPr>
        <w:t>.</w:t>
      </w:r>
      <w:r w:rsidRPr="00027EFF">
        <w:rPr>
          <w:rFonts w:eastAsia="Times New Roman"/>
          <w:szCs w:val="24"/>
        </w:rPr>
        <w:t xml:space="preserve"> </w:t>
      </w:r>
      <w:r>
        <w:rPr>
          <w:rFonts w:eastAsia="Times New Roman"/>
          <w:szCs w:val="24"/>
        </w:rPr>
        <w:t>Τ</w:t>
      </w:r>
      <w:r w:rsidRPr="00027EFF">
        <w:rPr>
          <w:rFonts w:eastAsia="Times New Roman"/>
          <w:szCs w:val="24"/>
        </w:rPr>
        <w:t>ο</w:t>
      </w:r>
      <w:r>
        <w:rPr>
          <w:rFonts w:eastAsia="Times New Roman"/>
          <w:szCs w:val="24"/>
        </w:rPr>
        <w:t>ν</w:t>
      </w:r>
      <w:r w:rsidRPr="00027EFF">
        <w:rPr>
          <w:rFonts w:eastAsia="Times New Roman"/>
          <w:szCs w:val="24"/>
        </w:rPr>
        <w:t xml:space="preserve"> Μάιο του </w:t>
      </w:r>
      <w:r>
        <w:rPr>
          <w:rFonts w:eastAsia="Times New Roman"/>
          <w:szCs w:val="24"/>
        </w:rPr>
        <w:t>20</w:t>
      </w:r>
      <w:r w:rsidRPr="00027EFF">
        <w:rPr>
          <w:rFonts w:eastAsia="Times New Roman"/>
          <w:szCs w:val="24"/>
        </w:rPr>
        <w:t>18 αναβαθμίζεται από τον κ</w:t>
      </w:r>
      <w:r>
        <w:rPr>
          <w:rFonts w:eastAsia="Times New Roman"/>
          <w:szCs w:val="24"/>
        </w:rPr>
        <w:t>.</w:t>
      </w:r>
      <w:r w:rsidRPr="00027EFF">
        <w:rPr>
          <w:rFonts w:eastAsia="Times New Roman"/>
          <w:szCs w:val="24"/>
        </w:rPr>
        <w:t xml:space="preserve"> Αλέξη Τσίπρα</w:t>
      </w:r>
      <w:r>
        <w:rPr>
          <w:rFonts w:eastAsia="Times New Roman"/>
          <w:szCs w:val="24"/>
        </w:rPr>
        <w:t>,</w:t>
      </w:r>
      <w:r w:rsidRPr="00027EFF">
        <w:rPr>
          <w:rFonts w:eastAsia="Times New Roman"/>
          <w:szCs w:val="24"/>
        </w:rPr>
        <w:t xml:space="preserve"> τον Πρωθυπουργό</w:t>
      </w:r>
      <w:r>
        <w:rPr>
          <w:rFonts w:eastAsia="Times New Roman"/>
          <w:szCs w:val="24"/>
        </w:rPr>
        <w:t>,</w:t>
      </w:r>
      <w:r w:rsidRPr="00027EFF">
        <w:rPr>
          <w:rFonts w:eastAsia="Times New Roman"/>
          <w:szCs w:val="24"/>
        </w:rPr>
        <w:t xml:space="preserve"> σε Γενική Γραμ</w:t>
      </w:r>
      <w:r>
        <w:rPr>
          <w:rFonts w:eastAsia="Times New Roman"/>
          <w:szCs w:val="24"/>
        </w:rPr>
        <w:t>ματέα</w:t>
      </w:r>
      <w:r w:rsidRPr="00027EFF">
        <w:rPr>
          <w:rFonts w:eastAsia="Times New Roman"/>
          <w:szCs w:val="24"/>
        </w:rPr>
        <w:t xml:space="preserve"> για την </w:t>
      </w:r>
      <w:r>
        <w:rPr>
          <w:rFonts w:eastAsia="Times New Roman"/>
          <w:szCs w:val="24"/>
        </w:rPr>
        <w:t>Κ</w:t>
      </w:r>
      <w:r w:rsidRPr="00027EFF">
        <w:rPr>
          <w:rFonts w:eastAsia="Times New Roman"/>
          <w:szCs w:val="24"/>
        </w:rPr>
        <w:t xml:space="preserve">αταπολέμηση </w:t>
      </w:r>
      <w:r>
        <w:rPr>
          <w:rFonts w:eastAsia="Times New Roman"/>
          <w:szCs w:val="24"/>
        </w:rPr>
        <w:t>της Δ</w:t>
      </w:r>
      <w:r w:rsidRPr="00027EFF">
        <w:rPr>
          <w:rFonts w:eastAsia="Times New Roman"/>
          <w:szCs w:val="24"/>
        </w:rPr>
        <w:t>ιαφθοράς</w:t>
      </w:r>
      <w:r>
        <w:rPr>
          <w:rFonts w:eastAsia="Times New Roman"/>
          <w:szCs w:val="24"/>
        </w:rPr>
        <w:t>. Γ</w:t>
      </w:r>
      <w:r w:rsidRPr="00027EFF">
        <w:rPr>
          <w:rFonts w:eastAsia="Times New Roman"/>
          <w:szCs w:val="24"/>
        </w:rPr>
        <w:t>ιατί άραγε</w:t>
      </w:r>
      <w:r>
        <w:rPr>
          <w:rFonts w:eastAsia="Times New Roman"/>
          <w:szCs w:val="24"/>
        </w:rPr>
        <w:t>;</w:t>
      </w:r>
      <w:r w:rsidRPr="00027EFF">
        <w:rPr>
          <w:rFonts w:eastAsia="Times New Roman"/>
          <w:szCs w:val="24"/>
        </w:rPr>
        <w:t xml:space="preserve"> Μήπως ξέρει πάρα πολλά για το συγκεκριμένο θέμα</w:t>
      </w:r>
      <w:r>
        <w:rPr>
          <w:rFonts w:eastAsia="Times New Roman"/>
          <w:szCs w:val="24"/>
        </w:rPr>
        <w:t>,</w:t>
      </w:r>
      <w:r w:rsidRPr="00027EFF">
        <w:rPr>
          <w:rFonts w:eastAsia="Times New Roman"/>
          <w:szCs w:val="24"/>
        </w:rPr>
        <w:t xml:space="preserve"> έχει εμπειρία</w:t>
      </w:r>
      <w:r>
        <w:rPr>
          <w:rFonts w:eastAsia="Times New Roman"/>
          <w:szCs w:val="24"/>
        </w:rPr>
        <w:t xml:space="preserve">; </w:t>
      </w:r>
      <w:r w:rsidRPr="00027EFF">
        <w:rPr>
          <w:rFonts w:eastAsia="Times New Roman"/>
          <w:szCs w:val="24"/>
        </w:rPr>
        <w:t>Και τέλος</w:t>
      </w:r>
      <w:r>
        <w:rPr>
          <w:rFonts w:eastAsia="Times New Roman"/>
          <w:szCs w:val="24"/>
        </w:rPr>
        <w:t>,</w:t>
      </w:r>
      <w:r w:rsidRPr="00027EFF">
        <w:rPr>
          <w:rFonts w:eastAsia="Times New Roman"/>
          <w:szCs w:val="24"/>
        </w:rPr>
        <w:t xml:space="preserve"> για να ολοκληρωθεί </w:t>
      </w:r>
      <w:r w:rsidRPr="00027EFF">
        <w:rPr>
          <w:rFonts w:eastAsia="Times New Roman"/>
          <w:szCs w:val="24"/>
        </w:rPr>
        <w:t>το έγκλημα</w:t>
      </w:r>
      <w:r>
        <w:rPr>
          <w:rFonts w:eastAsia="Times New Roman"/>
          <w:szCs w:val="24"/>
        </w:rPr>
        <w:t>,</w:t>
      </w:r>
      <w:r w:rsidRPr="00027EFF">
        <w:rPr>
          <w:rFonts w:eastAsia="Times New Roman"/>
          <w:szCs w:val="24"/>
        </w:rPr>
        <w:t xml:space="preserve"> τ</w:t>
      </w:r>
      <w:r>
        <w:rPr>
          <w:rFonts w:eastAsia="Times New Roman"/>
          <w:szCs w:val="24"/>
        </w:rPr>
        <w:t>η</w:t>
      </w:r>
      <w:r w:rsidRPr="00027EFF">
        <w:rPr>
          <w:rFonts w:eastAsia="Times New Roman"/>
          <w:szCs w:val="24"/>
        </w:rPr>
        <w:t xml:space="preserve"> διορίζετ</w:t>
      </w:r>
      <w:r>
        <w:rPr>
          <w:rFonts w:eastAsia="Times New Roman"/>
          <w:szCs w:val="24"/>
        </w:rPr>
        <w:t>ε</w:t>
      </w:r>
      <w:r w:rsidRPr="00027EFF">
        <w:rPr>
          <w:rFonts w:eastAsia="Times New Roman"/>
          <w:szCs w:val="24"/>
        </w:rPr>
        <w:t xml:space="preserve"> στην επιτροπή που θα φτιάξει το</w:t>
      </w:r>
      <w:r>
        <w:rPr>
          <w:rFonts w:eastAsia="Times New Roman"/>
          <w:szCs w:val="24"/>
        </w:rPr>
        <w:t>ν</w:t>
      </w:r>
      <w:r w:rsidRPr="00027EFF">
        <w:rPr>
          <w:rFonts w:eastAsia="Times New Roman"/>
          <w:szCs w:val="24"/>
        </w:rPr>
        <w:t xml:space="preserve"> νόμο για το ξέπλυμα μαύρου χρήματος</w:t>
      </w:r>
      <w:r>
        <w:rPr>
          <w:rFonts w:eastAsia="Times New Roman"/>
          <w:szCs w:val="24"/>
        </w:rPr>
        <w:t>.</w:t>
      </w:r>
    </w:p>
    <w:p w14:paraId="4D88009A" w14:textId="77777777" w:rsidR="00E01347" w:rsidRDefault="00B0330D">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4D88009B" w14:textId="77777777" w:rsidR="00E01347" w:rsidRDefault="00B0330D">
      <w:pPr>
        <w:spacing w:line="600" w:lineRule="auto"/>
        <w:ind w:firstLine="720"/>
        <w:jc w:val="both"/>
        <w:rPr>
          <w:rFonts w:eastAsia="Times New Roman"/>
          <w:szCs w:val="24"/>
        </w:rPr>
      </w:pPr>
      <w:r>
        <w:rPr>
          <w:rFonts w:eastAsia="Times New Roman"/>
          <w:szCs w:val="24"/>
        </w:rPr>
        <w:lastRenderedPageBreak/>
        <w:t>Τ</w:t>
      </w:r>
      <w:r w:rsidRPr="00027EFF">
        <w:rPr>
          <w:rFonts w:eastAsia="Times New Roman"/>
          <w:szCs w:val="24"/>
        </w:rPr>
        <w:t>αυτόχρονα</w:t>
      </w:r>
      <w:r>
        <w:rPr>
          <w:rFonts w:eastAsia="Times New Roman"/>
          <w:szCs w:val="24"/>
        </w:rPr>
        <w:t>,</w:t>
      </w:r>
      <w:r w:rsidRPr="00027EFF">
        <w:rPr>
          <w:rFonts w:eastAsia="Times New Roman"/>
          <w:szCs w:val="24"/>
        </w:rPr>
        <w:t xml:space="preserve"> την ίδια περίοδο ήταν μέλος του Διοικητικού Συμβουλίου και μέτοχο</w:t>
      </w:r>
      <w:r w:rsidRPr="00027EFF">
        <w:rPr>
          <w:rFonts w:eastAsia="Times New Roman"/>
          <w:szCs w:val="24"/>
        </w:rPr>
        <w:t>ς εργολήπτριας εταιρείας</w:t>
      </w:r>
      <w:r>
        <w:rPr>
          <w:rFonts w:eastAsia="Times New Roman"/>
          <w:szCs w:val="24"/>
        </w:rPr>
        <w:t>,</w:t>
      </w:r>
      <w:r w:rsidRPr="00027EFF">
        <w:rPr>
          <w:rFonts w:eastAsia="Times New Roman"/>
          <w:szCs w:val="24"/>
        </w:rPr>
        <w:t xml:space="preserve"> της οικογενειακής τ</w:t>
      </w:r>
      <w:r>
        <w:rPr>
          <w:rFonts w:eastAsia="Times New Roman"/>
          <w:szCs w:val="24"/>
        </w:rPr>
        <w:t>η</w:t>
      </w:r>
      <w:r w:rsidRPr="00027EFF">
        <w:rPr>
          <w:rFonts w:eastAsia="Times New Roman"/>
          <w:szCs w:val="24"/>
        </w:rPr>
        <w:t xml:space="preserve">ς </w:t>
      </w:r>
      <w:r w:rsidRPr="00027EFF">
        <w:rPr>
          <w:rFonts w:eastAsia="Times New Roman"/>
          <w:szCs w:val="24"/>
        </w:rPr>
        <w:t>επιχε</w:t>
      </w:r>
      <w:r>
        <w:rPr>
          <w:rFonts w:eastAsia="Times New Roman"/>
          <w:szCs w:val="24"/>
        </w:rPr>
        <w:t>ί</w:t>
      </w:r>
      <w:r w:rsidRPr="00027EFF">
        <w:rPr>
          <w:rFonts w:eastAsia="Times New Roman"/>
          <w:szCs w:val="24"/>
        </w:rPr>
        <w:t>ρ</w:t>
      </w:r>
      <w:r>
        <w:rPr>
          <w:rFonts w:eastAsia="Times New Roman"/>
          <w:szCs w:val="24"/>
        </w:rPr>
        <w:t>η</w:t>
      </w:r>
      <w:r w:rsidRPr="00027EFF">
        <w:rPr>
          <w:rFonts w:eastAsia="Times New Roman"/>
          <w:szCs w:val="24"/>
        </w:rPr>
        <w:t>σ</w:t>
      </w:r>
      <w:r>
        <w:rPr>
          <w:rFonts w:eastAsia="Times New Roman"/>
          <w:szCs w:val="24"/>
        </w:rPr>
        <w:t>η</w:t>
      </w:r>
      <w:r w:rsidRPr="00027EFF">
        <w:rPr>
          <w:rFonts w:eastAsia="Times New Roman"/>
          <w:szCs w:val="24"/>
        </w:rPr>
        <w:t xml:space="preserve">ς </w:t>
      </w:r>
      <w:r w:rsidRPr="00027EFF">
        <w:rPr>
          <w:rFonts w:eastAsia="Times New Roman"/>
          <w:szCs w:val="24"/>
        </w:rPr>
        <w:t xml:space="preserve">που παίρνει </w:t>
      </w:r>
      <w:r>
        <w:rPr>
          <w:rFonts w:eastAsia="Times New Roman"/>
          <w:szCs w:val="24"/>
        </w:rPr>
        <w:t>δ</w:t>
      </w:r>
      <w:r w:rsidRPr="00027EFF">
        <w:rPr>
          <w:rFonts w:eastAsia="Times New Roman"/>
          <w:szCs w:val="24"/>
        </w:rPr>
        <w:t xml:space="preserve">ημόσια </w:t>
      </w:r>
      <w:r>
        <w:rPr>
          <w:rFonts w:eastAsia="Times New Roman"/>
          <w:szCs w:val="24"/>
        </w:rPr>
        <w:t>έ</w:t>
      </w:r>
      <w:r w:rsidRPr="00027EFF">
        <w:rPr>
          <w:rFonts w:eastAsia="Times New Roman"/>
          <w:szCs w:val="24"/>
        </w:rPr>
        <w:t xml:space="preserve">ργα από το ελληνικό </w:t>
      </w:r>
      <w:r>
        <w:rPr>
          <w:rFonts w:eastAsia="Times New Roman"/>
          <w:szCs w:val="24"/>
        </w:rPr>
        <w:t>δ</w:t>
      </w:r>
      <w:r w:rsidRPr="00027EFF">
        <w:rPr>
          <w:rFonts w:eastAsia="Times New Roman"/>
          <w:szCs w:val="24"/>
        </w:rPr>
        <w:t>ημόσιο</w:t>
      </w:r>
      <w:r>
        <w:rPr>
          <w:rFonts w:eastAsia="Times New Roman"/>
          <w:szCs w:val="24"/>
        </w:rPr>
        <w:t>.</w:t>
      </w:r>
      <w:r w:rsidRPr="00027EFF">
        <w:rPr>
          <w:rFonts w:eastAsia="Times New Roman"/>
          <w:szCs w:val="24"/>
        </w:rPr>
        <w:t xml:space="preserve"> </w:t>
      </w:r>
      <w:r>
        <w:rPr>
          <w:rFonts w:eastAsia="Times New Roman"/>
          <w:szCs w:val="24"/>
        </w:rPr>
        <w:t>Α</w:t>
      </w:r>
      <w:r w:rsidRPr="00027EFF">
        <w:rPr>
          <w:rFonts w:eastAsia="Times New Roman"/>
          <w:szCs w:val="24"/>
        </w:rPr>
        <w:t xml:space="preserve">πό τη στιγμή </w:t>
      </w:r>
      <w:r>
        <w:rPr>
          <w:rFonts w:eastAsia="Times New Roman"/>
          <w:szCs w:val="24"/>
        </w:rPr>
        <w:t xml:space="preserve">δε </w:t>
      </w:r>
      <w:r w:rsidRPr="00027EFF">
        <w:rPr>
          <w:rFonts w:eastAsia="Times New Roman"/>
          <w:szCs w:val="24"/>
        </w:rPr>
        <w:t>που έγινε Γενική Γραμματέας Διαφθοράς</w:t>
      </w:r>
      <w:r>
        <w:rPr>
          <w:rFonts w:eastAsia="Times New Roman"/>
          <w:szCs w:val="24"/>
        </w:rPr>
        <w:t>,</w:t>
      </w:r>
      <w:r w:rsidRPr="00027EFF">
        <w:rPr>
          <w:rFonts w:eastAsia="Times New Roman"/>
          <w:szCs w:val="24"/>
        </w:rPr>
        <w:t xml:space="preserve"> </w:t>
      </w:r>
      <w:r>
        <w:rPr>
          <w:rFonts w:eastAsia="Times New Roman"/>
          <w:szCs w:val="24"/>
        </w:rPr>
        <w:t>η κ.</w:t>
      </w:r>
      <w:r w:rsidRPr="00027EFF">
        <w:rPr>
          <w:rFonts w:eastAsia="Times New Roman"/>
          <w:szCs w:val="24"/>
        </w:rPr>
        <w:t xml:space="preserve"> </w:t>
      </w:r>
      <w:proofErr w:type="spellStart"/>
      <w:r>
        <w:rPr>
          <w:rFonts w:eastAsia="Times New Roman"/>
          <w:szCs w:val="24"/>
        </w:rPr>
        <w:t>Ξ</w:t>
      </w:r>
      <w:r w:rsidRPr="00027EFF">
        <w:rPr>
          <w:rFonts w:eastAsia="Times New Roman"/>
          <w:szCs w:val="24"/>
        </w:rPr>
        <w:t>επαπαδεα</w:t>
      </w:r>
      <w:proofErr w:type="spellEnd"/>
      <w:r w:rsidRPr="00027EFF">
        <w:rPr>
          <w:rFonts w:eastAsia="Times New Roman"/>
          <w:szCs w:val="24"/>
        </w:rPr>
        <w:t xml:space="preserve"> είναι υπεύθυνη για να ελέγχει την εταιρεία του πατέρα </w:t>
      </w:r>
      <w:r>
        <w:rPr>
          <w:rFonts w:eastAsia="Times New Roman"/>
          <w:szCs w:val="24"/>
        </w:rPr>
        <w:t>της, των</w:t>
      </w:r>
      <w:r w:rsidRPr="00027EFF">
        <w:rPr>
          <w:rFonts w:eastAsia="Times New Roman"/>
          <w:szCs w:val="24"/>
        </w:rPr>
        <w:t xml:space="preserve"> αδερφ</w:t>
      </w:r>
      <w:r>
        <w:rPr>
          <w:rFonts w:eastAsia="Times New Roman"/>
          <w:szCs w:val="24"/>
        </w:rPr>
        <w:t>ών</w:t>
      </w:r>
      <w:r w:rsidRPr="00027EFF">
        <w:rPr>
          <w:rFonts w:eastAsia="Times New Roman"/>
          <w:szCs w:val="24"/>
        </w:rPr>
        <w:t xml:space="preserve"> της και τη δική </w:t>
      </w:r>
      <w:r>
        <w:rPr>
          <w:rFonts w:eastAsia="Times New Roman"/>
          <w:szCs w:val="24"/>
        </w:rPr>
        <w:t>της.</w:t>
      </w:r>
      <w:r w:rsidRPr="00027EFF">
        <w:rPr>
          <w:rFonts w:eastAsia="Times New Roman"/>
          <w:szCs w:val="24"/>
        </w:rPr>
        <w:t xml:space="preserve"> </w:t>
      </w:r>
      <w:r>
        <w:rPr>
          <w:rFonts w:eastAsia="Times New Roman"/>
          <w:szCs w:val="24"/>
        </w:rPr>
        <w:t>Μ</w:t>
      </w:r>
      <w:r w:rsidRPr="00027EFF">
        <w:rPr>
          <w:rFonts w:eastAsia="Times New Roman"/>
          <w:szCs w:val="24"/>
        </w:rPr>
        <w:t>ιλάμε</w:t>
      </w:r>
      <w:r>
        <w:rPr>
          <w:rFonts w:eastAsia="Times New Roman"/>
          <w:szCs w:val="24"/>
        </w:rPr>
        <w:t>,</w:t>
      </w:r>
      <w:r w:rsidRPr="00027EFF">
        <w:rPr>
          <w:rFonts w:eastAsia="Times New Roman"/>
          <w:szCs w:val="24"/>
        </w:rPr>
        <w:t xml:space="preserve"> </w:t>
      </w:r>
      <w:r>
        <w:rPr>
          <w:rFonts w:eastAsia="Times New Roman"/>
          <w:szCs w:val="24"/>
        </w:rPr>
        <w:t>δ</w:t>
      </w:r>
      <w:r w:rsidRPr="00027EFF">
        <w:rPr>
          <w:rFonts w:eastAsia="Times New Roman"/>
          <w:szCs w:val="24"/>
        </w:rPr>
        <w:t>ηλαδή</w:t>
      </w:r>
      <w:r>
        <w:rPr>
          <w:rFonts w:eastAsia="Times New Roman"/>
          <w:szCs w:val="24"/>
        </w:rPr>
        <w:t>, για μι</w:t>
      </w:r>
      <w:r w:rsidRPr="00027EFF">
        <w:rPr>
          <w:rFonts w:eastAsia="Times New Roman"/>
          <w:szCs w:val="24"/>
        </w:rPr>
        <w:t>α καρ</w:t>
      </w:r>
      <w:r>
        <w:rPr>
          <w:rFonts w:eastAsia="Times New Roman"/>
          <w:szCs w:val="24"/>
        </w:rPr>
        <w:t>αμπινάτη</w:t>
      </w:r>
      <w:r w:rsidRPr="00027EFF">
        <w:rPr>
          <w:rFonts w:eastAsia="Times New Roman"/>
          <w:szCs w:val="24"/>
        </w:rPr>
        <w:t xml:space="preserve"> και σε πολλαπλά επίπεδα υπόθεση διαφθοράς</w:t>
      </w:r>
      <w:r>
        <w:rPr>
          <w:rFonts w:eastAsia="Times New Roman"/>
          <w:szCs w:val="24"/>
        </w:rPr>
        <w:t>,</w:t>
      </w:r>
      <w:r w:rsidRPr="00027EFF">
        <w:rPr>
          <w:rFonts w:eastAsia="Times New Roman"/>
          <w:szCs w:val="24"/>
        </w:rPr>
        <w:t xml:space="preserve"> με προφανή ηθικά</w:t>
      </w:r>
      <w:r>
        <w:rPr>
          <w:rFonts w:eastAsia="Times New Roman"/>
          <w:szCs w:val="24"/>
        </w:rPr>
        <w:t>,</w:t>
      </w:r>
      <w:r w:rsidRPr="00027EFF">
        <w:rPr>
          <w:rFonts w:eastAsia="Times New Roman"/>
          <w:szCs w:val="24"/>
        </w:rPr>
        <w:t xml:space="preserve"> νομικά και πολιτικά ζητήματα που ανακύπτουν και ερωτήματα που πρέπει να </w:t>
      </w:r>
      <w:r>
        <w:rPr>
          <w:rFonts w:eastAsia="Times New Roman"/>
          <w:szCs w:val="24"/>
        </w:rPr>
        <w:t>απαντήσετε.</w:t>
      </w:r>
    </w:p>
    <w:p w14:paraId="4D88009C" w14:textId="77777777" w:rsidR="00E01347" w:rsidRDefault="00B0330D">
      <w:pPr>
        <w:spacing w:line="600" w:lineRule="auto"/>
        <w:ind w:firstLine="720"/>
        <w:jc w:val="both"/>
        <w:rPr>
          <w:rFonts w:eastAsia="Times New Roman"/>
          <w:szCs w:val="24"/>
        </w:rPr>
      </w:pPr>
      <w:r w:rsidRPr="00027EFF">
        <w:rPr>
          <w:rFonts w:eastAsia="Times New Roman"/>
          <w:szCs w:val="24"/>
        </w:rPr>
        <w:t>Πρώτον</w:t>
      </w:r>
      <w:r>
        <w:rPr>
          <w:rFonts w:eastAsia="Times New Roman"/>
          <w:szCs w:val="24"/>
        </w:rPr>
        <w:t>, γν</w:t>
      </w:r>
      <w:r w:rsidRPr="00027EFF">
        <w:rPr>
          <w:rFonts w:eastAsia="Times New Roman"/>
          <w:szCs w:val="24"/>
        </w:rPr>
        <w:t xml:space="preserve">ωρίζατε ότι </w:t>
      </w:r>
      <w:r>
        <w:rPr>
          <w:rFonts w:eastAsia="Times New Roman"/>
          <w:szCs w:val="24"/>
        </w:rPr>
        <w:t xml:space="preserve">η κ. </w:t>
      </w:r>
      <w:proofErr w:type="spellStart"/>
      <w:r>
        <w:rPr>
          <w:rFonts w:eastAsia="Times New Roman"/>
          <w:szCs w:val="24"/>
        </w:rPr>
        <w:t>Ξεπαπαδέα</w:t>
      </w:r>
      <w:proofErr w:type="spellEnd"/>
      <w:r w:rsidRPr="00027EFF">
        <w:rPr>
          <w:rFonts w:eastAsia="Times New Roman"/>
          <w:szCs w:val="24"/>
        </w:rPr>
        <w:t xml:space="preserve"> ενεργούσε ταυτόχ</w:t>
      </w:r>
      <w:r w:rsidRPr="00027EFF">
        <w:rPr>
          <w:rFonts w:eastAsia="Times New Roman"/>
          <w:szCs w:val="24"/>
        </w:rPr>
        <w:t>ρονα με τις ανώτατες διοικητικές θέσεις που τ</w:t>
      </w:r>
      <w:r>
        <w:rPr>
          <w:rFonts w:eastAsia="Times New Roman"/>
          <w:szCs w:val="24"/>
        </w:rPr>
        <w:t>η</w:t>
      </w:r>
      <w:r w:rsidRPr="00027EFF">
        <w:rPr>
          <w:rFonts w:eastAsia="Times New Roman"/>
          <w:szCs w:val="24"/>
        </w:rPr>
        <w:t xml:space="preserve">ς είχατε δώσει από το </w:t>
      </w:r>
      <w:r>
        <w:rPr>
          <w:rFonts w:eastAsia="Times New Roman"/>
          <w:szCs w:val="24"/>
        </w:rPr>
        <w:t>20</w:t>
      </w:r>
      <w:r w:rsidRPr="00027EFF">
        <w:rPr>
          <w:rFonts w:eastAsia="Times New Roman"/>
          <w:szCs w:val="24"/>
        </w:rPr>
        <w:t>15 μέχρι και σήμερα ως πληρεξούσια δικηγόρος της εταιρείας του κ</w:t>
      </w:r>
      <w:r>
        <w:rPr>
          <w:rFonts w:eastAsia="Times New Roman"/>
          <w:szCs w:val="24"/>
        </w:rPr>
        <w:t>.</w:t>
      </w:r>
      <w:r w:rsidRPr="00027EFF">
        <w:rPr>
          <w:rFonts w:eastAsia="Times New Roman"/>
          <w:szCs w:val="24"/>
        </w:rPr>
        <w:t xml:space="preserve"> Αρτεμίου</w:t>
      </w:r>
      <w:r>
        <w:rPr>
          <w:rFonts w:eastAsia="Times New Roman"/>
          <w:szCs w:val="24"/>
        </w:rPr>
        <w:t>;</w:t>
      </w:r>
    </w:p>
    <w:p w14:paraId="4D88009D" w14:textId="77777777" w:rsidR="00E01347" w:rsidRDefault="00B0330D">
      <w:pPr>
        <w:spacing w:line="600" w:lineRule="auto"/>
        <w:ind w:firstLine="720"/>
        <w:jc w:val="both"/>
        <w:rPr>
          <w:rFonts w:eastAsia="Times New Roman"/>
          <w:szCs w:val="24"/>
        </w:rPr>
      </w:pPr>
      <w:r>
        <w:rPr>
          <w:rFonts w:eastAsia="Times New Roman"/>
          <w:szCs w:val="24"/>
        </w:rPr>
        <w:t>Ε</w:t>
      </w:r>
      <w:r w:rsidRPr="00027EFF">
        <w:rPr>
          <w:rFonts w:eastAsia="Times New Roman"/>
          <w:szCs w:val="24"/>
        </w:rPr>
        <w:t xml:space="preserve">ίχε λάβει </w:t>
      </w:r>
      <w:r>
        <w:rPr>
          <w:rFonts w:eastAsia="Times New Roman"/>
          <w:szCs w:val="24"/>
        </w:rPr>
        <w:t xml:space="preserve">η </w:t>
      </w:r>
      <w:r w:rsidRPr="00027EFF">
        <w:rPr>
          <w:rFonts w:eastAsia="Times New Roman"/>
          <w:szCs w:val="24"/>
        </w:rPr>
        <w:t>κ</w:t>
      </w:r>
      <w:r>
        <w:rPr>
          <w:rFonts w:eastAsia="Times New Roman"/>
          <w:szCs w:val="24"/>
        </w:rPr>
        <w:t xml:space="preserve">. </w:t>
      </w:r>
      <w:proofErr w:type="spellStart"/>
      <w:r>
        <w:rPr>
          <w:rFonts w:eastAsia="Times New Roman"/>
          <w:szCs w:val="24"/>
        </w:rPr>
        <w:t>Ξεπαπαδέα</w:t>
      </w:r>
      <w:proofErr w:type="spellEnd"/>
      <w:r w:rsidRPr="00027EFF">
        <w:rPr>
          <w:rFonts w:eastAsia="Times New Roman"/>
          <w:szCs w:val="24"/>
        </w:rPr>
        <w:t xml:space="preserve"> την εξαίρεση από την αναστολή του δικηγορικού λειτουργήματος</w:t>
      </w:r>
      <w:r>
        <w:rPr>
          <w:rFonts w:eastAsia="Times New Roman"/>
          <w:szCs w:val="24"/>
        </w:rPr>
        <w:t>,</w:t>
      </w:r>
      <w:r w:rsidRPr="00027EFF">
        <w:rPr>
          <w:rFonts w:eastAsia="Times New Roman"/>
          <w:szCs w:val="24"/>
        </w:rPr>
        <w:t xml:space="preserve"> όπως ορίζει η παράγραφος 8 του άρθρου 57 του </w:t>
      </w:r>
      <w:r w:rsidRPr="00027EFF">
        <w:rPr>
          <w:rFonts w:eastAsia="Times New Roman"/>
          <w:szCs w:val="24"/>
        </w:rPr>
        <w:t>π</w:t>
      </w:r>
      <w:r>
        <w:rPr>
          <w:rFonts w:eastAsia="Times New Roman"/>
          <w:szCs w:val="24"/>
        </w:rPr>
        <w:t>.</w:t>
      </w:r>
      <w:r w:rsidRPr="00027EFF">
        <w:rPr>
          <w:rFonts w:eastAsia="Times New Roman"/>
          <w:szCs w:val="24"/>
        </w:rPr>
        <w:t>δ</w:t>
      </w:r>
      <w:r>
        <w:rPr>
          <w:rFonts w:eastAsia="Times New Roman"/>
          <w:szCs w:val="24"/>
        </w:rPr>
        <w:t>.</w:t>
      </w:r>
      <w:r w:rsidRPr="00027EFF">
        <w:rPr>
          <w:rFonts w:eastAsia="Times New Roman"/>
          <w:szCs w:val="24"/>
        </w:rPr>
        <w:t>63/2005</w:t>
      </w:r>
      <w:r>
        <w:rPr>
          <w:rFonts w:eastAsia="Times New Roman"/>
          <w:szCs w:val="24"/>
        </w:rPr>
        <w:t>;</w:t>
      </w:r>
      <w:r w:rsidRPr="00027EFF">
        <w:rPr>
          <w:rFonts w:eastAsia="Times New Roman"/>
          <w:szCs w:val="24"/>
        </w:rPr>
        <w:t xml:space="preserve"> </w:t>
      </w:r>
      <w:r>
        <w:rPr>
          <w:rFonts w:eastAsia="Times New Roman"/>
          <w:szCs w:val="24"/>
        </w:rPr>
        <w:t>Π</w:t>
      </w:r>
      <w:r w:rsidRPr="00027EFF">
        <w:rPr>
          <w:rFonts w:eastAsia="Times New Roman"/>
          <w:szCs w:val="24"/>
        </w:rPr>
        <w:t>ότε και από ποιον αρμόδιο Υπουργό</w:t>
      </w:r>
      <w:r>
        <w:rPr>
          <w:rFonts w:eastAsia="Times New Roman"/>
          <w:szCs w:val="24"/>
        </w:rPr>
        <w:t>;</w:t>
      </w:r>
    </w:p>
    <w:p w14:paraId="4D88009E" w14:textId="77777777" w:rsidR="00E01347" w:rsidRDefault="00B0330D">
      <w:pPr>
        <w:spacing w:line="600" w:lineRule="auto"/>
        <w:ind w:firstLine="720"/>
        <w:jc w:val="both"/>
        <w:rPr>
          <w:rFonts w:eastAsia="Times New Roman"/>
          <w:szCs w:val="24"/>
        </w:rPr>
      </w:pPr>
      <w:r w:rsidRPr="00027EFF">
        <w:rPr>
          <w:rFonts w:eastAsia="Times New Roman"/>
          <w:szCs w:val="24"/>
        </w:rPr>
        <w:lastRenderedPageBreak/>
        <w:t>Τρίτον</w:t>
      </w:r>
      <w:r>
        <w:rPr>
          <w:rFonts w:eastAsia="Times New Roman"/>
          <w:szCs w:val="24"/>
        </w:rPr>
        <w:t>, ε</w:t>
      </w:r>
      <w:r w:rsidRPr="00027EFF">
        <w:rPr>
          <w:rFonts w:eastAsia="Times New Roman"/>
          <w:szCs w:val="24"/>
        </w:rPr>
        <w:t xml:space="preserve">ίχε </w:t>
      </w:r>
      <w:r>
        <w:rPr>
          <w:rFonts w:eastAsia="Times New Roman"/>
          <w:szCs w:val="24"/>
        </w:rPr>
        <w:t>ε</w:t>
      </w:r>
      <w:r w:rsidRPr="00027EFF">
        <w:rPr>
          <w:rFonts w:eastAsia="Times New Roman"/>
          <w:szCs w:val="24"/>
        </w:rPr>
        <w:t>ιδική άδεια για να είναι μέλος διοικητικού συμβουλίου εταιρείας</w:t>
      </w:r>
      <w:r>
        <w:rPr>
          <w:rFonts w:eastAsia="Times New Roman"/>
          <w:szCs w:val="24"/>
        </w:rPr>
        <w:t>,</w:t>
      </w:r>
      <w:r w:rsidRPr="00027EFF">
        <w:rPr>
          <w:rFonts w:eastAsia="Times New Roman"/>
          <w:szCs w:val="24"/>
        </w:rPr>
        <w:t xml:space="preserve"> όπως υποχρεούται</w:t>
      </w:r>
      <w:r>
        <w:rPr>
          <w:rFonts w:eastAsia="Times New Roman"/>
          <w:szCs w:val="24"/>
        </w:rPr>
        <w:t>;</w:t>
      </w:r>
      <w:r w:rsidRPr="00027EFF">
        <w:rPr>
          <w:rFonts w:eastAsia="Times New Roman"/>
          <w:szCs w:val="24"/>
        </w:rPr>
        <w:t xml:space="preserve"> </w:t>
      </w:r>
    </w:p>
    <w:p w14:paraId="4D88009F" w14:textId="77777777" w:rsidR="00E01347" w:rsidRDefault="00B0330D">
      <w:pPr>
        <w:spacing w:line="600" w:lineRule="auto"/>
        <w:ind w:firstLine="720"/>
        <w:jc w:val="both"/>
        <w:rPr>
          <w:rFonts w:eastAsia="Times New Roman"/>
          <w:szCs w:val="24"/>
        </w:rPr>
      </w:pPr>
      <w:r>
        <w:rPr>
          <w:rFonts w:eastAsia="Times New Roman"/>
          <w:szCs w:val="24"/>
        </w:rPr>
        <w:t>Τ</w:t>
      </w:r>
      <w:r w:rsidRPr="00027EFF">
        <w:rPr>
          <w:rFonts w:eastAsia="Times New Roman"/>
          <w:szCs w:val="24"/>
        </w:rPr>
        <w:t>έταρτον</w:t>
      </w:r>
      <w:r>
        <w:rPr>
          <w:rFonts w:eastAsia="Times New Roman"/>
          <w:szCs w:val="24"/>
        </w:rPr>
        <w:t>, γνωρίζατε ότι η κ.</w:t>
      </w:r>
      <w:r w:rsidRPr="00027EFF">
        <w:rPr>
          <w:rFonts w:eastAsia="Times New Roman"/>
          <w:szCs w:val="24"/>
        </w:rPr>
        <w:t xml:space="preserve"> </w:t>
      </w:r>
      <w:proofErr w:type="spellStart"/>
      <w:r>
        <w:rPr>
          <w:rFonts w:eastAsia="Times New Roman"/>
          <w:szCs w:val="24"/>
        </w:rPr>
        <w:t>Ξεπαπαδέα</w:t>
      </w:r>
      <w:proofErr w:type="spellEnd"/>
      <w:r w:rsidRPr="00027EFF">
        <w:rPr>
          <w:rFonts w:eastAsia="Times New Roman"/>
          <w:szCs w:val="24"/>
        </w:rPr>
        <w:t xml:space="preserve"> ήταν μέλος </w:t>
      </w:r>
      <w:r>
        <w:rPr>
          <w:rFonts w:eastAsia="Times New Roman"/>
          <w:szCs w:val="24"/>
        </w:rPr>
        <w:t>Δ</w:t>
      </w:r>
      <w:r>
        <w:rPr>
          <w:rFonts w:eastAsia="Times New Roman"/>
          <w:szCs w:val="24"/>
        </w:rPr>
        <w:t>.</w:t>
      </w:r>
      <w:r>
        <w:rPr>
          <w:rFonts w:eastAsia="Times New Roman"/>
          <w:szCs w:val="24"/>
        </w:rPr>
        <w:t>Σ</w:t>
      </w:r>
      <w:r>
        <w:rPr>
          <w:rFonts w:eastAsia="Times New Roman"/>
          <w:szCs w:val="24"/>
        </w:rPr>
        <w:t>.</w:t>
      </w:r>
      <w:r w:rsidRPr="00027EFF">
        <w:rPr>
          <w:rFonts w:eastAsia="Times New Roman"/>
          <w:szCs w:val="24"/>
        </w:rPr>
        <w:t xml:space="preserve"> εργολήπτριας εταιρείας και ταυτόχρονα </w:t>
      </w:r>
      <w:r>
        <w:rPr>
          <w:rFonts w:eastAsia="Times New Roman"/>
          <w:szCs w:val="24"/>
        </w:rPr>
        <w:t>ήλεγχε</w:t>
      </w:r>
      <w:r w:rsidRPr="00027EFF">
        <w:rPr>
          <w:rFonts w:eastAsia="Times New Roman"/>
          <w:szCs w:val="24"/>
        </w:rPr>
        <w:t xml:space="preserve"> το Σώμα Επιθεωρητών Δημοσίων Έργων</w:t>
      </w:r>
      <w:r>
        <w:rPr>
          <w:rFonts w:eastAsia="Times New Roman"/>
          <w:szCs w:val="24"/>
        </w:rPr>
        <w:t>;</w:t>
      </w:r>
    </w:p>
    <w:p w14:paraId="4D8800A0" w14:textId="77777777" w:rsidR="00E01347" w:rsidRDefault="00B0330D">
      <w:pPr>
        <w:spacing w:line="600" w:lineRule="auto"/>
        <w:ind w:firstLine="720"/>
        <w:jc w:val="both"/>
        <w:rPr>
          <w:rFonts w:eastAsia="Times New Roman"/>
          <w:szCs w:val="24"/>
        </w:rPr>
      </w:pPr>
      <w:r>
        <w:rPr>
          <w:rFonts w:eastAsia="Times New Roman"/>
          <w:szCs w:val="24"/>
        </w:rPr>
        <w:t>Κ</w:t>
      </w:r>
      <w:r w:rsidRPr="00027EFF">
        <w:rPr>
          <w:rFonts w:eastAsia="Times New Roman"/>
          <w:szCs w:val="24"/>
        </w:rPr>
        <w:t>αι τέλος</w:t>
      </w:r>
      <w:r>
        <w:rPr>
          <w:rFonts w:eastAsia="Times New Roman"/>
          <w:szCs w:val="24"/>
        </w:rPr>
        <w:t>,</w:t>
      </w:r>
      <w:r w:rsidRPr="00027EFF">
        <w:rPr>
          <w:rFonts w:eastAsia="Times New Roman"/>
          <w:szCs w:val="24"/>
        </w:rPr>
        <w:t xml:space="preserve"> προτίθεσ</w:t>
      </w:r>
      <w:r>
        <w:rPr>
          <w:rFonts w:eastAsia="Times New Roman"/>
          <w:szCs w:val="24"/>
        </w:rPr>
        <w:t>τε</w:t>
      </w:r>
      <w:r w:rsidRPr="00027EFF">
        <w:rPr>
          <w:rFonts w:eastAsia="Times New Roman"/>
          <w:szCs w:val="24"/>
        </w:rPr>
        <w:t xml:space="preserve"> να ζητήσετε την άμεση παραίτηση της Γενικής Γραμματέως για την Καταπολέμηση </w:t>
      </w:r>
      <w:r>
        <w:rPr>
          <w:rFonts w:eastAsia="Times New Roman"/>
          <w:szCs w:val="24"/>
        </w:rPr>
        <w:t>της Δ</w:t>
      </w:r>
      <w:r w:rsidRPr="00027EFF">
        <w:rPr>
          <w:rFonts w:eastAsia="Times New Roman"/>
          <w:szCs w:val="24"/>
        </w:rPr>
        <w:t>ιαφθοράς</w:t>
      </w:r>
      <w:r>
        <w:rPr>
          <w:rFonts w:eastAsia="Times New Roman"/>
          <w:szCs w:val="24"/>
        </w:rPr>
        <w:t>;</w:t>
      </w:r>
      <w:r w:rsidRPr="00027EFF">
        <w:rPr>
          <w:rFonts w:eastAsia="Times New Roman"/>
          <w:szCs w:val="24"/>
        </w:rPr>
        <w:t xml:space="preserve"> </w:t>
      </w:r>
    </w:p>
    <w:p w14:paraId="4D8800A1" w14:textId="77777777" w:rsidR="00E01347" w:rsidRDefault="00B0330D">
      <w:pPr>
        <w:spacing w:line="600" w:lineRule="auto"/>
        <w:ind w:firstLine="720"/>
        <w:jc w:val="both"/>
        <w:rPr>
          <w:rFonts w:eastAsia="Times New Roman"/>
          <w:szCs w:val="24"/>
        </w:rPr>
      </w:pPr>
      <w:r>
        <w:rPr>
          <w:rFonts w:eastAsia="Times New Roman"/>
          <w:szCs w:val="24"/>
        </w:rPr>
        <w:t>Σ</w:t>
      </w:r>
      <w:r w:rsidRPr="00027EFF">
        <w:rPr>
          <w:rFonts w:eastAsia="Times New Roman"/>
          <w:szCs w:val="24"/>
        </w:rPr>
        <w:t>ας ευχαριστώ</w:t>
      </w:r>
      <w:r>
        <w:rPr>
          <w:rFonts w:eastAsia="Times New Roman"/>
          <w:szCs w:val="24"/>
        </w:rPr>
        <w:t>.</w:t>
      </w:r>
    </w:p>
    <w:p w14:paraId="4D8800A2" w14:textId="77777777" w:rsidR="00E01347" w:rsidRDefault="00B0330D">
      <w:pPr>
        <w:spacing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Κι εγώ σα</w:t>
      </w:r>
      <w:r>
        <w:rPr>
          <w:rFonts w:eastAsia="Times New Roman"/>
          <w:bCs/>
          <w:szCs w:val="24"/>
        </w:rPr>
        <w:t>ς ευχαριστώ.</w:t>
      </w:r>
    </w:p>
    <w:p w14:paraId="4D8800A3" w14:textId="77777777" w:rsidR="00E01347" w:rsidRDefault="00B0330D">
      <w:pPr>
        <w:spacing w:line="600" w:lineRule="auto"/>
        <w:ind w:firstLine="720"/>
        <w:jc w:val="both"/>
        <w:rPr>
          <w:rFonts w:eastAsia="Times New Roman"/>
          <w:bCs/>
          <w:szCs w:val="24"/>
        </w:rPr>
      </w:pPr>
      <w:r>
        <w:rPr>
          <w:rFonts w:eastAsia="Times New Roman"/>
          <w:bCs/>
          <w:szCs w:val="24"/>
        </w:rPr>
        <w:t>Τον λόγο έχει ο κύριος Υπουργός.</w:t>
      </w:r>
    </w:p>
    <w:p w14:paraId="4D8800A4" w14:textId="77777777" w:rsidR="00E01347" w:rsidRDefault="00B0330D">
      <w:pPr>
        <w:spacing w:line="600" w:lineRule="auto"/>
        <w:ind w:firstLine="720"/>
        <w:jc w:val="both"/>
        <w:rPr>
          <w:rFonts w:eastAsia="Times New Roman" w:cs="Times New Roman"/>
          <w:szCs w:val="24"/>
        </w:rPr>
      </w:pPr>
      <w:r w:rsidRPr="00A37181">
        <w:rPr>
          <w:rFonts w:eastAsia="Times New Roman"/>
          <w:b/>
          <w:bCs/>
          <w:szCs w:val="24"/>
        </w:rPr>
        <w:t>ΔΗΜΗΤΡΙΟΣ ΠΑΠΑΓΓΕΛΟΠΟΥΛΟΣ (Αναπληρωτής Υπουργός Δικαιοσύνης, Διαφάνειας και Ανθρωπίνων Δικαιωμάτων):</w:t>
      </w:r>
      <w:r>
        <w:rPr>
          <w:rFonts w:eastAsia="Times New Roman"/>
          <w:bCs/>
          <w:szCs w:val="24"/>
        </w:rPr>
        <w:t xml:space="preserve"> Κύριε Πρόεδρε, κυρίες και κύριοι, ο κ. Θεοχάρης εκτός των ερωτημάτων που μου είχε θέσει,</w:t>
      </w:r>
      <w:r w:rsidRPr="00714714">
        <w:rPr>
          <w:rFonts w:eastAsia="Times New Roman" w:cs="Times New Roman"/>
          <w:szCs w:val="24"/>
        </w:rPr>
        <w:t xml:space="preserve"> έθεσε και κάποια άλλ</w:t>
      </w:r>
      <w:r w:rsidRPr="00714714">
        <w:rPr>
          <w:rFonts w:eastAsia="Times New Roman" w:cs="Times New Roman"/>
          <w:szCs w:val="24"/>
        </w:rPr>
        <w:t xml:space="preserve">α θέματα για τα οποία θα απαντήσω ακροθιγώς </w:t>
      </w:r>
      <w:r>
        <w:rPr>
          <w:rFonts w:eastAsia="Times New Roman" w:cs="Times New Roman"/>
          <w:szCs w:val="24"/>
        </w:rPr>
        <w:t xml:space="preserve">ελλείψει </w:t>
      </w:r>
      <w:r w:rsidRPr="00714714">
        <w:rPr>
          <w:rFonts w:eastAsia="Times New Roman" w:cs="Times New Roman"/>
          <w:szCs w:val="24"/>
        </w:rPr>
        <w:t>χρόνου</w:t>
      </w:r>
      <w:r>
        <w:rPr>
          <w:rFonts w:eastAsia="Times New Roman" w:cs="Times New Roman"/>
          <w:szCs w:val="24"/>
        </w:rPr>
        <w:t>. Έ</w:t>
      </w:r>
      <w:r w:rsidRPr="00714714">
        <w:rPr>
          <w:rFonts w:eastAsia="Times New Roman" w:cs="Times New Roman"/>
          <w:szCs w:val="24"/>
        </w:rPr>
        <w:t>χω τη γνώση</w:t>
      </w:r>
      <w:r>
        <w:rPr>
          <w:rFonts w:eastAsia="Times New Roman" w:cs="Times New Roman"/>
          <w:szCs w:val="24"/>
        </w:rPr>
        <w:t>. Θ</w:t>
      </w:r>
      <w:r w:rsidRPr="00714714">
        <w:rPr>
          <w:rFonts w:eastAsia="Times New Roman" w:cs="Times New Roman"/>
          <w:szCs w:val="24"/>
        </w:rPr>
        <w:t>α τον παρακαλούσα</w:t>
      </w:r>
      <w:r>
        <w:rPr>
          <w:rFonts w:eastAsia="Times New Roman" w:cs="Times New Roman"/>
          <w:szCs w:val="24"/>
        </w:rPr>
        <w:t>,</w:t>
      </w:r>
      <w:r w:rsidRPr="00714714">
        <w:rPr>
          <w:rFonts w:eastAsia="Times New Roman" w:cs="Times New Roman"/>
          <w:szCs w:val="24"/>
        </w:rPr>
        <w:t xml:space="preserve"> όμως αν θέλει εμπε</w:t>
      </w:r>
      <w:r w:rsidRPr="00714714">
        <w:rPr>
          <w:rFonts w:eastAsia="Times New Roman" w:cs="Times New Roman"/>
          <w:szCs w:val="24"/>
        </w:rPr>
        <w:lastRenderedPageBreak/>
        <w:t>ριστατωμένες απαντήσεις</w:t>
      </w:r>
      <w:r>
        <w:rPr>
          <w:rFonts w:eastAsia="Times New Roman" w:cs="Times New Roman"/>
          <w:szCs w:val="24"/>
        </w:rPr>
        <w:t>,</w:t>
      </w:r>
      <w:r w:rsidRPr="00714714">
        <w:rPr>
          <w:rFonts w:eastAsia="Times New Roman" w:cs="Times New Roman"/>
          <w:szCs w:val="24"/>
        </w:rPr>
        <w:t xml:space="preserve"> να επανέλθει για τα καινούργια θέματα που</w:t>
      </w:r>
      <w:r>
        <w:rPr>
          <w:rFonts w:eastAsia="Times New Roman" w:cs="Times New Roman"/>
          <w:szCs w:val="24"/>
        </w:rPr>
        <w:t xml:space="preserve"> έθεσε</w:t>
      </w:r>
      <w:r w:rsidRPr="00714714">
        <w:rPr>
          <w:rFonts w:eastAsia="Times New Roman" w:cs="Times New Roman"/>
          <w:szCs w:val="24"/>
        </w:rPr>
        <w:t xml:space="preserve"> και εγώ εδώ είμαι</w:t>
      </w:r>
      <w:r>
        <w:rPr>
          <w:rFonts w:eastAsia="Times New Roman" w:cs="Times New Roman"/>
          <w:szCs w:val="24"/>
        </w:rPr>
        <w:t>.</w:t>
      </w:r>
      <w:r w:rsidRPr="00714714">
        <w:rPr>
          <w:rFonts w:eastAsia="Times New Roman" w:cs="Times New Roman"/>
          <w:szCs w:val="24"/>
        </w:rPr>
        <w:t xml:space="preserve"> </w:t>
      </w:r>
      <w:r>
        <w:rPr>
          <w:rFonts w:eastAsia="Times New Roman" w:cs="Times New Roman"/>
          <w:szCs w:val="24"/>
        </w:rPr>
        <w:t xml:space="preserve">Όπως μου αναγνώρισε ο κ. Κουτσούκος, </w:t>
      </w:r>
      <w:r w:rsidRPr="00714714">
        <w:rPr>
          <w:rFonts w:eastAsia="Times New Roman" w:cs="Times New Roman"/>
          <w:szCs w:val="24"/>
        </w:rPr>
        <w:t>έχω την καλοσύ</w:t>
      </w:r>
      <w:r w:rsidRPr="00714714">
        <w:rPr>
          <w:rFonts w:eastAsia="Times New Roman" w:cs="Times New Roman"/>
          <w:szCs w:val="24"/>
        </w:rPr>
        <w:t xml:space="preserve">νη </w:t>
      </w:r>
      <w:r>
        <w:rPr>
          <w:rFonts w:eastAsia="Times New Roman" w:cs="Times New Roman"/>
          <w:szCs w:val="24"/>
        </w:rPr>
        <w:t>-</w:t>
      </w:r>
      <w:r w:rsidRPr="00714714">
        <w:rPr>
          <w:rFonts w:eastAsia="Times New Roman" w:cs="Times New Roman"/>
          <w:szCs w:val="24"/>
        </w:rPr>
        <w:t>εγώ δεν</w:t>
      </w:r>
      <w:r>
        <w:rPr>
          <w:rFonts w:eastAsia="Times New Roman" w:cs="Times New Roman"/>
          <w:szCs w:val="24"/>
        </w:rPr>
        <w:t xml:space="preserve"> το θεωρώ </w:t>
      </w:r>
      <w:r w:rsidRPr="00714714">
        <w:rPr>
          <w:rFonts w:eastAsia="Times New Roman" w:cs="Times New Roman"/>
          <w:szCs w:val="24"/>
        </w:rPr>
        <w:t>καλοσύνη</w:t>
      </w:r>
      <w:r>
        <w:rPr>
          <w:rFonts w:eastAsia="Times New Roman" w:cs="Times New Roman"/>
          <w:szCs w:val="24"/>
        </w:rPr>
        <w:t xml:space="preserve">, αλλά </w:t>
      </w:r>
      <w:r w:rsidRPr="00714714">
        <w:rPr>
          <w:rFonts w:eastAsia="Times New Roman" w:cs="Times New Roman"/>
          <w:szCs w:val="24"/>
        </w:rPr>
        <w:t>καθήκον μου</w:t>
      </w:r>
      <w:r>
        <w:rPr>
          <w:rFonts w:eastAsia="Times New Roman" w:cs="Times New Roman"/>
          <w:szCs w:val="24"/>
        </w:rPr>
        <w:t>-</w:t>
      </w:r>
      <w:r w:rsidRPr="00714714">
        <w:rPr>
          <w:rFonts w:eastAsia="Times New Roman" w:cs="Times New Roman"/>
          <w:szCs w:val="24"/>
        </w:rPr>
        <w:t xml:space="preserve"> να έρχομαι και να </w:t>
      </w:r>
      <w:r>
        <w:rPr>
          <w:rFonts w:eastAsia="Times New Roman" w:cs="Times New Roman"/>
          <w:szCs w:val="24"/>
        </w:rPr>
        <w:t>απαντώ</w:t>
      </w:r>
      <w:r w:rsidRPr="00714714">
        <w:rPr>
          <w:rFonts w:eastAsia="Times New Roman" w:cs="Times New Roman"/>
          <w:szCs w:val="24"/>
        </w:rPr>
        <w:t xml:space="preserve"> πάντα</w:t>
      </w:r>
      <w:r>
        <w:rPr>
          <w:rFonts w:eastAsia="Times New Roman" w:cs="Times New Roman"/>
          <w:szCs w:val="24"/>
        </w:rPr>
        <w:t>.</w:t>
      </w:r>
      <w:r w:rsidRPr="00714714">
        <w:rPr>
          <w:rFonts w:eastAsia="Times New Roman" w:cs="Times New Roman"/>
          <w:szCs w:val="24"/>
        </w:rPr>
        <w:t xml:space="preserve"> </w:t>
      </w:r>
      <w:r>
        <w:rPr>
          <w:rFonts w:eastAsia="Times New Roman" w:cs="Times New Roman"/>
          <w:szCs w:val="24"/>
        </w:rPr>
        <w:t>Όμως, να μη με</w:t>
      </w:r>
      <w:r w:rsidRPr="00714714">
        <w:rPr>
          <w:rFonts w:eastAsia="Times New Roman" w:cs="Times New Roman"/>
          <w:szCs w:val="24"/>
        </w:rPr>
        <w:t xml:space="preserve"> </w:t>
      </w:r>
      <w:r w:rsidRPr="00714714">
        <w:rPr>
          <w:rFonts w:eastAsia="Times New Roman" w:cs="Times New Roman"/>
          <w:szCs w:val="24"/>
        </w:rPr>
        <w:t>αιφνιδιάζετ</w:t>
      </w:r>
      <w:r>
        <w:rPr>
          <w:rFonts w:eastAsia="Times New Roman" w:cs="Times New Roman"/>
          <w:szCs w:val="24"/>
        </w:rPr>
        <w:t>ε</w:t>
      </w:r>
      <w:r>
        <w:rPr>
          <w:rFonts w:eastAsia="Times New Roman" w:cs="Times New Roman"/>
          <w:szCs w:val="24"/>
        </w:rPr>
        <w:t>,</w:t>
      </w:r>
      <w:r w:rsidRPr="00714714">
        <w:rPr>
          <w:rFonts w:eastAsia="Times New Roman" w:cs="Times New Roman"/>
          <w:szCs w:val="24"/>
        </w:rPr>
        <w:t xml:space="preserve"> γιατί βασικά έχω πρόβλημα χρόνου λόγω απειρίας</w:t>
      </w:r>
      <w:r>
        <w:rPr>
          <w:rFonts w:eastAsia="Times New Roman" w:cs="Times New Roman"/>
          <w:szCs w:val="24"/>
        </w:rPr>
        <w:t>.</w:t>
      </w:r>
    </w:p>
    <w:p w14:paraId="4D8800A5"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Και μ</w:t>
      </w:r>
      <w:r w:rsidRPr="00714714">
        <w:rPr>
          <w:rFonts w:eastAsia="Times New Roman" w:cs="Times New Roman"/>
          <w:szCs w:val="24"/>
        </w:rPr>
        <w:t xml:space="preserve">παίνω τώρα στην ουσία της </w:t>
      </w:r>
      <w:r>
        <w:rPr>
          <w:rFonts w:eastAsia="Times New Roman" w:cs="Times New Roman"/>
          <w:szCs w:val="24"/>
        </w:rPr>
        <w:t xml:space="preserve">υπόθεσης. Στην πρώτη </w:t>
      </w:r>
      <w:proofErr w:type="spellStart"/>
      <w:r>
        <w:rPr>
          <w:rFonts w:eastAsia="Times New Roman" w:cs="Times New Roman"/>
          <w:szCs w:val="24"/>
        </w:rPr>
        <w:t>πρωτολογία</w:t>
      </w:r>
      <w:proofErr w:type="spellEnd"/>
      <w:r>
        <w:rPr>
          <w:rFonts w:eastAsia="Times New Roman" w:cs="Times New Roman"/>
          <w:szCs w:val="24"/>
        </w:rPr>
        <w:t xml:space="preserve"> μου </w:t>
      </w:r>
      <w:r w:rsidRPr="00714714">
        <w:rPr>
          <w:rFonts w:eastAsia="Times New Roman" w:cs="Times New Roman"/>
          <w:szCs w:val="24"/>
        </w:rPr>
        <w:t xml:space="preserve">θα χρησιμοποιήσω </w:t>
      </w:r>
      <w:r>
        <w:rPr>
          <w:rFonts w:eastAsia="Times New Roman" w:cs="Times New Roman"/>
          <w:szCs w:val="24"/>
        </w:rPr>
        <w:t>και τον άλλο</w:t>
      </w:r>
      <w:r w:rsidRPr="00714714">
        <w:rPr>
          <w:rFonts w:eastAsia="Times New Roman" w:cs="Times New Roman"/>
          <w:szCs w:val="24"/>
        </w:rPr>
        <w:t xml:space="preserve"> χρόνο</w:t>
      </w:r>
      <w:r>
        <w:rPr>
          <w:rFonts w:eastAsia="Times New Roman" w:cs="Times New Roman"/>
          <w:szCs w:val="24"/>
        </w:rPr>
        <w:t>,</w:t>
      </w:r>
      <w:r w:rsidRPr="00714714">
        <w:rPr>
          <w:rFonts w:eastAsia="Times New Roman" w:cs="Times New Roman"/>
          <w:szCs w:val="24"/>
        </w:rPr>
        <w:t xml:space="preserve"> γιατί θα μιλήσω γενικά</w:t>
      </w:r>
      <w:r>
        <w:rPr>
          <w:rFonts w:eastAsia="Times New Roman" w:cs="Times New Roman"/>
          <w:szCs w:val="24"/>
        </w:rPr>
        <w:t>.</w:t>
      </w:r>
    </w:p>
    <w:p w14:paraId="4D8800A6"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w:t>
      </w:r>
      <w:proofErr w:type="spellStart"/>
      <w:r>
        <w:rPr>
          <w:rFonts w:eastAsia="Times New Roman" w:cs="Times New Roman"/>
          <w:szCs w:val="24"/>
        </w:rPr>
        <w:t>Ώ</w:t>
      </w:r>
      <w:r w:rsidRPr="00714714">
        <w:rPr>
          <w:rFonts w:eastAsia="Times New Roman" w:cs="Times New Roman"/>
          <w:szCs w:val="24"/>
        </w:rPr>
        <w:t>δινεν</w:t>
      </w:r>
      <w:proofErr w:type="spellEnd"/>
      <w:r w:rsidRPr="00714714">
        <w:rPr>
          <w:rFonts w:eastAsia="Times New Roman" w:cs="Times New Roman"/>
          <w:szCs w:val="24"/>
        </w:rPr>
        <w:t xml:space="preserve"> όρος και </w:t>
      </w:r>
      <w:proofErr w:type="spellStart"/>
      <w:r w:rsidRPr="00714714">
        <w:rPr>
          <w:rFonts w:eastAsia="Times New Roman" w:cs="Times New Roman"/>
          <w:szCs w:val="24"/>
        </w:rPr>
        <w:t>έτεκεν</w:t>
      </w:r>
      <w:proofErr w:type="spellEnd"/>
      <w:r w:rsidRPr="00714714">
        <w:rPr>
          <w:rFonts w:eastAsia="Times New Roman" w:cs="Times New Roman"/>
          <w:szCs w:val="24"/>
        </w:rPr>
        <w:t xml:space="preserve"> μυν</w:t>
      </w:r>
      <w:r>
        <w:rPr>
          <w:rFonts w:eastAsia="Times New Roman" w:cs="Times New Roman"/>
          <w:szCs w:val="24"/>
        </w:rPr>
        <w:t>». Μ</w:t>
      </w:r>
      <w:r w:rsidRPr="00714714">
        <w:rPr>
          <w:rFonts w:eastAsia="Times New Roman" w:cs="Times New Roman"/>
          <w:szCs w:val="24"/>
        </w:rPr>
        <w:t xml:space="preserve">εταφράζω την αρχαία ρήση για </w:t>
      </w:r>
      <w:r>
        <w:rPr>
          <w:rFonts w:eastAsia="Times New Roman" w:cs="Times New Roman"/>
          <w:szCs w:val="24"/>
        </w:rPr>
        <w:t>να γίνει αντιληπτή από όλους η σ</w:t>
      </w:r>
      <w:r w:rsidRPr="00714714">
        <w:rPr>
          <w:rFonts w:eastAsia="Times New Roman" w:cs="Times New Roman"/>
          <w:szCs w:val="24"/>
        </w:rPr>
        <w:t xml:space="preserve">οφία </w:t>
      </w:r>
      <w:r>
        <w:rPr>
          <w:rFonts w:eastAsia="Times New Roman" w:cs="Times New Roman"/>
          <w:szCs w:val="24"/>
        </w:rPr>
        <w:t>της,</w:t>
      </w:r>
      <w:r w:rsidRPr="00714714">
        <w:rPr>
          <w:rFonts w:eastAsia="Times New Roman" w:cs="Times New Roman"/>
          <w:szCs w:val="24"/>
        </w:rPr>
        <w:t xml:space="preserve"> επειδή απεικονίζει πλήρως τον υπέρμετρο θόρυβο σε αντιδιαστολή με την ελάχιστη έως ανύπαρκτη σημασία του θέματος που συζητ</w:t>
      </w:r>
      <w:r w:rsidRPr="00714714">
        <w:rPr>
          <w:rFonts w:eastAsia="Times New Roman" w:cs="Times New Roman"/>
          <w:szCs w:val="24"/>
        </w:rPr>
        <w:t>άμε τώρα</w:t>
      </w:r>
      <w:r>
        <w:rPr>
          <w:rFonts w:eastAsia="Times New Roman" w:cs="Times New Roman"/>
          <w:szCs w:val="24"/>
        </w:rPr>
        <w:t>: «Κοιλοπονούσε θεόρα</w:t>
      </w:r>
      <w:r w:rsidRPr="00714714">
        <w:rPr>
          <w:rFonts w:eastAsia="Times New Roman" w:cs="Times New Roman"/>
          <w:szCs w:val="24"/>
        </w:rPr>
        <w:t>το βουνό και γέννησε μικρό ποντικάκι</w:t>
      </w:r>
      <w:r>
        <w:rPr>
          <w:rFonts w:eastAsia="Times New Roman" w:cs="Times New Roman"/>
          <w:szCs w:val="24"/>
        </w:rPr>
        <w:t>».</w:t>
      </w:r>
    </w:p>
    <w:p w14:paraId="4D8800A7"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Ας δούμε</w:t>
      </w:r>
      <w:r w:rsidRPr="00714714">
        <w:rPr>
          <w:rFonts w:eastAsia="Times New Roman" w:cs="Times New Roman"/>
          <w:szCs w:val="24"/>
        </w:rPr>
        <w:t xml:space="preserve"> τι ακριβώς συμβαίνει</w:t>
      </w:r>
      <w:r>
        <w:rPr>
          <w:rFonts w:eastAsia="Times New Roman" w:cs="Times New Roman"/>
          <w:szCs w:val="24"/>
        </w:rPr>
        <w:t>, λ</w:t>
      </w:r>
      <w:r w:rsidRPr="00714714">
        <w:rPr>
          <w:rFonts w:eastAsia="Times New Roman" w:cs="Times New Roman"/>
          <w:szCs w:val="24"/>
        </w:rPr>
        <w:t>οιπόν</w:t>
      </w:r>
      <w:r>
        <w:rPr>
          <w:rFonts w:eastAsia="Times New Roman" w:cs="Times New Roman"/>
          <w:szCs w:val="24"/>
        </w:rPr>
        <w:t>, με την κ.</w:t>
      </w:r>
      <w:r w:rsidRPr="00714714">
        <w:rPr>
          <w:rFonts w:eastAsia="Times New Roman" w:cs="Times New Roman"/>
          <w:szCs w:val="24"/>
        </w:rPr>
        <w:t xml:space="preserve"> </w:t>
      </w:r>
      <w:r>
        <w:rPr>
          <w:rFonts w:eastAsia="Times New Roman" w:cs="Times New Roman"/>
          <w:szCs w:val="24"/>
        </w:rPr>
        <w:t xml:space="preserve">Αναστασία </w:t>
      </w:r>
      <w:proofErr w:type="spellStart"/>
      <w:r>
        <w:rPr>
          <w:rFonts w:eastAsia="Times New Roman" w:cs="Times New Roman"/>
          <w:szCs w:val="24"/>
        </w:rPr>
        <w:t>Ξεπαπαδέα</w:t>
      </w:r>
      <w:proofErr w:type="spellEnd"/>
      <w:r>
        <w:rPr>
          <w:rFonts w:eastAsia="Times New Roman" w:cs="Times New Roman"/>
          <w:szCs w:val="24"/>
        </w:rPr>
        <w:t>. Ό</w:t>
      </w:r>
      <w:r w:rsidRPr="00714714">
        <w:rPr>
          <w:rFonts w:eastAsia="Times New Roman" w:cs="Times New Roman"/>
          <w:szCs w:val="24"/>
        </w:rPr>
        <w:t>ταν τελειώσω</w:t>
      </w:r>
      <w:r>
        <w:rPr>
          <w:rFonts w:eastAsia="Times New Roman" w:cs="Times New Roman"/>
          <w:szCs w:val="24"/>
        </w:rPr>
        <w:t>, θα καταθέσω στα Π</w:t>
      </w:r>
      <w:r w:rsidRPr="00714714">
        <w:rPr>
          <w:rFonts w:eastAsia="Times New Roman" w:cs="Times New Roman"/>
          <w:szCs w:val="24"/>
        </w:rPr>
        <w:t xml:space="preserve">ρακτικά </w:t>
      </w:r>
      <w:r>
        <w:rPr>
          <w:rFonts w:eastAsia="Times New Roman" w:cs="Times New Roman"/>
          <w:szCs w:val="24"/>
        </w:rPr>
        <w:t>-</w:t>
      </w:r>
      <w:r w:rsidRPr="00714714">
        <w:rPr>
          <w:rFonts w:eastAsia="Times New Roman" w:cs="Times New Roman"/>
          <w:szCs w:val="24"/>
        </w:rPr>
        <w:lastRenderedPageBreak/>
        <w:t xml:space="preserve">για να </w:t>
      </w:r>
      <w:r>
        <w:rPr>
          <w:rFonts w:eastAsia="Times New Roman" w:cs="Times New Roman"/>
          <w:szCs w:val="24"/>
        </w:rPr>
        <w:t xml:space="preserve">μη μετακινούμε </w:t>
      </w:r>
      <w:r w:rsidRPr="00714714">
        <w:rPr>
          <w:rFonts w:eastAsia="Times New Roman" w:cs="Times New Roman"/>
          <w:szCs w:val="24"/>
        </w:rPr>
        <w:t>τώρα</w:t>
      </w:r>
      <w:r>
        <w:rPr>
          <w:rFonts w:eastAsia="Times New Roman" w:cs="Times New Roman"/>
          <w:szCs w:val="24"/>
        </w:rPr>
        <w:t>-</w:t>
      </w:r>
      <w:r w:rsidRPr="00714714">
        <w:rPr>
          <w:rFonts w:eastAsia="Times New Roman" w:cs="Times New Roman"/>
          <w:szCs w:val="24"/>
        </w:rPr>
        <w:t xml:space="preserve"> το από </w:t>
      </w:r>
      <w:r>
        <w:rPr>
          <w:rFonts w:eastAsia="Times New Roman" w:cs="Times New Roman"/>
          <w:szCs w:val="24"/>
        </w:rPr>
        <w:t>11</w:t>
      </w:r>
      <w:r>
        <w:rPr>
          <w:rFonts w:eastAsia="Times New Roman" w:cs="Times New Roman"/>
          <w:szCs w:val="24"/>
        </w:rPr>
        <w:t>-</w:t>
      </w:r>
      <w:r>
        <w:rPr>
          <w:rFonts w:eastAsia="Times New Roman" w:cs="Times New Roman"/>
          <w:szCs w:val="24"/>
        </w:rPr>
        <w:t>4</w:t>
      </w:r>
      <w:r>
        <w:rPr>
          <w:rFonts w:eastAsia="Times New Roman" w:cs="Times New Roman"/>
          <w:szCs w:val="24"/>
        </w:rPr>
        <w:t>-</w:t>
      </w:r>
      <w:r w:rsidRPr="00714714">
        <w:rPr>
          <w:rFonts w:eastAsia="Times New Roman" w:cs="Times New Roman"/>
          <w:szCs w:val="24"/>
        </w:rPr>
        <w:t>2019 ενημερωτικό σημείωμα του Υπουργε</w:t>
      </w:r>
      <w:r w:rsidRPr="00714714">
        <w:rPr>
          <w:rFonts w:eastAsia="Times New Roman" w:cs="Times New Roman"/>
          <w:szCs w:val="24"/>
        </w:rPr>
        <w:t>ίου Δικαιοσύνης</w:t>
      </w:r>
      <w:r>
        <w:rPr>
          <w:rFonts w:eastAsia="Times New Roman" w:cs="Times New Roman"/>
          <w:szCs w:val="24"/>
        </w:rPr>
        <w:t>,</w:t>
      </w:r>
      <w:r w:rsidRPr="00714714">
        <w:rPr>
          <w:rFonts w:eastAsia="Times New Roman" w:cs="Times New Roman"/>
          <w:szCs w:val="24"/>
        </w:rPr>
        <w:t xml:space="preserve"> Διαφάνειας και Ανθρωπίνων Δικαιωμάτων της Διεύθυνσης Ανθρώπινου Δυναμικού και Διοικητικής Υποστήριξης προς τον Υπουργό Δικαιοσύνης από το οποίο προκύπτει</w:t>
      </w:r>
      <w:r>
        <w:rPr>
          <w:rFonts w:eastAsia="Times New Roman" w:cs="Times New Roman"/>
          <w:szCs w:val="24"/>
        </w:rPr>
        <w:t xml:space="preserve"> αναλυτικά η πορεία της κ. </w:t>
      </w:r>
      <w:proofErr w:type="spellStart"/>
      <w:r>
        <w:rPr>
          <w:rFonts w:eastAsia="Times New Roman" w:cs="Times New Roman"/>
          <w:szCs w:val="24"/>
        </w:rPr>
        <w:t>Ξ</w:t>
      </w:r>
      <w:r w:rsidRPr="00714714">
        <w:rPr>
          <w:rFonts w:eastAsia="Times New Roman" w:cs="Times New Roman"/>
          <w:szCs w:val="24"/>
        </w:rPr>
        <w:t>επαπαδέα</w:t>
      </w:r>
      <w:proofErr w:type="spellEnd"/>
      <w:r w:rsidRPr="00714714">
        <w:rPr>
          <w:rFonts w:eastAsia="Times New Roman" w:cs="Times New Roman"/>
          <w:szCs w:val="24"/>
        </w:rPr>
        <w:t xml:space="preserve"> από της αναλήψεως των καθηκόντων της ως διευθύντρ</w:t>
      </w:r>
      <w:r w:rsidRPr="00714714">
        <w:rPr>
          <w:rFonts w:eastAsia="Times New Roman" w:cs="Times New Roman"/>
          <w:szCs w:val="24"/>
        </w:rPr>
        <w:t>ια</w:t>
      </w:r>
      <w:r>
        <w:rPr>
          <w:rFonts w:eastAsia="Times New Roman" w:cs="Times New Roman"/>
          <w:szCs w:val="24"/>
        </w:rPr>
        <w:t>ς</w:t>
      </w:r>
      <w:r w:rsidRPr="00714714">
        <w:rPr>
          <w:rFonts w:eastAsia="Times New Roman" w:cs="Times New Roman"/>
          <w:szCs w:val="24"/>
        </w:rPr>
        <w:t xml:space="preserve"> του πολιτικού</w:t>
      </w:r>
      <w:r>
        <w:rPr>
          <w:rFonts w:eastAsia="Times New Roman" w:cs="Times New Roman"/>
          <w:szCs w:val="24"/>
        </w:rPr>
        <w:t xml:space="preserve"> μου</w:t>
      </w:r>
      <w:r w:rsidRPr="00714714">
        <w:rPr>
          <w:rFonts w:eastAsia="Times New Roman" w:cs="Times New Roman"/>
          <w:szCs w:val="24"/>
        </w:rPr>
        <w:t xml:space="preserve"> γραφείου μέχρι σήμερα</w:t>
      </w:r>
      <w:r>
        <w:rPr>
          <w:rFonts w:eastAsia="Times New Roman" w:cs="Times New Roman"/>
          <w:szCs w:val="24"/>
        </w:rPr>
        <w:t>.</w:t>
      </w:r>
    </w:p>
    <w:p w14:paraId="4D8800A8"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Τ</w:t>
      </w:r>
      <w:r w:rsidRPr="00714714">
        <w:rPr>
          <w:rFonts w:eastAsia="Times New Roman" w:cs="Times New Roman"/>
          <w:szCs w:val="24"/>
        </w:rPr>
        <w:t>ο περιεχόμενό του δεν αμφισβητείται</w:t>
      </w:r>
      <w:r>
        <w:rPr>
          <w:rFonts w:eastAsia="Times New Roman" w:cs="Times New Roman"/>
          <w:szCs w:val="24"/>
        </w:rPr>
        <w:t>,</w:t>
      </w:r>
      <w:r w:rsidRPr="00714714">
        <w:rPr>
          <w:rFonts w:eastAsia="Times New Roman" w:cs="Times New Roman"/>
          <w:szCs w:val="24"/>
        </w:rPr>
        <w:t xml:space="preserve"> γιατί περίπου η πορεία είναι αυτή που περιέγραψε ο κ</w:t>
      </w:r>
      <w:r>
        <w:rPr>
          <w:rFonts w:eastAsia="Times New Roman" w:cs="Times New Roman"/>
          <w:szCs w:val="24"/>
        </w:rPr>
        <w:t>.</w:t>
      </w:r>
      <w:r w:rsidRPr="00714714">
        <w:rPr>
          <w:rFonts w:eastAsia="Times New Roman" w:cs="Times New Roman"/>
          <w:szCs w:val="24"/>
        </w:rPr>
        <w:t xml:space="preserve"> Θεοχάρης και όπως έχει γραφτεί και από τα δημοσιεύματα και ιδίως από το </w:t>
      </w:r>
      <w:r>
        <w:rPr>
          <w:rFonts w:eastAsia="Times New Roman" w:cs="Times New Roman"/>
          <w:szCs w:val="24"/>
        </w:rPr>
        <w:t>«</w:t>
      </w:r>
      <w:r w:rsidRPr="00714714">
        <w:rPr>
          <w:rFonts w:eastAsia="Times New Roman" w:cs="Times New Roman"/>
          <w:szCs w:val="24"/>
        </w:rPr>
        <w:t>ΠΡΩΤΟ ΘΕΜΑ</w:t>
      </w:r>
      <w:r>
        <w:rPr>
          <w:rFonts w:eastAsia="Times New Roman" w:cs="Times New Roman"/>
          <w:szCs w:val="24"/>
        </w:rPr>
        <w:t>»</w:t>
      </w:r>
      <w:r w:rsidRPr="00714714">
        <w:rPr>
          <w:rFonts w:eastAsia="Times New Roman" w:cs="Times New Roman"/>
          <w:szCs w:val="24"/>
        </w:rPr>
        <w:t xml:space="preserve"> </w:t>
      </w:r>
      <w:r>
        <w:rPr>
          <w:rFonts w:eastAsia="Times New Roman" w:cs="Times New Roman"/>
          <w:szCs w:val="24"/>
        </w:rPr>
        <w:t>που το ανέδειξε. Κ</w:t>
      </w:r>
      <w:r w:rsidRPr="00714714">
        <w:rPr>
          <w:rFonts w:eastAsia="Times New Roman" w:cs="Times New Roman"/>
          <w:szCs w:val="24"/>
        </w:rPr>
        <w:t xml:space="preserve">αι οφείλω να ομολογήσω </w:t>
      </w:r>
      <w:r>
        <w:rPr>
          <w:rFonts w:eastAsia="Times New Roman" w:cs="Times New Roman"/>
          <w:szCs w:val="24"/>
        </w:rPr>
        <w:t>ότι το «Π</w:t>
      </w:r>
      <w:r w:rsidRPr="00714714">
        <w:rPr>
          <w:rFonts w:eastAsia="Times New Roman" w:cs="Times New Roman"/>
          <w:szCs w:val="24"/>
        </w:rPr>
        <w:t>ΡΩΤΟ ΘΕΜΑ</w:t>
      </w:r>
      <w:r>
        <w:rPr>
          <w:rFonts w:eastAsia="Times New Roman" w:cs="Times New Roman"/>
          <w:szCs w:val="24"/>
        </w:rPr>
        <w:t>»</w:t>
      </w:r>
      <w:r w:rsidRPr="00714714">
        <w:rPr>
          <w:rFonts w:eastAsia="Times New Roman" w:cs="Times New Roman"/>
          <w:szCs w:val="24"/>
        </w:rPr>
        <w:t xml:space="preserve"> ήταν πολ</w:t>
      </w:r>
      <w:r>
        <w:rPr>
          <w:rFonts w:eastAsia="Times New Roman" w:cs="Times New Roman"/>
          <w:szCs w:val="24"/>
        </w:rPr>
        <w:t>ύ προσεκτικό</w:t>
      </w:r>
      <w:r w:rsidRPr="00714714">
        <w:rPr>
          <w:rFonts w:eastAsia="Times New Roman" w:cs="Times New Roman"/>
          <w:szCs w:val="24"/>
        </w:rPr>
        <w:t xml:space="preserve"> στη </w:t>
      </w:r>
      <w:r w:rsidRPr="00714714">
        <w:rPr>
          <w:rFonts w:eastAsia="Times New Roman" w:cs="Times New Roman"/>
          <w:szCs w:val="24"/>
        </w:rPr>
        <w:t>διατύπωσ</w:t>
      </w:r>
      <w:r>
        <w:rPr>
          <w:rFonts w:eastAsia="Times New Roman" w:cs="Times New Roman"/>
          <w:szCs w:val="24"/>
        </w:rPr>
        <w:t>ή</w:t>
      </w:r>
      <w:r w:rsidRPr="00714714">
        <w:rPr>
          <w:rFonts w:eastAsia="Times New Roman" w:cs="Times New Roman"/>
          <w:szCs w:val="24"/>
        </w:rPr>
        <w:t xml:space="preserve"> </w:t>
      </w:r>
      <w:r w:rsidRPr="00714714">
        <w:rPr>
          <w:rFonts w:eastAsia="Times New Roman" w:cs="Times New Roman"/>
          <w:szCs w:val="24"/>
        </w:rPr>
        <w:t>του</w:t>
      </w:r>
      <w:r>
        <w:rPr>
          <w:rFonts w:eastAsia="Times New Roman" w:cs="Times New Roman"/>
          <w:szCs w:val="24"/>
        </w:rPr>
        <w:t>. Άλλοι</w:t>
      </w:r>
      <w:r w:rsidRPr="00714714">
        <w:rPr>
          <w:rFonts w:eastAsia="Times New Roman" w:cs="Times New Roman"/>
          <w:szCs w:val="24"/>
        </w:rPr>
        <w:t xml:space="preserve"> </w:t>
      </w:r>
      <w:proofErr w:type="spellStart"/>
      <w:r>
        <w:rPr>
          <w:rFonts w:eastAsia="Times New Roman" w:cs="Times New Roman"/>
          <w:szCs w:val="24"/>
        </w:rPr>
        <w:t>υπερέβαλαν</w:t>
      </w:r>
      <w:proofErr w:type="spellEnd"/>
      <w:r w:rsidRPr="00714714">
        <w:rPr>
          <w:rFonts w:eastAsia="Times New Roman" w:cs="Times New Roman"/>
          <w:szCs w:val="24"/>
        </w:rPr>
        <w:t xml:space="preserve"> μετά</w:t>
      </w:r>
      <w:r>
        <w:rPr>
          <w:rFonts w:eastAsia="Times New Roman" w:cs="Times New Roman"/>
          <w:szCs w:val="24"/>
        </w:rPr>
        <w:t>.</w:t>
      </w:r>
      <w:r w:rsidRPr="00714714">
        <w:rPr>
          <w:rFonts w:eastAsia="Times New Roman" w:cs="Times New Roman"/>
          <w:szCs w:val="24"/>
        </w:rPr>
        <w:t xml:space="preserve"> </w:t>
      </w:r>
      <w:r>
        <w:rPr>
          <w:rFonts w:eastAsia="Times New Roman" w:cs="Times New Roman"/>
          <w:szCs w:val="24"/>
        </w:rPr>
        <w:t>Δ</w:t>
      </w:r>
      <w:r w:rsidRPr="00714714">
        <w:rPr>
          <w:rFonts w:eastAsia="Times New Roman" w:cs="Times New Roman"/>
          <w:szCs w:val="24"/>
        </w:rPr>
        <w:t>εν εννοώ εσάς</w:t>
      </w:r>
      <w:r>
        <w:rPr>
          <w:rFonts w:eastAsia="Times New Roman" w:cs="Times New Roman"/>
          <w:szCs w:val="24"/>
        </w:rPr>
        <w:t>. Εννοώ τον</w:t>
      </w:r>
      <w:r w:rsidRPr="00714714">
        <w:rPr>
          <w:rFonts w:eastAsia="Times New Roman" w:cs="Times New Roman"/>
          <w:szCs w:val="24"/>
        </w:rPr>
        <w:t xml:space="preserve"> θόρυβο</w:t>
      </w:r>
      <w:r>
        <w:rPr>
          <w:rFonts w:eastAsia="Times New Roman" w:cs="Times New Roman"/>
          <w:szCs w:val="24"/>
        </w:rPr>
        <w:t xml:space="preserve"> που δημιουργήθηκε.</w:t>
      </w:r>
      <w:r w:rsidRPr="00714714">
        <w:rPr>
          <w:rFonts w:eastAsia="Times New Roman" w:cs="Times New Roman"/>
          <w:szCs w:val="24"/>
        </w:rPr>
        <w:t xml:space="preserve"> </w:t>
      </w:r>
    </w:p>
    <w:p w14:paraId="4D8800A9"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Από το έγγραφο </w:t>
      </w:r>
      <w:r w:rsidRPr="00714714">
        <w:rPr>
          <w:rFonts w:eastAsia="Times New Roman" w:cs="Times New Roman"/>
          <w:szCs w:val="24"/>
        </w:rPr>
        <w:t>αυτό</w:t>
      </w:r>
      <w:r>
        <w:rPr>
          <w:rFonts w:eastAsia="Times New Roman" w:cs="Times New Roman"/>
          <w:szCs w:val="24"/>
        </w:rPr>
        <w:t>,</w:t>
      </w:r>
      <w:r w:rsidRPr="00714714">
        <w:rPr>
          <w:rFonts w:eastAsia="Times New Roman" w:cs="Times New Roman"/>
          <w:szCs w:val="24"/>
        </w:rPr>
        <w:t xml:space="preserve"> λοιπόν</w:t>
      </w:r>
      <w:r>
        <w:rPr>
          <w:rFonts w:eastAsia="Times New Roman" w:cs="Times New Roman"/>
          <w:szCs w:val="24"/>
        </w:rPr>
        <w:t>,</w:t>
      </w:r>
      <w:r w:rsidRPr="00714714">
        <w:rPr>
          <w:rFonts w:eastAsia="Times New Roman" w:cs="Times New Roman"/>
          <w:szCs w:val="24"/>
        </w:rPr>
        <w:t xml:space="preserve"> και από τις δηλώσεις </w:t>
      </w:r>
      <w:r>
        <w:rPr>
          <w:rFonts w:eastAsia="Times New Roman" w:cs="Times New Roman"/>
          <w:szCs w:val="24"/>
        </w:rPr>
        <w:t xml:space="preserve">της κ. </w:t>
      </w:r>
      <w:proofErr w:type="spellStart"/>
      <w:r>
        <w:rPr>
          <w:rFonts w:eastAsia="Times New Roman" w:cs="Times New Roman"/>
          <w:szCs w:val="24"/>
        </w:rPr>
        <w:t>Ξεπαπαδέα</w:t>
      </w:r>
      <w:proofErr w:type="spellEnd"/>
      <w:r w:rsidRPr="00714714">
        <w:rPr>
          <w:rFonts w:eastAsia="Times New Roman" w:cs="Times New Roman"/>
          <w:szCs w:val="24"/>
        </w:rPr>
        <w:t xml:space="preserve"> </w:t>
      </w:r>
      <w:r>
        <w:rPr>
          <w:rFonts w:eastAsia="Times New Roman" w:cs="Times New Roman"/>
          <w:szCs w:val="24"/>
        </w:rPr>
        <w:t>στον Τ</w:t>
      </w:r>
      <w:r w:rsidRPr="00714714">
        <w:rPr>
          <w:rFonts w:eastAsia="Times New Roman" w:cs="Times New Roman"/>
          <w:szCs w:val="24"/>
        </w:rPr>
        <w:t xml:space="preserve">ύπο </w:t>
      </w:r>
      <w:r>
        <w:rPr>
          <w:rFonts w:eastAsia="Times New Roman" w:cs="Times New Roman"/>
          <w:szCs w:val="24"/>
        </w:rPr>
        <w:t>-όταν ήταν αναγκασμέ</w:t>
      </w:r>
      <w:r>
        <w:rPr>
          <w:rFonts w:eastAsia="Times New Roman" w:cs="Times New Roman"/>
          <w:szCs w:val="24"/>
        </w:rPr>
        <w:t>νη</w:t>
      </w:r>
      <w:r w:rsidRPr="00714714">
        <w:rPr>
          <w:rFonts w:eastAsia="Times New Roman" w:cs="Times New Roman"/>
          <w:szCs w:val="24"/>
        </w:rPr>
        <w:t xml:space="preserve"> να απαντάει</w:t>
      </w:r>
      <w:r>
        <w:rPr>
          <w:rFonts w:eastAsia="Times New Roman" w:cs="Times New Roman"/>
          <w:szCs w:val="24"/>
        </w:rPr>
        <w:t>-, α</w:t>
      </w:r>
      <w:r w:rsidRPr="00714714">
        <w:rPr>
          <w:rFonts w:eastAsia="Times New Roman" w:cs="Times New Roman"/>
          <w:szCs w:val="24"/>
        </w:rPr>
        <w:t>λλά και από όλα τα δημοσιεύματα σχετικά με το θέμα που συζητάμε σήμερα</w:t>
      </w:r>
      <w:r>
        <w:rPr>
          <w:rFonts w:eastAsia="Times New Roman" w:cs="Times New Roman"/>
          <w:szCs w:val="24"/>
        </w:rPr>
        <w:t>,</w:t>
      </w:r>
      <w:r w:rsidRPr="00714714">
        <w:rPr>
          <w:rFonts w:eastAsia="Times New Roman" w:cs="Times New Roman"/>
          <w:szCs w:val="24"/>
        </w:rPr>
        <w:t xml:space="preserve"> δεν υπάρχει καμ</w:t>
      </w:r>
      <w:r>
        <w:rPr>
          <w:rFonts w:eastAsia="Times New Roman" w:cs="Times New Roman"/>
          <w:szCs w:val="24"/>
        </w:rPr>
        <w:t>μ</w:t>
      </w:r>
      <w:r w:rsidRPr="00714714">
        <w:rPr>
          <w:rFonts w:eastAsia="Times New Roman" w:cs="Times New Roman"/>
          <w:szCs w:val="24"/>
        </w:rPr>
        <w:t xml:space="preserve">ία αμφιβολία ότι </w:t>
      </w:r>
      <w:r>
        <w:rPr>
          <w:rFonts w:eastAsia="Times New Roman" w:cs="Times New Roman"/>
          <w:szCs w:val="24"/>
        </w:rPr>
        <w:t xml:space="preserve">η κ. </w:t>
      </w:r>
      <w:proofErr w:type="spellStart"/>
      <w:r>
        <w:rPr>
          <w:rFonts w:eastAsia="Times New Roman" w:cs="Times New Roman"/>
          <w:szCs w:val="24"/>
        </w:rPr>
        <w:t>Ξεπαπαδέα</w:t>
      </w:r>
      <w:proofErr w:type="spellEnd"/>
      <w:r w:rsidRPr="00714714">
        <w:rPr>
          <w:rFonts w:eastAsia="Times New Roman" w:cs="Times New Roman"/>
          <w:szCs w:val="24"/>
        </w:rPr>
        <w:t xml:space="preserve"> δεν είχε κα</w:t>
      </w:r>
      <w:r>
        <w:rPr>
          <w:rFonts w:eastAsia="Times New Roman" w:cs="Times New Roman"/>
          <w:szCs w:val="24"/>
        </w:rPr>
        <w:t>μ</w:t>
      </w:r>
      <w:r>
        <w:rPr>
          <w:rFonts w:eastAsia="Times New Roman" w:cs="Times New Roman"/>
          <w:szCs w:val="24"/>
        </w:rPr>
        <w:t>μία δραστηριότητα ως δικηγόρος όσο ήταν</w:t>
      </w:r>
      <w:r w:rsidRPr="00714714">
        <w:rPr>
          <w:rFonts w:eastAsia="Times New Roman" w:cs="Times New Roman"/>
          <w:szCs w:val="24"/>
        </w:rPr>
        <w:t xml:space="preserve"> </w:t>
      </w:r>
      <w:r w:rsidRPr="00714714">
        <w:rPr>
          <w:rFonts w:eastAsia="Times New Roman" w:cs="Times New Roman"/>
          <w:szCs w:val="24"/>
        </w:rPr>
        <w:lastRenderedPageBreak/>
        <w:t xml:space="preserve">διευθύντρια του πολιτικού </w:t>
      </w:r>
      <w:r>
        <w:rPr>
          <w:rFonts w:eastAsia="Times New Roman" w:cs="Times New Roman"/>
          <w:szCs w:val="24"/>
        </w:rPr>
        <w:t>μου γραφείου κ</w:t>
      </w:r>
      <w:r w:rsidRPr="00714714">
        <w:rPr>
          <w:rFonts w:eastAsia="Times New Roman" w:cs="Times New Roman"/>
          <w:szCs w:val="24"/>
        </w:rPr>
        <w:t>αι όσο είναι τώρα Γενική Γ</w:t>
      </w:r>
      <w:r w:rsidRPr="00714714">
        <w:rPr>
          <w:rFonts w:eastAsia="Times New Roman" w:cs="Times New Roman"/>
          <w:szCs w:val="24"/>
        </w:rPr>
        <w:t>ραμματέας κατά της Διαφθοράς</w:t>
      </w:r>
      <w:r>
        <w:rPr>
          <w:rFonts w:eastAsia="Times New Roman" w:cs="Times New Roman"/>
          <w:szCs w:val="24"/>
        </w:rPr>
        <w:t>.</w:t>
      </w:r>
      <w:r w:rsidRPr="00714714">
        <w:rPr>
          <w:rFonts w:eastAsia="Times New Roman" w:cs="Times New Roman"/>
          <w:szCs w:val="24"/>
        </w:rPr>
        <w:t xml:space="preserve"> </w:t>
      </w:r>
    </w:p>
    <w:p w14:paraId="4D8800AA"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Ασκούσε το επάγγελμά της ως</w:t>
      </w:r>
      <w:r w:rsidRPr="00714714">
        <w:rPr>
          <w:rFonts w:eastAsia="Times New Roman" w:cs="Times New Roman"/>
          <w:szCs w:val="24"/>
        </w:rPr>
        <w:t xml:space="preserve"> </w:t>
      </w:r>
      <w:r>
        <w:rPr>
          <w:rFonts w:eastAsia="Times New Roman" w:cs="Times New Roman"/>
          <w:szCs w:val="24"/>
        </w:rPr>
        <w:t>δικηγόρος</w:t>
      </w:r>
      <w:r w:rsidRPr="00714714">
        <w:rPr>
          <w:rFonts w:eastAsia="Times New Roman" w:cs="Times New Roman"/>
          <w:szCs w:val="24"/>
        </w:rPr>
        <w:t xml:space="preserve"> μόνο κατά την περίοδο που ήταν ειδική συνεργάτης στο Υπουργείο Δικαιοσύνης</w:t>
      </w:r>
      <w:r>
        <w:rPr>
          <w:rFonts w:eastAsia="Times New Roman" w:cs="Times New Roman"/>
          <w:szCs w:val="24"/>
        </w:rPr>
        <w:t>. Σ</w:t>
      </w:r>
      <w:r w:rsidRPr="00714714">
        <w:rPr>
          <w:rFonts w:eastAsia="Times New Roman" w:cs="Times New Roman"/>
          <w:szCs w:val="24"/>
        </w:rPr>
        <w:t>το σημείο αυτό πρέπει να επισημανθεί ότι στο άρθ</w:t>
      </w:r>
      <w:r>
        <w:rPr>
          <w:rFonts w:eastAsia="Times New Roman" w:cs="Times New Roman"/>
          <w:szCs w:val="24"/>
        </w:rPr>
        <w:t>ρο 31 παράγραφος 1 του ν</w:t>
      </w:r>
      <w:r>
        <w:rPr>
          <w:rFonts w:eastAsia="Times New Roman" w:cs="Times New Roman"/>
          <w:szCs w:val="24"/>
        </w:rPr>
        <w:t>.</w:t>
      </w:r>
      <w:r>
        <w:rPr>
          <w:rFonts w:eastAsia="Times New Roman" w:cs="Times New Roman"/>
          <w:szCs w:val="24"/>
        </w:rPr>
        <w:t>4194/</w:t>
      </w:r>
      <w:r w:rsidRPr="00714714">
        <w:rPr>
          <w:rFonts w:eastAsia="Times New Roman" w:cs="Times New Roman"/>
          <w:szCs w:val="24"/>
        </w:rPr>
        <w:t xml:space="preserve">2013 </w:t>
      </w:r>
      <w:r>
        <w:rPr>
          <w:rFonts w:eastAsia="Times New Roman" w:cs="Times New Roman"/>
          <w:szCs w:val="24"/>
        </w:rPr>
        <w:t>-</w:t>
      </w:r>
      <w:r w:rsidRPr="00714714">
        <w:rPr>
          <w:rFonts w:eastAsia="Times New Roman" w:cs="Times New Roman"/>
          <w:szCs w:val="24"/>
        </w:rPr>
        <w:t xml:space="preserve">πρόκειται για τον Κώδικα </w:t>
      </w:r>
      <w:r>
        <w:rPr>
          <w:rFonts w:eastAsia="Times New Roman" w:cs="Times New Roman"/>
          <w:szCs w:val="24"/>
        </w:rPr>
        <w:t>Δ</w:t>
      </w:r>
      <w:r w:rsidRPr="00714714">
        <w:rPr>
          <w:rFonts w:eastAsia="Times New Roman" w:cs="Times New Roman"/>
          <w:szCs w:val="24"/>
        </w:rPr>
        <w:t>ικηγόρων</w:t>
      </w:r>
      <w:r>
        <w:rPr>
          <w:rFonts w:eastAsia="Times New Roman" w:cs="Times New Roman"/>
          <w:szCs w:val="24"/>
        </w:rPr>
        <w:t>-</w:t>
      </w:r>
      <w:r w:rsidRPr="00714714">
        <w:rPr>
          <w:rFonts w:eastAsia="Times New Roman" w:cs="Times New Roman"/>
          <w:szCs w:val="24"/>
        </w:rPr>
        <w:t xml:space="preserve"> ορίζεται ρητά ότι η άσκηση του </w:t>
      </w:r>
      <w:r w:rsidRPr="00714714">
        <w:rPr>
          <w:rFonts w:eastAsia="Times New Roman" w:cs="Times New Roman"/>
          <w:szCs w:val="24"/>
        </w:rPr>
        <w:t>λειτουργήματ</w:t>
      </w:r>
      <w:r>
        <w:rPr>
          <w:rFonts w:eastAsia="Times New Roman" w:cs="Times New Roman"/>
          <w:szCs w:val="24"/>
        </w:rPr>
        <w:t>ο</w:t>
      </w:r>
      <w:r w:rsidRPr="00714714">
        <w:rPr>
          <w:rFonts w:eastAsia="Times New Roman" w:cs="Times New Roman"/>
          <w:szCs w:val="24"/>
        </w:rPr>
        <w:t xml:space="preserve">ς </w:t>
      </w:r>
      <w:r w:rsidRPr="00714714">
        <w:rPr>
          <w:rFonts w:eastAsia="Times New Roman" w:cs="Times New Roman"/>
          <w:szCs w:val="24"/>
        </w:rPr>
        <w:t xml:space="preserve">του δικηγόρου αναστέλλεται μόνο σε εκείνους που </w:t>
      </w:r>
      <w:r>
        <w:rPr>
          <w:rFonts w:eastAsia="Times New Roman" w:cs="Times New Roman"/>
          <w:szCs w:val="24"/>
        </w:rPr>
        <w:t>διορίζονται Υ</w:t>
      </w:r>
      <w:r w:rsidRPr="00714714">
        <w:rPr>
          <w:rFonts w:eastAsia="Times New Roman" w:cs="Times New Roman"/>
          <w:szCs w:val="24"/>
        </w:rPr>
        <w:t>πουργοί</w:t>
      </w:r>
      <w:r>
        <w:rPr>
          <w:rFonts w:eastAsia="Times New Roman" w:cs="Times New Roman"/>
          <w:szCs w:val="24"/>
        </w:rPr>
        <w:t>, Υ</w:t>
      </w:r>
      <w:r w:rsidRPr="00714714">
        <w:rPr>
          <w:rFonts w:eastAsia="Times New Roman" w:cs="Times New Roman"/>
          <w:szCs w:val="24"/>
        </w:rPr>
        <w:t>φυπουργοί</w:t>
      </w:r>
      <w:r>
        <w:rPr>
          <w:rFonts w:eastAsia="Times New Roman" w:cs="Times New Roman"/>
          <w:szCs w:val="24"/>
        </w:rPr>
        <w:t>,</w:t>
      </w:r>
      <w:r w:rsidRPr="00714714">
        <w:rPr>
          <w:rFonts w:eastAsia="Times New Roman" w:cs="Times New Roman"/>
          <w:szCs w:val="24"/>
        </w:rPr>
        <w:t xml:space="preserve"> </w:t>
      </w:r>
      <w:r>
        <w:rPr>
          <w:rFonts w:eastAsia="Times New Roman" w:cs="Times New Roman"/>
          <w:szCs w:val="24"/>
        </w:rPr>
        <w:t>Γραμματείς του Υ</w:t>
      </w:r>
      <w:r w:rsidRPr="00714714">
        <w:rPr>
          <w:rFonts w:eastAsia="Times New Roman" w:cs="Times New Roman"/>
          <w:szCs w:val="24"/>
        </w:rPr>
        <w:t>πουργικού Συμβουλίου</w:t>
      </w:r>
      <w:r>
        <w:rPr>
          <w:rFonts w:eastAsia="Times New Roman" w:cs="Times New Roman"/>
          <w:szCs w:val="24"/>
        </w:rPr>
        <w:t>,</w:t>
      </w:r>
      <w:r w:rsidRPr="00714714">
        <w:rPr>
          <w:rFonts w:eastAsia="Times New Roman" w:cs="Times New Roman"/>
          <w:szCs w:val="24"/>
        </w:rPr>
        <w:t xml:space="preserve"> </w:t>
      </w:r>
      <w:r>
        <w:rPr>
          <w:rFonts w:eastAsia="Times New Roman" w:cs="Times New Roman"/>
          <w:szCs w:val="24"/>
        </w:rPr>
        <w:t>Γενικοί ή</w:t>
      </w:r>
      <w:r w:rsidRPr="00714714">
        <w:rPr>
          <w:rFonts w:eastAsia="Times New Roman" w:cs="Times New Roman"/>
          <w:szCs w:val="24"/>
        </w:rPr>
        <w:t xml:space="preserve"> Ειδικοί Γραμματείς </w:t>
      </w:r>
      <w:r>
        <w:rPr>
          <w:rFonts w:eastAsia="Times New Roman" w:cs="Times New Roman"/>
          <w:szCs w:val="24"/>
        </w:rPr>
        <w:t>της Βουλής και των Υ</w:t>
      </w:r>
      <w:r w:rsidRPr="00714714">
        <w:rPr>
          <w:rFonts w:eastAsia="Times New Roman" w:cs="Times New Roman"/>
          <w:szCs w:val="24"/>
        </w:rPr>
        <w:t>πουργείων</w:t>
      </w:r>
      <w:r>
        <w:rPr>
          <w:rFonts w:eastAsia="Times New Roman" w:cs="Times New Roman"/>
          <w:szCs w:val="24"/>
        </w:rPr>
        <w:t>,</w:t>
      </w:r>
      <w:r w:rsidRPr="00714714">
        <w:rPr>
          <w:rFonts w:eastAsia="Times New Roman" w:cs="Times New Roman"/>
          <w:szCs w:val="24"/>
        </w:rPr>
        <w:t xml:space="preserve"> καθώς και στους συμβούλους αυτών</w:t>
      </w:r>
      <w:r>
        <w:rPr>
          <w:rFonts w:eastAsia="Times New Roman" w:cs="Times New Roman"/>
          <w:szCs w:val="24"/>
        </w:rPr>
        <w:t>,</w:t>
      </w:r>
      <w:r w:rsidRPr="00714714">
        <w:rPr>
          <w:rFonts w:eastAsia="Times New Roman" w:cs="Times New Roman"/>
          <w:szCs w:val="24"/>
        </w:rPr>
        <w:t xml:space="preserve"> πλην </w:t>
      </w:r>
      <w:r>
        <w:rPr>
          <w:rFonts w:eastAsia="Times New Roman" w:cs="Times New Roman"/>
          <w:szCs w:val="24"/>
        </w:rPr>
        <w:t>–</w:t>
      </w:r>
      <w:r w:rsidRPr="00714714">
        <w:rPr>
          <w:rFonts w:eastAsia="Times New Roman" w:cs="Times New Roman"/>
          <w:szCs w:val="24"/>
        </w:rPr>
        <w:t>επαναλαμβάνω</w:t>
      </w:r>
      <w:r>
        <w:rPr>
          <w:rFonts w:eastAsia="Times New Roman" w:cs="Times New Roman"/>
          <w:szCs w:val="24"/>
        </w:rPr>
        <w:t>-</w:t>
      </w:r>
      <w:r w:rsidRPr="00714714">
        <w:rPr>
          <w:rFonts w:eastAsia="Times New Roman" w:cs="Times New Roman"/>
          <w:szCs w:val="24"/>
        </w:rPr>
        <w:t xml:space="preserve"> των ειδικών συνεργατών</w:t>
      </w:r>
      <w:r>
        <w:rPr>
          <w:rFonts w:eastAsia="Times New Roman" w:cs="Times New Roman"/>
          <w:szCs w:val="24"/>
        </w:rPr>
        <w:t>.</w:t>
      </w:r>
      <w:r w:rsidRPr="00714714">
        <w:rPr>
          <w:rFonts w:eastAsia="Times New Roman" w:cs="Times New Roman"/>
          <w:szCs w:val="24"/>
        </w:rPr>
        <w:t xml:space="preserve"> Άρα η κ</w:t>
      </w:r>
      <w:r>
        <w:rPr>
          <w:rFonts w:eastAsia="Times New Roman" w:cs="Times New Roman"/>
          <w:szCs w:val="24"/>
        </w:rPr>
        <w:t>.</w:t>
      </w:r>
      <w:r w:rsidRPr="00714714">
        <w:rPr>
          <w:rFonts w:eastAsia="Times New Roman" w:cs="Times New Roman"/>
          <w:szCs w:val="24"/>
        </w:rPr>
        <w:t xml:space="preserve"> </w:t>
      </w:r>
      <w:proofErr w:type="spellStart"/>
      <w:r>
        <w:rPr>
          <w:rFonts w:eastAsia="Times New Roman" w:cs="Times New Roman"/>
          <w:szCs w:val="24"/>
        </w:rPr>
        <w:t>Ξεπαπαδέα</w:t>
      </w:r>
      <w:proofErr w:type="spellEnd"/>
      <w:r>
        <w:rPr>
          <w:rFonts w:eastAsia="Times New Roman" w:cs="Times New Roman"/>
          <w:szCs w:val="24"/>
        </w:rPr>
        <w:t xml:space="preserve"> ενήργησε απολύτως σύννομα.</w:t>
      </w:r>
    </w:p>
    <w:p w14:paraId="4D8800AB"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Αναπληρωτή Υπουργού)</w:t>
      </w:r>
    </w:p>
    <w:p w14:paraId="4D8800AC"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Γ</w:t>
      </w:r>
      <w:r w:rsidRPr="00714714">
        <w:rPr>
          <w:rFonts w:eastAsia="Times New Roman" w:cs="Times New Roman"/>
          <w:szCs w:val="24"/>
        </w:rPr>
        <w:t>ια να δούμε</w:t>
      </w:r>
      <w:r>
        <w:rPr>
          <w:rFonts w:eastAsia="Times New Roman" w:cs="Times New Roman"/>
          <w:szCs w:val="24"/>
        </w:rPr>
        <w:t>,</w:t>
      </w:r>
      <w:r w:rsidRPr="00714714">
        <w:rPr>
          <w:rFonts w:eastAsia="Times New Roman" w:cs="Times New Roman"/>
          <w:szCs w:val="24"/>
        </w:rPr>
        <w:t xml:space="preserve"> </w:t>
      </w:r>
      <w:r>
        <w:rPr>
          <w:rFonts w:eastAsia="Times New Roman" w:cs="Times New Roman"/>
          <w:szCs w:val="24"/>
        </w:rPr>
        <w:t>όμως,</w:t>
      </w:r>
      <w:r w:rsidRPr="00714714">
        <w:rPr>
          <w:rFonts w:eastAsia="Times New Roman" w:cs="Times New Roman"/>
          <w:szCs w:val="24"/>
        </w:rPr>
        <w:t xml:space="preserve"> οι ενέργειες της</w:t>
      </w:r>
      <w:r w:rsidRPr="00714714">
        <w:rPr>
          <w:rFonts w:eastAsia="Times New Roman" w:cs="Times New Roman"/>
          <w:szCs w:val="24"/>
        </w:rPr>
        <w:t xml:space="preserve"> κ</w:t>
      </w:r>
      <w:r>
        <w:rPr>
          <w:rFonts w:eastAsia="Times New Roman" w:cs="Times New Roman"/>
          <w:szCs w:val="24"/>
        </w:rPr>
        <w:t>.</w:t>
      </w:r>
      <w:r w:rsidRPr="00714714">
        <w:rPr>
          <w:rFonts w:eastAsia="Times New Roman" w:cs="Times New Roman"/>
          <w:szCs w:val="24"/>
        </w:rPr>
        <w:t xml:space="preserve"> </w:t>
      </w:r>
      <w:proofErr w:type="spellStart"/>
      <w:r>
        <w:rPr>
          <w:rFonts w:eastAsia="Times New Roman" w:cs="Times New Roman"/>
          <w:szCs w:val="24"/>
        </w:rPr>
        <w:t>Ξεπαπαδέα</w:t>
      </w:r>
      <w:proofErr w:type="spellEnd"/>
      <w:r w:rsidRPr="00714714">
        <w:rPr>
          <w:rFonts w:eastAsia="Times New Roman" w:cs="Times New Roman"/>
          <w:szCs w:val="24"/>
        </w:rPr>
        <w:t xml:space="preserve"> εκτός από νόμιμες </w:t>
      </w:r>
      <w:r>
        <w:rPr>
          <w:rFonts w:eastAsia="Times New Roman" w:cs="Times New Roman"/>
          <w:szCs w:val="24"/>
        </w:rPr>
        <w:t xml:space="preserve">ήταν και ηθικές; Τι ακριβώς έπραξε η κ. </w:t>
      </w:r>
      <w:proofErr w:type="spellStart"/>
      <w:r>
        <w:rPr>
          <w:rFonts w:eastAsia="Times New Roman" w:cs="Times New Roman"/>
          <w:szCs w:val="24"/>
        </w:rPr>
        <w:t>Ξεπαπαδέα</w:t>
      </w:r>
      <w:proofErr w:type="spellEnd"/>
      <w:r w:rsidRPr="00714714">
        <w:rPr>
          <w:rFonts w:eastAsia="Times New Roman" w:cs="Times New Roman"/>
          <w:szCs w:val="24"/>
        </w:rPr>
        <w:t xml:space="preserve"> </w:t>
      </w:r>
      <w:r>
        <w:rPr>
          <w:rFonts w:eastAsia="Times New Roman" w:cs="Times New Roman"/>
          <w:szCs w:val="24"/>
        </w:rPr>
        <w:lastRenderedPageBreak/>
        <w:t xml:space="preserve">ως </w:t>
      </w:r>
      <w:r w:rsidRPr="00714714">
        <w:rPr>
          <w:rFonts w:eastAsia="Times New Roman" w:cs="Times New Roman"/>
          <w:szCs w:val="24"/>
        </w:rPr>
        <w:t>δικηγόρος και προκάλεσε τόσο μεγάλο πολιτικό και δημοσιογραφικό θόρυβο</w:t>
      </w:r>
      <w:r>
        <w:rPr>
          <w:rFonts w:eastAsia="Times New Roman" w:cs="Times New Roman"/>
          <w:szCs w:val="24"/>
        </w:rPr>
        <w:t>, καθώς και τις επίκαιρες ερωτήσει</w:t>
      </w:r>
      <w:r w:rsidRPr="00714714">
        <w:rPr>
          <w:rFonts w:eastAsia="Times New Roman" w:cs="Times New Roman"/>
          <w:szCs w:val="24"/>
        </w:rPr>
        <w:t xml:space="preserve">ς του </w:t>
      </w:r>
      <w:r>
        <w:rPr>
          <w:rFonts w:eastAsia="Times New Roman" w:cs="Times New Roman"/>
          <w:szCs w:val="24"/>
        </w:rPr>
        <w:t xml:space="preserve">κ. </w:t>
      </w:r>
      <w:r w:rsidRPr="00714714">
        <w:rPr>
          <w:rFonts w:eastAsia="Times New Roman" w:cs="Times New Roman"/>
          <w:szCs w:val="24"/>
        </w:rPr>
        <w:t>Θεοχάρη και του κ</w:t>
      </w:r>
      <w:r>
        <w:rPr>
          <w:rFonts w:eastAsia="Times New Roman" w:cs="Times New Roman"/>
          <w:szCs w:val="24"/>
        </w:rPr>
        <w:t xml:space="preserve">. </w:t>
      </w:r>
      <w:r w:rsidRPr="00714714">
        <w:rPr>
          <w:rFonts w:eastAsia="Times New Roman" w:cs="Times New Roman"/>
          <w:szCs w:val="24"/>
        </w:rPr>
        <w:t>Παπαθεοδώρου</w:t>
      </w:r>
      <w:r>
        <w:rPr>
          <w:rFonts w:eastAsia="Times New Roman" w:cs="Times New Roman"/>
          <w:szCs w:val="24"/>
        </w:rPr>
        <w:t>;</w:t>
      </w:r>
    </w:p>
    <w:p w14:paraId="4D8800AD"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Ξεπαπαδέα</w:t>
      </w:r>
      <w:proofErr w:type="spellEnd"/>
      <w:r>
        <w:rPr>
          <w:rFonts w:eastAsia="Times New Roman" w:cs="Times New Roman"/>
          <w:szCs w:val="24"/>
        </w:rPr>
        <w:t xml:space="preserve"> ως</w:t>
      </w:r>
      <w:r w:rsidRPr="00714714">
        <w:rPr>
          <w:rFonts w:eastAsia="Times New Roman" w:cs="Times New Roman"/>
          <w:szCs w:val="24"/>
        </w:rPr>
        <w:t xml:space="preserve"> δικηγόρ</w:t>
      </w:r>
      <w:r w:rsidRPr="00714714">
        <w:rPr>
          <w:rFonts w:eastAsia="Times New Roman" w:cs="Times New Roman"/>
          <w:szCs w:val="24"/>
        </w:rPr>
        <w:t>ος ανέλαβε την εκπροσώπηση της κυπριακής εταιρείας περιορισμένης ε</w:t>
      </w:r>
      <w:r>
        <w:rPr>
          <w:rFonts w:eastAsia="Times New Roman" w:cs="Times New Roman"/>
          <w:szCs w:val="24"/>
        </w:rPr>
        <w:t xml:space="preserve">υθύνης κατά το </w:t>
      </w:r>
      <w:r>
        <w:rPr>
          <w:rFonts w:eastAsia="Times New Roman" w:cs="Times New Roman"/>
          <w:szCs w:val="24"/>
        </w:rPr>
        <w:t>Κυπριακό Δίκαιο</w:t>
      </w:r>
      <w:r>
        <w:rPr>
          <w:rFonts w:eastAsia="Times New Roman" w:cs="Times New Roman"/>
          <w:szCs w:val="24"/>
        </w:rPr>
        <w:t xml:space="preserve"> κ</w:t>
      </w:r>
      <w:r w:rsidRPr="00714714">
        <w:rPr>
          <w:rFonts w:eastAsia="Times New Roman" w:cs="Times New Roman"/>
          <w:szCs w:val="24"/>
        </w:rPr>
        <w:t xml:space="preserve">αι όχι </w:t>
      </w:r>
      <w:r>
        <w:rPr>
          <w:rFonts w:eastAsia="Times New Roman" w:cs="Times New Roman"/>
          <w:szCs w:val="24"/>
          <w:lang w:val="en-US"/>
        </w:rPr>
        <w:t>offshore</w:t>
      </w:r>
      <w:r>
        <w:rPr>
          <w:rFonts w:eastAsia="Times New Roman" w:cs="Times New Roman"/>
          <w:szCs w:val="24"/>
        </w:rPr>
        <w:t>,</w:t>
      </w:r>
      <w:r w:rsidRPr="00714714">
        <w:rPr>
          <w:rFonts w:eastAsia="Times New Roman" w:cs="Times New Roman"/>
          <w:szCs w:val="24"/>
        </w:rPr>
        <w:t xml:space="preserve"> όπως ανακριβώς</w:t>
      </w:r>
      <w:r>
        <w:rPr>
          <w:rFonts w:eastAsia="Times New Roman" w:cs="Times New Roman"/>
          <w:szCs w:val="24"/>
        </w:rPr>
        <w:t xml:space="preserve"> ή</w:t>
      </w:r>
      <w:r w:rsidRPr="00714714">
        <w:rPr>
          <w:rFonts w:eastAsia="Times New Roman" w:cs="Times New Roman"/>
          <w:szCs w:val="24"/>
        </w:rPr>
        <w:t xml:space="preserve"> αναληθώς</w:t>
      </w:r>
      <w:r>
        <w:rPr>
          <w:rFonts w:eastAsia="Times New Roman" w:cs="Times New Roman"/>
          <w:szCs w:val="24"/>
        </w:rPr>
        <w:t xml:space="preserve"> </w:t>
      </w:r>
      <w:r w:rsidRPr="007F480C">
        <w:rPr>
          <w:rFonts w:eastAsia="Times New Roman" w:cs="Times New Roman"/>
          <w:szCs w:val="24"/>
        </w:rPr>
        <w:t>–</w:t>
      </w:r>
      <w:r>
        <w:rPr>
          <w:rFonts w:eastAsia="Times New Roman" w:cs="Times New Roman"/>
          <w:szCs w:val="24"/>
        </w:rPr>
        <w:t xml:space="preserve">για εσάς λέω «ανακριβώς»- και παραπλανητικά ισχυρίζονται κάποιοι με την επωνυμία </w:t>
      </w:r>
      <w:r w:rsidRPr="007F480C">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HI</w:t>
      </w:r>
      <w:r>
        <w:rPr>
          <w:rFonts w:eastAsia="Times New Roman" w:cs="Times New Roman"/>
          <w:szCs w:val="24"/>
        </w:rPr>
        <w:t>-</w:t>
      </w:r>
      <w:r>
        <w:rPr>
          <w:rFonts w:eastAsia="Times New Roman" w:cs="Times New Roman"/>
          <w:szCs w:val="24"/>
          <w:lang w:val="en-US"/>
        </w:rPr>
        <w:t>MED</w:t>
      </w:r>
      <w:r w:rsidRPr="007F480C">
        <w:rPr>
          <w:rFonts w:eastAsia="Times New Roman" w:cs="Times New Roman"/>
          <w:szCs w:val="24"/>
        </w:rPr>
        <w:t xml:space="preserve"> </w:t>
      </w:r>
      <w:r w:rsidRPr="00714714">
        <w:rPr>
          <w:rFonts w:eastAsia="Times New Roman" w:cs="Times New Roman"/>
          <w:szCs w:val="24"/>
        </w:rPr>
        <w:t>SOLUTIONS</w:t>
      </w:r>
      <w:r>
        <w:rPr>
          <w:rFonts w:eastAsia="Times New Roman" w:cs="Times New Roman"/>
          <w:szCs w:val="24"/>
        </w:rPr>
        <w:t>»</w:t>
      </w:r>
      <w:r w:rsidRPr="007F480C">
        <w:rPr>
          <w:rFonts w:eastAsia="Times New Roman" w:cs="Times New Roman"/>
          <w:szCs w:val="24"/>
        </w:rPr>
        <w:t>,</w:t>
      </w:r>
      <w:r w:rsidRPr="00714714">
        <w:rPr>
          <w:rFonts w:eastAsia="Times New Roman" w:cs="Times New Roman"/>
          <w:szCs w:val="24"/>
        </w:rPr>
        <w:t xml:space="preserve"> η οποία υφίσ</w:t>
      </w:r>
      <w:r w:rsidRPr="00714714">
        <w:rPr>
          <w:rFonts w:eastAsia="Times New Roman" w:cs="Times New Roman"/>
          <w:szCs w:val="24"/>
        </w:rPr>
        <w:t xml:space="preserve">ταται από το 1998 </w:t>
      </w:r>
      <w:r>
        <w:rPr>
          <w:rFonts w:eastAsia="Times New Roman" w:cs="Times New Roman"/>
          <w:szCs w:val="24"/>
        </w:rPr>
        <w:t xml:space="preserve">και </w:t>
      </w:r>
      <w:r w:rsidRPr="00714714">
        <w:rPr>
          <w:rFonts w:eastAsia="Times New Roman" w:cs="Times New Roman"/>
          <w:szCs w:val="24"/>
        </w:rPr>
        <w:t>εμπορεύεται ιατρικά μηχανήματα με πολύ μεγάλο κύκλο εργασιών</w:t>
      </w:r>
      <w:r>
        <w:rPr>
          <w:rFonts w:eastAsia="Times New Roman" w:cs="Times New Roman"/>
          <w:szCs w:val="24"/>
        </w:rPr>
        <w:t>. Ε</w:t>
      </w:r>
      <w:r w:rsidRPr="00714714">
        <w:rPr>
          <w:rFonts w:eastAsia="Times New Roman" w:cs="Times New Roman"/>
          <w:szCs w:val="24"/>
        </w:rPr>
        <w:t xml:space="preserve">παναλαμβάνω ότι δεν πρόκειται περί </w:t>
      </w:r>
      <w:r>
        <w:rPr>
          <w:rFonts w:eastAsia="Times New Roman" w:cs="Times New Roman"/>
          <w:szCs w:val="24"/>
          <w:lang w:val="en-US"/>
        </w:rPr>
        <w:t>offshore</w:t>
      </w:r>
      <w:r w:rsidRPr="00714714">
        <w:rPr>
          <w:rFonts w:eastAsia="Times New Roman" w:cs="Times New Roman"/>
          <w:szCs w:val="24"/>
        </w:rPr>
        <w:t xml:space="preserve"> εταιρείας</w:t>
      </w:r>
      <w:r>
        <w:rPr>
          <w:rFonts w:eastAsia="Times New Roman" w:cs="Times New Roman"/>
          <w:szCs w:val="24"/>
        </w:rPr>
        <w:t>,</w:t>
      </w:r>
      <w:r w:rsidRPr="00714714">
        <w:rPr>
          <w:rFonts w:eastAsia="Times New Roman" w:cs="Times New Roman"/>
          <w:szCs w:val="24"/>
        </w:rPr>
        <w:t xml:space="preserve"> αλλά περί εταιρείας περιορισμένης ευθύνης</w:t>
      </w:r>
      <w:r>
        <w:rPr>
          <w:rFonts w:eastAsia="Times New Roman" w:cs="Times New Roman"/>
          <w:szCs w:val="24"/>
        </w:rPr>
        <w:t xml:space="preserve">, σύμφωνα με το </w:t>
      </w:r>
      <w:r>
        <w:rPr>
          <w:rFonts w:eastAsia="Times New Roman" w:cs="Times New Roman"/>
          <w:szCs w:val="24"/>
        </w:rPr>
        <w:t>Κ</w:t>
      </w:r>
      <w:r w:rsidRPr="00714714">
        <w:rPr>
          <w:rFonts w:eastAsia="Times New Roman" w:cs="Times New Roman"/>
          <w:szCs w:val="24"/>
        </w:rPr>
        <w:t xml:space="preserve">υπριακό </w:t>
      </w:r>
      <w:r>
        <w:rPr>
          <w:rFonts w:eastAsia="Times New Roman" w:cs="Times New Roman"/>
          <w:szCs w:val="24"/>
        </w:rPr>
        <w:t>Δ</w:t>
      </w:r>
      <w:r w:rsidRPr="00714714">
        <w:rPr>
          <w:rFonts w:eastAsia="Times New Roman" w:cs="Times New Roman"/>
          <w:szCs w:val="24"/>
        </w:rPr>
        <w:t>ίκαιο</w:t>
      </w:r>
      <w:r>
        <w:rPr>
          <w:rFonts w:eastAsia="Times New Roman" w:cs="Times New Roman"/>
          <w:szCs w:val="24"/>
        </w:rPr>
        <w:t>.</w:t>
      </w:r>
    </w:p>
    <w:p w14:paraId="4D8800AE"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Νόμιμος εκπρόσωπό</w:t>
      </w:r>
      <w:r w:rsidRPr="00714714">
        <w:rPr>
          <w:rFonts w:eastAsia="Times New Roman" w:cs="Times New Roman"/>
          <w:szCs w:val="24"/>
        </w:rPr>
        <w:t xml:space="preserve">ς της είναι ο ιδιοκτήτης </w:t>
      </w:r>
      <w:r>
        <w:rPr>
          <w:rFonts w:eastAsia="Times New Roman" w:cs="Times New Roman"/>
          <w:szCs w:val="24"/>
        </w:rPr>
        <w:t>της,</w:t>
      </w:r>
      <w:r w:rsidRPr="00714714">
        <w:rPr>
          <w:rFonts w:eastAsia="Times New Roman" w:cs="Times New Roman"/>
          <w:szCs w:val="24"/>
        </w:rPr>
        <w:t xml:space="preserve"> κάποιος Κύπριος πολίτης</w:t>
      </w:r>
      <w:r>
        <w:rPr>
          <w:rFonts w:eastAsia="Times New Roman" w:cs="Times New Roman"/>
          <w:szCs w:val="24"/>
        </w:rPr>
        <w:t>,</w:t>
      </w:r>
      <w:r w:rsidRPr="00714714">
        <w:rPr>
          <w:rFonts w:eastAsia="Times New Roman" w:cs="Times New Roman"/>
          <w:szCs w:val="24"/>
        </w:rPr>
        <w:t xml:space="preserve"> και όχι ο κ</w:t>
      </w:r>
      <w:r>
        <w:rPr>
          <w:rFonts w:eastAsia="Times New Roman" w:cs="Times New Roman"/>
          <w:szCs w:val="24"/>
        </w:rPr>
        <w:t xml:space="preserve">. </w:t>
      </w:r>
      <w:r w:rsidRPr="00714714">
        <w:rPr>
          <w:rFonts w:eastAsia="Times New Roman" w:cs="Times New Roman"/>
          <w:szCs w:val="24"/>
        </w:rPr>
        <w:t xml:space="preserve">Αρτεμίου όπως </w:t>
      </w:r>
      <w:r>
        <w:rPr>
          <w:rFonts w:eastAsia="Times New Roman" w:cs="Times New Roman"/>
          <w:szCs w:val="24"/>
        </w:rPr>
        <w:t>αναληθώς</w:t>
      </w:r>
      <w:r w:rsidRPr="00714714">
        <w:rPr>
          <w:rFonts w:eastAsia="Times New Roman" w:cs="Times New Roman"/>
          <w:szCs w:val="24"/>
        </w:rPr>
        <w:t xml:space="preserve"> </w:t>
      </w:r>
      <w:r>
        <w:rPr>
          <w:rFonts w:eastAsia="Times New Roman" w:cs="Times New Roman"/>
          <w:szCs w:val="24"/>
        </w:rPr>
        <w:t xml:space="preserve">–για να μη χάνω χρόνο δεν </w:t>
      </w:r>
      <w:r w:rsidRPr="00714714">
        <w:rPr>
          <w:rFonts w:eastAsia="Times New Roman" w:cs="Times New Roman"/>
          <w:szCs w:val="24"/>
        </w:rPr>
        <w:t>επαναλαμβάνω τα ίδια</w:t>
      </w:r>
      <w:r>
        <w:rPr>
          <w:rFonts w:eastAsia="Times New Roman" w:cs="Times New Roman"/>
          <w:szCs w:val="24"/>
        </w:rPr>
        <w:t>- λένε κάποιοι. Αυτή η κυπριακή εταιρεία ε</w:t>
      </w:r>
      <w:r w:rsidRPr="00714714">
        <w:rPr>
          <w:rFonts w:eastAsia="Times New Roman" w:cs="Times New Roman"/>
          <w:szCs w:val="24"/>
        </w:rPr>
        <w:t xml:space="preserve">πομένως δεν ανήκει </w:t>
      </w:r>
      <w:r>
        <w:rPr>
          <w:rFonts w:eastAsia="Times New Roman" w:cs="Times New Roman"/>
          <w:szCs w:val="24"/>
        </w:rPr>
        <w:t xml:space="preserve">ούτε στον κ. Αρτεμίου </w:t>
      </w:r>
      <w:r w:rsidRPr="00714714">
        <w:rPr>
          <w:rFonts w:eastAsia="Times New Roman" w:cs="Times New Roman"/>
          <w:szCs w:val="24"/>
        </w:rPr>
        <w:t>ούτε στον κ</w:t>
      </w:r>
      <w:r>
        <w:rPr>
          <w:rFonts w:eastAsia="Times New Roman" w:cs="Times New Roman"/>
          <w:szCs w:val="24"/>
        </w:rPr>
        <w:t>. Λ</w:t>
      </w:r>
      <w:r w:rsidRPr="00714714">
        <w:rPr>
          <w:rFonts w:eastAsia="Times New Roman" w:cs="Times New Roman"/>
          <w:szCs w:val="24"/>
        </w:rPr>
        <w:t>αυρεντιάδη</w:t>
      </w:r>
      <w:r>
        <w:rPr>
          <w:rFonts w:eastAsia="Times New Roman" w:cs="Times New Roman"/>
          <w:szCs w:val="24"/>
        </w:rPr>
        <w:t>, όπως κάποιοι αφήνουν να εννοηθεί. Α</w:t>
      </w:r>
      <w:r>
        <w:rPr>
          <w:rFonts w:eastAsia="Times New Roman" w:cs="Times New Roman"/>
          <w:szCs w:val="24"/>
        </w:rPr>
        <w:t>πλώς</w:t>
      </w:r>
      <w:r w:rsidRPr="00714714">
        <w:rPr>
          <w:rFonts w:eastAsia="Times New Roman" w:cs="Times New Roman"/>
          <w:szCs w:val="24"/>
        </w:rPr>
        <w:t xml:space="preserve"> ο κ</w:t>
      </w:r>
      <w:r>
        <w:rPr>
          <w:rFonts w:eastAsia="Times New Roman" w:cs="Times New Roman"/>
          <w:szCs w:val="24"/>
        </w:rPr>
        <w:t>. Αρτεμίου ε</w:t>
      </w:r>
      <w:r w:rsidRPr="00714714">
        <w:rPr>
          <w:rFonts w:eastAsia="Times New Roman" w:cs="Times New Roman"/>
          <w:szCs w:val="24"/>
        </w:rPr>
        <w:t xml:space="preserve">ίναι δικηγόρος στην Κύπρο της κυπριακής </w:t>
      </w:r>
      <w:r w:rsidRPr="00714714">
        <w:rPr>
          <w:rFonts w:eastAsia="Times New Roman" w:cs="Times New Roman"/>
          <w:szCs w:val="24"/>
        </w:rPr>
        <w:lastRenderedPageBreak/>
        <w:t xml:space="preserve">εταιρείας περιορισμένης ευθύνης και </w:t>
      </w:r>
      <w:r>
        <w:rPr>
          <w:rFonts w:eastAsia="Times New Roman" w:cs="Times New Roman"/>
          <w:szCs w:val="24"/>
        </w:rPr>
        <w:t>–</w:t>
      </w:r>
      <w:r w:rsidRPr="00714714">
        <w:rPr>
          <w:rFonts w:eastAsia="Times New Roman" w:cs="Times New Roman"/>
          <w:szCs w:val="24"/>
        </w:rPr>
        <w:t>επαναλαμβάνω</w:t>
      </w:r>
      <w:r>
        <w:rPr>
          <w:rFonts w:eastAsia="Times New Roman" w:cs="Times New Roman"/>
          <w:szCs w:val="24"/>
        </w:rPr>
        <w:t>-</w:t>
      </w:r>
      <w:r w:rsidRPr="00714714">
        <w:rPr>
          <w:rFonts w:eastAsia="Times New Roman" w:cs="Times New Roman"/>
          <w:szCs w:val="24"/>
        </w:rPr>
        <w:t xml:space="preserve"> όχι </w:t>
      </w:r>
      <w:r>
        <w:rPr>
          <w:rFonts w:eastAsia="Times New Roman" w:cs="Times New Roman"/>
          <w:szCs w:val="24"/>
          <w:lang w:val="en-US"/>
        </w:rPr>
        <w:t>offshore</w:t>
      </w:r>
      <w:r>
        <w:rPr>
          <w:rFonts w:eastAsia="Times New Roman" w:cs="Times New Roman"/>
          <w:szCs w:val="24"/>
        </w:rPr>
        <w:t xml:space="preserve"> </w:t>
      </w:r>
      <w:r w:rsidRPr="00714714">
        <w:rPr>
          <w:rFonts w:eastAsia="Times New Roman" w:cs="Times New Roman"/>
          <w:szCs w:val="24"/>
        </w:rPr>
        <w:t>εταιρείας και ο κ</w:t>
      </w:r>
      <w:r>
        <w:rPr>
          <w:rFonts w:eastAsia="Times New Roman" w:cs="Times New Roman"/>
          <w:szCs w:val="24"/>
        </w:rPr>
        <w:t xml:space="preserve">. </w:t>
      </w:r>
      <w:r w:rsidRPr="00714714">
        <w:rPr>
          <w:rFonts w:eastAsia="Times New Roman" w:cs="Times New Roman"/>
          <w:szCs w:val="24"/>
        </w:rPr>
        <w:t>Λαυρεντιάδης συνδέεται με άλλη εταιρεία</w:t>
      </w:r>
      <w:r>
        <w:rPr>
          <w:rFonts w:eastAsia="Times New Roman" w:cs="Times New Roman"/>
          <w:szCs w:val="24"/>
        </w:rPr>
        <w:t>,</w:t>
      </w:r>
      <w:r w:rsidRPr="00714714">
        <w:rPr>
          <w:rFonts w:eastAsia="Times New Roman" w:cs="Times New Roman"/>
          <w:szCs w:val="24"/>
        </w:rPr>
        <w:t xml:space="preserve"> με την </w:t>
      </w:r>
      <w:r>
        <w:rPr>
          <w:rFonts w:eastAsia="Times New Roman" w:cs="Times New Roman"/>
          <w:szCs w:val="24"/>
        </w:rPr>
        <w:t>«</w:t>
      </w:r>
      <w:r>
        <w:rPr>
          <w:rFonts w:eastAsia="Times New Roman" w:cs="Times New Roman"/>
          <w:szCs w:val="24"/>
          <w:lang w:val="en-US"/>
        </w:rPr>
        <w:t>ALAPIS</w:t>
      </w:r>
      <w:r w:rsidRPr="00714714">
        <w:rPr>
          <w:rFonts w:eastAsia="Times New Roman" w:cs="Times New Roman"/>
          <w:szCs w:val="24"/>
        </w:rPr>
        <w:t xml:space="preserve"> </w:t>
      </w:r>
      <w:r>
        <w:rPr>
          <w:rFonts w:eastAsia="Times New Roman" w:cs="Times New Roman"/>
          <w:szCs w:val="24"/>
        </w:rPr>
        <w:t>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w:t>
      </w:r>
      <w:r w:rsidRPr="00714714">
        <w:rPr>
          <w:rFonts w:eastAsia="Times New Roman" w:cs="Times New Roman"/>
          <w:szCs w:val="24"/>
        </w:rPr>
        <w:t xml:space="preserve"> η οποία ήταν </w:t>
      </w:r>
      <w:r>
        <w:rPr>
          <w:rFonts w:eastAsia="Times New Roman" w:cs="Times New Roman"/>
          <w:szCs w:val="24"/>
        </w:rPr>
        <w:t>μητρική</w:t>
      </w:r>
      <w:r w:rsidRPr="00714714">
        <w:rPr>
          <w:rFonts w:eastAsia="Times New Roman" w:cs="Times New Roman"/>
          <w:szCs w:val="24"/>
        </w:rPr>
        <w:t xml:space="preserve"> μιας άλλης ανώνυμης εταιρείας</w:t>
      </w:r>
      <w:r w:rsidRPr="00714714">
        <w:rPr>
          <w:rFonts w:eastAsia="Times New Roman" w:cs="Times New Roman"/>
          <w:szCs w:val="24"/>
        </w:rPr>
        <w:t xml:space="preserve"> της </w:t>
      </w:r>
      <w:r>
        <w:rPr>
          <w:rFonts w:eastAsia="Times New Roman" w:cs="Times New Roman"/>
          <w:szCs w:val="24"/>
        </w:rPr>
        <w:t>«</w:t>
      </w:r>
      <w:r>
        <w:rPr>
          <w:rFonts w:eastAsia="Times New Roman" w:cs="Times New Roman"/>
          <w:szCs w:val="24"/>
          <w:lang w:val="en-US"/>
        </w:rPr>
        <w:t>PHARMAGORA</w:t>
      </w:r>
      <w:r>
        <w:rPr>
          <w:rFonts w:eastAsia="Times New Roman" w:cs="Times New Roman"/>
          <w:szCs w:val="24"/>
        </w:rPr>
        <w:t>»,</w:t>
      </w:r>
      <w:r w:rsidRPr="00714714">
        <w:rPr>
          <w:rFonts w:eastAsia="Times New Roman" w:cs="Times New Roman"/>
          <w:szCs w:val="24"/>
        </w:rPr>
        <w:t xml:space="preserve"> που εδρεύει στον Εύοσμο Θεσσαλονίκης και κατά της οποίας είχε απαίτησ</w:t>
      </w:r>
      <w:r>
        <w:rPr>
          <w:rFonts w:eastAsia="Times New Roman" w:cs="Times New Roman"/>
          <w:szCs w:val="24"/>
        </w:rPr>
        <w:t xml:space="preserve">η η κυπριακή </w:t>
      </w:r>
      <w:r w:rsidRPr="00714714">
        <w:rPr>
          <w:rFonts w:eastAsia="Times New Roman" w:cs="Times New Roman"/>
          <w:szCs w:val="24"/>
        </w:rPr>
        <w:t>εταιρεία</w:t>
      </w:r>
      <w:r>
        <w:rPr>
          <w:rFonts w:eastAsia="Times New Roman" w:cs="Times New Roman"/>
          <w:szCs w:val="24"/>
        </w:rPr>
        <w:t>.</w:t>
      </w:r>
      <w:r w:rsidRPr="00714714">
        <w:rPr>
          <w:rFonts w:eastAsia="Times New Roman" w:cs="Times New Roman"/>
          <w:szCs w:val="24"/>
        </w:rPr>
        <w:t xml:space="preserve"> </w:t>
      </w:r>
    </w:p>
    <w:p w14:paraId="4D8800AF"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Για την απαίτησή της αυτή μάλιστα η</w:t>
      </w:r>
      <w:r w:rsidRPr="00714714">
        <w:rPr>
          <w:rFonts w:eastAsia="Times New Roman" w:cs="Times New Roman"/>
          <w:szCs w:val="24"/>
        </w:rPr>
        <w:t xml:space="preserve"> κυπριακή εταιρεία </w:t>
      </w:r>
      <w:r>
        <w:rPr>
          <w:rFonts w:eastAsia="Times New Roman" w:cs="Times New Roman"/>
          <w:szCs w:val="24"/>
        </w:rPr>
        <w:t>-</w:t>
      </w:r>
      <w:r w:rsidRPr="00714714">
        <w:rPr>
          <w:rFonts w:eastAsia="Times New Roman" w:cs="Times New Roman"/>
          <w:szCs w:val="24"/>
        </w:rPr>
        <w:t xml:space="preserve">επαναλαμβάνω και πάλι </w:t>
      </w:r>
      <w:r>
        <w:rPr>
          <w:rFonts w:eastAsia="Times New Roman" w:cs="Times New Roman"/>
          <w:szCs w:val="24"/>
        </w:rPr>
        <w:t xml:space="preserve">ότι δεν είναι </w:t>
      </w:r>
      <w:r>
        <w:rPr>
          <w:rFonts w:eastAsia="Times New Roman" w:cs="Times New Roman"/>
          <w:szCs w:val="24"/>
          <w:lang w:val="en-US"/>
        </w:rPr>
        <w:t>offshore</w:t>
      </w:r>
      <w:r>
        <w:rPr>
          <w:rFonts w:eastAsia="Times New Roman" w:cs="Times New Roman"/>
          <w:szCs w:val="24"/>
        </w:rPr>
        <w:t>,</w:t>
      </w:r>
      <w:r w:rsidRPr="00714714">
        <w:rPr>
          <w:rFonts w:eastAsia="Times New Roman" w:cs="Times New Roman"/>
          <w:szCs w:val="24"/>
        </w:rPr>
        <w:t xml:space="preserve"> αλλά εταιρεία περιορισμένης ευθύνης</w:t>
      </w:r>
      <w:r>
        <w:rPr>
          <w:rFonts w:eastAsia="Times New Roman" w:cs="Times New Roman"/>
          <w:szCs w:val="24"/>
        </w:rPr>
        <w:t>-</w:t>
      </w:r>
      <w:r w:rsidRPr="00714714">
        <w:rPr>
          <w:rFonts w:eastAsia="Times New Roman" w:cs="Times New Roman"/>
          <w:szCs w:val="24"/>
        </w:rPr>
        <w:t xml:space="preserve"> είχε ε</w:t>
      </w:r>
      <w:r w:rsidRPr="00714714">
        <w:rPr>
          <w:rFonts w:eastAsia="Times New Roman" w:cs="Times New Roman"/>
          <w:szCs w:val="24"/>
        </w:rPr>
        <w:t>κτελεστεί δικαστική απόφαση από το επαρχιακό δικαστήριο της</w:t>
      </w:r>
      <w:r>
        <w:rPr>
          <w:rFonts w:eastAsia="Times New Roman" w:cs="Times New Roman"/>
          <w:szCs w:val="24"/>
        </w:rPr>
        <w:t xml:space="preserve"> Λευκωσίας σε βάρος της «</w:t>
      </w:r>
      <w:r>
        <w:rPr>
          <w:rFonts w:eastAsia="Times New Roman" w:cs="Times New Roman"/>
          <w:szCs w:val="24"/>
          <w:lang w:val="en-US"/>
        </w:rPr>
        <w:t>PHARMAGORA</w:t>
      </w:r>
      <w:r>
        <w:rPr>
          <w:rFonts w:eastAsia="Times New Roman" w:cs="Times New Roman"/>
          <w:szCs w:val="24"/>
        </w:rPr>
        <w:t>»</w:t>
      </w:r>
      <w:r w:rsidRPr="00714714">
        <w:rPr>
          <w:rFonts w:eastAsia="Times New Roman" w:cs="Times New Roman"/>
          <w:szCs w:val="24"/>
        </w:rPr>
        <w:t xml:space="preserve"> και όχι κατά του ελληνικού δημοσίου</w:t>
      </w:r>
      <w:r>
        <w:rPr>
          <w:rFonts w:eastAsia="Times New Roman" w:cs="Times New Roman"/>
          <w:szCs w:val="24"/>
        </w:rPr>
        <w:t>, όπως</w:t>
      </w:r>
      <w:r w:rsidRPr="00257101">
        <w:rPr>
          <w:rFonts w:eastAsia="Times New Roman" w:cs="Times New Roman"/>
          <w:szCs w:val="24"/>
        </w:rPr>
        <w:t>,</w:t>
      </w:r>
      <w:r>
        <w:rPr>
          <w:rFonts w:eastAsia="Times New Roman" w:cs="Times New Roman"/>
          <w:szCs w:val="24"/>
        </w:rPr>
        <w:t xml:space="preserve"> προς αποφυγή επαναλήψεω</w:t>
      </w:r>
      <w:r w:rsidRPr="00714714">
        <w:rPr>
          <w:rFonts w:eastAsia="Times New Roman" w:cs="Times New Roman"/>
          <w:szCs w:val="24"/>
        </w:rPr>
        <w:t>ς υπενθυμίζω</w:t>
      </w:r>
      <w:r w:rsidRPr="00257101">
        <w:rPr>
          <w:rFonts w:eastAsia="Times New Roman" w:cs="Times New Roman"/>
          <w:szCs w:val="24"/>
        </w:rPr>
        <w:t>,</w:t>
      </w:r>
      <w:r w:rsidRPr="00714714">
        <w:rPr>
          <w:rFonts w:eastAsia="Times New Roman" w:cs="Times New Roman"/>
          <w:szCs w:val="24"/>
        </w:rPr>
        <w:t xml:space="preserve"> αναλ</w:t>
      </w:r>
      <w:r>
        <w:rPr>
          <w:rFonts w:eastAsia="Times New Roman" w:cs="Times New Roman"/>
          <w:szCs w:val="24"/>
        </w:rPr>
        <w:t>ηθώς, α</w:t>
      </w:r>
      <w:r w:rsidRPr="00714714">
        <w:rPr>
          <w:rFonts w:eastAsia="Times New Roman" w:cs="Times New Roman"/>
          <w:szCs w:val="24"/>
        </w:rPr>
        <w:t>ν</w:t>
      </w:r>
      <w:r>
        <w:rPr>
          <w:rFonts w:eastAsia="Times New Roman" w:cs="Times New Roman"/>
          <w:szCs w:val="24"/>
        </w:rPr>
        <w:t xml:space="preserve">ακριβώς, τεχνηέντως και λόγω πολιτικής σκοπιμότητας επιβάλλουν να </w:t>
      </w:r>
      <w:r>
        <w:rPr>
          <w:rFonts w:eastAsia="Times New Roman" w:cs="Times New Roman"/>
          <w:szCs w:val="24"/>
        </w:rPr>
        <w:t>λέμε.</w:t>
      </w:r>
    </w:p>
    <w:p w14:paraId="4D8800B0"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Ανατέθηκε, λοιπόν, στην κ. </w:t>
      </w:r>
      <w:proofErr w:type="spellStart"/>
      <w:r>
        <w:rPr>
          <w:rFonts w:eastAsia="Times New Roman" w:cs="Times New Roman"/>
          <w:szCs w:val="24"/>
        </w:rPr>
        <w:t>Ξεπαπαδέα</w:t>
      </w:r>
      <w:proofErr w:type="spellEnd"/>
      <w:r w:rsidRPr="00714714">
        <w:rPr>
          <w:rFonts w:eastAsia="Times New Roman" w:cs="Times New Roman"/>
          <w:szCs w:val="24"/>
        </w:rPr>
        <w:t xml:space="preserve"> </w:t>
      </w:r>
      <w:r>
        <w:rPr>
          <w:rFonts w:eastAsia="Times New Roman" w:cs="Times New Roman"/>
          <w:szCs w:val="24"/>
        </w:rPr>
        <w:t>από την</w:t>
      </w:r>
      <w:r w:rsidRPr="00714714">
        <w:rPr>
          <w:rFonts w:eastAsia="Times New Roman" w:cs="Times New Roman"/>
          <w:szCs w:val="24"/>
        </w:rPr>
        <w:t xml:space="preserve"> κυπριακή εταιρεία</w:t>
      </w:r>
      <w:r>
        <w:rPr>
          <w:rFonts w:eastAsia="Times New Roman" w:cs="Times New Roman"/>
          <w:szCs w:val="24"/>
        </w:rPr>
        <w:t>,</w:t>
      </w:r>
      <w:r w:rsidRPr="00714714">
        <w:rPr>
          <w:rFonts w:eastAsia="Times New Roman" w:cs="Times New Roman"/>
          <w:szCs w:val="24"/>
        </w:rPr>
        <w:t xml:space="preserve"> από τον Κύπριο ιδιοκτ</w:t>
      </w:r>
      <w:r>
        <w:rPr>
          <w:rFonts w:eastAsia="Times New Roman" w:cs="Times New Roman"/>
          <w:szCs w:val="24"/>
        </w:rPr>
        <w:t>ήτη και όχι από τον κ. Αρτεμίου ή</w:t>
      </w:r>
      <w:r w:rsidRPr="00714714">
        <w:rPr>
          <w:rFonts w:eastAsia="Times New Roman" w:cs="Times New Roman"/>
          <w:szCs w:val="24"/>
        </w:rPr>
        <w:t xml:space="preserve"> τον κ</w:t>
      </w:r>
      <w:r>
        <w:rPr>
          <w:rFonts w:eastAsia="Times New Roman" w:cs="Times New Roman"/>
          <w:szCs w:val="24"/>
        </w:rPr>
        <w:t>. Λ</w:t>
      </w:r>
      <w:r w:rsidRPr="00714714">
        <w:rPr>
          <w:rFonts w:eastAsia="Times New Roman" w:cs="Times New Roman"/>
          <w:szCs w:val="24"/>
        </w:rPr>
        <w:t>αυρεντιάδη μία απλή και πολύ συγκεκριμένη εντολή</w:t>
      </w:r>
      <w:r>
        <w:rPr>
          <w:rFonts w:eastAsia="Times New Roman" w:cs="Times New Roman"/>
          <w:szCs w:val="24"/>
        </w:rPr>
        <w:t>,</w:t>
      </w:r>
      <w:r w:rsidRPr="00714714">
        <w:rPr>
          <w:rFonts w:eastAsia="Times New Roman" w:cs="Times New Roman"/>
          <w:szCs w:val="24"/>
        </w:rPr>
        <w:t xml:space="preserve"> να εκτελέσει την απόφαση του κυπριακού δικαστηρίου στην Ελλάδα</w:t>
      </w:r>
      <w:r>
        <w:rPr>
          <w:rFonts w:eastAsia="Times New Roman" w:cs="Times New Roman"/>
          <w:szCs w:val="24"/>
        </w:rPr>
        <w:t>,</w:t>
      </w:r>
      <w:r w:rsidRPr="00714714">
        <w:rPr>
          <w:rFonts w:eastAsia="Times New Roman" w:cs="Times New Roman"/>
          <w:szCs w:val="24"/>
        </w:rPr>
        <w:t xml:space="preserve"> για να ει</w:t>
      </w:r>
      <w:r w:rsidRPr="00714714">
        <w:rPr>
          <w:rFonts w:eastAsia="Times New Roman" w:cs="Times New Roman"/>
          <w:szCs w:val="24"/>
        </w:rPr>
        <w:t>σπράξει το επιδικασθέν ποσό από τ</w:t>
      </w:r>
      <w:r>
        <w:rPr>
          <w:rFonts w:eastAsia="Times New Roman" w:cs="Times New Roman"/>
          <w:szCs w:val="24"/>
        </w:rPr>
        <w:t xml:space="preserve">η </w:t>
      </w:r>
      <w:r>
        <w:rPr>
          <w:rFonts w:eastAsia="Times New Roman" w:cs="Times New Roman"/>
          <w:szCs w:val="24"/>
        </w:rPr>
        <w:lastRenderedPageBreak/>
        <w:t>«</w:t>
      </w:r>
      <w:r>
        <w:rPr>
          <w:rFonts w:eastAsia="Times New Roman" w:cs="Times New Roman"/>
          <w:szCs w:val="24"/>
          <w:lang w:val="en-US"/>
        </w:rPr>
        <w:t>PHARMAGORA</w:t>
      </w:r>
      <w:r>
        <w:rPr>
          <w:rFonts w:eastAsia="Times New Roman" w:cs="Times New Roman"/>
          <w:szCs w:val="24"/>
        </w:rPr>
        <w:t>». Επειδή, όμως, η «</w:t>
      </w:r>
      <w:r>
        <w:rPr>
          <w:rFonts w:eastAsia="Times New Roman" w:cs="Times New Roman"/>
          <w:szCs w:val="24"/>
          <w:lang w:val="en-US"/>
        </w:rPr>
        <w:t>PHARMAGORA</w:t>
      </w:r>
      <w:r>
        <w:rPr>
          <w:rFonts w:eastAsia="Times New Roman" w:cs="Times New Roman"/>
          <w:szCs w:val="24"/>
        </w:rPr>
        <w:t>» ήταν σε</w:t>
      </w:r>
      <w:r w:rsidRPr="00714714">
        <w:rPr>
          <w:rFonts w:eastAsia="Times New Roman" w:cs="Times New Roman"/>
          <w:szCs w:val="24"/>
        </w:rPr>
        <w:t xml:space="preserve"> αδυναμία ν</w:t>
      </w:r>
      <w:r>
        <w:rPr>
          <w:rFonts w:eastAsia="Times New Roman" w:cs="Times New Roman"/>
          <w:szCs w:val="24"/>
        </w:rPr>
        <w:t>α καταβάλει το χρέος της, γιατί εν</w:t>
      </w:r>
      <w:r>
        <w:rPr>
          <w:rFonts w:eastAsia="Times New Roman" w:cs="Times New Roman"/>
          <w:szCs w:val="24"/>
        </w:rPr>
        <w:t xml:space="preserve"> </w:t>
      </w:r>
      <w:r>
        <w:rPr>
          <w:rFonts w:eastAsia="Times New Roman" w:cs="Times New Roman"/>
          <w:szCs w:val="24"/>
        </w:rPr>
        <w:t>τω</w:t>
      </w:r>
      <w:r>
        <w:rPr>
          <w:rFonts w:eastAsia="Times New Roman" w:cs="Times New Roman"/>
          <w:szCs w:val="24"/>
        </w:rPr>
        <w:t xml:space="preserve"> </w:t>
      </w:r>
      <w:r>
        <w:rPr>
          <w:rFonts w:eastAsia="Times New Roman" w:cs="Times New Roman"/>
          <w:szCs w:val="24"/>
        </w:rPr>
        <w:t>μεταξύ ν</w:t>
      </w:r>
      <w:r w:rsidRPr="00714714">
        <w:rPr>
          <w:rFonts w:eastAsia="Times New Roman" w:cs="Times New Roman"/>
          <w:szCs w:val="24"/>
        </w:rPr>
        <w:t xml:space="preserve">ομίζω </w:t>
      </w:r>
      <w:r>
        <w:rPr>
          <w:rFonts w:eastAsia="Times New Roman" w:cs="Times New Roman"/>
          <w:szCs w:val="24"/>
        </w:rPr>
        <w:t>είχε</w:t>
      </w:r>
      <w:r w:rsidRPr="00714714">
        <w:rPr>
          <w:rFonts w:eastAsia="Times New Roman" w:cs="Times New Roman"/>
          <w:szCs w:val="24"/>
        </w:rPr>
        <w:t xml:space="preserve"> πτωχεύσει </w:t>
      </w:r>
      <w:r>
        <w:rPr>
          <w:rFonts w:eastAsia="Times New Roman" w:cs="Times New Roman"/>
          <w:szCs w:val="24"/>
        </w:rPr>
        <w:t>η «</w:t>
      </w:r>
      <w:r>
        <w:rPr>
          <w:rFonts w:eastAsia="Times New Roman" w:cs="Times New Roman"/>
          <w:szCs w:val="24"/>
          <w:lang w:val="en-US"/>
        </w:rPr>
        <w:t>ALAPIS</w:t>
      </w:r>
      <w:r>
        <w:rPr>
          <w:rFonts w:eastAsia="Times New Roman" w:cs="Times New Roman"/>
          <w:szCs w:val="24"/>
        </w:rPr>
        <w:t>», δηλαδή η</w:t>
      </w:r>
      <w:r w:rsidRPr="00714714">
        <w:rPr>
          <w:rFonts w:eastAsia="Times New Roman" w:cs="Times New Roman"/>
          <w:szCs w:val="24"/>
        </w:rPr>
        <w:t xml:space="preserve"> </w:t>
      </w:r>
      <w:r>
        <w:rPr>
          <w:rFonts w:eastAsia="Times New Roman" w:cs="Times New Roman"/>
          <w:szCs w:val="24"/>
        </w:rPr>
        <w:t xml:space="preserve">μητρική της εταιρεία, </w:t>
      </w:r>
      <w:r w:rsidRPr="00714714">
        <w:rPr>
          <w:rFonts w:eastAsia="Times New Roman" w:cs="Times New Roman"/>
          <w:szCs w:val="24"/>
        </w:rPr>
        <w:t xml:space="preserve">η </w:t>
      </w:r>
      <w:r>
        <w:rPr>
          <w:rFonts w:eastAsia="Times New Roman" w:cs="Times New Roman"/>
          <w:szCs w:val="24"/>
        </w:rPr>
        <w:t xml:space="preserve">τελευταία, η κυπριακή δηλαδή εταιρεία, </w:t>
      </w:r>
      <w:r w:rsidRPr="00714714">
        <w:rPr>
          <w:rFonts w:eastAsia="Times New Roman" w:cs="Times New Roman"/>
          <w:szCs w:val="24"/>
        </w:rPr>
        <w:t>προέβη σε</w:t>
      </w:r>
      <w:r w:rsidRPr="00714714">
        <w:rPr>
          <w:rFonts w:eastAsia="Times New Roman" w:cs="Times New Roman"/>
          <w:szCs w:val="24"/>
        </w:rPr>
        <w:t xml:space="preserve"> κατάσχεση εις χείρας του ελληνικού δημοσίου ως τρίτου</w:t>
      </w:r>
      <w:r w:rsidRPr="00991B34">
        <w:rPr>
          <w:rFonts w:eastAsia="Times New Roman" w:cs="Times New Roman"/>
          <w:szCs w:val="24"/>
        </w:rPr>
        <w:t>,</w:t>
      </w:r>
      <w:r w:rsidRPr="00714714">
        <w:rPr>
          <w:rFonts w:eastAsia="Times New Roman" w:cs="Times New Roman"/>
          <w:szCs w:val="24"/>
        </w:rPr>
        <w:t xml:space="preserve"> το οποίο ήταν οφειλέτης </w:t>
      </w:r>
      <w:r>
        <w:rPr>
          <w:rFonts w:eastAsia="Times New Roman" w:cs="Times New Roman"/>
          <w:szCs w:val="24"/>
        </w:rPr>
        <w:t>της «</w:t>
      </w:r>
      <w:r>
        <w:rPr>
          <w:rFonts w:eastAsia="Times New Roman" w:cs="Times New Roman"/>
          <w:szCs w:val="24"/>
          <w:lang w:val="en-US"/>
        </w:rPr>
        <w:t>PHARMAGORA</w:t>
      </w:r>
      <w:r>
        <w:rPr>
          <w:rFonts w:eastAsia="Times New Roman" w:cs="Times New Roman"/>
          <w:szCs w:val="24"/>
        </w:rPr>
        <w:t>», δηλαδή της χρωστούσε χρήματα.</w:t>
      </w:r>
    </w:p>
    <w:p w14:paraId="4D8800B1"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Πρόκειται για την</w:t>
      </w:r>
      <w:r w:rsidRPr="00714714">
        <w:rPr>
          <w:rFonts w:eastAsia="Times New Roman" w:cs="Times New Roman"/>
          <w:szCs w:val="24"/>
        </w:rPr>
        <w:t xml:space="preserve"> κλασική περίπτωση κατάσχεσης εις χείρας τρίτου</w:t>
      </w:r>
      <w:r>
        <w:rPr>
          <w:rFonts w:eastAsia="Times New Roman" w:cs="Times New Roman"/>
          <w:szCs w:val="24"/>
        </w:rPr>
        <w:t>,</w:t>
      </w:r>
      <w:r w:rsidRPr="00714714">
        <w:rPr>
          <w:rFonts w:eastAsia="Times New Roman" w:cs="Times New Roman"/>
          <w:szCs w:val="24"/>
        </w:rPr>
        <w:t xml:space="preserve"> που προβλέπεται από το</w:t>
      </w:r>
      <w:r>
        <w:rPr>
          <w:rFonts w:eastAsia="Times New Roman" w:cs="Times New Roman"/>
          <w:szCs w:val="24"/>
        </w:rPr>
        <w:t>ν</w:t>
      </w:r>
      <w:r w:rsidRPr="00714714">
        <w:rPr>
          <w:rFonts w:eastAsia="Times New Roman" w:cs="Times New Roman"/>
          <w:szCs w:val="24"/>
        </w:rPr>
        <w:t xml:space="preserve"> νόμο και εφαρμόζεται κατά κόρον στη δι</w:t>
      </w:r>
      <w:r w:rsidRPr="00714714">
        <w:rPr>
          <w:rFonts w:eastAsia="Times New Roman" w:cs="Times New Roman"/>
          <w:szCs w:val="24"/>
        </w:rPr>
        <w:t>καστηριακή πρακτική</w:t>
      </w:r>
      <w:r>
        <w:rPr>
          <w:rFonts w:eastAsia="Times New Roman" w:cs="Times New Roman"/>
          <w:szCs w:val="24"/>
        </w:rPr>
        <w:t>.</w:t>
      </w:r>
      <w:r w:rsidRPr="00714714">
        <w:rPr>
          <w:rFonts w:eastAsia="Times New Roman" w:cs="Times New Roman"/>
          <w:szCs w:val="24"/>
        </w:rPr>
        <w:t xml:space="preserve"> Επομένως</w:t>
      </w:r>
      <w:r>
        <w:rPr>
          <w:rFonts w:eastAsia="Times New Roman" w:cs="Times New Roman"/>
          <w:szCs w:val="24"/>
        </w:rPr>
        <w:t>,</w:t>
      </w:r>
      <w:r w:rsidRPr="00714714">
        <w:rPr>
          <w:rFonts w:eastAsia="Times New Roman" w:cs="Times New Roman"/>
          <w:szCs w:val="24"/>
        </w:rPr>
        <w:t xml:space="preserve"> η κ</w:t>
      </w:r>
      <w:r>
        <w:rPr>
          <w:rFonts w:eastAsia="Times New Roman" w:cs="Times New Roman"/>
          <w:szCs w:val="24"/>
        </w:rPr>
        <w:t xml:space="preserve">. </w:t>
      </w:r>
      <w:proofErr w:type="spellStart"/>
      <w:r>
        <w:rPr>
          <w:rFonts w:eastAsia="Times New Roman" w:cs="Times New Roman"/>
          <w:szCs w:val="24"/>
        </w:rPr>
        <w:t>Ξεπαπαδέα</w:t>
      </w:r>
      <w:proofErr w:type="spellEnd"/>
      <w:r>
        <w:rPr>
          <w:rFonts w:eastAsia="Times New Roman" w:cs="Times New Roman"/>
          <w:szCs w:val="24"/>
        </w:rPr>
        <w:t xml:space="preserve"> δ</w:t>
      </w:r>
      <w:r w:rsidRPr="00714714">
        <w:rPr>
          <w:rFonts w:eastAsia="Times New Roman" w:cs="Times New Roman"/>
          <w:szCs w:val="24"/>
        </w:rPr>
        <w:t xml:space="preserve">εν στράφηκε κατά του ελληνικού δημοσίου </w:t>
      </w:r>
      <w:r>
        <w:rPr>
          <w:rFonts w:eastAsia="Times New Roman" w:cs="Times New Roman"/>
          <w:szCs w:val="24"/>
        </w:rPr>
        <w:t>-</w:t>
      </w:r>
      <w:r w:rsidRPr="00714714">
        <w:rPr>
          <w:rFonts w:eastAsia="Times New Roman" w:cs="Times New Roman"/>
          <w:szCs w:val="24"/>
        </w:rPr>
        <w:t>όπως αναληθώς</w:t>
      </w:r>
      <w:r>
        <w:rPr>
          <w:rFonts w:eastAsia="Times New Roman" w:cs="Times New Roman"/>
          <w:szCs w:val="24"/>
        </w:rPr>
        <w:t>,</w:t>
      </w:r>
      <w:r w:rsidRPr="00714714">
        <w:rPr>
          <w:rFonts w:eastAsia="Times New Roman" w:cs="Times New Roman"/>
          <w:szCs w:val="24"/>
        </w:rPr>
        <w:t xml:space="preserve"> ανακριβώς</w:t>
      </w:r>
      <w:r>
        <w:rPr>
          <w:rFonts w:eastAsia="Times New Roman" w:cs="Times New Roman"/>
          <w:szCs w:val="24"/>
        </w:rPr>
        <w:t>, πολιτικώς</w:t>
      </w:r>
      <w:r w:rsidRPr="00714714">
        <w:rPr>
          <w:rFonts w:eastAsia="Times New Roman" w:cs="Times New Roman"/>
          <w:szCs w:val="24"/>
        </w:rPr>
        <w:t xml:space="preserve"> τεχνηέντως </w:t>
      </w:r>
      <w:r>
        <w:rPr>
          <w:rFonts w:eastAsia="Times New Roman" w:cs="Times New Roman"/>
          <w:szCs w:val="24"/>
        </w:rPr>
        <w:t>κ.λπ.</w:t>
      </w:r>
      <w:r w:rsidRPr="00714714">
        <w:rPr>
          <w:rFonts w:eastAsia="Times New Roman" w:cs="Times New Roman"/>
          <w:szCs w:val="24"/>
        </w:rPr>
        <w:t xml:space="preserve"> </w:t>
      </w:r>
      <w:r>
        <w:rPr>
          <w:rFonts w:eastAsia="Times New Roman" w:cs="Times New Roman"/>
          <w:szCs w:val="24"/>
        </w:rPr>
        <w:t xml:space="preserve">λέγεται, </w:t>
      </w:r>
      <w:r w:rsidRPr="00714714">
        <w:rPr>
          <w:rFonts w:eastAsia="Times New Roman" w:cs="Times New Roman"/>
          <w:szCs w:val="24"/>
        </w:rPr>
        <w:t>για να μην κουρά</w:t>
      </w:r>
      <w:r>
        <w:rPr>
          <w:rFonts w:eastAsia="Times New Roman" w:cs="Times New Roman"/>
          <w:szCs w:val="24"/>
        </w:rPr>
        <w:t>ζω</w:t>
      </w:r>
      <w:r w:rsidRPr="00714714">
        <w:rPr>
          <w:rFonts w:eastAsia="Times New Roman" w:cs="Times New Roman"/>
          <w:szCs w:val="24"/>
        </w:rPr>
        <w:t xml:space="preserve"> δεν τα επαναλαμβάνω</w:t>
      </w:r>
      <w:r>
        <w:rPr>
          <w:rFonts w:eastAsia="Times New Roman" w:cs="Times New Roman"/>
          <w:szCs w:val="24"/>
        </w:rPr>
        <w:t>-,</w:t>
      </w:r>
      <w:r w:rsidRPr="00714714">
        <w:rPr>
          <w:rFonts w:eastAsia="Times New Roman" w:cs="Times New Roman"/>
          <w:szCs w:val="24"/>
        </w:rPr>
        <w:t xml:space="preserve"> αλλά </w:t>
      </w:r>
      <w:r>
        <w:rPr>
          <w:rFonts w:eastAsia="Times New Roman" w:cs="Times New Roman"/>
          <w:szCs w:val="24"/>
        </w:rPr>
        <w:t xml:space="preserve">στράφηκε κατά της </w:t>
      </w:r>
      <w:r w:rsidRPr="00714714">
        <w:rPr>
          <w:rFonts w:eastAsia="Times New Roman" w:cs="Times New Roman"/>
          <w:szCs w:val="24"/>
        </w:rPr>
        <w:t xml:space="preserve">ανώνυμης εταιρείας </w:t>
      </w:r>
      <w:r>
        <w:rPr>
          <w:rFonts w:eastAsia="Times New Roman" w:cs="Times New Roman"/>
          <w:szCs w:val="24"/>
        </w:rPr>
        <w:t>«</w:t>
      </w:r>
      <w:r>
        <w:rPr>
          <w:rFonts w:eastAsia="Times New Roman" w:cs="Times New Roman"/>
          <w:szCs w:val="24"/>
          <w:lang w:val="en-US"/>
        </w:rPr>
        <w:t>PHARMAGORA</w:t>
      </w:r>
      <w:r>
        <w:rPr>
          <w:rFonts w:eastAsia="Times New Roman" w:cs="Times New Roman"/>
          <w:szCs w:val="24"/>
        </w:rPr>
        <w:t>».</w:t>
      </w:r>
      <w:r w:rsidRPr="00714714">
        <w:rPr>
          <w:rFonts w:eastAsia="Times New Roman" w:cs="Times New Roman"/>
          <w:szCs w:val="24"/>
        </w:rPr>
        <w:t xml:space="preserve"> Επομένως</w:t>
      </w:r>
      <w:r>
        <w:rPr>
          <w:rFonts w:eastAsia="Times New Roman" w:cs="Times New Roman"/>
          <w:szCs w:val="24"/>
        </w:rPr>
        <w:t>,</w:t>
      </w:r>
      <w:r>
        <w:rPr>
          <w:rFonts w:eastAsia="Times New Roman" w:cs="Times New Roman"/>
          <w:szCs w:val="24"/>
        </w:rPr>
        <w:t xml:space="preserve"> δεν στράφηκε</w:t>
      </w:r>
      <w:r w:rsidRPr="00714714">
        <w:rPr>
          <w:rFonts w:eastAsia="Times New Roman" w:cs="Times New Roman"/>
          <w:szCs w:val="24"/>
        </w:rPr>
        <w:t xml:space="preserve"> κατά του δημοσίου </w:t>
      </w:r>
      <w:r>
        <w:rPr>
          <w:rFonts w:eastAsia="Times New Roman" w:cs="Times New Roman"/>
          <w:szCs w:val="24"/>
        </w:rPr>
        <w:t>-</w:t>
      </w:r>
      <w:r w:rsidRPr="00714714">
        <w:rPr>
          <w:rFonts w:eastAsia="Times New Roman" w:cs="Times New Roman"/>
          <w:szCs w:val="24"/>
        </w:rPr>
        <w:t>όπως είπαμε</w:t>
      </w:r>
      <w:r>
        <w:rPr>
          <w:rFonts w:eastAsia="Times New Roman" w:cs="Times New Roman"/>
          <w:szCs w:val="24"/>
        </w:rPr>
        <w:t>-</w:t>
      </w:r>
      <w:r w:rsidRPr="00714714">
        <w:rPr>
          <w:rFonts w:eastAsia="Times New Roman" w:cs="Times New Roman"/>
          <w:szCs w:val="24"/>
        </w:rPr>
        <w:t xml:space="preserve"> και </w:t>
      </w:r>
      <w:r>
        <w:rPr>
          <w:rFonts w:eastAsia="Times New Roman" w:cs="Times New Roman"/>
          <w:szCs w:val="24"/>
        </w:rPr>
        <w:t>υπέρ συμφερόντων Λ</w:t>
      </w:r>
      <w:r w:rsidRPr="00714714">
        <w:rPr>
          <w:rFonts w:eastAsia="Times New Roman" w:cs="Times New Roman"/>
          <w:szCs w:val="24"/>
        </w:rPr>
        <w:t>αυρεντιάδη</w:t>
      </w:r>
      <w:r>
        <w:rPr>
          <w:rFonts w:eastAsia="Times New Roman" w:cs="Times New Roman"/>
          <w:szCs w:val="24"/>
        </w:rPr>
        <w:t>, αλλά μάλλον κατά συμφερόντων Λ</w:t>
      </w:r>
      <w:r w:rsidRPr="00714714">
        <w:rPr>
          <w:rFonts w:eastAsia="Times New Roman" w:cs="Times New Roman"/>
          <w:szCs w:val="24"/>
        </w:rPr>
        <w:t>αυρεντιάδη</w:t>
      </w:r>
      <w:r>
        <w:rPr>
          <w:rFonts w:eastAsia="Times New Roman" w:cs="Times New Roman"/>
          <w:szCs w:val="24"/>
        </w:rPr>
        <w:t>,</w:t>
      </w:r>
      <w:r w:rsidRPr="00714714">
        <w:rPr>
          <w:rFonts w:eastAsia="Times New Roman" w:cs="Times New Roman"/>
          <w:szCs w:val="24"/>
        </w:rPr>
        <w:t xml:space="preserve"> αφού όπως είπαμε </w:t>
      </w:r>
      <w:r>
        <w:rPr>
          <w:rFonts w:eastAsia="Times New Roman" w:cs="Times New Roman"/>
          <w:szCs w:val="24"/>
        </w:rPr>
        <w:t>η «</w:t>
      </w:r>
      <w:r>
        <w:rPr>
          <w:rFonts w:eastAsia="Times New Roman" w:cs="Times New Roman"/>
          <w:szCs w:val="24"/>
          <w:lang w:val="en-US"/>
        </w:rPr>
        <w:t>ALAPIS</w:t>
      </w:r>
      <w:r>
        <w:rPr>
          <w:rFonts w:eastAsia="Times New Roman" w:cs="Times New Roman"/>
          <w:szCs w:val="24"/>
        </w:rPr>
        <w:t>»</w:t>
      </w:r>
      <w:r w:rsidRPr="00714714">
        <w:rPr>
          <w:rFonts w:eastAsia="Times New Roman" w:cs="Times New Roman"/>
          <w:szCs w:val="24"/>
        </w:rPr>
        <w:t xml:space="preserve"> ή</w:t>
      </w:r>
      <w:r>
        <w:rPr>
          <w:rFonts w:eastAsia="Times New Roman" w:cs="Times New Roman"/>
          <w:szCs w:val="24"/>
        </w:rPr>
        <w:t>ταν συμφερόντων Λαυρεντιάδη</w:t>
      </w:r>
      <w:r w:rsidRPr="00714714">
        <w:rPr>
          <w:rFonts w:eastAsia="Times New Roman" w:cs="Times New Roman"/>
          <w:szCs w:val="24"/>
        </w:rPr>
        <w:t xml:space="preserve"> </w:t>
      </w:r>
      <w:r>
        <w:rPr>
          <w:rFonts w:eastAsia="Times New Roman" w:cs="Times New Roman"/>
          <w:szCs w:val="24"/>
        </w:rPr>
        <w:t>και η «</w:t>
      </w:r>
      <w:r>
        <w:rPr>
          <w:rFonts w:eastAsia="Times New Roman" w:cs="Times New Roman"/>
          <w:szCs w:val="24"/>
          <w:lang w:val="en-US"/>
        </w:rPr>
        <w:t>PHARMAGORA</w:t>
      </w:r>
      <w:r>
        <w:rPr>
          <w:rFonts w:eastAsia="Times New Roman" w:cs="Times New Roman"/>
          <w:szCs w:val="24"/>
        </w:rPr>
        <w:t>» ήταν</w:t>
      </w:r>
      <w:r w:rsidRPr="00714714">
        <w:rPr>
          <w:rFonts w:eastAsia="Times New Roman" w:cs="Times New Roman"/>
          <w:szCs w:val="24"/>
        </w:rPr>
        <w:t xml:space="preserve"> θυγατρική εταιρεία</w:t>
      </w:r>
      <w:r>
        <w:rPr>
          <w:rFonts w:eastAsia="Times New Roman" w:cs="Times New Roman"/>
          <w:szCs w:val="24"/>
        </w:rPr>
        <w:t xml:space="preserve"> της. Το λέω για να</w:t>
      </w:r>
      <w:r w:rsidRPr="00714714">
        <w:rPr>
          <w:rFonts w:eastAsia="Times New Roman" w:cs="Times New Roman"/>
          <w:szCs w:val="24"/>
        </w:rPr>
        <w:t xml:space="preserve"> κατανοήσουμε το</w:t>
      </w:r>
      <w:r w:rsidRPr="00714714">
        <w:rPr>
          <w:rFonts w:eastAsia="Times New Roman" w:cs="Times New Roman"/>
          <w:szCs w:val="24"/>
        </w:rPr>
        <w:t xml:space="preserve"> μέγεθος της ανακρίβειας τουλάχιστον</w:t>
      </w:r>
      <w:r>
        <w:rPr>
          <w:rFonts w:eastAsia="Times New Roman" w:cs="Times New Roman"/>
          <w:szCs w:val="24"/>
        </w:rPr>
        <w:t>.</w:t>
      </w:r>
    </w:p>
    <w:p w14:paraId="4D8800B2"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Σ</w:t>
      </w:r>
      <w:r w:rsidRPr="00714714">
        <w:rPr>
          <w:rFonts w:eastAsia="Times New Roman" w:cs="Times New Roman"/>
          <w:szCs w:val="24"/>
        </w:rPr>
        <w:t xml:space="preserve">το σημείο αυτό πρέπει να επισημανθεί ότι σύμφωνα με τον Κώδικα </w:t>
      </w:r>
      <w:r>
        <w:rPr>
          <w:rFonts w:eastAsia="Times New Roman" w:cs="Times New Roman"/>
          <w:szCs w:val="24"/>
        </w:rPr>
        <w:t>Δ</w:t>
      </w:r>
      <w:r w:rsidRPr="00714714">
        <w:rPr>
          <w:rFonts w:eastAsia="Times New Roman" w:cs="Times New Roman"/>
          <w:szCs w:val="24"/>
        </w:rPr>
        <w:t>ικη</w:t>
      </w:r>
      <w:r>
        <w:rPr>
          <w:rFonts w:eastAsia="Times New Roman" w:cs="Times New Roman"/>
          <w:szCs w:val="24"/>
        </w:rPr>
        <w:t xml:space="preserve">γόρων </w:t>
      </w:r>
      <w:r>
        <w:rPr>
          <w:rFonts w:eastAsia="Times New Roman" w:cs="Times New Roman"/>
          <w:szCs w:val="24"/>
        </w:rPr>
        <w:t>στο άρθρο 37 του ν</w:t>
      </w:r>
      <w:r>
        <w:rPr>
          <w:rFonts w:eastAsia="Times New Roman" w:cs="Times New Roman"/>
          <w:szCs w:val="24"/>
        </w:rPr>
        <w:t>.</w:t>
      </w:r>
      <w:r>
        <w:rPr>
          <w:rFonts w:eastAsia="Times New Roman" w:cs="Times New Roman"/>
          <w:szCs w:val="24"/>
        </w:rPr>
        <w:t>4194/2013,</w:t>
      </w:r>
      <w:r w:rsidRPr="00714714">
        <w:rPr>
          <w:rFonts w:eastAsia="Times New Roman" w:cs="Times New Roman"/>
          <w:szCs w:val="24"/>
        </w:rPr>
        <w:t xml:space="preserve"> ο δικηγόρος έχει υποχ</w:t>
      </w:r>
      <w:r>
        <w:rPr>
          <w:rFonts w:eastAsia="Times New Roman" w:cs="Times New Roman"/>
          <w:szCs w:val="24"/>
        </w:rPr>
        <w:t>ρέωση να αναλάβει κάθε υπόθεση, ε</w:t>
      </w:r>
      <w:r w:rsidRPr="00714714">
        <w:rPr>
          <w:rFonts w:eastAsia="Times New Roman" w:cs="Times New Roman"/>
          <w:szCs w:val="24"/>
        </w:rPr>
        <w:t>κτός αν αυτή είναι προδήλως αβάσιμ</w:t>
      </w:r>
      <w:r>
        <w:rPr>
          <w:rFonts w:eastAsia="Times New Roman" w:cs="Times New Roman"/>
          <w:szCs w:val="24"/>
        </w:rPr>
        <w:t>η, δ</w:t>
      </w:r>
      <w:r w:rsidRPr="00714714">
        <w:rPr>
          <w:rFonts w:eastAsia="Times New Roman" w:cs="Times New Roman"/>
          <w:szCs w:val="24"/>
        </w:rPr>
        <w:t>εν είναι δεκτική υπερά</w:t>
      </w:r>
      <w:r w:rsidRPr="00714714">
        <w:rPr>
          <w:rFonts w:eastAsia="Times New Roman" w:cs="Times New Roman"/>
          <w:szCs w:val="24"/>
        </w:rPr>
        <w:t>σπισης</w:t>
      </w:r>
      <w:r>
        <w:rPr>
          <w:rFonts w:eastAsia="Times New Roman" w:cs="Times New Roman"/>
          <w:szCs w:val="24"/>
        </w:rPr>
        <w:t>,</w:t>
      </w:r>
      <w:r w:rsidRPr="00714714">
        <w:rPr>
          <w:rFonts w:eastAsia="Times New Roman" w:cs="Times New Roman"/>
          <w:szCs w:val="24"/>
        </w:rPr>
        <w:t xml:space="preserve"> έρχεται σε σύγκρουση με τα συμφέροντα άλλων </w:t>
      </w:r>
      <w:r>
        <w:rPr>
          <w:rFonts w:eastAsia="Times New Roman" w:cs="Times New Roman"/>
          <w:szCs w:val="24"/>
        </w:rPr>
        <w:t>εντολέων του ή αντιβαίνει σ</w:t>
      </w:r>
      <w:r w:rsidRPr="00714714">
        <w:rPr>
          <w:rFonts w:eastAsia="Times New Roman" w:cs="Times New Roman"/>
          <w:szCs w:val="24"/>
        </w:rPr>
        <w:t xml:space="preserve">τις αρχές </w:t>
      </w:r>
      <w:r>
        <w:rPr>
          <w:rFonts w:eastAsia="Times New Roman" w:cs="Times New Roman"/>
          <w:szCs w:val="24"/>
        </w:rPr>
        <w:t>του. Η ίδια ακριβώς υποχρέωση γ</w:t>
      </w:r>
      <w:r w:rsidRPr="00714714">
        <w:rPr>
          <w:rFonts w:eastAsia="Times New Roman" w:cs="Times New Roman"/>
          <w:szCs w:val="24"/>
        </w:rPr>
        <w:t>ια το</w:t>
      </w:r>
      <w:r>
        <w:rPr>
          <w:rFonts w:eastAsia="Times New Roman" w:cs="Times New Roman"/>
          <w:szCs w:val="24"/>
        </w:rPr>
        <w:t>ν</w:t>
      </w:r>
      <w:r w:rsidRPr="00714714">
        <w:rPr>
          <w:rFonts w:eastAsia="Times New Roman" w:cs="Times New Roman"/>
          <w:szCs w:val="24"/>
        </w:rPr>
        <w:t xml:space="preserve"> δικηγόρο καθιερώνεται και από τον Κώδικα Δεοντολογίας δικηγορικού επαγγέλματος</w:t>
      </w:r>
      <w:r>
        <w:rPr>
          <w:rFonts w:eastAsia="Times New Roman" w:cs="Times New Roman"/>
          <w:szCs w:val="24"/>
        </w:rPr>
        <w:t>.</w:t>
      </w:r>
      <w:r w:rsidRPr="00714714">
        <w:rPr>
          <w:rFonts w:eastAsia="Times New Roman" w:cs="Times New Roman"/>
          <w:szCs w:val="24"/>
        </w:rPr>
        <w:t xml:space="preserve"> </w:t>
      </w:r>
      <w:r>
        <w:rPr>
          <w:rFonts w:eastAsia="Times New Roman" w:cs="Times New Roman"/>
          <w:szCs w:val="24"/>
        </w:rPr>
        <w:t>Ο</w:t>
      </w:r>
      <w:r w:rsidRPr="00714714">
        <w:rPr>
          <w:rFonts w:eastAsia="Times New Roman" w:cs="Times New Roman"/>
          <w:szCs w:val="24"/>
        </w:rPr>
        <w:t xml:space="preserve"> </w:t>
      </w:r>
      <w:r>
        <w:rPr>
          <w:rFonts w:eastAsia="Times New Roman" w:cs="Times New Roman"/>
          <w:szCs w:val="24"/>
        </w:rPr>
        <w:t>κ. Παπαθεοδώρου τ</w:t>
      </w:r>
      <w:r w:rsidRPr="00714714">
        <w:rPr>
          <w:rFonts w:eastAsia="Times New Roman" w:cs="Times New Roman"/>
          <w:szCs w:val="24"/>
        </w:rPr>
        <w:t>α γνωρίζει καλύτερα από μένα</w:t>
      </w:r>
      <w:r>
        <w:rPr>
          <w:rFonts w:eastAsia="Times New Roman" w:cs="Times New Roman"/>
          <w:szCs w:val="24"/>
        </w:rPr>
        <w:t>,</w:t>
      </w:r>
      <w:r w:rsidRPr="00714714">
        <w:rPr>
          <w:rFonts w:eastAsia="Times New Roman" w:cs="Times New Roman"/>
          <w:szCs w:val="24"/>
        </w:rPr>
        <w:t xml:space="preserve"> </w:t>
      </w:r>
      <w:r w:rsidRPr="00714714">
        <w:rPr>
          <w:rFonts w:eastAsia="Times New Roman" w:cs="Times New Roman"/>
          <w:szCs w:val="24"/>
        </w:rPr>
        <w:t>διότι είναι έμπειρος δικηγόρος και</w:t>
      </w:r>
      <w:r>
        <w:rPr>
          <w:rFonts w:eastAsia="Times New Roman" w:cs="Times New Roman"/>
          <w:szCs w:val="24"/>
        </w:rPr>
        <w:t xml:space="preserve"> έγκριτος ν</w:t>
      </w:r>
      <w:r w:rsidRPr="00714714">
        <w:rPr>
          <w:rFonts w:eastAsia="Times New Roman" w:cs="Times New Roman"/>
          <w:szCs w:val="24"/>
        </w:rPr>
        <w:t>ομικός</w:t>
      </w:r>
      <w:r>
        <w:rPr>
          <w:rFonts w:eastAsia="Times New Roman" w:cs="Times New Roman"/>
          <w:szCs w:val="24"/>
        </w:rPr>
        <w:t>.</w:t>
      </w:r>
      <w:r w:rsidRPr="00714714">
        <w:rPr>
          <w:rFonts w:eastAsia="Times New Roman" w:cs="Times New Roman"/>
          <w:szCs w:val="24"/>
        </w:rPr>
        <w:t xml:space="preserve"> </w:t>
      </w:r>
    </w:p>
    <w:p w14:paraId="4D8800B3"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Ε</w:t>
      </w:r>
      <w:r w:rsidRPr="00714714">
        <w:rPr>
          <w:rFonts w:eastAsia="Times New Roman" w:cs="Times New Roman"/>
          <w:szCs w:val="24"/>
        </w:rPr>
        <w:t>γώ εδώ και πάρα πολλά χρόνια</w:t>
      </w:r>
      <w:r>
        <w:rPr>
          <w:rFonts w:eastAsia="Times New Roman" w:cs="Times New Roman"/>
          <w:szCs w:val="24"/>
        </w:rPr>
        <w:t>,</w:t>
      </w:r>
      <w:r w:rsidRPr="00714714">
        <w:rPr>
          <w:rFonts w:eastAsia="Times New Roman" w:cs="Times New Roman"/>
          <w:szCs w:val="24"/>
        </w:rPr>
        <w:t xml:space="preserve"> τουλάχιστον </w:t>
      </w:r>
      <w:r>
        <w:rPr>
          <w:rFonts w:eastAsia="Times New Roman" w:cs="Times New Roman"/>
          <w:szCs w:val="24"/>
        </w:rPr>
        <w:t xml:space="preserve">από τα φοιτητικά μου χρόνια, ακούω και διαβάζω, όπως όλοι έχουμε ακούσει και διαβάσει, </w:t>
      </w:r>
      <w:r w:rsidRPr="00714714">
        <w:rPr>
          <w:rFonts w:eastAsia="Times New Roman" w:cs="Times New Roman"/>
          <w:szCs w:val="24"/>
        </w:rPr>
        <w:t>δηλώσεις διακεκριμένων νομικών και δικηγόρων ότι το λειτούργημα του δικη</w:t>
      </w:r>
      <w:r w:rsidRPr="00714714">
        <w:rPr>
          <w:rFonts w:eastAsia="Times New Roman" w:cs="Times New Roman"/>
          <w:szCs w:val="24"/>
        </w:rPr>
        <w:t>γόρου είναι ιερό</w:t>
      </w:r>
      <w:r>
        <w:rPr>
          <w:rFonts w:eastAsia="Times New Roman" w:cs="Times New Roman"/>
          <w:szCs w:val="24"/>
        </w:rPr>
        <w:t>.</w:t>
      </w:r>
      <w:r w:rsidRPr="00714714">
        <w:rPr>
          <w:rFonts w:eastAsia="Times New Roman" w:cs="Times New Roman"/>
          <w:szCs w:val="24"/>
        </w:rPr>
        <w:t xml:space="preserve"> </w:t>
      </w:r>
      <w:r>
        <w:rPr>
          <w:rFonts w:eastAsia="Times New Roman" w:cs="Times New Roman"/>
          <w:szCs w:val="24"/>
        </w:rPr>
        <w:t>Ο σ</w:t>
      </w:r>
      <w:r w:rsidRPr="00714714">
        <w:rPr>
          <w:rFonts w:eastAsia="Times New Roman" w:cs="Times New Roman"/>
          <w:szCs w:val="24"/>
        </w:rPr>
        <w:t>υνήγορος δεν πρέπει να ταυτίζεται με τον πελάτη του και να</w:t>
      </w:r>
      <w:r>
        <w:rPr>
          <w:rFonts w:eastAsia="Times New Roman" w:cs="Times New Roman"/>
          <w:szCs w:val="24"/>
        </w:rPr>
        <w:t xml:space="preserve"> </w:t>
      </w:r>
      <w:proofErr w:type="spellStart"/>
      <w:r>
        <w:rPr>
          <w:rFonts w:eastAsia="Times New Roman" w:cs="Times New Roman"/>
          <w:szCs w:val="24"/>
        </w:rPr>
        <w:t>στοχοποιείται</w:t>
      </w:r>
      <w:proofErr w:type="spellEnd"/>
      <w:r>
        <w:rPr>
          <w:rFonts w:eastAsia="Times New Roman" w:cs="Times New Roman"/>
          <w:szCs w:val="24"/>
        </w:rPr>
        <w:t xml:space="preserve"> από την υπόθεση π</w:t>
      </w:r>
      <w:r w:rsidRPr="00714714">
        <w:rPr>
          <w:rFonts w:eastAsia="Times New Roman" w:cs="Times New Roman"/>
          <w:szCs w:val="24"/>
        </w:rPr>
        <w:t>ου χειρίζεται</w:t>
      </w:r>
      <w:r>
        <w:rPr>
          <w:rFonts w:eastAsia="Times New Roman" w:cs="Times New Roman"/>
          <w:szCs w:val="24"/>
        </w:rPr>
        <w:t>. Τ</w:t>
      </w:r>
      <w:r w:rsidRPr="00714714">
        <w:rPr>
          <w:rFonts w:eastAsia="Times New Roman" w:cs="Times New Roman"/>
          <w:szCs w:val="24"/>
        </w:rPr>
        <w:t xml:space="preserve">α </w:t>
      </w:r>
      <w:r w:rsidRPr="00714714">
        <w:rPr>
          <w:rFonts w:eastAsia="Times New Roman" w:cs="Times New Roman"/>
          <w:szCs w:val="24"/>
        </w:rPr>
        <w:t>προαναφερ</w:t>
      </w:r>
      <w:r>
        <w:rPr>
          <w:rFonts w:eastAsia="Times New Roman" w:cs="Times New Roman"/>
          <w:szCs w:val="24"/>
        </w:rPr>
        <w:t>θέντ</w:t>
      </w:r>
      <w:r w:rsidRPr="00714714">
        <w:rPr>
          <w:rFonts w:eastAsia="Times New Roman" w:cs="Times New Roman"/>
          <w:szCs w:val="24"/>
        </w:rPr>
        <w:t>α</w:t>
      </w:r>
      <w:r w:rsidRPr="00714714">
        <w:rPr>
          <w:rFonts w:eastAsia="Times New Roman" w:cs="Times New Roman"/>
          <w:szCs w:val="24"/>
        </w:rPr>
        <w:t xml:space="preserve"> δεν είναι δυνατόν να ισχύουν για όλους </w:t>
      </w:r>
      <w:r>
        <w:rPr>
          <w:rFonts w:eastAsia="Times New Roman" w:cs="Times New Roman"/>
          <w:szCs w:val="24"/>
        </w:rPr>
        <w:t xml:space="preserve">τους </w:t>
      </w:r>
      <w:r w:rsidRPr="00714714">
        <w:rPr>
          <w:rFonts w:eastAsia="Times New Roman" w:cs="Times New Roman"/>
          <w:szCs w:val="24"/>
        </w:rPr>
        <w:t>δικηγόρους και να μην ισχύουν για την κ</w:t>
      </w:r>
      <w:r>
        <w:rPr>
          <w:rFonts w:eastAsia="Times New Roman" w:cs="Times New Roman"/>
          <w:szCs w:val="24"/>
        </w:rPr>
        <w:t>.</w:t>
      </w:r>
      <w:r w:rsidRPr="00714714">
        <w:rPr>
          <w:rFonts w:eastAsia="Times New Roman" w:cs="Times New Roman"/>
          <w:szCs w:val="24"/>
        </w:rPr>
        <w:t xml:space="preserve"> </w:t>
      </w:r>
      <w:proofErr w:type="spellStart"/>
      <w:r>
        <w:rPr>
          <w:rFonts w:eastAsia="Times New Roman" w:cs="Times New Roman"/>
          <w:szCs w:val="24"/>
        </w:rPr>
        <w:t>Ξεπ</w:t>
      </w:r>
      <w:r w:rsidRPr="00714714">
        <w:rPr>
          <w:rFonts w:eastAsia="Times New Roman" w:cs="Times New Roman"/>
          <w:szCs w:val="24"/>
        </w:rPr>
        <w:t>απαδέα</w:t>
      </w:r>
      <w:proofErr w:type="spellEnd"/>
      <w:r>
        <w:rPr>
          <w:rFonts w:eastAsia="Times New Roman" w:cs="Times New Roman"/>
          <w:szCs w:val="24"/>
        </w:rPr>
        <w:t xml:space="preserve">. Άρα, η κ. </w:t>
      </w:r>
      <w:proofErr w:type="spellStart"/>
      <w:r>
        <w:rPr>
          <w:rFonts w:eastAsia="Times New Roman" w:cs="Times New Roman"/>
          <w:szCs w:val="24"/>
        </w:rPr>
        <w:t>Ξεπαπαδέα</w:t>
      </w:r>
      <w:proofErr w:type="spellEnd"/>
      <w:r>
        <w:rPr>
          <w:rFonts w:eastAsia="Times New Roman" w:cs="Times New Roman"/>
          <w:szCs w:val="24"/>
        </w:rPr>
        <w:t xml:space="preserve"> ενήργησε και νόμιμα και ηθικά.</w:t>
      </w:r>
    </w:p>
    <w:p w14:paraId="4D8800B4"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Θα επανέλθω, αφού ακούσω και τον κ. Παπαθεοδώρου.</w:t>
      </w:r>
    </w:p>
    <w:p w14:paraId="4D8800B5" w14:textId="77777777" w:rsidR="00E01347" w:rsidRDefault="00B0330D">
      <w:pPr>
        <w:spacing w:line="600" w:lineRule="auto"/>
        <w:ind w:firstLine="720"/>
        <w:jc w:val="both"/>
        <w:rPr>
          <w:rFonts w:eastAsia="Times New Roman"/>
          <w:bCs/>
          <w:szCs w:val="24"/>
        </w:rPr>
      </w:pPr>
      <w:r>
        <w:rPr>
          <w:rFonts w:eastAsia="Times New Roman"/>
          <w:b/>
          <w:bCs/>
          <w:szCs w:val="24"/>
        </w:rPr>
        <w:lastRenderedPageBreak/>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Τον λόγο έχει ξανά ο κ. Θεοχάρης.</w:t>
      </w:r>
    </w:p>
    <w:p w14:paraId="4D8800B6" w14:textId="77777777" w:rsidR="00E01347" w:rsidRDefault="00B0330D">
      <w:pPr>
        <w:spacing w:line="600" w:lineRule="auto"/>
        <w:ind w:firstLine="720"/>
        <w:jc w:val="both"/>
        <w:rPr>
          <w:rFonts w:eastAsia="Times New Roman" w:cs="Times New Roman"/>
          <w:szCs w:val="24"/>
        </w:rPr>
      </w:pPr>
      <w:r w:rsidRPr="00123348">
        <w:rPr>
          <w:rFonts w:eastAsia="Times New Roman"/>
          <w:b/>
          <w:bCs/>
          <w:szCs w:val="24"/>
        </w:rPr>
        <w:t>ΘΕΟΧΑΡΗΣ (ΧΑΡΗΣ) ΘΕΟΧΑΡΗΣ</w:t>
      </w:r>
      <w:r>
        <w:rPr>
          <w:rFonts w:eastAsia="Times New Roman"/>
          <w:b/>
          <w:bCs/>
          <w:szCs w:val="24"/>
        </w:rPr>
        <w:t xml:space="preserve">: </w:t>
      </w:r>
      <w:r>
        <w:rPr>
          <w:rFonts w:eastAsia="Times New Roman"/>
          <w:bCs/>
          <w:szCs w:val="24"/>
        </w:rPr>
        <w:t>Είναι</w:t>
      </w:r>
      <w:r w:rsidRPr="00714714">
        <w:rPr>
          <w:rFonts w:eastAsia="Times New Roman" w:cs="Times New Roman"/>
          <w:szCs w:val="24"/>
        </w:rPr>
        <w:t xml:space="preserve"> πολύ ενδιαφέρον</w:t>
      </w:r>
      <w:r>
        <w:rPr>
          <w:rFonts w:eastAsia="Times New Roman" w:cs="Times New Roman"/>
          <w:szCs w:val="24"/>
        </w:rPr>
        <w:t>. Ε</w:t>
      </w:r>
      <w:r w:rsidRPr="00714714">
        <w:rPr>
          <w:rFonts w:eastAsia="Times New Roman" w:cs="Times New Roman"/>
          <w:szCs w:val="24"/>
        </w:rPr>
        <w:t>ίστε ένας πολύ έμπειρος εισαγγελέας και είνα</w:t>
      </w:r>
      <w:r w:rsidRPr="00714714">
        <w:rPr>
          <w:rFonts w:eastAsia="Times New Roman" w:cs="Times New Roman"/>
          <w:szCs w:val="24"/>
        </w:rPr>
        <w:t xml:space="preserve">ι φανερό </w:t>
      </w:r>
      <w:r>
        <w:rPr>
          <w:rFonts w:eastAsia="Times New Roman" w:cs="Times New Roman"/>
          <w:szCs w:val="24"/>
        </w:rPr>
        <w:t xml:space="preserve">από </w:t>
      </w:r>
      <w:r w:rsidRPr="00714714">
        <w:rPr>
          <w:rFonts w:eastAsia="Times New Roman" w:cs="Times New Roman"/>
          <w:szCs w:val="24"/>
        </w:rPr>
        <w:t>τον τρόπο που</w:t>
      </w:r>
      <w:r>
        <w:rPr>
          <w:rFonts w:eastAsia="Times New Roman" w:cs="Times New Roman"/>
          <w:szCs w:val="24"/>
        </w:rPr>
        <w:t xml:space="preserve"> μιλάτε.</w:t>
      </w:r>
      <w:r w:rsidRPr="00714714">
        <w:rPr>
          <w:rFonts w:eastAsia="Times New Roman" w:cs="Times New Roman"/>
          <w:szCs w:val="24"/>
        </w:rPr>
        <w:t xml:space="preserve"> </w:t>
      </w:r>
      <w:r>
        <w:rPr>
          <w:rFonts w:eastAsia="Times New Roman" w:cs="Times New Roman"/>
          <w:szCs w:val="24"/>
        </w:rPr>
        <w:t>Με την</w:t>
      </w:r>
      <w:r w:rsidRPr="00714714">
        <w:rPr>
          <w:rFonts w:eastAsia="Times New Roman" w:cs="Times New Roman"/>
          <w:szCs w:val="24"/>
        </w:rPr>
        <w:t xml:space="preserve"> εμπειρία σας όλο αυτό το διάστημα </w:t>
      </w:r>
      <w:r>
        <w:rPr>
          <w:rFonts w:eastAsia="Times New Roman" w:cs="Times New Roman"/>
          <w:szCs w:val="24"/>
        </w:rPr>
        <w:t>-</w:t>
      </w:r>
      <w:r w:rsidRPr="00714714">
        <w:rPr>
          <w:rFonts w:eastAsia="Times New Roman" w:cs="Times New Roman"/>
          <w:szCs w:val="24"/>
        </w:rPr>
        <w:t>δεν είμαι εγώ δικηγόρος</w:t>
      </w:r>
      <w:r>
        <w:rPr>
          <w:rFonts w:eastAsia="Times New Roman" w:cs="Times New Roman"/>
          <w:szCs w:val="24"/>
        </w:rPr>
        <w:t xml:space="preserve"> ούτε έχω παρακολουθήσει ε</w:t>
      </w:r>
      <w:r w:rsidRPr="00714714">
        <w:rPr>
          <w:rFonts w:eastAsia="Times New Roman" w:cs="Times New Roman"/>
          <w:szCs w:val="24"/>
        </w:rPr>
        <w:t>υτυχώς από κοντά</w:t>
      </w:r>
      <w:r>
        <w:rPr>
          <w:rFonts w:eastAsia="Times New Roman" w:cs="Times New Roman"/>
          <w:szCs w:val="24"/>
        </w:rPr>
        <w:t>,</w:t>
      </w:r>
      <w:r w:rsidRPr="00714714">
        <w:rPr>
          <w:rFonts w:eastAsia="Times New Roman" w:cs="Times New Roman"/>
          <w:szCs w:val="24"/>
        </w:rPr>
        <w:t xml:space="preserve"> δεν έχει τύχει</w:t>
      </w:r>
      <w:r>
        <w:rPr>
          <w:rFonts w:eastAsia="Times New Roman" w:cs="Times New Roman"/>
          <w:szCs w:val="24"/>
        </w:rPr>
        <w:t>, τις διαδικασίε</w:t>
      </w:r>
      <w:r w:rsidRPr="00714714">
        <w:rPr>
          <w:rFonts w:eastAsia="Times New Roman" w:cs="Times New Roman"/>
          <w:szCs w:val="24"/>
        </w:rPr>
        <w:t>ς των δικών</w:t>
      </w:r>
      <w:r>
        <w:rPr>
          <w:rFonts w:eastAsia="Times New Roman" w:cs="Times New Roman"/>
          <w:szCs w:val="24"/>
        </w:rPr>
        <w:t>-</w:t>
      </w:r>
      <w:r w:rsidRPr="00714714">
        <w:rPr>
          <w:rFonts w:eastAsia="Times New Roman" w:cs="Times New Roman"/>
          <w:szCs w:val="24"/>
        </w:rPr>
        <w:t xml:space="preserve"> φαίνεται ότι έχετε μάθει πάρα πολ</w:t>
      </w:r>
      <w:r>
        <w:rPr>
          <w:rFonts w:eastAsia="Times New Roman" w:cs="Times New Roman"/>
          <w:szCs w:val="24"/>
        </w:rPr>
        <w:t xml:space="preserve">λά </w:t>
      </w:r>
      <w:r w:rsidRPr="00714714">
        <w:rPr>
          <w:rFonts w:eastAsia="Times New Roman" w:cs="Times New Roman"/>
          <w:szCs w:val="24"/>
        </w:rPr>
        <w:t>από τους δικηγόρους</w:t>
      </w:r>
      <w:r>
        <w:rPr>
          <w:rFonts w:eastAsia="Times New Roman" w:cs="Times New Roman"/>
          <w:szCs w:val="24"/>
        </w:rPr>
        <w:t>,</w:t>
      </w:r>
      <w:r w:rsidRPr="00714714">
        <w:rPr>
          <w:rFonts w:eastAsia="Times New Roman" w:cs="Times New Roman"/>
          <w:szCs w:val="24"/>
        </w:rPr>
        <w:t xml:space="preserve"> τους οποίους</w:t>
      </w:r>
      <w:r w:rsidRPr="00714714">
        <w:rPr>
          <w:rFonts w:eastAsia="Times New Roman" w:cs="Times New Roman"/>
          <w:szCs w:val="24"/>
        </w:rPr>
        <w:t xml:space="preserve"> ήσασταν ταγμένος να ξεσκεπάζετ</w:t>
      </w:r>
      <w:r>
        <w:rPr>
          <w:rFonts w:eastAsia="Times New Roman" w:cs="Times New Roman"/>
          <w:szCs w:val="24"/>
        </w:rPr>
        <w:t>ε</w:t>
      </w:r>
      <w:r w:rsidRPr="00714714">
        <w:rPr>
          <w:rFonts w:eastAsia="Times New Roman" w:cs="Times New Roman"/>
          <w:szCs w:val="24"/>
        </w:rPr>
        <w:t xml:space="preserve"> </w:t>
      </w:r>
      <w:r>
        <w:rPr>
          <w:rFonts w:eastAsia="Times New Roman" w:cs="Times New Roman"/>
          <w:szCs w:val="24"/>
        </w:rPr>
        <w:t>απ’</w:t>
      </w:r>
      <w:r w:rsidRPr="00714714">
        <w:rPr>
          <w:rFonts w:eastAsia="Times New Roman" w:cs="Times New Roman"/>
          <w:szCs w:val="24"/>
        </w:rPr>
        <w:t xml:space="preserve"> αυτά τα τερτίπια τα οποία περιγρά</w:t>
      </w:r>
      <w:r>
        <w:rPr>
          <w:rFonts w:eastAsia="Times New Roman" w:cs="Times New Roman"/>
          <w:szCs w:val="24"/>
        </w:rPr>
        <w:t>ψατε.</w:t>
      </w:r>
    </w:p>
    <w:p w14:paraId="4D8800B7"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Χ</w:t>
      </w:r>
      <w:r w:rsidRPr="00714714">
        <w:rPr>
          <w:rFonts w:eastAsia="Times New Roman" w:cs="Times New Roman"/>
          <w:szCs w:val="24"/>
        </w:rPr>
        <w:t>ρησιμοποιείτε τα ίδια τερτίπια που είναι νομ</w:t>
      </w:r>
      <w:r>
        <w:rPr>
          <w:rFonts w:eastAsia="Times New Roman" w:cs="Times New Roman"/>
          <w:szCs w:val="24"/>
        </w:rPr>
        <w:t>ιμο</w:t>
      </w:r>
      <w:r w:rsidRPr="00714714">
        <w:rPr>
          <w:rFonts w:eastAsia="Times New Roman" w:cs="Times New Roman"/>
          <w:szCs w:val="24"/>
        </w:rPr>
        <w:t>φαν</w:t>
      </w:r>
      <w:r>
        <w:rPr>
          <w:rFonts w:eastAsia="Times New Roman" w:cs="Times New Roman"/>
          <w:szCs w:val="24"/>
        </w:rPr>
        <w:t xml:space="preserve">ή </w:t>
      </w:r>
      <w:r w:rsidRPr="00714714">
        <w:rPr>
          <w:rFonts w:eastAsia="Times New Roman" w:cs="Times New Roman"/>
          <w:szCs w:val="24"/>
        </w:rPr>
        <w:t>και σωστά</w:t>
      </w:r>
      <w:r>
        <w:rPr>
          <w:rFonts w:eastAsia="Times New Roman" w:cs="Times New Roman"/>
          <w:szCs w:val="24"/>
        </w:rPr>
        <w:t>,</w:t>
      </w:r>
      <w:r w:rsidRPr="00714714">
        <w:rPr>
          <w:rFonts w:eastAsia="Times New Roman" w:cs="Times New Roman"/>
          <w:szCs w:val="24"/>
        </w:rPr>
        <w:t xml:space="preserve"> αλλά στην πραγματικότητα </w:t>
      </w:r>
      <w:r>
        <w:rPr>
          <w:rFonts w:eastAsia="Times New Roman" w:cs="Times New Roman"/>
          <w:szCs w:val="24"/>
        </w:rPr>
        <w:t xml:space="preserve">και </w:t>
      </w:r>
      <w:r w:rsidRPr="00714714">
        <w:rPr>
          <w:rFonts w:eastAsia="Times New Roman" w:cs="Times New Roman"/>
          <w:szCs w:val="24"/>
        </w:rPr>
        <w:t>στην ουσία η α</w:t>
      </w:r>
      <w:r>
        <w:rPr>
          <w:rFonts w:eastAsia="Times New Roman" w:cs="Times New Roman"/>
          <w:szCs w:val="24"/>
        </w:rPr>
        <w:t>λήθεια είναι ακριβώς ανάποδη απ’ αυτή</w:t>
      </w:r>
      <w:r>
        <w:rPr>
          <w:rFonts w:eastAsia="Times New Roman" w:cs="Times New Roman"/>
          <w:szCs w:val="24"/>
        </w:rPr>
        <w:t>ν</w:t>
      </w:r>
      <w:r>
        <w:rPr>
          <w:rFonts w:eastAsia="Times New Roman" w:cs="Times New Roman"/>
          <w:szCs w:val="24"/>
        </w:rPr>
        <w:t xml:space="preserve"> την οποία περιγράφετε.</w:t>
      </w:r>
    </w:p>
    <w:p w14:paraId="4D8800B8"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Θα</w:t>
      </w:r>
      <w:r w:rsidRPr="00714714">
        <w:rPr>
          <w:rFonts w:eastAsia="Times New Roman" w:cs="Times New Roman"/>
          <w:szCs w:val="24"/>
        </w:rPr>
        <w:t xml:space="preserve"> καταθέσω και εγώ κάποια σχετικά </w:t>
      </w:r>
      <w:r>
        <w:rPr>
          <w:rFonts w:eastAsia="Times New Roman" w:cs="Times New Roman"/>
          <w:szCs w:val="24"/>
        </w:rPr>
        <w:t xml:space="preserve">έγγραφα </w:t>
      </w:r>
      <w:r w:rsidRPr="00714714">
        <w:rPr>
          <w:rFonts w:eastAsia="Times New Roman" w:cs="Times New Roman"/>
          <w:szCs w:val="24"/>
        </w:rPr>
        <w:t>σε σχέση με τα στοιχεία της ανέλιξης</w:t>
      </w:r>
      <w:r>
        <w:rPr>
          <w:rFonts w:eastAsia="Times New Roman" w:cs="Times New Roman"/>
          <w:szCs w:val="24"/>
        </w:rPr>
        <w:t>. Δ</w:t>
      </w:r>
      <w:r w:rsidRPr="00714714">
        <w:rPr>
          <w:rFonts w:eastAsia="Times New Roman" w:cs="Times New Roman"/>
          <w:szCs w:val="24"/>
        </w:rPr>
        <w:t>εν νομίζω ότι έχουμε κα</w:t>
      </w:r>
      <w:r>
        <w:rPr>
          <w:rFonts w:eastAsia="Times New Roman" w:cs="Times New Roman"/>
          <w:szCs w:val="24"/>
        </w:rPr>
        <w:t>μ</w:t>
      </w:r>
      <w:r w:rsidRPr="00714714">
        <w:rPr>
          <w:rFonts w:eastAsia="Times New Roman" w:cs="Times New Roman"/>
          <w:szCs w:val="24"/>
        </w:rPr>
        <w:t>μία ουσιαστική διαφορά</w:t>
      </w:r>
      <w:r>
        <w:rPr>
          <w:rFonts w:eastAsia="Times New Roman" w:cs="Times New Roman"/>
          <w:szCs w:val="24"/>
        </w:rPr>
        <w:t>. Είναι τέσσερα</w:t>
      </w:r>
      <w:r w:rsidRPr="00714714">
        <w:rPr>
          <w:rFonts w:eastAsia="Times New Roman" w:cs="Times New Roman"/>
          <w:szCs w:val="24"/>
        </w:rPr>
        <w:t xml:space="preserve"> ΦΕΚ για τους </w:t>
      </w:r>
      <w:r>
        <w:rPr>
          <w:rFonts w:eastAsia="Times New Roman" w:cs="Times New Roman"/>
          <w:szCs w:val="24"/>
        </w:rPr>
        <w:t>όποιους διορισμούς. Είμαι</w:t>
      </w:r>
      <w:r w:rsidRPr="00714714">
        <w:rPr>
          <w:rFonts w:eastAsia="Times New Roman" w:cs="Times New Roman"/>
          <w:szCs w:val="24"/>
        </w:rPr>
        <w:t xml:space="preserve"> σίγουρος ότι θα συμφωνούν και με το υπόμνημα</w:t>
      </w:r>
      <w:r>
        <w:rPr>
          <w:rFonts w:eastAsia="Times New Roman" w:cs="Times New Roman"/>
          <w:szCs w:val="24"/>
        </w:rPr>
        <w:t>,</w:t>
      </w:r>
      <w:r w:rsidRPr="00714714">
        <w:rPr>
          <w:rFonts w:eastAsia="Times New Roman" w:cs="Times New Roman"/>
          <w:szCs w:val="24"/>
        </w:rPr>
        <w:t xml:space="preserve"> </w:t>
      </w:r>
      <w:r>
        <w:rPr>
          <w:rFonts w:eastAsia="Times New Roman" w:cs="Times New Roman"/>
          <w:szCs w:val="24"/>
        </w:rPr>
        <w:t>το οποίο αναφέρα</w:t>
      </w:r>
      <w:r w:rsidRPr="00714714">
        <w:rPr>
          <w:rFonts w:eastAsia="Times New Roman" w:cs="Times New Roman"/>
          <w:szCs w:val="24"/>
        </w:rPr>
        <w:t>τ</w:t>
      </w:r>
      <w:r>
        <w:rPr>
          <w:rFonts w:eastAsia="Times New Roman" w:cs="Times New Roman"/>
          <w:szCs w:val="24"/>
        </w:rPr>
        <w:t>ε</w:t>
      </w:r>
      <w:r w:rsidRPr="00714714">
        <w:rPr>
          <w:rFonts w:eastAsia="Times New Roman" w:cs="Times New Roman"/>
          <w:szCs w:val="24"/>
        </w:rPr>
        <w:t xml:space="preserve"> και </w:t>
      </w:r>
      <w:r>
        <w:rPr>
          <w:rFonts w:eastAsia="Times New Roman" w:cs="Times New Roman"/>
          <w:szCs w:val="24"/>
        </w:rPr>
        <w:t>το οπο</w:t>
      </w:r>
      <w:r>
        <w:rPr>
          <w:rFonts w:eastAsia="Times New Roman" w:cs="Times New Roman"/>
          <w:szCs w:val="24"/>
        </w:rPr>
        <w:t>ίο</w:t>
      </w:r>
      <w:r w:rsidRPr="00714714">
        <w:rPr>
          <w:rFonts w:eastAsia="Times New Roman" w:cs="Times New Roman"/>
          <w:szCs w:val="24"/>
        </w:rPr>
        <w:t xml:space="preserve"> θα καταθέσετε και </w:t>
      </w:r>
      <w:r>
        <w:rPr>
          <w:rFonts w:eastAsia="Times New Roman" w:cs="Times New Roman"/>
          <w:szCs w:val="24"/>
        </w:rPr>
        <w:t>εσείς.</w:t>
      </w:r>
    </w:p>
    <w:p w14:paraId="4D8800B9"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 xml:space="preserve">Η κ. </w:t>
      </w:r>
      <w:proofErr w:type="spellStart"/>
      <w:r>
        <w:rPr>
          <w:rFonts w:eastAsia="Times New Roman" w:cs="Times New Roman"/>
          <w:szCs w:val="24"/>
        </w:rPr>
        <w:t>Ξ</w:t>
      </w:r>
      <w:r w:rsidRPr="00714714">
        <w:rPr>
          <w:rFonts w:eastAsia="Times New Roman" w:cs="Times New Roman"/>
          <w:szCs w:val="24"/>
        </w:rPr>
        <w:t>επαπαδέα</w:t>
      </w:r>
      <w:proofErr w:type="spellEnd"/>
      <w:r>
        <w:rPr>
          <w:rFonts w:eastAsia="Times New Roman" w:cs="Times New Roman"/>
          <w:szCs w:val="24"/>
        </w:rPr>
        <w:t>,</w:t>
      </w:r>
      <w:r w:rsidRPr="00714714">
        <w:rPr>
          <w:rFonts w:eastAsia="Times New Roman" w:cs="Times New Roman"/>
          <w:szCs w:val="24"/>
        </w:rPr>
        <w:t xml:space="preserve"> </w:t>
      </w:r>
      <w:r>
        <w:rPr>
          <w:rFonts w:eastAsia="Times New Roman" w:cs="Times New Roman"/>
          <w:szCs w:val="24"/>
        </w:rPr>
        <w:t>όμως,</w:t>
      </w:r>
      <w:r w:rsidRPr="00714714">
        <w:rPr>
          <w:rFonts w:eastAsia="Times New Roman" w:cs="Times New Roman"/>
          <w:szCs w:val="24"/>
        </w:rPr>
        <w:t xml:space="preserve"> όσο κρατούσε αυτές τις πολύ σημαντικές θέσεις</w:t>
      </w:r>
      <w:r>
        <w:rPr>
          <w:rFonts w:eastAsia="Times New Roman" w:cs="Times New Roman"/>
          <w:szCs w:val="24"/>
        </w:rPr>
        <w:t>,</w:t>
      </w:r>
      <w:r w:rsidRPr="00714714">
        <w:rPr>
          <w:rFonts w:eastAsia="Times New Roman" w:cs="Times New Roman"/>
          <w:szCs w:val="24"/>
        </w:rPr>
        <w:t xml:space="preserve"> ήταν δικηγόρος μιας </w:t>
      </w:r>
      <w:proofErr w:type="spellStart"/>
      <w:r w:rsidRPr="00714714">
        <w:rPr>
          <w:rFonts w:eastAsia="Times New Roman" w:cs="Times New Roman"/>
          <w:szCs w:val="24"/>
        </w:rPr>
        <w:t>offshore</w:t>
      </w:r>
      <w:proofErr w:type="spellEnd"/>
      <w:r>
        <w:rPr>
          <w:rFonts w:eastAsia="Times New Roman" w:cs="Times New Roman"/>
          <w:szCs w:val="24"/>
        </w:rPr>
        <w:t>, κ</w:t>
      </w:r>
      <w:r w:rsidRPr="00714714">
        <w:rPr>
          <w:rFonts w:eastAsia="Times New Roman" w:cs="Times New Roman"/>
          <w:szCs w:val="24"/>
        </w:rPr>
        <w:t>ύριε Υπουργέ</w:t>
      </w:r>
      <w:r>
        <w:rPr>
          <w:rFonts w:eastAsia="Times New Roman" w:cs="Times New Roman"/>
          <w:szCs w:val="24"/>
        </w:rPr>
        <w:t>. Δ</w:t>
      </w:r>
      <w:r w:rsidRPr="00714714">
        <w:rPr>
          <w:rFonts w:eastAsia="Times New Roman" w:cs="Times New Roman"/>
          <w:szCs w:val="24"/>
        </w:rPr>
        <w:t>ιότι</w:t>
      </w:r>
      <w:r>
        <w:rPr>
          <w:rFonts w:eastAsia="Times New Roman" w:cs="Times New Roman"/>
          <w:szCs w:val="24"/>
        </w:rPr>
        <w:t xml:space="preserve">, η </w:t>
      </w:r>
      <w:r>
        <w:rPr>
          <w:rFonts w:eastAsia="Times New Roman" w:cs="Times New Roman"/>
          <w:szCs w:val="24"/>
          <w:lang w:val="en-US"/>
        </w:rPr>
        <w:t>offshore</w:t>
      </w:r>
      <w:r w:rsidRPr="00714714">
        <w:rPr>
          <w:rFonts w:eastAsia="Times New Roman" w:cs="Times New Roman"/>
          <w:szCs w:val="24"/>
        </w:rPr>
        <w:t xml:space="preserve"> δεν ορίζ</w:t>
      </w:r>
      <w:r>
        <w:rPr>
          <w:rFonts w:eastAsia="Times New Roman" w:cs="Times New Roman"/>
          <w:szCs w:val="24"/>
        </w:rPr>
        <w:t xml:space="preserve">εται από το αν είναι στην Κύπρο ή </w:t>
      </w:r>
      <w:r w:rsidRPr="00714714">
        <w:rPr>
          <w:rFonts w:eastAsia="Times New Roman" w:cs="Times New Roman"/>
          <w:szCs w:val="24"/>
        </w:rPr>
        <w:t xml:space="preserve">στην Ελλάδα ή </w:t>
      </w:r>
      <w:r>
        <w:rPr>
          <w:rFonts w:eastAsia="Times New Roman" w:cs="Times New Roman"/>
          <w:szCs w:val="24"/>
        </w:rPr>
        <w:t>ό</w:t>
      </w:r>
      <w:r w:rsidRPr="00714714">
        <w:rPr>
          <w:rFonts w:eastAsia="Times New Roman" w:cs="Times New Roman"/>
          <w:szCs w:val="24"/>
        </w:rPr>
        <w:t xml:space="preserve">που </w:t>
      </w:r>
      <w:r>
        <w:rPr>
          <w:rFonts w:eastAsia="Times New Roman" w:cs="Times New Roman"/>
          <w:szCs w:val="24"/>
        </w:rPr>
        <w:t>είναι. Ορίζεται από το αν ξέρουμε</w:t>
      </w:r>
      <w:r w:rsidRPr="00714714">
        <w:rPr>
          <w:rFonts w:eastAsia="Times New Roman" w:cs="Times New Roman"/>
          <w:szCs w:val="24"/>
        </w:rPr>
        <w:t xml:space="preserve"> </w:t>
      </w:r>
      <w:r>
        <w:rPr>
          <w:rFonts w:eastAsia="Times New Roman" w:cs="Times New Roman"/>
          <w:szCs w:val="24"/>
        </w:rPr>
        <w:t>ποιανού</w:t>
      </w:r>
      <w:r w:rsidRPr="00714714">
        <w:rPr>
          <w:rFonts w:eastAsia="Times New Roman" w:cs="Times New Roman"/>
          <w:szCs w:val="24"/>
        </w:rPr>
        <w:t xml:space="preserve"> τα συμφέροντα κρύβονται από πίσω</w:t>
      </w:r>
      <w:r>
        <w:rPr>
          <w:rFonts w:eastAsia="Times New Roman" w:cs="Times New Roman"/>
          <w:szCs w:val="24"/>
        </w:rPr>
        <w:t>.</w:t>
      </w:r>
    </w:p>
    <w:p w14:paraId="4D8800BA" w14:textId="77777777" w:rsidR="00E01347" w:rsidRDefault="00B0330D">
      <w:pPr>
        <w:spacing w:line="600" w:lineRule="auto"/>
        <w:ind w:firstLine="720"/>
        <w:jc w:val="both"/>
        <w:rPr>
          <w:rFonts w:eastAsia="Times New Roman"/>
          <w:szCs w:val="24"/>
        </w:rPr>
      </w:pPr>
      <w:r>
        <w:rPr>
          <w:rFonts w:eastAsia="Times New Roman"/>
          <w:szCs w:val="24"/>
        </w:rPr>
        <w:t>Κ</w:t>
      </w:r>
      <w:r w:rsidRPr="00AA404C">
        <w:rPr>
          <w:rFonts w:eastAsia="Times New Roman"/>
          <w:szCs w:val="24"/>
        </w:rPr>
        <w:t>αι η Κύπρος</w:t>
      </w:r>
      <w:r>
        <w:rPr>
          <w:rFonts w:eastAsia="Times New Roman"/>
          <w:szCs w:val="24"/>
        </w:rPr>
        <w:t>, καλώς ή κακώς,</w:t>
      </w:r>
      <w:r w:rsidRPr="00AA404C">
        <w:rPr>
          <w:rFonts w:eastAsia="Times New Roman"/>
          <w:szCs w:val="24"/>
        </w:rPr>
        <w:t xml:space="preserve"> όπως και η Ολλανδία</w:t>
      </w:r>
      <w:r>
        <w:rPr>
          <w:rFonts w:eastAsia="Times New Roman"/>
          <w:szCs w:val="24"/>
        </w:rPr>
        <w:t>, ό</w:t>
      </w:r>
      <w:r w:rsidRPr="00AA404C">
        <w:rPr>
          <w:rFonts w:eastAsia="Times New Roman"/>
          <w:szCs w:val="24"/>
        </w:rPr>
        <w:t>πως και το Λουξεμβούργο</w:t>
      </w:r>
      <w:r>
        <w:rPr>
          <w:rFonts w:eastAsia="Times New Roman"/>
          <w:szCs w:val="24"/>
        </w:rPr>
        <w:t>, όπως και μι</w:t>
      </w:r>
      <w:r w:rsidRPr="00AA404C">
        <w:rPr>
          <w:rFonts w:eastAsia="Times New Roman"/>
          <w:szCs w:val="24"/>
        </w:rPr>
        <w:t>α σειρά από άλλες τέτοιες χώρες</w:t>
      </w:r>
      <w:r>
        <w:rPr>
          <w:rFonts w:eastAsia="Times New Roman"/>
          <w:szCs w:val="24"/>
        </w:rPr>
        <w:t>, δεν παρέχει</w:t>
      </w:r>
      <w:r w:rsidRPr="00AA404C">
        <w:rPr>
          <w:rFonts w:eastAsia="Times New Roman"/>
          <w:szCs w:val="24"/>
        </w:rPr>
        <w:t xml:space="preserve"> στοιχεία για το</w:t>
      </w:r>
      <w:r>
        <w:rPr>
          <w:rFonts w:eastAsia="Times New Roman"/>
          <w:szCs w:val="24"/>
        </w:rPr>
        <w:t>ν</w:t>
      </w:r>
      <w:r w:rsidRPr="00AA404C">
        <w:rPr>
          <w:rFonts w:eastAsia="Times New Roman"/>
          <w:szCs w:val="24"/>
        </w:rPr>
        <w:t xml:space="preserve"> τελικό δικαιούχο</w:t>
      </w:r>
      <w:r>
        <w:rPr>
          <w:rFonts w:eastAsia="Times New Roman"/>
          <w:szCs w:val="24"/>
        </w:rPr>
        <w:t>,</w:t>
      </w:r>
      <w:r w:rsidRPr="00AA404C">
        <w:rPr>
          <w:rFonts w:eastAsia="Times New Roman"/>
          <w:szCs w:val="24"/>
        </w:rPr>
        <w:t xml:space="preserve"> το</w:t>
      </w:r>
      <w:r>
        <w:rPr>
          <w:rFonts w:eastAsia="Times New Roman"/>
          <w:szCs w:val="24"/>
        </w:rPr>
        <w:t>ν</w:t>
      </w:r>
      <w:r w:rsidRPr="00AA404C">
        <w:rPr>
          <w:rFonts w:eastAsia="Times New Roman"/>
          <w:szCs w:val="24"/>
        </w:rPr>
        <w:t xml:space="preserve"> βασικό μέτοχο </w:t>
      </w:r>
      <w:r>
        <w:rPr>
          <w:rFonts w:eastAsia="Times New Roman"/>
          <w:szCs w:val="24"/>
        </w:rPr>
        <w:t>που λέγαμε έτσι πάλαι ποτέ σε</w:t>
      </w:r>
      <w:r>
        <w:rPr>
          <w:rFonts w:eastAsia="Times New Roman"/>
          <w:szCs w:val="24"/>
        </w:rPr>
        <w:t xml:space="preserve"> μια άλλη </w:t>
      </w:r>
      <w:r>
        <w:rPr>
          <w:rFonts w:eastAsia="Times New Roman"/>
          <w:szCs w:val="24"/>
        </w:rPr>
        <w:t>κ</w:t>
      </w:r>
      <w:r w:rsidRPr="00AA404C">
        <w:rPr>
          <w:rFonts w:eastAsia="Times New Roman"/>
          <w:szCs w:val="24"/>
        </w:rPr>
        <w:t xml:space="preserve">υβέρνηση </w:t>
      </w:r>
      <w:r w:rsidRPr="00AA404C">
        <w:rPr>
          <w:rFonts w:eastAsia="Times New Roman"/>
          <w:szCs w:val="24"/>
        </w:rPr>
        <w:t>την οποία υπηρετήσα</w:t>
      </w:r>
      <w:r>
        <w:rPr>
          <w:rFonts w:eastAsia="Times New Roman"/>
          <w:szCs w:val="24"/>
        </w:rPr>
        <w:t xml:space="preserve">τε. </w:t>
      </w:r>
    </w:p>
    <w:p w14:paraId="4D8800BB" w14:textId="77777777" w:rsidR="00E01347" w:rsidRDefault="00B0330D">
      <w:pPr>
        <w:spacing w:line="600" w:lineRule="auto"/>
        <w:ind w:firstLine="720"/>
        <w:jc w:val="both"/>
        <w:rPr>
          <w:rFonts w:eastAsia="Times New Roman"/>
          <w:szCs w:val="24"/>
        </w:rPr>
      </w:pPr>
      <w:r>
        <w:rPr>
          <w:rFonts w:eastAsia="Times New Roman"/>
          <w:szCs w:val="24"/>
        </w:rPr>
        <w:t xml:space="preserve">Αυτό </w:t>
      </w:r>
      <w:r w:rsidRPr="00AA404C">
        <w:rPr>
          <w:rFonts w:eastAsia="Times New Roman"/>
          <w:szCs w:val="24"/>
        </w:rPr>
        <w:t>είναι</w:t>
      </w:r>
      <w:r>
        <w:rPr>
          <w:rFonts w:eastAsia="Times New Roman"/>
          <w:szCs w:val="24"/>
        </w:rPr>
        <w:t xml:space="preserve"> </w:t>
      </w:r>
      <w:r w:rsidRPr="00AA404C">
        <w:rPr>
          <w:rFonts w:eastAsia="Times New Roman"/>
          <w:szCs w:val="24"/>
        </w:rPr>
        <w:t>λοιπόν</w:t>
      </w:r>
      <w:r>
        <w:rPr>
          <w:rFonts w:eastAsia="Times New Roman"/>
          <w:szCs w:val="24"/>
        </w:rPr>
        <w:t xml:space="preserve"> το ουσιώδες, το αν ξέ</w:t>
      </w:r>
      <w:r w:rsidRPr="00AA404C">
        <w:rPr>
          <w:rFonts w:eastAsia="Times New Roman"/>
          <w:szCs w:val="24"/>
        </w:rPr>
        <w:t xml:space="preserve">ρουμε ποιος είναι </w:t>
      </w:r>
      <w:r>
        <w:rPr>
          <w:rFonts w:eastAsia="Times New Roman"/>
          <w:szCs w:val="24"/>
        </w:rPr>
        <w:t>από πίσω. Και η</w:t>
      </w:r>
      <w:r w:rsidRPr="00AA404C">
        <w:rPr>
          <w:rFonts w:eastAsia="Times New Roman"/>
          <w:szCs w:val="24"/>
        </w:rPr>
        <w:t xml:space="preserve"> Κύπρος χρησιμοποιεί κατά κόρον παρένθετα πρόσωπα</w:t>
      </w:r>
      <w:r>
        <w:rPr>
          <w:rFonts w:eastAsia="Times New Roman"/>
          <w:szCs w:val="24"/>
        </w:rPr>
        <w:t>,</w:t>
      </w:r>
      <w:r w:rsidRPr="00AA404C">
        <w:rPr>
          <w:rFonts w:eastAsia="Times New Roman"/>
          <w:szCs w:val="24"/>
        </w:rPr>
        <w:t xml:space="preserve"> όπως ενδεχομένως να είναι και σε αυτή</w:t>
      </w:r>
      <w:r>
        <w:rPr>
          <w:rFonts w:eastAsia="Times New Roman"/>
          <w:szCs w:val="24"/>
        </w:rPr>
        <w:t>ν</w:t>
      </w:r>
      <w:r w:rsidRPr="00AA404C">
        <w:rPr>
          <w:rFonts w:eastAsia="Times New Roman"/>
          <w:szCs w:val="24"/>
        </w:rPr>
        <w:t xml:space="preserve"> την περίπτωση</w:t>
      </w:r>
      <w:r>
        <w:rPr>
          <w:rFonts w:eastAsia="Times New Roman"/>
          <w:szCs w:val="24"/>
        </w:rPr>
        <w:t>. Τ</w:t>
      </w:r>
      <w:r w:rsidRPr="00AA404C">
        <w:rPr>
          <w:rFonts w:eastAsia="Times New Roman"/>
          <w:szCs w:val="24"/>
        </w:rPr>
        <w:t>ο πρώτο</w:t>
      </w:r>
      <w:r>
        <w:rPr>
          <w:rFonts w:eastAsia="Times New Roman"/>
          <w:szCs w:val="24"/>
        </w:rPr>
        <w:t xml:space="preserve">, </w:t>
      </w:r>
      <w:r w:rsidRPr="00AA404C">
        <w:rPr>
          <w:rFonts w:eastAsia="Times New Roman"/>
          <w:szCs w:val="24"/>
        </w:rPr>
        <w:t>λοιπόν</w:t>
      </w:r>
      <w:r>
        <w:rPr>
          <w:rFonts w:eastAsia="Times New Roman"/>
          <w:szCs w:val="24"/>
        </w:rPr>
        <w:t>, είναι αυτό.</w:t>
      </w:r>
      <w:r w:rsidRPr="00AA404C">
        <w:rPr>
          <w:rFonts w:eastAsia="Times New Roman"/>
          <w:szCs w:val="24"/>
        </w:rPr>
        <w:t xml:space="preserve"> </w:t>
      </w:r>
      <w:r>
        <w:rPr>
          <w:rFonts w:eastAsia="Times New Roman"/>
          <w:szCs w:val="24"/>
        </w:rPr>
        <w:t xml:space="preserve">Είναι έωλο το επιχείρημα ότι αυτή η εταιρεία δεν </w:t>
      </w:r>
      <w:r w:rsidRPr="00AA404C">
        <w:rPr>
          <w:rFonts w:eastAsia="Times New Roman"/>
          <w:szCs w:val="24"/>
        </w:rPr>
        <w:t>είναι</w:t>
      </w:r>
      <w:r>
        <w:rPr>
          <w:rFonts w:eastAsia="Times New Roman"/>
          <w:szCs w:val="24"/>
        </w:rPr>
        <w:t xml:space="preserve"> </w:t>
      </w:r>
      <w:r>
        <w:rPr>
          <w:rFonts w:eastAsia="Times New Roman"/>
          <w:szCs w:val="24"/>
          <w:lang w:val="en-US"/>
        </w:rPr>
        <w:t>offshore</w:t>
      </w:r>
      <w:r>
        <w:rPr>
          <w:rFonts w:eastAsia="Times New Roman"/>
          <w:szCs w:val="24"/>
        </w:rPr>
        <w:t>.</w:t>
      </w:r>
    </w:p>
    <w:p w14:paraId="4D8800BC" w14:textId="77777777" w:rsidR="00E01347" w:rsidRDefault="00B0330D">
      <w:pPr>
        <w:spacing w:line="600" w:lineRule="auto"/>
        <w:ind w:firstLine="720"/>
        <w:jc w:val="both"/>
        <w:rPr>
          <w:rFonts w:eastAsia="Times New Roman"/>
          <w:szCs w:val="24"/>
        </w:rPr>
      </w:pPr>
      <w:r>
        <w:rPr>
          <w:rFonts w:eastAsia="Times New Roman"/>
          <w:szCs w:val="24"/>
        </w:rPr>
        <w:t xml:space="preserve">Το δεύτερο </w:t>
      </w:r>
      <w:r w:rsidRPr="00AA404C">
        <w:rPr>
          <w:rFonts w:eastAsia="Times New Roman"/>
          <w:szCs w:val="24"/>
        </w:rPr>
        <w:t>είναι ότι</w:t>
      </w:r>
      <w:r>
        <w:rPr>
          <w:rFonts w:eastAsia="Times New Roman"/>
          <w:szCs w:val="24"/>
        </w:rPr>
        <w:t xml:space="preserve"> αυτή</w:t>
      </w:r>
      <w:r w:rsidRPr="00AA404C">
        <w:rPr>
          <w:rFonts w:eastAsia="Times New Roman"/>
          <w:szCs w:val="24"/>
        </w:rPr>
        <w:t xml:space="preserve"> η εταιρεία έχει</w:t>
      </w:r>
      <w:r>
        <w:rPr>
          <w:rFonts w:eastAsia="Times New Roman"/>
          <w:szCs w:val="24"/>
        </w:rPr>
        <w:t xml:space="preserve"> ως διεύθυνση το γραφείο του κ. Αρτεμίου. Άλλη μι</w:t>
      </w:r>
      <w:r w:rsidRPr="00AA404C">
        <w:rPr>
          <w:rFonts w:eastAsia="Times New Roman"/>
          <w:szCs w:val="24"/>
        </w:rPr>
        <w:t xml:space="preserve">α πρακτική που κάνουν οι δικηγόροι που δημιουργούν </w:t>
      </w:r>
      <w:r>
        <w:rPr>
          <w:rFonts w:eastAsia="Times New Roman"/>
          <w:szCs w:val="24"/>
          <w:lang w:val="en-US"/>
        </w:rPr>
        <w:t>offshore</w:t>
      </w:r>
      <w:r>
        <w:rPr>
          <w:rFonts w:eastAsia="Times New Roman"/>
          <w:szCs w:val="24"/>
        </w:rPr>
        <w:t xml:space="preserve">, που τις δημιουργούν </w:t>
      </w:r>
      <w:r w:rsidRPr="00AA404C">
        <w:rPr>
          <w:rFonts w:eastAsia="Times New Roman"/>
          <w:szCs w:val="24"/>
        </w:rPr>
        <w:t xml:space="preserve">όλες με </w:t>
      </w:r>
      <w:r w:rsidRPr="00AA404C">
        <w:rPr>
          <w:rFonts w:eastAsia="Times New Roman"/>
          <w:szCs w:val="24"/>
        </w:rPr>
        <w:lastRenderedPageBreak/>
        <w:t>την ίδια διε</w:t>
      </w:r>
      <w:r w:rsidRPr="00AA404C">
        <w:rPr>
          <w:rFonts w:eastAsia="Times New Roman"/>
          <w:szCs w:val="24"/>
        </w:rPr>
        <w:t xml:space="preserve">ύθυνση για διάφορους πελάτες τους στο γραφείο </w:t>
      </w:r>
      <w:r>
        <w:rPr>
          <w:rFonts w:eastAsia="Times New Roman"/>
          <w:szCs w:val="24"/>
        </w:rPr>
        <w:t>τους. Κ</w:t>
      </w:r>
      <w:r w:rsidRPr="00AA404C">
        <w:rPr>
          <w:rFonts w:eastAsia="Times New Roman"/>
          <w:szCs w:val="24"/>
        </w:rPr>
        <w:t xml:space="preserve">αι αυτό είναι ένα δεύτερο στοιχείο για το </w:t>
      </w:r>
      <w:r>
        <w:rPr>
          <w:rFonts w:eastAsia="Times New Roman"/>
          <w:szCs w:val="24"/>
        </w:rPr>
        <w:t>ό</w:t>
      </w:r>
      <w:r w:rsidRPr="00AA404C">
        <w:rPr>
          <w:rFonts w:eastAsia="Times New Roman"/>
          <w:szCs w:val="24"/>
        </w:rPr>
        <w:t>τι μας δείχνει ότι είναι</w:t>
      </w:r>
      <w:r>
        <w:rPr>
          <w:rFonts w:eastAsia="Times New Roman"/>
          <w:szCs w:val="24"/>
        </w:rPr>
        <w:t xml:space="preserve"> η </w:t>
      </w:r>
      <w:r>
        <w:rPr>
          <w:rFonts w:eastAsia="Times New Roman"/>
          <w:szCs w:val="24"/>
          <w:lang w:val="en-US"/>
        </w:rPr>
        <w:t>offshore</w:t>
      </w:r>
      <w:r>
        <w:rPr>
          <w:rFonts w:eastAsia="Times New Roman"/>
          <w:szCs w:val="24"/>
        </w:rPr>
        <w:t>.</w:t>
      </w:r>
      <w:r w:rsidRPr="00AA404C">
        <w:rPr>
          <w:rFonts w:eastAsia="Times New Roman"/>
          <w:szCs w:val="24"/>
        </w:rPr>
        <w:t xml:space="preserve"> </w:t>
      </w:r>
    </w:p>
    <w:p w14:paraId="4D8800BD" w14:textId="77777777" w:rsidR="00E01347" w:rsidRDefault="00B0330D">
      <w:pPr>
        <w:spacing w:line="600" w:lineRule="auto"/>
        <w:ind w:firstLine="720"/>
        <w:jc w:val="both"/>
        <w:rPr>
          <w:rFonts w:eastAsia="Times New Roman"/>
          <w:szCs w:val="24"/>
        </w:rPr>
      </w:pPr>
      <w:r>
        <w:rPr>
          <w:rFonts w:eastAsia="Times New Roman"/>
          <w:szCs w:val="24"/>
        </w:rPr>
        <w:t>Ε</w:t>
      </w:r>
      <w:r w:rsidRPr="00AA404C">
        <w:rPr>
          <w:rFonts w:eastAsia="Times New Roman"/>
          <w:szCs w:val="24"/>
        </w:rPr>
        <w:t>δώ</w:t>
      </w:r>
      <w:r>
        <w:rPr>
          <w:rFonts w:eastAsia="Times New Roman"/>
          <w:szCs w:val="24"/>
        </w:rPr>
        <w:t>,</w:t>
      </w:r>
      <w:r w:rsidRPr="00AA404C">
        <w:rPr>
          <w:rFonts w:eastAsia="Times New Roman"/>
          <w:szCs w:val="24"/>
        </w:rPr>
        <w:t xml:space="preserve"> λοιπόν</w:t>
      </w:r>
      <w:r>
        <w:rPr>
          <w:rFonts w:eastAsia="Times New Roman"/>
          <w:szCs w:val="24"/>
        </w:rPr>
        <w:t xml:space="preserve">, εφόσον η κ. </w:t>
      </w:r>
      <w:proofErr w:type="spellStart"/>
      <w:r>
        <w:rPr>
          <w:rFonts w:eastAsia="Times New Roman"/>
          <w:szCs w:val="24"/>
        </w:rPr>
        <w:t>Ξ</w:t>
      </w:r>
      <w:r w:rsidRPr="00AA404C">
        <w:rPr>
          <w:rFonts w:eastAsia="Times New Roman"/>
          <w:szCs w:val="24"/>
        </w:rPr>
        <w:t>επαπαδέα</w:t>
      </w:r>
      <w:proofErr w:type="spellEnd"/>
      <w:r w:rsidRPr="00AA404C">
        <w:rPr>
          <w:rFonts w:eastAsia="Times New Roman"/>
          <w:szCs w:val="24"/>
        </w:rPr>
        <w:t xml:space="preserve"> εκπρ</w:t>
      </w:r>
      <w:r>
        <w:rPr>
          <w:rFonts w:eastAsia="Times New Roman"/>
          <w:szCs w:val="24"/>
        </w:rPr>
        <w:t>οσωπεί</w:t>
      </w:r>
      <w:r w:rsidRPr="00AA404C">
        <w:rPr>
          <w:rFonts w:eastAsia="Times New Roman"/>
          <w:szCs w:val="24"/>
        </w:rPr>
        <w:t xml:space="preserve"> </w:t>
      </w:r>
      <w:r>
        <w:rPr>
          <w:rFonts w:eastAsia="Times New Roman"/>
          <w:szCs w:val="24"/>
        </w:rPr>
        <w:t>αυτή</w:t>
      </w:r>
      <w:r>
        <w:rPr>
          <w:rFonts w:eastAsia="Times New Roman"/>
          <w:szCs w:val="24"/>
        </w:rPr>
        <w:t>ν</w:t>
      </w:r>
      <w:r>
        <w:rPr>
          <w:rFonts w:eastAsia="Times New Roman"/>
          <w:szCs w:val="24"/>
        </w:rPr>
        <w:t xml:space="preserve"> </w:t>
      </w:r>
      <w:r w:rsidRPr="00AA404C">
        <w:rPr>
          <w:rFonts w:eastAsia="Times New Roman"/>
          <w:szCs w:val="24"/>
        </w:rPr>
        <w:t>την εταιρεία</w:t>
      </w:r>
      <w:r>
        <w:rPr>
          <w:rFonts w:eastAsia="Times New Roman"/>
          <w:szCs w:val="24"/>
        </w:rPr>
        <w:t>, τίθενται</w:t>
      </w:r>
      <w:r w:rsidRPr="00AA404C">
        <w:rPr>
          <w:rFonts w:eastAsia="Times New Roman"/>
          <w:szCs w:val="24"/>
        </w:rPr>
        <w:t xml:space="preserve"> </w:t>
      </w:r>
      <w:r>
        <w:rPr>
          <w:rFonts w:eastAsia="Times New Roman"/>
          <w:szCs w:val="24"/>
        </w:rPr>
        <w:t>μια</w:t>
      </w:r>
      <w:r w:rsidRPr="00AA404C">
        <w:rPr>
          <w:rFonts w:eastAsia="Times New Roman"/>
          <w:szCs w:val="24"/>
        </w:rPr>
        <w:t xml:space="preserve"> σειρά από ζητήματα</w:t>
      </w:r>
      <w:r>
        <w:rPr>
          <w:rFonts w:eastAsia="Times New Roman"/>
          <w:szCs w:val="24"/>
        </w:rPr>
        <w:t>. Πρώτο ζήτημα: Ελέγχει μ</w:t>
      </w:r>
      <w:r>
        <w:rPr>
          <w:rFonts w:eastAsia="Times New Roman"/>
          <w:szCs w:val="24"/>
        </w:rPr>
        <w:t>ια εταιρεία που σχετίζεται με τον κ. Α</w:t>
      </w:r>
      <w:r w:rsidRPr="00AA404C">
        <w:rPr>
          <w:rFonts w:eastAsia="Times New Roman"/>
          <w:szCs w:val="24"/>
        </w:rPr>
        <w:t>ρτ</w:t>
      </w:r>
      <w:r>
        <w:rPr>
          <w:rFonts w:eastAsia="Times New Roman"/>
          <w:szCs w:val="24"/>
        </w:rPr>
        <w:t>εμίου άμεσα. Ο κ. Αρτεμίου ελέγχεται για φοροδιαφυγή, γιατί είναι στα</w:t>
      </w:r>
      <w:r w:rsidRPr="00AA404C">
        <w:rPr>
          <w:rFonts w:eastAsia="Times New Roman"/>
          <w:szCs w:val="24"/>
        </w:rPr>
        <w:t xml:space="preserve"> </w:t>
      </w:r>
      <w:r>
        <w:rPr>
          <w:rFonts w:eastAsia="Times New Roman"/>
          <w:szCs w:val="24"/>
          <w:lang w:val="en-US"/>
        </w:rPr>
        <w:t>Panama</w:t>
      </w:r>
      <w:r w:rsidRPr="00641E06">
        <w:rPr>
          <w:rFonts w:eastAsia="Times New Roman"/>
          <w:szCs w:val="24"/>
        </w:rPr>
        <w:t xml:space="preserve"> </w:t>
      </w:r>
      <w:r>
        <w:rPr>
          <w:rFonts w:eastAsia="Times New Roman"/>
          <w:szCs w:val="24"/>
          <w:lang w:val="en-US"/>
        </w:rPr>
        <w:t>Papers</w:t>
      </w:r>
      <w:r>
        <w:rPr>
          <w:rFonts w:eastAsia="Times New Roman"/>
          <w:szCs w:val="24"/>
        </w:rPr>
        <w:t xml:space="preserve"> ή θα</w:t>
      </w:r>
      <w:r w:rsidRPr="00AA404C">
        <w:rPr>
          <w:rFonts w:eastAsia="Times New Roman"/>
          <w:szCs w:val="24"/>
        </w:rPr>
        <w:t xml:space="preserve"> έπρεπε να</w:t>
      </w:r>
      <w:r>
        <w:rPr>
          <w:rFonts w:eastAsia="Times New Roman"/>
          <w:szCs w:val="24"/>
        </w:rPr>
        <w:t xml:space="preserve"> ελέγχεται. Αν δεν ελέγχεται, να</w:t>
      </w:r>
      <w:r w:rsidRPr="00AA404C">
        <w:rPr>
          <w:rFonts w:eastAsia="Times New Roman"/>
          <w:szCs w:val="24"/>
        </w:rPr>
        <w:t xml:space="preserve"> μας φέρετε εδώ και να μας πείτε για ποιο</w:t>
      </w:r>
      <w:r>
        <w:rPr>
          <w:rFonts w:eastAsia="Times New Roman"/>
          <w:szCs w:val="24"/>
        </w:rPr>
        <w:t>ν</w:t>
      </w:r>
      <w:r w:rsidRPr="00AA404C">
        <w:rPr>
          <w:rFonts w:eastAsia="Times New Roman"/>
          <w:szCs w:val="24"/>
        </w:rPr>
        <w:t xml:space="preserve"> λόγο δεν</w:t>
      </w:r>
      <w:r>
        <w:rPr>
          <w:rFonts w:eastAsia="Times New Roman"/>
          <w:szCs w:val="24"/>
        </w:rPr>
        <w:t xml:space="preserve"> ελέγχεται. Η </w:t>
      </w:r>
      <w:r w:rsidRPr="00AA404C">
        <w:rPr>
          <w:rFonts w:eastAsia="Times New Roman"/>
          <w:szCs w:val="24"/>
        </w:rPr>
        <w:t>κ</w:t>
      </w:r>
      <w:r>
        <w:rPr>
          <w:rFonts w:eastAsia="Times New Roman"/>
          <w:szCs w:val="24"/>
        </w:rPr>
        <w:t xml:space="preserve">. </w:t>
      </w:r>
      <w:proofErr w:type="spellStart"/>
      <w:r>
        <w:rPr>
          <w:rFonts w:eastAsia="Times New Roman"/>
          <w:szCs w:val="24"/>
        </w:rPr>
        <w:t>Ξεπαπαδέ</w:t>
      </w:r>
      <w:r w:rsidRPr="00AA404C">
        <w:rPr>
          <w:rFonts w:eastAsia="Times New Roman"/>
          <w:szCs w:val="24"/>
        </w:rPr>
        <w:t>α</w:t>
      </w:r>
      <w:proofErr w:type="spellEnd"/>
      <w:r w:rsidRPr="00AA404C">
        <w:rPr>
          <w:rFonts w:eastAsia="Times New Roman"/>
          <w:szCs w:val="24"/>
        </w:rPr>
        <w:t xml:space="preserve"> ήταν γρα</w:t>
      </w:r>
      <w:r w:rsidRPr="00AA404C">
        <w:rPr>
          <w:rFonts w:eastAsia="Times New Roman"/>
          <w:szCs w:val="24"/>
        </w:rPr>
        <w:t xml:space="preserve">μματέας στην επιτροπή που είχε τη δύναμη να αφήσει </w:t>
      </w:r>
      <w:r>
        <w:rPr>
          <w:rFonts w:eastAsia="Times New Roman"/>
          <w:szCs w:val="24"/>
        </w:rPr>
        <w:t>υποθέσεις</w:t>
      </w:r>
      <w:r w:rsidRPr="00AA404C">
        <w:rPr>
          <w:rFonts w:eastAsia="Times New Roman"/>
          <w:szCs w:val="24"/>
        </w:rPr>
        <w:t xml:space="preserve"> να παραγραφούν</w:t>
      </w:r>
      <w:r>
        <w:rPr>
          <w:rFonts w:eastAsia="Times New Roman"/>
          <w:szCs w:val="24"/>
        </w:rPr>
        <w:t xml:space="preserve">. </w:t>
      </w:r>
    </w:p>
    <w:p w14:paraId="4D8800BE" w14:textId="77777777" w:rsidR="00E01347" w:rsidRDefault="00B0330D">
      <w:pPr>
        <w:spacing w:line="600" w:lineRule="auto"/>
        <w:ind w:firstLine="720"/>
        <w:jc w:val="both"/>
        <w:rPr>
          <w:rFonts w:eastAsia="Times New Roman"/>
          <w:szCs w:val="24"/>
        </w:rPr>
      </w:pPr>
      <w:r>
        <w:rPr>
          <w:rFonts w:eastAsia="Times New Roman"/>
          <w:szCs w:val="24"/>
        </w:rPr>
        <w:t>Τ</w:t>
      </w:r>
      <w:r w:rsidRPr="00AA404C">
        <w:rPr>
          <w:rFonts w:eastAsia="Times New Roman"/>
          <w:szCs w:val="24"/>
        </w:rPr>
        <w:t>ο ερώτημα</w:t>
      </w:r>
      <w:r>
        <w:rPr>
          <w:rFonts w:eastAsia="Times New Roman"/>
          <w:szCs w:val="24"/>
        </w:rPr>
        <w:t xml:space="preserve">, </w:t>
      </w:r>
      <w:r w:rsidRPr="00641E06">
        <w:rPr>
          <w:rFonts w:eastAsia="Times New Roman"/>
          <w:szCs w:val="24"/>
        </w:rPr>
        <w:t>λοιπόν</w:t>
      </w:r>
      <w:r>
        <w:rPr>
          <w:rFonts w:eastAsia="Times New Roman"/>
          <w:szCs w:val="24"/>
        </w:rPr>
        <w:t xml:space="preserve">, </w:t>
      </w:r>
      <w:r w:rsidRPr="00AA404C">
        <w:rPr>
          <w:rFonts w:eastAsia="Times New Roman"/>
          <w:szCs w:val="24"/>
        </w:rPr>
        <w:t>που πρέπει να απαντήσετε ξεκάθαρα</w:t>
      </w:r>
      <w:r>
        <w:rPr>
          <w:rFonts w:eastAsia="Times New Roman"/>
          <w:szCs w:val="24"/>
        </w:rPr>
        <w:t xml:space="preserve"> είναι τι </w:t>
      </w:r>
      <w:r w:rsidRPr="00AA404C">
        <w:rPr>
          <w:rFonts w:eastAsia="Times New Roman"/>
          <w:szCs w:val="24"/>
        </w:rPr>
        <w:t>στάση τ</w:t>
      </w:r>
      <w:r>
        <w:rPr>
          <w:rFonts w:eastAsia="Times New Roman"/>
          <w:szCs w:val="24"/>
        </w:rPr>
        <w:t>ήρησε για την υπόθεση του κ.</w:t>
      </w:r>
      <w:r w:rsidRPr="00AA404C">
        <w:rPr>
          <w:rFonts w:eastAsia="Times New Roman"/>
          <w:szCs w:val="24"/>
        </w:rPr>
        <w:t xml:space="preserve"> Αρτεμίου σε αυτήν την επιτροπή</w:t>
      </w:r>
      <w:r>
        <w:rPr>
          <w:rFonts w:eastAsia="Times New Roman"/>
          <w:szCs w:val="24"/>
        </w:rPr>
        <w:t xml:space="preserve">. Και αυτή η επιτροπή τελικά τι αποφάσισε εν </w:t>
      </w:r>
      <w:r>
        <w:rPr>
          <w:rFonts w:eastAsia="Times New Roman"/>
          <w:szCs w:val="24"/>
        </w:rPr>
        <w:t>συνόλω; Άφησε την υπόθεση να παραγραφεί ή η υπόθεση αυτή συνεχίζει και ελέγχεται στην ΑΑΔΕ;</w:t>
      </w:r>
      <w:r w:rsidRPr="00AA404C">
        <w:rPr>
          <w:rFonts w:eastAsia="Times New Roman"/>
          <w:szCs w:val="24"/>
        </w:rPr>
        <w:t xml:space="preserve"> </w:t>
      </w:r>
      <w:r>
        <w:rPr>
          <w:rFonts w:eastAsia="Times New Roman"/>
          <w:szCs w:val="24"/>
        </w:rPr>
        <w:t xml:space="preserve">Αυτό, </w:t>
      </w:r>
      <w:r w:rsidRPr="00304703">
        <w:rPr>
          <w:rFonts w:eastAsia="Times New Roman"/>
          <w:szCs w:val="24"/>
        </w:rPr>
        <w:t>λοιπόν</w:t>
      </w:r>
      <w:r>
        <w:rPr>
          <w:rFonts w:eastAsia="Times New Roman"/>
          <w:szCs w:val="24"/>
        </w:rPr>
        <w:t>, πρέπει να απαντηθεί.</w:t>
      </w:r>
      <w:r w:rsidRPr="00AA404C">
        <w:rPr>
          <w:rFonts w:eastAsia="Times New Roman"/>
          <w:szCs w:val="24"/>
        </w:rPr>
        <w:t xml:space="preserve"> </w:t>
      </w:r>
    </w:p>
    <w:p w14:paraId="4D8800BF" w14:textId="77777777" w:rsidR="00E01347" w:rsidRDefault="00B0330D">
      <w:pPr>
        <w:spacing w:line="600" w:lineRule="auto"/>
        <w:ind w:firstLine="720"/>
        <w:jc w:val="both"/>
        <w:rPr>
          <w:rFonts w:eastAsia="Times New Roman"/>
          <w:szCs w:val="24"/>
        </w:rPr>
      </w:pPr>
      <w:r>
        <w:rPr>
          <w:rFonts w:eastAsia="Times New Roman"/>
          <w:szCs w:val="24"/>
        </w:rPr>
        <w:lastRenderedPageBreak/>
        <w:t xml:space="preserve">Η κ. </w:t>
      </w:r>
      <w:proofErr w:type="spellStart"/>
      <w:r>
        <w:rPr>
          <w:rFonts w:eastAsia="Times New Roman"/>
          <w:szCs w:val="24"/>
        </w:rPr>
        <w:t>Ξεπαπαδέ</w:t>
      </w:r>
      <w:r w:rsidRPr="00AA404C">
        <w:rPr>
          <w:rFonts w:eastAsia="Times New Roman"/>
          <w:szCs w:val="24"/>
        </w:rPr>
        <w:t>α</w:t>
      </w:r>
      <w:proofErr w:type="spellEnd"/>
      <w:r>
        <w:rPr>
          <w:rFonts w:eastAsia="Times New Roman"/>
          <w:szCs w:val="24"/>
        </w:rPr>
        <w:t>,</w:t>
      </w:r>
      <w:r w:rsidRPr="00AA404C">
        <w:rPr>
          <w:rFonts w:eastAsia="Times New Roman"/>
          <w:szCs w:val="24"/>
        </w:rPr>
        <w:t xml:space="preserve"> έστω και εμμέσως</w:t>
      </w:r>
      <w:r>
        <w:rPr>
          <w:rFonts w:eastAsia="Times New Roman"/>
          <w:szCs w:val="24"/>
        </w:rPr>
        <w:t>,</w:t>
      </w:r>
      <w:r w:rsidRPr="00AA404C">
        <w:rPr>
          <w:rFonts w:eastAsia="Times New Roman"/>
          <w:szCs w:val="24"/>
        </w:rPr>
        <w:t xml:space="preserve"> εφόσον κάν</w:t>
      </w:r>
      <w:r>
        <w:rPr>
          <w:rFonts w:eastAsia="Times New Roman"/>
          <w:szCs w:val="24"/>
        </w:rPr>
        <w:t xml:space="preserve">ει κατασχέσεις κατά του ελληνικού δημοσίου, είναι ανώτατος </w:t>
      </w:r>
      <w:r w:rsidRPr="00AA404C">
        <w:rPr>
          <w:rFonts w:eastAsia="Times New Roman"/>
          <w:szCs w:val="24"/>
        </w:rPr>
        <w:t>κρατικός λειτουργός</w:t>
      </w:r>
      <w:r>
        <w:rPr>
          <w:rFonts w:eastAsia="Times New Roman"/>
          <w:szCs w:val="24"/>
        </w:rPr>
        <w:t>. Νοεί</w:t>
      </w:r>
      <w:r>
        <w:rPr>
          <w:rFonts w:eastAsia="Times New Roman"/>
          <w:szCs w:val="24"/>
        </w:rPr>
        <w:t>ται ο Π</w:t>
      </w:r>
      <w:r w:rsidRPr="00AA404C">
        <w:rPr>
          <w:rFonts w:eastAsia="Times New Roman"/>
          <w:szCs w:val="24"/>
        </w:rPr>
        <w:t>ρωθυπουργός</w:t>
      </w:r>
      <w:r>
        <w:rPr>
          <w:rFonts w:eastAsia="Times New Roman"/>
          <w:szCs w:val="24"/>
        </w:rPr>
        <w:t>,</w:t>
      </w:r>
      <w:r w:rsidRPr="00AA404C">
        <w:rPr>
          <w:rFonts w:eastAsia="Times New Roman"/>
          <w:szCs w:val="24"/>
        </w:rPr>
        <w:t xml:space="preserve"> εσείς </w:t>
      </w:r>
      <w:r>
        <w:rPr>
          <w:rFonts w:eastAsia="Times New Roman"/>
          <w:szCs w:val="24"/>
        </w:rPr>
        <w:t>ως Υ</w:t>
      </w:r>
      <w:r w:rsidRPr="00AA404C">
        <w:rPr>
          <w:rFonts w:eastAsia="Times New Roman"/>
          <w:szCs w:val="24"/>
        </w:rPr>
        <w:t>πουργός</w:t>
      </w:r>
      <w:r>
        <w:rPr>
          <w:rFonts w:eastAsia="Times New Roman"/>
          <w:szCs w:val="24"/>
        </w:rPr>
        <w:t>, μι</w:t>
      </w:r>
      <w:r w:rsidRPr="00AA404C">
        <w:rPr>
          <w:rFonts w:eastAsia="Times New Roman"/>
          <w:szCs w:val="24"/>
        </w:rPr>
        <w:t>α Γενική Γραμματέας</w:t>
      </w:r>
      <w:r>
        <w:rPr>
          <w:rFonts w:eastAsia="Times New Roman"/>
          <w:szCs w:val="24"/>
        </w:rPr>
        <w:t>,</w:t>
      </w:r>
      <w:r w:rsidRPr="00AA404C">
        <w:rPr>
          <w:rFonts w:eastAsia="Times New Roman"/>
          <w:szCs w:val="24"/>
        </w:rPr>
        <w:t xml:space="preserve"> ένας ανώτατος κρατικός λειτουργός που </w:t>
      </w:r>
      <w:r>
        <w:rPr>
          <w:rFonts w:eastAsia="Times New Roman"/>
          <w:szCs w:val="24"/>
        </w:rPr>
        <w:t>συμβουλεύει</w:t>
      </w:r>
      <w:r w:rsidRPr="00AA404C">
        <w:rPr>
          <w:rFonts w:eastAsia="Times New Roman"/>
          <w:szCs w:val="24"/>
        </w:rPr>
        <w:t xml:space="preserve"> εσάς</w:t>
      </w:r>
      <w:r>
        <w:rPr>
          <w:rFonts w:eastAsia="Times New Roman"/>
          <w:szCs w:val="24"/>
        </w:rPr>
        <w:t>, τον Υπουργό κατά της Διαφθοράς, να κάνει</w:t>
      </w:r>
      <w:r w:rsidRPr="00AA404C">
        <w:rPr>
          <w:rFonts w:eastAsia="Times New Roman"/>
          <w:szCs w:val="24"/>
        </w:rPr>
        <w:t xml:space="preserve"> κατασχέσεις κατά του δημοσίου για </w:t>
      </w:r>
      <w:r>
        <w:rPr>
          <w:rFonts w:eastAsia="Times New Roman"/>
          <w:szCs w:val="24"/>
        </w:rPr>
        <w:t xml:space="preserve">τον </w:t>
      </w:r>
      <w:r w:rsidRPr="00AA404C">
        <w:rPr>
          <w:rFonts w:eastAsia="Times New Roman"/>
          <w:szCs w:val="24"/>
        </w:rPr>
        <w:t>οποιο</w:t>
      </w:r>
      <w:r>
        <w:rPr>
          <w:rFonts w:eastAsia="Times New Roman"/>
          <w:szCs w:val="24"/>
        </w:rPr>
        <w:t>ν</w:t>
      </w:r>
      <w:r w:rsidRPr="00AA404C">
        <w:rPr>
          <w:rFonts w:eastAsia="Times New Roman"/>
          <w:szCs w:val="24"/>
        </w:rPr>
        <w:t>δήποτε λόγο</w:t>
      </w:r>
      <w:r>
        <w:rPr>
          <w:rFonts w:eastAsia="Times New Roman"/>
          <w:szCs w:val="24"/>
        </w:rPr>
        <w:t>;</w:t>
      </w:r>
      <w:r w:rsidRPr="00AA404C">
        <w:rPr>
          <w:rFonts w:eastAsia="Times New Roman"/>
          <w:szCs w:val="24"/>
        </w:rPr>
        <w:t xml:space="preserve"> </w:t>
      </w:r>
      <w:r>
        <w:rPr>
          <w:rFonts w:eastAsia="Times New Roman"/>
          <w:szCs w:val="24"/>
        </w:rPr>
        <w:t xml:space="preserve">Χάθηκαν οι </w:t>
      </w:r>
      <w:r w:rsidRPr="00AA404C">
        <w:rPr>
          <w:rFonts w:eastAsia="Times New Roman"/>
          <w:szCs w:val="24"/>
        </w:rPr>
        <w:t>δικηγορικές υποθέσεις</w:t>
      </w:r>
      <w:r>
        <w:rPr>
          <w:rFonts w:eastAsia="Times New Roman"/>
          <w:szCs w:val="24"/>
        </w:rPr>
        <w:t>; Έ</w:t>
      </w:r>
      <w:r w:rsidRPr="00AA404C">
        <w:rPr>
          <w:rFonts w:eastAsia="Times New Roman"/>
          <w:szCs w:val="24"/>
        </w:rPr>
        <w:t>πρεπε</w:t>
      </w:r>
      <w:r w:rsidRPr="00AA404C">
        <w:rPr>
          <w:rFonts w:eastAsia="Times New Roman"/>
          <w:szCs w:val="24"/>
        </w:rPr>
        <w:t xml:space="preserve"> να πάρει κατάσχεση κατά του δημοσίου</w:t>
      </w:r>
      <w:r>
        <w:rPr>
          <w:rFonts w:eastAsia="Times New Roman"/>
          <w:szCs w:val="24"/>
        </w:rPr>
        <w:t>; Δ</w:t>
      </w:r>
      <w:r w:rsidRPr="00AA404C">
        <w:rPr>
          <w:rFonts w:eastAsia="Times New Roman"/>
          <w:szCs w:val="24"/>
        </w:rPr>
        <w:t>εν υπάρχει εδώ πέρα σύγκρουση συμφερόντων</w:t>
      </w:r>
      <w:r>
        <w:rPr>
          <w:rFonts w:eastAsia="Times New Roman"/>
          <w:szCs w:val="24"/>
        </w:rPr>
        <w:t>,</w:t>
      </w:r>
      <w:r w:rsidRPr="00AA404C">
        <w:rPr>
          <w:rFonts w:eastAsia="Times New Roman"/>
          <w:szCs w:val="24"/>
        </w:rPr>
        <w:t xml:space="preserve"> όταν είναι ανώτατος λειτουργός</w:t>
      </w:r>
      <w:r>
        <w:rPr>
          <w:rFonts w:eastAsia="Times New Roman"/>
          <w:szCs w:val="24"/>
        </w:rPr>
        <w:t>;</w:t>
      </w:r>
    </w:p>
    <w:p w14:paraId="4D8800C0" w14:textId="77777777" w:rsidR="00E01347" w:rsidRDefault="00B0330D">
      <w:pPr>
        <w:spacing w:line="600" w:lineRule="auto"/>
        <w:ind w:firstLine="720"/>
        <w:jc w:val="both"/>
        <w:rPr>
          <w:rFonts w:eastAsia="Times New Roman"/>
          <w:szCs w:val="24"/>
        </w:rPr>
      </w:pPr>
      <w:r>
        <w:rPr>
          <w:rFonts w:eastAsia="Times New Roman"/>
          <w:szCs w:val="24"/>
        </w:rPr>
        <w:t xml:space="preserve">Τρίτο ζήτημα: Εδώ λέτε, από τον </w:t>
      </w:r>
      <w:r>
        <w:rPr>
          <w:rFonts w:eastAsia="Times New Roman"/>
          <w:szCs w:val="24"/>
        </w:rPr>
        <w:t>Δικηγορικό Κώδικα</w:t>
      </w:r>
      <w:r>
        <w:rPr>
          <w:rFonts w:eastAsia="Times New Roman"/>
          <w:szCs w:val="24"/>
        </w:rPr>
        <w:t xml:space="preserve">, </w:t>
      </w:r>
      <w:r w:rsidRPr="00AA404C">
        <w:rPr>
          <w:rFonts w:eastAsia="Times New Roman"/>
          <w:szCs w:val="24"/>
        </w:rPr>
        <w:t xml:space="preserve">ότι δεν </w:t>
      </w:r>
      <w:r>
        <w:rPr>
          <w:rFonts w:eastAsia="Times New Roman"/>
          <w:szCs w:val="24"/>
        </w:rPr>
        <w:t>είχε</w:t>
      </w:r>
      <w:r w:rsidRPr="00AA404C">
        <w:rPr>
          <w:rFonts w:eastAsia="Times New Roman"/>
          <w:szCs w:val="24"/>
        </w:rPr>
        <w:t xml:space="preserve"> υποχρέωση να πάρ</w:t>
      </w:r>
      <w:r>
        <w:rPr>
          <w:rFonts w:eastAsia="Times New Roman"/>
          <w:szCs w:val="24"/>
        </w:rPr>
        <w:t>ει</w:t>
      </w:r>
      <w:r w:rsidRPr="00AA404C">
        <w:rPr>
          <w:rFonts w:eastAsia="Times New Roman"/>
          <w:szCs w:val="24"/>
        </w:rPr>
        <w:t xml:space="preserve"> ρητώς εξαίρεση από την άσκηση του επαγγέλματος</w:t>
      </w:r>
      <w:r>
        <w:rPr>
          <w:rFonts w:eastAsia="Times New Roman"/>
          <w:szCs w:val="24"/>
        </w:rPr>
        <w:t>. Υ</w:t>
      </w:r>
      <w:r w:rsidRPr="00AA404C">
        <w:rPr>
          <w:rFonts w:eastAsia="Times New Roman"/>
          <w:szCs w:val="24"/>
        </w:rPr>
        <w:t>πάρχει κα</w:t>
      </w:r>
      <w:r w:rsidRPr="00AA404C">
        <w:rPr>
          <w:rFonts w:eastAsia="Times New Roman"/>
          <w:szCs w:val="24"/>
        </w:rPr>
        <w:t xml:space="preserve">ι η άλλη </w:t>
      </w:r>
      <w:r>
        <w:rPr>
          <w:rFonts w:eastAsia="Times New Roman"/>
          <w:szCs w:val="24"/>
        </w:rPr>
        <w:t>ερμηνεία π</w:t>
      </w:r>
      <w:r w:rsidRPr="00AA404C">
        <w:rPr>
          <w:rFonts w:eastAsia="Times New Roman"/>
          <w:szCs w:val="24"/>
        </w:rPr>
        <w:t>ου λέει ότι είναι δημόσιος υπάλληλος</w:t>
      </w:r>
      <w:r>
        <w:rPr>
          <w:rFonts w:eastAsia="Times New Roman"/>
          <w:szCs w:val="24"/>
        </w:rPr>
        <w:t>,</w:t>
      </w:r>
      <w:r w:rsidRPr="00AA404C">
        <w:rPr>
          <w:rFonts w:eastAsia="Times New Roman"/>
          <w:szCs w:val="24"/>
        </w:rPr>
        <w:t xml:space="preserve"> κρατικός λειτουργός</w:t>
      </w:r>
      <w:r>
        <w:rPr>
          <w:rFonts w:eastAsia="Times New Roman"/>
          <w:szCs w:val="24"/>
        </w:rPr>
        <w:t>,</w:t>
      </w:r>
      <w:r w:rsidRPr="00AA404C">
        <w:rPr>
          <w:rFonts w:eastAsia="Times New Roman"/>
          <w:szCs w:val="24"/>
        </w:rPr>
        <w:t xml:space="preserve"> είναι στο </w:t>
      </w:r>
      <w:r>
        <w:rPr>
          <w:rFonts w:eastAsia="Times New Roman"/>
          <w:szCs w:val="24"/>
        </w:rPr>
        <w:t>Δ</w:t>
      </w:r>
      <w:r w:rsidRPr="00AA404C">
        <w:rPr>
          <w:rFonts w:eastAsia="Times New Roman"/>
          <w:szCs w:val="24"/>
        </w:rPr>
        <w:t xml:space="preserve">ημοσιοϋπαλληλικό </w:t>
      </w:r>
      <w:r>
        <w:rPr>
          <w:rFonts w:eastAsia="Times New Roman"/>
          <w:szCs w:val="24"/>
        </w:rPr>
        <w:t>Κ</w:t>
      </w:r>
      <w:r w:rsidRPr="00AA404C">
        <w:rPr>
          <w:rFonts w:eastAsia="Times New Roman"/>
          <w:szCs w:val="24"/>
        </w:rPr>
        <w:t>ώδικα</w:t>
      </w:r>
      <w:r w:rsidRPr="00AA404C">
        <w:rPr>
          <w:rFonts w:eastAsia="Times New Roman"/>
          <w:szCs w:val="24"/>
        </w:rPr>
        <w:t xml:space="preserve"> και ως εκ τούτου</w:t>
      </w:r>
      <w:r>
        <w:rPr>
          <w:rFonts w:eastAsia="Times New Roman"/>
          <w:szCs w:val="24"/>
        </w:rPr>
        <w:t xml:space="preserve">, θα έπρεπε να πάρει ρητή εξαίρεση. Τι σας εμπόδιζε να της δώσετε τη ρητή εξαίρεση; </w:t>
      </w:r>
    </w:p>
    <w:p w14:paraId="4D8800C1" w14:textId="77777777" w:rsidR="00E01347" w:rsidRDefault="00B0330D">
      <w:pPr>
        <w:spacing w:line="600" w:lineRule="auto"/>
        <w:ind w:firstLine="720"/>
        <w:jc w:val="both"/>
        <w:rPr>
          <w:rFonts w:eastAsia="Times New Roman"/>
          <w:szCs w:val="24"/>
        </w:rPr>
      </w:pPr>
      <w:r>
        <w:rPr>
          <w:rFonts w:eastAsia="Times New Roman"/>
          <w:szCs w:val="24"/>
        </w:rPr>
        <w:t xml:space="preserve">Εξάλλου, </w:t>
      </w:r>
      <w:r w:rsidRPr="00E87563">
        <w:rPr>
          <w:rFonts w:eastAsia="Times New Roman"/>
          <w:szCs w:val="24"/>
        </w:rPr>
        <w:t>είναι</w:t>
      </w:r>
      <w:r>
        <w:rPr>
          <w:rFonts w:eastAsia="Times New Roman"/>
          <w:szCs w:val="24"/>
        </w:rPr>
        <w:t xml:space="preserve"> φανερό ότι το ξέρατε. Υποβαθμίσατε την κ. </w:t>
      </w:r>
      <w:proofErr w:type="spellStart"/>
      <w:r>
        <w:rPr>
          <w:rFonts w:eastAsia="Times New Roman"/>
          <w:szCs w:val="24"/>
        </w:rPr>
        <w:t>Ξεπαπαδέα</w:t>
      </w:r>
      <w:proofErr w:type="spellEnd"/>
      <w:r w:rsidRPr="00AA404C">
        <w:rPr>
          <w:rFonts w:eastAsia="Times New Roman"/>
          <w:szCs w:val="24"/>
        </w:rPr>
        <w:t xml:space="preserve"> </w:t>
      </w:r>
      <w:r>
        <w:rPr>
          <w:rFonts w:eastAsia="Times New Roman"/>
          <w:szCs w:val="24"/>
        </w:rPr>
        <w:t xml:space="preserve">από διευθύντρια σε απλή ειδική σύμβουλό σας. </w:t>
      </w:r>
      <w:r w:rsidRPr="00AA404C">
        <w:rPr>
          <w:rFonts w:eastAsia="Times New Roman"/>
          <w:szCs w:val="24"/>
        </w:rPr>
        <w:t>Συνεπώς</w:t>
      </w:r>
      <w:r>
        <w:rPr>
          <w:rFonts w:eastAsia="Times New Roman"/>
          <w:szCs w:val="24"/>
        </w:rPr>
        <w:t xml:space="preserve"> το κάνα</w:t>
      </w:r>
      <w:r w:rsidRPr="00AA404C">
        <w:rPr>
          <w:rFonts w:eastAsia="Times New Roman"/>
          <w:szCs w:val="24"/>
        </w:rPr>
        <w:t>τε για να μπορεί να πάρει αυτή</w:t>
      </w:r>
      <w:r>
        <w:rPr>
          <w:rFonts w:eastAsia="Times New Roman"/>
          <w:szCs w:val="24"/>
        </w:rPr>
        <w:t>ν</w:t>
      </w:r>
      <w:r w:rsidRPr="00AA404C">
        <w:rPr>
          <w:rFonts w:eastAsia="Times New Roman"/>
          <w:szCs w:val="24"/>
        </w:rPr>
        <w:t xml:space="preserve"> την υπόθεση</w:t>
      </w:r>
      <w:r>
        <w:rPr>
          <w:rFonts w:eastAsia="Times New Roman"/>
          <w:szCs w:val="24"/>
        </w:rPr>
        <w:t xml:space="preserve">. </w:t>
      </w:r>
      <w:r>
        <w:rPr>
          <w:rFonts w:eastAsia="Times New Roman"/>
          <w:szCs w:val="24"/>
        </w:rPr>
        <w:lastRenderedPageBreak/>
        <w:t>Άρα το ξέρατε. Τ</w:t>
      </w:r>
      <w:r w:rsidRPr="00AA404C">
        <w:rPr>
          <w:rFonts w:eastAsia="Times New Roman"/>
          <w:szCs w:val="24"/>
        </w:rPr>
        <w:t>ι σας εμπ</w:t>
      </w:r>
      <w:r>
        <w:rPr>
          <w:rFonts w:eastAsia="Times New Roman"/>
          <w:szCs w:val="24"/>
        </w:rPr>
        <w:t>όδιζε</w:t>
      </w:r>
      <w:r w:rsidRPr="00AA404C">
        <w:rPr>
          <w:rFonts w:eastAsia="Times New Roman"/>
          <w:szCs w:val="24"/>
        </w:rPr>
        <w:t xml:space="preserve"> να </w:t>
      </w:r>
      <w:r>
        <w:rPr>
          <w:rFonts w:eastAsia="Times New Roman"/>
          <w:szCs w:val="24"/>
        </w:rPr>
        <w:t>της</w:t>
      </w:r>
      <w:r w:rsidRPr="00AA404C">
        <w:rPr>
          <w:rFonts w:eastAsia="Times New Roman"/>
          <w:szCs w:val="24"/>
        </w:rPr>
        <w:t xml:space="preserve"> δώσετε την εξ</w:t>
      </w:r>
      <w:r>
        <w:rPr>
          <w:rFonts w:eastAsia="Times New Roman"/>
          <w:szCs w:val="24"/>
        </w:rPr>
        <w:t>αίρεση,</w:t>
      </w:r>
      <w:r w:rsidRPr="00AA404C">
        <w:rPr>
          <w:rFonts w:eastAsia="Times New Roman"/>
          <w:szCs w:val="24"/>
        </w:rPr>
        <w:t xml:space="preserve"> ώστε να είναι καλυμμέν</w:t>
      </w:r>
      <w:r>
        <w:rPr>
          <w:rFonts w:eastAsia="Times New Roman"/>
          <w:szCs w:val="24"/>
        </w:rPr>
        <w:t>η</w:t>
      </w:r>
      <w:r w:rsidRPr="00AA404C">
        <w:rPr>
          <w:rFonts w:eastAsia="Times New Roman"/>
          <w:szCs w:val="24"/>
        </w:rPr>
        <w:t xml:space="preserve"> και να συζητάμε</w:t>
      </w:r>
      <w:r w:rsidRPr="00AA404C">
        <w:rPr>
          <w:rFonts w:eastAsia="Times New Roman"/>
          <w:szCs w:val="24"/>
        </w:rPr>
        <w:t xml:space="preserve"> </w:t>
      </w:r>
      <w:r>
        <w:rPr>
          <w:rFonts w:eastAsia="Times New Roman"/>
          <w:szCs w:val="24"/>
        </w:rPr>
        <w:t>αν η ερμηνεία του κ.</w:t>
      </w:r>
      <w:r w:rsidRPr="00AA404C">
        <w:rPr>
          <w:rFonts w:eastAsia="Times New Roman"/>
          <w:szCs w:val="24"/>
        </w:rPr>
        <w:t xml:space="preserve"> Θεοχάρη είναι σωστή</w:t>
      </w:r>
      <w:r>
        <w:rPr>
          <w:rFonts w:eastAsia="Times New Roman"/>
          <w:szCs w:val="24"/>
        </w:rPr>
        <w:t xml:space="preserve"> ή η ερμηνεία του κ.</w:t>
      </w:r>
      <w:r w:rsidRPr="00AA404C">
        <w:rPr>
          <w:rFonts w:eastAsia="Times New Roman"/>
          <w:szCs w:val="24"/>
        </w:rPr>
        <w:t xml:space="preserve"> Παπα</w:t>
      </w:r>
      <w:r>
        <w:rPr>
          <w:rFonts w:eastAsia="Times New Roman"/>
          <w:szCs w:val="24"/>
        </w:rPr>
        <w:t>γγελόπουλου είναι σωστή;</w:t>
      </w:r>
      <w:r w:rsidRPr="00AA404C">
        <w:rPr>
          <w:rFonts w:eastAsia="Times New Roman"/>
          <w:szCs w:val="24"/>
        </w:rPr>
        <w:t xml:space="preserve"> Δεν υπήρχε κανένας λόγος</w:t>
      </w:r>
      <w:r>
        <w:rPr>
          <w:rFonts w:eastAsia="Times New Roman"/>
          <w:szCs w:val="24"/>
        </w:rPr>
        <w:t>.</w:t>
      </w:r>
      <w:r w:rsidRPr="00AA404C">
        <w:rPr>
          <w:rFonts w:eastAsia="Times New Roman"/>
          <w:szCs w:val="24"/>
        </w:rPr>
        <w:t xml:space="preserve"> </w:t>
      </w:r>
    </w:p>
    <w:p w14:paraId="4D8800C2" w14:textId="77777777" w:rsidR="00E01347" w:rsidRDefault="00B0330D">
      <w:pPr>
        <w:spacing w:line="600" w:lineRule="auto"/>
        <w:ind w:firstLine="720"/>
        <w:jc w:val="both"/>
        <w:rPr>
          <w:rFonts w:eastAsia="Times New Roman"/>
          <w:szCs w:val="24"/>
        </w:rPr>
      </w:pPr>
      <w:r>
        <w:rPr>
          <w:rFonts w:eastAsia="Times New Roman"/>
          <w:szCs w:val="24"/>
        </w:rPr>
        <w:t>Και το ερώτημα είναι και άλλο. Μήπως έγινε και κατ’</w:t>
      </w:r>
      <w:r w:rsidRPr="00AA404C">
        <w:rPr>
          <w:rFonts w:eastAsia="Times New Roman"/>
          <w:szCs w:val="24"/>
        </w:rPr>
        <w:t xml:space="preserve"> εντολή</w:t>
      </w:r>
      <w:r>
        <w:rPr>
          <w:rFonts w:eastAsia="Times New Roman"/>
          <w:szCs w:val="24"/>
        </w:rPr>
        <w:t xml:space="preserve"> σας; Μήπως έγινε και κατ’ εντολή της Κ</w:t>
      </w:r>
      <w:r w:rsidRPr="00AA404C">
        <w:rPr>
          <w:rFonts w:eastAsia="Times New Roman"/>
          <w:szCs w:val="24"/>
        </w:rPr>
        <w:t>υβέρνησης να πάρει αυτή</w:t>
      </w:r>
      <w:r>
        <w:rPr>
          <w:rFonts w:eastAsia="Times New Roman"/>
          <w:szCs w:val="24"/>
        </w:rPr>
        <w:t>ν</w:t>
      </w:r>
      <w:r w:rsidRPr="00AA404C">
        <w:rPr>
          <w:rFonts w:eastAsia="Times New Roman"/>
          <w:szCs w:val="24"/>
        </w:rPr>
        <w:t xml:space="preserve"> την υπόθεση</w:t>
      </w:r>
      <w:r>
        <w:rPr>
          <w:rFonts w:eastAsia="Times New Roman"/>
          <w:szCs w:val="24"/>
        </w:rPr>
        <w:t>; Διό</w:t>
      </w:r>
      <w:r>
        <w:rPr>
          <w:rFonts w:eastAsia="Times New Roman"/>
          <w:szCs w:val="24"/>
        </w:rPr>
        <w:t>τι βλέπουμε ότι φεύγει από διευθύντριά σας που έχει κώλυμ</w:t>
      </w:r>
      <w:r w:rsidRPr="00AA404C">
        <w:rPr>
          <w:rFonts w:eastAsia="Times New Roman"/>
          <w:szCs w:val="24"/>
        </w:rPr>
        <w:t>α</w:t>
      </w:r>
      <w:r>
        <w:rPr>
          <w:rFonts w:eastAsia="Times New Roman"/>
          <w:szCs w:val="24"/>
        </w:rPr>
        <w:t>,</w:t>
      </w:r>
      <w:r w:rsidRPr="00AA404C">
        <w:rPr>
          <w:rFonts w:eastAsia="Times New Roman"/>
          <w:szCs w:val="24"/>
        </w:rPr>
        <w:t xml:space="preserve"> γίνεται ειδική σύμβουλος που δεν έχει </w:t>
      </w:r>
      <w:r>
        <w:rPr>
          <w:rFonts w:eastAsia="Times New Roman"/>
          <w:szCs w:val="24"/>
        </w:rPr>
        <w:t>κώλυμα,</w:t>
      </w:r>
      <w:r w:rsidRPr="00AA404C">
        <w:rPr>
          <w:rFonts w:eastAsia="Times New Roman"/>
          <w:szCs w:val="24"/>
        </w:rPr>
        <w:t xml:space="preserve"> ολοκληρώνει αυτή</w:t>
      </w:r>
      <w:r>
        <w:rPr>
          <w:rFonts w:eastAsia="Times New Roman"/>
          <w:szCs w:val="24"/>
        </w:rPr>
        <w:t>ν</w:t>
      </w:r>
      <w:r w:rsidRPr="00AA404C">
        <w:rPr>
          <w:rFonts w:eastAsia="Times New Roman"/>
          <w:szCs w:val="24"/>
        </w:rPr>
        <w:t xml:space="preserve"> την υπόθεση</w:t>
      </w:r>
      <w:r>
        <w:rPr>
          <w:rFonts w:eastAsia="Times New Roman"/>
          <w:szCs w:val="24"/>
        </w:rPr>
        <w:t xml:space="preserve"> και μετά ξαναγίνεται γενική γραμματέας, που έχει πάλι κώλυμα. Μήπως ανταμείφθηκε για καλές υπηρεσίες;</w:t>
      </w:r>
      <w:r w:rsidRPr="00AA404C">
        <w:rPr>
          <w:rFonts w:eastAsia="Times New Roman"/>
          <w:szCs w:val="24"/>
        </w:rPr>
        <w:t xml:space="preserve"> </w:t>
      </w:r>
      <w:r>
        <w:rPr>
          <w:rFonts w:eastAsia="Times New Roman"/>
          <w:szCs w:val="24"/>
        </w:rPr>
        <w:t>Νομίζω ότι δικαιού</w:t>
      </w:r>
      <w:r>
        <w:rPr>
          <w:rFonts w:eastAsia="Times New Roman"/>
          <w:szCs w:val="24"/>
        </w:rPr>
        <w:t>μαστε να ερωτηθούμε.</w:t>
      </w:r>
    </w:p>
    <w:p w14:paraId="4D8800C3" w14:textId="77777777" w:rsidR="00E01347" w:rsidRDefault="00B0330D">
      <w:pPr>
        <w:tabs>
          <w:tab w:val="left" w:pos="1134"/>
        </w:tabs>
        <w:spacing w:line="600" w:lineRule="auto"/>
        <w:ind w:firstLine="720"/>
        <w:jc w:val="both"/>
        <w:rPr>
          <w:rFonts w:eastAsia="Times New Roman" w:cs="Times New Roman"/>
          <w:szCs w:val="24"/>
        </w:rPr>
      </w:pPr>
      <w:r w:rsidRPr="009A65EF">
        <w:rPr>
          <w:rFonts w:eastAsia="Times New Roman" w:cs="Times New Roman"/>
          <w:szCs w:val="24"/>
        </w:rPr>
        <w:t>(Στο σημείο αυτό κτυπάει το κουδούνι λήξεως του χρόνου ομιλίας του κυρίου Βουλευτή)</w:t>
      </w:r>
    </w:p>
    <w:p w14:paraId="4D8800C4" w14:textId="77777777" w:rsidR="00E01347" w:rsidRDefault="00B0330D">
      <w:pPr>
        <w:spacing w:line="600" w:lineRule="auto"/>
        <w:ind w:firstLine="720"/>
        <w:jc w:val="both"/>
        <w:rPr>
          <w:rFonts w:eastAsia="Times New Roman"/>
          <w:szCs w:val="24"/>
        </w:rPr>
      </w:pPr>
      <w:r>
        <w:rPr>
          <w:rFonts w:eastAsia="Times New Roman"/>
          <w:szCs w:val="24"/>
        </w:rPr>
        <w:t>Κι ας έρθουμε και τώρα λίγο και στην ουσία της υπόθεσης την οποία θίξατε στο μεγαλύτερο μέρος της αγόρευσής σας. Υ</w:t>
      </w:r>
      <w:r w:rsidRPr="007C4730">
        <w:rPr>
          <w:rFonts w:eastAsia="Times New Roman"/>
          <w:szCs w:val="24"/>
        </w:rPr>
        <w:t>πάρχει</w:t>
      </w:r>
      <w:r>
        <w:rPr>
          <w:rFonts w:eastAsia="Times New Roman"/>
          <w:szCs w:val="24"/>
        </w:rPr>
        <w:t xml:space="preserve"> έ</w:t>
      </w:r>
      <w:r w:rsidRPr="00AA404C">
        <w:rPr>
          <w:rFonts w:eastAsia="Times New Roman"/>
          <w:szCs w:val="24"/>
        </w:rPr>
        <w:t xml:space="preserve">να σκοτεινό πρόσωπο </w:t>
      </w:r>
      <w:r>
        <w:rPr>
          <w:rFonts w:eastAsia="Times New Roman"/>
          <w:szCs w:val="24"/>
        </w:rPr>
        <w:t>που κρύβε</w:t>
      </w:r>
      <w:r>
        <w:rPr>
          <w:rFonts w:eastAsia="Times New Roman"/>
          <w:szCs w:val="24"/>
        </w:rPr>
        <w:t>ται πίσω από αυτή</w:t>
      </w:r>
      <w:r>
        <w:rPr>
          <w:rFonts w:eastAsia="Times New Roman"/>
          <w:szCs w:val="24"/>
        </w:rPr>
        <w:t>ν</w:t>
      </w:r>
      <w:r>
        <w:rPr>
          <w:rFonts w:eastAsia="Times New Roman"/>
          <w:szCs w:val="24"/>
        </w:rPr>
        <w:t xml:space="preserve"> </w:t>
      </w:r>
      <w:r>
        <w:rPr>
          <w:rFonts w:eastAsia="Times New Roman"/>
          <w:szCs w:val="24"/>
        </w:rPr>
        <w:lastRenderedPageBreak/>
        <w:t>την εταιρεία. Εσείς τον κατονομάσατε.</w:t>
      </w:r>
      <w:r w:rsidRPr="00AA404C">
        <w:rPr>
          <w:rFonts w:eastAsia="Times New Roman"/>
          <w:szCs w:val="24"/>
        </w:rPr>
        <w:t xml:space="preserve"> Εγώ θα μιλάω και θα συνεχίσω να μιλάω για υπόδ</w:t>
      </w:r>
      <w:r>
        <w:rPr>
          <w:rFonts w:eastAsia="Times New Roman"/>
          <w:szCs w:val="24"/>
        </w:rPr>
        <w:t>ικο επιχειρηματία.</w:t>
      </w:r>
    </w:p>
    <w:p w14:paraId="4D8800C5" w14:textId="77777777" w:rsidR="00E01347" w:rsidRDefault="00B0330D">
      <w:pPr>
        <w:spacing w:line="600" w:lineRule="auto"/>
        <w:ind w:firstLine="720"/>
        <w:jc w:val="both"/>
        <w:rPr>
          <w:rFonts w:eastAsia="Times New Roman"/>
          <w:szCs w:val="24"/>
        </w:rPr>
      </w:pPr>
      <w:r w:rsidRPr="007C4730">
        <w:rPr>
          <w:rFonts w:eastAsia="Times New Roman"/>
          <w:b/>
          <w:bCs/>
        </w:rPr>
        <w:t xml:space="preserve">ΠΡΟΕΔΡΕΥΩΝ (Δημήτριος </w:t>
      </w:r>
      <w:proofErr w:type="spellStart"/>
      <w:r w:rsidRPr="007C4730">
        <w:rPr>
          <w:rFonts w:eastAsia="Times New Roman"/>
          <w:b/>
          <w:bCs/>
        </w:rPr>
        <w:t>Κρεμαστινός</w:t>
      </w:r>
      <w:proofErr w:type="spellEnd"/>
      <w:r w:rsidRPr="007C4730">
        <w:rPr>
          <w:rFonts w:eastAsia="Times New Roman"/>
          <w:b/>
          <w:bCs/>
        </w:rPr>
        <w:t>):</w:t>
      </w:r>
      <w:r w:rsidRPr="007C4730">
        <w:rPr>
          <w:rFonts w:eastAsia="Times New Roman"/>
          <w:szCs w:val="24"/>
        </w:rPr>
        <w:t xml:space="preserve"> </w:t>
      </w:r>
      <w:r>
        <w:rPr>
          <w:rFonts w:eastAsia="Times New Roman"/>
          <w:szCs w:val="24"/>
        </w:rPr>
        <w:t>Σας παρακαλώ, ο χρόνος έχει περάσει.</w:t>
      </w:r>
    </w:p>
    <w:p w14:paraId="4D8800C6" w14:textId="77777777" w:rsidR="00E01347" w:rsidRDefault="00B0330D">
      <w:pPr>
        <w:spacing w:line="600" w:lineRule="auto"/>
        <w:ind w:firstLine="720"/>
        <w:jc w:val="both"/>
        <w:rPr>
          <w:rFonts w:eastAsia="Times New Roman"/>
          <w:szCs w:val="24"/>
        </w:rPr>
      </w:pPr>
      <w:r w:rsidRPr="00D00571">
        <w:rPr>
          <w:rFonts w:eastAsia="Times New Roman"/>
          <w:b/>
          <w:szCs w:val="24"/>
        </w:rPr>
        <w:t>ΘΕΟΧΑΡΗΣ (ΧΑΡΗΣ) ΘΕΟΧΑΡΗΣ:</w:t>
      </w:r>
      <w:r>
        <w:rPr>
          <w:rFonts w:eastAsia="Times New Roman"/>
          <w:szCs w:val="24"/>
        </w:rPr>
        <w:t xml:space="preserve"> Ε</w:t>
      </w:r>
      <w:r w:rsidRPr="00AA404C">
        <w:rPr>
          <w:rFonts w:eastAsia="Times New Roman"/>
          <w:szCs w:val="24"/>
        </w:rPr>
        <w:t>ίναι πάρα πολύ σημαντικό</w:t>
      </w:r>
      <w:r>
        <w:rPr>
          <w:rFonts w:eastAsia="Times New Roman"/>
          <w:szCs w:val="24"/>
        </w:rPr>
        <w:t xml:space="preserve">, </w:t>
      </w:r>
      <w:r w:rsidRPr="009C1C9C">
        <w:rPr>
          <w:rFonts w:eastAsia="Times New Roman"/>
          <w:bCs/>
        </w:rPr>
        <w:t xml:space="preserve">κύριε </w:t>
      </w:r>
      <w:r w:rsidRPr="009C1C9C">
        <w:rPr>
          <w:rFonts w:eastAsia="Times New Roman"/>
          <w:bCs/>
        </w:rPr>
        <w:t>Πρόεδρε</w:t>
      </w:r>
      <w:r>
        <w:rPr>
          <w:rFonts w:eastAsia="Times New Roman"/>
          <w:bCs/>
        </w:rPr>
        <w:t>.</w:t>
      </w:r>
      <w:r w:rsidRPr="00AA404C">
        <w:rPr>
          <w:rFonts w:eastAsia="Times New Roman"/>
          <w:szCs w:val="24"/>
        </w:rPr>
        <w:t xml:space="preserve"> </w:t>
      </w:r>
    </w:p>
    <w:p w14:paraId="4D8800C7" w14:textId="77777777" w:rsidR="00E01347" w:rsidRDefault="00B0330D">
      <w:pPr>
        <w:spacing w:line="600" w:lineRule="auto"/>
        <w:ind w:firstLine="720"/>
        <w:jc w:val="both"/>
        <w:rPr>
          <w:rFonts w:eastAsia="Times New Roman"/>
          <w:szCs w:val="24"/>
        </w:rPr>
      </w:pPr>
      <w:r w:rsidRPr="007C4730">
        <w:rPr>
          <w:rFonts w:eastAsia="Times New Roman"/>
          <w:b/>
          <w:bCs/>
        </w:rPr>
        <w:t xml:space="preserve">ΠΡΟΕΔΡΕΥΩΝ (Δημήτριος </w:t>
      </w:r>
      <w:proofErr w:type="spellStart"/>
      <w:r w:rsidRPr="007C4730">
        <w:rPr>
          <w:rFonts w:eastAsia="Times New Roman"/>
          <w:b/>
          <w:bCs/>
        </w:rPr>
        <w:t>Κρεμαστινός</w:t>
      </w:r>
      <w:proofErr w:type="spellEnd"/>
      <w:r w:rsidRPr="007C4730">
        <w:rPr>
          <w:rFonts w:eastAsia="Times New Roman"/>
          <w:b/>
          <w:bCs/>
        </w:rPr>
        <w:t>):</w:t>
      </w:r>
      <w:r>
        <w:rPr>
          <w:rFonts w:eastAsia="Times New Roman"/>
          <w:szCs w:val="24"/>
        </w:rPr>
        <w:t xml:space="preserve"> Είμαστε στο πέμπτο λεπτό, </w:t>
      </w:r>
      <w:r w:rsidRPr="009C1C9C">
        <w:rPr>
          <w:rFonts w:eastAsia="Times New Roman"/>
          <w:bCs/>
        </w:rPr>
        <w:t>παρακαλώ</w:t>
      </w:r>
      <w:r>
        <w:rPr>
          <w:rFonts w:eastAsia="Times New Roman"/>
          <w:szCs w:val="24"/>
        </w:rPr>
        <w:t>.</w:t>
      </w:r>
    </w:p>
    <w:p w14:paraId="4D8800C8" w14:textId="77777777" w:rsidR="00E01347" w:rsidRDefault="00B0330D">
      <w:pPr>
        <w:spacing w:line="600" w:lineRule="auto"/>
        <w:ind w:firstLine="720"/>
        <w:jc w:val="both"/>
        <w:rPr>
          <w:rFonts w:eastAsia="Times New Roman"/>
          <w:szCs w:val="24"/>
        </w:rPr>
      </w:pPr>
      <w:r w:rsidRPr="00D00571">
        <w:rPr>
          <w:rFonts w:eastAsia="Times New Roman"/>
          <w:b/>
          <w:szCs w:val="24"/>
        </w:rPr>
        <w:t>ΘΕΟΧΑΡΗΣ (ΧΑΡΗΣ) ΘΕΟΧΑΡΗΣ:</w:t>
      </w:r>
      <w:r>
        <w:rPr>
          <w:rFonts w:eastAsia="Times New Roman"/>
          <w:szCs w:val="24"/>
        </w:rPr>
        <w:t xml:space="preserve"> </w:t>
      </w:r>
      <w:r w:rsidRPr="009C1C9C">
        <w:rPr>
          <w:rFonts w:eastAsia="Times New Roman"/>
          <w:bCs/>
        </w:rPr>
        <w:t>Κύριε Πρόεδρε,</w:t>
      </w:r>
      <w:r>
        <w:rPr>
          <w:rFonts w:eastAsia="Times New Roman"/>
          <w:szCs w:val="24"/>
        </w:rPr>
        <w:t xml:space="preserve"> καταλαβαίνετε ότι δεν </w:t>
      </w:r>
      <w:r w:rsidRPr="009C1C9C">
        <w:rPr>
          <w:rFonts w:eastAsia="Times New Roman"/>
          <w:szCs w:val="24"/>
        </w:rPr>
        <w:t>είναι</w:t>
      </w:r>
      <w:r>
        <w:rPr>
          <w:rFonts w:eastAsia="Times New Roman"/>
          <w:szCs w:val="24"/>
        </w:rPr>
        <w:t xml:space="preserve"> μια απλή υπόθεση. Θα τελειώσω πάρα πολύ σύντομα. Ο Υπουργός θα έχει και την ευκαιρία να απαντήσει άλλες </w:t>
      </w:r>
      <w:r>
        <w:rPr>
          <w:rFonts w:eastAsia="Times New Roman"/>
          <w:szCs w:val="24"/>
        </w:rPr>
        <w:t xml:space="preserve">τρεις φορές και νομίζω </w:t>
      </w:r>
      <w:r w:rsidRPr="009C1C9C">
        <w:rPr>
          <w:rFonts w:eastAsia="Times New Roman"/>
          <w:szCs w:val="24"/>
        </w:rPr>
        <w:t>είναι</w:t>
      </w:r>
      <w:r>
        <w:rPr>
          <w:rFonts w:eastAsia="Times New Roman"/>
          <w:szCs w:val="24"/>
        </w:rPr>
        <w:t xml:space="preserve"> πάρα πολύ σημαντικό.</w:t>
      </w:r>
    </w:p>
    <w:p w14:paraId="4D8800C9" w14:textId="77777777" w:rsidR="00E01347" w:rsidRDefault="00B0330D">
      <w:pPr>
        <w:spacing w:line="600" w:lineRule="auto"/>
        <w:ind w:firstLine="720"/>
        <w:jc w:val="both"/>
        <w:rPr>
          <w:rFonts w:eastAsia="Times New Roman"/>
          <w:szCs w:val="24"/>
        </w:rPr>
      </w:pPr>
      <w:r w:rsidRPr="009C1C9C">
        <w:rPr>
          <w:rFonts w:eastAsia="Times New Roman"/>
          <w:b/>
          <w:bCs/>
        </w:rPr>
        <w:t xml:space="preserve">ΠΡΟΕΔΡΕΥΩΝ (Δημήτριος </w:t>
      </w:r>
      <w:proofErr w:type="spellStart"/>
      <w:r w:rsidRPr="009C1C9C">
        <w:rPr>
          <w:rFonts w:eastAsia="Times New Roman"/>
          <w:b/>
          <w:bCs/>
        </w:rPr>
        <w:t>Κρεμαστινός</w:t>
      </w:r>
      <w:proofErr w:type="spellEnd"/>
      <w:r w:rsidRPr="009C1C9C">
        <w:rPr>
          <w:rFonts w:eastAsia="Times New Roman"/>
          <w:b/>
          <w:bCs/>
        </w:rPr>
        <w:t>):</w:t>
      </w:r>
      <w:r w:rsidRPr="009C1C9C">
        <w:rPr>
          <w:rFonts w:eastAsia="Times New Roman"/>
          <w:szCs w:val="24"/>
        </w:rPr>
        <w:t xml:space="preserve"> </w:t>
      </w:r>
      <w:r>
        <w:rPr>
          <w:rFonts w:eastAsia="Times New Roman"/>
          <w:szCs w:val="24"/>
        </w:rPr>
        <w:t>Σύμφωνοι, αλλά ολοκληρώνετε κι εσείς.</w:t>
      </w:r>
    </w:p>
    <w:p w14:paraId="4D8800CA" w14:textId="77777777" w:rsidR="00E01347" w:rsidRDefault="00B0330D">
      <w:pPr>
        <w:spacing w:line="600" w:lineRule="auto"/>
        <w:ind w:firstLine="720"/>
        <w:jc w:val="both"/>
        <w:rPr>
          <w:rFonts w:eastAsia="Times New Roman"/>
          <w:szCs w:val="24"/>
        </w:rPr>
      </w:pPr>
      <w:r w:rsidRPr="00D00571">
        <w:rPr>
          <w:rFonts w:eastAsia="Times New Roman"/>
          <w:b/>
          <w:szCs w:val="24"/>
        </w:rPr>
        <w:t>ΘΕΟΧΑΡΗΣ (ΧΑΡΗΣ) ΘΕΟΧΑΡΗΣ:</w:t>
      </w:r>
      <w:r>
        <w:rPr>
          <w:rFonts w:eastAsia="Times New Roman"/>
          <w:szCs w:val="24"/>
        </w:rPr>
        <w:t xml:space="preserve"> Έχουμε μια εταιρεία που έχει κάνει ελάχιστο τζίρο περί το 1 εκατομμύριο και ξαφνικά κάνει μια σύμβαση 5 </w:t>
      </w:r>
      <w:r w:rsidRPr="00AA404C">
        <w:rPr>
          <w:rFonts w:eastAsia="Times New Roman"/>
          <w:szCs w:val="24"/>
        </w:rPr>
        <w:t>ε</w:t>
      </w:r>
      <w:r w:rsidRPr="00AA404C">
        <w:rPr>
          <w:rFonts w:eastAsia="Times New Roman"/>
          <w:szCs w:val="24"/>
        </w:rPr>
        <w:t>κατομμυρίων</w:t>
      </w:r>
      <w:r>
        <w:rPr>
          <w:rFonts w:eastAsia="Times New Roman"/>
          <w:szCs w:val="24"/>
        </w:rPr>
        <w:t xml:space="preserve"> με</w:t>
      </w:r>
      <w:r w:rsidRPr="00AA404C">
        <w:rPr>
          <w:rFonts w:eastAsia="Times New Roman"/>
          <w:szCs w:val="24"/>
        </w:rPr>
        <w:t xml:space="preserve"> εταιρεία συμφερόντων του</w:t>
      </w:r>
      <w:r>
        <w:rPr>
          <w:rFonts w:eastAsia="Times New Roman"/>
          <w:szCs w:val="24"/>
        </w:rPr>
        <w:t xml:space="preserve"> υπόδικου</w:t>
      </w:r>
      <w:r w:rsidRPr="00AA404C">
        <w:rPr>
          <w:rFonts w:eastAsia="Times New Roman"/>
          <w:szCs w:val="24"/>
        </w:rPr>
        <w:t xml:space="preserve"> επιχειρηματία</w:t>
      </w:r>
      <w:r>
        <w:rPr>
          <w:rFonts w:eastAsia="Times New Roman"/>
          <w:szCs w:val="24"/>
        </w:rPr>
        <w:t>. Κ</w:t>
      </w:r>
      <w:r w:rsidRPr="00AA404C">
        <w:rPr>
          <w:rFonts w:eastAsia="Times New Roman"/>
          <w:szCs w:val="24"/>
        </w:rPr>
        <w:t>αι όταν όλα καταρρέουν</w:t>
      </w:r>
      <w:r>
        <w:rPr>
          <w:rFonts w:eastAsia="Times New Roman"/>
          <w:szCs w:val="24"/>
        </w:rPr>
        <w:t>,</w:t>
      </w:r>
      <w:r w:rsidRPr="00AA404C">
        <w:rPr>
          <w:rFonts w:eastAsia="Times New Roman"/>
          <w:szCs w:val="24"/>
        </w:rPr>
        <w:t xml:space="preserve"> έρχεται </w:t>
      </w:r>
      <w:r w:rsidRPr="00AA404C">
        <w:rPr>
          <w:rFonts w:eastAsia="Times New Roman"/>
          <w:szCs w:val="24"/>
        </w:rPr>
        <w:lastRenderedPageBreak/>
        <w:t>αυτή η εταιρεία να ζητήσει τα λεφτά</w:t>
      </w:r>
      <w:r>
        <w:rPr>
          <w:rFonts w:eastAsia="Times New Roman"/>
          <w:szCs w:val="24"/>
        </w:rPr>
        <w:t>, να πάρει τα χρήματα του ελληνικού δημοσίου, να αδειάσει την εταιρεία «</w:t>
      </w:r>
      <w:r>
        <w:rPr>
          <w:rFonts w:eastAsia="Times New Roman"/>
          <w:szCs w:val="24"/>
          <w:lang w:val="en-US"/>
        </w:rPr>
        <w:t>PHARMAGORA</w:t>
      </w:r>
      <w:r>
        <w:rPr>
          <w:rFonts w:eastAsia="Times New Roman"/>
          <w:szCs w:val="24"/>
        </w:rPr>
        <w:t>» και να πάρει ουσιαστικά και φορολογικά έ</w:t>
      </w:r>
      <w:r>
        <w:rPr>
          <w:rFonts w:eastAsia="Times New Roman"/>
          <w:szCs w:val="24"/>
        </w:rPr>
        <w:t xml:space="preserve">σοδα. </w:t>
      </w:r>
    </w:p>
    <w:p w14:paraId="4D8800CB" w14:textId="77777777" w:rsidR="00E01347" w:rsidRDefault="00B0330D">
      <w:pPr>
        <w:spacing w:line="600" w:lineRule="auto"/>
        <w:ind w:firstLine="720"/>
        <w:jc w:val="both"/>
        <w:rPr>
          <w:rFonts w:eastAsia="Times New Roman"/>
          <w:szCs w:val="24"/>
        </w:rPr>
      </w:pPr>
      <w:r>
        <w:rPr>
          <w:rFonts w:eastAsia="Times New Roman"/>
          <w:szCs w:val="24"/>
        </w:rPr>
        <w:t xml:space="preserve">Αυτό εδώ που γίνεται στην πιάτσα </w:t>
      </w:r>
      <w:r w:rsidRPr="009C1C9C">
        <w:rPr>
          <w:rFonts w:eastAsia="Times New Roman"/>
          <w:szCs w:val="24"/>
        </w:rPr>
        <w:t>είναι</w:t>
      </w:r>
      <w:r>
        <w:rPr>
          <w:rFonts w:eastAsia="Times New Roman"/>
          <w:szCs w:val="24"/>
        </w:rPr>
        <w:t xml:space="preserve"> μια καραμπινάτη διαδικασία, ώστε να μεταφέρονται έσοδα από τη</w:t>
      </w:r>
      <w:r w:rsidRPr="00AA404C">
        <w:rPr>
          <w:rFonts w:eastAsia="Times New Roman"/>
          <w:szCs w:val="24"/>
        </w:rPr>
        <w:t>ν Ελλάδα στην Κύπρο</w:t>
      </w:r>
      <w:r>
        <w:rPr>
          <w:rFonts w:eastAsia="Times New Roman"/>
          <w:szCs w:val="24"/>
        </w:rPr>
        <w:t>,</w:t>
      </w:r>
      <w:r w:rsidRPr="00AA404C">
        <w:rPr>
          <w:rFonts w:eastAsia="Times New Roman"/>
          <w:szCs w:val="24"/>
        </w:rPr>
        <w:t xml:space="preserve"> που </w:t>
      </w:r>
      <w:r>
        <w:rPr>
          <w:rFonts w:eastAsia="Times New Roman"/>
          <w:szCs w:val="24"/>
        </w:rPr>
        <w:t>έχει</w:t>
      </w:r>
      <w:r w:rsidRPr="00AA404C">
        <w:rPr>
          <w:rFonts w:eastAsia="Times New Roman"/>
          <w:szCs w:val="24"/>
        </w:rPr>
        <w:t xml:space="preserve"> ευνοϊκότερη φορολογία</w:t>
      </w:r>
      <w:r>
        <w:rPr>
          <w:rFonts w:eastAsia="Times New Roman"/>
          <w:szCs w:val="24"/>
        </w:rPr>
        <w:t>. Ε</w:t>
      </w:r>
      <w:r w:rsidRPr="00AA404C">
        <w:rPr>
          <w:rFonts w:eastAsia="Times New Roman"/>
          <w:szCs w:val="24"/>
        </w:rPr>
        <w:t xml:space="preserve">ίναι δυνατόν να αναλαμβάνει </w:t>
      </w:r>
      <w:r>
        <w:rPr>
          <w:rFonts w:eastAsia="Times New Roman"/>
          <w:szCs w:val="24"/>
        </w:rPr>
        <w:t xml:space="preserve">ένας άνθρωπος ο οποίος </w:t>
      </w:r>
      <w:r w:rsidRPr="009C1C9C">
        <w:rPr>
          <w:rFonts w:eastAsia="Times New Roman"/>
          <w:szCs w:val="24"/>
        </w:rPr>
        <w:t>είναι</w:t>
      </w:r>
      <w:r>
        <w:rPr>
          <w:rFonts w:eastAsia="Times New Roman"/>
          <w:szCs w:val="24"/>
        </w:rPr>
        <w:t xml:space="preserve"> </w:t>
      </w:r>
      <w:r w:rsidRPr="00AA404C">
        <w:rPr>
          <w:rFonts w:eastAsia="Times New Roman"/>
          <w:szCs w:val="24"/>
        </w:rPr>
        <w:t xml:space="preserve">στο γραφείο </w:t>
      </w:r>
      <w:r>
        <w:rPr>
          <w:rFonts w:eastAsia="Times New Roman"/>
          <w:szCs w:val="24"/>
        </w:rPr>
        <w:t>σας,</w:t>
      </w:r>
      <w:r w:rsidRPr="00AA404C">
        <w:rPr>
          <w:rFonts w:eastAsia="Times New Roman"/>
          <w:szCs w:val="24"/>
        </w:rPr>
        <w:t xml:space="preserve"> που είστε </w:t>
      </w:r>
      <w:r>
        <w:rPr>
          <w:rFonts w:eastAsia="Times New Roman"/>
          <w:szCs w:val="24"/>
        </w:rPr>
        <w:t>εντεταλμένο</w:t>
      </w:r>
      <w:r>
        <w:rPr>
          <w:rFonts w:eastAsia="Times New Roman"/>
          <w:szCs w:val="24"/>
        </w:rPr>
        <w:t>ς</w:t>
      </w:r>
      <w:r w:rsidRPr="00AA404C">
        <w:rPr>
          <w:rFonts w:eastAsia="Times New Roman"/>
          <w:szCs w:val="24"/>
        </w:rPr>
        <w:t xml:space="preserve"> κατά της διαφθοράς</w:t>
      </w:r>
      <w:r>
        <w:rPr>
          <w:rFonts w:eastAsia="Times New Roman"/>
          <w:szCs w:val="24"/>
        </w:rPr>
        <w:t>,</w:t>
      </w:r>
      <w:r w:rsidRPr="00AA404C">
        <w:rPr>
          <w:rFonts w:eastAsia="Times New Roman"/>
          <w:szCs w:val="24"/>
        </w:rPr>
        <w:t xml:space="preserve"> τέτοιου είδους υπόθεση και </w:t>
      </w:r>
      <w:r>
        <w:rPr>
          <w:rFonts w:eastAsia="Times New Roman"/>
          <w:szCs w:val="24"/>
        </w:rPr>
        <w:t>να</w:t>
      </w:r>
      <w:r w:rsidRPr="00AA404C">
        <w:rPr>
          <w:rFonts w:eastAsia="Times New Roman"/>
          <w:szCs w:val="24"/>
        </w:rPr>
        <w:t xml:space="preserve"> το αφήνετε</w:t>
      </w:r>
      <w:r>
        <w:rPr>
          <w:rFonts w:eastAsia="Times New Roman"/>
          <w:szCs w:val="24"/>
        </w:rPr>
        <w:t>; Τ</w:t>
      </w:r>
      <w:r w:rsidRPr="00AA404C">
        <w:rPr>
          <w:rFonts w:eastAsia="Times New Roman"/>
          <w:szCs w:val="24"/>
        </w:rPr>
        <w:t>ο γνωρίζατε</w:t>
      </w:r>
      <w:r>
        <w:rPr>
          <w:rFonts w:eastAsia="Times New Roman"/>
          <w:szCs w:val="24"/>
        </w:rPr>
        <w:t xml:space="preserve">; Δεν </w:t>
      </w:r>
      <w:r w:rsidRPr="009C1C9C">
        <w:rPr>
          <w:rFonts w:eastAsia="Times New Roman"/>
          <w:szCs w:val="24"/>
        </w:rPr>
        <w:t>είναι</w:t>
      </w:r>
      <w:r>
        <w:rPr>
          <w:rFonts w:eastAsia="Times New Roman"/>
          <w:szCs w:val="24"/>
        </w:rPr>
        <w:t xml:space="preserve"> δυνατόν αυτά να αφήνονται.</w:t>
      </w:r>
      <w:r w:rsidRPr="00AA404C">
        <w:rPr>
          <w:rFonts w:eastAsia="Times New Roman"/>
          <w:szCs w:val="24"/>
        </w:rPr>
        <w:t xml:space="preserve"> </w:t>
      </w:r>
    </w:p>
    <w:p w14:paraId="4D8800CC" w14:textId="77777777" w:rsidR="00E01347" w:rsidRDefault="00B0330D">
      <w:pPr>
        <w:spacing w:line="600" w:lineRule="auto"/>
        <w:ind w:firstLine="720"/>
        <w:jc w:val="both"/>
        <w:rPr>
          <w:rFonts w:eastAsia="Times New Roman"/>
          <w:szCs w:val="24"/>
        </w:rPr>
      </w:pPr>
      <w:r>
        <w:rPr>
          <w:rFonts w:eastAsia="Times New Roman"/>
          <w:szCs w:val="24"/>
        </w:rPr>
        <w:t>Τελειώνω με δύο λόγια, κύριε Π</w:t>
      </w:r>
      <w:r w:rsidRPr="00AA404C">
        <w:rPr>
          <w:rFonts w:eastAsia="Times New Roman"/>
          <w:szCs w:val="24"/>
        </w:rPr>
        <w:t>ρόεδρε</w:t>
      </w:r>
      <w:r>
        <w:rPr>
          <w:rFonts w:eastAsia="Times New Roman"/>
          <w:szCs w:val="24"/>
        </w:rPr>
        <w:t>.</w:t>
      </w:r>
    </w:p>
    <w:p w14:paraId="4D8800CD" w14:textId="77777777" w:rsidR="00E01347" w:rsidRDefault="00B0330D">
      <w:pPr>
        <w:spacing w:line="600" w:lineRule="auto"/>
        <w:ind w:firstLine="720"/>
        <w:jc w:val="both"/>
        <w:rPr>
          <w:rFonts w:eastAsia="Times New Roman"/>
          <w:szCs w:val="24"/>
        </w:rPr>
      </w:pPr>
      <w:r>
        <w:rPr>
          <w:rFonts w:eastAsia="Times New Roman"/>
          <w:szCs w:val="24"/>
        </w:rPr>
        <w:t>Για το δεύτερο ζήτημα ο Υπουργός είπε</w:t>
      </w:r>
      <w:r w:rsidRPr="00AA404C">
        <w:rPr>
          <w:rFonts w:eastAsia="Times New Roman"/>
          <w:szCs w:val="24"/>
        </w:rPr>
        <w:t xml:space="preserve"> ότι δεν </w:t>
      </w:r>
      <w:r>
        <w:rPr>
          <w:rFonts w:eastAsia="Times New Roman"/>
          <w:szCs w:val="24"/>
        </w:rPr>
        <w:t xml:space="preserve">είναι έτοιμος να απαντήσει στη δεύτερη </w:t>
      </w:r>
      <w:r w:rsidRPr="00AA404C">
        <w:rPr>
          <w:rFonts w:eastAsia="Times New Roman"/>
          <w:szCs w:val="24"/>
        </w:rPr>
        <w:t>αποκάλυψη</w:t>
      </w:r>
      <w:r>
        <w:rPr>
          <w:rFonts w:eastAsia="Times New Roman"/>
          <w:szCs w:val="24"/>
        </w:rPr>
        <w:t>,</w:t>
      </w:r>
      <w:r w:rsidRPr="00AA404C">
        <w:rPr>
          <w:rFonts w:eastAsia="Times New Roman"/>
          <w:szCs w:val="24"/>
        </w:rPr>
        <w:t xml:space="preserve"> θα έπρεπε </w:t>
      </w:r>
      <w:r>
        <w:rPr>
          <w:rFonts w:eastAsia="Times New Roman"/>
          <w:szCs w:val="24"/>
        </w:rPr>
        <w:t>όμως. Α</w:t>
      </w:r>
      <w:r w:rsidRPr="00AA404C">
        <w:rPr>
          <w:rFonts w:eastAsia="Times New Roman"/>
          <w:szCs w:val="24"/>
        </w:rPr>
        <w:t>πό τη στιγμή που κάνω εγώ και ο συνάδελφος</w:t>
      </w:r>
      <w:r>
        <w:rPr>
          <w:rFonts w:eastAsia="Times New Roman"/>
          <w:szCs w:val="24"/>
        </w:rPr>
        <w:t>, ο κ.</w:t>
      </w:r>
      <w:r w:rsidRPr="00AA404C">
        <w:rPr>
          <w:rFonts w:eastAsia="Times New Roman"/>
          <w:szCs w:val="24"/>
        </w:rPr>
        <w:t xml:space="preserve"> Παπαθεοδώρου</w:t>
      </w:r>
      <w:r>
        <w:rPr>
          <w:rFonts w:eastAsia="Times New Roman"/>
          <w:szCs w:val="24"/>
        </w:rPr>
        <w:t>,</w:t>
      </w:r>
      <w:r w:rsidRPr="00AA404C">
        <w:rPr>
          <w:rFonts w:eastAsia="Times New Roman"/>
          <w:szCs w:val="24"/>
        </w:rPr>
        <w:t xml:space="preserve"> την ερώτηση</w:t>
      </w:r>
      <w:r>
        <w:rPr>
          <w:rFonts w:eastAsia="Times New Roman"/>
          <w:szCs w:val="24"/>
        </w:rPr>
        <w:t>,</w:t>
      </w:r>
      <w:r w:rsidRPr="00AA404C">
        <w:rPr>
          <w:rFonts w:eastAsia="Times New Roman"/>
          <w:szCs w:val="24"/>
        </w:rPr>
        <w:t xml:space="preserve"> οι αποκαλύψεις ήταν</w:t>
      </w:r>
      <w:r>
        <w:rPr>
          <w:rFonts w:eastAsia="Times New Roman"/>
          <w:szCs w:val="24"/>
        </w:rPr>
        <w:t xml:space="preserve"> «χιονοστιβάδα». Υπήρξε και το </w:t>
      </w:r>
      <w:proofErr w:type="spellStart"/>
      <w:r>
        <w:rPr>
          <w:rFonts w:eastAsia="Times New Roman"/>
          <w:szCs w:val="24"/>
          <w:lang w:val="en-US"/>
        </w:rPr>
        <w:t>Iefimerida</w:t>
      </w:r>
      <w:proofErr w:type="spellEnd"/>
      <w:r>
        <w:rPr>
          <w:rFonts w:eastAsia="Times New Roman"/>
          <w:szCs w:val="24"/>
        </w:rPr>
        <w:t xml:space="preserve"> που αποκάλυψε ότι</w:t>
      </w:r>
      <w:r w:rsidRPr="00AA404C">
        <w:rPr>
          <w:rFonts w:eastAsia="Times New Roman"/>
          <w:szCs w:val="24"/>
        </w:rPr>
        <w:t xml:space="preserve"> ήταν μέτοχος στο διοικητικό συμβούλιο της οικογενειακής εταιρείας</w:t>
      </w:r>
      <w:r>
        <w:rPr>
          <w:rFonts w:eastAsia="Times New Roman"/>
          <w:szCs w:val="24"/>
        </w:rPr>
        <w:t xml:space="preserve">. </w:t>
      </w:r>
    </w:p>
    <w:p w14:paraId="4D8800CE" w14:textId="77777777" w:rsidR="00E01347" w:rsidRDefault="00B0330D">
      <w:pPr>
        <w:spacing w:line="600" w:lineRule="auto"/>
        <w:ind w:firstLine="720"/>
        <w:jc w:val="both"/>
        <w:rPr>
          <w:rFonts w:eastAsia="Times New Roman"/>
          <w:szCs w:val="24"/>
        </w:rPr>
      </w:pPr>
      <w:r>
        <w:rPr>
          <w:rFonts w:eastAsia="Times New Roman"/>
          <w:szCs w:val="24"/>
        </w:rPr>
        <w:lastRenderedPageBreak/>
        <w:t xml:space="preserve">Ήταν </w:t>
      </w:r>
      <w:r w:rsidRPr="00C4764C">
        <w:rPr>
          <w:rFonts w:eastAsia="Times New Roman"/>
          <w:szCs w:val="24"/>
        </w:rPr>
        <w:t>λοιπόν</w:t>
      </w:r>
      <w:r w:rsidRPr="00AA404C">
        <w:rPr>
          <w:rFonts w:eastAsia="Times New Roman"/>
          <w:szCs w:val="24"/>
        </w:rPr>
        <w:t xml:space="preserve"> στο</w:t>
      </w:r>
      <w:r w:rsidRPr="00AA404C">
        <w:rPr>
          <w:rFonts w:eastAsia="Times New Roman"/>
          <w:szCs w:val="24"/>
        </w:rPr>
        <w:t xml:space="preserve"> διοικητικό συμβούλιο της οικογενειακής επιχείρησης</w:t>
      </w:r>
      <w:r>
        <w:rPr>
          <w:rFonts w:eastAsia="Times New Roman"/>
          <w:szCs w:val="24"/>
        </w:rPr>
        <w:t xml:space="preserve"> -υ</w:t>
      </w:r>
      <w:r w:rsidRPr="00AA404C">
        <w:rPr>
          <w:rFonts w:eastAsia="Times New Roman"/>
          <w:szCs w:val="24"/>
        </w:rPr>
        <w:t>ποθ</w:t>
      </w:r>
      <w:r>
        <w:rPr>
          <w:rFonts w:eastAsia="Times New Roman"/>
          <w:szCs w:val="24"/>
        </w:rPr>
        <w:t>έτω ότι διαβάζε</w:t>
      </w:r>
      <w:r w:rsidRPr="00AA404C">
        <w:rPr>
          <w:rFonts w:eastAsia="Times New Roman"/>
          <w:szCs w:val="24"/>
        </w:rPr>
        <w:t>τε ειδήσεις</w:t>
      </w:r>
      <w:r>
        <w:rPr>
          <w:rFonts w:eastAsia="Times New Roman"/>
          <w:szCs w:val="24"/>
        </w:rPr>
        <w:t>- που παίρνει έργα από</w:t>
      </w:r>
      <w:r w:rsidRPr="00AA404C">
        <w:rPr>
          <w:rFonts w:eastAsia="Times New Roman"/>
          <w:szCs w:val="24"/>
        </w:rPr>
        <w:t xml:space="preserve"> το δημόσιο</w:t>
      </w:r>
      <w:r>
        <w:rPr>
          <w:rFonts w:eastAsia="Times New Roman"/>
          <w:szCs w:val="24"/>
        </w:rPr>
        <w:t>.</w:t>
      </w:r>
      <w:r w:rsidRPr="00AA404C">
        <w:rPr>
          <w:rFonts w:eastAsia="Times New Roman"/>
          <w:szCs w:val="24"/>
        </w:rPr>
        <w:t xml:space="preserve"> </w:t>
      </w:r>
      <w:r>
        <w:rPr>
          <w:rFonts w:eastAsia="Times New Roman"/>
          <w:szCs w:val="24"/>
        </w:rPr>
        <w:t xml:space="preserve">Θα καταθέσω και </w:t>
      </w:r>
      <w:r w:rsidRPr="00C4764C">
        <w:rPr>
          <w:rFonts w:eastAsia="Times New Roman"/>
          <w:szCs w:val="24"/>
        </w:rPr>
        <w:t>άρθρο</w:t>
      </w:r>
      <w:r>
        <w:rPr>
          <w:rFonts w:eastAsia="Times New Roman"/>
          <w:szCs w:val="24"/>
        </w:rPr>
        <w:t xml:space="preserve"> για έργα που έχει πάρει στ</w:t>
      </w:r>
      <w:r w:rsidRPr="00AA404C">
        <w:rPr>
          <w:rFonts w:eastAsia="Times New Roman"/>
          <w:szCs w:val="24"/>
        </w:rPr>
        <w:t>α Ιόνια νησιά</w:t>
      </w:r>
      <w:r>
        <w:rPr>
          <w:rFonts w:eastAsia="Times New Roman"/>
          <w:szCs w:val="24"/>
        </w:rPr>
        <w:t>, σ</w:t>
      </w:r>
      <w:r w:rsidRPr="00AA404C">
        <w:rPr>
          <w:rFonts w:eastAsia="Times New Roman"/>
          <w:szCs w:val="24"/>
        </w:rPr>
        <w:t>την Κέρκυρα</w:t>
      </w:r>
      <w:r>
        <w:rPr>
          <w:rFonts w:eastAsia="Times New Roman"/>
          <w:szCs w:val="24"/>
        </w:rPr>
        <w:t>, αν</w:t>
      </w:r>
      <w:r w:rsidRPr="00AA404C">
        <w:rPr>
          <w:rFonts w:eastAsia="Times New Roman"/>
          <w:szCs w:val="24"/>
        </w:rPr>
        <w:t xml:space="preserve"> δεν κάνω λάθος</w:t>
      </w:r>
      <w:r>
        <w:rPr>
          <w:rFonts w:eastAsia="Times New Roman"/>
          <w:szCs w:val="24"/>
        </w:rPr>
        <w:t>.</w:t>
      </w:r>
      <w:r w:rsidRPr="00AA404C">
        <w:rPr>
          <w:rFonts w:eastAsia="Times New Roman"/>
          <w:szCs w:val="24"/>
        </w:rPr>
        <w:t xml:space="preserve"> </w:t>
      </w:r>
    </w:p>
    <w:p w14:paraId="4D8800CF" w14:textId="77777777" w:rsidR="00E01347" w:rsidRDefault="00B0330D">
      <w:pPr>
        <w:spacing w:line="600" w:lineRule="auto"/>
        <w:ind w:firstLine="720"/>
        <w:jc w:val="both"/>
        <w:rPr>
          <w:rFonts w:eastAsia="Times New Roman"/>
          <w:szCs w:val="24"/>
        </w:rPr>
      </w:pPr>
      <w:r>
        <w:rPr>
          <w:rFonts w:eastAsia="Times New Roman"/>
          <w:szCs w:val="24"/>
        </w:rPr>
        <w:t xml:space="preserve">Στο ΓΕΜΗ το βράδυ </w:t>
      </w:r>
      <w:r w:rsidRPr="00DA3FB4">
        <w:rPr>
          <w:rFonts w:eastAsia="Times New Roman"/>
          <w:szCs w:val="24"/>
        </w:rPr>
        <w:t>είναι</w:t>
      </w:r>
      <w:r>
        <w:rPr>
          <w:rFonts w:eastAsia="Times New Roman"/>
          <w:szCs w:val="24"/>
        </w:rPr>
        <w:t xml:space="preserve"> στο διοικητικό συ</w:t>
      </w:r>
      <w:r>
        <w:rPr>
          <w:rFonts w:eastAsia="Times New Roman"/>
          <w:szCs w:val="24"/>
        </w:rPr>
        <w:t>μβούλιο,</w:t>
      </w:r>
      <w:r w:rsidRPr="00AA404C">
        <w:rPr>
          <w:rFonts w:eastAsia="Times New Roman"/>
          <w:szCs w:val="24"/>
        </w:rPr>
        <w:t xml:space="preserve"> το πρωί είναι στο διοικητικό συμβούλιο</w:t>
      </w:r>
      <w:r>
        <w:rPr>
          <w:rFonts w:eastAsia="Times New Roman"/>
          <w:szCs w:val="24"/>
        </w:rPr>
        <w:t xml:space="preserve">, τη μια φορά από το </w:t>
      </w:r>
      <w:proofErr w:type="spellStart"/>
      <w:r>
        <w:rPr>
          <w:rFonts w:eastAsia="Times New Roman"/>
          <w:szCs w:val="24"/>
          <w:lang w:val="en-US"/>
        </w:rPr>
        <w:t>Iefimerida</w:t>
      </w:r>
      <w:proofErr w:type="spellEnd"/>
      <w:r>
        <w:rPr>
          <w:rFonts w:eastAsia="Times New Roman"/>
          <w:szCs w:val="24"/>
        </w:rPr>
        <w:t xml:space="preserve">, την </w:t>
      </w:r>
      <w:r w:rsidRPr="00AA404C">
        <w:rPr>
          <w:rFonts w:eastAsia="Times New Roman"/>
          <w:szCs w:val="24"/>
        </w:rPr>
        <w:t>επόμενη φορά από</w:t>
      </w:r>
      <w:r>
        <w:rPr>
          <w:rFonts w:eastAsia="Times New Roman"/>
          <w:szCs w:val="24"/>
        </w:rPr>
        <w:t xml:space="preserve"> το «Π</w:t>
      </w:r>
      <w:r>
        <w:rPr>
          <w:rFonts w:eastAsia="Times New Roman"/>
          <w:szCs w:val="24"/>
        </w:rPr>
        <w:t>ΡΩΤΟ</w:t>
      </w:r>
      <w:r>
        <w:rPr>
          <w:rFonts w:eastAsia="Times New Roman"/>
          <w:szCs w:val="24"/>
        </w:rPr>
        <w:t xml:space="preserve"> Θ</w:t>
      </w:r>
      <w:r>
        <w:rPr>
          <w:rFonts w:eastAsia="Times New Roman"/>
          <w:szCs w:val="24"/>
        </w:rPr>
        <w:t>ΕΜΑ</w:t>
      </w:r>
      <w:r>
        <w:rPr>
          <w:rFonts w:eastAsia="Times New Roman"/>
          <w:szCs w:val="24"/>
        </w:rPr>
        <w:t>», από</w:t>
      </w:r>
      <w:r w:rsidRPr="00AA404C">
        <w:rPr>
          <w:rFonts w:eastAsia="Times New Roman"/>
          <w:szCs w:val="24"/>
        </w:rPr>
        <w:t xml:space="preserve"> </w:t>
      </w:r>
      <w:r>
        <w:rPr>
          <w:rFonts w:eastAsia="Times New Roman"/>
          <w:szCs w:val="24"/>
        </w:rPr>
        <w:t>την «</w:t>
      </w:r>
      <w:r>
        <w:rPr>
          <w:rFonts w:eastAsia="Times New Roman"/>
          <w:szCs w:val="24"/>
          <w:lang w:val="en-US"/>
        </w:rPr>
        <w:t>Open</w:t>
      </w:r>
      <w:r w:rsidRPr="00DA3FB4">
        <w:rPr>
          <w:rFonts w:eastAsia="Times New Roman"/>
          <w:szCs w:val="24"/>
        </w:rPr>
        <w:t xml:space="preserve"> </w:t>
      </w:r>
      <w:r>
        <w:rPr>
          <w:rFonts w:eastAsia="Times New Roman"/>
          <w:szCs w:val="24"/>
          <w:lang w:val="en-US"/>
        </w:rPr>
        <w:t>Corporate</w:t>
      </w:r>
      <w:r>
        <w:rPr>
          <w:rFonts w:eastAsia="Times New Roman"/>
          <w:szCs w:val="24"/>
        </w:rPr>
        <w:t>» κι εκεί είναι, και ξαφνικά το</w:t>
      </w:r>
      <w:r w:rsidRPr="00AA404C">
        <w:rPr>
          <w:rFonts w:eastAsia="Times New Roman"/>
          <w:szCs w:val="24"/>
        </w:rPr>
        <w:t xml:space="preserve"> βράδυ εξαφανί</w:t>
      </w:r>
      <w:r>
        <w:rPr>
          <w:rFonts w:eastAsia="Times New Roman"/>
          <w:szCs w:val="24"/>
        </w:rPr>
        <w:t>ζεται.</w:t>
      </w:r>
      <w:r w:rsidRPr="00AA404C">
        <w:rPr>
          <w:rFonts w:eastAsia="Times New Roman"/>
          <w:szCs w:val="24"/>
        </w:rPr>
        <w:t xml:space="preserve"> </w:t>
      </w:r>
    </w:p>
    <w:p w14:paraId="4D8800D0" w14:textId="77777777" w:rsidR="00E01347" w:rsidRDefault="00B0330D">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w:t>
      </w:r>
      <w:r w:rsidRPr="00437DC8">
        <w:rPr>
          <w:rFonts w:eastAsia="Times New Roman"/>
          <w:szCs w:val="24"/>
        </w:rPr>
        <w:t xml:space="preserve"> του κυρίου Βουλευτή)</w:t>
      </w:r>
    </w:p>
    <w:p w14:paraId="4D8800D1" w14:textId="77777777" w:rsidR="00E01347" w:rsidRDefault="00B0330D">
      <w:pPr>
        <w:spacing w:line="600" w:lineRule="auto"/>
        <w:ind w:firstLine="720"/>
        <w:jc w:val="both"/>
        <w:rPr>
          <w:rFonts w:eastAsia="Times New Roman"/>
          <w:bCs/>
        </w:rPr>
      </w:pPr>
      <w:r>
        <w:rPr>
          <w:rFonts w:eastAsia="Times New Roman"/>
          <w:szCs w:val="24"/>
        </w:rPr>
        <w:t xml:space="preserve">Έχουμε </w:t>
      </w:r>
      <w:r w:rsidRPr="00DA3FB4">
        <w:rPr>
          <w:rFonts w:eastAsia="Times New Roman"/>
          <w:szCs w:val="24"/>
        </w:rPr>
        <w:t>λοιπόν</w:t>
      </w:r>
      <w:r>
        <w:rPr>
          <w:rFonts w:eastAsia="Times New Roman"/>
          <w:szCs w:val="24"/>
        </w:rPr>
        <w:t xml:space="preserve"> μια σειρά πάλι από ερωτήματα και τελειώνω με αυτό, </w:t>
      </w:r>
      <w:r w:rsidRPr="00DA3FB4">
        <w:rPr>
          <w:rFonts w:eastAsia="Times New Roman"/>
          <w:bCs/>
        </w:rPr>
        <w:t>κύριε Πρόεδρε</w:t>
      </w:r>
      <w:r>
        <w:rPr>
          <w:rFonts w:eastAsia="Times New Roman"/>
          <w:bCs/>
        </w:rPr>
        <w:t>.</w:t>
      </w:r>
    </w:p>
    <w:p w14:paraId="4D8800D2" w14:textId="77777777" w:rsidR="00E01347" w:rsidRDefault="00B0330D">
      <w:pPr>
        <w:spacing w:line="600" w:lineRule="auto"/>
        <w:ind w:firstLine="720"/>
        <w:jc w:val="both"/>
        <w:rPr>
          <w:rFonts w:eastAsia="Times New Roman"/>
          <w:szCs w:val="24"/>
        </w:rPr>
      </w:pPr>
      <w:r w:rsidRPr="00DA3FB4">
        <w:rPr>
          <w:rFonts w:eastAsia="Times New Roman"/>
          <w:bCs/>
        </w:rPr>
        <w:t>Είναι</w:t>
      </w:r>
      <w:r>
        <w:rPr>
          <w:rFonts w:eastAsia="Times New Roman"/>
          <w:bCs/>
        </w:rPr>
        <w:t xml:space="preserve"> μέλος Δ</w:t>
      </w:r>
      <w:r>
        <w:rPr>
          <w:rFonts w:eastAsia="Times New Roman"/>
          <w:bCs/>
        </w:rPr>
        <w:t>.</w:t>
      </w:r>
      <w:r>
        <w:rPr>
          <w:rFonts w:eastAsia="Times New Roman"/>
          <w:bCs/>
        </w:rPr>
        <w:t>Σ</w:t>
      </w:r>
      <w:r>
        <w:rPr>
          <w:rFonts w:eastAsia="Times New Roman"/>
          <w:bCs/>
        </w:rPr>
        <w:t>.</w:t>
      </w:r>
      <w:r>
        <w:rPr>
          <w:rFonts w:eastAsia="Times New Roman"/>
          <w:bCs/>
        </w:rPr>
        <w:t xml:space="preserve"> στα εκτελεστικά; Αν ήταν εκτελεστικό, θα </w:t>
      </w:r>
      <w:r w:rsidRPr="00AA404C">
        <w:rPr>
          <w:rFonts w:eastAsia="Times New Roman"/>
          <w:szCs w:val="24"/>
        </w:rPr>
        <w:t xml:space="preserve">απαγορευόταν </w:t>
      </w:r>
      <w:r>
        <w:rPr>
          <w:rFonts w:eastAsia="Times New Roman"/>
          <w:szCs w:val="24"/>
        </w:rPr>
        <w:t xml:space="preserve">να ήταν. Ως μη εκτελεστικό όφειλε να έχει ειδική άδεια. Πού είναι και </w:t>
      </w:r>
      <w:r w:rsidRPr="00DA3FB4">
        <w:rPr>
          <w:rFonts w:eastAsia="Times New Roman"/>
          <w:bCs/>
        </w:rPr>
        <w:t>παρακαλώ</w:t>
      </w:r>
      <w:r>
        <w:rPr>
          <w:rFonts w:eastAsia="Times New Roman"/>
          <w:szCs w:val="24"/>
        </w:rPr>
        <w:t xml:space="preserve"> να την καταθέσετε. Ο </w:t>
      </w:r>
      <w:r>
        <w:rPr>
          <w:rFonts w:eastAsia="Times New Roman"/>
          <w:szCs w:val="24"/>
        </w:rPr>
        <w:t>Κώδικας</w:t>
      </w:r>
      <w:r>
        <w:rPr>
          <w:rFonts w:eastAsia="Times New Roman"/>
          <w:szCs w:val="24"/>
        </w:rPr>
        <w:t xml:space="preserve"> των </w:t>
      </w:r>
      <w:r>
        <w:rPr>
          <w:rFonts w:eastAsia="Times New Roman"/>
          <w:szCs w:val="24"/>
        </w:rPr>
        <w:t>Δ</w:t>
      </w:r>
      <w:r>
        <w:rPr>
          <w:rFonts w:eastAsia="Times New Roman"/>
          <w:szCs w:val="24"/>
        </w:rPr>
        <w:t xml:space="preserve">ημοσίων </w:t>
      </w:r>
      <w:r>
        <w:rPr>
          <w:rFonts w:eastAsia="Times New Roman"/>
          <w:szCs w:val="24"/>
        </w:rPr>
        <w:t>Υ</w:t>
      </w:r>
      <w:r>
        <w:rPr>
          <w:rFonts w:eastAsia="Times New Roman"/>
          <w:szCs w:val="24"/>
        </w:rPr>
        <w:t>παλλήλων την υποχρεώνει κι έχω κι ένα σχετικό έγγραφο εδώ για να το αποδείξω.</w:t>
      </w:r>
    </w:p>
    <w:p w14:paraId="4D8800D3" w14:textId="77777777" w:rsidR="00E01347" w:rsidRDefault="00B0330D">
      <w:pPr>
        <w:spacing w:line="600" w:lineRule="auto"/>
        <w:ind w:firstLine="720"/>
        <w:jc w:val="both"/>
        <w:rPr>
          <w:rFonts w:eastAsia="Times New Roman"/>
          <w:szCs w:val="24"/>
        </w:rPr>
      </w:pPr>
      <w:r>
        <w:rPr>
          <w:rFonts w:eastAsia="Times New Roman"/>
          <w:szCs w:val="24"/>
        </w:rPr>
        <w:lastRenderedPageBreak/>
        <w:t>Δεύτερον, αντί να δώσετε αυτή</w:t>
      </w:r>
      <w:r>
        <w:rPr>
          <w:rFonts w:eastAsia="Times New Roman"/>
          <w:szCs w:val="24"/>
        </w:rPr>
        <w:t>ν</w:t>
      </w:r>
      <w:r>
        <w:rPr>
          <w:rFonts w:eastAsia="Times New Roman"/>
          <w:szCs w:val="24"/>
        </w:rPr>
        <w:t xml:space="preserve"> την άδεια έστω</w:t>
      </w:r>
      <w:r w:rsidRPr="00AA404C">
        <w:rPr>
          <w:rFonts w:eastAsia="Times New Roman"/>
          <w:szCs w:val="24"/>
        </w:rPr>
        <w:t xml:space="preserve"> και </w:t>
      </w:r>
      <w:r>
        <w:rPr>
          <w:rFonts w:eastAsia="Times New Roman"/>
          <w:szCs w:val="24"/>
        </w:rPr>
        <w:t xml:space="preserve">να δικαιολογηθείτε, </w:t>
      </w:r>
      <w:r w:rsidRPr="00AA404C">
        <w:rPr>
          <w:rFonts w:eastAsia="Times New Roman"/>
          <w:szCs w:val="24"/>
        </w:rPr>
        <w:t>όπως κάνετε με την εξαίρεση που λέτε ότι δεν χρειάζεται</w:t>
      </w:r>
      <w:r>
        <w:rPr>
          <w:rFonts w:eastAsia="Times New Roman"/>
          <w:szCs w:val="24"/>
        </w:rPr>
        <w:t>, επιλέγε</w:t>
      </w:r>
      <w:r>
        <w:rPr>
          <w:rFonts w:eastAsia="Times New Roman"/>
          <w:szCs w:val="24"/>
        </w:rPr>
        <w:t xml:space="preserve">τε την συγκάλυψη. Εξαφανίζετε την κ. </w:t>
      </w:r>
      <w:proofErr w:type="spellStart"/>
      <w:r>
        <w:rPr>
          <w:rFonts w:eastAsia="Times New Roman"/>
          <w:szCs w:val="24"/>
        </w:rPr>
        <w:t>Ξεπαπαδέα</w:t>
      </w:r>
      <w:proofErr w:type="spellEnd"/>
      <w:r>
        <w:rPr>
          <w:rFonts w:eastAsia="Times New Roman"/>
          <w:szCs w:val="24"/>
        </w:rPr>
        <w:t xml:space="preserve"> από το διοικητικό συμβούλιο.</w:t>
      </w:r>
    </w:p>
    <w:p w14:paraId="4D8800D4" w14:textId="77777777" w:rsidR="00E01347" w:rsidRDefault="00B0330D">
      <w:pPr>
        <w:spacing w:line="600" w:lineRule="auto"/>
        <w:ind w:firstLine="720"/>
        <w:jc w:val="both"/>
        <w:rPr>
          <w:rFonts w:eastAsia="Times New Roman"/>
          <w:szCs w:val="24"/>
        </w:rPr>
      </w:pPr>
      <w:r>
        <w:rPr>
          <w:rFonts w:eastAsia="Times New Roman"/>
          <w:szCs w:val="24"/>
        </w:rPr>
        <w:t xml:space="preserve">Τρίτον, να δεχθώ εγώ καλόπιστα πως δεν </w:t>
      </w:r>
      <w:r w:rsidRPr="00DA3FB4">
        <w:rPr>
          <w:rFonts w:eastAsia="Times New Roman"/>
          <w:szCs w:val="24"/>
        </w:rPr>
        <w:t>είναι</w:t>
      </w:r>
      <w:r>
        <w:rPr>
          <w:rFonts w:eastAsia="Times New Roman"/>
          <w:szCs w:val="24"/>
        </w:rPr>
        <w:t xml:space="preserve"> πια και </w:t>
      </w:r>
      <w:r w:rsidRPr="00103339">
        <w:rPr>
          <w:rFonts w:eastAsia="Times New Roman"/>
          <w:szCs w:val="24"/>
        </w:rPr>
        <w:t>είναι</w:t>
      </w:r>
      <w:r>
        <w:rPr>
          <w:rFonts w:eastAsia="Times New Roman"/>
          <w:szCs w:val="24"/>
        </w:rPr>
        <w:t xml:space="preserve"> εντάξει με τον νόμο και δεν </w:t>
      </w:r>
      <w:r w:rsidRPr="00103339">
        <w:rPr>
          <w:rFonts w:eastAsia="Times New Roman"/>
          <w:szCs w:val="24"/>
        </w:rPr>
        <w:t>είναι</w:t>
      </w:r>
      <w:r>
        <w:rPr>
          <w:rFonts w:eastAsia="Times New Roman"/>
          <w:szCs w:val="24"/>
        </w:rPr>
        <w:t xml:space="preserve"> μέλος, όμως από τον ν.4412/2016 εποπτεύει το Σώμα Επιθεωρητών Δημοσίων Έργων, εποπτεύει</w:t>
      </w:r>
      <w:r>
        <w:rPr>
          <w:rFonts w:eastAsia="Times New Roman"/>
          <w:szCs w:val="24"/>
        </w:rPr>
        <w:t xml:space="preserve"> τους εποπτευόμενους της εταιρείας αυτής</w:t>
      </w:r>
      <w:r w:rsidRPr="00AA404C">
        <w:rPr>
          <w:rFonts w:eastAsia="Times New Roman"/>
          <w:szCs w:val="24"/>
        </w:rPr>
        <w:t xml:space="preserve"> </w:t>
      </w:r>
      <w:r>
        <w:rPr>
          <w:rFonts w:eastAsia="Times New Roman"/>
          <w:szCs w:val="24"/>
        </w:rPr>
        <w:t xml:space="preserve">που ακόμη και αν </w:t>
      </w:r>
      <w:r w:rsidRPr="00AA404C">
        <w:rPr>
          <w:rFonts w:eastAsia="Times New Roman"/>
          <w:szCs w:val="24"/>
        </w:rPr>
        <w:t>έφυγε από το διοικητικό συμβούλιο</w:t>
      </w:r>
      <w:r>
        <w:rPr>
          <w:rFonts w:eastAsia="Times New Roman"/>
          <w:szCs w:val="24"/>
        </w:rPr>
        <w:t xml:space="preserve">, </w:t>
      </w:r>
      <w:r w:rsidRPr="00103339">
        <w:rPr>
          <w:rFonts w:eastAsia="Times New Roman"/>
          <w:szCs w:val="24"/>
        </w:rPr>
        <w:t>είναι</w:t>
      </w:r>
      <w:r>
        <w:rPr>
          <w:rFonts w:eastAsia="Times New Roman"/>
          <w:szCs w:val="24"/>
        </w:rPr>
        <w:t xml:space="preserve"> </w:t>
      </w:r>
      <w:r w:rsidRPr="00AA404C">
        <w:rPr>
          <w:rFonts w:eastAsia="Times New Roman"/>
          <w:szCs w:val="24"/>
        </w:rPr>
        <w:t xml:space="preserve">εταιρεία του πατέρα </w:t>
      </w:r>
      <w:r>
        <w:rPr>
          <w:rFonts w:eastAsia="Times New Roman"/>
          <w:szCs w:val="24"/>
        </w:rPr>
        <w:t>της, των αδερφών</w:t>
      </w:r>
      <w:r w:rsidRPr="00AA404C">
        <w:rPr>
          <w:rFonts w:eastAsia="Times New Roman"/>
          <w:szCs w:val="24"/>
        </w:rPr>
        <w:t xml:space="preserve"> </w:t>
      </w:r>
      <w:r>
        <w:rPr>
          <w:rFonts w:eastAsia="Times New Roman"/>
          <w:szCs w:val="24"/>
        </w:rPr>
        <w:t xml:space="preserve">της, </w:t>
      </w:r>
      <w:r w:rsidRPr="00103339">
        <w:rPr>
          <w:rFonts w:eastAsia="Times New Roman"/>
          <w:szCs w:val="24"/>
        </w:rPr>
        <w:t>είναι</w:t>
      </w:r>
      <w:r>
        <w:rPr>
          <w:rFonts w:eastAsia="Times New Roman"/>
          <w:szCs w:val="24"/>
        </w:rPr>
        <w:t xml:space="preserve"> η οικογενειακή της επιχείρηση. Προτίθεστε να την αφήσετε</w:t>
      </w:r>
      <w:r w:rsidRPr="00AA404C">
        <w:rPr>
          <w:rFonts w:eastAsia="Times New Roman"/>
          <w:szCs w:val="24"/>
        </w:rPr>
        <w:t xml:space="preserve"> στη θέση της για να κάθεται</w:t>
      </w:r>
      <w:r>
        <w:rPr>
          <w:rFonts w:eastAsia="Times New Roman"/>
          <w:szCs w:val="24"/>
        </w:rPr>
        <w:t xml:space="preserve"> να εποπτεύει την </w:t>
      </w:r>
      <w:r>
        <w:rPr>
          <w:rFonts w:eastAsia="Times New Roman"/>
          <w:szCs w:val="24"/>
        </w:rPr>
        <w:t>οικογέν</w:t>
      </w:r>
      <w:r>
        <w:rPr>
          <w:rFonts w:eastAsia="Times New Roman"/>
          <w:szCs w:val="24"/>
        </w:rPr>
        <w:t xml:space="preserve">εια </w:t>
      </w:r>
      <w:r>
        <w:rPr>
          <w:rFonts w:eastAsia="Times New Roman"/>
          <w:szCs w:val="24"/>
        </w:rPr>
        <w:t xml:space="preserve">των γονιών της; </w:t>
      </w:r>
    </w:p>
    <w:p w14:paraId="4D8800D5" w14:textId="77777777" w:rsidR="00E01347" w:rsidRDefault="00B0330D">
      <w:pPr>
        <w:spacing w:line="600" w:lineRule="auto"/>
        <w:ind w:firstLine="720"/>
        <w:jc w:val="both"/>
        <w:rPr>
          <w:rFonts w:eastAsia="Times New Roman"/>
          <w:szCs w:val="24"/>
        </w:rPr>
      </w:pPr>
      <w:r>
        <w:rPr>
          <w:rFonts w:eastAsia="Times New Roman"/>
          <w:smallCaps/>
          <w:szCs w:val="24"/>
        </w:rPr>
        <w:t>Κ</w:t>
      </w:r>
      <w:r w:rsidRPr="00AA404C">
        <w:rPr>
          <w:rFonts w:eastAsia="Times New Roman"/>
          <w:szCs w:val="24"/>
        </w:rPr>
        <w:t>αι τέλος</w:t>
      </w:r>
      <w:r>
        <w:rPr>
          <w:rFonts w:eastAsia="Times New Roman"/>
          <w:szCs w:val="24"/>
        </w:rPr>
        <w:t>, μ</w:t>
      </w:r>
      <w:r w:rsidRPr="00AA404C">
        <w:rPr>
          <w:rFonts w:eastAsia="Times New Roman"/>
          <w:szCs w:val="24"/>
        </w:rPr>
        <w:t xml:space="preserve">ήπως </w:t>
      </w:r>
      <w:r>
        <w:rPr>
          <w:rFonts w:eastAsia="Times New Roman"/>
          <w:szCs w:val="24"/>
        </w:rPr>
        <w:t>είναι και μέτοχος και παραμένει; Π</w:t>
      </w:r>
      <w:r w:rsidRPr="00AA404C">
        <w:rPr>
          <w:rFonts w:eastAsia="Times New Roman"/>
          <w:szCs w:val="24"/>
        </w:rPr>
        <w:t>αρακαλώ αν είναι μέτοχος</w:t>
      </w:r>
      <w:r>
        <w:rPr>
          <w:rFonts w:eastAsia="Times New Roman"/>
          <w:szCs w:val="24"/>
        </w:rPr>
        <w:t>,</w:t>
      </w:r>
      <w:r w:rsidRPr="00AA404C">
        <w:rPr>
          <w:rFonts w:eastAsia="Times New Roman"/>
          <w:szCs w:val="24"/>
        </w:rPr>
        <w:t xml:space="preserve"> είναι δική της </w:t>
      </w:r>
      <w:r>
        <w:rPr>
          <w:rFonts w:eastAsia="Times New Roman"/>
          <w:szCs w:val="24"/>
        </w:rPr>
        <w:t xml:space="preserve">η </w:t>
      </w:r>
      <w:r w:rsidRPr="00AA404C">
        <w:rPr>
          <w:rFonts w:eastAsia="Times New Roman"/>
          <w:szCs w:val="24"/>
        </w:rPr>
        <w:t>εταιρεία</w:t>
      </w:r>
      <w:r>
        <w:rPr>
          <w:rFonts w:eastAsia="Times New Roman"/>
          <w:szCs w:val="24"/>
        </w:rPr>
        <w:t>. Δ</w:t>
      </w:r>
      <w:r w:rsidRPr="00AA404C">
        <w:rPr>
          <w:rFonts w:eastAsia="Times New Roman"/>
          <w:szCs w:val="24"/>
        </w:rPr>
        <w:t xml:space="preserve">εν νοείται να μείνει και να </w:t>
      </w:r>
      <w:r>
        <w:rPr>
          <w:rFonts w:eastAsia="Times New Roman"/>
          <w:szCs w:val="24"/>
        </w:rPr>
        <w:t>εποπτεύει την εταιρεία αυτή.</w:t>
      </w:r>
    </w:p>
    <w:p w14:paraId="4D8800D6" w14:textId="77777777" w:rsidR="00E01347" w:rsidRDefault="00B0330D">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w:t>
      </w:r>
      <w:r>
        <w:rPr>
          <w:rFonts w:eastAsia="Times New Roman"/>
          <w:szCs w:val="24"/>
        </w:rPr>
        <w:t xml:space="preserve"> επανειλημμένα </w:t>
      </w:r>
      <w:r w:rsidRPr="00437DC8">
        <w:rPr>
          <w:rFonts w:eastAsia="Times New Roman"/>
          <w:szCs w:val="24"/>
        </w:rPr>
        <w:t xml:space="preserve">το κουδούνι λήξεως του χρόνου </w:t>
      </w:r>
      <w:r w:rsidRPr="00437DC8">
        <w:rPr>
          <w:rFonts w:eastAsia="Times New Roman"/>
          <w:szCs w:val="24"/>
        </w:rPr>
        <w:t>ομιλίας του κυρίου Βουλευτή)</w:t>
      </w:r>
    </w:p>
    <w:p w14:paraId="4D8800D7" w14:textId="77777777" w:rsidR="00E01347" w:rsidRDefault="00B0330D">
      <w:pPr>
        <w:spacing w:line="600" w:lineRule="auto"/>
        <w:ind w:firstLine="720"/>
        <w:jc w:val="both"/>
        <w:rPr>
          <w:rFonts w:eastAsia="Times New Roman"/>
          <w:bCs/>
        </w:rPr>
      </w:pPr>
      <w:r>
        <w:rPr>
          <w:rFonts w:eastAsia="Times New Roman"/>
          <w:szCs w:val="24"/>
        </w:rPr>
        <w:t xml:space="preserve">Κλείνω, </w:t>
      </w:r>
      <w:r w:rsidRPr="00174E3A">
        <w:rPr>
          <w:rFonts w:eastAsia="Times New Roman"/>
          <w:bCs/>
        </w:rPr>
        <w:t>κύριε Πρόεδρε</w:t>
      </w:r>
      <w:r>
        <w:rPr>
          <w:rFonts w:eastAsia="Times New Roman"/>
          <w:bCs/>
        </w:rPr>
        <w:t>.</w:t>
      </w:r>
    </w:p>
    <w:p w14:paraId="4D8800D8" w14:textId="77777777" w:rsidR="00E01347" w:rsidRDefault="00B0330D">
      <w:pPr>
        <w:spacing w:line="600" w:lineRule="auto"/>
        <w:ind w:firstLine="720"/>
        <w:jc w:val="both"/>
        <w:rPr>
          <w:rFonts w:eastAsia="Times New Roman"/>
          <w:bCs/>
        </w:rPr>
      </w:pPr>
      <w:r w:rsidRPr="00174E3A">
        <w:rPr>
          <w:rFonts w:eastAsia="Times New Roman"/>
          <w:b/>
          <w:bCs/>
        </w:rPr>
        <w:lastRenderedPageBreak/>
        <w:t xml:space="preserve">ΠΡΟΕΔΡΕΥΩΝ (Δημήτριος </w:t>
      </w:r>
      <w:proofErr w:type="spellStart"/>
      <w:r w:rsidRPr="00174E3A">
        <w:rPr>
          <w:rFonts w:eastAsia="Times New Roman"/>
          <w:b/>
          <w:bCs/>
        </w:rPr>
        <w:t>Κρεμαστινός</w:t>
      </w:r>
      <w:proofErr w:type="spellEnd"/>
      <w:r w:rsidRPr="00174E3A">
        <w:rPr>
          <w:rFonts w:eastAsia="Times New Roman"/>
          <w:b/>
          <w:bCs/>
        </w:rPr>
        <w:t>):</w:t>
      </w:r>
      <w:r w:rsidRPr="00174E3A">
        <w:rPr>
          <w:rFonts w:eastAsia="Times New Roman"/>
          <w:bCs/>
        </w:rPr>
        <w:t xml:space="preserve"> </w:t>
      </w:r>
      <w:r>
        <w:rPr>
          <w:rFonts w:eastAsia="Times New Roman"/>
          <w:bCs/>
        </w:rPr>
        <w:t xml:space="preserve">Ολοκληρώνετε, </w:t>
      </w:r>
      <w:r w:rsidRPr="00174E3A">
        <w:rPr>
          <w:rFonts w:eastAsia="Times New Roman"/>
          <w:bCs/>
        </w:rPr>
        <w:t>παρακαλώ</w:t>
      </w:r>
      <w:r>
        <w:rPr>
          <w:rFonts w:eastAsia="Times New Roman"/>
          <w:bCs/>
        </w:rPr>
        <w:t>.</w:t>
      </w:r>
    </w:p>
    <w:p w14:paraId="4D8800D9" w14:textId="77777777" w:rsidR="00E01347" w:rsidRDefault="00B0330D">
      <w:pPr>
        <w:spacing w:line="600" w:lineRule="auto"/>
        <w:ind w:firstLine="720"/>
        <w:jc w:val="both"/>
        <w:rPr>
          <w:rFonts w:eastAsia="Times New Roman"/>
          <w:szCs w:val="24"/>
        </w:rPr>
      </w:pPr>
      <w:r w:rsidRPr="00174E3A">
        <w:rPr>
          <w:rFonts w:eastAsia="Times New Roman"/>
          <w:b/>
          <w:szCs w:val="24"/>
        </w:rPr>
        <w:t>ΘΕΟΧΑΡΗΣ (ΧΑΡΗΣ) ΘΕΟΧΑΡΗΣ:</w:t>
      </w:r>
      <w:r>
        <w:rPr>
          <w:rFonts w:eastAsia="Times New Roman"/>
          <w:szCs w:val="24"/>
        </w:rPr>
        <w:t xml:space="preserve"> Τέλειωσα!</w:t>
      </w:r>
    </w:p>
    <w:p w14:paraId="4D8800DA" w14:textId="77777777" w:rsidR="00E01347" w:rsidRDefault="00B0330D">
      <w:pPr>
        <w:spacing w:line="600" w:lineRule="auto"/>
        <w:ind w:firstLine="720"/>
        <w:jc w:val="both"/>
        <w:rPr>
          <w:rFonts w:eastAsia="Times New Roman"/>
          <w:szCs w:val="24"/>
        </w:rPr>
      </w:pPr>
      <w:r>
        <w:rPr>
          <w:rFonts w:eastAsia="Times New Roman"/>
          <w:szCs w:val="24"/>
        </w:rPr>
        <w:t>Η</w:t>
      </w:r>
      <w:r>
        <w:rPr>
          <w:rFonts w:eastAsia="Times New Roman"/>
          <w:bCs/>
        </w:rPr>
        <w:t xml:space="preserve"> «πρώτη φορά Αριστερά»</w:t>
      </w:r>
      <w:r w:rsidRPr="00AA404C">
        <w:rPr>
          <w:rFonts w:eastAsia="Times New Roman"/>
          <w:szCs w:val="24"/>
        </w:rPr>
        <w:t xml:space="preserve"> ήρθε </w:t>
      </w:r>
      <w:r>
        <w:rPr>
          <w:rFonts w:eastAsia="Times New Roman"/>
          <w:szCs w:val="24"/>
        </w:rPr>
        <w:t xml:space="preserve">για να φέρει ένα νέο ήθος διακυβέρνησης. Αντί αυτού βλέπουμε τον κ. </w:t>
      </w:r>
      <w:proofErr w:type="spellStart"/>
      <w:r>
        <w:rPr>
          <w:rFonts w:eastAsia="Times New Roman"/>
          <w:szCs w:val="24"/>
        </w:rPr>
        <w:t>Πετσίτη</w:t>
      </w:r>
      <w:proofErr w:type="spellEnd"/>
      <w:r>
        <w:rPr>
          <w:rFonts w:eastAsia="Times New Roman"/>
          <w:szCs w:val="24"/>
        </w:rPr>
        <w:t>, τ</w:t>
      </w:r>
      <w:r>
        <w:rPr>
          <w:rFonts w:eastAsia="Times New Roman"/>
          <w:szCs w:val="24"/>
        </w:rPr>
        <w:t xml:space="preserve">ις </w:t>
      </w:r>
      <w:r>
        <w:rPr>
          <w:rFonts w:eastAsia="Times New Roman"/>
          <w:szCs w:val="24"/>
          <w:lang w:val="en-US"/>
        </w:rPr>
        <w:t>offshore</w:t>
      </w:r>
      <w:r w:rsidRPr="00174E3A">
        <w:rPr>
          <w:rFonts w:eastAsia="Times New Roman"/>
          <w:szCs w:val="24"/>
        </w:rPr>
        <w:t>,</w:t>
      </w:r>
      <w:r>
        <w:rPr>
          <w:rFonts w:eastAsia="Times New Roman"/>
          <w:szCs w:val="24"/>
        </w:rPr>
        <w:t xml:space="preserve"> τον υπόδικο επιχειρηματία, τα χρήματα να πηγαίνουν</w:t>
      </w:r>
      <w:r w:rsidRPr="00AA404C">
        <w:rPr>
          <w:rFonts w:eastAsia="Times New Roman"/>
          <w:szCs w:val="24"/>
        </w:rPr>
        <w:t xml:space="preserve"> από την Ελλάδα στην Κύπρο</w:t>
      </w:r>
      <w:r>
        <w:rPr>
          <w:rFonts w:eastAsia="Times New Roman"/>
          <w:szCs w:val="24"/>
        </w:rPr>
        <w:t>…</w:t>
      </w:r>
    </w:p>
    <w:p w14:paraId="4D8800DB" w14:textId="77777777" w:rsidR="00E01347" w:rsidRDefault="00B0330D">
      <w:pPr>
        <w:spacing w:line="600" w:lineRule="auto"/>
        <w:ind w:firstLine="720"/>
        <w:jc w:val="both"/>
        <w:rPr>
          <w:rFonts w:eastAsia="Times New Roman"/>
          <w:szCs w:val="24"/>
        </w:rPr>
      </w:pPr>
      <w:r w:rsidRPr="00174E3A">
        <w:rPr>
          <w:rFonts w:eastAsia="Times New Roman"/>
          <w:b/>
          <w:bCs/>
        </w:rPr>
        <w:t xml:space="preserve">ΠΡΟΕΔΡΕΥΩΝ (Δημήτριος </w:t>
      </w:r>
      <w:proofErr w:type="spellStart"/>
      <w:r w:rsidRPr="00174E3A">
        <w:rPr>
          <w:rFonts w:eastAsia="Times New Roman"/>
          <w:b/>
          <w:bCs/>
        </w:rPr>
        <w:t>Κρεμαστινός</w:t>
      </w:r>
      <w:proofErr w:type="spellEnd"/>
      <w:r w:rsidRPr="00174E3A">
        <w:rPr>
          <w:rFonts w:eastAsia="Times New Roman"/>
          <w:b/>
          <w:bCs/>
        </w:rPr>
        <w:t>):</w:t>
      </w:r>
      <w:r w:rsidRPr="00174E3A">
        <w:rPr>
          <w:rFonts w:eastAsia="Times New Roman"/>
          <w:szCs w:val="24"/>
        </w:rPr>
        <w:t xml:space="preserve"> </w:t>
      </w:r>
      <w:r>
        <w:rPr>
          <w:rFonts w:eastAsia="Times New Roman"/>
          <w:szCs w:val="24"/>
        </w:rPr>
        <w:t>Εκτός ερωτήσεως…</w:t>
      </w:r>
    </w:p>
    <w:p w14:paraId="4D8800DC" w14:textId="77777777" w:rsidR="00E01347" w:rsidRDefault="00B0330D">
      <w:pPr>
        <w:spacing w:line="600" w:lineRule="auto"/>
        <w:ind w:firstLine="720"/>
        <w:jc w:val="both"/>
        <w:rPr>
          <w:rFonts w:eastAsia="Times New Roman"/>
          <w:szCs w:val="24"/>
        </w:rPr>
      </w:pPr>
      <w:r w:rsidRPr="00174E3A">
        <w:rPr>
          <w:rFonts w:eastAsia="Times New Roman"/>
          <w:b/>
          <w:szCs w:val="24"/>
        </w:rPr>
        <w:t>ΘΕΟΧΑΡΗΣ (ΧΑΡΗΣ) ΘΕΟΧΑΡΗΣ:</w:t>
      </w:r>
      <w:r>
        <w:rPr>
          <w:rFonts w:eastAsia="Times New Roman"/>
          <w:szCs w:val="24"/>
        </w:rPr>
        <w:t xml:space="preserve"> Αεροπλάνα να ανεβοκατεβαίνουν και να μην ξέρουμε τι κάνουμε…</w:t>
      </w:r>
    </w:p>
    <w:p w14:paraId="4D8800DD" w14:textId="77777777" w:rsidR="00E01347" w:rsidRDefault="00B0330D">
      <w:pPr>
        <w:spacing w:line="600" w:lineRule="auto"/>
        <w:ind w:firstLine="720"/>
        <w:jc w:val="both"/>
        <w:rPr>
          <w:rFonts w:eastAsia="Times New Roman"/>
          <w:szCs w:val="24"/>
        </w:rPr>
      </w:pPr>
      <w:r w:rsidRPr="00174E3A">
        <w:rPr>
          <w:rFonts w:eastAsia="Times New Roman"/>
          <w:b/>
          <w:bCs/>
        </w:rPr>
        <w:t xml:space="preserve">ΠΡΟΕΔΡΕΥΩΝ (Δημήτριος </w:t>
      </w:r>
      <w:proofErr w:type="spellStart"/>
      <w:r w:rsidRPr="00174E3A">
        <w:rPr>
          <w:rFonts w:eastAsia="Times New Roman"/>
          <w:b/>
          <w:bCs/>
        </w:rPr>
        <w:t>Κρ</w:t>
      </w:r>
      <w:r w:rsidRPr="00174E3A">
        <w:rPr>
          <w:rFonts w:eastAsia="Times New Roman"/>
          <w:b/>
          <w:bCs/>
        </w:rPr>
        <w:t>εμαστινός</w:t>
      </w:r>
      <w:proofErr w:type="spellEnd"/>
      <w:r w:rsidRPr="00174E3A">
        <w:rPr>
          <w:rFonts w:eastAsia="Times New Roman"/>
          <w:b/>
          <w:bCs/>
        </w:rPr>
        <w:t>):</w:t>
      </w:r>
      <w:r w:rsidRPr="00174E3A">
        <w:rPr>
          <w:rFonts w:eastAsia="Times New Roman"/>
          <w:szCs w:val="24"/>
        </w:rPr>
        <w:t xml:space="preserve"> </w:t>
      </w:r>
      <w:r>
        <w:rPr>
          <w:rFonts w:eastAsia="Times New Roman"/>
          <w:szCs w:val="24"/>
        </w:rPr>
        <w:t xml:space="preserve">Κύριε Θεοχάρη, </w:t>
      </w:r>
      <w:r w:rsidRPr="00174E3A">
        <w:rPr>
          <w:rFonts w:eastAsia="Times New Roman"/>
          <w:bCs/>
        </w:rPr>
        <w:t>παρακαλώ</w:t>
      </w:r>
      <w:r>
        <w:rPr>
          <w:rFonts w:eastAsia="Times New Roman"/>
          <w:szCs w:val="24"/>
        </w:rPr>
        <w:t>!</w:t>
      </w:r>
    </w:p>
    <w:p w14:paraId="4D8800DE" w14:textId="77777777" w:rsidR="00E01347" w:rsidRDefault="00B0330D">
      <w:pPr>
        <w:spacing w:line="600" w:lineRule="auto"/>
        <w:ind w:firstLine="720"/>
        <w:jc w:val="both"/>
        <w:rPr>
          <w:rFonts w:eastAsia="Times New Roman"/>
          <w:szCs w:val="24"/>
        </w:rPr>
      </w:pPr>
      <w:r w:rsidRPr="00174E3A">
        <w:rPr>
          <w:rFonts w:eastAsia="Times New Roman"/>
          <w:b/>
          <w:szCs w:val="24"/>
        </w:rPr>
        <w:t>ΘΕΟΧΑΡΗΣ (ΧΑΡΗΣ) ΘΕΟΧΑΡΗΣ:</w:t>
      </w:r>
      <w:r>
        <w:rPr>
          <w:rFonts w:eastAsia="Times New Roman"/>
          <w:szCs w:val="24"/>
        </w:rPr>
        <w:t xml:space="preserve"> Είστε υπόλογοι και όσο καλύπτετε την κ. </w:t>
      </w:r>
      <w:proofErr w:type="spellStart"/>
      <w:r>
        <w:rPr>
          <w:rFonts w:eastAsia="Times New Roman"/>
          <w:szCs w:val="24"/>
        </w:rPr>
        <w:t>Ξεπαπαδέα</w:t>
      </w:r>
      <w:proofErr w:type="spellEnd"/>
      <w:r>
        <w:rPr>
          <w:rFonts w:eastAsia="Times New Roman"/>
          <w:szCs w:val="24"/>
        </w:rPr>
        <w:t xml:space="preserve">, η κάλυψη στη διαφθορά έρχεται σε εσάς, έρχεται στην </w:t>
      </w:r>
      <w:r w:rsidRPr="00F40E97">
        <w:rPr>
          <w:rFonts w:eastAsia="Times New Roman"/>
          <w:szCs w:val="24"/>
        </w:rPr>
        <w:t>Κυβέρνησ</w:t>
      </w:r>
      <w:r>
        <w:rPr>
          <w:rFonts w:eastAsia="Times New Roman"/>
          <w:szCs w:val="24"/>
        </w:rPr>
        <w:t xml:space="preserve">ή σας, έρχεται στον ίδιο τον Πρωθυπουργό, τον Αλέξη Τσίπρα που </w:t>
      </w:r>
      <w:r w:rsidRPr="00F40E97">
        <w:rPr>
          <w:rFonts w:eastAsia="Times New Roman"/>
          <w:szCs w:val="24"/>
        </w:rPr>
        <w:t>είναι</w:t>
      </w:r>
      <w:r>
        <w:rPr>
          <w:rFonts w:eastAsia="Times New Roman"/>
          <w:szCs w:val="24"/>
        </w:rPr>
        <w:t xml:space="preserve"> υπόλογος.</w:t>
      </w:r>
    </w:p>
    <w:p w14:paraId="4D8800DF" w14:textId="77777777" w:rsidR="00E01347" w:rsidRDefault="00B0330D">
      <w:pPr>
        <w:spacing w:line="600" w:lineRule="auto"/>
        <w:ind w:firstLine="720"/>
        <w:jc w:val="both"/>
        <w:rPr>
          <w:rFonts w:eastAsia="Times New Roman"/>
          <w:szCs w:val="24"/>
        </w:rPr>
      </w:pPr>
      <w:r w:rsidRPr="00760F69">
        <w:rPr>
          <w:rFonts w:eastAsia="Times New Roman"/>
          <w:szCs w:val="24"/>
        </w:rPr>
        <w:lastRenderedPageBreak/>
        <w:t>(Σ</w:t>
      </w:r>
      <w:r w:rsidRPr="00760F69">
        <w:rPr>
          <w:rFonts w:eastAsia="Times New Roman"/>
          <w:szCs w:val="24"/>
        </w:rPr>
        <w:t>το σημείο αυτό ο Βουλευτής κ.</w:t>
      </w:r>
      <w:r>
        <w:rPr>
          <w:rFonts w:eastAsia="Times New Roman"/>
          <w:szCs w:val="24"/>
        </w:rPr>
        <w:t xml:space="preserve"> Θεοχάρης (Χάρης) Θεοχάρης</w:t>
      </w:r>
      <w:r w:rsidRPr="00760F69">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D8800E0" w14:textId="77777777" w:rsidR="00E01347" w:rsidRDefault="00B0330D">
      <w:pPr>
        <w:spacing w:line="600" w:lineRule="auto"/>
        <w:ind w:firstLine="720"/>
        <w:jc w:val="both"/>
        <w:rPr>
          <w:rFonts w:eastAsia="Times New Roman"/>
          <w:szCs w:val="24"/>
        </w:rPr>
      </w:pPr>
      <w:r w:rsidRPr="00F40E97">
        <w:rPr>
          <w:rFonts w:eastAsia="Times New Roman"/>
          <w:b/>
          <w:bCs/>
        </w:rPr>
        <w:t xml:space="preserve">ΠΡΟΕΔΡΕΥΩΝ (Δημήτριος </w:t>
      </w:r>
      <w:proofErr w:type="spellStart"/>
      <w:r w:rsidRPr="00F40E97">
        <w:rPr>
          <w:rFonts w:eastAsia="Times New Roman"/>
          <w:b/>
          <w:bCs/>
        </w:rPr>
        <w:t>Κρεμαστινός</w:t>
      </w:r>
      <w:proofErr w:type="spellEnd"/>
      <w:r w:rsidRPr="00F40E97">
        <w:rPr>
          <w:rFonts w:eastAsia="Times New Roman"/>
          <w:b/>
          <w:bCs/>
        </w:rPr>
        <w:t>):</w:t>
      </w:r>
      <w:r w:rsidRPr="00F40E97">
        <w:rPr>
          <w:rFonts w:eastAsia="Times New Roman"/>
          <w:szCs w:val="24"/>
        </w:rPr>
        <w:t xml:space="preserve"> </w:t>
      </w:r>
      <w:r w:rsidRPr="00F40E97">
        <w:rPr>
          <w:rFonts w:eastAsia="Times New Roman"/>
          <w:bCs/>
        </w:rPr>
        <w:t>Π</w:t>
      </w:r>
      <w:r w:rsidRPr="00F40E97">
        <w:rPr>
          <w:rFonts w:eastAsia="Times New Roman"/>
          <w:bCs/>
        </w:rPr>
        <w:t>αρακαλώ</w:t>
      </w:r>
      <w:r>
        <w:rPr>
          <w:rFonts w:eastAsia="Times New Roman"/>
          <w:szCs w:val="24"/>
        </w:rPr>
        <w:t>, ολοκληρώνετε εντός της ερωτήσεως.</w:t>
      </w:r>
    </w:p>
    <w:p w14:paraId="4D8800E1" w14:textId="77777777" w:rsidR="00E01347" w:rsidRDefault="00B0330D">
      <w:pPr>
        <w:spacing w:line="600" w:lineRule="auto"/>
        <w:ind w:firstLine="720"/>
        <w:jc w:val="both"/>
        <w:rPr>
          <w:rFonts w:eastAsia="Times New Roman"/>
          <w:szCs w:val="24"/>
        </w:rPr>
      </w:pPr>
      <w:r w:rsidRPr="00F40E97">
        <w:rPr>
          <w:rFonts w:eastAsia="Times New Roman"/>
          <w:bCs/>
        </w:rPr>
        <w:t>Παρακαλώ</w:t>
      </w:r>
      <w:r>
        <w:rPr>
          <w:rFonts w:eastAsia="Times New Roman"/>
          <w:szCs w:val="24"/>
        </w:rPr>
        <w:t xml:space="preserve">, </w:t>
      </w:r>
      <w:r w:rsidRPr="00F40E97">
        <w:rPr>
          <w:rFonts w:eastAsia="Times New Roman"/>
          <w:bCs/>
        </w:rPr>
        <w:t>κύριε Υπουργέ,</w:t>
      </w:r>
      <w:r>
        <w:rPr>
          <w:rFonts w:eastAsia="Times New Roman"/>
          <w:szCs w:val="24"/>
        </w:rPr>
        <w:t xml:space="preserve"> παράκληση να είμαστε εντός της ερωτήσεως όλοι…</w:t>
      </w:r>
    </w:p>
    <w:p w14:paraId="4D8800E2" w14:textId="77777777" w:rsidR="00E01347" w:rsidRDefault="00B0330D">
      <w:pPr>
        <w:spacing w:line="600" w:lineRule="auto"/>
        <w:ind w:firstLine="720"/>
        <w:jc w:val="both"/>
        <w:rPr>
          <w:rFonts w:eastAsia="Times New Roman"/>
          <w:szCs w:val="24"/>
        </w:rPr>
      </w:pPr>
      <w:r w:rsidRPr="00FD4A76">
        <w:rPr>
          <w:rFonts w:eastAsia="Times New Roman"/>
          <w:b/>
          <w:szCs w:val="24"/>
        </w:rPr>
        <w:t>ΔΗΜΗΤΡΙΟΣ ΠΑΠΑΓΓΕΛΟΠΟΥΛΟΣ (Αναπληρωτής Υπουργός Δικαιοσύνης, Διαφάνειας και Ανθρωπίνων Δικαιωμάτων):</w:t>
      </w:r>
      <w:r>
        <w:rPr>
          <w:rFonts w:eastAsia="Times New Roman"/>
          <w:szCs w:val="24"/>
        </w:rPr>
        <w:t xml:space="preserve"> Δεν </w:t>
      </w:r>
      <w:r w:rsidRPr="00FD4A76">
        <w:rPr>
          <w:rFonts w:eastAsia="Times New Roman"/>
          <w:szCs w:val="24"/>
        </w:rPr>
        <w:t>είναι</w:t>
      </w:r>
      <w:r>
        <w:rPr>
          <w:rFonts w:eastAsia="Times New Roman"/>
          <w:szCs w:val="24"/>
        </w:rPr>
        <w:t xml:space="preserve"> εντός της ερωτήσεως.</w:t>
      </w:r>
    </w:p>
    <w:p w14:paraId="4D8800E3" w14:textId="77777777" w:rsidR="00E01347" w:rsidRDefault="00B0330D">
      <w:pPr>
        <w:spacing w:line="600" w:lineRule="auto"/>
        <w:ind w:firstLine="720"/>
        <w:jc w:val="both"/>
        <w:rPr>
          <w:rFonts w:eastAsia="Times New Roman"/>
          <w:szCs w:val="24"/>
        </w:rPr>
      </w:pPr>
      <w:r w:rsidRPr="00FD4A76">
        <w:rPr>
          <w:rFonts w:eastAsia="Times New Roman"/>
          <w:b/>
          <w:bCs/>
        </w:rPr>
        <w:t xml:space="preserve">ΠΡΟΕΔΡΕΥΩΝ (Δημήτριος </w:t>
      </w:r>
      <w:proofErr w:type="spellStart"/>
      <w:r w:rsidRPr="00FD4A76">
        <w:rPr>
          <w:rFonts w:eastAsia="Times New Roman"/>
          <w:b/>
          <w:bCs/>
        </w:rPr>
        <w:t>Κρεμαστινός</w:t>
      </w:r>
      <w:proofErr w:type="spellEnd"/>
      <w:r w:rsidRPr="00FD4A76">
        <w:rPr>
          <w:rFonts w:eastAsia="Times New Roman"/>
          <w:b/>
          <w:bCs/>
        </w:rPr>
        <w:t>):</w:t>
      </w:r>
      <w:r w:rsidRPr="00FD4A76">
        <w:rPr>
          <w:rFonts w:eastAsia="Times New Roman"/>
          <w:szCs w:val="24"/>
        </w:rPr>
        <w:t xml:space="preserve"> </w:t>
      </w:r>
      <w:r>
        <w:rPr>
          <w:rFonts w:eastAsia="Times New Roman"/>
          <w:szCs w:val="24"/>
        </w:rPr>
        <w:t>Δεν το λέω για εσάς.</w:t>
      </w:r>
    </w:p>
    <w:p w14:paraId="4D8800E4" w14:textId="77777777" w:rsidR="00E01347" w:rsidRDefault="00B0330D">
      <w:pPr>
        <w:spacing w:line="600" w:lineRule="auto"/>
        <w:ind w:firstLine="720"/>
        <w:jc w:val="both"/>
        <w:rPr>
          <w:rFonts w:eastAsia="Times New Roman"/>
          <w:szCs w:val="24"/>
        </w:rPr>
      </w:pPr>
      <w:r>
        <w:rPr>
          <w:rFonts w:eastAsia="Times New Roman"/>
          <w:szCs w:val="24"/>
        </w:rPr>
        <w:t xml:space="preserve">Ορίστε, κύριε Υπουργέ, έχετε τον λόγο. </w:t>
      </w:r>
    </w:p>
    <w:p w14:paraId="4D8800E5" w14:textId="77777777" w:rsidR="00E01347" w:rsidRDefault="00B0330D">
      <w:pPr>
        <w:spacing w:line="600" w:lineRule="auto"/>
        <w:ind w:firstLine="720"/>
        <w:jc w:val="both"/>
        <w:rPr>
          <w:rFonts w:eastAsia="Times New Roman"/>
          <w:szCs w:val="24"/>
        </w:rPr>
      </w:pPr>
      <w:r w:rsidRPr="00FD4A76">
        <w:rPr>
          <w:rFonts w:eastAsia="Times New Roman"/>
          <w:b/>
          <w:szCs w:val="24"/>
        </w:rPr>
        <w:t>ΔΗΜΗΤΡΙΟΣ ΠΑΠΑΓΓΕΛΟΠΟΥΛΟΣ (Αναπληρωτής Υπουργός Δικαιοσύνης, Διαφάνειας και Ανθρωπίνων Δικαιωμάτων):</w:t>
      </w:r>
      <w:r>
        <w:rPr>
          <w:rFonts w:eastAsia="Times New Roman"/>
          <w:b/>
          <w:szCs w:val="24"/>
        </w:rPr>
        <w:t xml:space="preserve"> </w:t>
      </w:r>
      <w:r>
        <w:rPr>
          <w:rFonts w:eastAsia="Times New Roman"/>
          <w:szCs w:val="24"/>
        </w:rPr>
        <w:t xml:space="preserve">Όμως τη μετατόπιση των θεμάτων από τον κ. Θεοχάρη, με όλη </w:t>
      </w:r>
      <w:r>
        <w:rPr>
          <w:rFonts w:eastAsia="Times New Roman"/>
          <w:szCs w:val="24"/>
        </w:rPr>
        <w:t xml:space="preserve">την καλοπροαίρετη διάθεση και τη συμπάθεια που </w:t>
      </w:r>
      <w:r>
        <w:rPr>
          <w:rFonts w:eastAsia="Times New Roman"/>
          <w:szCs w:val="24"/>
        </w:rPr>
        <w:lastRenderedPageBreak/>
        <w:t xml:space="preserve">του έχω, θα την αποδώσω στο γεγονός ότι </w:t>
      </w:r>
      <w:r w:rsidRPr="00AA404C">
        <w:rPr>
          <w:rFonts w:eastAsia="Times New Roman"/>
          <w:szCs w:val="24"/>
        </w:rPr>
        <w:t xml:space="preserve">αντιλήφθηκε ότι πραγματικά κοιλοπονούσε </w:t>
      </w:r>
      <w:r>
        <w:rPr>
          <w:rFonts w:eastAsia="Times New Roman"/>
          <w:szCs w:val="24"/>
        </w:rPr>
        <w:t>το όρος και γέννησε ποντικάκι. Δεν του βγήκε η ερώτηση και μου πετάει την μπάλα στην εξέδρα, αλλά επειδή έχω παίξει καλή μπάλα κι</w:t>
      </w:r>
      <w:r>
        <w:rPr>
          <w:rFonts w:eastAsia="Times New Roman"/>
          <w:szCs w:val="24"/>
        </w:rPr>
        <w:t xml:space="preserve"> εγώ </w:t>
      </w:r>
      <w:r w:rsidRPr="00AA404C">
        <w:rPr>
          <w:rFonts w:eastAsia="Times New Roman"/>
          <w:szCs w:val="24"/>
        </w:rPr>
        <w:t>στα νιάτα μου</w:t>
      </w:r>
      <w:r>
        <w:rPr>
          <w:rFonts w:eastAsia="Times New Roman"/>
          <w:szCs w:val="24"/>
        </w:rPr>
        <w:t>, την επαναφέρω πολύ γρήγορα κ</w:t>
      </w:r>
      <w:r w:rsidRPr="00AA404C">
        <w:rPr>
          <w:rFonts w:eastAsia="Times New Roman"/>
          <w:szCs w:val="24"/>
        </w:rPr>
        <w:t xml:space="preserve">ι έχω και δυνατό </w:t>
      </w:r>
      <w:proofErr w:type="spellStart"/>
      <w:r w:rsidRPr="00AA404C">
        <w:rPr>
          <w:rFonts w:eastAsia="Times New Roman"/>
          <w:szCs w:val="24"/>
        </w:rPr>
        <w:t>αράουτ</w:t>
      </w:r>
      <w:proofErr w:type="spellEnd"/>
      <w:r>
        <w:rPr>
          <w:rFonts w:eastAsia="Times New Roman"/>
          <w:szCs w:val="24"/>
        </w:rPr>
        <w:t>.</w:t>
      </w:r>
      <w:r w:rsidRPr="00AA404C">
        <w:rPr>
          <w:rFonts w:eastAsia="Times New Roman"/>
          <w:szCs w:val="24"/>
        </w:rPr>
        <w:t xml:space="preserve"> </w:t>
      </w:r>
    </w:p>
    <w:p w14:paraId="4D8800E6" w14:textId="77777777" w:rsidR="00E01347" w:rsidRDefault="00B0330D">
      <w:pPr>
        <w:spacing w:line="600" w:lineRule="auto"/>
        <w:ind w:firstLine="720"/>
        <w:jc w:val="both"/>
        <w:rPr>
          <w:rFonts w:eastAsia="Times New Roman"/>
          <w:szCs w:val="24"/>
        </w:rPr>
      </w:pPr>
      <w:r>
        <w:rPr>
          <w:rFonts w:eastAsia="Times New Roman"/>
          <w:szCs w:val="24"/>
        </w:rPr>
        <w:t>Άνοιξε όλα τα θέματα στα οποία είμαι έτοιμος να απαντήσω. Τα γνωρίζω. Ε</w:t>
      </w:r>
      <w:r w:rsidRPr="00AA404C">
        <w:rPr>
          <w:rFonts w:eastAsia="Times New Roman"/>
          <w:szCs w:val="24"/>
        </w:rPr>
        <w:t>πί τροχάδην</w:t>
      </w:r>
      <w:r>
        <w:rPr>
          <w:rFonts w:eastAsia="Times New Roman"/>
          <w:szCs w:val="24"/>
        </w:rPr>
        <w:t>, λ</w:t>
      </w:r>
      <w:r w:rsidRPr="00AA404C">
        <w:rPr>
          <w:rFonts w:eastAsia="Times New Roman"/>
          <w:szCs w:val="24"/>
        </w:rPr>
        <w:t>οιπόν</w:t>
      </w:r>
      <w:r>
        <w:rPr>
          <w:rFonts w:eastAsia="Times New Roman"/>
          <w:szCs w:val="24"/>
        </w:rPr>
        <w:t xml:space="preserve"> λέω τα εξής. Η κ. </w:t>
      </w:r>
      <w:proofErr w:type="spellStart"/>
      <w:r>
        <w:rPr>
          <w:rFonts w:eastAsia="Times New Roman"/>
          <w:szCs w:val="24"/>
        </w:rPr>
        <w:t>Ξ</w:t>
      </w:r>
      <w:r w:rsidRPr="00AA404C">
        <w:rPr>
          <w:rFonts w:eastAsia="Times New Roman"/>
          <w:szCs w:val="24"/>
        </w:rPr>
        <w:t>επαπαδέα</w:t>
      </w:r>
      <w:proofErr w:type="spellEnd"/>
      <w:r w:rsidRPr="00AA404C">
        <w:rPr>
          <w:rFonts w:eastAsia="Times New Roman"/>
          <w:szCs w:val="24"/>
        </w:rPr>
        <w:t xml:space="preserve"> παραιτήθηκε από την οικογενειακή επιχείρηση</w:t>
      </w:r>
      <w:r>
        <w:rPr>
          <w:rFonts w:eastAsia="Times New Roman"/>
          <w:szCs w:val="24"/>
        </w:rPr>
        <w:t xml:space="preserve"> έγκαιρα. Αυτό μπορε</w:t>
      </w:r>
      <w:r>
        <w:rPr>
          <w:rFonts w:eastAsia="Times New Roman"/>
          <w:szCs w:val="24"/>
        </w:rPr>
        <w:t>ίτε να το διαγνώσετε. Κάντε μου ερώτηση να έρθω με συντριπτικά στοιχεία να σας απαντήσω.</w:t>
      </w:r>
    </w:p>
    <w:p w14:paraId="4D8800E7" w14:textId="77777777" w:rsidR="00E01347" w:rsidRDefault="00B0330D">
      <w:pPr>
        <w:spacing w:line="600" w:lineRule="auto"/>
        <w:ind w:firstLine="720"/>
        <w:jc w:val="both"/>
        <w:rPr>
          <w:rFonts w:eastAsia="Times New Roman"/>
          <w:szCs w:val="24"/>
        </w:rPr>
      </w:pPr>
      <w:r>
        <w:rPr>
          <w:rFonts w:eastAsia="Times New Roman"/>
          <w:szCs w:val="24"/>
        </w:rPr>
        <w:t>Τώρα</w:t>
      </w:r>
      <w:r>
        <w:rPr>
          <w:rFonts w:eastAsia="Times New Roman"/>
          <w:szCs w:val="24"/>
        </w:rPr>
        <w:t>,</w:t>
      </w:r>
      <w:r>
        <w:rPr>
          <w:rFonts w:eastAsia="Times New Roman"/>
          <w:szCs w:val="24"/>
        </w:rPr>
        <w:t xml:space="preserve"> για να κερδίσουμε τις εντυπώσεις </w:t>
      </w:r>
      <w:r>
        <w:rPr>
          <w:rFonts w:eastAsia="Times New Roman"/>
          <w:szCs w:val="24"/>
        </w:rPr>
        <w:t>-</w:t>
      </w:r>
      <w:r>
        <w:rPr>
          <w:rFonts w:eastAsia="Times New Roman"/>
          <w:szCs w:val="24"/>
        </w:rPr>
        <w:t xml:space="preserve">έρχονται και το Φθινόπωρο εκλογές και θα είστε υποψήφιος- να κάνουμε θόρυβο, να πολυβολούμε την </w:t>
      </w:r>
      <w:r w:rsidRPr="00CA54C3">
        <w:rPr>
          <w:rFonts w:eastAsia="Times New Roman"/>
          <w:szCs w:val="24"/>
        </w:rPr>
        <w:t>Κυβέρνηση</w:t>
      </w:r>
      <w:r>
        <w:rPr>
          <w:rFonts w:eastAsia="Times New Roman"/>
          <w:szCs w:val="24"/>
        </w:rPr>
        <w:t xml:space="preserve"> και τον Παπαγγελόπουλ</w:t>
      </w:r>
      <w:r>
        <w:rPr>
          <w:rFonts w:eastAsia="Times New Roman"/>
          <w:szCs w:val="24"/>
        </w:rPr>
        <w:t xml:space="preserve">ο, ο οποίος </w:t>
      </w:r>
      <w:r w:rsidRPr="00CA54C3">
        <w:rPr>
          <w:rFonts w:eastAsia="Times New Roman"/>
          <w:szCs w:val="24"/>
        </w:rPr>
        <w:t>είναι</w:t>
      </w:r>
      <w:r>
        <w:rPr>
          <w:rFonts w:eastAsia="Times New Roman"/>
          <w:szCs w:val="24"/>
        </w:rPr>
        <w:t xml:space="preserve"> σάκος του μποξ για ό,τι συμβαίνει στην Ελλάδα; Νομίζετε ότι αυτό θα σας φέρει ψήφους. Δεν θα σας φέρει, ειδικά στην παράταξή σας και δεν λέω τίποτε άλλο.</w:t>
      </w:r>
    </w:p>
    <w:p w14:paraId="4D8800E8" w14:textId="77777777" w:rsidR="00E01347" w:rsidRDefault="00B0330D">
      <w:pPr>
        <w:spacing w:line="600" w:lineRule="auto"/>
        <w:ind w:firstLine="720"/>
        <w:jc w:val="both"/>
        <w:rPr>
          <w:rFonts w:eastAsia="Times New Roman"/>
          <w:szCs w:val="24"/>
        </w:rPr>
      </w:pPr>
      <w:r>
        <w:rPr>
          <w:rFonts w:eastAsia="Times New Roman"/>
          <w:szCs w:val="24"/>
        </w:rPr>
        <w:lastRenderedPageBreak/>
        <w:t>Π</w:t>
      </w:r>
      <w:r w:rsidRPr="00AA404C">
        <w:rPr>
          <w:rFonts w:eastAsia="Times New Roman"/>
          <w:szCs w:val="24"/>
        </w:rPr>
        <w:t>ροχωρούμε τώρα</w:t>
      </w:r>
      <w:r>
        <w:rPr>
          <w:rFonts w:eastAsia="Times New Roman"/>
          <w:szCs w:val="24"/>
        </w:rPr>
        <w:t xml:space="preserve"> στην υπόθεση με τον κ.</w:t>
      </w:r>
      <w:r w:rsidRPr="00AA404C">
        <w:rPr>
          <w:rFonts w:eastAsia="Times New Roman"/>
          <w:szCs w:val="24"/>
        </w:rPr>
        <w:t xml:space="preserve"> Αρτεμίου</w:t>
      </w:r>
      <w:r>
        <w:rPr>
          <w:rFonts w:eastAsia="Times New Roman"/>
          <w:szCs w:val="24"/>
        </w:rPr>
        <w:t>,</w:t>
      </w:r>
      <w:r>
        <w:rPr>
          <w:rFonts w:eastAsia="Times New Roman"/>
          <w:szCs w:val="24"/>
        </w:rPr>
        <w:t xml:space="preserve"> ο</w:t>
      </w:r>
      <w:r w:rsidRPr="00AA404C">
        <w:rPr>
          <w:rFonts w:eastAsia="Times New Roman"/>
          <w:szCs w:val="24"/>
        </w:rPr>
        <w:t xml:space="preserve"> οποίος δεν είναι ιδιοκτήτης </w:t>
      </w:r>
      <w:r>
        <w:rPr>
          <w:rFonts w:eastAsia="Times New Roman"/>
          <w:szCs w:val="24"/>
        </w:rPr>
        <w:t>της</w:t>
      </w:r>
      <w:r w:rsidRPr="00CA54C3">
        <w:rPr>
          <w:rFonts w:eastAsia="Times New Roman"/>
          <w:szCs w:val="24"/>
        </w:rPr>
        <w:t xml:space="preserve"> </w:t>
      </w:r>
      <w:r w:rsidRPr="00AA404C">
        <w:rPr>
          <w:rFonts w:eastAsia="Times New Roman"/>
          <w:szCs w:val="24"/>
        </w:rPr>
        <w:t>κ</w:t>
      </w:r>
      <w:r w:rsidRPr="00AA404C">
        <w:rPr>
          <w:rFonts w:eastAsia="Times New Roman"/>
          <w:szCs w:val="24"/>
        </w:rPr>
        <w:t>υπριακής εταιρείας</w:t>
      </w:r>
      <w:r>
        <w:rPr>
          <w:rFonts w:eastAsia="Times New Roman"/>
          <w:szCs w:val="24"/>
        </w:rPr>
        <w:t>. Υ</w:t>
      </w:r>
      <w:r w:rsidRPr="00AA404C">
        <w:rPr>
          <w:rFonts w:eastAsia="Times New Roman"/>
          <w:szCs w:val="24"/>
        </w:rPr>
        <w:t>πάρχει ιδιοκτήτης</w:t>
      </w:r>
      <w:r>
        <w:rPr>
          <w:rFonts w:eastAsia="Times New Roman"/>
          <w:szCs w:val="24"/>
        </w:rPr>
        <w:t>,</w:t>
      </w:r>
      <w:r w:rsidRPr="00AA404C">
        <w:rPr>
          <w:rFonts w:eastAsia="Times New Roman"/>
          <w:szCs w:val="24"/>
        </w:rPr>
        <w:t xml:space="preserve"> μπορώ να το</w:t>
      </w:r>
      <w:r>
        <w:rPr>
          <w:rFonts w:eastAsia="Times New Roman"/>
          <w:szCs w:val="24"/>
        </w:rPr>
        <w:t>ν</w:t>
      </w:r>
      <w:r w:rsidRPr="00AA404C">
        <w:rPr>
          <w:rFonts w:eastAsia="Times New Roman"/>
          <w:szCs w:val="24"/>
        </w:rPr>
        <w:t xml:space="preserve"> </w:t>
      </w:r>
      <w:r>
        <w:rPr>
          <w:rFonts w:eastAsia="Times New Roman"/>
          <w:szCs w:val="24"/>
        </w:rPr>
        <w:t>κατονομάσω</w:t>
      </w:r>
      <w:r w:rsidRPr="00AA404C">
        <w:rPr>
          <w:rFonts w:eastAsia="Times New Roman"/>
          <w:szCs w:val="24"/>
        </w:rPr>
        <w:t xml:space="preserve"> κιόλας</w:t>
      </w:r>
      <w:r>
        <w:rPr>
          <w:rFonts w:eastAsia="Times New Roman"/>
          <w:szCs w:val="24"/>
        </w:rPr>
        <w:t>,</w:t>
      </w:r>
      <w:r w:rsidRPr="00AA404C">
        <w:rPr>
          <w:rFonts w:eastAsia="Times New Roman"/>
          <w:szCs w:val="24"/>
        </w:rPr>
        <w:t xml:space="preserve"> αλλά θα κάνουμε τον άνθρωπο </w:t>
      </w:r>
      <w:r>
        <w:rPr>
          <w:rFonts w:eastAsia="Times New Roman"/>
          <w:szCs w:val="24"/>
        </w:rPr>
        <w:t>βούκινο, έναν ά</w:t>
      </w:r>
      <w:r w:rsidRPr="00AA404C">
        <w:rPr>
          <w:rFonts w:eastAsia="Times New Roman"/>
          <w:szCs w:val="24"/>
        </w:rPr>
        <w:t>σχετο άνθρωπο</w:t>
      </w:r>
      <w:r>
        <w:rPr>
          <w:rFonts w:eastAsia="Times New Roman"/>
          <w:szCs w:val="24"/>
        </w:rPr>
        <w:t>. Και η</w:t>
      </w:r>
      <w:r w:rsidRPr="00AA404C">
        <w:rPr>
          <w:rFonts w:eastAsia="Times New Roman"/>
          <w:szCs w:val="24"/>
        </w:rPr>
        <w:t xml:space="preserve"> κυπριακή εταιρεία</w:t>
      </w:r>
      <w:r>
        <w:rPr>
          <w:rFonts w:eastAsia="Times New Roman"/>
          <w:szCs w:val="24"/>
        </w:rPr>
        <w:t>,</w:t>
      </w:r>
      <w:r w:rsidRPr="00AA404C">
        <w:rPr>
          <w:rFonts w:eastAsia="Times New Roman"/>
          <w:szCs w:val="24"/>
        </w:rPr>
        <w:t xml:space="preserve"> επαναλαμβάνω </w:t>
      </w:r>
      <w:r>
        <w:rPr>
          <w:rFonts w:eastAsia="Times New Roman"/>
          <w:szCs w:val="24"/>
        </w:rPr>
        <w:t>-</w:t>
      </w:r>
      <w:r w:rsidRPr="00AA404C">
        <w:rPr>
          <w:rFonts w:eastAsia="Times New Roman"/>
          <w:szCs w:val="24"/>
        </w:rPr>
        <w:t xml:space="preserve">γιατί </w:t>
      </w:r>
      <w:r>
        <w:rPr>
          <w:rFonts w:eastAsia="Times New Roman"/>
          <w:szCs w:val="24"/>
        </w:rPr>
        <w:t xml:space="preserve">ο κ. Θεοχάρης το άκουσε και το κατάλαβε, </w:t>
      </w:r>
      <w:r w:rsidRPr="00CA54C3">
        <w:rPr>
          <w:rFonts w:eastAsia="Times New Roman"/>
          <w:szCs w:val="24"/>
        </w:rPr>
        <w:t>γιατί</w:t>
      </w:r>
      <w:r>
        <w:rPr>
          <w:rFonts w:eastAsia="Times New Roman"/>
          <w:szCs w:val="24"/>
        </w:rPr>
        <w:t xml:space="preserve"> </w:t>
      </w:r>
      <w:r w:rsidRPr="00CA54C3">
        <w:rPr>
          <w:rFonts w:eastAsia="Times New Roman"/>
          <w:szCs w:val="24"/>
        </w:rPr>
        <w:t>είναι</w:t>
      </w:r>
      <w:r>
        <w:rPr>
          <w:rFonts w:eastAsia="Times New Roman"/>
          <w:szCs w:val="24"/>
        </w:rPr>
        <w:t xml:space="preserve"> ευφυής άνθρωπος, απλώς κάνει σπέκουλα </w:t>
      </w:r>
      <w:r w:rsidRPr="00CA54C3">
        <w:rPr>
          <w:rFonts w:eastAsia="Times New Roman"/>
          <w:szCs w:val="24"/>
        </w:rPr>
        <w:t>γιατί</w:t>
      </w:r>
      <w:r>
        <w:rPr>
          <w:rFonts w:eastAsia="Times New Roman"/>
          <w:szCs w:val="24"/>
        </w:rPr>
        <w:t xml:space="preserve"> ακούγεται ωραία</w:t>
      </w:r>
      <w:r w:rsidRPr="00AA404C">
        <w:rPr>
          <w:rFonts w:eastAsia="Times New Roman"/>
          <w:szCs w:val="24"/>
        </w:rPr>
        <w:t xml:space="preserve"> </w:t>
      </w:r>
      <w:r>
        <w:rPr>
          <w:rFonts w:eastAsia="Times New Roman"/>
          <w:szCs w:val="24"/>
        </w:rPr>
        <w:t xml:space="preserve">το </w:t>
      </w:r>
      <w:r>
        <w:rPr>
          <w:rFonts w:eastAsia="Times New Roman"/>
          <w:szCs w:val="24"/>
          <w:lang w:val="en-US"/>
        </w:rPr>
        <w:t>offshore</w:t>
      </w:r>
      <w:r>
        <w:rPr>
          <w:rFonts w:eastAsia="Times New Roman"/>
          <w:szCs w:val="24"/>
        </w:rPr>
        <w:t xml:space="preserve">- δεν είναι </w:t>
      </w:r>
      <w:r>
        <w:rPr>
          <w:rFonts w:eastAsia="Times New Roman"/>
          <w:szCs w:val="24"/>
          <w:lang w:val="en-US"/>
        </w:rPr>
        <w:t>offshore</w:t>
      </w:r>
      <w:r w:rsidRPr="00CA54C3">
        <w:rPr>
          <w:rFonts w:eastAsia="Times New Roman"/>
          <w:szCs w:val="24"/>
        </w:rPr>
        <w:t xml:space="preserve">. </w:t>
      </w:r>
      <w:r>
        <w:rPr>
          <w:rFonts w:eastAsia="Times New Roman"/>
          <w:szCs w:val="24"/>
        </w:rPr>
        <w:t>Είναι</w:t>
      </w:r>
      <w:r w:rsidRPr="00AA404C">
        <w:rPr>
          <w:rFonts w:eastAsia="Times New Roman"/>
          <w:szCs w:val="24"/>
        </w:rPr>
        <w:t xml:space="preserve"> εταιρεία περιορισμένης ευθύνης</w:t>
      </w:r>
      <w:r w:rsidRPr="00CA54C3">
        <w:rPr>
          <w:rFonts w:eastAsia="Times New Roman"/>
          <w:szCs w:val="24"/>
        </w:rPr>
        <w:t xml:space="preserve">. </w:t>
      </w:r>
      <w:r>
        <w:rPr>
          <w:rFonts w:eastAsia="Times New Roman"/>
          <w:szCs w:val="24"/>
        </w:rPr>
        <w:t>Πώς να</w:t>
      </w:r>
      <w:r w:rsidRPr="00AA404C">
        <w:rPr>
          <w:rFonts w:eastAsia="Times New Roman"/>
          <w:szCs w:val="24"/>
        </w:rPr>
        <w:t xml:space="preserve"> το κάνουμε</w:t>
      </w:r>
      <w:r>
        <w:rPr>
          <w:rFonts w:eastAsia="Times New Roman"/>
          <w:szCs w:val="24"/>
        </w:rPr>
        <w:t>;</w:t>
      </w:r>
      <w:r w:rsidRPr="00AA404C">
        <w:rPr>
          <w:rFonts w:eastAsia="Times New Roman"/>
          <w:szCs w:val="24"/>
        </w:rPr>
        <w:t xml:space="preserve"> </w:t>
      </w:r>
    </w:p>
    <w:p w14:paraId="4D8800E9" w14:textId="77777777" w:rsidR="00E01347" w:rsidRDefault="00B0330D">
      <w:pPr>
        <w:spacing w:line="600" w:lineRule="auto"/>
        <w:ind w:firstLine="720"/>
        <w:jc w:val="both"/>
        <w:rPr>
          <w:rFonts w:eastAsia="Times New Roman"/>
          <w:szCs w:val="24"/>
          <w:vertAlign w:val="subscript"/>
        </w:rPr>
      </w:pPr>
      <w:r>
        <w:rPr>
          <w:rFonts w:eastAsia="Times New Roman"/>
          <w:szCs w:val="24"/>
        </w:rPr>
        <w:t>Ακόμη και το «</w:t>
      </w:r>
      <w:r>
        <w:rPr>
          <w:rFonts w:eastAsia="Times New Roman"/>
          <w:szCs w:val="24"/>
        </w:rPr>
        <w:t>ΠΡΩΤΟ ΘΕΜΑ</w:t>
      </w:r>
      <w:r>
        <w:rPr>
          <w:rFonts w:eastAsia="Times New Roman"/>
          <w:szCs w:val="24"/>
        </w:rPr>
        <w:t xml:space="preserve">», κύριε Θεοχάρη, δεν μιλάει για </w:t>
      </w:r>
      <w:r>
        <w:rPr>
          <w:rFonts w:eastAsia="Times New Roman"/>
          <w:szCs w:val="24"/>
          <w:lang w:val="en-US"/>
        </w:rPr>
        <w:t>offshore</w:t>
      </w:r>
      <w:r>
        <w:rPr>
          <w:rFonts w:eastAsia="Times New Roman"/>
          <w:szCs w:val="24"/>
        </w:rPr>
        <w:t>. Εγώ είμαι τακτικός αναγνώστης όλων τω</w:t>
      </w:r>
      <w:r>
        <w:rPr>
          <w:rFonts w:eastAsia="Times New Roman"/>
          <w:szCs w:val="24"/>
        </w:rPr>
        <w:t>ν εφημερίδων και το «</w:t>
      </w:r>
      <w:r>
        <w:rPr>
          <w:rFonts w:eastAsia="Times New Roman"/>
          <w:szCs w:val="24"/>
        </w:rPr>
        <w:t>ΠΡΩΤΟ ΘΕΜΑ</w:t>
      </w:r>
      <w:r>
        <w:rPr>
          <w:rFonts w:eastAsia="Times New Roman"/>
          <w:szCs w:val="24"/>
        </w:rPr>
        <w:t xml:space="preserve">» είναι στις προτεραιότητές μου, </w:t>
      </w:r>
      <w:r w:rsidRPr="00981AE5">
        <w:rPr>
          <w:rFonts w:eastAsia="Times New Roman"/>
          <w:szCs w:val="24"/>
        </w:rPr>
        <w:t>γιατί</w:t>
      </w:r>
      <w:r>
        <w:rPr>
          <w:rFonts w:eastAsia="Times New Roman"/>
          <w:szCs w:val="24"/>
        </w:rPr>
        <w:t xml:space="preserve"> μερικές φορές αποκαλύπτει. Δεν μιλάει όμως για </w:t>
      </w:r>
      <w:r>
        <w:rPr>
          <w:rFonts w:eastAsia="Times New Roman"/>
          <w:szCs w:val="24"/>
          <w:lang w:val="en-US"/>
        </w:rPr>
        <w:t>offshore</w:t>
      </w:r>
      <w:r>
        <w:rPr>
          <w:rFonts w:eastAsia="Times New Roman"/>
          <w:szCs w:val="24"/>
        </w:rPr>
        <w:t>.</w:t>
      </w:r>
    </w:p>
    <w:p w14:paraId="4D8800EA" w14:textId="77777777" w:rsidR="00E01347" w:rsidRDefault="00B0330D">
      <w:pPr>
        <w:spacing w:line="600" w:lineRule="auto"/>
        <w:ind w:firstLine="720"/>
        <w:contextualSpacing/>
        <w:jc w:val="both"/>
        <w:rPr>
          <w:rFonts w:eastAsia="Times New Roman" w:cs="Times New Roman"/>
          <w:szCs w:val="24"/>
        </w:rPr>
      </w:pPr>
      <w:r>
        <w:rPr>
          <w:rFonts w:eastAsia="Times New Roman" w:cs="Times New Roman"/>
          <w:szCs w:val="24"/>
        </w:rPr>
        <w:t>Ξ</w:t>
      </w:r>
      <w:r w:rsidRPr="00947D5A">
        <w:rPr>
          <w:rFonts w:eastAsia="Times New Roman" w:cs="Times New Roman"/>
          <w:szCs w:val="24"/>
        </w:rPr>
        <w:t>εκίνησε λοιπόν</w:t>
      </w:r>
      <w:r>
        <w:rPr>
          <w:rFonts w:eastAsia="Times New Roman" w:cs="Times New Roman"/>
          <w:szCs w:val="24"/>
        </w:rPr>
        <w:t>,</w:t>
      </w:r>
      <w:r w:rsidRPr="00947D5A">
        <w:rPr>
          <w:rFonts w:eastAsia="Times New Roman" w:cs="Times New Roman"/>
          <w:szCs w:val="24"/>
        </w:rPr>
        <w:t xml:space="preserve"> ένα χρόνο μετά την παραίτησή της από τη θέση της </w:t>
      </w:r>
      <w:r>
        <w:rPr>
          <w:rFonts w:eastAsia="Times New Roman" w:cs="Times New Roman"/>
          <w:szCs w:val="24"/>
        </w:rPr>
        <w:t>διευθύντριας. Δ</w:t>
      </w:r>
      <w:r w:rsidRPr="00947D5A">
        <w:rPr>
          <w:rFonts w:eastAsia="Times New Roman" w:cs="Times New Roman"/>
          <w:szCs w:val="24"/>
        </w:rPr>
        <w:t>εν θέλω να μ</w:t>
      </w:r>
      <w:r>
        <w:rPr>
          <w:rFonts w:eastAsia="Times New Roman" w:cs="Times New Roman"/>
          <w:szCs w:val="24"/>
        </w:rPr>
        <w:t>ε</w:t>
      </w:r>
      <w:r w:rsidRPr="00947D5A">
        <w:rPr>
          <w:rFonts w:eastAsia="Times New Roman" w:cs="Times New Roman"/>
          <w:szCs w:val="24"/>
        </w:rPr>
        <w:t>τα</w:t>
      </w:r>
      <w:r>
        <w:rPr>
          <w:rFonts w:eastAsia="Times New Roman" w:cs="Times New Roman"/>
          <w:szCs w:val="24"/>
        </w:rPr>
        <w:t>χ</w:t>
      </w:r>
      <w:r w:rsidRPr="00947D5A">
        <w:rPr>
          <w:rFonts w:eastAsia="Times New Roman" w:cs="Times New Roman"/>
          <w:szCs w:val="24"/>
        </w:rPr>
        <w:t>ειριστώ βαριές εκφράσεις</w:t>
      </w:r>
      <w:r>
        <w:rPr>
          <w:rFonts w:eastAsia="Times New Roman" w:cs="Times New Roman"/>
          <w:szCs w:val="24"/>
        </w:rPr>
        <w:t xml:space="preserve"> -σας το έχω πει, </w:t>
      </w:r>
      <w:r w:rsidRPr="00947D5A">
        <w:rPr>
          <w:rFonts w:eastAsia="Times New Roman" w:cs="Times New Roman"/>
          <w:szCs w:val="24"/>
        </w:rPr>
        <w:t>σ</w:t>
      </w:r>
      <w:r>
        <w:rPr>
          <w:rFonts w:eastAsia="Times New Roman" w:cs="Times New Roman"/>
          <w:szCs w:val="24"/>
        </w:rPr>
        <w:t>ας</w:t>
      </w:r>
      <w:r w:rsidRPr="00947D5A">
        <w:rPr>
          <w:rFonts w:eastAsia="Times New Roman" w:cs="Times New Roman"/>
          <w:szCs w:val="24"/>
        </w:rPr>
        <w:t xml:space="preserve"> συμπαθώ</w:t>
      </w:r>
      <w:r>
        <w:rPr>
          <w:rFonts w:eastAsia="Times New Roman" w:cs="Times New Roman"/>
          <w:szCs w:val="24"/>
        </w:rPr>
        <w:t>-</w:t>
      </w:r>
      <w:r w:rsidRPr="00947D5A">
        <w:rPr>
          <w:rFonts w:eastAsia="Times New Roman" w:cs="Times New Roman"/>
          <w:szCs w:val="24"/>
        </w:rPr>
        <w:t xml:space="preserve"> και να πω ότι είναι συκοφαντίες να λέτε </w:t>
      </w:r>
      <w:r>
        <w:rPr>
          <w:rFonts w:eastAsia="Times New Roman" w:cs="Times New Roman"/>
          <w:szCs w:val="24"/>
        </w:rPr>
        <w:t xml:space="preserve">ότι μπορεί και κατόπιν εντολής μου να παραιτήθηκε η </w:t>
      </w:r>
      <w:r>
        <w:rPr>
          <w:rFonts w:eastAsia="Times New Roman" w:cs="Times New Roman"/>
          <w:szCs w:val="24"/>
        </w:rPr>
        <w:t xml:space="preserve">κ. </w:t>
      </w:r>
      <w:proofErr w:type="spellStart"/>
      <w:r>
        <w:rPr>
          <w:rFonts w:eastAsia="Times New Roman" w:cs="Times New Roman"/>
          <w:szCs w:val="24"/>
        </w:rPr>
        <w:t>Ξ</w:t>
      </w:r>
      <w:r w:rsidRPr="00947D5A">
        <w:rPr>
          <w:rFonts w:eastAsia="Times New Roman" w:cs="Times New Roman"/>
          <w:szCs w:val="24"/>
        </w:rPr>
        <w:t>επαπαδέα</w:t>
      </w:r>
      <w:proofErr w:type="spellEnd"/>
      <w:r w:rsidRPr="00947D5A">
        <w:rPr>
          <w:rFonts w:eastAsia="Times New Roman" w:cs="Times New Roman"/>
          <w:szCs w:val="24"/>
        </w:rPr>
        <w:t xml:space="preserve"> για να πάει να εξυπηρετήσει τον </w:t>
      </w:r>
      <w:r>
        <w:rPr>
          <w:rFonts w:eastAsia="Times New Roman" w:cs="Times New Roman"/>
          <w:szCs w:val="24"/>
        </w:rPr>
        <w:t xml:space="preserve">κ. </w:t>
      </w:r>
      <w:r w:rsidRPr="00947D5A">
        <w:rPr>
          <w:rFonts w:eastAsia="Times New Roman" w:cs="Times New Roman"/>
          <w:szCs w:val="24"/>
        </w:rPr>
        <w:t>Αρτεμίου</w:t>
      </w:r>
      <w:r w:rsidRPr="003231E4">
        <w:rPr>
          <w:rFonts w:eastAsia="Times New Roman" w:cs="Times New Roman"/>
          <w:szCs w:val="24"/>
        </w:rPr>
        <w:t>,</w:t>
      </w:r>
      <w:r w:rsidRPr="00947D5A">
        <w:rPr>
          <w:rFonts w:eastAsia="Times New Roman" w:cs="Times New Roman"/>
          <w:szCs w:val="24"/>
        </w:rPr>
        <w:t xml:space="preserve"> την </w:t>
      </w:r>
      <w:proofErr w:type="spellStart"/>
      <w:r w:rsidRPr="00947D5A">
        <w:rPr>
          <w:rFonts w:eastAsia="Times New Roman" w:cs="Times New Roman"/>
          <w:szCs w:val="24"/>
        </w:rPr>
        <w:t>offshore</w:t>
      </w:r>
      <w:proofErr w:type="spellEnd"/>
      <w:r w:rsidRPr="003231E4">
        <w:rPr>
          <w:rFonts w:eastAsia="Times New Roman" w:cs="Times New Roman"/>
          <w:szCs w:val="24"/>
        </w:rPr>
        <w:t xml:space="preserve">, </w:t>
      </w:r>
      <w:r w:rsidRPr="00947D5A">
        <w:rPr>
          <w:rFonts w:eastAsia="Times New Roman" w:cs="Times New Roman"/>
          <w:szCs w:val="24"/>
        </w:rPr>
        <w:t>το</w:t>
      </w:r>
      <w:r>
        <w:rPr>
          <w:rFonts w:eastAsia="Times New Roman" w:cs="Times New Roman"/>
          <w:szCs w:val="24"/>
        </w:rPr>
        <w:t>ν</w:t>
      </w:r>
      <w:r w:rsidRPr="00947D5A">
        <w:rPr>
          <w:rFonts w:eastAsia="Times New Roman" w:cs="Times New Roman"/>
          <w:szCs w:val="24"/>
        </w:rPr>
        <w:t xml:space="preserve"> </w:t>
      </w:r>
      <w:r>
        <w:rPr>
          <w:rFonts w:eastAsia="Times New Roman" w:cs="Times New Roman"/>
          <w:szCs w:val="24"/>
        </w:rPr>
        <w:t xml:space="preserve">κ. </w:t>
      </w:r>
      <w:r>
        <w:rPr>
          <w:rFonts w:eastAsia="Times New Roman" w:cs="Times New Roman"/>
          <w:szCs w:val="24"/>
        </w:rPr>
        <w:t>Λ</w:t>
      </w:r>
      <w:r w:rsidRPr="00947D5A">
        <w:rPr>
          <w:rFonts w:eastAsia="Times New Roman" w:cs="Times New Roman"/>
          <w:szCs w:val="24"/>
        </w:rPr>
        <w:t>αυρεντιάδη</w:t>
      </w:r>
      <w:r>
        <w:rPr>
          <w:rFonts w:eastAsia="Times New Roman" w:cs="Times New Roman"/>
          <w:szCs w:val="24"/>
        </w:rPr>
        <w:t xml:space="preserve">, </w:t>
      </w:r>
      <w:r w:rsidRPr="00947D5A">
        <w:rPr>
          <w:rFonts w:eastAsia="Times New Roman" w:cs="Times New Roman"/>
          <w:szCs w:val="24"/>
        </w:rPr>
        <w:t>το</w:t>
      </w:r>
      <w:r>
        <w:rPr>
          <w:rFonts w:eastAsia="Times New Roman" w:cs="Times New Roman"/>
          <w:szCs w:val="24"/>
        </w:rPr>
        <w:t>ν</w:t>
      </w:r>
      <w:r w:rsidRPr="00947D5A">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Μ</w:t>
      </w:r>
      <w:r w:rsidRPr="00947D5A">
        <w:rPr>
          <w:rFonts w:eastAsia="Times New Roman" w:cs="Times New Roman"/>
          <w:szCs w:val="24"/>
        </w:rPr>
        <w:t>αδούρο</w:t>
      </w:r>
      <w:proofErr w:type="spellEnd"/>
      <w:r>
        <w:rPr>
          <w:rFonts w:eastAsia="Times New Roman" w:cs="Times New Roman"/>
          <w:szCs w:val="24"/>
        </w:rPr>
        <w:t xml:space="preserve">, </w:t>
      </w:r>
      <w:r w:rsidRPr="00947D5A">
        <w:rPr>
          <w:rFonts w:eastAsia="Times New Roman" w:cs="Times New Roman"/>
          <w:szCs w:val="24"/>
        </w:rPr>
        <w:t xml:space="preserve">τον </w:t>
      </w:r>
      <w:r>
        <w:rPr>
          <w:rFonts w:eastAsia="Times New Roman" w:cs="Times New Roman"/>
          <w:szCs w:val="24"/>
        </w:rPr>
        <w:t xml:space="preserve">κ. </w:t>
      </w:r>
      <w:r w:rsidRPr="00947D5A">
        <w:rPr>
          <w:rFonts w:eastAsia="Times New Roman" w:cs="Times New Roman"/>
          <w:szCs w:val="24"/>
        </w:rPr>
        <w:t xml:space="preserve">Τσάβες </w:t>
      </w:r>
      <w:r>
        <w:rPr>
          <w:rFonts w:eastAsia="Times New Roman" w:cs="Times New Roman"/>
          <w:szCs w:val="24"/>
        </w:rPr>
        <w:t>κ</w:t>
      </w:r>
      <w:r w:rsidRPr="00947D5A">
        <w:rPr>
          <w:rFonts w:eastAsia="Times New Roman" w:cs="Times New Roman"/>
          <w:szCs w:val="24"/>
        </w:rPr>
        <w:t xml:space="preserve">αι ποιος </w:t>
      </w:r>
      <w:r>
        <w:rPr>
          <w:rFonts w:eastAsia="Times New Roman" w:cs="Times New Roman"/>
          <w:szCs w:val="24"/>
        </w:rPr>
        <w:t>άλλους</w:t>
      </w:r>
      <w:r w:rsidRPr="00947D5A">
        <w:rPr>
          <w:rFonts w:eastAsia="Times New Roman" w:cs="Times New Roman"/>
          <w:szCs w:val="24"/>
        </w:rPr>
        <w:t xml:space="preserve"> θα βάλουμε στο προσκήνιο</w:t>
      </w:r>
      <w:r>
        <w:rPr>
          <w:rFonts w:eastAsia="Times New Roman" w:cs="Times New Roman"/>
          <w:szCs w:val="24"/>
        </w:rPr>
        <w:t>; Ά</w:t>
      </w:r>
      <w:r w:rsidRPr="00947D5A">
        <w:rPr>
          <w:rFonts w:eastAsia="Times New Roman" w:cs="Times New Roman"/>
          <w:szCs w:val="24"/>
        </w:rPr>
        <w:t>ρα</w:t>
      </w:r>
      <w:r>
        <w:rPr>
          <w:rFonts w:eastAsia="Times New Roman" w:cs="Times New Roman"/>
          <w:szCs w:val="24"/>
        </w:rPr>
        <w:t>,</w:t>
      </w:r>
      <w:r w:rsidRPr="00947D5A">
        <w:rPr>
          <w:rFonts w:eastAsia="Times New Roman" w:cs="Times New Roman"/>
          <w:szCs w:val="24"/>
        </w:rPr>
        <w:t xml:space="preserve"> δεν </w:t>
      </w:r>
      <w:r w:rsidRPr="00947D5A">
        <w:rPr>
          <w:rFonts w:eastAsia="Times New Roman" w:cs="Times New Roman"/>
          <w:szCs w:val="24"/>
        </w:rPr>
        <w:lastRenderedPageBreak/>
        <w:t>στέκει αυτό το πράγμα</w:t>
      </w:r>
      <w:r>
        <w:rPr>
          <w:rFonts w:eastAsia="Times New Roman" w:cs="Times New Roman"/>
          <w:szCs w:val="24"/>
        </w:rPr>
        <w:t>. Έ</w:t>
      </w:r>
      <w:r w:rsidRPr="00947D5A">
        <w:rPr>
          <w:rFonts w:eastAsia="Times New Roman" w:cs="Times New Roman"/>
          <w:szCs w:val="24"/>
        </w:rPr>
        <w:t>να χρόνο πριν</w:t>
      </w:r>
      <w:r>
        <w:rPr>
          <w:rFonts w:eastAsia="Times New Roman" w:cs="Times New Roman"/>
          <w:szCs w:val="24"/>
        </w:rPr>
        <w:t>, πάλι</w:t>
      </w:r>
      <w:r w:rsidRPr="00947D5A">
        <w:rPr>
          <w:rFonts w:eastAsia="Times New Roman" w:cs="Times New Roman"/>
          <w:szCs w:val="24"/>
        </w:rPr>
        <w:t xml:space="preserve"> μαντικές ικανότητες </w:t>
      </w:r>
      <w:r>
        <w:rPr>
          <w:rFonts w:eastAsia="Times New Roman" w:cs="Times New Roman"/>
          <w:szCs w:val="24"/>
        </w:rPr>
        <w:t>είχα.</w:t>
      </w:r>
    </w:p>
    <w:p w14:paraId="4D8800EB" w14:textId="77777777" w:rsidR="00E01347" w:rsidRDefault="00B0330D">
      <w:pPr>
        <w:spacing w:line="600" w:lineRule="auto"/>
        <w:ind w:firstLine="720"/>
        <w:contextualSpacing/>
        <w:jc w:val="both"/>
        <w:rPr>
          <w:rFonts w:eastAsia="Times New Roman" w:cs="Times New Roman"/>
          <w:szCs w:val="24"/>
        </w:rPr>
      </w:pPr>
      <w:r>
        <w:rPr>
          <w:rFonts w:eastAsia="Times New Roman" w:cs="Times New Roman"/>
          <w:szCs w:val="24"/>
        </w:rPr>
        <w:t>Κ</w:t>
      </w:r>
      <w:r w:rsidRPr="00947D5A">
        <w:rPr>
          <w:rFonts w:eastAsia="Times New Roman" w:cs="Times New Roman"/>
          <w:szCs w:val="24"/>
        </w:rPr>
        <w:t>α</w:t>
      </w:r>
      <w:r>
        <w:rPr>
          <w:rFonts w:eastAsia="Times New Roman" w:cs="Times New Roman"/>
          <w:szCs w:val="24"/>
        </w:rPr>
        <w:t>μ</w:t>
      </w:r>
      <w:r w:rsidRPr="00947D5A">
        <w:rPr>
          <w:rFonts w:eastAsia="Times New Roman" w:cs="Times New Roman"/>
          <w:szCs w:val="24"/>
        </w:rPr>
        <w:t xml:space="preserve">μία υπόθεση </w:t>
      </w:r>
      <w:r>
        <w:rPr>
          <w:rFonts w:eastAsia="Times New Roman" w:cs="Times New Roman"/>
          <w:szCs w:val="24"/>
        </w:rPr>
        <w:t xml:space="preserve">δεν συζητείται στην </w:t>
      </w:r>
      <w:r>
        <w:rPr>
          <w:rFonts w:eastAsia="Times New Roman" w:cs="Times New Roman"/>
          <w:szCs w:val="24"/>
        </w:rPr>
        <w:t>ε</w:t>
      </w:r>
      <w:r w:rsidRPr="00947D5A">
        <w:rPr>
          <w:rFonts w:eastAsia="Times New Roman" w:cs="Times New Roman"/>
          <w:szCs w:val="24"/>
        </w:rPr>
        <w:t xml:space="preserve">πιτροπή που να είναι </w:t>
      </w:r>
      <w:r>
        <w:rPr>
          <w:rFonts w:eastAsia="Times New Roman" w:cs="Times New Roman"/>
          <w:szCs w:val="24"/>
        </w:rPr>
        <w:t xml:space="preserve">η </w:t>
      </w:r>
      <w:r w:rsidRPr="00947D5A">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Ξ</w:t>
      </w:r>
      <w:r w:rsidRPr="00947D5A">
        <w:rPr>
          <w:rFonts w:eastAsia="Times New Roman" w:cs="Times New Roman"/>
          <w:szCs w:val="24"/>
        </w:rPr>
        <w:t>επαπαδ</w:t>
      </w:r>
      <w:r>
        <w:rPr>
          <w:rFonts w:eastAsia="Times New Roman" w:cs="Times New Roman"/>
          <w:szCs w:val="24"/>
        </w:rPr>
        <w:t>έ</w:t>
      </w:r>
      <w:r w:rsidRPr="00947D5A">
        <w:rPr>
          <w:rFonts w:eastAsia="Times New Roman" w:cs="Times New Roman"/>
          <w:szCs w:val="24"/>
        </w:rPr>
        <w:t>α</w:t>
      </w:r>
      <w:proofErr w:type="spellEnd"/>
      <w:r>
        <w:rPr>
          <w:rFonts w:eastAsia="Times New Roman" w:cs="Times New Roman"/>
          <w:szCs w:val="24"/>
        </w:rPr>
        <w:t xml:space="preserve">. Η κ. </w:t>
      </w:r>
      <w:proofErr w:type="spellStart"/>
      <w:r>
        <w:rPr>
          <w:rFonts w:eastAsia="Times New Roman" w:cs="Times New Roman"/>
          <w:szCs w:val="24"/>
        </w:rPr>
        <w:t>Ξ</w:t>
      </w:r>
      <w:r w:rsidRPr="00947D5A">
        <w:rPr>
          <w:rFonts w:eastAsia="Times New Roman" w:cs="Times New Roman"/>
          <w:szCs w:val="24"/>
        </w:rPr>
        <w:t>επαπαδ</w:t>
      </w:r>
      <w:r>
        <w:rPr>
          <w:rFonts w:eastAsia="Times New Roman" w:cs="Times New Roman"/>
          <w:szCs w:val="24"/>
        </w:rPr>
        <w:t>έ</w:t>
      </w:r>
      <w:r w:rsidRPr="00947D5A">
        <w:rPr>
          <w:rFonts w:eastAsia="Times New Roman" w:cs="Times New Roman"/>
          <w:szCs w:val="24"/>
        </w:rPr>
        <w:t>α</w:t>
      </w:r>
      <w:proofErr w:type="spellEnd"/>
      <w:r w:rsidRPr="00947D5A">
        <w:rPr>
          <w:rFonts w:eastAsia="Times New Roman" w:cs="Times New Roman"/>
          <w:szCs w:val="24"/>
        </w:rPr>
        <w:t xml:space="preserve"> για το ΣΔΟΕ </w:t>
      </w:r>
      <w:r>
        <w:rPr>
          <w:rFonts w:eastAsia="Times New Roman" w:cs="Times New Roman"/>
          <w:szCs w:val="24"/>
        </w:rPr>
        <w:t>-</w:t>
      </w:r>
      <w:r w:rsidRPr="00947D5A">
        <w:rPr>
          <w:rFonts w:eastAsia="Times New Roman" w:cs="Times New Roman"/>
          <w:szCs w:val="24"/>
        </w:rPr>
        <w:t>από ό</w:t>
      </w:r>
      <w:r>
        <w:rPr>
          <w:rFonts w:eastAsia="Times New Roman" w:cs="Times New Roman"/>
          <w:szCs w:val="24"/>
        </w:rPr>
        <w:t>,</w:t>
      </w:r>
      <w:r w:rsidRPr="00947D5A">
        <w:rPr>
          <w:rFonts w:eastAsia="Times New Roman" w:cs="Times New Roman"/>
          <w:szCs w:val="24"/>
        </w:rPr>
        <w:t>τι με ενημέρωσε τώρα</w:t>
      </w:r>
      <w:r>
        <w:rPr>
          <w:rFonts w:eastAsia="Times New Roman" w:cs="Times New Roman"/>
          <w:szCs w:val="24"/>
        </w:rPr>
        <w:t>,</w:t>
      </w:r>
      <w:r w:rsidRPr="00947D5A">
        <w:rPr>
          <w:rFonts w:eastAsia="Times New Roman" w:cs="Times New Roman"/>
          <w:szCs w:val="24"/>
        </w:rPr>
        <w:t xml:space="preserve"> γιατί </w:t>
      </w:r>
      <w:r>
        <w:rPr>
          <w:rFonts w:eastAsia="Times New Roman" w:cs="Times New Roman"/>
          <w:szCs w:val="24"/>
        </w:rPr>
        <w:t>δεν μπορώ</w:t>
      </w:r>
      <w:r>
        <w:rPr>
          <w:rFonts w:eastAsia="Times New Roman" w:cs="Times New Roman"/>
          <w:szCs w:val="24"/>
        </w:rPr>
        <w:t xml:space="preserve"> να </w:t>
      </w:r>
      <w:r w:rsidRPr="00947D5A">
        <w:rPr>
          <w:rFonts w:eastAsia="Times New Roman" w:cs="Times New Roman"/>
          <w:szCs w:val="24"/>
        </w:rPr>
        <w:t>παρακολουθώ όλα τα θέματα</w:t>
      </w:r>
      <w:r>
        <w:rPr>
          <w:rFonts w:eastAsia="Times New Roman" w:cs="Times New Roman"/>
          <w:szCs w:val="24"/>
        </w:rPr>
        <w:t>-</w:t>
      </w:r>
      <w:r w:rsidRPr="00947D5A">
        <w:rPr>
          <w:rFonts w:eastAsia="Times New Roman" w:cs="Times New Roman"/>
          <w:szCs w:val="24"/>
        </w:rPr>
        <w:t xml:space="preserve"> παρακολουθούσε και διευκόλυνε το έργο της μεταφοράς των δικογραφιών</w:t>
      </w:r>
      <w:r>
        <w:rPr>
          <w:rFonts w:eastAsia="Times New Roman" w:cs="Times New Roman"/>
          <w:szCs w:val="24"/>
        </w:rPr>
        <w:t>,</w:t>
      </w:r>
      <w:r w:rsidRPr="00947D5A">
        <w:rPr>
          <w:rFonts w:eastAsia="Times New Roman" w:cs="Times New Roman"/>
          <w:szCs w:val="24"/>
        </w:rPr>
        <w:t xml:space="preserve"> δεν ήταν μέλος επιτροπής και δεν είχε </w:t>
      </w:r>
      <w:r>
        <w:rPr>
          <w:rFonts w:eastAsia="Times New Roman" w:cs="Times New Roman"/>
          <w:szCs w:val="24"/>
        </w:rPr>
        <w:t>αποφασιστικό λ</w:t>
      </w:r>
      <w:r w:rsidRPr="00947D5A">
        <w:rPr>
          <w:rFonts w:eastAsia="Times New Roman" w:cs="Times New Roman"/>
          <w:szCs w:val="24"/>
        </w:rPr>
        <w:t>όγο</w:t>
      </w:r>
      <w:r>
        <w:rPr>
          <w:rFonts w:eastAsia="Times New Roman" w:cs="Times New Roman"/>
          <w:szCs w:val="24"/>
        </w:rPr>
        <w:t>. Ε</w:t>
      </w:r>
      <w:r w:rsidRPr="00947D5A">
        <w:rPr>
          <w:rFonts w:eastAsia="Times New Roman" w:cs="Times New Roman"/>
          <w:szCs w:val="24"/>
        </w:rPr>
        <w:t>πιπλέον</w:t>
      </w:r>
      <w:r>
        <w:rPr>
          <w:rFonts w:eastAsia="Times New Roman" w:cs="Times New Roman"/>
          <w:szCs w:val="24"/>
        </w:rPr>
        <w:t>,</w:t>
      </w:r>
      <w:r w:rsidRPr="00947D5A">
        <w:rPr>
          <w:rFonts w:eastAsia="Times New Roman" w:cs="Times New Roman"/>
          <w:szCs w:val="24"/>
        </w:rPr>
        <w:t xml:space="preserve"> εκεί προΐσταται </w:t>
      </w:r>
      <w:r>
        <w:rPr>
          <w:rFonts w:eastAsia="Times New Roman" w:cs="Times New Roman"/>
          <w:szCs w:val="24"/>
        </w:rPr>
        <w:t>ε</w:t>
      </w:r>
      <w:r w:rsidRPr="00947D5A">
        <w:rPr>
          <w:rFonts w:eastAsia="Times New Roman" w:cs="Times New Roman"/>
          <w:szCs w:val="24"/>
        </w:rPr>
        <w:t>ισαγγελέας</w:t>
      </w:r>
      <w:r>
        <w:rPr>
          <w:rFonts w:eastAsia="Times New Roman" w:cs="Times New Roman"/>
          <w:szCs w:val="24"/>
        </w:rPr>
        <w:t>. Ε,</w:t>
      </w:r>
      <w:r w:rsidRPr="00947D5A">
        <w:rPr>
          <w:rFonts w:eastAsia="Times New Roman" w:cs="Times New Roman"/>
          <w:szCs w:val="24"/>
        </w:rPr>
        <w:t xml:space="preserve"> τι να κάνει η </w:t>
      </w:r>
      <w:r>
        <w:rPr>
          <w:rFonts w:eastAsia="Times New Roman" w:cs="Times New Roman"/>
          <w:szCs w:val="24"/>
        </w:rPr>
        <w:t xml:space="preserve">κ. </w:t>
      </w:r>
      <w:proofErr w:type="spellStart"/>
      <w:r>
        <w:rPr>
          <w:rFonts w:eastAsia="Times New Roman" w:cs="Times New Roman"/>
          <w:szCs w:val="24"/>
        </w:rPr>
        <w:t>Ξεπαπαδέα</w:t>
      </w:r>
      <w:proofErr w:type="spellEnd"/>
      <w:r w:rsidRPr="00947D5A">
        <w:rPr>
          <w:rFonts w:eastAsia="Times New Roman" w:cs="Times New Roman"/>
          <w:szCs w:val="24"/>
        </w:rPr>
        <w:t xml:space="preserve"> τώρα</w:t>
      </w:r>
      <w:r>
        <w:rPr>
          <w:rFonts w:eastAsia="Times New Roman" w:cs="Times New Roman"/>
          <w:szCs w:val="24"/>
        </w:rPr>
        <w:t>; Π</w:t>
      </w:r>
      <w:r w:rsidRPr="00947D5A">
        <w:rPr>
          <w:rFonts w:eastAsia="Times New Roman" w:cs="Times New Roman"/>
          <w:szCs w:val="24"/>
        </w:rPr>
        <w:t>άει και αυτό</w:t>
      </w:r>
      <w:r>
        <w:rPr>
          <w:rFonts w:eastAsia="Times New Roman" w:cs="Times New Roman"/>
          <w:szCs w:val="24"/>
        </w:rPr>
        <w:t>, λοιπόν.</w:t>
      </w:r>
    </w:p>
    <w:p w14:paraId="4D8800EC" w14:textId="77777777" w:rsidR="00E01347" w:rsidRDefault="00B0330D">
      <w:pPr>
        <w:spacing w:line="600" w:lineRule="auto"/>
        <w:ind w:firstLine="720"/>
        <w:contextualSpacing/>
        <w:jc w:val="both"/>
        <w:rPr>
          <w:rFonts w:eastAsia="Times New Roman" w:cs="Times New Roman"/>
          <w:szCs w:val="24"/>
        </w:rPr>
      </w:pPr>
      <w:r>
        <w:rPr>
          <w:rFonts w:eastAsia="Times New Roman" w:cs="Times New Roman"/>
          <w:szCs w:val="24"/>
        </w:rPr>
        <w:t>Θ</w:t>
      </w:r>
      <w:r>
        <w:rPr>
          <w:rFonts w:eastAsia="Times New Roman" w:cs="Times New Roman"/>
          <w:szCs w:val="24"/>
        </w:rPr>
        <w:t>α μπορούσα να πω πάρα πολλά για ό</w:t>
      </w:r>
      <w:r w:rsidRPr="00947D5A">
        <w:rPr>
          <w:rFonts w:eastAsia="Times New Roman" w:cs="Times New Roman"/>
          <w:szCs w:val="24"/>
        </w:rPr>
        <w:t xml:space="preserve">λα τα </w:t>
      </w:r>
      <w:r>
        <w:rPr>
          <w:rFonts w:eastAsia="Times New Roman" w:cs="Times New Roman"/>
          <w:szCs w:val="24"/>
        </w:rPr>
        <w:t xml:space="preserve">παρεμπίπτοντα </w:t>
      </w:r>
      <w:r w:rsidRPr="00947D5A">
        <w:rPr>
          <w:rFonts w:eastAsia="Times New Roman" w:cs="Times New Roman"/>
          <w:szCs w:val="24"/>
        </w:rPr>
        <w:t>θέματ</w:t>
      </w:r>
      <w:r>
        <w:rPr>
          <w:rFonts w:eastAsia="Times New Roman" w:cs="Times New Roman"/>
          <w:szCs w:val="24"/>
        </w:rPr>
        <w:t>α</w:t>
      </w:r>
      <w:r>
        <w:rPr>
          <w:rFonts w:eastAsia="Times New Roman" w:cs="Times New Roman"/>
          <w:szCs w:val="24"/>
        </w:rPr>
        <w:t>,</w:t>
      </w:r>
      <w:r w:rsidRPr="00947D5A">
        <w:rPr>
          <w:rFonts w:eastAsia="Times New Roman" w:cs="Times New Roman"/>
          <w:szCs w:val="24"/>
        </w:rPr>
        <w:t xml:space="preserve"> που έθεσε</w:t>
      </w:r>
      <w:r>
        <w:rPr>
          <w:rFonts w:eastAsia="Times New Roman" w:cs="Times New Roman"/>
          <w:szCs w:val="24"/>
        </w:rPr>
        <w:t>, α</w:t>
      </w:r>
      <w:r w:rsidRPr="00947D5A">
        <w:rPr>
          <w:rFonts w:eastAsia="Times New Roman" w:cs="Times New Roman"/>
          <w:szCs w:val="24"/>
        </w:rPr>
        <w:t>λλά επαναλαμβάνω</w:t>
      </w:r>
      <w:r>
        <w:rPr>
          <w:rFonts w:eastAsia="Times New Roman" w:cs="Times New Roman"/>
          <w:szCs w:val="24"/>
        </w:rPr>
        <w:t>:</w:t>
      </w:r>
      <w:r w:rsidRPr="00947D5A">
        <w:rPr>
          <w:rFonts w:eastAsia="Times New Roman" w:cs="Times New Roman"/>
          <w:szCs w:val="24"/>
        </w:rPr>
        <w:t xml:space="preserve"> </w:t>
      </w:r>
      <w:r>
        <w:rPr>
          <w:rFonts w:eastAsia="Times New Roman" w:cs="Times New Roman"/>
          <w:szCs w:val="24"/>
        </w:rPr>
        <w:t>Θ</w:t>
      </w:r>
      <w:r w:rsidRPr="00947D5A">
        <w:rPr>
          <w:rFonts w:eastAsia="Times New Roman" w:cs="Times New Roman"/>
          <w:szCs w:val="24"/>
        </w:rPr>
        <w:t>εωρώ καλύτερο για την ενημέρ</w:t>
      </w:r>
      <w:r>
        <w:rPr>
          <w:rFonts w:eastAsia="Times New Roman" w:cs="Times New Roman"/>
          <w:szCs w:val="24"/>
        </w:rPr>
        <w:t>ωση του ελληνικού λαού και του Κ</w:t>
      </w:r>
      <w:r w:rsidRPr="00947D5A">
        <w:rPr>
          <w:rFonts w:eastAsia="Times New Roman" w:cs="Times New Roman"/>
          <w:szCs w:val="24"/>
        </w:rPr>
        <w:t>οινοβουλίου να επανέλθει ο κ</w:t>
      </w:r>
      <w:r>
        <w:rPr>
          <w:rFonts w:eastAsia="Times New Roman" w:cs="Times New Roman"/>
          <w:szCs w:val="24"/>
        </w:rPr>
        <w:t>.</w:t>
      </w:r>
      <w:r w:rsidRPr="00947D5A">
        <w:rPr>
          <w:rFonts w:eastAsia="Times New Roman" w:cs="Times New Roman"/>
          <w:szCs w:val="24"/>
        </w:rPr>
        <w:t xml:space="preserve"> Θεοχάρης με συγκεκριμένα ερωτήματα</w:t>
      </w:r>
      <w:r>
        <w:rPr>
          <w:rFonts w:eastAsia="Times New Roman" w:cs="Times New Roman"/>
          <w:szCs w:val="24"/>
        </w:rPr>
        <w:t>,</w:t>
      </w:r>
      <w:r w:rsidRPr="00947D5A">
        <w:rPr>
          <w:rFonts w:eastAsia="Times New Roman" w:cs="Times New Roman"/>
          <w:szCs w:val="24"/>
        </w:rPr>
        <w:t xml:space="preserve"> για θέματα</w:t>
      </w:r>
      <w:r>
        <w:rPr>
          <w:rFonts w:eastAsia="Times New Roman" w:cs="Times New Roman"/>
          <w:szCs w:val="24"/>
        </w:rPr>
        <w:t>,</w:t>
      </w:r>
      <w:r w:rsidRPr="00947D5A">
        <w:rPr>
          <w:rFonts w:eastAsia="Times New Roman" w:cs="Times New Roman"/>
          <w:szCs w:val="24"/>
        </w:rPr>
        <w:t xml:space="preserve"> που έθεσε μόλις τώρα</w:t>
      </w:r>
      <w:r>
        <w:rPr>
          <w:rFonts w:eastAsia="Times New Roman" w:cs="Times New Roman"/>
          <w:szCs w:val="24"/>
        </w:rPr>
        <w:t xml:space="preserve">, τα </w:t>
      </w:r>
      <w:r>
        <w:rPr>
          <w:rFonts w:eastAsia="Times New Roman" w:cs="Times New Roman"/>
          <w:szCs w:val="24"/>
        </w:rPr>
        <w:t>οποία μπορώ να απαντήσω,</w:t>
      </w:r>
      <w:r w:rsidRPr="00947D5A">
        <w:rPr>
          <w:rFonts w:eastAsia="Times New Roman" w:cs="Times New Roman"/>
          <w:szCs w:val="24"/>
        </w:rPr>
        <w:t xml:space="preserve"> αλλά απλώς χάνω χρόνο</w:t>
      </w:r>
      <w:r>
        <w:rPr>
          <w:rFonts w:eastAsia="Times New Roman" w:cs="Times New Roman"/>
          <w:szCs w:val="24"/>
        </w:rPr>
        <w:t>. Κ</w:t>
      </w:r>
      <w:r w:rsidRPr="00947D5A">
        <w:rPr>
          <w:rFonts w:eastAsia="Times New Roman" w:cs="Times New Roman"/>
          <w:szCs w:val="24"/>
        </w:rPr>
        <w:t>αι ο χρόνος είναι περιορισμένος και το θέμα μείζον</w:t>
      </w:r>
      <w:r>
        <w:rPr>
          <w:rFonts w:eastAsia="Times New Roman" w:cs="Times New Roman"/>
          <w:szCs w:val="24"/>
        </w:rPr>
        <w:t>.</w:t>
      </w:r>
    </w:p>
    <w:p w14:paraId="4D8800ED" w14:textId="77777777" w:rsidR="00E01347" w:rsidRDefault="00B0330D">
      <w:pPr>
        <w:spacing w:line="600" w:lineRule="auto"/>
        <w:ind w:firstLine="720"/>
        <w:contextualSpacing/>
        <w:jc w:val="both"/>
        <w:rPr>
          <w:rFonts w:eastAsia="Times New Roman" w:cs="Times New Roman"/>
          <w:szCs w:val="24"/>
        </w:rPr>
      </w:pPr>
      <w:r>
        <w:rPr>
          <w:rFonts w:eastAsia="Times New Roman" w:cs="Times New Roman"/>
          <w:szCs w:val="24"/>
        </w:rPr>
        <w:t>Απέδειξα, λοιπόν, στην τρ</w:t>
      </w:r>
      <w:r w:rsidRPr="00947D5A">
        <w:rPr>
          <w:rFonts w:eastAsia="Times New Roman" w:cs="Times New Roman"/>
          <w:szCs w:val="24"/>
        </w:rPr>
        <w:t xml:space="preserve">οπολογία μου </w:t>
      </w:r>
      <w:r>
        <w:rPr>
          <w:rFonts w:eastAsia="Times New Roman" w:cs="Times New Roman"/>
          <w:szCs w:val="24"/>
        </w:rPr>
        <w:t xml:space="preserve">ότι οι ενέργειες της κ. </w:t>
      </w:r>
      <w:proofErr w:type="spellStart"/>
      <w:r>
        <w:rPr>
          <w:rFonts w:eastAsia="Times New Roman" w:cs="Times New Roman"/>
          <w:szCs w:val="24"/>
        </w:rPr>
        <w:t>Ξεπαπαδέα</w:t>
      </w:r>
      <w:proofErr w:type="spellEnd"/>
      <w:r>
        <w:rPr>
          <w:rFonts w:eastAsia="Times New Roman" w:cs="Times New Roman"/>
          <w:szCs w:val="24"/>
        </w:rPr>
        <w:t xml:space="preserve"> ή</w:t>
      </w:r>
      <w:r w:rsidRPr="00947D5A">
        <w:rPr>
          <w:rFonts w:eastAsia="Times New Roman" w:cs="Times New Roman"/>
          <w:szCs w:val="24"/>
        </w:rPr>
        <w:t>ταν απολύτως σύμφωνες με το νόμο</w:t>
      </w:r>
      <w:r>
        <w:rPr>
          <w:rFonts w:eastAsia="Times New Roman" w:cs="Times New Roman"/>
          <w:szCs w:val="24"/>
        </w:rPr>
        <w:t>,</w:t>
      </w:r>
      <w:r w:rsidRPr="00947D5A">
        <w:rPr>
          <w:rFonts w:eastAsia="Times New Roman" w:cs="Times New Roman"/>
          <w:szCs w:val="24"/>
        </w:rPr>
        <w:t xml:space="preserve"> την ηθική και τη δικηγορική δεοντολογία</w:t>
      </w:r>
      <w:r>
        <w:rPr>
          <w:rFonts w:eastAsia="Times New Roman" w:cs="Times New Roman"/>
          <w:szCs w:val="24"/>
        </w:rPr>
        <w:t>. Σ</w:t>
      </w:r>
      <w:r w:rsidRPr="00947D5A">
        <w:rPr>
          <w:rFonts w:eastAsia="Times New Roman" w:cs="Times New Roman"/>
          <w:szCs w:val="24"/>
        </w:rPr>
        <w:t>το σημ</w:t>
      </w:r>
      <w:r w:rsidRPr="00947D5A">
        <w:rPr>
          <w:rFonts w:eastAsia="Times New Roman" w:cs="Times New Roman"/>
          <w:szCs w:val="24"/>
        </w:rPr>
        <w:t xml:space="preserve">είο αυτό θέλω να </w:t>
      </w:r>
      <w:r w:rsidRPr="00947D5A">
        <w:rPr>
          <w:rFonts w:eastAsia="Times New Roman" w:cs="Times New Roman"/>
          <w:szCs w:val="24"/>
        </w:rPr>
        <w:lastRenderedPageBreak/>
        <w:t>επισημάνω στον κ</w:t>
      </w:r>
      <w:r>
        <w:rPr>
          <w:rFonts w:eastAsia="Times New Roman" w:cs="Times New Roman"/>
          <w:szCs w:val="24"/>
        </w:rPr>
        <w:t>.</w:t>
      </w:r>
      <w:r w:rsidRPr="00947D5A">
        <w:rPr>
          <w:rFonts w:eastAsia="Times New Roman" w:cs="Times New Roman"/>
          <w:szCs w:val="24"/>
        </w:rPr>
        <w:t xml:space="preserve"> Θεοχάρη</w:t>
      </w:r>
      <w:r>
        <w:rPr>
          <w:rFonts w:eastAsia="Times New Roman" w:cs="Times New Roman"/>
          <w:szCs w:val="24"/>
        </w:rPr>
        <w:t>, ο οποίος -δικαιολογημένα ί</w:t>
      </w:r>
      <w:r w:rsidRPr="00947D5A">
        <w:rPr>
          <w:rFonts w:eastAsia="Times New Roman" w:cs="Times New Roman"/>
          <w:szCs w:val="24"/>
        </w:rPr>
        <w:t>σως</w:t>
      </w:r>
      <w:r>
        <w:rPr>
          <w:rFonts w:eastAsia="Times New Roman" w:cs="Times New Roman"/>
          <w:szCs w:val="24"/>
        </w:rPr>
        <w:t>,</w:t>
      </w:r>
      <w:r w:rsidRPr="00947D5A">
        <w:rPr>
          <w:rFonts w:eastAsia="Times New Roman" w:cs="Times New Roman"/>
          <w:szCs w:val="24"/>
        </w:rPr>
        <w:t xml:space="preserve"> νομίζω ότι δεν είναι </w:t>
      </w:r>
      <w:r>
        <w:rPr>
          <w:rFonts w:eastAsia="Times New Roman" w:cs="Times New Roman"/>
          <w:szCs w:val="24"/>
        </w:rPr>
        <w:t xml:space="preserve">νομικός, </w:t>
      </w:r>
      <w:r w:rsidRPr="00947D5A">
        <w:rPr>
          <w:rFonts w:eastAsia="Times New Roman" w:cs="Times New Roman"/>
          <w:szCs w:val="24"/>
        </w:rPr>
        <w:t xml:space="preserve">το είπε και ο </w:t>
      </w:r>
      <w:r>
        <w:rPr>
          <w:rFonts w:eastAsia="Times New Roman" w:cs="Times New Roman"/>
          <w:szCs w:val="24"/>
        </w:rPr>
        <w:t xml:space="preserve">ίδιος- </w:t>
      </w:r>
      <w:proofErr w:type="spellStart"/>
      <w:r>
        <w:rPr>
          <w:rFonts w:eastAsia="Times New Roman" w:cs="Times New Roman"/>
          <w:szCs w:val="24"/>
        </w:rPr>
        <w:t>παραπλανήθηκε</w:t>
      </w:r>
      <w:proofErr w:type="spellEnd"/>
      <w:r>
        <w:rPr>
          <w:rFonts w:eastAsia="Times New Roman" w:cs="Times New Roman"/>
          <w:szCs w:val="24"/>
        </w:rPr>
        <w:t xml:space="preserve"> και ερωτά</w:t>
      </w:r>
      <w:r>
        <w:rPr>
          <w:rFonts w:eastAsia="Times New Roman" w:cs="Times New Roman"/>
          <w:szCs w:val="24"/>
        </w:rPr>
        <w:t>,</w:t>
      </w:r>
      <w:r>
        <w:rPr>
          <w:rFonts w:eastAsia="Times New Roman" w:cs="Times New Roman"/>
          <w:szCs w:val="24"/>
        </w:rPr>
        <w:t xml:space="preserve"> μ</w:t>
      </w:r>
      <w:r w:rsidRPr="00947D5A">
        <w:rPr>
          <w:rFonts w:eastAsia="Times New Roman" w:cs="Times New Roman"/>
          <w:szCs w:val="24"/>
        </w:rPr>
        <w:t>εταξύ άλλων</w:t>
      </w:r>
      <w:r>
        <w:rPr>
          <w:rFonts w:eastAsia="Times New Roman" w:cs="Times New Roman"/>
          <w:szCs w:val="24"/>
        </w:rPr>
        <w:t>,</w:t>
      </w:r>
      <w:r w:rsidRPr="00947D5A">
        <w:rPr>
          <w:rFonts w:eastAsia="Times New Roman" w:cs="Times New Roman"/>
          <w:szCs w:val="24"/>
        </w:rPr>
        <w:t xml:space="preserve"> αν η κ</w:t>
      </w:r>
      <w:r>
        <w:rPr>
          <w:rFonts w:eastAsia="Times New Roman" w:cs="Times New Roman"/>
          <w:szCs w:val="24"/>
        </w:rPr>
        <w:t xml:space="preserve">. </w:t>
      </w:r>
      <w:proofErr w:type="spellStart"/>
      <w:r>
        <w:rPr>
          <w:rFonts w:eastAsia="Times New Roman" w:cs="Times New Roman"/>
          <w:szCs w:val="24"/>
        </w:rPr>
        <w:t>Ξεπαπαδέ</w:t>
      </w:r>
      <w:r w:rsidRPr="00947D5A">
        <w:rPr>
          <w:rFonts w:eastAsia="Times New Roman" w:cs="Times New Roman"/>
          <w:szCs w:val="24"/>
        </w:rPr>
        <w:t>α</w:t>
      </w:r>
      <w:proofErr w:type="spellEnd"/>
      <w:r w:rsidRPr="00947D5A">
        <w:rPr>
          <w:rFonts w:eastAsia="Times New Roman" w:cs="Times New Roman"/>
          <w:szCs w:val="24"/>
        </w:rPr>
        <w:t xml:space="preserve"> </w:t>
      </w:r>
      <w:r>
        <w:rPr>
          <w:rFonts w:eastAsia="Times New Roman" w:cs="Times New Roman"/>
          <w:szCs w:val="24"/>
        </w:rPr>
        <w:t>είχε</w:t>
      </w:r>
      <w:r w:rsidRPr="00947D5A">
        <w:rPr>
          <w:rFonts w:eastAsia="Times New Roman" w:cs="Times New Roman"/>
          <w:szCs w:val="24"/>
        </w:rPr>
        <w:t xml:space="preserve"> εξαιρεθεί από την αναστολή του </w:t>
      </w:r>
      <w:r>
        <w:rPr>
          <w:rFonts w:eastAsia="Times New Roman" w:cs="Times New Roman"/>
          <w:szCs w:val="24"/>
        </w:rPr>
        <w:t>δικηγορικού λειτουργήματος από πότε κ</w:t>
      </w:r>
      <w:r>
        <w:rPr>
          <w:rFonts w:eastAsia="Times New Roman" w:cs="Times New Roman"/>
          <w:szCs w:val="24"/>
        </w:rPr>
        <w:t>αι από ποιον</w:t>
      </w:r>
      <w:r w:rsidRPr="00947D5A">
        <w:rPr>
          <w:rFonts w:eastAsia="Times New Roman" w:cs="Times New Roman"/>
          <w:szCs w:val="24"/>
        </w:rPr>
        <w:t xml:space="preserve"> αρμόδιο Υπουργό</w:t>
      </w:r>
      <w:r>
        <w:rPr>
          <w:rFonts w:eastAsia="Times New Roman" w:cs="Times New Roman"/>
          <w:szCs w:val="24"/>
        </w:rPr>
        <w:t xml:space="preserve">. </w:t>
      </w:r>
    </w:p>
    <w:p w14:paraId="4D8800EE" w14:textId="77777777" w:rsidR="00E01347" w:rsidRDefault="00B0330D">
      <w:pPr>
        <w:spacing w:line="600" w:lineRule="auto"/>
        <w:ind w:firstLine="720"/>
        <w:contextualSpacing/>
        <w:jc w:val="both"/>
        <w:rPr>
          <w:rFonts w:eastAsia="Times New Roman" w:cs="Times New Roman"/>
          <w:szCs w:val="24"/>
        </w:rPr>
      </w:pPr>
      <w:r>
        <w:rPr>
          <w:rFonts w:eastAsia="Times New Roman" w:cs="Times New Roman"/>
          <w:szCs w:val="24"/>
        </w:rPr>
        <w:t>Ε</w:t>
      </w:r>
      <w:r w:rsidRPr="00947D5A">
        <w:rPr>
          <w:rFonts w:eastAsia="Times New Roman" w:cs="Times New Roman"/>
          <w:szCs w:val="24"/>
        </w:rPr>
        <w:t>πειδή</w:t>
      </w:r>
      <w:r>
        <w:rPr>
          <w:rFonts w:eastAsia="Times New Roman" w:cs="Times New Roman"/>
          <w:szCs w:val="24"/>
        </w:rPr>
        <w:t>,</w:t>
      </w:r>
      <w:r w:rsidRPr="00947D5A">
        <w:rPr>
          <w:rFonts w:eastAsia="Times New Roman" w:cs="Times New Roman"/>
          <w:szCs w:val="24"/>
        </w:rPr>
        <w:t xml:space="preserve"> το</w:t>
      </w:r>
      <w:r>
        <w:rPr>
          <w:rFonts w:eastAsia="Times New Roman" w:cs="Times New Roman"/>
          <w:szCs w:val="24"/>
        </w:rPr>
        <w:t>υ διάβασα τη διάταξη τ</w:t>
      </w:r>
      <w:r w:rsidRPr="00947D5A">
        <w:rPr>
          <w:rFonts w:eastAsia="Times New Roman" w:cs="Times New Roman"/>
          <w:szCs w:val="24"/>
        </w:rPr>
        <w:t xml:space="preserve">ου </w:t>
      </w:r>
      <w:r>
        <w:rPr>
          <w:rFonts w:eastAsia="Times New Roman" w:cs="Times New Roman"/>
          <w:szCs w:val="24"/>
        </w:rPr>
        <w:t>Κ</w:t>
      </w:r>
      <w:r w:rsidRPr="00947D5A">
        <w:rPr>
          <w:rFonts w:eastAsia="Times New Roman" w:cs="Times New Roman"/>
          <w:szCs w:val="24"/>
        </w:rPr>
        <w:t xml:space="preserve">ώδικα περί </w:t>
      </w:r>
      <w:r>
        <w:rPr>
          <w:rFonts w:eastAsia="Times New Roman" w:cs="Times New Roman"/>
          <w:szCs w:val="24"/>
        </w:rPr>
        <w:t>Δ</w:t>
      </w:r>
      <w:r w:rsidRPr="00947D5A">
        <w:rPr>
          <w:rFonts w:eastAsia="Times New Roman" w:cs="Times New Roman"/>
          <w:szCs w:val="24"/>
        </w:rPr>
        <w:t>ικηγόρων υπαναχώρησε λίγο και εί</w:t>
      </w:r>
      <w:r>
        <w:rPr>
          <w:rFonts w:eastAsia="Times New Roman" w:cs="Times New Roman"/>
          <w:szCs w:val="24"/>
        </w:rPr>
        <w:t xml:space="preserve">πε ότι υπάρχει κι άλλη ερμηνεία. </w:t>
      </w:r>
      <w:r>
        <w:rPr>
          <w:rFonts w:eastAsia="Times New Roman" w:cs="Times New Roman"/>
          <w:szCs w:val="24"/>
        </w:rPr>
        <w:t>Ε</w:t>
      </w:r>
      <w:r w:rsidRPr="00947D5A">
        <w:rPr>
          <w:rFonts w:eastAsia="Times New Roman" w:cs="Times New Roman"/>
          <w:szCs w:val="24"/>
        </w:rPr>
        <w:t>πικαλείται και στην ερώτησή του τη διάταξη του άρθρου 57</w:t>
      </w:r>
      <w:r>
        <w:rPr>
          <w:rFonts w:eastAsia="Times New Roman" w:cs="Times New Roman"/>
          <w:szCs w:val="24"/>
        </w:rPr>
        <w:t>,</w:t>
      </w:r>
      <w:r w:rsidRPr="00947D5A">
        <w:rPr>
          <w:rFonts w:eastAsia="Times New Roman" w:cs="Times New Roman"/>
          <w:szCs w:val="24"/>
        </w:rPr>
        <w:t xml:space="preserve"> παρ</w:t>
      </w:r>
      <w:r>
        <w:rPr>
          <w:rFonts w:eastAsia="Times New Roman" w:cs="Times New Roman"/>
          <w:szCs w:val="24"/>
        </w:rPr>
        <w:t>άγραφος 8</w:t>
      </w:r>
      <w:r w:rsidRPr="00947D5A">
        <w:rPr>
          <w:rFonts w:eastAsia="Times New Roman" w:cs="Times New Roman"/>
          <w:szCs w:val="24"/>
        </w:rPr>
        <w:t xml:space="preserve"> του </w:t>
      </w:r>
      <w:r>
        <w:rPr>
          <w:rFonts w:eastAsia="Times New Roman" w:cs="Times New Roman"/>
          <w:szCs w:val="24"/>
        </w:rPr>
        <w:t>Προεδρικού Δ</w:t>
      </w:r>
      <w:r w:rsidRPr="00947D5A">
        <w:rPr>
          <w:rFonts w:eastAsia="Times New Roman" w:cs="Times New Roman"/>
          <w:szCs w:val="24"/>
        </w:rPr>
        <w:t xml:space="preserve">ιατάγματος 63 </w:t>
      </w:r>
      <w:r>
        <w:rPr>
          <w:rFonts w:eastAsia="Times New Roman" w:cs="Times New Roman"/>
          <w:szCs w:val="24"/>
        </w:rPr>
        <w:t xml:space="preserve">του </w:t>
      </w:r>
      <w:r w:rsidRPr="00947D5A">
        <w:rPr>
          <w:rFonts w:eastAsia="Times New Roman" w:cs="Times New Roman"/>
          <w:szCs w:val="24"/>
        </w:rPr>
        <w:t>2005</w:t>
      </w:r>
      <w:r>
        <w:rPr>
          <w:rFonts w:eastAsia="Times New Roman" w:cs="Times New Roman"/>
          <w:szCs w:val="24"/>
        </w:rPr>
        <w:t xml:space="preserve">. </w:t>
      </w:r>
      <w:r>
        <w:rPr>
          <w:rFonts w:eastAsia="Times New Roman" w:cs="Times New Roman"/>
          <w:szCs w:val="24"/>
        </w:rPr>
        <w:t xml:space="preserve">Όμως, </w:t>
      </w:r>
      <w:r w:rsidRPr="00947D5A">
        <w:rPr>
          <w:rFonts w:eastAsia="Times New Roman" w:cs="Times New Roman"/>
          <w:szCs w:val="24"/>
        </w:rPr>
        <w:t xml:space="preserve">στην περίπτωση </w:t>
      </w:r>
      <w:r>
        <w:rPr>
          <w:rFonts w:eastAsia="Times New Roman" w:cs="Times New Roman"/>
          <w:szCs w:val="24"/>
        </w:rPr>
        <w:t>της κ.</w:t>
      </w:r>
      <w:r w:rsidRPr="00947D5A">
        <w:rPr>
          <w:rFonts w:eastAsia="Times New Roman" w:cs="Times New Roman"/>
          <w:szCs w:val="24"/>
        </w:rPr>
        <w:t xml:space="preserve"> </w:t>
      </w:r>
      <w:proofErr w:type="spellStart"/>
      <w:r>
        <w:rPr>
          <w:rFonts w:eastAsia="Times New Roman" w:cs="Times New Roman"/>
          <w:szCs w:val="24"/>
        </w:rPr>
        <w:t>Ξεπαπαδέ</w:t>
      </w:r>
      <w:r w:rsidRPr="00947D5A">
        <w:rPr>
          <w:rFonts w:eastAsia="Times New Roman" w:cs="Times New Roman"/>
          <w:szCs w:val="24"/>
        </w:rPr>
        <w:t>α</w:t>
      </w:r>
      <w:proofErr w:type="spellEnd"/>
      <w:r>
        <w:rPr>
          <w:rFonts w:eastAsia="Times New Roman" w:cs="Times New Roman"/>
          <w:szCs w:val="24"/>
        </w:rPr>
        <w:t>,</w:t>
      </w:r>
      <w:r w:rsidRPr="00947D5A">
        <w:rPr>
          <w:rFonts w:eastAsia="Times New Roman" w:cs="Times New Roman"/>
          <w:szCs w:val="24"/>
        </w:rPr>
        <w:t xml:space="preserve"> όπως και όλων των ειδικών συνεργατών</w:t>
      </w:r>
      <w:r>
        <w:rPr>
          <w:rFonts w:eastAsia="Times New Roman" w:cs="Times New Roman"/>
          <w:szCs w:val="24"/>
        </w:rPr>
        <w:t>,</w:t>
      </w:r>
      <w:r w:rsidRPr="00947D5A">
        <w:rPr>
          <w:rFonts w:eastAsia="Times New Roman" w:cs="Times New Roman"/>
          <w:szCs w:val="24"/>
        </w:rPr>
        <w:t xml:space="preserve"> ισχύει όπως προανέφερα τώρα πια η διάταξη του άρθ</w:t>
      </w:r>
      <w:r>
        <w:rPr>
          <w:rFonts w:eastAsia="Times New Roman" w:cs="Times New Roman"/>
          <w:szCs w:val="24"/>
        </w:rPr>
        <w:t>ρου</w:t>
      </w:r>
      <w:r w:rsidRPr="00947D5A">
        <w:rPr>
          <w:rFonts w:eastAsia="Times New Roman" w:cs="Times New Roman"/>
          <w:szCs w:val="24"/>
        </w:rPr>
        <w:t xml:space="preserve"> 31</w:t>
      </w:r>
      <w:r>
        <w:rPr>
          <w:rFonts w:eastAsia="Times New Roman" w:cs="Times New Roman"/>
          <w:szCs w:val="24"/>
        </w:rPr>
        <w:t>,</w:t>
      </w:r>
      <w:r w:rsidRPr="00947D5A">
        <w:rPr>
          <w:rFonts w:eastAsia="Times New Roman" w:cs="Times New Roman"/>
          <w:szCs w:val="24"/>
        </w:rPr>
        <w:t xml:space="preserve"> παράγραφος 1</w:t>
      </w:r>
      <w:r>
        <w:rPr>
          <w:rFonts w:eastAsia="Times New Roman" w:cs="Times New Roman"/>
          <w:szCs w:val="24"/>
        </w:rPr>
        <w:t>,</w:t>
      </w:r>
      <w:r w:rsidRPr="00947D5A">
        <w:rPr>
          <w:rFonts w:eastAsia="Times New Roman" w:cs="Times New Roman"/>
          <w:szCs w:val="24"/>
        </w:rPr>
        <w:t xml:space="preserve"> του ν</w:t>
      </w:r>
      <w:r>
        <w:rPr>
          <w:rFonts w:eastAsia="Times New Roman" w:cs="Times New Roman"/>
          <w:szCs w:val="24"/>
        </w:rPr>
        <w:t>.</w:t>
      </w:r>
      <w:r w:rsidRPr="00947D5A">
        <w:rPr>
          <w:rFonts w:eastAsia="Times New Roman" w:cs="Times New Roman"/>
          <w:szCs w:val="24"/>
        </w:rPr>
        <w:t xml:space="preserve">4194 του </w:t>
      </w:r>
      <w:r>
        <w:rPr>
          <w:rFonts w:eastAsia="Times New Roman" w:cs="Times New Roman"/>
          <w:szCs w:val="24"/>
        </w:rPr>
        <w:t>20</w:t>
      </w:r>
      <w:r w:rsidRPr="00947D5A">
        <w:rPr>
          <w:rFonts w:eastAsia="Times New Roman" w:cs="Times New Roman"/>
          <w:szCs w:val="24"/>
        </w:rPr>
        <w:t xml:space="preserve">13 του </w:t>
      </w:r>
      <w:r>
        <w:rPr>
          <w:rFonts w:eastAsia="Times New Roman" w:cs="Times New Roman"/>
          <w:szCs w:val="24"/>
        </w:rPr>
        <w:t>Κώδικα περί Δ</w:t>
      </w:r>
      <w:r w:rsidRPr="00947D5A">
        <w:rPr>
          <w:rFonts w:eastAsia="Times New Roman" w:cs="Times New Roman"/>
          <w:szCs w:val="24"/>
        </w:rPr>
        <w:t>ικηγόρων</w:t>
      </w:r>
      <w:r>
        <w:rPr>
          <w:rFonts w:eastAsia="Times New Roman" w:cs="Times New Roman"/>
          <w:szCs w:val="24"/>
        </w:rPr>
        <w:t>,</w:t>
      </w:r>
      <w:r w:rsidRPr="00947D5A">
        <w:rPr>
          <w:rFonts w:eastAsia="Times New Roman" w:cs="Times New Roman"/>
          <w:szCs w:val="24"/>
        </w:rPr>
        <w:t xml:space="preserve"> η οποία αναφέρεται στους </w:t>
      </w:r>
      <w:r>
        <w:rPr>
          <w:rFonts w:eastAsia="Times New Roman" w:cs="Times New Roman"/>
          <w:szCs w:val="24"/>
        </w:rPr>
        <w:t xml:space="preserve">ειδικούς </w:t>
      </w:r>
      <w:r w:rsidRPr="00947D5A">
        <w:rPr>
          <w:rFonts w:eastAsia="Times New Roman" w:cs="Times New Roman"/>
          <w:szCs w:val="24"/>
        </w:rPr>
        <w:t xml:space="preserve">συνεργάτες δικηγόρους και </w:t>
      </w:r>
      <w:r w:rsidRPr="00947D5A">
        <w:rPr>
          <w:rFonts w:eastAsia="Times New Roman" w:cs="Times New Roman"/>
          <w:szCs w:val="24"/>
        </w:rPr>
        <w:t>είναι και ειδικότερη και μεταγενέστερ</w:t>
      </w:r>
      <w:r>
        <w:rPr>
          <w:rFonts w:eastAsia="Times New Roman" w:cs="Times New Roman"/>
          <w:szCs w:val="24"/>
        </w:rPr>
        <w:t>η.</w:t>
      </w:r>
      <w:r w:rsidRPr="00947D5A">
        <w:rPr>
          <w:rFonts w:eastAsia="Times New Roman" w:cs="Times New Roman"/>
          <w:szCs w:val="24"/>
        </w:rPr>
        <w:t xml:space="preserve"> Όπως είναι </w:t>
      </w:r>
      <w:r>
        <w:rPr>
          <w:rFonts w:eastAsia="Times New Roman" w:cs="Times New Roman"/>
          <w:szCs w:val="24"/>
        </w:rPr>
        <w:t xml:space="preserve">δε, </w:t>
      </w:r>
      <w:r w:rsidRPr="00947D5A">
        <w:rPr>
          <w:rFonts w:eastAsia="Times New Roman" w:cs="Times New Roman"/>
          <w:szCs w:val="24"/>
        </w:rPr>
        <w:t>γνωστό ο ειδικός νόμος υπερισχύει του γενικού και ο μεταγενέστερος νόμος</w:t>
      </w:r>
      <w:r>
        <w:rPr>
          <w:rFonts w:eastAsia="Times New Roman" w:cs="Times New Roman"/>
          <w:szCs w:val="24"/>
        </w:rPr>
        <w:t>,</w:t>
      </w:r>
      <w:r w:rsidRPr="00947D5A">
        <w:rPr>
          <w:rFonts w:eastAsia="Times New Roman" w:cs="Times New Roman"/>
          <w:szCs w:val="24"/>
        </w:rPr>
        <w:t xml:space="preserve"> υπερισχύει του προγενέστερου</w:t>
      </w:r>
      <w:r>
        <w:rPr>
          <w:rFonts w:eastAsia="Times New Roman" w:cs="Times New Roman"/>
          <w:szCs w:val="24"/>
        </w:rPr>
        <w:t xml:space="preserve">. </w:t>
      </w:r>
    </w:p>
    <w:p w14:paraId="4D8800EF" w14:textId="77777777" w:rsidR="00E01347" w:rsidRDefault="00B0330D">
      <w:pPr>
        <w:spacing w:line="600" w:lineRule="auto"/>
        <w:ind w:firstLine="720"/>
        <w:contextualSpacing/>
        <w:jc w:val="both"/>
        <w:rPr>
          <w:rFonts w:eastAsia="Times New Roman" w:cs="Times New Roman"/>
          <w:szCs w:val="24"/>
        </w:rPr>
      </w:pPr>
      <w:r>
        <w:rPr>
          <w:rFonts w:eastAsia="Times New Roman" w:cs="Times New Roman"/>
          <w:szCs w:val="24"/>
        </w:rPr>
        <w:t xml:space="preserve">Τα νομικά </w:t>
      </w:r>
      <w:r w:rsidRPr="00947D5A">
        <w:rPr>
          <w:rFonts w:eastAsia="Times New Roman" w:cs="Times New Roman"/>
          <w:szCs w:val="24"/>
        </w:rPr>
        <w:t>αυτά αξιώματα διατυπώθηκαν εύστοχα</w:t>
      </w:r>
      <w:r>
        <w:rPr>
          <w:rFonts w:eastAsia="Times New Roman" w:cs="Times New Roman"/>
          <w:szCs w:val="24"/>
        </w:rPr>
        <w:t>,</w:t>
      </w:r>
      <w:r w:rsidRPr="00947D5A">
        <w:rPr>
          <w:rFonts w:eastAsia="Times New Roman" w:cs="Times New Roman"/>
          <w:szCs w:val="24"/>
        </w:rPr>
        <w:t xml:space="preserve"> πολλούς αιώνες πριν</w:t>
      </w:r>
      <w:r>
        <w:rPr>
          <w:rFonts w:eastAsia="Times New Roman" w:cs="Times New Roman"/>
          <w:szCs w:val="24"/>
        </w:rPr>
        <w:t>, από επιφανείς νο</w:t>
      </w:r>
      <w:r w:rsidRPr="00947D5A">
        <w:rPr>
          <w:rFonts w:eastAsia="Times New Roman" w:cs="Times New Roman"/>
          <w:szCs w:val="24"/>
        </w:rPr>
        <w:t>μο</w:t>
      </w:r>
      <w:r>
        <w:rPr>
          <w:rFonts w:eastAsia="Times New Roman" w:cs="Times New Roman"/>
          <w:szCs w:val="24"/>
        </w:rPr>
        <w:t>δι</w:t>
      </w:r>
      <w:r w:rsidRPr="00947D5A">
        <w:rPr>
          <w:rFonts w:eastAsia="Times New Roman" w:cs="Times New Roman"/>
          <w:szCs w:val="24"/>
        </w:rPr>
        <w:t>δασκάλους</w:t>
      </w:r>
      <w:r w:rsidRPr="00947D5A">
        <w:rPr>
          <w:rFonts w:eastAsia="Times New Roman" w:cs="Times New Roman"/>
          <w:szCs w:val="24"/>
        </w:rPr>
        <w:t xml:space="preserve"> στην </w:t>
      </w:r>
      <w:r>
        <w:rPr>
          <w:rFonts w:eastAsia="Times New Roman" w:cs="Times New Roman"/>
          <w:szCs w:val="24"/>
        </w:rPr>
        <w:t>αρχαία Ρώμη</w:t>
      </w:r>
      <w:r>
        <w:rPr>
          <w:rFonts w:eastAsia="Times New Roman" w:cs="Times New Roman"/>
          <w:szCs w:val="24"/>
        </w:rPr>
        <w:t>,</w:t>
      </w:r>
      <w:r>
        <w:rPr>
          <w:rFonts w:eastAsia="Times New Roman" w:cs="Times New Roman"/>
          <w:szCs w:val="24"/>
        </w:rPr>
        <w:t xml:space="preserve"> πριν την εποχή του </w:t>
      </w:r>
      <w:proofErr w:type="spellStart"/>
      <w:r>
        <w:rPr>
          <w:rFonts w:eastAsia="Times New Roman" w:cs="Times New Roman"/>
          <w:szCs w:val="24"/>
        </w:rPr>
        <w:t>Κ</w:t>
      </w:r>
      <w:r w:rsidRPr="00947D5A">
        <w:rPr>
          <w:rFonts w:eastAsia="Times New Roman" w:cs="Times New Roman"/>
          <w:szCs w:val="24"/>
        </w:rPr>
        <w:t>ατιλίνα</w:t>
      </w:r>
      <w:proofErr w:type="spellEnd"/>
      <w:r w:rsidRPr="00947D5A">
        <w:rPr>
          <w:rFonts w:eastAsia="Times New Roman" w:cs="Times New Roman"/>
          <w:szCs w:val="24"/>
        </w:rPr>
        <w:t xml:space="preserve"> και της </w:t>
      </w:r>
      <w:proofErr w:type="spellStart"/>
      <w:r>
        <w:rPr>
          <w:rFonts w:eastAsia="Times New Roman" w:cs="Times New Roman"/>
          <w:szCs w:val="24"/>
        </w:rPr>
        <w:t>Μεσσαλίνας</w:t>
      </w:r>
      <w:proofErr w:type="spellEnd"/>
      <w:r>
        <w:rPr>
          <w:rFonts w:eastAsia="Times New Roman" w:cs="Times New Roman"/>
          <w:szCs w:val="24"/>
        </w:rPr>
        <w:t xml:space="preserve">, </w:t>
      </w:r>
      <w:r w:rsidRPr="00947D5A">
        <w:rPr>
          <w:rFonts w:eastAsia="Times New Roman" w:cs="Times New Roman"/>
          <w:szCs w:val="24"/>
        </w:rPr>
        <w:t xml:space="preserve">δηλαδή </w:t>
      </w:r>
      <w:r w:rsidRPr="00947D5A">
        <w:rPr>
          <w:rFonts w:eastAsia="Times New Roman" w:cs="Times New Roman"/>
          <w:szCs w:val="24"/>
        </w:rPr>
        <w:lastRenderedPageBreak/>
        <w:t>αιώνες πριν το Ρασπούτιν</w:t>
      </w:r>
      <w:r>
        <w:rPr>
          <w:rFonts w:eastAsia="Times New Roman" w:cs="Times New Roman"/>
          <w:szCs w:val="24"/>
        </w:rPr>
        <w:t>,</w:t>
      </w:r>
      <w:r w:rsidRPr="00947D5A">
        <w:rPr>
          <w:rFonts w:eastAsia="Times New Roman" w:cs="Times New Roman"/>
          <w:szCs w:val="24"/>
        </w:rPr>
        <w:t xml:space="preserve"> ως ακολούθως</w:t>
      </w:r>
      <w:r>
        <w:rPr>
          <w:rFonts w:eastAsia="Times New Roman" w:cs="Times New Roman"/>
          <w:szCs w:val="24"/>
        </w:rPr>
        <w:t>: «</w:t>
      </w:r>
      <w:r>
        <w:rPr>
          <w:rFonts w:eastAsia="Times New Roman" w:cs="Times New Roman"/>
          <w:szCs w:val="24"/>
          <w:lang w:val="en-US"/>
        </w:rPr>
        <w:t>Lex</w:t>
      </w:r>
      <w:r w:rsidRPr="00855D8D">
        <w:rPr>
          <w:rFonts w:eastAsia="Times New Roman" w:cs="Times New Roman"/>
          <w:szCs w:val="24"/>
        </w:rPr>
        <w:t xml:space="preserve"> </w:t>
      </w:r>
      <w:proofErr w:type="spellStart"/>
      <w:r>
        <w:rPr>
          <w:rFonts w:eastAsia="Times New Roman" w:cs="Times New Roman"/>
          <w:szCs w:val="24"/>
          <w:lang w:val="en-US"/>
        </w:rPr>
        <w:t>specialis</w:t>
      </w:r>
      <w:proofErr w:type="spellEnd"/>
      <w:r w:rsidRPr="00855D8D">
        <w:rPr>
          <w:rFonts w:eastAsia="Times New Roman" w:cs="Times New Roman"/>
          <w:szCs w:val="24"/>
        </w:rPr>
        <w:t xml:space="preserve"> </w:t>
      </w:r>
      <w:proofErr w:type="spellStart"/>
      <w:r>
        <w:rPr>
          <w:rFonts w:eastAsia="Times New Roman" w:cs="Times New Roman"/>
          <w:szCs w:val="24"/>
          <w:lang w:val="en-US"/>
        </w:rPr>
        <w:t>derogat</w:t>
      </w:r>
      <w:proofErr w:type="spellEnd"/>
      <w:r w:rsidRPr="00855D8D">
        <w:rPr>
          <w:rFonts w:eastAsia="Times New Roman" w:cs="Times New Roman"/>
          <w:szCs w:val="24"/>
        </w:rPr>
        <w:t xml:space="preserve"> </w:t>
      </w:r>
      <w:proofErr w:type="spellStart"/>
      <w:r>
        <w:rPr>
          <w:rFonts w:eastAsia="Times New Roman" w:cs="Times New Roman"/>
          <w:szCs w:val="24"/>
          <w:lang w:val="en-US"/>
        </w:rPr>
        <w:t>lex</w:t>
      </w:r>
      <w:proofErr w:type="spellEnd"/>
      <w:r w:rsidRPr="00947D5A">
        <w:rPr>
          <w:rFonts w:eastAsia="Times New Roman" w:cs="Times New Roman"/>
          <w:szCs w:val="24"/>
        </w:rPr>
        <w:t xml:space="preserve"> </w:t>
      </w:r>
      <w:proofErr w:type="spellStart"/>
      <w:r w:rsidRPr="00947D5A">
        <w:rPr>
          <w:rFonts w:eastAsia="Times New Roman" w:cs="Times New Roman"/>
          <w:szCs w:val="24"/>
        </w:rPr>
        <w:t>generali</w:t>
      </w:r>
      <w:proofErr w:type="spellEnd"/>
      <w:r>
        <w:rPr>
          <w:rFonts w:eastAsia="Times New Roman" w:cs="Times New Roman"/>
          <w:szCs w:val="24"/>
        </w:rPr>
        <w:t>»</w:t>
      </w:r>
      <w:r w:rsidRPr="00947D5A">
        <w:rPr>
          <w:rFonts w:eastAsia="Times New Roman" w:cs="Times New Roman"/>
          <w:szCs w:val="24"/>
        </w:rPr>
        <w:t xml:space="preserve"> και </w:t>
      </w:r>
      <w:r w:rsidRPr="00855D8D">
        <w:rPr>
          <w:rFonts w:eastAsia="Times New Roman" w:cs="Times New Roman"/>
          <w:szCs w:val="24"/>
        </w:rPr>
        <w:t>“</w:t>
      </w:r>
      <w:r>
        <w:rPr>
          <w:rFonts w:eastAsia="Times New Roman" w:cs="Times New Roman"/>
          <w:szCs w:val="24"/>
          <w:lang w:val="en-US"/>
        </w:rPr>
        <w:t>Lex</w:t>
      </w:r>
      <w:r w:rsidRPr="00947D5A">
        <w:rPr>
          <w:rFonts w:eastAsia="Times New Roman" w:cs="Times New Roman"/>
          <w:szCs w:val="24"/>
        </w:rPr>
        <w:t xml:space="preserve"> </w:t>
      </w:r>
      <w:r>
        <w:rPr>
          <w:rFonts w:eastAsia="Times New Roman" w:cs="Times New Roman"/>
          <w:szCs w:val="24"/>
          <w:lang w:val="en-US"/>
        </w:rPr>
        <w:t>p</w:t>
      </w:r>
      <w:proofErr w:type="spellStart"/>
      <w:r>
        <w:rPr>
          <w:rFonts w:eastAsia="Times New Roman" w:cs="Times New Roman"/>
          <w:szCs w:val="24"/>
        </w:rPr>
        <w:t>osterior</w:t>
      </w:r>
      <w:proofErr w:type="spellEnd"/>
      <w:r>
        <w:rPr>
          <w:rFonts w:eastAsia="Times New Roman" w:cs="Times New Roman"/>
          <w:szCs w:val="24"/>
        </w:rPr>
        <w:t xml:space="preserve"> </w:t>
      </w:r>
      <w:proofErr w:type="spellStart"/>
      <w:r>
        <w:rPr>
          <w:rFonts w:eastAsia="Times New Roman" w:cs="Times New Roman"/>
          <w:szCs w:val="24"/>
        </w:rPr>
        <w:t>derogat</w:t>
      </w:r>
      <w:proofErr w:type="spellEnd"/>
      <w:r>
        <w:rPr>
          <w:rFonts w:eastAsia="Times New Roman" w:cs="Times New Roman"/>
          <w:szCs w:val="24"/>
        </w:rPr>
        <w:t xml:space="preserve"> </w:t>
      </w:r>
      <w:proofErr w:type="spellStart"/>
      <w:r>
        <w:rPr>
          <w:rFonts w:eastAsia="Times New Roman" w:cs="Times New Roman"/>
          <w:szCs w:val="24"/>
        </w:rPr>
        <w:t>lex</w:t>
      </w:r>
      <w:proofErr w:type="spellEnd"/>
      <w:r w:rsidRPr="00947D5A">
        <w:rPr>
          <w:rFonts w:eastAsia="Times New Roman" w:cs="Times New Roman"/>
          <w:szCs w:val="24"/>
        </w:rPr>
        <w:t xml:space="preserve"> </w:t>
      </w:r>
      <w:proofErr w:type="spellStart"/>
      <w:r w:rsidRPr="00947D5A">
        <w:rPr>
          <w:rFonts w:eastAsia="Times New Roman" w:cs="Times New Roman"/>
          <w:szCs w:val="24"/>
        </w:rPr>
        <w:t>prior</w:t>
      </w:r>
      <w:r>
        <w:rPr>
          <w:rFonts w:eastAsia="Times New Roman" w:cs="Times New Roman"/>
          <w:szCs w:val="24"/>
          <w:lang w:val="en-US"/>
        </w:rPr>
        <w:t>i</w:t>
      </w:r>
      <w:proofErr w:type="spellEnd"/>
      <w:r>
        <w:rPr>
          <w:rFonts w:eastAsia="Times New Roman" w:cs="Times New Roman"/>
          <w:szCs w:val="24"/>
        </w:rPr>
        <w:t>». Μ</w:t>
      </w:r>
      <w:r w:rsidRPr="00947D5A">
        <w:rPr>
          <w:rFonts w:eastAsia="Times New Roman" w:cs="Times New Roman"/>
          <w:szCs w:val="24"/>
        </w:rPr>
        <w:t>εταφράζ</w:t>
      </w:r>
      <w:r>
        <w:rPr>
          <w:rFonts w:eastAsia="Times New Roman" w:cs="Times New Roman"/>
          <w:szCs w:val="24"/>
        </w:rPr>
        <w:t>ω: «Ο ειδικός νό</w:t>
      </w:r>
      <w:r w:rsidRPr="00947D5A">
        <w:rPr>
          <w:rFonts w:eastAsia="Times New Roman" w:cs="Times New Roman"/>
          <w:szCs w:val="24"/>
        </w:rPr>
        <w:t>μος καταργεί το</w:t>
      </w:r>
      <w:r>
        <w:rPr>
          <w:rFonts w:eastAsia="Times New Roman" w:cs="Times New Roman"/>
          <w:szCs w:val="24"/>
        </w:rPr>
        <w:t>ν</w:t>
      </w:r>
      <w:r w:rsidRPr="00947D5A">
        <w:rPr>
          <w:rFonts w:eastAsia="Times New Roman" w:cs="Times New Roman"/>
          <w:szCs w:val="24"/>
        </w:rPr>
        <w:t xml:space="preserve"> γενικό νόμο και ο μεταγε</w:t>
      </w:r>
      <w:r>
        <w:rPr>
          <w:rFonts w:eastAsia="Times New Roman" w:cs="Times New Roman"/>
          <w:szCs w:val="24"/>
        </w:rPr>
        <w:t>νέστερος νόμος καταργεί τον προ</w:t>
      </w:r>
      <w:r w:rsidRPr="00947D5A">
        <w:rPr>
          <w:rFonts w:eastAsia="Times New Roman" w:cs="Times New Roman"/>
          <w:szCs w:val="24"/>
        </w:rPr>
        <w:t>γενέστερο</w:t>
      </w:r>
      <w:r>
        <w:rPr>
          <w:rFonts w:eastAsia="Times New Roman" w:cs="Times New Roman"/>
          <w:szCs w:val="24"/>
        </w:rPr>
        <w:t>».</w:t>
      </w:r>
      <w:r w:rsidRPr="00947D5A">
        <w:rPr>
          <w:rFonts w:eastAsia="Times New Roman" w:cs="Times New Roman"/>
          <w:szCs w:val="24"/>
        </w:rPr>
        <w:t xml:space="preserve"> </w:t>
      </w:r>
    </w:p>
    <w:p w14:paraId="4D8800F0" w14:textId="77777777" w:rsidR="00E01347" w:rsidRDefault="00B0330D">
      <w:pPr>
        <w:spacing w:line="600" w:lineRule="auto"/>
        <w:ind w:firstLine="720"/>
        <w:contextualSpacing/>
        <w:jc w:val="both"/>
        <w:rPr>
          <w:rFonts w:eastAsia="Times New Roman" w:cs="Times New Roman"/>
          <w:szCs w:val="24"/>
        </w:rPr>
      </w:pPr>
      <w:r w:rsidRPr="00947D5A">
        <w:rPr>
          <w:rFonts w:eastAsia="Times New Roman" w:cs="Times New Roman"/>
          <w:szCs w:val="24"/>
        </w:rPr>
        <w:t>Αυτά προς το παρόν και θα επανέλθω</w:t>
      </w:r>
      <w:r>
        <w:rPr>
          <w:rFonts w:eastAsia="Times New Roman" w:cs="Times New Roman"/>
          <w:szCs w:val="24"/>
        </w:rPr>
        <w:t>. Κ</w:t>
      </w:r>
      <w:r w:rsidRPr="00947D5A">
        <w:rPr>
          <w:rFonts w:eastAsia="Times New Roman" w:cs="Times New Roman"/>
          <w:szCs w:val="24"/>
        </w:rPr>
        <w:t>ρατάω χρόνο</w:t>
      </w:r>
      <w:r>
        <w:rPr>
          <w:rFonts w:eastAsia="Times New Roman" w:cs="Times New Roman"/>
          <w:szCs w:val="24"/>
        </w:rPr>
        <w:t>,</w:t>
      </w:r>
      <w:r w:rsidRPr="00947D5A">
        <w:rPr>
          <w:rFonts w:eastAsia="Times New Roman" w:cs="Times New Roman"/>
          <w:szCs w:val="24"/>
        </w:rPr>
        <w:t xml:space="preserve"> γιατί ανακύπτουν διάφορα</w:t>
      </w:r>
      <w:r>
        <w:rPr>
          <w:rFonts w:eastAsia="Times New Roman" w:cs="Times New Roman"/>
          <w:szCs w:val="24"/>
        </w:rPr>
        <w:t>. Θ</w:t>
      </w:r>
      <w:r w:rsidRPr="00947D5A">
        <w:rPr>
          <w:rFonts w:eastAsia="Times New Roman" w:cs="Times New Roman"/>
          <w:szCs w:val="24"/>
        </w:rPr>
        <w:t xml:space="preserve">α έχω </w:t>
      </w:r>
      <w:r>
        <w:rPr>
          <w:rFonts w:eastAsia="Times New Roman" w:cs="Times New Roman"/>
          <w:szCs w:val="24"/>
        </w:rPr>
        <w:t>βέβαια</w:t>
      </w:r>
      <w:r>
        <w:rPr>
          <w:rFonts w:eastAsia="Times New Roman" w:cs="Times New Roman"/>
          <w:szCs w:val="24"/>
        </w:rPr>
        <w:t xml:space="preserve">, </w:t>
      </w:r>
      <w:r w:rsidRPr="00947D5A">
        <w:rPr>
          <w:rFonts w:eastAsia="Times New Roman" w:cs="Times New Roman"/>
          <w:szCs w:val="24"/>
        </w:rPr>
        <w:t xml:space="preserve">τη χαρά </w:t>
      </w:r>
      <w:r>
        <w:rPr>
          <w:rFonts w:eastAsia="Times New Roman" w:cs="Times New Roman"/>
          <w:szCs w:val="24"/>
        </w:rPr>
        <w:t>να ακούσω και τον κ. Παπαθεοδώρου.</w:t>
      </w:r>
    </w:p>
    <w:p w14:paraId="4D8800F1" w14:textId="77777777" w:rsidR="00E01347" w:rsidRDefault="00B0330D">
      <w:pPr>
        <w:spacing w:line="600" w:lineRule="auto"/>
        <w:ind w:firstLine="720"/>
        <w:contextualSpacing/>
        <w:jc w:val="both"/>
        <w:rPr>
          <w:rFonts w:eastAsia="Times New Roman" w:cs="Times New Roman"/>
          <w:szCs w:val="24"/>
        </w:rPr>
      </w:pPr>
      <w:r w:rsidRPr="004C48E5">
        <w:rPr>
          <w:rFonts w:eastAsia="Times New Roman" w:cs="Times New Roman"/>
          <w:b/>
          <w:szCs w:val="24"/>
        </w:rPr>
        <w:t xml:space="preserve">ΠΡΟΕΔΡΕΥΩΝ (Δημήτριος </w:t>
      </w:r>
      <w:proofErr w:type="spellStart"/>
      <w:r w:rsidRPr="004C48E5">
        <w:rPr>
          <w:rFonts w:eastAsia="Times New Roman" w:cs="Times New Roman"/>
          <w:b/>
          <w:szCs w:val="24"/>
        </w:rPr>
        <w:t>Κρεμαστινός</w:t>
      </w:r>
      <w:proofErr w:type="spellEnd"/>
      <w:r w:rsidRPr="004C48E5">
        <w:rPr>
          <w:rFonts w:eastAsia="Times New Roman" w:cs="Times New Roman"/>
          <w:b/>
          <w:szCs w:val="24"/>
        </w:rPr>
        <w:t>):</w:t>
      </w:r>
      <w:r w:rsidRPr="004C48E5">
        <w:rPr>
          <w:rFonts w:eastAsia="Times New Roman" w:cs="Times New Roman"/>
          <w:szCs w:val="24"/>
        </w:rPr>
        <w:t xml:space="preserve"> </w:t>
      </w:r>
      <w:r>
        <w:rPr>
          <w:rFonts w:eastAsia="Times New Roman" w:cs="Times New Roman"/>
          <w:szCs w:val="24"/>
        </w:rPr>
        <w:t>Ε</w:t>
      </w:r>
      <w:r w:rsidRPr="00947D5A">
        <w:rPr>
          <w:rFonts w:eastAsia="Times New Roman" w:cs="Times New Roman"/>
          <w:szCs w:val="24"/>
        </w:rPr>
        <w:t>υχαριστώ και εγώ</w:t>
      </w:r>
      <w:r>
        <w:rPr>
          <w:rFonts w:eastAsia="Times New Roman" w:cs="Times New Roman"/>
          <w:szCs w:val="24"/>
        </w:rPr>
        <w:t>.</w:t>
      </w:r>
    </w:p>
    <w:p w14:paraId="4D8800F2" w14:textId="77777777" w:rsidR="00E01347" w:rsidRDefault="00B0330D">
      <w:pPr>
        <w:spacing w:line="600" w:lineRule="auto"/>
        <w:ind w:firstLine="720"/>
        <w:contextualSpacing/>
        <w:jc w:val="both"/>
        <w:rPr>
          <w:rFonts w:eastAsia="Times New Roman" w:cs="Times New Roman"/>
          <w:szCs w:val="24"/>
        </w:rPr>
      </w:pPr>
      <w:r>
        <w:rPr>
          <w:rFonts w:eastAsia="Times New Roman" w:cs="Times New Roman"/>
          <w:szCs w:val="24"/>
        </w:rPr>
        <w:t xml:space="preserve">Τώρα θα συζητηθεί η δεύτερη </w:t>
      </w:r>
      <w:r w:rsidRPr="004C48E5">
        <w:rPr>
          <w:rFonts w:eastAsia="Times New Roman" w:cs="Times New Roman"/>
          <w:szCs w:val="24"/>
        </w:rPr>
        <w:t xml:space="preserve">με αριθμό 475/8-4-2019 </w:t>
      </w:r>
      <w:r>
        <w:rPr>
          <w:rFonts w:eastAsia="Times New Roman" w:cs="Times New Roman"/>
          <w:szCs w:val="24"/>
        </w:rPr>
        <w:t>επίκαιρη ε</w:t>
      </w:r>
      <w:r w:rsidRPr="004C48E5">
        <w:rPr>
          <w:rFonts w:eastAsia="Times New Roman" w:cs="Times New Roman"/>
          <w:szCs w:val="24"/>
        </w:rPr>
        <w:t xml:space="preserve">ρώτηση </w:t>
      </w:r>
      <w:r>
        <w:rPr>
          <w:rFonts w:eastAsia="Times New Roman" w:cs="Times New Roman"/>
          <w:szCs w:val="24"/>
        </w:rPr>
        <w:t xml:space="preserve">δεύτερου κύκλου </w:t>
      </w:r>
      <w:r w:rsidRPr="004C48E5">
        <w:rPr>
          <w:rFonts w:eastAsia="Times New Roman" w:cs="Times New Roman"/>
          <w:szCs w:val="24"/>
        </w:rPr>
        <w:t>του Βουλευτή Αχαΐας της Δημοκρατικής Συμπαράταξης κ. Θεόδωρου Παπαθεοδώρου προς τον Υπουργό Δικαιοσύνης, Διαφάνειας και Ανθρωπίνων Δικαιωμάτων, με θέμα: «Διαπλεκόμενες σχέσ</w:t>
      </w:r>
      <w:r w:rsidRPr="004C48E5">
        <w:rPr>
          <w:rFonts w:eastAsia="Times New Roman" w:cs="Times New Roman"/>
          <w:szCs w:val="24"/>
        </w:rPr>
        <w:t>εις της Γενικής Γραμματέως για την καταπολέμηση της διαφθοράς κ</w:t>
      </w:r>
      <w:r>
        <w:rPr>
          <w:rFonts w:eastAsia="Times New Roman" w:cs="Times New Roman"/>
          <w:szCs w:val="24"/>
        </w:rPr>
        <w:t>.</w:t>
      </w:r>
      <w:r w:rsidRPr="004C48E5">
        <w:rPr>
          <w:rFonts w:eastAsia="Times New Roman" w:cs="Times New Roman"/>
          <w:szCs w:val="24"/>
        </w:rPr>
        <w:t xml:space="preserve"> </w:t>
      </w:r>
      <w:proofErr w:type="spellStart"/>
      <w:r w:rsidRPr="004C48E5">
        <w:rPr>
          <w:rFonts w:eastAsia="Times New Roman" w:cs="Times New Roman"/>
          <w:szCs w:val="24"/>
        </w:rPr>
        <w:t>Ξεπαπαδέα</w:t>
      </w:r>
      <w:proofErr w:type="spellEnd"/>
      <w:r w:rsidRPr="004C48E5">
        <w:rPr>
          <w:rFonts w:eastAsia="Times New Roman" w:cs="Times New Roman"/>
          <w:szCs w:val="24"/>
        </w:rPr>
        <w:t xml:space="preserve">». </w:t>
      </w:r>
    </w:p>
    <w:p w14:paraId="4D8800F3" w14:textId="77777777" w:rsidR="00E01347" w:rsidRDefault="00B0330D">
      <w:pPr>
        <w:spacing w:line="600" w:lineRule="auto"/>
        <w:ind w:firstLine="720"/>
        <w:contextualSpacing/>
        <w:jc w:val="both"/>
        <w:rPr>
          <w:rFonts w:eastAsia="Times New Roman" w:cs="Times New Roman"/>
          <w:szCs w:val="24"/>
        </w:rPr>
      </w:pPr>
      <w:r>
        <w:rPr>
          <w:rFonts w:eastAsia="Times New Roman" w:cs="Times New Roman"/>
          <w:szCs w:val="24"/>
        </w:rPr>
        <w:t>Κύριε Παπαθεοδώρου, έχετε τον λόγο.</w:t>
      </w:r>
    </w:p>
    <w:p w14:paraId="4D8800F4" w14:textId="77777777" w:rsidR="00E01347" w:rsidRDefault="00B0330D">
      <w:pPr>
        <w:spacing w:line="600" w:lineRule="auto"/>
        <w:ind w:firstLine="720"/>
        <w:contextualSpacing/>
        <w:jc w:val="both"/>
        <w:rPr>
          <w:rFonts w:eastAsia="Times New Roman" w:cs="Times New Roman"/>
          <w:szCs w:val="24"/>
        </w:rPr>
      </w:pPr>
      <w:r w:rsidRPr="004C48E5">
        <w:rPr>
          <w:rFonts w:eastAsia="Times New Roman" w:cs="Times New Roman"/>
          <w:b/>
          <w:szCs w:val="24"/>
        </w:rPr>
        <w:t>ΘΕΟΔΩΡΟΣ ΠΑΠΑΘΕΟΔΩΡΟΥ:</w:t>
      </w:r>
      <w:r>
        <w:rPr>
          <w:rFonts w:eastAsia="Times New Roman" w:cs="Times New Roman"/>
          <w:szCs w:val="24"/>
        </w:rPr>
        <w:t xml:space="preserve"> Ε</w:t>
      </w:r>
      <w:r w:rsidRPr="00947D5A">
        <w:rPr>
          <w:rFonts w:eastAsia="Times New Roman" w:cs="Times New Roman"/>
          <w:szCs w:val="24"/>
        </w:rPr>
        <w:t>υχαριστώ</w:t>
      </w:r>
      <w:r>
        <w:rPr>
          <w:rFonts w:eastAsia="Times New Roman" w:cs="Times New Roman"/>
          <w:szCs w:val="24"/>
        </w:rPr>
        <w:t>,</w:t>
      </w:r>
      <w:r w:rsidRPr="00947D5A">
        <w:rPr>
          <w:rFonts w:eastAsia="Times New Roman" w:cs="Times New Roman"/>
          <w:szCs w:val="24"/>
        </w:rPr>
        <w:t xml:space="preserve"> κύριε </w:t>
      </w:r>
      <w:r>
        <w:rPr>
          <w:rFonts w:eastAsia="Times New Roman" w:cs="Times New Roman"/>
          <w:szCs w:val="24"/>
        </w:rPr>
        <w:t>Π</w:t>
      </w:r>
      <w:r w:rsidRPr="00947D5A">
        <w:rPr>
          <w:rFonts w:eastAsia="Times New Roman" w:cs="Times New Roman"/>
          <w:szCs w:val="24"/>
        </w:rPr>
        <w:t>ρόεδρε</w:t>
      </w:r>
      <w:r>
        <w:rPr>
          <w:rFonts w:eastAsia="Times New Roman" w:cs="Times New Roman"/>
          <w:szCs w:val="24"/>
        </w:rPr>
        <w:t>.</w:t>
      </w:r>
    </w:p>
    <w:p w14:paraId="4D8800F5" w14:textId="77777777" w:rsidR="00E01347" w:rsidRDefault="00B0330D">
      <w:pPr>
        <w:spacing w:line="600" w:lineRule="auto"/>
        <w:ind w:firstLine="720"/>
        <w:contextualSpacing/>
        <w:jc w:val="both"/>
        <w:rPr>
          <w:rFonts w:eastAsia="Times New Roman" w:cs="Times New Roman"/>
          <w:szCs w:val="24"/>
        </w:rPr>
      </w:pPr>
      <w:r w:rsidRPr="00947D5A">
        <w:rPr>
          <w:rFonts w:eastAsia="Times New Roman" w:cs="Times New Roman"/>
          <w:szCs w:val="24"/>
        </w:rPr>
        <w:lastRenderedPageBreak/>
        <w:t>Κύριε Υπουργέ</w:t>
      </w:r>
      <w:r>
        <w:rPr>
          <w:rFonts w:eastAsia="Times New Roman" w:cs="Times New Roman"/>
          <w:szCs w:val="24"/>
        </w:rPr>
        <w:t>,</w:t>
      </w:r>
      <w:r w:rsidRPr="00947D5A">
        <w:rPr>
          <w:rFonts w:eastAsia="Times New Roman" w:cs="Times New Roman"/>
          <w:szCs w:val="24"/>
        </w:rPr>
        <w:t xml:space="preserve"> επειδή προηγουμένως μιλήσατε για ποντίκια</w:t>
      </w:r>
      <w:r>
        <w:rPr>
          <w:rFonts w:eastAsia="Times New Roman" w:cs="Times New Roman"/>
          <w:szCs w:val="24"/>
        </w:rPr>
        <w:t>, για όρη, για βουνά, για λ</w:t>
      </w:r>
      <w:r w:rsidRPr="00947D5A">
        <w:rPr>
          <w:rFonts w:eastAsia="Times New Roman" w:cs="Times New Roman"/>
          <w:szCs w:val="24"/>
        </w:rPr>
        <w:t>αγκάδια</w:t>
      </w:r>
      <w:r>
        <w:rPr>
          <w:rFonts w:eastAsia="Times New Roman" w:cs="Times New Roman"/>
          <w:szCs w:val="24"/>
        </w:rPr>
        <w:t>, ν</w:t>
      </w:r>
      <w:r>
        <w:rPr>
          <w:rFonts w:eastAsia="Times New Roman" w:cs="Times New Roman"/>
          <w:szCs w:val="24"/>
        </w:rPr>
        <w:t xml:space="preserve">α δούμε λίγο τον </w:t>
      </w:r>
      <w:r w:rsidRPr="00947D5A">
        <w:rPr>
          <w:rFonts w:eastAsia="Times New Roman" w:cs="Times New Roman"/>
          <w:szCs w:val="24"/>
        </w:rPr>
        <w:t>ελέφαντα</w:t>
      </w:r>
      <w:r>
        <w:rPr>
          <w:rFonts w:eastAsia="Times New Roman" w:cs="Times New Roman"/>
          <w:szCs w:val="24"/>
        </w:rPr>
        <w:t>,</w:t>
      </w:r>
      <w:r w:rsidRPr="00947D5A">
        <w:rPr>
          <w:rFonts w:eastAsia="Times New Roman" w:cs="Times New Roman"/>
          <w:szCs w:val="24"/>
        </w:rPr>
        <w:t xml:space="preserve"> που είναι εδώ μέσα</w:t>
      </w:r>
      <w:r>
        <w:rPr>
          <w:rFonts w:eastAsia="Times New Roman" w:cs="Times New Roman"/>
          <w:szCs w:val="24"/>
        </w:rPr>
        <w:t>. Και βεβαίως,</w:t>
      </w:r>
      <w:r w:rsidRPr="00947D5A">
        <w:rPr>
          <w:rFonts w:eastAsia="Times New Roman" w:cs="Times New Roman"/>
          <w:szCs w:val="24"/>
        </w:rPr>
        <w:t xml:space="preserve"> επειδή </w:t>
      </w:r>
      <w:r>
        <w:rPr>
          <w:rFonts w:eastAsia="Times New Roman" w:cs="Times New Roman"/>
          <w:szCs w:val="24"/>
        </w:rPr>
        <w:t>κ</w:t>
      </w:r>
      <w:r w:rsidRPr="00947D5A">
        <w:rPr>
          <w:rFonts w:eastAsia="Times New Roman" w:cs="Times New Roman"/>
          <w:szCs w:val="24"/>
        </w:rPr>
        <w:t>άνατε και ένα ωραίο μάθημα πρώτου έτους για τον ειδικό και το</w:t>
      </w:r>
      <w:r>
        <w:rPr>
          <w:rFonts w:eastAsia="Times New Roman" w:cs="Times New Roman"/>
          <w:szCs w:val="24"/>
        </w:rPr>
        <w:t>ν</w:t>
      </w:r>
      <w:r w:rsidRPr="00947D5A">
        <w:rPr>
          <w:rFonts w:eastAsia="Times New Roman" w:cs="Times New Roman"/>
          <w:szCs w:val="24"/>
        </w:rPr>
        <w:t xml:space="preserve"> γενικό νόμο</w:t>
      </w:r>
      <w:r>
        <w:rPr>
          <w:rFonts w:eastAsia="Times New Roman" w:cs="Times New Roman"/>
          <w:szCs w:val="24"/>
        </w:rPr>
        <w:t>,</w:t>
      </w:r>
      <w:r w:rsidRPr="00947D5A">
        <w:rPr>
          <w:rFonts w:eastAsia="Times New Roman" w:cs="Times New Roman"/>
          <w:szCs w:val="24"/>
        </w:rPr>
        <w:t xml:space="preserve"> </w:t>
      </w:r>
      <w:r>
        <w:rPr>
          <w:rFonts w:eastAsia="Times New Roman" w:cs="Times New Roman"/>
          <w:szCs w:val="24"/>
        </w:rPr>
        <w:t xml:space="preserve">θα </w:t>
      </w:r>
      <w:r w:rsidRPr="00947D5A">
        <w:rPr>
          <w:rFonts w:eastAsia="Times New Roman" w:cs="Times New Roman"/>
          <w:szCs w:val="24"/>
        </w:rPr>
        <w:t>σας πω</w:t>
      </w:r>
      <w:r>
        <w:rPr>
          <w:rFonts w:eastAsia="Times New Roman" w:cs="Times New Roman"/>
          <w:szCs w:val="24"/>
        </w:rPr>
        <w:t>,</w:t>
      </w:r>
      <w:r w:rsidRPr="00947D5A">
        <w:rPr>
          <w:rFonts w:eastAsia="Times New Roman" w:cs="Times New Roman"/>
          <w:szCs w:val="24"/>
        </w:rPr>
        <w:t xml:space="preserve"> </w:t>
      </w:r>
      <w:r>
        <w:rPr>
          <w:rFonts w:eastAsia="Times New Roman" w:cs="Times New Roman"/>
          <w:szCs w:val="24"/>
        </w:rPr>
        <w:t xml:space="preserve">εκ </w:t>
      </w:r>
      <w:r w:rsidRPr="00947D5A">
        <w:rPr>
          <w:rFonts w:eastAsia="Times New Roman" w:cs="Times New Roman"/>
          <w:szCs w:val="24"/>
        </w:rPr>
        <w:t>των προτέρων</w:t>
      </w:r>
      <w:r>
        <w:rPr>
          <w:rFonts w:eastAsia="Times New Roman" w:cs="Times New Roman"/>
          <w:szCs w:val="24"/>
        </w:rPr>
        <w:t>,</w:t>
      </w:r>
      <w:r w:rsidRPr="00947D5A">
        <w:rPr>
          <w:rFonts w:eastAsia="Times New Roman" w:cs="Times New Roman"/>
          <w:szCs w:val="24"/>
        </w:rPr>
        <w:t xml:space="preserve"> ότι εγώ θα συμφωνήσω πολύ περισσότερο με </w:t>
      </w:r>
      <w:r>
        <w:rPr>
          <w:rFonts w:eastAsia="Times New Roman" w:cs="Times New Roman"/>
          <w:szCs w:val="24"/>
        </w:rPr>
        <w:t>σας,</w:t>
      </w:r>
      <w:r w:rsidRPr="00947D5A">
        <w:rPr>
          <w:rFonts w:eastAsia="Times New Roman" w:cs="Times New Roman"/>
          <w:szCs w:val="24"/>
        </w:rPr>
        <w:t xml:space="preserve"> παρά με το συνάδελφό μου τον κ</w:t>
      </w:r>
      <w:r>
        <w:rPr>
          <w:rFonts w:eastAsia="Times New Roman" w:cs="Times New Roman"/>
          <w:szCs w:val="24"/>
        </w:rPr>
        <w:t>.</w:t>
      </w:r>
      <w:r w:rsidRPr="00947D5A">
        <w:rPr>
          <w:rFonts w:eastAsia="Times New Roman" w:cs="Times New Roman"/>
          <w:szCs w:val="24"/>
        </w:rPr>
        <w:t xml:space="preserve"> Θεοχάρ</w:t>
      </w:r>
      <w:r w:rsidRPr="00947D5A">
        <w:rPr>
          <w:rFonts w:eastAsia="Times New Roman" w:cs="Times New Roman"/>
          <w:szCs w:val="24"/>
        </w:rPr>
        <w:t>η</w:t>
      </w:r>
      <w:r>
        <w:rPr>
          <w:rFonts w:eastAsia="Times New Roman" w:cs="Times New Roman"/>
          <w:szCs w:val="24"/>
        </w:rPr>
        <w:t>.</w:t>
      </w:r>
      <w:r w:rsidRPr="00947D5A">
        <w:rPr>
          <w:rFonts w:eastAsia="Times New Roman" w:cs="Times New Roman"/>
          <w:szCs w:val="24"/>
        </w:rPr>
        <w:t xml:space="preserve"> </w:t>
      </w:r>
      <w:r>
        <w:rPr>
          <w:rFonts w:eastAsia="Times New Roman" w:cs="Times New Roman"/>
          <w:szCs w:val="24"/>
        </w:rPr>
        <w:t>Γ</w:t>
      </w:r>
      <w:r w:rsidRPr="00947D5A">
        <w:rPr>
          <w:rFonts w:eastAsia="Times New Roman" w:cs="Times New Roman"/>
          <w:szCs w:val="24"/>
        </w:rPr>
        <w:t>ιατί</w:t>
      </w:r>
      <w:r>
        <w:rPr>
          <w:rFonts w:eastAsia="Times New Roman" w:cs="Times New Roman"/>
          <w:szCs w:val="24"/>
        </w:rPr>
        <w:t xml:space="preserve">; </w:t>
      </w:r>
    </w:p>
    <w:p w14:paraId="4D8800F6" w14:textId="77777777" w:rsidR="00E01347" w:rsidRDefault="00B0330D">
      <w:pPr>
        <w:spacing w:line="600" w:lineRule="auto"/>
        <w:ind w:firstLine="720"/>
        <w:contextualSpacing/>
        <w:jc w:val="both"/>
        <w:rPr>
          <w:rFonts w:eastAsia="Times New Roman" w:cs="Times New Roman"/>
          <w:szCs w:val="24"/>
        </w:rPr>
      </w:pPr>
      <w:r>
        <w:rPr>
          <w:rFonts w:eastAsia="Times New Roman" w:cs="Times New Roman"/>
          <w:szCs w:val="24"/>
        </w:rPr>
        <w:t>Γ</w:t>
      </w:r>
      <w:r w:rsidRPr="00947D5A">
        <w:rPr>
          <w:rFonts w:eastAsia="Times New Roman" w:cs="Times New Roman"/>
          <w:szCs w:val="24"/>
        </w:rPr>
        <w:t>ιατί</w:t>
      </w:r>
      <w:r>
        <w:rPr>
          <w:rFonts w:eastAsia="Times New Roman" w:cs="Times New Roman"/>
          <w:szCs w:val="24"/>
        </w:rPr>
        <w:t>, κ</w:t>
      </w:r>
      <w:r w:rsidRPr="00947D5A">
        <w:rPr>
          <w:rFonts w:eastAsia="Times New Roman" w:cs="Times New Roman"/>
          <w:szCs w:val="24"/>
        </w:rPr>
        <w:t>ύριε Υπουργέ</w:t>
      </w:r>
      <w:r>
        <w:rPr>
          <w:rFonts w:eastAsia="Times New Roman" w:cs="Times New Roman"/>
          <w:szCs w:val="24"/>
        </w:rPr>
        <w:t>, θ</w:t>
      </w:r>
      <w:r w:rsidRPr="00947D5A">
        <w:rPr>
          <w:rFonts w:eastAsia="Times New Roman" w:cs="Times New Roman"/>
          <w:szCs w:val="24"/>
        </w:rPr>
        <w:t>α συμφωνήσω</w:t>
      </w:r>
      <w:r>
        <w:rPr>
          <w:rFonts w:eastAsia="Times New Roman" w:cs="Times New Roman"/>
          <w:szCs w:val="24"/>
        </w:rPr>
        <w:t>; Διότι πραγματικά</w:t>
      </w:r>
      <w:r>
        <w:rPr>
          <w:rFonts w:eastAsia="Times New Roman" w:cs="Times New Roman"/>
          <w:szCs w:val="24"/>
        </w:rPr>
        <w:t>,</w:t>
      </w:r>
      <w:r>
        <w:rPr>
          <w:rFonts w:eastAsia="Times New Roman" w:cs="Times New Roman"/>
          <w:szCs w:val="24"/>
        </w:rPr>
        <w:t xml:space="preserve"> μά</w:t>
      </w:r>
      <w:r w:rsidRPr="00947D5A">
        <w:rPr>
          <w:rFonts w:eastAsia="Times New Roman" w:cs="Times New Roman"/>
          <w:szCs w:val="24"/>
        </w:rPr>
        <w:t>ς είπατε τόση ώρα όσα έχει πει η κ</w:t>
      </w:r>
      <w:r>
        <w:rPr>
          <w:rFonts w:eastAsia="Times New Roman" w:cs="Times New Roman"/>
          <w:szCs w:val="24"/>
        </w:rPr>
        <w:t xml:space="preserve">. </w:t>
      </w:r>
      <w:proofErr w:type="spellStart"/>
      <w:r>
        <w:rPr>
          <w:rFonts w:eastAsia="Times New Roman" w:cs="Times New Roman"/>
          <w:szCs w:val="24"/>
        </w:rPr>
        <w:t>Ξ</w:t>
      </w:r>
      <w:r w:rsidRPr="00947D5A">
        <w:rPr>
          <w:rFonts w:eastAsia="Times New Roman" w:cs="Times New Roman"/>
          <w:szCs w:val="24"/>
        </w:rPr>
        <w:t>επαπαδέα</w:t>
      </w:r>
      <w:proofErr w:type="spellEnd"/>
      <w:r w:rsidRPr="00947D5A">
        <w:rPr>
          <w:rFonts w:eastAsia="Times New Roman" w:cs="Times New Roman"/>
          <w:szCs w:val="24"/>
        </w:rPr>
        <w:t xml:space="preserve"> στη συνέντευξή της στην </w:t>
      </w:r>
      <w:r>
        <w:rPr>
          <w:rFonts w:eastAsia="Times New Roman" w:cs="Times New Roman"/>
          <w:szCs w:val="24"/>
        </w:rPr>
        <w:t>«Ε</w:t>
      </w:r>
      <w:r w:rsidRPr="00947D5A">
        <w:rPr>
          <w:rFonts w:eastAsia="Times New Roman" w:cs="Times New Roman"/>
          <w:szCs w:val="24"/>
        </w:rPr>
        <w:t xml:space="preserve">φημερίδα </w:t>
      </w:r>
      <w:r>
        <w:rPr>
          <w:rFonts w:eastAsia="Times New Roman" w:cs="Times New Roman"/>
          <w:szCs w:val="24"/>
        </w:rPr>
        <w:t>των Σ</w:t>
      </w:r>
      <w:r w:rsidRPr="00947D5A">
        <w:rPr>
          <w:rFonts w:eastAsia="Times New Roman" w:cs="Times New Roman"/>
          <w:szCs w:val="24"/>
        </w:rPr>
        <w:t>υντακτών</w:t>
      </w:r>
      <w:r>
        <w:rPr>
          <w:rFonts w:eastAsia="Times New Roman" w:cs="Times New Roman"/>
          <w:szCs w:val="24"/>
        </w:rPr>
        <w:t>»,</w:t>
      </w:r>
      <w:r w:rsidRPr="00947D5A">
        <w:rPr>
          <w:rFonts w:eastAsia="Times New Roman" w:cs="Times New Roman"/>
          <w:szCs w:val="24"/>
        </w:rPr>
        <w:t xml:space="preserve"> η οποία έλεγε ότι είχαμε</w:t>
      </w:r>
      <w:r>
        <w:rPr>
          <w:rFonts w:eastAsia="Times New Roman" w:cs="Times New Roman"/>
          <w:szCs w:val="24"/>
        </w:rPr>
        <w:t xml:space="preserve"> την «</w:t>
      </w:r>
      <w:r>
        <w:rPr>
          <w:rFonts w:eastAsia="Times New Roman" w:cs="Times New Roman"/>
          <w:szCs w:val="24"/>
          <w:lang w:val="en-US"/>
        </w:rPr>
        <w:t>HI</w:t>
      </w:r>
      <w:r w:rsidRPr="004C48E5">
        <w:rPr>
          <w:rFonts w:eastAsia="Times New Roman" w:cs="Times New Roman"/>
          <w:szCs w:val="24"/>
        </w:rPr>
        <w:t>-</w:t>
      </w:r>
      <w:r>
        <w:rPr>
          <w:rFonts w:eastAsia="Times New Roman" w:cs="Times New Roman"/>
          <w:szCs w:val="24"/>
          <w:lang w:val="en-US"/>
        </w:rPr>
        <w:t>MED</w:t>
      </w:r>
      <w:r>
        <w:rPr>
          <w:rFonts w:eastAsia="Times New Roman" w:cs="Times New Roman"/>
          <w:szCs w:val="24"/>
        </w:rPr>
        <w:t xml:space="preserve"> SOLUTIONS LTD</w:t>
      </w:r>
      <w:r>
        <w:rPr>
          <w:rFonts w:eastAsia="Times New Roman" w:cs="Times New Roman"/>
          <w:szCs w:val="24"/>
        </w:rPr>
        <w:t xml:space="preserve">.» </w:t>
      </w:r>
      <w:r w:rsidRPr="00947D5A">
        <w:rPr>
          <w:rFonts w:eastAsia="Times New Roman" w:cs="Times New Roman"/>
          <w:szCs w:val="24"/>
        </w:rPr>
        <w:t>περιορισμένης ευθύνης πράγμα</w:t>
      </w:r>
      <w:r>
        <w:rPr>
          <w:rFonts w:eastAsia="Times New Roman" w:cs="Times New Roman"/>
          <w:szCs w:val="24"/>
        </w:rPr>
        <w:t xml:space="preserve">τι. Είχε </w:t>
      </w:r>
      <w:r>
        <w:rPr>
          <w:rFonts w:eastAsia="Times New Roman" w:cs="Times New Roman"/>
          <w:szCs w:val="24"/>
        </w:rPr>
        <w:t>εκτελεστεί</w:t>
      </w:r>
      <w:r w:rsidRPr="00947D5A">
        <w:rPr>
          <w:rFonts w:eastAsia="Times New Roman" w:cs="Times New Roman"/>
          <w:szCs w:val="24"/>
        </w:rPr>
        <w:t xml:space="preserve"> δικαστική απόφαση σε βάρος ελληνικής εταιρείας</w:t>
      </w:r>
      <w:r>
        <w:rPr>
          <w:rFonts w:eastAsia="Times New Roman" w:cs="Times New Roman"/>
          <w:szCs w:val="24"/>
        </w:rPr>
        <w:t>,</w:t>
      </w:r>
      <w:r w:rsidRPr="00947D5A">
        <w:rPr>
          <w:rFonts w:eastAsia="Times New Roman" w:cs="Times New Roman"/>
          <w:szCs w:val="24"/>
        </w:rPr>
        <w:t xml:space="preserve"> θυγατρικής του </w:t>
      </w:r>
      <w:r>
        <w:rPr>
          <w:rFonts w:eastAsia="Times New Roman" w:cs="Times New Roman"/>
          <w:szCs w:val="24"/>
        </w:rPr>
        <w:t xml:space="preserve">κ. </w:t>
      </w:r>
      <w:r>
        <w:rPr>
          <w:rFonts w:eastAsia="Times New Roman" w:cs="Times New Roman"/>
          <w:szCs w:val="24"/>
        </w:rPr>
        <w:t xml:space="preserve">Λαυρεντιάδη -να τα λέμε όλα- </w:t>
      </w:r>
      <w:r w:rsidRPr="00947D5A">
        <w:rPr>
          <w:rFonts w:eastAsia="Times New Roman" w:cs="Times New Roman"/>
          <w:szCs w:val="24"/>
        </w:rPr>
        <w:t xml:space="preserve">και </w:t>
      </w:r>
      <w:r>
        <w:rPr>
          <w:rFonts w:eastAsia="Times New Roman" w:cs="Times New Roman"/>
          <w:szCs w:val="24"/>
        </w:rPr>
        <w:t xml:space="preserve">της ανατέθηκε, από </w:t>
      </w:r>
      <w:r w:rsidRPr="00947D5A">
        <w:rPr>
          <w:rFonts w:eastAsia="Times New Roman" w:cs="Times New Roman"/>
          <w:szCs w:val="24"/>
        </w:rPr>
        <w:t xml:space="preserve">την </w:t>
      </w:r>
      <w:r>
        <w:rPr>
          <w:rFonts w:eastAsia="Times New Roman" w:cs="Times New Roman"/>
          <w:szCs w:val="24"/>
        </w:rPr>
        <w:t xml:space="preserve">ίδια την </w:t>
      </w:r>
      <w:r w:rsidRPr="00947D5A">
        <w:rPr>
          <w:rFonts w:eastAsia="Times New Roman" w:cs="Times New Roman"/>
          <w:szCs w:val="24"/>
        </w:rPr>
        <w:t>εταιρεία</w:t>
      </w:r>
      <w:r>
        <w:rPr>
          <w:rFonts w:eastAsia="Times New Roman" w:cs="Times New Roman"/>
          <w:szCs w:val="24"/>
        </w:rPr>
        <w:t>,</w:t>
      </w:r>
      <w:r w:rsidRPr="00947D5A">
        <w:rPr>
          <w:rFonts w:eastAsia="Times New Roman" w:cs="Times New Roman"/>
          <w:szCs w:val="24"/>
        </w:rPr>
        <w:t xml:space="preserve"> η εκτέλεση στην Ελλάδα της απόφασης του </w:t>
      </w:r>
      <w:r>
        <w:rPr>
          <w:rFonts w:eastAsia="Times New Roman" w:cs="Times New Roman"/>
          <w:szCs w:val="24"/>
        </w:rPr>
        <w:t>κ</w:t>
      </w:r>
      <w:r w:rsidRPr="00947D5A">
        <w:rPr>
          <w:rFonts w:eastAsia="Times New Roman" w:cs="Times New Roman"/>
          <w:szCs w:val="24"/>
        </w:rPr>
        <w:t xml:space="preserve">υπριακού </w:t>
      </w:r>
      <w:r>
        <w:rPr>
          <w:rFonts w:eastAsia="Times New Roman" w:cs="Times New Roman"/>
          <w:szCs w:val="24"/>
        </w:rPr>
        <w:t>δ</w:t>
      </w:r>
      <w:r w:rsidRPr="00947D5A">
        <w:rPr>
          <w:rFonts w:eastAsia="Times New Roman" w:cs="Times New Roman"/>
          <w:szCs w:val="24"/>
        </w:rPr>
        <w:t>ικαστηρίου</w:t>
      </w:r>
      <w:r>
        <w:rPr>
          <w:rFonts w:eastAsia="Times New Roman" w:cs="Times New Roman"/>
          <w:szCs w:val="24"/>
        </w:rPr>
        <w:t>,</w:t>
      </w:r>
      <w:r w:rsidRPr="00947D5A">
        <w:rPr>
          <w:rFonts w:eastAsia="Times New Roman" w:cs="Times New Roman"/>
          <w:szCs w:val="24"/>
        </w:rPr>
        <w:t xml:space="preserve"> όπως το είπατε</w:t>
      </w:r>
      <w:r>
        <w:rPr>
          <w:rFonts w:eastAsia="Times New Roman" w:cs="Times New Roman"/>
          <w:szCs w:val="24"/>
        </w:rPr>
        <w:t>. Σ</w:t>
      </w:r>
      <w:r w:rsidRPr="00947D5A">
        <w:rPr>
          <w:rFonts w:eastAsia="Times New Roman" w:cs="Times New Roman"/>
          <w:szCs w:val="24"/>
        </w:rPr>
        <w:t>τη δίκη</w:t>
      </w:r>
      <w:r>
        <w:rPr>
          <w:rFonts w:eastAsia="Times New Roman" w:cs="Times New Roman"/>
          <w:szCs w:val="24"/>
        </w:rPr>
        <w:t>, αναγνώρισε</w:t>
      </w:r>
      <w:r w:rsidRPr="00947D5A">
        <w:rPr>
          <w:rFonts w:eastAsia="Times New Roman" w:cs="Times New Roman"/>
          <w:szCs w:val="24"/>
        </w:rPr>
        <w:t xml:space="preserve"> στο </w:t>
      </w:r>
      <w:r>
        <w:rPr>
          <w:rFonts w:eastAsia="Times New Roman" w:cs="Times New Roman"/>
          <w:szCs w:val="24"/>
        </w:rPr>
        <w:t>ε</w:t>
      </w:r>
      <w:r w:rsidRPr="00947D5A">
        <w:rPr>
          <w:rFonts w:eastAsia="Times New Roman" w:cs="Times New Roman"/>
          <w:szCs w:val="24"/>
        </w:rPr>
        <w:t xml:space="preserve">λληνικό </w:t>
      </w:r>
      <w:r>
        <w:rPr>
          <w:rFonts w:eastAsia="Times New Roman" w:cs="Times New Roman"/>
          <w:szCs w:val="24"/>
        </w:rPr>
        <w:t>δ</w:t>
      </w:r>
      <w:r w:rsidRPr="00947D5A">
        <w:rPr>
          <w:rFonts w:eastAsia="Times New Roman" w:cs="Times New Roman"/>
          <w:szCs w:val="24"/>
        </w:rPr>
        <w:t xml:space="preserve">ημόσιο </w:t>
      </w:r>
      <w:r>
        <w:rPr>
          <w:rFonts w:eastAsia="Times New Roman" w:cs="Times New Roman"/>
          <w:szCs w:val="24"/>
        </w:rPr>
        <w:t>την οφειλή ταυτόχρονα και της εταιρείας συμφερόντων Λ</w:t>
      </w:r>
      <w:r w:rsidRPr="00947D5A">
        <w:rPr>
          <w:rFonts w:eastAsia="Times New Roman" w:cs="Times New Roman"/>
          <w:szCs w:val="24"/>
        </w:rPr>
        <w:t>αυρεντιάδη και τ</w:t>
      </w:r>
      <w:r>
        <w:rPr>
          <w:rFonts w:eastAsia="Times New Roman" w:cs="Times New Roman"/>
          <w:szCs w:val="24"/>
        </w:rPr>
        <w:t>ο νόμιμο των</w:t>
      </w:r>
      <w:r w:rsidRPr="00947D5A">
        <w:rPr>
          <w:rFonts w:eastAsia="Times New Roman" w:cs="Times New Roman"/>
          <w:szCs w:val="24"/>
        </w:rPr>
        <w:t xml:space="preserve"> απαιτήσεων της κυπριακής εταιρείας</w:t>
      </w:r>
      <w:r>
        <w:rPr>
          <w:rFonts w:eastAsia="Times New Roman" w:cs="Times New Roman"/>
          <w:szCs w:val="24"/>
        </w:rPr>
        <w:t>,</w:t>
      </w:r>
      <w:r w:rsidRPr="00947D5A">
        <w:rPr>
          <w:rFonts w:eastAsia="Times New Roman" w:cs="Times New Roman"/>
          <w:szCs w:val="24"/>
        </w:rPr>
        <w:t xml:space="preserve"> που</w:t>
      </w:r>
      <w:r>
        <w:rPr>
          <w:rFonts w:eastAsia="Times New Roman" w:cs="Times New Roman"/>
          <w:szCs w:val="24"/>
        </w:rPr>
        <w:t xml:space="preserve"> η </w:t>
      </w:r>
      <w:r>
        <w:rPr>
          <w:rFonts w:eastAsia="Times New Roman" w:cs="Times New Roman"/>
          <w:szCs w:val="24"/>
        </w:rPr>
        <w:lastRenderedPageBreak/>
        <w:t>ίδια εκπροσωπούσα,</w:t>
      </w:r>
      <w:r w:rsidRPr="00947D5A">
        <w:rPr>
          <w:rFonts w:eastAsia="Times New Roman" w:cs="Times New Roman"/>
          <w:szCs w:val="24"/>
        </w:rPr>
        <w:t xml:space="preserve"> όμως άσκησε ανακοπή και μέχρι τώρα δεν έχει καταβάλει το ποσό</w:t>
      </w:r>
      <w:r>
        <w:rPr>
          <w:rFonts w:eastAsia="Times New Roman" w:cs="Times New Roman"/>
          <w:szCs w:val="24"/>
        </w:rPr>
        <w:t>, ό,τι είπατε.</w:t>
      </w:r>
    </w:p>
    <w:p w14:paraId="4D8800F7" w14:textId="77777777" w:rsidR="00E01347" w:rsidRDefault="00B0330D">
      <w:pPr>
        <w:spacing w:line="600" w:lineRule="auto"/>
        <w:ind w:firstLine="720"/>
        <w:contextualSpacing/>
        <w:jc w:val="both"/>
        <w:rPr>
          <w:rFonts w:eastAsia="Times New Roman" w:cs="Times New Roman"/>
          <w:szCs w:val="24"/>
        </w:rPr>
      </w:pPr>
      <w:r>
        <w:rPr>
          <w:rFonts w:eastAsia="Times New Roman" w:cs="Times New Roman"/>
          <w:szCs w:val="24"/>
        </w:rPr>
        <w:t>Κ</w:t>
      </w:r>
      <w:r w:rsidRPr="00947D5A">
        <w:rPr>
          <w:rFonts w:eastAsia="Times New Roman" w:cs="Times New Roman"/>
          <w:szCs w:val="24"/>
        </w:rPr>
        <w:t>ύριε Υπουργέ</w:t>
      </w:r>
      <w:r>
        <w:rPr>
          <w:rFonts w:eastAsia="Times New Roman" w:cs="Times New Roman"/>
          <w:szCs w:val="24"/>
        </w:rPr>
        <w:t>,</w:t>
      </w:r>
      <w:r w:rsidRPr="00947D5A">
        <w:rPr>
          <w:rFonts w:eastAsia="Times New Roman" w:cs="Times New Roman"/>
          <w:szCs w:val="24"/>
        </w:rPr>
        <w:t xml:space="preserve"> δεν</w:t>
      </w:r>
      <w:r>
        <w:rPr>
          <w:rFonts w:eastAsia="Times New Roman" w:cs="Times New Roman"/>
          <w:szCs w:val="24"/>
        </w:rPr>
        <w:t xml:space="preserve"> ή</w:t>
      </w:r>
      <w:r>
        <w:rPr>
          <w:rFonts w:eastAsia="Times New Roman" w:cs="Times New Roman"/>
          <w:szCs w:val="24"/>
        </w:rPr>
        <w:t xml:space="preserve">ρθαμε </w:t>
      </w:r>
      <w:r w:rsidRPr="00947D5A">
        <w:rPr>
          <w:rFonts w:eastAsia="Times New Roman" w:cs="Times New Roman"/>
          <w:szCs w:val="24"/>
        </w:rPr>
        <w:t xml:space="preserve">να δούμε εάν ο </w:t>
      </w:r>
      <w:r>
        <w:rPr>
          <w:rFonts w:eastAsia="Times New Roman" w:cs="Times New Roman"/>
          <w:szCs w:val="24"/>
        </w:rPr>
        <w:t>Κ</w:t>
      </w:r>
      <w:r w:rsidRPr="00947D5A">
        <w:rPr>
          <w:rFonts w:eastAsia="Times New Roman" w:cs="Times New Roman"/>
          <w:szCs w:val="24"/>
        </w:rPr>
        <w:t xml:space="preserve">ώδικας </w:t>
      </w:r>
      <w:r>
        <w:rPr>
          <w:rFonts w:eastAsia="Times New Roman" w:cs="Times New Roman"/>
          <w:szCs w:val="24"/>
        </w:rPr>
        <w:t>Δ</w:t>
      </w:r>
      <w:r w:rsidRPr="00947D5A">
        <w:rPr>
          <w:rFonts w:eastAsia="Times New Roman" w:cs="Times New Roman"/>
          <w:szCs w:val="24"/>
        </w:rPr>
        <w:t xml:space="preserve">ικηγόρων δίνει τη δυνατότητα σε μία ειδική </w:t>
      </w:r>
      <w:r>
        <w:rPr>
          <w:rFonts w:eastAsia="Times New Roman" w:cs="Times New Roman"/>
          <w:szCs w:val="24"/>
        </w:rPr>
        <w:t>σ</w:t>
      </w:r>
      <w:r w:rsidRPr="00947D5A">
        <w:rPr>
          <w:rFonts w:eastAsia="Times New Roman" w:cs="Times New Roman"/>
          <w:szCs w:val="24"/>
        </w:rPr>
        <w:t>ύμβουλο</w:t>
      </w:r>
      <w:r>
        <w:rPr>
          <w:rFonts w:eastAsia="Times New Roman" w:cs="Times New Roman"/>
          <w:szCs w:val="24"/>
        </w:rPr>
        <w:t>,</w:t>
      </w:r>
      <w:r w:rsidRPr="00947D5A">
        <w:rPr>
          <w:rFonts w:eastAsia="Times New Roman" w:cs="Times New Roman"/>
          <w:szCs w:val="24"/>
        </w:rPr>
        <w:t xml:space="preserve"> νομικό</w:t>
      </w:r>
      <w:r>
        <w:rPr>
          <w:rFonts w:eastAsia="Times New Roman" w:cs="Times New Roman"/>
          <w:szCs w:val="24"/>
        </w:rPr>
        <w:t>, δικηγόρο ενός Υ</w:t>
      </w:r>
      <w:r w:rsidRPr="00947D5A">
        <w:rPr>
          <w:rFonts w:eastAsia="Times New Roman" w:cs="Times New Roman"/>
          <w:szCs w:val="24"/>
        </w:rPr>
        <w:t>πουργείου να ασκεί λειτούργημα</w:t>
      </w:r>
      <w:r>
        <w:rPr>
          <w:rFonts w:eastAsia="Times New Roman" w:cs="Times New Roman"/>
          <w:szCs w:val="24"/>
        </w:rPr>
        <w:t xml:space="preserve">, δεν ήρθαμε εδώ να </w:t>
      </w:r>
      <w:r w:rsidRPr="00947D5A">
        <w:rPr>
          <w:rFonts w:eastAsia="Times New Roman" w:cs="Times New Roman"/>
          <w:szCs w:val="24"/>
        </w:rPr>
        <w:t xml:space="preserve">ελέγξουμε </w:t>
      </w:r>
      <w:r>
        <w:rPr>
          <w:rFonts w:eastAsia="Times New Roman" w:cs="Times New Roman"/>
          <w:szCs w:val="24"/>
        </w:rPr>
        <w:t xml:space="preserve">αν θέλετε τις πληρεξουσιότητες της κ. </w:t>
      </w:r>
      <w:proofErr w:type="spellStart"/>
      <w:r>
        <w:rPr>
          <w:rFonts w:eastAsia="Times New Roman" w:cs="Times New Roman"/>
          <w:szCs w:val="24"/>
        </w:rPr>
        <w:t>Ξεπαπαδέ</w:t>
      </w:r>
      <w:r w:rsidRPr="00947D5A">
        <w:rPr>
          <w:rFonts w:eastAsia="Times New Roman" w:cs="Times New Roman"/>
          <w:szCs w:val="24"/>
        </w:rPr>
        <w:t>α</w:t>
      </w:r>
      <w:proofErr w:type="spellEnd"/>
      <w:r>
        <w:rPr>
          <w:rFonts w:eastAsia="Times New Roman" w:cs="Times New Roman"/>
          <w:szCs w:val="24"/>
        </w:rPr>
        <w:t>. Ή</w:t>
      </w:r>
      <w:r w:rsidRPr="00947D5A">
        <w:rPr>
          <w:rFonts w:eastAsia="Times New Roman" w:cs="Times New Roman"/>
          <w:szCs w:val="24"/>
        </w:rPr>
        <w:t xml:space="preserve">ρθαμε εδώ να ελέγξουμε την πολιτική </w:t>
      </w:r>
      <w:r w:rsidRPr="00947D5A">
        <w:rPr>
          <w:rFonts w:eastAsia="Times New Roman" w:cs="Times New Roman"/>
          <w:szCs w:val="24"/>
        </w:rPr>
        <w:t>διαπλοκή μεταξύ της άσκησης επαγγελματικής δραστηριότητας και ταυτόχρονα</w:t>
      </w:r>
      <w:r>
        <w:rPr>
          <w:rFonts w:eastAsia="Times New Roman" w:cs="Times New Roman"/>
          <w:szCs w:val="24"/>
        </w:rPr>
        <w:t>,</w:t>
      </w:r>
      <w:r w:rsidRPr="00947D5A">
        <w:rPr>
          <w:rFonts w:eastAsia="Times New Roman" w:cs="Times New Roman"/>
          <w:szCs w:val="24"/>
        </w:rPr>
        <w:t xml:space="preserve"> των πολιτικών θέσεων</w:t>
      </w:r>
      <w:r>
        <w:rPr>
          <w:rFonts w:eastAsia="Times New Roman" w:cs="Times New Roman"/>
          <w:szCs w:val="24"/>
        </w:rPr>
        <w:t>,</w:t>
      </w:r>
      <w:r w:rsidRPr="00947D5A">
        <w:rPr>
          <w:rFonts w:eastAsia="Times New Roman" w:cs="Times New Roman"/>
          <w:szCs w:val="24"/>
        </w:rPr>
        <w:t xml:space="preserve"> που κατείχε τόσο</w:t>
      </w:r>
      <w:r>
        <w:rPr>
          <w:rFonts w:eastAsia="Times New Roman" w:cs="Times New Roman"/>
          <w:szCs w:val="24"/>
        </w:rPr>
        <w:t xml:space="preserve"> ως </w:t>
      </w:r>
      <w:r>
        <w:rPr>
          <w:rFonts w:eastAsia="Times New Roman" w:cs="Times New Roman"/>
          <w:szCs w:val="24"/>
        </w:rPr>
        <w:t>δ</w:t>
      </w:r>
      <w:r w:rsidRPr="00947D5A">
        <w:rPr>
          <w:rFonts w:eastAsia="Times New Roman" w:cs="Times New Roman"/>
          <w:szCs w:val="24"/>
        </w:rPr>
        <w:t>ιευθύντρια</w:t>
      </w:r>
      <w:r>
        <w:rPr>
          <w:rFonts w:eastAsia="Times New Roman" w:cs="Times New Roman"/>
          <w:szCs w:val="24"/>
        </w:rPr>
        <w:t>, όσο και ως</w:t>
      </w:r>
      <w:r w:rsidRPr="00947D5A">
        <w:rPr>
          <w:rFonts w:eastAsia="Times New Roman" w:cs="Times New Roman"/>
          <w:szCs w:val="24"/>
        </w:rPr>
        <w:t xml:space="preserve"> </w:t>
      </w:r>
      <w:r>
        <w:rPr>
          <w:rFonts w:eastAsia="Times New Roman" w:cs="Times New Roman"/>
          <w:szCs w:val="24"/>
        </w:rPr>
        <w:t>σ</w:t>
      </w:r>
      <w:r w:rsidRPr="00947D5A">
        <w:rPr>
          <w:rFonts w:eastAsia="Times New Roman" w:cs="Times New Roman"/>
          <w:szCs w:val="24"/>
        </w:rPr>
        <w:t>ύμβουλος</w:t>
      </w:r>
      <w:r>
        <w:rPr>
          <w:rFonts w:eastAsia="Times New Roman" w:cs="Times New Roman"/>
          <w:szCs w:val="24"/>
        </w:rPr>
        <w:t>, όσο ε</w:t>
      </w:r>
      <w:r w:rsidRPr="00947D5A">
        <w:rPr>
          <w:rFonts w:eastAsia="Times New Roman" w:cs="Times New Roman"/>
          <w:szCs w:val="24"/>
        </w:rPr>
        <w:t xml:space="preserve">πίσης και </w:t>
      </w:r>
      <w:r>
        <w:rPr>
          <w:rFonts w:eastAsia="Times New Roman" w:cs="Times New Roman"/>
          <w:szCs w:val="24"/>
        </w:rPr>
        <w:t xml:space="preserve">ως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γ</w:t>
      </w:r>
      <w:r w:rsidRPr="00947D5A">
        <w:rPr>
          <w:rFonts w:eastAsia="Times New Roman" w:cs="Times New Roman"/>
          <w:szCs w:val="24"/>
        </w:rPr>
        <w:t>ραμματέας μετά</w:t>
      </w:r>
      <w:r>
        <w:rPr>
          <w:rFonts w:eastAsia="Times New Roman" w:cs="Times New Roman"/>
          <w:szCs w:val="24"/>
        </w:rPr>
        <w:t>.</w:t>
      </w:r>
      <w:r w:rsidRPr="00947D5A">
        <w:rPr>
          <w:rFonts w:eastAsia="Times New Roman" w:cs="Times New Roman"/>
          <w:szCs w:val="24"/>
        </w:rPr>
        <w:t xml:space="preserve"> </w:t>
      </w:r>
    </w:p>
    <w:p w14:paraId="4D8800F8" w14:textId="77777777" w:rsidR="00E01347" w:rsidRDefault="00B0330D">
      <w:pPr>
        <w:spacing w:line="600" w:lineRule="auto"/>
        <w:ind w:firstLine="720"/>
        <w:contextualSpacing/>
        <w:jc w:val="both"/>
        <w:rPr>
          <w:rFonts w:eastAsia="Times New Roman" w:cs="Times New Roman"/>
          <w:szCs w:val="24"/>
        </w:rPr>
      </w:pPr>
      <w:r>
        <w:rPr>
          <w:rFonts w:eastAsia="Times New Roman" w:cs="Times New Roman"/>
          <w:szCs w:val="24"/>
        </w:rPr>
        <w:t>Τ</w:t>
      </w:r>
      <w:r w:rsidRPr="00947D5A">
        <w:rPr>
          <w:rFonts w:eastAsia="Times New Roman" w:cs="Times New Roman"/>
          <w:szCs w:val="24"/>
        </w:rPr>
        <w:t>αυτόχρονα</w:t>
      </w:r>
      <w:r>
        <w:rPr>
          <w:rFonts w:eastAsia="Times New Roman" w:cs="Times New Roman"/>
          <w:szCs w:val="24"/>
        </w:rPr>
        <w:t>,</w:t>
      </w:r>
      <w:r w:rsidRPr="00947D5A">
        <w:rPr>
          <w:rFonts w:eastAsia="Times New Roman" w:cs="Times New Roman"/>
          <w:szCs w:val="24"/>
        </w:rPr>
        <w:t xml:space="preserve"> </w:t>
      </w:r>
      <w:r>
        <w:rPr>
          <w:rFonts w:eastAsia="Times New Roman" w:cs="Times New Roman"/>
          <w:szCs w:val="24"/>
        </w:rPr>
        <w:t>όμως, κ</w:t>
      </w:r>
      <w:r w:rsidRPr="00947D5A">
        <w:rPr>
          <w:rFonts w:eastAsia="Times New Roman" w:cs="Times New Roman"/>
          <w:szCs w:val="24"/>
        </w:rPr>
        <w:t>ύριε Υπουργέ</w:t>
      </w:r>
      <w:r>
        <w:rPr>
          <w:rFonts w:eastAsia="Times New Roman" w:cs="Times New Roman"/>
          <w:szCs w:val="24"/>
        </w:rPr>
        <w:t>,</w:t>
      </w:r>
      <w:r w:rsidRPr="00947D5A">
        <w:rPr>
          <w:rFonts w:eastAsia="Times New Roman" w:cs="Times New Roman"/>
          <w:szCs w:val="24"/>
        </w:rPr>
        <w:t xml:space="preserve"> ήρθαμε να ελέγξουμε το εξής</w:t>
      </w:r>
      <w:r>
        <w:rPr>
          <w:rFonts w:eastAsia="Times New Roman" w:cs="Times New Roman"/>
          <w:szCs w:val="24"/>
        </w:rPr>
        <w:t>.</w:t>
      </w:r>
      <w:r w:rsidRPr="00947D5A">
        <w:rPr>
          <w:rFonts w:eastAsia="Times New Roman" w:cs="Times New Roman"/>
          <w:szCs w:val="24"/>
        </w:rPr>
        <w:t xml:space="preserve"> </w:t>
      </w:r>
      <w:r>
        <w:rPr>
          <w:rFonts w:eastAsia="Times New Roman" w:cs="Times New Roman"/>
          <w:szCs w:val="24"/>
        </w:rPr>
        <w:t>Ν</w:t>
      </w:r>
      <w:r w:rsidRPr="00947D5A">
        <w:rPr>
          <w:rFonts w:eastAsia="Times New Roman" w:cs="Times New Roman"/>
          <w:szCs w:val="24"/>
        </w:rPr>
        <w:t>α σας διορθώσω σε κάτι προηγουμένως</w:t>
      </w:r>
      <w:r>
        <w:rPr>
          <w:rFonts w:eastAsia="Times New Roman" w:cs="Times New Roman"/>
          <w:szCs w:val="24"/>
        </w:rPr>
        <w:t>. Τ</w:t>
      </w:r>
      <w:r w:rsidRPr="00947D5A">
        <w:rPr>
          <w:rFonts w:eastAsia="Times New Roman" w:cs="Times New Roman"/>
          <w:szCs w:val="24"/>
        </w:rPr>
        <w:t xml:space="preserve">η διαχείριση είχε </w:t>
      </w:r>
      <w:r>
        <w:rPr>
          <w:rFonts w:eastAsia="Times New Roman" w:cs="Times New Roman"/>
          <w:szCs w:val="24"/>
        </w:rPr>
        <w:t xml:space="preserve">ο </w:t>
      </w:r>
      <w:r w:rsidRPr="00947D5A">
        <w:rPr>
          <w:rFonts w:eastAsia="Times New Roman" w:cs="Times New Roman"/>
          <w:szCs w:val="24"/>
        </w:rPr>
        <w:t>κ</w:t>
      </w:r>
      <w:r>
        <w:rPr>
          <w:rFonts w:eastAsia="Times New Roman" w:cs="Times New Roman"/>
          <w:szCs w:val="24"/>
        </w:rPr>
        <w:t>.</w:t>
      </w:r>
      <w:r w:rsidRPr="00947D5A">
        <w:rPr>
          <w:rFonts w:eastAsia="Times New Roman" w:cs="Times New Roman"/>
          <w:szCs w:val="24"/>
        </w:rPr>
        <w:t xml:space="preserve"> Αρτεμίου</w:t>
      </w:r>
      <w:r>
        <w:rPr>
          <w:rFonts w:eastAsia="Times New Roman" w:cs="Times New Roman"/>
          <w:szCs w:val="24"/>
        </w:rPr>
        <w:t>,</w:t>
      </w:r>
      <w:r w:rsidRPr="00947D5A">
        <w:rPr>
          <w:rFonts w:eastAsia="Times New Roman" w:cs="Times New Roman"/>
          <w:szCs w:val="24"/>
        </w:rPr>
        <w:t xml:space="preserve"> γι</w:t>
      </w:r>
      <w:r>
        <w:rPr>
          <w:rFonts w:eastAsia="Times New Roman" w:cs="Times New Roman"/>
          <w:szCs w:val="24"/>
        </w:rPr>
        <w:t>’</w:t>
      </w:r>
      <w:r w:rsidRPr="00947D5A">
        <w:rPr>
          <w:rFonts w:eastAsia="Times New Roman" w:cs="Times New Roman"/>
          <w:szCs w:val="24"/>
        </w:rPr>
        <w:t xml:space="preserve"> αυτό και στην έδρα </w:t>
      </w:r>
      <w:r>
        <w:rPr>
          <w:rFonts w:eastAsia="Times New Roman" w:cs="Times New Roman"/>
          <w:szCs w:val="24"/>
        </w:rPr>
        <w:t>του, στο</w:t>
      </w:r>
      <w:r w:rsidRPr="00947D5A">
        <w:rPr>
          <w:rFonts w:eastAsia="Times New Roman" w:cs="Times New Roman"/>
          <w:szCs w:val="24"/>
        </w:rPr>
        <w:t xml:space="preserve"> δικηγορικό του γραφείο</w:t>
      </w:r>
      <w:r>
        <w:rPr>
          <w:rFonts w:eastAsia="Times New Roman" w:cs="Times New Roman"/>
          <w:szCs w:val="24"/>
        </w:rPr>
        <w:t>,</w:t>
      </w:r>
      <w:r w:rsidRPr="00947D5A">
        <w:rPr>
          <w:rFonts w:eastAsia="Times New Roman" w:cs="Times New Roman"/>
          <w:szCs w:val="24"/>
        </w:rPr>
        <w:t xml:space="preserve"> το οποίο ήταν Αρτεμίου</w:t>
      </w:r>
      <w:r>
        <w:rPr>
          <w:rFonts w:eastAsia="Times New Roman" w:cs="Times New Roman"/>
          <w:szCs w:val="24"/>
        </w:rPr>
        <w:t>-</w:t>
      </w:r>
      <w:proofErr w:type="spellStart"/>
      <w:r>
        <w:rPr>
          <w:rFonts w:eastAsia="Times New Roman" w:cs="Times New Roman"/>
          <w:szCs w:val="24"/>
        </w:rPr>
        <w:t>Πιερής</w:t>
      </w:r>
      <w:proofErr w:type="spellEnd"/>
      <w:r>
        <w:rPr>
          <w:rFonts w:eastAsia="Times New Roman" w:cs="Times New Roman"/>
          <w:szCs w:val="24"/>
        </w:rPr>
        <w:t>,</w:t>
      </w:r>
      <w:r w:rsidRPr="00947D5A">
        <w:rPr>
          <w:rFonts w:eastAsia="Times New Roman" w:cs="Times New Roman"/>
          <w:szCs w:val="24"/>
        </w:rPr>
        <w:t xml:space="preserve"> είχε την αναφορά της η συγκεκριμένη εταιρεία</w:t>
      </w:r>
      <w:r>
        <w:rPr>
          <w:rFonts w:eastAsia="Times New Roman" w:cs="Times New Roman"/>
          <w:szCs w:val="24"/>
        </w:rPr>
        <w:t>. Γ</w:t>
      </w:r>
      <w:r w:rsidRPr="00947D5A">
        <w:rPr>
          <w:rFonts w:eastAsia="Times New Roman" w:cs="Times New Roman"/>
          <w:szCs w:val="24"/>
        </w:rPr>
        <w:t>ι</w:t>
      </w:r>
      <w:r>
        <w:rPr>
          <w:rFonts w:eastAsia="Times New Roman" w:cs="Times New Roman"/>
          <w:szCs w:val="24"/>
        </w:rPr>
        <w:t>’</w:t>
      </w:r>
      <w:r w:rsidRPr="00947D5A">
        <w:rPr>
          <w:rFonts w:eastAsia="Times New Roman" w:cs="Times New Roman"/>
          <w:szCs w:val="24"/>
        </w:rPr>
        <w:t xml:space="preserve"> αυ</w:t>
      </w:r>
      <w:r>
        <w:rPr>
          <w:rFonts w:eastAsia="Times New Roman" w:cs="Times New Roman"/>
          <w:szCs w:val="24"/>
        </w:rPr>
        <w:t>τό</w:t>
      </w:r>
      <w:r>
        <w:rPr>
          <w:rFonts w:eastAsia="Times New Roman" w:cs="Times New Roman"/>
          <w:szCs w:val="24"/>
        </w:rPr>
        <w:t>,</w:t>
      </w:r>
      <w:r>
        <w:rPr>
          <w:rFonts w:eastAsia="Times New Roman" w:cs="Times New Roman"/>
          <w:szCs w:val="24"/>
        </w:rPr>
        <w:t xml:space="preserve"> σε αυτή τη διεύθυνση είχε</w:t>
      </w:r>
      <w:r w:rsidRPr="00947D5A">
        <w:rPr>
          <w:rFonts w:eastAsia="Times New Roman" w:cs="Times New Roman"/>
          <w:szCs w:val="24"/>
        </w:rPr>
        <w:t xml:space="preserve"> </w:t>
      </w:r>
      <w:r>
        <w:rPr>
          <w:rFonts w:eastAsia="Times New Roman" w:cs="Times New Roman"/>
          <w:szCs w:val="24"/>
        </w:rPr>
        <w:t>αναφορά, Αρτε</w:t>
      </w:r>
      <w:r w:rsidRPr="00947D5A">
        <w:rPr>
          <w:rFonts w:eastAsia="Times New Roman" w:cs="Times New Roman"/>
          <w:szCs w:val="24"/>
        </w:rPr>
        <w:t>μί</w:t>
      </w:r>
      <w:r w:rsidRPr="00947D5A">
        <w:rPr>
          <w:rFonts w:eastAsia="Times New Roman" w:cs="Times New Roman"/>
          <w:szCs w:val="24"/>
        </w:rPr>
        <w:t>ου</w:t>
      </w:r>
      <w:r>
        <w:rPr>
          <w:rFonts w:eastAsia="Times New Roman" w:cs="Times New Roman"/>
          <w:szCs w:val="24"/>
        </w:rPr>
        <w:t>-</w:t>
      </w:r>
      <w:proofErr w:type="spellStart"/>
      <w:r>
        <w:rPr>
          <w:rFonts w:eastAsia="Times New Roman" w:cs="Times New Roman"/>
          <w:szCs w:val="24"/>
        </w:rPr>
        <w:t>Πιερής</w:t>
      </w:r>
      <w:proofErr w:type="spellEnd"/>
      <w:r>
        <w:rPr>
          <w:rFonts w:eastAsia="Times New Roman" w:cs="Times New Roman"/>
          <w:szCs w:val="24"/>
        </w:rPr>
        <w:t>,</w:t>
      </w:r>
      <w:r w:rsidRPr="00947D5A">
        <w:rPr>
          <w:rFonts w:eastAsia="Times New Roman" w:cs="Times New Roman"/>
          <w:szCs w:val="24"/>
        </w:rPr>
        <w:t xml:space="preserve"> ένα γνωστότατο</w:t>
      </w:r>
      <w:r>
        <w:rPr>
          <w:rFonts w:eastAsia="Times New Roman" w:cs="Times New Roman"/>
          <w:szCs w:val="24"/>
        </w:rPr>
        <w:t xml:space="preserve"> δικηγορικό γραφείο στη Λευκωσία, το οποίο εκπροσωπούσε</w:t>
      </w:r>
      <w:r>
        <w:rPr>
          <w:rFonts w:eastAsia="Times New Roman" w:cs="Times New Roman"/>
          <w:szCs w:val="24"/>
        </w:rPr>
        <w:t>,</w:t>
      </w:r>
      <w:r>
        <w:rPr>
          <w:rFonts w:eastAsia="Times New Roman" w:cs="Times New Roman"/>
          <w:szCs w:val="24"/>
        </w:rPr>
        <w:t xml:space="preserve"> ω</w:t>
      </w:r>
      <w:r w:rsidRPr="00947D5A">
        <w:rPr>
          <w:rFonts w:eastAsia="Times New Roman" w:cs="Times New Roman"/>
          <w:szCs w:val="24"/>
        </w:rPr>
        <w:t>ς πληρεξούσιος δικηγόρος</w:t>
      </w:r>
      <w:r>
        <w:rPr>
          <w:rFonts w:eastAsia="Times New Roman" w:cs="Times New Roman"/>
          <w:szCs w:val="24"/>
        </w:rPr>
        <w:t>,</w:t>
      </w:r>
      <w:r w:rsidRPr="00947D5A">
        <w:rPr>
          <w:rFonts w:eastAsia="Times New Roman" w:cs="Times New Roman"/>
          <w:szCs w:val="24"/>
        </w:rPr>
        <w:t xml:space="preserve"> η κ</w:t>
      </w:r>
      <w:r>
        <w:rPr>
          <w:rFonts w:eastAsia="Times New Roman" w:cs="Times New Roman"/>
          <w:szCs w:val="24"/>
        </w:rPr>
        <w:t xml:space="preserve">. </w:t>
      </w:r>
      <w:proofErr w:type="spellStart"/>
      <w:r>
        <w:rPr>
          <w:rFonts w:eastAsia="Times New Roman" w:cs="Times New Roman"/>
          <w:szCs w:val="24"/>
        </w:rPr>
        <w:t>Ξεπαπαδέ</w:t>
      </w:r>
      <w:r w:rsidRPr="00947D5A">
        <w:rPr>
          <w:rFonts w:eastAsia="Times New Roman" w:cs="Times New Roman"/>
          <w:szCs w:val="24"/>
        </w:rPr>
        <w:t>α</w:t>
      </w:r>
      <w:proofErr w:type="spellEnd"/>
      <w:r w:rsidRPr="00947D5A">
        <w:rPr>
          <w:rFonts w:eastAsia="Times New Roman" w:cs="Times New Roman"/>
          <w:szCs w:val="24"/>
        </w:rPr>
        <w:t xml:space="preserve"> στην Ελλάδα</w:t>
      </w:r>
      <w:r>
        <w:rPr>
          <w:rFonts w:eastAsia="Times New Roman" w:cs="Times New Roman"/>
          <w:szCs w:val="24"/>
        </w:rPr>
        <w:t xml:space="preserve">. </w:t>
      </w:r>
    </w:p>
    <w:p w14:paraId="4D8800F9" w14:textId="77777777" w:rsidR="00E01347" w:rsidRDefault="00B0330D">
      <w:pPr>
        <w:spacing w:line="600" w:lineRule="auto"/>
        <w:ind w:firstLine="720"/>
        <w:contextualSpacing/>
        <w:jc w:val="both"/>
        <w:rPr>
          <w:rFonts w:eastAsia="Times New Roman" w:cs="Times New Roman"/>
          <w:szCs w:val="24"/>
        </w:rPr>
      </w:pPr>
      <w:r>
        <w:rPr>
          <w:rFonts w:eastAsia="Times New Roman" w:cs="Times New Roman"/>
          <w:szCs w:val="24"/>
        </w:rPr>
        <w:lastRenderedPageBreak/>
        <w:t>Πότε ό</w:t>
      </w:r>
      <w:r w:rsidRPr="00947D5A">
        <w:rPr>
          <w:rFonts w:eastAsia="Times New Roman" w:cs="Times New Roman"/>
          <w:szCs w:val="24"/>
        </w:rPr>
        <w:t>λα αυτά</w:t>
      </w:r>
      <w:r>
        <w:rPr>
          <w:rFonts w:eastAsia="Times New Roman" w:cs="Times New Roman"/>
          <w:szCs w:val="24"/>
        </w:rPr>
        <w:t xml:space="preserve">, </w:t>
      </w:r>
      <w:r w:rsidRPr="00947D5A">
        <w:rPr>
          <w:rFonts w:eastAsia="Times New Roman" w:cs="Times New Roman"/>
          <w:szCs w:val="24"/>
        </w:rPr>
        <w:t xml:space="preserve">σε σχέση με τον </w:t>
      </w:r>
      <w:r>
        <w:rPr>
          <w:rFonts w:eastAsia="Times New Roman" w:cs="Times New Roman"/>
          <w:szCs w:val="24"/>
        </w:rPr>
        <w:t xml:space="preserve">κ. </w:t>
      </w:r>
      <w:r>
        <w:rPr>
          <w:rFonts w:eastAsia="Times New Roman" w:cs="Times New Roman"/>
          <w:szCs w:val="24"/>
        </w:rPr>
        <w:t>Λ</w:t>
      </w:r>
      <w:r w:rsidRPr="00947D5A">
        <w:rPr>
          <w:rFonts w:eastAsia="Times New Roman" w:cs="Times New Roman"/>
          <w:szCs w:val="24"/>
        </w:rPr>
        <w:t>αυρεντιάδη</w:t>
      </w:r>
      <w:r>
        <w:rPr>
          <w:rFonts w:eastAsia="Times New Roman" w:cs="Times New Roman"/>
          <w:szCs w:val="24"/>
        </w:rPr>
        <w:t>; Ό</w:t>
      </w:r>
      <w:r w:rsidRPr="00947D5A">
        <w:rPr>
          <w:rFonts w:eastAsia="Times New Roman" w:cs="Times New Roman"/>
          <w:szCs w:val="24"/>
        </w:rPr>
        <w:t>ταν</w:t>
      </w:r>
      <w:r>
        <w:rPr>
          <w:rFonts w:eastAsia="Times New Roman" w:cs="Times New Roman"/>
          <w:szCs w:val="24"/>
        </w:rPr>
        <w:t>,</w:t>
      </w:r>
      <w:r w:rsidRPr="00947D5A">
        <w:rPr>
          <w:rFonts w:eastAsia="Times New Roman" w:cs="Times New Roman"/>
          <w:szCs w:val="24"/>
        </w:rPr>
        <w:t xml:space="preserve"> ταυτόχρονα</w:t>
      </w:r>
      <w:r>
        <w:rPr>
          <w:rFonts w:eastAsia="Times New Roman" w:cs="Times New Roman"/>
          <w:szCs w:val="24"/>
        </w:rPr>
        <w:t>,</w:t>
      </w:r>
      <w:r w:rsidRPr="00947D5A">
        <w:rPr>
          <w:rFonts w:eastAsia="Times New Roman" w:cs="Times New Roman"/>
          <w:szCs w:val="24"/>
        </w:rPr>
        <w:t xml:space="preserve"> ο κ</w:t>
      </w:r>
      <w:r>
        <w:rPr>
          <w:rFonts w:eastAsia="Times New Roman" w:cs="Times New Roman"/>
          <w:szCs w:val="24"/>
        </w:rPr>
        <w:t>.</w:t>
      </w:r>
      <w:r w:rsidRPr="00947D5A">
        <w:rPr>
          <w:rFonts w:eastAsia="Times New Roman" w:cs="Times New Roman"/>
          <w:szCs w:val="24"/>
        </w:rPr>
        <w:t xml:space="preserve"> </w:t>
      </w:r>
      <w:proofErr w:type="spellStart"/>
      <w:r>
        <w:rPr>
          <w:rFonts w:eastAsia="Times New Roman" w:cs="Times New Roman"/>
          <w:szCs w:val="24"/>
        </w:rPr>
        <w:t>Π</w:t>
      </w:r>
      <w:r w:rsidRPr="00947D5A">
        <w:rPr>
          <w:rFonts w:eastAsia="Times New Roman" w:cs="Times New Roman"/>
          <w:szCs w:val="24"/>
        </w:rPr>
        <w:t>ετσίτης</w:t>
      </w:r>
      <w:proofErr w:type="spellEnd"/>
      <w:r w:rsidRPr="00947D5A">
        <w:rPr>
          <w:rFonts w:eastAsia="Times New Roman" w:cs="Times New Roman"/>
          <w:szCs w:val="24"/>
        </w:rPr>
        <w:t xml:space="preserve"> ήταν φορολογικός εκπρόσωπος</w:t>
      </w:r>
      <w:r>
        <w:rPr>
          <w:rFonts w:eastAsia="Times New Roman" w:cs="Times New Roman"/>
          <w:szCs w:val="24"/>
        </w:rPr>
        <w:t xml:space="preserve"> του κ. Αρτεμίου στην Ελλάδα και</w:t>
      </w:r>
      <w:r w:rsidRPr="00947D5A">
        <w:rPr>
          <w:rFonts w:eastAsia="Times New Roman" w:cs="Times New Roman"/>
          <w:szCs w:val="24"/>
        </w:rPr>
        <w:t xml:space="preserve"> ειδικότερα του </w:t>
      </w:r>
      <w:r>
        <w:rPr>
          <w:rFonts w:eastAsia="Times New Roman" w:cs="Times New Roman"/>
          <w:szCs w:val="24"/>
        </w:rPr>
        <w:t>κ. Αρτεμίου -θ</w:t>
      </w:r>
      <w:r w:rsidRPr="00947D5A">
        <w:rPr>
          <w:rFonts w:eastAsia="Times New Roman" w:cs="Times New Roman"/>
          <w:szCs w:val="24"/>
        </w:rPr>
        <w:t>α σας πω και την ημερομηνία σε λίγο</w:t>
      </w:r>
      <w:r>
        <w:rPr>
          <w:rFonts w:eastAsia="Times New Roman" w:cs="Times New Roman"/>
          <w:szCs w:val="24"/>
        </w:rPr>
        <w:t>,</w:t>
      </w:r>
      <w:r w:rsidRPr="00947D5A">
        <w:rPr>
          <w:rFonts w:eastAsia="Times New Roman" w:cs="Times New Roman"/>
          <w:szCs w:val="24"/>
        </w:rPr>
        <w:t xml:space="preserve"> γιατί θα το καταθέσω</w:t>
      </w:r>
      <w:r>
        <w:rPr>
          <w:rFonts w:eastAsia="Times New Roman" w:cs="Times New Roman"/>
          <w:szCs w:val="24"/>
        </w:rPr>
        <w:t>-</w:t>
      </w:r>
      <w:r w:rsidRPr="00947D5A">
        <w:rPr>
          <w:rFonts w:eastAsia="Times New Roman" w:cs="Times New Roman"/>
          <w:szCs w:val="24"/>
        </w:rPr>
        <w:t xml:space="preserve"> ως φορολογικός εκπρόσωπος της δικηγορικής εταιρείας</w:t>
      </w:r>
      <w:r>
        <w:rPr>
          <w:rFonts w:eastAsia="Times New Roman" w:cs="Times New Roman"/>
          <w:szCs w:val="24"/>
        </w:rPr>
        <w:t>,</w:t>
      </w:r>
      <w:r w:rsidRPr="00947D5A">
        <w:rPr>
          <w:rFonts w:eastAsia="Times New Roman" w:cs="Times New Roman"/>
          <w:szCs w:val="24"/>
        </w:rPr>
        <w:t xml:space="preserve"> που είχε μαζί με τον κ</w:t>
      </w:r>
      <w:r>
        <w:rPr>
          <w:rFonts w:eastAsia="Times New Roman" w:cs="Times New Roman"/>
          <w:szCs w:val="24"/>
        </w:rPr>
        <w:t xml:space="preserve">. </w:t>
      </w:r>
      <w:proofErr w:type="spellStart"/>
      <w:r>
        <w:rPr>
          <w:rFonts w:eastAsia="Times New Roman" w:cs="Times New Roman"/>
          <w:szCs w:val="24"/>
        </w:rPr>
        <w:t>Πιερή</w:t>
      </w:r>
      <w:proofErr w:type="spellEnd"/>
      <w:r>
        <w:rPr>
          <w:rFonts w:eastAsia="Times New Roman" w:cs="Times New Roman"/>
          <w:szCs w:val="24"/>
        </w:rPr>
        <w:t xml:space="preserve"> </w:t>
      </w:r>
      <w:r w:rsidRPr="00947D5A">
        <w:rPr>
          <w:rFonts w:eastAsia="Times New Roman" w:cs="Times New Roman"/>
          <w:szCs w:val="24"/>
        </w:rPr>
        <w:t xml:space="preserve">και διαχειριζόταν συγκεκριμένες κυπριακές εταιρείες </w:t>
      </w:r>
      <w:r w:rsidRPr="00947D5A">
        <w:rPr>
          <w:rFonts w:eastAsia="Times New Roman" w:cs="Times New Roman"/>
          <w:szCs w:val="24"/>
        </w:rPr>
        <w:t>του κ</w:t>
      </w:r>
      <w:r>
        <w:rPr>
          <w:rFonts w:eastAsia="Times New Roman" w:cs="Times New Roman"/>
          <w:szCs w:val="24"/>
        </w:rPr>
        <w:t>. Λ</w:t>
      </w:r>
      <w:r w:rsidRPr="00947D5A">
        <w:rPr>
          <w:rFonts w:eastAsia="Times New Roman" w:cs="Times New Roman"/>
          <w:szCs w:val="24"/>
        </w:rPr>
        <w:t>αυρεντιάδη στη Λευκωσία</w:t>
      </w:r>
      <w:r>
        <w:rPr>
          <w:rFonts w:eastAsia="Times New Roman" w:cs="Times New Roman"/>
          <w:szCs w:val="24"/>
        </w:rPr>
        <w:t>. Γιατί μάθαμε</w:t>
      </w:r>
      <w:r w:rsidRPr="00947D5A">
        <w:rPr>
          <w:rFonts w:eastAsia="Times New Roman" w:cs="Times New Roman"/>
          <w:szCs w:val="24"/>
        </w:rPr>
        <w:t xml:space="preserve"> τον κ</w:t>
      </w:r>
      <w:r>
        <w:rPr>
          <w:rFonts w:eastAsia="Times New Roman" w:cs="Times New Roman"/>
          <w:szCs w:val="24"/>
        </w:rPr>
        <w:t xml:space="preserve">. </w:t>
      </w:r>
      <w:proofErr w:type="spellStart"/>
      <w:r>
        <w:rPr>
          <w:rFonts w:eastAsia="Times New Roman" w:cs="Times New Roman"/>
          <w:szCs w:val="24"/>
        </w:rPr>
        <w:t>Π</w:t>
      </w:r>
      <w:r w:rsidRPr="00947D5A">
        <w:rPr>
          <w:rFonts w:eastAsia="Times New Roman" w:cs="Times New Roman"/>
          <w:szCs w:val="24"/>
        </w:rPr>
        <w:t>ετσίτη</w:t>
      </w:r>
      <w:proofErr w:type="spellEnd"/>
      <w:r>
        <w:rPr>
          <w:rFonts w:eastAsia="Times New Roman" w:cs="Times New Roman"/>
          <w:szCs w:val="24"/>
        </w:rPr>
        <w:t xml:space="preserve">, τον κατά τα άλλα ιδιώτη κ. </w:t>
      </w:r>
      <w:proofErr w:type="spellStart"/>
      <w:r>
        <w:rPr>
          <w:rFonts w:eastAsia="Times New Roman" w:cs="Times New Roman"/>
          <w:szCs w:val="24"/>
        </w:rPr>
        <w:t>Πετσίτη</w:t>
      </w:r>
      <w:proofErr w:type="spellEnd"/>
      <w:r>
        <w:rPr>
          <w:rFonts w:eastAsia="Times New Roman" w:cs="Times New Roman"/>
          <w:szCs w:val="24"/>
        </w:rPr>
        <w:t xml:space="preserve">; Τον μάθαμε τον κ. </w:t>
      </w:r>
      <w:proofErr w:type="spellStart"/>
      <w:r>
        <w:rPr>
          <w:rFonts w:eastAsia="Times New Roman" w:cs="Times New Roman"/>
          <w:szCs w:val="24"/>
        </w:rPr>
        <w:t>Πετσίτη</w:t>
      </w:r>
      <w:proofErr w:type="spellEnd"/>
      <w:r>
        <w:rPr>
          <w:rFonts w:eastAsia="Times New Roman" w:cs="Times New Roman"/>
          <w:szCs w:val="24"/>
        </w:rPr>
        <w:t xml:space="preserve"> </w:t>
      </w:r>
      <w:r w:rsidRPr="00947D5A">
        <w:rPr>
          <w:rFonts w:eastAsia="Times New Roman" w:cs="Times New Roman"/>
          <w:szCs w:val="24"/>
        </w:rPr>
        <w:t>προ μηνών</w:t>
      </w:r>
      <w:r>
        <w:rPr>
          <w:rFonts w:eastAsia="Times New Roman" w:cs="Times New Roman"/>
          <w:szCs w:val="24"/>
        </w:rPr>
        <w:t>,</w:t>
      </w:r>
      <w:r w:rsidRPr="00947D5A">
        <w:rPr>
          <w:rFonts w:eastAsia="Times New Roman" w:cs="Times New Roman"/>
          <w:szCs w:val="24"/>
        </w:rPr>
        <w:t xml:space="preserve"> διότι ο κ</w:t>
      </w:r>
      <w:r>
        <w:rPr>
          <w:rFonts w:eastAsia="Times New Roman" w:cs="Times New Roman"/>
          <w:szCs w:val="24"/>
        </w:rPr>
        <w:t xml:space="preserve">. </w:t>
      </w:r>
      <w:proofErr w:type="spellStart"/>
      <w:r>
        <w:rPr>
          <w:rFonts w:eastAsia="Times New Roman" w:cs="Times New Roman"/>
          <w:szCs w:val="24"/>
        </w:rPr>
        <w:t>Πετσίτης</w:t>
      </w:r>
      <w:proofErr w:type="spellEnd"/>
      <w:r>
        <w:rPr>
          <w:rFonts w:eastAsia="Times New Roman" w:cs="Times New Roman"/>
          <w:szCs w:val="24"/>
        </w:rPr>
        <w:t xml:space="preserve"> ή</w:t>
      </w:r>
      <w:r w:rsidRPr="00947D5A">
        <w:rPr>
          <w:rFonts w:eastAsia="Times New Roman" w:cs="Times New Roman"/>
          <w:szCs w:val="24"/>
        </w:rPr>
        <w:t>ταν φίλος του κ</w:t>
      </w:r>
      <w:r>
        <w:rPr>
          <w:rFonts w:eastAsia="Times New Roman" w:cs="Times New Roman"/>
          <w:szCs w:val="24"/>
        </w:rPr>
        <w:t xml:space="preserve">. </w:t>
      </w:r>
      <w:r w:rsidRPr="00947D5A">
        <w:rPr>
          <w:rFonts w:eastAsia="Times New Roman" w:cs="Times New Roman"/>
          <w:szCs w:val="24"/>
        </w:rPr>
        <w:t xml:space="preserve">Παππά </w:t>
      </w:r>
      <w:r>
        <w:rPr>
          <w:rFonts w:eastAsia="Times New Roman" w:cs="Times New Roman"/>
          <w:szCs w:val="24"/>
        </w:rPr>
        <w:t xml:space="preserve">και ο ίδιος ενεργούσε </w:t>
      </w:r>
      <w:r w:rsidRPr="00947D5A">
        <w:rPr>
          <w:rFonts w:eastAsia="Times New Roman" w:cs="Times New Roman"/>
          <w:szCs w:val="24"/>
        </w:rPr>
        <w:t>ως εκπρόσωπος των υπηρεσιών του Μαξίμου στην περίφημη δ</w:t>
      </w:r>
      <w:r w:rsidRPr="00947D5A">
        <w:rPr>
          <w:rFonts w:eastAsia="Times New Roman" w:cs="Times New Roman"/>
          <w:szCs w:val="24"/>
        </w:rPr>
        <w:t xml:space="preserve">ιαπραγμάτευση μεταξύ </w:t>
      </w:r>
      <w:r>
        <w:rPr>
          <w:rFonts w:eastAsia="Times New Roman" w:cs="Times New Roman"/>
          <w:szCs w:val="24"/>
        </w:rPr>
        <w:t>ΔΕΠΑ</w:t>
      </w:r>
      <w:r w:rsidRPr="00947D5A">
        <w:rPr>
          <w:rFonts w:eastAsia="Times New Roman" w:cs="Times New Roman"/>
          <w:szCs w:val="24"/>
        </w:rPr>
        <w:t xml:space="preserve"> και </w:t>
      </w:r>
      <w:r>
        <w:rPr>
          <w:rFonts w:eastAsia="Times New Roman" w:cs="Times New Roman"/>
          <w:szCs w:val="24"/>
        </w:rPr>
        <w:t>Λ</w:t>
      </w:r>
      <w:r w:rsidRPr="00947D5A">
        <w:rPr>
          <w:rFonts w:eastAsia="Times New Roman" w:cs="Times New Roman"/>
          <w:szCs w:val="24"/>
        </w:rPr>
        <w:t>αυρεντιάδ</w:t>
      </w:r>
      <w:r>
        <w:rPr>
          <w:rFonts w:eastAsia="Times New Roman" w:cs="Times New Roman"/>
          <w:szCs w:val="24"/>
        </w:rPr>
        <w:t>η.</w:t>
      </w:r>
    </w:p>
    <w:p w14:paraId="4D8800FA" w14:textId="77777777" w:rsidR="00E01347" w:rsidRDefault="00B0330D">
      <w:pPr>
        <w:spacing w:line="600" w:lineRule="auto"/>
        <w:ind w:firstLine="720"/>
        <w:contextualSpacing/>
        <w:jc w:val="both"/>
        <w:rPr>
          <w:rFonts w:eastAsia="Times New Roman" w:cs="Times New Roman"/>
          <w:szCs w:val="24"/>
        </w:rPr>
      </w:pPr>
      <w:r>
        <w:rPr>
          <w:rFonts w:eastAsia="Times New Roman" w:cs="Times New Roman"/>
          <w:szCs w:val="24"/>
        </w:rPr>
        <w:t>Τ</w:t>
      </w:r>
      <w:r w:rsidRPr="00947D5A">
        <w:rPr>
          <w:rFonts w:eastAsia="Times New Roman" w:cs="Times New Roman"/>
          <w:szCs w:val="24"/>
        </w:rPr>
        <w:t>ι μας κάνει όλο αυτό</w:t>
      </w:r>
      <w:r>
        <w:rPr>
          <w:rFonts w:eastAsia="Times New Roman" w:cs="Times New Roman"/>
          <w:szCs w:val="24"/>
        </w:rPr>
        <w:t>, κατά λογική αλληλουχία; Πάμε τώρα στο νόμιμο και στο ηθικό. Τι</w:t>
      </w:r>
      <w:r w:rsidRPr="00947D5A">
        <w:rPr>
          <w:rFonts w:eastAsia="Times New Roman" w:cs="Times New Roman"/>
          <w:szCs w:val="24"/>
        </w:rPr>
        <w:t xml:space="preserve"> μας κάνει </w:t>
      </w:r>
      <w:r>
        <w:rPr>
          <w:rFonts w:eastAsia="Times New Roman" w:cs="Times New Roman"/>
          <w:szCs w:val="24"/>
        </w:rPr>
        <w:t xml:space="preserve">όλο αυτό; Μας κάνει </w:t>
      </w:r>
      <w:r w:rsidRPr="00947D5A">
        <w:rPr>
          <w:rFonts w:eastAsia="Times New Roman" w:cs="Times New Roman"/>
          <w:szCs w:val="24"/>
        </w:rPr>
        <w:t xml:space="preserve">μία σχέση </w:t>
      </w:r>
      <w:r>
        <w:rPr>
          <w:rFonts w:eastAsia="Times New Roman" w:cs="Times New Roman"/>
          <w:szCs w:val="24"/>
        </w:rPr>
        <w:t>-</w:t>
      </w:r>
      <w:r w:rsidRPr="00947D5A">
        <w:rPr>
          <w:rFonts w:eastAsia="Times New Roman" w:cs="Times New Roman"/>
          <w:szCs w:val="24"/>
        </w:rPr>
        <w:t>είδατε πως το λέω γλυκά</w:t>
      </w:r>
      <w:r>
        <w:rPr>
          <w:rFonts w:eastAsia="Times New Roman" w:cs="Times New Roman"/>
          <w:szCs w:val="24"/>
        </w:rPr>
        <w:t>!-</w:t>
      </w:r>
      <w:r w:rsidRPr="00947D5A">
        <w:rPr>
          <w:rFonts w:eastAsia="Times New Roman" w:cs="Times New Roman"/>
          <w:szCs w:val="24"/>
        </w:rPr>
        <w:t xml:space="preserve"> </w:t>
      </w:r>
      <w:r>
        <w:rPr>
          <w:rFonts w:eastAsia="Times New Roman" w:cs="Times New Roman"/>
          <w:szCs w:val="24"/>
        </w:rPr>
        <w:t>η οποία συνδέει την επαγγελματική δραστηριότητα ενός δικηγόρ</w:t>
      </w:r>
      <w:r>
        <w:rPr>
          <w:rFonts w:eastAsia="Times New Roman" w:cs="Times New Roman"/>
          <w:szCs w:val="24"/>
        </w:rPr>
        <w:t xml:space="preserve">ου με την </w:t>
      </w:r>
      <w:r w:rsidRPr="00947D5A">
        <w:rPr>
          <w:rFonts w:eastAsia="Times New Roman" w:cs="Times New Roman"/>
          <w:szCs w:val="24"/>
        </w:rPr>
        <w:t>πολιτική θέση του ίδιου προσώπου</w:t>
      </w:r>
      <w:r>
        <w:rPr>
          <w:rFonts w:eastAsia="Times New Roman" w:cs="Times New Roman"/>
          <w:szCs w:val="24"/>
        </w:rPr>
        <w:t>. Συνδέει επίσης, αυτό που διερευνά -</w:t>
      </w:r>
      <w:r w:rsidRPr="00947D5A">
        <w:rPr>
          <w:rFonts w:eastAsia="Times New Roman" w:cs="Times New Roman"/>
          <w:szCs w:val="24"/>
        </w:rPr>
        <w:t>και θα έπρεπε να διερευνήσει σήμερα</w:t>
      </w:r>
      <w:r>
        <w:rPr>
          <w:rFonts w:eastAsia="Times New Roman" w:cs="Times New Roman"/>
          <w:szCs w:val="24"/>
        </w:rPr>
        <w:t>-</w:t>
      </w:r>
      <w:r w:rsidRPr="00947D5A">
        <w:rPr>
          <w:rFonts w:eastAsia="Times New Roman" w:cs="Times New Roman"/>
          <w:szCs w:val="24"/>
        </w:rPr>
        <w:t xml:space="preserve"> η </w:t>
      </w:r>
      <w:r>
        <w:rPr>
          <w:rFonts w:eastAsia="Times New Roman" w:cs="Times New Roman"/>
          <w:szCs w:val="24"/>
        </w:rPr>
        <w:t>Γενική Γραμματέας κατά της Δ</w:t>
      </w:r>
      <w:r w:rsidRPr="00947D5A">
        <w:rPr>
          <w:rFonts w:eastAsia="Times New Roman" w:cs="Times New Roman"/>
          <w:szCs w:val="24"/>
        </w:rPr>
        <w:t>ιαφθοράς</w:t>
      </w:r>
      <w:r>
        <w:rPr>
          <w:rFonts w:eastAsia="Times New Roman" w:cs="Times New Roman"/>
          <w:szCs w:val="24"/>
        </w:rPr>
        <w:t>,</w:t>
      </w:r>
      <w:r w:rsidRPr="00947D5A">
        <w:rPr>
          <w:rFonts w:eastAsia="Times New Roman" w:cs="Times New Roman"/>
          <w:szCs w:val="24"/>
        </w:rPr>
        <w:t xml:space="preserve"> δηλαδή </w:t>
      </w:r>
      <w:r>
        <w:rPr>
          <w:rFonts w:eastAsia="Times New Roman" w:cs="Times New Roman"/>
          <w:szCs w:val="24"/>
        </w:rPr>
        <w:t>τις</w:t>
      </w:r>
      <w:r w:rsidRPr="00947D5A">
        <w:rPr>
          <w:rFonts w:eastAsia="Times New Roman" w:cs="Times New Roman"/>
          <w:szCs w:val="24"/>
        </w:rPr>
        <w:t xml:space="preserve"> σχέσεις του κ</w:t>
      </w:r>
      <w:r>
        <w:rPr>
          <w:rFonts w:eastAsia="Times New Roman" w:cs="Times New Roman"/>
          <w:szCs w:val="24"/>
        </w:rPr>
        <w:t xml:space="preserve">. </w:t>
      </w:r>
      <w:proofErr w:type="spellStart"/>
      <w:r>
        <w:rPr>
          <w:rFonts w:eastAsia="Times New Roman" w:cs="Times New Roman"/>
          <w:szCs w:val="24"/>
        </w:rPr>
        <w:t>Πετσίτη</w:t>
      </w:r>
      <w:proofErr w:type="spellEnd"/>
      <w:r>
        <w:rPr>
          <w:rFonts w:eastAsia="Times New Roman" w:cs="Times New Roman"/>
          <w:szCs w:val="24"/>
        </w:rPr>
        <w:t xml:space="preserve"> με τον κ. Λ</w:t>
      </w:r>
      <w:r w:rsidRPr="00947D5A">
        <w:rPr>
          <w:rFonts w:eastAsia="Times New Roman" w:cs="Times New Roman"/>
          <w:szCs w:val="24"/>
        </w:rPr>
        <w:t>αυρεντιάδη και τον κ</w:t>
      </w:r>
      <w:r>
        <w:rPr>
          <w:rFonts w:eastAsia="Times New Roman" w:cs="Times New Roman"/>
          <w:szCs w:val="24"/>
        </w:rPr>
        <w:t>.</w:t>
      </w:r>
      <w:r w:rsidRPr="00947D5A">
        <w:rPr>
          <w:rFonts w:eastAsia="Times New Roman" w:cs="Times New Roman"/>
          <w:szCs w:val="24"/>
        </w:rPr>
        <w:t xml:space="preserve"> Παππά</w:t>
      </w:r>
      <w:r>
        <w:rPr>
          <w:rFonts w:eastAsia="Times New Roman" w:cs="Times New Roman"/>
          <w:szCs w:val="24"/>
        </w:rPr>
        <w:t>. Γ</w:t>
      </w:r>
      <w:r w:rsidRPr="00947D5A">
        <w:rPr>
          <w:rFonts w:eastAsia="Times New Roman" w:cs="Times New Roman"/>
          <w:szCs w:val="24"/>
        </w:rPr>
        <w:t>ιατί</w:t>
      </w:r>
      <w:r>
        <w:rPr>
          <w:rFonts w:eastAsia="Times New Roman" w:cs="Times New Roman"/>
          <w:szCs w:val="24"/>
        </w:rPr>
        <w:t>,</w:t>
      </w:r>
      <w:r>
        <w:rPr>
          <w:rFonts w:eastAsia="Times New Roman" w:cs="Times New Roman"/>
          <w:szCs w:val="24"/>
        </w:rPr>
        <w:t xml:space="preserve"> εκτός της πληρεξουσ</w:t>
      </w:r>
      <w:r>
        <w:rPr>
          <w:rFonts w:eastAsia="Times New Roman" w:cs="Times New Roman"/>
          <w:szCs w:val="24"/>
        </w:rPr>
        <w:t xml:space="preserve">ιότητας ο κ. </w:t>
      </w:r>
      <w:r>
        <w:rPr>
          <w:rFonts w:eastAsia="Times New Roman" w:cs="Times New Roman"/>
          <w:szCs w:val="24"/>
        </w:rPr>
        <w:lastRenderedPageBreak/>
        <w:t>Αρτεμίου</w:t>
      </w:r>
      <w:r>
        <w:rPr>
          <w:rFonts w:eastAsia="Times New Roman" w:cs="Times New Roman"/>
          <w:szCs w:val="24"/>
        </w:rPr>
        <w:t>,</w:t>
      </w:r>
      <w:r>
        <w:rPr>
          <w:rFonts w:eastAsia="Times New Roman" w:cs="Times New Roman"/>
          <w:szCs w:val="24"/>
        </w:rPr>
        <w:t xml:space="preserve"> μαθαίνουμε ότι από τ</w:t>
      </w:r>
      <w:r w:rsidRPr="00947D5A">
        <w:rPr>
          <w:rFonts w:eastAsia="Times New Roman" w:cs="Times New Roman"/>
          <w:szCs w:val="24"/>
        </w:rPr>
        <w:t>ο 2016 έχει επισκεφτεί το Μέγαρο Μαξίμου και σ</w:t>
      </w:r>
      <w:r>
        <w:rPr>
          <w:rFonts w:eastAsia="Times New Roman" w:cs="Times New Roman"/>
          <w:szCs w:val="24"/>
        </w:rPr>
        <w:t xml:space="preserve">υνταξίδευσε </w:t>
      </w:r>
      <w:r w:rsidRPr="00947D5A">
        <w:rPr>
          <w:rFonts w:eastAsia="Times New Roman" w:cs="Times New Roman"/>
          <w:szCs w:val="24"/>
        </w:rPr>
        <w:t>με τον κ</w:t>
      </w:r>
      <w:r>
        <w:rPr>
          <w:rFonts w:eastAsia="Times New Roman" w:cs="Times New Roman"/>
          <w:szCs w:val="24"/>
        </w:rPr>
        <w:t>.</w:t>
      </w:r>
      <w:r w:rsidRPr="00947D5A">
        <w:rPr>
          <w:rFonts w:eastAsia="Times New Roman" w:cs="Times New Roman"/>
          <w:szCs w:val="24"/>
        </w:rPr>
        <w:t xml:space="preserve"> Παππά στη Βενεζουέλα</w:t>
      </w:r>
      <w:r>
        <w:rPr>
          <w:rFonts w:eastAsia="Times New Roman" w:cs="Times New Roman"/>
          <w:szCs w:val="24"/>
        </w:rPr>
        <w:t>,</w:t>
      </w:r>
      <w:r w:rsidRPr="00947D5A">
        <w:rPr>
          <w:rFonts w:eastAsia="Times New Roman" w:cs="Times New Roman"/>
          <w:szCs w:val="24"/>
        </w:rPr>
        <w:t xml:space="preserve"> για να προωθήσει ελληνικά αγροτικά προϊόντα</w:t>
      </w:r>
      <w:r>
        <w:rPr>
          <w:rFonts w:eastAsia="Times New Roman" w:cs="Times New Roman"/>
          <w:szCs w:val="24"/>
        </w:rPr>
        <w:t>.</w:t>
      </w:r>
    </w:p>
    <w:p w14:paraId="4D8800FB" w14:textId="77777777" w:rsidR="00E01347" w:rsidRDefault="00B0330D">
      <w:pPr>
        <w:spacing w:line="600" w:lineRule="auto"/>
        <w:ind w:firstLine="720"/>
        <w:contextualSpacing/>
        <w:jc w:val="both"/>
        <w:rPr>
          <w:rFonts w:eastAsia="Times New Roman" w:cs="Times New Roman"/>
          <w:szCs w:val="24"/>
        </w:rPr>
      </w:pPr>
      <w:r w:rsidRPr="00087C6D">
        <w:rPr>
          <w:rFonts w:eastAsia="Times New Roman" w:cs="Times New Roman"/>
          <w:szCs w:val="24"/>
        </w:rPr>
        <w:t>(Στο σημείο αυτό κτυπάει προειδοποιητικά το κουδούνι λήξεως του χρόνου ομιλίας</w:t>
      </w:r>
      <w:r w:rsidRPr="00087C6D">
        <w:rPr>
          <w:rFonts w:eastAsia="Times New Roman" w:cs="Times New Roman"/>
          <w:szCs w:val="24"/>
        </w:rPr>
        <w:t xml:space="preserve"> του κυρίου Βουλευτή)</w:t>
      </w:r>
    </w:p>
    <w:p w14:paraId="4D8800FC" w14:textId="77777777" w:rsidR="00E01347" w:rsidRDefault="00B0330D">
      <w:pPr>
        <w:spacing w:line="600" w:lineRule="auto"/>
        <w:ind w:firstLine="720"/>
        <w:contextualSpacing/>
        <w:jc w:val="both"/>
        <w:rPr>
          <w:rFonts w:eastAsia="Times New Roman" w:cs="Times New Roman"/>
          <w:szCs w:val="24"/>
        </w:rPr>
      </w:pPr>
      <w:r w:rsidRPr="00947D5A">
        <w:rPr>
          <w:rFonts w:eastAsia="Times New Roman" w:cs="Times New Roman"/>
          <w:szCs w:val="24"/>
        </w:rPr>
        <w:t xml:space="preserve">Ελάτε </w:t>
      </w:r>
      <w:r>
        <w:rPr>
          <w:rFonts w:eastAsia="Times New Roman" w:cs="Times New Roman"/>
          <w:szCs w:val="24"/>
        </w:rPr>
        <w:t>όμως,</w:t>
      </w:r>
      <w:r w:rsidRPr="00947D5A">
        <w:rPr>
          <w:rFonts w:eastAsia="Times New Roman" w:cs="Times New Roman"/>
          <w:szCs w:val="24"/>
        </w:rPr>
        <w:t xml:space="preserve"> που υπάρχουν κι άλλα ζητήματα</w:t>
      </w:r>
      <w:r>
        <w:rPr>
          <w:rFonts w:eastAsia="Times New Roman" w:cs="Times New Roman"/>
          <w:szCs w:val="24"/>
        </w:rPr>
        <w:t xml:space="preserve">, τα οποία σήμερα φαίνεται να μας </w:t>
      </w:r>
      <w:r w:rsidRPr="00947D5A">
        <w:rPr>
          <w:rFonts w:eastAsia="Times New Roman" w:cs="Times New Roman"/>
          <w:szCs w:val="24"/>
        </w:rPr>
        <w:t>ενδιαφέρουν περισσότερο</w:t>
      </w:r>
      <w:r>
        <w:rPr>
          <w:rFonts w:eastAsia="Times New Roman" w:cs="Times New Roman"/>
          <w:szCs w:val="24"/>
        </w:rPr>
        <w:t xml:space="preserve">. Πράγματι </w:t>
      </w:r>
      <w:r>
        <w:rPr>
          <w:rFonts w:eastAsia="Times New Roman" w:cs="Times New Roman"/>
          <w:szCs w:val="24"/>
        </w:rPr>
        <w:t>-</w:t>
      </w:r>
      <w:r>
        <w:rPr>
          <w:rFonts w:eastAsia="Times New Roman" w:cs="Times New Roman"/>
          <w:szCs w:val="24"/>
        </w:rPr>
        <w:t xml:space="preserve">και </w:t>
      </w:r>
      <w:r w:rsidRPr="00947D5A">
        <w:rPr>
          <w:rFonts w:eastAsia="Times New Roman" w:cs="Times New Roman"/>
          <w:szCs w:val="24"/>
        </w:rPr>
        <w:t>ολοκληρώνω με αυτό</w:t>
      </w:r>
      <w:r>
        <w:rPr>
          <w:rFonts w:eastAsia="Times New Roman" w:cs="Times New Roman"/>
          <w:szCs w:val="24"/>
        </w:rPr>
        <w:t>-</w:t>
      </w:r>
      <w:r w:rsidRPr="00947D5A">
        <w:rPr>
          <w:rFonts w:eastAsia="Times New Roman" w:cs="Times New Roman"/>
          <w:szCs w:val="24"/>
        </w:rPr>
        <w:t xml:space="preserve"> υπάρχουν στοιχεία</w:t>
      </w:r>
      <w:r>
        <w:rPr>
          <w:rFonts w:eastAsia="Times New Roman" w:cs="Times New Roman"/>
          <w:szCs w:val="24"/>
        </w:rPr>
        <w:t>,</w:t>
      </w:r>
      <w:r w:rsidRPr="00947D5A">
        <w:rPr>
          <w:rFonts w:eastAsia="Times New Roman" w:cs="Times New Roman"/>
          <w:szCs w:val="24"/>
        </w:rPr>
        <w:t xml:space="preserve"> τα</w:t>
      </w:r>
      <w:r>
        <w:rPr>
          <w:rFonts w:eastAsia="Times New Roman" w:cs="Times New Roman"/>
          <w:szCs w:val="24"/>
        </w:rPr>
        <w:t xml:space="preserve"> οποία θα πρέπει εσείς να μας τα</w:t>
      </w:r>
      <w:r w:rsidRPr="00947D5A">
        <w:rPr>
          <w:rFonts w:eastAsia="Times New Roman" w:cs="Times New Roman"/>
          <w:szCs w:val="24"/>
        </w:rPr>
        <w:t xml:space="preserve"> εξηγήσετε</w:t>
      </w:r>
      <w:r>
        <w:rPr>
          <w:rFonts w:eastAsia="Times New Roman" w:cs="Times New Roman"/>
          <w:szCs w:val="24"/>
        </w:rPr>
        <w:t>.</w:t>
      </w:r>
    </w:p>
    <w:p w14:paraId="4D8800FD" w14:textId="77777777" w:rsidR="00E01347" w:rsidRDefault="00B0330D">
      <w:pPr>
        <w:spacing w:line="600" w:lineRule="auto"/>
        <w:contextualSpacing/>
        <w:jc w:val="both"/>
        <w:rPr>
          <w:rFonts w:eastAsia="Times New Roman" w:cs="Times New Roman"/>
          <w:szCs w:val="24"/>
        </w:rPr>
      </w:pPr>
      <w:r>
        <w:rPr>
          <w:rFonts w:eastAsia="Times New Roman" w:cs="Times New Roman"/>
          <w:szCs w:val="24"/>
        </w:rPr>
        <w:t>Γ</w:t>
      </w:r>
      <w:r w:rsidRPr="00947D5A">
        <w:rPr>
          <w:rFonts w:eastAsia="Times New Roman" w:cs="Times New Roman"/>
          <w:szCs w:val="24"/>
        </w:rPr>
        <w:t xml:space="preserve">ιατί </w:t>
      </w:r>
      <w:r>
        <w:rPr>
          <w:rFonts w:eastAsia="Times New Roman" w:cs="Times New Roman"/>
          <w:szCs w:val="24"/>
        </w:rPr>
        <w:t>σας είπα ότι σ</w:t>
      </w:r>
      <w:r w:rsidRPr="00947D5A">
        <w:rPr>
          <w:rFonts w:eastAsia="Times New Roman" w:cs="Times New Roman"/>
          <w:szCs w:val="24"/>
        </w:rPr>
        <w:t>υμφωνώ μαζί σας</w:t>
      </w:r>
      <w:r w:rsidRPr="00947D5A">
        <w:rPr>
          <w:rFonts w:eastAsia="Times New Roman" w:cs="Times New Roman"/>
          <w:szCs w:val="24"/>
        </w:rPr>
        <w:t xml:space="preserve"> προηγουμένως</w:t>
      </w:r>
      <w:r>
        <w:rPr>
          <w:rFonts w:eastAsia="Times New Roman" w:cs="Times New Roman"/>
          <w:szCs w:val="24"/>
        </w:rPr>
        <w:t xml:space="preserve">; </w:t>
      </w:r>
      <w:r w:rsidRPr="00947D5A">
        <w:rPr>
          <w:rFonts w:eastAsia="Times New Roman" w:cs="Times New Roman"/>
          <w:szCs w:val="24"/>
        </w:rPr>
        <w:t>Συμφωνώ ότι η κ</w:t>
      </w:r>
      <w:r>
        <w:rPr>
          <w:rFonts w:eastAsia="Times New Roman" w:cs="Times New Roman"/>
          <w:szCs w:val="24"/>
        </w:rPr>
        <w:t xml:space="preserve">. </w:t>
      </w:r>
      <w:proofErr w:type="spellStart"/>
      <w:r>
        <w:rPr>
          <w:rFonts w:eastAsia="Times New Roman" w:cs="Times New Roman"/>
          <w:szCs w:val="24"/>
        </w:rPr>
        <w:t>Ξ</w:t>
      </w:r>
      <w:r w:rsidRPr="00947D5A">
        <w:rPr>
          <w:rFonts w:eastAsia="Times New Roman" w:cs="Times New Roman"/>
          <w:szCs w:val="24"/>
        </w:rPr>
        <w:t>επαπαδέα</w:t>
      </w:r>
      <w:proofErr w:type="spellEnd"/>
      <w:r w:rsidRPr="00947D5A">
        <w:rPr>
          <w:rFonts w:eastAsia="Times New Roman" w:cs="Times New Roman"/>
          <w:szCs w:val="24"/>
        </w:rPr>
        <w:t xml:space="preserve"> από </w:t>
      </w:r>
      <w:r>
        <w:rPr>
          <w:rFonts w:eastAsia="Times New Roman" w:cs="Times New Roman"/>
          <w:szCs w:val="24"/>
        </w:rPr>
        <w:t>09-02-201</w:t>
      </w:r>
      <w:r w:rsidRPr="00947D5A">
        <w:rPr>
          <w:rFonts w:eastAsia="Times New Roman" w:cs="Times New Roman"/>
          <w:szCs w:val="24"/>
        </w:rPr>
        <w:t xml:space="preserve">6 δεν είναι στην εταιρεία του πατέρα </w:t>
      </w:r>
      <w:r>
        <w:rPr>
          <w:rFonts w:eastAsia="Times New Roman" w:cs="Times New Roman"/>
          <w:szCs w:val="24"/>
        </w:rPr>
        <w:t>της,</w:t>
      </w:r>
      <w:r w:rsidRPr="00947D5A">
        <w:rPr>
          <w:rFonts w:eastAsia="Times New Roman" w:cs="Times New Roman"/>
          <w:szCs w:val="24"/>
        </w:rPr>
        <w:t xml:space="preserve"> διότι υπάρχει έγγραφο</w:t>
      </w:r>
      <w:r>
        <w:rPr>
          <w:rFonts w:eastAsia="Times New Roman" w:cs="Times New Roman"/>
          <w:szCs w:val="24"/>
        </w:rPr>
        <w:t>,</w:t>
      </w:r>
      <w:r>
        <w:rPr>
          <w:rFonts w:eastAsia="Times New Roman" w:cs="Times New Roman"/>
          <w:szCs w:val="24"/>
        </w:rPr>
        <w:t xml:space="preserve"> το οποίο ζητά την αντικατάστασή</w:t>
      </w:r>
      <w:r w:rsidRPr="00947D5A">
        <w:rPr>
          <w:rFonts w:eastAsia="Times New Roman" w:cs="Times New Roman"/>
          <w:szCs w:val="24"/>
        </w:rPr>
        <w:t xml:space="preserve"> </w:t>
      </w:r>
      <w:r>
        <w:rPr>
          <w:rFonts w:eastAsia="Times New Roman" w:cs="Times New Roman"/>
          <w:szCs w:val="24"/>
        </w:rPr>
        <w:t>της. Κ</w:t>
      </w:r>
      <w:r w:rsidRPr="00947D5A">
        <w:rPr>
          <w:rFonts w:eastAsia="Times New Roman" w:cs="Times New Roman"/>
          <w:szCs w:val="24"/>
        </w:rPr>
        <w:t>αι</w:t>
      </w:r>
      <w:r>
        <w:rPr>
          <w:rFonts w:eastAsia="Times New Roman" w:cs="Times New Roman"/>
          <w:szCs w:val="24"/>
        </w:rPr>
        <w:t xml:space="preserve"> θα το καταθέτω στα Π</w:t>
      </w:r>
      <w:r w:rsidRPr="00947D5A">
        <w:rPr>
          <w:rFonts w:eastAsia="Times New Roman" w:cs="Times New Roman"/>
          <w:szCs w:val="24"/>
        </w:rPr>
        <w:t>ρακτικά</w:t>
      </w:r>
      <w:r>
        <w:rPr>
          <w:rFonts w:eastAsia="Times New Roman" w:cs="Times New Roman"/>
          <w:szCs w:val="24"/>
        </w:rPr>
        <w:t>. Ελάτε όμως, να μας πείτε γ</w:t>
      </w:r>
      <w:r w:rsidRPr="00947D5A">
        <w:rPr>
          <w:rFonts w:eastAsia="Times New Roman" w:cs="Times New Roman"/>
          <w:szCs w:val="24"/>
        </w:rPr>
        <w:t>ιατί</w:t>
      </w:r>
      <w:r>
        <w:rPr>
          <w:rFonts w:eastAsia="Times New Roman" w:cs="Times New Roman"/>
          <w:szCs w:val="24"/>
        </w:rPr>
        <w:t>,</w:t>
      </w:r>
      <w:r w:rsidRPr="00947D5A">
        <w:rPr>
          <w:rFonts w:eastAsia="Times New Roman" w:cs="Times New Roman"/>
          <w:szCs w:val="24"/>
        </w:rPr>
        <w:t xml:space="preserve"> όταν ψάχνουμε το ΓΕΜΗ</w:t>
      </w:r>
      <w:r>
        <w:rPr>
          <w:rFonts w:eastAsia="Times New Roman" w:cs="Times New Roman"/>
          <w:szCs w:val="24"/>
        </w:rPr>
        <w:t>,</w:t>
      </w:r>
      <w:r w:rsidRPr="00947D5A">
        <w:rPr>
          <w:rFonts w:eastAsia="Times New Roman" w:cs="Times New Roman"/>
          <w:szCs w:val="24"/>
        </w:rPr>
        <w:t xml:space="preserve"> </w:t>
      </w:r>
      <w:r>
        <w:rPr>
          <w:rFonts w:eastAsia="Times New Roman" w:cs="Times New Roman"/>
          <w:szCs w:val="24"/>
        </w:rPr>
        <w:t>α</w:t>
      </w:r>
      <w:r w:rsidRPr="00947D5A">
        <w:rPr>
          <w:rFonts w:eastAsia="Times New Roman" w:cs="Times New Roman"/>
          <w:szCs w:val="24"/>
        </w:rPr>
        <w:t>κόμα και σ</w:t>
      </w:r>
      <w:r w:rsidRPr="00947D5A">
        <w:rPr>
          <w:rFonts w:eastAsia="Times New Roman" w:cs="Times New Roman"/>
          <w:szCs w:val="24"/>
        </w:rPr>
        <w:t xml:space="preserve">τις </w:t>
      </w:r>
      <w:r>
        <w:rPr>
          <w:rFonts w:eastAsia="Times New Roman" w:cs="Times New Roman"/>
          <w:szCs w:val="24"/>
        </w:rPr>
        <w:t>08</w:t>
      </w:r>
      <w:r>
        <w:rPr>
          <w:rFonts w:eastAsia="Times New Roman" w:cs="Times New Roman"/>
          <w:szCs w:val="24"/>
        </w:rPr>
        <w:t>-</w:t>
      </w:r>
      <w:r>
        <w:rPr>
          <w:rFonts w:eastAsia="Times New Roman" w:cs="Times New Roman"/>
          <w:szCs w:val="24"/>
        </w:rPr>
        <w:t>0</w:t>
      </w:r>
      <w:r>
        <w:rPr>
          <w:rFonts w:eastAsia="Times New Roman" w:cs="Times New Roman"/>
          <w:szCs w:val="24"/>
        </w:rPr>
        <w:t>-</w:t>
      </w:r>
      <w:r>
        <w:rPr>
          <w:rFonts w:eastAsia="Times New Roman" w:cs="Times New Roman"/>
          <w:szCs w:val="24"/>
        </w:rPr>
        <w:t xml:space="preserve">2019, φαίνεται </w:t>
      </w:r>
      <w:r w:rsidRPr="00947D5A">
        <w:rPr>
          <w:rFonts w:eastAsia="Times New Roman" w:cs="Times New Roman"/>
          <w:szCs w:val="24"/>
        </w:rPr>
        <w:t xml:space="preserve">να είναι μέλος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sidRPr="00947D5A">
        <w:rPr>
          <w:rFonts w:eastAsia="Times New Roman" w:cs="Times New Roman"/>
          <w:szCs w:val="24"/>
        </w:rPr>
        <w:t>υμβουλίου</w:t>
      </w:r>
      <w:r>
        <w:rPr>
          <w:rFonts w:eastAsia="Times New Roman" w:cs="Times New Roman"/>
          <w:szCs w:val="24"/>
        </w:rPr>
        <w:t xml:space="preserve"> -</w:t>
      </w:r>
      <w:r w:rsidRPr="00947D5A">
        <w:rPr>
          <w:rFonts w:eastAsia="Times New Roman" w:cs="Times New Roman"/>
          <w:szCs w:val="24"/>
        </w:rPr>
        <w:t>εγώ θα σας πω από αβλεψία</w:t>
      </w:r>
      <w:r>
        <w:rPr>
          <w:rFonts w:eastAsia="Times New Roman" w:cs="Times New Roman"/>
          <w:szCs w:val="24"/>
        </w:rPr>
        <w:t>-</w:t>
      </w:r>
      <w:r w:rsidRPr="00947D5A">
        <w:rPr>
          <w:rFonts w:eastAsia="Times New Roman" w:cs="Times New Roman"/>
          <w:szCs w:val="24"/>
        </w:rPr>
        <w:t xml:space="preserve"> και όταν </w:t>
      </w:r>
      <w:r>
        <w:rPr>
          <w:rFonts w:eastAsia="Times New Roman" w:cs="Times New Roman"/>
          <w:szCs w:val="24"/>
        </w:rPr>
        <w:t>ψάχνουμε ένα άλλο, το «</w:t>
      </w:r>
      <w:proofErr w:type="spellStart"/>
      <w:r>
        <w:rPr>
          <w:rFonts w:eastAsia="Times New Roman" w:cs="Times New Roman"/>
          <w:szCs w:val="24"/>
        </w:rPr>
        <w:t>O</w:t>
      </w:r>
      <w:r w:rsidRPr="00947D5A">
        <w:rPr>
          <w:rFonts w:eastAsia="Times New Roman" w:cs="Times New Roman"/>
          <w:szCs w:val="24"/>
        </w:rPr>
        <w:t>pen</w:t>
      </w:r>
      <w:proofErr w:type="spellEnd"/>
      <w:r>
        <w:rPr>
          <w:rFonts w:eastAsia="Times New Roman" w:cs="Times New Roman"/>
          <w:szCs w:val="24"/>
        </w:rPr>
        <w:t xml:space="preserve"> </w:t>
      </w:r>
      <w:r>
        <w:rPr>
          <w:rFonts w:eastAsia="Times New Roman" w:cs="Times New Roman"/>
          <w:szCs w:val="24"/>
          <w:lang w:val="en-US"/>
        </w:rPr>
        <w:t>C</w:t>
      </w:r>
      <w:proofErr w:type="spellStart"/>
      <w:r w:rsidRPr="00947D5A">
        <w:rPr>
          <w:rFonts w:eastAsia="Times New Roman" w:cs="Times New Roman"/>
          <w:szCs w:val="24"/>
        </w:rPr>
        <w:t>orporate</w:t>
      </w:r>
      <w:proofErr w:type="spellEnd"/>
      <w:r>
        <w:rPr>
          <w:rFonts w:eastAsia="Times New Roman" w:cs="Times New Roman"/>
          <w:szCs w:val="24"/>
          <w:lang w:val="en-US"/>
        </w:rPr>
        <w:t>s</w:t>
      </w:r>
      <w:r>
        <w:rPr>
          <w:rFonts w:eastAsia="Times New Roman" w:cs="Times New Roman"/>
          <w:szCs w:val="24"/>
        </w:rPr>
        <w:t>»</w:t>
      </w:r>
      <w:r w:rsidRPr="00CB5892">
        <w:rPr>
          <w:rFonts w:eastAsia="Times New Roman" w:cs="Times New Roman"/>
          <w:szCs w:val="24"/>
        </w:rPr>
        <w:t>,</w:t>
      </w:r>
      <w:r w:rsidRPr="00947D5A">
        <w:rPr>
          <w:rFonts w:eastAsia="Times New Roman" w:cs="Times New Roman"/>
          <w:szCs w:val="24"/>
        </w:rPr>
        <w:t xml:space="preserve"> εκεί βλέπουμε ότι είναι μέλος</w:t>
      </w:r>
      <w:r w:rsidRPr="00CB5892">
        <w:rPr>
          <w:rFonts w:eastAsia="Times New Roman" w:cs="Times New Roman"/>
          <w:szCs w:val="24"/>
        </w:rPr>
        <w:t xml:space="preserve"> </w:t>
      </w:r>
      <w:r>
        <w:rPr>
          <w:rFonts w:eastAsia="Times New Roman" w:cs="Times New Roman"/>
          <w:szCs w:val="24"/>
        </w:rPr>
        <w:t xml:space="preserve">πάλι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 xml:space="preserve">υμβουλίου, </w:t>
      </w:r>
      <w:r w:rsidRPr="00947D5A">
        <w:rPr>
          <w:rFonts w:eastAsia="Times New Roman" w:cs="Times New Roman"/>
          <w:szCs w:val="24"/>
        </w:rPr>
        <w:t>από λάθος σας λέω εγώ</w:t>
      </w:r>
      <w:r>
        <w:rPr>
          <w:rFonts w:eastAsia="Times New Roman" w:cs="Times New Roman"/>
          <w:szCs w:val="24"/>
        </w:rPr>
        <w:t>;</w:t>
      </w:r>
      <w:r w:rsidRPr="00947D5A">
        <w:rPr>
          <w:rFonts w:eastAsia="Times New Roman" w:cs="Times New Roman"/>
          <w:szCs w:val="24"/>
        </w:rPr>
        <w:t xml:space="preserve"> </w:t>
      </w:r>
      <w:r>
        <w:rPr>
          <w:rFonts w:eastAsia="Times New Roman" w:cs="Times New Roman"/>
          <w:szCs w:val="24"/>
        </w:rPr>
        <w:t>Π</w:t>
      </w:r>
      <w:r w:rsidRPr="00947D5A">
        <w:rPr>
          <w:rFonts w:eastAsia="Times New Roman" w:cs="Times New Roman"/>
          <w:szCs w:val="24"/>
        </w:rPr>
        <w:t>ώς γίνεται</w:t>
      </w:r>
      <w:r>
        <w:rPr>
          <w:rFonts w:eastAsia="Times New Roman" w:cs="Times New Roman"/>
          <w:szCs w:val="24"/>
        </w:rPr>
        <w:t>,</w:t>
      </w:r>
      <w:r w:rsidRPr="00947D5A">
        <w:rPr>
          <w:rFonts w:eastAsia="Times New Roman" w:cs="Times New Roman"/>
          <w:szCs w:val="24"/>
        </w:rPr>
        <w:t xml:space="preserve"> όταν αυτό ανεβαίνει με τη δικ</w:t>
      </w:r>
      <w:r>
        <w:rPr>
          <w:rFonts w:eastAsia="Times New Roman" w:cs="Times New Roman"/>
          <w:szCs w:val="24"/>
        </w:rPr>
        <w:t>ή</w:t>
      </w:r>
      <w:r w:rsidRPr="00947D5A">
        <w:rPr>
          <w:rFonts w:eastAsia="Times New Roman" w:cs="Times New Roman"/>
          <w:szCs w:val="24"/>
        </w:rPr>
        <w:t xml:space="preserve"> μου ερώτηση </w:t>
      </w:r>
      <w:r>
        <w:rPr>
          <w:rFonts w:eastAsia="Times New Roman" w:cs="Times New Roman"/>
          <w:szCs w:val="24"/>
        </w:rPr>
        <w:t>-</w:t>
      </w:r>
      <w:r>
        <w:rPr>
          <w:rFonts w:eastAsia="Times New Roman" w:cs="Times New Roman"/>
          <w:szCs w:val="24"/>
        </w:rPr>
        <w:t>και προφανώς την ερώτηση</w:t>
      </w:r>
      <w:r w:rsidRPr="00947D5A">
        <w:rPr>
          <w:rFonts w:eastAsia="Times New Roman" w:cs="Times New Roman"/>
          <w:szCs w:val="24"/>
        </w:rPr>
        <w:t xml:space="preserve"> </w:t>
      </w:r>
      <w:r w:rsidRPr="00947D5A">
        <w:rPr>
          <w:rFonts w:eastAsia="Times New Roman" w:cs="Times New Roman"/>
          <w:szCs w:val="24"/>
        </w:rPr>
        <w:lastRenderedPageBreak/>
        <w:t>του κ</w:t>
      </w:r>
      <w:r>
        <w:rPr>
          <w:rFonts w:eastAsia="Times New Roman" w:cs="Times New Roman"/>
          <w:szCs w:val="24"/>
        </w:rPr>
        <w:t>.</w:t>
      </w:r>
      <w:r w:rsidRPr="00947D5A">
        <w:rPr>
          <w:rFonts w:eastAsia="Times New Roman" w:cs="Times New Roman"/>
          <w:szCs w:val="24"/>
        </w:rPr>
        <w:t xml:space="preserve"> Θεοχάρη</w:t>
      </w:r>
      <w:r>
        <w:rPr>
          <w:rFonts w:eastAsia="Times New Roman" w:cs="Times New Roman"/>
          <w:szCs w:val="24"/>
        </w:rPr>
        <w:t>-</w:t>
      </w:r>
      <w:r w:rsidRPr="00947D5A">
        <w:rPr>
          <w:rFonts w:eastAsia="Times New Roman" w:cs="Times New Roman"/>
          <w:szCs w:val="24"/>
        </w:rPr>
        <w:t xml:space="preserve"> το όνομα να εξαφανίζεται μέσα σε δύο-τρεις ώρες</w:t>
      </w:r>
      <w:r>
        <w:rPr>
          <w:rFonts w:eastAsia="Times New Roman" w:cs="Times New Roman"/>
          <w:szCs w:val="24"/>
        </w:rPr>
        <w:t xml:space="preserve">; </w:t>
      </w:r>
      <w:r w:rsidRPr="00947D5A">
        <w:rPr>
          <w:rFonts w:eastAsia="Times New Roman" w:cs="Times New Roman"/>
          <w:szCs w:val="24"/>
        </w:rPr>
        <w:t xml:space="preserve">Ποιος επενέβη για να εξαφανίστηκε από τα </w:t>
      </w:r>
      <w:r>
        <w:rPr>
          <w:rFonts w:eastAsia="Times New Roman" w:cs="Times New Roman"/>
          <w:szCs w:val="24"/>
        </w:rPr>
        <w:t xml:space="preserve">δύο </w:t>
      </w:r>
      <w:r w:rsidRPr="00947D5A">
        <w:rPr>
          <w:rFonts w:eastAsia="Times New Roman" w:cs="Times New Roman"/>
          <w:szCs w:val="24"/>
        </w:rPr>
        <w:t xml:space="preserve">και από το ΓΕΜΗ και από το άλλο </w:t>
      </w:r>
      <w:proofErr w:type="spellStart"/>
      <w:r w:rsidRPr="00947D5A">
        <w:rPr>
          <w:rFonts w:eastAsia="Times New Roman" w:cs="Times New Roman"/>
          <w:szCs w:val="24"/>
        </w:rPr>
        <w:t>site</w:t>
      </w:r>
      <w:proofErr w:type="spellEnd"/>
      <w:r>
        <w:rPr>
          <w:rFonts w:eastAsia="Times New Roman" w:cs="Times New Roman"/>
          <w:szCs w:val="24"/>
        </w:rPr>
        <w:t>; Ά</w:t>
      </w:r>
      <w:r w:rsidRPr="00947D5A">
        <w:rPr>
          <w:rFonts w:eastAsia="Times New Roman" w:cs="Times New Roman"/>
          <w:szCs w:val="24"/>
        </w:rPr>
        <w:t>ρα</w:t>
      </w:r>
      <w:r>
        <w:rPr>
          <w:rFonts w:eastAsia="Times New Roman" w:cs="Times New Roman"/>
          <w:szCs w:val="24"/>
        </w:rPr>
        <w:t>,</w:t>
      </w:r>
      <w:r w:rsidRPr="00947D5A">
        <w:rPr>
          <w:rFonts w:eastAsia="Times New Roman" w:cs="Times New Roman"/>
          <w:szCs w:val="24"/>
        </w:rPr>
        <w:t xml:space="preserve"> αυτή είναι μία μικρή λεπτομέρεια </w:t>
      </w:r>
      <w:r>
        <w:rPr>
          <w:rFonts w:eastAsia="Times New Roman" w:cs="Times New Roman"/>
          <w:szCs w:val="24"/>
        </w:rPr>
        <w:t xml:space="preserve">που, αν θέλετε, μάς στην εξηγείτε. </w:t>
      </w:r>
    </w:p>
    <w:p w14:paraId="4D8800FE" w14:textId="77777777" w:rsidR="00E01347" w:rsidRDefault="00B0330D">
      <w:pPr>
        <w:spacing w:line="600" w:lineRule="auto"/>
        <w:ind w:firstLine="720"/>
        <w:contextualSpacing/>
        <w:jc w:val="both"/>
        <w:rPr>
          <w:rFonts w:eastAsia="Times New Roman" w:cs="Times New Roman"/>
          <w:szCs w:val="24"/>
        </w:rPr>
      </w:pPr>
      <w:r>
        <w:rPr>
          <w:rFonts w:eastAsia="Times New Roman" w:cs="Times New Roman"/>
          <w:szCs w:val="24"/>
        </w:rPr>
        <w:t>Όμως,</w:t>
      </w:r>
      <w:r w:rsidRPr="00947D5A">
        <w:rPr>
          <w:rFonts w:eastAsia="Times New Roman" w:cs="Times New Roman"/>
          <w:szCs w:val="24"/>
        </w:rPr>
        <w:t xml:space="preserve"> το πολιτικό ζήτημα </w:t>
      </w:r>
      <w:r>
        <w:rPr>
          <w:rFonts w:eastAsia="Times New Roman" w:cs="Times New Roman"/>
          <w:szCs w:val="24"/>
        </w:rPr>
        <w:t xml:space="preserve">είναι </w:t>
      </w:r>
      <w:r w:rsidRPr="00947D5A">
        <w:rPr>
          <w:rFonts w:eastAsia="Times New Roman" w:cs="Times New Roman"/>
          <w:szCs w:val="24"/>
        </w:rPr>
        <w:t>ότι βρισκόμαστε στην ίδια σειρά</w:t>
      </w:r>
      <w:r>
        <w:rPr>
          <w:rFonts w:eastAsia="Times New Roman" w:cs="Times New Roman"/>
          <w:szCs w:val="24"/>
        </w:rPr>
        <w:t xml:space="preserve">, δηλαδή η κ. </w:t>
      </w:r>
      <w:proofErr w:type="spellStart"/>
      <w:r>
        <w:rPr>
          <w:rFonts w:eastAsia="Times New Roman" w:cs="Times New Roman"/>
          <w:szCs w:val="24"/>
        </w:rPr>
        <w:t>Ξεπαπαδέα</w:t>
      </w:r>
      <w:proofErr w:type="spellEnd"/>
      <w:r>
        <w:rPr>
          <w:rFonts w:eastAsia="Times New Roman" w:cs="Times New Roman"/>
          <w:szCs w:val="24"/>
        </w:rPr>
        <w:t xml:space="preserve">, ο κ. Αρτεμίου, ο κ. Παππάς, ο κ. </w:t>
      </w:r>
      <w:proofErr w:type="spellStart"/>
      <w:r>
        <w:rPr>
          <w:rFonts w:eastAsia="Times New Roman" w:cs="Times New Roman"/>
          <w:szCs w:val="24"/>
        </w:rPr>
        <w:t>Πετσίτης</w:t>
      </w:r>
      <w:proofErr w:type="spellEnd"/>
      <w:r>
        <w:rPr>
          <w:rFonts w:eastAsia="Times New Roman" w:cs="Times New Roman"/>
          <w:szCs w:val="24"/>
        </w:rPr>
        <w:t>. Κ</w:t>
      </w:r>
      <w:r w:rsidRPr="00947D5A">
        <w:rPr>
          <w:rFonts w:eastAsia="Times New Roman" w:cs="Times New Roman"/>
          <w:szCs w:val="24"/>
        </w:rPr>
        <w:t>αι όλα αυτά συμβαίνουν στην αυλή του Μαξίμου</w:t>
      </w:r>
      <w:r>
        <w:rPr>
          <w:rFonts w:eastAsia="Times New Roman" w:cs="Times New Roman"/>
          <w:szCs w:val="24"/>
        </w:rPr>
        <w:t xml:space="preserve">. </w:t>
      </w:r>
    </w:p>
    <w:p w14:paraId="4D8800FF" w14:textId="77777777" w:rsidR="00E01347" w:rsidRDefault="00B0330D">
      <w:pPr>
        <w:spacing w:line="600" w:lineRule="auto"/>
        <w:ind w:firstLine="720"/>
        <w:contextualSpacing/>
        <w:jc w:val="both"/>
        <w:rPr>
          <w:rFonts w:eastAsia="Times New Roman" w:cs="Times New Roman"/>
          <w:szCs w:val="24"/>
        </w:rPr>
      </w:pPr>
      <w:r>
        <w:rPr>
          <w:rFonts w:eastAsia="Times New Roman" w:cs="Times New Roman"/>
          <w:szCs w:val="24"/>
        </w:rPr>
        <w:t>Α</w:t>
      </w:r>
      <w:r w:rsidRPr="00947D5A">
        <w:rPr>
          <w:rFonts w:eastAsia="Times New Roman" w:cs="Times New Roman"/>
          <w:szCs w:val="24"/>
        </w:rPr>
        <w:t>υτό είναι το πολιτικό πρόβλημα και σε αυτ</w:t>
      </w:r>
      <w:r w:rsidRPr="00947D5A">
        <w:rPr>
          <w:rFonts w:eastAsia="Times New Roman" w:cs="Times New Roman"/>
          <w:szCs w:val="24"/>
        </w:rPr>
        <w:t>ό θα πρέπει να απαντήσετε.</w:t>
      </w:r>
    </w:p>
    <w:p w14:paraId="4D880100"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sidRPr="0043442B">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Υπουργέ, έχετε τον λόγο και πάλι για τρία λεπτά.</w:t>
      </w:r>
    </w:p>
    <w:p w14:paraId="4D880101"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και ο κ. Παπαθεοδώρου δεν </w:t>
      </w:r>
      <w:r>
        <w:rPr>
          <w:rFonts w:eastAsia="Times New Roman" w:cs="Times New Roman"/>
          <w:szCs w:val="24"/>
        </w:rPr>
        <w:t xml:space="preserve">απέφυγε τον πειρασμό να μου θέσει και άλλα θέματα. Θα επαναλάβω αυτό για το ΓΕΜΗ. Δεν είμαι βέβαιος αν το ΓΕΜΗ το εποπτεύω εγώ. </w:t>
      </w:r>
    </w:p>
    <w:p w14:paraId="4D880102"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έχω εικόνα και θα σας απαντήσω, αλλά σας παρακαλώ, όπως παρακάλεσα τον κ. Θεοχάρη, να επανέλθετε με συγκεκρ</w:t>
      </w:r>
      <w:r>
        <w:rPr>
          <w:rFonts w:eastAsia="Times New Roman" w:cs="Times New Roman"/>
          <w:szCs w:val="24"/>
        </w:rPr>
        <w:t>ιμένο ερώτημα για το ΓΕΜΗ και όλα αυτά που θέσατε…</w:t>
      </w:r>
    </w:p>
    <w:p w14:paraId="4D880103"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Στο πολιτικό απαντήστε μας. </w:t>
      </w:r>
    </w:p>
    <w:p w14:paraId="4D880104"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ΔΗΜΗΤΡΙΟΣ ΠΑΠΑΓΓΕΛΟΠΟΥΛΟΣ (Αναπληρωτής Υπουργός Δικαιοσύνης, Διαφάνειας και Ανθρωπίνων Δικαιωμάτων): </w:t>
      </w:r>
      <w:r w:rsidRPr="00CB3D8D">
        <w:rPr>
          <w:rFonts w:eastAsia="Times New Roman" w:cs="Times New Roman"/>
          <w:szCs w:val="24"/>
        </w:rPr>
        <w:t>Θα σας απαντήσω και σε αυτό.</w:t>
      </w:r>
      <w:r>
        <w:rPr>
          <w:rFonts w:eastAsia="Times New Roman" w:cs="Times New Roman"/>
          <w:b/>
          <w:szCs w:val="24"/>
        </w:rPr>
        <w:t xml:space="preserve"> </w:t>
      </w:r>
      <w:r>
        <w:rPr>
          <w:rFonts w:eastAsia="Times New Roman" w:cs="Times New Roman"/>
          <w:szCs w:val="24"/>
        </w:rPr>
        <w:t xml:space="preserve">Μπορώ να απαντήσω και </w:t>
      </w:r>
      <w:r>
        <w:rPr>
          <w:rFonts w:eastAsia="Times New Roman" w:cs="Times New Roman"/>
          <w:szCs w:val="24"/>
        </w:rPr>
        <w:t>τώρα αλλά, ξέρετε, χάνω χρόνο και νιώθω άβολα να καταχρώμαι…</w:t>
      </w:r>
    </w:p>
    <w:p w14:paraId="4D880105"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Μην ανησυχείτε, τελευταίοι είμαστε.</w:t>
      </w:r>
    </w:p>
    <w:p w14:paraId="4D880106"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Έχουμε και συνέχεια.</w:t>
      </w:r>
    </w:p>
    <w:p w14:paraId="4D880107"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lastRenderedPageBreak/>
        <w:t>ΔΗΜΗΤΡΙΟΣ ΠΑΠΑΓΓΕΛΟΠΟΥΛΟΣ (Αναπληρωτής Υπουργός Δικαιοσύνης, Διαφάνειας και Ανθ</w:t>
      </w:r>
      <w:r>
        <w:rPr>
          <w:rFonts w:eastAsia="Times New Roman" w:cs="Times New Roman"/>
          <w:b/>
          <w:szCs w:val="24"/>
        </w:rPr>
        <w:t xml:space="preserve">ρωπίνων Δικαιωμάτων): </w:t>
      </w:r>
      <w:r>
        <w:rPr>
          <w:rFonts w:eastAsia="Times New Roman" w:cs="Times New Roman"/>
          <w:szCs w:val="24"/>
        </w:rPr>
        <w:t>Ορίστε, ο κύριος Πρόεδρος φροντίζει</w:t>
      </w:r>
      <w:r>
        <w:rPr>
          <w:rFonts w:eastAsia="Times New Roman" w:cs="Times New Roman"/>
          <w:szCs w:val="24"/>
        </w:rPr>
        <w:t>,</w:t>
      </w:r>
      <w:r>
        <w:rPr>
          <w:rFonts w:eastAsia="Times New Roman" w:cs="Times New Roman"/>
          <w:szCs w:val="24"/>
        </w:rPr>
        <w:t xml:space="preserve"> ευγενικά μεν και διακριτικά, να με επαναφέρει στην τάξη. </w:t>
      </w:r>
    </w:p>
    <w:p w14:paraId="4D880108"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ως προς το ΓΕΜΗ, θα πω ότι η ανακοίνωση του</w:t>
      </w:r>
      <w:r w:rsidRPr="00CB3D8D">
        <w:rPr>
          <w:rFonts w:eastAsia="Times New Roman" w:cs="Times New Roman"/>
          <w:szCs w:val="24"/>
        </w:rPr>
        <w:t xml:space="preserve"> </w:t>
      </w:r>
      <w:r>
        <w:rPr>
          <w:rFonts w:eastAsia="Times New Roman" w:cs="Times New Roman"/>
          <w:szCs w:val="24"/>
        </w:rPr>
        <w:t>ΓΕΜΗ είναι το επίσημο έγγραφο</w:t>
      </w:r>
      <w:r>
        <w:rPr>
          <w:rFonts w:eastAsia="Times New Roman" w:cs="Times New Roman"/>
          <w:szCs w:val="24"/>
        </w:rPr>
        <w:t>,</w:t>
      </w:r>
      <w:r>
        <w:rPr>
          <w:rFonts w:eastAsia="Times New Roman" w:cs="Times New Roman"/>
          <w:szCs w:val="24"/>
        </w:rPr>
        <w:t xml:space="preserve"> από το οποίο προκύπτει η αποχώρηση από το ΔΣ και όχι οι λοιπές εγγραφές στο </w:t>
      </w:r>
      <w:r>
        <w:rPr>
          <w:rFonts w:eastAsia="Times New Roman" w:cs="Times New Roman"/>
          <w:szCs w:val="24"/>
          <w:lang w:val="en-US"/>
        </w:rPr>
        <w:t>site</w:t>
      </w:r>
      <w:r w:rsidRPr="000C4F57">
        <w:rPr>
          <w:rFonts w:eastAsia="Times New Roman" w:cs="Times New Roman"/>
          <w:szCs w:val="24"/>
        </w:rPr>
        <w:t>.</w:t>
      </w:r>
      <w:r>
        <w:rPr>
          <w:rFonts w:eastAsia="Times New Roman" w:cs="Times New Roman"/>
          <w:szCs w:val="24"/>
        </w:rPr>
        <w:t xml:space="preserve"> Για το ΓΕΜΗ δεν ξέρω αν είμαι εγώ υπεύθυνος, αλλά εν πάση </w:t>
      </w:r>
      <w:proofErr w:type="spellStart"/>
      <w:r>
        <w:rPr>
          <w:rFonts w:eastAsia="Times New Roman" w:cs="Times New Roman"/>
          <w:szCs w:val="24"/>
        </w:rPr>
        <w:t>περιπτώσει</w:t>
      </w:r>
      <w:proofErr w:type="spellEnd"/>
      <w:r>
        <w:rPr>
          <w:rFonts w:eastAsia="Times New Roman" w:cs="Times New Roman"/>
          <w:szCs w:val="24"/>
        </w:rPr>
        <w:t>, απαντάω τώρα σε αυτό.</w:t>
      </w:r>
    </w:p>
    <w:p w14:paraId="4D880109"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Ξεπαπαδέα</w:t>
      </w:r>
      <w:proofErr w:type="spellEnd"/>
      <w:r>
        <w:rPr>
          <w:rFonts w:eastAsia="Times New Roman" w:cs="Times New Roman"/>
          <w:szCs w:val="24"/>
        </w:rPr>
        <w:t xml:space="preserve"> παραιτήθηκε πολύ πριν αναλάβει την υπόθεση του Αρτεμίου. Όπως είπα</w:t>
      </w:r>
      <w:r>
        <w:rPr>
          <w:rFonts w:eastAsia="Times New Roman" w:cs="Times New Roman"/>
          <w:szCs w:val="24"/>
        </w:rPr>
        <w:t xml:space="preserve"> και στο πρώτο, αλλά και στο δεύτερο τρίλεπτο, τα οποία υπερέβην, η κ. </w:t>
      </w:r>
      <w:proofErr w:type="spellStart"/>
      <w:r>
        <w:rPr>
          <w:rFonts w:eastAsia="Times New Roman" w:cs="Times New Roman"/>
          <w:szCs w:val="24"/>
        </w:rPr>
        <w:t>Ξεπαπαδέα</w:t>
      </w:r>
      <w:proofErr w:type="spellEnd"/>
      <w:r>
        <w:rPr>
          <w:rFonts w:eastAsia="Times New Roman" w:cs="Times New Roman"/>
          <w:szCs w:val="24"/>
        </w:rPr>
        <w:t xml:space="preserve">, κατά την άποψή μου -και το απέδειξα- δεν έχει διαπράξει κανένα ποινικό ή ηθικό παράπτωμα. </w:t>
      </w:r>
    </w:p>
    <w:p w14:paraId="4D88010A"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Ο κ. Παπαθεοδώρου ρωτάει τον Υπουργό Δικαιοσύνης, στον οποίο απευθύνει την ερώτηση,</w:t>
      </w:r>
      <w:r>
        <w:rPr>
          <w:rFonts w:eastAsia="Times New Roman" w:cs="Times New Roman"/>
          <w:szCs w:val="24"/>
        </w:rPr>
        <w:t xml:space="preserve"> γιατί μετά τις αποκαλύψεις δεν φρόντισε για την παραπομπή των στοιχείων στις αρμόδιες δικαστικές αρχές προς διερεύνηση. Εγώ αναρωτιέμαι το εξής: </w:t>
      </w:r>
      <w:r>
        <w:rPr>
          <w:rFonts w:eastAsia="Times New Roman" w:cs="Times New Roman"/>
          <w:szCs w:val="24"/>
        </w:rPr>
        <w:lastRenderedPageBreak/>
        <w:t xml:space="preserve">Ποιο ποινικό αδίκημα έχει εντοπίσει ο κ. Παπαθεοδώρου ότι πιθανόν να τέλεσε η κ. </w:t>
      </w:r>
      <w:proofErr w:type="spellStart"/>
      <w:r>
        <w:rPr>
          <w:rFonts w:eastAsia="Times New Roman" w:cs="Times New Roman"/>
          <w:szCs w:val="24"/>
        </w:rPr>
        <w:t>Ξεπαπαδέα</w:t>
      </w:r>
      <w:proofErr w:type="spellEnd"/>
      <w:r>
        <w:rPr>
          <w:rFonts w:eastAsia="Times New Roman" w:cs="Times New Roman"/>
          <w:szCs w:val="24"/>
        </w:rPr>
        <w:t xml:space="preserve"> και ρωτά τον Υπουργ</w:t>
      </w:r>
      <w:r>
        <w:rPr>
          <w:rFonts w:eastAsia="Times New Roman" w:cs="Times New Roman"/>
          <w:szCs w:val="24"/>
        </w:rPr>
        <w:t>ό Δικαιοσύνης γιατί δεν προέβη σε αυτή την ενέργεια;</w:t>
      </w:r>
    </w:p>
    <w:p w14:paraId="4D88010B"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Είμαι βέβαιος ότι ο κ. Παπαθεοδώρου</w:t>
      </w:r>
      <w:r>
        <w:rPr>
          <w:rFonts w:eastAsia="Times New Roman" w:cs="Times New Roman"/>
          <w:szCs w:val="24"/>
        </w:rPr>
        <w:t>,</w:t>
      </w:r>
      <w:r>
        <w:rPr>
          <w:rFonts w:eastAsia="Times New Roman" w:cs="Times New Roman"/>
          <w:szCs w:val="24"/>
        </w:rPr>
        <w:t xml:space="preserve"> ως έγκριτος νομικός, εάν είχε εντοπίσει συγκεκριμένη αξιόποινη πράξη και μπορούσε να την αιτιολογήσει σε τι συνίσταται, θα είχε αναφερθεί στην αξιόποινη πράξη. </w:t>
      </w:r>
    </w:p>
    <w:p w14:paraId="4D88010C"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Εγώ δ</w:t>
      </w:r>
      <w:r>
        <w:rPr>
          <w:rFonts w:eastAsia="Times New Roman" w:cs="Times New Roman"/>
          <w:szCs w:val="24"/>
        </w:rPr>
        <w:t xml:space="preserve">εν βλέπω ποινικό αδίκημα. Δεοντολογικά να </w:t>
      </w:r>
      <w:r w:rsidRPr="00736108">
        <w:rPr>
          <w:rFonts w:eastAsia="Times New Roman" w:cs="Times New Roman"/>
          <w:szCs w:val="24"/>
        </w:rPr>
        <w:t xml:space="preserve">το συζητήσουμε </w:t>
      </w:r>
      <w:r>
        <w:rPr>
          <w:rFonts w:eastAsia="Times New Roman" w:cs="Times New Roman"/>
          <w:szCs w:val="24"/>
        </w:rPr>
        <w:t>-και το συζητάμε- α</w:t>
      </w:r>
      <w:r w:rsidRPr="00736108">
        <w:rPr>
          <w:rFonts w:eastAsia="Times New Roman" w:cs="Times New Roman"/>
          <w:szCs w:val="24"/>
        </w:rPr>
        <w:t>λλά</w:t>
      </w:r>
      <w:r w:rsidRPr="00B402FB">
        <w:rPr>
          <w:rFonts w:eastAsia="Times New Roman" w:cs="Times New Roman"/>
          <w:b/>
          <w:szCs w:val="24"/>
        </w:rPr>
        <w:t xml:space="preserve"> </w:t>
      </w:r>
      <w:r>
        <w:rPr>
          <w:rFonts w:eastAsia="Times New Roman" w:cs="Times New Roman"/>
          <w:szCs w:val="24"/>
        </w:rPr>
        <w:t xml:space="preserve">να φτάνουμε στο σημείο να </w:t>
      </w:r>
      <w:proofErr w:type="spellStart"/>
      <w:r>
        <w:rPr>
          <w:rFonts w:eastAsia="Times New Roman" w:cs="Times New Roman"/>
          <w:szCs w:val="24"/>
        </w:rPr>
        <w:t>υπαινισσόμεθα</w:t>
      </w:r>
      <w:proofErr w:type="spellEnd"/>
      <w:r>
        <w:rPr>
          <w:rFonts w:eastAsia="Times New Roman" w:cs="Times New Roman"/>
          <w:szCs w:val="24"/>
        </w:rPr>
        <w:t xml:space="preserve"> ότι έχει διαπραχθεί και ποινικό αδίκημα; Μπορώ να θεωρήσω ότι οφείλεται μόνο στη δημιουργία εντυπώσεων. </w:t>
      </w:r>
    </w:p>
    <w:p w14:paraId="4D88010D"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Επιπλέον, ο κ. Παπαθεοδώρου ρωτ</w:t>
      </w:r>
      <w:r>
        <w:rPr>
          <w:rFonts w:eastAsia="Times New Roman" w:cs="Times New Roman"/>
          <w:szCs w:val="24"/>
        </w:rPr>
        <w:t xml:space="preserve">ά τον Υπουργό από πότε γνώριζε την επαγγελματική δραστηριότητα της κ. </w:t>
      </w:r>
      <w:proofErr w:type="spellStart"/>
      <w:r>
        <w:rPr>
          <w:rFonts w:eastAsia="Times New Roman" w:cs="Times New Roman"/>
          <w:szCs w:val="24"/>
        </w:rPr>
        <w:t>Ξεπαπαδέα</w:t>
      </w:r>
      <w:proofErr w:type="spellEnd"/>
      <w:r>
        <w:rPr>
          <w:rFonts w:eastAsia="Times New Roman" w:cs="Times New Roman"/>
          <w:szCs w:val="24"/>
        </w:rPr>
        <w:t xml:space="preserve"> ως </w:t>
      </w:r>
      <w:proofErr w:type="spellStart"/>
      <w:r>
        <w:rPr>
          <w:rFonts w:eastAsia="Times New Roman" w:cs="Times New Roman"/>
          <w:szCs w:val="24"/>
        </w:rPr>
        <w:t>πληρεξουσίας</w:t>
      </w:r>
      <w:proofErr w:type="spellEnd"/>
      <w:r>
        <w:rPr>
          <w:rFonts w:eastAsia="Times New Roman" w:cs="Times New Roman"/>
          <w:szCs w:val="24"/>
        </w:rPr>
        <w:t xml:space="preserve"> δικηγόρου του κ. Αρτεμίου. </w:t>
      </w:r>
    </w:p>
    <w:p w14:paraId="4D88010E"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Εδώ έχετε αστοχήσει, κύριε Παπαθεοδώρου. Όπως ανέφερα διεξοδικά παραπάνω, η κ. </w:t>
      </w:r>
      <w:proofErr w:type="spellStart"/>
      <w:r>
        <w:rPr>
          <w:rFonts w:eastAsia="Times New Roman" w:cs="Times New Roman"/>
          <w:szCs w:val="24"/>
        </w:rPr>
        <w:t>Ξεπαπαδέα</w:t>
      </w:r>
      <w:proofErr w:type="spellEnd"/>
      <w:r>
        <w:rPr>
          <w:rFonts w:eastAsia="Times New Roman" w:cs="Times New Roman"/>
          <w:szCs w:val="24"/>
        </w:rPr>
        <w:t xml:space="preserve"> δεν υπήρξε πληρεξούσια δικηγόρος του Αρτεμί</w:t>
      </w:r>
      <w:r>
        <w:rPr>
          <w:rFonts w:eastAsia="Times New Roman" w:cs="Times New Roman"/>
          <w:szCs w:val="24"/>
        </w:rPr>
        <w:t>ου, αλλά της προαναφερθείσας κυ</w:t>
      </w:r>
      <w:r>
        <w:rPr>
          <w:rFonts w:eastAsia="Times New Roman" w:cs="Times New Roman"/>
          <w:szCs w:val="24"/>
        </w:rPr>
        <w:lastRenderedPageBreak/>
        <w:t xml:space="preserve">πριακής εταιρείας, της </w:t>
      </w:r>
      <w:r>
        <w:rPr>
          <w:rFonts w:eastAsia="Times New Roman" w:cs="Times New Roman"/>
          <w:szCs w:val="24"/>
        </w:rPr>
        <w:t>«</w:t>
      </w:r>
      <w:r w:rsidRPr="00C815D1">
        <w:rPr>
          <w:rFonts w:eastAsia="Times New Roman" w:cs="Times New Roman"/>
          <w:szCs w:val="24"/>
          <w:lang w:val="en-US"/>
        </w:rPr>
        <w:t>HI</w:t>
      </w:r>
      <w:r w:rsidRPr="00C815D1">
        <w:rPr>
          <w:rFonts w:eastAsia="Times New Roman" w:cs="Times New Roman"/>
          <w:szCs w:val="24"/>
        </w:rPr>
        <w:t>-</w:t>
      </w:r>
      <w:r w:rsidRPr="00C815D1">
        <w:rPr>
          <w:rFonts w:eastAsia="Times New Roman" w:cs="Times New Roman"/>
          <w:szCs w:val="24"/>
          <w:lang w:val="en-US"/>
        </w:rPr>
        <w:t>MED</w:t>
      </w:r>
      <w:r w:rsidRPr="00C815D1">
        <w:rPr>
          <w:rFonts w:eastAsia="Times New Roman" w:cs="Times New Roman"/>
          <w:szCs w:val="24"/>
        </w:rPr>
        <w:t xml:space="preserve"> </w:t>
      </w:r>
      <w:r w:rsidRPr="00C815D1">
        <w:rPr>
          <w:rFonts w:eastAsia="Times New Roman" w:cs="Times New Roman"/>
          <w:szCs w:val="24"/>
          <w:lang w:val="en-US"/>
        </w:rPr>
        <w:t>SOLUTIONS</w:t>
      </w:r>
      <w:r>
        <w:rPr>
          <w:rFonts w:eastAsia="Times New Roman" w:cs="Times New Roman"/>
          <w:szCs w:val="24"/>
        </w:rPr>
        <w:t>»</w:t>
      </w:r>
      <w:r w:rsidRPr="00C815D1">
        <w:rPr>
          <w:rFonts w:eastAsia="Times New Roman" w:cs="Times New Roman"/>
          <w:szCs w:val="24"/>
        </w:rPr>
        <w:t>,</w:t>
      </w:r>
      <w:r w:rsidRPr="00736108">
        <w:rPr>
          <w:rFonts w:eastAsia="Times New Roman" w:cs="Times New Roman"/>
          <w:szCs w:val="24"/>
        </w:rPr>
        <w:t xml:space="preserve"> </w:t>
      </w:r>
      <w:r>
        <w:rPr>
          <w:rFonts w:eastAsia="Times New Roman" w:cs="Times New Roman"/>
          <w:szCs w:val="24"/>
        </w:rPr>
        <w:t xml:space="preserve">της οποίας δικηγόρος ήταν ο Αρτεμίου. Ο κ. Αρτεμίου ήταν απλώς δικηγόρος αυτής της εταιρείας και η σχέση του με την κ. </w:t>
      </w:r>
      <w:proofErr w:type="spellStart"/>
      <w:r>
        <w:rPr>
          <w:rFonts w:eastAsia="Times New Roman" w:cs="Times New Roman"/>
          <w:szCs w:val="24"/>
        </w:rPr>
        <w:t>Ξεπαπαδέα</w:t>
      </w:r>
      <w:proofErr w:type="spellEnd"/>
      <w:r>
        <w:rPr>
          <w:rFonts w:eastAsia="Times New Roman" w:cs="Times New Roman"/>
          <w:szCs w:val="24"/>
        </w:rPr>
        <w:t xml:space="preserve"> ήταν η περιστασιακή του συνεργασία μαζί </w:t>
      </w:r>
      <w:r>
        <w:rPr>
          <w:rFonts w:eastAsia="Times New Roman" w:cs="Times New Roman"/>
          <w:szCs w:val="24"/>
        </w:rPr>
        <w:t>της,</w:t>
      </w:r>
      <w:r>
        <w:rPr>
          <w:rFonts w:eastAsia="Times New Roman" w:cs="Times New Roman"/>
          <w:szCs w:val="24"/>
        </w:rPr>
        <w:t xml:space="preserve"> για μια </w:t>
      </w:r>
      <w:r>
        <w:rPr>
          <w:rFonts w:eastAsia="Times New Roman" w:cs="Times New Roman"/>
          <w:szCs w:val="24"/>
        </w:rPr>
        <w:t>συνηθισμένη και απλή διαδικασία</w:t>
      </w:r>
      <w:r>
        <w:rPr>
          <w:rFonts w:eastAsia="Times New Roman" w:cs="Times New Roman"/>
          <w:szCs w:val="24"/>
        </w:rPr>
        <w:t>,</w:t>
      </w:r>
      <w:r>
        <w:rPr>
          <w:rFonts w:eastAsia="Times New Roman" w:cs="Times New Roman"/>
          <w:szCs w:val="24"/>
        </w:rPr>
        <w:t xml:space="preserve"> ενώπιον των ελληνικών δικαστηρίων. Οποιοδήποτε δικηγόρο να ρωτήσετε, αυτό θα σας πει. </w:t>
      </w:r>
    </w:p>
    <w:p w14:paraId="4D88010F"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Είμαι βέβαιος, κύριε Παπαθεοδώρου, ότι αυτή η διαδικασία είναι συνηθισμένη και απλή και το αναγνωρίζετε πρώτος εσείς και η κ. </w:t>
      </w:r>
      <w:proofErr w:type="spellStart"/>
      <w:r>
        <w:rPr>
          <w:rFonts w:eastAsia="Times New Roman" w:cs="Times New Roman"/>
          <w:szCs w:val="24"/>
        </w:rPr>
        <w:t>Ξεπαπαδέα</w:t>
      </w:r>
      <w:proofErr w:type="spellEnd"/>
      <w:r>
        <w:rPr>
          <w:rFonts w:eastAsia="Times New Roman" w:cs="Times New Roman"/>
          <w:szCs w:val="24"/>
        </w:rPr>
        <w:t xml:space="preserve"> </w:t>
      </w:r>
      <w:r>
        <w:rPr>
          <w:rFonts w:eastAsia="Times New Roman" w:cs="Times New Roman"/>
          <w:szCs w:val="24"/>
        </w:rPr>
        <w:t xml:space="preserve">με την κατάθεση του κατασχετηρίου δεν στράφηκε κατά του ελληνικού </w:t>
      </w:r>
      <w:r>
        <w:rPr>
          <w:rFonts w:eastAsia="Times New Roman" w:cs="Times New Roman"/>
          <w:szCs w:val="24"/>
        </w:rPr>
        <w:t>δ</w:t>
      </w:r>
      <w:r>
        <w:rPr>
          <w:rFonts w:eastAsia="Times New Roman" w:cs="Times New Roman"/>
          <w:szCs w:val="24"/>
        </w:rPr>
        <w:t>ημοσίου, το διευκρινίζω, κατά εταιρείας…</w:t>
      </w:r>
    </w:p>
    <w:p w14:paraId="4D880110"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…Λαυρεντιάδη, το είπατε και εσείς. </w:t>
      </w:r>
    </w:p>
    <w:p w14:paraId="4D880111"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cs="Times New Roman"/>
          <w:szCs w:val="24"/>
        </w:rPr>
        <w:t xml:space="preserve">Θυγατρικής, συμφερόντων του κ. Λαυρεντιάδη. Δεν στράφηκε κατά του </w:t>
      </w:r>
      <w:r>
        <w:rPr>
          <w:rFonts w:eastAsia="Times New Roman" w:cs="Times New Roman"/>
          <w:szCs w:val="24"/>
        </w:rPr>
        <w:t>δ</w:t>
      </w:r>
      <w:r>
        <w:rPr>
          <w:rFonts w:eastAsia="Times New Roman" w:cs="Times New Roman"/>
          <w:szCs w:val="24"/>
        </w:rPr>
        <w:t xml:space="preserve">ημοσίου. Όχι πως θα είχε σημασία, </w:t>
      </w:r>
      <w:r>
        <w:rPr>
          <w:rFonts w:eastAsia="Times New Roman" w:cs="Times New Roman"/>
          <w:szCs w:val="24"/>
        </w:rPr>
        <w:lastRenderedPageBreak/>
        <w:t>γιατί είναι μια συνηθισμένη συνεργασία, αλλά να μην σπ</w:t>
      </w:r>
      <w:r>
        <w:rPr>
          <w:rFonts w:eastAsia="Times New Roman" w:cs="Times New Roman"/>
          <w:szCs w:val="24"/>
        </w:rPr>
        <w:t xml:space="preserve">εκουλάρουμε και να λέμε ότι η νυν Γραμματέας κατά της Διαφθοράς είχε στραφεί κατά του </w:t>
      </w:r>
      <w:r>
        <w:rPr>
          <w:rFonts w:eastAsia="Times New Roman" w:cs="Times New Roman"/>
          <w:szCs w:val="24"/>
        </w:rPr>
        <w:t>δ</w:t>
      </w:r>
      <w:r>
        <w:rPr>
          <w:rFonts w:eastAsia="Times New Roman" w:cs="Times New Roman"/>
          <w:szCs w:val="24"/>
        </w:rPr>
        <w:t xml:space="preserve">ημοσίου. Μα, δεν στράφηκε κατά του </w:t>
      </w:r>
      <w:r>
        <w:rPr>
          <w:rFonts w:eastAsia="Times New Roman" w:cs="Times New Roman"/>
          <w:szCs w:val="24"/>
        </w:rPr>
        <w:t>δ</w:t>
      </w:r>
      <w:r>
        <w:rPr>
          <w:rFonts w:eastAsia="Times New Roman" w:cs="Times New Roman"/>
          <w:szCs w:val="24"/>
        </w:rPr>
        <w:t xml:space="preserve">ημοσίου. Το </w:t>
      </w:r>
      <w:r>
        <w:rPr>
          <w:rFonts w:eastAsia="Times New Roman" w:cs="Times New Roman"/>
          <w:szCs w:val="24"/>
        </w:rPr>
        <w:t>δ</w:t>
      </w:r>
      <w:r>
        <w:rPr>
          <w:rFonts w:eastAsia="Times New Roman" w:cs="Times New Roman"/>
          <w:szCs w:val="24"/>
        </w:rPr>
        <w:t xml:space="preserve">ημόσιο αναγνώρισε την οφειλή του. </w:t>
      </w:r>
    </w:p>
    <w:p w14:paraId="4D880112"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Βέβαια, ο κ. Παπαθεοδώρου</w:t>
      </w:r>
      <w:r>
        <w:rPr>
          <w:rFonts w:eastAsia="Times New Roman" w:cs="Times New Roman"/>
          <w:szCs w:val="24"/>
        </w:rPr>
        <w:t>,</w:t>
      </w:r>
      <w:r>
        <w:rPr>
          <w:rFonts w:eastAsia="Times New Roman" w:cs="Times New Roman"/>
          <w:szCs w:val="24"/>
        </w:rPr>
        <w:t xml:space="preserve"> πολύ έξυπνα</w:t>
      </w:r>
      <w:r>
        <w:rPr>
          <w:rFonts w:eastAsia="Times New Roman" w:cs="Times New Roman"/>
          <w:szCs w:val="24"/>
        </w:rPr>
        <w:t>,</w:t>
      </w:r>
      <w:r>
        <w:rPr>
          <w:rFonts w:eastAsia="Times New Roman" w:cs="Times New Roman"/>
          <w:szCs w:val="24"/>
        </w:rPr>
        <w:t xml:space="preserve"> ανέφερε κάποια ονόματα και με διευκολύνει, γι</w:t>
      </w:r>
      <w:r>
        <w:rPr>
          <w:rFonts w:eastAsia="Times New Roman" w:cs="Times New Roman"/>
          <w:szCs w:val="24"/>
        </w:rPr>
        <w:t xml:space="preserve">ατί είχα σκοπό να το πω στο τέλος, στην τελική ομιλία μου. Ανέφερε τον κ. </w:t>
      </w:r>
      <w:proofErr w:type="spellStart"/>
      <w:r>
        <w:rPr>
          <w:rFonts w:eastAsia="Times New Roman" w:cs="Times New Roman"/>
          <w:szCs w:val="24"/>
        </w:rPr>
        <w:t>Πετσίτη</w:t>
      </w:r>
      <w:proofErr w:type="spellEnd"/>
      <w:r>
        <w:rPr>
          <w:rFonts w:eastAsia="Times New Roman" w:cs="Times New Roman"/>
          <w:szCs w:val="24"/>
        </w:rPr>
        <w:t xml:space="preserve">, τον κ. Αρτεμίου, τον κ. Παππά, τη Βενεζουέλα. </w:t>
      </w:r>
    </w:p>
    <w:p w14:paraId="4D880113"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Εκτιμώ ότι</w:t>
      </w:r>
      <w:r>
        <w:rPr>
          <w:rFonts w:eastAsia="Times New Roman" w:cs="Times New Roman"/>
          <w:szCs w:val="24"/>
        </w:rPr>
        <w:t>,</w:t>
      </w:r>
      <w:r>
        <w:rPr>
          <w:rFonts w:eastAsia="Times New Roman" w:cs="Times New Roman"/>
          <w:szCs w:val="24"/>
        </w:rPr>
        <w:t xml:space="preserve"> εκτός από το νόμιμο και παράνομο, το ηθικό και ανήθικο υπάρχει και το δίκαιο και το άδικο. Η κ. </w:t>
      </w:r>
      <w:proofErr w:type="spellStart"/>
      <w:r>
        <w:rPr>
          <w:rFonts w:eastAsia="Times New Roman" w:cs="Times New Roman"/>
          <w:szCs w:val="24"/>
        </w:rPr>
        <w:t>Ξεπαπαδέα</w:t>
      </w:r>
      <w:proofErr w:type="spellEnd"/>
      <w:r>
        <w:rPr>
          <w:rFonts w:eastAsia="Times New Roman" w:cs="Times New Roman"/>
          <w:szCs w:val="24"/>
        </w:rPr>
        <w:t>, κατά τη</w:t>
      </w:r>
      <w:r>
        <w:rPr>
          <w:rFonts w:eastAsia="Times New Roman" w:cs="Times New Roman"/>
          <w:szCs w:val="24"/>
        </w:rPr>
        <w:t xml:space="preserve">ν άποψή μου, και νόμιμα ενήργησε και ηθικά. Όμως, αδικήθηκε. Και αδικήθηκε γιατί βρέθηκε σε λάθος θέση. </w:t>
      </w:r>
    </w:p>
    <w:p w14:paraId="4D880114"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Ανέδειξε το </w:t>
      </w:r>
      <w:r>
        <w:rPr>
          <w:rFonts w:eastAsia="Times New Roman" w:cs="Times New Roman"/>
          <w:szCs w:val="24"/>
        </w:rPr>
        <w:t>«</w:t>
      </w:r>
      <w:r>
        <w:rPr>
          <w:rFonts w:eastAsia="Times New Roman" w:cs="Times New Roman"/>
          <w:szCs w:val="24"/>
        </w:rPr>
        <w:t>ΠΡΩΤΟ ΘΕΜΑ</w:t>
      </w:r>
      <w:r>
        <w:rPr>
          <w:rFonts w:eastAsia="Times New Roman" w:cs="Times New Roman"/>
          <w:szCs w:val="24"/>
        </w:rPr>
        <w:t>»,</w:t>
      </w:r>
      <w:r>
        <w:rPr>
          <w:rFonts w:eastAsia="Times New Roman" w:cs="Times New Roman"/>
          <w:szCs w:val="24"/>
        </w:rPr>
        <w:t xml:space="preserve"> χωρίς υπερβολές, επαναλαμβάνω, και καλόπιστα το ζήτημα αυτό και πέσαμε πάνω στον </w:t>
      </w:r>
      <w:r>
        <w:rPr>
          <w:rFonts w:eastAsia="Times New Roman" w:cs="Times New Roman"/>
          <w:szCs w:val="24"/>
        </w:rPr>
        <w:t xml:space="preserve">κ. </w:t>
      </w:r>
      <w:r>
        <w:rPr>
          <w:rFonts w:eastAsia="Times New Roman" w:cs="Times New Roman"/>
          <w:szCs w:val="24"/>
        </w:rPr>
        <w:t xml:space="preserve">Αρτεμίου. Αυτός ο </w:t>
      </w:r>
      <w:r>
        <w:rPr>
          <w:rFonts w:eastAsia="Times New Roman" w:cs="Times New Roman"/>
          <w:szCs w:val="24"/>
        </w:rPr>
        <w:t xml:space="preserve">κ. </w:t>
      </w:r>
      <w:r>
        <w:rPr>
          <w:rFonts w:eastAsia="Times New Roman" w:cs="Times New Roman"/>
          <w:szCs w:val="24"/>
        </w:rPr>
        <w:t>Αρτεμίου</w:t>
      </w:r>
      <w:r>
        <w:rPr>
          <w:rFonts w:eastAsia="Times New Roman" w:cs="Times New Roman"/>
          <w:szCs w:val="24"/>
        </w:rPr>
        <w:t>,</w:t>
      </w:r>
      <w:r>
        <w:rPr>
          <w:rFonts w:eastAsia="Times New Roman" w:cs="Times New Roman"/>
          <w:szCs w:val="24"/>
        </w:rPr>
        <w:t xml:space="preserve"> πλέον</w:t>
      </w:r>
      <w:r>
        <w:rPr>
          <w:rFonts w:eastAsia="Times New Roman" w:cs="Times New Roman"/>
          <w:szCs w:val="24"/>
        </w:rPr>
        <w:t>,</w:t>
      </w:r>
      <w:r>
        <w:rPr>
          <w:rFonts w:eastAsia="Times New Roman" w:cs="Times New Roman"/>
          <w:szCs w:val="24"/>
        </w:rPr>
        <w:t xml:space="preserve"> έχε</w:t>
      </w:r>
      <w:r>
        <w:rPr>
          <w:rFonts w:eastAsia="Times New Roman" w:cs="Times New Roman"/>
          <w:szCs w:val="24"/>
        </w:rPr>
        <w:t xml:space="preserve">ι </w:t>
      </w:r>
      <w:proofErr w:type="spellStart"/>
      <w:r>
        <w:rPr>
          <w:rFonts w:eastAsia="Times New Roman" w:cs="Times New Roman"/>
          <w:szCs w:val="24"/>
        </w:rPr>
        <w:t>δαιμονοποιηθεί</w:t>
      </w:r>
      <w:proofErr w:type="spellEnd"/>
      <w:r>
        <w:rPr>
          <w:rFonts w:eastAsia="Times New Roman" w:cs="Times New Roman"/>
          <w:szCs w:val="24"/>
        </w:rPr>
        <w:t>. Μπήκε στο Μαξίμου! Έγκλημα! Ξέρετε, εγώ μπαίνω συχνά στο Μαξίμου και εκτός από όλα τα άλλα</w:t>
      </w:r>
      <w:r>
        <w:rPr>
          <w:rFonts w:eastAsia="Times New Roman" w:cs="Times New Roman"/>
          <w:szCs w:val="24"/>
        </w:rPr>
        <w:t>,</w:t>
      </w:r>
      <w:r>
        <w:rPr>
          <w:rFonts w:eastAsia="Times New Roman" w:cs="Times New Roman"/>
          <w:szCs w:val="24"/>
        </w:rPr>
        <w:t xml:space="preserve"> για τα οποία θα με πάνε στο </w:t>
      </w:r>
      <w:r>
        <w:rPr>
          <w:rFonts w:eastAsia="Times New Roman" w:cs="Times New Roman"/>
          <w:szCs w:val="24"/>
        </w:rPr>
        <w:lastRenderedPageBreak/>
        <w:t xml:space="preserve">Ειδικό Δικαστήριο, θα με πάνε και γι’ αυτό, γιατί μπαίνω στο Μαξίμου. Δεν το λέω για εσάς, κύριε Παπαθεοδώρου. Το λέω </w:t>
      </w:r>
      <w:r>
        <w:rPr>
          <w:rFonts w:eastAsia="Times New Roman" w:cs="Times New Roman"/>
          <w:szCs w:val="24"/>
        </w:rPr>
        <w:t xml:space="preserve">για κάποιους άλλους έξαλλους. </w:t>
      </w:r>
    </w:p>
    <w:p w14:paraId="4D880115"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Μπαίνει στο Μαξίμου, έχει ταξιδέψει στη Βενεζουέλα με τον κ. Παππά. Εγώ θα έλεγα να ψάξουμε να βρούμε ποιοι άλλοι ταξίδεψαν. Θα ήταν μεγάλη πτήση και θα ήταν πολύς κόσμος. Όλοι αυτοί πρέπει να λογοδοτήσουν. Μα, πάνε στη Βενεζ</w:t>
      </w:r>
      <w:r>
        <w:rPr>
          <w:rFonts w:eastAsia="Times New Roman" w:cs="Times New Roman"/>
          <w:szCs w:val="24"/>
        </w:rPr>
        <w:t>ουέλα το 2013, δυο χρόνια πριν αναλάβει ο ΣΥΡΙΖΑ; Δεν βλέπουν τη συνομωσία</w:t>
      </w:r>
      <w:r>
        <w:rPr>
          <w:rFonts w:eastAsia="Times New Roman" w:cs="Times New Roman"/>
          <w:szCs w:val="24"/>
        </w:rPr>
        <w:t>,</w:t>
      </w:r>
      <w:r>
        <w:rPr>
          <w:rFonts w:eastAsia="Times New Roman" w:cs="Times New Roman"/>
          <w:szCs w:val="24"/>
        </w:rPr>
        <w:t xml:space="preserve"> που ετοιμάζεται και έρχεται; Θα έρθει το 2018 και δύο αεροπλάνα θα περάσουν από δω, θα φέρουν χρυσό! </w:t>
      </w:r>
    </w:p>
    <w:p w14:paraId="4D880116"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Δεν τα είπατε εσείς, αλλά λέω πως έχει παιχτεί το παιχνίδι το τελευταίο διάστη</w:t>
      </w:r>
      <w:r>
        <w:rPr>
          <w:rFonts w:eastAsia="Times New Roman" w:cs="Times New Roman"/>
          <w:szCs w:val="24"/>
        </w:rPr>
        <w:t xml:space="preserve">μα. Βάζουμε και λίγο </w:t>
      </w:r>
      <w:r>
        <w:rPr>
          <w:rFonts w:eastAsia="Times New Roman" w:cs="Times New Roman"/>
          <w:szCs w:val="24"/>
        </w:rPr>
        <w:t xml:space="preserve">κ. </w:t>
      </w:r>
      <w:r>
        <w:rPr>
          <w:rFonts w:eastAsia="Times New Roman" w:cs="Times New Roman"/>
          <w:szCs w:val="24"/>
        </w:rPr>
        <w:t xml:space="preserve">Λαυρεντιάδη, βάζουμε και λίγο ΕΛΦΕ, βάζουμε και λίγο ΔΕΠΑ και έδεσε, όχι το γλυκό, αλλά αυτό το κατασκεύασμα της παραπληροφόρησης και της κατασυκοφάντησης. Επαναλαμβάνω ότι δεν αφορά εσάς. Λέω ό,τι επικρατεί το τελευταίο διάστημα. </w:t>
      </w:r>
    </w:p>
    <w:p w14:paraId="4D880117"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 xml:space="preserve">Βρήκαμε την </w:t>
      </w:r>
      <w:r>
        <w:rPr>
          <w:rFonts w:eastAsia="Times New Roman" w:cs="Times New Roman"/>
          <w:szCs w:val="24"/>
        </w:rPr>
        <w:t xml:space="preserve">κ. </w:t>
      </w:r>
      <w:proofErr w:type="spellStart"/>
      <w:r>
        <w:rPr>
          <w:rFonts w:eastAsia="Times New Roman" w:cs="Times New Roman"/>
          <w:szCs w:val="24"/>
        </w:rPr>
        <w:t>Ξεπαπαδέα</w:t>
      </w:r>
      <w:proofErr w:type="spellEnd"/>
      <w:r>
        <w:rPr>
          <w:rFonts w:eastAsia="Times New Roman" w:cs="Times New Roman"/>
          <w:szCs w:val="24"/>
        </w:rPr>
        <w:t xml:space="preserve"> να έχει υπογράψει ένα απλό κατασχετήριο «εις χείρας τρίτου» μαζί με τον δαίμονα τον </w:t>
      </w:r>
      <w:r>
        <w:rPr>
          <w:rFonts w:eastAsia="Times New Roman" w:cs="Times New Roman"/>
          <w:szCs w:val="24"/>
        </w:rPr>
        <w:t xml:space="preserve">κ. </w:t>
      </w:r>
      <w:r>
        <w:rPr>
          <w:rFonts w:eastAsia="Times New Roman" w:cs="Times New Roman"/>
          <w:szCs w:val="24"/>
        </w:rPr>
        <w:t xml:space="preserve">Αρτεμίου, που είναι συνεργάτης του </w:t>
      </w:r>
      <w:r>
        <w:rPr>
          <w:rFonts w:eastAsia="Times New Roman" w:cs="Times New Roman"/>
          <w:szCs w:val="24"/>
        </w:rPr>
        <w:t xml:space="preserve">κ. </w:t>
      </w:r>
      <w:proofErr w:type="spellStart"/>
      <w:r>
        <w:rPr>
          <w:rFonts w:eastAsia="Times New Roman" w:cs="Times New Roman"/>
          <w:szCs w:val="24"/>
        </w:rPr>
        <w:t>Πιερή</w:t>
      </w:r>
      <w:proofErr w:type="spellEnd"/>
      <w:r>
        <w:rPr>
          <w:rFonts w:eastAsia="Times New Roman" w:cs="Times New Roman"/>
          <w:szCs w:val="24"/>
        </w:rPr>
        <w:t xml:space="preserve">, ο οποίος γνωρίζει τον </w:t>
      </w:r>
      <w:r>
        <w:rPr>
          <w:rFonts w:eastAsia="Times New Roman" w:cs="Times New Roman"/>
          <w:szCs w:val="24"/>
        </w:rPr>
        <w:t xml:space="preserve">κ. </w:t>
      </w:r>
      <w:proofErr w:type="spellStart"/>
      <w:r>
        <w:rPr>
          <w:rFonts w:eastAsia="Times New Roman" w:cs="Times New Roman"/>
          <w:szCs w:val="24"/>
        </w:rPr>
        <w:t>Πετσίτη</w:t>
      </w:r>
      <w:proofErr w:type="spellEnd"/>
      <w:r>
        <w:rPr>
          <w:rFonts w:eastAsia="Times New Roman" w:cs="Times New Roman"/>
          <w:szCs w:val="24"/>
        </w:rPr>
        <w:t xml:space="preserve">, ο οποίος ήταν συμμαθητής του </w:t>
      </w:r>
      <w:r>
        <w:rPr>
          <w:rFonts w:eastAsia="Times New Roman" w:cs="Times New Roman"/>
          <w:szCs w:val="24"/>
        </w:rPr>
        <w:t xml:space="preserve">κ. </w:t>
      </w:r>
      <w:r>
        <w:rPr>
          <w:rFonts w:eastAsia="Times New Roman" w:cs="Times New Roman"/>
          <w:szCs w:val="24"/>
        </w:rPr>
        <w:t>Νίκου Παππά. Να τη η συνομωσία, τ</w:t>
      </w:r>
      <w:r>
        <w:rPr>
          <w:rFonts w:eastAsia="Times New Roman" w:cs="Times New Roman"/>
          <w:szCs w:val="24"/>
        </w:rPr>
        <w:t xml:space="preserve">ο έγκλημα, το μεγάλο σκάνδαλο. </w:t>
      </w:r>
    </w:p>
    <w:p w14:paraId="4D880118"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Θα συνεχίσω μετά τη δευτερολογία του κ. Παπαθεοδώρου.</w:t>
      </w:r>
    </w:p>
    <w:p w14:paraId="4D880119"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Κύριε Παπαθεοδώρου, έχετε τον λόγο.</w:t>
      </w:r>
    </w:p>
    <w:p w14:paraId="4D88011A"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sidRPr="00B94897">
        <w:rPr>
          <w:rFonts w:eastAsia="Times New Roman" w:cs="Times New Roman"/>
          <w:szCs w:val="24"/>
        </w:rPr>
        <w:t xml:space="preserve"> </w:t>
      </w:r>
      <w:r>
        <w:rPr>
          <w:rFonts w:eastAsia="Times New Roman" w:cs="Times New Roman"/>
          <w:szCs w:val="24"/>
        </w:rPr>
        <w:t xml:space="preserve">Κύριε Υπουργέ, ευφυώς παίρνετε κάποιες αποστάσεις από την υπόθεση και τώρα </w:t>
      </w:r>
      <w:r>
        <w:rPr>
          <w:rFonts w:eastAsia="Times New Roman" w:cs="Times New Roman"/>
          <w:szCs w:val="24"/>
        </w:rPr>
        <w:t xml:space="preserve">πλέον γίνεται, αν θέλετε, και λίγο συγκινητικό το θέμα, διότι θεωρείτε ότι η αξιότιμη κ. </w:t>
      </w:r>
      <w:proofErr w:type="spellStart"/>
      <w:r>
        <w:rPr>
          <w:rFonts w:eastAsia="Times New Roman" w:cs="Times New Roman"/>
          <w:szCs w:val="24"/>
        </w:rPr>
        <w:t>Ξεπαπαδέα</w:t>
      </w:r>
      <w:proofErr w:type="spellEnd"/>
      <w:r>
        <w:rPr>
          <w:rFonts w:eastAsia="Times New Roman" w:cs="Times New Roman"/>
          <w:szCs w:val="24"/>
        </w:rPr>
        <w:t xml:space="preserve"> βρέθηκε τη λάθος εποχή, σε λάθος θέση. Εκτός εάν δεν έγινε έτσι τελικά, αν βρέθηκε στην κατάλληλη θέση, στην κατάλληλη εποχή. </w:t>
      </w:r>
    </w:p>
    <w:p w14:paraId="4D88011B"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Εσείς, βέβαια, όπως είχατε υπο</w:t>
      </w:r>
      <w:r>
        <w:rPr>
          <w:rFonts w:eastAsia="Times New Roman" w:cs="Times New Roman"/>
          <w:szCs w:val="24"/>
        </w:rPr>
        <w:t>χρέωση</w:t>
      </w:r>
      <w:r>
        <w:rPr>
          <w:rFonts w:eastAsia="Times New Roman" w:cs="Times New Roman"/>
          <w:szCs w:val="24"/>
        </w:rPr>
        <w:t>,</w:t>
      </w:r>
      <w:r>
        <w:rPr>
          <w:rFonts w:eastAsia="Times New Roman" w:cs="Times New Roman"/>
          <w:szCs w:val="24"/>
        </w:rPr>
        <w:t xml:space="preserve"> το είπατε. Όμως </w:t>
      </w:r>
      <w:r>
        <w:rPr>
          <w:rFonts w:eastAsia="Times New Roman" w:cs="Times New Roman"/>
          <w:szCs w:val="24"/>
        </w:rPr>
        <w:t>,</w:t>
      </w:r>
      <w:r>
        <w:rPr>
          <w:rFonts w:eastAsia="Times New Roman" w:cs="Times New Roman"/>
          <w:szCs w:val="24"/>
        </w:rPr>
        <w:t xml:space="preserve">επειδή εγώ δεν θα μιλήσω για συμπτώσεις, αλλά για συγκεκριμένα δεδομένα, σας θυμίζω ότι στις 6 Ιουλίου 2015 οι κυπριακές </w:t>
      </w:r>
      <w:r>
        <w:rPr>
          <w:rFonts w:eastAsia="Times New Roman" w:cs="Times New Roman"/>
          <w:szCs w:val="24"/>
        </w:rPr>
        <w:lastRenderedPageBreak/>
        <w:t xml:space="preserve">εταιρείες συμφερόντων Λαυρεντιάδη, που εμπλέκονταν στο σκάνδαλο της </w:t>
      </w:r>
      <w:r>
        <w:rPr>
          <w:rFonts w:eastAsia="Times New Roman" w:cs="Times New Roman"/>
          <w:szCs w:val="24"/>
          <w:lang w:val="en-US"/>
        </w:rPr>
        <w:t>Proton</w:t>
      </w:r>
      <w:r w:rsidRPr="008368E4">
        <w:rPr>
          <w:rFonts w:eastAsia="Times New Roman" w:cs="Times New Roman"/>
          <w:szCs w:val="24"/>
        </w:rPr>
        <w:t xml:space="preserve"> </w:t>
      </w:r>
      <w:r>
        <w:rPr>
          <w:rFonts w:eastAsia="Times New Roman" w:cs="Times New Roman"/>
          <w:szCs w:val="24"/>
          <w:lang w:val="en-US"/>
        </w:rPr>
        <w:t>B</w:t>
      </w:r>
      <w:r>
        <w:rPr>
          <w:rFonts w:eastAsia="Times New Roman" w:cs="Times New Roman"/>
          <w:szCs w:val="24"/>
          <w:lang w:val="en-US"/>
        </w:rPr>
        <w:t>ank</w:t>
      </w:r>
      <w:r>
        <w:rPr>
          <w:rFonts w:eastAsia="Times New Roman" w:cs="Times New Roman"/>
          <w:szCs w:val="24"/>
        </w:rPr>
        <w:t xml:space="preserve">, πέρασαν στην διαχείριση της </w:t>
      </w:r>
      <w:r>
        <w:rPr>
          <w:rFonts w:eastAsia="Times New Roman" w:cs="Times New Roman"/>
          <w:szCs w:val="24"/>
        </w:rPr>
        <w:t>εταιρείας Αρτεμίου-</w:t>
      </w:r>
      <w:proofErr w:type="spellStart"/>
      <w:r>
        <w:rPr>
          <w:rFonts w:eastAsia="Times New Roman" w:cs="Times New Roman"/>
          <w:szCs w:val="24"/>
        </w:rPr>
        <w:t>Πιερή</w:t>
      </w:r>
      <w:proofErr w:type="spellEnd"/>
      <w:r>
        <w:rPr>
          <w:rFonts w:eastAsia="Times New Roman" w:cs="Times New Roman"/>
          <w:szCs w:val="24"/>
        </w:rPr>
        <w:t xml:space="preserve">. Σκάνδαλο! Τότε ο ταλαντούχος και δραστήριος κ. </w:t>
      </w:r>
      <w:proofErr w:type="spellStart"/>
      <w:r>
        <w:rPr>
          <w:rFonts w:eastAsia="Times New Roman" w:cs="Times New Roman"/>
          <w:szCs w:val="24"/>
        </w:rPr>
        <w:t>Πετσίτης</w:t>
      </w:r>
      <w:proofErr w:type="spellEnd"/>
      <w:r>
        <w:rPr>
          <w:rFonts w:eastAsia="Times New Roman" w:cs="Times New Roman"/>
          <w:szCs w:val="24"/>
        </w:rPr>
        <w:t>, ο ιδιώτης, που έμπαινε και αυτός στο Μαξίμου -και μάλιστα γιόρταζε και το δημοψήφισμα και νομίζω ήταν και σε άλλες χαρές από ό,τι καταλαβαίνω και σε άλλα ταξίδια- ήταν φορολ</w:t>
      </w:r>
      <w:r>
        <w:rPr>
          <w:rFonts w:eastAsia="Times New Roman" w:cs="Times New Roman"/>
          <w:szCs w:val="24"/>
        </w:rPr>
        <w:t xml:space="preserve">ογικός εκπρόσωπος του κ. Αρτεμίου. Πάλι δεν έχει καμμία σημασία. </w:t>
      </w:r>
    </w:p>
    <w:p w14:paraId="4D88011C"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Όμως, αυτό που έχει σημασία είναι ότι ο κ. Αρτεμίου επέλεξε έναν πληρεξούσιο δικηγόρο στην Ελλάδα, την κ. </w:t>
      </w:r>
      <w:proofErr w:type="spellStart"/>
      <w:r>
        <w:rPr>
          <w:rFonts w:eastAsia="Times New Roman" w:cs="Times New Roman"/>
          <w:szCs w:val="24"/>
        </w:rPr>
        <w:t>Ξεπαπαδέα</w:t>
      </w:r>
      <w:proofErr w:type="spellEnd"/>
      <w:r>
        <w:rPr>
          <w:rFonts w:eastAsia="Times New Roman" w:cs="Times New Roman"/>
          <w:szCs w:val="24"/>
        </w:rPr>
        <w:t>, η οποία είχε και μια άλλη ιδιότητα</w:t>
      </w:r>
      <w:r>
        <w:rPr>
          <w:rFonts w:eastAsia="Times New Roman" w:cs="Times New Roman"/>
          <w:szCs w:val="24"/>
        </w:rPr>
        <w:t>:</w:t>
      </w:r>
      <w:r>
        <w:rPr>
          <w:rFonts w:eastAsia="Times New Roman" w:cs="Times New Roman"/>
          <w:szCs w:val="24"/>
        </w:rPr>
        <w:t xml:space="preserve"> ήταν στο ίδιο γραφείο με τον κ. Καλογ</w:t>
      </w:r>
      <w:r>
        <w:rPr>
          <w:rFonts w:eastAsia="Times New Roman" w:cs="Times New Roman"/>
          <w:szCs w:val="24"/>
        </w:rPr>
        <w:t xml:space="preserve">ήρου και τον κ. </w:t>
      </w:r>
      <w:proofErr w:type="spellStart"/>
      <w:r>
        <w:rPr>
          <w:rFonts w:eastAsia="Times New Roman" w:cs="Times New Roman"/>
          <w:szCs w:val="24"/>
        </w:rPr>
        <w:t>Δαμασκόπουλο</w:t>
      </w:r>
      <w:proofErr w:type="spellEnd"/>
      <w:r>
        <w:rPr>
          <w:rFonts w:eastAsia="Times New Roman" w:cs="Times New Roman"/>
          <w:szCs w:val="24"/>
        </w:rPr>
        <w:t xml:space="preserve">. Είναι κακό; Προφανώς και όχι. Είναι κακό να συνεργάζεσαι με άλλους δικηγόρους; Το κάνουμε όλοι. </w:t>
      </w:r>
    </w:p>
    <w:p w14:paraId="4D88011D"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Όμως, αυτό</w:t>
      </w:r>
      <w:r>
        <w:rPr>
          <w:rFonts w:eastAsia="Times New Roman" w:cs="Times New Roman"/>
          <w:szCs w:val="24"/>
        </w:rPr>
        <w:t>,</w:t>
      </w:r>
      <w:r>
        <w:rPr>
          <w:rFonts w:eastAsia="Times New Roman" w:cs="Times New Roman"/>
          <w:szCs w:val="24"/>
        </w:rPr>
        <w:t xml:space="preserve"> που διαμορφώνει την πολιτική σχέση</w:t>
      </w:r>
      <w:r>
        <w:rPr>
          <w:rFonts w:eastAsia="Times New Roman" w:cs="Times New Roman"/>
          <w:szCs w:val="24"/>
        </w:rPr>
        <w:t>,</w:t>
      </w:r>
      <w:r>
        <w:rPr>
          <w:rFonts w:eastAsia="Times New Roman" w:cs="Times New Roman"/>
          <w:szCs w:val="24"/>
        </w:rPr>
        <w:t xml:space="preserve"> είναι ότι έχετε υποχρέωση αυτή τη στιγμή να διερευνήσετε και το σκάνδαλο της </w:t>
      </w:r>
      <w:r>
        <w:rPr>
          <w:rFonts w:eastAsia="Times New Roman" w:cs="Times New Roman"/>
          <w:szCs w:val="24"/>
          <w:lang w:val="en-US"/>
        </w:rPr>
        <w:t>P</w:t>
      </w:r>
      <w:r>
        <w:rPr>
          <w:rFonts w:eastAsia="Times New Roman" w:cs="Times New Roman"/>
          <w:szCs w:val="24"/>
          <w:lang w:val="en-US"/>
        </w:rPr>
        <w:t>rot</w:t>
      </w:r>
      <w:r>
        <w:rPr>
          <w:rFonts w:eastAsia="Times New Roman" w:cs="Times New Roman"/>
          <w:szCs w:val="24"/>
          <w:lang w:val="en-US"/>
        </w:rPr>
        <w:t>on</w:t>
      </w:r>
      <w:r w:rsidRPr="008368E4">
        <w:rPr>
          <w:rFonts w:eastAsia="Times New Roman" w:cs="Times New Roman"/>
          <w:szCs w:val="24"/>
        </w:rPr>
        <w:t xml:space="preserve"> </w:t>
      </w:r>
      <w:r>
        <w:rPr>
          <w:rFonts w:eastAsia="Times New Roman" w:cs="Times New Roman"/>
          <w:szCs w:val="24"/>
          <w:lang w:val="en-US"/>
        </w:rPr>
        <w:t>B</w:t>
      </w:r>
      <w:r>
        <w:rPr>
          <w:rFonts w:eastAsia="Times New Roman" w:cs="Times New Roman"/>
          <w:szCs w:val="24"/>
          <w:lang w:val="en-US"/>
        </w:rPr>
        <w:t>ank</w:t>
      </w:r>
      <w:r>
        <w:rPr>
          <w:rFonts w:eastAsia="Times New Roman" w:cs="Times New Roman"/>
          <w:szCs w:val="24"/>
        </w:rPr>
        <w:t xml:space="preserve"> και τι δουλειά έκανε ο </w:t>
      </w:r>
      <w:r>
        <w:rPr>
          <w:rFonts w:eastAsia="Times New Roman" w:cs="Times New Roman"/>
          <w:szCs w:val="24"/>
        </w:rPr>
        <w:t xml:space="preserve">κ. </w:t>
      </w:r>
      <w:r>
        <w:rPr>
          <w:rFonts w:eastAsia="Times New Roman" w:cs="Times New Roman"/>
          <w:szCs w:val="24"/>
        </w:rPr>
        <w:t>Λαυρεντιάδης</w:t>
      </w:r>
      <w:r>
        <w:rPr>
          <w:rFonts w:eastAsia="Times New Roman" w:cs="Times New Roman"/>
          <w:szCs w:val="24"/>
        </w:rPr>
        <w:t>,</w:t>
      </w:r>
      <w:r>
        <w:rPr>
          <w:rFonts w:eastAsia="Times New Roman" w:cs="Times New Roman"/>
          <w:szCs w:val="24"/>
        </w:rPr>
        <w:t xml:space="preserve"> όταν προσπαθούσε να ανταλλάξει ορισμένα ακίνητα με τη ΔΕΠΑ. </w:t>
      </w:r>
    </w:p>
    <w:p w14:paraId="4D88011E"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Χριστάκος</w:t>
      </w:r>
      <w:proofErr w:type="spellEnd"/>
      <w:r>
        <w:rPr>
          <w:rFonts w:eastAsia="Times New Roman" w:cs="Times New Roman"/>
          <w:szCs w:val="24"/>
        </w:rPr>
        <w:t xml:space="preserve"> λέει άλλα πράγματα. Λέει ότι ο κ. </w:t>
      </w:r>
      <w:proofErr w:type="spellStart"/>
      <w:r>
        <w:rPr>
          <w:rFonts w:eastAsia="Times New Roman" w:cs="Times New Roman"/>
          <w:szCs w:val="24"/>
        </w:rPr>
        <w:t>Πετσίτης</w:t>
      </w:r>
      <w:proofErr w:type="spellEnd"/>
      <w:r>
        <w:rPr>
          <w:rFonts w:eastAsia="Times New Roman" w:cs="Times New Roman"/>
          <w:szCs w:val="24"/>
        </w:rPr>
        <w:t xml:space="preserve"> συμμετείχε στη διαπραγμάτευση. Αυτό δε</w:t>
      </w:r>
      <w:r>
        <w:rPr>
          <w:rFonts w:eastAsia="Times New Roman" w:cs="Times New Roman"/>
          <w:szCs w:val="24"/>
        </w:rPr>
        <w:t>,</w:t>
      </w:r>
      <w:r>
        <w:rPr>
          <w:rFonts w:eastAsia="Times New Roman" w:cs="Times New Roman"/>
          <w:szCs w:val="24"/>
        </w:rPr>
        <w:t xml:space="preserve"> έχει αναφορά με το Μέγαρο Μαξίμου και με τον κ. Π</w:t>
      </w:r>
      <w:r>
        <w:rPr>
          <w:rFonts w:eastAsia="Times New Roman" w:cs="Times New Roman"/>
          <w:szCs w:val="24"/>
        </w:rPr>
        <w:t xml:space="preserve">αππά, διότι θεωρείται ότι ήταν εκπρόσωπος κάποιων υπηρεσιών του Μαξίμου και σε όλα αυτά μέσα βρίσκεται η Γενική Γραμματέας Καταπολέμησης της Διαφθοράς. </w:t>
      </w:r>
    </w:p>
    <w:p w14:paraId="4D88011F" w14:textId="77777777" w:rsidR="00E01347" w:rsidRDefault="00B0330D">
      <w:pPr>
        <w:tabs>
          <w:tab w:val="left" w:pos="6168"/>
        </w:tabs>
        <w:spacing w:line="600" w:lineRule="auto"/>
        <w:ind w:firstLine="709"/>
        <w:jc w:val="both"/>
        <w:rPr>
          <w:rFonts w:eastAsia="Times New Roman" w:cs="Times New Roman"/>
          <w:szCs w:val="24"/>
        </w:rPr>
      </w:pPr>
      <w:r>
        <w:rPr>
          <w:rFonts w:eastAsia="Times New Roman" w:cs="Times New Roman"/>
          <w:szCs w:val="24"/>
        </w:rPr>
        <w:t xml:space="preserve">Εσείς μπορεί να μην απαντήσατε στο συγκεκριμένο ερώτημα. Όμως, υπάρχουν και άλλα ερωτήματα. Εγώ δεν θα </w:t>
      </w:r>
      <w:r>
        <w:rPr>
          <w:rFonts w:eastAsia="Times New Roman" w:cs="Times New Roman"/>
          <w:szCs w:val="24"/>
        </w:rPr>
        <w:t>αναφέρω ότι υπάρχει τίποτα επίμεμπτο να είσαι στο ίδιο γραφείο με τον κύριο Υπουργό Δικαιοσύνης, όταν είσαι ταυτόχρονα Σύμβουλος ή Γενική Γραμματέας στον κ. Παπαγγελόπουλο, Αναπληρωτή Υπουργό Δικαιοσύνης.</w:t>
      </w:r>
      <w:r>
        <w:rPr>
          <w:rFonts w:eastAsia="Times New Roman" w:cs="Times New Roman"/>
          <w:szCs w:val="24"/>
        </w:rPr>
        <w:t xml:space="preserve"> </w:t>
      </w:r>
      <w:r w:rsidDel="00D74872">
        <w:rPr>
          <w:rFonts w:eastAsia="Times New Roman" w:cs="Times New Roman"/>
          <w:szCs w:val="24"/>
        </w:rPr>
        <w:t xml:space="preserve"> </w:t>
      </w:r>
      <w:r w:rsidRPr="00436296">
        <w:rPr>
          <w:rFonts w:eastAsia="Times New Roman" w:cs="Times New Roman"/>
          <w:szCs w:val="24"/>
        </w:rPr>
        <w:t>Δεν υπάρχει τίποτα μεμπτό. Απλώς</w:t>
      </w:r>
      <w:r>
        <w:rPr>
          <w:rFonts w:eastAsia="Times New Roman" w:cs="Times New Roman"/>
          <w:szCs w:val="24"/>
        </w:rPr>
        <w:t>,</w:t>
      </w:r>
      <w:r w:rsidRPr="00436296">
        <w:rPr>
          <w:rFonts w:eastAsia="Times New Roman" w:cs="Times New Roman"/>
          <w:szCs w:val="24"/>
        </w:rPr>
        <w:t xml:space="preserve"> μαζεύονται τα ίδ</w:t>
      </w:r>
      <w:r w:rsidRPr="00436296">
        <w:rPr>
          <w:rFonts w:eastAsia="Times New Roman" w:cs="Times New Roman"/>
          <w:szCs w:val="24"/>
        </w:rPr>
        <w:t>ια πρόσωπα για την ίδια δουλειά. Και εδώ η δουλειά</w:t>
      </w:r>
      <w:r>
        <w:rPr>
          <w:rFonts w:eastAsia="Times New Roman" w:cs="Times New Roman"/>
          <w:szCs w:val="24"/>
        </w:rPr>
        <w:t xml:space="preserve"> είναι η διερεύνηση της διαφθοράς.</w:t>
      </w:r>
    </w:p>
    <w:p w14:paraId="4D880120"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4D880121" w14:textId="77777777" w:rsidR="00E01347" w:rsidRDefault="00B0330D">
      <w:pPr>
        <w:tabs>
          <w:tab w:val="left" w:pos="6168"/>
        </w:tabs>
        <w:spacing w:line="600" w:lineRule="auto"/>
        <w:ind w:firstLine="720"/>
        <w:jc w:val="both"/>
        <w:rPr>
          <w:rFonts w:eastAsia="Times New Roman" w:cs="Times New Roman"/>
          <w:szCs w:val="24"/>
        </w:rPr>
      </w:pPr>
      <w:r w:rsidRPr="00436296">
        <w:rPr>
          <w:rFonts w:eastAsia="Times New Roman" w:cs="Times New Roman"/>
          <w:szCs w:val="24"/>
        </w:rPr>
        <w:lastRenderedPageBreak/>
        <w:t>Όπως ανέφερα προηγουμένως</w:t>
      </w:r>
      <w:r>
        <w:rPr>
          <w:rFonts w:eastAsia="Times New Roman" w:cs="Times New Roman"/>
          <w:szCs w:val="24"/>
        </w:rPr>
        <w:t>, κύριε Υπουργέ -</w:t>
      </w:r>
      <w:r w:rsidRPr="00436296">
        <w:rPr>
          <w:rFonts w:eastAsia="Times New Roman" w:cs="Times New Roman"/>
          <w:szCs w:val="24"/>
        </w:rPr>
        <w:t xml:space="preserve">δεν θα </w:t>
      </w:r>
      <w:r>
        <w:rPr>
          <w:rFonts w:eastAsia="Times New Roman" w:cs="Times New Roman"/>
          <w:szCs w:val="24"/>
        </w:rPr>
        <w:t xml:space="preserve">καταχραστώ </w:t>
      </w:r>
      <w:r w:rsidRPr="00436296">
        <w:rPr>
          <w:rFonts w:eastAsia="Times New Roman" w:cs="Times New Roman"/>
          <w:szCs w:val="24"/>
        </w:rPr>
        <w:t>το</w:t>
      </w:r>
      <w:r>
        <w:rPr>
          <w:rFonts w:eastAsia="Times New Roman" w:cs="Times New Roman"/>
          <w:szCs w:val="24"/>
        </w:rPr>
        <w:t>ν</w:t>
      </w:r>
      <w:r w:rsidRPr="00436296">
        <w:rPr>
          <w:rFonts w:eastAsia="Times New Roman" w:cs="Times New Roman"/>
          <w:szCs w:val="24"/>
        </w:rPr>
        <w:t xml:space="preserve"> χρόνο σας πολύ</w:t>
      </w:r>
      <w:r>
        <w:rPr>
          <w:rFonts w:eastAsia="Times New Roman" w:cs="Times New Roman"/>
          <w:szCs w:val="24"/>
        </w:rPr>
        <w:t>-</w:t>
      </w:r>
      <w:r w:rsidRPr="00436296">
        <w:rPr>
          <w:rFonts w:eastAsia="Times New Roman" w:cs="Times New Roman"/>
          <w:szCs w:val="24"/>
        </w:rPr>
        <w:t xml:space="preserve"> </w:t>
      </w:r>
      <w:r>
        <w:rPr>
          <w:rFonts w:eastAsia="Times New Roman" w:cs="Times New Roman"/>
          <w:szCs w:val="24"/>
        </w:rPr>
        <w:t>δεν δι</w:t>
      </w:r>
      <w:r w:rsidRPr="00436296">
        <w:rPr>
          <w:rFonts w:eastAsia="Times New Roman" w:cs="Times New Roman"/>
          <w:szCs w:val="24"/>
        </w:rPr>
        <w:t>ερευνάται ένα πρόσωπο</w:t>
      </w:r>
      <w:r>
        <w:rPr>
          <w:rFonts w:eastAsia="Times New Roman" w:cs="Times New Roman"/>
          <w:szCs w:val="24"/>
        </w:rPr>
        <w:t>,</w:t>
      </w:r>
      <w:r>
        <w:rPr>
          <w:rFonts w:eastAsia="Times New Roman" w:cs="Times New Roman"/>
          <w:szCs w:val="24"/>
        </w:rPr>
        <w:t xml:space="preserve"> το οποίο α</w:t>
      </w:r>
      <w:r w:rsidRPr="00436296">
        <w:rPr>
          <w:rFonts w:eastAsia="Times New Roman" w:cs="Times New Roman"/>
          <w:szCs w:val="24"/>
        </w:rPr>
        <w:t>πλά έκανε τη δουλειά του και ήταν στη λάθος στιγμή</w:t>
      </w:r>
      <w:r>
        <w:rPr>
          <w:rFonts w:eastAsia="Times New Roman" w:cs="Times New Roman"/>
          <w:szCs w:val="24"/>
        </w:rPr>
        <w:t>.</w:t>
      </w:r>
      <w:r w:rsidRPr="00436296">
        <w:rPr>
          <w:rFonts w:eastAsia="Times New Roman" w:cs="Times New Roman"/>
          <w:szCs w:val="24"/>
        </w:rPr>
        <w:t xml:space="preserve"> Διερευνάται ποιες ήταν οι συγκεκριμένες σχέσεις</w:t>
      </w:r>
      <w:r>
        <w:rPr>
          <w:rFonts w:eastAsia="Times New Roman" w:cs="Times New Roman"/>
          <w:szCs w:val="24"/>
        </w:rPr>
        <w:t>,</w:t>
      </w:r>
      <w:r w:rsidRPr="00436296">
        <w:rPr>
          <w:rFonts w:eastAsia="Times New Roman" w:cs="Times New Roman"/>
          <w:szCs w:val="24"/>
        </w:rPr>
        <w:t xml:space="preserve"> επαγγελματικές και πολιτικές</w:t>
      </w:r>
      <w:r>
        <w:rPr>
          <w:rFonts w:eastAsia="Times New Roman" w:cs="Times New Roman"/>
          <w:szCs w:val="24"/>
        </w:rPr>
        <w:t>,</w:t>
      </w:r>
      <w:r w:rsidRPr="00436296">
        <w:rPr>
          <w:rFonts w:eastAsia="Times New Roman" w:cs="Times New Roman"/>
          <w:szCs w:val="24"/>
        </w:rPr>
        <w:t xml:space="preserve"> που </w:t>
      </w:r>
      <w:proofErr w:type="spellStart"/>
      <w:r w:rsidRPr="00436296">
        <w:rPr>
          <w:rFonts w:eastAsia="Times New Roman" w:cs="Times New Roman"/>
          <w:szCs w:val="24"/>
        </w:rPr>
        <w:t>διαπλέκον</w:t>
      </w:r>
      <w:r>
        <w:rPr>
          <w:rFonts w:eastAsia="Times New Roman" w:cs="Times New Roman"/>
          <w:szCs w:val="24"/>
        </w:rPr>
        <w:t>ταν</w:t>
      </w:r>
      <w:proofErr w:type="spellEnd"/>
      <w:r w:rsidRPr="00436296">
        <w:rPr>
          <w:rFonts w:eastAsia="Times New Roman" w:cs="Times New Roman"/>
          <w:szCs w:val="24"/>
        </w:rPr>
        <w:t xml:space="preserve"> κατά την περίοδο </w:t>
      </w:r>
      <w:r>
        <w:rPr>
          <w:rFonts w:eastAsia="Times New Roman" w:cs="Times New Roman"/>
          <w:szCs w:val="24"/>
        </w:rPr>
        <w:t>20</w:t>
      </w:r>
      <w:r w:rsidRPr="00436296">
        <w:rPr>
          <w:rFonts w:eastAsia="Times New Roman" w:cs="Times New Roman"/>
          <w:szCs w:val="24"/>
        </w:rPr>
        <w:t>15</w:t>
      </w:r>
      <w:r>
        <w:rPr>
          <w:rFonts w:eastAsia="Times New Roman" w:cs="Times New Roman"/>
          <w:szCs w:val="24"/>
        </w:rPr>
        <w:t>, 20</w:t>
      </w:r>
      <w:r w:rsidRPr="00436296">
        <w:rPr>
          <w:rFonts w:eastAsia="Times New Roman" w:cs="Times New Roman"/>
          <w:szCs w:val="24"/>
        </w:rPr>
        <w:t>16</w:t>
      </w:r>
      <w:r>
        <w:rPr>
          <w:rFonts w:eastAsia="Times New Roman" w:cs="Times New Roman"/>
          <w:szCs w:val="24"/>
        </w:rPr>
        <w:t>,</w:t>
      </w:r>
      <w:r w:rsidRPr="00436296">
        <w:rPr>
          <w:rFonts w:eastAsia="Times New Roman" w:cs="Times New Roman"/>
          <w:szCs w:val="24"/>
        </w:rPr>
        <w:t xml:space="preserve"> </w:t>
      </w:r>
      <w:r>
        <w:rPr>
          <w:rFonts w:eastAsia="Times New Roman" w:cs="Times New Roman"/>
          <w:szCs w:val="24"/>
        </w:rPr>
        <w:t>20</w:t>
      </w:r>
      <w:r w:rsidRPr="00436296">
        <w:rPr>
          <w:rFonts w:eastAsia="Times New Roman" w:cs="Times New Roman"/>
          <w:szCs w:val="24"/>
        </w:rPr>
        <w:t>17</w:t>
      </w:r>
      <w:r>
        <w:rPr>
          <w:rFonts w:eastAsia="Times New Roman" w:cs="Times New Roman"/>
          <w:szCs w:val="24"/>
        </w:rPr>
        <w:t>,</w:t>
      </w:r>
      <w:r w:rsidRPr="00436296">
        <w:rPr>
          <w:rFonts w:eastAsia="Times New Roman" w:cs="Times New Roman"/>
          <w:szCs w:val="24"/>
        </w:rPr>
        <w:t xml:space="preserve"> </w:t>
      </w:r>
      <w:r>
        <w:rPr>
          <w:rFonts w:eastAsia="Times New Roman" w:cs="Times New Roman"/>
          <w:szCs w:val="24"/>
        </w:rPr>
        <w:t>20</w:t>
      </w:r>
      <w:r w:rsidRPr="00436296">
        <w:rPr>
          <w:rFonts w:eastAsia="Times New Roman" w:cs="Times New Roman"/>
          <w:szCs w:val="24"/>
        </w:rPr>
        <w:t>18</w:t>
      </w:r>
      <w:r>
        <w:rPr>
          <w:rFonts w:eastAsia="Times New Roman" w:cs="Times New Roman"/>
          <w:szCs w:val="24"/>
        </w:rPr>
        <w:t xml:space="preserve">. Αυτό διερευνάμε. Αυτό είναι </w:t>
      </w:r>
      <w:r w:rsidRPr="00436296">
        <w:rPr>
          <w:rFonts w:eastAsia="Times New Roman" w:cs="Times New Roman"/>
          <w:szCs w:val="24"/>
        </w:rPr>
        <w:t xml:space="preserve">ο </w:t>
      </w:r>
      <w:r w:rsidRPr="00436296">
        <w:rPr>
          <w:rFonts w:eastAsia="Times New Roman" w:cs="Times New Roman"/>
          <w:szCs w:val="24"/>
        </w:rPr>
        <w:t>κοινοβουλευτικός έλεγχος</w:t>
      </w:r>
      <w:r>
        <w:rPr>
          <w:rFonts w:eastAsia="Times New Roman" w:cs="Times New Roman"/>
          <w:szCs w:val="24"/>
        </w:rPr>
        <w:t>.</w:t>
      </w:r>
    </w:p>
    <w:p w14:paraId="4D880122" w14:textId="77777777" w:rsidR="00E01347" w:rsidRDefault="00B0330D">
      <w:pPr>
        <w:tabs>
          <w:tab w:val="left" w:pos="6168"/>
        </w:tabs>
        <w:spacing w:line="600" w:lineRule="auto"/>
        <w:ind w:firstLine="720"/>
        <w:jc w:val="both"/>
        <w:rPr>
          <w:rFonts w:eastAsia="Times New Roman" w:cs="Times New Roman"/>
          <w:szCs w:val="24"/>
        </w:rPr>
      </w:pPr>
      <w:r w:rsidRPr="00436296">
        <w:rPr>
          <w:rFonts w:eastAsia="Times New Roman" w:cs="Times New Roman"/>
          <w:szCs w:val="24"/>
        </w:rPr>
        <w:t>Επομένως</w:t>
      </w:r>
      <w:r>
        <w:rPr>
          <w:rFonts w:eastAsia="Times New Roman" w:cs="Times New Roman"/>
          <w:szCs w:val="24"/>
        </w:rPr>
        <w:t>, σ</w:t>
      </w:r>
      <w:r w:rsidRPr="00436296">
        <w:rPr>
          <w:rFonts w:eastAsia="Times New Roman" w:cs="Times New Roman"/>
          <w:szCs w:val="24"/>
        </w:rPr>
        <w:t xml:space="preserve">ας είπα προηγουμένως ότι υπάρχει το έγγραφο της αντικατάστασης </w:t>
      </w:r>
      <w:r>
        <w:rPr>
          <w:rFonts w:eastAsia="Times New Roman" w:cs="Times New Roman"/>
          <w:szCs w:val="24"/>
        </w:rPr>
        <w:t>σ</w:t>
      </w:r>
      <w:r w:rsidRPr="00436296">
        <w:rPr>
          <w:rFonts w:eastAsia="Times New Roman" w:cs="Times New Roman"/>
          <w:szCs w:val="24"/>
        </w:rPr>
        <w:t xml:space="preserve">το </w:t>
      </w:r>
      <w:r>
        <w:rPr>
          <w:rFonts w:eastAsia="Times New Roman" w:cs="Times New Roman"/>
          <w:szCs w:val="24"/>
        </w:rPr>
        <w:t>δ</w:t>
      </w:r>
      <w:r w:rsidRPr="00436296">
        <w:rPr>
          <w:rFonts w:eastAsia="Times New Roman" w:cs="Times New Roman"/>
          <w:szCs w:val="24"/>
        </w:rPr>
        <w:t xml:space="preserve">ιοικητικό </w:t>
      </w:r>
      <w:r>
        <w:rPr>
          <w:rFonts w:eastAsia="Times New Roman" w:cs="Times New Roman"/>
          <w:szCs w:val="24"/>
        </w:rPr>
        <w:t>σ</w:t>
      </w:r>
      <w:r w:rsidRPr="00436296">
        <w:rPr>
          <w:rFonts w:eastAsia="Times New Roman" w:cs="Times New Roman"/>
          <w:szCs w:val="24"/>
        </w:rPr>
        <w:t>υμβούλιο</w:t>
      </w:r>
      <w:r>
        <w:rPr>
          <w:rFonts w:eastAsia="Times New Roman" w:cs="Times New Roman"/>
          <w:szCs w:val="24"/>
        </w:rPr>
        <w:t>.</w:t>
      </w:r>
      <w:r w:rsidRPr="00436296">
        <w:rPr>
          <w:rFonts w:eastAsia="Times New Roman" w:cs="Times New Roman"/>
          <w:szCs w:val="24"/>
        </w:rPr>
        <w:t xml:space="preserve"> Αυτό</w:t>
      </w:r>
      <w:r>
        <w:rPr>
          <w:rFonts w:eastAsia="Times New Roman" w:cs="Times New Roman"/>
          <w:szCs w:val="24"/>
        </w:rPr>
        <w:t>,</w:t>
      </w:r>
      <w:r w:rsidRPr="00436296">
        <w:rPr>
          <w:rFonts w:eastAsia="Times New Roman" w:cs="Times New Roman"/>
          <w:szCs w:val="24"/>
        </w:rPr>
        <w:t xml:space="preserve"> </w:t>
      </w:r>
      <w:r>
        <w:rPr>
          <w:rFonts w:eastAsia="Times New Roman" w:cs="Times New Roman"/>
          <w:szCs w:val="24"/>
        </w:rPr>
        <w:t>όμως,</w:t>
      </w:r>
      <w:r w:rsidRPr="00436296">
        <w:rPr>
          <w:rFonts w:eastAsia="Times New Roman" w:cs="Times New Roman"/>
          <w:szCs w:val="24"/>
        </w:rPr>
        <w:t xml:space="preserve"> που θέλω να ξέρω είναι το εξής</w:t>
      </w:r>
      <w:r>
        <w:rPr>
          <w:rFonts w:eastAsia="Times New Roman" w:cs="Times New Roman"/>
          <w:szCs w:val="24"/>
        </w:rPr>
        <w:t>:</w:t>
      </w:r>
      <w:r w:rsidRPr="00436296">
        <w:rPr>
          <w:rFonts w:eastAsia="Times New Roman" w:cs="Times New Roman"/>
          <w:szCs w:val="24"/>
        </w:rPr>
        <w:t xml:space="preserve"> Αφού έχει γίνει από το</w:t>
      </w:r>
      <w:r>
        <w:rPr>
          <w:rFonts w:eastAsia="Times New Roman" w:cs="Times New Roman"/>
          <w:szCs w:val="24"/>
        </w:rPr>
        <w:t>ν</w:t>
      </w:r>
      <w:r w:rsidRPr="00436296">
        <w:rPr>
          <w:rFonts w:eastAsia="Times New Roman" w:cs="Times New Roman"/>
          <w:szCs w:val="24"/>
        </w:rPr>
        <w:t xml:space="preserve"> Μάιο του 2015</w:t>
      </w:r>
      <w:r>
        <w:rPr>
          <w:rFonts w:eastAsia="Times New Roman" w:cs="Times New Roman"/>
          <w:szCs w:val="24"/>
        </w:rPr>
        <w:t>, γ</w:t>
      </w:r>
      <w:r w:rsidRPr="00436296">
        <w:rPr>
          <w:rFonts w:eastAsia="Times New Roman" w:cs="Times New Roman"/>
          <w:szCs w:val="24"/>
        </w:rPr>
        <w:t>ιατί αυτό παρουσιάζεται και αντικαθίσταται το</w:t>
      </w:r>
      <w:r>
        <w:rPr>
          <w:rFonts w:eastAsia="Times New Roman" w:cs="Times New Roman"/>
          <w:szCs w:val="24"/>
        </w:rPr>
        <w:t>ν</w:t>
      </w:r>
      <w:r w:rsidRPr="00436296">
        <w:rPr>
          <w:rFonts w:eastAsia="Times New Roman" w:cs="Times New Roman"/>
          <w:szCs w:val="24"/>
        </w:rPr>
        <w:t xml:space="preserve"> Φλεβάρη του 2016</w:t>
      </w:r>
      <w:r>
        <w:rPr>
          <w:rFonts w:eastAsia="Times New Roman" w:cs="Times New Roman"/>
          <w:szCs w:val="24"/>
        </w:rPr>
        <w:t>;</w:t>
      </w:r>
      <w:r w:rsidRPr="00436296">
        <w:rPr>
          <w:rFonts w:eastAsia="Times New Roman" w:cs="Times New Roman"/>
          <w:szCs w:val="24"/>
        </w:rPr>
        <w:t xml:space="preserve"> </w:t>
      </w:r>
      <w:r>
        <w:rPr>
          <w:rFonts w:eastAsia="Times New Roman" w:cs="Times New Roman"/>
          <w:szCs w:val="24"/>
        </w:rPr>
        <w:t>Τα ερωτήματα έ</w:t>
      </w:r>
      <w:r w:rsidRPr="00436296">
        <w:rPr>
          <w:rFonts w:eastAsia="Times New Roman" w:cs="Times New Roman"/>
          <w:szCs w:val="24"/>
        </w:rPr>
        <w:t>χουν να κάνουν και με το πρακτικό της αντικατάστασης</w:t>
      </w:r>
      <w:r>
        <w:rPr>
          <w:rFonts w:eastAsia="Times New Roman" w:cs="Times New Roman"/>
          <w:szCs w:val="24"/>
        </w:rPr>
        <w:t>. Αφού η κ.</w:t>
      </w:r>
      <w:r w:rsidRPr="00436296">
        <w:rPr>
          <w:rFonts w:eastAsia="Times New Roman" w:cs="Times New Roman"/>
          <w:szCs w:val="24"/>
        </w:rPr>
        <w:t xml:space="preserve"> </w:t>
      </w:r>
      <w:proofErr w:type="spellStart"/>
      <w:r w:rsidRPr="00436296">
        <w:rPr>
          <w:rFonts w:eastAsia="Times New Roman" w:cs="Times New Roman"/>
          <w:szCs w:val="24"/>
        </w:rPr>
        <w:t>Ξεπαπαδέα</w:t>
      </w:r>
      <w:proofErr w:type="spellEnd"/>
      <w:r>
        <w:rPr>
          <w:rFonts w:eastAsia="Times New Roman" w:cs="Times New Roman"/>
          <w:szCs w:val="24"/>
        </w:rPr>
        <w:t>,</w:t>
      </w:r>
      <w:r w:rsidRPr="00436296">
        <w:rPr>
          <w:rFonts w:eastAsia="Times New Roman" w:cs="Times New Roman"/>
          <w:szCs w:val="24"/>
        </w:rPr>
        <w:t xml:space="preserve"> έτσι όπως γνωρίζω εγώ</w:t>
      </w:r>
      <w:r>
        <w:rPr>
          <w:rFonts w:eastAsia="Times New Roman" w:cs="Times New Roman"/>
          <w:szCs w:val="24"/>
        </w:rPr>
        <w:t>,</w:t>
      </w:r>
      <w:r w:rsidRPr="00436296">
        <w:rPr>
          <w:rFonts w:eastAsia="Times New Roman" w:cs="Times New Roman"/>
          <w:szCs w:val="24"/>
        </w:rPr>
        <w:t xml:space="preserve"> παραιτήθηκε από το </w:t>
      </w:r>
      <w:r>
        <w:rPr>
          <w:rFonts w:eastAsia="Times New Roman" w:cs="Times New Roman"/>
          <w:szCs w:val="24"/>
        </w:rPr>
        <w:t>δ</w:t>
      </w:r>
      <w:r w:rsidRPr="00436296">
        <w:rPr>
          <w:rFonts w:eastAsia="Times New Roman" w:cs="Times New Roman"/>
          <w:szCs w:val="24"/>
        </w:rPr>
        <w:t xml:space="preserve">ιοικητικό </w:t>
      </w:r>
      <w:r>
        <w:rPr>
          <w:rFonts w:eastAsia="Times New Roman" w:cs="Times New Roman"/>
          <w:szCs w:val="24"/>
        </w:rPr>
        <w:t>σ</w:t>
      </w:r>
      <w:r w:rsidRPr="00436296">
        <w:rPr>
          <w:rFonts w:eastAsia="Times New Roman" w:cs="Times New Roman"/>
          <w:szCs w:val="24"/>
        </w:rPr>
        <w:t xml:space="preserve">υμβούλιο </w:t>
      </w:r>
      <w:r>
        <w:rPr>
          <w:rFonts w:eastAsia="Times New Roman" w:cs="Times New Roman"/>
          <w:szCs w:val="24"/>
        </w:rPr>
        <w:t xml:space="preserve">της </w:t>
      </w:r>
      <w:r>
        <w:rPr>
          <w:rFonts w:eastAsia="Times New Roman" w:cs="Times New Roman"/>
          <w:szCs w:val="24"/>
        </w:rPr>
        <w:t>«</w:t>
      </w:r>
      <w:r>
        <w:rPr>
          <w:rFonts w:eastAsia="Times New Roman" w:cs="Times New Roman"/>
          <w:szCs w:val="24"/>
        </w:rPr>
        <w:t>ΞΕΝΟΤΕΚ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w:t>
      </w:r>
      <w:r w:rsidRPr="00436296">
        <w:rPr>
          <w:rFonts w:eastAsia="Times New Roman" w:cs="Times New Roman"/>
          <w:szCs w:val="24"/>
        </w:rPr>
        <w:t>το</w:t>
      </w:r>
      <w:r>
        <w:rPr>
          <w:rFonts w:eastAsia="Times New Roman" w:cs="Times New Roman"/>
          <w:szCs w:val="24"/>
        </w:rPr>
        <w:t>ν</w:t>
      </w:r>
      <w:r w:rsidRPr="00436296">
        <w:rPr>
          <w:rFonts w:eastAsia="Times New Roman" w:cs="Times New Roman"/>
          <w:szCs w:val="24"/>
        </w:rPr>
        <w:t xml:space="preserve"> Μάιο του 2015</w:t>
      </w:r>
      <w:r>
        <w:rPr>
          <w:rFonts w:eastAsia="Times New Roman" w:cs="Times New Roman"/>
          <w:szCs w:val="24"/>
        </w:rPr>
        <w:t>, γ</w:t>
      </w:r>
      <w:r w:rsidRPr="00436296">
        <w:rPr>
          <w:rFonts w:eastAsia="Times New Roman" w:cs="Times New Roman"/>
          <w:szCs w:val="24"/>
        </w:rPr>
        <w:t>ιατί εμφανιζόταν στο ΓΕΜΗ</w:t>
      </w:r>
      <w:r>
        <w:rPr>
          <w:rFonts w:eastAsia="Times New Roman" w:cs="Times New Roman"/>
          <w:szCs w:val="24"/>
        </w:rPr>
        <w:t>;</w:t>
      </w:r>
      <w:r w:rsidRPr="00436296">
        <w:rPr>
          <w:rFonts w:eastAsia="Times New Roman" w:cs="Times New Roman"/>
          <w:szCs w:val="24"/>
        </w:rPr>
        <w:t xml:space="preserve"> Δηλαδή</w:t>
      </w:r>
      <w:r>
        <w:rPr>
          <w:rFonts w:eastAsia="Times New Roman" w:cs="Times New Roman"/>
          <w:szCs w:val="24"/>
        </w:rPr>
        <w:t>,</w:t>
      </w:r>
      <w:r w:rsidRPr="00436296">
        <w:rPr>
          <w:rFonts w:eastAsia="Times New Roman" w:cs="Times New Roman"/>
          <w:szCs w:val="24"/>
        </w:rPr>
        <w:t xml:space="preserve"> υπήρχαν κάπ</w:t>
      </w:r>
      <w:r w:rsidRPr="00436296">
        <w:rPr>
          <w:rFonts w:eastAsia="Times New Roman" w:cs="Times New Roman"/>
          <w:szCs w:val="24"/>
        </w:rPr>
        <w:t>οιοι</w:t>
      </w:r>
      <w:r>
        <w:rPr>
          <w:rFonts w:eastAsia="Times New Roman" w:cs="Times New Roman"/>
          <w:szCs w:val="24"/>
        </w:rPr>
        <w:t>,</w:t>
      </w:r>
      <w:r w:rsidRPr="00436296">
        <w:rPr>
          <w:rFonts w:eastAsia="Times New Roman" w:cs="Times New Roman"/>
          <w:szCs w:val="24"/>
        </w:rPr>
        <w:t xml:space="preserve"> που ήθελαν το </w:t>
      </w:r>
      <w:r>
        <w:rPr>
          <w:rFonts w:eastAsia="Times New Roman" w:cs="Times New Roman"/>
          <w:szCs w:val="24"/>
        </w:rPr>
        <w:t xml:space="preserve">πολιτικό </w:t>
      </w:r>
      <w:r w:rsidRPr="00436296">
        <w:rPr>
          <w:rFonts w:eastAsia="Times New Roman" w:cs="Times New Roman"/>
          <w:szCs w:val="24"/>
        </w:rPr>
        <w:t xml:space="preserve">κακό </w:t>
      </w:r>
      <w:r>
        <w:rPr>
          <w:rFonts w:eastAsia="Times New Roman" w:cs="Times New Roman"/>
          <w:szCs w:val="24"/>
        </w:rPr>
        <w:t>της,</w:t>
      </w:r>
      <w:r w:rsidRPr="00436296">
        <w:rPr>
          <w:rFonts w:eastAsia="Times New Roman" w:cs="Times New Roman"/>
          <w:szCs w:val="24"/>
        </w:rPr>
        <w:t xml:space="preserve"> τη στιγμή που ξεκινούσε μία σημαντική πολιτική διαδρομή στο πλευρό </w:t>
      </w:r>
      <w:r>
        <w:rPr>
          <w:rFonts w:eastAsia="Times New Roman" w:cs="Times New Roman"/>
          <w:szCs w:val="24"/>
        </w:rPr>
        <w:t>σας;</w:t>
      </w:r>
      <w:r w:rsidRPr="00436296">
        <w:rPr>
          <w:rFonts w:eastAsia="Times New Roman" w:cs="Times New Roman"/>
          <w:szCs w:val="24"/>
        </w:rPr>
        <w:t xml:space="preserve"> </w:t>
      </w:r>
    </w:p>
    <w:p w14:paraId="4D880123" w14:textId="77777777" w:rsidR="00E01347" w:rsidRDefault="00B0330D">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 xml:space="preserve">Πάμε τώρα σε δύο </w:t>
      </w:r>
      <w:r w:rsidRPr="00436296">
        <w:rPr>
          <w:rFonts w:eastAsia="Times New Roman" w:cs="Times New Roman"/>
          <w:szCs w:val="24"/>
        </w:rPr>
        <w:t>ερωτήσεις</w:t>
      </w:r>
      <w:r>
        <w:rPr>
          <w:rFonts w:eastAsia="Times New Roman" w:cs="Times New Roman"/>
          <w:szCs w:val="24"/>
        </w:rPr>
        <w:t xml:space="preserve">, κύριε Υπουργέ, </w:t>
      </w:r>
      <w:r w:rsidRPr="00436296">
        <w:rPr>
          <w:rFonts w:eastAsia="Times New Roman" w:cs="Times New Roman"/>
          <w:szCs w:val="24"/>
        </w:rPr>
        <w:t>που νομ</w:t>
      </w:r>
      <w:r>
        <w:rPr>
          <w:rFonts w:eastAsia="Times New Roman" w:cs="Times New Roman"/>
          <w:szCs w:val="24"/>
        </w:rPr>
        <w:t>ίζω ότι και οι δύο καταλαβαίνουμε.</w:t>
      </w:r>
    </w:p>
    <w:p w14:paraId="4D880124"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Κύριε συνάδελφε, παρακα</w:t>
      </w:r>
      <w:r>
        <w:rPr>
          <w:rFonts w:eastAsia="Times New Roman" w:cs="Times New Roman"/>
          <w:szCs w:val="24"/>
        </w:rPr>
        <w:t xml:space="preserve">λώ, ολοκληρώστε. </w:t>
      </w:r>
    </w:p>
    <w:p w14:paraId="4D880125"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Τελειώνω, κύριε Πρόεδρε. </w:t>
      </w:r>
    </w:p>
    <w:p w14:paraId="4D880126"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Ξεπαπαδέα</w:t>
      </w:r>
      <w:proofErr w:type="spellEnd"/>
      <w:r>
        <w:rPr>
          <w:rFonts w:eastAsia="Times New Roman" w:cs="Times New Roman"/>
          <w:szCs w:val="24"/>
        </w:rPr>
        <w:t xml:space="preserve">, </w:t>
      </w:r>
      <w:r w:rsidRPr="00436296">
        <w:rPr>
          <w:rFonts w:eastAsia="Times New Roman" w:cs="Times New Roman"/>
          <w:szCs w:val="24"/>
        </w:rPr>
        <w:t>σύμφωνα με το ΦΕΚ</w:t>
      </w:r>
      <w:r w:rsidRPr="00801B3F">
        <w:rPr>
          <w:rFonts w:eastAsia="Times New Roman" w:cs="Times New Roman"/>
          <w:szCs w:val="24"/>
        </w:rPr>
        <w:t>,</w:t>
      </w:r>
      <w:r w:rsidRPr="00436296">
        <w:rPr>
          <w:rFonts w:eastAsia="Times New Roman" w:cs="Times New Roman"/>
          <w:szCs w:val="24"/>
        </w:rPr>
        <w:t xml:space="preserve"> το οποίο</w:t>
      </w:r>
      <w:r>
        <w:rPr>
          <w:rFonts w:eastAsia="Times New Roman" w:cs="Times New Roman"/>
          <w:szCs w:val="24"/>
        </w:rPr>
        <w:t xml:space="preserve"> έχετε</w:t>
      </w:r>
      <w:r w:rsidRPr="00436296">
        <w:rPr>
          <w:rFonts w:eastAsia="Times New Roman" w:cs="Times New Roman"/>
          <w:szCs w:val="24"/>
        </w:rPr>
        <w:t xml:space="preserve"> και έχω και εγώ εδώ</w:t>
      </w:r>
      <w:r>
        <w:rPr>
          <w:rFonts w:eastAsia="Times New Roman" w:cs="Times New Roman"/>
          <w:szCs w:val="24"/>
        </w:rPr>
        <w:t xml:space="preserve">, συμμετείχε στο πρώτο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w:t>
      </w:r>
      <w:r w:rsidRPr="00436296">
        <w:rPr>
          <w:rFonts w:eastAsia="Times New Roman" w:cs="Times New Roman"/>
          <w:szCs w:val="24"/>
        </w:rPr>
        <w:t xml:space="preserve"> άρα κατείχε μετοχές της </w:t>
      </w:r>
      <w:r>
        <w:rPr>
          <w:rFonts w:eastAsia="Times New Roman" w:cs="Times New Roman"/>
          <w:szCs w:val="24"/>
        </w:rPr>
        <w:t>«</w:t>
      </w:r>
      <w:r>
        <w:rPr>
          <w:rFonts w:eastAsia="Times New Roman" w:cs="Times New Roman"/>
          <w:szCs w:val="24"/>
        </w:rPr>
        <w:t>ΞΕΝΟΤΕΚ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Διαθέτει σήμερα </w:t>
      </w:r>
      <w:r w:rsidRPr="00436296">
        <w:rPr>
          <w:rFonts w:eastAsia="Times New Roman" w:cs="Times New Roman"/>
          <w:szCs w:val="24"/>
        </w:rPr>
        <w:t>μετοχές</w:t>
      </w:r>
      <w:r>
        <w:rPr>
          <w:rFonts w:eastAsia="Times New Roman" w:cs="Times New Roman"/>
          <w:szCs w:val="24"/>
        </w:rPr>
        <w:t>;</w:t>
      </w:r>
      <w:r w:rsidRPr="00436296">
        <w:rPr>
          <w:rFonts w:eastAsia="Times New Roman" w:cs="Times New Roman"/>
          <w:szCs w:val="24"/>
        </w:rPr>
        <w:t xml:space="preserve"> </w:t>
      </w:r>
      <w:r>
        <w:rPr>
          <w:rFonts w:eastAsia="Times New Roman" w:cs="Times New Roman"/>
          <w:szCs w:val="24"/>
        </w:rPr>
        <w:t xml:space="preserve">Αν ναι, </w:t>
      </w:r>
      <w:r w:rsidRPr="00436296">
        <w:rPr>
          <w:rFonts w:eastAsia="Times New Roman" w:cs="Times New Roman"/>
          <w:szCs w:val="24"/>
        </w:rPr>
        <w:t>να</w:t>
      </w:r>
      <w:r w:rsidRPr="00436296">
        <w:rPr>
          <w:rFonts w:eastAsia="Times New Roman" w:cs="Times New Roman"/>
          <w:szCs w:val="24"/>
        </w:rPr>
        <w:t xml:space="preserve"> μας πείτε</w:t>
      </w:r>
      <w:r>
        <w:rPr>
          <w:rFonts w:eastAsia="Times New Roman" w:cs="Times New Roman"/>
          <w:szCs w:val="24"/>
        </w:rPr>
        <w:t>.</w:t>
      </w:r>
      <w:r w:rsidRPr="00436296">
        <w:rPr>
          <w:rFonts w:eastAsia="Times New Roman" w:cs="Times New Roman"/>
          <w:szCs w:val="24"/>
        </w:rPr>
        <w:t xml:space="preserve"> Αν όχι</w:t>
      </w:r>
      <w:r>
        <w:rPr>
          <w:rFonts w:eastAsia="Times New Roman" w:cs="Times New Roman"/>
          <w:szCs w:val="24"/>
        </w:rPr>
        <w:t>,</w:t>
      </w:r>
      <w:r w:rsidRPr="00436296">
        <w:rPr>
          <w:rFonts w:eastAsia="Times New Roman" w:cs="Times New Roman"/>
          <w:szCs w:val="24"/>
        </w:rPr>
        <w:t xml:space="preserve"> πότ</w:t>
      </w:r>
      <w:r>
        <w:rPr>
          <w:rFonts w:eastAsia="Times New Roman" w:cs="Times New Roman"/>
          <w:szCs w:val="24"/>
        </w:rPr>
        <w:t>ε</w:t>
      </w:r>
      <w:r w:rsidRPr="00436296">
        <w:rPr>
          <w:rFonts w:eastAsia="Times New Roman" w:cs="Times New Roman"/>
          <w:szCs w:val="24"/>
        </w:rPr>
        <w:t xml:space="preserve"> </w:t>
      </w:r>
      <w:r>
        <w:rPr>
          <w:rFonts w:eastAsia="Times New Roman" w:cs="Times New Roman"/>
          <w:szCs w:val="24"/>
        </w:rPr>
        <w:t xml:space="preserve">τις μετεβίβασε; Διότι </w:t>
      </w:r>
      <w:r w:rsidRPr="00436296">
        <w:rPr>
          <w:rFonts w:eastAsia="Times New Roman" w:cs="Times New Roman"/>
          <w:szCs w:val="24"/>
        </w:rPr>
        <w:t>αν τ</w:t>
      </w:r>
      <w:r>
        <w:rPr>
          <w:rFonts w:eastAsia="Times New Roman" w:cs="Times New Roman"/>
          <w:szCs w:val="24"/>
        </w:rPr>
        <w:t>ι</w:t>
      </w:r>
      <w:r w:rsidRPr="00436296">
        <w:rPr>
          <w:rFonts w:eastAsia="Times New Roman" w:cs="Times New Roman"/>
          <w:szCs w:val="24"/>
        </w:rPr>
        <w:t>ς είχε</w:t>
      </w:r>
      <w:r>
        <w:rPr>
          <w:rFonts w:eastAsia="Times New Roman" w:cs="Times New Roman"/>
          <w:szCs w:val="24"/>
        </w:rPr>
        <w:t>, θα έπρεπε να τι</w:t>
      </w:r>
      <w:r w:rsidRPr="00436296">
        <w:rPr>
          <w:rFonts w:eastAsia="Times New Roman" w:cs="Times New Roman"/>
          <w:szCs w:val="24"/>
        </w:rPr>
        <w:t>ς είχε μεταβιβάσει</w:t>
      </w:r>
      <w:r>
        <w:rPr>
          <w:rFonts w:eastAsia="Times New Roman" w:cs="Times New Roman"/>
          <w:szCs w:val="24"/>
        </w:rPr>
        <w:t>.</w:t>
      </w:r>
      <w:r w:rsidRPr="00436296">
        <w:rPr>
          <w:rFonts w:eastAsia="Times New Roman" w:cs="Times New Roman"/>
          <w:szCs w:val="24"/>
        </w:rPr>
        <w:t xml:space="preserve"> </w:t>
      </w:r>
    </w:p>
    <w:p w14:paraId="4D880127"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Εφόσον κατέχει αυτήν την </w:t>
      </w:r>
      <w:r w:rsidRPr="00436296">
        <w:rPr>
          <w:rFonts w:eastAsia="Times New Roman" w:cs="Times New Roman"/>
          <w:szCs w:val="24"/>
        </w:rPr>
        <w:t>πολύ ευαίσθητη θέση</w:t>
      </w:r>
      <w:r>
        <w:rPr>
          <w:rFonts w:eastAsia="Times New Roman" w:cs="Times New Roman"/>
          <w:szCs w:val="24"/>
        </w:rPr>
        <w:t>, κύριε Υπουργέ,</w:t>
      </w:r>
      <w:r w:rsidRPr="00436296">
        <w:rPr>
          <w:rFonts w:eastAsia="Times New Roman" w:cs="Times New Roman"/>
          <w:szCs w:val="24"/>
        </w:rPr>
        <w:t xml:space="preserve"> </w:t>
      </w:r>
      <w:r>
        <w:rPr>
          <w:rFonts w:eastAsia="Times New Roman" w:cs="Times New Roman"/>
          <w:szCs w:val="24"/>
        </w:rPr>
        <w:t>-φαντάζομαι ότι και εσείς είστε</w:t>
      </w:r>
      <w:r w:rsidRPr="00436296">
        <w:rPr>
          <w:rFonts w:eastAsia="Times New Roman" w:cs="Times New Roman"/>
          <w:szCs w:val="24"/>
        </w:rPr>
        <w:t xml:space="preserve"> πολύ ευαίσθητος</w:t>
      </w:r>
      <w:r>
        <w:rPr>
          <w:rFonts w:eastAsia="Times New Roman" w:cs="Times New Roman"/>
          <w:szCs w:val="24"/>
        </w:rPr>
        <w:t>,</w:t>
      </w:r>
      <w:r w:rsidRPr="00436296">
        <w:rPr>
          <w:rFonts w:eastAsia="Times New Roman" w:cs="Times New Roman"/>
          <w:szCs w:val="24"/>
        </w:rPr>
        <w:t xml:space="preserve"> έτσι ώστε να μην υπάρχει τίποτα</w:t>
      </w:r>
      <w:r>
        <w:rPr>
          <w:rFonts w:eastAsia="Times New Roman" w:cs="Times New Roman"/>
          <w:szCs w:val="24"/>
        </w:rPr>
        <w:t>,</w:t>
      </w:r>
      <w:r w:rsidRPr="00436296">
        <w:rPr>
          <w:rFonts w:eastAsia="Times New Roman" w:cs="Times New Roman"/>
          <w:szCs w:val="24"/>
        </w:rPr>
        <w:t xml:space="preserve"> </w:t>
      </w:r>
      <w:r>
        <w:rPr>
          <w:rFonts w:eastAsia="Times New Roman" w:cs="Times New Roman"/>
          <w:szCs w:val="24"/>
        </w:rPr>
        <w:t>το οποίο να σας ε</w:t>
      </w:r>
      <w:r>
        <w:rPr>
          <w:rFonts w:eastAsia="Times New Roman" w:cs="Times New Roman"/>
          <w:szCs w:val="24"/>
        </w:rPr>
        <w:t xml:space="preserve">κθέσει- </w:t>
      </w:r>
      <w:r w:rsidRPr="00436296">
        <w:rPr>
          <w:rFonts w:eastAsia="Times New Roman" w:cs="Times New Roman"/>
          <w:szCs w:val="24"/>
        </w:rPr>
        <w:t>η ερώτηση είναι η εξής</w:t>
      </w:r>
      <w:r>
        <w:rPr>
          <w:rFonts w:eastAsia="Times New Roman" w:cs="Times New Roman"/>
          <w:szCs w:val="24"/>
        </w:rPr>
        <w:t>:</w:t>
      </w:r>
      <w:r w:rsidRPr="00436296">
        <w:rPr>
          <w:rFonts w:eastAsia="Times New Roman" w:cs="Times New Roman"/>
          <w:szCs w:val="24"/>
        </w:rPr>
        <w:t xml:space="preserve"> </w:t>
      </w:r>
      <w:r>
        <w:rPr>
          <w:rFonts w:eastAsia="Times New Roman" w:cs="Times New Roman"/>
          <w:szCs w:val="24"/>
        </w:rPr>
        <w:t>Έχετε διερευνήσει ε</w:t>
      </w:r>
      <w:r w:rsidRPr="00436296">
        <w:rPr>
          <w:rFonts w:eastAsia="Times New Roman" w:cs="Times New Roman"/>
          <w:szCs w:val="24"/>
        </w:rPr>
        <w:t xml:space="preserve">άν με την προηγούμενη επιχειρηματική δραστηριότητα </w:t>
      </w:r>
      <w:r>
        <w:rPr>
          <w:rFonts w:eastAsia="Times New Roman" w:cs="Times New Roman"/>
          <w:szCs w:val="24"/>
        </w:rPr>
        <w:t>-</w:t>
      </w:r>
      <w:r w:rsidRPr="00436296">
        <w:rPr>
          <w:rFonts w:eastAsia="Times New Roman" w:cs="Times New Roman"/>
          <w:szCs w:val="24"/>
        </w:rPr>
        <w:t>δεν υπονοώ απολύτως τίποτε άλλο</w:t>
      </w:r>
      <w:r>
        <w:rPr>
          <w:rFonts w:eastAsia="Times New Roman" w:cs="Times New Roman"/>
          <w:szCs w:val="24"/>
        </w:rPr>
        <w:t>-</w:t>
      </w:r>
      <w:r w:rsidRPr="00436296">
        <w:rPr>
          <w:rFonts w:eastAsia="Times New Roman" w:cs="Times New Roman"/>
          <w:szCs w:val="24"/>
        </w:rPr>
        <w:t xml:space="preserve"> </w:t>
      </w:r>
      <w:r>
        <w:rPr>
          <w:rFonts w:eastAsia="Times New Roman" w:cs="Times New Roman"/>
          <w:szCs w:val="24"/>
        </w:rPr>
        <w:t>της κ.</w:t>
      </w:r>
      <w:r w:rsidRPr="00436296">
        <w:rPr>
          <w:rFonts w:eastAsia="Times New Roman" w:cs="Times New Roman"/>
          <w:szCs w:val="24"/>
        </w:rPr>
        <w:t xml:space="preserve"> </w:t>
      </w:r>
      <w:proofErr w:type="spellStart"/>
      <w:r w:rsidRPr="00436296">
        <w:rPr>
          <w:rFonts w:eastAsia="Times New Roman" w:cs="Times New Roman"/>
          <w:szCs w:val="24"/>
        </w:rPr>
        <w:t>Ξεπαπαδέα</w:t>
      </w:r>
      <w:proofErr w:type="spellEnd"/>
      <w:r>
        <w:rPr>
          <w:rFonts w:eastAsia="Times New Roman" w:cs="Times New Roman"/>
          <w:szCs w:val="24"/>
        </w:rPr>
        <w:t>,</w:t>
      </w:r>
      <w:r w:rsidRPr="00436296">
        <w:rPr>
          <w:rFonts w:eastAsia="Times New Roman" w:cs="Times New Roman"/>
          <w:szCs w:val="24"/>
        </w:rPr>
        <w:t xml:space="preserve"> </w:t>
      </w:r>
      <w:r>
        <w:rPr>
          <w:rFonts w:eastAsia="Times New Roman" w:cs="Times New Roman"/>
          <w:szCs w:val="24"/>
        </w:rPr>
        <w:t>α</w:t>
      </w:r>
      <w:r w:rsidRPr="00436296">
        <w:rPr>
          <w:rFonts w:eastAsia="Times New Roman" w:cs="Times New Roman"/>
          <w:szCs w:val="24"/>
        </w:rPr>
        <w:t>ν είχε μετοχές</w:t>
      </w:r>
      <w:r>
        <w:rPr>
          <w:rFonts w:eastAsia="Times New Roman" w:cs="Times New Roman"/>
          <w:szCs w:val="24"/>
        </w:rPr>
        <w:t>,</w:t>
      </w:r>
      <w:r w:rsidRPr="00436296">
        <w:rPr>
          <w:rFonts w:eastAsia="Times New Roman" w:cs="Times New Roman"/>
          <w:szCs w:val="24"/>
        </w:rPr>
        <w:t xml:space="preserve"> μήπως υπήρχαν καταθέσεις στο εξωτερικό</w:t>
      </w:r>
      <w:r>
        <w:rPr>
          <w:rFonts w:eastAsia="Times New Roman" w:cs="Times New Roman"/>
          <w:szCs w:val="24"/>
        </w:rPr>
        <w:t xml:space="preserve"> και α</w:t>
      </w:r>
      <w:r w:rsidRPr="00436296">
        <w:rPr>
          <w:rFonts w:eastAsia="Times New Roman" w:cs="Times New Roman"/>
          <w:szCs w:val="24"/>
        </w:rPr>
        <w:t>ν ναι</w:t>
      </w:r>
      <w:r>
        <w:rPr>
          <w:rFonts w:eastAsia="Times New Roman" w:cs="Times New Roman"/>
          <w:szCs w:val="24"/>
        </w:rPr>
        <w:t>,</w:t>
      </w:r>
      <w:r w:rsidRPr="00436296">
        <w:rPr>
          <w:rFonts w:eastAsia="Times New Roman" w:cs="Times New Roman"/>
          <w:szCs w:val="24"/>
        </w:rPr>
        <w:t xml:space="preserve"> σε ποια χώρα</w:t>
      </w:r>
      <w:r>
        <w:rPr>
          <w:rFonts w:eastAsia="Times New Roman" w:cs="Times New Roman"/>
          <w:szCs w:val="24"/>
        </w:rPr>
        <w:t>;</w:t>
      </w:r>
      <w:r w:rsidRPr="00436296">
        <w:rPr>
          <w:rFonts w:eastAsia="Times New Roman" w:cs="Times New Roman"/>
          <w:szCs w:val="24"/>
        </w:rPr>
        <w:t xml:space="preserve"> </w:t>
      </w:r>
    </w:p>
    <w:p w14:paraId="4D880128"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4D880129"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το σημείο αυτό ο Βουλευτής κ. Θεόδωρος Παπαθεοδώρου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D88012A"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Παρακαλώ, κύριε Υπουργέ, έχετε και πάλι τον λόγο.</w:t>
      </w:r>
    </w:p>
    <w:p w14:paraId="4D88012B"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cs="Times New Roman"/>
          <w:szCs w:val="24"/>
        </w:rPr>
        <w:t xml:space="preserve">Ευχαριστώ, κύριε Πρόεδρε. </w:t>
      </w:r>
    </w:p>
    <w:p w14:paraId="4D88012C"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Θα προσπαθήσω να είμαι πολύ σύντομος, κύριε Πρόεδρε. </w:t>
      </w:r>
      <w:r w:rsidRPr="00436296">
        <w:rPr>
          <w:rFonts w:eastAsia="Times New Roman" w:cs="Times New Roman"/>
          <w:szCs w:val="24"/>
        </w:rPr>
        <w:t xml:space="preserve">Ο </w:t>
      </w:r>
      <w:r>
        <w:rPr>
          <w:rFonts w:eastAsia="Times New Roman" w:cs="Times New Roman"/>
          <w:szCs w:val="24"/>
        </w:rPr>
        <w:t xml:space="preserve">κ. </w:t>
      </w:r>
      <w:r w:rsidRPr="00436296">
        <w:rPr>
          <w:rFonts w:eastAsia="Times New Roman" w:cs="Times New Roman"/>
          <w:szCs w:val="24"/>
        </w:rPr>
        <w:t>Παπαθεοδώρου</w:t>
      </w:r>
      <w:r>
        <w:rPr>
          <w:rFonts w:eastAsia="Times New Roman" w:cs="Times New Roman"/>
          <w:szCs w:val="24"/>
        </w:rPr>
        <w:t xml:space="preserve"> όμως, χ</w:t>
      </w:r>
      <w:r>
        <w:rPr>
          <w:rFonts w:eastAsia="Times New Roman" w:cs="Times New Roman"/>
          <w:szCs w:val="24"/>
        </w:rPr>
        <w:t>είμαρρος, μ</w:t>
      </w:r>
      <w:r w:rsidRPr="00436296">
        <w:rPr>
          <w:rFonts w:eastAsia="Times New Roman" w:cs="Times New Roman"/>
          <w:szCs w:val="24"/>
        </w:rPr>
        <w:t>ου έβαλε πολλά ερωτήματα</w:t>
      </w:r>
      <w:r>
        <w:rPr>
          <w:rFonts w:eastAsia="Times New Roman" w:cs="Times New Roman"/>
          <w:szCs w:val="24"/>
        </w:rPr>
        <w:t>.</w:t>
      </w:r>
      <w:r w:rsidRPr="00436296">
        <w:rPr>
          <w:rFonts w:eastAsia="Times New Roman" w:cs="Times New Roman"/>
          <w:szCs w:val="24"/>
        </w:rPr>
        <w:t xml:space="preserve"> Θα αναγκαστώ να επαναλάβω αυτό </w:t>
      </w:r>
      <w:r>
        <w:rPr>
          <w:rFonts w:eastAsia="Times New Roman" w:cs="Times New Roman"/>
          <w:szCs w:val="24"/>
        </w:rPr>
        <w:t xml:space="preserve">που είπα στον κ. </w:t>
      </w:r>
      <w:r w:rsidRPr="00436296">
        <w:rPr>
          <w:rFonts w:eastAsia="Times New Roman" w:cs="Times New Roman"/>
          <w:szCs w:val="24"/>
        </w:rPr>
        <w:t>Θεοχάρη</w:t>
      </w:r>
      <w:r>
        <w:rPr>
          <w:rFonts w:eastAsia="Times New Roman" w:cs="Times New Roman"/>
          <w:szCs w:val="24"/>
        </w:rPr>
        <w:t>.</w:t>
      </w:r>
      <w:r w:rsidRPr="00436296">
        <w:rPr>
          <w:rFonts w:eastAsia="Times New Roman" w:cs="Times New Roman"/>
          <w:szCs w:val="24"/>
        </w:rPr>
        <w:t xml:space="preserve"> Μάλλον</w:t>
      </w:r>
      <w:r>
        <w:rPr>
          <w:rFonts w:eastAsia="Times New Roman" w:cs="Times New Roman"/>
          <w:szCs w:val="24"/>
        </w:rPr>
        <w:t>,</w:t>
      </w:r>
      <w:r w:rsidRPr="00436296">
        <w:rPr>
          <w:rFonts w:eastAsia="Times New Roman" w:cs="Times New Roman"/>
          <w:szCs w:val="24"/>
        </w:rPr>
        <w:t xml:space="preserve"> επειδή το ποντικάκι</w:t>
      </w:r>
      <w:r>
        <w:rPr>
          <w:rFonts w:eastAsia="Times New Roman" w:cs="Times New Roman"/>
          <w:szCs w:val="24"/>
        </w:rPr>
        <w:t>,</w:t>
      </w:r>
      <w:r w:rsidRPr="00436296">
        <w:rPr>
          <w:rFonts w:eastAsia="Times New Roman" w:cs="Times New Roman"/>
          <w:szCs w:val="24"/>
        </w:rPr>
        <w:t xml:space="preserve"> όπως </w:t>
      </w:r>
      <w:r>
        <w:rPr>
          <w:rFonts w:eastAsia="Times New Roman" w:cs="Times New Roman"/>
          <w:szCs w:val="24"/>
        </w:rPr>
        <w:t xml:space="preserve">θα </w:t>
      </w:r>
      <w:r w:rsidRPr="00436296">
        <w:rPr>
          <w:rFonts w:eastAsia="Times New Roman" w:cs="Times New Roman"/>
          <w:szCs w:val="24"/>
        </w:rPr>
        <w:t>πω και στο τέλος</w:t>
      </w:r>
      <w:r>
        <w:rPr>
          <w:rFonts w:eastAsia="Times New Roman" w:cs="Times New Roman"/>
          <w:szCs w:val="24"/>
        </w:rPr>
        <w:t>,</w:t>
      </w:r>
      <w:r w:rsidRPr="00436296">
        <w:rPr>
          <w:rFonts w:eastAsia="Times New Roman" w:cs="Times New Roman"/>
          <w:szCs w:val="24"/>
        </w:rPr>
        <w:t xml:space="preserve"> δεν είναι μόνο μικρό</w:t>
      </w:r>
      <w:r>
        <w:rPr>
          <w:rFonts w:eastAsia="Times New Roman" w:cs="Times New Roman"/>
          <w:szCs w:val="24"/>
        </w:rPr>
        <w:t>,</w:t>
      </w:r>
      <w:r w:rsidRPr="00436296">
        <w:rPr>
          <w:rFonts w:eastAsia="Times New Roman" w:cs="Times New Roman"/>
          <w:szCs w:val="24"/>
        </w:rPr>
        <w:t xml:space="preserve"> είναι ανύπαρκτο</w:t>
      </w:r>
      <w:r>
        <w:rPr>
          <w:rFonts w:eastAsia="Times New Roman" w:cs="Times New Roman"/>
          <w:szCs w:val="24"/>
        </w:rPr>
        <w:t>,</w:t>
      </w:r>
      <w:r w:rsidRPr="00436296">
        <w:rPr>
          <w:rFonts w:eastAsia="Times New Roman" w:cs="Times New Roman"/>
          <w:szCs w:val="24"/>
        </w:rPr>
        <w:t xml:space="preserve"> πετάμε την μπάλα πάλι στην εξέδρα</w:t>
      </w:r>
      <w:r>
        <w:rPr>
          <w:rFonts w:eastAsia="Times New Roman" w:cs="Times New Roman"/>
          <w:szCs w:val="24"/>
        </w:rPr>
        <w:t>.</w:t>
      </w:r>
      <w:r w:rsidRPr="00436296">
        <w:rPr>
          <w:rFonts w:eastAsia="Times New Roman" w:cs="Times New Roman"/>
          <w:szCs w:val="24"/>
        </w:rPr>
        <w:t xml:space="preserve"> Πάλι </w:t>
      </w:r>
      <w:r>
        <w:rPr>
          <w:rFonts w:eastAsia="Times New Roman" w:cs="Times New Roman"/>
          <w:szCs w:val="24"/>
        </w:rPr>
        <w:t xml:space="preserve">θα αναγκάζομαι να τρέχω στο </w:t>
      </w:r>
      <w:proofErr w:type="spellStart"/>
      <w:r>
        <w:rPr>
          <w:rFonts w:eastAsia="Times New Roman" w:cs="Times New Roman"/>
          <w:szCs w:val="24"/>
        </w:rPr>
        <w:t>αράουτ</w:t>
      </w:r>
      <w:proofErr w:type="spellEnd"/>
      <w:r>
        <w:rPr>
          <w:rFonts w:eastAsia="Times New Roman" w:cs="Times New Roman"/>
          <w:szCs w:val="24"/>
        </w:rPr>
        <w:t xml:space="preserve"> και να επαναφέρω τη</w:t>
      </w:r>
      <w:r w:rsidRPr="00436296">
        <w:rPr>
          <w:rFonts w:eastAsia="Times New Roman" w:cs="Times New Roman"/>
          <w:szCs w:val="24"/>
        </w:rPr>
        <w:t xml:space="preserve"> μπάλα</w:t>
      </w:r>
      <w:r>
        <w:rPr>
          <w:rFonts w:eastAsia="Times New Roman" w:cs="Times New Roman"/>
          <w:szCs w:val="24"/>
        </w:rPr>
        <w:t>.</w:t>
      </w:r>
      <w:r w:rsidRPr="00436296">
        <w:rPr>
          <w:rFonts w:eastAsia="Times New Roman" w:cs="Times New Roman"/>
          <w:szCs w:val="24"/>
        </w:rPr>
        <w:t xml:space="preserve"> Έχω και μία ηλικία τώρα </w:t>
      </w:r>
      <w:r>
        <w:rPr>
          <w:rFonts w:eastAsia="Times New Roman" w:cs="Times New Roman"/>
          <w:szCs w:val="24"/>
        </w:rPr>
        <w:t xml:space="preserve">για να </w:t>
      </w:r>
      <w:r>
        <w:rPr>
          <w:rFonts w:eastAsia="Times New Roman" w:cs="Times New Roman"/>
          <w:szCs w:val="24"/>
        </w:rPr>
        <w:lastRenderedPageBreak/>
        <w:t>τρέχω</w:t>
      </w:r>
      <w:r w:rsidRPr="00436296">
        <w:rPr>
          <w:rFonts w:eastAsia="Times New Roman" w:cs="Times New Roman"/>
          <w:szCs w:val="24"/>
        </w:rPr>
        <w:t xml:space="preserve"> εκτός αγωνιστικού χώρου</w:t>
      </w:r>
      <w:r>
        <w:rPr>
          <w:rFonts w:eastAsia="Times New Roman" w:cs="Times New Roman"/>
          <w:szCs w:val="24"/>
        </w:rPr>
        <w:t>,</w:t>
      </w:r>
      <w:r w:rsidRPr="00436296">
        <w:rPr>
          <w:rFonts w:eastAsia="Times New Roman" w:cs="Times New Roman"/>
          <w:szCs w:val="24"/>
        </w:rPr>
        <w:t xml:space="preserve"> να </w:t>
      </w:r>
      <w:r>
        <w:rPr>
          <w:rFonts w:eastAsia="Times New Roman" w:cs="Times New Roman"/>
          <w:szCs w:val="24"/>
        </w:rPr>
        <w:t xml:space="preserve">παίρνω </w:t>
      </w:r>
      <w:r w:rsidRPr="00436296">
        <w:rPr>
          <w:rFonts w:eastAsia="Times New Roman" w:cs="Times New Roman"/>
          <w:szCs w:val="24"/>
        </w:rPr>
        <w:t>την μπάλα</w:t>
      </w:r>
      <w:r>
        <w:rPr>
          <w:rFonts w:eastAsia="Times New Roman" w:cs="Times New Roman"/>
          <w:szCs w:val="24"/>
        </w:rPr>
        <w:t xml:space="preserve"> και </w:t>
      </w:r>
      <w:r w:rsidRPr="00436296">
        <w:rPr>
          <w:rFonts w:eastAsia="Times New Roman" w:cs="Times New Roman"/>
          <w:szCs w:val="24"/>
        </w:rPr>
        <w:t xml:space="preserve">να </w:t>
      </w:r>
      <w:r>
        <w:rPr>
          <w:rFonts w:eastAsia="Times New Roman" w:cs="Times New Roman"/>
          <w:szCs w:val="24"/>
        </w:rPr>
        <w:t xml:space="preserve">την </w:t>
      </w:r>
      <w:r w:rsidRPr="00436296">
        <w:rPr>
          <w:rFonts w:eastAsia="Times New Roman" w:cs="Times New Roman"/>
          <w:szCs w:val="24"/>
        </w:rPr>
        <w:t>επαναφέρω</w:t>
      </w:r>
      <w:r>
        <w:rPr>
          <w:rFonts w:eastAsia="Times New Roman" w:cs="Times New Roman"/>
          <w:szCs w:val="24"/>
        </w:rPr>
        <w:t>.</w:t>
      </w:r>
      <w:r w:rsidRPr="00436296">
        <w:rPr>
          <w:rFonts w:eastAsia="Times New Roman" w:cs="Times New Roman"/>
          <w:szCs w:val="24"/>
        </w:rPr>
        <w:t xml:space="preserve"> Λυπηθείτε με</w:t>
      </w:r>
      <w:r>
        <w:rPr>
          <w:rFonts w:eastAsia="Times New Roman" w:cs="Times New Roman"/>
          <w:szCs w:val="24"/>
        </w:rPr>
        <w:t>!</w:t>
      </w:r>
    </w:p>
    <w:p w14:paraId="4D88012D"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Ίδια ερώτηση ήταν</w:t>
      </w:r>
      <w:r>
        <w:rPr>
          <w:rFonts w:eastAsia="Times New Roman" w:cs="Times New Roman"/>
          <w:szCs w:val="24"/>
        </w:rPr>
        <w:t>,</w:t>
      </w:r>
      <w:r>
        <w:rPr>
          <w:rFonts w:eastAsia="Times New Roman" w:cs="Times New Roman"/>
          <w:szCs w:val="24"/>
        </w:rPr>
        <w:t xml:space="preserve"> με την ίδια διαδρομή. </w:t>
      </w:r>
    </w:p>
    <w:p w14:paraId="4D88012E"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ΔΗΜΗΤΡΙΟΣ ΠΑΠΑΓΓΕΛΟΠΟΥΛΟΣ (Αναπληρωτής </w:t>
      </w:r>
      <w:r>
        <w:rPr>
          <w:rFonts w:eastAsia="Times New Roman" w:cs="Times New Roman"/>
          <w:b/>
          <w:szCs w:val="24"/>
        </w:rPr>
        <w:t xml:space="preserve">Υπουργός Δικαιοσύνης, Διαφάνειας και Ανθρωπίνων Δικαιωμάτων): </w:t>
      </w:r>
      <w:r>
        <w:rPr>
          <w:rFonts w:eastAsia="Times New Roman" w:cs="Times New Roman"/>
          <w:szCs w:val="24"/>
        </w:rPr>
        <w:t xml:space="preserve">Ας περιοριστούμε, λοιπόν, στο θέμα μας. </w:t>
      </w:r>
      <w:r w:rsidRPr="00436296">
        <w:rPr>
          <w:rFonts w:eastAsia="Times New Roman" w:cs="Times New Roman"/>
          <w:szCs w:val="24"/>
        </w:rPr>
        <w:t xml:space="preserve"> </w:t>
      </w:r>
      <w:r>
        <w:rPr>
          <w:rFonts w:eastAsia="Times New Roman" w:cs="Times New Roman"/>
          <w:szCs w:val="24"/>
        </w:rPr>
        <w:t xml:space="preserve">Για το θέμα του </w:t>
      </w:r>
      <w:r w:rsidRPr="00436296">
        <w:rPr>
          <w:rFonts w:eastAsia="Times New Roman" w:cs="Times New Roman"/>
          <w:szCs w:val="24"/>
        </w:rPr>
        <w:t>ΓΕΜΗ</w:t>
      </w:r>
      <w:r>
        <w:rPr>
          <w:rFonts w:eastAsia="Times New Roman" w:cs="Times New Roman"/>
          <w:szCs w:val="24"/>
        </w:rPr>
        <w:t>, όπως και για τον κ.</w:t>
      </w:r>
      <w:r w:rsidRPr="00436296">
        <w:rPr>
          <w:rFonts w:eastAsia="Times New Roman" w:cs="Times New Roman"/>
          <w:szCs w:val="24"/>
        </w:rPr>
        <w:t xml:space="preserve"> Λαυρεντιάδη</w:t>
      </w:r>
      <w:r>
        <w:rPr>
          <w:rFonts w:eastAsia="Times New Roman" w:cs="Times New Roman"/>
          <w:szCs w:val="24"/>
        </w:rPr>
        <w:t>,</w:t>
      </w:r>
      <w:r w:rsidRPr="00436296">
        <w:rPr>
          <w:rFonts w:eastAsia="Times New Roman" w:cs="Times New Roman"/>
          <w:szCs w:val="24"/>
        </w:rPr>
        <w:t xml:space="preserve"> να </w:t>
      </w:r>
      <w:r>
        <w:rPr>
          <w:rFonts w:eastAsia="Times New Roman" w:cs="Times New Roman"/>
          <w:szCs w:val="24"/>
        </w:rPr>
        <w:t xml:space="preserve">επανέλθετε με μία </w:t>
      </w:r>
      <w:r w:rsidRPr="00436296">
        <w:rPr>
          <w:rFonts w:eastAsia="Times New Roman" w:cs="Times New Roman"/>
          <w:szCs w:val="24"/>
        </w:rPr>
        <w:t>ερώτηση</w:t>
      </w:r>
      <w:r>
        <w:rPr>
          <w:rFonts w:eastAsia="Times New Roman" w:cs="Times New Roman"/>
          <w:szCs w:val="24"/>
        </w:rPr>
        <w:t>. Το θέμα είναι ότι η κ.</w:t>
      </w:r>
      <w:r w:rsidRPr="00436296">
        <w:rPr>
          <w:rFonts w:eastAsia="Times New Roman" w:cs="Times New Roman"/>
          <w:szCs w:val="24"/>
        </w:rPr>
        <w:t xml:space="preserve"> </w:t>
      </w:r>
      <w:proofErr w:type="spellStart"/>
      <w:r w:rsidRPr="00436296">
        <w:rPr>
          <w:rFonts w:eastAsia="Times New Roman" w:cs="Times New Roman"/>
          <w:szCs w:val="24"/>
        </w:rPr>
        <w:t>Ξεπαπαδ</w:t>
      </w:r>
      <w:r>
        <w:rPr>
          <w:rFonts w:eastAsia="Times New Roman" w:cs="Times New Roman"/>
          <w:szCs w:val="24"/>
        </w:rPr>
        <w:t>έ</w:t>
      </w:r>
      <w:r w:rsidRPr="00436296">
        <w:rPr>
          <w:rFonts w:eastAsia="Times New Roman" w:cs="Times New Roman"/>
          <w:szCs w:val="24"/>
        </w:rPr>
        <w:t>α</w:t>
      </w:r>
      <w:proofErr w:type="spellEnd"/>
      <w:r w:rsidRPr="00436296">
        <w:rPr>
          <w:rFonts w:eastAsia="Times New Roman" w:cs="Times New Roman"/>
          <w:szCs w:val="24"/>
        </w:rPr>
        <w:t xml:space="preserve"> παραιτήθηκε</w:t>
      </w:r>
      <w:r>
        <w:rPr>
          <w:rFonts w:eastAsia="Times New Roman" w:cs="Times New Roman"/>
          <w:szCs w:val="24"/>
        </w:rPr>
        <w:t xml:space="preserve"> έγκαιρα.</w:t>
      </w:r>
      <w:r w:rsidRPr="00436296">
        <w:rPr>
          <w:rFonts w:eastAsia="Times New Roman" w:cs="Times New Roman"/>
          <w:szCs w:val="24"/>
        </w:rPr>
        <w:t xml:space="preserve"> </w:t>
      </w:r>
      <w:r>
        <w:rPr>
          <w:rFonts w:eastAsia="Times New Roman" w:cs="Times New Roman"/>
          <w:szCs w:val="24"/>
        </w:rPr>
        <w:t>Το αναγνωρίζετ</w:t>
      </w:r>
      <w:r>
        <w:rPr>
          <w:rFonts w:eastAsia="Times New Roman" w:cs="Times New Roman"/>
          <w:szCs w:val="24"/>
        </w:rPr>
        <w:t xml:space="preserve">ε. </w:t>
      </w:r>
      <w:r w:rsidRPr="00436296">
        <w:rPr>
          <w:rFonts w:eastAsia="Times New Roman" w:cs="Times New Roman"/>
          <w:szCs w:val="24"/>
        </w:rPr>
        <w:t>Εάν τώρα</w:t>
      </w:r>
      <w:r>
        <w:rPr>
          <w:rFonts w:eastAsia="Times New Roman" w:cs="Times New Roman"/>
          <w:szCs w:val="24"/>
        </w:rPr>
        <w:t>,</w:t>
      </w:r>
      <w:r w:rsidRPr="00436296">
        <w:rPr>
          <w:rFonts w:eastAsia="Times New Roman" w:cs="Times New Roman"/>
          <w:szCs w:val="24"/>
        </w:rPr>
        <w:t xml:space="preserve"> το ΓΕΜΗ έκανε λάθος</w:t>
      </w:r>
      <w:r>
        <w:rPr>
          <w:rFonts w:eastAsia="Times New Roman" w:cs="Times New Roman"/>
          <w:szCs w:val="24"/>
        </w:rPr>
        <w:t>, έσφαλε ή</w:t>
      </w:r>
      <w:r w:rsidRPr="00436296">
        <w:rPr>
          <w:rFonts w:eastAsia="Times New Roman" w:cs="Times New Roman"/>
          <w:szCs w:val="24"/>
        </w:rPr>
        <w:t xml:space="preserve"> δεν ξέρω τι έκανε</w:t>
      </w:r>
      <w:r>
        <w:rPr>
          <w:rFonts w:eastAsia="Times New Roman" w:cs="Times New Roman"/>
          <w:szCs w:val="24"/>
        </w:rPr>
        <w:t>,</w:t>
      </w:r>
      <w:r w:rsidRPr="00436296">
        <w:rPr>
          <w:rFonts w:eastAsia="Times New Roman" w:cs="Times New Roman"/>
          <w:szCs w:val="24"/>
        </w:rPr>
        <w:t xml:space="preserve"> σας είπα</w:t>
      </w:r>
      <w:r>
        <w:rPr>
          <w:rFonts w:eastAsia="Times New Roman" w:cs="Times New Roman"/>
          <w:szCs w:val="24"/>
        </w:rPr>
        <w:t>,</w:t>
      </w:r>
      <w:r w:rsidRPr="00436296">
        <w:rPr>
          <w:rFonts w:eastAsia="Times New Roman" w:cs="Times New Roman"/>
          <w:szCs w:val="24"/>
        </w:rPr>
        <w:t xml:space="preserve"> δεν είμαι και </w:t>
      </w:r>
      <w:r>
        <w:rPr>
          <w:rFonts w:eastAsia="Times New Roman" w:cs="Times New Roman"/>
          <w:szCs w:val="24"/>
        </w:rPr>
        <w:t xml:space="preserve">βέβαιος </w:t>
      </w:r>
      <w:r w:rsidRPr="00436296">
        <w:rPr>
          <w:rFonts w:eastAsia="Times New Roman" w:cs="Times New Roman"/>
          <w:szCs w:val="24"/>
        </w:rPr>
        <w:t>αν είμαι αρμόδιος εγώ για το ΓΕΜΗ</w:t>
      </w:r>
      <w:r>
        <w:rPr>
          <w:rFonts w:eastAsia="Times New Roman" w:cs="Times New Roman"/>
          <w:szCs w:val="24"/>
        </w:rPr>
        <w:t>.</w:t>
      </w:r>
      <w:r w:rsidRPr="00436296">
        <w:rPr>
          <w:rFonts w:eastAsia="Times New Roman" w:cs="Times New Roman"/>
          <w:szCs w:val="24"/>
        </w:rPr>
        <w:t xml:space="preserve"> Το ζητούμενο ποιο είναι</w:t>
      </w:r>
      <w:r>
        <w:rPr>
          <w:rFonts w:eastAsia="Times New Roman" w:cs="Times New Roman"/>
          <w:szCs w:val="24"/>
        </w:rPr>
        <w:t>;</w:t>
      </w:r>
      <w:r w:rsidRPr="00436296">
        <w:rPr>
          <w:rFonts w:eastAsia="Times New Roman" w:cs="Times New Roman"/>
          <w:szCs w:val="24"/>
        </w:rPr>
        <w:t xml:space="preserve"> </w:t>
      </w:r>
      <w:r>
        <w:rPr>
          <w:rFonts w:eastAsia="Times New Roman" w:cs="Times New Roman"/>
          <w:szCs w:val="24"/>
        </w:rPr>
        <w:t>Είναι το εάν η κ.</w:t>
      </w:r>
      <w:r w:rsidRPr="00436296">
        <w:rPr>
          <w:rFonts w:eastAsia="Times New Roman" w:cs="Times New Roman"/>
          <w:szCs w:val="24"/>
        </w:rPr>
        <w:t xml:space="preserve"> </w:t>
      </w:r>
      <w:proofErr w:type="spellStart"/>
      <w:r>
        <w:rPr>
          <w:rFonts w:eastAsia="Times New Roman" w:cs="Times New Roman"/>
          <w:szCs w:val="24"/>
        </w:rPr>
        <w:t>Ξεπαπαδέ</w:t>
      </w:r>
      <w:r w:rsidRPr="00436296">
        <w:rPr>
          <w:rFonts w:eastAsia="Times New Roman" w:cs="Times New Roman"/>
          <w:szCs w:val="24"/>
        </w:rPr>
        <w:t>α</w:t>
      </w:r>
      <w:proofErr w:type="spellEnd"/>
      <w:r w:rsidRPr="00436296">
        <w:rPr>
          <w:rFonts w:eastAsia="Times New Roman" w:cs="Times New Roman"/>
          <w:szCs w:val="24"/>
        </w:rPr>
        <w:t xml:space="preserve"> </w:t>
      </w:r>
      <w:r>
        <w:rPr>
          <w:rFonts w:eastAsia="Times New Roman" w:cs="Times New Roman"/>
          <w:szCs w:val="24"/>
        </w:rPr>
        <w:t>-</w:t>
      </w:r>
      <w:r w:rsidRPr="00436296">
        <w:rPr>
          <w:rFonts w:eastAsia="Times New Roman" w:cs="Times New Roman"/>
          <w:szCs w:val="24"/>
        </w:rPr>
        <w:t>ως όφειλε</w:t>
      </w:r>
      <w:r>
        <w:rPr>
          <w:rFonts w:eastAsia="Times New Roman" w:cs="Times New Roman"/>
          <w:szCs w:val="24"/>
        </w:rPr>
        <w:t>-</w:t>
      </w:r>
      <w:r w:rsidRPr="00436296">
        <w:rPr>
          <w:rFonts w:eastAsia="Times New Roman" w:cs="Times New Roman"/>
          <w:szCs w:val="24"/>
        </w:rPr>
        <w:t xml:space="preserve"> παραιτήθηκε</w:t>
      </w:r>
      <w:r>
        <w:rPr>
          <w:rFonts w:eastAsia="Times New Roman" w:cs="Times New Roman"/>
          <w:szCs w:val="24"/>
        </w:rPr>
        <w:t>.</w:t>
      </w:r>
      <w:r w:rsidRPr="00436296">
        <w:rPr>
          <w:rFonts w:eastAsia="Times New Roman" w:cs="Times New Roman"/>
          <w:szCs w:val="24"/>
        </w:rPr>
        <w:t xml:space="preserve"> Τα ίδια </w:t>
      </w:r>
      <w:r>
        <w:rPr>
          <w:rFonts w:eastAsia="Times New Roman" w:cs="Times New Roman"/>
          <w:szCs w:val="24"/>
        </w:rPr>
        <w:t xml:space="preserve">είπατε και για τον κ. </w:t>
      </w:r>
      <w:r w:rsidRPr="00436296">
        <w:rPr>
          <w:rFonts w:eastAsia="Times New Roman" w:cs="Times New Roman"/>
          <w:szCs w:val="24"/>
        </w:rPr>
        <w:t>Λαυρεντιάδη και ένα</w:t>
      </w:r>
      <w:r w:rsidRPr="00436296">
        <w:rPr>
          <w:rFonts w:eastAsia="Times New Roman" w:cs="Times New Roman"/>
          <w:szCs w:val="24"/>
        </w:rPr>
        <w:t xml:space="preserve"> σωρό άλλα</w:t>
      </w:r>
      <w:r>
        <w:rPr>
          <w:rFonts w:eastAsia="Times New Roman" w:cs="Times New Roman"/>
          <w:szCs w:val="24"/>
        </w:rPr>
        <w:t>.</w:t>
      </w:r>
      <w:r w:rsidRPr="00436296">
        <w:rPr>
          <w:rFonts w:eastAsia="Times New Roman" w:cs="Times New Roman"/>
          <w:szCs w:val="24"/>
        </w:rPr>
        <w:t xml:space="preserve"> Εδώ είμαι</w:t>
      </w:r>
      <w:r>
        <w:rPr>
          <w:rFonts w:eastAsia="Times New Roman" w:cs="Times New Roman"/>
          <w:szCs w:val="24"/>
        </w:rPr>
        <w:t>.</w:t>
      </w:r>
      <w:r w:rsidRPr="00436296">
        <w:rPr>
          <w:rFonts w:eastAsia="Times New Roman" w:cs="Times New Roman"/>
          <w:szCs w:val="24"/>
        </w:rPr>
        <w:t xml:space="preserve"> </w:t>
      </w:r>
      <w:r>
        <w:rPr>
          <w:rFonts w:eastAsia="Times New Roman" w:cs="Times New Roman"/>
          <w:szCs w:val="24"/>
        </w:rPr>
        <w:t xml:space="preserve">Επανέλθετε με </w:t>
      </w:r>
      <w:r w:rsidRPr="00436296">
        <w:rPr>
          <w:rFonts w:eastAsia="Times New Roman" w:cs="Times New Roman"/>
          <w:szCs w:val="24"/>
        </w:rPr>
        <w:t>ερώτηση</w:t>
      </w:r>
      <w:r>
        <w:rPr>
          <w:rFonts w:eastAsia="Times New Roman" w:cs="Times New Roman"/>
          <w:szCs w:val="24"/>
        </w:rPr>
        <w:t>,</w:t>
      </w:r>
      <w:r w:rsidRPr="00436296">
        <w:rPr>
          <w:rFonts w:eastAsia="Times New Roman" w:cs="Times New Roman"/>
          <w:szCs w:val="24"/>
        </w:rPr>
        <w:t xml:space="preserve"> </w:t>
      </w:r>
      <w:r>
        <w:rPr>
          <w:rFonts w:eastAsia="Times New Roman" w:cs="Times New Roman"/>
          <w:szCs w:val="24"/>
        </w:rPr>
        <w:t xml:space="preserve">να προετοιμαστώ, </w:t>
      </w:r>
      <w:r w:rsidRPr="00436296">
        <w:rPr>
          <w:rFonts w:eastAsia="Times New Roman" w:cs="Times New Roman"/>
          <w:szCs w:val="24"/>
        </w:rPr>
        <w:t>να έχω το</w:t>
      </w:r>
      <w:r>
        <w:rPr>
          <w:rFonts w:eastAsia="Times New Roman" w:cs="Times New Roman"/>
          <w:szCs w:val="24"/>
        </w:rPr>
        <w:t>ν</w:t>
      </w:r>
      <w:r w:rsidRPr="00436296">
        <w:rPr>
          <w:rFonts w:eastAsia="Times New Roman" w:cs="Times New Roman"/>
          <w:szCs w:val="24"/>
        </w:rPr>
        <w:t xml:space="preserve"> χρόνο να σ</w:t>
      </w:r>
      <w:r>
        <w:rPr>
          <w:rFonts w:eastAsia="Times New Roman" w:cs="Times New Roman"/>
          <w:szCs w:val="24"/>
        </w:rPr>
        <w:t>ας</w:t>
      </w:r>
      <w:r w:rsidRPr="00436296">
        <w:rPr>
          <w:rFonts w:eastAsia="Times New Roman" w:cs="Times New Roman"/>
          <w:szCs w:val="24"/>
        </w:rPr>
        <w:t xml:space="preserve"> απαντήσω</w:t>
      </w:r>
      <w:r>
        <w:rPr>
          <w:rFonts w:eastAsia="Times New Roman" w:cs="Times New Roman"/>
          <w:szCs w:val="24"/>
        </w:rPr>
        <w:t>.</w:t>
      </w:r>
      <w:r w:rsidRPr="00436296">
        <w:rPr>
          <w:rFonts w:eastAsia="Times New Roman" w:cs="Times New Roman"/>
          <w:szCs w:val="24"/>
        </w:rPr>
        <w:t xml:space="preserve"> </w:t>
      </w:r>
    </w:p>
    <w:p w14:paraId="4D88012F" w14:textId="77777777" w:rsidR="00E01347" w:rsidRDefault="00B0330D">
      <w:pPr>
        <w:spacing w:line="600" w:lineRule="auto"/>
        <w:ind w:firstLine="720"/>
        <w:jc w:val="both"/>
        <w:rPr>
          <w:rFonts w:eastAsia="Times New Roman" w:cs="Times New Roman"/>
          <w:szCs w:val="24"/>
        </w:rPr>
      </w:pPr>
      <w:r w:rsidRPr="00436296">
        <w:rPr>
          <w:rFonts w:eastAsia="Times New Roman" w:cs="Times New Roman"/>
          <w:szCs w:val="24"/>
        </w:rPr>
        <w:t xml:space="preserve">Είπατε και για </w:t>
      </w:r>
      <w:proofErr w:type="spellStart"/>
      <w:r>
        <w:rPr>
          <w:rFonts w:eastAsia="Times New Roman" w:cs="Times New Roman"/>
          <w:szCs w:val="24"/>
        </w:rPr>
        <w:t>Κιτσάκους</w:t>
      </w:r>
      <w:proofErr w:type="spellEnd"/>
      <w:r w:rsidRPr="00436296">
        <w:rPr>
          <w:rFonts w:eastAsia="Times New Roman" w:cs="Times New Roman"/>
          <w:szCs w:val="24"/>
        </w:rPr>
        <w:t xml:space="preserve"> και για ΔΕΠΑ</w:t>
      </w:r>
      <w:r>
        <w:rPr>
          <w:rFonts w:eastAsia="Times New Roman" w:cs="Times New Roman"/>
          <w:szCs w:val="24"/>
        </w:rPr>
        <w:t>.</w:t>
      </w:r>
      <w:r w:rsidRPr="00436296">
        <w:rPr>
          <w:rFonts w:eastAsia="Times New Roman" w:cs="Times New Roman"/>
          <w:szCs w:val="24"/>
        </w:rPr>
        <w:t xml:space="preserve"> </w:t>
      </w:r>
      <w:r>
        <w:rPr>
          <w:rFonts w:eastAsia="Times New Roman" w:cs="Times New Roman"/>
          <w:szCs w:val="24"/>
        </w:rPr>
        <w:t xml:space="preserve">Μιλήσατε για Μανώλη </w:t>
      </w:r>
      <w:proofErr w:type="spellStart"/>
      <w:r>
        <w:rPr>
          <w:rFonts w:eastAsia="Times New Roman" w:cs="Times New Roman"/>
          <w:szCs w:val="24"/>
        </w:rPr>
        <w:t>Πετσίτη</w:t>
      </w:r>
      <w:proofErr w:type="spellEnd"/>
      <w:r>
        <w:rPr>
          <w:rFonts w:eastAsia="Times New Roman" w:cs="Times New Roman"/>
          <w:szCs w:val="24"/>
        </w:rPr>
        <w:t xml:space="preserve">, για Νίκο Παππά, για </w:t>
      </w:r>
      <w:proofErr w:type="spellStart"/>
      <w:r>
        <w:rPr>
          <w:rFonts w:eastAsia="Times New Roman" w:cs="Times New Roman"/>
          <w:szCs w:val="24"/>
        </w:rPr>
        <w:t>Βενεζουέλες</w:t>
      </w:r>
      <w:proofErr w:type="spellEnd"/>
      <w:r>
        <w:rPr>
          <w:rFonts w:eastAsia="Times New Roman" w:cs="Times New Roman"/>
          <w:szCs w:val="24"/>
        </w:rPr>
        <w:t xml:space="preserve">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λ</w:t>
      </w:r>
      <w:r>
        <w:rPr>
          <w:rFonts w:eastAsia="Times New Roman" w:cs="Times New Roman"/>
          <w:szCs w:val="24"/>
        </w:rPr>
        <w:t>..</w:t>
      </w:r>
      <w:r>
        <w:rPr>
          <w:rFonts w:eastAsia="Times New Roman" w:cs="Times New Roman"/>
          <w:szCs w:val="24"/>
        </w:rPr>
        <w:t>π</w:t>
      </w:r>
      <w:proofErr w:type="spellEnd"/>
      <w:r>
        <w:rPr>
          <w:rFonts w:eastAsia="Times New Roman" w:cs="Times New Roman"/>
          <w:szCs w:val="24"/>
        </w:rPr>
        <w:t>.</w:t>
      </w:r>
      <w:r>
        <w:rPr>
          <w:rFonts w:eastAsia="Times New Roman" w:cs="Times New Roman"/>
          <w:szCs w:val="24"/>
        </w:rPr>
        <w:t xml:space="preserve">. </w:t>
      </w:r>
    </w:p>
    <w:p w14:paraId="4D880130"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ΘΕΟΔΩΡΟΣ ΠΑΠΑΘΕΟΔΩΡΟΥ: </w:t>
      </w:r>
      <w:r>
        <w:rPr>
          <w:rFonts w:eastAsia="Times New Roman" w:cs="Times New Roman"/>
          <w:szCs w:val="24"/>
        </w:rPr>
        <w:t>Στην ίδια σειρά είναι όλο</w:t>
      </w:r>
      <w:r>
        <w:rPr>
          <w:rFonts w:eastAsia="Times New Roman" w:cs="Times New Roman"/>
          <w:szCs w:val="24"/>
        </w:rPr>
        <w:t xml:space="preserve">ι αυτοί. </w:t>
      </w:r>
    </w:p>
    <w:p w14:paraId="4D880131"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cs="Times New Roman"/>
          <w:szCs w:val="24"/>
        </w:rPr>
        <w:t xml:space="preserve">Ναι, ακούστηκαν όλα αυτά κι εσείς τα επαναλάβατε. </w:t>
      </w:r>
    </w:p>
    <w:p w14:paraId="4D880132" w14:textId="77777777" w:rsidR="00E01347" w:rsidRDefault="00B0330D">
      <w:pPr>
        <w:spacing w:line="600" w:lineRule="auto"/>
        <w:ind w:firstLine="720"/>
        <w:jc w:val="both"/>
        <w:rPr>
          <w:rFonts w:eastAsia="Times New Roman" w:cs="Times New Roman"/>
          <w:szCs w:val="24"/>
        </w:rPr>
      </w:pPr>
      <w:proofErr w:type="spellStart"/>
      <w:r>
        <w:rPr>
          <w:rFonts w:eastAsia="Times New Roman" w:cs="Times New Roman"/>
          <w:szCs w:val="24"/>
        </w:rPr>
        <w:t>Όλως</w:t>
      </w:r>
      <w:proofErr w:type="spellEnd"/>
      <w:r>
        <w:rPr>
          <w:rFonts w:eastAsia="Times New Roman" w:cs="Times New Roman"/>
          <w:szCs w:val="24"/>
        </w:rPr>
        <w:t xml:space="preserve"> </w:t>
      </w:r>
      <w:proofErr w:type="spellStart"/>
      <w:r>
        <w:rPr>
          <w:rFonts w:eastAsia="Times New Roman" w:cs="Times New Roman"/>
          <w:szCs w:val="24"/>
        </w:rPr>
        <w:t>τυχαίως</w:t>
      </w:r>
      <w:proofErr w:type="spellEnd"/>
      <w:r>
        <w:rPr>
          <w:rFonts w:eastAsia="Times New Roman" w:cs="Times New Roman"/>
          <w:szCs w:val="24"/>
        </w:rPr>
        <w:t>,</w:t>
      </w:r>
      <w:r>
        <w:rPr>
          <w:rFonts w:eastAsia="Times New Roman" w:cs="Times New Roman"/>
          <w:szCs w:val="24"/>
        </w:rPr>
        <w:t xml:space="preserve"> εχθές η «</w:t>
      </w:r>
      <w:r>
        <w:rPr>
          <w:rFonts w:eastAsia="Times New Roman" w:cs="Times New Roman"/>
          <w:szCs w:val="24"/>
          <w:lang w:val="en-US"/>
        </w:rPr>
        <w:t>REAL</w:t>
      </w:r>
      <w:r>
        <w:rPr>
          <w:rFonts w:eastAsia="Times New Roman" w:cs="Times New Roman"/>
          <w:szCs w:val="24"/>
        </w:rPr>
        <w:t>»</w:t>
      </w:r>
      <w:r w:rsidRPr="00063A2E">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ομολογώ δεν το μελέτησα, το </w:t>
      </w:r>
      <w:r w:rsidRPr="00436296">
        <w:rPr>
          <w:rFonts w:eastAsia="Times New Roman" w:cs="Times New Roman"/>
          <w:szCs w:val="24"/>
        </w:rPr>
        <w:t>διάβασα κά</w:t>
      </w:r>
      <w:r>
        <w:rPr>
          <w:rFonts w:eastAsia="Times New Roman" w:cs="Times New Roman"/>
          <w:szCs w:val="24"/>
        </w:rPr>
        <w:t>θετα και σήμερα ν</w:t>
      </w:r>
      <w:r w:rsidRPr="00436296">
        <w:rPr>
          <w:rFonts w:eastAsia="Times New Roman" w:cs="Times New Roman"/>
          <w:szCs w:val="24"/>
        </w:rPr>
        <w:t xml:space="preserve">ομίζω </w:t>
      </w:r>
      <w:r>
        <w:rPr>
          <w:rFonts w:eastAsia="Times New Roman" w:cs="Times New Roman"/>
          <w:szCs w:val="24"/>
        </w:rPr>
        <w:t>ότι</w:t>
      </w:r>
      <w:r>
        <w:rPr>
          <w:rFonts w:eastAsia="Times New Roman" w:cs="Times New Roman"/>
          <w:szCs w:val="24"/>
        </w:rPr>
        <w:t xml:space="preserve"> </w:t>
      </w:r>
      <w:r w:rsidRPr="00436296">
        <w:rPr>
          <w:rFonts w:eastAsia="Times New Roman" w:cs="Times New Roman"/>
          <w:szCs w:val="24"/>
        </w:rPr>
        <w:t xml:space="preserve">το επαναφέρει και η </w:t>
      </w:r>
      <w:r>
        <w:rPr>
          <w:rFonts w:eastAsia="Times New Roman" w:cs="Times New Roman"/>
          <w:szCs w:val="24"/>
        </w:rPr>
        <w:t>«</w:t>
      </w:r>
      <w:r w:rsidRPr="00436296">
        <w:rPr>
          <w:rFonts w:eastAsia="Times New Roman" w:cs="Times New Roman"/>
          <w:szCs w:val="24"/>
        </w:rPr>
        <w:t>ΔΗΜΟΚΡΑΤΙΑ</w:t>
      </w:r>
      <w:r>
        <w:rPr>
          <w:rFonts w:eastAsia="Times New Roman" w:cs="Times New Roman"/>
          <w:szCs w:val="24"/>
        </w:rPr>
        <w:t>»-</w:t>
      </w:r>
      <w:r w:rsidRPr="00436296">
        <w:rPr>
          <w:rFonts w:eastAsia="Times New Roman" w:cs="Times New Roman"/>
          <w:szCs w:val="24"/>
        </w:rPr>
        <w:t xml:space="preserve"> </w:t>
      </w:r>
      <w:r>
        <w:rPr>
          <w:rFonts w:eastAsia="Times New Roman" w:cs="Times New Roman"/>
          <w:szCs w:val="24"/>
        </w:rPr>
        <w:t xml:space="preserve">μιλούσε </w:t>
      </w:r>
      <w:r w:rsidRPr="00436296">
        <w:rPr>
          <w:rFonts w:eastAsia="Times New Roman" w:cs="Times New Roman"/>
          <w:szCs w:val="24"/>
        </w:rPr>
        <w:t>για μία πρόσφατη δικαστική απόφαση</w:t>
      </w:r>
      <w:r>
        <w:rPr>
          <w:rFonts w:eastAsia="Times New Roman" w:cs="Times New Roman"/>
          <w:szCs w:val="24"/>
        </w:rPr>
        <w:t>,</w:t>
      </w:r>
      <w:r w:rsidRPr="00436296">
        <w:rPr>
          <w:rFonts w:eastAsia="Times New Roman" w:cs="Times New Roman"/>
          <w:szCs w:val="24"/>
        </w:rPr>
        <w:t xml:space="preserve"> η οποία εμφανίζει τα πράγματα διαφορετικά </w:t>
      </w:r>
      <w:r>
        <w:rPr>
          <w:rFonts w:eastAsia="Times New Roman" w:cs="Times New Roman"/>
          <w:szCs w:val="24"/>
        </w:rPr>
        <w:t xml:space="preserve">από ότι </w:t>
      </w:r>
      <w:r w:rsidRPr="00436296">
        <w:rPr>
          <w:rFonts w:eastAsia="Times New Roman" w:cs="Times New Roman"/>
          <w:szCs w:val="24"/>
        </w:rPr>
        <w:t>ήταν μέχρι τώρα για τη ΔΕΠΑ</w:t>
      </w:r>
      <w:r>
        <w:rPr>
          <w:rFonts w:eastAsia="Times New Roman" w:cs="Times New Roman"/>
          <w:szCs w:val="24"/>
        </w:rPr>
        <w:t>.</w:t>
      </w:r>
      <w:r w:rsidRPr="00436296">
        <w:rPr>
          <w:rFonts w:eastAsia="Times New Roman" w:cs="Times New Roman"/>
          <w:szCs w:val="24"/>
        </w:rPr>
        <w:t xml:space="preserve"> Δεν ξέρω</w:t>
      </w:r>
      <w:r>
        <w:rPr>
          <w:rFonts w:eastAsia="Times New Roman" w:cs="Times New Roman"/>
          <w:szCs w:val="24"/>
        </w:rPr>
        <w:t>.</w:t>
      </w:r>
      <w:r w:rsidRPr="00436296">
        <w:rPr>
          <w:rFonts w:eastAsia="Times New Roman" w:cs="Times New Roman"/>
          <w:szCs w:val="24"/>
        </w:rPr>
        <w:t xml:space="preserve"> Θα το μελετήσω το θέμα</w:t>
      </w:r>
      <w:r>
        <w:rPr>
          <w:rFonts w:eastAsia="Times New Roman" w:cs="Times New Roman"/>
          <w:szCs w:val="24"/>
        </w:rPr>
        <w:t>.</w:t>
      </w:r>
      <w:r w:rsidRPr="00436296">
        <w:rPr>
          <w:rFonts w:eastAsia="Times New Roman" w:cs="Times New Roman"/>
          <w:szCs w:val="24"/>
        </w:rPr>
        <w:t xml:space="preserve"> Όταν</w:t>
      </w:r>
      <w:r>
        <w:rPr>
          <w:rFonts w:eastAsia="Times New Roman" w:cs="Times New Roman"/>
          <w:szCs w:val="24"/>
        </w:rPr>
        <w:t xml:space="preserve"> θα επανέλθετε για Λαυρεντιάδη και Παππά, θα είμαι ενήμερος και θα σας απαντήσω και γι</w:t>
      </w:r>
      <w:r>
        <w:rPr>
          <w:rFonts w:eastAsia="Times New Roman" w:cs="Times New Roman"/>
          <w:szCs w:val="24"/>
        </w:rPr>
        <w:t>’</w:t>
      </w:r>
      <w:r>
        <w:rPr>
          <w:rFonts w:eastAsia="Times New Roman" w:cs="Times New Roman"/>
          <w:szCs w:val="24"/>
        </w:rPr>
        <w:t xml:space="preserve"> αυτό. </w:t>
      </w:r>
    </w:p>
    <w:p w14:paraId="4D880133" w14:textId="77777777" w:rsidR="00E01347" w:rsidRDefault="00B0330D">
      <w:pPr>
        <w:spacing w:line="600" w:lineRule="auto"/>
        <w:ind w:firstLine="720"/>
        <w:jc w:val="both"/>
        <w:rPr>
          <w:rFonts w:eastAsia="Times New Roman" w:cs="Times New Roman"/>
          <w:szCs w:val="24"/>
        </w:rPr>
      </w:pPr>
      <w:r w:rsidRPr="00436296">
        <w:rPr>
          <w:rFonts w:eastAsia="Times New Roman" w:cs="Times New Roman"/>
          <w:szCs w:val="24"/>
        </w:rPr>
        <w:t>Αναρωτιέμαι</w:t>
      </w:r>
      <w:r>
        <w:rPr>
          <w:rFonts w:eastAsia="Times New Roman" w:cs="Times New Roman"/>
          <w:szCs w:val="24"/>
        </w:rPr>
        <w:t>,</w:t>
      </w:r>
      <w:r w:rsidRPr="00436296">
        <w:rPr>
          <w:rFonts w:eastAsia="Times New Roman" w:cs="Times New Roman"/>
          <w:szCs w:val="24"/>
        </w:rPr>
        <w:t xml:space="preserve"> λοιπόν</w:t>
      </w:r>
      <w:r>
        <w:rPr>
          <w:rFonts w:eastAsia="Times New Roman" w:cs="Times New Roman"/>
          <w:szCs w:val="24"/>
        </w:rPr>
        <w:t>,</w:t>
      </w:r>
      <w:r w:rsidRPr="00436296">
        <w:rPr>
          <w:rFonts w:eastAsia="Times New Roman" w:cs="Times New Roman"/>
          <w:szCs w:val="24"/>
        </w:rPr>
        <w:t xml:space="preserve"> </w:t>
      </w:r>
      <w:r>
        <w:rPr>
          <w:rFonts w:eastAsia="Times New Roman" w:cs="Times New Roman"/>
          <w:szCs w:val="24"/>
        </w:rPr>
        <w:t xml:space="preserve">τι γίνεται </w:t>
      </w:r>
      <w:r w:rsidRPr="00436296">
        <w:rPr>
          <w:rFonts w:eastAsia="Times New Roman" w:cs="Times New Roman"/>
          <w:szCs w:val="24"/>
        </w:rPr>
        <w:t xml:space="preserve">μετά </w:t>
      </w:r>
      <w:r>
        <w:rPr>
          <w:rFonts w:eastAsia="Times New Roman" w:cs="Times New Roman"/>
          <w:szCs w:val="24"/>
        </w:rPr>
        <w:t xml:space="preserve">από </w:t>
      </w:r>
      <w:r w:rsidRPr="00436296">
        <w:rPr>
          <w:rFonts w:eastAsia="Times New Roman" w:cs="Times New Roman"/>
          <w:szCs w:val="24"/>
        </w:rPr>
        <w:t>αυτή</w:t>
      </w:r>
      <w:r>
        <w:rPr>
          <w:rFonts w:eastAsia="Times New Roman" w:cs="Times New Roman"/>
          <w:szCs w:val="24"/>
        </w:rPr>
        <w:t>ν</w:t>
      </w:r>
      <w:r w:rsidRPr="00436296">
        <w:rPr>
          <w:rFonts w:eastAsia="Times New Roman" w:cs="Times New Roman"/>
          <w:szCs w:val="24"/>
        </w:rPr>
        <w:t xml:space="preserve"> την τελευταία </w:t>
      </w:r>
      <w:r>
        <w:rPr>
          <w:rFonts w:eastAsia="Times New Roman" w:cs="Times New Roman"/>
          <w:szCs w:val="24"/>
        </w:rPr>
        <w:t xml:space="preserve">–την πρόσφατη- </w:t>
      </w:r>
      <w:r w:rsidRPr="00436296">
        <w:rPr>
          <w:rFonts w:eastAsia="Times New Roman" w:cs="Times New Roman"/>
          <w:szCs w:val="24"/>
        </w:rPr>
        <w:t>δικαστική εξέλιξη</w:t>
      </w:r>
      <w:r>
        <w:rPr>
          <w:rFonts w:eastAsia="Times New Roman" w:cs="Times New Roman"/>
          <w:szCs w:val="24"/>
        </w:rPr>
        <w:t>, με το θέμα αυτό, ό</w:t>
      </w:r>
      <w:r w:rsidRPr="00436296">
        <w:rPr>
          <w:rFonts w:eastAsia="Times New Roman" w:cs="Times New Roman"/>
          <w:szCs w:val="24"/>
        </w:rPr>
        <w:t xml:space="preserve">πως και </w:t>
      </w:r>
      <w:r>
        <w:rPr>
          <w:rFonts w:eastAsia="Times New Roman" w:cs="Times New Roman"/>
          <w:szCs w:val="24"/>
        </w:rPr>
        <w:t xml:space="preserve">με </w:t>
      </w:r>
      <w:r w:rsidRPr="00436296">
        <w:rPr>
          <w:rFonts w:eastAsia="Times New Roman" w:cs="Times New Roman"/>
          <w:szCs w:val="24"/>
        </w:rPr>
        <w:t>όλα αυτά τα αναπόδεικτα</w:t>
      </w:r>
      <w:r>
        <w:rPr>
          <w:rFonts w:eastAsia="Times New Roman" w:cs="Times New Roman"/>
          <w:szCs w:val="24"/>
        </w:rPr>
        <w:t>,</w:t>
      </w:r>
      <w:r w:rsidRPr="00436296">
        <w:rPr>
          <w:rFonts w:eastAsia="Times New Roman" w:cs="Times New Roman"/>
          <w:szCs w:val="24"/>
        </w:rPr>
        <w:t xml:space="preserve"> που πλανώντα</w:t>
      </w:r>
      <w:r w:rsidRPr="00436296">
        <w:rPr>
          <w:rFonts w:eastAsia="Times New Roman" w:cs="Times New Roman"/>
          <w:szCs w:val="24"/>
        </w:rPr>
        <w:t>ι ότι πήρε τις εταιρείες του Λαυρεντιάδη</w:t>
      </w:r>
      <w:r>
        <w:rPr>
          <w:rFonts w:eastAsia="Times New Roman" w:cs="Times New Roman"/>
          <w:szCs w:val="24"/>
        </w:rPr>
        <w:t xml:space="preserve">. Αυτά νομίζω έγιναν το 2010, το 2011, </w:t>
      </w:r>
      <w:r w:rsidRPr="00436296">
        <w:rPr>
          <w:rFonts w:eastAsia="Times New Roman" w:cs="Times New Roman"/>
          <w:szCs w:val="24"/>
        </w:rPr>
        <w:t>πριν πέντε</w:t>
      </w:r>
      <w:r>
        <w:rPr>
          <w:rFonts w:eastAsia="Times New Roman" w:cs="Times New Roman"/>
          <w:szCs w:val="24"/>
        </w:rPr>
        <w:t>, έξι</w:t>
      </w:r>
      <w:r w:rsidRPr="00436296">
        <w:rPr>
          <w:rFonts w:eastAsia="Times New Roman" w:cs="Times New Roman"/>
          <w:szCs w:val="24"/>
        </w:rPr>
        <w:t xml:space="preserve"> χρόνια</w:t>
      </w:r>
      <w:r>
        <w:rPr>
          <w:rFonts w:eastAsia="Times New Roman" w:cs="Times New Roman"/>
          <w:szCs w:val="24"/>
        </w:rPr>
        <w:t>.</w:t>
      </w:r>
      <w:r w:rsidRPr="00436296">
        <w:rPr>
          <w:rFonts w:eastAsia="Times New Roman" w:cs="Times New Roman"/>
          <w:szCs w:val="24"/>
        </w:rPr>
        <w:t xml:space="preserve"> Όλα </w:t>
      </w:r>
      <w:r>
        <w:rPr>
          <w:rFonts w:eastAsia="Times New Roman" w:cs="Times New Roman"/>
          <w:szCs w:val="24"/>
        </w:rPr>
        <w:t>αυτά τώρα τα</w:t>
      </w:r>
      <w:r w:rsidRPr="00436296">
        <w:rPr>
          <w:rFonts w:eastAsia="Times New Roman" w:cs="Times New Roman"/>
          <w:szCs w:val="24"/>
        </w:rPr>
        <w:t xml:space="preserve"> συνδέουν με την </w:t>
      </w:r>
      <w:r>
        <w:rPr>
          <w:rFonts w:eastAsia="Times New Roman" w:cs="Times New Roman"/>
          <w:szCs w:val="24"/>
        </w:rPr>
        <w:t xml:space="preserve">κ. </w:t>
      </w:r>
      <w:proofErr w:type="spellStart"/>
      <w:r w:rsidRPr="00436296">
        <w:rPr>
          <w:rFonts w:eastAsia="Times New Roman" w:cs="Times New Roman"/>
          <w:szCs w:val="24"/>
        </w:rPr>
        <w:lastRenderedPageBreak/>
        <w:t>Ξεπαπαδ</w:t>
      </w:r>
      <w:r>
        <w:rPr>
          <w:rFonts w:eastAsia="Times New Roman" w:cs="Times New Roman"/>
          <w:szCs w:val="24"/>
        </w:rPr>
        <w:t>έ</w:t>
      </w:r>
      <w:r w:rsidRPr="00436296">
        <w:rPr>
          <w:rFonts w:eastAsia="Times New Roman" w:cs="Times New Roman"/>
          <w:szCs w:val="24"/>
        </w:rPr>
        <w:t>α</w:t>
      </w:r>
      <w:proofErr w:type="spellEnd"/>
      <w:r>
        <w:rPr>
          <w:rFonts w:eastAsia="Times New Roman" w:cs="Times New Roman"/>
          <w:szCs w:val="24"/>
        </w:rPr>
        <w:t>. Μήπως λοιπόν</w:t>
      </w:r>
      <w:r>
        <w:rPr>
          <w:rFonts w:eastAsia="Times New Roman" w:cs="Times New Roman"/>
          <w:szCs w:val="24"/>
        </w:rPr>
        <w:t>,</w:t>
      </w:r>
      <w:r>
        <w:rPr>
          <w:rFonts w:eastAsia="Times New Roman" w:cs="Times New Roman"/>
          <w:szCs w:val="24"/>
        </w:rPr>
        <w:t xml:space="preserve"> έχουμε</w:t>
      </w:r>
      <w:r w:rsidRPr="00436296">
        <w:rPr>
          <w:rFonts w:eastAsia="Times New Roman" w:cs="Times New Roman"/>
          <w:szCs w:val="24"/>
        </w:rPr>
        <w:t xml:space="preserve"> ακούσει </w:t>
      </w:r>
      <w:r>
        <w:rPr>
          <w:rFonts w:eastAsia="Times New Roman" w:cs="Times New Roman"/>
          <w:szCs w:val="24"/>
        </w:rPr>
        <w:t>πολλά</w:t>
      </w:r>
      <w:r w:rsidRPr="00436296">
        <w:rPr>
          <w:rFonts w:eastAsia="Times New Roman" w:cs="Times New Roman"/>
          <w:szCs w:val="24"/>
        </w:rPr>
        <w:t xml:space="preserve"> και </w:t>
      </w:r>
      <w:r>
        <w:rPr>
          <w:rFonts w:eastAsia="Times New Roman" w:cs="Times New Roman"/>
          <w:szCs w:val="24"/>
        </w:rPr>
        <w:t>για τον κ.</w:t>
      </w:r>
      <w:r w:rsidRPr="00436296">
        <w:rPr>
          <w:rFonts w:eastAsia="Times New Roman" w:cs="Times New Roman"/>
          <w:szCs w:val="24"/>
        </w:rPr>
        <w:t xml:space="preserve"> </w:t>
      </w:r>
      <w:proofErr w:type="spellStart"/>
      <w:r w:rsidRPr="00436296">
        <w:rPr>
          <w:rFonts w:eastAsia="Times New Roman" w:cs="Times New Roman"/>
          <w:szCs w:val="24"/>
        </w:rPr>
        <w:t>Πετσίτη</w:t>
      </w:r>
      <w:proofErr w:type="spellEnd"/>
      <w:r>
        <w:rPr>
          <w:rFonts w:eastAsia="Times New Roman" w:cs="Times New Roman"/>
          <w:szCs w:val="24"/>
        </w:rPr>
        <w:t>;</w:t>
      </w:r>
    </w:p>
    <w:p w14:paraId="4D880134"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δώ, θ</w:t>
      </w:r>
      <w:r w:rsidRPr="00436296">
        <w:rPr>
          <w:rFonts w:eastAsia="Times New Roman" w:cs="Times New Roman"/>
          <w:szCs w:val="24"/>
        </w:rPr>
        <w:t>έλω να ρωτήσω</w:t>
      </w:r>
      <w:r>
        <w:rPr>
          <w:rFonts w:eastAsia="Times New Roman" w:cs="Times New Roman"/>
          <w:szCs w:val="24"/>
        </w:rPr>
        <w:t>,</w:t>
      </w:r>
      <w:r w:rsidRPr="00436296">
        <w:rPr>
          <w:rFonts w:eastAsia="Times New Roman" w:cs="Times New Roman"/>
          <w:szCs w:val="24"/>
        </w:rPr>
        <w:t xml:space="preserve"> όχι μόνο εσάς</w:t>
      </w:r>
      <w:r>
        <w:rPr>
          <w:rFonts w:eastAsia="Times New Roman" w:cs="Times New Roman"/>
          <w:szCs w:val="24"/>
        </w:rPr>
        <w:t xml:space="preserve">, αλλά και </w:t>
      </w:r>
      <w:r w:rsidRPr="00436296">
        <w:rPr>
          <w:rFonts w:eastAsia="Times New Roman" w:cs="Times New Roman"/>
          <w:szCs w:val="24"/>
        </w:rPr>
        <w:t>όλ</w:t>
      </w:r>
      <w:r w:rsidRPr="00436296">
        <w:rPr>
          <w:rFonts w:eastAsia="Times New Roman" w:cs="Times New Roman"/>
          <w:szCs w:val="24"/>
        </w:rPr>
        <w:t>ους όσους</w:t>
      </w:r>
      <w:r>
        <w:rPr>
          <w:rFonts w:eastAsia="Times New Roman" w:cs="Times New Roman"/>
          <w:szCs w:val="24"/>
        </w:rPr>
        <w:t xml:space="preserve"> βγαίνουν και κατακεραυνώνουν </w:t>
      </w:r>
      <w:r w:rsidRPr="00436296">
        <w:rPr>
          <w:rFonts w:eastAsia="Times New Roman" w:cs="Times New Roman"/>
          <w:szCs w:val="24"/>
        </w:rPr>
        <w:t>την περίπτωση</w:t>
      </w:r>
      <w:r>
        <w:rPr>
          <w:rFonts w:eastAsia="Times New Roman" w:cs="Times New Roman"/>
          <w:szCs w:val="24"/>
        </w:rPr>
        <w:t xml:space="preserve"> </w:t>
      </w:r>
      <w:proofErr w:type="spellStart"/>
      <w:r>
        <w:rPr>
          <w:rFonts w:eastAsia="Times New Roman" w:cs="Times New Roman"/>
          <w:szCs w:val="24"/>
        </w:rPr>
        <w:t>Πετσίτη</w:t>
      </w:r>
      <w:proofErr w:type="spellEnd"/>
      <w:r w:rsidRPr="00436296">
        <w:rPr>
          <w:rFonts w:eastAsia="Times New Roman" w:cs="Times New Roman"/>
          <w:szCs w:val="24"/>
        </w:rPr>
        <w:t xml:space="preserve"> και ειδικά του</w:t>
      </w:r>
      <w:r>
        <w:rPr>
          <w:rFonts w:eastAsia="Times New Roman" w:cs="Times New Roman"/>
          <w:szCs w:val="24"/>
        </w:rPr>
        <w:t>ς</w:t>
      </w:r>
      <w:r w:rsidRPr="00436296">
        <w:rPr>
          <w:rFonts w:eastAsia="Times New Roman" w:cs="Times New Roman"/>
          <w:szCs w:val="24"/>
        </w:rPr>
        <w:t xml:space="preserve"> δημοσιογράφους</w:t>
      </w:r>
      <w:r>
        <w:rPr>
          <w:rFonts w:eastAsia="Times New Roman" w:cs="Times New Roman"/>
          <w:szCs w:val="24"/>
        </w:rPr>
        <w:t>:</w:t>
      </w:r>
      <w:r w:rsidRPr="00436296">
        <w:rPr>
          <w:rFonts w:eastAsia="Times New Roman" w:cs="Times New Roman"/>
          <w:szCs w:val="24"/>
        </w:rPr>
        <w:t xml:space="preserve"> Αλήθεια</w:t>
      </w:r>
      <w:r>
        <w:rPr>
          <w:rFonts w:eastAsia="Times New Roman" w:cs="Times New Roman"/>
          <w:szCs w:val="24"/>
        </w:rPr>
        <w:t>,</w:t>
      </w:r>
      <w:r w:rsidRPr="00436296">
        <w:rPr>
          <w:rFonts w:eastAsia="Times New Roman" w:cs="Times New Roman"/>
          <w:szCs w:val="24"/>
        </w:rPr>
        <w:t xml:space="preserve"> ποιο </w:t>
      </w:r>
      <w:r>
        <w:rPr>
          <w:rFonts w:eastAsia="Times New Roman" w:cs="Times New Roman"/>
          <w:szCs w:val="24"/>
        </w:rPr>
        <w:t xml:space="preserve">αδίκημα </w:t>
      </w:r>
      <w:r w:rsidRPr="00436296">
        <w:rPr>
          <w:rFonts w:eastAsia="Times New Roman" w:cs="Times New Roman"/>
          <w:szCs w:val="24"/>
        </w:rPr>
        <w:t>μ</w:t>
      </w:r>
      <w:r>
        <w:rPr>
          <w:rFonts w:eastAsia="Times New Roman" w:cs="Times New Roman"/>
          <w:szCs w:val="24"/>
        </w:rPr>
        <w:t>πορούμε να αποδώσουμε στον κ.</w:t>
      </w:r>
      <w:r w:rsidRPr="00436296">
        <w:rPr>
          <w:rFonts w:eastAsia="Times New Roman" w:cs="Times New Roman"/>
          <w:szCs w:val="24"/>
        </w:rPr>
        <w:t xml:space="preserve"> </w:t>
      </w:r>
      <w:proofErr w:type="spellStart"/>
      <w:r>
        <w:rPr>
          <w:rFonts w:eastAsia="Times New Roman" w:cs="Times New Roman"/>
          <w:szCs w:val="24"/>
        </w:rPr>
        <w:t>Πετσίτη</w:t>
      </w:r>
      <w:proofErr w:type="spellEnd"/>
      <w:r>
        <w:rPr>
          <w:rFonts w:eastAsia="Times New Roman" w:cs="Times New Roman"/>
          <w:szCs w:val="24"/>
        </w:rPr>
        <w:t xml:space="preserve">; Ρωτάω </w:t>
      </w:r>
      <w:r w:rsidRPr="00436296">
        <w:rPr>
          <w:rFonts w:eastAsia="Times New Roman" w:cs="Times New Roman"/>
          <w:szCs w:val="24"/>
        </w:rPr>
        <w:t>για να ξέρω</w:t>
      </w:r>
      <w:r>
        <w:rPr>
          <w:rFonts w:eastAsia="Times New Roman" w:cs="Times New Roman"/>
          <w:szCs w:val="24"/>
        </w:rPr>
        <w:t>.</w:t>
      </w:r>
      <w:r w:rsidRPr="00436296">
        <w:rPr>
          <w:rFonts w:eastAsia="Times New Roman" w:cs="Times New Roman"/>
          <w:szCs w:val="24"/>
        </w:rPr>
        <w:t xml:space="preserve"> Εγώ έψαξα</w:t>
      </w:r>
      <w:r>
        <w:rPr>
          <w:rFonts w:eastAsia="Times New Roman" w:cs="Times New Roman"/>
          <w:szCs w:val="24"/>
        </w:rPr>
        <w:t>.</w:t>
      </w:r>
      <w:r w:rsidRPr="00436296">
        <w:rPr>
          <w:rFonts w:eastAsia="Times New Roman" w:cs="Times New Roman"/>
          <w:szCs w:val="24"/>
        </w:rPr>
        <w:t xml:space="preserve"> </w:t>
      </w:r>
      <w:r>
        <w:rPr>
          <w:rFonts w:eastAsia="Times New Roman" w:cs="Times New Roman"/>
          <w:szCs w:val="24"/>
        </w:rPr>
        <w:t xml:space="preserve">Ήμουν τριάντα πέντε χρόνια </w:t>
      </w:r>
      <w:r>
        <w:rPr>
          <w:rFonts w:eastAsia="Times New Roman" w:cs="Times New Roman"/>
          <w:szCs w:val="24"/>
        </w:rPr>
        <w:t>ε</w:t>
      </w:r>
      <w:r>
        <w:rPr>
          <w:rFonts w:eastAsia="Times New Roman" w:cs="Times New Roman"/>
          <w:szCs w:val="24"/>
        </w:rPr>
        <w:t xml:space="preserve">ισαγγελέας. Νομίζω ότι στην ποινική δίωξη είχα περάσει τα περισσότερα. Έχω αρκετή πείρα. </w:t>
      </w:r>
      <w:r w:rsidRPr="00436296">
        <w:rPr>
          <w:rFonts w:eastAsia="Times New Roman" w:cs="Times New Roman"/>
          <w:szCs w:val="24"/>
        </w:rPr>
        <w:t>Ψάχνω να βρω το αδίκημα</w:t>
      </w:r>
      <w:r>
        <w:rPr>
          <w:rFonts w:eastAsia="Times New Roman" w:cs="Times New Roman"/>
          <w:szCs w:val="24"/>
        </w:rPr>
        <w:t>.</w:t>
      </w:r>
      <w:r w:rsidRPr="00436296">
        <w:rPr>
          <w:rFonts w:eastAsia="Times New Roman" w:cs="Times New Roman"/>
          <w:szCs w:val="24"/>
        </w:rPr>
        <w:t xml:space="preserve"> </w:t>
      </w:r>
      <w:r>
        <w:rPr>
          <w:rFonts w:eastAsia="Times New Roman" w:cs="Times New Roman"/>
          <w:szCs w:val="24"/>
        </w:rPr>
        <w:t xml:space="preserve">Δεν το βρίσκω. </w:t>
      </w:r>
      <w:r w:rsidRPr="00436296">
        <w:rPr>
          <w:rFonts w:eastAsia="Times New Roman" w:cs="Times New Roman"/>
          <w:szCs w:val="24"/>
        </w:rPr>
        <w:t xml:space="preserve">Θα μου πείτε </w:t>
      </w:r>
      <w:r>
        <w:rPr>
          <w:rFonts w:eastAsia="Times New Roman" w:cs="Times New Roman"/>
          <w:szCs w:val="24"/>
        </w:rPr>
        <w:t>ότι έ</w:t>
      </w:r>
      <w:r w:rsidRPr="00436296">
        <w:rPr>
          <w:rFonts w:eastAsia="Times New Roman" w:cs="Times New Roman"/>
          <w:szCs w:val="24"/>
        </w:rPr>
        <w:t xml:space="preserve">χω γεράσει </w:t>
      </w:r>
      <w:r>
        <w:rPr>
          <w:rFonts w:eastAsia="Times New Roman" w:cs="Times New Roman"/>
          <w:szCs w:val="24"/>
        </w:rPr>
        <w:t xml:space="preserve">και έχω </w:t>
      </w:r>
      <w:r w:rsidRPr="00436296">
        <w:rPr>
          <w:rFonts w:eastAsia="Times New Roman" w:cs="Times New Roman"/>
          <w:szCs w:val="24"/>
        </w:rPr>
        <w:t>φύγει πολλά χρόνια</w:t>
      </w:r>
      <w:r>
        <w:rPr>
          <w:rFonts w:eastAsia="Times New Roman" w:cs="Times New Roman"/>
          <w:szCs w:val="24"/>
        </w:rPr>
        <w:t>.</w:t>
      </w:r>
      <w:r w:rsidRPr="00436296">
        <w:rPr>
          <w:rFonts w:eastAsia="Times New Roman" w:cs="Times New Roman"/>
          <w:szCs w:val="24"/>
        </w:rPr>
        <w:t xml:space="preserve"> </w:t>
      </w:r>
      <w:r>
        <w:rPr>
          <w:rFonts w:eastAsia="Times New Roman" w:cs="Times New Roman"/>
          <w:szCs w:val="24"/>
        </w:rPr>
        <w:t>Γι’</w:t>
      </w:r>
      <w:r w:rsidRPr="00436296">
        <w:rPr>
          <w:rFonts w:eastAsia="Times New Roman" w:cs="Times New Roman"/>
          <w:szCs w:val="24"/>
        </w:rPr>
        <w:t xml:space="preserve"> αυτό ζητώ βοήθεια</w:t>
      </w:r>
      <w:r>
        <w:rPr>
          <w:rFonts w:eastAsia="Times New Roman" w:cs="Times New Roman"/>
          <w:szCs w:val="24"/>
        </w:rPr>
        <w:t>.</w:t>
      </w:r>
      <w:r w:rsidRPr="00436296">
        <w:rPr>
          <w:rFonts w:eastAsia="Times New Roman" w:cs="Times New Roman"/>
          <w:szCs w:val="24"/>
        </w:rPr>
        <w:t xml:space="preserve"> </w:t>
      </w:r>
      <w:r>
        <w:rPr>
          <w:rFonts w:eastAsia="Times New Roman" w:cs="Times New Roman"/>
          <w:szCs w:val="24"/>
        </w:rPr>
        <w:t xml:space="preserve">Πείτε </w:t>
      </w:r>
      <w:r w:rsidRPr="00436296">
        <w:rPr>
          <w:rFonts w:eastAsia="Times New Roman" w:cs="Times New Roman"/>
          <w:szCs w:val="24"/>
        </w:rPr>
        <w:t xml:space="preserve">μου το αδίκημα που διέπραξε ο </w:t>
      </w:r>
      <w:r>
        <w:rPr>
          <w:rFonts w:eastAsia="Times New Roman" w:cs="Times New Roman"/>
          <w:szCs w:val="24"/>
        </w:rPr>
        <w:t xml:space="preserve">κ. </w:t>
      </w:r>
      <w:proofErr w:type="spellStart"/>
      <w:r w:rsidRPr="00436296">
        <w:rPr>
          <w:rFonts w:eastAsia="Times New Roman" w:cs="Times New Roman"/>
          <w:szCs w:val="24"/>
        </w:rPr>
        <w:t>Πετσίτης</w:t>
      </w:r>
      <w:proofErr w:type="spellEnd"/>
      <w:r>
        <w:rPr>
          <w:rFonts w:eastAsia="Times New Roman" w:cs="Times New Roman"/>
          <w:szCs w:val="24"/>
        </w:rPr>
        <w:t>.</w:t>
      </w:r>
      <w:r w:rsidRPr="00436296">
        <w:rPr>
          <w:rFonts w:eastAsia="Times New Roman" w:cs="Times New Roman"/>
          <w:szCs w:val="24"/>
        </w:rPr>
        <w:t xml:space="preserve"> </w:t>
      </w:r>
      <w:r>
        <w:rPr>
          <w:rFonts w:eastAsia="Times New Roman" w:cs="Times New Roman"/>
          <w:szCs w:val="24"/>
        </w:rPr>
        <w:t>Διότι</w:t>
      </w:r>
      <w:r>
        <w:rPr>
          <w:rFonts w:eastAsia="Times New Roman" w:cs="Times New Roman"/>
          <w:szCs w:val="24"/>
        </w:rPr>
        <w:t>,</w:t>
      </w:r>
      <w:r>
        <w:rPr>
          <w:rFonts w:eastAsia="Times New Roman" w:cs="Times New Roman"/>
          <w:szCs w:val="24"/>
        </w:rPr>
        <w:t xml:space="preserve"> πολύ φοβάμαι ότι ο Θεός -ε</w:t>
      </w:r>
      <w:r w:rsidRPr="00436296">
        <w:rPr>
          <w:rFonts w:eastAsia="Times New Roman" w:cs="Times New Roman"/>
          <w:szCs w:val="24"/>
        </w:rPr>
        <w:t>γώ πιστεύω στο</w:t>
      </w:r>
      <w:r>
        <w:rPr>
          <w:rFonts w:eastAsia="Times New Roman" w:cs="Times New Roman"/>
          <w:szCs w:val="24"/>
        </w:rPr>
        <w:t>ν</w:t>
      </w:r>
      <w:r w:rsidRPr="00436296">
        <w:rPr>
          <w:rFonts w:eastAsia="Times New Roman" w:cs="Times New Roman"/>
          <w:szCs w:val="24"/>
        </w:rPr>
        <w:t xml:space="preserve"> Θεό</w:t>
      </w:r>
      <w:r>
        <w:rPr>
          <w:rFonts w:eastAsia="Times New Roman" w:cs="Times New Roman"/>
          <w:szCs w:val="24"/>
        </w:rPr>
        <w:t>-</w:t>
      </w:r>
      <w:r w:rsidRPr="00436296">
        <w:rPr>
          <w:rFonts w:eastAsia="Times New Roman" w:cs="Times New Roman"/>
          <w:szCs w:val="24"/>
        </w:rPr>
        <w:t xml:space="preserve"> η μοίρα ή δεν ξέρω ποιος άλλος έχει πολύ μεγάλο χιούμορ</w:t>
      </w:r>
      <w:r>
        <w:rPr>
          <w:rFonts w:eastAsia="Times New Roman" w:cs="Times New Roman"/>
          <w:szCs w:val="24"/>
        </w:rPr>
        <w:t>, έ</w:t>
      </w:r>
      <w:r>
        <w:rPr>
          <w:rFonts w:eastAsia="Times New Roman" w:cs="Times New Roman"/>
          <w:szCs w:val="24"/>
        </w:rPr>
        <w:t xml:space="preserve">δωσε το όνομα </w:t>
      </w:r>
      <w:r>
        <w:rPr>
          <w:rFonts w:eastAsia="Times New Roman" w:cs="Times New Roman"/>
          <w:szCs w:val="24"/>
        </w:rPr>
        <w:t>«</w:t>
      </w:r>
      <w:proofErr w:type="spellStart"/>
      <w:r w:rsidRPr="00436296">
        <w:rPr>
          <w:rFonts w:eastAsia="Times New Roman" w:cs="Times New Roman"/>
          <w:szCs w:val="24"/>
        </w:rPr>
        <w:t>Πετσίτης</w:t>
      </w:r>
      <w:proofErr w:type="spellEnd"/>
      <w:r>
        <w:rPr>
          <w:rFonts w:eastAsia="Times New Roman" w:cs="Times New Roman"/>
          <w:szCs w:val="24"/>
        </w:rPr>
        <w:t>»</w:t>
      </w:r>
      <w:r w:rsidRPr="00436296">
        <w:rPr>
          <w:rFonts w:eastAsia="Times New Roman" w:cs="Times New Roman"/>
          <w:szCs w:val="24"/>
        </w:rPr>
        <w:t xml:space="preserve"> σε κάποιον πρόγονο του σημερινού </w:t>
      </w:r>
      <w:proofErr w:type="spellStart"/>
      <w:r w:rsidRPr="00436296">
        <w:rPr>
          <w:rFonts w:eastAsia="Times New Roman" w:cs="Times New Roman"/>
          <w:szCs w:val="24"/>
        </w:rPr>
        <w:t>Πετσίτη</w:t>
      </w:r>
      <w:proofErr w:type="spellEnd"/>
      <w:r>
        <w:rPr>
          <w:rFonts w:eastAsia="Times New Roman" w:cs="Times New Roman"/>
          <w:szCs w:val="24"/>
        </w:rPr>
        <w:t>,</w:t>
      </w:r>
      <w:r w:rsidRPr="00436296">
        <w:rPr>
          <w:rFonts w:eastAsia="Times New Roman" w:cs="Times New Roman"/>
          <w:szCs w:val="24"/>
        </w:rPr>
        <w:t xml:space="preserve"> γιατί γνώριζε ότι κάποια στιγμή</w:t>
      </w:r>
      <w:r>
        <w:rPr>
          <w:rFonts w:eastAsia="Times New Roman" w:cs="Times New Roman"/>
          <w:szCs w:val="24"/>
        </w:rPr>
        <w:t>,</w:t>
      </w:r>
      <w:r w:rsidRPr="00436296">
        <w:rPr>
          <w:rFonts w:eastAsia="Times New Roman" w:cs="Times New Roman"/>
          <w:szCs w:val="24"/>
        </w:rPr>
        <w:t xml:space="preserve"> κάποιος Μανώλης </w:t>
      </w:r>
      <w:proofErr w:type="spellStart"/>
      <w:r w:rsidRPr="00436296">
        <w:rPr>
          <w:rFonts w:eastAsia="Times New Roman" w:cs="Times New Roman"/>
          <w:szCs w:val="24"/>
        </w:rPr>
        <w:t>Πετσίτης</w:t>
      </w:r>
      <w:proofErr w:type="spellEnd"/>
      <w:r w:rsidRPr="00436296">
        <w:rPr>
          <w:rFonts w:eastAsia="Times New Roman" w:cs="Times New Roman"/>
          <w:szCs w:val="24"/>
        </w:rPr>
        <w:t xml:space="preserve"> θα πρωταγωνιστούσ</w:t>
      </w:r>
      <w:r w:rsidRPr="00436296">
        <w:rPr>
          <w:rFonts w:eastAsia="Times New Roman" w:cs="Times New Roman"/>
          <w:szCs w:val="24"/>
        </w:rPr>
        <w:t xml:space="preserve">ε σε </w:t>
      </w:r>
      <w:r>
        <w:rPr>
          <w:rFonts w:eastAsia="Times New Roman" w:cs="Times New Roman"/>
          <w:szCs w:val="24"/>
        </w:rPr>
        <w:t>«</w:t>
      </w:r>
      <w:r w:rsidRPr="00436296">
        <w:rPr>
          <w:rFonts w:eastAsia="Times New Roman" w:cs="Times New Roman"/>
          <w:szCs w:val="24"/>
        </w:rPr>
        <w:t>πέτσινο</w:t>
      </w:r>
      <w:r>
        <w:rPr>
          <w:rFonts w:eastAsia="Times New Roman" w:cs="Times New Roman"/>
          <w:szCs w:val="24"/>
        </w:rPr>
        <w:t>»</w:t>
      </w:r>
      <w:r w:rsidRPr="00436296">
        <w:rPr>
          <w:rFonts w:eastAsia="Times New Roman" w:cs="Times New Roman"/>
          <w:szCs w:val="24"/>
        </w:rPr>
        <w:t xml:space="preserve"> σκάνδαλο</w:t>
      </w:r>
      <w:r>
        <w:rPr>
          <w:rFonts w:eastAsia="Times New Roman" w:cs="Times New Roman"/>
          <w:szCs w:val="24"/>
        </w:rPr>
        <w:t>.</w:t>
      </w:r>
      <w:r w:rsidRPr="00436296">
        <w:rPr>
          <w:rFonts w:eastAsia="Times New Roman" w:cs="Times New Roman"/>
          <w:szCs w:val="24"/>
        </w:rPr>
        <w:t xml:space="preserve"> </w:t>
      </w:r>
      <w:r>
        <w:rPr>
          <w:rFonts w:eastAsia="Times New Roman" w:cs="Times New Roman"/>
          <w:szCs w:val="24"/>
        </w:rPr>
        <w:t xml:space="preserve">Φοβάμαι ότι θα αποδειχθεί </w:t>
      </w:r>
      <w:r>
        <w:rPr>
          <w:rFonts w:eastAsia="Times New Roman" w:cs="Times New Roman"/>
          <w:szCs w:val="24"/>
        </w:rPr>
        <w:t>«</w:t>
      </w:r>
      <w:r>
        <w:rPr>
          <w:rFonts w:eastAsia="Times New Roman" w:cs="Times New Roman"/>
          <w:szCs w:val="24"/>
        </w:rPr>
        <w:t>πέτσινο</w:t>
      </w:r>
      <w:r>
        <w:rPr>
          <w:rFonts w:eastAsia="Times New Roman" w:cs="Times New Roman"/>
          <w:szCs w:val="24"/>
        </w:rPr>
        <w:t>»</w:t>
      </w:r>
      <w:r>
        <w:rPr>
          <w:rFonts w:eastAsia="Times New Roman" w:cs="Times New Roman"/>
          <w:szCs w:val="24"/>
        </w:rPr>
        <w:t xml:space="preserve"> και αυτό το σκάνδαλο. Το </w:t>
      </w:r>
      <w:r w:rsidRPr="00436296">
        <w:rPr>
          <w:rFonts w:eastAsia="Times New Roman" w:cs="Times New Roman"/>
          <w:szCs w:val="24"/>
        </w:rPr>
        <w:t xml:space="preserve">ερευνά η </w:t>
      </w:r>
      <w:r>
        <w:rPr>
          <w:rFonts w:eastAsia="Times New Roman" w:cs="Times New Roman"/>
          <w:szCs w:val="24"/>
        </w:rPr>
        <w:t>δ</w:t>
      </w:r>
      <w:r w:rsidRPr="00436296">
        <w:rPr>
          <w:rFonts w:eastAsia="Times New Roman" w:cs="Times New Roman"/>
          <w:szCs w:val="24"/>
        </w:rPr>
        <w:t>ικαιοσύνη</w:t>
      </w:r>
      <w:r>
        <w:rPr>
          <w:rFonts w:eastAsia="Times New Roman" w:cs="Times New Roman"/>
          <w:szCs w:val="24"/>
        </w:rPr>
        <w:t>.</w:t>
      </w:r>
      <w:r w:rsidRPr="00436296">
        <w:rPr>
          <w:rFonts w:eastAsia="Times New Roman" w:cs="Times New Roman"/>
          <w:szCs w:val="24"/>
        </w:rPr>
        <w:t xml:space="preserve"> </w:t>
      </w:r>
    </w:p>
    <w:p w14:paraId="4D880135" w14:textId="77777777" w:rsidR="00E01347" w:rsidRDefault="00B0330D">
      <w:pPr>
        <w:spacing w:line="600" w:lineRule="auto"/>
        <w:ind w:firstLine="720"/>
        <w:jc w:val="both"/>
        <w:rPr>
          <w:rFonts w:eastAsia="Times New Roman" w:cs="Times New Roman"/>
          <w:szCs w:val="24"/>
        </w:rPr>
      </w:pPr>
      <w:r w:rsidRPr="00436296">
        <w:rPr>
          <w:rFonts w:eastAsia="Times New Roman" w:cs="Times New Roman"/>
          <w:szCs w:val="24"/>
        </w:rPr>
        <w:t>Εγώ</w:t>
      </w:r>
      <w:r>
        <w:rPr>
          <w:rFonts w:eastAsia="Times New Roman" w:cs="Times New Roman"/>
          <w:szCs w:val="24"/>
        </w:rPr>
        <w:t>,</w:t>
      </w:r>
      <w:r w:rsidRPr="00436296">
        <w:rPr>
          <w:rFonts w:eastAsia="Times New Roman" w:cs="Times New Roman"/>
          <w:szCs w:val="24"/>
        </w:rPr>
        <w:t xml:space="preserve"> προς το παρόν</w:t>
      </w:r>
      <w:r>
        <w:rPr>
          <w:rFonts w:eastAsia="Times New Roman" w:cs="Times New Roman"/>
          <w:szCs w:val="24"/>
        </w:rPr>
        <w:t>,</w:t>
      </w:r>
      <w:r w:rsidRPr="00436296">
        <w:rPr>
          <w:rFonts w:eastAsia="Times New Roman" w:cs="Times New Roman"/>
          <w:szCs w:val="24"/>
        </w:rPr>
        <w:t xml:space="preserve"> ρωτάω ποιο αδίκημα πρέπει να ψάξει </w:t>
      </w:r>
      <w:r>
        <w:rPr>
          <w:rFonts w:eastAsia="Times New Roman" w:cs="Times New Roman"/>
          <w:szCs w:val="24"/>
        </w:rPr>
        <w:t xml:space="preserve">η </w:t>
      </w:r>
      <w:r>
        <w:rPr>
          <w:rFonts w:eastAsia="Times New Roman" w:cs="Times New Roman"/>
          <w:szCs w:val="24"/>
        </w:rPr>
        <w:t>δ</w:t>
      </w:r>
      <w:r>
        <w:rPr>
          <w:rFonts w:eastAsia="Times New Roman" w:cs="Times New Roman"/>
          <w:szCs w:val="24"/>
        </w:rPr>
        <w:t xml:space="preserve">ικαιοσύνη και να τη </w:t>
      </w:r>
      <w:r w:rsidRPr="00436296">
        <w:rPr>
          <w:rFonts w:eastAsia="Times New Roman" w:cs="Times New Roman"/>
          <w:szCs w:val="24"/>
        </w:rPr>
        <w:t>βοηθήσουμε την καημένη</w:t>
      </w:r>
      <w:r>
        <w:rPr>
          <w:rFonts w:eastAsia="Times New Roman" w:cs="Times New Roman"/>
          <w:szCs w:val="24"/>
        </w:rPr>
        <w:t>.</w:t>
      </w:r>
      <w:r w:rsidRPr="00436296">
        <w:rPr>
          <w:rFonts w:eastAsia="Times New Roman" w:cs="Times New Roman"/>
          <w:szCs w:val="24"/>
        </w:rPr>
        <w:t xml:space="preserve"> Απάντηση </w:t>
      </w:r>
      <w:r w:rsidRPr="00436296">
        <w:rPr>
          <w:rFonts w:eastAsia="Times New Roman" w:cs="Times New Roman"/>
          <w:szCs w:val="24"/>
        </w:rPr>
        <w:lastRenderedPageBreak/>
        <w:t>δεν έχω πάρει</w:t>
      </w:r>
      <w:r>
        <w:rPr>
          <w:rFonts w:eastAsia="Times New Roman" w:cs="Times New Roman"/>
          <w:szCs w:val="24"/>
        </w:rPr>
        <w:t>.</w:t>
      </w:r>
      <w:r w:rsidRPr="00436296">
        <w:rPr>
          <w:rFonts w:eastAsia="Times New Roman" w:cs="Times New Roman"/>
          <w:szCs w:val="24"/>
        </w:rPr>
        <w:t xml:space="preserve"> Ποιο </w:t>
      </w:r>
      <w:r>
        <w:rPr>
          <w:rFonts w:eastAsia="Times New Roman" w:cs="Times New Roman"/>
          <w:szCs w:val="24"/>
        </w:rPr>
        <w:t xml:space="preserve">είναι το αδίκημα </w:t>
      </w:r>
      <w:r>
        <w:rPr>
          <w:rFonts w:eastAsia="Times New Roman" w:cs="Times New Roman"/>
          <w:szCs w:val="24"/>
        </w:rPr>
        <w:t>τ</w:t>
      </w:r>
      <w:r w:rsidRPr="00436296">
        <w:rPr>
          <w:rFonts w:eastAsia="Times New Roman" w:cs="Times New Roman"/>
          <w:szCs w:val="24"/>
        </w:rPr>
        <w:t xml:space="preserve">ου </w:t>
      </w:r>
      <w:r>
        <w:rPr>
          <w:rFonts w:eastAsia="Times New Roman" w:cs="Times New Roman"/>
          <w:szCs w:val="24"/>
        </w:rPr>
        <w:t xml:space="preserve">κ. </w:t>
      </w:r>
      <w:proofErr w:type="spellStart"/>
      <w:r w:rsidRPr="00436296">
        <w:rPr>
          <w:rFonts w:eastAsia="Times New Roman" w:cs="Times New Roman"/>
          <w:szCs w:val="24"/>
        </w:rPr>
        <w:t>Πετσ</w:t>
      </w:r>
      <w:r>
        <w:rPr>
          <w:rFonts w:eastAsia="Times New Roman" w:cs="Times New Roman"/>
          <w:szCs w:val="24"/>
        </w:rPr>
        <w:t>ί</w:t>
      </w:r>
      <w:r w:rsidRPr="00436296">
        <w:rPr>
          <w:rFonts w:eastAsia="Times New Roman" w:cs="Times New Roman"/>
          <w:szCs w:val="24"/>
        </w:rPr>
        <w:t>τη</w:t>
      </w:r>
      <w:proofErr w:type="spellEnd"/>
      <w:r>
        <w:rPr>
          <w:rFonts w:eastAsia="Times New Roman" w:cs="Times New Roman"/>
          <w:szCs w:val="24"/>
        </w:rPr>
        <w:t>;</w:t>
      </w:r>
      <w:r w:rsidRPr="00436296">
        <w:rPr>
          <w:rFonts w:eastAsia="Times New Roman" w:cs="Times New Roman"/>
          <w:szCs w:val="24"/>
        </w:rPr>
        <w:t xml:space="preserve"> </w:t>
      </w:r>
      <w:r>
        <w:rPr>
          <w:rFonts w:eastAsia="Times New Roman" w:cs="Times New Roman"/>
          <w:szCs w:val="24"/>
        </w:rPr>
        <w:t xml:space="preserve">Έμπαινε </w:t>
      </w:r>
      <w:r w:rsidRPr="00436296">
        <w:rPr>
          <w:rFonts w:eastAsia="Times New Roman" w:cs="Times New Roman"/>
          <w:szCs w:val="24"/>
        </w:rPr>
        <w:t>στο Μαξίμου</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βρήκα ένα αυτή τη στιγμή: Εσχάτη προδοσία. Προέβλεψε το ποσοστό που νίκησε ο ΣΥΡΙΖΑ στις εκλογές! Πώς το ήξερε; </w:t>
      </w:r>
      <w:r w:rsidRPr="00436296">
        <w:rPr>
          <w:rFonts w:eastAsia="Times New Roman" w:cs="Times New Roman"/>
          <w:szCs w:val="24"/>
        </w:rPr>
        <w:t>Συμμετείχε στη νοθεία</w:t>
      </w:r>
      <w:r>
        <w:rPr>
          <w:rFonts w:eastAsia="Times New Roman" w:cs="Times New Roman"/>
          <w:szCs w:val="24"/>
        </w:rPr>
        <w:t>.</w:t>
      </w:r>
      <w:r w:rsidRPr="00436296">
        <w:rPr>
          <w:rFonts w:eastAsia="Times New Roman" w:cs="Times New Roman"/>
          <w:szCs w:val="24"/>
        </w:rPr>
        <w:t xml:space="preserve"> </w:t>
      </w:r>
      <w:r>
        <w:rPr>
          <w:rFonts w:eastAsia="Times New Roman" w:cs="Times New Roman"/>
          <w:szCs w:val="24"/>
        </w:rPr>
        <w:t xml:space="preserve">Θυμάστε, </w:t>
      </w:r>
      <w:r w:rsidRPr="00436296">
        <w:rPr>
          <w:rFonts w:eastAsia="Times New Roman" w:cs="Times New Roman"/>
          <w:szCs w:val="24"/>
        </w:rPr>
        <w:t>είχα</w:t>
      </w:r>
      <w:r>
        <w:rPr>
          <w:rFonts w:eastAsia="Times New Roman" w:cs="Times New Roman"/>
          <w:szCs w:val="24"/>
        </w:rPr>
        <w:t>ν</w:t>
      </w:r>
      <w:r w:rsidRPr="00436296">
        <w:rPr>
          <w:rFonts w:eastAsia="Times New Roman" w:cs="Times New Roman"/>
          <w:szCs w:val="24"/>
        </w:rPr>
        <w:t xml:space="preserve"> βγάλει τα κανάλια ένα </w:t>
      </w:r>
      <w:proofErr w:type="spellStart"/>
      <w:r>
        <w:rPr>
          <w:rFonts w:eastAsia="Times New Roman" w:cs="Times New Roman"/>
          <w:szCs w:val="24"/>
        </w:rPr>
        <w:t>σημειωματάκι</w:t>
      </w:r>
      <w:proofErr w:type="spellEnd"/>
      <w:r>
        <w:rPr>
          <w:rFonts w:eastAsia="Times New Roman" w:cs="Times New Roman"/>
          <w:szCs w:val="24"/>
        </w:rPr>
        <w:t xml:space="preserve"> </w:t>
      </w:r>
      <w:r w:rsidRPr="00436296">
        <w:rPr>
          <w:rFonts w:eastAsia="Times New Roman" w:cs="Times New Roman"/>
          <w:szCs w:val="24"/>
        </w:rPr>
        <w:t>και έλεγε</w:t>
      </w:r>
      <w:r>
        <w:rPr>
          <w:rFonts w:eastAsia="Times New Roman" w:cs="Times New Roman"/>
          <w:szCs w:val="24"/>
        </w:rPr>
        <w:t>:</w:t>
      </w:r>
      <w:r w:rsidRPr="00436296">
        <w:rPr>
          <w:rFonts w:eastAsia="Times New Roman" w:cs="Times New Roman"/>
          <w:szCs w:val="24"/>
        </w:rPr>
        <w:t xml:space="preserve"> </w:t>
      </w:r>
      <w:r>
        <w:rPr>
          <w:rFonts w:eastAsia="Times New Roman" w:cs="Times New Roman"/>
          <w:szCs w:val="24"/>
        </w:rPr>
        <w:t xml:space="preserve">Ο τάδε </w:t>
      </w:r>
      <w:r w:rsidRPr="00436296">
        <w:rPr>
          <w:rFonts w:eastAsia="Times New Roman" w:cs="Times New Roman"/>
          <w:szCs w:val="24"/>
        </w:rPr>
        <w:t>π</w:t>
      </w:r>
      <w:r w:rsidRPr="00436296">
        <w:rPr>
          <w:rFonts w:eastAsia="Times New Roman" w:cs="Times New Roman"/>
          <w:szCs w:val="24"/>
        </w:rPr>
        <w:t>ροβλέπει τόσο</w:t>
      </w:r>
      <w:r>
        <w:rPr>
          <w:rFonts w:eastAsia="Times New Roman" w:cs="Times New Roman"/>
          <w:szCs w:val="24"/>
        </w:rPr>
        <w:t>. Ο</w:t>
      </w:r>
      <w:r w:rsidRPr="00436296">
        <w:rPr>
          <w:rFonts w:eastAsia="Times New Roman" w:cs="Times New Roman"/>
          <w:szCs w:val="24"/>
        </w:rPr>
        <w:t xml:space="preserve"> ΣΥΡΙΖΑ</w:t>
      </w:r>
      <w:r>
        <w:rPr>
          <w:rFonts w:eastAsia="Times New Roman" w:cs="Times New Roman"/>
          <w:szCs w:val="24"/>
        </w:rPr>
        <w:t>,</w:t>
      </w:r>
      <w:r w:rsidRPr="00436296">
        <w:rPr>
          <w:rFonts w:eastAsia="Times New Roman" w:cs="Times New Roman"/>
          <w:szCs w:val="24"/>
        </w:rPr>
        <w:t xml:space="preserve"> ο Παπαγγελόπουλο</w:t>
      </w:r>
      <w:r>
        <w:rPr>
          <w:rFonts w:eastAsia="Times New Roman" w:cs="Times New Roman"/>
          <w:szCs w:val="24"/>
        </w:rPr>
        <w:t>ς</w:t>
      </w:r>
      <w:r w:rsidRPr="00436296">
        <w:rPr>
          <w:rFonts w:eastAsia="Times New Roman" w:cs="Times New Roman"/>
          <w:szCs w:val="24"/>
        </w:rPr>
        <w:t xml:space="preserve"> </w:t>
      </w:r>
      <w:r>
        <w:rPr>
          <w:rFonts w:eastAsia="Times New Roman" w:cs="Times New Roman"/>
          <w:szCs w:val="24"/>
        </w:rPr>
        <w:t xml:space="preserve">-εγώ δεν ήμουν, </w:t>
      </w:r>
      <w:r w:rsidRPr="00436296">
        <w:rPr>
          <w:rFonts w:eastAsia="Times New Roman" w:cs="Times New Roman"/>
          <w:szCs w:val="24"/>
        </w:rPr>
        <w:t xml:space="preserve">με </w:t>
      </w:r>
      <w:proofErr w:type="spellStart"/>
      <w:r w:rsidRPr="00436296">
        <w:rPr>
          <w:rFonts w:eastAsia="Times New Roman" w:cs="Times New Roman"/>
          <w:szCs w:val="24"/>
        </w:rPr>
        <w:t>συγχωρείτε</w:t>
      </w:r>
      <w:proofErr w:type="spellEnd"/>
      <w:r>
        <w:rPr>
          <w:rFonts w:eastAsia="Times New Roman" w:cs="Times New Roman"/>
          <w:szCs w:val="24"/>
        </w:rPr>
        <w:t>-</w:t>
      </w:r>
      <w:r w:rsidRPr="00436296">
        <w:rPr>
          <w:rFonts w:eastAsia="Times New Roman" w:cs="Times New Roman"/>
          <w:szCs w:val="24"/>
        </w:rPr>
        <w:t xml:space="preserve"> προβλέπει τόσο</w:t>
      </w:r>
      <w:r>
        <w:rPr>
          <w:rFonts w:eastAsia="Times New Roman" w:cs="Times New Roman"/>
          <w:szCs w:val="24"/>
        </w:rPr>
        <w:t>.</w:t>
      </w:r>
      <w:r w:rsidRPr="00436296">
        <w:rPr>
          <w:rFonts w:eastAsia="Times New Roman" w:cs="Times New Roman"/>
          <w:szCs w:val="24"/>
        </w:rPr>
        <w:t xml:space="preserve"> Ο </w:t>
      </w:r>
      <w:r>
        <w:rPr>
          <w:rFonts w:eastAsia="Times New Roman" w:cs="Times New Roman"/>
          <w:szCs w:val="24"/>
        </w:rPr>
        <w:t xml:space="preserve">κ. </w:t>
      </w:r>
      <w:r w:rsidRPr="00436296">
        <w:rPr>
          <w:rFonts w:eastAsia="Times New Roman" w:cs="Times New Roman"/>
          <w:szCs w:val="24"/>
        </w:rPr>
        <w:t xml:space="preserve">Παπαθεοδώρου </w:t>
      </w:r>
      <w:r>
        <w:rPr>
          <w:rFonts w:eastAsia="Times New Roman" w:cs="Times New Roman"/>
          <w:szCs w:val="24"/>
        </w:rPr>
        <w:t>-</w:t>
      </w:r>
      <w:r>
        <w:rPr>
          <w:rFonts w:eastAsia="Times New Roman" w:cs="Times New Roman"/>
          <w:szCs w:val="24"/>
        </w:rPr>
        <w:t xml:space="preserve">ούτε εσείς ήσασταν στην παρέα του Μαξίμου ούτε εγώ ήμουν τότε- </w:t>
      </w:r>
      <w:r w:rsidRPr="00436296">
        <w:rPr>
          <w:rFonts w:eastAsia="Times New Roman" w:cs="Times New Roman"/>
          <w:szCs w:val="24"/>
        </w:rPr>
        <w:t>προβλέπει τόσο</w:t>
      </w:r>
      <w:r>
        <w:rPr>
          <w:rFonts w:eastAsia="Times New Roman" w:cs="Times New Roman"/>
          <w:szCs w:val="24"/>
        </w:rPr>
        <w:t>.</w:t>
      </w:r>
      <w:r w:rsidRPr="00436296">
        <w:rPr>
          <w:rFonts w:eastAsia="Times New Roman" w:cs="Times New Roman"/>
          <w:szCs w:val="24"/>
        </w:rPr>
        <w:t xml:space="preserve"> Και από κάτω έλεγε </w:t>
      </w:r>
      <w:r>
        <w:rPr>
          <w:rFonts w:eastAsia="Times New Roman" w:cs="Times New Roman"/>
          <w:szCs w:val="24"/>
        </w:rPr>
        <w:t>«</w:t>
      </w:r>
      <w:proofErr w:type="spellStart"/>
      <w:r w:rsidRPr="00436296">
        <w:rPr>
          <w:rFonts w:eastAsia="Times New Roman" w:cs="Times New Roman"/>
          <w:szCs w:val="24"/>
        </w:rPr>
        <w:t>Πετσίτης</w:t>
      </w:r>
      <w:proofErr w:type="spellEnd"/>
      <w:r>
        <w:rPr>
          <w:rFonts w:eastAsia="Times New Roman" w:cs="Times New Roman"/>
          <w:szCs w:val="24"/>
        </w:rPr>
        <w:t>»</w:t>
      </w:r>
      <w:r w:rsidRPr="00436296">
        <w:rPr>
          <w:rFonts w:eastAsia="Times New Roman" w:cs="Times New Roman"/>
          <w:szCs w:val="24"/>
        </w:rPr>
        <w:t xml:space="preserve"> </w:t>
      </w:r>
      <w:r>
        <w:rPr>
          <w:rFonts w:eastAsia="Times New Roman" w:cs="Times New Roman"/>
          <w:szCs w:val="24"/>
        </w:rPr>
        <w:t>-τ</w:t>
      </w:r>
      <w:r w:rsidRPr="00436296">
        <w:rPr>
          <w:rFonts w:eastAsia="Times New Roman" w:cs="Times New Roman"/>
          <w:szCs w:val="24"/>
        </w:rPr>
        <w:t xml:space="preserve">ότε πρωτογνώρισα εγώ </w:t>
      </w:r>
      <w:r>
        <w:rPr>
          <w:rFonts w:eastAsia="Times New Roman" w:cs="Times New Roman"/>
          <w:szCs w:val="24"/>
        </w:rPr>
        <w:t xml:space="preserve">τον </w:t>
      </w:r>
      <w:proofErr w:type="spellStart"/>
      <w:r>
        <w:rPr>
          <w:rFonts w:eastAsia="Times New Roman" w:cs="Times New Roman"/>
          <w:szCs w:val="24"/>
        </w:rPr>
        <w:t>Πετσίτη</w:t>
      </w:r>
      <w:proofErr w:type="spellEnd"/>
      <w:r>
        <w:rPr>
          <w:rFonts w:eastAsia="Times New Roman" w:cs="Times New Roman"/>
          <w:szCs w:val="24"/>
        </w:rPr>
        <w:t>, ως</w:t>
      </w:r>
      <w:r>
        <w:rPr>
          <w:rFonts w:eastAsia="Times New Roman" w:cs="Times New Roman"/>
          <w:szCs w:val="24"/>
        </w:rPr>
        <w:t xml:space="preserve"> </w:t>
      </w:r>
      <w:r>
        <w:rPr>
          <w:rFonts w:eastAsia="Times New Roman" w:cs="Times New Roman"/>
          <w:szCs w:val="24"/>
        </w:rPr>
        <w:t xml:space="preserve"> </w:t>
      </w:r>
      <w:r w:rsidRPr="00436296">
        <w:rPr>
          <w:rFonts w:eastAsia="Times New Roman" w:cs="Times New Roman"/>
          <w:szCs w:val="24"/>
        </w:rPr>
        <w:t>όνομα</w:t>
      </w:r>
      <w:r>
        <w:rPr>
          <w:rFonts w:eastAsia="Times New Roman" w:cs="Times New Roman"/>
          <w:szCs w:val="24"/>
        </w:rPr>
        <w:t xml:space="preserve">- και </w:t>
      </w:r>
      <w:r w:rsidRPr="00436296">
        <w:rPr>
          <w:rFonts w:eastAsia="Times New Roman" w:cs="Times New Roman"/>
          <w:szCs w:val="24"/>
        </w:rPr>
        <w:t>είχε πετύχει το ποσοστό</w:t>
      </w:r>
      <w:r>
        <w:rPr>
          <w:rFonts w:eastAsia="Times New Roman" w:cs="Times New Roman"/>
          <w:szCs w:val="24"/>
        </w:rPr>
        <w:t>.</w:t>
      </w:r>
      <w:r w:rsidRPr="00436296">
        <w:rPr>
          <w:rFonts w:eastAsia="Times New Roman" w:cs="Times New Roman"/>
          <w:szCs w:val="24"/>
        </w:rPr>
        <w:t xml:space="preserve"> Αυτό</w:t>
      </w:r>
      <w:r>
        <w:rPr>
          <w:rFonts w:eastAsia="Times New Roman" w:cs="Times New Roman"/>
          <w:szCs w:val="24"/>
        </w:rPr>
        <w:t>, λέει,</w:t>
      </w:r>
      <w:r w:rsidRPr="00436296">
        <w:rPr>
          <w:rFonts w:eastAsia="Times New Roman" w:cs="Times New Roman"/>
          <w:szCs w:val="24"/>
        </w:rPr>
        <w:t xml:space="preserve"> είναι αδίκημα για </w:t>
      </w:r>
      <w:r>
        <w:rPr>
          <w:rFonts w:eastAsia="Times New Roman" w:cs="Times New Roman"/>
          <w:szCs w:val="24"/>
        </w:rPr>
        <w:t>ε</w:t>
      </w:r>
      <w:r w:rsidRPr="00436296">
        <w:rPr>
          <w:rFonts w:eastAsia="Times New Roman" w:cs="Times New Roman"/>
          <w:szCs w:val="24"/>
        </w:rPr>
        <w:t>μένα</w:t>
      </w:r>
      <w:r>
        <w:rPr>
          <w:rFonts w:eastAsia="Times New Roman" w:cs="Times New Roman"/>
          <w:szCs w:val="24"/>
        </w:rPr>
        <w:t>.</w:t>
      </w:r>
    </w:p>
    <w:p w14:paraId="4D880136"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Θα ήθελα </w:t>
      </w:r>
      <w:r w:rsidRPr="00436296">
        <w:rPr>
          <w:rFonts w:eastAsia="Times New Roman" w:cs="Times New Roman"/>
          <w:szCs w:val="24"/>
        </w:rPr>
        <w:t>να κλείσω γενικά</w:t>
      </w:r>
      <w:r>
        <w:rPr>
          <w:rFonts w:eastAsia="Times New Roman" w:cs="Times New Roman"/>
          <w:szCs w:val="24"/>
        </w:rPr>
        <w:t xml:space="preserve"> και θεσμικά</w:t>
      </w:r>
      <w:r w:rsidRPr="00436296">
        <w:rPr>
          <w:rFonts w:eastAsia="Times New Roman" w:cs="Times New Roman"/>
          <w:szCs w:val="24"/>
        </w:rPr>
        <w:t xml:space="preserve"> για το θέμα </w:t>
      </w:r>
      <w:r>
        <w:rPr>
          <w:rFonts w:eastAsia="Times New Roman" w:cs="Times New Roman"/>
          <w:szCs w:val="24"/>
        </w:rPr>
        <w:t xml:space="preserve">των ειδικών συνεργατών. </w:t>
      </w:r>
      <w:r w:rsidRPr="00436296">
        <w:rPr>
          <w:rFonts w:eastAsia="Times New Roman" w:cs="Times New Roman"/>
          <w:szCs w:val="24"/>
        </w:rPr>
        <w:t xml:space="preserve">Η </w:t>
      </w:r>
      <w:proofErr w:type="spellStart"/>
      <w:r w:rsidRPr="00436296">
        <w:rPr>
          <w:rFonts w:eastAsia="Times New Roman" w:cs="Times New Roman"/>
          <w:szCs w:val="24"/>
        </w:rPr>
        <w:t>στοχοποίηση</w:t>
      </w:r>
      <w:proofErr w:type="spellEnd"/>
      <w:r w:rsidRPr="00436296">
        <w:rPr>
          <w:rFonts w:eastAsia="Times New Roman" w:cs="Times New Roman"/>
          <w:szCs w:val="24"/>
        </w:rPr>
        <w:t xml:space="preserve"> των δικηγόρων για τις υποθέσεις που αναλαμβάνουν είναι άδικη και επικίνδυνη</w:t>
      </w:r>
      <w:r>
        <w:rPr>
          <w:rFonts w:eastAsia="Times New Roman" w:cs="Times New Roman"/>
          <w:szCs w:val="24"/>
        </w:rPr>
        <w:t>.</w:t>
      </w:r>
      <w:r w:rsidRPr="00436296">
        <w:rPr>
          <w:rFonts w:eastAsia="Times New Roman" w:cs="Times New Roman"/>
          <w:szCs w:val="24"/>
        </w:rPr>
        <w:t xml:space="preserve"> Όλοι οι Βουλευτέ</w:t>
      </w:r>
      <w:r w:rsidRPr="00436296">
        <w:rPr>
          <w:rFonts w:eastAsia="Times New Roman" w:cs="Times New Roman"/>
          <w:szCs w:val="24"/>
        </w:rPr>
        <w:t>ς και Υπουργοί έχουν ειδικούς συνεργάτες</w:t>
      </w:r>
      <w:r>
        <w:rPr>
          <w:rFonts w:eastAsia="Times New Roman" w:cs="Times New Roman"/>
          <w:szCs w:val="24"/>
        </w:rPr>
        <w:t>,</w:t>
      </w:r>
      <w:r w:rsidRPr="00436296">
        <w:rPr>
          <w:rFonts w:eastAsia="Times New Roman" w:cs="Times New Roman"/>
          <w:szCs w:val="24"/>
        </w:rPr>
        <w:t xml:space="preserve"> οι οποίοι παράλληλα ασκούν δικηγορία</w:t>
      </w:r>
      <w:r>
        <w:rPr>
          <w:rFonts w:eastAsia="Times New Roman" w:cs="Times New Roman"/>
          <w:szCs w:val="24"/>
        </w:rPr>
        <w:t>.</w:t>
      </w:r>
      <w:r w:rsidRPr="00436296">
        <w:rPr>
          <w:rFonts w:eastAsia="Times New Roman" w:cs="Times New Roman"/>
          <w:szCs w:val="24"/>
        </w:rPr>
        <w:t xml:space="preserve"> </w:t>
      </w:r>
      <w:r>
        <w:rPr>
          <w:rFonts w:eastAsia="Times New Roman" w:cs="Times New Roman"/>
          <w:szCs w:val="24"/>
        </w:rPr>
        <w:t>Φανταστείτε τι θα συμβεί α</w:t>
      </w:r>
      <w:r w:rsidRPr="00436296">
        <w:rPr>
          <w:rFonts w:eastAsia="Times New Roman" w:cs="Times New Roman"/>
          <w:szCs w:val="24"/>
        </w:rPr>
        <w:t>ν αρχίσουμε να ψαχνόμαστε</w:t>
      </w:r>
      <w:r>
        <w:rPr>
          <w:rFonts w:eastAsia="Times New Roman" w:cs="Times New Roman"/>
          <w:szCs w:val="24"/>
        </w:rPr>
        <w:t>.</w:t>
      </w:r>
      <w:r w:rsidRPr="00436296">
        <w:rPr>
          <w:rFonts w:eastAsia="Times New Roman" w:cs="Times New Roman"/>
          <w:szCs w:val="24"/>
        </w:rPr>
        <w:t xml:space="preserve"> Ποιες υποθέσεις έχει στο </w:t>
      </w:r>
      <w:r>
        <w:rPr>
          <w:rFonts w:eastAsia="Times New Roman" w:cs="Times New Roman"/>
          <w:szCs w:val="24"/>
        </w:rPr>
        <w:t>παρελθόν ο συνεργάτης του κ.</w:t>
      </w:r>
      <w:r w:rsidRPr="00436296">
        <w:rPr>
          <w:rFonts w:eastAsia="Times New Roman" w:cs="Times New Roman"/>
          <w:szCs w:val="24"/>
        </w:rPr>
        <w:t xml:space="preserve"> Παπαθεοδώρου</w:t>
      </w:r>
      <w:r>
        <w:rPr>
          <w:rFonts w:eastAsia="Times New Roman" w:cs="Times New Roman"/>
          <w:szCs w:val="24"/>
        </w:rPr>
        <w:t>;</w:t>
      </w:r>
      <w:r w:rsidRPr="00436296">
        <w:rPr>
          <w:rFonts w:eastAsia="Times New Roman" w:cs="Times New Roman"/>
          <w:szCs w:val="24"/>
        </w:rPr>
        <w:t xml:space="preserve"> Εγώ δεν έχω συνεργάτες ούτε επιτελείο</w:t>
      </w:r>
      <w:r>
        <w:rPr>
          <w:rFonts w:eastAsia="Times New Roman" w:cs="Times New Roman"/>
          <w:szCs w:val="24"/>
        </w:rPr>
        <w:t>.</w:t>
      </w:r>
      <w:r w:rsidRPr="00436296">
        <w:rPr>
          <w:rFonts w:eastAsia="Times New Roman" w:cs="Times New Roman"/>
          <w:szCs w:val="24"/>
        </w:rPr>
        <w:t xml:space="preserve"> Εγώ είμαι περαστ</w:t>
      </w:r>
      <w:r w:rsidRPr="00436296">
        <w:rPr>
          <w:rFonts w:eastAsia="Times New Roman" w:cs="Times New Roman"/>
          <w:szCs w:val="24"/>
        </w:rPr>
        <w:t>ικός</w:t>
      </w:r>
      <w:r>
        <w:rPr>
          <w:rFonts w:eastAsia="Times New Roman" w:cs="Times New Roman"/>
          <w:szCs w:val="24"/>
        </w:rPr>
        <w:t>.</w:t>
      </w:r>
      <w:r w:rsidRPr="00436296">
        <w:rPr>
          <w:rFonts w:eastAsia="Times New Roman" w:cs="Times New Roman"/>
          <w:szCs w:val="24"/>
        </w:rPr>
        <w:t xml:space="preserve"> Όλοι οι Βουλευτές</w:t>
      </w:r>
      <w:r>
        <w:rPr>
          <w:rFonts w:eastAsia="Times New Roman" w:cs="Times New Roman"/>
          <w:szCs w:val="24"/>
        </w:rPr>
        <w:t>, όμως,</w:t>
      </w:r>
      <w:r w:rsidRPr="00436296">
        <w:rPr>
          <w:rFonts w:eastAsia="Times New Roman" w:cs="Times New Roman"/>
          <w:szCs w:val="24"/>
        </w:rPr>
        <w:t xml:space="preserve"> </w:t>
      </w:r>
      <w:r w:rsidRPr="00436296">
        <w:rPr>
          <w:rFonts w:eastAsia="Times New Roman" w:cs="Times New Roman"/>
          <w:szCs w:val="24"/>
        </w:rPr>
        <w:lastRenderedPageBreak/>
        <w:t>έχουν κάποιο επιτελείο</w:t>
      </w:r>
      <w:r>
        <w:rPr>
          <w:rFonts w:eastAsia="Times New Roman" w:cs="Times New Roman"/>
          <w:szCs w:val="24"/>
        </w:rPr>
        <w:t>,</w:t>
      </w:r>
      <w:r w:rsidRPr="00436296">
        <w:rPr>
          <w:rFonts w:eastAsia="Times New Roman" w:cs="Times New Roman"/>
          <w:szCs w:val="24"/>
        </w:rPr>
        <w:t xml:space="preserve"> κάποιους συνεργάτες</w:t>
      </w:r>
      <w:r>
        <w:rPr>
          <w:rFonts w:eastAsia="Times New Roman" w:cs="Times New Roman"/>
          <w:szCs w:val="24"/>
        </w:rPr>
        <w:t xml:space="preserve">. Οι περισσότεροι </w:t>
      </w:r>
      <w:r w:rsidRPr="00436296">
        <w:rPr>
          <w:rFonts w:eastAsia="Times New Roman" w:cs="Times New Roman"/>
          <w:szCs w:val="24"/>
        </w:rPr>
        <w:t>είναι δικηγόροι</w:t>
      </w:r>
      <w:r>
        <w:rPr>
          <w:rFonts w:eastAsia="Times New Roman" w:cs="Times New Roman"/>
          <w:szCs w:val="24"/>
        </w:rPr>
        <w:t>.</w:t>
      </w:r>
      <w:r w:rsidRPr="00436296">
        <w:rPr>
          <w:rFonts w:eastAsia="Times New Roman" w:cs="Times New Roman"/>
          <w:szCs w:val="24"/>
        </w:rPr>
        <w:t xml:space="preserve"> </w:t>
      </w:r>
      <w:r>
        <w:rPr>
          <w:rFonts w:eastAsia="Times New Roman" w:cs="Times New Roman"/>
          <w:szCs w:val="24"/>
        </w:rPr>
        <w:t xml:space="preserve">Φανταστείτε τι θα συμβεί αν αρχίσουμε να τους ψάχνουμε. </w:t>
      </w:r>
    </w:p>
    <w:p w14:paraId="4D880137"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Επιπλέον, </w:t>
      </w:r>
      <w:r w:rsidRPr="00436296">
        <w:rPr>
          <w:rFonts w:eastAsia="Times New Roman" w:cs="Times New Roman"/>
          <w:szCs w:val="24"/>
        </w:rPr>
        <w:t>πολλοί Βουλευτές</w:t>
      </w:r>
      <w:r>
        <w:rPr>
          <w:rFonts w:eastAsia="Times New Roman" w:cs="Times New Roman"/>
          <w:szCs w:val="24"/>
        </w:rPr>
        <w:t xml:space="preserve"> και της Συμπολίτευσης και της</w:t>
      </w:r>
      <w:r w:rsidRPr="00436296">
        <w:rPr>
          <w:rFonts w:eastAsia="Times New Roman" w:cs="Times New Roman"/>
          <w:szCs w:val="24"/>
        </w:rPr>
        <w:t xml:space="preserve"> Αντιπολίτευσης είναι διακεκριμένοι δικηγόροι και ασκούν νομίμως δικηγορία</w:t>
      </w:r>
      <w:r>
        <w:rPr>
          <w:rFonts w:eastAsia="Times New Roman" w:cs="Times New Roman"/>
          <w:szCs w:val="24"/>
        </w:rPr>
        <w:t>.</w:t>
      </w:r>
      <w:r w:rsidRPr="00436296">
        <w:rPr>
          <w:rFonts w:eastAsia="Times New Roman" w:cs="Times New Roman"/>
          <w:szCs w:val="24"/>
        </w:rPr>
        <w:t xml:space="preserve"> Μάλιστα</w:t>
      </w:r>
      <w:r>
        <w:rPr>
          <w:rFonts w:eastAsia="Times New Roman" w:cs="Times New Roman"/>
          <w:szCs w:val="24"/>
        </w:rPr>
        <w:t>,</w:t>
      </w:r>
      <w:r w:rsidRPr="00436296">
        <w:rPr>
          <w:rFonts w:eastAsia="Times New Roman" w:cs="Times New Roman"/>
          <w:szCs w:val="24"/>
        </w:rPr>
        <w:t xml:space="preserve"> αρκετοί από </w:t>
      </w:r>
      <w:r>
        <w:rPr>
          <w:rFonts w:eastAsia="Times New Roman" w:cs="Times New Roman"/>
          <w:szCs w:val="24"/>
        </w:rPr>
        <w:t>αυτούς,</w:t>
      </w:r>
      <w:r w:rsidRPr="00436296">
        <w:rPr>
          <w:rFonts w:eastAsia="Times New Roman" w:cs="Times New Roman"/>
          <w:szCs w:val="24"/>
        </w:rPr>
        <w:t xml:space="preserve"> έχουν διατελέσει Υπουργοί στο παρελθόν και ενδέχετ</w:t>
      </w:r>
      <w:r>
        <w:rPr>
          <w:rFonts w:eastAsia="Times New Roman" w:cs="Times New Roman"/>
          <w:szCs w:val="24"/>
        </w:rPr>
        <w:t>αι να υπουργοποιηθούν οι</w:t>
      </w:r>
      <w:r w:rsidRPr="00436296">
        <w:rPr>
          <w:rFonts w:eastAsia="Times New Roman" w:cs="Times New Roman"/>
          <w:szCs w:val="24"/>
        </w:rPr>
        <w:t xml:space="preserve"> της Αντιπολίτευσης και στο μακρινό μέλλον</w:t>
      </w:r>
      <w:r>
        <w:rPr>
          <w:rFonts w:eastAsia="Times New Roman" w:cs="Times New Roman"/>
          <w:szCs w:val="24"/>
        </w:rPr>
        <w:t>. Μου έρχεται στο μυαλό ο κ. Καραγκ</w:t>
      </w:r>
      <w:r>
        <w:rPr>
          <w:rFonts w:eastAsia="Times New Roman" w:cs="Times New Roman"/>
          <w:szCs w:val="24"/>
        </w:rPr>
        <w:t xml:space="preserve">ούνης, ο οποίος έχει διατελέσει και </w:t>
      </w:r>
      <w:r w:rsidRPr="00436296">
        <w:rPr>
          <w:rFonts w:eastAsia="Times New Roman" w:cs="Times New Roman"/>
          <w:szCs w:val="24"/>
        </w:rPr>
        <w:t xml:space="preserve">Υφυπουργός Δικαιοσύνης </w:t>
      </w:r>
      <w:r>
        <w:rPr>
          <w:rFonts w:eastAsia="Times New Roman" w:cs="Times New Roman"/>
          <w:szCs w:val="24"/>
        </w:rPr>
        <w:t>-ν</w:t>
      </w:r>
      <w:r w:rsidRPr="00436296">
        <w:rPr>
          <w:rFonts w:eastAsia="Times New Roman" w:cs="Times New Roman"/>
          <w:szCs w:val="24"/>
        </w:rPr>
        <w:t>ομίζω ότι είναι δικηγόρος</w:t>
      </w:r>
      <w:r>
        <w:rPr>
          <w:rFonts w:eastAsia="Times New Roman" w:cs="Times New Roman"/>
          <w:szCs w:val="24"/>
        </w:rPr>
        <w:t>- και ο κ.</w:t>
      </w:r>
      <w:r w:rsidRPr="00436296">
        <w:rPr>
          <w:rFonts w:eastAsia="Times New Roman" w:cs="Times New Roman"/>
          <w:szCs w:val="24"/>
        </w:rPr>
        <w:t xml:space="preserve"> Βορίδης</w:t>
      </w:r>
      <w:r>
        <w:rPr>
          <w:rFonts w:eastAsia="Times New Roman" w:cs="Times New Roman"/>
          <w:szCs w:val="24"/>
        </w:rPr>
        <w:t>.</w:t>
      </w:r>
      <w:r w:rsidRPr="00436296">
        <w:rPr>
          <w:rFonts w:eastAsia="Times New Roman" w:cs="Times New Roman"/>
          <w:szCs w:val="24"/>
        </w:rPr>
        <w:t xml:space="preserve"> Ξέρω ότι ασκούν δικηγορία</w:t>
      </w:r>
      <w:r>
        <w:rPr>
          <w:rFonts w:eastAsia="Times New Roman" w:cs="Times New Roman"/>
          <w:szCs w:val="24"/>
        </w:rPr>
        <w:t>. Πρέπει να αρχίσουμε να ψάχνουμε</w:t>
      </w:r>
      <w:r w:rsidRPr="00436296">
        <w:rPr>
          <w:rFonts w:eastAsia="Times New Roman" w:cs="Times New Roman"/>
          <w:szCs w:val="24"/>
        </w:rPr>
        <w:t xml:space="preserve"> τις υποθέσεις </w:t>
      </w:r>
      <w:r>
        <w:rPr>
          <w:rFonts w:eastAsia="Times New Roman" w:cs="Times New Roman"/>
          <w:szCs w:val="24"/>
        </w:rPr>
        <w:t>τους;</w:t>
      </w:r>
      <w:r w:rsidRPr="00436296">
        <w:rPr>
          <w:rFonts w:eastAsia="Times New Roman" w:cs="Times New Roman"/>
          <w:szCs w:val="24"/>
        </w:rPr>
        <w:t xml:space="preserve"> </w:t>
      </w:r>
    </w:p>
    <w:p w14:paraId="4D880138"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 xml:space="preserve">Θα ήθελα να το αποφύγω, αλλά </w:t>
      </w:r>
      <w:r w:rsidRPr="00436296">
        <w:rPr>
          <w:rFonts w:eastAsia="Times New Roman" w:cs="Times New Roman"/>
          <w:szCs w:val="24"/>
        </w:rPr>
        <w:t xml:space="preserve">υποκύπτω στον πειρασμό </w:t>
      </w:r>
      <w:r>
        <w:rPr>
          <w:rFonts w:eastAsia="Times New Roman" w:cs="Times New Roman"/>
          <w:szCs w:val="24"/>
        </w:rPr>
        <w:t>-ε</w:t>
      </w:r>
      <w:r w:rsidRPr="00436296">
        <w:rPr>
          <w:rFonts w:eastAsia="Times New Roman" w:cs="Times New Roman"/>
          <w:szCs w:val="24"/>
        </w:rPr>
        <w:t>ίμαι ακόμα ευάλω</w:t>
      </w:r>
      <w:r w:rsidRPr="00436296">
        <w:rPr>
          <w:rFonts w:eastAsia="Times New Roman" w:cs="Times New Roman"/>
          <w:szCs w:val="24"/>
        </w:rPr>
        <w:t xml:space="preserve">τος </w:t>
      </w:r>
      <w:r>
        <w:rPr>
          <w:rFonts w:eastAsia="Times New Roman" w:cs="Times New Roman"/>
          <w:szCs w:val="24"/>
        </w:rPr>
        <w:t>στους πειρασμού</w:t>
      </w:r>
      <w:r w:rsidRPr="00436296">
        <w:rPr>
          <w:rFonts w:eastAsia="Times New Roman" w:cs="Times New Roman"/>
          <w:szCs w:val="24"/>
        </w:rPr>
        <w:t>ς</w:t>
      </w:r>
      <w:r>
        <w:rPr>
          <w:rFonts w:eastAsia="Times New Roman" w:cs="Times New Roman"/>
          <w:szCs w:val="24"/>
        </w:rPr>
        <w:t>-</w:t>
      </w:r>
      <w:r w:rsidRPr="00436296">
        <w:rPr>
          <w:rFonts w:eastAsia="Times New Roman" w:cs="Times New Roman"/>
          <w:szCs w:val="24"/>
        </w:rPr>
        <w:t xml:space="preserve"> </w:t>
      </w:r>
      <w:r>
        <w:rPr>
          <w:rFonts w:eastAsia="Times New Roman" w:cs="Times New Roman"/>
          <w:szCs w:val="24"/>
        </w:rPr>
        <w:t xml:space="preserve">να πω </w:t>
      </w:r>
      <w:r w:rsidRPr="00436296">
        <w:rPr>
          <w:rFonts w:eastAsia="Times New Roman" w:cs="Times New Roman"/>
          <w:szCs w:val="24"/>
        </w:rPr>
        <w:t>ότι</w:t>
      </w:r>
      <w:r>
        <w:rPr>
          <w:rFonts w:eastAsia="Times New Roman" w:cs="Times New Roman"/>
          <w:szCs w:val="24"/>
        </w:rPr>
        <w:t>,</w:t>
      </w:r>
      <w:r w:rsidRPr="00436296">
        <w:rPr>
          <w:rFonts w:eastAsia="Times New Roman" w:cs="Times New Roman"/>
          <w:szCs w:val="24"/>
        </w:rPr>
        <w:t xml:space="preserve"> </w:t>
      </w:r>
      <w:r>
        <w:rPr>
          <w:rFonts w:eastAsia="Times New Roman" w:cs="Times New Roman"/>
          <w:szCs w:val="24"/>
        </w:rPr>
        <w:t xml:space="preserve">πέρα από την πολιτική </w:t>
      </w:r>
      <w:r w:rsidRPr="00436296">
        <w:rPr>
          <w:rFonts w:eastAsia="Times New Roman" w:cs="Times New Roman"/>
          <w:szCs w:val="24"/>
        </w:rPr>
        <w:t>σκοπιμότητα των ερωτήσεων</w:t>
      </w:r>
      <w:r>
        <w:rPr>
          <w:rFonts w:eastAsia="Times New Roman" w:cs="Times New Roman"/>
          <w:szCs w:val="24"/>
        </w:rPr>
        <w:t>, ίσως</w:t>
      </w:r>
      <w:r w:rsidRPr="00436296">
        <w:rPr>
          <w:rFonts w:eastAsia="Times New Roman" w:cs="Times New Roman"/>
          <w:szCs w:val="24"/>
        </w:rPr>
        <w:t xml:space="preserve"> υπάρχει </w:t>
      </w:r>
      <w:r>
        <w:rPr>
          <w:rFonts w:eastAsia="Times New Roman" w:cs="Times New Roman"/>
          <w:szCs w:val="24"/>
        </w:rPr>
        <w:t xml:space="preserve">και </w:t>
      </w:r>
      <w:r w:rsidRPr="00436296">
        <w:rPr>
          <w:rFonts w:eastAsia="Times New Roman" w:cs="Times New Roman"/>
          <w:szCs w:val="24"/>
        </w:rPr>
        <w:t>κάτι άλλο</w:t>
      </w:r>
      <w:r>
        <w:rPr>
          <w:rFonts w:eastAsia="Times New Roman" w:cs="Times New Roman"/>
          <w:szCs w:val="24"/>
        </w:rPr>
        <w:t>.</w:t>
      </w:r>
      <w:r w:rsidRPr="00436296">
        <w:rPr>
          <w:rFonts w:eastAsia="Times New Roman" w:cs="Times New Roman"/>
          <w:szCs w:val="24"/>
        </w:rPr>
        <w:t xml:space="preserve"> Μέχρι εκεί θα πω</w:t>
      </w:r>
      <w:r>
        <w:rPr>
          <w:rFonts w:eastAsia="Times New Roman" w:cs="Times New Roman"/>
          <w:szCs w:val="24"/>
        </w:rPr>
        <w:t>.</w:t>
      </w:r>
      <w:r w:rsidRPr="00436296">
        <w:rPr>
          <w:rFonts w:eastAsia="Times New Roman" w:cs="Times New Roman"/>
          <w:szCs w:val="24"/>
        </w:rPr>
        <w:t xml:space="preserve"> Δεν </w:t>
      </w:r>
      <w:r>
        <w:rPr>
          <w:rFonts w:eastAsia="Times New Roman" w:cs="Times New Roman"/>
          <w:szCs w:val="24"/>
        </w:rPr>
        <w:t>θα πω τίποτε</w:t>
      </w:r>
      <w:r w:rsidRPr="00436296">
        <w:rPr>
          <w:rFonts w:eastAsia="Times New Roman" w:cs="Times New Roman"/>
          <w:szCs w:val="24"/>
        </w:rPr>
        <w:t xml:space="preserve"> άλλο</w:t>
      </w:r>
      <w:r>
        <w:rPr>
          <w:rFonts w:eastAsia="Times New Roman" w:cs="Times New Roman"/>
          <w:szCs w:val="24"/>
        </w:rPr>
        <w:t>.</w:t>
      </w:r>
      <w:r w:rsidRPr="00436296">
        <w:rPr>
          <w:rFonts w:eastAsia="Times New Roman" w:cs="Times New Roman"/>
          <w:szCs w:val="24"/>
        </w:rPr>
        <w:t xml:space="preserve"> Θα </w:t>
      </w:r>
      <w:r>
        <w:rPr>
          <w:rFonts w:eastAsia="Times New Roman" w:cs="Times New Roman"/>
          <w:szCs w:val="24"/>
        </w:rPr>
        <w:t>μπορούσα να πω πάρα πολλά α</w:t>
      </w:r>
      <w:r w:rsidRPr="00436296">
        <w:rPr>
          <w:rFonts w:eastAsia="Times New Roman" w:cs="Times New Roman"/>
          <w:szCs w:val="24"/>
        </w:rPr>
        <w:t>κόμα</w:t>
      </w:r>
      <w:r>
        <w:rPr>
          <w:rFonts w:eastAsia="Times New Roman" w:cs="Times New Roman"/>
          <w:szCs w:val="24"/>
        </w:rPr>
        <w:t>, α</w:t>
      </w:r>
      <w:r w:rsidRPr="00436296">
        <w:rPr>
          <w:rFonts w:eastAsia="Times New Roman" w:cs="Times New Roman"/>
          <w:szCs w:val="24"/>
        </w:rPr>
        <w:t xml:space="preserve">λλά </w:t>
      </w:r>
      <w:r>
        <w:rPr>
          <w:rFonts w:eastAsia="Times New Roman" w:cs="Times New Roman"/>
          <w:szCs w:val="24"/>
        </w:rPr>
        <w:t xml:space="preserve">και </w:t>
      </w:r>
      <w:r w:rsidRPr="00436296">
        <w:rPr>
          <w:rFonts w:eastAsia="Times New Roman" w:cs="Times New Roman"/>
          <w:szCs w:val="24"/>
        </w:rPr>
        <w:t>είναι αργά και ακολουθεί και άλλη συζήτηση</w:t>
      </w:r>
      <w:r>
        <w:rPr>
          <w:rFonts w:eastAsia="Times New Roman" w:cs="Times New Roman"/>
          <w:szCs w:val="24"/>
        </w:rPr>
        <w:t>.</w:t>
      </w:r>
    </w:p>
    <w:p w14:paraId="4D880139"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Θα κλείσω</w:t>
      </w:r>
      <w:r>
        <w:rPr>
          <w:rFonts w:eastAsia="Times New Roman" w:cs="Times New Roman"/>
          <w:szCs w:val="24"/>
        </w:rPr>
        <w:t>,</w:t>
      </w:r>
      <w:r>
        <w:rPr>
          <w:rFonts w:eastAsia="Times New Roman" w:cs="Times New Roman"/>
          <w:szCs w:val="24"/>
        </w:rPr>
        <w:t xml:space="preserve"> λ</w:t>
      </w:r>
      <w:r w:rsidRPr="00436296">
        <w:rPr>
          <w:rFonts w:eastAsia="Times New Roman" w:cs="Times New Roman"/>
          <w:szCs w:val="24"/>
        </w:rPr>
        <w:t>οιπό</w:t>
      </w:r>
      <w:r w:rsidRPr="00436296">
        <w:rPr>
          <w:rFonts w:eastAsia="Times New Roman" w:cs="Times New Roman"/>
          <w:szCs w:val="24"/>
        </w:rPr>
        <w:t>ν</w:t>
      </w:r>
      <w:r>
        <w:rPr>
          <w:rFonts w:eastAsia="Times New Roman" w:cs="Times New Roman"/>
          <w:szCs w:val="24"/>
        </w:rPr>
        <w:t>,</w:t>
      </w:r>
      <w:r w:rsidRPr="00436296">
        <w:rPr>
          <w:rFonts w:eastAsia="Times New Roman" w:cs="Times New Roman"/>
          <w:szCs w:val="24"/>
        </w:rPr>
        <w:t xml:space="preserve"> </w:t>
      </w:r>
      <w:r>
        <w:rPr>
          <w:rFonts w:eastAsia="Times New Roman" w:cs="Times New Roman"/>
          <w:szCs w:val="24"/>
        </w:rPr>
        <w:t>την ομιλία μου</w:t>
      </w:r>
      <w:r>
        <w:rPr>
          <w:rFonts w:eastAsia="Times New Roman" w:cs="Times New Roman"/>
          <w:szCs w:val="24"/>
        </w:rPr>
        <w:t>,</w:t>
      </w:r>
      <w:r>
        <w:rPr>
          <w:rFonts w:eastAsia="Times New Roman" w:cs="Times New Roman"/>
          <w:szCs w:val="24"/>
        </w:rPr>
        <w:t xml:space="preserve"> </w:t>
      </w:r>
      <w:r w:rsidRPr="00436296">
        <w:rPr>
          <w:rFonts w:eastAsia="Times New Roman" w:cs="Times New Roman"/>
          <w:szCs w:val="24"/>
        </w:rPr>
        <w:t>επαναλαμβάνοντας αυτά που είπα στην αρχή</w:t>
      </w:r>
      <w:r>
        <w:rPr>
          <w:rFonts w:eastAsia="Times New Roman" w:cs="Times New Roman"/>
          <w:szCs w:val="24"/>
        </w:rPr>
        <w:t>.</w:t>
      </w:r>
      <w:r w:rsidRPr="00436296">
        <w:rPr>
          <w:rFonts w:eastAsia="Times New Roman" w:cs="Times New Roman"/>
          <w:szCs w:val="24"/>
        </w:rPr>
        <w:t xml:space="preserve"> Θα μου επιτρέψετε</w:t>
      </w:r>
      <w:r>
        <w:rPr>
          <w:rFonts w:eastAsia="Times New Roman" w:cs="Times New Roman"/>
          <w:szCs w:val="24"/>
        </w:rPr>
        <w:t>, όμως,</w:t>
      </w:r>
      <w:r w:rsidRPr="00436296">
        <w:rPr>
          <w:rFonts w:eastAsia="Times New Roman" w:cs="Times New Roman"/>
          <w:szCs w:val="24"/>
        </w:rPr>
        <w:t xml:space="preserve"> μία μικρή μετατροπή</w:t>
      </w:r>
      <w:r>
        <w:rPr>
          <w:rFonts w:eastAsia="Times New Roman" w:cs="Times New Roman"/>
          <w:szCs w:val="24"/>
        </w:rPr>
        <w:t>. Είχα πει: «</w:t>
      </w:r>
      <w:proofErr w:type="spellStart"/>
      <w:r w:rsidRPr="00A706FA">
        <w:rPr>
          <w:rFonts w:eastAsia="Times New Roman" w:cs="Times New Roman"/>
          <w:szCs w:val="24"/>
        </w:rPr>
        <w:t>Ώδινεν</w:t>
      </w:r>
      <w:proofErr w:type="spellEnd"/>
      <w:r w:rsidRPr="00A706FA">
        <w:rPr>
          <w:rFonts w:eastAsia="Times New Roman" w:cs="Times New Roman"/>
          <w:szCs w:val="24"/>
        </w:rPr>
        <w:t xml:space="preserve"> όρος και </w:t>
      </w:r>
      <w:proofErr w:type="spellStart"/>
      <w:r w:rsidRPr="00A706FA">
        <w:rPr>
          <w:rFonts w:eastAsia="Times New Roman" w:cs="Times New Roman"/>
          <w:szCs w:val="24"/>
        </w:rPr>
        <w:t>έτεκεν</w:t>
      </w:r>
      <w:proofErr w:type="spellEnd"/>
      <w:r w:rsidRPr="00A706FA">
        <w:rPr>
          <w:rFonts w:eastAsia="Times New Roman" w:cs="Times New Roman"/>
          <w:szCs w:val="24"/>
        </w:rPr>
        <w:t xml:space="preserve"> μυν»</w:t>
      </w:r>
      <w:r>
        <w:rPr>
          <w:rFonts w:eastAsia="Times New Roman" w:cs="Times New Roman"/>
          <w:szCs w:val="24"/>
        </w:rPr>
        <w:t>.</w:t>
      </w:r>
      <w:r w:rsidRPr="00A706FA">
        <w:rPr>
          <w:rFonts w:eastAsia="Times New Roman" w:cs="Times New Roman"/>
          <w:szCs w:val="24"/>
        </w:rPr>
        <w:t xml:space="preserve"> </w:t>
      </w:r>
      <w:r w:rsidRPr="00436296">
        <w:rPr>
          <w:rFonts w:eastAsia="Times New Roman" w:cs="Times New Roman"/>
          <w:szCs w:val="24"/>
        </w:rPr>
        <w:t>Τώρα θα το</w:t>
      </w:r>
      <w:r>
        <w:rPr>
          <w:rFonts w:eastAsia="Times New Roman" w:cs="Times New Roman"/>
          <w:szCs w:val="24"/>
        </w:rPr>
        <w:t xml:space="preserve"> παραποιήσω: «</w:t>
      </w:r>
      <w:proofErr w:type="spellStart"/>
      <w:r>
        <w:rPr>
          <w:rFonts w:eastAsia="Times New Roman" w:cs="Times New Roman"/>
          <w:szCs w:val="24"/>
        </w:rPr>
        <w:t>Ώ</w:t>
      </w:r>
      <w:r w:rsidRPr="00436296">
        <w:rPr>
          <w:rFonts w:eastAsia="Times New Roman" w:cs="Times New Roman"/>
          <w:szCs w:val="24"/>
        </w:rPr>
        <w:t>δινεν</w:t>
      </w:r>
      <w:proofErr w:type="spellEnd"/>
      <w:r w:rsidRPr="00436296">
        <w:rPr>
          <w:rFonts w:eastAsia="Times New Roman" w:cs="Times New Roman"/>
          <w:szCs w:val="24"/>
        </w:rPr>
        <w:t xml:space="preserve"> όρος </w:t>
      </w:r>
      <w:r>
        <w:rPr>
          <w:rFonts w:eastAsia="Times New Roman" w:cs="Times New Roman"/>
          <w:szCs w:val="24"/>
        </w:rPr>
        <w:t xml:space="preserve">και </w:t>
      </w:r>
      <w:proofErr w:type="spellStart"/>
      <w:r>
        <w:rPr>
          <w:rFonts w:eastAsia="Times New Roman" w:cs="Times New Roman"/>
          <w:szCs w:val="24"/>
        </w:rPr>
        <w:t>έτεκε</w:t>
      </w:r>
      <w:r>
        <w:rPr>
          <w:rFonts w:eastAsia="Times New Roman" w:cs="Times New Roman"/>
          <w:szCs w:val="24"/>
        </w:rPr>
        <w:t>ν</w:t>
      </w:r>
      <w:proofErr w:type="spellEnd"/>
      <w:r>
        <w:rPr>
          <w:rFonts w:eastAsia="Times New Roman" w:cs="Times New Roman"/>
          <w:szCs w:val="24"/>
        </w:rPr>
        <w:t xml:space="preserve"> ουδέν», δηλαδή, δεν γέννησε τίποτα. </w:t>
      </w:r>
      <w:r w:rsidRPr="00436296">
        <w:rPr>
          <w:rFonts w:eastAsia="Times New Roman" w:cs="Times New Roman"/>
          <w:szCs w:val="24"/>
        </w:rPr>
        <w:t>Πονούσε</w:t>
      </w:r>
      <w:r>
        <w:rPr>
          <w:rFonts w:eastAsia="Times New Roman" w:cs="Times New Roman"/>
          <w:szCs w:val="24"/>
        </w:rPr>
        <w:t xml:space="preserve"> δηλαδή</w:t>
      </w:r>
      <w:r w:rsidRPr="00436296">
        <w:rPr>
          <w:rFonts w:eastAsia="Times New Roman" w:cs="Times New Roman"/>
          <w:szCs w:val="24"/>
        </w:rPr>
        <w:t xml:space="preserve"> θεόρατο βουνό και δεν γέννησε τίποτα</w:t>
      </w:r>
      <w:r>
        <w:rPr>
          <w:rFonts w:eastAsia="Times New Roman" w:cs="Times New Roman"/>
          <w:szCs w:val="24"/>
        </w:rPr>
        <w:t>, ο</w:t>
      </w:r>
      <w:r w:rsidRPr="00436296">
        <w:rPr>
          <w:rFonts w:eastAsia="Times New Roman" w:cs="Times New Roman"/>
          <w:szCs w:val="24"/>
        </w:rPr>
        <w:t>ύτε καν μικρό ποντικάκι</w:t>
      </w:r>
      <w:r>
        <w:rPr>
          <w:rFonts w:eastAsia="Times New Roman" w:cs="Times New Roman"/>
          <w:szCs w:val="24"/>
        </w:rPr>
        <w:t>.</w:t>
      </w:r>
      <w:r w:rsidRPr="00436296">
        <w:rPr>
          <w:rFonts w:eastAsia="Times New Roman" w:cs="Times New Roman"/>
          <w:szCs w:val="24"/>
        </w:rPr>
        <w:t xml:space="preserve"> </w:t>
      </w:r>
      <w:r>
        <w:rPr>
          <w:rFonts w:eastAsia="Times New Roman" w:cs="Times New Roman"/>
          <w:szCs w:val="24"/>
        </w:rPr>
        <w:t xml:space="preserve">Μάλλον δεν υπάρχει καν </w:t>
      </w:r>
      <w:r w:rsidRPr="00436296">
        <w:rPr>
          <w:rFonts w:eastAsia="Times New Roman" w:cs="Times New Roman"/>
          <w:szCs w:val="24"/>
        </w:rPr>
        <w:t>εγκυμοσύνη</w:t>
      </w:r>
      <w:r>
        <w:rPr>
          <w:rFonts w:eastAsia="Times New Roman" w:cs="Times New Roman"/>
          <w:szCs w:val="24"/>
        </w:rPr>
        <w:t>.</w:t>
      </w:r>
      <w:r w:rsidRPr="00436296">
        <w:rPr>
          <w:rFonts w:eastAsia="Times New Roman" w:cs="Times New Roman"/>
          <w:szCs w:val="24"/>
        </w:rPr>
        <w:t xml:space="preserve"> Όλα είναι ψεύτικα</w:t>
      </w:r>
      <w:r>
        <w:rPr>
          <w:rFonts w:eastAsia="Times New Roman" w:cs="Times New Roman"/>
          <w:szCs w:val="24"/>
        </w:rPr>
        <w:t>. Ο λαός μας</w:t>
      </w:r>
      <w:r w:rsidRPr="00436296">
        <w:rPr>
          <w:rFonts w:eastAsia="Times New Roman" w:cs="Times New Roman"/>
          <w:szCs w:val="24"/>
        </w:rPr>
        <w:t xml:space="preserve"> έχει χαρακτηριστική λέξη για την ψεύτικη εγκυμοσύνη</w:t>
      </w:r>
      <w:r>
        <w:rPr>
          <w:rFonts w:eastAsia="Times New Roman" w:cs="Times New Roman"/>
          <w:szCs w:val="24"/>
        </w:rPr>
        <w:t>.</w:t>
      </w:r>
      <w:r w:rsidRPr="00436296">
        <w:rPr>
          <w:rFonts w:eastAsia="Times New Roman" w:cs="Times New Roman"/>
          <w:szCs w:val="24"/>
        </w:rPr>
        <w:t xml:space="preserve"> Αναζητήστε την</w:t>
      </w:r>
      <w:r>
        <w:rPr>
          <w:rFonts w:eastAsia="Times New Roman" w:cs="Times New Roman"/>
          <w:szCs w:val="24"/>
        </w:rPr>
        <w:t>.</w:t>
      </w:r>
      <w:r w:rsidRPr="00436296">
        <w:rPr>
          <w:rFonts w:eastAsia="Times New Roman" w:cs="Times New Roman"/>
          <w:szCs w:val="24"/>
        </w:rPr>
        <w:t xml:space="preserve"> Εγώ δεν θα </w:t>
      </w:r>
      <w:r>
        <w:rPr>
          <w:rFonts w:eastAsia="Times New Roman" w:cs="Times New Roman"/>
          <w:szCs w:val="24"/>
        </w:rPr>
        <w:t xml:space="preserve">την </w:t>
      </w:r>
      <w:r w:rsidRPr="00436296">
        <w:rPr>
          <w:rFonts w:eastAsia="Times New Roman" w:cs="Times New Roman"/>
          <w:szCs w:val="24"/>
        </w:rPr>
        <w:t>αναφέρω</w:t>
      </w:r>
      <w:r>
        <w:rPr>
          <w:rFonts w:eastAsia="Times New Roman" w:cs="Times New Roman"/>
          <w:szCs w:val="24"/>
        </w:rPr>
        <w:t xml:space="preserve">. </w:t>
      </w:r>
    </w:p>
    <w:p w14:paraId="4D88013A" w14:textId="77777777" w:rsidR="00E01347" w:rsidRDefault="00B0330D">
      <w:pPr>
        <w:spacing w:line="600" w:lineRule="auto"/>
        <w:ind w:firstLine="720"/>
        <w:jc w:val="both"/>
        <w:rPr>
          <w:rFonts w:eastAsia="Times New Roman" w:cs="Times New Roman"/>
          <w:szCs w:val="24"/>
        </w:rPr>
      </w:pPr>
      <w:r w:rsidRPr="00436296">
        <w:rPr>
          <w:rFonts w:eastAsia="Times New Roman" w:cs="Times New Roman"/>
          <w:szCs w:val="24"/>
        </w:rPr>
        <w:t>Ευχαριστώ πολύ</w:t>
      </w:r>
      <w:r>
        <w:rPr>
          <w:rFonts w:eastAsia="Times New Roman" w:cs="Times New Roman"/>
          <w:szCs w:val="24"/>
        </w:rPr>
        <w:t>.</w:t>
      </w:r>
    </w:p>
    <w:p w14:paraId="4D88013B"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t>(Στο σημείο αυτό</w:t>
      </w:r>
      <w:r>
        <w:rPr>
          <w:rFonts w:eastAsia="Times New Roman" w:cs="Times New Roman"/>
          <w:szCs w:val="24"/>
        </w:rPr>
        <w:t xml:space="preserve"> ο Αναπληρωτής Υπουργός Δικαιοσύνης, Διαφάνειας και Ανθρωπίνων Δικαιωμάτων κ. Δημήτριος Παπαγγελόπουλος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w:t>
      </w:r>
      <w:r>
        <w:rPr>
          <w:rFonts w:eastAsia="Times New Roman" w:cs="Times New Roman"/>
          <w:szCs w:val="24"/>
        </w:rPr>
        <w:t>ης Βουλής)</w:t>
      </w:r>
    </w:p>
    <w:p w14:paraId="4D88013C" w14:textId="77777777" w:rsidR="00E01347" w:rsidRDefault="00B0330D">
      <w:pPr>
        <w:spacing w:line="600" w:lineRule="auto"/>
        <w:ind w:firstLine="720"/>
        <w:jc w:val="both"/>
        <w:rPr>
          <w:rFonts w:eastAsia="Times New Roman"/>
          <w:szCs w:val="24"/>
        </w:rPr>
      </w:pPr>
      <w:r>
        <w:rPr>
          <w:rFonts w:eastAsia="Times New Roman"/>
          <w:b/>
          <w:szCs w:val="24"/>
        </w:rPr>
        <w:lastRenderedPageBreak/>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Κυρίες και κύριοι συνάδελφοι, ολοκληρώθηκε η συζήτηση των επικαίρων ερωτήσεων. </w:t>
      </w:r>
    </w:p>
    <w:p w14:paraId="4D88013D" w14:textId="77777777" w:rsidR="00E01347" w:rsidRDefault="00B0330D">
      <w:pPr>
        <w:spacing w:line="600" w:lineRule="auto"/>
        <w:ind w:firstLine="720"/>
        <w:jc w:val="both"/>
        <w:rPr>
          <w:rFonts w:eastAsia="Times New Roman"/>
          <w:szCs w:val="24"/>
        </w:rPr>
      </w:pPr>
      <w:r>
        <w:rPr>
          <w:rFonts w:eastAsia="Times New Roman"/>
          <w:szCs w:val="24"/>
        </w:rPr>
        <w:t xml:space="preserve">Επανερχόμαστε στην ημερήσια διάταξη της νομοθετικής εργασίας και στο νομοσχέδιο του </w:t>
      </w:r>
      <w:r w:rsidRPr="00915994">
        <w:rPr>
          <w:rFonts w:eastAsia="Times New Roman"/>
          <w:szCs w:val="24"/>
        </w:rPr>
        <w:t>Υπουργείου Οικονομικών</w:t>
      </w:r>
      <w:r>
        <w:rPr>
          <w:rFonts w:eastAsia="Times New Roman"/>
          <w:szCs w:val="24"/>
        </w:rPr>
        <w:t>.</w:t>
      </w:r>
    </w:p>
    <w:p w14:paraId="4D88013E" w14:textId="77777777" w:rsidR="00E01347" w:rsidRDefault="00B0330D">
      <w:pPr>
        <w:spacing w:line="600" w:lineRule="auto"/>
        <w:ind w:firstLine="720"/>
        <w:jc w:val="both"/>
        <w:rPr>
          <w:rFonts w:eastAsia="Times New Roman"/>
          <w:szCs w:val="24"/>
        </w:rPr>
      </w:pPr>
      <w:r>
        <w:rPr>
          <w:rFonts w:eastAsia="Times New Roman"/>
          <w:szCs w:val="24"/>
        </w:rPr>
        <w:t>Κηρύσσεται περαιωμένη</w:t>
      </w:r>
      <w:r>
        <w:rPr>
          <w:rFonts w:eastAsia="Times New Roman"/>
          <w:szCs w:val="24"/>
        </w:rPr>
        <w:t xml:space="preserve"> η συζήτηση επί της αρχής, των άρθρων</w:t>
      </w:r>
      <w:r>
        <w:rPr>
          <w:rFonts w:eastAsia="Times New Roman"/>
          <w:szCs w:val="24"/>
        </w:rPr>
        <w:t xml:space="preserve"> και</w:t>
      </w:r>
      <w:r>
        <w:rPr>
          <w:rFonts w:eastAsia="Times New Roman"/>
          <w:szCs w:val="24"/>
        </w:rPr>
        <w:t xml:space="preserve"> των τροπολογιών </w:t>
      </w:r>
      <w:r>
        <w:rPr>
          <w:rFonts w:eastAsia="Times New Roman"/>
          <w:szCs w:val="24"/>
        </w:rPr>
        <w:t xml:space="preserve">του </w:t>
      </w:r>
      <w:r>
        <w:rPr>
          <w:rFonts w:eastAsia="Times New Roman"/>
          <w:szCs w:val="24"/>
        </w:rPr>
        <w:t>σχεδίου νόμου του Υπουργείου Οικονομικών</w:t>
      </w:r>
      <w:r>
        <w:rPr>
          <w:rFonts w:eastAsia="Times New Roman"/>
          <w:szCs w:val="24"/>
        </w:rPr>
        <w:t>:</w:t>
      </w:r>
      <w:r w:rsidRPr="00915994">
        <w:rPr>
          <w:rFonts w:eastAsia="Times New Roman"/>
          <w:szCs w:val="24"/>
        </w:rPr>
        <w:t xml:space="preserve"> «Ι. Κύρωση της Συμφωνίας για την Ασιατική Τράπεζα Υποδομών και Επενδύσεων, ΙΙ. Εναρμόνιση του Κώδικα Φ.Π.Α. με την Οδηγία (ΕΕ) 2016/1065, ΙΙΙ. Ενσωμάτωσ</w:t>
      </w:r>
      <w:r w:rsidRPr="00915994">
        <w:rPr>
          <w:rFonts w:eastAsia="Times New Roman"/>
          <w:szCs w:val="24"/>
        </w:rPr>
        <w:t>η των σημείων 1, 2, 4 και 5 του άρθρου 2 και των άρθρων 4, 6, 7 και 8 της Οδηγίας 1164/2016, IV. Τροποποίηση του ν. 2971/2001 και άλλες διατάξεις»</w:t>
      </w:r>
      <w:r>
        <w:rPr>
          <w:rFonts w:eastAsia="Times New Roman"/>
          <w:szCs w:val="24"/>
        </w:rPr>
        <w:t>.</w:t>
      </w:r>
    </w:p>
    <w:p w14:paraId="4D88013F" w14:textId="77777777" w:rsidR="00E01347" w:rsidRDefault="00B0330D">
      <w:pPr>
        <w:spacing w:line="600" w:lineRule="auto"/>
        <w:ind w:firstLine="720"/>
        <w:jc w:val="both"/>
        <w:rPr>
          <w:rFonts w:eastAsia="Times New Roman"/>
          <w:szCs w:val="24"/>
        </w:rPr>
      </w:pPr>
      <w:r>
        <w:rPr>
          <w:rFonts w:eastAsia="Times New Roman"/>
          <w:szCs w:val="24"/>
        </w:rPr>
        <w:t>Εισερχόμαστε στην ψήφιση επί της αρχής, των άρθρων, των τροπολογιών και του συνόλου και η ψήφισή τους θα γίν</w:t>
      </w:r>
      <w:r>
        <w:rPr>
          <w:rFonts w:eastAsia="Times New Roman"/>
          <w:szCs w:val="24"/>
        </w:rPr>
        <w:t xml:space="preserve">ει χωριστά. </w:t>
      </w:r>
    </w:p>
    <w:p w14:paraId="4D880140" w14:textId="77777777" w:rsidR="00E01347" w:rsidRDefault="00B0330D">
      <w:pPr>
        <w:spacing w:line="600" w:lineRule="auto"/>
        <w:ind w:firstLine="720"/>
        <w:jc w:val="both"/>
        <w:rPr>
          <w:rFonts w:eastAsia="Times New Roman"/>
          <w:szCs w:val="24"/>
        </w:rPr>
      </w:pPr>
      <w:r>
        <w:rPr>
          <w:rFonts w:eastAsia="Times New Roman"/>
          <w:szCs w:val="24"/>
        </w:rPr>
        <w:lastRenderedPageBreak/>
        <w:t xml:space="preserve">Θέλω να επισημάνω ότι η ψηφοφορία περιλαμβάνει την αρχή του νομοσχεδίου, εξήντα έξι άρθρα, πέντε τροπολογίες, το ακροτελεύτιο άρθρο, καθώς και το σύνολο του νομοσχεδίου. </w:t>
      </w:r>
    </w:p>
    <w:p w14:paraId="4D880141" w14:textId="77777777" w:rsidR="00E01347" w:rsidRDefault="00B0330D">
      <w:pPr>
        <w:spacing w:line="600" w:lineRule="auto"/>
        <w:ind w:firstLine="720"/>
        <w:jc w:val="both"/>
        <w:rPr>
          <w:rFonts w:eastAsia="Times New Roman"/>
          <w:szCs w:val="24"/>
        </w:rPr>
      </w:pPr>
      <w:r>
        <w:rPr>
          <w:rFonts w:eastAsia="Times New Roman"/>
          <w:szCs w:val="24"/>
        </w:rPr>
        <w:t>Κάθε φορά στην οθόνη εμφανίζονται ως τέσσερα άρθρα προς ψήφιση. Για να ψ</w:t>
      </w:r>
      <w:r>
        <w:rPr>
          <w:rFonts w:eastAsia="Times New Roman"/>
          <w:szCs w:val="24"/>
        </w:rPr>
        <w:t xml:space="preserve">ηφίσετε τα υπόλοιπα, θα πρέπει να κυλήσετε την οθόνη αφής. Στο πάνω δεξιά μέρος της οθόνης εμφανίζεται κάθε φορά ο αριθμός των άρθρων </w:t>
      </w:r>
      <w:r w:rsidRPr="005A6A0E">
        <w:rPr>
          <w:rFonts w:eastAsia="Times New Roman"/>
          <w:szCs w:val="24"/>
        </w:rPr>
        <w:t>που απομένουν για ψήφιση. Και βεβαίως, θα πρέπει να βεβαιωθείτε ότι έχετε ψηφίσει όλα τα άρθρα, τις τροπολογίες, καθώς και</w:t>
      </w:r>
      <w:r w:rsidRPr="005A6A0E">
        <w:rPr>
          <w:rFonts w:eastAsia="Times New Roman"/>
          <w:szCs w:val="24"/>
        </w:rPr>
        <w:t xml:space="preserve"> το ακροτελεύτιο άρθρο και το σύνολο του νομοσχεδίου. Αφού καταχωρηθεί η ψήφος σας, έχετε τη δυνατότητα </w:t>
      </w:r>
      <w:r>
        <w:rPr>
          <w:rFonts w:eastAsia="Times New Roman"/>
          <w:szCs w:val="24"/>
        </w:rPr>
        <w:t xml:space="preserve">να </w:t>
      </w:r>
      <w:r w:rsidRPr="005A6A0E">
        <w:rPr>
          <w:rFonts w:eastAsia="Times New Roman"/>
          <w:szCs w:val="24"/>
        </w:rPr>
        <w:t xml:space="preserve">την ελέγξετε ή και να την αναθεωρήσετε έως τη λήξη της ψηφοφορίας. </w:t>
      </w:r>
    </w:p>
    <w:p w14:paraId="4D880142" w14:textId="77777777" w:rsidR="00E01347" w:rsidRDefault="00B0330D">
      <w:pPr>
        <w:spacing w:line="600" w:lineRule="auto"/>
        <w:ind w:firstLine="720"/>
        <w:jc w:val="both"/>
        <w:rPr>
          <w:rFonts w:eastAsia="Times New Roman"/>
          <w:szCs w:val="24"/>
        </w:rPr>
      </w:pPr>
      <w:r>
        <w:rPr>
          <w:rFonts w:eastAsia="Times New Roman"/>
          <w:szCs w:val="24"/>
        </w:rPr>
        <w:t>Για οποιαδήποτε απορία απευθυνθείτε στο Προεδρείο και στις υπηρεσίες της Βουλής</w:t>
      </w:r>
      <w:r>
        <w:rPr>
          <w:rFonts w:eastAsia="Times New Roman"/>
          <w:szCs w:val="24"/>
        </w:rPr>
        <w:t>,</w:t>
      </w:r>
      <w:r>
        <w:rPr>
          <w:rFonts w:eastAsia="Times New Roman"/>
          <w:szCs w:val="24"/>
        </w:rPr>
        <w:t xml:space="preserve"> προκειμένου να σας συνδράμουν οι αρμόδιοι υπάλληλοι. </w:t>
      </w:r>
    </w:p>
    <w:p w14:paraId="4D880143" w14:textId="77777777" w:rsidR="00E01347" w:rsidRDefault="00B0330D">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14:paraId="4D880144" w14:textId="77777777" w:rsidR="00E01347" w:rsidRDefault="00B0330D">
      <w:pPr>
        <w:autoSpaceDE w:val="0"/>
        <w:autoSpaceDN w:val="0"/>
        <w:adjustRightInd w:val="0"/>
        <w:spacing w:line="600" w:lineRule="auto"/>
        <w:ind w:firstLine="709"/>
        <w:jc w:val="center"/>
        <w:rPr>
          <w:rFonts w:eastAsia="SimSun"/>
          <w:szCs w:val="24"/>
          <w:lang w:eastAsia="zh-CN"/>
        </w:rPr>
      </w:pPr>
      <w:r w:rsidRPr="00EF3F89">
        <w:rPr>
          <w:rFonts w:eastAsia="SimSun"/>
          <w:szCs w:val="24"/>
          <w:lang w:eastAsia="zh-CN"/>
        </w:rPr>
        <w:t>(ΨΗΦΟΦΟΡΙΑ)</w:t>
      </w:r>
    </w:p>
    <w:p w14:paraId="4D880145" w14:textId="77777777" w:rsidR="00E01347" w:rsidRDefault="00B0330D">
      <w:pPr>
        <w:autoSpaceDE w:val="0"/>
        <w:autoSpaceDN w:val="0"/>
        <w:adjustRightInd w:val="0"/>
        <w:spacing w:line="600" w:lineRule="auto"/>
        <w:ind w:firstLine="709"/>
        <w:jc w:val="both"/>
        <w:rPr>
          <w:rFonts w:eastAsia="SimSun"/>
          <w:szCs w:val="24"/>
          <w:lang w:eastAsia="zh-CN"/>
        </w:rPr>
      </w:pPr>
      <w:r w:rsidRPr="00EF3F89">
        <w:rPr>
          <w:rFonts w:eastAsia="SimSun"/>
          <w:b/>
          <w:bCs/>
          <w:szCs w:val="24"/>
          <w:lang w:eastAsia="zh-CN"/>
        </w:rPr>
        <w:lastRenderedPageBreak/>
        <w:t xml:space="preserve">ΠΡΟΕΔΡΕΥΩΝ </w:t>
      </w:r>
      <w:r w:rsidRPr="00EF3F89">
        <w:rPr>
          <w:rFonts w:eastAsia="SimSun"/>
          <w:b/>
          <w:szCs w:val="24"/>
          <w:lang w:eastAsia="zh-CN"/>
        </w:rPr>
        <w:t>(</w:t>
      </w:r>
      <w:r>
        <w:rPr>
          <w:rFonts w:eastAsia="Times New Roman"/>
          <w:b/>
          <w:szCs w:val="24"/>
        </w:rPr>
        <w:t xml:space="preserve">Δημήτριος </w:t>
      </w:r>
      <w:proofErr w:type="spellStart"/>
      <w:r>
        <w:rPr>
          <w:rFonts w:eastAsia="Times New Roman"/>
          <w:b/>
          <w:szCs w:val="24"/>
        </w:rPr>
        <w:t>Κρεμαστινός</w:t>
      </w:r>
      <w:proofErr w:type="spellEnd"/>
      <w:r>
        <w:rPr>
          <w:rFonts w:eastAsia="Times New Roman"/>
          <w:b/>
          <w:szCs w:val="24"/>
        </w:rPr>
        <w:t>):</w:t>
      </w:r>
      <w:r w:rsidRPr="006D75CC">
        <w:rPr>
          <w:rFonts w:eastAsia="Times New Roman"/>
          <w:b/>
          <w:szCs w:val="24"/>
        </w:rPr>
        <w:t xml:space="preserve"> </w:t>
      </w:r>
      <w:r w:rsidRPr="00EF3F89">
        <w:rPr>
          <w:rFonts w:eastAsia="SimSun"/>
          <w:szCs w:val="24"/>
          <w:lang w:eastAsia="zh-CN"/>
        </w:rPr>
        <w:t>Παρακαλώ να κλείσει το σύστημα της ηλεκτρονικής ψηφοφορίας.</w:t>
      </w:r>
    </w:p>
    <w:p w14:paraId="4D880146" w14:textId="77777777" w:rsidR="00E01347" w:rsidRDefault="00B0330D">
      <w:pPr>
        <w:tabs>
          <w:tab w:val="left" w:pos="2940"/>
        </w:tabs>
        <w:spacing w:line="600" w:lineRule="auto"/>
        <w:ind w:firstLine="709"/>
        <w:jc w:val="center"/>
        <w:rPr>
          <w:rFonts w:eastAsia="Times New Roman"/>
          <w:szCs w:val="24"/>
        </w:rPr>
      </w:pPr>
      <w:r w:rsidRPr="0001772E">
        <w:rPr>
          <w:rFonts w:eastAsia="Times New Roman"/>
          <w:szCs w:val="24"/>
        </w:rPr>
        <w:t>(ΗΛΕΚΤΡΟΝΙΚΗ ΚΑΤΑΜΕΤΡΗΣΗ)</w:t>
      </w:r>
    </w:p>
    <w:p w14:paraId="4D880147" w14:textId="77777777" w:rsidR="00E01347" w:rsidRDefault="00B0330D">
      <w:pPr>
        <w:spacing w:line="600" w:lineRule="auto"/>
        <w:ind w:firstLine="720"/>
        <w:jc w:val="center"/>
        <w:rPr>
          <w:rFonts w:eastAsia="Times New Roman" w:cs="Times New Roman"/>
          <w:szCs w:val="24"/>
        </w:rPr>
      </w:pPr>
      <w:r w:rsidRPr="00C111A0">
        <w:rPr>
          <w:rFonts w:eastAsia="Times New Roman" w:cs="Times New Roman"/>
          <w:szCs w:val="24"/>
        </w:rPr>
        <w:t>(</w:t>
      </w:r>
      <w:r>
        <w:rPr>
          <w:rFonts w:eastAsia="Times New Roman" w:cs="Times New Roman"/>
          <w:szCs w:val="24"/>
        </w:rPr>
        <w:t>ΜΕΤΑ Τ</w:t>
      </w:r>
      <w:r>
        <w:rPr>
          <w:rFonts w:eastAsia="Times New Roman" w:cs="Times New Roman"/>
          <w:szCs w:val="24"/>
        </w:rPr>
        <w:t>ΗΝ ΗΛΕΚΤΡΟΝΙΚΗ ΚΑΤΑΜΕΤΡΗΣΗ)</w:t>
      </w:r>
    </w:p>
    <w:p w14:paraId="4D880148" w14:textId="77777777" w:rsidR="00E01347" w:rsidRDefault="00B0330D">
      <w:pPr>
        <w:spacing w:line="600" w:lineRule="auto"/>
        <w:ind w:firstLine="720"/>
        <w:jc w:val="both"/>
        <w:rPr>
          <w:rFonts w:eastAsia="Times New Roman" w:cs="Times New Roman"/>
          <w:szCs w:val="24"/>
        </w:rPr>
      </w:pPr>
      <w:r w:rsidRPr="00C111A0">
        <w:rPr>
          <w:rFonts w:eastAsia="Times New Roman" w:cs="Times New Roman"/>
          <w:b/>
          <w:szCs w:val="24"/>
        </w:rPr>
        <w:t xml:space="preserve">ΠΡΟΕΔΡΕΥΩΝ (Δημήτριος </w:t>
      </w:r>
      <w:proofErr w:type="spellStart"/>
      <w:r w:rsidRPr="00C111A0">
        <w:rPr>
          <w:rFonts w:eastAsia="Times New Roman" w:cs="Times New Roman"/>
          <w:b/>
          <w:szCs w:val="24"/>
        </w:rPr>
        <w:t>Κρεμαστινός</w:t>
      </w:r>
      <w:proofErr w:type="spellEnd"/>
      <w:r w:rsidRPr="00C111A0">
        <w:rPr>
          <w:rFonts w:eastAsia="Times New Roman" w:cs="Times New Roman"/>
          <w:b/>
          <w:szCs w:val="24"/>
        </w:rPr>
        <w:t>):</w:t>
      </w:r>
      <w:r>
        <w:rPr>
          <w:rFonts w:eastAsia="Times New Roman" w:cs="Times New Roman"/>
          <w:szCs w:val="24"/>
        </w:rPr>
        <w:t xml:space="preserve"> 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4D880149" w14:textId="77777777" w:rsidR="00E01347" w:rsidRDefault="00B0330D">
      <w:pPr>
        <w:spacing w:line="600" w:lineRule="auto"/>
        <w:ind w:firstLine="720"/>
        <w:jc w:val="center"/>
        <w:rPr>
          <w:rFonts w:eastAsia="Times New Roman" w:cs="Times New Roman"/>
          <w:color w:val="FF0000"/>
          <w:szCs w:val="24"/>
        </w:rPr>
      </w:pPr>
      <w:r w:rsidRPr="006D75CC">
        <w:rPr>
          <w:rFonts w:eastAsia="Times New Roman" w:cs="Times New Roman"/>
          <w:color w:val="FF0000"/>
          <w:szCs w:val="24"/>
          <w:lang w:val="en-US"/>
        </w:rPr>
        <w:t>(</w:t>
      </w:r>
      <w:r w:rsidRPr="006D75CC">
        <w:rPr>
          <w:rFonts w:eastAsia="Times New Roman" w:cs="Times New Roman"/>
          <w:color w:val="FF0000"/>
          <w:szCs w:val="24"/>
        </w:rPr>
        <w:t>ΑΛΛΑΓΗ ΣΕΛΙΔΑΣ)</w:t>
      </w:r>
    </w:p>
    <w:p w14:paraId="4D88014A" w14:textId="77777777" w:rsidR="00E01347" w:rsidRDefault="00B0330D">
      <w:pPr>
        <w:rPr>
          <w:rFonts w:eastAsia="Times New Roman" w:cs="Times New Roman"/>
          <w:color w:val="FF0000"/>
          <w:szCs w:val="24"/>
        </w:rPr>
      </w:pPr>
      <w:r>
        <w:rPr>
          <w:rFonts w:eastAsia="Times New Roman" w:cs="Times New Roman"/>
          <w:color w:val="FF0000"/>
          <w:szCs w:val="24"/>
        </w:rPr>
        <w:br w:type="page"/>
      </w:r>
    </w:p>
    <w:tbl>
      <w:tblPr>
        <w:tblW w:w="6420" w:type="dxa"/>
        <w:jc w:val="center"/>
        <w:tblCellMar>
          <w:left w:w="10" w:type="dxa"/>
          <w:right w:w="10" w:type="dxa"/>
        </w:tblCellMar>
        <w:tblLook w:val="04A0" w:firstRow="1" w:lastRow="0" w:firstColumn="1" w:lastColumn="0" w:noHBand="0" w:noVBand="1"/>
      </w:tblPr>
      <w:tblGrid>
        <w:gridCol w:w="6420"/>
      </w:tblGrid>
      <w:tr w:rsidR="00E01347" w14:paraId="4D88014C" w14:textId="77777777">
        <w:trPr>
          <w:trHeight w:val="1485"/>
          <w:jc w:val="center"/>
        </w:trPr>
        <w:tc>
          <w:tcPr>
            <w:tcW w:w="6420" w:type="dxa"/>
            <w:tcBorders>
              <w:top w:val="nil"/>
              <w:left w:val="nil"/>
              <w:bottom w:val="nil"/>
              <w:right w:val="nil"/>
            </w:tcBorders>
            <w:shd w:val="clear" w:color="auto" w:fill="auto"/>
            <w:vAlign w:val="center"/>
            <w:hideMark/>
          </w:tcPr>
          <w:p w14:paraId="4D88014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 xml:space="preserve">I. Κύρωση της Συμφωνίας για την Ασιατική Τράπεζα Υποδομών και Επενδύσεων, II. Εναρμόνιση του Κώδικα Φ.Π.Α. με την Οδηγία (ΕΕ) 2016/1065, III. Ενσωμάτωση των σημείων 1, 2, 4 και 5 του άρθρου 2 και των άρθρων 4, 6, 7 και 8 της Οδηγίας 1164/2016, </w:t>
            </w:r>
            <w:r>
              <w:rPr>
                <w:rFonts w:ascii="Calibri" w:eastAsia="Times New Roman" w:hAnsi="Calibri" w:cs="Calibri"/>
                <w:color w:val="000000"/>
                <w:szCs w:val="24"/>
                <w:lang w:val="en-US"/>
              </w:rPr>
              <w:t>IV</w:t>
            </w:r>
            <w:r w:rsidRPr="006310F9">
              <w:rPr>
                <w:rFonts w:ascii="Calibri" w:eastAsia="Times New Roman" w:hAnsi="Calibri" w:cs="Calibri"/>
                <w:color w:val="000000"/>
                <w:szCs w:val="24"/>
              </w:rPr>
              <w:t xml:space="preserve">. </w:t>
            </w:r>
            <w:r>
              <w:rPr>
                <w:rFonts w:ascii="Calibri" w:eastAsia="Times New Roman" w:hAnsi="Calibri" w:cs="Calibri"/>
                <w:color w:val="000000"/>
                <w:szCs w:val="24"/>
              </w:rPr>
              <w:t>Τροποποί</w:t>
            </w:r>
            <w:r>
              <w:rPr>
                <w:rFonts w:ascii="Calibri" w:eastAsia="Times New Roman" w:hAnsi="Calibri" w:cs="Calibri"/>
                <w:color w:val="000000"/>
                <w:szCs w:val="24"/>
              </w:rPr>
              <w:t>ηση του ν.2971/2001 και άλλες διατάξεις.</w:t>
            </w:r>
          </w:p>
        </w:tc>
      </w:tr>
      <w:tr w:rsidR="00E01347" w14:paraId="4D88014E" w14:textId="77777777">
        <w:trPr>
          <w:trHeight w:val="330"/>
          <w:jc w:val="center"/>
        </w:trPr>
        <w:tc>
          <w:tcPr>
            <w:tcW w:w="6420" w:type="dxa"/>
            <w:tcBorders>
              <w:top w:val="nil"/>
              <w:left w:val="nil"/>
              <w:bottom w:val="nil"/>
              <w:right w:val="nil"/>
            </w:tcBorders>
            <w:shd w:val="clear" w:color="auto" w:fill="auto"/>
            <w:vAlign w:val="center"/>
            <w:hideMark/>
          </w:tcPr>
          <w:p w14:paraId="4D88014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E01347" w14:paraId="4D880150" w14:textId="77777777">
        <w:trPr>
          <w:trHeight w:val="345"/>
          <w:jc w:val="center"/>
        </w:trPr>
        <w:tc>
          <w:tcPr>
            <w:tcW w:w="6420" w:type="dxa"/>
            <w:tcBorders>
              <w:top w:val="nil"/>
              <w:left w:val="nil"/>
              <w:bottom w:val="nil"/>
              <w:right w:val="nil"/>
            </w:tcBorders>
            <w:shd w:val="clear" w:color="auto" w:fill="auto"/>
            <w:vAlign w:val="center"/>
            <w:hideMark/>
          </w:tcPr>
          <w:p w14:paraId="4D88014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152" w14:textId="77777777">
        <w:trPr>
          <w:trHeight w:val="330"/>
          <w:jc w:val="center"/>
        </w:trPr>
        <w:tc>
          <w:tcPr>
            <w:tcW w:w="6420" w:type="dxa"/>
            <w:tcBorders>
              <w:top w:val="nil"/>
              <w:left w:val="nil"/>
              <w:bottom w:val="nil"/>
              <w:right w:val="nil"/>
            </w:tcBorders>
            <w:shd w:val="clear" w:color="auto" w:fill="auto"/>
            <w:vAlign w:val="center"/>
            <w:hideMark/>
          </w:tcPr>
          <w:p w14:paraId="4D88015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154" w14:textId="77777777">
        <w:trPr>
          <w:trHeight w:val="330"/>
          <w:jc w:val="center"/>
        </w:trPr>
        <w:tc>
          <w:tcPr>
            <w:tcW w:w="6420" w:type="dxa"/>
            <w:tcBorders>
              <w:top w:val="nil"/>
              <w:left w:val="nil"/>
              <w:bottom w:val="nil"/>
              <w:right w:val="nil"/>
            </w:tcBorders>
            <w:shd w:val="clear" w:color="auto" w:fill="auto"/>
            <w:vAlign w:val="center"/>
            <w:hideMark/>
          </w:tcPr>
          <w:p w14:paraId="4D88015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156" w14:textId="77777777">
        <w:trPr>
          <w:trHeight w:val="330"/>
          <w:jc w:val="center"/>
        </w:trPr>
        <w:tc>
          <w:tcPr>
            <w:tcW w:w="6420" w:type="dxa"/>
            <w:tcBorders>
              <w:top w:val="nil"/>
              <w:left w:val="nil"/>
              <w:bottom w:val="nil"/>
              <w:right w:val="nil"/>
            </w:tcBorders>
            <w:shd w:val="clear" w:color="auto" w:fill="auto"/>
            <w:vAlign w:val="center"/>
            <w:hideMark/>
          </w:tcPr>
          <w:p w14:paraId="4D88015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158" w14:textId="77777777">
        <w:trPr>
          <w:trHeight w:val="330"/>
          <w:jc w:val="center"/>
        </w:trPr>
        <w:tc>
          <w:tcPr>
            <w:tcW w:w="6420" w:type="dxa"/>
            <w:tcBorders>
              <w:top w:val="nil"/>
              <w:left w:val="nil"/>
              <w:bottom w:val="nil"/>
              <w:right w:val="nil"/>
            </w:tcBorders>
            <w:shd w:val="clear" w:color="auto" w:fill="auto"/>
            <w:vAlign w:val="center"/>
            <w:hideMark/>
          </w:tcPr>
          <w:p w14:paraId="4D88015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15A" w14:textId="77777777">
        <w:trPr>
          <w:trHeight w:val="345"/>
          <w:jc w:val="center"/>
        </w:trPr>
        <w:tc>
          <w:tcPr>
            <w:tcW w:w="6420" w:type="dxa"/>
            <w:tcBorders>
              <w:top w:val="nil"/>
              <w:left w:val="nil"/>
              <w:bottom w:val="nil"/>
              <w:right w:val="nil"/>
            </w:tcBorders>
            <w:shd w:val="clear" w:color="auto" w:fill="auto"/>
            <w:vAlign w:val="center"/>
            <w:hideMark/>
          </w:tcPr>
          <w:p w14:paraId="4D88015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E01347" w14:paraId="4D88015C" w14:textId="77777777">
        <w:trPr>
          <w:trHeight w:val="330"/>
          <w:jc w:val="center"/>
        </w:trPr>
        <w:tc>
          <w:tcPr>
            <w:tcW w:w="6420" w:type="dxa"/>
            <w:tcBorders>
              <w:top w:val="nil"/>
              <w:left w:val="nil"/>
              <w:bottom w:val="nil"/>
              <w:right w:val="nil"/>
            </w:tcBorders>
            <w:shd w:val="clear" w:color="auto" w:fill="auto"/>
            <w:vAlign w:val="center"/>
            <w:hideMark/>
          </w:tcPr>
          <w:p w14:paraId="4D88015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rsidR="00E01347" w14:paraId="4D88015E" w14:textId="77777777">
        <w:trPr>
          <w:trHeight w:val="330"/>
          <w:jc w:val="center"/>
        </w:trPr>
        <w:tc>
          <w:tcPr>
            <w:tcW w:w="6420" w:type="dxa"/>
            <w:tcBorders>
              <w:top w:val="nil"/>
              <w:left w:val="nil"/>
              <w:bottom w:val="nil"/>
              <w:right w:val="nil"/>
            </w:tcBorders>
            <w:shd w:val="clear" w:color="auto" w:fill="auto"/>
            <w:vAlign w:val="center"/>
            <w:hideMark/>
          </w:tcPr>
          <w:p w14:paraId="4D88015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160" w14:textId="77777777">
        <w:trPr>
          <w:trHeight w:val="330"/>
          <w:jc w:val="center"/>
        </w:trPr>
        <w:tc>
          <w:tcPr>
            <w:tcW w:w="6420" w:type="dxa"/>
            <w:tcBorders>
              <w:top w:val="nil"/>
              <w:left w:val="nil"/>
              <w:bottom w:val="nil"/>
              <w:right w:val="nil"/>
            </w:tcBorders>
            <w:shd w:val="clear" w:color="auto" w:fill="auto"/>
            <w:vAlign w:val="center"/>
            <w:hideMark/>
          </w:tcPr>
          <w:p w14:paraId="4D88015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162" w14:textId="77777777">
        <w:trPr>
          <w:trHeight w:val="330"/>
          <w:jc w:val="center"/>
        </w:trPr>
        <w:tc>
          <w:tcPr>
            <w:tcW w:w="6420" w:type="dxa"/>
            <w:tcBorders>
              <w:top w:val="nil"/>
              <w:left w:val="nil"/>
              <w:bottom w:val="nil"/>
              <w:right w:val="nil"/>
            </w:tcBorders>
            <w:shd w:val="clear" w:color="auto" w:fill="auto"/>
            <w:vAlign w:val="center"/>
            <w:hideMark/>
          </w:tcPr>
          <w:p w14:paraId="4D88016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164" w14:textId="77777777">
        <w:trPr>
          <w:trHeight w:val="330"/>
          <w:jc w:val="center"/>
        </w:trPr>
        <w:tc>
          <w:tcPr>
            <w:tcW w:w="6420" w:type="dxa"/>
            <w:tcBorders>
              <w:top w:val="nil"/>
              <w:left w:val="nil"/>
              <w:bottom w:val="nil"/>
              <w:right w:val="nil"/>
            </w:tcBorders>
            <w:shd w:val="clear" w:color="auto" w:fill="auto"/>
            <w:vAlign w:val="center"/>
            <w:hideMark/>
          </w:tcPr>
          <w:p w14:paraId="4D88016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166" w14:textId="77777777">
        <w:trPr>
          <w:trHeight w:val="330"/>
          <w:jc w:val="center"/>
        </w:trPr>
        <w:tc>
          <w:tcPr>
            <w:tcW w:w="6420" w:type="dxa"/>
            <w:tcBorders>
              <w:top w:val="nil"/>
              <w:left w:val="nil"/>
              <w:bottom w:val="nil"/>
              <w:right w:val="nil"/>
            </w:tcBorders>
            <w:shd w:val="clear" w:color="auto" w:fill="auto"/>
            <w:vAlign w:val="center"/>
            <w:hideMark/>
          </w:tcPr>
          <w:p w14:paraId="4D88016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168" w14:textId="77777777">
        <w:trPr>
          <w:trHeight w:val="330"/>
          <w:jc w:val="center"/>
        </w:trPr>
        <w:tc>
          <w:tcPr>
            <w:tcW w:w="6420" w:type="dxa"/>
            <w:tcBorders>
              <w:top w:val="nil"/>
              <w:left w:val="nil"/>
              <w:bottom w:val="nil"/>
              <w:right w:val="nil"/>
            </w:tcBorders>
            <w:shd w:val="clear" w:color="auto" w:fill="auto"/>
            <w:vAlign w:val="center"/>
            <w:hideMark/>
          </w:tcPr>
          <w:p w14:paraId="4D88016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 xml:space="preserve">ΕΝ. </w:t>
            </w:r>
            <w:r>
              <w:rPr>
                <w:rFonts w:ascii="Calibri" w:eastAsia="Times New Roman" w:hAnsi="Calibri" w:cs="Calibri"/>
                <w:color w:val="000000"/>
                <w:szCs w:val="24"/>
              </w:rPr>
              <w:t>ΚΕΝΤΡΩΩΝ: ΝΑΙ</w:t>
            </w:r>
          </w:p>
        </w:tc>
      </w:tr>
      <w:tr w:rsidR="00E01347" w14:paraId="4D88016A" w14:textId="77777777">
        <w:trPr>
          <w:trHeight w:val="330"/>
          <w:jc w:val="center"/>
        </w:trPr>
        <w:tc>
          <w:tcPr>
            <w:tcW w:w="6420" w:type="dxa"/>
            <w:tcBorders>
              <w:top w:val="nil"/>
              <w:left w:val="nil"/>
              <w:bottom w:val="nil"/>
              <w:right w:val="nil"/>
            </w:tcBorders>
            <w:shd w:val="clear" w:color="auto" w:fill="auto"/>
            <w:vAlign w:val="center"/>
            <w:hideMark/>
          </w:tcPr>
          <w:p w14:paraId="4D88016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rsidR="00E01347" w14:paraId="4D88016C" w14:textId="77777777">
        <w:trPr>
          <w:trHeight w:val="330"/>
          <w:jc w:val="center"/>
        </w:trPr>
        <w:tc>
          <w:tcPr>
            <w:tcW w:w="6420" w:type="dxa"/>
            <w:tcBorders>
              <w:top w:val="nil"/>
              <w:left w:val="nil"/>
              <w:bottom w:val="nil"/>
              <w:right w:val="nil"/>
            </w:tcBorders>
            <w:shd w:val="clear" w:color="auto" w:fill="auto"/>
            <w:vAlign w:val="center"/>
            <w:hideMark/>
          </w:tcPr>
          <w:p w14:paraId="4D88016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16E" w14:textId="77777777">
        <w:trPr>
          <w:trHeight w:val="345"/>
          <w:jc w:val="center"/>
        </w:trPr>
        <w:tc>
          <w:tcPr>
            <w:tcW w:w="6420" w:type="dxa"/>
            <w:tcBorders>
              <w:top w:val="nil"/>
              <w:left w:val="nil"/>
              <w:bottom w:val="nil"/>
              <w:right w:val="nil"/>
            </w:tcBorders>
            <w:shd w:val="clear" w:color="auto" w:fill="auto"/>
            <w:vAlign w:val="center"/>
            <w:hideMark/>
          </w:tcPr>
          <w:p w14:paraId="4D88016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170" w14:textId="77777777">
        <w:trPr>
          <w:trHeight w:val="330"/>
          <w:jc w:val="center"/>
        </w:trPr>
        <w:tc>
          <w:tcPr>
            <w:tcW w:w="6420" w:type="dxa"/>
            <w:tcBorders>
              <w:top w:val="nil"/>
              <w:left w:val="nil"/>
              <w:bottom w:val="nil"/>
              <w:right w:val="nil"/>
            </w:tcBorders>
            <w:shd w:val="clear" w:color="auto" w:fill="auto"/>
            <w:vAlign w:val="center"/>
            <w:hideMark/>
          </w:tcPr>
          <w:p w14:paraId="4D88016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172" w14:textId="77777777">
        <w:trPr>
          <w:trHeight w:val="330"/>
          <w:jc w:val="center"/>
        </w:trPr>
        <w:tc>
          <w:tcPr>
            <w:tcW w:w="6420" w:type="dxa"/>
            <w:tcBorders>
              <w:top w:val="nil"/>
              <w:left w:val="nil"/>
              <w:bottom w:val="nil"/>
              <w:right w:val="nil"/>
            </w:tcBorders>
            <w:shd w:val="clear" w:color="auto" w:fill="auto"/>
            <w:vAlign w:val="center"/>
            <w:hideMark/>
          </w:tcPr>
          <w:p w14:paraId="4D88017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174" w14:textId="77777777">
        <w:trPr>
          <w:trHeight w:val="330"/>
          <w:jc w:val="center"/>
        </w:trPr>
        <w:tc>
          <w:tcPr>
            <w:tcW w:w="6420" w:type="dxa"/>
            <w:tcBorders>
              <w:top w:val="nil"/>
              <w:left w:val="nil"/>
              <w:bottom w:val="nil"/>
              <w:right w:val="nil"/>
            </w:tcBorders>
            <w:shd w:val="clear" w:color="auto" w:fill="auto"/>
            <w:vAlign w:val="center"/>
            <w:hideMark/>
          </w:tcPr>
          <w:p w14:paraId="4D88017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176" w14:textId="77777777">
        <w:trPr>
          <w:trHeight w:val="330"/>
          <w:jc w:val="center"/>
        </w:trPr>
        <w:tc>
          <w:tcPr>
            <w:tcW w:w="6420" w:type="dxa"/>
            <w:tcBorders>
              <w:top w:val="nil"/>
              <w:left w:val="nil"/>
              <w:bottom w:val="nil"/>
              <w:right w:val="nil"/>
            </w:tcBorders>
            <w:shd w:val="clear" w:color="auto" w:fill="auto"/>
            <w:vAlign w:val="center"/>
            <w:hideMark/>
          </w:tcPr>
          <w:p w14:paraId="4D88017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E01347" w14:paraId="4D880178" w14:textId="77777777">
        <w:trPr>
          <w:trHeight w:val="330"/>
          <w:jc w:val="center"/>
        </w:trPr>
        <w:tc>
          <w:tcPr>
            <w:tcW w:w="6420" w:type="dxa"/>
            <w:tcBorders>
              <w:top w:val="nil"/>
              <w:left w:val="nil"/>
              <w:bottom w:val="nil"/>
              <w:right w:val="nil"/>
            </w:tcBorders>
            <w:shd w:val="clear" w:color="auto" w:fill="auto"/>
            <w:vAlign w:val="center"/>
            <w:hideMark/>
          </w:tcPr>
          <w:p w14:paraId="4D88017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rsidR="00E01347" w14:paraId="4D88017A" w14:textId="77777777">
        <w:trPr>
          <w:trHeight w:val="330"/>
          <w:jc w:val="center"/>
        </w:trPr>
        <w:tc>
          <w:tcPr>
            <w:tcW w:w="6420" w:type="dxa"/>
            <w:tcBorders>
              <w:top w:val="nil"/>
              <w:left w:val="nil"/>
              <w:bottom w:val="nil"/>
              <w:right w:val="nil"/>
            </w:tcBorders>
            <w:shd w:val="clear" w:color="auto" w:fill="auto"/>
            <w:vAlign w:val="center"/>
            <w:hideMark/>
          </w:tcPr>
          <w:p w14:paraId="4D88017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17C" w14:textId="77777777">
        <w:trPr>
          <w:trHeight w:val="330"/>
          <w:jc w:val="center"/>
        </w:trPr>
        <w:tc>
          <w:tcPr>
            <w:tcW w:w="6420" w:type="dxa"/>
            <w:tcBorders>
              <w:top w:val="nil"/>
              <w:left w:val="nil"/>
              <w:bottom w:val="nil"/>
              <w:right w:val="nil"/>
            </w:tcBorders>
            <w:shd w:val="clear" w:color="auto" w:fill="auto"/>
            <w:vAlign w:val="center"/>
            <w:hideMark/>
          </w:tcPr>
          <w:p w14:paraId="4D88017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17E" w14:textId="77777777">
        <w:trPr>
          <w:trHeight w:val="330"/>
          <w:jc w:val="center"/>
        </w:trPr>
        <w:tc>
          <w:tcPr>
            <w:tcW w:w="6420" w:type="dxa"/>
            <w:tcBorders>
              <w:top w:val="nil"/>
              <w:left w:val="nil"/>
              <w:bottom w:val="nil"/>
              <w:right w:val="nil"/>
            </w:tcBorders>
            <w:shd w:val="clear" w:color="auto" w:fill="auto"/>
            <w:vAlign w:val="center"/>
            <w:hideMark/>
          </w:tcPr>
          <w:p w14:paraId="4D88017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180" w14:textId="77777777">
        <w:trPr>
          <w:trHeight w:val="330"/>
          <w:jc w:val="center"/>
        </w:trPr>
        <w:tc>
          <w:tcPr>
            <w:tcW w:w="6420" w:type="dxa"/>
            <w:tcBorders>
              <w:top w:val="nil"/>
              <w:left w:val="nil"/>
              <w:bottom w:val="nil"/>
              <w:right w:val="nil"/>
            </w:tcBorders>
            <w:shd w:val="clear" w:color="auto" w:fill="auto"/>
            <w:vAlign w:val="center"/>
            <w:hideMark/>
          </w:tcPr>
          <w:p w14:paraId="4D88017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182" w14:textId="77777777">
        <w:trPr>
          <w:trHeight w:val="330"/>
          <w:jc w:val="center"/>
        </w:trPr>
        <w:tc>
          <w:tcPr>
            <w:tcW w:w="6420" w:type="dxa"/>
            <w:tcBorders>
              <w:top w:val="nil"/>
              <w:left w:val="nil"/>
              <w:bottom w:val="nil"/>
              <w:right w:val="nil"/>
            </w:tcBorders>
            <w:shd w:val="clear" w:color="auto" w:fill="auto"/>
            <w:vAlign w:val="center"/>
            <w:hideMark/>
          </w:tcPr>
          <w:p w14:paraId="4D88018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184" w14:textId="77777777">
        <w:trPr>
          <w:trHeight w:val="330"/>
          <w:jc w:val="center"/>
        </w:trPr>
        <w:tc>
          <w:tcPr>
            <w:tcW w:w="6420" w:type="dxa"/>
            <w:tcBorders>
              <w:top w:val="nil"/>
              <w:left w:val="nil"/>
              <w:bottom w:val="nil"/>
              <w:right w:val="nil"/>
            </w:tcBorders>
            <w:shd w:val="clear" w:color="auto" w:fill="auto"/>
            <w:vAlign w:val="center"/>
            <w:hideMark/>
          </w:tcPr>
          <w:p w14:paraId="4D88018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E01347" w14:paraId="4D880186" w14:textId="77777777">
        <w:trPr>
          <w:trHeight w:val="330"/>
          <w:jc w:val="center"/>
        </w:trPr>
        <w:tc>
          <w:tcPr>
            <w:tcW w:w="6420" w:type="dxa"/>
            <w:tcBorders>
              <w:top w:val="nil"/>
              <w:left w:val="nil"/>
              <w:bottom w:val="nil"/>
              <w:right w:val="nil"/>
            </w:tcBorders>
            <w:shd w:val="clear" w:color="auto" w:fill="auto"/>
            <w:vAlign w:val="center"/>
            <w:hideMark/>
          </w:tcPr>
          <w:p w14:paraId="4D88018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4 όπως </w:t>
            </w:r>
            <w:r>
              <w:rPr>
                <w:rFonts w:ascii="Calibri" w:eastAsia="Times New Roman" w:hAnsi="Calibri" w:cs="Calibri"/>
                <w:color w:val="000000"/>
                <w:szCs w:val="24"/>
              </w:rPr>
              <w:t>τροπ.     ΚΑΤΑ ΠΛΕΙΟΨΗΦΙΑ</w:t>
            </w:r>
          </w:p>
        </w:tc>
      </w:tr>
      <w:tr w:rsidR="00E01347" w14:paraId="4D880188" w14:textId="77777777">
        <w:trPr>
          <w:trHeight w:val="330"/>
          <w:jc w:val="center"/>
        </w:trPr>
        <w:tc>
          <w:tcPr>
            <w:tcW w:w="6420" w:type="dxa"/>
            <w:tcBorders>
              <w:top w:val="nil"/>
              <w:left w:val="nil"/>
              <w:bottom w:val="nil"/>
              <w:right w:val="nil"/>
            </w:tcBorders>
            <w:shd w:val="clear" w:color="auto" w:fill="auto"/>
            <w:vAlign w:val="center"/>
            <w:hideMark/>
          </w:tcPr>
          <w:p w14:paraId="4D88018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18A" w14:textId="77777777">
        <w:trPr>
          <w:trHeight w:val="330"/>
          <w:jc w:val="center"/>
        </w:trPr>
        <w:tc>
          <w:tcPr>
            <w:tcW w:w="6420" w:type="dxa"/>
            <w:tcBorders>
              <w:top w:val="nil"/>
              <w:left w:val="nil"/>
              <w:bottom w:val="nil"/>
              <w:right w:val="nil"/>
            </w:tcBorders>
            <w:shd w:val="clear" w:color="auto" w:fill="auto"/>
            <w:vAlign w:val="center"/>
            <w:hideMark/>
          </w:tcPr>
          <w:p w14:paraId="4D88018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18C" w14:textId="77777777">
        <w:trPr>
          <w:trHeight w:val="330"/>
          <w:jc w:val="center"/>
        </w:trPr>
        <w:tc>
          <w:tcPr>
            <w:tcW w:w="6420" w:type="dxa"/>
            <w:tcBorders>
              <w:top w:val="nil"/>
              <w:left w:val="nil"/>
              <w:bottom w:val="nil"/>
              <w:right w:val="nil"/>
            </w:tcBorders>
            <w:shd w:val="clear" w:color="auto" w:fill="auto"/>
            <w:vAlign w:val="center"/>
            <w:hideMark/>
          </w:tcPr>
          <w:p w14:paraId="4D88018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18E" w14:textId="77777777">
        <w:trPr>
          <w:trHeight w:val="330"/>
          <w:jc w:val="center"/>
        </w:trPr>
        <w:tc>
          <w:tcPr>
            <w:tcW w:w="6420" w:type="dxa"/>
            <w:tcBorders>
              <w:top w:val="nil"/>
              <w:left w:val="nil"/>
              <w:bottom w:val="nil"/>
              <w:right w:val="nil"/>
            </w:tcBorders>
            <w:shd w:val="clear" w:color="auto" w:fill="auto"/>
            <w:vAlign w:val="center"/>
            <w:hideMark/>
          </w:tcPr>
          <w:p w14:paraId="4D88018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190" w14:textId="77777777">
        <w:trPr>
          <w:trHeight w:val="330"/>
          <w:jc w:val="center"/>
        </w:trPr>
        <w:tc>
          <w:tcPr>
            <w:tcW w:w="6420" w:type="dxa"/>
            <w:tcBorders>
              <w:top w:val="nil"/>
              <w:left w:val="nil"/>
              <w:bottom w:val="nil"/>
              <w:right w:val="nil"/>
            </w:tcBorders>
            <w:shd w:val="clear" w:color="auto" w:fill="auto"/>
            <w:vAlign w:val="center"/>
            <w:hideMark/>
          </w:tcPr>
          <w:p w14:paraId="4D88018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192" w14:textId="77777777">
        <w:trPr>
          <w:trHeight w:val="330"/>
          <w:jc w:val="center"/>
        </w:trPr>
        <w:tc>
          <w:tcPr>
            <w:tcW w:w="6420" w:type="dxa"/>
            <w:tcBorders>
              <w:top w:val="nil"/>
              <w:left w:val="nil"/>
              <w:bottom w:val="nil"/>
              <w:right w:val="nil"/>
            </w:tcBorders>
            <w:shd w:val="clear" w:color="auto" w:fill="auto"/>
            <w:vAlign w:val="center"/>
            <w:hideMark/>
          </w:tcPr>
          <w:p w14:paraId="4D88019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E01347" w14:paraId="4D880194" w14:textId="77777777">
        <w:trPr>
          <w:trHeight w:val="330"/>
          <w:jc w:val="center"/>
        </w:trPr>
        <w:tc>
          <w:tcPr>
            <w:tcW w:w="6420" w:type="dxa"/>
            <w:tcBorders>
              <w:top w:val="nil"/>
              <w:left w:val="nil"/>
              <w:bottom w:val="nil"/>
              <w:right w:val="nil"/>
            </w:tcBorders>
            <w:shd w:val="clear" w:color="auto" w:fill="auto"/>
            <w:vAlign w:val="center"/>
            <w:hideMark/>
          </w:tcPr>
          <w:p w14:paraId="4D88019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rsidR="00E01347" w14:paraId="4D880196" w14:textId="77777777">
        <w:trPr>
          <w:trHeight w:val="330"/>
          <w:jc w:val="center"/>
        </w:trPr>
        <w:tc>
          <w:tcPr>
            <w:tcW w:w="6420" w:type="dxa"/>
            <w:tcBorders>
              <w:top w:val="nil"/>
              <w:left w:val="nil"/>
              <w:bottom w:val="nil"/>
              <w:right w:val="nil"/>
            </w:tcBorders>
            <w:shd w:val="clear" w:color="auto" w:fill="auto"/>
            <w:vAlign w:val="center"/>
            <w:hideMark/>
          </w:tcPr>
          <w:p w14:paraId="4D88019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198" w14:textId="77777777">
        <w:trPr>
          <w:trHeight w:val="330"/>
          <w:jc w:val="center"/>
        </w:trPr>
        <w:tc>
          <w:tcPr>
            <w:tcW w:w="6420" w:type="dxa"/>
            <w:tcBorders>
              <w:top w:val="nil"/>
              <w:left w:val="nil"/>
              <w:bottom w:val="nil"/>
              <w:right w:val="nil"/>
            </w:tcBorders>
            <w:shd w:val="clear" w:color="auto" w:fill="auto"/>
            <w:vAlign w:val="center"/>
            <w:hideMark/>
          </w:tcPr>
          <w:p w14:paraId="4D88019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E01347" w14:paraId="4D88019A" w14:textId="77777777">
        <w:trPr>
          <w:trHeight w:val="345"/>
          <w:jc w:val="center"/>
        </w:trPr>
        <w:tc>
          <w:tcPr>
            <w:tcW w:w="6420" w:type="dxa"/>
            <w:tcBorders>
              <w:top w:val="nil"/>
              <w:left w:val="nil"/>
              <w:bottom w:val="nil"/>
              <w:right w:val="nil"/>
            </w:tcBorders>
            <w:shd w:val="clear" w:color="auto" w:fill="auto"/>
            <w:vAlign w:val="center"/>
            <w:hideMark/>
          </w:tcPr>
          <w:p w14:paraId="4D88019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E01347" w14:paraId="4D88019C" w14:textId="77777777">
        <w:trPr>
          <w:trHeight w:val="330"/>
          <w:jc w:val="center"/>
        </w:trPr>
        <w:tc>
          <w:tcPr>
            <w:tcW w:w="6420" w:type="dxa"/>
            <w:tcBorders>
              <w:top w:val="nil"/>
              <w:left w:val="nil"/>
              <w:bottom w:val="nil"/>
              <w:right w:val="nil"/>
            </w:tcBorders>
            <w:shd w:val="clear" w:color="auto" w:fill="auto"/>
            <w:vAlign w:val="center"/>
            <w:hideMark/>
          </w:tcPr>
          <w:p w14:paraId="4D88019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19E" w14:textId="77777777">
        <w:trPr>
          <w:trHeight w:val="330"/>
          <w:jc w:val="center"/>
        </w:trPr>
        <w:tc>
          <w:tcPr>
            <w:tcW w:w="6420" w:type="dxa"/>
            <w:tcBorders>
              <w:top w:val="nil"/>
              <w:left w:val="nil"/>
              <w:bottom w:val="nil"/>
              <w:right w:val="nil"/>
            </w:tcBorders>
            <w:shd w:val="clear" w:color="auto" w:fill="auto"/>
            <w:vAlign w:val="center"/>
            <w:hideMark/>
          </w:tcPr>
          <w:p w14:paraId="4D88019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1A0" w14:textId="77777777">
        <w:trPr>
          <w:trHeight w:val="330"/>
          <w:jc w:val="center"/>
        </w:trPr>
        <w:tc>
          <w:tcPr>
            <w:tcW w:w="6420" w:type="dxa"/>
            <w:tcBorders>
              <w:top w:val="nil"/>
              <w:left w:val="nil"/>
              <w:bottom w:val="nil"/>
              <w:right w:val="nil"/>
            </w:tcBorders>
            <w:shd w:val="clear" w:color="auto" w:fill="auto"/>
            <w:vAlign w:val="center"/>
            <w:hideMark/>
          </w:tcPr>
          <w:p w14:paraId="4D88019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E01347" w14:paraId="4D8801A2" w14:textId="77777777">
        <w:trPr>
          <w:trHeight w:val="330"/>
          <w:jc w:val="center"/>
        </w:trPr>
        <w:tc>
          <w:tcPr>
            <w:tcW w:w="6420" w:type="dxa"/>
            <w:tcBorders>
              <w:top w:val="nil"/>
              <w:left w:val="nil"/>
              <w:bottom w:val="nil"/>
              <w:right w:val="nil"/>
            </w:tcBorders>
            <w:shd w:val="clear" w:color="auto" w:fill="auto"/>
            <w:vAlign w:val="center"/>
            <w:hideMark/>
          </w:tcPr>
          <w:p w14:paraId="4D8801A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rsidR="00E01347" w14:paraId="4D8801A4" w14:textId="77777777">
        <w:trPr>
          <w:trHeight w:val="330"/>
          <w:jc w:val="center"/>
        </w:trPr>
        <w:tc>
          <w:tcPr>
            <w:tcW w:w="6420" w:type="dxa"/>
            <w:tcBorders>
              <w:top w:val="nil"/>
              <w:left w:val="nil"/>
              <w:bottom w:val="nil"/>
              <w:right w:val="nil"/>
            </w:tcBorders>
            <w:shd w:val="clear" w:color="auto" w:fill="auto"/>
            <w:vAlign w:val="center"/>
            <w:hideMark/>
          </w:tcPr>
          <w:p w14:paraId="4D8801A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1A6" w14:textId="77777777">
        <w:trPr>
          <w:trHeight w:val="330"/>
          <w:jc w:val="center"/>
        </w:trPr>
        <w:tc>
          <w:tcPr>
            <w:tcW w:w="6420" w:type="dxa"/>
            <w:tcBorders>
              <w:top w:val="nil"/>
              <w:left w:val="nil"/>
              <w:bottom w:val="nil"/>
              <w:right w:val="nil"/>
            </w:tcBorders>
            <w:shd w:val="clear" w:color="auto" w:fill="auto"/>
            <w:vAlign w:val="center"/>
            <w:hideMark/>
          </w:tcPr>
          <w:p w14:paraId="4D8801A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E01347" w14:paraId="4D8801A8" w14:textId="77777777">
        <w:trPr>
          <w:trHeight w:val="330"/>
          <w:jc w:val="center"/>
        </w:trPr>
        <w:tc>
          <w:tcPr>
            <w:tcW w:w="6420" w:type="dxa"/>
            <w:tcBorders>
              <w:top w:val="nil"/>
              <w:left w:val="nil"/>
              <w:bottom w:val="nil"/>
              <w:right w:val="nil"/>
            </w:tcBorders>
            <w:shd w:val="clear" w:color="auto" w:fill="auto"/>
            <w:vAlign w:val="center"/>
            <w:hideMark/>
          </w:tcPr>
          <w:p w14:paraId="4D8801A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1AA" w14:textId="77777777">
        <w:trPr>
          <w:trHeight w:val="330"/>
          <w:jc w:val="center"/>
        </w:trPr>
        <w:tc>
          <w:tcPr>
            <w:tcW w:w="6420" w:type="dxa"/>
            <w:tcBorders>
              <w:top w:val="nil"/>
              <w:left w:val="nil"/>
              <w:bottom w:val="nil"/>
              <w:right w:val="nil"/>
            </w:tcBorders>
            <w:shd w:val="clear" w:color="auto" w:fill="auto"/>
            <w:vAlign w:val="center"/>
            <w:hideMark/>
          </w:tcPr>
          <w:p w14:paraId="4D8801A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1AC" w14:textId="77777777">
        <w:trPr>
          <w:trHeight w:val="330"/>
          <w:jc w:val="center"/>
        </w:trPr>
        <w:tc>
          <w:tcPr>
            <w:tcW w:w="6420" w:type="dxa"/>
            <w:tcBorders>
              <w:top w:val="nil"/>
              <w:left w:val="nil"/>
              <w:bottom w:val="nil"/>
              <w:right w:val="nil"/>
            </w:tcBorders>
            <w:shd w:val="clear" w:color="auto" w:fill="auto"/>
            <w:vAlign w:val="center"/>
            <w:hideMark/>
          </w:tcPr>
          <w:p w14:paraId="4D8801A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1AE" w14:textId="77777777">
        <w:trPr>
          <w:trHeight w:val="330"/>
          <w:jc w:val="center"/>
        </w:trPr>
        <w:tc>
          <w:tcPr>
            <w:tcW w:w="6420" w:type="dxa"/>
            <w:tcBorders>
              <w:top w:val="nil"/>
              <w:left w:val="nil"/>
              <w:bottom w:val="nil"/>
              <w:right w:val="nil"/>
            </w:tcBorders>
            <w:shd w:val="clear" w:color="auto" w:fill="auto"/>
            <w:vAlign w:val="center"/>
            <w:hideMark/>
          </w:tcPr>
          <w:p w14:paraId="4D8801A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E01347" w14:paraId="4D8801B0" w14:textId="77777777">
        <w:trPr>
          <w:trHeight w:val="330"/>
          <w:jc w:val="center"/>
        </w:trPr>
        <w:tc>
          <w:tcPr>
            <w:tcW w:w="6420" w:type="dxa"/>
            <w:tcBorders>
              <w:top w:val="nil"/>
              <w:left w:val="nil"/>
              <w:bottom w:val="nil"/>
              <w:right w:val="nil"/>
            </w:tcBorders>
            <w:shd w:val="clear" w:color="auto" w:fill="auto"/>
            <w:vAlign w:val="center"/>
            <w:hideMark/>
          </w:tcPr>
          <w:p w14:paraId="4D8801A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7 όπως τροπ.     ΚΑΤΑ ΠΛΕΙΟΨΗΦΙΑ</w:t>
            </w:r>
          </w:p>
        </w:tc>
      </w:tr>
      <w:tr w:rsidR="00E01347" w14:paraId="4D8801B2" w14:textId="77777777">
        <w:trPr>
          <w:trHeight w:val="330"/>
          <w:jc w:val="center"/>
        </w:trPr>
        <w:tc>
          <w:tcPr>
            <w:tcW w:w="6420" w:type="dxa"/>
            <w:tcBorders>
              <w:top w:val="nil"/>
              <w:left w:val="nil"/>
              <w:bottom w:val="nil"/>
              <w:right w:val="nil"/>
            </w:tcBorders>
            <w:shd w:val="clear" w:color="auto" w:fill="auto"/>
            <w:vAlign w:val="center"/>
            <w:hideMark/>
          </w:tcPr>
          <w:p w14:paraId="4D8801B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1B4" w14:textId="77777777">
        <w:trPr>
          <w:trHeight w:val="330"/>
          <w:jc w:val="center"/>
        </w:trPr>
        <w:tc>
          <w:tcPr>
            <w:tcW w:w="6420" w:type="dxa"/>
            <w:tcBorders>
              <w:top w:val="nil"/>
              <w:left w:val="nil"/>
              <w:bottom w:val="nil"/>
              <w:right w:val="nil"/>
            </w:tcBorders>
            <w:shd w:val="clear" w:color="auto" w:fill="auto"/>
            <w:vAlign w:val="center"/>
            <w:hideMark/>
          </w:tcPr>
          <w:p w14:paraId="4D8801B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1B6" w14:textId="77777777">
        <w:trPr>
          <w:trHeight w:val="330"/>
          <w:jc w:val="center"/>
        </w:trPr>
        <w:tc>
          <w:tcPr>
            <w:tcW w:w="6420" w:type="dxa"/>
            <w:tcBorders>
              <w:top w:val="nil"/>
              <w:left w:val="nil"/>
              <w:bottom w:val="nil"/>
              <w:right w:val="nil"/>
            </w:tcBorders>
            <w:shd w:val="clear" w:color="auto" w:fill="auto"/>
            <w:vAlign w:val="center"/>
            <w:hideMark/>
          </w:tcPr>
          <w:p w14:paraId="4D8801B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1B8" w14:textId="77777777">
        <w:trPr>
          <w:trHeight w:val="345"/>
          <w:jc w:val="center"/>
        </w:trPr>
        <w:tc>
          <w:tcPr>
            <w:tcW w:w="6420" w:type="dxa"/>
            <w:tcBorders>
              <w:top w:val="nil"/>
              <w:left w:val="nil"/>
              <w:bottom w:val="nil"/>
              <w:right w:val="nil"/>
            </w:tcBorders>
            <w:shd w:val="clear" w:color="auto" w:fill="auto"/>
            <w:vAlign w:val="center"/>
            <w:hideMark/>
          </w:tcPr>
          <w:p w14:paraId="4D8801B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1BA" w14:textId="77777777">
        <w:trPr>
          <w:trHeight w:val="330"/>
          <w:jc w:val="center"/>
        </w:trPr>
        <w:tc>
          <w:tcPr>
            <w:tcW w:w="6420" w:type="dxa"/>
            <w:tcBorders>
              <w:top w:val="nil"/>
              <w:left w:val="nil"/>
              <w:bottom w:val="nil"/>
              <w:right w:val="nil"/>
            </w:tcBorders>
            <w:shd w:val="clear" w:color="auto" w:fill="auto"/>
            <w:vAlign w:val="center"/>
            <w:hideMark/>
          </w:tcPr>
          <w:p w14:paraId="4D8801B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1BC" w14:textId="77777777">
        <w:trPr>
          <w:trHeight w:val="330"/>
          <w:jc w:val="center"/>
        </w:trPr>
        <w:tc>
          <w:tcPr>
            <w:tcW w:w="6420" w:type="dxa"/>
            <w:tcBorders>
              <w:top w:val="nil"/>
              <w:left w:val="nil"/>
              <w:bottom w:val="nil"/>
              <w:right w:val="nil"/>
            </w:tcBorders>
            <w:shd w:val="clear" w:color="auto" w:fill="auto"/>
            <w:vAlign w:val="center"/>
            <w:hideMark/>
          </w:tcPr>
          <w:p w14:paraId="4D8801B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E01347" w14:paraId="4D8801BE" w14:textId="77777777">
        <w:trPr>
          <w:trHeight w:val="330"/>
          <w:jc w:val="center"/>
        </w:trPr>
        <w:tc>
          <w:tcPr>
            <w:tcW w:w="6420" w:type="dxa"/>
            <w:tcBorders>
              <w:top w:val="nil"/>
              <w:left w:val="nil"/>
              <w:bottom w:val="nil"/>
              <w:right w:val="nil"/>
            </w:tcBorders>
            <w:shd w:val="clear" w:color="auto" w:fill="auto"/>
            <w:vAlign w:val="center"/>
            <w:hideMark/>
          </w:tcPr>
          <w:p w14:paraId="4D8801B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rsidR="00E01347" w14:paraId="4D8801C0" w14:textId="77777777">
        <w:trPr>
          <w:trHeight w:val="330"/>
          <w:jc w:val="center"/>
        </w:trPr>
        <w:tc>
          <w:tcPr>
            <w:tcW w:w="6420" w:type="dxa"/>
            <w:tcBorders>
              <w:top w:val="nil"/>
              <w:left w:val="nil"/>
              <w:bottom w:val="nil"/>
              <w:right w:val="nil"/>
            </w:tcBorders>
            <w:shd w:val="clear" w:color="auto" w:fill="auto"/>
            <w:vAlign w:val="center"/>
            <w:hideMark/>
          </w:tcPr>
          <w:p w14:paraId="4D8801B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1C2" w14:textId="77777777">
        <w:trPr>
          <w:trHeight w:val="330"/>
          <w:jc w:val="center"/>
        </w:trPr>
        <w:tc>
          <w:tcPr>
            <w:tcW w:w="6420" w:type="dxa"/>
            <w:tcBorders>
              <w:top w:val="nil"/>
              <w:left w:val="nil"/>
              <w:bottom w:val="nil"/>
              <w:right w:val="nil"/>
            </w:tcBorders>
            <w:shd w:val="clear" w:color="auto" w:fill="auto"/>
            <w:vAlign w:val="center"/>
            <w:hideMark/>
          </w:tcPr>
          <w:p w14:paraId="4D8801C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1C4" w14:textId="77777777">
        <w:trPr>
          <w:trHeight w:val="330"/>
          <w:jc w:val="center"/>
        </w:trPr>
        <w:tc>
          <w:tcPr>
            <w:tcW w:w="6420" w:type="dxa"/>
            <w:tcBorders>
              <w:top w:val="nil"/>
              <w:left w:val="nil"/>
              <w:bottom w:val="nil"/>
              <w:right w:val="nil"/>
            </w:tcBorders>
            <w:shd w:val="clear" w:color="auto" w:fill="auto"/>
            <w:vAlign w:val="center"/>
            <w:hideMark/>
          </w:tcPr>
          <w:p w14:paraId="4D8801C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1C6" w14:textId="77777777">
        <w:trPr>
          <w:trHeight w:val="330"/>
          <w:jc w:val="center"/>
        </w:trPr>
        <w:tc>
          <w:tcPr>
            <w:tcW w:w="6420" w:type="dxa"/>
            <w:tcBorders>
              <w:top w:val="nil"/>
              <w:left w:val="nil"/>
              <w:bottom w:val="nil"/>
              <w:right w:val="nil"/>
            </w:tcBorders>
            <w:shd w:val="clear" w:color="auto" w:fill="auto"/>
            <w:vAlign w:val="center"/>
            <w:hideMark/>
          </w:tcPr>
          <w:p w14:paraId="4D8801C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1C8" w14:textId="77777777">
        <w:trPr>
          <w:trHeight w:val="330"/>
          <w:jc w:val="center"/>
        </w:trPr>
        <w:tc>
          <w:tcPr>
            <w:tcW w:w="6420" w:type="dxa"/>
            <w:tcBorders>
              <w:top w:val="nil"/>
              <w:left w:val="nil"/>
              <w:bottom w:val="nil"/>
              <w:right w:val="nil"/>
            </w:tcBorders>
            <w:shd w:val="clear" w:color="auto" w:fill="auto"/>
            <w:vAlign w:val="center"/>
            <w:hideMark/>
          </w:tcPr>
          <w:p w14:paraId="4D8801C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1CA" w14:textId="77777777">
        <w:trPr>
          <w:trHeight w:val="330"/>
          <w:jc w:val="center"/>
        </w:trPr>
        <w:tc>
          <w:tcPr>
            <w:tcW w:w="6420" w:type="dxa"/>
            <w:tcBorders>
              <w:top w:val="nil"/>
              <w:left w:val="nil"/>
              <w:bottom w:val="nil"/>
              <w:right w:val="nil"/>
            </w:tcBorders>
            <w:shd w:val="clear" w:color="auto" w:fill="auto"/>
            <w:vAlign w:val="center"/>
            <w:hideMark/>
          </w:tcPr>
          <w:p w14:paraId="4D8801C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E01347" w14:paraId="4D8801CC" w14:textId="77777777">
        <w:trPr>
          <w:trHeight w:val="330"/>
          <w:jc w:val="center"/>
        </w:trPr>
        <w:tc>
          <w:tcPr>
            <w:tcW w:w="6420" w:type="dxa"/>
            <w:tcBorders>
              <w:top w:val="nil"/>
              <w:left w:val="nil"/>
              <w:bottom w:val="nil"/>
              <w:right w:val="nil"/>
            </w:tcBorders>
            <w:shd w:val="clear" w:color="auto" w:fill="auto"/>
            <w:vAlign w:val="center"/>
            <w:hideMark/>
          </w:tcPr>
          <w:p w14:paraId="4D8801C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rsidR="00E01347" w14:paraId="4D8801CE" w14:textId="77777777">
        <w:trPr>
          <w:trHeight w:val="330"/>
          <w:jc w:val="center"/>
        </w:trPr>
        <w:tc>
          <w:tcPr>
            <w:tcW w:w="6420" w:type="dxa"/>
            <w:tcBorders>
              <w:top w:val="nil"/>
              <w:left w:val="nil"/>
              <w:bottom w:val="nil"/>
              <w:right w:val="nil"/>
            </w:tcBorders>
            <w:shd w:val="clear" w:color="auto" w:fill="auto"/>
            <w:vAlign w:val="center"/>
            <w:hideMark/>
          </w:tcPr>
          <w:p w14:paraId="4D8801C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1D0" w14:textId="77777777">
        <w:trPr>
          <w:trHeight w:val="330"/>
          <w:jc w:val="center"/>
        </w:trPr>
        <w:tc>
          <w:tcPr>
            <w:tcW w:w="6420" w:type="dxa"/>
            <w:tcBorders>
              <w:top w:val="nil"/>
              <w:left w:val="nil"/>
              <w:bottom w:val="nil"/>
              <w:right w:val="nil"/>
            </w:tcBorders>
            <w:shd w:val="clear" w:color="auto" w:fill="auto"/>
            <w:vAlign w:val="center"/>
            <w:hideMark/>
          </w:tcPr>
          <w:p w14:paraId="4D8801C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1D2" w14:textId="77777777">
        <w:trPr>
          <w:trHeight w:val="330"/>
          <w:jc w:val="center"/>
        </w:trPr>
        <w:tc>
          <w:tcPr>
            <w:tcW w:w="6420" w:type="dxa"/>
            <w:tcBorders>
              <w:top w:val="nil"/>
              <w:left w:val="nil"/>
              <w:bottom w:val="nil"/>
              <w:right w:val="nil"/>
            </w:tcBorders>
            <w:shd w:val="clear" w:color="auto" w:fill="auto"/>
            <w:vAlign w:val="center"/>
            <w:hideMark/>
          </w:tcPr>
          <w:p w14:paraId="4D8801D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1D4" w14:textId="77777777">
        <w:trPr>
          <w:trHeight w:val="330"/>
          <w:jc w:val="center"/>
        </w:trPr>
        <w:tc>
          <w:tcPr>
            <w:tcW w:w="6420" w:type="dxa"/>
            <w:tcBorders>
              <w:top w:val="nil"/>
              <w:left w:val="nil"/>
              <w:bottom w:val="nil"/>
              <w:right w:val="nil"/>
            </w:tcBorders>
            <w:shd w:val="clear" w:color="auto" w:fill="auto"/>
            <w:vAlign w:val="center"/>
            <w:hideMark/>
          </w:tcPr>
          <w:p w14:paraId="4D8801D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1D6" w14:textId="77777777">
        <w:trPr>
          <w:trHeight w:val="330"/>
          <w:jc w:val="center"/>
        </w:trPr>
        <w:tc>
          <w:tcPr>
            <w:tcW w:w="6420" w:type="dxa"/>
            <w:tcBorders>
              <w:top w:val="nil"/>
              <w:left w:val="nil"/>
              <w:bottom w:val="nil"/>
              <w:right w:val="nil"/>
            </w:tcBorders>
            <w:shd w:val="clear" w:color="auto" w:fill="auto"/>
            <w:vAlign w:val="center"/>
            <w:hideMark/>
          </w:tcPr>
          <w:p w14:paraId="4D8801D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1D8" w14:textId="77777777">
        <w:trPr>
          <w:trHeight w:val="330"/>
          <w:jc w:val="center"/>
        </w:trPr>
        <w:tc>
          <w:tcPr>
            <w:tcW w:w="6420" w:type="dxa"/>
            <w:tcBorders>
              <w:top w:val="nil"/>
              <w:left w:val="nil"/>
              <w:bottom w:val="nil"/>
              <w:right w:val="nil"/>
            </w:tcBorders>
            <w:shd w:val="clear" w:color="auto" w:fill="auto"/>
            <w:vAlign w:val="center"/>
            <w:hideMark/>
          </w:tcPr>
          <w:p w14:paraId="4D8801D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E01347" w14:paraId="4D8801DA" w14:textId="77777777">
        <w:trPr>
          <w:trHeight w:val="345"/>
          <w:jc w:val="center"/>
        </w:trPr>
        <w:tc>
          <w:tcPr>
            <w:tcW w:w="6420" w:type="dxa"/>
            <w:tcBorders>
              <w:top w:val="nil"/>
              <w:left w:val="nil"/>
              <w:bottom w:val="nil"/>
              <w:right w:val="nil"/>
            </w:tcBorders>
            <w:shd w:val="clear" w:color="auto" w:fill="auto"/>
            <w:vAlign w:val="center"/>
            <w:hideMark/>
          </w:tcPr>
          <w:p w14:paraId="4D8801D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rsidR="00E01347" w14:paraId="4D8801DC" w14:textId="77777777">
        <w:trPr>
          <w:trHeight w:val="330"/>
          <w:jc w:val="center"/>
        </w:trPr>
        <w:tc>
          <w:tcPr>
            <w:tcW w:w="6420" w:type="dxa"/>
            <w:tcBorders>
              <w:top w:val="nil"/>
              <w:left w:val="nil"/>
              <w:bottom w:val="nil"/>
              <w:right w:val="nil"/>
            </w:tcBorders>
            <w:shd w:val="clear" w:color="auto" w:fill="auto"/>
            <w:vAlign w:val="center"/>
            <w:hideMark/>
          </w:tcPr>
          <w:p w14:paraId="4D8801D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1DE" w14:textId="77777777">
        <w:trPr>
          <w:trHeight w:val="330"/>
          <w:jc w:val="center"/>
        </w:trPr>
        <w:tc>
          <w:tcPr>
            <w:tcW w:w="6420" w:type="dxa"/>
            <w:tcBorders>
              <w:top w:val="nil"/>
              <w:left w:val="nil"/>
              <w:bottom w:val="nil"/>
              <w:right w:val="nil"/>
            </w:tcBorders>
            <w:shd w:val="clear" w:color="auto" w:fill="auto"/>
            <w:vAlign w:val="center"/>
            <w:hideMark/>
          </w:tcPr>
          <w:p w14:paraId="4D8801D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1E0" w14:textId="77777777">
        <w:trPr>
          <w:trHeight w:val="330"/>
          <w:jc w:val="center"/>
        </w:trPr>
        <w:tc>
          <w:tcPr>
            <w:tcW w:w="6420" w:type="dxa"/>
            <w:tcBorders>
              <w:top w:val="nil"/>
              <w:left w:val="nil"/>
              <w:bottom w:val="nil"/>
              <w:right w:val="nil"/>
            </w:tcBorders>
            <w:shd w:val="clear" w:color="auto" w:fill="auto"/>
            <w:vAlign w:val="center"/>
            <w:hideMark/>
          </w:tcPr>
          <w:p w14:paraId="4D8801D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1E2" w14:textId="77777777">
        <w:trPr>
          <w:trHeight w:val="330"/>
          <w:jc w:val="center"/>
        </w:trPr>
        <w:tc>
          <w:tcPr>
            <w:tcW w:w="6420" w:type="dxa"/>
            <w:tcBorders>
              <w:top w:val="nil"/>
              <w:left w:val="nil"/>
              <w:bottom w:val="nil"/>
              <w:right w:val="nil"/>
            </w:tcBorders>
            <w:shd w:val="clear" w:color="auto" w:fill="auto"/>
            <w:vAlign w:val="center"/>
            <w:hideMark/>
          </w:tcPr>
          <w:p w14:paraId="4D8801E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1E4" w14:textId="77777777">
        <w:trPr>
          <w:trHeight w:val="345"/>
          <w:jc w:val="center"/>
        </w:trPr>
        <w:tc>
          <w:tcPr>
            <w:tcW w:w="6420" w:type="dxa"/>
            <w:tcBorders>
              <w:top w:val="nil"/>
              <w:left w:val="nil"/>
              <w:bottom w:val="nil"/>
              <w:right w:val="nil"/>
            </w:tcBorders>
            <w:shd w:val="clear" w:color="auto" w:fill="auto"/>
            <w:vAlign w:val="center"/>
            <w:hideMark/>
          </w:tcPr>
          <w:p w14:paraId="4D8801E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1E6" w14:textId="77777777">
        <w:trPr>
          <w:trHeight w:val="330"/>
          <w:jc w:val="center"/>
        </w:trPr>
        <w:tc>
          <w:tcPr>
            <w:tcW w:w="6420" w:type="dxa"/>
            <w:tcBorders>
              <w:top w:val="nil"/>
              <w:left w:val="nil"/>
              <w:bottom w:val="nil"/>
              <w:right w:val="nil"/>
            </w:tcBorders>
            <w:shd w:val="clear" w:color="auto" w:fill="auto"/>
            <w:vAlign w:val="center"/>
            <w:hideMark/>
          </w:tcPr>
          <w:p w14:paraId="4D8801E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E01347" w14:paraId="4D8801E8" w14:textId="77777777">
        <w:trPr>
          <w:trHeight w:val="330"/>
          <w:jc w:val="center"/>
        </w:trPr>
        <w:tc>
          <w:tcPr>
            <w:tcW w:w="6420" w:type="dxa"/>
            <w:tcBorders>
              <w:top w:val="nil"/>
              <w:left w:val="nil"/>
              <w:bottom w:val="nil"/>
              <w:right w:val="nil"/>
            </w:tcBorders>
            <w:shd w:val="clear" w:color="auto" w:fill="auto"/>
            <w:vAlign w:val="center"/>
            <w:hideMark/>
          </w:tcPr>
          <w:p w14:paraId="4D8801E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11  όπως τροπ.     ΚΑΤΑ ΠΛΕΙΟΨΗΦΙΑ</w:t>
            </w:r>
          </w:p>
        </w:tc>
      </w:tr>
      <w:tr w:rsidR="00E01347" w14:paraId="4D8801EA" w14:textId="77777777">
        <w:trPr>
          <w:trHeight w:val="330"/>
          <w:jc w:val="center"/>
        </w:trPr>
        <w:tc>
          <w:tcPr>
            <w:tcW w:w="6420" w:type="dxa"/>
            <w:tcBorders>
              <w:top w:val="nil"/>
              <w:left w:val="nil"/>
              <w:bottom w:val="nil"/>
              <w:right w:val="nil"/>
            </w:tcBorders>
            <w:shd w:val="clear" w:color="auto" w:fill="auto"/>
            <w:vAlign w:val="center"/>
            <w:hideMark/>
          </w:tcPr>
          <w:p w14:paraId="4D8801E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1EC" w14:textId="77777777">
        <w:trPr>
          <w:trHeight w:val="330"/>
          <w:jc w:val="center"/>
        </w:trPr>
        <w:tc>
          <w:tcPr>
            <w:tcW w:w="6420" w:type="dxa"/>
            <w:tcBorders>
              <w:top w:val="nil"/>
              <w:left w:val="nil"/>
              <w:bottom w:val="nil"/>
              <w:right w:val="nil"/>
            </w:tcBorders>
            <w:shd w:val="clear" w:color="auto" w:fill="auto"/>
            <w:vAlign w:val="center"/>
            <w:hideMark/>
          </w:tcPr>
          <w:p w14:paraId="4D8801E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1EE" w14:textId="77777777">
        <w:trPr>
          <w:trHeight w:val="330"/>
          <w:jc w:val="center"/>
        </w:trPr>
        <w:tc>
          <w:tcPr>
            <w:tcW w:w="6420" w:type="dxa"/>
            <w:tcBorders>
              <w:top w:val="nil"/>
              <w:left w:val="nil"/>
              <w:bottom w:val="nil"/>
              <w:right w:val="nil"/>
            </w:tcBorders>
            <w:shd w:val="clear" w:color="auto" w:fill="auto"/>
            <w:vAlign w:val="center"/>
            <w:hideMark/>
          </w:tcPr>
          <w:p w14:paraId="4D8801E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1F0" w14:textId="77777777">
        <w:trPr>
          <w:trHeight w:val="330"/>
          <w:jc w:val="center"/>
        </w:trPr>
        <w:tc>
          <w:tcPr>
            <w:tcW w:w="6420" w:type="dxa"/>
            <w:tcBorders>
              <w:top w:val="nil"/>
              <w:left w:val="nil"/>
              <w:bottom w:val="nil"/>
              <w:right w:val="nil"/>
            </w:tcBorders>
            <w:shd w:val="clear" w:color="auto" w:fill="auto"/>
            <w:vAlign w:val="center"/>
            <w:hideMark/>
          </w:tcPr>
          <w:p w14:paraId="4D8801E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1F2" w14:textId="77777777">
        <w:trPr>
          <w:trHeight w:val="330"/>
          <w:jc w:val="center"/>
        </w:trPr>
        <w:tc>
          <w:tcPr>
            <w:tcW w:w="6420" w:type="dxa"/>
            <w:tcBorders>
              <w:top w:val="nil"/>
              <w:left w:val="nil"/>
              <w:bottom w:val="nil"/>
              <w:right w:val="nil"/>
            </w:tcBorders>
            <w:shd w:val="clear" w:color="auto" w:fill="auto"/>
            <w:vAlign w:val="center"/>
            <w:hideMark/>
          </w:tcPr>
          <w:p w14:paraId="4D8801F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1F4" w14:textId="77777777">
        <w:trPr>
          <w:trHeight w:val="330"/>
          <w:jc w:val="center"/>
        </w:trPr>
        <w:tc>
          <w:tcPr>
            <w:tcW w:w="6420" w:type="dxa"/>
            <w:tcBorders>
              <w:top w:val="nil"/>
              <w:left w:val="nil"/>
              <w:bottom w:val="nil"/>
              <w:right w:val="nil"/>
            </w:tcBorders>
            <w:shd w:val="clear" w:color="auto" w:fill="auto"/>
            <w:vAlign w:val="center"/>
            <w:hideMark/>
          </w:tcPr>
          <w:p w14:paraId="4D8801F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E01347" w14:paraId="4D8801F6" w14:textId="77777777">
        <w:trPr>
          <w:trHeight w:val="330"/>
          <w:jc w:val="center"/>
        </w:trPr>
        <w:tc>
          <w:tcPr>
            <w:tcW w:w="6420" w:type="dxa"/>
            <w:tcBorders>
              <w:top w:val="nil"/>
              <w:left w:val="nil"/>
              <w:bottom w:val="nil"/>
              <w:right w:val="nil"/>
            </w:tcBorders>
            <w:shd w:val="clear" w:color="auto" w:fill="auto"/>
            <w:vAlign w:val="center"/>
            <w:hideMark/>
          </w:tcPr>
          <w:p w14:paraId="4D8801F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12 όπως τροπ.     ΚΑΤΑ ΠΛΕΙΟΨΗΦΙΑ</w:t>
            </w:r>
          </w:p>
        </w:tc>
      </w:tr>
      <w:tr w:rsidR="00E01347" w14:paraId="4D8801F8" w14:textId="77777777">
        <w:trPr>
          <w:trHeight w:val="345"/>
          <w:jc w:val="center"/>
        </w:trPr>
        <w:tc>
          <w:tcPr>
            <w:tcW w:w="6420" w:type="dxa"/>
            <w:tcBorders>
              <w:top w:val="nil"/>
              <w:left w:val="nil"/>
              <w:bottom w:val="nil"/>
              <w:right w:val="nil"/>
            </w:tcBorders>
            <w:shd w:val="clear" w:color="auto" w:fill="auto"/>
            <w:vAlign w:val="center"/>
            <w:hideMark/>
          </w:tcPr>
          <w:p w14:paraId="4D8801F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1FA" w14:textId="77777777">
        <w:trPr>
          <w:trHeight w:val="330"/>
          <w:jc w:val="center"/>
        </w:trPr>
        <w:tc>
          <w:tcPr>
            <w:tcW w:w="6420" w:type="dxa"/>
            <w:tcBorders>
              <w:top w:val="nil"/>
              <w:left w:val="nil"/>
              <w:bottom w:val="nil"/>
              <w:right w:val="nil"/>
            </w:tcBorders>
            <w:shd w:val="clear" w:color="auto" w:fill="auto"/>
            <w:vAlign w:val="center"/>
            <w:hideMark/>
          </w:tcPr>
          <w:p w14:paraId="4D8801F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1FC" w14:textId="77777777">
        <w:trPr>
          <w:trHeight w:val="330"/>
          <w:jc w:val="center"/>
        </w:trPr>
        <w:tc>
          <w:tcPr>
            <w:tcW w:w="6420" w:type="dxa"/>
            <w:tcBorders>
              <w:top w:val="nil"/>
              <w:left w:val="nil"/>
              <w:bottom w:val="nil"/>
              <w:right w:val="nil"/>
            </w:tcBorders>
            <w:shd w:val="clear" w:color="auto" w:fill="auto"/>
            <w:vAlign w:val="center"/>
            <w:hideMark/>
          </w:tcPr>
          <w:p w14:paraId="4D8801F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1FE" w14:textId="77777777">
        <w:trPr>
          <w:trHeight w:val="330"/>
          <w:jc w:val="center"/>
        </w:trPr>
        <w:tc>
          <w:tcPr>
            <w:tcW w:w="6420" w:type="dxa"/>
            <w:tcBorders>
              <w:top w:val="nil"/>
              <w:left w:val="nil"/>
              <w:bottom w:val="nil"/>
              <w:right w:val="nil"/>
            </w:tcBorders>
            <w:shd w:val="clear" w:color="auto" w:fill="auto"/>
            <w:vAlign w:val="center"/>
            <w:hideMark/>
          </w:tcPr>
          <w:p w14:paraId="4D8801F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200" w14:textId="77777777">
        <w:trPr>
          <w:trHeight w:val="330"/>
          <w:jc w:val="center"/>
        </w:trPr>
        <w:tc>
          <w:tcPr>
            <w:tcW w:w="6420" w:type="dxa"/>
            <w:tcBorders>
              <w:top w:val="nil"/>
              <w:left w:val="nil"/>
              <w:bottom w:val="nil"/>
              <w:right w:val="nil"/>
            </w:tcBorders>
            <w:shd w:val="clear" w:color="auto" w:fill="auto"/>
            <w:vAlign w:val="center"/>
            <w:hideMark/>
          </w:tcPr>
          <w:p w14:paraId="4D8801F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202" w14:textId="77777777">
        <w:trPr>
          <w:trHeight w:val="345"/>
          <w:jc w:val="center"/>
        </w:trPr>
        <w:tc>
          <w:tcPr>
            <w:tcW w:w="6420" w:type="dxa"/>
            <w:tcBorders>
              <w:top w:val="nil"/>
              <w:left w:val="nil"/>
              <w:bottom w:val="nil"/>
              <w:right w:val="nil"/>
            </w:tcBorders>
            <w:shd w:val="clear" w:color="auto" w:fill="auto"/>
            <w:vAlign w:val="center"/>
            <w:hideMark/>
          </w:tcPr>
          <w:p w14:paraId="4D88020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 xml:space="preserve">ΕΝ. </w:t>
            </w:r>
            <w:r>
              <w:rPr>
                <w:rFonts w:ascii="Calibri" w:eastAsia="Times New Roman" w:hAnsi="Calibri" w:cs="Calibri"/>
                <w:color w:val="000000"/>
                <w:szCs w:val="24"/>
              </w:rPr>
              <w:t>ΚΕΝΤΡΩΩΝ: ΝΑΙ</w:t>
            </w:r>
          </w:p>
        </w:tc>
      </w:tr>
      <w:tr w:rsidR="00E01347" w14:paraId="4D880204" w14:textId="77777777">
        <w:trPr>
          <w:trHeight w:val="330"/>
          <w:jc w:val="center"/>
        </w:trPr>
        <w:tc>
          <w:tcPr>
            <w:tcW w:w="6420" w:type="dxa"/>
            <w:tcBorders>
              <w:top w:val="nil"/>
              <w:left w:val="nil"/>
              <w:bottom w:val="nil"/>
              <w:right w:val="nil"/>
            </w:tcBorders>
            <w:shd w:val="clear" w:color="auto" w:fill="auto"/>
            <w:vAlign w:val="center"/>
            <w:hideMark/>
          </w:tcPr>
          <w:p w14:paraId="4D88020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13 ως έχει     ΚΑΤΑ ΠΛΕΙΟΨΗΦΙΑ</w:t>
            </w:r>
          </w:p>
        </w:tc>
      </w:tr>
      <w:tr w:rsidR="00E01347" w14:paraId="4D880206" w14:textId="77777777">
        <w:trPr>
          <w:trHeight w:val="330"/>
          <w:jc w:val="center"/>
        </w:trPr>
        <w:tc>
          <w:tcPr>
            <w:tcW w:w="6420" w:type="dxa"/>
            <w:tcBorders>
              <w:top w:val="nil"/>
              <w:left w:val="nil"/>
              <w:bottom w:val="nil"/>
              <w:right w:val="nil"/>
            </w:tcBorders>
            <w:shd w:val="clear" w:color="auto" w:fill="auto"/>
            <w:vAlign w:val="center"/>
            <w:hideMark/>
          </w:tcPr>
          <w:p w14:paraId="4D88020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208" w14:textId="77777777">
        <w:trPr>
          <w:trHeight w:val="330"/>
          <w:jc w:val="center"/>
        </w:trPr>
        <w:tc>
          <w:tcPr>
            <w:tcW w:w="6420" w:type="dxa"/>
            <w:tcBorders>
              <w:top w:val="nil"/>
              <w:left w:val="nil"/>
              <w:bottom w:val="nil"/>
              <w:right w:val="nil"/>
            </w:tcBorders>
            <w:shd w:val="clear" w:color="auto" w:fill="auto"/>
            <w:vAlign w:val="center"/>
            <w:hideMark/>
          </w:tcPr>
          <w:p w14:paraId="4D88020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20A" w14:textId="77777777">
        <w:trPr>
          <w:trHeight w:val="330"/>
          <w:jc w:val="center"/>
        </w:trPr>
        <w:tc>
          <w:tcPr>
            <w:tcW w:w="6420" w:type="dxa"/>
            <w:tcBorders>
              <w:top w:val="nil"/>
              <w:left w:val="nil"/>
              <w:bottom w:val="nil"/>
              <w:right w:val="nil"/>
            </w:tcBorders>
            <w:shd w:val="clear" w:color="auto" w:fill="auto"/>
            <w:vAlign w:val="center"/>
            <w:hideMark/>
          </w:tcPr>
          <w:p w14:paraId="4D88020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20C" w14:textId="77777777">
        <w:trPr>
          <w:trHeight w:val="330"/>
          <w:jc w:val="center"/>
        </w:trPr>
        <w:tc>
          <w:tcPr>
            <w:tcW w:w="6420" w:type="dxa"/>
            <w:tcBorders>
              <w:top w:val="nil"/>
              <w:left w:val="nil"/>
              <w:bottom w:val="nil"/>
              <w:right w:val="nil"/>
            </w:tcBorders>
            <w:shd w:val="clear" w:color="auto" w:fill="auto"/>
            <w:vAlign w:val="center"/>
            <w:hideMark/>
          </w:tcPr>
          <w:p w14:paraId="4D88020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20E" w14:textId="77777777">
        <w:trPr>
          <w:trHeight w:val="330"/>
          <w:jc w:val="center"/>
        </w:trPr>
        <w:tc>
          <w:tcPr>
            <w:tcW w:w="6420" w:type="dxa"/>
            <w:tcBorders>
              <w:top w:val="nil"/>
              <w:left w:val="nil"/>
              <w:bottom w:val="nil"/>
              <w:right w:val="nil"/>
            </w:tcBorders>
            <w:shd w:val="clear" w:color="auto" w:fill="auto"/>
            <w:vAlign w:val="center"/>
            <w:hideMark/>
          </w:tcPr>
          <w:p w14:paraId="4D88020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210" w14:textId="77777777">
        <w:trPr>
          <w:trHeight w:val="330"/>
          <w:jc w:val="center"/>
        </w:trPr>
        <w:tc>
          <w:tcPr>
            <w:tcW w:w="6420" w:type="dxa"/>
            <w:tcBorders>
              <w:top w:val="nil"/>
              <w:left w:val="nil"/>
              <w:bottom w:val="nil"/>
              <w:right w:val="nil"/>
            </w:tcBorders>
            <w:shd w:val="clear" w:color="auto" w:fill="auto"/>
            <w:vAlign w:val="center"/>
            <w:hideMark/>
          </w:tcPr>
          <w:p w14:paraId="4D88020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E01347" w14:paraId="4D880212" w14:textId="77777777">
        <w:trPr>
          <w:trHeight w:val="330"/>
          <w:jc w:val="center"/>
        </w:trPr>
        <w:tc>
          <w:tcPr>
            <w:tcW w:w="6420" w:type="dxa"/>
            <w:tcBorders>
              <w:top w:val="nil"/>
              <w:left w:val="nil"/>
              <w:bottom w:val="nil"/>
              <w:right w:val="nil"/>
            </w:tcBorders>
            <w:shd w:val="clear" w:color="auto" w:fill="auto"/>
            <w:vAlign w:val="center"/>
            <w:hideMark/>
          </w:tcPr>
          <w:p w14:paraId="4D88021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14 όπως τροπ.     ΚΑΤΑ ΠΛΕΙΟΨΗΦΙΑ</w:t>
            </w:r>
          </w:p>
        </w:tc>
      </w:tr>
      <w:tr w:rsidR="00E01347" w14:paraId="4D880214" w14:textId="77777777">
        <w:trPr>
          <w:trHeight w:val="330"/>
          <w:jc w:val="center"/>
        </w:trPr>
        <w:tc>
          <w:tcPr>
            <w:tcW w:w="6420" w:type="dxa"/>
            <w:tcBorders>
              <w:top w:val="nil"/>
              <w:left w:val="nil"/>
              <w:bottom w:val="nil"/>
              <w:right w:val="nil"/>
            </w:tcBorders>
            <w:shd w:val="clear" w:color="auto" w:fill="auto"/>
            <w:vAlign w:val="center"/>
            <w:hideMark/>
          </w:tcPr>
          <w:p w14:paraId="4D88021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216" w14:textId="77777777">
        <w:trPr>
          <w:trHeight w:val="330"/>
          <w:jc w:val="center"/>
        </w:trPr>
        <w:tc>
          <w:tcPr>
            <w:tcW w:w="6420" w:type="dxa"/>
            <w:tcBorders>
              <w:top w:val="nil"/>
              <w:left w:val="nil"/>
              <w:bottom w:val="nil"/>
              <w:right w:val="nil"/>
            </w:tcBorders>
            <w:shd w:val="clear" w:color="auto" w:fill="auto"/>
            <w:vAlign w:val="center"/>
            <w:hideMark/>
          </w:tcPr>
          <w:p w14:paraId="4D88021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218" w14:textId="77777777">
        <w:trPr>
          <w:trHeight w:val="330"/>
          <w:jc w:val="center"/>
        </w:trPr>
        <w:tc>
          <w:tcPr>
            <w:tcW w:w="6420" w:type="dxa"/>
            <w:tcBorders>
              <w:top w:val="nil"/>
              <w:left w:val="nil"/>
              <w:bottom w:val="nil"/>
              <w:right w:val="nil"/>
            </w:tcBorders>
            <w:shd w:val="clear" w:color="auto" w:fill="auto"/>
            <w:vAlign w:val="center"/>
            <w:hideMark/>
          </w:tcPr>
          <w:p w14:paraId="4D88021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21A" w14:textId="77777777">
        <w:trPr>
          <w:trHeight w:val="330"/>
          <w:jc w:val="center"/>
        </w:trPr>
        <w:tc>
          <w:tcPr>
            <w:tcW w:w="6420" w:type="dxa"/>
            <w:tcBorders>
              <w:top w:val="nil"/>
              <w:left w:val="nil"/>
              <w:bottom w:val="nil"/>
              <w:right w:val="nil"/>
            </w:tcBorders>
            <w:shd w:val="clear" w:color="auto" w:fill="auto"/>
            <w:vAlign w:val="center"/>
            <w:hideMark/>
          </w:tcPr>
          <w:p w14:paraId="4D88021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21C" w14:textId="77777777">
        <w:trPr>
          <w:trHeight w:val="330"/>
          <w:jc w:val="center"/>
        </w:trPr>
        <w:tc>
          <w:tcPr>
            <w:tcW w:w="6420" w:type="dxa"/>
            <w:tcBorders>
              <w:top w:val="nil"/>
              <w:left w:val="nil"/>
              <w:bottom w:val="nil"/>
              <w:right w:val="nil"/>
            </w:tcBorders>
            <w:shd w:val="clear" w:color="auto" w:fill="auto"/>
            <w:vAlign w:val="center"/>
            <w:hideMark/>
          </w:tcPr>
          <w:p w14:paraId="4D88021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21E" w14:textId="77777777">
        <w:trPr>
          <w:trHeight w:val="330"/>
          <w:jc w:val="center"/>
        </w:trPr>
        <w:tc>
          <w:tcPr>
            <w:tcW w:w="6420" w:type="dxa"/>
            <w:tcBorders>
              <w:top w:val="nil"/>
              <w:left w:val="nil"/>
              <w:bottom w:val="nil"/>
              <w:right w:val="nil"/>
            </w:tcBorders>
            <w:shd w:val="clear" w:color="auto" w:fill="auto"/>
            <w:vAlign w:val="center"/>
            <w:hideMark/>
          </w:tcPr>
          <w:p w14:paraId="4D88021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E01347" w14:paraId="4D880220" w14:textId="77777777">
        <w:trPr>
          <w:trHeight w:val="330"/>
          <w:jc w:val="center"/>
        </w:trPr>
        <w:tc>
          <w:tcPr>
            <w:tcW w:w="6420" w:type="dxa"/>
            <w:tcBorders>
              <w:top w:val="nil"/>
              <w:left w:val="nil"/>
              <w:bottom w:val="nil"/>
              <w:right w:val="nil"/>
            </w:tcBorders>
            <w:shd w:val="clear" w:color="auto" w:fill="auto"/>
            <w:vAlign w:val="center"/>
            <w:hideMark/>
          </w:tcPr>
          <w:p w14:paraId="4D88021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15</w:t>
            </w:r>
            <w:r>
              <w:rPr>
                <w:rFonts w:ascii="Calibri" w:eastAsia="Times New Roman" w:hAnsi="Calibri" w:cs="Calibri"/>
                <w:color w:val="000000"/>
                <w:szCs w:val="24"/>
              </w:rPr>
              <w:t xml:space="preserve"> ως έχει     ΚΑΤΑ ΠΛΕΙΟΨΗΦΙΑ</w:t>
            </w:r>
          </w:p>
        </w:tc>
      </w:tr>
      <w:tr w:rsidR="00E01347" w14:paraId="4D880222" w14:textId="77777777">
        <w:trPr>
          <w:trHeight w:val="330"/>
          <w:jc w:val="center"/>
        </w:trPr>
        <w:tc>
          <w:tcPr>
            <w:tcW w:w="6420" w:type="dxa"/>
            <w:tcBorders>
              <w:top w:val="nil"/>
              <w:left w:val="nil"/>
              <w:bottom w:val="nil"/>
              <w:right w:val="nil"/>
            </w:tcBorders>
            <w:shd w:val="clear" w:color="auto" w:fill="auto"/>
            <w:vAlign w:val="center"/>
            <w:hideMark/>
          </w:tcPr>
          <w:p w14:paraId="4D88022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224" w14:textId="77777777">
        <w:trPr>
          <w:trHeight w:val="345"/>
          <w:jc w:val="center"/>
        </w:trPr>
        <w:tc>
          <w:tcPr>
            <w:tcW w:w="6420" w:type="dxa"/>
            <w:tcBorders>
              <w:top w:val="nil"/>
              <w:left w:val="nil"/>
              <w:bottom w:val="nil"/>
              <w:right w:val="nil"/>
            </w:tcBorders>
            <w:shd w:val="clear" w:color="auto" w:fill="auto"/>
            <w:vAlign w:val="center"/>
            <w:hideMark/>
          </w:tcPr>
          <w:p w14:paraId="4D88022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226" w14:textId="77777777">
        <w:trPr>
          <w:trHeight w:val="330"/>
          <w:jc w:val="center"/>
        </w:trPr>
        <w:tc>
          <w:tcPr>
            <w:tcW w:w="6420" w:type="dxa"/>
            <w:tcBorders>
              <w:top w:val="nil"/>
              <w:left w:val="nil"/>
              <w:bottom w:val="nil"/>
              <w:right w:val="nil"/>
            </w:tcBorders>
            <w:shd w:val="clear" w:color="auto" w:fill="auto"/>
            <w:vAlign w:val="center"/>
            <w:hideMark/>
          </w:tcPr>
          <w:p w14:paraId="4D88022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228" w14:textId="77777777">
        <w:trPr>
          <w:trHeight w:val="330"/>
          <w:jc w:val="center"/>
        </w:trPr>
        <w:tc>
          <w:tcPr>
            <w:tcW w:w="6420" w:type="dxa"/>
            <w:tcBorders>
              <w:top w:val="nil"/>
              <w:left w:val="nil"/>
              <w:bottom w:val="nil"/>
              <w:right w:val="nil"/>
            </w:tcBorders>
            <w:shd w:val="clear" w:color="auto" w:fill="auto"/>
            <w:vAlign w:val="center"/>
            <w:hideMark/>
          </w:tcPr>
          <w:p w14:paraId="4D88022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22A" w14:textId="77777777">
        <w:trPr>
          <w:trHeight w:val="330"/>
          <w:jc w:val="center"/>
        </w:trPr>
        <w:tc>
          <w:tcPr>
            <w:tcW w:w="6420" w:type="dxa"/>
            <w:tcBorders>
              <w:top w:val="nil"/>
              <w:left w:val="nil"/>
              <w:bottom w:val="nil"/>
              <w:right w:val="nil"/>
            </w:tcBorders>
            <w:shd w:val="clear" w:color="auto" w:fill="auto"/>
            <w:vAlign w:val="center"/>
            <w:hideMark/>
          </w:tcPr>
          <w:p w14:paraId="4D88022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22C" w14:textId="77777777">
        <w:trPr>
          <w:trHeight w:val="330"/>
          <w:jc w:val="center"/>
        </w:trPr>
        <w:tc>
          <w:tcPr>
            <w:tcW w:w="6420" w:type="dxa"/>
            <w:tcBorders>
              <w:top w:val="nil"/>
              <w:left w:val="nil"/>
              <w:bottom w:val="nil"/>
              <w:right w:val="nil"/>
            </w:tcBorders>
            <w:shd w:val="clear" w:color="auto" w:fill="auto"/>
            <w:vAlign w:val="center"/>
            <w:hideMark/>
          </w:tcPr>
          <w:p w14:paraId="4D88022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E01347" w14:paraId="4D88022E" w14:textId="77777777">
        <w:trPr>
          <w:trHeight w:val="330"/>
          <w:jc w:val="center"/>
        </w:trPr>
        <w:tc>
          <w:tcPr>
            <w:tcW w:w="6420" w:type="dxa"/>
            <w:tcBorders>
              <w:top w:val="nil"/>
              <w:left w:val="nil"/>
              <w:bottom w:val="nil"/>
              <w:right w:val="nil"/>
            </w:tcBorders>
            <w:shd w:val="clear" w:color="auto" w:fill="auto"/>
            <w:vAlign w:val="center"/>
            <w:hideMark/>
          </w:tcPr>
          <w:p w14:paraId="4D88022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rsidR="00E01347" w14:paraId="4D880230" w14:textId="77777777">
        <w:trPr>
          <w:trHeight w:val="330"/>
          <w:jc w:val="center"/>
        </w:trPr>
        <w:tc>
          <w:tcPr>
            <w:tcW w:w="6420" w:type="dxa"/>
            <w:tcBorders>
              <w:top w:val="nil"/>
              <w:left w:val="nil"/>
              <w:bottom w:val="nil"/>
              <w:right w:val="nil"/>
            </w:tcBorders>
            <w:shd w:val="clear" w:color="auto" w:fill="auto"/>
            <w:vAlign w:val="center"/>
            <w:hideMark/>
          </w:tcPr>
          <w:p w14:paraId="4D88022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232" w14:textId="77777777">
        <w:trPr>
          <w:trHeight w:val="330"/>
          <w:jc w:val="center"/>
        </w:trPr>
        <w:tc>
          <w:tcPr>
            <w:tcW w:w="6420" w:type="dxa"/>
            <w:tcBorders>
              <w:top w:val="nil"/>
              <w:left w:val="nil"/>
              <w:bottom w:val="nil"/>
              <w:right w:val="nil"/>
            </w:tcBorders>
            <w:shd w:val="clear" w:color="auto" w:fill="auto"/>
            <w:vAlign w:val="center"/>
            <w:hideMark/>
          </w:tcPr>
          <w:p w14:paraId="4D88023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234" w14:textId="77777777">
        <w:trPr>
          <w:trHeight w:val="330"/>
          <w:jc w:val="center"/>
        </w:trPr>
        <w:tc>
          <w:tcPr>
            <w:tcW w:w="6420" w:type="dxa"/>
            <w:tcBorders>
              <w:top w:val="nil"/>
              <w:left w:val="nil"/>
              <w:bottom w:val="nil"/>
              <w:right w:val="nil"/>
            </w:tcBorders>
            <w:shd w:val="clear" w:color="auto" w:fill="auto"/>
            <w:vAlign w:val="center"/>
            <w:hideMark/>
          </w:tcPr>
          <w:p w14:paraId="4D88023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236" w14:textId="77777777">
        <w:trPr>
          <w:trHeight w:val="330"/>
          <w:jc w:val="center"/>
        </w:trPr>
        <w:tc>
          <w:tcPr>
            <w:tcW w:w="6420" w:type="dxa"/>
            <w:tcBorders>
              <w:top w:val="nil"/>
              <w:left w:val="nil"/>
              <w:bottom w:val="nil"/>
              <w:right w:val="nil"/>
            </w:tcBorders>
            <w:shd w:val="clear" w:color="auto" w:fill="auto"/>
            <w:vAlign w:val="center"/>
            <w:hideMark/>
          </w:tcPr>
          <w:p w14:paraId="4D88023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238" w14:textId="77777777">
        <w:trPr>
          <w:trHeight w:val="330"/>
          <w:jc w:val="center"/>
        </w:trPr>
        <w:tc>
          <w:tcPr>
            <w:tcW w:w="6420" w:type="dxa"/>
            <w:tcBorders>
              <w:top w:val="nil"/>
              <w:left w:val="nil"/>
              <w:bottom w:val="nil"/>
              <w:right w:val="nil"/>
            </w:tcBorders>
            <w:shd w:val="clear" w:color="auto" w:fill="auto"/>
            <w:vAlign w:val="center"/>
            <w:hideMark/>
          </w:tcPr>
          <w:p w14:paraId="4D88023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23A" w14:textId="77777777">
        <w:trPr>
          <w:trHeight w:val="330"/>
          <w:jc w:val="center"/>
        </w:trPr>
        <w:tc>
          <w:tcPr>
            <w:tcW w:w="6420" w:type="dxa"/>
            <w:tcBorders>
              <w:top w:val="nil"/>
              <w:left w:val="nil"/>
              <w:bottom w:val="nil"/>
              <w:right w:val="nil"/>
            </w:tcBorders>
            <w:shd w:val="clear" w:color="auto" w:fill="auto"/>
            <w:vAlign w:val="center"/>
            <w:hideMark/>
          </w:tcPr>
          <w:p w14:paraId="4D88023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E01347" w14:paraId="4D88023C" w14:textId="77777777">
        <w:trPr>
          <w:trHeight w:val="330"/>
          <w:jc w:val="center"/>
        </w:trPr>
        <w:tc>
          <w:tcPr>
            <w:tcW w:w="6420" w:type="dxa"/>
            <w:tcBorders>
              <w:top w:val="nil"/>
              <w:left w:val="nil"/>
              <w:bottom w:val="nil"/>
              <w:right w:val="nil"/>
            </w:tcBorders>
            <w:shd w:val="clear" w:color="auto" w:fill="auto"/>
            <w:vAlign w:val="center"/>
            <w:hideMark/>
          </w:tcPr>
          <w:p w14:paraId="4D88023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17 ως έχει     ΚΑΤΑ </w:t>
            </w:r>
            <w:r>
              <w:rPr>
                <w:rFonts w:ascii="Calibri" w:eastAsia="Times New Roman" w:hAnsi="Calibri" w:cs="Calibri"/>
                <w:color w:val="000000"/>
                <w:szCs w:val="24"/>
              </w:rPr>
              <w:t>ΠΛΕΙΟΨΗΦΙΑ</w:t>
            </w:r>
          </w:p>
        </w:tc>
      </w:tr>
      <w:tr w:rsidR="00E01347" w14:paraId="4D88023E" w14:textId="77777777">
        <w:trPr>
          <w:trHeight w:val="330"/>
          <w:jc w:val="center"/>
        </w:trPr>
        <w:tc>
          <w:tcPr>
            <w:tcW w:w="6420" w:type="dxa"/>
            <w:tcBorders>
              <w:top w:val="nil"/>
              <w:left w:val="nil"/>
              <w:bottom w:val="nil"/>
              <w:right w:val="nil"/>
            </w:tcBorders>
            <w:shd w:val="clear" w:color="auto" w:fill="auto"/>
            <w:vAlign w:val="center"/>
            <w:hideMark/>
          </w:tcPr>
          <w:p w14:paraId="4D88023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240" w14:textId="77777777">
        <w:trPr>
          <w:trHeight w:val="330"/>
          <w:jc w:val="center"/>
        </w:trPr>
        <w:tc>
          <w:tcPr>
            <w:tcW w:w="6420" w:type="dxa"/>
            <w:tcBorders>
              <w:top w:val="nil"/>
              <w:left w:val="nil"/>
              <w:bottom w:val="nil"/>
              <w:right w:val="nil"/>
            </w:tcBorders>
            <w:shd w:val="clear" w:color="auto" w:fill="auto"/>
            <w:vAlign w:val="center"/>
            <w:hideMark/>
          </w:tcPr>
          <w:p w14:paraId="4D88023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242" w14:textId="77777777">
        <w:trPr>
          <w:trHeight w:val="345"/>
          <w:jc w:val="center"/>
        </w:trPr>
        <w:tc>
          <w:tcPr>
            <w:tcW w:w="6420" w:type="dxa"/>
            <w:tcBorders>
              <w:top w:val="nil"/>
              <w:left w:val="nil"/>
              <w:bottom w:val="nil"/>
              <w:right w:val="nil"/>
            </w:tcBorders>
            <w:shd w:val="clear" w:color="auto" w:fill="auto"/>
            <w:vAlign w:val="center"/>
            <w:hideMark/>
          </w:tcPr>
          <w:p w14:paraId="4D88024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244" w14:textId="77777777">
        <w:trPr>
          <w:trHeight w:val="330"/>
          <w:jc w:val="center"/>
        </w:trPr>
        <w:tc>
          <w:tcPr>
            <w:tcW w:w="6420" w:type="dxa"/>
            <w:tcBorders>
              <w:top w:val="nil"/>
              <w:left w:val="nil"/>
              <w:bottom w:val="nil"/>
              <w:right w:val="nil"/>
            </w:tcBorders>
            <w:shd w:val="clear" w:color="auto" w:fill="auto"/>
            <w:vAlign w:val="center"/>
            <w:hideMark/>
          </w:tcPr>
          <w:p w14:paraId="4D88024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246" w14:textId="77777777">
        <w:trPr>
          <w:trHeight w:val="330"/>
          <w:jc w:val="center"/>
        </w:trPr>
        <w:tc>
          <w:tcPr>
            <w:tcW w:w="6420" w:type="dxa"/>
            <w:tcBorders>
              <w:top w:val="nil"/>
              <w:left w:val="nil"/>
              <w:bottom w:val="nil"/>
              <w:right w:val="nil"/>
            </w:tcBorders>
            <w:shd w:val="clear" w:color="auto" w:fill="auto"/>
            <w:vAlign w:val="center"/>
            <w:hideMark/>
          </w:tcPr>
          <w:p w14:paraId="4D88024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248" w14:textId="77777777">
        <w:trPr>
          <w:trHeight w:val="330"/>
          <w:jc w:val="center"/>
        </w:trPr>
        <w:tc>
          <w:tcPr>
            <w:tcW w:w="6420" w:type="dxa"/>
            <w:tcBorders>
              <w:top w:val="nil"/>
              <w:left w:val="nil"/>
              <w:bottom w:val="nil"/>
              <w:right w:val="nil"/>
            </w:tcBorders>
            <w:shd w:val="clear" w:color="auto" w:fill="auto"/>
            <w:vAlign w:val="center"/>
            <w:hideMark/>
          </w:tcPr>
          <w:p w14:paraId="4D88024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E01347" w14:paraId="4D88024A" w14:textId="77777777">
        <w:trPr>
          <w:trHeight w:val="330"/>
          <w:jc w:val="center"/>
        </w:trPr>
        <w:tc>
          <w:tcPr>
            <w:tcW w:w="6420" w:type="dxa"/>
            <w:tcBorders>
              <w:top w:val="nil"/>
              <w:left w:val="nil"/>
              <w:bottom w:val="nil"/>
              <w:right w:val="nil"/>
            </w:tcBorders>
            <w:shd w:val="clear" w:color="auto" w:fill="auto"/>
            <w:vAlign w:val="center"/>
            <w:hideMark/>
          </w:tcPr>
          <w:p w14:paraId="4D88024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rsidR="00E01347" w14:paraId="4D88024C" w14:textId="77777777">
        <w:trPr>
          <w:trHeight w:val="330"/>
          <w:jc w:val="center"/>
        </w:trPr>
        <w:tc>
          <w:tcPr>
            <w:tcW w:w="6420" w:type="dxa"/>
            <w:tcBorders>
              <w:top w:val="nil"/>
              <w:left w:val="nil"/>
              <w:bottom w:val="nil"/>
              <w:right w:val="nil"/>
            </w:tcBorders>
            <w:shd w:val="clear" w:color="auto" w:fill="auto"/>
            <w:vAlign w:val="center"/>
            <w:hideMark/>
          </w:tcPr>
          <w:p w14:paraId="4D88024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24E" w14:textId="77777777">
        <w:trPr>
          <w:trHeight w:val="330"/>
          <w:jc w:val="center"/>
        </w:trPr>
        <w:tc>
          <w:tcPr>
            <w:tcW w:w="6420" w:type="dxa"/>
            <w:tcBorders>
              <w:top w:val="nil"/>
              <w:left w:val="nil"/>
              <w:bottom w:val="nil"/>
              <w:right w:val="nil"/>
            </w:tcBorders>
            <w:shd w:val="clear" w:color="auto" w:fill="auto"/>
            <w:vAlign w:val="center"/>
            <w:hideMark/>
          </w:tcPr>
          <w:p w14:paraId="4D88024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250" w14:textId="77777777">
        <w:trPr>
          <w:trHeight w:val="330"/>
          <w:jc w:val="center"/>
        </w:trPr>
        <w:tc>
          <w:tcPr>
            <w:tcW w:w="6420" w:type="dxa"/>
            <w:tcBorders>
              <w:top w:val="nil"/>
              <w:left w:val="nil"/>
              <w:bottom w:val="nil"/>
              <w:right w:val="nil"/>
            </w:tcBorders>
            <w:shd w:val="clear" w:color="auto" w:fill="auto"/>
            <w:vAlign w:val="center"/>
            <w:hideMark/>
          </w:tcPr>
          <w:p w14:paraId="4D88024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252" w14:textId="77777777">
        <w:trPr>
          <w:trHeight w:val="330"/>
          <w:jc w:val="center"/>
        </w:trPr>
        <w:tc>
          <w:tcPr>
            <w:tcW w:w="6420" w:type="dxa"/>
            <w:tcBorders>
              <w:top w:val="nil"/>
              <w:left w:val="nil"/>
              <w:bottom w:val="nil"/>
              <w:right w:val="nil"/>
            </w:tcBorders>
            <w:shd w:val="clear" w:color="auto" w:fill="auto"/>
            <w:vAlign w:val="center"/>
            <w:hideMark/>
          </w:tcPr>
          <w:p w14:paraId="4D88025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254" w14:textId="77777777">
        <w:trPr>
          <w:trHeight w:val="330"/>
          <w:jc w:val="center"/>
        </w:trPr>
        <w:tc>
          <w:tcPr>
            <w:tcW w:w="6420" w:type="dxa"/>
            <w:tcBorders>
              <w:top w:val="nil"/>
              <w:left w:val="nil"/>
              <w:bottom w:val="nil"/>
              <w:right w:val="nil"/>
            </w:tcBorders>
            <w:shd w:val="clear" w:color="auto" w:fill="auto"/>
            <w:vAlign w:val="center"/>
            <w:hideMark/>
          </w:tcPr>
          <w:p w14:paraId="4D88025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256" w14:textId="77777777">
        <w:trPr>
          <w:trHeight w:val="330"/>
          <w:jc w:val="center"/>
        </w:trPr>
        <w:tc>
          <w:tcPr>
            <w:tcW w:w="6420" w:type="dxa"/>
            <w:tcBorders>
              <w:top w:val="nil"/>
              <w:left w:val="nil"/>
              <w:bottom w:val="nil"/>
              <w:right w:val="nil"/>
            </w:tcBorders>
            <w:shd w:val="clear" w:color="auto" w:fill="auto"/>
            <w:vAlign w:val="center"/>
            <w:hideMark/>
          </w:tcPr>
          <w:p w14:paraId="4D88025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E01347" w14:paraId="4D880258" w14:textId="77777777">
        <w:trPr>
          <w:trHeight w:val="330"/>
          <w:jc w:val="center"/>
        </w:trPr>
        <w:tc>
          <w:tcPr>
            <w:tcW w:w="6420" w:type="dxa"/>
            <w:tcBorders>
              <w:top w:val="nil"/>
              <w:left w:val="nil"/>
              <w:bottom w:val="nil"/>
              <w:right w:val="nil"/>
            </w:tcBorders>
            <w:shd w:val="clear" w:color="auto" w:fill="auto"/>
            <w:vAlign w:val="center"/>
            <w:hideMark/>
          </w:tcPr>
          <w:p w14:paraId="4D88025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rsidR="00E01347" w14:paraId="4D88025A" w14:textId="77777777">
        <w:trPr>
          <w:trHeight w:val="330"/>
          <w:jc w:val="center"/>
        </w:trPr>
        <w:tc>
          <w:tcPr>
            <w:tcW w:w="6420" w:type="dxa"/>
            <w:tcBorders>
              <w:top w:val="nil"/>
              <w:left w:val="nil"/>
              <w:bottom w:val="nil"/>
              <w:right w:val="nil"/>
            </w:tcBorders>
            <w:shd w:val="clear" w:color="auto" w:fill="auto"/>
            <w:vAlign w:val="center"/>
            <w:hideMark/>
          </w:tcPr>
          <w:p w14:paraId="4D88025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25C" w14:textId="77777777">
        <w:trPr>
          <w:trHeight w:val="330"/>
          <w:jc w:val="center"/>
        </w:trPr>
        <w:tc>
          <w:tcPr>
            <w:tcW w:w="6420" w:type="dxa"/>
            <w:tcBorders>
              <w:top w:val="nil"/>
              <w:left w:val="nil"/>
              <w:bottom w:val="nil"/>
              <w:right w:val="nil"/>
            </w:tcBorders>
            <w:shd w:val="clear" w:color="auto" w:fill="auto"/>
            <w:vAlign w:val="center"/>
            <w:hideMark/>
          </w:tcPr>
          <w:p w14:paraId="4D88025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25E" w14:textId="77777777">
        <w:trPr>
          <w:trHeight w:val="330"/>
          <w:jc w:val="center"/>
        </w:trPr>
        <w:tc>
          <w:tcPr>
            <w:tcW w:w="6420" w:type="dxa"/>
            <w:tcBorders>
              <w:top w:val="nil"/>
              <w:left w:val="nil"/>
              <w:bottom w:val="nil"/>
              <w:right w:val="nil"/>
            </w:tcBorders>
            <w:shd w:val="clear" w:color="auto" w:fill="auto"/>
            <w:vAlign w:val="center"/>
            <w:hideMark/>
          </w:tcPr>
          <w:p w14:paraId="4D88025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260" w14:textId="77777777">
        <w:trPr>
          <w:trHeight w:val="330"/>
          <w:jc w:val="center"/>
        </w:trPr>
        <w:tc>
          <w:tcPr>
            <w:tcW w:w="6420" w:type="dxa"/>
            <w:tcBorders>
              <w:top w:val="nil"/>
              <w:left w:val="nil"/>
              <w:bottom w:val="nil"/>
              <w:right w:val="nil"/>
            </w:tcBorders>
            <w:shd w:val="clear" w:color="auto" w:fill="auto"/>
            <w:vAlign w:val="center"/>
            <w:hideMark/>
          </w:tcPr>
          <w:p w14:paraId="4D88025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262" w14:textId="77777777">
        <w:trPr>
          <w:trHeight w:val="330"/>
          <w:jc w:val="center"/>
        </w:trPr>
        <w:tc>
          <w:tcPr>
            <w:tcW w:w="6420" w:type="dxa"/>
            <w:tcBorders>
              <w:top w:val="nil"/>
              <w:left w:val="nil"/>
              <w:bottom w:val="nil"/>
              <w:right w:val="nil"/>
            </w:tcBorders>
            <w:shd w:val="clear" w:color="auto" w:fill="auto"/>
            <w:vAlign w:val="center"/>
            <w:hideMark/>
          </w:tcPr>
          <w:p w14:paraId="4D88026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E01347" w14:paraId="4D880264" w14:textId="77777777">
        <w:trPr>
          <w:trHeight w:val="330"/>
          <w:jc w:val="center"/>
        </w:trPr>
        <w:tc>
          <w:tcPr>
            <w:tcW w:w="6420" w:type="dxa"/>
            <w:tcBorders>
              <w:top w:val="nil"/>
              <w:left w:val="nil"/>
              <w:bottom w:val="nil"/>
              <w:right w:val="nil"/>
            </w:tcBorders>
            <w:shd w:val="clear" w:color="auto" w:fill="auto"/>
            <w:vAlign w:val="center"/>
            <w:hideMark/>
          </w:tcPr>
          <w:p w14:paraId="4D88026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E01347" w14:paraId="4D880266" w14:textId="77777777">
        <w:trPr>
          <w:trHeight w:val="330"/>
          <w:jc w:val="center"/>
        </w:trPr>
        <w:tc>
          <w:tcPr>
            <w:tcW w:w="6420" w:type="dxa"/>
            <w:tcBorders>
              <w:top w:val="nil"/>
              <w:left w:val="nil"/>
              <w:bottom w:val="nil"/>
              <w:right w:val="nil"/>
            </w:tcBorders>
            <w:shd w:val="clear" w:color="auto" w:fill="auto"/>
            <w:vAlign w:val="center"/>
            <w:hideMark/>
          </w:tcPr>
          <w:p w14:paraId="4D88026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rsidR="00E01347" w14:paraId="4D880268" w14:textId="77777777">
        <w:trPr>
          <w:trHeight w:val="330"/>
          <w:jc w:val="center"/>
        </w:trPr>
        <w:tc>
          <w:tcPr>
            <w:tcW w:w="6420" w:type="dxa"/>
            <w:tcBorders>
              <w:top w:val="nil"/>
              <w:left w:val="nil"/>
              <w:bottom w:val="nil"/>
              <w:right w:val="nil"/>
            </w:tcBorders>
            <w:shd w:val="clear" w:color="auto" w:fill="auto"/>
            <w:vAlign w:val="center"/>
            <w:hideMark/>
          </w:tcPr>
          <w:p w14:paraId="4D88026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26A" w14:textId="77777777">
        <w:trPr>
          <w:trHeight w:val="330"/>
          <w:jc w:val="center"/>
        </w:trPr>
        <w:tc>
          <w:tcPr>
            <w:tcW w:w="6420" w:type="dxa"/>
            <w:tcBorders>
              <w:top w:val="nil"/>
              <w:left w:val="nil"/>
              <w:bottom w:val="nil"/>
              <w:right w:val="nil"/>
            </w:tcBorders>
            <w:shd w:val="clear" w:color="auto" w:fill="auto"/>
            <w:vAlign w:val="center"/>
            <w:hideMark/>
          </w:tcPr>
          <w:p w14:paraId="4D88026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26C" w14:textId="77777777">
        <w:trPr>
          <w:trHeight w:val="330"/>
          <w:jc w:val="center"/>
        </w:trPr>
        <w:tc>
          <w:tcPr>
            <w:tcW w:w="6420" w:type="dxa"/>
            <w:tcBorders>
              <w:top w:val="nil"/>
              <w:left w:val="nil"/>
              <w:bottom w:val="nil"/>
              <w:right w:val="nil"/>
            </w:tcBorders>
            <w:shd w:val="clear" w:color="auto" w:fill="auto"/>
            <w:vAlign w:val="center"/>
            <w:hideMark/>
          </w:tcPr>
          <w:p w14:paraId="4D88026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26E" w14:textId="77777777">
        <w:trPr>
          <w:trHeight w:val="345"/>
          <w:jc w:val="center"/>
        </w:trPr>
        <w:tc>
          <w:tcPr>
            <w:tcW w:w="6420" w:type="dxa"/>
            <w:tcBorders>
              <w:top w:val="nil"/>
              <w:left w:val="nil"/>
              <w:bottom w:val="nil"/>
              <w:right w:val="nil"/>
            </w:tcBorders>
            <w:shd w:val="clear" w:color="auto" w:fill="auto"/>
            <w:vAlign w:val="center"/>
            <w:hideMark/>
          </w:tcPr>
          <w:p w14:paraId="4D88026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270" w14:textId="77777777">
        <w:trPr>
          <w:trHeight w:val="330"/>
          <w:jc w:val="center"/>
        </w:trPr>
        <w:tc>
          <w:tcPr>
            <w:tcW w:w="6420" w:type="dxa"/>
            <w:tcBorders>
              <w:top w:val="nil"/>
              <w:left w:val="nil"/>
              <w:bottom w:val="nil"/>
              <w:right w:val="nil"/>
            </w:tcBorders>
            <w:shd w:val="clear" w:color="auto" w:fill="auto"/>
            <w:vAlign w:val="center"/>
            <w:hideMark/>
          </w:tcPr>
          <w:p w14:paraId="4D88026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272" w14:textId="77777777">
        <w:trPr>
          <w:trHeight w:val="330"/>
          <w:jc w:val="center"/>
        </w:trPr>
        <w:tc>
          <w:tcPr>
            <w:tcW w:w="6420" w:type="dxa"/>
            <w:tcBorders>
              <w:top w:val="nil"/>
              <w:left w:val="nil"/>
              <w:bottom w:val="nil"/>
              <w:right w:val="nil"/>
            </w:tcBorders>
            <w:shd w:val="clear" w:color="auto" w:fill="auto"/>
            <w:vAlign w:val="center"/>
            <w:hideMark/>
          </w:tcPr>
          <w:p w14:paraId="4D88027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E01347" w14:paraId="4D880274" w14:textId="77777777">
        <w:trPr>
          <w:trHeight w:val="330"/>
          <w:jc w:val="center"/>
        </w:trPr>
        <w:tc>
          <w:tcPr>
            <w:tcW w:w="6420" w:type="dxa"/>
            <w:tcBorders>
              <w:top w:val="nil"/>
              <w:left w:val="nil"/>
              <w:bottom w:val="nil"/>
              <w:right w:val="nil"/>
            </w:tcBorders>
            <w:shd w:val="clear" w:color="auto" w:fill="auto"/>
            <w:vAlign w:val="center"/>
            <w:hideMark/>
          </w:tcPr>
          <w:p w14:paraId="4D88027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rsidR="00E01347" w14:paraId="4D880276" w14:textId="77777777">
        <w:trPr>
          <w:trHeight w:val="330"/>
          <w:jc w:val="center"/>
        </w:trPr>
        <w:tc>
          <w:tcPr>
            <w:tcW w:w="6420" w:type="dxa"/>
            <w:tcBorders>
              <w:top w:val="nil"/>
              <w:left w:val="nil"/>
              <w:bottom w:val="nil"/>
              <w:right w:val="nil"/>
            </w:tcBorders>
            <w:shd w:val="clear" w:color="auto" w:fill="auto"/>
            <w:vAlign w:val="center"/>
            <w:hideMark/>
          </w:tcPr>
          <w:p w14:paraId="4D88027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278" w14:textId="77777777">
        <w:trPr>
          <w:trHeight w:val="330"/>
          <w:jc w:val="center"/>
        </w:trPr>
        <w:tc>
          <w:tcPr>
            <w:tcW w:w="6420" w:type="dxa"/>
            <w:tcBorders>
              <w:top w:val="nil"/>
              <w:left w:val="nil"/>
              <w:bottom w:val="nil"/>
              <w:right w:val="nil"/>
            </w:tcBorders>
            <w:shd w:val="clear" w:color="auto" w:fill="auto"/>
            <w:vAlign w:val="center"/>
            <w:hideMark/>
          </w:tcPr>
          <w:p w14:paraId="4D88027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27A" w14:textId="77777777">
        <w:trPr>
          <w:trHeight w:val="330"/>
          <w:jc w:val="center"/>
        </w:trPr>
        <w:tc>
          <w:tcPr>
            <w:tcW w:w="6420" w:type="dxa"/>
            <w:tcBorders>
              <w:top w:val="nil"/>
              <w:left w:val="nil"/>
              <w:bottom w:val="nil"/>
              <w:right w:val="nil"/>
            </w:tcBorders>
            <w:shd w:val="clear" w:color="auto" w:fill="auto"/>
            <w:vAlign w:val="center"/>
            <w:hideMark/>
          </w:tcPr>
          <w:p w14:paraId="4D88027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27C" w14:textId="77777777">
        <w:trPr>
          <w:trHeight w:val="330"/>
          <w:jc w:val="center"/>
        </w:trPr>
        <w:tc>
          <w:tcPr>
            <w:tcW w:w="6420" w:type="dxa"/>
            <w:tcBorders>
              <w:top w:val="nil"/>
              <w:left w:val="nil"/>
              <w:bottom w:val="nil"/>
              <w:right w:val="nil"/>
            </w:tcBorders>
            <w:shd w:val="clear" w:color="auto" w:fill="auto"/>
            <w:vAlign w:val="center"/>
            <w:hideMark/>
          </w:tcPr>
          <w:p w14:paraId="4D88027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27E" w14:textId="77777777">
        <w:trPr>
          <w:trHeight w:val="330"/>
          <w:jc w:val="center"/>
        </w:trPr>
        <w:tc>
          <w:tcPr>
            <w:tcW w:w="6420" w:type="dxa"/>
            <w:tcBorders>
              <w:top w:val="nil"/>
              <w:left w:val="nil"/>
              <w:bottom w:val="nil"/>
              <w:right w:val="nil"/>
            </w:tcBorders>
            <w:shd w:val="clear" w:color="auto" w:fill="auto"/>
            <w:vAlign w:val="center"/>
            <w:hideMark/>
          </w:tcPr>
          <w:p w14:paraId="4D88027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280" w14:textId="77777777">
        <w:trPr>
          <w:trHeight w:val="330"/>
          <w:jc w:val="center"/>
        </w:trPr>
        <w:tc>
          <w:tcPr>
            <w:tcW w:w="6420" w:type="dxa"/>
            <w:tcBorders>
              <w:top w:val="nil"/>
              <w:left w:val="nil"/>
              <w:bottom w:val="nil"/>
              <w:right w:val="nil"/>
            </w:tcBorders>
            <w:shd w:val="clear" w:color="auto" w:fill="auto"/>
            <w:vAlign w:val="center"/>
            <w:hideMark/>
          </w:tcPr>
          <w:p w14:paraId="4D88027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E01347" w14:paraId="4D880282" w14:textId="77777777">
        <w:trPr>
          <w:trHeight w:val="345"/>
          <w:jc w:val="center"/>
        </w:trPr>
        <w:tc>
          <w:tcPr>
            <w:tcW w:w="6420" w:type="dxa"/>
            <w:tcBorders>
              <w:top w:val="nil"/>
              <w:left w:val="nil"/>
              <w:bottom w:val="nil"/>
              <w:right w:val="nil"/>
            </w:tcBorders>
            <w:shd w:val="clear" w:color="auto" w:fill="auto"/>
            <w:vAlign w:val="center"/>
            <w:hideMark/>
          </w:tcPr>
          <w:p w14:paraId="4D88028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rsidR="00E01347" w14:paraId="4D880284" w14:textId="77777777">
        <w:trPr>
          <w:trHeight w:val="330"/>
          <w:jc w:val="center"/>
        </w:trPr>
        <w:tc>
          <w:tcPr>
            <w:tcW w:w="6420" w:type="dxa"/>
            <w:tcBorders>
              <w:top w:val="nil"/>
              <w:left w:val="nil"/>
              <w:bottom w:val="nil"/>
              <w:right w:val="nil"/>
            </w:tcBorders>
            <w:shd w:val="clear" w:color="auto" w:fill="auto"/>
            <w:vAlign w:val="center"/>
            <w:hideMark/>
          </w:tcPr>
          <w:p w14:paraId="4D88028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286" w14:textId="77777777">
        <w:trPr>
          <w:trHeight w:val="330"/>
          <w:jc w:val="center"/>
        </w:trPr>
        <w:tc>
          <w:tcPr>
            <w:tcW w:w="6420" w:type="dxa"/>
            <w:tcBorders>
              <w:top w:val="nil"/>
              <w:left w:val="nil"/>
              <w:bottom w:val="nil"/>
              <w:right w:val="nil"/>
            </w:tcBorders>
            <w:shd w:val="clear" w:color="auto" w:fill="auto"/>
            <w:vAlign w:val="center"/>
            <w:hideMark/>
          </w:tcPr>
          <w:p w14:paraId="4D88028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288" w14:textId="77777777">
        <w:trPr>
          <w:trHeight w:val="330"/>
          <w:jc w:val="center"/>
        </w:trPr>
        <w:tc>
          <w:tcPr>
            <w:tcW w:w="6420" w:type="dxa"/>
            <w:tcBorders>
              <w:top w:val="nil"/>
              <w:left w:val="nil"/>
              <w:bottom w:val="nil"/>
              <w:right w:val="nil"/>
            </w:tcBorders>
            <w:shd w:val="clear" w:color="auto" w:fill="auto"/>
            <w:vAlign w:val="center"/>
            <w:hideMark/>
          </w:tcPr>
          <w:p w14:paraId="4D88028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28A" w14:textId="77777777">
        <w:trPr>
          <w:trHeight w:val="330"/>
          <w:jc w:val="center"/>
        </w:trPr>
        <w:tc>
          <w:tcPr>
            <w:tcW w:w="6420" w:type="dxa"/>
            <w:tcBorders>
              <w:top w:val="nil"/>
              <w:left w:val="nil"/>
              <w:bottom w:val="nil"/>
              <w:right w:val="nil"/>
            </w:tcBorders>
            <w:shd w:val="clear" w:color="auto" w:fill="auto"/>
            <w:vAlign w:val="center"/>
            <w:hideMark/>
          </w:tcPr>
          <w:p w14:paraId="4D88028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28C" w14:textId="77777777">
        <w:trPr>
          <w:trHeight w:val="345"/>
          <w:jc w:val="center"/>
        </w:trPr>
        <w:tc>
          <w:tcPr>
            <w:tcW w:w="6420" w:type="dxa"/>
            <w:tcBorders>
              <w:top w:val="nil"/>
              <w:left w:val="nil"/>
              <w:bottom w:val="nil"/>
              <w:right w:val="nil"/>
            </w:tcBorders>
            <w:shd w:val="clear" w:color="auto" w:fill="auto"/>
            <w:vAlign w:val="center"/>
            <w:hideMark/>
          </w:tcPr>
          <w:p w14:paraId="4D88028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28E" w14:textId="77777777">
        <w:trPr>
          <w:trHeight w:val="330"/>
          <w:jc w:val="center"/>
        </w:trPr>
        <w:tc>
          <w:tcPr>
            <w:tcW w:w="6420" w:type="dxa"/>
            <w:tcBorders>
              <w:top w:val="nil"/>
              <w:left w:val="nil"/>
              <w:bottom w:val="nil"/>
              <w:right w:val="nil"/>
            </w:tcBorders>
            <w:shd w:val="clear" w:color="auto" w:fill="auto"/>
            <w:vAlign w:val="center"/>
            <w:hideMark/>
          </w:tcPr>
          <w:p w14:paraId="4D88028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E01347" w14:paraId="4D880290" w14:textId="77777777">
        <w:trPr>
          <w:trHeight w:val="330"/>
          <w:jc w:val="center"/>
        </w:trPr>
        <w:tc>
          <w:tcPr>
            <w:tcW w:w="6420" w:type="dxa"/>
            <w:tcBorders>
              <w:top w:val="nil"/>
              <w:left w:val="nil"/>
              <w:bottom w:val="nil"/>
              <w:right w:val="nil"/>
            </w:tcBorders>
            <w:shd w:val="clear" w:color="auto" w:fill="auto"/>
            <w:vAlign w:val="center"/>
            <w:hideMark/>
          </w:tcPr>
          <w:p w14:paraId="4D88028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23 όπως τροπ.     ΚΑΤΑ ΠΛΕΙΟΨΗΦΙΑ</w:t>
            </w:r>
          </w:p>
        </w:tc>
      </w:tr>
      <w:tr w:rsidR="00E01347" w14:paraId="4D880292" w14:textId="77777777">
        <w:trPr>
          <w:trHeight w:val="330"/>
          <w:jc w:val="center"/>
        </w:trPr>
        <w:tc>
          <w:tcPr>
            <w:tcW w:w="6420" w:type="dxa"/>
            <w:tcBorders>
              <w:top w:val="nil"/>
              <w:left w:val="nil"/>
              <w:bottom w:val="nil"/>
              <w:right w:val="nil"/>
            </w:tcBorders>
            <w:shd w:val="clear" w:color="auto" w:fill="auto"/>
            <w:vAlign w:val="center"/>
            <w:hideMark/>
          </w:tcPr>
          <w:p w14:paraId="4D88029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294" w14:textId="77777777">
        <w:trPr>
          <w:trHeight w:val="330"/>
          <w:jc w:val="center"/>
        </w:trPr>
        <w:tc>
          <w:tcPr>
            <w:tcW w:w="6420" w:type="dxa"/>
            <w:tcBorders>
              <w:top w:val="nil"/>
              <w:left w:val="nil"/>
              <w:bottom w:val="nil"/>
              <w:right w:val="nil"/>
            </w:tcBorders>
            <w:shd w:val="clear" w:color="auto" w:fill="auto"/>
            <w:vAlign w:val="center"/>
            <w:hideMark/>
          </w:tcPr>
          <w:p w14:paraId="4D88029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296" w14:textId="77777777">
        <w:trPr>
          <w:trHeight w:val="330"/>
          <w:jc w:val="center"/>
        </w:trPr>
        <w:tc>
          <w:tcPr>
            <w:tcW w:w="6420" w:type="dxa"/>
            <w:tcBorders>
              <w:top w:val="nil"/>
              <w:left w:val="nil"/>
              <w:bottom w:val="nil"/>
              <w:right w:val="nil"/>
            </w:tcBorders>
            <w:shd w:val="clear" w:color="auto" w:fill="auto"/>
            <w:vAlign w:val="center"/>
            <w:hideMark/>
          </w:tcPr>
          <w:p w14:paraId="4D88029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298" w14:textId="77777777">
        <w:trPr>
          <w:trHeight w:val="330"/>
          <w:jc w:val="center"/>
        </w:trPr>
        <w:tc>
          <w:tcPr>
            <w:tcW w:w="6420" w:type="dxa"/>
            <w:tcBorders>
              <w:top w:val="nil"/>
              <w:left w:val="nil"/>
              <w:bottom w:val="nil"/>
              <w:right w:val="nil"/>
            </w:tcBorders>
            <w:shd w:val="clear" w:color="auto" w:fill="auto"/>
            <w:vAlign w:val="center"/>
            <w:hideMark/>
          </w:tcPr>
          <w:p w14:paraId="4D88029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29A" w14:textId="77777777">
        <w:trPr>
          <w:trHeight w:val="330"/>
          <w:jc w:val="center"/>
        </w:trPr>
        <w:tc>
          <w:tcPr>
            <w:tcW w:w="6420" w:type="dxa"/>
            <w:tcBorders>
              <w:top w:val="nil"/>
              <w:left w:val="nil"/>
              <w:bottom w:val="nil"/>
              <w:right w:val="nil"/>
            </w:tcBorders>
            <w:shd w:val="clear" w:color="auto" w:fill="auto"/>
            <w:vAlign w:val="center"/>
            <w:hideMark/>
          </w:tcPr>
          <w:p w14:paraId="4D88029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29C" w14:textId="77777777">
        <w:trPr>
          <w:trHeight w:val="330"/>
          <w:jc w:val="center"/>
        </w:trPr>
        <w:tc>
          <w:tcPr>
            <w:tcW w:w="6420" w:type="dxa"/>
            <w:tcBorders>
              <w:top w:val="nil"/>
              <w:left w:val="nil"/>
              <w:bottom w:val="nil"/>
              <w:right w:val="nil"/>
            </w:tcBorders>
            <w:shd w:val="clear" w:color="auto" w:fill="auto"/>
            <w:vAlign w:val="center"/>
            <w:hideMark/>
          </w:tcPr>
          <w:p w14:paraId="4D88029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E01347" w14:paraId="4D88029E" w14:textId="77777777">
        <w:trPr>
          <w:trHeight w:val="330"/>
          <w:jc w:val="center"/>
        </w:trPr>
        <w:tc>
          <w:tcPr>
            <w:tcW w:w="6420" w:type="dxa"/>
            <w:tcBorders>
              <w:top w:val="nil"/>
              <w:left w:val="nil"/>
              <w:bottom w:val="nil"/>
              <w:right w:val="nil"/>
            </w:tcBorders>
            <w:shd w:val="clear" w:color="auto" w:fill="auto"/>
            <w:vAlign w:val="center"/>
            <w:hideMark/>
          </w:tcPr>
          <w:p w14:paraId="4D88029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24  όπως τροπ.     ΚΑΤΑ ΠΛΕΙΟΨΗΦΙΑ</w:t>
            </w:r>
          </w:p>
        </w:tc>
      </w:tr>
      <w:tr w:rsidR="00E01347" w14:paraId="4D8802A0" w14:textId="77777777">
        <w:trPr>
          <w:trHeight w:val="330"/>
          <w:jc w:val="center"/>
        </w:trPr>
        <w:tc>
          <w:tcPr>
            <w:tcW w:w="6420" w:type="dxa"/>
            <w:tcBorders>
              <w:top w:val="nil"/>
              <w:left w:val="nil"/>
              <w:bottom w:val="nil"/>
              <w:right w:val="nil"/>
            </w:tcBorders>
            <w:shd w:val="clear" w:color="auto" w:fill="auto"/>
            <w:vAlign w:val="center"/>
            <w:hideMark/>
          </w:tcPr>
          <w:p w14:paraId="4D88029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2A2" w14:textId="77777777">
        <w:trPr>
          <w:trHeight w:val="330"/>
          <w:jc w:val="center"/>
        </w:trPr>
        <w:tc>
          <w:tcPr>
            <w:tcW w:w="6420" w:type="dxa"/>
            <w:tcBorders>
              <w:top w:val="nil"/>
              <w:left w:val="nil"/>
              <w:bottom w:val="nil"/>
              <w:right w:val="nil"/>
            </w:tcBorders>
            <w:shd w:val="clear" w:color="auto" w:fill="auto"/>
            <w:vAlign w:val="center"/>
            <w:hideMark/>
          </w:tcPr>
          <w:p w14:paraId="4D8802A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2A4" w14:textId="77777777">
        <w:trPr>
          <w:trHeight w:val="330"/>
          <w:jc w:val="center"/>
        </w:trPr>
        <w:tc>
          <w:tcPr>
            <w:tcW w:w="6420" w:type="dxa"/>
            <w:tcBorders>
              <w:top w:val="nil"/>
              <w:left w:val="nil"/>
              <w:bottom w:val="nil"/>
              <w:right w:val="nil"/>
            </w:tcBorders>
            <w:shd w:val="clear" w:color="auto" w:fill="auto"/>
            <w:vAlign w:val="center"/>
            <w:hideMark/>
          </w:tcPr>
          <w:p w14:paraId="4D8802A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E01347" w14:paraId="4D8802A6" w14:textId="77777777">
        <w:trPr>
          <w:trHeight w:val="330"/>
          <w:jc w:val="center"/>
        </w:trPr>
        <w:tc>
          <w:tcPr>
            <w:tcW w:w="6420" w:type="dxa"/>
            <w:tcBorders>
              <w:top w:val="nil"/>
              <w:left w:val="nil"/>
              <w:bottom w:val="nil"/>
              <w:right w:val="nil"/>
            </w:tcBorders>
            <w:shd w:val="clear" w:color="auto" w:fill="auto"/>
            <w:vAlign w:val="center"/>
            <w:hideMark/>
          </w:tcPr>
          <w:p w14:paraId="4D8802A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E01347" w14:paraId="4D8802A8" w14:textId="77777777">
        <w:trPr>
          <w:trHeight w:val="330"/>
          <w:jc w:val="center"/>
        </w:trPr>
        <w:tc>
          <w:tcPr>
            <w:tcW w:w="6420" w:type="dxa"/>
            <w:tcBorders>
              <w:top w:val="nil"/>
              <w:left w:val="nil"/>
              <w:bottom w:val="nil"/>
              <w:right w:val="nil"/>
            </w:tcBorders>
            <w:shd w:val="clear" w:color="auto" w:fill="auto"/>
            <w:vAlign w:val="center"/>
            <w:hideMark/>
          </w:tcPr>
          <w:p w14:paraId="4D8802A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2AA" w14:textId="77777777">
        <w:trPr>
          <w:trHeight w:val="330"/>
          <w:jc w:val="center"/>
        </w:trPr>
        <w:tc>
          <w:tcPr>
            <w:tcW w:w="6420" w:type="dxa"/>
            <w:tcBorders>
              <w:top w:val="nil"/>
              <w:left w:val="nil"/>
              <w:bottom w:val="nil"/>
              <w:right w:val="nil"/>
            </w:tcBorders>
            <w:shd w:val="clear" w:color="auto" w:fill="auto"/>
            <w:vAlign w:val="center"/>
            <w:hideMark/>
          </w:tcPr>
          <w:p w14:paraId="4D8802A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E01347" w14:paraId="4D8802AC" w14:textId="77777777">
        <w:trPr>
          <w:trHeight w:val="330"/>
          <w:jc w:val="center"/>
        </w:trPr>
        <w:tc>
          <w:tcPr>
            <w:tcW w:w="6420" w:type="dxa"/>
            <w:tcBorders>
              <w:top w:val="nil"/>
              <w:left w:val="nil"/>
              <w:bottom w:val="nil"/>
              <w:right w:val="nil"/>
            </w:tcBorders>
            <w:shd w:val="clear" w:color="auto" w:fill="auto"/>
            <w:vAlign w:val="center"/>
            <w:hideMark/>
          </w:tcPr>
          <w:p w14:paraId="4D8802A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rsidR="00E01347" w14:paraId="4D8802AE" w14:textId="77777777">
        <w:trPr>
          <w:trHeight w:val="345"/>
          <w:jc w:val="center"/>
        </w:trPr>
        <w:tc>
          <w:tcPr>
            <w:tcW w:w="6420" w:type="dxa"/>
            <w:tcBorders>
              <w:top w:val="nil"/>
              <w:left w:val="nil"/>
              <w:bottom w:val="nil"/>
              <w:right w:val="nil"/>
            </w:tcBorders>
            <w:shd w:val="clear" w:color="auto" w:fill="auto"/>
            <w:vAlign w:val="center"/>
            <w:hideMark/>
          </w:tcPr>
          <w:p w14:paraId="4D8802A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2B0" w14:textId="77777777">
        <w:trPr>
          <w:trHeight w:val="330"/>
          <w:jc w:val="center"/>
        </w:trPr>
        <w:tc>
          <w:tcPr>
            <w:tcW w:w="6420" w:type="dxa"/>
            <w:tcBorders>
              <w:top w:val="nil"/>
              <w:left w:val="nil"/>
              <w:bottom w:val="nil"/>
              <w:right w:val="nil"/>
            </w:tcBorders>
            <w:shd w:val="clear" w:color="auto" w:fill="auto"/>
            <w:vAlign w:val="center"/>
            <w:hideMark/>
          </w:tcPr>
          <w:p w14:paraId="4D8802A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2B2" w14:textId="77777777">
        <w:trPr>
          <w:trHeight w:val="330"/>
          <w:jc w:val="center"/>
        </w:trPr>
        <w:tc>
          <w:tcPr>
            <w:tcW w:w="6420" w:type="dxa"/>
            <w:tcBorders>
              <w:top w:val="nil"/>
              <w:left w:val="nil"/>
              <w:bottom w:val="nil"/>
              <w:right w:val="nil"/>
            </w:tcBorders>
            <w:shd w:val="clear" w:color="auto" w:fill="auto"/>
            <w:vAlign w:val="center"/>
            <w:hideMark/>
          </w:tcPr>
          <w:p w14:paraId="4D8802B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2B4" w14:textId="77777777">
        <w:trPr>
          <w:trHeight w:val="330"/>
          <w:jc w:val="center"/>
        </w:trPr>
        <w:tc>
          <w:tcPr>
            <w:tcW w:w="6420" w:type="dxa"/>
            <w:tcBorders>
              <w:top w:val="nil"/>
              <w:left w:val="nil"/>
              <w:bottom w:val="nil"/>
              <w:right w:val="nil"/>
            </w:tcBorders>
            <w:shd w:val="clear" w:color="auto" w:fill="auto"/>
            <w:vAlign w:val="center"/>
            <w:hideMark/>
          </w:tcPr>
          <w:p w14:paraId="4D8802B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2B6" w14:textId="77777777">
        <w:trPr>
          <w:trHeight w:val="330"/>
          <w:jc w:val="center"/>
        </w:trPr>
        <w:tc>
          <w:tcPr>
            <w:tcW w:w="6420" w:type="dxa"/>
            <w:tcBorders>
              <w:top w:val="nil"/>
              <w:left w:val="nil"/>
              <w:bottom w:val="nil"/>
              <w:right w:val="nil"/>
            </w:tcBorders>
            <w:shd w:val="clear" w:color="auto" w:fill="auto"/>
            <w:vAlign w:val="center"/>
            <w:hideMark/>
          </w:tcPr>
          <w:p w14:paraId="4D8802B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2B8" w14:textId="77777777">
        <w:trPr>
          <w:trHeight w:val="345"/>
          <w:jc w:val="center"/>
        </w:trPr>
        <w:tc>
          <w:tcPr>
            <w:tcW w:w="6420" w:type="dxa"/>
            <w:tcBorders>
              <w:top w:val="nil"/>
              <w:left w:val="nil"/>
              <w:bottom w:val="nil"/>
              <w:right w:val="nil"/>
            </w:tcBorders>
            <w:shd w:val="clear" w:color="auto" w:fill="auto"/>
            <w:vAlign w:val="center"/>
            <w:hideMark/>
          </w:tcPr>
          <w:p w14:paraId="4D8802B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E01347" w14:paraId="4D8802BA" w14:textId="77777777">
        <w:trPr>
          <w:trHeight w:val="330"/>
          <w:jc w:val="center"/>
        </w:trPr>
        <w:tc>
          <w:tcPr>
            <w:tcW w:w="6420" w:type="dxa"/>
            <w:tcBorders>
              <w:top w:val="nil"/>
              <w:left w:val="nil"/>
              <w:bottom w:val="nil"/>
              <w:right w:val="nil"/>
            </w:tcBorders>
            <w:shd w:val="clear" w:color="auto" w:fill="auto"/>
            <w:vAlign w:val="center"/>
            <w:hideMark/>
          </w:tcPr>
          <w:p w14:paraId="4D8802B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rsidR="00E01347" w14:paraId="4D8802BC" w14:textId="77777777">
        <w:trPr>
          <w:trHeight w:val="330"/>
          <w:jc w:val="center"/>
        </w:trPr>
        <w:tc>
          <w:tcPr>
            <w:tcW w:w="6420" w:type="dxa"/>
            <w:tcBorders>
              <w:top w:val="nil"/>
              <w:left w:val="nil"/>
              <w:bottom w:val="nil"/>
              <w:right w:val="nil"/>
            </w:tcBorders>
            <w:shd w:val="clear" w:color="auto" w:fill="auto"/>
            <w:vAlign w:val="center"/>
            <w:hideMark/>
          </w:tcPr>
          <w:p w14:paraId="4D8802B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2BE" w14:textId="77777777">
        <w:trPr>
          <w:trHeight w:val="330"/>
          <w:jc w:val="center"/>
        </w:trPr>
        <w:tc>
          <w:tcPr>
            <w:tcW w:w="6420" w:type="dxa"/>
            <w:tcBorders>
              <w:top w:val="nil"/>
              <w:left w:val="nil"/>
              <w:bottom w:val="nil"/>
              <w:right w:val="nil"/>
            </w:tcBorders>
            <w:shd w:val="clear" w:color="auto" w:fill="auto"/>
            <w:vAlign w:val="center"/>
            <w:hideMark/>
          </w:tcPr>
          <w:p w14:paraId="4D8802B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2C0" w14:textId="77777777">
        <w:trPr>
          <w:trHeight w:val="330"/>
          <w:jc w:val="center"/>
        </w:trPr>
        <w:tc>
          <w:tcPr>
            <w:tcW w:w="6420" w:type="dxa"/>
            <w:tcBorders>
              <w:top w:val="nil"/>
              <w:left w:val="nil"/>
              <w:bottom w:val="nil"/>
              <w:right w:val="nil"/>
            </w:tcBorders>
            <w:shd w:val="clear" w:color="auto" w:fill="auto"/>
            <w:vAlign w:val="center"/>
            <w:hideMark/>
          </w:tcPr>
          <w:p w14:paraId="4D8802B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ΔΗ.ΣΥ: ΝΑΙ</w:t>
            </w:r>
          </w:p>
        </w:tc>
      </w:tr>
      <w:tr w:rsidR="00E01347" w14:paraId="4D8802C2" w14:textId="77777777">
        <w:trPr>
          <w:trHeight w:val="330"/>
          <w:jc w:val="center"/>
        </w:trPr>
        <w:tc>
          <w:tcPr>
            <w:tcW w:w="6420" w:type="dxa"/>
            <w:tcBorders>
              <w:top w:val="nil"/>
              <w:left w:val="nil"/>
              <w:bottom w:val="nil"/>
              <w:right w:val="nil"/>
            </w:tcBorders>
            <w:shd w:val="clear" w:color="auto" w:fill="auto"/>
            <w:vAlign w:val="center"/>
            <w:hideMark/>
          </w:tcPr>
          <w:p w14:paraId="4D8802C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2C4" w14:textId="77777777">
        <w:trPr>
          <w:trHeight w:val="330"/>
          <w:jc w:val="center"/>
        </w:trPr>
        <w:tc>
          <w:tcPr>
            <w:tcW w:w="6420" w:type="dxa"/>
            <w:tcBorders>
              <w:top w:val="nil"/>
              <w:left w:val="nil"/>
              <w:bottom w:val="nil"/>
              <w:right w:val="nil"/>
            </w:tcBorders>
            <w:shd w:val="clear" w:color="auto" w:fill="auto"/>
            <w:vAlign w:val="center"/>
            <w:hideMark/>
          </w:tcPr>
          <w:p w14:paraId="4D8802C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2C6" w14:textId="77777777">
        <w:trPr>
          <w:trHeight w:val="330"/>
          <w:jc w:val="center"/>
        </w:trPr>
        <w:tc>
          <w:tcPr>
            <w:tcW w:w="6420" w:type="dxa"/>
            <w:tcBorders>
              <w:top w:val="nil"/>
              <w:left w:val="nil"/>
              <w:bottom w:val="nil"/>
              <w:right w:val="nil"/>
            </w:tcBorders>
            <w:shd w:val="clear" w:color="auto" w:fill="auto"/>
            <w:vAlign w:val="center"/>
            <w:hideMark/>
          </w:tcPr>
          <w:p w14:paraId="4D8802C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E01347" w14:paraId="4D8802C8" w14:textId="77777777">
        <w:trPr>
          <w:trHeight w:val="330"/>
          <w:jc w:val="center"/>
        </w:trPr>
        <w:tc>
          <w:tcPr>
            <w:tcW w:w="6420" w:type="dxa"/>
            <w:tcBorders>
              <w:top w:val="nil"/>
              <w:left w:val="nil"/>
              <w:bottom w:val="nil"/>
              <w:right w:val="nil"/>
            </w:tcBorders>
            <w:shd w:val="clear" w:color="auto" w:fill="auto"/>
            <w:vAlign w:val="center"/>
            <w:hideMark/>
          </w:tcPr>
          <w:p w14:paraId="4D8802C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rsidR="00E01347" w14:paraId="4D8802CA" w14:textId="77777777">
        <w:trPr>
          <w:trHeight w:val="330"/>
          <w:jc w:val="center"/>
        </w:trPr>
        <w:tc>
          <w:tcPr>
            <w:tcW w:w="6420" w:type="dxa"/>
            <w:tcBorders>
              <w:top w:val="nil"/>
              <w:left w:val="nil"/>
              <w:bottom w:val="nil"/>
              <w:right w:val="nil"/>
            </w:tcBorders>
            <w:shd w:val="clear" w:color="auto" w:fill="auto"/>
            <w:vAlign w:val="center"/>
            <w:hideMark/>
          </w:tcPr>
          <w:p w14:paraId="4D8802C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2CC" w14:textId="77777777">
        <w:trPr>
          <w:trHeight w:val="345"/>
          <w:jc w:val="center"/>
        </w:trPr>
        <w:tc>
          <w:tcPr>
            <w:tcW w:w="6420" w:type="dxa"/>
            <w:tcBorders>
              <w:top w:val="nil"/>
              <w:left w:val="nil"/>
              <w:bottom w:val="nil"/>
              <w:right w:val="nil"/>
            </w:tcBorders>
            <w:shd w:val="clear" w:color="auto" w:fill="auto"/>
            <w:vAlign w:val="center"/>
            <w:hideMark/>
          </w:tcPr>
          <w:p w14:paraId="4D8802C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2CE" w14:textId="77777777">
        <w:trPr>
          <w:trHeight w:val="330"/>
          <w:jc w:val="center"/>
        </w:trPr>
        <w:tc>
          <w:tcPr>
            <w:tcW w:w="6420" w:type="dxa"/>
            <w:tcBorders>
              <w:top w:val="nil"/>
              <w:left w:val="nil"/>
              <w:bottom w:val="nil"/>
              <w:right w:val="nil"/>
            </w:tcBorders>
            <w:shd w:val="clear" w:color="auto" w:fill="auto"/>
            <w:vAlign w:val="center"/>
            <w:hideMark/>
          </w:tcPr>
          <w:p w14:paraId="4D8802C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2D0" w14:textId="77777777">
        <w:trPr>
          <w:trHeight w:val="330"/>
          <w:jc w:val="center"/>
        </w:trPr>
        <w:tc>
          <w:tcPr>
            <w:tcW w:w="6420" w:type="dxa"/>
            <w:tcBorders>
              <w:top w:val="nil"/>
              <w:left w:val="nil"/>
              <w:bottom w:val="nil"/>
              <w:right w:val="nil"/>
            </w:tcBorders>
            <w:shd w:val="clear" w:color="auto" w:fill="auto"/>
            <w:vAlign w:val="center"/>
            <w:hideMark/>
          </w:tcPr>
          <w:p w14:paraId="4D8802C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2D2" w14:textId="77777777">
        <w:trPr>
          <w:trHeight w:val="330"/>
          <w:jc w:val="center"/>
        </w:trPr>
        <w:tc>
          <w:tcPr>
            <w:tcW w:w="6420" w:type="dxa"/>
            <w:tcBorders>
              <w:top w:val="nil"/>
              <w:left w:val="nil"/>
              <w:bottom w:val="nil"/>
              <w:right w:val="nil"/>
            </w:tcBorders>
            <w:shd w:val="clear" w:color="auto" w:fill="auto"/>
            <w:vAlign w:val="center"/>
            <w:hideMark/>
          </w:tcPr>
          <w:p w14:paraId="4D8802D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2D4" w14:textId="77777777">
        <w:trPr>
          <w:trHeight w:val="330"/>
          <w:jc w:val="center"/>
        </w:trPr>
        <w:tc>
          <w:tcPr>
            <w:tcW w:w="6420" w:type="dxa"/>
            <w:tcBorders>
              <w:top w:val="nil"/>
              <w:left w:val="nil"/>
              <w:bottom w:val="nil"/>
              <w:right w:val="nil"/>
            </w:tcBorders>
            <w:shd w:val="clear" w:color="auto" w:fill="auto"/>
            <w:vAlign w:val="center"/>
            <w:hideMark/>
          </w:tcPr>
          <w:p w14:paraId="4D8802D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E01347" w14:paraId="4D8802D6" w14:textId="77777777">
        <w:trPr>
          <w:trHeight w:val="330"/>
          <w:jc w:val="center"/>
        </w:trPr>
        <w:tc>
          <w:tcPr>
            <w:tcW w:w="6420" w:type="dxa"/>
            <w:tcBorders>
              <w:top w:val="nil"/>
              <w:left w:val="nil"/>
              <w:bottom w:val="nil"/>
              <w:right w:val="nil"/>
            </w:tcBorders>
            <w:shd w:val="clear" w:color="auto" w:fill="auto"/>
            <w:vAlign w:val="center"/>
            <w:hideMark/>
          </w:tcPr>
          <w:p w14:paraId="4D8802D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28 όπως τροπ.     </w:t>
            </w:r>
            <w:r>
              <w:rPr>
                <w:rFonts w:ascii="Calibri" w:eastAsia="Times New Roman" w:hAnsi="Calibri" w:cs="Calibri"/>
                <w:color w:val="000000"/>
                <w:szCs w:val="24"/>
              </w:rPr>
              <w:t>ΚΑΤΑ ΠΛΕΙΟΨΗΦΙΑ</w:t>
            </w:r>
          </w:p>
        </w:tc>
      </w:tr>
      <w:tr w:rsidR="00E01347" w14:paraId="4D8802D8" w14:textId="77777777">
        <w:trPr>
          <w:trHeight w:val="330"/>
          <w:jc w:val="center"/>
        </w:trPr>
        <w:tc>
          <w:tcPr>
            <w:tcW w:w="6420" w:type="dxa"/>
            <w:tcBorders>
              <w:top w:val="nil"/>
              <w:left w:val="nil"/>
              <w:bottom w:val="nil"/>
              <w:right w:val="nil"/>
            </w:tcBorders>
            <w:shd w:val="clear" w:color="auto" w:fill="auto"/>
            <w:vAlign w:val="center"/>
            <w:hideMark/>
          </w:tcPr>
          <w:p w14:paraId="4D8802D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2DA" w14:textId="77777777">
        <w:trPr>
          <w:trHeight w:val="330"/>
          <w:jc w:val="center"/>
        </w:trPr>
        <w:tc>
          <w:tcPr>
            <w:tcW w:w="6420" w:type="dxa"/>
            <w:tcBorders>
              <w:top w:val="nil"/>
              <w:left w:val="nil"/>
              <w:bottom w:val="nil"/>
              <w:right w:val="nil"/>
            </w:tcBorders>
            <w:shd w:val="clear" w:color="auto" w:fill="auto"/>
            <w:vAlign w:val="center"/>
            <w:hideMark/>
          </w:tcPr>
          <w:p w14:paraId="4D8802D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2DC" w14:textId="77777777">
        <w:trPr>
          <w:trHeight w:val="330"/>
          <w:jc w:val="center"/>
        </w:trPr>
        <w:tc>
          <w:tcPr>
            <w:tcW w:w="6420" w:type="dxa"/>
            <w:tcBorders>
              <w:top w:val="nil"/>
              <w:left w:val="nil"/>
              <w:bottom w:val="nil"/>
              <w:right w:val="nil"/>
            </w:tcBorders>
            <w:shd w:val="clear" w:color="auto" w:fill="auto"/>
            <w:vAlign w:val="center"/>
            <w:hideMark/>
          </w:tcPr>
          <w:p w14:paraId="4D8802D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E01347" w14:paraId="4D8802DE" w14:textId="77777777">
        <w:trPr>
          <w:trHeight w:val="330"/>
          <w:jc w:val="center"/>
        </w:trPr>
        <w:tc>
          <w:tcPr>
            <w:tcW w:w="6420" w:type="dxa"/>
            <w:tcBorders>
              <w:top w:val="nil"/>
              <w:left w:val="nil"/>
              <w:bottom w:val="nil"/>
              <w:right w:val="nil"/>
            </w:tcBorders>
            <w:shd w:val="clear" w:color="auto" w:fill="auto"/>
            <w:vAlign w:val="center"/>
            <w:hideMark/>
          </w:tcPr>
          <w:p w14:paraId="4D8802D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2E0" w14:textId="77777777">
        <w:trPr>
          <w:trHeight w:val="330"/>
          <w:jc w:val="center"/>
        </w:trPr>
        <w:tc>
          <w:tcPr>
            <w:tcW w:w="6420" w:type="dxa"/>
            <w:tcBorders>
              <w:top w:val="nil"/>
              <w:left w:val="nil"/>
              <w:bottom w:val="nil"/>
              <w:right w:val="nil"/>
            </w:tcBorders>
            <w:shd w:val="clear" w:color="auto" w:fill="auto"/>
            <w:vAlign w:val="center"/>
            <w:hideMark/>
          </w:tcPr>
          <w:p w14:paraId="4D8802D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2E2" w14:textId="77777777">
        <w:trPr>
          <w:trHeight w:val="330"/>
          <w:jc w:val="center"/>
        </w:trPr>
        <w:tc>
          <w:tcPr>
            <w:tcW w:w="6420" w:type="dxa"/>
            <w:tcBorders>
              <w:top w:val="nil"/>
              <w:left w:val="nil"/>
              <w:bottom w:val="nil"/>
              <w:right w:val="nil"/>
            </w:tcBorders>
            <w:shd w:val="clear" w:color="auto" w:fill="auto"/>
            <w:vAlign w:val="center"/>
            <w:hideMark/>
          </w:tcPr>
          <w:p w14:paraId="4D8802E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E01347" w14:paraId="4D8802E4" w14:textId="77777777">
        <w:trPr>
          <w:trHeight w:val="330"/>
          <w:jc w:val="center"/>
        </w:trPr>
        <w:tc>
          <w:tcPr>
            <w:tcW w:w="6420" w:type="dxa"/>
            <w:tcBorders>
              <w:top w:val="nil"/>
              <w:left w:val="nil"/>
              <w:bottom w:val="nil"/>
              <w:right w:val="nil"/>
            </w:tcBorders>
            <w:shd w:val="clear" w:color="auto" w:fill="auto"/>
            <w:vAlign w:val="center"/>
            <w:hideMark/>
          </w:tcPr>
          <w:p w14:paraId="4D8802E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29 όπως τροπ.     ΚΑΤΑ ΠΛΕΙΟΨΗΦΙΑ</w:t>
            </w:r>
          </w:p>
        </w:tc>
      </w:tr>
      <w:tr w:rsidR="00E01347" w14:paraId="4D8802E6" w14:textId="77777777">
        <w:trPr>
          <w:trHeight w:val="330"/>
          <w:jc w:val="center"/>
        </w:trPr>
        <w:tc>
          <w:tcPr>
            <w:tcW w:w="6420" w:type="dxa"/>
            <w:tcBorders>
              <w:top w:val="nil"/>
              <w:left w:val="nil"/>
              <w:bottom w:val="nil"/>
              <w:right w:val="nil"/>
            </w:tcBorders>
            <w:shd w:val="clear" w:color="auto" w:fill="auto"/>
            <w:vAlign w:val="center"/>
            <w:hideMark/>
          </w:tcPr>
          <w:p w14:paraId="4D8802E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2E8" w14:textId="77777777">
        <w:trPr>
          <w:trHeight w:val="330"/>
          <w:jc w:val="center"/>
        </w:trPr>
        <w:tc>
          <w:tcPr>
            <w:tcW w:w="6420" w:type="dxa"/>
            <w:tcBorders>
              <w:top w:val="nil"/>
              <w:left w:val="nil"/>
              <w:bottom w:val="nil"/>
              <w:right w:val="nil"/>
            </w:tcBorders>
            <w:shd w:val="clear" w:color="auto" w:fill="auto"/>
            <w:vAlign w:val="center"/>
            <w:hideMark/>
          </w:tcPr>
          <w:p w14:paraId="4D8802E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2EA" w14:textId="77777777">
        <w:trPr>
          <w:trHeight w:val="330"/>
          <w:jc w:val="center"/>
        </w:trPr>
        <w:tc>
          <w:tcPr>
            <w:tcW w:w="6420" w:type="dxa"/>
            <w:tcBorders>
              <w:top w:val="nil"/>
              <w:left w:val="nil"/>
              <w:bottom w:val="nil"/>
              <w:right w:val="nil"/>
            </w:tcBorders>
            <w:shd w:val="clear" w:color="auto" w:fill="auto"/>
            <w:vAlign w:val="center"/>
            <w:hideMark/>
          </w:tcPr>
          <w:p w14:paraId="4D8802E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E01347" w14:paraId="4D8802EC" w14:textId="77777777">
        <w:trPr>
          <w:trHeight w:val="330"/>
          <w:jc w:val="center"/>
        </w:trPr>
        <w:tc>
          <w:tcPr>
            <w:tcW w:w="6420" w:type="dxa"/>
            <w:tcBorders>
              <w:top w:val="nil"/>
              <w:left w:val="nil"/>
              <w:bottom w:val="nil"/>
              <w:right w:val="nil"/>
            </w:tcBorders>
            <w:shd w:val="clear" w:color="auto" w:fill="auto"/>
            <w:vAlign w:val="center"/>
            <w:hideMark/>
          </w:tcPr>
          <w:p w14:paraId="4D8802E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2EE" w14:textId="77777777">
        <w:trPr>
          <w:trHeight w:val="330"/>
          <w:jc w:val="center"/>
        </w:trPr>
        <w:tc>
          <w:tcPr>
            <w:tcW w:w="6420" w:type="dxa"/>
            <w:tcBorders>
              <w:top w:val="nil"/>
              <w:left w:val="nil"/>
              <w:bottom w:val="nil"/>
              <w:right w:val="nil"/>
            </w:tcBorders>
            <w:shd w:val="clear" w:color="auto" w:fill="auto"/>
            <w:vAlign w:val="center"/>
            <w:hideMark/>
          </w:tcPr>
          <w:p w14:paraId="4D8802E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2F0" w14:textId="77777777">
        <w:trPr>
          <w:trHeight w:val="330"/>
          <w:jc w:val="center"/>
        </w:trPr>
        <w:tc>
          <w:tcPr>
            <w:tcW w:w="6420" w:type="dxa"/>
            <w:tcBorders>
              <w:top w:val="nil"/>
              <w:left w:val="nil"/>
              <w:bottom w:val="nil"/>
              <w:right w:val="nil"/>
            </w:tcBorders>
            <w:shd w:val="clear" w:color="auto" w:fill="auto"/>
            <w:vAlign w:val="center"/>
            <w:hideMark/>
          </w:tcPr>
          <w:p w14:paraId="4D8802E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E01347" w14:paraId="4D8802F2" w14:textId="77777777">
        <w:trPr>
          <w:trHeight w:val="330"/>
          <w:jc w:val="center"/>
        </w:trPr>
        <w:tc>
          <w:tcPr>
            <w:tcW w:w="6420" w:type="dxa"/>
            <w:tcBorders>
              <w:top w:val="nil"/>
              <w:left w:val="nil"/>
              <w:bottom w:val="nil"/>
              <w:right w:val="nil"/>
            </w:tcBorders>
            <w:shd w:val="clear" w:color="auto" w:fill="auto"/>
            <w:vAlign w:val="center"/>
            <w:hideMark/>
          </w:tcPr>
          <w:p w14:paraId="4D8802F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30 όπως τροπ.     ΚΑΤΑ ΠΛΕΙΟΨΗΦΙΑ</w:t>
            </w:r>
          </w:p>
        </w:tc>
      </w:tr>
      <w:tr w:rsidR="00E01347" w14:paraId="4D8802F4" w14:textId="77777777">
        <w:trPr>
          <w:trHeight w:val="330"/>
          <w:jc w:val="center"/>
        </w:trPr>
        <w:tc>
          <w:tcPr>
            <w:tcW w:w="6420" w:type="dxa"/>
            <w:tcBorders>
              <w:top w:val="nil"/>
              <w:left w:val="nil"/>
              <w:bottom w:val="nil"/>
              <w:right w:val="nil"/>
            </w:tcBorders>
            <w:shd w:val="clear" w:color="auto" w:fill="auto"/>
            <w:vAlign w:val="center"/>
            <w:hideMark/>
          </w:tcPr>
          <w:p w14:paraId="4D8802F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2F6" w14:textId="77777777">
        <w:trPr>
          <w:trHeight w:val="330"/>
          <w:jc w:val="center"/>
        </w:trPr>
        <w:tc>
          <w:tcPr>
            <w:tcW w:w="6420" w:type="dxa"/>
            <w:tcBorders>
              <w:top w:val="nil"/>
              <w:left w:val="nil"/>
              <w:bottom w:val="nil"/>
              <w:right w:val="nil"/>
            </w:tcBorders>
            <w:shd w:val="clear" w:color="auto" w:fill="auto"/>
            <w:vAlign w:val="center"/>
            <w:hideMark/>
          </w:tcPr>
          <w:p w14:paraId="4D8802F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2F8" w14:textId="77777777">
        <w:trPr>
          <w:trHeight w:val="345"/>
          <w:jc w:val="center"/>
        </w:trPr>
        <w:tc>
          <w:tcPr>
            <w:tcW w:w="6420" w:type="dxa"/>
            <w:tcBorders>
              <w:top w:val="nil"/>
              <w:left w:val="nil"/>
              <w:bottom w:val="nil"/>
              <w:right w:val="nil"/>
            </w:tcBorders>
            <w:shd w:val="clear" w:color="auto" w:fill="auto"/>
            <w:vAlign w:val="center"/>
            <w:hideMark/>
          </w:tcPr>
          <w:p w14:paraId="4D8802F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E01347" w14:paraId="4D8802FA" w14:textId="77777777">
        <w:trPr>
          <w:trHeight w:val="330"/>
          <w:jc w:val="center"/>
        </w:trPr>
        <w:tc>
          <w:tcPr>
            <w:tcW w:w="6420" w:type="dxa"/>
            <w:tcBorders>
              <w:top w:val="nil"/>
              <w:left w:val="nil"/>
              <w:bottom w:val="nil"/>
              <w:right w:val="nil"/>
            </w:tcBorders>
            <w:shd w:val="clear" w:color="auto" w:fill="auto"/>
            <w:vAlign w:val="center"/>
            <w:hideMark/>
          </w:tcPr>
          <w:p w14:paraId="4D8802F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2FC" w14:textId="77777777">
        <w:trPr>
          <w:trHeight w:val="330"/>
          <w:jc w:val="center"/>
        </w:trPr>
        <w:tc>
          <w:tcPr>
            <w:tcW w:w="6420" w:type="dxa"/>
            <w:tcBorders>
              <w:top w:val="nil"/>
              <w:left w:val="nil"/>
              <w:bottom w:val="nil"/>
              <w:right w:val="nil"/>
            </w:tcBorders>
            <w:shd w:val="clear" w:color="auto" w:fill="auto"/>
            <w:vAlign w:val="center"/>
            <w:hideMark/>
          </w:tcPr>
          <w:p w14:paraId="4D8802F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2FE" w14:textId="77777777">
        <w:trPr>
          <w:trHeight w:val="330"/>
          <w:jc w:val="center"/>
        </w:trPr>
        <w:tc>
          <w:tcPr>
            <w:tcW w:w="6420" w:type="dxa"/>
            <w:tcBorders>
              <w:top w:val="nil"/>
              <w:left w:val="nil"/>
              <w:bottom w:val="nil"/>
              <w:right w:val="nil"/>
            </w:tcBorders>
            <w:shd w:val="clear" w:color="auto" w:fill="auto"/>
            <w:vAlign w:val="center"/>
            <w:hideMark/>
          </w:tcPr>
          <w:p w14:paraId="4D8802F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E01347" w14:paraId="4D880300" w14:textId="77777777">
        <w:trPr>
          <w:trHeight w:val="330"/>
          <w:jc w:val="center"/>
        </w:trPr>
        <w:tc>
          <w:tcPr>
            <w:tcW w:w="6420" w:type="dxa"/>
            <w:tcBorders>
              <w:top w:val="nil"/>
              <w:left w:val="nil"/>
              <w:bottom w:val="nil"/>
              <w:right w:val="nil"/>
            </w:tcBorders>
            <w:shd w:val="clear" w:color="auto" w:fill="auto"/>
            <w:vAlign w:val="center"/>
            <w:hideMark/>
          </w:tcPr>
          <w:p w14:paraId="4D8802F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31 όπως τροπ.     ΚΑΤΑ ΠΛΕΙΟΨΗΦΙΑ</w:t>
            </w:r>
          </w:p>
        </w:tc>
      </w:tr>
      <w:tr w:rsidR="00E01347" w14:paraId="4D880302" w14:textId="77777777">
        <w:trPr>
          <w:trHeight w:val="330"/>
          <w:jc w:val="center"/>
        </w:trPr>
        <w:tc>
          <w:tcPr>
            <w:tcW w:w="6420" w:type="dxa"/>
            <w:tcBorders>
              <w:top w:val="nil"/>
              <w:left w:val="nil"/>
              <w:bottom w:val="nil"/>
              <w:right w:val="nil"/>
            </w:tcBorders>
            <w:shd w:val="clear" w:color="auto" w:fill="auto"/>
            <w:vAlign w:val="center"/>
            <w:hideMark/>
          </w:tcPr>
          <w:p w14:paraId="4D88030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304" w14:textId="77777777">
        <w:trPr>
          <w:trHeight w:val="330"/>
          <w:jc w:val="center"/>
        </w:trPr>
        <w:tc>
          <w:tcPr>
            <w:tcW w:w="6420" w:type="dxa"/>
            <w:tcBorders>
              <w:top w:val="nil"/>
              <w:left w:val="nil"/>
              <w:bottom w:val="nil"/>
              <w:right w:val="nil"/>
            </w:tcBorders>
            <w:shd w:val="clear" w:color="auto" w:fill="auto"/>
            <w:vAlign w:val="center"/>
            <w:hideMark/>
          </w:tcPr>
          <w:p w14:paraId="4D88030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306" w14:textId="77777777">
        <w:trPr>
          <w:trHeight w:val="330"/>
          <w:jc w:val="center"/>
        </w:trPr>
        <w:tc>
          <w:tcPr>
            <w:tcW w:w="6420" w:type="dxa"/>
            <w:tcBorders>
              <w:top w:val="nil"/>
              <w:left w:val="nil"/>
              <w:bottom w:val="nil"/>
              <w:right w:val="nil"/>
            </w:tcBorders>
            <w:shd w:val="clear" w:color="auto" w:fill="auto"/>
            <w:vAlign w:val="center"/>
            <w:hideMark/>
          </w:tcPr>
          <w:p w14:paraId="4D88030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308" w14:textId="77777777">
        <w:trPr>
          <w:trHeight w:val="330"/>
          <w:jc w:val="center"/>
        </w:trPr>
        <w:tc>
          <w:tcPr>
            <w:tcW w:w="6420" w:type="dxa"/>
            <w:tcBorders>
              <w:top w:val="nil"/>
              <w:left w:val="nil"/>
              <w:bottom w:val="nil"/>
              <w:right w:val="nil"/>
            </w:tcBorders>
            <w:shd w:val="clear" w:color="auto" w:fill="auto"/>
            <w:vAlign w:val="center"/>
            <w:hideMark/>
          </w:tcPr>
          <w:p w14:paraId="4D88030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30A" w14:textId="77777777">
        <w:trPr>
          <w:trHeight w:val="330"/>
          <w:jc w:val="center"/>
        </w:trPr>
        <w:tc>
          <w:tcPr>
            <w:tcW w:w="6420" w:type="dxa"/>
            <w:tcBorders>
              <w:top w:val="nil"/>
              <w:left w:val="nil"/>
              <w:bottom w:val="nil"/>
              <w:right w:val="nil"/>
            </w:tcBorders>
            <w:shd w:val="clear" w:color="auto" w:fill="auto"/>
            <w:vAlign w:val="center"/>
            <w:hideMark/>
          </w:tcPr>
          <w:p w14:paraId="4D88030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30C" w14:textId="77777777">
        <w:trPr>
          <w:trHeight w:val="330"/>
          <w:jc w:val="center"/>
        </w:trPr>
        <w:tc>
          <w:tcPr>
            <w:tcW w:w="6420" w:type="dxa"/>
            <w:tcBorders>
              <w:top w:val="nil"/>
              <w:left w:val="nil"/>
              <w:bottom w:val="nil"/>
              <w:right w:val="nil"/>
            </w:tcBorders>
            <w:shd w:val="clear" w:color="auto" w:fill="auto"/>
            <w:vAlign w:val="center"/>
            <w:hideMark/>
          </w:tcPr>
          <w:p w14:paraId="4D88030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E01347" w14:paraId="4D88030E" w14:textId="77777777">
        <w:trPr>
          <w:trHeight w:val="330"/>
          <w:jc w:val="center"/>
        </w:trPr>
        <w:tc>
          <w:tcPr>
            <w:tcW w:w="6420" w:type="dxa"/>
            <w:tcBorders>
              <w:top w:val="nil"/>
              <w:left w:val="nil"/>
              <w:bottom w:val="nil"/>
              <w:right w:val="nil"/>
            </w:tcBorders>
            <w:shd w:val="clear" w:color="auto" w:fill="auto"/>
            <w:vAlign w:val="center"/>
            <w:hideMark/>
          </w:tcPr>
          <w:p w14:paraId="4D88030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32 όπως τροπ.     ΚΑΤΑ ΠΛΕΙΟΨΗΦΙΑ</w:t>
            </w:r>
          </w:p>
        </w:tc>
      </w:tr>
      <w:tr w:rsidR="00E01347" w14:paraId="4D880310" w14:textId="77777777">
        <w:trPr>
          <w:trHeight w:val="330"/>
          <w:jc w:val="center"/>
        </w:trPr>
        <w:tc>
          <w:tcPr>
            <w:tcW w:w="6420" w:type="dxa"/>
            <w:tcBorders>
              <w:top w:val="nil"/>
              <w:left w:val="nil"/>
              <w:bottom w:val="nil"/>
              <w:right w:val="nil"/>
            </w:tcBorders>
            <w:shd w:val="clear" w:color="auto" w:fill="auto"/>
            <w:vAlign w:val="center"/>
            <w:hideMark/>
          </w:tcPr>
          <w:p w14:paraId="4D88030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312" w14:textId="77777777">
        <w:trPr>
          <w:trHeight w:val="330"/>
          <w:jc w:val="center"/>
        </w:trPr>
        <w:tc>
          <w:tcPr>
            <w:tcW w:w="6420" w:type="dxa"/>
            <w:tcBorders>
              <w:top w:val="nil"/>
              <w:left w:val="nil"/>
              <w:bottom w:val="nil"/>
              <w:right w:val="nil"/>
            </w:tcBorders>
            <w:shd w:val="clear" w:color="auto" w:fill="auto"/>
            <w:vAlign w:val="center"/>
            <w:hideMark/>
          </w:tcPr>
          <w:p w14:paraId="4D88031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 xml:space="preserve">Ν.Δ.: </w:t>
            </w:r>
            <w:r>
              <w:rPr>
                <w:rFonts w:ascii="Calibri" w:eastAsia="Times New Roman" w:hAnsi="Calibri" w:cs="Calibri"/>
                <w:color w:val="000000"/>
                <w:szCs w:val="24"/>
              </w:rPr>
              <w:t>ΝΑΙ</w:t>
            </w:r>
          </w:p>
        </w:tc>
      </w:tr>
      <w:tr w:rsidR="00E01347" w14:paraId="4D880314" w14:textId="77777777">
        <w:trPr>
          <w:trHeight w:val="330"/>
          <w:jc w:val="center"/>
        </w:trPr>
        <w:tc>
          <w:tcPr>
            <w:tcW w:w="6420" w:type="dxa"/>
            <w:tcBorders>
              <w:top w:val="nil"/>
              <w:left w:val="nil"/>
              <w:bottom w:val="nil"/>
              <w:right w:val="nil"/>
            </w:tcBorders>
            <w:shd w:val="clear" w:color="auto" w:fill="auto"/>
            <w:vAlign w:val="center"/>
            <w:hideMark/>
          </w:tcPr>
          <w:p w14:paraId="4D88031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316" w14:textId="77777777">
        <w:trPr>
          <w:trHeight w:val="345"/>
          <w:jc w:val="center"/>
        </w:trPr>
        <w:tc>
          <w:tcPr>
            <w:tcW w:w="6420" w:type="dxa"/>
            <w:tcBorders>
              <w:top w:val="nil"/>
              <w:left w:val="nil"/>
              <w:bottom w:val="nil"/>
              <w:right w:val="nil"/>
            </w:tcBorders>
            <w:shd w:val="clear" w:color="auto" w:fill="auto"/>
            <w:vAlign w:val="center"/>
            <w:hideMark/>
          </w:tcPr>
          <w:p w14:paraId="4D88031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318" w14:textId="77777777">
        <w:trPr>
          <w:trHeight w:val="330"/>
          <w:jc w:val="center"/>
        </w:trPr>
        <w:tc>
          <w:tcPr>
            <w:tcW w:w="6420" w:type="dxa"/>
            <w:tcBorders>
              <w:top w:val="nil"/>
              <w:left w:val="nil"/>
              <w:bottom w:val="nil"/>
              <w:right w:val="nil"/>
            </w:tcBorders>
            <w:shd w:val="clear" w:color="auto" w:fill="auto"/>
            <w:vAlign w:val="center"/>
            <w:hideMark/>
          </w:tcPr>
          <w:p w14:paraId="4D88031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31A" w14:textId="77777777">
        <w:trPr>
          <w:trHeight w:val="330"/>
          <w:jc w:val="center"/>
        </w:trPr>
        <w:tc>
          <w:tcPr>
            <w:tcW w:w="6420" w:type="dxa"/>
            <w:tcBorders>
              <w:top w:val="nil"/>
              <w:left w:val="nil"/>
              <w:bottom w:val="nil"/>
              <w:right w:val="nil"/>
            </w:tcBorders>
            <w:shd w:val="clear" w:color="auto" w:fill="auto"/>
            <w:vAlign w:val="center"/>
            <w:hideMark/>
          </w:tcPr>
          <w:p w14:paraId="4D88031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E01347" w14:paraId="4D88031C" w14:textId="77777777">
        <w:trPr>
          <w:trHeight w:val="330"/>
          <w:jc w:val="center"/>
        </w:trPr>
        <w:tc>
          <w:tcPr>
            <w:tcW w:w="6420" w:type="dxa"/>
            <w:tcBorders>
              <w:top w:val="nil"/>
              <w:left w:val="nil"/>
              <w:bottom w:val="nil"/>
              <w:right w:val="nil"/>
            </w:tcBorders>
            <w:shd w:val="clear" w:color="auto" w:fill="auto"/>
            <w:vAlign w:val="center"/>
            <w:hideMark/>
          </w:tcPr>
          <w:p w14:paraId="4D88031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33 όπως τροπ.     ΚΑΤΑ ΠΛΕΙΟΨΗΦΙΑ</w:t>
            </w:r>
          </w:p>
        </w:tc>
      </w:tr>
      <w:tr w:rsidR="00E01347" w14:paraId="4D88031E" w14:textId="77777777">
        <w:trPr>
          <w:trHeight w:val="330"/>
          <w:jc w:val="center"/>
        </w:trPr>
        <w:tc>
          <w:tcPr>
            <w:tcW w:w="6420" w:type="dxa"/>
            <w:tcBorders>
              <w:top w:val="nil"/>
              <w:left w:val="nil"/>
              <w:bottom w:val="nil"/>
              <w:right w:val="nil"/>
            </w:tcBorders>
            <w:shd w:val="clear" w:color="auto" w:fill="auto"/>
            <w:vAlign w:val="center"/>
            <w:hideMark/>
          </w:tcPr>
          <w:p w14:paraId="4D88031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E01347" w14:paraId="4D880320" w14:textId="77777777">
        <w:trPr>
          <w:trHeight w:val="330"/>
          <w:jc w:val="center"/>
        </w:trPr>
        <w:tc>
          <w:tcPr>
            <w:tcW w:w="6420" w:type="dxa"/>
            <w:tcBorders>
              <w:top w:val="nil"/>
              <w:left w:val="nil"/>
              <w:bottom w:val="nil"/>
              <w:right w:val="nil"/>
            </w:tcBorders>
            <w:shd w:val="clear" w:color="auto" w:fill="auto"/>
            <w:vAlign w:val="center"/>
            <w:hideMark/>
          </w:tcPr>
          <w:p w14:paraId="4D88031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322" w14:textId="77777777">
        <w:trPr>
          <w:trHeight w:val="330"/>
          <w:jc w:val="center"/>
        </w:trPr>
        <w:tc>
          <w:tcPr>
            <w:tcW w:w="6420" w:type="dxa"/>
            <w:tcBorders>
              <w:top w:val="nil"/>
              <w:left w:val="nil"/>
              <w:bottom w:val="nil"/>
              <w:right w:val="nil"/>
            </w:tcBorders>
            <w:shd w:val="clear" w:color="auto" w:fill="auto"/>
            <w:vAlign w:val="center"/>
            <w:hideMark/>
          </w:tcPr>
          <w:p w14:paraId="4D88032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E01347" w14:paraId="4D880324" w14:textId="77777777">
        <w:trPr>
          <w:trHeight w:val="330"/>
          <w:jc w:val="center"/>
        </w:trPr>
        <w:tc>
          <w:tcPr>
            <w:tcW w:w="6420" w:type="dxa"/>
            <w:tcBorders>
              <w:top w:val="nil"/>
              <w:left w:val="nil"/>
              <w:bottom w:val="nil"/>
              <w:right w:val="nil"/>
            </w:tcBorders>
            <w:shd w:val="clear" w:color="auto" w:fill="auto"/>
            <w:vAlign w:val="center"/>
            <w:hideMark/>
          </w:tcPr>
          <w:p w14:paraId="4D88032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326" w14:textId="77777777">
        <w:trPr>
          <w:trHeight w:val="330"/>
          <w:jc w:val="center"/>
        </w:trPr>
        <w:tc>
          <w:tcPr>
            <w:tcW w:w="6420" w:type="dxa"/>
            <w:tcBorders>
              <w:top w:val="nil"/>
              <w:left w:val="nil"/>
              <w:bottom w:val="nil"/>
              <w:right w:val="nil"/>
            </w:tcBorders>
            <w:shd w:val="clear" w:color="auto" w:fill="auto"/>
            <w:vAlign w:val="center"/>
            <w:hideMark/>
          </w:tcPr>
          <w:p w14:paraId="4D88032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328" w14:textId="77777777">
        <w:trPr>
          <w:trHeight w:val="330"/>
          <w:jc w:val="center"/>
        </w:trPr>
        <w:tc>
          <w:tcPr>
            <w:tcW w:w="6420" w:type="dxa"/>
            <w:tcBorders>
              <w:top w:val="nil"/>
              <w:left w:val="nil"/>
              <w:bottom w:val="nil"/>
              <w:right w:val="nil"/>
            </w:tcBorders>
            <w:shd w:val="clear" w:color="auto" w:fill="auto"/>
            <w:vAlign w:val="center"/>
            <w:hideMark/>
          </w:tcPr>
          <w:p w14:paraId="4D88032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E01347" w14:paraId="4D88032A" w14:textId="77777777">
        <w:trPr>
          <w:trHeight w:val="330"/>
          <w:jc w:val="center"/>
        </w:trPr>
        <w:tc>
          <w:tcPr>
            <w:tcW w:w="6420" w:type="dxa"/>
            <w:tcBorders>
              <w:top w:val="nil"/>
              <w:left w:val="nil"/>
              <w:bottom w:val="nil"/>
              <w:right w:val="nil"/>
            </w:tcBorders>
            <w:shd w:val="clear" w:color="auto" w:fill="auto"/>
            <w:vAlign w:val="center"/>
            <w:hideMark/>
          </w:tcPr>
          <w:p w14:paraId="4D88032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34 όπως τροπ.     ΚΑΤΑ ΠΛΕΙΟΨΗΦΙΑ</w:t>
            </w:r>
          </w:p>
        </w:tc>
      </w:tr>
      <w:tr w:rsidR="00E01347" w14:paraId="4D88032C" w14:textId="77777777">
        <w:trPr>
          <w:trHeight w:val="330"/>
          <w:jc w:val="center"/>
        </w:trPr>
        <w:tc>
          <w:tcPr>
            <w:tcW w:w="6420" w:type="dxa"/>
            <w:tcBorders>
              <w:top w:val="nil"/>
              <w:left w:val="nil"/>
              <w:bottom w:val="nil"/>
              <w:right w:val="nil"/>
            </w:tcBorders>
            <w:shd w:val="clear" w:color="auto" w:fill="auto"/>
            <w:vAlign w:val="center"/>
            <w:hideMark/>
          </w:tcPr>
          <w:p w14:paraId="4D88032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32E" w14:textId="77777777">
        <w:trPr>
          <w:trHeight w:val="330"/>
          <w:jc w:val="center"/>
        </w:trPr>
        <w:tc>
          <w:tcPr>
            <w:tcW w:w="6420" w:type="dxa"/>
            <w:tcBorders>
              <w:top w:val="nil"/>
              <w:left w:val="nil"/>
              <w:bottom w:val="nil"/>
              <w:right w:val="nil"/>
            </w:tcBorders>
            <w:shd w:val="clear" w:color="auto" w:fill="auto"/>
            <w:vAlign w:val="center"/>
            <w:hideMark/>
          </w:tcPr>
          <w:p w14:paraId="4D88032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330" w14:textId="77777777">
        <w:trPr>
          <w:trHeight w:val="330"/>
          <w:jc w:val="center"/>
        </w:trPr>
        <w:tc>
          <w:tcPr>
            <w:tcW w:w="6420" w:type="dxa"/>
            <w:tcBorders>
              <w:top w:val="nil"/>
              <w:left w:val="nil"/>
              <w:bottom w:val="nil"/>
              <w:right w:val="nil"/>
            </w:tcBorders>
            <w:shd w:val="clear" w:color="auto" w:fill="auto"/>
            <w:vAlign w:val="center"/>
            <w:hideMark/>
          </w:tcPr>
          <w:p w14:paraId="4D88032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E01347" w14:paraId="4D880332" w14:textId="77777777">
        <w:trPr>
          <w:trHeight w:val="330"/>
          <w:jc w:val="center"/>
        </w:trPr>
        <w:tc>
          <w:tcPr>
            <w:tcW w:w="6420" w:type="dxa"/>
            <w:tcBorders>
              <w:top w:val="nil"/>
              <w:left w:val="nil"/>
              <w:bottom w:val="nil"/>
              <w:right w:val="nil"/>
            </w:tcBorders>
            <w:shd w:val="clear" w:color="auto" w:fill="auto"/>
            <w:vAlign w:val="center"/>
            <w:hideMark/>
          </w:tcPr>
          <w:p w14:paraId="4D88033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334" w14:textId="77777777">
        <w:trPr>
          <w:trHeight w:val="330"/>
          <w:jc w:val="center"/>
        </w:trPr>
        <w:tc>
          <w:tcPr>
            <w:tcW w:w="6420" w:type="dxa"/>
            <w:tcBorders>
              <w:top w:val="nil"/>
              <w:left w:val="nil"/>
              <w:bottom w:val="nil"/>
              <w:right w:val="nil"/>
            </w:tcBorders>
            <w:shd w:val="clear" w:color="auto" w:fill="auto"/>
            <w:vAlign w:val="center"/>
            <w:hideMark/>
          </w:tcPr>
          <w:p w14:paraId="4D88033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336" w14:textId="77777777">
        <w:trPr>
          <w:trHeight w:val="330"/>
          <w:jc w:val="center"/>
        </w:trPr>
        <w:tc>
          <w:tcPr>
            <w:tcW w:w="6420" w:type="dxa"/>
            <w:tcBorders>
              <w:top w:val="nil"/>
              <w:left w:val="nil"/>
              <w:bottom w:val="nil"/>
              <w:right w:val="nil"/>
            </w:tcBorders>
            <w:shd w:val="clear" w:color="auto" w:fill="auto"/>
            <w:vAlign w:val="center"/>
            <w:hideMark/>
          </w:tcPr>
          <w:p w14:paraId="4D88033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E01347" w14:paraId="4D880338" w14:textId="77777777">
        <w:trPr>
          <w:trHeight w:val="345"/>
          <w:jc w:val="center"/>
        </w:trPr>
        <w:tc>
          <w:tcPr>
            <w:tcW w:w="6420" w:type="dxa"/>
            <w:tcBorders>
              <w:top w:val="nil"/>
              <w:left w:val="nil"/>
              <w:bottom w:val="nil"/>
              <w:right w:val="nil"/>
            </w:tcBorders>
            <w:shd w:val="clear" w:color="auto" w:fill="auto"/>
            <w:vAlign w:val="center"/>
            <w:hideMark/>
          </w:tcPr>
          <w:p w14:paraId="4D88033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35 όπως τροπ.     ΚΑΤΑ ΠΛΕΙΟΨΗΦΙΑ</w:t>
            </w:r>
          </w:p>
        </w:tc>
      </w:tr>
      <w:tr w:rsidR="00E01347" w14:paraId="4D88033A" w14:textId="77777777">
        <w:trPr>
          <w:trHeight w:val="330"/>
          <w:jc w:val="center"/>
        </w:trPr>
        <w:tc>
          <w:tcPr>
            <w:tcW w:w="6420" w:type="dxa"/>
            <w:tcBorders>
              <w:top w:val="nil"/>
              <w:left w:val="nil"/>
              <w:bottom w:val="nil"/>
              <w:right w:val="nil"/>
            </w:tcBorders>
            <w:shd w:val="clear" w:color="auto" w:fill="auto"/>
            <w:vAlign w:val="center"/>
            <w:hideMark/>
          </w:tcPr>
          <w:p w14:paraId="4D88033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33C" w14:textId="77777777">
        <w:trPr>
          <w:trHeight w:val="330"/>
          <w:jc w:val="center"/>
        </w:trPr>
        <w:tc>
          <w:tcPr>
            <w:tcW w:w="6420" w:type="dxa"/>
            <w:tcBorders>
              <w:top w:val="nil"/>
              <w:left w:val="nil"/>
              <w:bottom w:val="nil"/>
              <w:right w:val="nil"/>
            </w:tcBorders>
            <w:shd w:val="clear" w:color="auto" w:fill="auto"/>
            <w:vAlign w:val="center"/>
            <w:hideMark/>
          </w:tcPr>
          <w:p w14:paraId="4D88033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33E" w14:textId="77777777">
        <w:trPr>
          <w:trHeight w:val="330"/>
          <w:jc w:val="center"/>
        </w:trPr>
        <w:tc>
          <w:tcPr>
            <w:tcW w:w="6420" w:type="dxa"/>
            <w:tcBorders>
              <w:top w:val="nil"/>
              <w:left w:val="nil"/>
              <w:bottom w:val="nil"/>
              <w:right w:val="nil"/>
            </w:tcBorders>
            <w:shd w:val="clear" w:color="auto" w:fill="auto"/>
            <w:vAlign w:val="center"/>
            <w:hideMark/>
          </w:tcPr>
          <w:p w14:paraId="4D88033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340" w14:textId="77777777">
        <w:trPr>
          <w:trHeight w:val="330"/>
          <w:jc w:val="center"/>
        </w:trPr>
        <w:tc>
          <w:tcPr>
            <w:tcW w:w="6420" w:type="dxa"/>
            <w:tcBorders>
              <w:top w:val="nil"/>
              <w:left w:val="nil"/>
              <w:bottom w:val="nil"/>
              <w:right w:val="nil"/>
            </w:tcBorders>
            <w:shd w:val="clear" w:color="auto" w:fill="auto"/>
            <w:vAlign w:val="center"/>
            <w:hideMark/>
          </w:tcPr>
          <w:p w14:paraId="4D88033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342" w14:textId="77777777">
        <w:trPr>
          <w:trHeight w:val="345"/>
          <w:jc w:val="center"/>
        </w:trPr>
        <w:tc>
          <w:tcPr>
            <w:tcW w:w="6420" w:type="dxa"/>
            <w:tcBorders>
              <w:top w:val="nil"/>
              <w:left w:val="nil"/>
              <w:bottom w:val="nil"/>
              <w:right w:val="nil"/>
            </w:tcBorders>
            <w:shd w:val="clear" w:color="auto" w:fill="auto"/>
            <w:vAlign w:val="center"/>
            <w:hideMark/>
          </w:tcPr>
          <w:p w14:paraId="4D88034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344" w14:textId="77777777">
        <w:trPr>
          <w:trHeight w:val="330"/>
          <w:jc w:val="center"/>
        </w:trPr>
        <w:tc>
          <w:tcPr>
            <w:tcW w:w="6420" w:type="dxa"/>
            <w:tcBorders>
              <w:top w:val="nil"/>
              <w:left w:val="nil"/>
              <w:bottom w:val="nil"/>
              <w:right w:val="nil"/>
            </w:tcBorders>
            <w:shd w:val="clear" w:color="auto" w:fill="auto"/>
            <w:vAlign w:val="center"/>
            <w:hideMark/>
          </w:tcPr>
          <w:p w14:paraId="4D88034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E01347" w14:paraId="4D880346" w14:textId="77777777">
        <w:trPr>
          <w:trHeight w:val="330"/>
          <w:jc w:val="center"/>
        </w:trPr>
        <w:tc>
          <w:tcPr>
            <w:tcW w:w="6420" w:type="dxa"/>
            <w:tcBorders>
              <w:top w:val="nil"/>
              <w:left w:val="nil"/>
              <w:bottom w:val="nil"/>
              <w:right w:val="nil"/>
            </w:tcBorders>
            <w:shd w:val="clear" w:color="auto" w:fill="auto"/>
            <w:vAlign w:val="center"/>
            <w:hideMark/>
          </w:tcPr>
          <w:p w14:paraId="4D88034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36 όπως τροπ.     ΚΑΤΑ ΠΛΕΙΟΨΗΦΙΑ</w:t>
            </w:r>
          </w:p>
        </w:tc>
      </w:tr>
      <w:tr w:rsidR="00E01347" w14:paraId="4D880348" w14:textId="77777777">
        <w:trPr>
          <w:trHeight w:val="330"/>
          <w:jc w:val="center"/>
        </w:trPr>
        <w:tc>
          <w:tcPr>
            <w:tcW w:w="6420" w:type="dxa"/>
            <w:tcBorders>
              <w:top w:val="nil"/>
              <w:left w:val="nil"/>
              <w:bottom w:val="nil"/>
              <w:right w:val="nil"/>
            </w:tcBorders>
            <w:shd w:val="clear" w:color="auto" w:fill="auto"/>
            <w:vAlign w:val="center"/>
            <w:hideMark/>
          </w:tcPr>
          <w:p w14:paraId="4D88034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34A" w14:textId="77777777">
        <w:trPr>
          <w:trHeight w:val="330"/>
          <w:jc w:val="center"/>
        </w:trPr>
        <w:tc>
          <w:tcPr>
            <w:tcW w:w="6420" w:type="dxa"/>
            <w:tcBorders>
              <w:top w:val="nil"/>
              <w:left w:val="nil"/>
              <w:bottom w:val="nil"/>
              <w:right w:val="nil"/>
            </w:tcBorders>
            <w:shd w:val="clear" w:color="auto" w:fill="auto"/>
            <w:vAlign w:val="center"/>
            <w:hideMark/>
          </w:tcPr>
          <w:p w14:paraId="4D88034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34C" w14:textId="77777777">
        <w:trPr>
          <w:trHeight w:val="330"/>
          <w:jc w:val="center"/>
        </w:trPr>
        <w:tc>
          <w:tcPr>
            <w:tcW w:w="6420" w:type="dxa"/>
            <w:tcBorders>
              <w:top w:val="nil"/>
              <w:left w:val="nil"/>
              <w:bottom w:val="nil"/>
              <w:right w:val="nil"/>
            </w:tcBorders>
            <w:shd w:val="clear" w:color="auto" w:fill="auto"/>
            <w:vAlign w:val="center"/>
            <w:hideMark/>
          </w:tcPr>
          <w:p w14:paraId="4D88034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E01347" w14:paraId="4D88034E" w14:textId="77777777">
        <w:trPr>
          <w:trHeight w:val="330"/>
          <w:jc w:val="center"/>
        </w:trPr>
        <w:tc>
          <w:tcPr>
            <w:tcW w:w="6420" w:type="dxa"/>
            <w:tcBorders>
              <w:top w:val="nil"/>
              <w:left w:val="nil"/>
              <w:bottom w:val="nil"/>
              <w:right w:val="nil"/>
            </w:tcBorders>
            <w:shd w:val="clear" w:color="auto" w:fill="auto"/>
            <w:vAlign w:val="center"/>
            <w:hideMark/>
          </w:tcPr>
          <w:p w14:paraId="4D88034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350" w14:textId="77777777">
        <w:trPr>
          <w:trHeight w:val="330"/>
          <w:jc w:val="center"/>
        </w:trPr>
        <w:tc>
          <w:tcPr>
            <w:tcW w:w="6420" w:type="dxa"/>
            <w:tcBorders>
              <w:top w:val="nil"/>
              <w:left w:val="nil"/>
              <w:bottom w:val="nil"/>
              <w:right w:val="nil"/>
            </w:tcBorders>
            <w:shd w:val="clear" w:color="auto" w:fill="auto"/>
            <w:vAlign w:val="center"/>
            <w:hideMark/>
          </w:tcPr>
          <w:p w14:paraId="4D88034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352" w14:textId="77777777">
        <w:trPr>
          <w:trHeight w:val="330"/>
          <w:jc w:val="center"/>
        </w:trPr>
        <w:tc>
          <w:tcPr>
            <w:tcW w:w="6420" w:type="dxa"/>
            <w:tcBorders>
              <w:top w:val="nil"/>
              <w:left w:val="nil"/>
              <w:bottom w:val="nil"/>
              <w:right w:val="nil"/>
            </w:tcBorders>
            <w:shd w:val="clear" w:color="auto" w:fill="auto"/>
            <w:vAlign w:val="center"/>
            <w:hideMark/>
          </w:tcPr>
          <w:p w14:paraId="4D88035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E01347" w14:paraId="4D880354" w14:textId="77777777">
        <w:trPr>
          <w:trHeight w:val="330"/>
          <w:jc w:val="center"/>
        </w:trPr>
        <w:tc>
          <w:tcPr>
            <w:tcW w:w="6420" w:type="dxa"/>
            <w:tcBorders>
              <w:top w:val="nil"/>
              <w:left w:val="nil"/>
              <w:bottom w:val="nil"/>
              <w:right w:val="nil"/>
            </w:tcBorders>
            <w:shd w:val="clear" w:color="auto" w:fill="auto"/>
            <w:vAlign w:val="center"/>
            <w:hideMark/>
          </w:tcPr>
          <w:p w14:paraId="4D88035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37 όπως τροπ.     ΚΑΤΑ ΠΛΕΙΟΨΗΦΙΑ</w:t>
            </w:r>
          </w:p>
        </w:tc>
      </w:tr>
      <w:tr w:rsidR="00E01347" w14:paraId="4D880356" w14:textId="77777777">
        <w:trPr>
          <w:trHeight w:val="345"/>
          <w:jc w:val="center"/>
        </w:trPr>
        <w:tc>
          <w:tcPr>
            <w:tcW w:w="6420" w:type="dxa"/>
            <w:tcBorders>
              <w:top w:val="nil"/>
              <w:left w:val="nil"/>
              <w:bottom w:val="nil"/>
              <w:right w:val="nil"/>
            </w:tcBorders>
            <w:shd w:val="clear" w:color="auto" w:fill="auto"/>
            <w:vAlign w:val="center"/>
            <w:hideMark/>
          </w:tcPr>
          <w:p w14:paraId="4D88035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358" w14:textId="77777777">
        <w:trPr>
          <w:trHeight w:val="330"/>
          <w:jc w:val="center"/>
        </w:trPr>
        <w:tc>
          <w:tcPr>
            <w:tcW w:w="6420" w:type="dxa"/>
            <w:tcBorders>
              <w:top w:val="nil"/>
              <w:left w:val="nil"/>
              <w:bottom w:val="nil"/>
              <w:right w:val="nil"/>
            </w:tcBorders>
            <w:shd w:val="clear" w:color="auto" w:fill="auto"/>
            <w:vAlign w:val="center"/>
            <w:hideMark/>
          </w:tcPr>
          <w:p w14:paraId="4D88035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35A" w14:textId="77777777">
        <w:trPr>
          <w:trHeight w:val="330"/>
          <w:jc w:val="center"/>
        </w:trPr>
        <w:tc>
          <w:tcPr>
            <w:tcW w:w="6420" w:type="dxa"/>
            <w:tcBorders>
              <w:top w:val="nil"/>
              <w:left w:val="nil"/>
              <w:bottom w:val="nil"/>
              <w:right w:val="nil"/>
            </w:tcBorders>
            <w:shd w:val="clear" w:color="auto" w:fill="auto"/>
            <w:vAlign w:val="center"/>
            <w:hideMark/>
          </w:tcPr>
          <w:p w14:paraId="4D88035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E01347" w14:paraId="4D88035C" w14:textId="77777777">
        <w:trPr>
          <w:trHeight w:val="330"/>
          <w:jc w:val="center"/>
        </w:trPr>
        <w:tc>
          <w:tcPr>
            <w:tcW w:w="6420" w:type="dxa"/>
            <w:tcBorders>
              <w:top w:val="nil"/>
              <w:left w:val="nil"/>
              <w:bottom w:val="nil"/>
              <w:right w:val="nil"/>
            </w:tcBorders>
            <w:shd w:val="clear" w:color="auto" w:fill="auto"/>
            <w:vAlign w:val="center"/>
            <w:hideMark/>
          </w:tcPr>
          <w:p w14:paraId="4D88035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35E" w14:textId="77777777">
        <w:trPr>
          <w:trHeight w:val="330"/>
          <w:jc w:val="center"/>
        </w:trPr>
        <w:tc>
          <w:tcPr>
            <w:tcW w:w="6420" w:type="dxa"/>
            <w:tcBorders>
              <w:top w:val="nil"/>
              <w:left w:val="nil"/>
              <w:bottom w:val="nil"/>
              <w:right w:val="nil"/>
            </w:tcBorders>
            <w:shd w:val="clear" w:color="auto" w:fill="auto"/>
            <w:vAlign w:val="center"/>
            <w:hideMark/>
          </w:tcPr>
          <w:p w14:paraId="4D88035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360" w14:textId="77777777">
        <w:trPr>
          <w:trHeight w:val="345"/>
          <w:jc w:val="center"/>
        </w:trPr>
        <w:tc>
          <w:tcPr>
            <w:tcW w:w="6420" w:type="dxa"/>
            <w:tcBorders>
              <w:top w:val="nil"/>
              <w:left w:val="nil"/>
              <w:bottom w:val="nil"/>
              <w:right w:val="nil"/>
            </w:tcBorders>
            <w:shd w:val="clear" w:color="auto" w:fill="auto"/>
            <w:vAlign w:val="center"/>
            <w:hideMark/>
          </w:tcPr>
          <w:p w14:paraId="4D88035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E01347" w14:paraId="4D880362" w14:textId="77777777">
        <w:trPr>
          <w:trHeight w:val="330"/>
          <w:jc w:val="center"/>
        </w:trPr>
        <w:tc>
          <w:tcPr>
            <w:tcW w:w="6420" w:type="dxa"/>
            <w:tcBorders>
              <w:top w:val="nil"/>
              <w:left w:val="nil"/>
              <w:bottom w:val="nil"/>
              <w:right w:val="nil"/>
            </w:tcBorders>
            <w:shd w:val="clear" w:color="auto" w:fill="auto"/>
            <w:vAlign w:val="center"/>
            <w:hideMark/>
          </w:tcPr>
          <w:p w14:paraId="4D88036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38 όπως τροπ.     ΚΑΤΑ ΠΛΕΙΟΨΗΦΙΑ</w:t>
            </w:r>
          </w:p>
        </w:tc>
      </w:tr>
      <w:tr w:rsidR="00E01347" w14:paraId="4D880364" w14:textId="77777777">
        <w:trPr>
          <w:trHeight w:val="330"/>
          <w:jc w:val="center"/>
        </w:trPr>
        <w:tc>
          <w:tcPr>
            <w:tcW w:w="6420" w:type="dxa"/>
            <w:tcBorders>
              <w:top w:val="nil"/>
              <w:left w:val="nil"/>
              <w:bottom w:val="nil"/>
              <w:right w:val="nil"/>
            </w:tcBorders>
            <w:shd w:val="clear" w:color="auto" w:fill="auto"/>
            <w:vAlign w:val="center"/>
            <w:hideMark/>
          </w:tcPr>
          <w:p w14:paraId="4D88036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366" w14:textId="77777777">
        <w:trPr>
          <w:trHeight w:val="330"/>
          <w:jc w:val="center"/>
        </w:trPr>
        <w:tc>
          <w:tcPr>
            <w:tcW w:w="6420" w:type="dxa"/>
            <w:tcBorders>
              <w:top w:val="nil"/>
              <w:left w:val="nil"/>
              <w:bottom w:val="nil"/>
              <w:right w:val="nil"/>
            </w:tcBorders>
            <w:shd w:val="clear" w:color="auto" w:fill="auto"/>
            <w:vAlign w:val="center"/>
            <w:hideMark/>
          </w:tcPr>
          <w:p w14:paraId="4D88036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368" w14:textId="77777777">
        <w:trPr>
          <w:trHeight w:val="330"/>
          <w:jc w:val="center"/>
        </w:trPr>
        <w:tc>
          <w:tcPr>
            <w:tcW w:w="6420" w:type="dxa"/>
            <w:tcBorders>
              <w:top w:val="nil"/>
              <w:left w:val="nil"/>
              <w:bottom w:val="nil"/>
              <w:right w:val="nil"/>
            </w:tcBorders>
            <w:shd w:val="clear" w:color="auto" w:fill="auto"/>
            <w:vAlign w:val="center"/>
            <w:hideMark/>
          </w:tcPr>
          <w:p w14:paraId="4D88036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E01347" w14:paraId="4D88036A" w14:textId="77777777">
        <w:trPr>
          <w:trHeight w:val="330"/>
          <w:jc w:val="center"/>
        </w:trPr>
        <w:tc>
          <w:tcPr>
            <w:tcW w:w="6420" w:type="dxa"/>
            <w:tcBorders>
              <w:top w:val="nil"/>
              <w:left w:val="nil"/>
              <w:bottom w:val="nil"/>
              <w:right w:val="nil"/>
            </w:tcBorders>
            <w:shd w:val="clear" w:color="auto" w:fill="auto"/>
            <w:vAlign w:val="center"/>
            <w:hideMark/>
          </w:tcPr>
          <w:p w14:paraId="4D88036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36C" w14:textId="77777777">
        <w:trPr>
          <w:trHeight w:val="330"/>
          <w:jc w:val="center"/>
        </w:trPr>
        <w:tc>
          <w:tcPr>
            <w:tcW w:w="6420" w:type="dxa"/>
            <w:tcBorders>
              <w:top w:val="nil"/>
              <w:left w:val="nil"/>
              <w:bottom w:val="nil"/>
              <w:right w:val="nil"/>
            </w:tcBorders>
            <w:shd w:val="clear" w:color="auto" w:fill="auto"/>
            <w:vAlign w:val="center"/>
            <w:hideMark/>
          </w:tcPr>
          <w:p w14:paraId="4D88036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36E" w14:textId="77777777">
        <w:trPr>
          <w:trHeight w:val="330"/>
          <w:jc w:val="center"/>
        </w:trPr>
        <w:tc>
          <w:tcPr>
            <w:tcW w:w="6420" w:type="dxa"/>
            <w:tcBorders>
              <w:top w:val="nil"/>
              <w:left w:val="nil"/>
              <w:bottom w:val="nil"/>
              <w:right w:val="nil"/>
            </w:tcBorders>
            <w:shd w:val="clear" w:color="auto" w:fill="auto"/>
            <w:vAlign w:val="center"/>
            <w:hideMark/>
          </w:tcPr>
          <w:p w14:paraId="4D88036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E01347" w14:paraId="4D880370" w14:textId="77777777">
        <w:trPr>
          <w:trHeight w:val="330"/>
          <w:jc w:val="center"/>
        </w:trPr>
        <w:tc>
          <w:tcPr>
            <w:tcW w:w="6420" w:type="dxa"/>
            <w:tcBorders>
              <w:top w:val="nil"/>
              <w:left w:val="nil"/>
              <w:bottom w:val="nil"/>
              <w:right w:val="nil"/>
            </w:tcBorders>
            <w:shd w:val="clear" w:color="auto" w:fill="auto"/>
            <w:vAlign w:val="center"/>
            <w:hideMark/>
          </w:tcPr>
          <w:p w14:paraId="4D88036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39 όπως τροπ.     ΚΑΤΑ ΠΛΕΙΟΨΗΦΙΑ</w:t>
            </w:r>
          </w:p>
        </w:tc>
      </w:tr>
      <w:tr w:rsidR="00E01347" w14:paraId="4D880372" w14:textId="77777777">
        <w:trPr>
          <w:trHeight w:val="330"/>
          <w:jc w:val="center"/>
        </w:trPr>
        <w:tc>
          <w:tcPr>
            <w:tcW w:w="6420" w:type="dxa"/>
            <w:tcBorders>
              <w:top w:val="nil"/>
              <w:left w:val="nil"/>
              <w:bottom w:val="nil"/>
              <w:right w:val="nil"/>
            </w:tcBorders>
            <w:shd w:val="clear" w:color="auto" w:fill="auto"/>
            <w:vAlign w:val="center"/>
            <w:hideMark/>
          </w:tcPr>
          <w:p w14:paraId="4D88037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374" w14:textId="77777777">
        <w:trPr>
          <w:trHeight w:val="330"/>
          <w:jc w:val="center"/>
        </w:trPr>
        <w:tc>
          <w:tcPr>
            <w:tcW w:w="6420" w:type="dxa"/>
            <w:tcBorders>
              <w:top w:val="nil"/>
              <w:left w:val="nil"/>
              <w:bottom w:val="nil"/>
              <w:right w:val="nil"/>
            </w:tcBorders>
            <w:shd w:val="clear" w:color="auto" w:fill="auto"/>
            <w:vAlign w:val="center"/>
            <w:hideMark/>
          </w:tcPr>
          <w:p w14:paraId="4D88037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376" w14:textId="77777777">
        <w:trPr>
          <w:trHeight w:val="330"/>
          <w:jc w:val="center"/>
        </w:trPr>
        <w:tc>
          <w:tcPr>
            <w:tcW w:w="6420" w:type="dxa"/>
            <w:tcBorders>
              <w:top w:val="nil"/>
              <w:left w:val="nil"/>
              <w:bottom w:val="nil"/>
              <w:right w:val="nil"/>
            </w:tcBorders>
            <w:shd w:val="clear" w:color="auto" w:fill="auto"/>
            <w:vAlign w:val="center"/>
            <w:hideMark/>
          </w:tcPr>
          <w:p w14:paraId="4D88037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E01347" w14:paraId="4D880378" w14:textId="77777777">
        <w:trPr>
          <w:trHeight w:val="330"/>
          <w:jc w:val="center"/>
        </w:trPr>
        <w:tc>
          <w:tcPr>
            <w:tcW w:w="6420" w:type="dxa"/>
            <w:tcBorders>
              <w:top w:val="nil"/>
              <w:left w:val="nil"/>
              <w:bottom w:val="nil"/>
              <w:right w:val="nil"/>
            </w:tcBorders>
            <w:shd w:val="clear" w:color="auto" w:fill="auto"/>
            <w:vAlign w:val="center"/>
            <w:hideMark/>
          </w:tcPr>
          <w:p w14:paraId="4D88037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37A" w14:textId="77777777">
        <w:trPr>
          <w:trHeight w:val="330"/>
          <w:jc w:val="center"/>
        </w:trPr>
        <w:tc>
          <w:tcPr>
            <w:tcW w:w="6420" w:type="dxa"/>
            <w:tcBorders>
              <w:top w:val="nil"/>
              <w:left w:val="nil"/>
              <w:bottom w:val="nil"/>
              <w:right w:val="nil"/>
            </w:tcBorders>
            <w:shd w:val="clear" w:color="auto" w:fill="auto"/>
            <w:vAlign w:val="center"/>
            <w:hideMark/>
          </w:tcPr>
          <w:p w14:paraId="4D88037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37C" w14:textId="77777777">
        <w:trPr>
          <w:trHeight w:val="330"/>
          <w:jc w:val="center"/>
        </w:trPr>
        <w:tc>
          <w:tcPr>
            <w:tcW w:w="6420" w:type="dxa"/>
            <w:tcBorders>
              <w:top w:val="nil"/>
              <w:left w:val="nil"/>
              <w:bottom w:val="nil"/>
              <w:right w:val="nil"/>
            </w:tcBorders>
            <w:shd w:val="clear" w:color="auto" w:fill="auto"/>
            <w:vAlign w:val="center"/>
            <w:hideMark/>
          </w:tcPr>
          <w:p w14:paraId="4D88037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ΕΝ. ΚΕΝΤΡΩΩΝ: ΠΡΝ</w:t>
            </w:r>
          </w:p>
        </w:tc>
      </w:tr>
      <w:tr w:rsidR="00E01347" w14:paraId="4D88037E" w14:textId="77777777">
        <w:trPr>
          <w:trHeight w:val="330"/>
          <w:jc w:val="center"/>
        </w:trPr>
        <w:tc>
          <w:tcPr>
            <w:tcW w:w="6420" w:type="dxa"/>
            <w:tcBorders>
              <w:top w:val="nil"/>
              <w:left w:val="nil"/>
              <w:bottom w:val="nil"/>
              <w:right w:val="nil"/>
            </w:tcBorders>
            <w:shd w:val="clear" w:color="auto" w:fill="auto"/>
            <w:vAlign w:val="center"/>
            <w:hideMark/>
          </w:tcPr>
          <w:p w14:paraId="4D88037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40 ως έχει     ΚΑΤΑ ΠΛΕΙΟΨΗΦΙΑ</w:t>
            </w:r>
          </w:p>
        </w:tc>
      </w:tr>
      <w:tr w:rsidR="00E01347" w14:paraId="4D880380" w14:textId="77777777">
        <w:trPr>
          <w:trHeight w:val="330"/>
          <w:jc w:val="center"/>
        </w:trPr>
        <w:tc>
          <w:tcPr>
            <w:tcW w:w="6420" w:type="dxa"/>
            <w:tcBorders>
              <w:top w:val="nil"/>
              <w:left w:val="nil"/>
              <w:bottom w:val="nil"/>
              <w:right w:val="nil"/>
            </w:tcBorders>
            <w:shd w:val="clear" w:color="auto" w:fill="auto"/>
            <w:vAlign w:val="center"/>
            <w:hideMark/>
          </w:tcPr>
          <w:p w14:paraId="4D88037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382" w14:textId="77777777">
        <w:trPr>
          <w:trHeight w:val="345"/>
          <w:jc w:val="center"/>
        </w:trPr>
        <w:tc>
          <w:tcPr>
            <w:tcW w:w="6420" w:type="dxa"/>
            <w:tcBorders>
              <w:top w:val="nil"/>
              <w:left w:val="nil"/>
              <w:bottom w:val="nil"/>
              <w:right w:val="nil"/>
            </w:tcBorders>
            <w:shd w:val="clear" w:color="auto" w:fill="auto"/>
            <w:vAlign w:val="center"/>
            <w:hideMark/>
          </w:tcPr>
          <w:p w14:paraId="4D88038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384" w14:textId="77777777">
        <w:trPr>
          <w:trHeight w:val="330"/>
          <w:jc w:val="center"/>
        </w:trPr>
        <w:tc>
          <w:tcPr>
            <w:tcW w:w="6420" w:type="dxa"/>
            <w:tcBorders>
              <w:top w:val="nil"/>
              <w:left w:val="nil"/>
              <w:bottom w:val="nil"/>
              <w:right w:val="nil"/>
            </w:tcBorders>
            <w:shd w:val="clear" w:color="auto" w:fill="auto"/>
            <w:vAlign w:val="center"/>
            <w:hideMark/>
          </w:tcPr>
          <w:p w14:paraId="4D88038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386" w14:textId="77777777">
        <w:trPr>
          <w:trHeight w:val="330"/>
          <w:jc w:val="center"/>
        </w:trPr>
        <w:tc>
          <w:tcPr>
            <w:tcW w:w="6420" w:type="dxa"/>
            <w:tcBorders>
              <w:top w:val="nil"/>
              <w:left w:val="nil"/>
              <w:bottom w:val="nil"/>
              <w:right w:val="nil"/>
            </w:tcBorders>
            <w:shd w:val="clear" w:color="auto" w:fill="auto"/>
            <w:vAlign w:val="center"/>
            <w:hideMark/>
          </w:tcPr>
          <w:p w14:paraId="4D88038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388" w14:textId="77777777">
        <w:trPr>
          <w:trHeight w:val="330"/>
          <w:jc w:val="center"/>
        </w:trPr>
        <w:tc>
          <w:tcPr>
            <w:tcW w:w="6420" w:type="dxa"/>
            <w:tcBorders>
              <w:top w:val="nil"/>
              <w:left w:val="nil"/>
              <w:bottom w:val="nil"/>
              <w:right w:val="nil"/>
            </w:tcBorders>
            <w:shd w:val="clear" w:color="auto" w:fill="auto"/>
            <w:vAlign w:val="center"/>
            <w:hideMark/>
          </w:tcPr>
          <w:p w14:paraId="4D88038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38A" w14:textId="77777777">
        <w:trPr>
          <w:trHeight w:val="330"/>
          <w:jc w:val="center"/>
        </w:trPr>
        <w:tc>
          <w:tcPr>
            <w:tcW w:w="6420" w:type="dxa"/>
            <w:tcBorders>
              <w:top w:val="nil"/>
              <w:left w:val="nil"/>
              <w:bottom w:val="nil"/>
              <w:right w:val="nil"/>
            </w:tcBorders>
            <w:shd w:val="clear" w:color="auto" w:fill="auto"/>
            <w:vAlign w:val="center"/>
            <w:hideMark/>
          </w:tcPr>
          <w:p w14:paraId="4D88038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E01347" w14:paraId="4D88038C" w14:textId="77777777">
        <w:trPr>
          <w:trHeight w:val="330"/>
          <w:jc w:val="center"/>
        </w:trPr>
        <w:tc>
          <w:tcPr>
            <w:tcW w:w="6420" w:type="dxa"/>
            <w:tcBorders>
              <w:top w:val="nil"/>
              <w:left w:val="nil"/>
              <w:bottom w:val="nil"/>
              <w:right w:val="nil"/>
            </w:tcBorders>
            <w:shd w:val="clear" w:color="auto" w:fill="auto"/>
            <w:vAlign w:val="center"/>
            <w:hideMark/>
          </w:tcPr>
          <w:p w14:paraId="4D88038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41 ως έχει     </w:t>
            </w:r>
            <w:r>
              <w:rPr>
                <w:rFonts w:ascii="Calibri" w:eastAsia="Times New Roman" w:hAnsi="Calibri" w:cs="Calibri"/>
                <w:color w:val="000000"/>
                <w:szCs w:val="24"/>
              </w:rPr>
              <w:t>ΚΑΤΑ ΠΛΕΙΟΨΗΦΙΑ</w:t>
            </w:r>
          </w:p>
        </w:tc>
      </w:tr>
      <w:tr w:rsidR="00E01347" w14:paraId="4D88038E" w14:textId="77777777">
        <w:trPr>
          <w:trHeight w:val="330"/>
          <w:jc w:val="center"/>
        </w:trPr>
        <w:tc>
          <w:tcPr>
            <w:tcW w:w="6420" w:type="dxa"/>
            <w:tcBorders>
              <w:top w:val="nil"/>
              <w:left w:val="nil"/>
              <w:bottom w:val="nil"/>
              <w:right w:val="nil"/>
            </w:tcBorders>
            <w:shd w:val="clear" w:color="auto" w:fill="auto"/>
            <w:vAlign w:val="center"/>
            <w:hideMark/>
          </w:tcPr>
          <w:p w14:paraId="4D88038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390" w14:textId="77777777">
        <w:trPr>
          <w:trHeight w:val="330"/>
          <w:jc w:val="center"/>
        </w:trPr>
        <w:tc>
          <w:tcPr>
            <w:tcW w:w="6420" w:type="dxa"/>
            <w:tcBorders>
              <w:top w:val="nil"/>
              <w:left w:val="nil"/>
              <w:bottom w:val="nil"/>
              <w:right w:val="nil"/>
            </w:tcBorders>
            <w:shd w:val="clear" w:color="auto" w:fill="auto"/>
            <w:vAlign w:val="center"/>
            <w:hideMark/>
          </w:tcPr>
          <w:p w14:paraId="4D88038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392" w14:textId="77777777">
        <w:trPr>
          <w:trHeight w:val="330"/>
          <w:jc w:val="center"/>
        </w:trPr>
        <w:tc>
          <w:tcPr>
            <w:tcW w:w="6420" w:type="dxa"/>
            <w:tcBorders>
              <w:top w:val="nil"/>
              <w:left w:val="nil"/>
              <w:bottom w:val="nil"/>
              <w:right w:val="nil"/>
            </w:tcBorders>
            <w:shd w:val="clear" w:color="auto" w:fill="auto"/>
            <w:vAlign w:val="center"/>
            <w:hideMark/>
          </w:tcPr>
          <w:p w14:paraId="4D88039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E01347" w14:paraId="4D880394" w14:textId="77777777">
        <w:trPr>
          <w:trHeight w:val="330"/>
          <w:jc w:val="center"/>
        </w:trPr>
        <w:tc>
          <w:tcPr>
            <w:tcW w:w="6420" w:type="dxa"/>
            <w:tcBorders>
              <w:top w:val="nil"/>
              <w:left w:val="nil"/>
              <w:bottom w:val="nil"/>
              <w:right w:val="nil"/>
            </w:tcBorders>
            <w:shd w:val="clear" w:color="auto" w:fill="auto"/>
            <w:vAlign w:val="center"/>
            <w:hideMark/>
          </w:tcPr>
          <w:p w14:paraId="4D88039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396" w14:textId="77777777">
        <w:trPr>
          <w:trHeight w:val="330"/>
          <w:jc w:val="center"/>
        </w:trPr>
        <w:tc>
          <w:tcPr>
            <w:tcW w:w="6420" w:type="dxa"/>
            <w:tcBorders>
              <w:top w:val="nil"/>
              <w:left w:val="nil"/>
              <w:bottom w:val="nil"/>
              <w:right w:val="nil"/>
            </w:tcBorders>
            <w:shd w:val="clear" w:color="auto" w:fill="auto"/>
            <w:vAlign w:val="center"/>
            <w:hideMark/>
          </w:tcPr>
          <w:p w14:paraId="4D88039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398" w14:textId="77777777">
        <w:trPr>
          <w:trHeight w:val="330"/>
          <w:jc w:val="center"/>
        </w:trPr>
        <w:tc>
          <w:tcPr>
            <w:tcW w:w="6420" w:type="dxa"/>
            <w:tcBorders>
              <w:top w:val="nil"/>
              <w:left w:val="nil"/>
              <w:bottom w:val="nil"/>
              <w:right w:val="nil"/>
            </w:tcBorders>
            <w:shd w:val="clear" w:color="auto" w:fill="auto"/>
            <w:vAlign w:val="center"/>
            <w:hideMark/>
          </w:tcPr>
          <w:p w14:paraId="4D88039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E01347" w14:paraId="4D88039A" w14:textId="77777777">
        <w:trPr>
          <w:trHeight w:val="330"/>
          <w:jc w:val="center"/>
        </w:trPr>
        <w:tc>
          <w:tcPr>
            <w:tcW w:w="6420" w:type="dxa"/>
            <w:tcBorders>
              <w:top w:val="nil"/>
              <w:left w:val="nil"/>
              <w:bottom w:val="nil"/>
              <w:right w:val="nil"/>
            </w:tcBorders>
            <w:shd w:val="clear" w:color="auto" w:fill="auto"/>
            <w:vAlign w:val="center"/>
            <w:hideMark/>
          </w:tcPr>
          <w:p w14:paraId="4D88039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42 όπως τροπ.     ΚΑΤΑ ΠΛΕΙΟΨΗΦΙΑ</w:t>
            </w:r>
          </w:p>
        </w:tc>
      </w:tr>
      <w:tr w:rsidR="00E01347" w14:paraId="4D88039C" w14:textId="77777777">
        <w:trPr>
          <w:trHeight w:val="330"/>
          <w:jc w:val="center"/>
        </w:trPr>
        <w:tc>
          <w:tcPr>
            <w:tcW w:w="6420" w:type="dxa"/>
            <w:tcBorders>
              <w:top w:val="nil"/>
              <w:left w:val="nil"/>
              <w:bottom w:val="nil"/>
              <w:right w:val="nil"/>
            </w:tcBorders>
            <w:shd w:val="clear" w:color="auto" w:fill="auto"/>
            <w:vAlign w:val="center"/>
            <w:hideMark/>
          </w:tcPr>
          <w:p w14:paraId="4D88039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39E" w14:textId="77777777">
        <w:trPr>
          <w:trHeight w:val="330"/>
          <w:jc w:val="center"/>
        </w:trPr>
        <w:tc>
          <w:tcPr>
            <w:tcW w:w="6420" w:type="dxa"/>
            <w:tcBorders>
              <w:top w:val="nil"/>
              <w:left w:val="nil"/>
              <w:bottom w:val="nil"/>
              <w:right w:val="nil"/>
            </w:tcBorders>
            <w:shd w:val="clear" w:color="auto" w:fill="auto"/>
            <w:vAlign w:val="center"/>
            <w:hideMark/>
          </w:tcPr>
          <w:p w14:paraId="4D88039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3A0" w14:textId="77777777">
        <w:trPr>
          <w:trHeight w:val="345"/>
          <w:jc w:val="center"/>
        </w:trPr>
        <w:tc>
          <w:tcPr>
            <w:tcW w:w="6420" w:type="dxa"/>
            <w:tcBorders>
              <w:top w:val="nil"/>
              <w:left w:val="nil"/>
              <w:bottom w:val="nil"/>
              <w:right w:val="nil"/>
            </w:tcBorders>
            <w:shd w:val="clear" w:color="auto" w:fill="auto"/>
            <w:vAlign w:val="center"/>
            <w:hideMark/>
          </w:tcPr>
          <w:p w14:paraId="4D88039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E01347" w14:paraId="4D8803A2" w14:textId="77777777">
        <w:trPr>
          <w:trHeight w:val="330"/>
          <w:jc w:val="center"/>
        </w:trPr>
        <w:tc>
          <w:tcPr>
            <w:tcW w:w="6420" w:type="dxa"/>
            <w:tcBorders>
              <w:top w:val="nil"/>
              <w:left w:val="nil"/>
              <w:bottom w:val="nil"/>
              <w:right w:val="nil"/>
            </w:tcBorders>
            <w:shd w:val="clear" w:color="auto" w:fill="auto"/>
            <w:vAlign w:val="center"/>
            <w:hideMark/>
          </w:tcPr>
          <w:p w14:paraId="4D8803A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3A4" w14:textId="77777777">
        <w:trPr>
          <w:trHeight w:val="330"/>
          <w:jc w:val="center"/>
        </w:trPr>
        <w:tc>
          <w:tcPr>
            <w:tcW w:w="6420" w:type="dxa"/>
            <w:tcBorders>
              <w:top w:val="nil"/>
              <w:left w:val="nil"/>
              <w:bottom w:val="nil"/>
              <w:right w:val="nil"/>
            </w:tcBorders>
            <w:shd w:val="clear" w:color="auto" w:fill="auto"/>
            <w:vAlign w:val="center"/>
            <w:hideMark/>
          </w:tcPr>
          <w:p w14:paraId="4D8803A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3A6" w14:textId="77777777">
        <w:trPr>
          <w:trHeight w:val="330"/>
          <w:jc w:val="center"/>
        </w:trPr>
        <w:tc>
          <w:tcPr>
            <w:tcW w:w="6420" w:type="dxa"/>
            <w:tcBorders>
              <w:top w:val="nil"/>
              <w:left w:val="nil"/>
              <w:bottom w:val="nil"/>
              <w:right w:val="nil"/>
            </w:tcBorders>
            <w:shd w:val="clear" w:color="auto" w:fill="auto"/>
            <w:vAlign w:val="center"/>
            <w:hideMark/>
          </w:tcPr>
          <w:p w14:paraId="4D8803A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E01347" w14:paraId="4D8803A8" w14:textId="77777777">
        <w:trPr>
          <w:trHeight w:val="330"/>
          <w:jc w:val="center"/>
        </w:trPr>
        <w:tc>
          <w:tcPr>
            <w:tcW w:w="6420" w:type="dxa"/>
            <w:tcBorders>
              <w:top w:val="nil"/>
              <w:left w:val="nil"/>
              <w:bottom w:val="nil"/>
              <w:right w:val="nil"/>
            </w:tcBorders>
            <w:shd w:val="clear" w:color="auto" w:fill="auto"/>
            <w:vAlign w:val="center"/>
            <w:hideMark/>
          </w:tcPr>
          <w:p w14:paraId="4D8803A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43 ως έχει     ΚΑΤΑ ΠΛΕΙΟΨΗΦΙΑ</w:t>
            </w:r>
          </w:p>
        </w:tc>
      </w:tr>
      <w:tr w:rsidR="00E01347" w14:paraId="4D8803AA" w14:textId="77777777">
        <w:trPr>
          <w:trHeight w:val="330"/>
          <w:jc w:val="center"/>
        </w:trPr>
        <w:tc>
          <w:tcPr>
            <w:tcW w:w="6420" w:type="dxa"/>
            <w:tcBorders>
              <w:top w:val="nil"/>
              <w:left w:val="nil"/>
              <w:bottom w:val="nil"/>
              <w:right w:val="nil"/>
            </w:tcBorders>
            <w:shd w:val="clear" w:color="auto" w:fill="auto"/>
            <w:vAlign w:val="center"/>
            <w:hideMark/>
          </w:tcPr>
          <w:p w14:paraId="4D8803A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3AC" w14:textId="77777777">
        <w:trPr>
          <w:trHeight w:val="330"/>
          <w:jc w:val="center"/>
        </w:trPr>
        <w:tc>
          <w:tcPr>
            <w:tcW w:w="6420" w:type="dxa"/>
            <w:tcBorders>
              <w:top w:val="nil"/>
              <w:left w:val="nil"/>
              <w:bottom w:val="nil"/>
              <w:right w:val="nil"/>
            </w:tcBorders>
            <w:shd w:val="clear" w:color="auto" w:fill="auto"/>
            <w:vAlign w:val="center"/>
            <w:hideMark/>
          </w:tcPr>
          <w:p w14:paraId="4D8803A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3AE" w14:textId="77777777">
        <w:trPr>
          <w:trHeight w:val="330"/>
          <w:jc w:val="center"/>
        </w:trPr>
        <w:tc>
          <w:tcPr>
            <w:tcW w:w="6420" w:type="dxa"/>
            <w:tcBorders>
              <w:top w:val="nil"/>
              <w:left w:val="nil"/>
              <w:bottom w:val="nil"/>
              <w:right w:val="nil"/>
            </w:tcBorders>
            <w:shd w:val="clear" w:color="auto" w:fill="auto"/>
            <w:vAlign w:val="center"/>
            <w:hideMark/>
          </w:tcPr>
          <w:p w14:paraId="4D8803A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3B0" w14:textId="77777777">
        <w:trPr>
          <w:trHeight w:val="330"/>
          <w:jc w:val="center"/>
        </w:trPr>
        <w:tc>
          <w:tcPr>
            <w:tcW w:w="6420" w:type="dxa"/>
            <w:tcBorders>
              <w:top w:val="nil"/>
              <w:left w:val="nil"/>
              <w:bottom w:val="nil"/>
              <w:right w:val="nil"/>
            </w:tcBorders>
            <w:shd w:val="clear" w:color="auto" w:fill="auto"/>
            <w:vAlign w:val="center"/>
            <w:hideMark/>
          </w:tcPr>
          <w:p w14:paraId="4D8803A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3B2" w14:textId="77777777">
        <w:trPr>
          <w:trHeight w:val="330"/>
          <w:jc w:val="center"/>
        </w:trPr>
        <w:tc>
          <w:tcPr>
            <w:tcW w:w="6420" w:type="dxa"/>
            <w:tcBorders>
              <w:top w:val="nil"/>
              <w:left w:val="nil"/>
              <w:bottom w:val="nil"/>
              <w:right w:val="nil"/>
            </w:tcBorders>
            <w:shd w:val="clear" w:color="auto" w:fill="auto"/>
            <w:vAlign w:val="center"/>
            <w:hideMark/>
          </w:tcPr>
          <w:p w14:paraId="4D8803B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E01347" w14:paraId="4D8803B4" w14:textId="77777777">
        <w:trPr>
          <w:trHeight w:val="330"/>
          <w:jc w:val="center"/>
        </w:trPr>
        <w:tc>
          <w:tcPr>
            <w:tcW w:w="6420" w:type="dxa"/>
            <w:tcBorders>
              <w:top w:val="nil"/>
              <w:left w:val="nil"/>
              <w:bottom w:val="nil"/>
              <w:right w:val="nil"/>
            </w:tcBorders>
            <w:shd w:val="clear" w:color="auto" w:fill="auto"/>
            <w:vAlign w:val="center"/>
            <w:hideMark/>
          </w:tcPr>
          <w:p w14:paraId="4D8803B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E01347" w14:paraId="4D8803B6" w14:textId="77777777">
        <w:trPr>
          <w:trHeight w:val="330"/>
          <w:jc w:val="center"/>
        </w:trPr>
        <w:tc>
          <w:tcPr>
            <w:tcW w:w="6420" w:type="dxa"/>
            <w:tcBorders>
              <w:top w:val="nil"/>
              <w:left w:val="nil"/>
              <w:bottom w:val="nil"/>
              <w:right w:val="nil"/>
            </w:tcBorders>
            <w:shd w:val="clear" w:color="auto" w:fill="auto"/>
            <w:vAlign w:val="center"/>
            <w:hideMark/>
          </w:tcPr>
          <w:p w14:paraId="4D8803B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44 ως έχει     ΚΑΤΑ ΠΛΕΙΟΨΗΦΙΑ</w:t>
            </w:r>
          </w:p>
        </w:tc>
      </w:tr>
      <w:tr w:rsidR="00E01347" w14:paraId="4D8803B8" w14:textId="77777777">
        <w:trPr>
          <w:trHeight w:val="330"/>
          <w:jc w:val="center"/>
        </w:trPr>
        <w:tc>
          <w:tcPr>
            <w:tcW w:w="6420" w:type="dxa"/>
            <w:tcBorders>
              <w:top w:val="nil"/>
              <w:left w:val="nil"/>
              <w:bottom w:val="nil"/>
              <w:right w:val="nil"/>
            </w:tcBorders>
            <w:shd w:val="clear" w:color="auto" w:fill="auto"/>
            <w:vAlign w:val="center"/>
            <w:hideMark/>
          </w:tcPr>
          <w:p w14:paraId="4D8803B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3BA" w14:textId="77777777">
        <w:trPr>
          <w:trHeight w:val="330"/>
          <w:jc w:val="center"/>
        </w:trPr>
        <w:tc>
          <w:tcPr>
            <w:tcW w:w="6420" w:type="dxa"/>
            <w:tcBorders>
              <w:top w:val="nil"/>
              <w:left w:val="nil"/>
              <w:bottom w:val="nil"/>
              <w:right w:val="nil"/>
            </w:tcBorders>
            <w:shd w:val="clear" w:color="auto" w:fill="auto"/>
            <w:vAlign w:val="center"/>
            <w:hideMark/>
          </w:tcPr>
          <w:p w14:paraId="4D8803B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E01347" w14:paraId="4D8803BC" w14:textId="77777777">
        <w:trPr>
          <w:trHeight w:val="330"/>
          <w:jc w:val="center"/>
        </w:trPr>
        <w:tc>
          <w:tcPr>
            <w:tcW w:w="6420" w:type="dxa"/>
            <w:tcBorders>
              <w:top w:val="nil"/>
              <w:left w:val="nil"/>
              <w:bottom w:val="nil"/>
              <w:right w:val="nil"/>
            </w:tcBorders>
            <w:shd w:val="clear" w:color="auto" w:fill="auto"/>
            <w:vAlign w:val="center"/>
            <w:hideMark/>
          </w:tcPr>
          <w:p w14:paraId="4D8803B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E01347" w14:paraId="4D8803BE" w14:textId="77777777">
        <w:trPr>
          <w:trHeight w:val="330"/>
          <w:jc w:val="center"/>
        </w:trPr>
        <w:tc>
          <w:tcPr>
            <w:tcW w:w="6420" w:type="dxa"/>
            <w:tcBorders>
              <w:top w:val="nil"/>
              <w:left w:val="nil"/>
              <w:bottom w:val="nil"/>
              <w:right w:val="nil"/>
            </w:tcBorders>
            <w:shd w:val="clear" w:color="auto" w:fill="auto"/>
            <w:vAlign w:val="center"/>
            <w:hideMark/>
          </w:tcPr>
          <w:p w14:paraId="4D8803B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3C0" w14:textId="77777777">
        <w:trPr>
          <w:trHeight w:val="330"/>
          <w:jc w:val="center"/>
        </w:trPr>
        <w:tc>
          <w:tcPr>
            <w:tcW w:w="6420" w:type="dxa"/>
            <w:tcBorders>
              <w:top w:val="nil"/>
              <w:left w:val="nil"/>
              <w:bottom w:val="nil"/>
              <w:right w:val="nil"/>
            </w:tcBorders>
            <w:shd w:val="clear" w:color="auto" w:fill="auto"/>
            <w:vAlign w:val="center"/>
            <w:hideMark/>
          </w:tcPr>
          <w:p w14:paraId="4D8803B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E01347" w14:paraId="4D8803C2" w14:textId="77777777">
        <w:trPr>
          <w:trHeight w:val="330"/>
          <w:jc w:val="center"/>
        </w:trPr>
        <w:tc>
          <w:tcPr>
            <w:tcW w:w="6420" w:type="dxa"/>
            <w:tcBorders>
              <w:top w:val="nil"/>
              <w:left w:val="nil"/>
              <w:bottom w:val="nil"/>
              <w:right w:val="nil"/>
            </w:tcBorders>
            <w:shd w:val="clear" w:color="auto" w:fill="auto"/>
            <w:vAlign w:val="center"/>
            <w:hideMark/>
          </w:tcPr>
          <w:p w14:paraId="4D8803C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E01347" w14:paraId="4D8803C4" w14:textId="77777777">
        <w:trPr>
          <w:trHeight w:val="330"/>
          <w:jc w:val="center"/>
        </w:trPr>
        <w:tc>
          <w:tcPr>
            <w:tcW w:w="6420" w:type="dxa"/>
            <w:tcBorders>
              <w:top w:val="nil"/>
              <w:left w:val="nil"/>
              <w:bottom w:val="nil"/>
              <w:right w:val="nil"/>
            </w:tcBorders>
            <w:shd w:val="clear" w:color="auto" w:fill="auto"/>
            <w:vAlign w:val="center"/>
            <w:hideMark/>
          </w:tcPr>
          <w:p w14:paraId="4D8803C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45 ως έχει     ΚΑΤΑ ΠΛΕΙΟΨΗΦΙΑ</w:t>
            </w:r>
          </w:p>
        </w:tc>
      </w:tr>
      <w:tr w:rsidR="00E01347" w14:paraId="4D8803C6" w14:textId="77777777">
        <w:trPr>
          <w:trHeight w:val="330"/>
          <w:jc w:val="center"/>
        </w:trPr>
        <w:tc>
          <w:tcPr>
            <w:tcW w:w="6420" w:type="dxa"/>
            <w:tcBorders>
              <w:top w:val="nil"/>
              <w:left w:val="nil"/>
              <w:bottom w:val="nil"/>
              <w:right w:val="nil"/>
            </w:tcBorders>
            <w:shd w:val="clear" w:color="auto" w:fill="auto"/>
            <w:vAlign w:val="center"/>
            <w:hideMark/>
          </w:tcPr>
          <w:p w14:paraId="4D8803C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3C8" w14:textId="77777777">
        <w:trPr>
          <w:trHeight w:val="330"/>
          <w:jc w:val="center"/>
        </w:trPr>
        <w:tc>
          <w:tcPr>
            <w:tcW w:w="6420" w:type="dxa"/>
            <w:tcBorders>
              <w:top w:val="nil"/>
              <w:left w:val="nil"/>
              <w:bottom w:val="nil"/>
              <w:right w:val="nil"/>
            </w:tcBorders>
            <w:shd w:val="clear" w:color="auto" w:fill="auto"/>
            <w:vAlign w:val="center"/>
            <w:hideMark/>
          </w:tcPr>
          <w:p w14:paraId="4D8803C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E01347" w14:paraId="4D8803CA" w14:textId="77777777">
        <w:trPr>
          <w:trHeight w:val="330"/>
          <w:jc w:val="center"/>
        </w:trPr>
        <w:tc>
          <w:tcPr>
            <w:tcW w:w="6420" w:type="dxa"/>
            <w:tcBorders>
              <w:top w:val="nil"/>
              <w:left w:val="nil"/>
              <w:bottom w:val="nil"/>
              <w:right w:val="nil"/>
            </w:tcBorders>
            <w:shd w:val="clear" w:color="auto" w:fill="auto"/>
            <w:vAlign w:val="center"/>
            <w:hideMark/>
          </w:tcPr>
          <w:p w14:paraId="4D8803C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E01347" w14:paraId="4D8803CC" w14:textId="77777777">
        <w:trPr>
          <w:trHeight w:val="345"/>
          <w:jc w:val="center"/>
        </w:trPr>
        <w:tc>
          <w:tcPr>
            <w:tcW w:w="6420" w:type="dxa"/>
            <w:tcBorders>
              <w:top w:val="nil"/>
              <w:left w:val="nil"/>
              <w:bottom w:val="nil"/>
              <w:right w:val="nil"/>
            </w:tcBorders>
            <w:shd w:val="clear" w:color="auto" w:fill="auto"/>
            <w:vAlign w:val="center"/>
            <w:hideMark/>
          </w:tcPr>
          <w:p w14:paraId="4D8803C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3CE" w14:textId="77777777">
        <w:trPr>
          <w:trHeight w:val="330"/>
          <w:jc w:val="center"/>
        </w:trPr>
        <w:tc>
          <w:tcPr>
            <w:tcW w:w="6420" w:type="dxa"/>
            <w:tcBorders>
              <w:top w:val="nil"/>
              <w:left w:val="nil"/>
              <w:bottom w:val="nil"/>
              <w:right w:val="nil"/>
            </w:tcBorders>
            <w:shd w:val="clear" w:color="auto" w:fill="auto"/>
            <w:vAlign w:val="center"/>
            <w:hideMark/>
          </w:tcPr>
          <w:p w14:paraId="4D8803C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3D0" w14:textId="77777777">
        <w:trPr>
          <w:trHeight w:val="330"/>
          <w:jc w:val="center"/>
        </w:trPr>
        <w:tc>
          <w:tcPr>
            <w:tcW w:w="6420" w:type="dxa"/>
            <w:tcBorders>
              <w:top w:val="nil"/>
              <w:left w:val="nil"/>
              <w:bottom w:val="nil"/>
              <w:right w:val="nil"/>
            </w:tcBorders>
            <w:shd w:val="clear" w:color="auto" w:fill="auto"/>
            <w:vAlign w:val="center"/>
            <w:hideMark/>
          </w:tcPr>
          <w:p w14:paraId="4D8803C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E01347" w14:paraId="4D8803D2" w14:textId="77777777">
        <w:trPr>
          <w:trHeight w:val="330"/>
          <w:jc w:val="center"/>
        </w:trPr>
        <w:tc>
          <w:tcPr>
            <w:tcW w:w="6420" w:type="dxa"/>
            <w:tcBorders>
              <w:top w:val="nil"/>
              <w:left w:val="nil"/>
              <w:bottom w:val="nil"/>
              <w:right w:val="nil"/>
            </w:tcBorders>
            <w:shd w:val="clear" w:color="auto" w:fill="auto"/>
            <w:vAlign w:val="center"/>
            <w:hideMark/>
          </w:tcPr>
          <w:p w14:paraId="4D8803D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46 ως έχει     ΚΑΤΑ ΠΛΕΙΟΨΗΦΙΑ</w:t>
            </w:r>
          </w:p>
        </w:tc>
      </w:tr>
      <w:tr w:rsidR="00E01347" w14:paraId="4D8803D4" w14:textId="77777777">
        <w:trPr>
          <w:trHeight w:val="330"/>
          <w:jc w:val="center"/>
        </w:trPr>
        <w:tc>
          <w:tcPr>
            <w:tcW w:w="6420" w:type="dxa"/>
            <w:tcBorders>
              <w:top w:val="nil"/>
              <w:left w:val="nil"/>
              <w:bottom w:val="nil"/>
              <w:right w:val="nil"/>
            </w:tcBorders>
            <w:shd w:val="clear" w:color="auto" w:fill="auto"/>
            <w:vAlign w:val="center"/>
            <w:hideMark/>
          </w:tcPr>
          <w:p w14:paraId="4D8803D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3D6" w14:textId="77777777">
        <w:trPr>
          <w:trHeight w:val="330"/>
          <w:jc w:val="center"/>
        </w:trPr>
        <w:tc>
          <w:tcPr>
            <w:tcW w:w="6420" w:type="dxa"/>
            <w:tcBorders>
              <w:top w:val="nil"/>
              <w:left w:val="nil"/>
              <w:bottom w:val="nil"/>
              <w:right w:val="nil"/>
            </w:tcBorders>
            <w:shd w:val="clear" w:color="auto" w:fill="auto"/>
            <w:vAlign w:val="center"/>
            <w:hideMark/>
          </w:tcPr>
          <w:p w14:paraId="4D8803D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3D8" w14:textId="77777777">
        <w:trPr>
          <w:trHeight w:val="330"/>
          <w:jc w:val="center"/>
        </w:trPr>
        <w:tc>
          <w:tcPr>
            <w:tcW w:w="6420" w:type="dxa"/>
            <w:tcBorders>
              <w:top w:val="nil"/>
              <w:left w:val="nil"/>
              <w:bottom w:val="nil"/>
              <w:right w:val="nil"/>
            </w:tcBorders>
            <w:shd w:val="clear" w:color="auto" w:fill="auto"/>
            <w:vAlign w:val="center"/>
            <w:hideMark/>
          </w:tcPr>
          <w:p w14:paraId="4D8803D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3DA" w14:textId="77777777">
        <w:trPr>
          <w:trHeight w:val="330"/>
          <w:jc w:val="center"/>
        </w:trPr>
        <w:tc>
          <w:tcPr>
            <w:tcW w:w="6420" w:type="dxa"/>
            <w:tcBorders>
              <w:top w:val="nil"/>
              <w:left w:val="nil"/>
              <w:bottom w:val="nil"/>
              <w:right w:val="nil"/>
            </w:tcBorders>
            <w:shd w:val="clear" w:color="auto" w:fill="auto"/>
            <w:vAlign w:val="center"/>
            <w:hideMark/>
          </w:tcPr>
          <w:p w14:paraId="4D8803D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Χ.Α: OXI</w:t>
            </w:r>
          </w:p>
        </w:tc>
      </w:tr>
      <w:tr w:rsidR="00E01347" w14:paraId="4D8803DC" w14:textId="77777777">
        <w:trPr>
          <w:trHeight w:val="330"/>
          <w:jc w:val="center"/>
        </w:trPr>
        <w:tc>
          <w:tcPr>
            <w:tcW w:w="6420" w:type="dxa"/>
            <w:tcBorders>
              <w:top w:val="nil"/>
              <w:left w:val="nil"/>
              <w:bottom w:val="nil"/>
              <w:right w:val="nil"/>
            </w:tcBorders>
            <w:shd w:val="clear" w:color="auto" w:fill="auto"/>
            <w:vAlign w:val="center"/>
            <w:hideMark/>
          </w:tcPr>
          <w:p w14:paraId="4D8803D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E01347" w14:paraId="4D8803DE" w14:textId="77777777">
        <w:trPr>
          <w:trHeight w:val="330"/>
          <w:jc w:val="center"/>
        </w:trPr>
        <w:tc>
          <w:tcPr>
            <w:tcW w:w="6420" w:type="dxa"/>
            <w:tcBorders>
              <w:top w:val="nil"/>
              <w:left w:val="nil"/>
              <w:bottom w:val="nil"/>
              <w:right w:val="nil"/>
            </w:tcBorders>
            <w:shd w:val="clear" w:color="auto" w:fill="auto"/>
            <w:vAlign w:val="center"/>
            <w:hideMark/>
          </w:tcPr>
          <w:p w14:paraId="4D8803D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E01347" w14:paraId="4D8803E0" w14:textId="77777777">
        <w:trPr>
          <w:trHeight w:val="345"/>
          <w:jc w:val="center"/>
        </w:trPr>
        <w:tc>
          <w:tcPr>
            <w:tcW w:w="6420" w:type="dxa"/>
            <w:tcBorders>
              <w:top w:val="nil"/>
              <w:left w:val="nil"/>
              <w:bottom w:val="nil"/>
              <w:right w:val="nil"/>
            </w:tcBorders>
            <w:shd w:val="clear" w:color="auto" w:fill="auto"/>
            <w:vAlign w:val="center"/>
            <w:hideMark/>
          </w:tcPr>
          <w:p w14:paraId="4D8803D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47 ως έχει     ΚΑΤΑ ΠΛΕΙΟΨΗΦΙΑ</w:t>
            </w:r>
          </w:p>
        </w:tc>
      </w:tr>
      <w:tr w:rsidR="00E01347" w14:paraId="4D8803E2" w14:textId="77777777">
        <w:trPr>
          <w:trHeight w:val="330"/>
          <w:jc w:val="center"/>
        </w:trPr>
        <w:tc>
          <w:tcPr>
            <w:tcW w:w="6420" w:type="dxa"/>
            <w:tcBorders>
              <w:top w:val="nil"/>
              <w:left w:val="nil"/>
              <w:bottom w:val="nil"/>
              <w:right w:val="nil"/>
            </w:tcBorders>
            <w:shd w:val="clear" w:color="auto" w:fill="auto"/>
            <w:vAlign w:val="center"/>
            <w:hideMark/>
          </w:tcPr>
          <w:p w14:paraId="4D8803E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3E4" w14:textId="77777777">
        <w:trPr>
          <w:trHeight w:val="330"/>
          <w:jc w:val="center"/>
        </w:trPr>
        <w:tc>
          <w:tcPr>
            <w:tcW w:w="6420" w:type="dxa"/>
            <w:tcBorders>
              <w:top w:val="nil"/>
              <w:left w:val="nil"/>
              <w:bottom w:val="nil"/>
              <w:right w:val="nil"/>
            </w:tcBorders>
            <w:shd w:val="clear" w:color="auto" w:fill="auto"/>
            <w:vAlign w:val="center"/>
            <w:hideMark/>
          </w:tcPr>
          <w:p w14:paraId="4D8803E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3E6" w14:textId="77777777">
        <w:trPr>
          <w:trHeight w:val="330"/>
          <w:jc w:val="center"/>
        </w:trPr>
        <w:tc>
          <w:tcPr>
            <w:tcW w:w="6420" w:type="dxa"/>
            <w:tcBorders>
              <w:top w:val="nil"/>
              <w:left w:val="nil"/>
              <w:bottom w:val="nil"/>
              <w:right w:val="nil"/>
            </w:tcBorders>
            <w:shd w:val="clear" w:color="auto" w:fill="auto"/>
            <w:vAlign w:val="center"/>
            <w:hideMark/>
          </w:tcPr>
          <w:p w14:paraId="4D8803E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3E8" w14:textId="77777777">
        <w:trPr>
          <w:trHeight w:val="330"/>
          <w:jc w:val="center"/>
        </w:trPr>
        <w:tc>
          <w:tcPr>
            <w:tcW w:w="6420" w:type="dxa"/>
            <w:tcBorders>
              <w:top w:val="nil"/>
              <w:left w:val="nil"/>
              <w:bottom w:val="nil"/>
              <w:right w:val="nil"/>
            </w:tcBorders>
            <w:shd w:val="clear" w:color="auto" w:fill="auto"/>
            <w:vAlign w:val="center"/>
            <w:hideMark/>
          </w:tcPr>
          <w:p w14:paraId="4D8803E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3EA" w14:textId="77777777">
        <w:trPr>
          <w:trHeight w:val="345"/>
          <w:jc w:val="center"/>
        </w:trPr>
        <w:tc>
          <w:tcPr>
            <w:tcW w:w="6420" w:type="dxa"/>
            <w:tcBorders>
              <w:top w:val="nil"/>
              <w:left w:val="nil"/>
              <w:bottom w:val="nil"/>
              <w:right w:val="nil"/>
            </w:tcBorders>
            <w:shd w:val="clear" w:color="auto" w:fill="auto"/>
            <w:vAlign w:val="center"/>
            <w:hideMark/>
          </w:tcPr>
          <w:p w14:paraId="4D8803E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E01347" w14:paraId="4D8803EC" w14:textId="77777777">
        <w:trPr>
          <w:trHeight w:val="330"/>
          <w:jc w:val="center"/>
        </w:trPr>
        <w:tc>
          <w:tcPr>
            <w:tcW w:w="6420" w:type="dxa"/>
            <w:tcBorders>
              <w:top w:val="nil"/>
              <w:left w:val="nil"/>
              <w:bottom w:val="nil"/>
              <w:right w:val="nil"/>
            </w:tcBorders>
            <w:shd w:val="clear" w:color="auto" w:fill="auto"/>
            <w:vAlign w:val="center"/>
            <w:hideMark/>
          </w:tcPr>
          <w:p w14:paraId="4D8803E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E01347" w14:paraId="4D8803EE" w14:textId="77777777">
        <w:trPr>
          <w:trHeight w:val="330"/>
          <w:jc w:val="center"/>
        </w:trPr>
        <w:tc>
          <w:tcPr>
            <w:tcW w:w="6420" w:type="dxa"/>
            <w:tcBorders>
              <w:top w:val="nil"/>
              <w:left w:val="nil"/>
              <w:bottom w:val="nil"/>
              <w:right w:val="nil"/>
            </w:tcBorders>
            <w:shd w:val="clear" w:color="auto" w:fill="auto"/>
            <w:vAlign w:val="center"/>
            <w:hideMark/>
          </w:tcPr>
          <w:p w14:paraId="4D8803E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48 ως έχει     ΟΜΟΦΩΝΑ</w:t>
            </w:r>
          </w:p>
        </w:tc>
      </w:tr>
      <w:tr w:rsidR="00E01347" w14:paraId="4D8803F0" w14:textId="77777777">
        <w:trPr>
          <w:trHeight w:val="330"/>
          <w:jc w:val="center"/>
        </w:trPr>
        <w:tc>
          <w:tcPr>
            <w:tcW w:w="6420" w:type="dxa"/>
            <w:tcBorders>
              <w:top w:val="nil"/>
              <w:left w:val="nil"/>
              <w:bottom w:val="nil"/>
              <w:right w:val="nil"/>
            </w:tcBorders>
            <w:shd w:val="clear" w:color="auto" w:fill="auto"/>
            <w:vAlign w:val="center"/>
            <w:hideMark/>
          </w:tcPr>
          <w:p w14:paraId="4D8803E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3F2" w14:textId="77777777">
        <w:trPr>
          <w:trHeight w:val="330"/>
          <w:jc w:val="center"/>
        </w:trPr>
        <w:tc>
          <w:tcPr>
            <w:tcW w:w="6420" w:type="dxa"/>
            <w:tcBorders>
              <w:top w:val="nil"/>
              <w:left w:val="nil"/>
              <w:bottom w:val="nil"/>
              <w:right w:val="nil"/>
            </w:tcBorders>
            <w:shd w:val="clear" w:color="auto" w:fill="auto"/>
            <w:vAlign w:val="center"/>
            <w:hideMark/>
          </w:tcPr>
          <w:p w14:paraId="4D8803F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3F4" w14:textId="77777777">
        <w:trPr>
          <w:trHeight w:val="330"/>
          <w:jc w:val="center"/>
        </w:trPr>
        <w:tc>
          <w:tcPr>
            <w:tcW w:w="6420" w:type="dxa"/>
            <w:tcBorders>
              <w:top w:val="nil"/>
              <w:left w:val="nil"/>
              <w:bottom w:val="nil"/>
              <w:right w:val="nil"/>
            </w:tcBorders>
            <w:shd w:val="clear" w:color="auto" w:fill="auto"/>
            <w:vAlign w:val="center"/>
            <w:hideMark/>
          </w:tcPr>
          <w:p w14:paraId="4D8803F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3F6" w14:textId="77777777">
        <w:trPr>
          <w:trHeight w:val="330"/>
          <w:jc w:val="center"/>
        </w:trPr>
        <w:tc>
          <w:tcPr>
            <w:tcW w:w="6420" w:type="dxa"/>
            <w:tcBorders>
              <w:top w:val="nil"/>
              <w:left w:val="nil"/>
              <w:bottom w:val="nil"/>
              <w:right w:val="nil"/>
            </w:tcBorders>
            <w:shd w:val="clear" w:color="auto" w:fill="auto"/>
            <w:vAlign w:val="center"/>
            <w:hideMark/>
          </w:tcPr>
          <w:p w14:paraId="4D8803F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E01347" w14:paraId="4D8803F8" w14:textId="77777777">
        <w:trPr>
          <w:trHeight w:val="330"/>
          <w:jc w:val="center"/>
        </w:trPr>
        <w:tc>
          <w:tcPr>
            <w:tcW w:w="6420" w:type="dxa"/>
            <w:tcBorders>
              <w:top w:val="nil"/>
              <w:left w:val="nil"/>
              <w:bottom w:val="nil"/>
              <w:right w:val="nil"/>
            </w:tcBorders>
            <w:shd w:val="clear" w:color="auto" w:fill="auto"/>
            <w:vAlign w:val="center"/>
            <w:hideMark/>
          </w:tcPr>
          <w:p w14:paraId="4D8803F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E01347" w14:paraId="4D8803FA" w14:textId="77777777">
        <w:trPr>
          <w:trHeight w:val="330"/>
          <w:jc w:val="center"/>
        </w:trPr>
        <w:tc>
          <w:tcPr>
            <w:tcW w:w="6420" w:type="dxa"/>
            <w:tcBorders>
              <w:top w:val="nil"/>
              <w:left w:val="nil"/>
              <w:bottom w:val="nil"/>
              <w:right w:val="nil"/>
            </w:tcBorders>
            <w:shd w:val="clear" w:color="auto" w:fill="auto"/>
            <w:vAlign w:val="center"/>
            <w:hideMark/>
          </w:tcPr>
          <w:p w14:paraId="4D8803F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E01347" w14:paraId="4D8803FC" w14:textId="77777777">
        <w:trPr>
          <w:trHeight w:val="330"/>
          <w:jc w:val="center"/>
        </w:trPr>
        <w:tc>
          <w:tcPr>
            <w:tcW w:w="6420" w:type="dxa"/>
            <w:tcBorders>
              <w:top w:val="nil"/>
              <w:left w:val="nil"/>
              <w:bottom w:val="nil"/>
              <w:right w:val="nil"/>
            </w:tcBorders>
            <w:shd w:val="clear" w:color="auto" w:fill="auto"/>
            <w:vAlign w:val="center"/>
            <w:hideMark/>
          </w:tcPr>
          <w:p w14:paraId="4D8803F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49 ως έχει     ΚΑΤΑ ΠΛΕΙΟΨΗΦΙΑ</w:t>
            </w:r>
          </w:p>
        </w:tc>
      </w:tr>
      <w:tr w:rsidR="00E01347" w14:paraId="4D8803FE" w14:textId="77777777">
        <w:trPr>
          <w:trHeight w:val="330"/>
          <w:jc w:val="center"/>
        </w:trPr>
        <w:tc>
          <w:tcPr>
            <w:tcW w:w="6420" w:type="dxa"/>
            <w:tcBorders>
              <w:top w:val="nil"/>
              <w:left w:val="nil"/>
              <w:bottom w:val="nil"/>
              <w:right w:val="nil"/>
            </w:tcBorders>
            <w:shd w:val="clear" w:color="auto" w:fill="auto"/>
            <w:vAlign w:val="center"/>
            <w:hideMark/>
          </w:tcPr>
          <w:p w14:paraId="4D8803F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400" w14:textId="77777777">
        <w:trPr>
          <w:trHeight w:val="330"/>
          <w:jc w:val="center"/>
        </w:trPr>
        <w:tc>
          <w:tcPr>
            <w:tcW w:w="6420" w:type="dxa"/>
            <w:tcBorders>
              <w:top w:val="nil"/>
              <w:left w:val="nil"/>
              <w:bottom w:val="nil"/>
              <w:right w:val="nil"/>
            </w:tcBorders>
            <w:shd w:val="clear" w:color="auto" w:fill="auto"/>
            <w:vAlign w:val="center"/>
            <w:hideMark/>
          </w:tcPr>
          <w:p w14:paraId="4D8803F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402" w14:textId="77777777">
        <w:trPr>
          <w:trHeight w:val="330"/>
          <w:jc w:val="center"/>
        </w:trPr>
        <w:tc>
          <w:tcPr>
            <w:tcW w:w="6420" w:type="dxa"/>
            <w:tcBorders>
              <w:top w:val="nil"/>
              <w:left w:val="nil"/>
              <w:bottom w:val="nil"/>
              <w:right w:val="nil"/>
            </w:tcBorders>
            <w:shd w:val="clear" w:color="auto" w:fill="auto"/>
            <w:vAlign w:val="center"/>
            <w:hideMark/>
          </w:tcPr>
          <w:p w14:paraId="4D88040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404" w14:textId="77777777">
        <w:trPr>
          <w:trHeight w:val="330"/>
          <w:jc w:val="center"/>
        </w:trPr>
        <w:tc>
          <w:tcPr>
            <w:tcW w:w="6420" w:type="dxa"/>
            <w:tcBorders>
              <w:top w:val="nil"/>
              <w:left w:val="nil"/>
              <w:bottom w:val="nil"/>
              <w:right w:val="nil"/>
            </w:tcBorders>
            <w:shd w:val="clear" w:color="auto" w:fill="auto"/>
            <w:vAlign w:val="center"/>
            <w:hideMark/>
          </w:tcPr>
          <w:p w14:paraId="4D88040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406" w14:textId="77777777">
        <w:trPr>
          <w:trHeight w:val="330"/>
          <w:jc w:val="center"/>
        </w:trPr>
        <w:tc>
          <w:tcPr>
            <w:tcW w:w="6420" w:type="dxa"/>
            <w:tcBorders>
              <w:top w:val="nil"/>
              <w:left w:val="nil"/>
              <w:bottom w:val="nil"/>
              <w:right w:val="nil"/>
            </w:tcBorders>
            <w:shd w:val="clear" w:color="auto" w:fill="auto"/>
            <w:vAlign w:val="center"/>
            <w:hideMark/>
          </w:tcPr>
          <w:p w14:paraId="4D88040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408" w14:textId="77777777">
        <w:trPr>
          <w:trHeight w:val="330"/>
          <w:jc w:val="center"/>
        </w:trPr>
        <w:tc>
          <w:tcPr>
            <w:tcW w:w="6420" w:type="dxa"/>
            <w:tcBorders>
              <w:top w:val="nil"/>
              <w:left w:val="nil"/>
              <w:bottom w:val="nil"/>
              <w:right w:val="nil"/>
            </w:tcBorders>
            <w:shd w:val="clear" w:color="auto" w:fill="auto"/>
            <w:vAlign w:val="center"/>
            <w:hideMark/>
          </w:tcPr>
          <w:p w14:paraId="4D88040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E01347" w14:paraId="4D88040A" w14:textId="77777777">
        <w:trPr>
          <w:trHeight w:val="330"/>
          <w:jc w:val="center"/>
        </w:trPr>
        <w:tc>
          <w:tcPr>
            <w:tcW w:w="6420" w:type="dxa"/>
            <w:tcBorders>
              <w:top w:val="nil"/>
              <w:left w:val="nil"/>
              <w:bottom w:val="nil"/>
              <w:right w:val="nil"/>
            </w:tcBorders>
            <w:shd w:val="clear" w:color="auto" w:fill="auto"/>
            <w:vAlign w:val="center"/>
            <w:hideMark/>
          </w:tcPr>
          <w:p w14:paraId="4D88040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50 ως έχει     ΚΑΤΑ ΠΛΕΙΟΨΗΦΙΑ</w:t>
            </w:r>
          </w:p>
        </w:tc>
      </w:tr>
      <w:tr w:rsidR="00E01347" w14:paraId="4D88040C" w14:textId="77777777">
        <w:trPr>
          <w:trHeight w:val="345"/>
          <w:jc w:val="center"/>
        </w:trPr>
        <w:tc>
          <w:tcPr>
            <w:tcW w:w="6420" w:type="dxa"/>
            <w:tcBorders>
              <w:top w:val="nil"/>
              <w:left w:val="nil"/>
              <w:bottom w:val="nil"/>
              <w:right w:val="nil"/>
            </w:tcBorders>
            <w:shd w:val="clear" w:color="auto" w:fill="auto"/>
            <w:vAlign w:val="center"/>
            <w:hideMark/>
          </w:tcPr>
          <w:p w14:paraId="4D88040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40E" w14:textId="77777777">
        <w:trPr>
          <w:trHeight w:val="330"/>
          <w:jc w:val="center"/>
        </w:trPr>
        <w:tc>
          <w:tcPr>
            <w:tcW w:w="6420" w:type="dxa"/>
            <w:tcBorders>
              <w:top w:val="nil"/>
              <w:left w:val="nil"/>
              <w:bottom w:val="nil"/>
              <w:right w:val="nil"/>
            </w:tcBorders>
            <w:shd w:val="clear" w:color="auto" w:fill="auto"/>
            <w:vAlign w:val="center"/>
            <w:hideMark/>
          </w:tcPr>
          <w:p w14:paraId="4D88040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410" w14:textId="77777777">
        <w:trPr>
          <w:trHeight w:val="330"/>
          <w:jc w:val="center"/>
        </w:trPr>
        <w:tc>
          <w:tcPr>
            <w:tcW w:w="6420" w:type="dxa"/>
            <w:tcBorders>
              <w:top w:val="nil"/>
              <w:left w:val="nil"/>
              <w:bottom w:val="nil"/>
              <w:right w:val="nil"/>
            </w:tcBorders>
            <w:shd w:val="clear" w:color="auto" w:fill="auto"/>
            <w:vAlign w:val="center"/>
            <w:hideMark/>
          </w:tcPr>
          <w:p w14:paraId="4D88040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412" w14:textId="77777777">
        <w:trPr>
          <w:trHeight w:val="330"/>
          <w:jc w:val="center"/>
        </w:trPr>
        <w:tc>
          <w:tcPr>
            <w:tcW w:w="6420" w:type="dxa"/>
            <w:tcBorders>
              <w:top w:val="nil"/>
              <w:left w:val="nil"/>
              <w:bottom w:val="nil"/>
              <w:right w:val="nil"/>
            </w:tcBorders>
            <w:shd w:val="clear" w:color="auto" w:fill="auto"/>
            <w:vAlign w:val="center"/>
            <w:hideMark/>
          </w:tcPr>
          <w:p w14:paraId="4D88041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414" w14:textId="77777777">
        <w:trPr>
          <w:trHeight w:val="330"/>
          <w:jc w:val="center"/>
        </w:trPr>
        <w:tc>
          <w:tcPr>
            <w:tcW w:w="6420" w:type="dxa"/>
            <w:tcBorders>
              <w:top w:val="nil"/>
              <w:left w:val="nil"/>
              <w:bottom w:val="nil"/>
              <w:right w:val="nil"/>
            </w:tcBorders>
            <w:shd w:val="clear" w:color="auto" w:fill="auto"/>
            <w:vAlign w:val="center"/>
            <w:hideMark/>
          </w:tcPr>
          <w:p w14:paraId="4D88041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416" w14:textId="77777777">
        <w:trPr>
          <w:trHeight w:val="345"/>
          <w:jc w:val="center"/>
        </w:trPr>
        <w:tc>
          <w:tcPr>
            <w:tcW w:w="6420" w:type="dxa"/>
            <w:tcBorders>
              <w:top w:val="nil"/>
              <w:left w:val="nil"/>
              <w:bottom w:val="nil"/>
              <w:right w:val="nil"/>
            </w:tcBorders>
            <w:shd w:val="clear" w:color="auto" w:fill="auto"/>
            <w:vAlign w:val="center"/>
            <w:hideMark/>
          </w:tcPr>
          <w:p w14:paraId="4D88041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E01347" w14:paraId="4D880418" w14:textId="77777777">
        <w:trPr>
          <w:trHeight w:val="330"/>
          <w:jc w:val="center"/>
        </w:trPr>
        <w:tc>
          <w:tcPr>
            <w:tcW w:w="6420" w:type="dxa"/>
            <w:tcBorders>
              <w:top w:val="nil"/>
              <w:left w:val="nil"/>
              <w:bottom w:val="nil"/>
              <w:right w:val="nil"/>
            </w:tcBorders>
            <w:shd w:val="clear" w:color="auto" w:fill="auto"/>
            <w:vAlign w:val="center"/>
            <w:hideMark/>
          </w:tcPr>
          <w:p w14:paraId="4D88041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51 ως έχει     ΚΑΤΑ ΠΛΕΙΟΨΗΦΙΑ</w:t>
            </w:r>
          </w:p>
        </w:tc>
      </w:tr>
      <w:tr w:rsidR="00E01347" w14:paraId="4D88041A" w14:textId="77777777">
        <w:trPr>
          <w:trHeight w:val="330"/>
          <w:jc w:val="center"/>
        </w:trPr>
        <w:tc>
          <w:tcPr>
            <w:tcW w:w="6420" w:type="dxa"/>
            <w:tcBorders>
              <w:top w:val="nil"/>
              <w:left w:val="nil"/>
              <w:bottom w:val="nil"/>
              <w:right w:val="nil"/>
            </w:tcBorders>
            <w:shd w:val="clear" w:color="auto" w:fill="auto"/>
            <w:vAlign w:val="center"/>
            <w:hideMark/>
          </w:tcPr>
          <w:p w14:paraId="4D88041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41C" w14:textId="77777777">
        <w:trPr>
          <w:trHeight w:val="330"/>
          <w:jc w:val="center"/>
        </w:trPr>
        <w:tc>
          <w:tcPr>
            <w:tcW w:w="6420" w:type="dxa"/>
            <w:tcBorders>
              <w:top w:val="nil"/>
              <w:left w:val="nil"/>
              <w:bottom w:val="nil"/>
              <w:right w:val="nil"/>
            </w:tcBorders>
            <w:shd w:val="clear" w:color="auto" w:fill="auto"/>
            <w:vAlign w:val="center"/>
            <w:hideMark/>
          </w:tcPr>
          <w:p w14:paraId="4D88041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41E" w14:textId="77777777">
        <w:trPr>
          <w:trHeight w:val="330"/>
          <w:jc w:val="center"/>
        </w:trPr>
        <w:tc>
          <w:tcPr>
            <w:tcW w:w="6420" w:type="dxa"/>
            <w:tcBorders>
              <w:top w:val="nil"/>
              <w:left w:val="nil"/>
              <w:bottom w:val="nil"/>
              <w:right w:val="nil"/>
            </w:tcBorders>
            <w:shd w:val="clear" w:color="auto" w:fill="auto"/>
            <w:vAlign w:val="center"/>
            <w:hideMark/>
          </w:tcPr>
          <w:p w14:paraId="4D88041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E01347" w14:paraId="4D880420" w14:textId="77777777">
        <w:trPr>
          <w:trHeight w:val="330"/>
          <w:jc w:val="center"/>
        </w:trPr>
        <w:tc>
          <w:tcPr>
            <w:tcW w:w="6420" w:type="dxa"/>
            <w:tcBorders>
              <w:top w:val="nil"/>
              <w:left w:val="nil"/>
              <w:bottom w:val="nil"/>
              <w:right w:val="nil"/>
            </w:tcBorders>
            <w:shd w:val="clear" w:color="auto" w:fill="auto"/>
            <w:vAlign w:val="center"/>
            <w:hideMark/>
          </w:tcPr>
          <w:p w14:paraId="4D88041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422" w14:textId="77777777">
        <w:trPr>
          <w:trHeight w:val="330"/>
          <w:jc w:val="center"/>
        </w:trPr>
        <w:tc>
          <w:tcPr>
            <w:tcW w:w="6420" w:type="dxa"/>
            <w:tcBorders>
              <w:top w:val="nil"/>
              <w:left w:val="nil"/>
              <w:bottom w:val="nil"/>
              <w:right w:val="nil"/>
            </w:tcBorders>
            <w:shd w:val="clear" w:color="auto" w:fill="auto"/>
            <w:vAlign w:val="center"/>
            <w:hideMark/>
          </w:tcPr>
          <w:p w14:paraId="4D88042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E01347" w14:paraId="4D880424" w14:textId="77777777">
        <w:trPr>
          <w:trHeight w:val="330"/>
          <w:jc w:val="center"/>
        </w:trPr>
        <w:tc>
          <w:tcPr>
            <w:tcW w:w="6420" w:type="dxa"/>
            <w:tcBorders>
              <w:top w:val="nil"/>
              <w:left w:val="nil"/>
              <w:bottom w:val="nil"/>
              <w:right w:val="nil"/>
            </w:tcBorders>
            <w:shd w:val="clear" w:color="auto" w:fill="auto"/>
            <w:vAlign w:val="center"/>
            <w:hideMark/>
          </w:tcPr>
          <w:p w14:paraId="4D88042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E01347" w14:paraId="4D880426" w14:textId="77777777">
        <w:trPr>
          <w:trHeight w:val="330"/>
          <w:jc w:val="center"/>
        </w:trPr>
        <w:tc>
          <w:tcPr>
            <w:tcW w:w="6420" w:type="dxa"/>
            <w:tcBorders>
              <w:top w:val="nil"/>
              <w:left w:val="nil"/>
              <w:bottom w:val="nil"/>
              <w:right w:val="nil"/>
            </w:tcBorders>
            <w:shd w:val="clear" w:color="auto" w:fill="auto"/>
            <w:vAlign w:val="center"/>
            <w:hideMark/>
          </w:tcPr>
          <w:p w14:paraId="4D88042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52 ως έχει     ΚΑΤΑ </w:t>
            </w:r>
            <w:r>
              <w:rPr>
                <w:rFonts w:ascii="Calibri" w:eastAsia="Times New Roman" w:hAnsi="Calibri" w:cs="Calibri"/>
                <w:color w:val="000000"/>
                <w:szCs w:val="24"/>
              </w:rPr>
              <w:t>ΠΛΕΙΟΨΗΦΙΑ</w:t>
            </w:r>
          </w:p>
        </w:tc>
      </w:tr>
      <w:tr w:rsidR="00E01347" w14:paraId="4D880428" w14:textId="77777777">
        <w:trPr>
          <w:trHeight w:val="330"/>
          <w:jc w:val="center"/>
        </w:trPr>
        <w:tc>
          <w:tcPr>
            <w:tcW w:w="6420" w:type="dxa"/>
            <w:tcBorders>
              <w:top w:val="nil"/>
              <w:left w:val="nil"/>
              <w:bottom w:val="nil"/>
              <w:right w:val="nil"/>
            </w:tcBorders>
            <w:shd w:val="clear" w:color="auto" w:fill="auto"/>
            <w:vAlign w:val="center"/>
            <w:hideMark/>
          </w:tcPr>
          <w:p w14:paraId="4D88042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42A" w14:textId="77777777">
        <w:trPr>
          <w:trHeight w:val="345"/>
          <w:jc w:val="center"/>
        </w:trPr>
        <w:tc>
          <w:tcPr>
            <w:tcW w:w="6420" w:type="dxa"/>
            <w:tcBorders>
              <w:top w:val="nil"/>
              <w:left w:val="nil"/>
              <w:bottom w:val="nil"/>
              <w:right w:val="nil"/>
            </w:tcBorders>
            <w:shd w:val="clear" w:color="auto" w:fill="auto"/>
            <w:vAlign w:val="center"/>
            <w:hideMark/>
          </w:tcPr>
          <w:p w14:paraId="4D88042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42C" w14:textId="77777777">
        <w:trPr>
          <w:trHeight w:val="330"/>
          <w:jc w:val="center"/>
        </w:trPr>
        <w:tc>
          <w:tcPr>
            <w:tcW w:w="6420" w:type="dxa"/>
            <w:tcBorders>
              <w:top w:val="nil"/>
              <w:left w:val="nil"/>
              <w:bottom w:val="nil"/>
              <w:right w:val="nil"/>
            </w:tcBorders>
            <w:shd w:val="clear" w:color="auto" w:fill="auto"/>
            <w:vAlign w:val="center"/>
            <w:hideMark/>
          </w:tcPr>
          <w:p w14:paraId="4D88042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42E" w14:textId="77777777">
        <w:trPr>
          <w:trHeight w:val="330"/>
          <w:jc w:val="center"/>
        </w:trPr>
        <w:tc>
          <w:tcPr>
            <w:tcW w:w="6420" w:type="dxa"/>
            <w:tcBorders>
              <w:top w:val="nil"/>
              <w:left w:val="nil"/>
              <w:bottom w:val="nil"/>
              <w:right w:val="nil"/>
            </w:tcBorders>
            <w:shd w:val="clear" w:color="auto" w:fill="auto"/>
            <w:vAlign w:val="center"/>
            <w:hideMark/>
          </w:tcPr>
          <w:p w14:paraId="4D88042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430" w14:textId="77777777">
        <w:trPr>
          <w:trHeight w:val="330"/>
          <w:jc w:val="center"/>
        </w:trPr>
        <w:tc>
          <w:tcPr>
            <w:tcW w:w="6420" w:type="dxa"/>
            <w:tcBorders>
              <w:top w:val="nil"/>
              <w:left w:val="nil"/>
              <w:bottom w:val="nil"/>
              <w:right w:val="nil"/>
            </w:tcBorders>
            <w:shd w:val="clear" w:color="auto" w:fill="auto"/>
            <w:vAlign w:val="center"/>
            <w:hideMark/>
          </w:tcPr>
          <w:p w14:paraId="4D88042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E01347" w14:paraId="4D880432" w14:textId="77777777">
        <w:trPr>
          <w:trHeight w:val="330"/>
          <w:jc w:val="center"/>
        </w:trPr>
        <w:tc>
          <w:tcPr>
            <w:tcW w:w="6420" w:type="dxa"/>
            <w:tcBorders>
              <w:top w:val="nil"/>
              <w:left w:val="nil"/>
              <w:bottom w:val="nil"/>
              <w:right w:val="nil"/>
            </w:tcBorders>
            <w:shd w:val="clear" w:color="auto" w:fill="auto"/>
            <w:vAlign w:val="center"/>
            <w:hideMark/>
          </w:tcPr>
          <w:p w14:paraId="4D88043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E01347" w14:paraId="4D880434" w14:textId="77777777">
        <w:trPr>
          <w:trHeight w:val="330"/>
          <w:jc w:val="center"/>
        </w:trPr>
        <w:tc>
          <w:tcPr>
            <w:tcW w:w="6420" w:type="dxa"/>
            <w:tcBorders>
              <w:top w:val="nil"/>
              <w:left w:val="nil"/>
              <w:bottom w:val="nil"/>
              <w:right w:val="nil"/>
            </w:tcBorders>
            <w:shd w:val="clear" w:color="auto" w:fill="auto"/>
            <w:vAlign w:val="center"/>
            <w:hideMark/>
          </w:tcPr>
          <w:p w14:paraId="4D88043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53 όπως τροπ.     ΚΑΤΑ ΠΛΕΙΟΨΗΦΙΑ</w:t>
            </w:r>
          </w:p>
        </w:tc>
      </w:tr>
      <w:tr w:rsidR="00E01347" w14:paraId="4D880436" w14:textId="77777777">
        <w:trPr>
          <w:trHeight w:val="330"/>
          <w:jc w:val="center"/>
        </w:trPr>
        <w:tc>
          <w:tcPr>
            <w:tcW w:w="6420" w:type="dxa"/>
            <w:tcBorders>
              <w:top w:val="nil"/>
              <w:left w:val="nil"/>
              <w:bottom w:val="nil"/>
              <w:right w:val="nil"/>
            </w:tcBorders>
            <w:shd w:val="clear" w:color="auto" w:fill="auto"/>
            <w:vAlign w:val="center"/>
            <w:hideMark/>
          </w:tcPr>
          <w:p w14:paraId="4D88043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438" w14:textId="77777777">
        <w:trPr>
          <w:trHeight w:val="330"/>
          <w:jc w:val="center"/>
        </w:trPr>
        <w:tc>
          <w:tcPr>
            <w:tcW w:w="6420" w:type="dxa"/>
            <w:tcBorders>
              <w:top w:val="nil"/>
              <w:left w:val="nil"/>
              <w:bottom w:val="nil"/>
              <w:right w:val="nil"/>
            </w:tcBorders>
            <w:shd w:val="clear" w:color="auto" w:fill="auto"/>
            <w:vAlign w:val="center"/>
            <w:hideMark/>
          </w:tcPr>
          <w:p w14:paraId="4D88043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E01347" w14:paraId="4D88043A" w14:textId="77777777">
        <w:trPr>
          <w:trHeight w:val="330"/>
          <w:jc w:val="center"/>
        </w:trPr>
        <w:tc>
          <w:tcPr>
            <w:tcW w:w="6420" w:type="dxa"/>
            <w:tcBorders>
              <w:top w:val="nil"/>
              <w:left w:val="nil"/>
              <w:bottom w:val="nil"/>
              <w:right w:val="nil"/>
            </w:tcBorders>
            <w:shd w:val="clear" w:color="auto" w:fill="auto"/>
            <w:vAlign w:val="center"/>
            <w:hideMark/>
          </w:tcPr>
          <w:p w14:paraId="4D88043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43C" w14:textId="77777777">
        <w:trPr>
          <w:trHeight w:val="330"/>
          <w:jc w:val="center"/>
        </w:trPr>
        <w:tc>
          <w:tcPr>
            <w:tcW w:w="6420" w:type="dxa"/>
            <w:tcBorders>
              <w:top w:val="nil"/>
              <w:left w:val="nil"/>
              <w:bottom w:val="nil"/>
              <w:right w:val="nil"/>
            </w:tcBorders>
            <w:shd w:val="clear" w:color="auto" w:fill="auto"/>
            <w:vAlign w:val="center"/>
            <w:hideMark/>
          </w:tcPr>
          <w:p w14:paraId="4D88043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43E" w14:textId="77777777">
        <w:trPr>
          <w:trHeight w:val="330"/>
          <w:jc w:val="center"/>
        </w:trPr>
        <w:tc>
          <w:tcPr>
            <w:tcW w:w="6420" w:type="dxa"/>
            <w:tcBorders>
              <w:top w:val="nil"/>
              <w:left w:val="nil"/>
              <w:bottom w:val="nil"/>
              <w:right w:val="nil"/>
            </w:tcBorders>
            <w:shd w:val="clear" w:color="auto" w:fill="auto"/>
            <w:vAlign w:val="center"/>
            <w:hideMark/>
          </w:tcPr>
          <w:p w14:paraId="4D88043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440" w14:textId="77777777">
        <w:trPr>
          <w:trHeight w:val="330"/>
          <w:jc w:val="center"/>
        </w:trPr>
        <w:tc>
          <w:tcPr>
            <w:tcW w:w="6420" w:type="dxa"/>
            <w:tcBorders>
              <w:top w:val="nil"/>
              <w:left w:val="nil"/>
              <w:bottom w:val="nil"/>
              <w:right w:val="nil"/>
            </w:tcBorders>
            <w:shd w:val="clear" w:color="auto" w:fill="auto"/>
            <w:vAlign w:val="center"/>
            <w:hideMark/>
          </w:tcPr>
          <w:p w14:paraId="4D88043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E01347" w14:paraId="4D880442" w14:textId="77777777">
        <w:trPr>
          <w:trHeight w:val="330"/>
          <w:jc w:val="center"/>
        </w:trPr>
        <w:tc>
          <w:tcPr>
            <w:tcW w:w="6420" w:type="dxa"/>
            <w:tcBorders>
              <w:top w:val="nil"/>
              <w:left w:val="nil"/>
              <w:bottom w:val="nil"/>
              <w:right w:val="nil"/>
            </w:tcBorders>
            <w:shd w:val="clear" w:color="auto" w:fill="auto"/>
            <w:vAlign w:val="center"/>
            <w:hideMark/>
          </w:tcPr>
          <w:p w14:paraId="4D88044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54 ως έχει     ΚΑΤΑ ΠΛΕΙΟΨΗΦΙΑ</w:t>
            </w:r>
          </w:p>
        </w:tc>
      </w:tr>
      <w:tr w:rsidR="00E01347" w14:paraId="4D880444" w14:textId="77777777">
        <w:trPr>
          <w:trHeight w:val="330"/>
          <w:jc w:val="center"/>
        </w:trPr>
        <w:tc>
          <w:tcPr>
            <w:tcW w:w="6420" w:type="dxa"/>
            <w:tcBorders>
              <w:top w:val="nil"/>
              <w:left w:val="nil"/>
              <w:bottom w:val="nil"/>
              <w:right w:val="nil"/>
            </w:tcBorders>
            <w:shd w:val="clear" w:color="auto" w:fill="auto"/>
            <w:vAlign w:val="center"/>
            <w:hideMark/>
          </w:tcPr>
          <w:p w14:paraId="4D88044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446" w14:textId="77777777">
        <w:trPr>
          <w:trHeight w:val="330"/>
          <w:jc w:val="center"/>
        </w:trPr>
        <w:tc>
          <w:tcPr>
            <w:tcW w:w="6420" w:type="dxa"/>
            <w:tcBorders>
              <w:top w:val="nil"/>
              <w:left w:val="nil"/>
              <w:bottom w:val="nil"/>
              <w:right w:val="nil"/>
            </w:tcBorders>
            <w:shd w:val="clear" w:color="auto" w:fill="auto"/>
            <w:vAlign w:val="center"/>
            <w:hideMark/>
          </w:tcPr>
          <w:p w14:paraId="4D88044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448" w14:textId="77777777">
        <w:trPr>
          <w:trHeight w:val="330"/>
          <w:jc w:val="center"/>
        </w:trPr>
        <w:tc>
          <w:tcPr>
            <w:tcW w:w="6420" w:type="dxa"/>
            <w:tcBorders>
              <w:top w:val="nil"/>
              <w:left w:val="nil"/>
              <w:bottom w:val="nil"/>
              <w:right w:val="nil"/>
            </w:tcBorders>
            <w:shd w:val="clear" w:color="auto" w:fill="auto"/>
            <w:vAlign w:val="center"/>
            <w:hideMark/>
          </w:tcPr>
          <w:p w14:paraId="4D88044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44A" w14:textId="77777777">
        <w:trPr>
          <w:trHeight w:val="330"/>
          <w:jc w:val="center"/>
        </w:trPr>
        <w:tc>
          <w:tcPr>
            <w:tcW w:w="6420" w:type="dxa"/>
            <w:tcBorders>
              <w:top w:val="nil"/>
              <w:left w:val="nil"/>
              <w:bottom w:val="nil"/>
              <w:right w:val="nil"/>
            </w:tcBorders>
            <w:shd w:val="clear" w:color="auto" w:fill="auto"/>
            <w:vAlign w:val="center"/>
            <w:hideMark/>
          </w:tcPr>
          <w:p w14:paraId="4D88044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44C" w14:textId="77777777">
        <w:trPr>
          <w:trHeight w:val="330"/>
          <w:jc w:val="center"/>
        </w:trPr>
        <w:tc>
          <w:tcPr>
            <w:tcW w:w="6420" w:type="dxa"/>
            <w:tcBorders>
              <w:top w:val="nil"/>
              <w:left w:val="nil"/>
              <w:bottom w:val="nil"/>
              <w:right w:val="nil"/>
            </w:tcBorders>
            <w:shd w:val="clear" w:color="auto" w:fill="auto"/>
            <w:vAlign w:val="center"/>
            <w:hideMark/>
          </w:tcPr>
          <w:p w14:paraId="4D88044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44E" w14:textId="77777777">
        <w:trPr>
          <w:trHeight w:val="330"/>
          <w:jc w:val="center"/>
        </w:trPr>
        <w:tc>
          <w:tcPr>
            <w:tcW w:w="6420" w:type="dxa"/>
            <w:tcBorders>
              <w:top w:val="nil"/>
              <w:left w:val="nil"/>
              <w:bottom w:val="nil"/>
              <w:right w:val="nil"/>
            </w:tcBorders>
            <w:shd w:val="clear" w:color="auto" w:fill="auto"/>
            <w:vAlign w:val="center"/>
            <w:hideMark/>
          </w:tcPr>
          <w:p w14:paraId="4D88044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E01347" w14:paraId="4D880450" w14:textId="77777777">
        <w:trPr>
          <w:trHeight w:val="330"/>
          <w:jc w:val="center"/>
        </w:trPr>
        <w:tc>
          <w:tcPr>
            <w:tcW w:w="6420" w:type="dxa"/>
            <w:tcBorders>
              <w:top w:val="nil"/>
              <w:left w:val="nil"/>
              <w:bottom w:val="nil"/>
              <w:right w:val="nil"/>
            </w:tcBorders>
            <w:shd w:val="clear" w:color="auto" w:fill="auto"/>
            <w:vAlign w:val="center"/>
            <w:hideMark/>
          </w:tcPr>
          <w:p w14:paraId="4D88044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55 ως έχει     ΚΑΤΑ ΠΛΕΙΟΨΗΦΙΑ</w:t>
            </w:r>
          </w:p>
        </w:tc>
      </w:tr>
      <w:tr w:rsidR="00E01347" w14:paraId="4D880452" w14:textId="77777777">
        <w:trPr>
          <w:trHeight w:val="330"/>
          <w:jc w:val="center"/>
        </w:trPr>
        <w:tc>
          <w:tcPr>
            <w:tcW w:w="6420" w:type="dxa"/>
            <w:tcBorders>
              <w:top w:val="nil"/>
              <w:left w:val="nil"/>
              <w:bottom w:val="nil"/>
              <w:right w:val="nil"/>
            </w:tcBorders>
            <w:shd w:val="clear" w:color="auto" w:fill="auto"/>
            <w:vAlign w:val="center"/>
            <w:hideMark/>
          </w:tcPr>
          <w:p w14:paraId="4D88045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454" w14:textId="77777777">
        <w:trPr>
          <w:trHeight w:val="330"/>
          <w:jc w:val="center"/>
        </w:trPr>
        <w:tc>
          <w:tcPr>
            <w:tcW w:w="6420" w:type="dxa"/>
            <w:tcBorders>
              <w:top w:val="nil"/>
              <w:left w:val="nil"/>
              <w:bottom w:val="nil"/>
              <w:right w:val="nil"/>
            </w:tcBorders>
            <w:shd w:val="clear" w:color="auto" w:fill="auto"/>
            <w:vAlign w:val="center"/>
            <w:hideMark/>
          </w:tcPr>
          <w:p w14:paraId="4D88045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456" w14:textId="77777777">
        <w:trPr>
          <w:trHeight w:val="345"/>
          <w:jc w:val="center"/>
        </w:trPr>
        <w:tc>
          <w:tcPr>
            <w:tcW w:w="6420" w:type="dxa"/>
            <w:tcBorders>
              <w:top w:val="nil"/>
              <w:left w:val="nil"/>
              <w:bottom w:val="nil"/>
              <w:right w:val="nil"/>
            </w:tcBorders>
            <w:shd w:val="clear" w:color="auto" w:fill="auto"/>
            <w:vAlign w:val="center"/>
            <w:hideMark/>
          </w:tcPr>
          <w:p w14:paraId="4D88045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458" w14:textId="77777777">
        <w:trPr>
          <w:trHeight w:val="330"/>
          <w:jc w:val="center"/>
        </w:trPr>
        <w:tc>
          <w:tcPr>
            <w:tcW w:w="6420" w:type="dxa"/>
            <w:tcBorders>
              <w:top w:val="nil"/>
              <w:left w:val="nil"/>
              <w:bottom w:val="nil"/>
              <w:right w:val="nil"/>
            </w:tcBorders>
            <w:shd w:val="clear" w:color="auto" w:fill="auto"/>
            <w:vAlign w:val="center"/>
            <w:hideMark/>
          </w:tcPr>
          <w:p w14:paraId="4D88045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45A" w14:textId="77777777">
        <w:trPr>
          <w:trHeight w:val="330"/>
          <w:jc w:val="center"/>
        </w:trPr>
        <w:tc>
          <w:tcPr>
            <w:tcW w:w="6420" w:type="dxa"/>
            <w:tcBorders>
              <w:top w:val="nil"/>
              <w:left w:val="nil"/>
              <w:bottom w:val="nil"/>
              <w:right w:val="nil"/>
            </w:tcBorders>
            <w:shd w:val="clear" w:color="auto" w:fill="auto"/>
            <w:vAlign w:val="center"/>
            <w:hideMark/>
          </w:tcPr>
          <w:p w14:paraId="4D88045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E01347" w14:paraId="4D88045C" w14:textId="77777777">
        <w:trPr>
          <w:trHeight w:val="330"/>
          <w:jc w:val="center"/>
        </w:trPr>
        <w:tc>
          <w:tcPr>
            <w:tcW w:w="6420" w:type="dxa"/>
            <w:tcBorders>
              <w:top w:val="nil"/>
              <w:left w:val="nil"/>
              <w:bottom w:val="nil"/>
              <w:right w:val="nil"/>
            </w:tcBorders>
            <w:shd w:val="clear" w:color="auto" w:fill="auto"/>
            <w:vAlign w:val="center"/>
            <w:hideMark/>
          </w:tcPr>
          <w:p w14:paraId="4D88045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E01347" w14:paraId="4D88045E" w14:textId="77777777">
        <w:trPr>
          <w:trHeight w:val="330"/>
          <w:jc w:val="center"/>
        </w:trPr>
        <w:tc>
          <w:tcPr>
            <w:tcW w:w="6420" w:type="dxa"/>
            <w:tcBorders>
              <w:top w:val="nil"/>
              <w:left w:val="nil"/>
              <w:bottom w:val="nil"/>
              <w:right w:val="nil"/>
            </w:tcBorders>
            <w:shd w:val="clear" w:color="auto" w:fill="auto"/>
            <w:vAlign w:val="center"/>
            <w:hideMark/>
          </w:tcPr>
          <w:p w14:paraId="4D88045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56 ως έχει     ΚΑΤΑ ΠΛΕΙΟΨΗΦΙΑ</w:t>
            </w:r>
          </w:p>
        </w:tc>
      </w:tr>
      <w:tr w:rsidR="00E01347" w14:paraId="4D880460" w14:textId="77777777">
        <w:trPr>
          <w:trHeight w:val="330"/>
          <w:jc w:val="center"/>
        </w:trPr>
        <w:tc>
          <w:tcPr>
            <w:tcW w:w="6420" w:type="dxa"/>
            <w:tcBorders>
              <w:top w:val="nil"/>
              <w:left w:val="nil"/>
              <w:bottom w:val="nil"/>
              <w:right w:val="nil"/>
            </w:tcBorders>
            <w:shd w:val="clear" w:color="auto" w:fill="auto"/>
            <w:vAlign w:val="center"/>
            <w:hideMark/>
          </w:tcPr>
          <w:p w14:paraId="4D88045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462" w14:textId="77777777">
        <w:trPr>
          <w:trHeight w:val="330"/>
          <w:jc w:val="center"/>
        </w:trPr>
        <w:tc>
          <w:tcPr>
            <w:tcW w:w="6420" w:type="dxa"/>
            <w:tcBorders>
              <w:top w:val="nil"/>
              <w:left w:val="nil"/>
              <w:bottom w:val="nil"/>
              <w:right w:val="nil"/>
            </w:tcBorders>
            <w:shd w:val="clear" w:color="auto" w:fill="auto"/>
            <w:vAlign w:val="center"/>
            <w:hideMark/>
          </w:tcPr>
          <w:p w14:paraId="4D88046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464" w14:textId="77777777">
        <w:trPr>
          <w:trHeight w:val="330"/>
          <w:jc w:val="center"/>
        </w:trPr>
        <w:tc>
          <w:tcPr>
            <w:tcW w:w="6420" w:type="dxa"/>
            <w:tcBorders>
              <w:top w:val="nil"/>
              <w:left w:val="nil"/>
              <w:bottom w:val="nil"/>
              <w:right w:val="nil"/>
            </w:tcBorders>
            <w:shd w:val="clear" w:color="auto" w:fill="auto"/>
            <w:vAlign w:val="center"/>
            <w:hideMark/>
          </w:tcPr>
          <w:p w14:paraId="4D88046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466" w14:textId="77777777">
        <w:trPr>
          <w:trHeight w:val="330"/>
          <w:jc w:val="center"/>
        </w:trPr>
        <w:tc>
          <w:tcPr>
            <w:tcW w:w="6420" w:type="dxa"/>
            <w:tcBorders>
              <w:top w:val="nil"/>
              <w:left w:val="nil"/>
              <w:bottom w:val="nil"/>
              <w:right w:val="nil"/>
            </w:tcBorders>
            <w:shd w:val="clear" w:color="auto" w:fill="auto"/>
            <w:vAlign w:val="center"/>
            <w:hideMark/>
          </w:tcPr>
          <w:p w14:paraId="4D88046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468" w14:textId="77777777">
        <w:trPr>
          <w:trHeight w:val="330"/>
          <w:jc w:val="center"/>
        </w:trPr>
        <w:tc>
          <w:tcPr>
            <w:tcW w:w="6420" w:type="dxa"/>
            <w:tcBorders>
              <w:top w:val="nil"/>
              <w:left w:val="nil"/>
              <w:bottom w:val="nil"/>
              <w:right w:val="nil"/>
            </w:tcBorders>
            <w:shd w:val="clear" w:color="auto" w:fill="auto"/>
            <w:vAlign w:val="center"/>
            <w:hideMark/>
          </w:tcPr>
          <w:p w14:paraId="4D88046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46A" w14:textId="77777777">
        <w:trPr>
          <w:trHeight w:val="330"/>
          <w:jc w:val="center"/>
        </w:trPr>
        <w:tc>
          <w:tcPr>
            <w:tcW w:w="6420" w:type="dxa"/>
            <w:tcBorders>
              <w:top w:val="nil"/>
              <w:left w:val="nil"/>
              <w:bottom w:val="nil"/>
              <w:right w:val="nil"/>
            </w:tcBorders>
            <w:shd w:val="clear" w:color="auto" w:fill="auto"/>
            <w:vAlign w:val="center"/>
            <w:hideMark/>
          </w:tcPr>
          <w:p w14:paraId="4D88046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E01347" w14:paraId="4D88046C" w14:textId="77777777">
        <w:trPr>
          <w:trHeight w:val="330"/>
          <w:jc w:val="center"/>
        </w:trPr>
        <w:tc>
          <w:tcPr>
            <w:tcW w:w="6420" w:type="dxa"/>
            <w:tcBorders>
              <w:top w:val="nil"/>
              <w:left w:val="nil"/>
              <w:bottom w:val="nil"/>
              <w:right w:val="nil"/>
            </w:tcBorders>
            <w:shd w:val="clear" w:color="auto" w:fill="auto"/>
            <w:vAlign w:val="center"/>
            <w:hideMark/>
          </w:tcPr>
          <w:p w14:paraId="4D88046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57 ως έχει     ΚΑΤΑ ΠΛΕΙΟΨΗΦΙΑ</w:t>
            </w:r>
          </w:p>
        </w:tc>
      </w:tr>
      <w:tr w:rsidR="00E01347" w14:paraId="4D88046E" w14:textId="77777777">
        <w:trPr>
          <w:trHeight w:val="330"/>
          <w:jc w:val="center"/>
        </w:trPr>
        <w:tc>
          <w:tcPr>
            <w:tcW w:w="6420" w:type="dxa"/>
            <w:tcBorders>
              <w:top w:val="nil"/>
              <w:left w:val="nil"/>
              <w:bottom w:val="nil"/>
              <w:right w:val="nil"/>
            </w:tcBorders>
            <w:shd w:val="clear" w:color="auto" w:fill="auto"/>
            <w:vAlign w:val="center"/>
            <w:hideMark/>
          </w:tcPr>
          <w:p w14:paraId="4D88046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470" w14:textId="77777777">
        <w:trPr>
          <w:trHeight w:val="330"/>
          <w:jc w:val="center"/>
        </w:trPr>
        <w:tc>
          <w:tcPr>
            <w:tcW w:w="6420" w:type="dxa"/>
            <w:tcBorders>
              <w:top w:val="nil"/>
              <w:left w:val="nil"/>
              <w:bottom w:val="nil"/>
              <w:right w:val="nil"/>
            </w:tcBorders>
            <w:shd w:val="clear" w:color="auto" w:fill="auto"/>
            <w:vAlign w:val="center"/>
            <w:hideMark/>
          </w:tcPr>
          <w:p w14:paraId="4D88046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472" w14:textId="77777777">
        <w:trPr>
          <w:trHeight w:val="330"/>
          <w:jc w:val="center"/>
        </w:trPr>
        <w:tc>
          <w:tcPr>
            <w:tcW w:w="6420" w:type="dxa"/>
            <w:tcBorders>
              <w:top w:val="nil"/>
              <w:left w:val="nil"/>
              <w:bottom w:val="nil"/>
              <w:right w:val="nil"/>
            </w:tcBorders>
            <w:shd w:val="clear" w:color="auto" w:fill="auto"/>
            <w:vAlign w:val="center"/>
            <w:hideMark/>
          </w:tcPr>
          <w:p w14:paraId="4D88047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474" w14:textId="77777777">
        <w:trPr>
          <w:trHeight w:val="345"/>
          <w:jc w:val="center"/>
        </w:trPr>
        <w:tc>
          <w:tcPr>
            <w:tcW w:w="6420" w:type="dxa"/>
            <w:tcBorders>
              <w:top w:val="nil"/>
              <w:left w:val="nil"/>
              <w:bottom w:val="nil"/>
              <w:right w:val="nil"/>
            </w:tcBorders>
            <w:shd w:val="clear" w:color="auto" w:fill="auto"/>
            <w:vAlign w:val="center"/>
            <w:hideMark/>
          </w:tcPr>
          <w:p w14:paraId="4D88047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476" w14:textId="77777777">
        <w:trPr>
          <w:trHeight w:val="330"/>
          <w:jc w:val="center"/>
        </w:trPr>
        <w:tc>
          <w:tcPr>
            <w:tcW w:w="6420" w:type="dxa"/>
            <w:tcBorders>
              <w:top w:val="nil"/>
              <w:left w:val="nil"/>
              <w:bottom w:val="nil"/>
              <w:right w:val="nil"/>
            </w:tcBorders>
            <w:shd w:val="clear" w:color="auto" w:fill="auto"/>
            <w:vAlign w:val="center"/>
            <w:hideMark/>
          </w:tcPr>
          <w:p w14:paraId="4D88047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E01347" w14:paraId="4D880478" w14:textId="77777777">
        <w:trPr>
          <w:trHeight w:val="330"/>
          <w:jc w:val="center"/>
        </w:trPr>
        <w:tc>
          <w:tcPr>
            <w:tcW w:w="6420" w:type="dxa"/>
            <w:tcBorders>
              <w:top w:val="nil"/>
              <w:left w:val="nil"/>
              <w:bottom w:val="nil"/>
              <w:right w:val="nil"/>
            </w:tcBorders>
            <w:shd w:val="clear" w:color="auto" w:fill="auto"/>
            <w:vAlign w:val="center"/>
            <w:hideMark/>
          </w:tcPr>
          <w:p w14:paraId="4D88047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E01347" w14:paraId="4D88047A" w14:textId="77777777">
        <w:trPr>
          <w:trHeight w:val="330"/>
          <w:jc w:val="center"/>
        </w:trPr>
        <w:tc>
          <w:tcPr>
            <w:tcW w:w="6420" w:type="dxa"/>
            <w:tcBorders>
              <w:top w:val="nil"/>
              <w:left w:val="nil"/>
              <w:bottom w:val="nil"/>
              <w:right w:val="nil"/>
            </w:tcBorders>
            <w:shd w:val="clear" w:color="auto" w:fill="auto"/>
            <w:vAlign w:val="center"/>
            <w:hideMark/>
          </w:tcPr>
          <w:p w14:paraId="4D88047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58 ως έχει     ΚΑΤΑ ΠΛΕΙΟΨΗΦΙΑ</w:t>
            </w:r>
          </w:p>
        </w:tc>
      </w:tr>
      <w:tr w:rsidR="00E01347" w14:paraId="4D88047C" w14:textId="77777777">
        <w:trPr>
          <w:trHeight w:val="330"/>
          <w:jc w:val="center"/>
        </w:trPr>
        <w:tc>
          <w:tcPr>
            <w:tcW w:w="6420" w:type="dxa"/>
            <w:tcBorders>
              <w:top w:val="nil"/>
              <w:left w:val="nil"/>
              <w:bottom w:val="nil"/>
              <w:right w:val="nil"/>
            </w:tcBorders>
            <w:shd w:val="clear" w:color="auto" w:fill="auto"/>
            <w:vAlign w:val="center"/>
            <w:hideMark/>
          </w:tcPr>
          <w:p w14:paraId="4D88047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47E" w14:textId="77777777">
        <w:trPr>
          <w:trHeight w:val="330"/>
          <w:jc w:val="center"/>
        </w:trPr>
        <w:tc>
          <w:tcPr>
            <w:tcW w:w="6420" w:type="dxa"/>
            <w:tcBorders>
              <w:top w:val="nil"/>
              <w:left w:val="nil"/>
              <w:bottom w:val="nil"/>
              <w:right w:val="nil"/>
            </w:tcBorders>
            <w:shd w:val="clear" w:color="auto" w:fill="auto"/>
            <w:vAlign w:val="center"/>
            <w:hideMark/>
          </w:tcPr>
          <w:p w14:paraId="4D88047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E01347" w14:paraId="4D880480" w14:textId="77777777">
        <w:trPr>
          <w:trHeight w:val="330"/>
          <w:jc w:val="center"/>
        </w:trPr>
        <w:tc>
          <w:tcPr>
            <w:tcW w:w="6420" w:type="dxa"/>
            <w:tcBorders>
              <w:top w:val="nil"/>
              <w:left w:val="nil"/>
              <w:bottom w:val="nil"/>
              <w:right w:val="nil"/>
            </w:tcBorders>
            <w:shd w:val="clear" w:color="auto" w:fill="auto"/>
            <w:vAlign w:val="center"/>
            <w:hideMark/>
          </w:tcPr>
          <w:p w14:paraId="4D88047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482" w14:textId="77777777">
        <w:trPr>
          <w:trHeight w:val="330"/>
          <w:jc w:val="center"/>
        </w:trPr>
        <w:tc>
          <w:tcPr>
            <w:tcW w:w="6420" w:type="dxa"/>
            <w:tcBorders>
              <w:top w:val="nil"/>
              <w:left w:val="nil"/>
              <w:bottom w:val="nil"/>
              <w:right w:val="nil"/>
            </w:tcBorders>
            <w:shd w:val="clear" w:color="auto" w:fill="auto"/>
            <w:vAlign w:val="center"/>
            <w:hideMark/>
          </w:tcPr>
          <w:p w14:paraId="4D88048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484" w14:textId="77777777">
        <w:trPr>
          <w:trHeight w:val="330"/>
          <w:jc w:val="center"/>
        </w:trPr>
        <w:tc>
          <w:tcPr>
            <w:tcW w:w="6420" w:type="dxa"/>
            <w:tcBorders>
              <w:top w:val="nil"/>
              <w:left w:val="nil"/>
              <w:bottom w:val="nil"/>
              <w:right w:val="nil"/>
            </w:tcBorders>
            <w:shd w:val="clear" w:color="auto" w:fill="auto"/>
            <w:vAlign w:val="center"/>
            <w:hideMark/>
          </w:tcPr>
          <w:p w14:paraId="4D88048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E01347" w14:paraId="4D880486" w14:textId="77777777">
        <w:trPr>
          <w:trHeight w:val="330"/>
          <w:jc w:val="center"/>
        </w:trPr>
        <w:tc>
          <w:tcPr>
            <w:tcW w:w="6420" w:type="dxa"/>
            <w:tcBorders>
              <w:top w:val="nil"/>
              <w:left w:val="nil"/>
              <w:bottom w:val="nil"/>
              <w:right w:val="nil"/>
            </w:tcBorders>
            <w:shd w:val="clear" w:color="auto" w:fill="auto"/>
            <w:vAlign w:val="center"/>
            <w:hideMark/>
          </w:tcPr>
          <w:p w14:paraId="4D88048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 xml:space="preserve">ΕΝ. </w:t>
            </w:r>
            <w:r>
              <w:rPr>
                <w:rFonts w:ascii="Calibri" w:eastAsia="Times New Roman" w:hAnsi="Calibri" w:cs="Calibri"/>
                <w:color w:val="000000"/>
                <w:szCs w:val="24"/>
              </w:rPr>
              <w:t>ΚΕΝΤΡΩΩΝ: ΝΑΙ</w:t>
            </w:r>
          </w:p>
        </w:tc>
      </w:tr>
      <w:tr w:rsidR="00E01347" w14:paraId="4D880488" w14:textId="77777777">
        <w:trPr>
          <w:trHeight w:val="330"/>
          <w:jc w:val="center"/>
        </w:trPr>
        <w:tc>
          <w:tcPr>
            <w:tcW w:w="6420" w:type="dxa"/>
            <w:tcBorders>
              <w:top w:val="nil"/>
              <w:left w:val="nil"/>
              <w:bottom w:val="nil"/>
              <w:right w:val="nil"/>
            </w:tcBorders>
            <w:shd w:val="clear" w:color="auto" w:fill="auto"/>
            <w:vAlign w:val="center"/>
            <w:hideMark/>
          </w:tcPr>
          <w:p w14:paraId="4D88048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59 ως έχει     ΚΑΤΑ ΠΛΕΙΟΨΗΦΙΑ</w:t>
            </w:r>
          </w:p>
        </w:tc>
      </w:tr>
      <w:tr w:rsidR="00E01347" w14:paraId="4D88048A" w14:textId="77777777">
        <w:trPr>
          <w:trHeight w:val="330"/>
          <w:jc w:val="center"/>
        </w:trPr>
        <w:tc>
          <w:tcPr>
            <w:tcW w:w="6420" w:type="dxa"/>
            <w:tcBorders>
              <w:top w:val="nil"/>
              <w:left w:val="nil"/>
              <w:bottom w:val="nil"/>
              <w:right w:val="nil"/>
            </w:tcBorders>
            <w:shd w:val="clear" w:color="auto" w:fill="auto"/>
            <w:vAlign w:val="center"/>
            <w:hideMark/>
          </w:tcPr>
          <w:p w14:paraId="4D88048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48C" w14:textId="77777777">
        <w:trPr>
          <w:trHeight w:val="330"/>
          <w:jc w:val="center"/>
        </w:trPr>
        <w:tc>
          <w:tcPr>
            <w:tcW w:w="6420" w:type="dxa"/>
            <w:tcBorders>
              <w:top w:val="nil"/>
              <w:left w:val="nil"/>
              <w:bottom w:val="nil"/>
              <w:right w:val="nil"/>
            </w:tcBorders>
            <w:shd w:val="clear" w:color="auto" w:fill="auto"/>
            <w:vAlign w:val="center"/>
            <w:hideMark/>
          </w:tcPr>
          <w:p w14:paraId="4D88048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E01347" w14:paraId="4D88048E" w14:textId="77777777">
        <w:trPr>
          <w:trHeight w:val="330"/>
          <w:jc w:val="center"/>
        </w:trPr>
        <w:tc>
          <w:tcPr>
            <w:tcW w:w="6420" w:type="dxa"/>
            <w:tcBorders>
              <w:top w:val="nil"/>
              <w:left w:val="nil"/>
              <w:bottom w:val="nil"/>
              <w:right w:val="nil"/>
            </w:tcBorders>
            <w:shd w:val="clear" w:color="auto" w:fill="auto"/>
            <w:vAlign w:val="center"/>
            <w:hideMark/>
          </w:tcPr>
          <w:p w14:paraId="4D88048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490" w14:textId="77777777">
        <w:trPr>
          <w:trHeight w:val="330"/>
          <w:jc w:val="center"/>
        </w:trPr>
        <w:tc>
          <w:tcPr>
            <w:tcW w:w="6420" w:type="dxa"/>
            <w:tcBorders>
              <w:top w:val="nil"/>
              <w:left w:val="nil"/>
              <w:bottom w:val="nil"/>
              <w:right w:val="nil"/>
            </w:tcBorders>
            <w:shd w:val="clear" w:color="auto" w:fill="auto"/>
            <w:vAlign w:val="center"/>
            <w:hideMark/>
          </w:tcPr>
          <w:p w14:paraId="4D88048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492" w14:textId="77777777">
        <w:trPr>
          <w:trHeight w:val="330"/>
          <w:jc w:val="center"/>
        </w:trPr>
        <w:tc>
          <w:tcPr>
            <w:tcW w:w="6420" w:type="dxa"/>
            <w:tcBorders>
              <w:top w:val="nil"/>
              <w:left w:val="nil"/>
              <w:bottom w:val="nil"/>
              <w:right w:val="nil"/>
            </w:tcBorders>
            <w:shd w:val="clear" w:color="auto" w:fill="auto"/>
            <w:vAlign w:val="center"/>
            <w:hideMark/>
          </w:tcPr>
          <w:p w14:paraId="4D88049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E01347" w14:paraId="4D880494" w14:textId="77777777">
        <w:trPr>
          <w:trHeight w:val="330"/>
          <w:jc w:val="center"/>
        </w:trPr>
        <w:tc>
          <w:tcPr>
            <w:tcW w:w="6420" w:type="dxa"/>
            <w:tcBorders>
              <w:top w:val="nil"/>
              <w:left w:val="nil"/>
              <w:bottom w:val="nil"/>
              <w:right w:val="nil"/>
            </w:tcBorders>
            <w:shd w:val="clear" w:color="auto" w:fill="auto"/>
            <w:vAlign w:val="center"/>
            <w:hideMark/>
          </w:tcPr>
          <w:p w14:paraId="4D88049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E01347" w14:paraId="4D880496" w14:textId="77777777">
        <w:trPr>
          <w:trHeight w:val="345"/>
          <w:jc w:val="center"/>
        </w:trPr>
        <w:tc>
          <w:tcPr>
            <w:tcW w:w="6420" w:type="dxa"/>
            <w:tcBorders>
              <w:top w:val="nil"/>
              <w:left w:val="nil"/>
              <w:bottom w:val="nil"/>
              <w:right w:val="nil"/>
            </w:tcBorders>
            <w:shd w:val="clear" w:color="auto" w:fill="auto"/>
            <w:vAlign w:val="center"/>
            <w:hideMark/>
          </w:tcPr>
          <w:p w14:paraId="4D88049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60 ως έχει     ΚΑΤΑ ΠΛΕΙΟΨΗΦΙΑ</w:t>
            </w:r>
          </w:p>
        </w:tc>
      </w:tr>
      <w:tr w:rsidR="00E01347" w14:paraId="4D880498" w14:textId="77777777">
        <w:trPr>
          <w:trHeight w:val="330"/>
          <w:jc w:val="center"/>
        </w:trPr>
        <w:tc>
          <w:tcPr>
            <w:tcW w:w="6420" w:type="dxa"/>
            <w:tcBorders>
              <w:top w:val="nil"/>
              <w:left w:val="nil"/>
              <w:bottom w:val="nil"/>
              <w:right w:val="nil"/>
            </w:tcBorders>
            <w:shd w:val="clear" w:color="auto" w:fill="auto"/>
            <w:vAlign w:val="center"/>
            <w:hideMark/>
          </w:tcPr>
          <w:p w14:paraId="4D88049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49A" w14:textId="77777777">
        <w:trPr>
          <w:trHeight w:val="330"/>
          <w:jc w:val="center"/>
        </w:trPr>
        <w:tc>
          <w:tcPr>
            <w:tcW w:w="6420" w:type="dxa"/>
            <w:tcBorders>
              <w:top w:val="nil"/>
              <w:left w:val="nil"/>
              <w:bottom w:val="nil"/>
              <w:right w:val="nil"/>
            </w:tcBorders>
            <w:shd w:val="clear" w:color="auto" w:fill="auto"/>
            <w:vAlign w:val="center"/>
            <w:hideMark/>
          </w:tcPr>
          <w:p w14:paraId="4D88049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E01347" w14:paraId="4D88049C" w14:textId="77777777">
        <w:trPr>
          <w:trHeight w:val="330"/>
          <w:jc w:val="center"/>
        </w:trPr>
        <w:tc>
          <w:tcPr>
            <w:tcW w:w="6420" w:type="dxa"/>
            <w:tcBorders>
              <w:top w:val="nil"/>
              <w:left w:val="nil"/>
              <w:bottom w:val="nil"/>
              <w:right w:val="nil"/>
            </w:tcBorders>
            <w:shd w:val="clear" w:color="auto" w:fill="auto"/>
            <w:vAlign w:val="center"/>
            <w:hideMark/>
          </w:tcPr>
          <w:p w14:paraId="4D88049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E01347" w14:paraId="4D88049E" w14:textId="77777777">
        <w:trPr>
          <w:trHeight w:val="330"/>
          <w:jc w:val="center"/>
        </w:trPr>
        <w:tc>
          <w:tcPr>
            <w:tcW w:w="6420" w:type="dxa"/>
            <w:tcBorders>
              <w:top w:val="nil"/>
              <w:left w:val="nil"/>
              <w:bottom w:val="nil"/>
              <w:right w:val="nil"/>
            </w:tcBorders>
            <w:shd w:val="clear" w:color="auto" w:fill="auto"/>
            <w:vAlign w:val="center"/>
            <w:hideMark/>
          </w:tcPr>
          <w:p w14:paraId="4D88049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4A0" w14:textId="77777777">
        <w:trPr>
          <w:trHeight w:val="345"/>
          <w:jc w:val="center"/>
        </w:trPr>
        <w:tc>
          <w:tcPr>
            <w:tcW w:w="6420" w:type="dxa"/>
            <w:tcBorders>
              <w:top w:val="nil"/>
              <w:left w:val="nil"/>
              <w:bottom w:val="nil"/>
              <w:right w:val="nil"/>
            </w:tcBorders>
            <w:shd w:val="clear" w:color="auto" w:fill="auto"/>
            <w:vAlign w:val="center"/>
            <w:hideMark/>
          </w:tcPr>
          <w:p w14:paraId="4D88049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E01347" w14:paraId="4D8804A2" w14:textId="77777777">
        <w:trPr>
          <w:trHeight w:val="330"/>
          <w:jc w:val="center"/>
        </w:trPr>
        <w:tc>
          <w:tcPr>
            <w:tcW w:w="6420" w:type="dxa"/>
            <w:tcBorders>
              <w:top w:val="nil"/>
              <w:left w:val="nil"/>
              <w:bottom w:val="nil"/>
              <w:right w:val="nil"/>
            </w:tcBorders>
            <w:shd w:val="clear" w:color="auto" w:fill="auto"/>
            <w:vAlign w:val="center"/>
            <w:hideMark/>
          </w:tcPr>
          <w:p w14:paraId="4D8804A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E01347" w14:paraId="4D8804A4" w14:textId="77777777">
        <w:trPr>
          <w:trHeight w:val="330"/>
          <w:jc w:val="center"/>
        </w:trPr>
        <w:tc>
          <w:tcPr>
            <w:tcW w:w="6420" w:type="dxa"/>
            <w:tcBorders>
              <w:top w:val="nil"/>
              <w:left w:val="nil"/>
              <w:bottom w:val="nil"/>
              <w:right w:val="nil"/>
            </w:tcBorders>
            <w:shd w:val="clear" w:color="auto" w:fill="auto"/>
            <w:vAlign w:val="center"/>
            <w:hideMark/>
          </w:tcPr>
          <w:p w14:paraId="4D8804A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61 ως</w:t>
            </w:r>
            <w:r>
              <w:rPr>
                <w:rFonts w:ascii="Calibri" w:eastAsia="Times New Roman" w:hAnsi="Calibri" w:cs="Calibri"/>
                <w:color w:val="000000"/>
                <w:szCs w:val="24"/>
              </w:rPr>
              <w:t xml:space="preserve"> έχει     ΚΑΤΑ ΠΛΕΙΟΨΗΦΙΑ</w:t>
            </w:r>
          </w:p>
        </w:tc>
      </w:tr>
      <w:tr w:rsidR="00E01347" w14:paraId="4D8804A6" w14:textId="77777777">
        <w:trPr>
          <w:trHeight w:val="330"/>
          <w:jc w:val="center"/>
        </w:trPr>
        <w:tc>
          <w:tcPr>
            <w:tcW w:w="6420" w:type="dxa"/>
            <w:tcBorders>
              <w:top w:val="nil"/>
              <w:left w:val="nil"/>
              <w:bottom w:val="nil"/>
              <w:right w:val="nil"/>
            </w:tcBorders>
            <w:shd w:val="clear" w:color="auto" w:fill="auto"/>
            <w:vAlign w:val="center"/>
            <w:hideMark/>
          </w:tcPr>
          <w:p w14:paraId="4D8804A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4A8" w14:textId="77777777">
        <w:trPr>
          <w:trHeight w:val="330"/>
          <w:jc w:val="center"/>
        </w:trPr>
        <w:tc>
          <w:tcPr>
            <w:tcW w:w="6420" w:type="dxa"/>
            <w:tcBorders>
              <w:top w:val="nil"/>
              <w:left w:val="nil"/>
              <w:bottom w:val="nil"/>
              <w:right w:val="nil"/>
            </w:tcBorders>
            <w:shd w:val="clear" w:color="auto" w:fill="auto"/>
            <w:vAlign w:val="center"/>
            <w:hideMark/>
          </w:tcPr>
          <w:p w14:paraId="4D8804A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E01347" w14:paraId="4D8804AA" w14:textId="77777777">
        <w:trPr>
          <w:trHeight w:val="330"/>
          <w:jc w:val="center"/>
        </w:trPr>
        <w:tc>
          <w:tcPr>
            <w:tcW w:w="6420" w:type="dxa"/>
            <w:tcBorders>
              <w:top w:val="nil"/>
              <w:left w:val="nil"/>
              <w:bottom w:val="nil"/>
              <w:right w:val="nil"/>
            </w:tcBorders>
            <w:shd w:val="clear" w:color="auto" w:fill="auto"/>
            <w:vAlign w:val="center"/>
            <w:hideMark/>
          </w:tcPr>
          <w:p w14:paraId="4D8804A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E01347" w14:paraId="4D8804AC" w14:textId="77777777">
        <w:trPr>
          <w:trHeight w:val="330"/>
          <w:jc w:val="center"/>
        </w:trPr>
        <w:tc>
          <w:tcPr>
            <w:tcW w:w="6420" w:type="dxa"/>
            <w:tcBorders>
              <w:top w:val="nil"/>
              <w:left w:val="nil"/>
              <w:bottom w:val="nil"/>
              <w:right w:val="nil"/>
            </w:tcBorders>
            <w:shd w:val="clear" w:color="auto" w:fill="auto"/>
            <w:vAlign w:val="center"/>
            <w:hideMark/>
          </w:tcPr>
          <w:p w14:paraId="4D8804A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4AE" w14:textId="77777777">
        <w:trPr>
          <w:trHeight w:val="330"/>
          <w:jc w:val="center"/>
        </w:trPr>
        <w:tc>
          <w:tcPr>
            <w:tcW w:w="6420" w:type="dxa"/>
            <w:tcBorders>
              <w:top w:val="nil"/>
              <w:left w:val="nil"/>
              <w:bottom w:val="nil"/>
              <w:right w:val="nil"/>
            </w:tcBorders>
            <w:shd w:val="clear" w:color="auto" w:fill="auto"/>
            <w:vAlign w:val="center"/>
            <w:hideMark/>
          </w:tcPr>
          <w:p w14:paraId="4D8804A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E01347" w14:paraId="4D8804B0" w14:textId="77777777">
        <w:trPr>
          <w:trHeight w:val="330"/>
          <w:jc w:val="center"/>
        </w:trPr>
        <w:tc>
          <w:tcPr>
            <w:tcW w:w="6420" w:type="dxa"/>
            <w:tcBorders>
              <w:top w:val="nil"/>
              <w:left w:val="nil"/>
              <w:bottom w:val="nil"/>
              <w:right w:val="nil"/>
            </w:tcBorders>
            <w:shd w:val="clear" w:color="auto" w:fill="auto"/>
            <w:vAlign w:val="center"/>
            <w:hideMark/>
          </w:tcPr>
          <w:p w14:paraId="4D8804A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E01347" w14:paraId="4D8804B2" w14:textId="77777777">
        <w:trPr>
          <w:trHeight w:val="330"/>
          <w:jc w:val="center"/>
        </w:trPr>
        <w:tc>
          <w:tcPr>
            <w:tcW w:w="6420" w:type="dxa"/>
            <w:tcBorders>
              <w:top w:val="nil"/>
              <w:left w:val="nil"/>
              <w:bottom w:val="nil"/>
              <w:right w:val="nil"/>
            </w:tcBorders>
            <w:shd w:val="clear" w:color="auto" w:fill="auto"/>
            <w:vAlign w:val="center"/>
            <w:hideMark/>
          </w:tcPr>
          <w:p w14:paraId="4D8804B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62 ως έχει     ΚΑΤΑ ΠΛΕΙΟΨΗΦΙΑ</w:t>
            </w:r>
          </w:p>
        </w:tc>
      </w:tr>
      <w:tr w:rsidR="00E01347" w14:paraId="4D8804B4" w14:textId="77777777">
        <w:trPr>
          <w:trHeight w:val="345"/>
          <w:jc w:val="center"/>
        </w:trPr>
        <w:tc>
          <w:tcPr>
            <w:tcW w:w="6420" w:type="dxa"/>
            <w:tcBorders>
              <w:top w:val="nil"/>
              <w:left w:val="nil"/>
              <w:bottom w:val="nil"/>
              <w:right w:val="nil"/>
            </w:tcBorders>
            <w:shd w:val="clear" w:color="auto" w:fill="auto"/>
            <w:vAlign w:val="center"/>
            <w:hideMark/>
          </w:tcPr>
          <w:p w14:paraId="4D8804B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4B6" w14:textId="77777777">
        <w:trPr>
          <w:trHeight w:val="330"/>
          <w:jc w:val="center"/>
        </w:trPr>
        <w:tc>
          <w:tcPr>
            <w:tcW w:w="6420" w:type="dxa"/>
            <w:tcBorders>
              <w:top w:val="nil"/>
              <w:left w:val="nil"/>
              <w:bottom w:val="nil"/>
              <w:right w:val="nil"/>
            </w:tcBorders>
            <w:shd w:val="clear" w:color="auto" w:fill="auto"/>
            <w:vAlign w:val="center"/>
            <w:hideMark/>
          </w:tcPr>
          <w:p w14:paraId="4D8804B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4B8" w14:textId="77777777">
        <w:trPr>
          <w:trHeight w:val="330"/>
          <w:jc w:val="center"/>
        </w:trPr>
        <w:tc>
          <w:tcPr>
            <w:tcW w:w="6420" w:type="dxa"/>
            <w:tcBorders>
              <w:top w:val="nil"/>
              <w:left w:val="nil"/>
              <w:bottom w:val="nil"/>
              <w:right w:val="nil"/>
            </w:tcBorders>
            <w:shd w:val="clear" w:color="auto" w:fill="auto"/>
            <w:vAlign w:val="center"/>
            <w:hideMark/>
          </w:tcPr>
          <w:p w14:paraId="4D8804B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4BA" w14:textId="77777777">
        <w:trPr>
          <w:trHeight w:val="330"/>
          <w:jc w:val="center"/>
        </w:trPr>
        <w:tc>
          <w:tcPr>
            <w:tcW w:w="6420" w:type="dxa"/>
            <w:tcBorders>
              <w:top w:val="nil"/>
              <w:left w:val="nil"/>
              <w:bottom w:val="nil"/>
              <w:right w:val="nil"/>
            </w:tcBorders>
            <w:shd w:val="clear" w:color="auto" w:fill="auto"/>
            <w:vAlign w:val="center"/>
            <w:hideMark/>
          </w:tcPr>
          <w:p w14:paraId="4D8804B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4BC" w14:textId="77777777">
        <w:trPr>
          <w:trHeight w:val="330"/>
          <w:jc w:val="center"/>
        </w:trPr>
        <w:tc>
          <w:tcPr>
            <w:tcW w:w="6420" w:type="dxa"/>
            <w:tcBorders>
              <w:top w:val="nil"/>
              <w:left w:val="nil"/>
              <w:bottom w:val="nil"/>
              <w:right w:val="nil"/>
            </w:tcBorders>
            <w:shd w:val="clear" w:color="auto" w:fill="auto"/>
            <w:vAlign w:val="center"/>
            <w:hideMark/>
          </w:tcPr>
          <w:p w14:paraId="4D8804B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4BE" w14:textId="77777777">
        <w:trPr>
          <w:trHeight w:val="345"/>
          <w:jc w:val="center"/>
        </w:trPr>
        <w:tc>
          <w:tcPr>
            <w:tcW w:w="6420" w:type="dxa"/>
            <w:tcBorders>
              <w:top w:val="nil"/>
              <w:left w:val="nil"/>
              <w:bottom w:val="nil"/>
              <w:right w:val="nil"/>
            </w:tcBorders>
            <w:shd w:val="clear" w:color="auto" w:fill="auto"/>
            <w:vAlign w:val="center"/>
            <w:hideMark/>
          </w:tcPr>
          <w:p w14:paraId="4D8804B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E01347" w14:paraId="4D8804C0" w14:textId="77777777">
        <w:trPr>
          <w:trHeight w:val="330"/>
          <w:jc w:val="center"/>
        </w:trPr>
        <w:tc>
          <w:tcPr>
            <w:tcW w:w="6420" w:type="dxa"/>
            <w:tcBorders>
              <w:top w:val="nil"/>
              <w:left w:val="nil"/>
              <w:bottom w:val="nil"/>
              <w:right w:val="nil"/>
            </w:tcBorders>
            <w:shd w:val="clear" w:color="auto" w:fill="auto"/>
            <w:vAlign w:val="center"/>
            <w:hideMark/>
          </w:tcPr>
          <w:p w14:paraId="4D8804B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63 ως έχει     ΚΑΤΑ ΠΛΕΙΟΨΗΦΙΑ</w:t>
            </w:r>
          </w:p>
        </w:tc>
      </w:tr>
      <w:tr w:rsidR="00E01347" w14:paraId="4D8804C2" w14:textId="77777777">
        <w:trPr>
          <w:trHeight w:val="330"/>
          <w:jc w:val="center"/>
        </w:trPr>
        <w:tc>
          <w:tcPr>
            <w:tcW w:w="6420" w:type="dxa"/>
            <w:tcBorders>
              <w:top w:val="nil"/>
              <w:left w:val="nil"/>
              <w:bottom w:val="nil"/>
              <w:right w:val="nil"/>
            </w:tcBorders>
            <w:shd w:val="clear" w:color="auto" w:fill="auto"/>
            <w:vAlign w:val="center"/>
            <w:hideMark/>
          </w:tcPr>
          <w:p w14:paraId="4D8804C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4C4" w14:textId="77777777">
        <w:trPr>
          <w:trHeight w:val="330"/>
          <w:jc w:val="center"/>
        </w:trPr>
        <w:tc>
          <w:tcPr>
            <w:tcW w:w="6420" w:type="dxa"/>
            <w:tcBorders>
              <w:top w:val="nil"/>
              <w:left w:val="nil"/>
              <w:bottom w:val="nil"/>
              <w:right w:val="nil"/>
            </w:tcBorders>
            <w:shd w:val="clear" w:color="auto" w:fill="auto"/>
            <w:vAlign w:val="center"/>
            <w:hideMark/>
          </w:tcPr>
          <w:p w14:paraId="4D8804C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4C6" w14:textId="77777777">
        <w:trPr>
          <w:trHeight w:val="330"/>
          <w:jc w:val="center"/>
        </w:trPr>
        <w:tc>
          <w:tcPr>
            <w:tcW w:w="6420" w:type="dxa"/>
            <w:tcBorders>
              <w:top w:val="nil"/>
              <w:left w:val="nil"/>
              <w:bottom w:val="nil"/>
              <w:right w:val="nil"/>
            </w:tcBorders>
            <w:shd w:val="clear" w:color="auto" w:fill="auto"/>
            <w:vAlign w:val="center"/>
            <w:hideMark/>
          </w:tcPr>
          <w:p w14:paraId="4D8804C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4C8" w14:textId="77777777">
        <w:trPr>
          <w:trHeight w:val="330"/>
          <w:jc w:val="center"/>
        </w:trPr>
        <w:tc>
          <w:tcPr>
            <w:tcW w:w="6420" w:type="dxa"/>
            <w:tcBorders>
              <w:top w:val="nil"/>
              <w:left w:val="nil"/>
              <w:bottom w:val="nil"/>
              <w:right w:val="nil"/>
            </w:tcBorders>
            <w:shd w:val="clear" w:color="auto" w:fill="auto"/>
            <w:vAlign w:val="center"/>
            <w:hideMark/>
          </w:tcPr>
          <w:p w14:paraId="4D8804C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4CA" w14:textId="77777777">
        <w:trPr>
          <w:trHeight w:val="330"/>
          <w:jc w:val="center"/>
        </w:trPr>
        <w:tc>
          <w:tcPr>
            <w:tcW w:w="6420" w:type="dxa"/>
            <w:tcBorders>
              <w:top w:val="nil"/>
              <w:left w:val="nil"/>
              <w:bottom w:val="nil"/>
              <w:right w:val="nil"/>
            </w:tcBorders>
            <w:shd w:val="clear" w:color="auto" w:fill="auto"/>
            <w:vAlign w:val="center"/>
            <w:hideMark/>
          </w:tcPr>
          <w:p w14:paraId="4D8804C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4CC" w14:textId="77777777">
        <w:trPr>
          <w:trHeight w:val="330"/>
          <w:jc w:val="center"/>
        </w:trPr>
        <w:tc>
          <w:tcPr>
            <w:tcW w:w="6420" w:type="dxa"/>
            <w:tcBorders>
              <w:top w:val="nil"/>
              <w:left w:val="nil"/>
              <w:bottom w:val="nil"/>
              <w:right w:val="nil"/>
            </w:tcBorders>
            <w:shd w:val="clear" w:color="auto" w:fill="auto"/>
            <w:vAlign w:val="center"/>
            <w:hideMark/>
          </w:tcPr>
          <w:p w14:paraId="4D8804C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E01347" w14:paraId="4D8804CE" w14:textId="77777777">
        <w:trPr>
          <w:trHeight w:val="330"/>
          <w:jc w:val="center"/>
        </w:trPr>
        <w:tc>
          <w:tcPr>
            <w:tcW w:w="6420" w:type="dxa"/>
            <w:tcBorders>
              <w:top w:val="nil"/>
              <w:left w:val="nil"/>
              <w:bottom w:val="nil"/>
              <w:right w:val="nil"/>
            </w:tcBorders>
            <w:shd w:val="clear" w:color="auto" w:fill="auto"/>
            <w:vAlign w:val="center"/>
            <w:hideMark/>
          </w:tcPr>
          <w:p w14:paraId="4D8804C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64 ως έχει     ΚΑΤΑ ΠΛΕΙΟΨΗΦΙΑ</w:t>
            </w:r>
          </w:p>
        </w:tc>
      </w:tr>
      <w:tr w:rsidR="00E01347" w14:paraId="4D8804D0" w14:textId="77777777">
        <w:trPr>
          <w:trHeight w:val="330"/>
          <w:jc w:val="center"/>
        </w:trPr>
        <w:tc>
          <w:tcPr>
            <w:tcW w:w="6420" w:type="dxa"/>
            <w:tcBorders>
              <w:top w:val="nil"/>
              <w:left w:val="nil"/>
              <w:bottom w:val="nil"/>
              <w:right w:val="nil"/>
            </w:tcBorders>
            <w:shd w:val="clear" w:color="auto" w:fill="auto"/>
            <w:vAlign w:val="center"/>
            <w:hideMark/>
          </w:tcPr>
          <w:p w14:paraId="4D8804C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4D2" w14:textId="77777777">
        <w:trPr>
          <w:trHeight w:val="330"/>
          <w:jc w:val="center"/>
        </w:trPr>
        <w:tc>
          <w:tcPr>
            <w:tcW w:w="6420" w:type="dxa"/>
            <w:tcBorders>
              <w:top w:val="nil"/>
              <w:left w:val="nil"/>
              <w:bottom w:val="nil"/>
              <w:right w:val="nil"/>
            </w:tcBorders>
            <w:shd w:val="clear" w:color="auto" w:fill="auto"/>
            <w:vAlign w:val="center"/>
            <w:hideMark/>
          </w:tcPr>
          <w:p w14:paraId="4D8804D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4D4" w14:textId="77777777">
        <w:trPr>
          <w:trHeight w:val="330"/>
          <w:jc w:val="center"/>
        </w:trPr>
        <w:tc>
          <w:tcPr>
            <w:tcW w:w="6420" w:type="dxa"/>
            <w:tcBorders>
              <w:top w:val="nil"/>
              <w:left w:val="nil"/>
              <w:bottom w:val="nil"/>
              <w:right w:val="nil"/>
            </w:tcBorders>
            <w:shd w:val="clear" w:color="auto" w:fill="auto"/>
            <w:vAlign w:val="center"/>
            <w:hideMark/>
          </w:tcPr>
          <w:p w14:paraId="4D8804D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4D6" w14:textId="77777777">
        <w:trPr>
          <w:trHeight w:val="330"/>
          <w:jc w:val="center"/>
        </w:trPr>
        <w:tc>
          <w:tcPr>
            <w:tcW w:w="6420" w:type="dxa"/>
            <w:tcBorders>
              <w:top w:val="nil"/>
              <w:left w:val="nil"/>
              <w:bottom w:val="nil"/>
              <w:right w:val="nil"/>
            </w:tcBorders>
            <w:shd w:val="clear" w:color="auto" w:fill="auto"/>
            <w:vAlign w:val="center"/>
            <w:hideMark/>
          </w:tcPr>
          <w:p w14:paraId="4D8804D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4D8" w14:textId="77777777">
        <w:trPr>
          <w:trHeight w:val="330"/>
          <w:jc w:val="center"/>
        </w:trPr>
        <w:tc>
          <w:tcPr>
            <w:tcW w:w="6420" w:type="dxa"/>
            <w:tcBorders>
              <w:top w:val="nil"/>
              <w:left w:val="nil"/>
              <w:bottom w:val="nil"/>
              <w:right w:val="nil"/>
            </w:tcBorders>
            <w:shd w:val="clear" w:color="auto" w:fill="auto"/>
            <w:vAlign w:val="center"/>
            <w:hideMark/>
          </w:tcPr>
          <w:p w14:paraId="4D8804D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4DA" w14:textId="77777777">
        <w:trPr>
          <w:trHeight w:val="330"/>
          <w:jc w:val="center"/>
        </w:trPr>
        <w:tc>
          <w:tcPr>
            <w:tcW w:w="6420" w:type="dxa"/>
            <w:tcBorders>
              <w:top w:val="nil"/>
              <w:left w:val="nil"/>
              <w:bottom w:val="nil"/>
              <w:right w:val="nil"/>
            </w:tcBorders>
            <w:shd w:val="clear" w:color="auto" w:fill="auto"/>
            <w:vAlign w:val="center"/>
            <w:hideMark/>
          </w:tcPr>
          <w:p w14:paraId="4D8804D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E01347" w14:paraId="4D8804DC" w14:textId="77777777">
        <w:trPr>
          <w:trHeight w:val="330"/>
          <w:jc w:val="center"/>
        </w:trPr>
        <w:tc>
          <w:tcPr>
            <w:tcW w:w="6420" w:type="dxa"/>
            <w:tcBorders>
              <w:top w:val="nil"/>
              <w:left w:val="nil"/>
              <w:bottom w:val="nil"/>
              <w:right w:val="nil"/>
            </w:tcBorders>
            <w:shd w:val="clear" w:color="auto" w:fill="auto"/>
            <w:vAlign w:val="center"/>
            <w:hideMark/>
          </w:tcPr>
          <w:p w14:paraId="4D8804D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65 ως έχει     ΚΑΤΑ ΠΛΕΙΟΨΗΦΙΑ</w:t>
            </w:r>
          </w:p>
        </w:tc>
      </w:tr>
      <w:tr w:rsidR="00E01347" w14:paraId="4D8804DE" w14:textId="77777777">
        <w:trPr>
          <w:trHeight w:val="330"/>
          <w:jc w:val="center"/>
        </w:trPr>
        <w:tc>
          <w:tcPr>
            <w:tcW w:w="6420" w:type="dxa"/>
            <w:tcBorders>
              <w:top w:val="nil"/>
              <w:left w:val="nil"/>
              <w:bottom w:val="nil"/>
              <w:right w:val="nil"/>
            </w:tcBorders>
            <w:shd w:val="clear" w:color="auto" w:fill="auto"/>
            <w:vAlign w:val="center"/>
            <w:hideMark/>
          </w:tcPr>
          <w:p w14:paraId="4D8804D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4E0" w14:textId="77777777">
        <w:trPr>
          <w:trHeight w:val="345"/>
          <w:jc w:val="center"/>
        </w:trPr>
        <w:tc>
          <w:tcPr>
            <w:tcW w:w="6420" w:type="dxa"/>
            <w:tcBorders>
              <w:top w:val="nil"/>
              <w:left w:val="nil"/>
              <w:bottom w:val="nil"/>
              <w:right w:val="nil"/>
            </w:tcBorders>
            <w:shd w:val="clear" w:color="auto" w:fill="auto"/>
            <w:vAlign w:val="center"/>
            <w:hideMark/>
          </w:tcPr>
          <w:p w14:paraId="4D8804D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4E2" w14:textId="77777777">
        <w:trPr>
          <w:trHeight w:val="330"/>
          <w:jc w:val="center"/>
        </w:trPr>
        <w:tc>
          <w:tcPr>
            <w:tcW w:w="6420" w:type="dxa"/>
            <w:tcBorders>
              <w:top w:val="nil"/>
              <w:left w:val="nil"/>
              <w:bottom w:val="nil"/>
              <w:right w:val="nil"/>
            </w:tcBorders>
            <w:shd w:val="clear" w:color="auto" w:fill="auto"/>
            <w:vAlign w:val="center"/>
            <w:hideMark/>
          </w:tcPr>
          <w:p w14:paraId="4D8804E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4E4" w14:textId="77777777">
        <w:trPr>
          <w:trHeight w:val="330"/>
          <w:jc w:val="center"/>
        </w:trPr>
        <w:tc>
          <w:tcPr>
            <w:tcW w:w="6420" w:type="dxa"/>
            <w:tcBorders>
              <w:top w:val="nil"/>
              <w:left w:val="nil"/>
              <w:bottom w:val="nil"/>
              <w:right w:val="nil"/>
            </w:tcBorders>
            <w:shd w:val="clear" w:color="auto" w:fill="auto"/>
            <w:vAlign w:val="center"/>
            <w:hideMark/>
          </w:tcPr>
          <w:p w14:paraId="4D8804E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4E6" w14:textId="77777777">
        <w:trPr>
          <w:trHeight w:val="330"/>
          <w:jc w:val="center"/>
        </w:trPr>
        <w:tc>
          <w:tcPr>
            <w:tcW w:w="6420" w:type="dxa"/>
            <w:tcBorders>
              <w:top w:val="nil"/>
              <w:left w:val="nil"/>
              <w:bottom w:val="nil"/>
              <w:right w:val="nil"/>
            </w:tcBorders>
            <w:shd w:val="clear" w:color="auto" w:fill="auto"/>
            <w:vAlign w:val="center"/>
            <w:hideMark/>
          </w:tcPr>
          <w:p w14:paraId="4D8804E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4E8" w14:textId="77777777">
        <w:trPr>
          <w:trHeight w:val="330"/>
          <w:jc w:val="center"/>
        </w:trPr>
        <w:tc>
          <w:tcPr>
            <w:tcW w:w="6420" w:type="dxa"/>
            <w:tcBorders>
              <w:top w:val="nil"/>
              <w:left w:val="nil"/>
              <w:bottom w:val="nil"/>
              <w:right w:val="nil"/>
            </w:tcBorders>
            <w:shd w:val="clear" w:color="auto" w:fill="auto"/>
            <w:vAlign w:val="center"/>
            <w:hideMark/>
          </w:tcPr>
          <w:p w14:paraId="4D8804E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E01347" w14:paraId="4D8804EA" w14:textId="77777777">
        <w:trPr>
          <w:trHeight w:val="330"/>
          <w:jc w:val="center"/>
        </w:trPr>
        <w:tc>
          <w:tcPr>
            <w:tcW w:w="6420" w:type="dxa"/>
            <w:tcBorders>
              <w:top w:val="nil"/>
              <w:left w:val="nil"/>
              <w:bottom w:val="nil"/>
              <w:right w:val="nil"/>
            </w:tcBorders>
            <w:shd w:val="clear" w:color="auto" w:fill="auto"/>
            <w:vAlign w:val="center"/>
            <w:hideMark/>
          </w:tcPr>
          <w:p w14:paraId="4D8804E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Άρθρο 66 ως έχει     ΚΑΤΑ ΠΛΕΙΟΨΗΦΙΑ</w:t>
            </w:r>
          </w:p>
        </w:tc>
      </w:tr>
      <w:tr w:rsidR="00E01347" w14:paraId="4D8804EC" w14:textId="77777777">
        <w:trPr>
          <w:trHeight w:val="330"/>
          <w:jc w:val="center"/>
        </w:trPr>
        <w:tc>
          <w:tcPr>
            <w:tcW w:w="6420" w:type="dxa"/>
            <w:tcBorders>
              <w:top w:val="nil"/>
              <w:left w:val="nil"/>
              <w:bottom w:val="nil"/>
              <w:right w:val="nil"/>
            </w:tcBorders>
            <w:shd w:val="clear" w:color="auto" w:fill="auto"/>
            <w:vAlign w:val="center"/>
            <w:hideMark/>
          </w:tcPr>
          <w:p w14:paraId="4D8804E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4EE" w14:textId="77777777">
        <w:trPr>
          <w:trHeight w:val="330"/>
          <w:jc w:val="center"/>
        </w:trPr>
        <w:tc>
          <w:tcPr>
            <w:tcW w:w="6420" w:type="dxa"/>
            <w:tcBorders>
              <w:top w:val="nil"/>
              <w:left w:val="nil"/>
              <w:bottom w:val="nil"/>
              <w:right w:val="nil"/>
            </w:tcBorders>
            <w:shd w:val="clear" w:color="auto" w:fill="auto"/>
            <w:vAlign w:val="center"/>
            <w:hideMark/>
          </w:tcPr>
          <w:p w14:paraId="4D8804E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4F0" w14:textId="77777777">
        <w:trPr>
          <w:trHeight w:val="330"/>
          <w:jc w:val="center"/>
        </w:trPr>
        <w:tc>
          <w:tcPr>
            <w:tcW w:w="6420" w:type="dxa"/>
            <w:tcBorders>
              <w:top w:val="nil"/>
              <w:left w:val="nil"/>
              <w:bottom w:val="nil"/>
              <w:right w:val="nil"/>
            </w:tcBorders>
            <w:shd w:val="clear" w:color="auto" w:fill="auto"/>
            <w:vAlign w:val="center"/>
            <w:hideMark/>
          </w:tcPr>
          <w:p w14:paraId="4D8804E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4F2" w14:textId="77777777">
        <w:trPr>
          <w:trHeight w:val="330"/>
          <w:jc w:val="center"/>
        </w:trPr>
        <w:tc>
          <w:tcPr>
            <w:tcW w:w="6420" w:type="dxa"/>
            <w:tcBorders>
              <w:top w:val="nil"/>
              <w:left w:val="nil"/>
              <w:bottom w:val="nil"/>
              <w:right w:val="nil"/>
            </w:tcBorders>
            <w:shd w:val="clear" w:color="auto" w:fill="auto"/>
            <w:vAlign w:val="center"/>
            <w:hideMark/>
          </w:tcPr>
          <w:p w14:paraId="4D8804F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4F4" w14:textId="77777777">
        <w:trPr>
          <w:trHeight w:val="330"/>
          <w:jc w:val="center"/>
        </w:trPr>
        <w:tc>
          <w:tcPr>
            <w:tcW w:w="6420" w:type="dxa"/>
            <w:tcBorders>
              <w:top w:val="nil"/>
              <w:left w:val="nil"/>
              <w:bottom w:val="nil"/>
              <w:right w:val="nil"/>
            </w:tcBorders>
            <w:shd w:val="clear" w:color="auto" w:fill="auto"/>
            <w:vAlign w:val="center"/>
            <w:hideMark/>
          </w:tcPr>
          <w:p w14:paraId="4D8804F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rsidR="00E01347" w14:paraId="4D8804F6" w14:textId="77777777">
        <w:trPr>
          <w:trHeight w:val="330"/>
          <w:jc w:val="center"/>
        </w:trPr>
        <w:tc>
          <w:tcPr>
            <w:tcW w:w="6420" w:type="dxa"/>
            <w:tcBorders>
              <w:top w:val="nil"/>
              <w:left w:val="nil"/>
              <w:bottom w:val="nil"/>
              <w:right w:val="nil"/>
            </w:tcBorders>
            <w:shd w:val="clear" w:color="auto" w:fill="auto"/>
            <w:vAlign w:val="center"/>
            <w:hideMark/>
          </w:tcPr>
          <w:p w14:paraId="4D8804F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E01347" w14:paraId="4D8804F8" w14:textId="77777777">
        <w:trPr>
          <w:trHeight w:val="495"/>
          <w:jc w:val="center"/>
        </w:trPr>
        <w:tc>
          <w:tcPr>
            <w:tcW w:w="6420" w:type="dxa"/>
            <w:tcBorders>
              <w:top w:val="nil"/>
              <w:left w:val="nil"/>
              <w:bottom w:val="nil"/>
              <w:right w:val="nil"/>
            </w:tcBorders>
            <w:shd w:val="clear" w:color="auto" w:fill="auto"/>
            <w:vAlign w:val="center"/>
            <w:hideMark/>
          </w:tcPr>
          <w:p w14:paraId="4D8804F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Υπουργική Τροπολογία 2086/276 ως έχει     ΚΑΤΑ ΠΛΕΙΟΨΗΦΙΑ</w:t>
            </w:r>
          </w:p>
        </w:tc>
      </w:tr>
      <w:tr w:rsidR="00E01347" w14:paraId="4D8804FA" w14:textId="77777777">
        <w:trPr>
          <w:trHeight w:val="330"/>
          <w:jc w:val="center"/>
        </w:trPr>
        <w:tc>
          <w:tcPr>
            <w:tcW w:w="6420" w:type="dxa"/>
            <w:tcBorders>
              <w:top w:val="nil"/>
              <w:left w:val="nil"/>
              <w:bottom w:val="nil"/>
              <w:right w:val="nil"/>
            </w:tcBorders>
            <w:shd w:val="clear" w:color="auto" w:fill="auto"/>
            <w:vAlign w:val="center"/>
            <w:hideMark/>
          </w:tcPr>
          <w:p w14:paraId="4D8804F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4FC" w14:textId="77777777">
        <w:trPr>
          <w:trHeight w:val="330"/>
          <w:jc w:val="center"/>
        </w:trPr>
        <w:tc>
          <w:tcPr>
            <w:tcW w:w="6420" w:type="dxa"/>
            <w:tcBorders>
              <w:top w:val="nil"/>
              <w:left w:val="nil"/>
              <w:bottom w:val="nil"/>
              <w:right w:val="nil"/>
            </w:tcBorders>
            <w:shd w:val="clear" w:color="auto" w:fill="auto"/>
            <w:vAlign w:val="center"/>
            <w:hideMark/>
          </w:tcPr>
          <w:p w14:paraId="4D8804F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4FE" w14:textId="77777777">
        <w:trPr>
          <w:trHeight w:val="330"/>
          <w:jc w:val="center"/>
        </w:trPr>
        <w:tc>
          <w:tcPr>
            <w:tcW w:w="6420" w:type="dxa"/>
            <w:tcBorders>
              <w:top w:val="nil"/>
              <w:left w:val="nil"/>
              <w:bottom w:val="nil"/>
              <w:right w:val="nil"/>
            </w:tcBorders>
            <w:shd w:val="clear" w:color="auto" w:fill="auto"/>
            <w:vAlign w:val="center"/>
            <w:hideMark/>
          </w:tcPr>
          <w:p w14:paraId="4D8804F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500" w14:textId="77777777">
        <w:trPr>
          <w:trHeight w:val="330"/>
          <w:jc w:val="center"/>
        </w:trPr>
        <w:tc>
          <w:tcPr>
            <w:tcW w:w="6420" w:type="dxa"/>
            <w:tcBorders>
              <w:top w:val="nil"/>
              <w:left w:val="nil"/>
              <w:bottom w:val="nil"/>
              <w:right w:val="nil"/>
            </w:tcBorders>
            <w:shd w:val="clear" w:color="auto" w:fill="auto"/>
            <w:vAlign w:val="center"/>
            <w:hideMark/>
          </w:tcPr>
          <w:p w14:paraId="4D8804F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E01347" w14:paraId="4D880502" w14:textId="77777777">
        <w:trPr>
          <w:trHeight w:val="330"/>
          <w:jc w:val="center"/>
        </w:trPr>
        <w:tc>
          <w:tcPr>
            <w:tcW w:w="6420" w:type="dxa"/>
            <w:tcBorders>
              <w:top w:val="nil"/>
              <w:left w:val="nil"/>
              <w:bottom w:val="nil"/>
              <w:right w:val="nil"/>
            </w:tcBorders>
            <w:shd w:val="clear" w:color="auto" w:fill="auto"/>
            <w:vAlign w:val="center"/>
            <w:hideMark/>
          </w:tcPr>
          <w:p w14:paraId="4D88050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E01347" w14:paraId="4D880504" w14:textId="77777777">
        <w:trPr>
          <w:trHeight w:val="330"/>
          <w:jc w:val="center"/>
        </w:trPr>
        <w:tc>
          <w:tcPr>
            <w:tcW w:w="6420" w:type="dxa"/>
            <w:tcBorders>
              <w:top w:val="nil"/>
              <w:left w:val="nil"/>
              <w:bottom w:val="nil"/>
              <w:right w:val="nil"/>
            </w:tcBorders>
            <w:shd w:val="clear" w:color="auto" w:fill="auto"/>
            <w:vAlign w:val="center"/>
            <w:hideMark/>
          </w:tcPr>
          <w:p w14:paraId="4D88050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E01347" w14:paraId="4D880506" w14:textId="77777777">
        <w:trPr>
          <w:trHeight w:val="480"/>
          <w:jc w:val="center"/>
        </w:trPr>
        <w:tc>
          <w:tcPr>
            <w:tcW w:w="6420" w:type="dxa"/>
            <w:tcBorders>
              <w:top w:val="nil"/>
              <w:left w:val="nil"/>
              <w:bottom w:val="nil"/>
              <w:right w:val="nil"/>
            </w:tcBorders>
            <w:shd w:val="clear" w:color="auto" w:fill="auto"/>
            <w:vAlign w:val="center"/>
            <w:hideMark/>
          </w:tcPr>
          <w:p w14:paraId="4D88050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Υπουργική  Τροπολογία 2087/277 ως έχει     ΚΑΤΑ ΠΛΕΙΟΨΗΦΙΑ</w:t>
            </w:r>
          </w:p>
        </w:tc>
      </w:tr>
      <w:tr w:rsidR="00E01347" w14:paraId="4D880508" w14:textId="77777777">
        <w:trPr>
          <w:trHeight w:val="330"/>
          <w:jc w:val="center"/>
        </w:trPr>
        <w:tc>
          <w:tcPr>
            <w:tcW w:w="6420" w:type="dxa"/>
            <w:tcBorders>
              <w:top w:val="nil"/>
              <w:left w:val="nil"/>
              <w:bottom w:val="nil"/>
              <w:right w:val="nil"/>
            </w:tcBorders>
            <w:shd w:val="clear" w:color="auto" w:fill="auto"/>
            <w:vAlign w:val="center"/>
            <w:hideMark/>
          </w:tcPr>
          <w:p w14:paraId="4D88050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50A" w14:textId="77777777">
        <w:trPr>
          <w:trHeight w:val="330"/>
          <w:jc w:val="center"/>
        </w:trPr>
        <w:tc>
          <w:tcPr>
            <w:tcW w:w="6420" w:type="dxa"/>
            <w:tcBorders>
              <w:top w:val="nil"/>
              <w:left w:val="nil"/>
              <w:bottom w:val="nil"/>
              <w:right w:val="nil"/>
            </w:tcBorders>
            <w:shd w:val="clear" w:color="auto" w:fill="auto"/>
            <w:vAlign w:val="center"/>
            <w:hideMark/>
          </w:tcPr>
          <w:p w14:paraId="4D88050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E01347" w14:paraId="4D88050C" w14:textId="77777777">
        <w:trPr>
          <w:trHeight w:val="330"/>
          <w:jc w:val="center"/>
        </w:trPr>
        <w:tc>
          <w:tcPr>
            <w:tcW w:w="6420" w:type="dxa"/>
            <w:tcBorders>
              <w:top w:val="nil"/>
              <w:left w:val="nil"/>
              <w:bottom w:val="nil"/>
              <w:right w:val="nil"/>
            </w:tcBorders>
            <w:shd w:val="clear" w:color="auto" w:fill="auto"/>
            <w:vAlign w:val="center"/>
            <w:hideMark/>
          </w:tcPr>
          <w:p w14:paraId="4D88050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50E" w14:textId="77777777">
        <w:trPr>
          <w:trHeight w:val="345"/>
          <w:jc w:val="center"/>
        </w:trPr>
        <w:tc>
          <w:tcPr>
            <w:tcW w:w="6420" w:type="dxa"/>
            <w:tcBorders>
              <w:top w:val="nil"/>
              <w:left w:val="nil"/>
              <w:bottom w:val="nil"/>
              <w:right w:val="nil"/>
            </w:tcBorders>
            <w:shd w:val="clear" w:color="auto" w:fill="auto"/>
            <w:vAlign w:val="center"/>
            <w:hideMark/>
          </w:tcPr>
          <w:p w14:paraId="4D88050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510" w14:textId="77777777">
        <w:trPr>
          <w:trHeight w:val="330"/>
          <w:jc w:val="center"/>
        </w:trPr>
        <w:tc>
          <w:tcPr>
            <w:tcW w:w="6420" w:type="dxa"/>
            <w:tcBorders>
              <w:top w:val="nil"/>
              <w:left w:val="nil"/>
              <w:bottom w:val="nil"/>
              <w:right w:val="nil"/>
            </w:tcBorders>
            <w:shd w:val="clear" w:color="auto" w:fill="auto"/>
            <w:vAlign w:val="center"/>
            <w:hideMark/>
          </w:tcPr>
          <w:p w14:paraId="4D88050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512" w14:textId="77777777">
        <w:trPr>
          <w:trHeight w:val="330"/>
          <w:jc w:val="center"/>
        </w:trPr>
        <w:tc>
          <w:tcPr>
            <w:tcW w:w="6420" w:type="dxa"/>
            <w:tcBorders>
              <w:top w:val="nil"/>
              <w:left w:val="nil"/>
              <w:bottom w:val="nil"/>
              <w:right w:val="nil"/>
            </w:tcBorders>
            <w:shd w:val="clear" w:color="auto" w:fill="auto"/>
            <w:vAlign w:val="center"/>
            <w:hideMark/>
          </w:tcPr>
          <w:p w14:paraId="4D88051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E01347" w14:paraId="4D880514" w14:textId="77777777">
        <w:trPr>
          <w:trHeight w:val="495"/>
          <w:jc w:val="center"/>
        </w:trPr>
        <w:tc>
          <w:tcPr>
            <w:tcW w:w="6420" w:type="dxa"/>
            <w:tcBorders>
              <w:top w:val="nil"/>
              <w:left w:val="nil"/>
              <w:bottom w:val="nil"/>
              <w:right w:val="nil"/>
            </w:tcBorders>
            <w:shd w:val="clear" w:color="auto" w:fill="auto"/>
            <w:vAlign w:val="center"/>
            <w:hideMark/>
          </w:tcPr>
          <w:p w14:paraId="4D88051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Υπουργική Τροπολογία 2089/278 ως έχει     ΚΑΤΑ ΠΛΕΙΟΨΗΦΙΑ</w:t>
            </w:r>
          </w:p>
        </w:tc>
      </w:tr>
      <w:tr w:rsidR="00E01347" w14:paraId="4D880516" w14:textId="77777777">
        <w:trPr>
          <w:trHeight w:val="330"/>
          <w:jc w:val="center"/>
        </w:trPr>
        <w:tc>
          <w:tcPr>
            <w:tcW w:w="6420" w:type="dxa"/>
            <w:tcBorders>
              <w:top w:val="nil"/>
              <w:left w:val="nil"/>
              <w:bottom w:val="nil"/>
              <w:right w:val="nil"/>
            </w:tcBorders>
            <w:shd w:val="clear" w:color="auto" w:fill="auto"/>
            <w:vAlign w:val="center"/>
            <w:hideMark/>
          </w:tcPr>
          <w:p w14:paraId="4D88051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w:t>
            </w:r>
            <w:r>
              <w:rPr>
                <w:rFonts w:ascii="Calibri" w:eastAsia="Times New Roman" w:hAnsi="Calibri" w:cs="Calibri"/>
                <w:color w:val="000000"/>
                <w:szCs w:val="24"/>
              </w:rPr>
              <w:t xml:space="preserve"> ΝΑΙ</w:t>
            </w:r>
          </w:p>
        </w:tc>
      </w:tr>
      <w:tr w:rsidR="00E01347" w14:paraId="4D880518" w14:textId="77777777">
        <w:trPr>
          <w:trHeight w:val="345"/>
          <w:jc w:val="center"/>
        </w:trPr>
        <w:tc>
          <w:tcPr>
            <w:tcW w:w="6420" w:type="dxa"/>
            <w:tcBorders>
              <w:top w:val="nil"/>
              <w:left w:val="nil"/>
              <w:bottom w:val="nil"/>
              <w:right w:val="nil"/>
            </w:tcBorders>
            <w:shd w:val="clear" w:color="auto" w:fill="auto"/>
            <w:vAlign w:val="center"/>
            <w:hideMark/>
          </w:tcPr>
          <w:p w14:paraId="4D88051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E01347" w14:paraId="4D88051A" w14:textId="77777777">
        <w:trPr>
          <w:trHeight w:val="330"/>
          <w:jc w:val="center"/>
        </w:trPr>
        <w:tc>
          <w:tcPr>
            <w:tcW w:w="6420" w:type="dxa"/>
            <w:tcBorders>
              <w:top w:val="nil"/>
              <w:left w:val="nil"/>
              <w:bottom w:val="nil"/>
              <w:right w:val="nil"/>
            </w:tcBorders>
            <w:shd w:val="clear" w:color="auto" w:fill="auto"/>
            <w:vAlign w:val="center"/>
            <w:hideMark/>
          </w:tcPr>
          <w:p w14:paraId="4D88051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51C" w14:textId="77777777">
        <w:trPr>
          <w:trHeight w:val="330"/>
          <w:jc w:val="center"/>
        </w:trPr>
        <w:tc>
          <w:tcPr>
            <w:tcW w:w="6420" w:type="dxa"/>
            <w:tcBorders>
              <w:top w:val="nil"/>
              <w:left w:val="nil"/>
              <w:bottom w:val="nil"/>
              <w:right w:val="nil"/>
            </w:tcBorders>
            <w:shd w:val="clear" w:color="auto" w:fill="auto"/>
            <w:vAlign w:val="center"/>
            <w:hideMark/>
          </w:tcPr>
          <w:p w14:paraId="4D88051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51E" w14:textId="77777777">
        <w:trPr>
          <w:trHeight w:val="330"/>
          <w:jc w:val="center"/>
        </w:trPr>
        <w:tc>
          <w:tcPr>
            <w:tcW w:w="6420" w:type="dxa"/>
            <w:tcBorders>
              <w:top w:val="nil"/>
              <w:left w:val="nil"/>
              <w:bottom w:val="nil"/>
              <w:right w:val="nil"/>
            </w:tcBorders>
            <w:shd w:val="clear" w:color="auto" w:fill="auto"/>
            <w:vAlign w:val="center"/>
            <w:hideMark/>
          </w:tcPr>
          <w:p w14:paraId="4D88051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520" w14:textId="77777777">
        <w:trPr>
          <w:trHeight w:val="330"/>
          <w:jc w:val="center"/>
        </w:trPr>
        <w:tc>
          <w:tcPr>
            <w:tcW w:w="6420" w:type="dxa"/>
            <w:tcBorders>
              <w:top w:val="nil"/>
              <w:left w:val="nil"/>
              <w:bottom w:val="nil"/>
              <w:right w:val="nil"/>
            </w:tcBorders>
            <w:shd w:val="clear" w:color="auto" w:fill="auto"/>
            <w:vAlign w:val="center"/>
            <w:hideMark/>
          </w:tcPr>
          <w:p w14:paraId="4D88051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E01347" w14:paraId="4D880522" w14:textId="77777777">
        <w:trPr>
          <w:trHeight w:val="495"/>
          <w:jc w:val="center"/>
        </w:trPr>
        <w:tc>
          <w:tcPr>
            <w:tcW w:w="6420" w:type="dxa"/>
            <w:tcBorders>
              <w:top w:val="nil"/>
              <w:left w:val="nil"/>
              <w:bottom w:val="nil"/>
              <w:right w:val="nil"/>
            </w:tcBorders>
            <w:shd w:val="clear" w:color="auto" w:fill="auto"/>
            <w:vAlign w:val="center"/>
            <w:hideMark/>
          </w:tcPr>
          <w:p w14:paraId="4D88052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Υπουργική Τροπολογία 2090/279 όπως τροπ.     ΚΑΤΑ ΠΛΕΙΟΨΗΦΙΑ</w:t>
            </w:r>
          </w:p>
        </w:tc>
      </w:tr>
      <w:tr w:rsidR="00E01347" w14:paraId="4D880524" w14:textId="77777777">
        <w:trPr>
          <w:trHeight w:val="330"/>
          <w:jc w:val="center"/>
        </w:trPr>
        <w:tc>
          <w:tcPr>
            <w:tcW w:w="6420" w:type="dxa"/>
            <w:tcBorders>
              <w:top w:val="nil"/>
              <w:left w:val="nil"/>
              <w:bottom w:val="nil"/>
              <w:right w:val="nil"/>
            </w:tcBorders>
            <w:shd w:val="clear" w:color="auto" w:fill="auto"/>
            <w:vAlign w:val="center"/>
            <w:hideMark/>
          </w:tcPr>
          <w:p w14:paraId="4D88052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526" w14:textId="77777777">
        <w:trPr>
          <w:trHeight w:val="330"/>
          <w:jc w:val="center"/>
        </w:trPr>
        <w:tc>
          <w:tcPr>
            <w:tcW w:w="6420" w:type="dxa"/>
            <w:tcBorders>
              <w:top w:val="nil"/>
              <w:left w:val="nil"/>
              <w:bottom w:val="nil"/>
              <w:right w:val="nil"/>
            </w:tcBorders>
            <w:shd w:val="clear" w:color="auto" w:fill="auto"/>
            <w:vAlign w:val="center"/>
            <w:hideMark/>
          </w:tcPr>
          <w:p w14:paraId="4D88052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E01347" w14:paraId="4D880528" w14:textId="77777777">
        <w:trPr>
          <w:trHeight w:val="330"/>
          <w:jc w:val="center"/>
        </w:trPr>
        <w:tc>
          <w:tcPr>
            <w:tcW w:w="6420" w:type="dxa"/>
            <w:tcBorders>
              <w:top w:val="nil"/>
              <w:left w:val="nil"/>
              <w:bottom w:val="nil"/>
              <w:right w:val="nil"/>
            </w:tcBorders>
            <w:shd w:val="clear" w:color="auto" w:fill="auto"/>
            <w:vAlign w:val="center"/>
            <w:hideMark/>
          </w:tcPr>
          <w:p w14:paraId="4D88052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52A" w14:textId="77777777">
        <w:trPr>
          <w:trHeight w:val="330"/>
          <w:jc w:val="center"/>
        </w:trPr>
        <w:tc>
          <w:tcPr>
            <w:tcW w:w="6420" w:type="dxa"/>
            <w:tcBorders>
              <w:top w:val="nil"/>
              <w:left w:val="nil"/>
              <w:bottom w:val="nil"/>
              <w:right w:val="nil"/>
            </w:tcBorders>
            <w:shd w:val="clear" w:color="auto" w:fill="auto"/>
            <w:vAlign w:val="center"/>
            <w:hideMark/>
          </w:tcPr>
          <w:p w14:paraId="4D88052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E01347" w14:paraId="4D88052C" w14:textId="77777777">
        <w:trPr>
          <w:trHeight w:val="330"/>
          <w:jc w:val="center"/>
        </w:trPr>
        <w:tc>
          <w:tcPr>
            <w:tcW w:w="6420" w:type="dxa"/>
            <w:tcBorders>
              <w:top w:val="nil"/>
              <w:left w:val="nil"/>
              <w:bottom w:val="nil"/>
              <w:right w:val="nil"/>
            </w:tcBorders>
            <w:shd w:val="clear" w:color="auto" w:fill="auto"/>
            <w:vAlign w:val="center"/>
            <w:hideMark/>
          </w:tcPr>
          <w:p w14:paraId="4D88052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52E" w14:textId="77777777">
        <w:trPr>
          <w:trHeight w:val="330"/>
          <w:jc w:val="center"/>
        </w:trPr>
        <w:tc>
          <w:tcPr>
            <w:tcW w:w="6420" w:type="dxa"/>
            <w:tcBorders>
              <w:top w:val="nil"/>
              <w:left w:val="nil"/>
              <w:bottom w:val="nil"/>
              <w:right w:val="nil"/>
            </w:tcBorders>
            <w:shd w:val="clear" w:color="auto" w:fill="auto"/>
            <w:vAlign w:val="center"/>
            <w:hideMark/>
          </w:tcPr>
          <w:p w14:paraId="4D88052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E01347" w14:paraId="4D880530" w14:textId="77777777">
        <w:trPr>
          <w:trHeight w:val="480"/>
          <w:jc w:val="center"/>
        </w:trPr>
        <w:tc>
          <w:tcPr>
            <w:tcW w:w="6420" w:type="dxa"/>
            <w:tcBorders>
              <w:top w:val="nil"/>
              <w:left w:val="nil"/>
              <w:bottom w:val="nil"/>
              <w:right w:val="nil"/>
            </w:tcBorders>
            <w:shd w:val="clear" w:color="auto" w:fill="auto"/>
            <w:vAlign w:val="center"/>
            <w:hideMark/>
          </w:tcPr>
          <w:p w14:paraId="4D88052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Βουλευτική Τροπολογία 2080/272 ως έχει     ΚΑΤΑ</w:t>
            </w:r>
            <w:r>
              <w:rPr>
                <w:rFonts w:ascii="Calibri" w:eastAsia="Times New Roman" w:hAnsi="Calibri" w:cs="Calibri"/>
                <w:color w:val="000000"/>
                <w:szCs w:val="24"/>
              </w:rPr>
              <w:t xml:space="preserve"> ΠΛΕΙΟΨΗΦΙΑ</w:t>
            </w:r>
          </w:p>
        </w:tc>
      </w:tr>
      <w:tr w:rsidR="00E01347" w14:paraId="4D880532" w14:textId="77777777">
        <w:trPr>
          <w:trHeight w:val="330"/>
          <w:jc w:val="center"/>
        </w:trPr>
        <w:tc>
          <w:tcPr>
            <w:tcW w:w="6420" w:type="dxa"/>
            <w:tcBorders>
              <w:top w:val="nil"/>
              <w:left w:val="nil"/>
              <w:bottom w:val="nil"/>
              <w:right w:val="nil"/>
            </w:tcBorders>
            <w:shd w:val="clear" w:color="auto" w:fill="auto"/>
            <w:vAlign w:val="center"/>
            <w:hideMark/>
          </w:tcPr>
          <w:p w14:paraId="4D88053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534" w14:textId="77777777">
        <w:trPr>
          <w:trHeight w:val="330"/>
          <w:jc w:val="center"/>
        </w:trPr>
        <w:tc>
          <w:tcPr>
            <w:tcW w:w="6420" w:type="dxa"/>
            <w:tcBorders>
              <w:top w:val="nil"/>
              <w:left w:val="nil"/>
              <w:bottom w:val="nil"/>
              <w:right w:val="nil"/>
            </w:tcBorders>
            <w:shd w:val="clear" w:color="auto" w:fill="auto"/>
            <w:vAlign w:val="center"/>
            <w:hideMark/>
          </w:tcPr>
          <w:p w14:paraId="4D88053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536" w14:textId="77777777">
        <w:trPr>
          <w:trHeight w:val="330"/>
          <w:jc w:val="center"/>
        </w:trPr>
        <w:tc>
          <w:tcPr>
            <w:tcW w:w="6420" w:type="dxa"/>
            <w:tcBorders>
              <w:top w:val="nil"/>
              <w:left w:val="nil"/>
              <w:bottom w:val="nil"/>
              <w:right w:val="nil"/>
            </w:tcBorders>
            <w:shd w:val="clear" w:color="auto" w:fill="auto"/>
            <w:vAlign w:val="center"/>
            <w:hideMark/>
          </w:tcPr>
          <w:p w14:paraId="4D88053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538" w14:textId="77777777">
        <w:trPr>
          <w:trHeight w:val="330"/>
          <w:jc w:val="center"/>
        </w:trPr>
        <w:tc>
          <w:tcPr>
            <w:tcW w:w="6420" w:type="dxa"/>
            <w:tcBorders>
              <w:top w:val="nil"/>
              <w:left w:val="nil"/>
              <w:bottom w:val="nil"/>
              <w:right w:val="nil"/>
            </w:tcBorders>
            <w:shd w:val="clear" w:color="auto" w:fill="auto"/>
            <w:vAlign w:val="center"/>
            <w:hideMark/>
          </w:tcPr>
          <w:p w14:paraId="4D88053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E01347" w14:paraId="4D88053A" w14:textId="77777777">
        <w:trPr>
          <w:trHeight w:val="330"/>
          <w:jc w:val="center"/>
        </w:trPr>
        <w:tc>
          <w:tcPr>
            <w:tcW w:w="6420" w:type="dxa"/>
            <w:tcBorders>
              <w:top w:val="nil"/>
              <w:left w:val="nil"/>
              <w:bottom w:val="nil"/>
              <w:right w:val="nil"/>
            </w:tcBorders>
            <w:shd w:val="clear" w:color="auto" w:fill="auto"/>
            <w:vAlign w:val="center"/>
            <w:hideMark/>
          </w:tcPr>
          <w:p w14:paraId="4D88053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E01347" w14:paraId="4D88053C" w14:textId="77777777">
        <w:trPr>
          <w:trHeight w:val="330"/>
          <w:jc w:val="center"/>
        </w:trPr>
        <w:tc>
          <w:tcPr>
            <w:tcW w:w="6420" w:type="dxa"/>
            <w:tcBorders>
              <w:top w:val="nil"/>
              <w:left w:val="nil"/>
              <w:bottom w:val="nil"/>
              <w:right w:val="nil"/>
            </w:tcBorders>
            <w:shd w:val="clear" w:color="auto" w:fill="auto"/>
            <w:vAlign w:val="center"/>
            <w:hideMark/>
          </w:tcPr>
          <w:p w14:paraId="4D88053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E01347" w14:paraId="4D88053E" w14:textId="77777777">
        <w:trPr>
          <w:trHeight w:val="330"/>
          <w:jc w:val="center"/>
        </w:trPr>
        <w:tc>
          <w:tcPr>
            <w:tcW w:w="6420" w:type="dxa"/>
            <w:tcBorders>
              <w:top w:val="nil"/>
              <w:left w:val="nil"/>
              <w:bottom w:val="nil"/>
              <w:right w:val="nil"/>
            </w:tcBorders>
            <w:shd w:val="clear" w:color="auto" w:fill="auto"/>
            <w:vAlign w:val="center"/>
            <w:hideMark/>
          </w:tcPr>
          <w:p w14:paraId="4D88053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rsidR="00E01347" w14:paraId="4D880540" w14:textId="77777777">
        <w:trPr>
          <w:trHeight w:val="330"/>
          <w:jc w:val="center"/>
        </w:trPr>
        <w:tc>
          <w:tcPr>
            <w:tcW w:w="6420" w:type="dxa"/>
            <w:tcBorders>
              <w:top w:val="nil"/>
              <w:left w:val="nil"/>
              <w:bottom w:val="nil"/>
              <w:right w:val="nil"/>
            </w:tcBorders>
            <w:shd w:val="clear" w:color="auto" w:fill="auto"/>
            <w:vAlign w:val="center"/>
            <w:hideMark/>
          </w:tcPr>
          <w:p w14:paraId="4D88053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542" w14:textId="77777777">
        <w:trPr>
          <w:trHeight w:val="330"/>
          <w:jc w:val="center"/>
        </w:trPr>
        <w:tc>
          <w:tcPr>
            <w:tcW w:w="6420" w:type="dxa"/>
            <w:tcBorders>
              <w:top w:val="nil"/>
              <w:left w:val="nil"/>
              <w:bottom w:val="nil"/>
              <w:right w:val="nil"/>
            </w:tcBorders>
            <w:shd w:val="clear" w:color="auto" w:fill="auto"/>
            <w:vAlign w:val="center"/>
            <w:hideMark/>
          </w:tcPr>
          <w:p w14:paraId="4D88054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544" w14:textId="77777777">
        <w:trPr>
          <w:trHeight w:val="330"/>
          <w:jc w:val="center"/>
        </w:trPr>
        <w:tc>
          <w:tcPr>
            <w:tcW w:w="6420" w:type="dxa"/>
            <w:tcBorders>
              <w:top w:val="nil"/>
              <w:left w:val="nil"/>
              <w:bottom w:val="nil"/>
              <w:right w:val="nil"/>
            </w:tcBorders>
            <w:shd w:val="clear" w:color="auto" w:fill="auto"/>
            <w:vAlign w:val="center"/>
            <w:hideMark/>
          </w:tcPr>
          <w:p w14:paraId="4D88054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E01347" w14:paraId="4D880546" w14:textId="77777777">
        <w:trPr>
          <w:trHeight w:val="345"/>
          <w:jc w:val="center"/>
        </w:trPr>
        <w:tc>
          <w:tcPr>
            <w:tcW w:w="6420" w:type="dxa"/>
            <w:tcBorders>
              <w:top w:val="nil"/>
              <w:left w:val="nil"/>
              <w:bottom w:val="nil"/>
              <w:right w:val="nil"/>
            </w:tcBorders>
            <w:shd w:val="clear" w:color="auto" w:fill="auto"/>
            <w:vAlign w:val="center"/>
            <w:hideMark/>
          </w:tcPr>
          <w:p w14:paraId="4D88054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548" w14:textId="77777777">
        <w:trPr>
          <w:trHeight w:val="330"/>
          <w:jc w:val="center"/>
        </w:trPr>
        <w:tc>
          <w:tcPr>
            <w:tcW w:w="6420" w:type="dxa"/>
            <w:tcBorders>
              <w:top w:val="nil"/>
              <w:left w:val="nil"/>
              <w:bottom w:val="nil"/>
              <w:right w:val="nil"/>
            </w:tcBorders>
            <w:shd w:val="clear" w:color="auto" w:fill="auto"/>
            <w:vAlign w:val="center"/>
            <w:hideMark/>
          </w:tcPr>
          <w:p w14:paraId="4D88054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54A" w14:textId="77777777">
        <w:trPr>
          <w:trHeight w:val="330"/>
          <w:jc w:val="center"/>
        </w:trPr>
        <w:tc>
          <w:tcPr>
            <w:tcW w:w="6420" w:type="dxa"/>
            <w:tcBorders>
              <w:top w:val="nil"/>
              <w:left w:val="nil"/>
              <w:bottom w:val="nil"/>
              <w:right w:val="nil"/>
            </w:tcBorders>
            <w:shd w:val="clear" w:color="auto" w:fill="auto"/>
            <w:vAlign w:val="center"/>
            <w:hideMark/>
          </w:tcPr>
          <w:p w14:paraId="4D880549"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E01347" w14:paraId="4D88054C" w14:textId="77777777">
        <w:trPr>
          <w:trHeight w:val="330"/>
          <w:jc w:val="center"/>
        </w:trPr>
        <w:tc>
          <w:tcPr>
            <w:tcW w:w="6420" w:type="dxa"/>
            <w:tcBorders>
              <w:top w:val="nil"/>
              <w:left w:val="nil"/>
              <w:bottom w:val="nil"/>
              <w:right w:val="nil"/>
            </w:tcBorders>
            <w:shd w:val="clear" w:color="auto" w:fill="auto"/>
            <w:vAlign w:val="center"/>
            <w:hideMark/>
          </w:tcPr>
          <w:p w14:paraId="4D88054B"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E01347" w14:paraId="4D88054E" w14:textId="77777777">
        <w:trPr>
          <w:trHeight w:val="330"/>
          <w:jc w:val="center"/>
        </w:trPr>
        <w:tc>
          <w:tcPr>
            <w:tcW w:w="6420" w:type="dxa"/>
            <w:tcBorders>
              <w:top w:val="nil"/>
              <w:left w:val="nil"/>
              <w:bottom w:val="nil"/>
              <w:right w:val="nil"/>
            </w:tcBorders>
            <w:shd w:val="clear" w:color="auto" w:fill="auto"/>
            <w:vAlign w:val="center"/>
            <w:hideMark/>
          </w:tcPr>
          <w:p w14:paraId="4D88054D"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01347" w14:paraId="4D880550" w14:textId="77777777">
        <w:trPr>
          <w:trHeight w:val="330"/>
          <w:jc w:val="center"/>
        </w:trPr>
        <w:tc>
          <w:tcPr>
            <w:tcW w:w="6420" w:type="dxa"/>
            <w:tcBorders>
              <w:top w:val="nil"/>
              <w:left w:val="nil"/>
              <w:bottom w:val="nil"/>
              <w:right w:val="nil"/>
            </w:tcBorders>
            <w:shd w:val="clear" w:color="auto" w:fill="auto"/>
            <w:vAlign w:val="center"/>
            <w:hideMark/>
          </w:tcPr>
          <w:p w14:paraId="4D88054F"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01347" w14:paraId="4D880552" w14:textId="77777777">
        <w:trPr>
          <w:trHeight w:val="330"/>
          <w:jc w:val="center"/>
        </w:trPr>
        <w:tc>
          <w:tcPr>
            <w:tcW w:w="6420" w:type="dxa"/>
            <w:tcBorders>
              <w:top w:val="nil"/>
              <w:left w:val="nil"/>
              <w:bottom w:val="nil"/>
              <w:right w:val="nil"/>
            </w:tcBorders>
            <w:shd w:val="clear" w:color="auto" w:fill="auto"/>
            <w:vAlign w:val="center"/>
            <w:hideMark/>
          </w:tcPr>
          <w:p w14:paraId="4D880551"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ΔΗ.ΣΥ: ΝΑΙ</w:t>
            </w:r>
          </w:p>
        </w:tc>
      </w:tr>
      <w:tr w:rsidR="00E01347" w14:paraId="4D880554" w14:textId="77777777">
        <w:trPr>
          <w:trHeight w:val="330"/>
          <w:jc w:val="center"/>
        </w:trPr>
        <w:tc>
          <w:tcPr>
            <w:tcW w:w="6420" w:type="dxa"/>
            <w:tcBorders>
              <w:top w:val="nil"/>
              <w:left w:val="nil"/>
              <w:bottom w:val="nil"/>
              <w:right w:val="nil"/>
            </w:tcBorders>
            <w:shd w:val="clear" w:color="auto" w:fill="auto"/>
            <w:vAlign w:val="center"/>
            <w:hideMark/>
          </w:tcPr>
          <w:p w14:paraId="4D880553"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E01347" w14:paraId="4D880556" w14:textId="77777777">
        <w:trPr>
          <w:trHeight w:val="330"/>
          <w:jc w:val="center"/>
        </w:trPr>
        <w:tc>
          <w:tcPr>
            <w:tcW w:w="6420" w:type="dxa"/>
            <w:tcBorders>
              <w:top w:val="nil"/>
              <w:left w:val="nil"/>
              <w:bottom w:val="nil"/>
              <w:right w:val="nil"/>
            </w:tcBorders>
            <w:shd w:val="clear" w:color="auto" w:fill="auto"/>
            <w:vAlign w:val="center"/>
            <w:hideMark/>
          </w:tcPr>
          <w:p w14:paraId="4D880555"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01347" w14:paraId="4D880558" w14:textId="77777777">
        <w:trPr>
          <w:trHeight w:val="330"/>
          <w:jc w:val="center"/>
        </w:trPr>
        <w:tc>
          <w:tcPr>
            <w:tcW w:w="6420" w:type="dxa"/>
            <w:tcBorders>
              <w:top w:val="nil"/>
              <w:left w:val="nil"/>
              <w:bottom w:val="nil"/>
              <w:right w:val="nil"/>
            </w:tcBorders>
            <w:shd w:val="clear" w:color="auto" w:fill="auto"/>
            <w:vAlign w:val="center"/>
            <w:hideMark/>
          </w:tcPr>
          <w:p w14:paraId="4D880557" w14:textId="77777777" w:rsidR="00161840" w:rsidRDefault="00B0330D" w:rsidP="00161840">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bl>
    <w:p w14:paraId="4D880559" w14:textId="77777777" w:rsidR="00E01347" w:rsidRDefault="00E01347">
      <w:pPr>
        <w:rPr>
          <w:rFonts w:eastAsia="Times New Roman" w:cs="Times New Roman"/>
          <w:szCs w:val="24"/>
        </w:rPr>
      </w:pPr>
    </w:p>
    <w:p w14:paraId="4D88055A" w14:textId="77777777" w:rsidR="00E01347" w:rsidRDefault="00B0330D">
      <w:pPr>
        <w:rPr>
          <w:rFonts w:eastAsia="Times New Roman" w:cs="Times New Roman"/>
          <w:color w:val="FF0000"/>
          <w:szCs w:val="24"/>
        </w:rPr>
      </w:pPr>
      <w:r w:rsidRPr="006D75CC">
        <w:rPr>
          <w:rFonts w:eastAsia="Times New Roman" w:cs="Times New Roman"/>
          <w:color w:val="FF0000"/>
          <w:szCs w:val="24"/>
        </w:rPr>
        <w:t>(ΑΛΛΑΓΗ ΣΕΛΙΔΑΣ)</w:t>
      </w:r>
      <w:r>
        <w:rPr>
          <w:rFonts w:eastAsia="Times New Roman" w:cs="Times New Roman"/>
          <w:color w:val="FF0000"/>
          <w:szCs w:val="24"/>
        </w:rPr>
        <w:br w:type="page"/>
      </w:r>
    </w:p>
    <w:p w14:paraId="4D88055B" w14:textId="77777777" w:rsidR="00E01347" w:rsidRDefault="00B0330D">
      <w:pPr>
        <w:spacing w:line="600" w:lineRule="auto"/>
        <w:ind w:firstLine="720"/>
        <w:jc w:val="both"/>
        <w:rPr>
          <w:rFonts w:eastAsia="Times New Roman" w:cs="Times New Roman"/>
          <w:szCs w:val="24"/>
        </w:rPr>
      </w:pPr>
      <w:r>
        <w:rPr>
          <w:rFonts w:eastAsia="Times New Roman"/>
          <w:b/>
          <w:color w:val="222222"/>
          <w:szCs w:val="24"/>
          <w:shd w:val="clear" w:color="auto" w:fill="FFFFFF"/>
        </w:rPr>
        <w:lastRenderedPageBreak/>
        <w:t xml:space="preserve">ΠΡΟΕΔΡΕΥΩΝ (Δημήτριος </w:t>
      </w:r>
      <w:proofErr w:type="spellStart"/>
      <w:r>
        <w:rPr>
          <w:rFonts w:eastAsia="Times New Roman"/>
          <w:b/>
          <w:color w:val="222222"/>
          <w:szCs w:val="24"/>
          <w:shd w:val="clear" w:color="auto" w:fill="FFFFFF"/>
        </w:rPr>
        <w:t>Κρεμαστινός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w:t>
      </w:r>
      <w:r>
        <w:rPr>
          <w:rFonts w:eastAsia="Times New Roman" w:cs="Times New Roman"/>
          <w:szCs w:val="24"/>
        </w:rPr>
        <w:t>Συνεπώς το σχέδιο νόμου του Υπουργείου Οικονομικών</w:t>
      </w:r>
      <w:r>
        <w:rPr>
          <w:rFonts w:eastAsia="Times New Roman" w:cs="Times New Roman"/>
          <w:szCs w:val="24"/>
        </w:rPr>
        <w:t>:</w:t>
      </w:r>
      <w:r>
        <w:rPr>
          <w:rFonts w:eastAsia="Times New Roman" w:cs="Times New Roman"/>
          <w:szCs w:val="24"/>
        </w:rPr>
        <w:t xml:space="preserve"> «Ι. Κύρωση της Συμφωνίας για την Ασιατική Τράπεζα Υποδομών και Επενδύσεων, ΙΙ. Εναρμόνιση του Κώδικα Φ.Π.Α. με την Οδηγία (ΕΕ) 2016/1065, ΙΙΙ. Ενσωμάτωση των σημείων 1, 2, 4 και 5 του άρθρου 2 και των άρθρων 4, 6, 7 και 8 της Οδηγίας 1164/2016, IV. Τροποπ</w:t>
      </w:r>
      <w:r>
        <w:rPr>
          <w:rFonts w:eastAsia="Times New Roman" w:cs="Times New Roman"/>
          <w:szCs w:val="24"/>
        </w:rPr>
        <w:t>οίηση του ν. 2971/2001 και άλλες διατάξεις»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4D88055C" w14:textId="77777777" w:rsidR="00E01347" w:rsidRDefault="00B0330D">
      <w:pPr>
        <w:spacing w:line="600" w:lineRule="auto"/>
        <w:ind w:firstLine="720"/>
        <w:jc w:val="center"/>
        <w:rPr>
          <w:rFonts w:eastAsia="Times New Roman" w:cs="Times New Roman"/>
          <w:color w:val="FF0000"/>
          <w:szCs w:val="24"/>
        </w:rPr>
      </w:pPr>
      <w:r w:rsidRPr="006D75CC">
        <w:rPr>
          <w:rFonts w:eastAsia="Times New Roman" w:cs="Times New Roman"/>
          <w:color w:val="FF0000"/>
          <w:szCs w:val="24"/>
        </w:rPr>
        <w:t>(Να καταχωριστεί το κείμενο του νομοσχεδίου</w:t>
      </w:r>
      <w:r>
        <w:rPr>
          <w:rFonts w:eastAsia="Times New Roman" w:cs="Times New Roman"/>
          <w:szCs w:val="24"/>
        </w:rPr>
        <w:t xml:space="preserve"> </w:t>
      </w:r>
      <w:r w:rsidRPr="006D75CC">
        <w:rPr>
          <w:rFonts w:eastAsia="Times New Roman" w:cs="Times New Roman"/>
          <w:color w:val="FF0000"/>
          <w:szCs w:val="24"/>
        </w:rPr>
        <w:t>σελ</w:t>
      </w:r>
      <w:r>
        <w:rPr>
          <w:rFonts w:eastAsia="Times New Roman" w:cs="Times New Roman"/>
          <w:color w:val="FF0000"/>
          <w:szCs w:val="24"/>
        </w:rPr>
        <w:t>.</w:t>
      </w:r>
      <w:r w:rsidRPr="006D75CC">
        <w:rPr>
          <w:rFonts w:eastAsia="Times New Roman" w:cs="Times New Roman"/>
          <w:color w:val="FF0000"/>
          <w:szCs w:val="24"/>
        </w:rPr>
        <w:t xml:space="preserve"> 345 α)</w:t>
      </w:r>
    </w:p>
    <w:p w14:paraId="4D88055D" w14:textId="77777777" w:rsidR="00E01347" w:rsidRDefault="00B0330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(Δημήτριος </w:t>
      </w:r>
      <w:proofErr w:type="spellStart"/>
      <w:r>
        <w:rPr>
          <w:rFonts w:eastAsia="Times New Roman"/>
          <w:b/>
          <w:color w:val="222222"/>
          <w:szCs w:val="24"/>
          <w:shd w:val="clear" w:color="auto" w:fill="FFFFFF"/>
        </w:rPr>
        <w:t>Κρεμαστινός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Κυρίες και κύ</w:t>
      </w:r>
      <w:r>
        <w:rPr>
          <w:rFonts w:eastAsia="Times New Roman"/>
          <w:color w:val="222222"/>
          <w:szCs w:val="24"/>
          <w:shd w:val="clear" w:color="auto" w:fill="FFFFFF"/>
        </w:rPr>
        <w:t>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4D88055E" w14:textId="77777777" w:rsidR="00E01347" w:rsidRDefault="00B0330D">
      <w:pPr>
        <w:spacing w:line="600" w:lineRule="auto"/>
        <w:ind w:firstLine="720"/>
        <w:jc w:val="both"/>
        <w:rPr>
          <w:rFonts w:eastAsia="Times New Roman"/>
          <w:color w:val="222222"/>
          <w:szCs w:val="24"/>
          <w:shd w:val="clear" w:color="auto" w:fill="FFFFFF"/>
        </w:rPr>
      </w:pPr>
      <w:r w:rsidRPr="000619D1">
        <w:rPr>
          <w:rFonts w:eastAsia="Times New Roman"/>
          <w:b/>
          <w:color w:val="222222"/>
          <w:szCs w:val="24"/>
          <w:shd w:val="clear" w:color="auto" w:fill="FFFFFF"/>
        </w:rPr>
        <w:t>ΟΛΟΙ ΟΙ ΒΟΥΛΕΥΤΕΣ:</w:t>
      </w:r>
      <w:r>
        <w:rPr>
          <w:rFonts w:eastAsia="Times New Roman"/>
          <w:color w:val="222222"/>
          <w:szCs w:val="24"/>
          <w:shd w:val="clear" w:color="auto" w:fill="FFFFFF"/>
        </w:rPr>
        <w:t xml:space="preserve"> Μάλιστα, μάλιστα.</w:t>
      </w:r>
    </w:p>
    <w:p w14:paraId="4D88055F"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Συνεπώς τ</w:t>
      </w:r>
      <w:r>
        <w:rPr>
          <w:rFonts w:eastAsia="Times New Roman" w:cs="Times New Roman"/>
          <w:szCs w:val="24"/>
        </w:rPr>
        <w:t>ο Σώμα</w:t>
      </w:r>
      <w:r>
        <w:rPr>
          <w:rFonts w:eastAsia="Times New Roman" w:cs="Times New Roman"/>
          <w:szCs w:val="24"/>
        </w:rPr>
        <w:t xml:space="preserve"> παρέσχε τη ζητηθείσα εξουσιοδότηση.</w:t>
      </w:r>
    </w:p>
    <w:p w14:paraId="4D880560" w14:textId="77777777" w:rsidR="00E01347" w:rsidRDefault="00B0330D">
      <w:pPr>
        <w:spacing w:line="600" w:lineRule="auto"/>
        <w:ind w:firstLine="720"/>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4D880561" w14:textId="77777777" w:rsidR="00E01347" w:rsidRDefault="00B0330D">
      <w:pPr>
        <w:spacing w:line="600" w:lineRule="auto"/>
        <w:ind w:firstLine="720"/>
        <w:jc w:val="both"/>
        <w:rPr>
          <w:rFonts w:eastAsia="Times New Roman"/>
          <w:color w:val="222222"/>
          <w:szCs w:val="24"/>
          <w:shd w:val="clear" w:color="auto" w:fill="FFFFFF"/>
        </w:rPr>
      </w:pPr>
      <w:r w:rsidRPr="000619D1">
        <w:rPr>
          <w:rFonts w:eastAsia="Times New Roman"/>
          <w:b/>
          <w:color w:val="222222"/>
          <w:szCs w:val="24"/>
          <w:shd w:val="clear" w:color="auto" w:fill="FFFFFF"/>
        </w:rPr>
        <w:t>ΟΛΟΙ ΟΙ ΒΟΥΛΕΥΤΕΣ:</w:t>
      </w:r>
      <w:r>
        <w:rPr>
          <w:rFonts w:eastAsia="Times New Roman"/>
          <w:color w:val="222222"/>
          <w:szCs w:val="24"/>
          <w:shd w:val="clear" w:color="auto" w:fill="FFFFFF"/>
        </w:rPr>
        <w:t xml:space="preserve"> Μάλιστα, μάλιστα.</w:t>
      </w:r>
    </w:p>
    <w:p w14:paraId="4D880562" w14:textId="77777777" w:rsidR="00E01347" w:rsidRDefault="00B0330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Με τη συναίνεση του Σώματος και ώρα 20.05΄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w:t>
      </w:r>
      <w:r>
        <w:rPr>
          <w:rFonts w:eastAsia="Times New Roman" w:cs="Times New Roman"/>
          <w:szCs w:val="24"/>
        </w:rPr>
        <w:t xml:space="preserve"> αύριο, ημέρα Τρίτη 16 Απριλίου 2019 και ώρα 9.30΄, με αντικείμενο εργασιών του Σώματος: α) αναφορά στη μνήμη του πρώην Προέδρου της Βουλής Δημητρίου Σιούφα και β) νομοθετική εργασία, μόνη συζήτηση και ψήφιση επί της αρχής, των άρθρων και του συνόλου του σ</w:t>
      </w:r>
      <w:r>
        <w:rPr>
          <w:rFonts w:eastAsia="Times New Roman" w:cs="Times New Roman"/>
          <w:szCs w:val="24"/>
        </w:rPr>
        <w:t>χεδίου νόμου</w:t>
      </w:r>
      <w:r w:rsidRPr="006F0DAF">
        <w:rPr>
          <w:rFonts w:eastAsia="Times New Roman" w:cs="Times New Roman"/>
          <w:szCs w:val="24"/>
        </w:rPr>
        <w:t xml:space="preserve"> </w:t>
      </w:r>
      <w:r>
        <w:rPr>
          <w:rFonts w:eastAsia="Times New Roman" w:cs="Times New Roman"/>
          <w:szCs w:val="24"/>
        </w:rPr>
        <w:t>του Υπουργείου Οικονομίας και Ανάπτυξης: «Ελληνική Αναπτυξιακή Τράπεζα και προσέλκυση Στρατηγικών Επενδύσεων και άλλες διατάξεις», σύμφωνα με την συμπληρωματική ημερήσια διάταξη που έχει διανεμηθεί.</w:t>
      </w:r>
    </w:p>
    <w:p w14:paraId="4D880563" w14:textId="77777777" w:rsidR="00E01347" w:rsidRDefault="00B0330D">
      <w:pPr>
        <w:spacing w:line="600" w:lineRule="auto"/>
        <w:ind w:firstLine="720"/>
        <w:jc w:val="both"/>
        <w:rPr>
          <w:rFonts w:eastAsia="Times New Roman" w:cs="Times New Roman"/>
          <w:b/>
          <w:szCs w:val="24"/>
        </w:rPr>
      </w:pPr>
      <w:r w:rsidRPr="00B73F17">
        <w:rPr>
          <w:rFonts w:eastAsia="Times New Roman" w:cs="Times New Roman"/>
          <w:b/>
          <w:szCs w:val="24"/>
        </w:rPr>
        <w:t xml:space="preserve">Ο ΠΡΟΕΔΡΟΣ                                  </w:t>
      </w:r>
      <w:r w:rsidRPr="00B73F17">
        <w:rPr>
          <w:rFonts w:eastAsia="Times New Roman" w:cs="Times New Roman"/>
          <w:b/>
          <w:szCs w:val="24"/>
        </w:rPr>
        <w:t xml:space="preserve">                             ΟΙ ΓΡΑΜΜΑΤΕΙΣ</w:t>
      </w:r>
    </w:p>
    <w:sectPr w:rsidR="00E0134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ocumentProtection w:edit="trackedChanges" w:enforcement="1" w:cryptProviderType="rsaFull" w:cryptAlgorithmClass="hash" w:cryptAlgorithmType="typeAny" w:cryptAlgorithmSid="4" w:cryptSpinCount="50000" w:hash="bEYtflKvwMARFJTYXng25V/tdsA=" w:salt="aY3Kf1FoMpTGG3cInF1I/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347"/>
    <w:rsid w:val="006A63C8"/>
    <w:rsid w:val="00B0330D"/>
    <w:rsid w:val="00E0134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7FC2A"/>
  <w15:docId w15:val="{934BB95F-87F4-4F73-9561-2F0C45435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6184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61840"/>
    <w:rPr>
      <w:rFonts w:ascii="Segoe UI" w:hAnsi="Segoe UI" w:cs="Segoe UI"/>
      <w:sz w:val="18"/>
      <w:szCs w:val="18"/>
    </w:rPr>
  </w:style>
  <w:style w:type="paragraph" w:styleId="a4">
    <w:name w:val="Revision"/>
    <w:hidden/>
    <w:uiPriority w:val="99"/>
    <w:semiHidden/>
    <w:rsid w:val="00B74D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821</MetadataID>
    <Session xmlns="641f345b-441b-4b81-9152-adc2e73ba5e1">Δ´</Session>
    <Date xmlns="641f345b-441b-4b81-9152-adc2e73ba5e1">2019-04-14T21:00:00+00:00</Date>
    <Status xmlns="641f345b-441b-4b81-9152-adc2e73ba5e1">
      <Url>https://intra.parliament.gr/praktika/Lists/Incoming_Metadata/EditForm.aspx?ID=821&amp;Source=/praktika/Recordings_Library/Forms/AllItems.aspx</Url>
      <Description>Δημοσιεύτηκε</Description>
    </Status>
    <Meeting xmlns="641f345b-441b-4b81-9152-adc2e73ba5e1">ΡΙ´</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88EC6B-40A4-4E11-A591-1F720B1EAFFF}">
  <ds:schemaRefs>
    <ds:schemaRef ds:uri="http://purl.org/dc/elements/1.1/"/>
    <ds:schemaRef ds:uri="http://purl.org/dc/dcmitype/"/>
    <ds:schemaRef ds:uri="http://schemas.microsoft.com/office/infopath/2007/PartnerControls"/>
    <ds:schemaRef ds:uri="http://purl.org/dc/terms/"/>
    <ds:schemaRef ds:uri="http://schemas.microsoft.com/office/2006/metadata/properties"/>
    <ds:schemaRef ds:uri="http://schemas.microsoft.com/office/2006/documentManagement/types"/>
    <ds:schemaRef ds:uri="http://schemas.openxmlformats.org/package/2006/metadata/core-properties"/>
    <ds:schemaRef ds:uri="641f345b-441b-4b81-9152-adc2e73ba5e1"/>
    <ds:schemaRef ds:uri="http://www.w3.org/XML/1998/namespace"/>
  </ds:schemaRefs>
</ds:datastoreItem>
</file>

<file path=customXml/itemProps2.xml><?xml version="1.0" encoding="utf-8"?>
<ds:datastoreItem xmlns:ds="http://schemas.openxmlformats.org/officeDocument/2006/customXml" ds:itemID="{2966AB27-7828-4819-AECB-D06DDB5FFA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4CAE29-20CD-4FE9-ADF0-0AAE1A04B1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348</Pages>
  <Words>62849</Words>
  <Characters>339386</Characters>
  <Application>Microsoft Office Word</Application>
  <DocSecurity>0</DocSecurity>
  <Lines>2828</Lines>
  <Paragraphs>802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401433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2019-04-24T11:55:00Z</dcterms:created>
  <dcterms:modified xsi:type="dcterms:W3CDTF">2019-04-24T11:55:00Z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