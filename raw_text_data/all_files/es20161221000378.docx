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EF78" w14:textId="77777777" w:rsidR="00723C98" w:rsidRPr="00723C98" w:rsidRDefault="00723C98" w:rsidP="00723C98">
      <w:pPr>
        <w:spacing w:after="200" w:line="360" w:lineRule="auto"/>
        <w:rPr>
          <w:ins w:id="0" w:author="Φλούδα Χριστίνα" w:date="2017-01-11T14:38:00Z"/>
          <w:rFonts w:eastAsia="Times New Roman"/>
          <w:szCs w:val="24"/>
          <w:lang w:eastAsia="en-US"/>
        </w:rPr>
      </w:pPr>
      <w:ins w:id="1" w:author="Φλούδα Χριστίνα" w:date="2017-01-11T14:38:00Z">
        <w:r w:rsidRPr="00723C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88BBDB6" w14:textId="77777777" w:rsidR="00723C98" w:rsidRPr="00723C98" w:rsidRDefault="00723C98" w:rsidP="00723C98">
      <w:pPr>
        <w:spacing w:after="200" w:line="360" w:lineRule="auto"/>
        <w:rPr>
          <w:ins w:id="2" w:author="Φλούδα Χριστίνα" w:date="2017-01-11T14:38:00Z"/>
          <w:rFonts w:eastAsia="Times New Roman"/>
          <w:szCs w:val="24"/>
          <w:lang w:eastAsia="en-US"/>
        </w:rPr>
      </w:pPr>
    </w:p>
    <w:p w14:paraId="53F9D757" w14:textId="77777777" w:rsidR="00723C98" w:rsidRPr="00723C98" w:rsidRDefault="00723C98" w:rsidP="00723C98">
      <w:pPr>
        <w:spacing w:after="200" w:line="360" w:lineRule="auto"/>
        <w:rPr>
          <w:ins w:id="3" w:author="Φλούδα Χριστίνα" w:date="2017-01-11T14:38:00Z"/>
          <w:rFonts w:eastAsia="Times New Roman"/>
          <w:szCs w:val="24"/>
          <w:lang w:eastAsia="en-US"/>
        </w:rPr>
      </w:pPr>
      <w:ins w:id="4" w:author="Φλούδα Χριστίνα" w:date="2017-01-11T14:38:00Z">
        <w:r w:rsidRPr="00723C98">
          <w:rPr>
            <w:rFonts w:eastAsia="Times New Roman"/>
            <w:szCs w:val="24"/>
            <w:lang w:eastAsia="en-US"/>
          </w:rPr>
          <w:t>ΠΙΝΑΚΑΣ ΠΕΡΙΕΧΟΜΕΝΩΝ</w:t>
        </w:r>
      </w:ins>
    </w:p>
    <w:p w14:paraId="32C717D9" w14:textId="77777777" w:rsidR="00723C98" w:rsidRPr="00723C98" w:rsidRDefault="00723C98" w:rsidP="00723C98">
      <w:pPr>
        <w:spacing w:after="200" w:line="360" w:lineRule="auto"/>
        <w:rPr>
          <w:ins w:id="5" w:author="Φλούδα Χριστίνα" w:date="2017-01-11T14:38:00Z"/>
          <w:rFonts w:eastAsia="Times New Roman"/>
          <w:szCs w:val="24"/>
          <w:lang w:eastAsia="en-US"/>
        </w:rPr>
      </w:pPr>
      <w:ins w:id="6" w:author="Φλούδα Χριστίνα" w:date="2017-01-11T14:38:00Z">
        <w:r w:rsidRPr="00723C98">
          <w:rPr>
            <w:rFonts w:eastAsia="Times New Roman"/>
            <w:szCs w:val="24"/>
            <w:lang w:eastAsia="en-US"/>
          </w:rPr>
          <w:t xml:space="preserve">ΙΖ’ ΠΕΡΙΟΔΟΣ </w:t>
        </w:r>
      </w:ins>
    </w:p>
    <w:p w14:paraId="1AEAA13F" w14:textId="77777777" w:rsidR="00723C98" w:rsidRPr="00723C98" w:rsidRDefault="00723C98" w:rsidP="00723C98">
      <w:pPr>
        <w:spacing w:after="200" w:line="360" w:lineRule="auto"/>
        <w:rPr>
          <w:ins w:id="7" w:author="Φλούδα Χριστίνα" w:date="2017-01-11T14:38:00Z"/>
          <w:rFonts w:eastAsia="Times New Roman"/>
          <w:szCs w:val="24"/>
          <w:lang w:eastAsia="en-US"/>
        </w:rPr>
      </w:pPr>
      <w:ins w:id="8" w:author="Φλούδα Χριστίνα" w:date="2017-01-11T14:38:00Z">
        <w:r w:rsidRPr="00723C98">
          <w:rPr>
            <w:rFonts w:eastAsia="Times New Roman"/>
            <w:szCs w:val="24"/>
            <w:lang w:eastAsia="en-US"/>
          </w:rPr>
          <w:t>ΠΡΟΕΔΡΕΥΟΜΕΝΗΣ ΚΟΙΝΟΒΟΥΛΕΥΤΙΚΗΣ ΔΗΜΟΚΡΑΤΙΑΣ</w:t>
        </w:r>
      </w:ins>
    </w:p>
    <w:p w14:paraId="3638B751" w14:textId="77777777" w:rsidR="00723C98" w:rsidRPr="00723C98" w:rsidRDefault="00723C98" w:rsidP="00723C98">
      <w:pPr>
        <w:spacing w:after="200" w:line="360" w:lineRule="auto"/>
        <w:rPr>
          <w:ins w:id="9" w:author="Φλούδα Χριστίνα" w:date="2017-01-11T14:38:00Z"/>
          <w:rFonts w:eastAsia="Times New Roman"/>
          <w:szCs w:val="24"/>
          <w:lang w:eastAsia="en-US"/>
        </w:rPr>
      </w:pPr>
      <w:ins w:id="10" w:author="Φλούδα Χριστίνα" w:date="2017-01-11T14:38:00Z">
        <w:r w:rsidRPr="00723C98">
          <w:rPr>
            <w:rFonts w:eastAsia="Times New Roman"/>
            <w:szCs w:val="24"/>
            <w:lang w:eastAsia="en-US"/>
          </w:rPr>
          <w:t>ΣΥΝΟΔΟΣ Β΄</w:t>
        </w:r>
      </w:ins>
    </w:p>
    <w:p w14:paraId="38DD7891" w14:textId="77777777" w:rsidR="00723C98" w:rsidRPr="00723C98" w:rsidRDefault="00723C98" w:rsidP="00723C98">
      <w:pPr>
        <w:spacing w:after="200" w:line="360" w:lineRule="auto"/>
        <w:rPr>
          <w:ins w:id="11" w:author="Φλούδα Χριστίνα" w:date="2017-01-11T14:38:00Z"/>
          <w:rFonts w:eastAsia="Times New Roman"/>
          <w:szCs w:val="24"/>
          <w:lang w:eastAsia="en-US"/>
        </w:rPr>
      </w:pPr>
    </w:p>
    <w:p w14:paraId="236719DC" w14:textId="77777777" w:rsidR="00723C98" w:rsidRPr="00723C98" w:rsidRDefault="00723C98" w:rsidP="00723C98">
      <w:pPr>
        <w:spacing w:after="200" w:line="360" w:lineRule="auto"/>
        <w:rPr>
          <w:ins w:id="12" w:author="Φλούδα Χριστίνα" w:date="2017-01-11T14:38:00Z"/>
          <w:rFonts w:eastAsia="Times New Roman"/>
          <w:szCs w:val="24"/>
          <w:lang w:eastAsia="en-US"/>
        </w:rPr>
      </w:pPr>
      <w:ins w:id="13" w:author="Φλούδα Χριστίνα" w:date="2017-01-11T14:38:00Z">
        <w:r w:rsidRPr="00723C98">
          <w:rPr>
            <w:rFonts w:eastAsia="Times New Roman"/>
            <w:szCs w:val="24"/>
            <w:lang w:eastAsia="en-US"/>
          </w:rPr>
          <w:t>ΣΥΝΕΔΡΙΑΣΗ ΝΒ΄</w:t>
        </w:r>
      </w:ins>
    </w:p>
    <w:p w14:paraId="4557D5D4" w14:textId="77777777" w:rsidR="00723C98" w:rsidRPr="00723C98" w:rsidRDefault="00723C98" w:rsidP="00723C98">
      <w:pPr>
        <w:spacing w:after="200" w:line="360" w:lineRule="auto"/>
        <w:rPr>
          <w:ins w:id="14" w:author="Φλούδα Χριστίνα" w:date="2017-01-11T14:38:00Z"/>
          <w:rFonts w:eastAsia="Times New Roman"/>
          <w:szCs w:val="24"/>
          <w:lang w:eastAsia="en-US"/>
        </w:rPr>
      </w:pPr>
      <w:ins w:id="15" w:author="Φλούδα Χριστίνα" w:date="2017-01-11T14:38:00Z">
        <w:r w:rsidRPr="00723C98">
          <w:rPr>
            <w:rFonts w:eastAsia="Times New Roman"/>
            <w:szCs w:val="24"/>
            <w:lang w:eastAsia="en-US"/>
          </w:rPr>
          <w:t>Τετάρτη  21 Δεκεμβρίου 2016</w:t>
        </w:r>
      </w:ins>
    </w:p>
    <w:p w14:paraId="55B2F5BD" w14:textId="77777777" w:rsidR="00723C98" w:rsidRPr="00723C98" w:rsidRDefault="00723C98" w:rsidP="00723C98">
      <w:pPr>
        <w:spacing w:after="200" w:line="360" w:lineRule="auto"/>
        <w:rPr>
          <w:ins w:id="16" w:author="Φλούδα Χριστίνα" w:date="2017-01-11T14:38:00Z"/>
          <w:rFonts w:eastAsia="Times New Roman"/>
          <w:szCs w:val="24"/>
          <w:lang w:eastAsia="en-US"/>
        </w:rPr>
      </w:pPr>
    </w:p>
    <w:p w14:paraId="4D8A37B0" w14:textId="77777777" w:rsidR="00723C98" w:rsidRPr="00723C98" w:rsidRDefault="00723C98" w:rsidP="00723C98">
      <w:pPr>
        <w:spacing w:after="200" w:line="360" w:lineRule="auto"/>
        <w:rPr>
          <w:ins w:id="17" w:author="Φλούδα Χριστίνα" w:date="2017-01-11T14:38:00Z"/>
          <w:rFonts w:eastAsia="Times New Roman"/>
          <w:szCs w:val="24"/>
          <w:lang w:eastAsia="en-US"/>
        </w:rPr>
      </w:pPr>
      <w:ins w:id="18" w:author="Φλούδα Χριστίνα" w:date="2017-01-11T14:38:00Z">
        <w:r w:rsidRPr="00723C98">
          <w:rPr>
            <w:rFonts w:eastAsia="Times New Roman"/>
            <w:szCs w:val="24"/>
            <w:lang w:eastAsia="en-US"/>
          </w:rPr>
          <w:t>ΘΕΜΑΤΑ</w:t>
        </w:r>
      </w:ins>
    </w:p>
    <w:p w14:paraId="4A874795" w14:textId="77777777" w:rsidR="00723C98" w:rsidRPr="00723C98" w:rsidRDefault="00723C98" w:rsidP="00723C98">
      <w:pPr>
        <w:spacing w:after="200" w:line="360" w:lineRule="auto"/>
        <w:rPr>
          <w:ins w:id="19" w:author="Φλούδα Χριστίνα" w:date="2017-01-11T14:38:00Z"/>
          <w:rFonts w:eastAsia="Times New Roman"/>
          <w:szCs w:val="24"/>
          <w:lang w:eastAsia="en-US"/>
        </w:rPr>
      </w:pPr>
      <w:ins w:id="20" w:author="Φλούδα Χριστίνα" w:date="2017-01-11T14:38:00Z">
        <w:r w:rsidRPr="00723C98">
          <w:rPr>
            <w:rFonts w:eastAsia="Times New Roman"/>
            <w:szCs w:val="24"/>
            <w:lang w:eastAsia="en-US"/>
          </w:rPr>
          <w:t xml:space="preserve"> </w:t>
        </w:r>
        <w:r w:rsidRPr="00723C98">
          <w:rPr>
            <w:rFonts w:eastAsia="Times New Roman"/>
            <w:szCs w:val="24"/>
            <w:lang w:eastAsia="en-US"/>
          </w:rPr>
          <w:br/>
          <w:t xml:space="preserve">Α. ΕΙΔΙΚΑ ΘΕΜΑΤΑ </w:t>
        </w:r>
        <w:r w:rsidRPr="00723C98">
          <w:rPr>
            <w:rFonts w:eastAsia="Times New Roman"/>
            <w:szCs w:val="24"/>
            <w:lang w:eastAsia="en-US"/>
          </w:rPr>
          <w:br/>
          <w:t xml:space="preserve">1. Επικύρωση Πρακτικών, σελ. </w:t>
        </w:r>
        <w:r w:rsidRPr="00723C98">
          <w:rPr>
            <w:rFonts w:eastAsia="Times New Roman"/>
            <w:szCs w:val="24"/>
            <w:lang w:eastAsia="en-US"/>
          </w:rPr>
          <w:br/>
          <w:t>2. '</w:t>
        </w:r>
        <w:proofErr w:type="spellStart"/>
        <w:r w:rsidRPr="00723C98">
          <w:rPr>
            <w:rFonts w:eastAsia="Times New Roman"/>
            <w:szCs w:val="24"/>
            <w:lang w:eastAsia="en-US"/>
          </w:rPr>
          <w:t>Αδεια</w:t>
        </w:r>
        <w:proofErr w:type="spellEnd"/>
        <w:r w:rsidRPr="00723C98">
          <w:rPr>
            <w:rFonts w:eastAsia="Times New Roman"/>
            <w:szCs w:val="24"/>
            <w:lang w:eastAsia="en-US"/>
          </w:rPr>
          <w:t xml:space="preserve"> απουσίας των Βουλευτών κ.κ. Α. Μπαλτά, Μ. Μουσταφά και Θ. </w:t>
        </w:r>
        <w:proofErr w:type="spellStart"/>
        <w:r w:rsidRPr="00723C98">
          <w:rPr>
            <w:rFonts w:eastAsia="Times New Roman"/>
            <w:szCs w:val="24"/>
            <w:lang w:eastAsia="en-US"/>
          </w:rPr>
          <w:t>Φορτσάκη</w:t>
        </w:r>
        <w:proofErr w:type="spellEnd"/>
        <w:r w:rsidRPr="00723C98">
          <w:rPr>
            <w:rFonts w:eastAsia="Times New Roman"/>
            <w:szCs w:val="24"/>
            <w:lang w:eastAsia="en-US"/>
          </w:rPr>
          <w:t xml:space="preserve">, σελ. </w:t>
        </w:r>
        <w:r w:rsidRPr="00723C98">
          <w:rPr>
            <w:rFonts w:eastAsia="Times New Roman"/>
            <w:szCs w:val="24"/>
            <w:lang w:eastAsia="en-US"/>
          </w:rPr>
          <w:br/>
          <w:t xml:space="preserve">3. Ανακοινώνεται ότι τη συνεδρίαση παρακολουθούν ασυνόδευτα προσφυγόπουλα που φιλοξενούνται σε δομές φιλοξενίας προσφύγων στην Αθήνα, μαθητές από το 1ο Γυμνάσιο Σπάτων, το Γυμνάσιο </w:t>
        </w:r>
        <w:proofErr w:type="spellStart"/>
        <w:r w:rsidRPr="00723C98">
          <w:rPr>
            <w:rFonts w:eastAsia="Times New Roman"/>
            <w:szCs w:val="24"/>
            <w:lang w:eastAsia="en-US"/>
          </w:rPr>
          <w:t>Διακοπτού</w:t>
        </w:r>
        <w:proofErr w:type="spellEnd"/>
        <w:r w:rsidRPr="00723C98">
          <w:rPr>
            <w:rFonts w:eastAsia="Times New Roman"/>
            <w:szCs w:val="24"/>
            <w:lang w:eastAsia="en-US"/>
          </w:rPr>
          <w:t xml:space="preserve"> </w:t>
        </w:r>
        <w:proofErr w:type="spellStart"/>
        <w:r w:rsidRPr="00723C98">
          <w:rPr>
            <w:rFonts w:eastAsia="Times New Roman"/>
            <w:szCs w:val="24"/>
            <w:lang w:eastAsia="en-US"/>
          </w:rPr>
          <w:t>Αχαϊας</w:t>
        </w:r>
        <w:proofErr w:type="spellEnd"/>
        <w:r w:rsidRPr="00723C98">
          <w:rPr>
            <w:rFonts w:eastAsia="Times New Roman"/>
            <w:szCs w:val="24"/>
            <w:lang w:eastAsia="en-US"/>
          </w:rPr>
          <w:t xml:space="preserve">, το 1ο Γενικό Λύκειο  Άργους, το 2ο Γυμνάσιο Αμαλιάδας και το 8ο Δημοτικό Σχολείο Πάτρας, σελ. </w:t>
        </w:r>
        <w:r w:rsidRPr="00723C98">
          <w:rPr>
            <w:rFonts w:eastAsia="Times New Roman"/>
            <w:szCs w:val="24"/>
            <w:lang w:eastAsia="en-US"/>
          </w:rPr>
          <w:br/>
          <w:t xml:space="preserve">4. Επί διαδικαστικού θέματος, σελ. </w:t>
        </w:r>
        <w:r w:rsidRPr="00723C98">
          <w:rPr>
            <w:rFonts w:eastAsia="Times New Roman"/>
            <w:szCs w:val="24"/>
            <w:lang w:eastAsia="en-US"/>
          </w:rPr>
          <w:br/>
          <w:t xml:space="preserve"> </w:t>
        </w:r>
        <w:r w:rsidRPr="00723C98">
          <w:rPr>
            <w:rFonts w:eastAsia="Times New Roman"/>
            <w:szCs w:val="24"/>
            <w:lang w:eastAsia="en-US"/>
          </w:rPr>
          <w:br/>
          <w:t xml:space="preserve">Β. ΝΟΜΟΘΕΤΙΚΗ ΕΡΓΑΣΙΑ </w:t>
        </w:r>
        <w:r w:rsidRPr="00723C98">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Περιβάλλοντος και Ενέργειας: "Χωρικός Σχεδιασμός - Βιώσιμη Ανάπτυξη", σελ. </w:t>
        </w:r>
        <w:r w:rsidRPr="00723C98">
          <w:rPr>
            <w:rFonts w:eastAsia="Times New Roman"/>
            <w:szCs w:val="24"/>
            <w:lang w:eastAsia="en-US"/>
          </w:rPr>
          <w:br/>
          <w:t xml:space="preserve"> </w:t>
        </w:r>
        <w:r w:rsidRPr="00723C98">
          <w:rPr>
            <w:rFonts w:eastAsia="Times New Roman"/>
            <w:szCs w:val="24"/>
            <w:lang w:eastAsia="en-US"/>
          </w:rPr>
          <w:br/>
          <w:t xml:space="preserve">2. Αίτηση διεξαγωγής ονομαστικής ψηφοφορίας επί της τροπολογίας 837/71 του σχεδίου νόμου του Υπουργείου Δικαιοσύνης, Διαφάνειας και Ανθρωπίνων Δικαιωμάτων: "Πτωχευτικός Κώδικας, Διοικητική Δικαιοσύνη, Τέλη-Παράβολα, Οικειοθελής αποκάλυψη φορολογητέας ύλης παρελθόντων ετών, Ηλεκτρονικές συναλλαγές, Τροποποιήσεις του ν. 4270/2014 και λοιπές διατάξεις", από τους Βουλευτές της Δημοκρατικής Συμπαράταξης ΠΑΣΟΚ-ΔΗΜΑΡ, τον Βουλευτή του κόμματος «το Ποτάμι» Αχμέτ </w:t>
        </w:r>
        <w:proofErr w:type="spellStart"/>
        <w:r w:rsidRPr="00723C98">
          <w:rPr>
            <w:rFonts w:eastAsia="Times New Roman"/>
            <w:szCs w:val="24"/>
            <w:lang w:eastAsia="en-US"/>
          </w:rPr>
          <w:t>Ιλχάν</w:t>
        </w:r>
        <w:proofErr w:type="spellEnd"/>
        <w:r w:rsidRPr="00723C98">
          <w:rPr>
            <w:rFonts w:eastAsia="Times New Roman"/>
            <w:szCs w:val="24"/>
            <w:lang w:eastAsia="en-US"/>
          </w:rPr>
          <w:t xml:space="preserve"> και από τους Ανεξάρτητους Βουλευτές κ.κ. Γεώργιο-Δημήτριο Καρρά, Λεωνίδα Γρηγοράκο και Ευστάθιο Παναγούλη, σελ. </w:t>
        </w:r>
        <w:r w:rsidRPr="00723C98">
          <w:rPr>
            <w:rFonts w:eastAsia="Times New Roman"/>
            <w:szCs w:val="24"/>
            <w:lang w:eastAsia="en-US"/>
          </w:rPr>
          <w:br/>
          <w:t xml:space="preserve">3. Ονομαστική ψηφοφορία επί της τροπολογίας 837/71 του σχεδίου νόμου του Υπουργείου Δικαιοσύνης, Διαφάνειας και Ανθρωπίνων δικαιωμάτων, σελ. </w:t>
        </w:r>
        <w:r w:rsidRPr="00723C98">
          <w:rPr>
            <w:rFonts w:eastAsia="Times New Roman"/>
            <w:szCs w:val="24"/>
            <w:lang w:eastAsia="en-US"/>
          </w:rPr>
          <w:br/>
          <w:t xml:space="preserve">4. Επιστολικές ψήφοι επί της ονομαστικής ψηφοφορίας, σελ. </w:t>
        </w:r>
        <w:r w:rsidRPr="00723C98">
          <w:rPr>
            <w:rFonts w:eastAsia="Times New Roman"/>
            <w:szCs w:val="24"/>
            <w:lang w:eastAsia="en-US"/>
          </w:rPr>
          <w:br/>
          <w:t xml:space="preserve">5. Ψήφιση επί της αρχής, των άρθρων και του συνόλου του σχεδίου νόμου του Υπουργείου Δικαιοσύνης, Διαφάνειας και Ανθρωπίνων Δικαιωμάτων: "Πτωχευτικός Κώδικας, Διοικητική Δικαιοσύνη, Τέλη-Παράβολα, Οικειοθελής αποκάλυψη φορολογητέας ύλης παρελθόντων ετών, Ηλεκτρονικές συναλλαγές, Τροποποιήσεις του ν. 4270/2014 και λοιπές διατάξεις", σελ. </w:t>
        </w:r>
        <w:r w:rsidRPr="00723C98">
          <w:rPr>
            <w:rFonts w:eastAsia="Times New Roman"/>
            <w:szCs w:val="24"/>
            <w:lang w:eastAsia="en-US"/>
          </w:rPr>
          <w:br/>
          <w:t xml:space="preserve"> </w:t>
        </w:r>
      </w:ins>
    </w:p>
    <w:p w14:paraId="42D20781" w14:textId="77777777" w:rsidR="00723C98" w:rsidRPr="00723C98" w:rsidRDefault="00723C98" w:rsidP="00723C98">
      <w:pPr>
        <w:spacing w:after="200" w:line="360" w:lineRule="auto"/>
        <w:rPr>
          <w:ins w:id="21" w:author="Φλούδα Χριστίνα" w:date="2017-01-11T14:38:00Z"/>
          <w:rFonts w:eastAsia="Times New Roman"/>
          <w:szCs w:val="24"/>
          <w:lang w:eastAsia="en-US"/>
        </w:rPr>
      </w:pPr>
      <w:ins w:id="22" w:author="Φλούδα Χριστίνα" w:date="2017-01-11T14:38:00Z">
        <w:r w:rsidRPr="00723C98">
          <w:rPr>
            <w:rFonts w:eastAsia="Times New Roman"/>
            <w:szCs w:val="24"/>
            <w:lang w:eastAsia="en-US"/>
          </w:rPr>
          <w:t>ΠΡΟΕΔΡΕΥΟΝΤΕΣ</w:t>
        </w:r>
      </w:ins>
    </w:p>
    <w:p w14:paraId="0E76BAAE" w14:textId="77777777" w:rsidR="00723C98" w:rsidRPr="00723C98" w:rsidRDefault="00723C98" w:rsidP="00723C98">
      <w:pPr>
        <w:spacing w:after="200" w:line="240" w:lineRule="auto"/>
        <w:rPr>
          <w:ins w:id="23" w:author="Φλούδα Χριστίνα" w:date="2017-01-11T14:38:00Z"/>
          <w:rFonts w:eastAsia="Times New Roman"/>
          <w:szCs w:val="24"/>
          <w:lang w:eastAsia="en-US"/>
        </w:rPr>
      </w:pPr>
      <w:ins w:id="24" w:author="Φλούδα Χριστίνα" w:date="2017-01-11T14:38:00Z">
        <w:r w:rsidRPr="00723C98">
          <w:rPr>
            <w:rFonts w:eastAsia="Times New Roman"/>
            <w:szCs w:val="24"/>
            <w:lang w:eastAsia="en-US"/>
          </w:rPr>
          <w:t xml:space="preserve">ΚΟΥΡΑΚΗΣ Α., σελ.                                                                                                                         </w:t>
        </w:r>
      </w:ins>
    </w:p>
    <w:p w14:paraId="7BE45E61" w14:textId="77777777" w:rsidR="00723C98" w:rsidRPr="00723C98" w:rsidRDefault="00723C98" w:rsidP="00723C98">
      <w:pPr>
        <w:spacing w:after="200" w:line="240" w:lineRule="auto"/>
        <w:rPr>
          <w:ins w:id="25" w:author="Φλούδα Χριστίνα" w:date="2017-01-11T14:38:00Z"/>
          <w:rFonts w:eastAsia="Times New Roman"/>
          <w:szCs w:val="24"/>
          <w:lang w:eastAsia="en-US"/>
        </w:rPr>
      </w:pPr>
      <w:ins w:id="26" w:author="Φλούδα Χριστίνα" w:date="2017-01-11T14:38:00Z">
        <w:r w:rsidRPr="00723C98">
          <w:rPr>
            <w:rFonts w:eastAsia="Times New Roman"/>
            <w:szCs w:val="24"/>
            <w:lang w:eastAsia="en-US"/>
          </w:rPr>
          <w:t>ΚΡΕΜΑΣΤΙΝΟΣ Δ., σελ.</w:t>
        </w:r>
      </w:ins>
    </w:p>
    <w:p w14:paraId="03059FC9" w14:textId="77777777" w:rsidR="00723C98" w:rsidRPr="00723C98" w:rsidRDefault="00723C98" w:rsidP="00723C98">
      <w:pPr>
        <w:spacing w:after="200" w:line="240" w:lineRule="auto"/>
        <w:rPr>
          <w:ins w:id="27" w:author="Φλούδα Χριστίνα" w:date="2017-01-11T14:38:00Z"/>
          <w:rFonts w:eastAsia="Times New Roman"/>
          <w:szCs w:val="24"/>
          <w:lang w:eastAsia="en-US"/>
        </w:rPr>
      </w:pPr>
      <w:ins w:id="28" w:author="Φλούδα Χριστίνα" w:date="2017-01-11T14:38:00Z">
        <w:r w:rsidRPr="00723C98">
          <w:rPr>
            <w:rFonts w:eastAsia="Times New Roman"/>
            <w:szCs w:val="24"/>
            <w:lang w:eastAsia="en-US"/>
          </w:rPr>
          <w:t>ΧΡΙΣΤΟΔΟΥΛΟΠΟΥΛΟΥ Α., σελ.</w:t>
        </w:r>
      </w:ins>
    </w:p>
    <w:p w14:paraId="09CF8EE8" w14:textId="77777777" w:rsidR="00723C98" w:rsidRPr="00723C98" w:rsidRDefault="00723C98" w:rsidP="00723C98">
      <w:pPr>
        <w:spacing w:after="200" w:line="360" w:lineRule="auto"/>
        <w:rPr>
          <w:ins w:id="29" w:author="Φλούδα Χριστίνα" w:date="2017-01-11T14:38:00Z"/>
          <w:rFonts w:eastAsia="Times New Roman"/>
          <w:szCs w:val="24"/>
          <w:lang w:eastAsia="en-US"/>
        </w:rPr>
      </w:pPr>
      <w:ins w:id="30" w:author="Φλούδα Χριστίνα" w:date="2017-01-11T14:38:00Z">
        <w:r w:rsidRPr="00723C98">
          <w:rPr>
            <w:rFonts w:eastAsia="Times New Roman"/>
            <w:szCs w:val="24"/>
            <w:lang w:eastAsia="en-US"/>
          </w:rPr>
          <w:br/>
          <w:t>ΟΜΙΛΗΤΕΣ</w:t>
        </w:r>
      </w:ins>
    </w:p>
    <w:p w14:paraId="0983A234" w14:textId="7AAA0630" w:rsidR="00723C98" w:rsidRDefault="00723C98" w:rsidP="00723C98">
      <w:pPr>
        <w:spacing w:line="600" w:lineRule="auto"/>
        <w:ind w:firstLine="720"/>
        <w:jc w:val="both"/>
        <w:rPr>
          <w:ins w:id="31" w:author="Φλούδα Χριστίνα" w:date="2017-01-11T14:37:00Z"/>
        </w:rPr>
        <w:pPrChange w:id="32" w:author="Φλούδα Χριστίνα" w:date="2017-01-11T14:37:00Z">
          <w:pPr>
            <w:spacing w:line="600" w:lineRule="auto"/>
            <w:ind w:firstLine="720"/>
            <w:jc w:val="center"/>
          </w:pPr>
        </w:pPrChange>
      </w:pPr>
      <w:ins w:id="33" w:author="Φλούδα Χριστίνα" w:date="2017-01-11T14:38:00Z">
        <w:r w:rsidRPr="00723C98">
          <w:rPr>
            <w:rFonts w:eastAsia="Times New Roman"/>
            <w:szCs w:val="24"/>
            <w:lang w:eastAsia="en-US"/>
          </w:rPr>
          <w:br/>
          <w:t>Α. Επί διαδικαστικού θέματος:</w:t>
        </w:r>
        <w:r w:rsidRPr="00723C98">
          <w:rPr>
            <w:rFonts w:eastAsia="Times New Roman"/>
            <w:szCs w:val="24"/>
            <w:lang w:eastAsia="en-US"/>
          </w:rPr>
          <w:br/>
          <w:t>ΒΟΡΙΔΗΣ Μ. , σελ.</w:t>
        </w:r>
        <w:r w:rsidRPr="00723C98">
          <w:rPr>
            <w:rFonts w:eastAsia="Times New Roman"/>
            <w:szCs w:val="24"/>
            <w:lang w:eastAsia="en-US"/>
          </w:rPr>
          <w:br/>
          <w:t>ΓΕΩΡΓΑΝΤΑΣ Γ. , σελ.</w:t>
        </w:r>
        <w:r w:rsidRPr="00723C98">
          <w:rPr>
            <w:rFonts w:eastAsia="Times New Roman"/>
            <w:szCs w:val="24"/>
            <w:lang w:eastAsia="en-US"/>
          </w:rPr>
          <w:br/>
          <w:t>ΚΕΦΑΛΟΓΙΑΝΝΗΣ Ι. , σελ.</w:t>
        </w:r>
        <w:r w:rsidRPr="00723C98">
          <w:rPr>
            <w:rFonts w:eastAsia="Times New Roman"/>
            <w:szCs w:val="24"/>
            <w:lang w:eastAsia="en-US"/>
          </w:rPr>
          <w:br/>
          <w:t>ΚΟΥΡΑΚΗΣ Α. , σελ.</w:t>
        </w:r>
        <w:r w:rsidRPr="00723C98">
          <w:rPr>
            <w:rFonts w:eastAsia="Times New Roman"/>
            <w:szCs w:val="24"/>
            <w:lang w:eastAsia="en-US"/>
          </w:rPr>
          <w:br/>
          <w:t>ΚΡΕΜΑΣΤΙΝΟΣ Δ. , σελ.</w:t>
        </w:r>
        <w:r w:rsidRPr="00723C98">
          <w:rPr>
            <w:rFonts w:eastAsia="Times New Roman"/>
            <w:szCs w:val="24"/>
            <w:lang w:eastAsia="en-US"/>
          </w:rPr>
          <w:br/>
          <w:t>ΜΑΝΙΑΤΗΣ Ι. , σελ.</w:t>
        </w:r>
        <w:r w:rsidRPr="00723C98">
          <w:rPr>
            <w:rFonts w:eastAsia="Times New Roman"/>
            <w:szCs w:val="24"/>
            <w:lang w:eastAsia="en-US"/>
          </w:rPr>
          <w:br/>
          <w:t>ΜΑΝΩΛΑΚΟΥ Δ. , σελ.</w:t>
        </w:r>
        <w:r w:rsidRPr="00723C98">
          <w:rPr>
            <w:rFonts w:eastAsia="Times New Roman"/>
            <w:szCs w:val="24"/>
            <w:lang w:eastAsia="en-US"/>
          </w:rPr>
          <w:br/>
          <w:t>ΞΥΔΑΚΗΣ Ν. , σελ.</w:t>
        </w:r>
        <w:r w:rsidRPr="00723C98">
          <w:rPr>
            <w:rFonts w:eastAsia="Times New Roman"/>
            <w:szCs w:val="24"/>
            <w:lang w:eastAsia="en-US"/>
          </w:rPr>
          <w:br/>
          <w:t>ΣΚΡΕΚΑΣ Κ. , σελ.</w:t>
        </w:r>
        <w:r w:rsidRPr="00723C98">
          <w:rPr>
            <w:rFonts w:eastAsia="Times New Roman"/>
            <w:szCs w:val="24"/>
            <w:lang w:eastAsia="en-US"/>
          </w:rPr>
          <w:br/>
          <w:t>ΣΤΑΘΑΚΗΣ Γ. , σελ.</w:t>
        </w:r>
        <w:r w:rsidRPr="00723C98">
          <w:rPr>
            <w:rFonts w:eastAsia="Times New Roman"/>
            <w:szCs w:val="24"/>
            <w:lang w:eastAsia="en-US"/>
          </w:rPr>
          <w:br/>
          <w:t>ΧΡΙΣΤΟΔΟΥΛΟΠΟΥΛΟΥ Α. , σελ.</w:t>
        </w:r>
        <w:r w:rsidRPr="00723C98">
          <w:rPr>
            <w:rFonts w:eastAsia="Times New Roman"/>
            <w:szCs w:val="24"/>
            <w:lang w:eastAsia="en-US"/>
          </w:rPr>
          <w:br/>
        </w:r>
        <w:r w:rsidRPr="00723C98">
          <w:rPr>
            <w:rFonts w:eastAsia="Times New Roman"/>
            <w:szCs w:val="24"/>
            <w:lang w:eastAsia="en-US"/>
          </w:rPr>
          <w:br/>
          <w:t>Β. Επί του σχεδίου νόμου του Υπουργείου Περιβάλλοντος και Ενέργειας:</w:t>
        </w:r>
        <w:r w:rsidRPr="00723C98">
          <w:rPr>
            <w:rFonts w:eastAsia="Times New Roman"/>
            <w:szCs w:val="24"/>
            <w:lang w:eastAsia="en-US"/>
          </w:rPr>
          <w:br/>
          <w:t>ΑΡΒΑΝΙΤΙΔΗΣ Γ. , σελ.</w:t>
        </w:r>
        <w:r w:rsidRPr="00723C98">
          <w:rPr>
            <w:rFonts w:eastAsia="Times New Roman"/>
            <w:szCs w:val="24"/>
            <w:lang w:eastAsia="en-US"/>
          </w:rPr>
          <w:br/>
          <w:t>ΑΧΤΣΙΟΓΛΟΥ Ε. , σελ.</w:t>
        </w:r>
        <w:r w:rsidRPr="00723C98">
          <w:rPr>
            <w:rFonts w:eastAsia="Times New Roman"/>
            <w:szCs w:val="24"/>
            <w:lang w:eastAsia="en-US"/>
          </w:rPr>
          <w:br/>
          <w:t>ΒΟΡΙΔΗΣ Μ. , σελ.</w:t>
        </w:r>
        <w:r w:rsidRPr="00723C98">
          <w:rPr>
            <w:rFonts w:eastAsia="Times New Roman"/>
            <w:szCs w:val="24"/>
            <w:lang w:eastAsia="en-US"/>
          </w:rPr>
          <w:br/>
          <w:t>ΓΕΡΟΒΑΣΙΛΗ  Ό. , σελ.</w:t>
        </w:r>
        <w:r w:rsidRPr="00723C98">
          <w:rPr>
            <w:rFonts w:eastAsia="Times New Roman"/>
            <w:szCs w:val="24"/>
            <w:lang w:eastAsia="en-US"/>
          </w:rPr>
          <w:br/>
          <w:t>ΓΕΩΡΓΑΝΤΑΣ Γ. , σελ.</w:t>
        </w:r>
        <w:r w:rsidRPr="00723C98">
          <w:rPr>
            <w:rFonts w:eastAsia="Times New Roman"/>
            <w:szCs w:val="24"/>
            <w:lang w:eastAsia="en-US"/>
          </w:rPr>
          <w:br/>
          <w:t>ΓΡΕΓΟΣ Α. , σελ.</w:t>
        </w:r>
        <w:r w:rsidRPr="00723C98">
          <w:rPr>
            <w:rFonts w:eastAsia="Times New Roman"/>
            <w:szCs w:val="24"/>
            <w:lang w:eastAsia="en-US"/>
          </w:rPr>
          <w:br/>
          <w:t>ΔΗΜΑΡΑΣ Γ. , σελ.</w:t>
        </w:r>
        <w:r w:rsidRPr="00723C98">
          <w:rPr>
            <w:rFonts w:eastAsia="Times New Roman"/>
            <w:szCs w:val="24"/>
            <w:lang w:eastAsia="en-US"/>
          </w:rPr>
          <w:br/>
          <w:t>ΔΡΙΤΣΑΣ Θ. , σελ.</w:t>
        </w:r>
        <w:r w:rsidRPr="00723C98">
          <w:rPr>
            <w:rFonts w:eastAsia="Times New Roman"/>
            <w:szCs w:val="24"/>
            <w:lang w:eastAsia="en-US"/>
          </w:rPr>
          <w:br/>
          <w:t>ΘΕΛΕΡΙΤΗ Μ. , σελ.</w:t>
        </w:r>
        <w:r w:rsidRPr="00723C98">
          <w:rPr>
            <w:rFonts w:eastAsia="Times New Roman"/>
            <w:szCs w:val="24"/>
            <w:lang w:eastAsia="en-US"/>
          </w:rPr>
          <w:br/>
          <w:t>ΘΕΟΠΕΦΤΑΤΟΥ Α. , σελ.</w:t>
        </w:r>
        <w:r w:rsidRPr="00723C98">
          <w:rPr>
            <w:rFonts w:eastAsia="Times New Roman"/>
            <w:szCs w:val="24"/>
            <w:lang w:eastAsia="en-US"/>
          </w:rPr>
          <w:br/>
          <w:t>ΚΕΓΚΕΡΟΓΛΟΥ Β. , σελ.</w:t>
        </w:r>
        <w:r w:rsidRPr="00723C98">
          <w:rPr>
            <w:rFonts w:eastAsia="Times New Roman"/>
            <w:szCs w:val="24"/>
            <w:lang w:eastAsia="en-US"/>
          </w:rPr>
          <w:br/>
          <w:t>ΚΕΦΑΛΟΓΙΑΝΝΗΣ Ι. , σελ.</w:t>
        </w:r>
        <w:r w:rsidRPr="00723C98">
          <w:rPr>
            <w:rFonts w:eastAsia="Times New Roman"/>
            <w:szCs w:val="24"/>
            <w:lang w:eastAsia="en-US"/>
          </w:rPr>
          <w:br/>
          <w:t>ΚΟΝΙΟΡΔΟΥ Λ. , σελ.</w:t>
        </w:r>
        <w:r w:rsidRPr="00723C98">
          <w:rPr>
            <w:rFonts w:eastAsia="Times New Roman"/>
            <w:szCs w:val="24"/>
            <w:lang w:eastAsia="en-US"/>
          </w:rPr>
          <w:br/>
          <w:t>ΚΟΝΣΟΛΑΣ Ε. , σελ.</w:t>
        </w:r>
        <w:r w:rsidRPr="00723C98">
          <w:rPr>
            <w:rFonts w:eastAsia="Times New Roman"/>
            <w:szCs w:val="24"/>
            <w:lang w:eastAsia="en-US"/>
          </w:rPr>
          <w:br/>
          <w:t>ΚΟΥΝΤΟΥΡΑ  Έ. , σελ.</w:t>
        </w:r>
        <w:r w:rsidRPr="00723C98">
          <w:rPr>
            <w:rFonts w:eastAsia="Times New Roman"/>
            <w:szCs w:val="24"/>
            <w:lang w:eastAsia="en-US"/>
          </w:rPr>
          <w:br/>
          <w:t>ΚΩΝΣΤΑΝΤΟΠΟΥΛΟΣ Δ. , σελ.</w:t>
        </w:r>
        <w:r w:rsidRPr="00723C98">
          <w:rPr>
            <w:rFonts w:eastAsia="Times New Roman"/>
            <w:szCs w:val="24"/>
            <w:lang w:eastAsia="en-US"/>
          </w:rPr>
          <w:br/>
          <w:t>ΛΑΖΑΡΙΔΗΣ Γ. , σελ.</w:t>
        </w:r>
        <w:r w:rsidRPr="00723C98">
          <w:rPr>
            <w:rFonts w:eastAsia="Times New Roman"/>
            <w:szCs w:val="24"/>
            <w:lang w:eastAsia="en-US"/>
          </w:rPr>
          <w:br/>
          <w:t>ΛΑΠΠΑΣ Σ. , σελ.</w:t>
        </w:r>
        <w:r w:rsidRPr="00723C98">
          <w:rPr>
            <w:rFonts w:eastAsia="Times New Roman"/>
            <w:szCs w:val="24"/>
            <w:lang w:eastAsia="en-US"/>
          </w:rPr>
          <w:br/>
          <w:t>ΜΑΝΙΑΤΗΣ Ι. , σελ.</w:t>
        </w:r>
        <w:r w:rsidRPr="00723C98">
          <w:rPr>
            <w:rFonts w:eastAsia="Times New Roman"/>
            <w:szCs w:val="24"/>
            <w:lang w:eastAsia="en-US"/>
          </w:rPr>
          <w:br/>
          <w:t>ΜΑΝΩΛΑΚΟΥ Δ. , σελ.</w:t>
        </w:r>
        <w:r w:rsidRPr="00723C98">
          <w:rPr>
            <w:rFonts w:eastAsia="Times New Roman"/>
            <w:szCs w:val="24"/>
            <w:lang w:eastAsia="en-US"/>
          </w:rPr>
          <w:br/>
          <w:t>ΜΑΥΡΩΤΑΣ Γ. , σελ.</w:t>
        </w:r>
        <w:r w:rsidRPr="00723C98">
          <w:rPr>
            <w:rFonts w:eastAsia="Times New Roman"/>
            <w:szCs w:val="24"/>
            <w:lang w:eastAsia="en-US"/>
          </w:rPr>
          <w:br/>
          <w:t>ΞΑΝΘΟΣ Α. , σελ.</w:t>
        </w:r>
        <w:r w:rsidRPr="00723C98">
          <w:rPr>
            <w:rFonts w:eastAsia="Times New Roman"/>
            <w:szCs w:val="24"/>
            <w:lang w:eastAsia="en-US"/>
          </w:rPr>
          <w:br/>
          <w:t>ΞΥΔΑΚΗΣ Ν. , σελ.</w:t>
        </w:r>
        <w:r w:rsidRPr="00723C98">
          <w:rPr>
            <w:rFonts w:eastAsia="Times New Roman"/>
            <w:szCs w:val="24"/>
            <w:lang w:eastAsia="en-US"/>
          </w:rPr>
          <w:br/>
          <w:t>ΠΑΠΠΑΣ Ν. , σελ.</w:t>
        </w:r>
        <w:r w:rsidRPr="00723C98">
          <w:rPr>
            <w:rFonts w:eastAsia="Times New Roman"/>
            <w:szCs w:val="24"/>
            <w:lang w:eastAsia="en-US"/>
          </w:rPr>
          <w:br/>
          <w:t>ΣΑΡΙΔΗΣ Ι. , σελ.</w:t>
        </w:r>
        <w:r w:rsidRPr="00723C98">
          <w:rPr>
            <w:rFonts w:eastAsia="Times New Roman"/>
            <w:szCs w:val="24"/>
            <w:lang w:eastAsia="en-US"/>
          </w:rPr>
          <w:br/>
          <w:t>ΣΑΧΙΝΙΔΗΣ Ι. , σελ.</w:t>
        </w:r>
        <w:r w:rsidRPr="00723C98">
          <w:rPr>
            <w:rFonts w:eastAsia="Times New Roman"/>
            <w:szCs w:val="24"/>
            <w:lang w:eastAsia="en-US"/>
          </w:rPr>
          <w:br/>
          <w:t>ΣΚΟΥΡΛΕΤΗΣ Π. , σελ.</w:t>
        </w:r>
        <w:r w:rsidRPr="00723C98">
          <w:rPr>
            <w:rFonts w:eastAsia="Times New Roman"/>
            <w:szCs w:val="24"/>
            <w:lang w:eastAsia="en-US"/>
          </w:rPr>
          <w:br/>
          <w:t>ΣΚΡΕΚΑΣ Κ. , σελ.</w:t>
        </w:r>
        <w:r w:rsidRPr="00723C98">
          <w:rPr>
            <w:rFonts w:eastAsia="Times New Roman"/>
            <w:szCs w:val="24"/>
            <w:lang w:eastAsia="en-US"/>
          </w:rPr>
          <w:br/>
          <w:t>ΣΤΑΘΑΚΗΣ Γ. , σελ.</w:t>
        </w:r>
        <w:r w:rsidRPr="00723C98">
          <w:rPr>
            <w:rFonts w:eastAsia="Times New Roman"/>
            <w:szCs w:val="24"/>
            <w:lang w:eastAsia="en-US"/>
          </w:rPr>
          <w:br/>
          <w:t>ΤΖΕΛΕΠΗΣ Μ. , σελ.</w:t>
        </w:r>
        <w:r w:rsidRPr="00723C98">
          <w:rPr>
            <w:rFonts w:eastAsia="Times New Roman"/>
            <w:szCs w:val="24"/>
            <w:lang w:eastAsia="en-US"/>
          </w:rPr>
          <w:br/>
          <w:t>ΤΡΙΑΝΤΑΦΥΛΛΟΥ Μ. , σελ.</w:t>
        </w:r>
        <w:r w:rsidRPr="00723C98">
          <w:rPr>
            <w:rFonts w:eastAsia="Times New Roman"/>
            <w:szCs w:val="24"/>
            <w:lang w:eastAsia="en-US"/>
          </w:rPr>
          <w:br/>
          <w:t>ΦΑΜΕΛΛΟΣ Σ. , σελ.</w:t>
        </w:r>
        <w:r w:rsidRPr="00723C98">
          <w:rPr>
            <w:rFonts w:eastAsia="Times New Roman"/>
            <w:szCs w:val="24"/>
            <w:lang w:eastAsia="en-US"/>
          </w:rPr>
          <w:br/>
          <w:t>ΧΑΡΙΤΣΗΣ Α. , σελ.</w:t>
        </w:r>
        <w:r w:rsidRPr="00723C98">
          <w:rPr>
            <w:rFonts w:eastAsia="Times New Roman"/>
            <w:szCs w:val="24"/>
            <w:lang w:eastAsia="en-US"/>
          </w:rPr>
          <w:br/>
        </w:r>
        <w:r w:rsidRPr="00723C98">
          <w:rPr>
            <w:rFonts w:eastAsia="Times New Roman"/>
            <w:szCs w:val="24"/>
            <w:lang w:eastAsia="en-US"/>
          </w:rPr>
          <w:br/>
          <w:t>Γ. ΠΑΡΕΜΒΑΣΕΙΣ:</w:t>
        </w:r>
        <w:r w:rsidRPr="00723C98">
          <w:rPr>
            <w:rFonts w:eastAsia="Times New Roman"/>
            <w:szCs w:val="24"/>
            <w:lang w:eastAsia="en-US"/>
          </w:rPr>
          <w:br/>
          <w:t>ΒΕΣΥΡΟΠΟΥΛΟΣ Α. , σελ.</w:t>
        </w:r>
        <w:r w:rsidRPr="00723C98">
          <w:rPr>
            <w:rFonts w:eastAsia="Times New Roman"/>
            <w:szCs w:val="24"/>
            <w:lang w:eastAsia="en-US"/>
          </w:rPr>
          <w:br/>
          <w:t>ΚΩΝΣΤΑΝΤΙΝΟΠΟΥΛΟΣ Ο. , σελ.</w:t>
        </w:r>
        <w:r w:rsidRPr="00723C98">
          <w:rPr>
            <w:rFonts w:eastAsia="Times New Roman"/>
            <w:szCs w:val="24"/>
            <w:lang w:eastAsia="en-US"/>
          </w:rPr>
          <w:br/>
        </w:r>
      </w:ins>
      <w:bookmarkStart w:id="34" w:name="_GoBack"/>
      <w:bookmarkEnd w:id="34"/>
    </w:p>
    <w:p w14:paraId="07A002BE" w14:textId="77777777" w:rsidR="00952F62" w:rsidRDefault="00723C98">
      <w:pPr>
        <w:spacing w:line="600" w:lineRule="auto"/>
        <w:ind w:firstLine="720"/>
        <w:jc w:val="center"/>
      </w:pPr>
      <w:r>
        <w:t>ΠΡΑΚΤΙΚΑ ΒΟΥΛΗΣ</w:t>
      </w:r>
    </w:p>
    <w:p w14:paraId="07A002BF"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ΙΖ΄ ΠΕΡΙΟΔΟΣ</w:t>
      </w:r>
    </w:p>
    <w:p w14:paraId="07A002C0"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7A002C1"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ΣΥΝΟΔΟΣ Β΄</w:t>
      </w:r>
    </w:p>
    <w:p w14:paraId="07A002C2"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ΣΥΝΕΔΡΙΑΣΗ ΝΒ΄</w:t>
      </w:r>
    </w:p>
    <w:p w14:paraId="07A002C3" w14:textId="77777777" w:rsidR="00952F62" w:rsidRDefault="00723C98">
      <w:pPr>
        <w:tabs>
          <w:tab w:val="left" w:pos="1996"/>
          <w:tab w:val="center" w:pos="4753"/>
        </w:tabs>
        <w:spacing w:line="600" w:lineRule="auto"/>
        <w:ind w:firstLine="720"/>
        <w:jc w:val="center"/>
        <w:rPr>
          <w:rFonts w:eastAsia="Times New Roman" w:cs="Times New Roman"/>
          <w:szCs w:val="24"/>
        </w:rPr>
      </w:pPr>
      <w:r>
        <w:rPr>
          <w:rFonts w:eastAsia="Times New Roman" w:cs="Times New Roman"/>
          <w:szCs w:val="24"/>
        </w:rPr>
        <w:t>Τετάρτη 21 Δεκεμβρίου 2016</w:t>
      </w:r>
    </w:p>
    <w:p w14:paraId="07A002C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20 Δεκεμβρίου 2016, ημέρα Τετάρτη και ώρα </w:t>
      </w:r>
      <w:r>
        <w:rPr>
          <w:rFonts w:eastAsia="Times New Roman" w:cs="Times New Roman"/>
          <w:szCs w:val="24"/>
        </w:rPr>
        <w:t>12.11</w:t>
      </w:r>
      <w:r>
        <w:rPr>
          <w:rFonts w:eastAsia="Times New Roman" w:cs="Times New Roman"/>
          <w:szCs w:val="24"/>
        </w:rPr>
        <w:t>΄</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254467">
        <w:rPr>
          <w:rFonts w:eastAsia="Times New Roman" w:cs="Times New Roman"/>
          <w:b/>
          <w:szCs w:val="24"/>
        </w:rPr>
        <w:t>ΔΗΜΗΤΡΙΟΥ ΚΡΕΜΑΣΤΙΝΟΥ</w:t>
      </w:r>
      <w:r>
        <w:rPr>
          <w:rFonts w:eastAsia="Times New Roman" w:cs="Times New Roman"/>
          <w:szCs w:val="24"/>
        </w:rPr>
        <w:t xml:space="preserve">. </w:t>
      </w:r>
    </w:p>
    <w:p w14:paraId="07A002C5" w14:textId="77777777" w:rsidR="00952F62" w:rsidRDefault="00723C98">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Κρεμαστινός):</w:t>
      </w:r>
      <w:r>
        <w:rPr>
          <w:rFonts w:eastAsia="Times New Roman" w:cs="Times New Roman"/>
          <w:szCs w:val="24"/>
        </w:rPr>
        <w:t xml:space="preserve"> Κυρίες και κύριοι συνάδελφοι, αρχίζει η συνεδρίαση.</w:t>
      </w:r>
    </w:p>
    <w:p w14:paraId="07A002C6" w14:textId="77777777" w:rsidR="00952F62" w:rsidRDefault="00723C98">
      <w:pPr>
        <w:shd w:val="clear" w:color="auto" w:fill="FFFFFF"/>
        <w:spacing w:line="600" w:lineRule="auto"/>
        <w:ind w:firstLine="720"/>
        <w:jc w:val="both"/>
        <w:rPr>
          <w:rFonts w:eastAsia="Times New Roman"/>
          <w:color w:val="000000"/>
          <w:szCs w:val="24"/>
        </w:rPr>
      </w:pPr>
      <w:r>
        <w:rPr>
          <w:rFonts w:eastAsia="Times New Roman"/>
          <w:color w:val="000000"/>
          <w:szCs w:val="24"/>
        </w:rPr>
        <w:t>Ει</w:t>
      </w:r>
      <w:r>
        <w:rPr>
          <w:rFonts w:eastAsia="Times New Roman"/>
          <w:color w:val="000000"/>
          <w:szCs w:val="24"/>
        </w:rPr>
        <w:t>σερχόμαστε στην ημερήσια διάταξη της</w:t>
      </w:r>
    </w:p>
    <w:p w14:paraId="07A002C7" w14:textId="77777777" w:rsidR="00952F62" w:rsidRDefault="00723C98">
      <w:pPr>
        <w:shd w:val="clear" w:color="auto" w:fill="FFFFFF"/>
        <w:tabs>
          <w:tab w:val="center" w:pos="5113"/>
          <w:tab w:val="left" w:pos="7463"/>
        </w:tabs>
        <w:spacing w:line="600" w:lineRule="auto"/>
        <w:ind w:left="720" w:firstLine="720"/>
        <w:jc w:val="center"/>
        <w:rPr>
          <w:rFonts w:eastAsia="Times New Roman"/>
          <w:b/>
          <w:color w:val="000000"/>
          <w:szCs w:val="24"/>
        </w:rPr>
      </w:pPr>
      <w:r>
        <w:rPr>
          <w:rFonts w:eastAsia="Times New Roman"/>
          <w:b/>
          <w:color w:val="000000"/>
          <w:szCs w:val="24"/>
        </w:rPr>
        <w:lastRenderedPageBreak/>
        <w:t>ΝΟΜΟΘΕΤΙΚΗΣ ΕΡΓΑΣΙΑΣ</w:t>
      </w:r>
    </w:p>
    <w:p w14:paraId="07A002C8" w14:textId="77777777" w:rsidR="00952F62" w:rsidRDefault="00723C98">
      <w:pPr>
        <w:shd w:val="clear" w:color="auto" w:fill="FFFFFF"/>
        <w:spacing w:line="600" w:lineRule="auto"/>
        <w:ind w:firstLine="720"/>
        <w:jc w:val="both"/>
        <w:rPr>
          <w:rFonts w:eastAsia="Times New Roman"/>
          <w:color w:val="000000"/>
          <w:szCs w:val="24"/>
        </w:rPr>
      </w:pPr>
      <w:r>
        <w:rPr>
          <w:rFonts w:eastAsia="Times New Roman"/>
          <w:color w:val="000000"/>
          <w:szCs w:val="24"/>
        </w:rPr>
        <w:t>Συνέχιση της συζήτησης και ψήφιση επί της αρχής, των άρθρων</w:t>
      </w:r>
      <w:r>
        <w:rPr>
          <w:rFonts w:eastAsia="Times New Roman"/>
          <w:color w:val="000000"/>
          <w:szCs w:val="24"/>
        </w:rPr>
        <w:t xml:space="preserve"> </w:t>
      </w:r>
      <w:r>
        <w:rPr>
          <w:rFonts w:eastAsia="Times New Roman"/>
          <w:color w:val="000000"/>
          <w:szCs w:val="24"/>
        </w:rPr>
        <w:t>και του συνόλου του σχεδίου νόμου του Υπουργείου Περιβάλλοντος και Ενέργειας</w:t>
      </w:r>
      <w:r>
        <w:rPr>
          <w:rFonts w:eastAsia="Times New Roman"/>
          <w:color w:val="000000"/>
          <w:szCs w:val="24"/>
        </w:rPr>
        <w:t>:</w:t>
      </w:r>
      <w:r>
        <w:rPr>
          <w:rFonts w:eastAsia="Times New Roman"/>
          <w:color w:val="000000"/>
          <w:szCs w:val="24"/>
        </w:rPr>
        <w:t xml:space="preserve"> «Χωρικός </w:t>
      </w:r>
      <w:r>
        <w:rPr>
          <w:rFonts w:eastAsia="Times New Roman"/>
          <w:color w:val="000000"/>
          <w:szCs w:val="24"/>
        </w:rPr>
        <w:t>σ</w:t>
      </w:r>
      <w:r>
        <w:rPr>
          <w:rFonts w:eastAsia="Times New Roman"/>
          <w:color w:val="000000"/>
          <w:szCs w:val="24"/>
        </w:rPr>
        <w:t>χεδιασμός–</w:t>
      </w:r>
      <w:r>
        <w:rPr>
          <w:rFonts w:eastAsia="Times New Roman"/>
          <w:color w:val="000000"/>
          <w:szCs w:val="24"/>
        </w:rPr>
        <w:t>β</w:t>
      </w:r>
      <w:r>
        <w:rPr>
          <w:rFonts w:eastAsia="Times New Roman"/>
          <w:color w:val="000000"/>
          <w:szCs w:val="24"/>
        </w:rPr>
        <w:t xml:space="preserve">ιώσιμη </w:t>
      </w:r>
      <w:r>
        <w:rPr>
          <w:rFonts w:eastAsia="Times New Roman"/>
          <w:color w:val="000000"/>
          <w:szCs w:val="24"/>
        </w:rPr>
        <w:t>α</w:t>
      </w:r>
      <w:r>
        <w:rPr>
          <w:rFonts w:eastAsia="Times New Roman"/>
          <w:color w:val="000000"/>
          <w:szCs w:val="24"/>
        </w:rPr>
        <w:t>νάπτυξη».</w:t>
      </w:r>
    </w:p>
    <w:p w14:paraId="07A002C9" w14:textId="77777777" w:rsidR="00952F62" w:rsidRDefault="00723C98">
      <w:pPr>
        <w:shd w:val="clear" w:color="auto" w:fill="FFFFFF"/>
        <w:spacing w:line="600" w:lineRule="auto"/>
        <w:ind w:firstLine="720"/>
        <w:jc w:val="both"/>
        <w:rPr>
          <w:rFonts w:eastAsia="Times New Roman"/>
          <w:color w:val="000000"/>
          <w:szCs w:val="24"/>
        </w:rPr>
      </w:pPr>
      <w:r>
        <w:rPr>
          <w:rFonts w:eastAsia="Times New Roman"/>
          <w:color w:val="000000"/>
          <w:szCs w:val="24"/>
        </w:rPr>
        <w:t>Προτείνω, αφού ολοκλη</w:t>
      </w:r>
      <w:r>
        <w:rPr>
          <w:rFonts w:eastAsia="Times New Roman"/>
          <w:color w:val="000000"/>
          <w:szCs w:val="24"/>
        </w:rPr>
        <w:t>ρωθεί ο κατάλογος των ομιλητών που απομένουν και του Κοινοβουλευτικού Εκπροσώπου της Ένωσης Κεντρώων, να τοποθετηθούν οι εισηγητές, οι ειδικοί αγορητές και οι Κοινοβουλευτικοί Εκπρόσωποι επί των τροπολογιών. Εάν υπάρξει θέμα -και το ζητήσει- να μιλήσει κάπ</w:t>
      </w:r>
      <w:r>
        <w:rPr>
          <w:rFonts w:eastAsia="Times New Roman"/>
          <w:color w:val="000000"/>
          <w:szCs w:val="24"/>
        </w:rPr>
        <w:t>οιος Βουλευτής επί των τροπολογιών, θα το δούμε.</w:t>
      </w:r>
    </w:p>
    <w:p w14:paraId="07A002CA" w14:textId="77777777" w:rsidR="00952F62" w:rsidRDefault="00723C98">
      <w:pPr>
        <w:shd w:val="clear" w:color="auto" w:fill="FFFFFF"/>
        <w:spacing w:line="600" w:lineRule="auto"/>
        <w:ind w:firstLine="720"/>
        <w:jc w:val="both"/>
        <w:rPr>
          <w:rFonts w:eastAsia="Times New Roman"/>
          <w:color w:val="000000"/>
          <w:szCs w:val="24"/>
        </w:rPr>
      </w:pPr>
      <w:r>
        <w:rPr>
          <w:rFonts w:eastAsia="Times New Roman"/>
          <w:color w:val="000000"/>
          <w:szCs w:val="24"/>
        </w:rPr>
        <w:t>Το Σώμα συμφωνεί;</w:t>
      </w:r>
    </w:p>
    <w:p w14:paraId="07A002CB" w14:textId="77777777" w:rsidR="00952F62" w:rsidRDefault="00723C98">
      <w:pPr>
        <w:shd w:val="clear" w:color="auto" w:fill="FFFFFF"/>
        <w:spacing w:line="600" w:lineRule="auto"/>
        <w:ind w:firstLine="720"/>
        <w:jc w:val="both"/>
        <w:rPr>
          <w:rFonts w:eastAsia="Times New Roman"/>
          <w:color w:val="000000"/>
          <w:szCs w:val="24"/>
        </w:rPr>
      </w:pPr>
      <w:r>
        <w:rPr>
          <w:rFonts w:eastAsia="Times New Roman"/>
          <w:b/>
          <w:color w:val="000000"/>
          <w:szCs w:val="24"/>
        </w:rPr>
        <w:t>ΠΟΛΛΟΙ ΒΟΥΛΕΥΤΕΣ:</w:t>
      </w:r>
      <w:r>
        <w:rPr>
          <w:rFonts w:eastAsia="Times New Roman"/>
          <w:color w:val="000000"/>
          <w:szCs w:val="24"/>
        </w:rPr>
        <w:t xml:space="preserve"> Μάλιστα, μάλιστα.</w:t>
      </w:r>
    </w:p>
    <w:p w14:paraId="07A002CC" w14:textId="77777777" w:rsidR="00952F62" w:rsidRDefault="00723C98">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07A002CD" w14:textId="77777777" w:rsidR="00952F62" w:rsidRDefault="00723C98">
      <w:pPr>
        <w:shd w:val="clear" w:color="auto" w:fill="FFFFFF"/>
        <w:spacing w:line="600" w:lineRule="auto"/>
        <w:ind w:firstLine="720"/>
        <w:jc w:val="both"/>
        <w:rPr>
          <w:rFonts w:eastAsia="Times New Roman" w:cs="Times New Roman"/>
          <w:bCs/>
          <w:szCs w:val="24"/>
        </w:rPr>
      </w:pPr>
      <w:r>
        <w:rPr>
          <w:rFonts w:eastAsia="Times New Roman" w:cs="Times New Roman"/>
          <w:bCs/>
          <w:szCs w:val="24"/>
        </w:rPr>
        <w:lastRenderedPageBreak/>
        <w:t>Κατά συνέπεια, τον λόγο έχει ο Βουλευτής της Χρυσής Αυγής, ο κ. Γρέγος, για επτά λεπτά.</w:t>
      </w:r>
    </w:p>
    <w:p w14:paraId="07A002C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πριν ξεκινήσει ο κ</w:t>
      </w:r>
      <w:r>
        <w:rPr>
          <w:rFonts w:eastAsia="Times New Roman" w:cs="Times New Roman"/>
          <w:szCs w:val="24"/>
        </w:rPr>
        <w:t>ύριος</w:t>
      </w:r>
      <w:r>
        <w:rPr>
          <w:rFonts w:eastAsia="Times New Roman" w:cs="Times New Roman"/>
          <w:szCs w:val="24"/>
        </w:rPr>
        <w:t xml:space="preserve"> συνάδελφος, θα ήθελα για λίγο τον λόγο.</w:t>
      </w:r>
    </w:p>
    <w:p w14:paraId="07A002C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Μισό λεπτό, κύριε Γρέγο. </w:t>
      </w:r>
    </w:p>
    <w:p w14:paraId="07A002D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07A002D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Έχουμε δύο αιτήματα προς τ</w:t>
      </w:r>
      <w:r>
        <w:rPr>
          <w:rFonts w:eastAsia="Times New Roman" w:cs="Times New Roman"/>
          <w:szCs w:val="24"/>
        </w:rPr>
        <w:t>η</w:t>
      </w:r>
      <w:r>
        <w:rPr>
          <w:rFonts w:eastAsia="Times New Roman" w:cs="Times New Roman"/>
          <w:szCs w:val="24"/>
        </w:rPr>
        <w:t xml:space="preserve">ν Έδρα. Πρώτον, ο Υπουργός πρέπει να μας πει ποιες βουλευτικές τροπολογίες γίνονται δεκτές. Αν από αυτές που γίνονται δεκτές, είναι κάποιες που αφορούν άλλο Υπουργείο, ζητάμε να παρίσταται ο αντίστοιχος Υπουργός, για να διευκρινίσουμε τα θέματα. </w:t>
      </w:r>
    </w:p>
    <w:p w14:paraId="07A002D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(Δημήτριος Κρεμαστινός):</w:t>
      </w:r>
      <w:r>
        <w:rPr>
          <w:rFonts w:eastAsia="Times New Roman" w:cs="Times New Roman"/>
          <w:szCs w:val="24"/>
        </w:rPr>
        <w:t xml:space="preserve"> Θα είναι. </w:t>
      </w:r>
    </w:p>
    <w:p w14:paraId="07A002D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Δεύτερον, οι υπουργικές τροπολογίες είναι πάρα πολλές. Αυτό σημαίνει ότι ζητάμε ανοχή από την Έδρα στον χρόνο που θα μας δώσει για να μιλήσουμε. Τουλάχιστον αυτές που καταψηφίζουμε να καταλάβει ο κό</w:t>
      </w:r>
      <w:r>
        <w:rPr>
          <w:rFonts w:eastAsia="Times New Roman" w:cs="Times New Roman"/>
          <w:szCs w:val="24"/>
        </w:rPr>
        <w:t xml:space="preserve">σμος γιατί τις καταψηφίζουμε, να έχουμε τον ελάχιστο χρόνο να το τεκμηριώσουμε. </w:t>
      </w:r>
    </w:p>
    <w:p w14:paraId="07A002D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Ασφαλώς. </w:t>
      </w:r>
    </w:p>
    <w:p w14:paraId="07A002D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Κύριε Πρόεδρε, οι εισηγητές πότε θα μιλήσουν; </w:t>
      </w:r>
    </w:p>
    <w:p w14:paraId="07A002D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Όπως είπαμε στην αρχή, μ</w:t>
      </w:r>
      <w:r>
        <w:rPr>
          <w:rFonts w:eastAsia="Times New Roman" w:cs="Times New Roman"/>
          <w:szCs w:val="24"/>
        </w:rPr>
        <w:t xml:space="preserve">όλις τελειώσει ο κατάλογος των ομιλητών που απέμεινε, θα μιλήσουν οι εισηγητές. </w:t>
      </w:r>
    </w:p>
    <w:p w14:paraId="07A002D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ήθελα τον λόγο. </w:t>
      </w:r>
    </w:p>
    <w:p w14:paraId="07A002D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Μανιάτη. </w:t>
      </w:r>
    </w:p>
    <w:p w14:paraId="07A002D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Κύριε Πρόεδρε, εδώ γίνεται κάτι ντροπιαστικό</w:t>
      </w:r>
      <w:r>
        <w:rPr>
          <w:rFonts w:eastAsia="Times New Roman" w:cs="Times New Roman"/>
          <w:szCs w:val="24"/>
        </w:rPr>
        <w:t>. Το νομοσχέδιο έχει δ</w:t>
      </w:r>
      <w:r>
        <w:rPr>
          <w:rFonts w:eastAsia="Times New Roman" w:cs="Times New Roman"/>
          <w:szCs w:val="24"/>
        </w:rPr>
        <w:t>ε</w:t>
      </w:r>
      <w:r>
        <w:rPr>
          <w:rFonts w:eastAsia="Times New Roman" w:cs="Times New Roman"/>
          <w:szCs w:val="24"/>
        </w:rPr>
        <w:t>καεπτά άρθρα και μέχρι τώρα που μιλάμε έχουν κατατεθεί δ</w:t>
      </w:r>
      <w:r>
        <w:rPr>
          <w:rFonts w:eastAsia="Times New Roman" w:cs="Times New Roman"/>
          <w:szCs w:val="24"/>
        </w:rPr>
        <w:t>ε</w:t>
      </w:r>
      <w:r>
        <w:rPr>
          <w:rFonts w:eastAsia="Times New Roman" w:cs="Times New Roman"/>
          <w:szCs w:val="24"/>
        </w:rPr>
        <w:t xml:space="preserve">καεννέα τροπολογίες. </w:t>
      </w:r>
    </w:p>
    <w:p w14:paraId="07A002D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Τριάντα επτά τροπολογίες. </w:t>
      </w:r>
    </w:p>
    <w:p w14:paraId="07A002D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Η Βουλή πρόκειται να γίνει «πλυντήριο» της ανικανότητας της Κυβέρνησης ΣΥΡΙΖΑ. Δεν μπορ</w:t>
      </w:r>
      <w:r>
        <w:rPr>
          <w:rFonts w:eastAsia="Times New Roman" w:cs="Times New Roman"/>
          <w:szCs w:val="24"/>
        </w:rPr>
        <w:t xml:space="preserve">ούμε να το αποδεχτούμε. Θέλουμε από το Προεδρείο της Βουλής των Ελλήνων να προστατεύσει στοιχειωδώς την κοινοβουλευτική διαδικασία. </w:t>
      </w:r>
    </w:p>
    <w:p w14:paraId="07A002D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Εμείς, ως Κοινοβουλευτική Ομάδα, επιφυλασσόμαστε συνολικά για το πως θα αντιδράσουμε σε αυτόν τον εξευτελισμό του εθνικού Κ</w:t>
      </w:r>
      <w:r>
        <w:rPr>
          <w:rFonts w:eastAsia="Times New Roman" w:cs="Times New Roman"/>
          <w:szCs w:val="24"/>
        </w:rPr>
        <w:t>οινοβουλίου. Δεν μπορεί οι τροπολογίες να έρχονται σωρηδόν, ώρα με την ώρα. Είμαι βέβαιος ότι μέχρι να τελειώσει η συνεδρίασή μας θα δούμε και άλλες τροπολογίες από την Κυβέρνηση. Είναι αδιανόητο οι τροπολογίες να είναι περισσότερες από τα άρθρα του νομοσχ</w:t>
      </w:r>
      <w:r>
        <w:rPr>
          <w:rFonts w:eastAsia="Times New Roman" w:cs="Times New Roman"/>
          <w:szCs w:val="24"/>
        </w:rPr>
        <w:t xml:space="preserve">εδίου! </w:t>
      </w:r>
    </w:p>
    <w:p w14:paraId="07A002D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θέλουμε το Προεδρείο της Βουλής των Ελλήνων να προστατεύσει την αξιοπρέπεια του Σώματος. </w:t>
      </w:r>
    </w:p>
    <w:p w14:paraId="07A002D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Μανιάτη, όπως ξέρετε, το πρόβλημα είναι χρόνιο.</w:t>
      </w:r>
    </w:p>
    <w:p w14:paraId="07A002D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Όχι, δεν είναι χρόνιο, κύριε Πρόεδρε</w:t>
      </w:r>
      <w:r>
        <w:rPr>
          <w:rFonts w:eastAsia="Times New Roman" w:cs="Times New Roman"/>
          <w:szCs w:val="24"/>
        </w:rPr>
        <w:t xml:space="preserve">. Δεν θα τα ισοφαρίσουμε όλα. Δεν είναι καθόλου χρόνιο. Έχει πάρει διαστάσεις σκανδάλου με αυτή την Κυβέρνηση. </w:t>
      </w:r>
    </w:p>
    <w:p w14:paraId="07A002E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Αν τολμούσε η προηγούμενη κυβέρνηση να φέρει δύο τροπολογίες εκτός διαδικασίας, ανέβαινε πάνω στα έδρανα. Και τώρα «</w:t>
      </w:r>
      <w:proofErr w:type="spellStart"/>
      <w:r>
        <w:rPr>
          <w:rFonts w:eastAsia="Times New Roman" w:cs="Times New Roman"/>
          <w:szCs w:val="24"/>
        </w:rPr>
        <w:t>μούγκα</w:t>
      </w:r>
      <w:proofErr w:type="spellEnd"/>
      <w:r>
        <w:rPr>
          <w:rFonts w:eastAsia="Times New Roman" w:cs="Times New Roman"/>
          <w:szCs w:val="24"/>
        </w:rPr>
        <w:t xml:space="preserve"> στη στρούγκα»! Έχουν </w:t>
      </w:r>
      <w:r>
        <w:rPr>
          <w:rFonts w:eastAsia="Times New Roman" w:cs="Times New Roman"/>
          <w:szCs w:val="24"/>
        </w:rPr>
        <w:t xml:space="preserve">ευθύνη και οι συνάδελφοι του ΣΥΡΙΖΑ. Δεν είναι μόνο ευθύνη της Κυβέρνησης. Αρκετά πια! </w:t>
      </w:r>
    </w:p>
    <w:p w14:paraId="07A002E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Μανιάτη, δεν με αφήσατε να ολοκληρώσω. </w:t>
      </w:r>
    </w:p>
    <w:p w14:paraId="07A002E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Επαναλαμβάνω ότι το πρόβλημα είναι χρόνιο, με εξάρσεις και υφέσεις. Αυτό είναι αναμφισ</w:t>
      </w:r>
      <w:r>
        <w:rPr>
          <w:rFonts w:eastAsia="Times New Roman" w:cs="Times New Roman"/>
          <w:szCs w:val="24"/>
        </w:rPr>
        <w:t>βήτητο. Ασφαλώς, τώρα υπάρχει μια έξαρση. Έχω την εντύπωση ότι όλα τα κόμματα, όχι μόνο η Δημοκρατική Συμπαράταξη, πρέπει να συνεννοηθούν με την Κυβέρνηση και φυσικά το Προεδρείο θα πάρει θέση. Όμως πρωτίστως αφορά όλα τα κόμματα, δεν αφορά μόνο ένα κόμμα.</w:t>
      </w:r>
      <w:r>
        <w:rPr>
          <w:rFonts w:eastAsia="Times New Roman" w:cs="Times New Roman"/>
          <w:szCs w:val="24"/>
        </w:rPr>
        <w:t xml:space="preserve"> </w:t>
      </w:r>
    </w:p>
    <w:p w14:paraId="07A002E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Κατά συνέπεια, νομίζω ότι ο καλύτερος τρόπος είναι να γίνει μια συνεννόηση, κατά κάποιον τρόπο, μεταξύ των κομμάτων, της Κυβέρνησης και του Προεδρείου, να βρεθεί η χρυσή τομή. Γιατί αυτό το πρόβλημα, επαναλαμβάνω, είναι χρόνιο. Άλλο αν υπάρχουν εξάρσεις </w:t>
      </w:r>
      <w:r>
        <w:rPr>
          <w:rFonts w:eastAsia="Times New Roman" w:cs="Times New Roman"/>
          <w:szCs w:val="24"/>
        </w:rPr>
        <w:t>και υφέσεις του φαινομένου.</w:t>
      </w:r>
    </w:p>
    <w:p w14:paraId="07A002E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07A002E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Νομίζω ότι όλοι θα συμφωνήσουμε ότι είναι μια διαδικασία την οποία οφείλουμε να αποφεύγουμε. </w:t>
      </w:r>
    </w:p>
    <w:p w14:paraId="07A002E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Πλην όμως υπάρχουν δυο δεδομένα και</w:t>
      </w:r>
      <w:r>
        <w:rPr>
          <w:rFonts w:eastAsia="Times New Roman" w:cs="Times New Roman"/>
          <w:szCs w:val="24"/>
        </w:rPr>
        <w:t xml:space="preserve"> απορώ που ο κ. Μανιάτης μιλάει με τόσο έντονους τόνους. Τα προηγούμενα χρόνια, πριν από την Κυβέρνηση του ΣΥΡΙΖΑ, τα στατιστικά δεδομένα για τα τελευταία νομοσχέδια, πριν κλείσει η Βουλή για τα Χριστούγεννα, είναι αμείλικτα σε βάρος σας, για να εξεγείρεστ</w:t>
      </w:r>
      <w:r>
        <w:rPr>
          <w:rFonts w:eastAsia="Times New Roman" w:cs="Times New Roman"/>
          <w:szCs w:val="24"/>
        </w:rPr>
        <w:t>ε μ’ αυτούς τους τόνους. Μπορώ να σας καταθέσω τα στατιστικά δεδομένα για τις τροπολογίες που κατατέθηκαν τα δυο</w:t>
      </w:r>
      <w:r>
        <w:rPr>
          <w:rFonts w:eastAsia="Times New Roman" w:cs="Times New Roman"/>
          <w:szCs w:val="24"/>
        </w:rPr>
        <w:t>-</w:t>
      </w:r>
      <w:r>
        <w:rPr>
          <w:rFonts w:eastAsia="Times New Roman" w:cs="Times New Roman"/>
          <w:szCs w:val="24"/>
        </w:rPr>
        <w:t xml:space="preserve">τρία χρόνια στα οποία συμμετείχατε στην Κυβέρνηση, τα οποία, επαναλαμβάνω, είναι αμείλικτα σε βάρος σας. </w:t>
      </w:r>
    </w:p>
    <w:p w14:paraId="07A002E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Θα ζητήσω να τα </w:t>
      </w:r>
      <w:r>
        <w:rPr>
          <w:rFonts w:eastAsia="Times New Roman" w:cs="Times New Roman"/>
          <w:szCs w:val="24"/>
        </w:rPr>
        <w:t>καταθέσετε.</w:t>
      </w:r>
    </w:p>
    <w:p w14:paraId="07A002E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ΣΤΑΘΑΚΗΣ (</w:t>
      </w:r>
      <w:r>
        <w:rPr>
          <w:rFonts w:eastAsia="Times New Roman" w:cs="Times New Roman"/>
          <w:b/>
          <w:szCs w:val="24"/>
        </w:rPr>
        <w:t>Υπουργός Περιβάλλοντος και Ενέργειας</w:t>
      </w:r>
      <w:r w:rsidDel="003771ED">
        <w:rPr>
          <w:rFonts w:eastAsia="Times New Roman" w:cs="Times New Roman"/>
          <w:b/>
          <w:szCs w:val="24"/>
        </w:rPr>
        <w:t xml:space="preserve"> </w:t>
      </w:r>
      <w:r>
        <w:rPr>
          <w:rFonts w:eastAsia="Times New Roman" w:cs="Times New Roman"/>
          <w:b/>
          <w:szCs w:val="24"/>
        </w:rPr>
        <w:t xml:space="preserve">): </w:t>
      </w:r>
      <w:r>
        <w:rPr>
          <w:rFonts w:eastAsia="Times New Roman" w:cs="Times New Roman"/>
          <w:szCs w:val="24"/>
        </w:rPr>
        <w:t xml:space="preserve"> Άρα η έντασή σας είναι υπερβολική με βάση τα δεδομένα.</w:t>
      </w:r>
    </w:p>
    <w:p w14:paraId="07A002E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ότι στο παρόν νομοσχέδιο, προειδοποιήσαμε και από χθες στη συζήτηση, θα υπάρξουν τροπολογίες, που κατά ένα πολύ </w:t>
      </w:r>
      <w:r>
        <w:rPr>
          <w:rFonts w:eastAsia="Times New Roman" w:cs="Times New Roman"/>
          <w:szCs w:val="24"/>
        </w:rPr>
        <w:t>μεγάλο μέρος τους, στη συντριπτική τους πλειοψηφία, είναι διαδικαστικές. Αφορούν, δηλαδή, θέματα που εκπορεύονται από το ότι κλείνει ο χρόνος στις 31</w:t>
      </w:r>
      <w:r>
        <w:rPr>
          <w:rFonts w:eastAsia="Times New Roman" w:cs="Times New Roman"/>
          <w:szCs w:val="24"/>
        </w:rPr>
        <w:t xml:space="preserve"> Δεκεμβρίου </w:t>
      </w:r>
      <w:r>
        <w:rPr>
          <w:rFonts w:eastAsia="Times New Roman" w:cs="Times New Roman"/>
          <w:szCs w:val="24"/>
        </w:rPr>
        <w:t>και υπάρχουν διάφορα Υπουργεία στα οποία πρέπει να γίνουν ρυθμίσεις. Προειδοποιήσαμε και για τι</w:t>
      </w:r>
      <w:r>
        <w:rPr>
          <w:rFonts w:eastAsia="Times New Roman" w:cs="Times New Roman"/>
          <w:szCs w:val="24"/>
        </w:rPr>
        <w:t>ς τρεις-τέσσερις σημαντικές τροπολογίες οι οποίες θέλουν μια ιδιαίτερη συζήτηση και ιδιαίτερη επεξεργασία και αφορούν στην υλοποίηση κάποιων από τα συμφωνηθέντα στο πλαίσιο της δεύτερης αξιολόγησης. Προειδοποιήσαμε γι’ αυτό. Διευκολύνουν τη διαδικασία, για</w:t>
      </w:r>
      <w:r>
        <w:rPr>
          <w:rFonts w:eastAsia="Times New Roman" w:cs="Times New Roman"/>
          <w:szCs w:val="24"/>
        </w:rPr>
        <w:t xml:space="preserve"> να ολοκληρωθεί η δεύτερη αξιολόγηση στην οποία η κυβέρνηση είναι δεσμευμένη να προχωρήσει. </w:t>
      </w:r>
    </w:p>
    <w:p w14:paraId="07A002E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Άρα ανακεφαλαιώνω, η ένταση είναι με βάση τα στατιστικά δεδομένα υπερβολική. </w:t>
      </w:r>
    </w:p>
    <w:p w14:paraId="07A002E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Δεύτερον, υπάρχουν διαδικαστικά θέματα, ως τελευταίο νομοσχέδιο μέχρι τις 31</w:t>
      </w:r>
      <w:r>
        <w:rPr>
          <w:rFonts w:eastAsia="Times New Roman" w:cs="Times New Roman"/>
          <w:szCs w:val="24"/>
        </w:rPr>
        <w:t xml:space="preserve"> Δεκεμβρί</w:t>
      </w:r>
      <w:r>
        <w:rPr>
          <w:rFonts w:eastAsia="Times New Roman" w:cs="Times New Roman"/>
          <w:szCs w:val="24"/>
        </w:rPr>
        <w:t>ου</w:t>
      </w:r>
      <w:r>
        <w:rPr>
          <w:rFonts w:eastAsia="Times New Roman" w:cs="Times New Roman"/>
          <w:szCs w:val="24"/>
        </w:rPr>
        <w:t>, δευτερεύουσας σημασίας, που απλώς χρειάζονται μια ευρύτερη συναίνεση. Δεν μπορούμε να κάνουμε αλλιώς.</w:t>
      </w:r>
    </w:p>
    <w:p w14:paraId="07A002E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Τρίτον, υπάρχουν τρία ή τέσσερα θέματα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θα αποτελέσουν αντικείμενο συζήτησης στη σημερινή μας συνεδρίαση</w:t>
      </w:r>
      <w:r>
        <w:rPr>
          <w:rFonts w:eastAsia="Times New Roman" w:cs="Times New Roman"/>
          <w:szCs w:val="24"/>
        </w:rPr>
        <w:t>,</w:t>
      </w:r>
      <w:r>
        <w:rPr>
          <w:rFonts w:eastAsia="Times New Roman" w:cs="Times New Roman"/>
          <w:szCs w:val="24"/>
        </w:rPr>
        <w:t xml:space="preserve"> τα οποία εκπορεύονται από ένα πλαίσιο συ</w:t>
      </w:r>
      <w:r>
        <w:rPr>
          <w:rFonts w:eastAsia="Times New Roman" w:cs="Times New Roman"/>
          <w:szCs w:val="24"/>
        </w:rPr>
        <w:t xml:space="preserve">μφωνιών που έχουν ολοκληρωθεί και πρέπει να θεσμοθετηθούν, κυρίως για τις αγορές προϊόντων. </w:t>
      </w:r>
    </w:p>
    <w:p w14:paraId="07A002E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με προσοχή άκουσα κι εγώ τα όσα είπατε. Όπως είπα προηγουμένως, το φαινόμενο έχει εξάρσεις και υφέσεις. Τώρα δεν θα κρίνουμε πότε είναι η έξαρση και ποιος φταίει για την έξαρση ή την ύφεση. Έχω, όμως, την εντύπωση ότι πρέπει να υπάρξει μια α</w:t>
      </w:r>
      <w:r>
        <w:rPr>
          <w:rFonts w:eastAsia="Times New Roman" w:cs="Times New Roman"/>
          <w:szCs w:val="24"/>
        </w:rPr>
        <w:t xml:space="preserve">μοιβαία συζήτηση και κατανόηση, ούτως ώστε να βρεθεί η χρυσή τομή, γιατί μόλις τελειώσει αυτή η συζήτηση ένα άλλο κόμμα θα φέρει το ίδιο θέμα στο επόμενο νομοσχέδιο. </w:t>
      </w:r>
    </w:p>
    <w:p w14:paraId="07A002E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Σας ζητώ συγγνώμη, κύριε Γρέγο, που σας κρατώ όρθιο.</w:t>
      </w:r>
    </w:p>
    <w:p w14:paraId="07A002E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θ</w:t>
      </w:r>
      <w:r>
        <w:rPr>
          <w:rFonts w:eastAsia="Times New Roman" w:cs="Times New Roman"/>
          <w:szCs w:val="24"/>
        </w:rPr>
        <w:t>α ήθελα τον λόγο.</w:t>
      </w:r>
    </w:p>
    <w:p w14:paraId="07A002F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07A002F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ο κύριος Υπουργός συνεχίζει να μη μας λέει ποιες βουλευτικές τροπολογίες κάνει αποδεκτές.</w:t>
      </w:r>
    </w:p>
    <w:p w14:paraId="07A002F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το πει. </w:t>
      </w:r>
    </w:p>
    <w:p w14:paraId="07A002F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b/>
          <w:szCs w:val="24"/>
        </w:rPr>
        <w:t xml:space="preserve"> </w:t>
      </w:r>
      <w:r>
        <w:rPr>
          <w:rFonts w:eastAsia="Times New Roman" w:cs="Times New Roman"/>
          <w:szCs w:val="24"/>
        </w:rPr>
        <w:t xml:space="preserve">Μα θα τελειώσουμε σε λίγη ώρα, κύριε </w:t>
      </w:r>
      <w:proofErr w:type="spellStart"/>
      <w:r>
        <w:rPr>
          <w:rFonts w:eastAsia="Times New Roman" w:cs="Times New Roman"/>
          <w:szCs w:val="24"/>
        </w:rPr>
        <w:t>Προεδρεύοντα</w:t>
      </w:r>
      <w:proofErr w:type="spellEnd"/>
      <w:r>
        <w:rPr>
          <w:rFonts w:eastAsia="Times New Roman" w:cs="Times New Roman"/>
          <w:szCs w:val="24"/>
        </w:rPr>
        <w:t>. Και δεν είναι μόνο αυτό.</w:t>
      </w:r>
    </w:p>
    <w:p w14:paraId="07A002F4" w14:textId="77777777" w:rsidR="00952F62" w:rsidRDefault="00723C98">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Κυρία </w:t>
      </w:r>
      <w:proofErr w:type="spellStart"/>
      <w:r>
        <w:rPr>
          <w:rFonts w:eastAsia="Times New Roman"/>
          <w:bCs/>
        </w:rPr>
        <w:t>Μανωλάκου</w:t>
      </w:r>
      <w:proofErr w:type="spellEnd"/>
      <w:r>
        <w:rPr>
          <w:rFonts w:eastAsia="Times New Roman"/>
          <w:bCs/>
        </w:rPr>
        <w:t>, θα το πει. Δεν μίλησε ακόμα.</w:t>
      </w:r>
    </w:p>
    <w:p w14:paraId="07A002F5" w14:textId="77777777" w:rsidR="00952F62" w:rsidRDefault="00723C98">
      <w:pPr>
        <w:spacing w:line="600" w:lineRule="auto"/>
        <w:ind w:firstLine="720"/>
        <w:jc w:val="both"/>
        <w:rPr>
          <w:rFonts w:eastAsia="Times New Roman"/>
          <w:bCs/>
        </w:rPr>
      </w:pPr>
      <w:r>
        <w:rPr>
          <w:rFonts w:eastAsia="Times New Roman"/>
          <w:b/>
          <w:bCs/>
        </w:rPr>
        <w:t>ΔΙΑΜΑΝΤΩ ΜΑΝΩΛΑΚΟΥ:</w:t>
      </w:r>
      <w:r>
        <w:rPr>
          <w:rFonts w:eastAsia="Times New Roman"/>
          <w:bCs/>
        </w:rPr>
        <w:t xml:space="preserve"> Έλεος! Και μία ακόμα ερώτηση έχω να κάνω προς τον κύριο Υπουργό.</w:t>
      </w:r>
    </w:p>
    <w:p w14:paraId="07A002F6" w14:textId="77777777" w:rsidR="00952F62" w:rsidRDefault="00723C98">
      <w:pPr>
        <w:spacing w:line="600" w:lineRule="auto"/>
        <w:ind w:firstLine="720"/>
        <w:jc w:val="both"/>
        <w:rPr>
          <w:rFonts w:eastAsia="Times New Roman"/>
          <w:bCs/>
        </w:rPr>
      </w:pPr>
      <w:r>
        <w:rPr>
          <w:rFonts w:eastAsia="Times New Roman"/>
          <w:b/>
          <w:bCs/>
        </w:rPr>
        <w:lastRenderedPageBreak/>
        <w:t>ΠΡΟΕΔΡΕΥΩΝ (</w:t>
      </w:r>
      <w:r>
        <w:rPr>
          <w:rFonts w:eastAsia="Times New Roman"/>
          <w:b/>
          <w:bCs/>
        </w:rPr>
        <w:t>Δημήτριος Κρεμαστινός):</w:t>
      </w:r>
      <w:r>
        <w:rPr>
          <w:rFonts w:eastAsia="Times New Roman"/>
          <w:bCs/>
        </w:rPr>
        <w:t xml:space="preserve"> Κυρία </w:t>
      </w:r>
      <w:proofErr w:type="spellStart"/>
      <w:r>
        <w:rPr>
          <w:rFonts w:eastAsia="Times New Roman"/>
          <w:bCs/>
        </w:rPr>
        <w:t>Μανωλάκου</w:t>
      </w:r>
      <w:proofErr w:type="spellEnd"/>
      <w:r>
        <w:rPr>
          <w:rFonts w:eastAsia="Times New Roman"/>
          <w:bCs/>
        </w:rPr>
        <w:t>, παρακαλώ, ναι.</w:t>
      </w:r>
    </w:p>
    <w:p w14:paraId="07A002F7" w14:textId="77777777" w:rsidR="00952F62" w:rsidRDefault="00723C98">
      <w:pPr>
        <w:spacing w:line="600" w:lineRule="auto"/>
        <w:ind w:firstLine="720"/>
        <w:jc w:val="both"/>
        <w:rPr>
          <w:rFonts w:eastAsia="Times New Roman"/>
          <w:bCs/>
        </w:rPr>
      </w:pPr>
      <w:r>
        <w:rPr>
          <w:rFonts w:eastAsia="Times New Roman"/>
          <w:b/>
          <w:bCs/>
        </w:rPr>
        <w:t>ΔΙΑΜΑΝΤΩ ΜΑΝΩΛΑΚΟΥ:</w:t>
      </w:r>
      <w:r>
        <w:rPr>
          <w:rFonts w:eastAsia="Times New Roman"/>
          <w:bCs/>
        </w:rPr>
        <w:t xml:space="preserve"> Σκοπεύετε, μέχρι να έρθει η ώρα της ψηφοφορίας, να φέρετε και άλλες;</w:t>
      </w:r>
    </w:p>
    <w:p w14:paraId="07A002F8" w14:textId="77777777" w:rsidR="00952F62" w:rsidRDefault="00723C98">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 αυτό δεν το ξέρει.</w:t>
      </w:r>
    </w:p>
    <w:p w14:paraId="07A002F9" w14:textId="77777777" w:rsidR="00952F62" w:rsidRDefault="00723C98">
      <w:pPr>
        <w:spacing w:line="600" w:lineRule="auto"/>
        <w:ind w:firstLine="720"/>
        <w:jc w:val="both"/>
        <w:rPr>
          <w:rFonts w:eastAsia="Times New Roman"/>
          <w:bCs/>
        </w:rPr>
      </w:pPr>
      <w:r>
        <w:rPr>
          <w:rFonts w:eastAsia="Times New Roman"/>
          <w:bCs/>
        </w:rPr>
        <w:t xml:space="preserve">Κύριε Μανιάτη, έχετε τον λόγο, αλλά όχι σε συνέχεια </w:t>
      </w:r>
      <w:r>
        <w:rPr>
          <w:rFonts w:eastAsia="Times New Roman"/>
          <w:bCs/>
        </w:rPr>
        <w:t>της συζήτησης, παρακαλώ.</w:t>
      </w:r>
    </w:p>
    <w:p w14:paraId="07A002FA" w14:textId="77777777" w:rsidR="00952F62" w:rsidRDefault="00723C98">
      <w:pPr>
        <w:spacing w:line="600" w:lineRule="auto"/>
        <w:ind w:firstLine="720"/>
        <w:jc w:val="both"/>
        <w:rPr>
          <w:rFonts w:eastAsia="Times New Roman"/>
          <w:bCs/>
        </w:rPr>
      </w:pPr>
      <w:r>
        <w:rPr>
          <w:rFonts w:eastAsia="Times New Roman"/>
          <w:b/>
          <w:bCs/>
        </w:rPr>
        <w:t>ΙΩΑΝΝΗΣ ΜΑΝΙΑΤΗΣ:</w:t>
      </w:r>
      <w:r>
        <w:rPr>
          <w:rFonts w:eastAsia="Times New Roman"/>
          <w:bCs/>
        </w:rPr>
        <w:t xml:space="preserve"> Κύριε Πρόεδρε, εγώ θέλω να είμαι καθαρός, ως εκπρόσωπος της Δημοκρατικής Συμπαράταξης, προς το Σώμα. </w:t>
      </w:r>
    </w:p>
    <w:p w14:paraId="07A002FB" w14:textId="77777777" w:rsidR="00952F62" w:rsidRDefault="00723C98">
      <w:pPr>
        <w:spacing w:line="600" w:lineRule="auto"/>
        <w:ind w:firstLine="720"/>
        <w:jc w:val="both"/>
        <w:rPr>
          <w:rFonts w:eastAsia="Times New Roman"/>
          <w:bCs/>
        </w:rPr>
      </w:pPr>
      <w:r>
        <w:rPr>
          <w:rFonts w:eastAsia="Times New Roman"/>
          <w:bCs/>
        </w:rPr>
        <w:t>Κατ’ αρχάς, πρώτον, να απαντήσει ο Υπουργός στην ερώτηση του ΚΚΕ. Είναι δυνατόν να μας φέρουν και άλλες; Την ερ</w:t>
      </w:r>
      <w:r>
        <w:rPr>
          <w:rFonts w:eastAsia="Times New Roman"/>
          <w:bCs/>
        </w:rPr>
        <w:t>ώτηση αυτή την υπέβαλα κι εγώ προηγουμένως.</w:t>
      </w:r>
    </w:p>
    <w:p w14:paraId="07A002FC" w14:textId="77777777" w:rsidR="00952F62" w:rsidRDefault="00723C98">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Θα απαντήσει.</w:t>
      </w:r>
    </w:p>
    <w:p w14:paraId="07A002FD" w14:textId="77777777" w:rsidR="00952F62" w:rsidRDefault="00723C98">
      <w:pPr>
        <w:spacing w:line="600" w:lineRule="auto"/>
        <w:ind w:firstLine="720"/>
        <w:jc w:val="both"/>
        <w:rPr>
          <w:rFonts w:eastAsia="Times New Roman"/>
          <w:bCs/>
        </w:rPr>
      </w:pPr>
      <w:r>
        <w:rPr>
          <w:rFonts w:eastAsia="Times New Roman"/>
          <w:b/>
          <w:bCs/>
        </w:rPr>
        <w:lastRenderedPageBreak/>
        <w:t>ΙΩΑΝΝΗΣ ΜΑΝΙΑΤΗΣ:</w:t>
      </w:r>
      <w:r>
        <w:rPr>
          <w:rFonts w:eastAsia="Times New Roman"/>
          <w:bCs/>
        </w:rPr>
        <w:t xml:space="preserve"> Δεύτερον, κύριε Υπουργέ μου, αν κατάλαβα καλά από την τεκμηρίωσή σας, μας λέτε ότι δεν είστε χειρότεροι από τους κακούς προηγούμενους που είχαν </w:t>
      </w:r>
      <w:r>
        <w:rPr>
          <w:rFonts w:eastAsia="Times New Roman"/>
          <w:bCs/>
        </w:rPr>
        <w:t>ξεπουλήσει τα πάντα. Άρα είναι μέτρο σύγκρισης για εσάς το ότι δεν είστε χειρότεροι από τους προηγούμενους;</w:t>
      </w:r>
    </w:p>
    <w:p w14:paraId="07A002FE" w14:textId="77777777" w:rsidR="00952F62" w:rsidRDefault="00723C98">
      <w:pPr>
        <w:spacing w:line="600" w:lineRule="auto"/>
        <w:ind w:firstLine="720"/>
        <w:jc w:val="both"/>
        <w:rPr>
          <w:rFonts w:eastAsia="Times New Roman"/>
          <w:bCs/>
        </w:rPr>
      </w:pPr>
      <w:r>
        <w:rPr>
          <w:rFonts w:eastAsia="Times New Roman"/>
          <w:bCs/>
        </w:rPr>
        <w:t xml:space="preserve">Και τρίτον, παρακαλώ θερμά, αφού ο Υπουργός ήρθε προετοιμασμένος και μας λέει ότι αυτό γινόταν και κατά τα προηγούμενα χρόνια, να μας καταθέσει </w:t>
      </w:r>
      <w:r>
        <w:rPr>
          <w:rFonts w:eastAsia="Times New Roman"/>
          <w:bCs/>
        </w:rPr>
        <w:t>τώρα</w:t>
      </w:r>
      <w:r>
        <w:rPr>
          <w:rFonts w:eastAsia="Times New Roman"/>
          <w:bCs/>
        </w:rPr>
        <w:t xml:space="preserve"> </w:t>
      </w:r>
      <w:r>
        <w:rPr>
          <w:rFonts w:eastAsia="Times New Roman"/>
          <w:bCs/>
        </w:rPr>
        <w:t>τα στατιστικά στοιχεία που έχει και τα οποία να αποδεικνύουν ότι στο τελευταίο νομοσχέδιο του 2014, για παράδειγμα, ή του 2013, οι τροπολογίες –οι υπουργικές, παρακαλώ, όχι οι βουλευτικές- ήταν περισσότερες από τα άρθρα του νομοσχεδίου που συζητείτο.</w:t>
      </w:r>
    </w:p>
    <w:p w14:paraId="07A002FF" w14:textId="77777777" w:rsidR="00952F62" w:rsidRDefault="00723C98">
      <w:pPr>
        <w:spacing w:line="600" w:lineRule="auto"/>
        <w:ind w:firstLine="720"/>
        <w:jc w:val="both"/>
        <w:rPr>
          <w:rFonts w:eastAsia="Times New Roman"/>
          <w:bCs/>
        </w:rPr>
      </w:pPr>
      <w:r>
        <w:rPr>
          <w:rFonts w:eastAsia="Times New Roman"/>
          <w:bCs/>
        </w:rPr>
        <w:t>Αλλι</w:t>
      </w:r>
      <w:r>
        <w:rPr>
          <w:rFonts w:eastAsia="Times New Roman"/>
          <w:bCs/>
        </w:rPr>
        <w:t>ώτικα, επαναλαμβάνω, εμείς επιφυλασσόμαστε για τις κοινοβουλευτικές αντιδράσεις μας στην προσπάθεια της Κυβέρνησης να κάνει τη Βουλή «πλυντήριο» ανικανότητας της Κυβέρνησης ΣΥΡΙΖΑ-ΑΝΕΛ.</w:t>
      </w:r>
    </w:p>
    <w:p w14:paraId="07A00300" w14:textId="77777777" w:rsidR="00952F62" w:rsidRDefault="00723C98">
      <w:pPr>
        <w:spacing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Παρακαλώ να συνεχίσουμε τη διαδικα</w:t>
      </w:r>
      <w:r>
        <w:rPr>
          <w:rFonts w:eastAsia="Times New Roman"/>
          <w:bCs/>
        </w:rPr>
        <w:t>σία και να μην έχουμε συνέχεια επί τους θέματος.</w:t>
      </w:r>
    </w:p>
    <w:p w14:paraId="07A00301" w14:textId="77777777" w:rsidR="00952F62" w:rsidRDefault="00723C98">
      <w:pPr>
        <w:spacing w:line="600" w:lineRule="auto"/>
        <w:ind w:firstLine="720"/>
        <w:jc w:val="both"/>
        <w:rPr>
          <w:rFonts w:eastAsia="Times New Roman"/>
          <w:bCs/>
        </w:rPr>
      </w:pPr>
      <w:r>
        <w:rPr>
          <w:rFonts w:eastAsia="Times New Roman"/>
          <w:bCs/>
        </w:rPr>
        <w:t>Κύριε Γρέγο, έχετε τον λόγο, για επτά λεπτά.</w:t>
      </w:r>
    </w:p>
    <w:p w14:paraId="07A00302" w14:textId="77777777" w:rsidR="00952F62" w:rsidRDefault="00723C98">
      <w:pPr>
        <w:spacing w:line="600" w:lineRule="auto"/>
        <w:ind w:firstLine="720"/>
        <w:jc w:val="both"/>
        <w:rPr>
          <w:rFonts w:eastAsia="Times New Roman"/>
          <w:bCs/>
        </w:rPr>
      </w:pPr>
      <w:r>
        <w:rPr>
          <w:rFonts w:eastAsia="Times New Roman"/>
          <w:b/>
          <w:bCs/>
        </w:rPr>
        <w:t>ΑΝΤΩΝΙΟΣ ΓΡΕΓΟΣ:</w:t>
      </w:r>
      <w:r>
        <w:rPr>
          <w:rFonts w:eastAsia="Times New Roman"/>
          <w:bCs/>
        </w:rPr>
        <w:t xml:space="preserve"> Ευχαριστώ, κύριε Πρόεδρε.</w:t>
      </w:r>
    </w:p>
    <w:p w14:paraId="07A00303" w14:textId="77777777" w:rsidR="00952F62" w:rsidRDefault="00723C98">
      <w:pPr>
        <w:spacing w:line="600" w:lineRule="auto"/>
        <w:ind w:firstLine="720"/>
        <w:jc w:val="both"/>
        <w:rPr>
          <w:rFonts w:eastAsia="Times New Roman"/>
          <w:bCs/>
        </w:rPr>
      </w:pPr>
      <w:r>
        <w:rPr>
          <w:rFonts w:eastAsia="Times New Roman"/>
          <w:bCs/>
        </w:rPr>
        <w:t>Δεν είναι μόνο υπερβολικός ο αριθμός των τροπολογιών που κατατίθενται σε κάθε νομοσχέδιο, είναι και το τι περιλαμβάνουν</w:t>
      </w:r>
      <w:r>
        <w:rPr>
          <w:rFonts w:eastAsia="Times New Roman"/>
          <w:bCs/>
        </w:rPr>
        <w:t xml:space="preserve"> πολλές από αυτές οι τροπολογίες, κύριε Υπουργέ και κύριοι της Κυβέρνησης. Διότι πολύ συχνά ελλοχεύει κίνδυνος διαφθοράς και διαπλοκής σε κάποιες από αυτές τις τροπολογίες. Και αυτό είναι πιο σημαντικό από τον αριθμό των τροπολογιών.</w:t>
      </w:r>
    </w:p>
    <w:p w14:paraId="07A00304" w14:textId="77777777" w:rsidR="00952F62" w:rsidRDefault="00723C98">
      <w:pPr>
        <w:spacing w:line="600" w:lineRule="auto"/>
        <w:ind w:firstLine="720"/>
        <w:jc w:val="both"/>
        <w:rPr>
          <w:rFonts w:eastAsia="Times New Roman"/>
          <w:bCs/>
        </w:rPr>
      </w:pPr>
      <w:r>
        <w:rPr>
          <w:rFonts w:eastAsia="Times New Roman"/>
          <w:bCs/>
        </w:rPr>
        <w:t xml:space="preserve">Στη σκιά, λοιπόν, των </w:t>
      </w:r>
      <w:r>
        <w:rPr>
          <w:rFonts w:eastAsia="Times New Roman"/>
          <w:bCs/>
        </w:rPr>
        <w:t xml:space="preserve">προσβολών και των εκβιασμών των δήθεν εταίρων μας, που ξεφτιλίζουν για άλλη μια φορά τον Υπουργό Οικονομικών και κατ’ επέκταση την Κυβέρνηση, θα ψηφιστεί και αυτό το νομοσχέδιο. </w:t>
      </w:r>
      <w:r>
        <w:rPr>
          <w:rFonts w:eastAsia="Times New Roman"/>
          <w:bCs/>
        </w:rPr>
        <w:lastRenderedPageBreak/>
        <w:t>Τις απειλές αυτές θα τις μετουσιώσει σε έργα από 1</w:t>
      </w:r>
      <w:r>
        <w:rPr>
          <w:rFonts w:eastAsia="Times New Roman"/>
          <w:bCs/>
        </w:rPr>
        <w:t>-</w:t>
      </w:r>
      <w:r>
        <w:rPr>
          <w:rFonts w:eastAsia="Times New Roman"/>
          <w:bCs/>
        </w:rPr>
        <w:t>1</w:t>
      </w:r>
      <w:r>
        <w:rPr>
          <w:rFonts w:eastAsia="Times New Roman"/>
          <w:bCs/>
        </w:rPr>
        <w:t>-</w:t>
      </w:r>
      <w:r>
        <w:rPr>
          <w:rFonts w:eastAsia="Times New Roman"/>
          <w:bCs/>
        </w:rPr>
        <w:t>2017 η Κυβέρνηση ΣΥΡΙΖΑ-Α</w:t>
      </w:r>
      <w:r>
        <w:rPr>
          <w:rFonts w:eastAsia="Times New Roman"/>
          <w:bCs/>
        </w:rPr>
        <w:t>ΝΕΛ και έπεται συνέχεια.</w:t>
      </w:r>
    </w:p>
    <w:p w14:paraId="07A00305" w14:textId="77777777" w:rsidR="00952F62" w:rsidRDefault="00723C98">
      <w:pPr>
        <w:spacing w:line="600" w:lineRule="auto"/>
        <w:ind w:firstLine="720"/>
        <w:jc w:val="both"/>
        <w:rPr>
          <w:rFonts w:eastAsia="Times New Roman"/>
          <w:bCs/>
        </w:rPr>
      </w:pPr>
      <w:r>
        <w:rPr>
          <w:rFonts w:eastAsia="Times New Roman"/>
          <w:bCs/>
        </w:rPr>
        <w:t xml:space="preserve">Μιλάμε για δάση και καταπάτηση δασικών εκτάσεων και για αιγιαλούς που έχουν καταπατηθεί από </w:t>
      </w:r>
      <w:proofErr w:type="spellStart"/>
      <w:r>
        <w:rPr>
          <w:rFonts w:eastAsia="Times New Roman"/>
          <w:bCs/>
        </w:rPr>
        <w:t>μεγαλοξενοδόχους</w:t>
      </w:r>
      <w:proofErr w:type="spellEnd"/>
      <w:r>
        <w:rPr>
          <w:rFonts w:eastAsia="Times New Roman"/>
          <w:bCs/>
        </w:rPr>
        <w:t xml:space="preserve"> και εργολάβους, καθιστώντας απαγορευτική την πρόσβαση σε αυτούς. Υπάρχουν πραγματικά παλάτια μέσα σε δασικές εκτάσεις</w:t>
      </w:r>
      <w:r>
        <w:rPr>
          <w:rFonts w:eastAsia="Times New Roman"/>
          <w:bCs/>
        </w:rPr>
        <w:t>,</w:t>
      </w:r>
      <w:r>
        <w:rPr>
          <w:rFonts w:eastAsia="Times New Roman"/>
          <w:bCs/>
        </w:rPr>
        <w:t xml:space="preserve"> που</w:t>
      </w:r>
      <w:r>
        <w:rPr>
          <w:rFonts w:eastAsia="Times New Roman"/>
          <w:bCs/>
        </w:rPr>
        <w:t xml:space="preserve"> ανήκουν σε κάποιους που δεν τους πιάνει ο νόμος, όπως ξέρετε, και που, αν και έφτασαν εκεί πάρα πολλά μηχανήματα τελευταίας τεχνολογίας –μηχανήματα για πισίνα, πανάκριβα έπιπλα, δημιουργήθηκαν αθλητικές εγκαταστάσεις και κάθε λογής εγκαταστάσεις αναψυχής-</w:t>
      </w:r>
      <w:r>
        <w:rPr>
          <w:rFonts w:eastAsia="Times New Roman"/>
          <w:bCs/>
        </w:rPr>
        <w:t xml:space="preserve"> ποτέ, μα ποτέ, δεν έφτασε εκεί μια μπουλντόζα –και αρκεί μόνο μία- προκειμένου να γκρεμιστούν αυτά τα αυθαίρετα. </w:t>
      </w:r>
    </w:p>
    <w:p w14:paraId="07A00306" w14:textId="77777777" w:rsidR="00952F62" w:rsidRDefault="00723C98">
      <w:pPr>
        <w:spacing w:line="600" w:lineRule="auto"/>
        <w:ind w:firstLine="720"/>
        <w:jc w:val="both"/>
        <w:rPr>
          <w:rFonts w:eastAsia="Times New Roman"/>
          <w:bCs/>
        </w:rPr>
      </w:pPr>
      <w:r>
        <w:rPr>
          <w:rFonts w:eastAsia="Times New Roman"/>
          <w:bCs/>
        </w:rPr>
        <w:t xml:space="preserve">Στις σπάνιες περιπτώσεις που σε αυτά τα αυθαίρετα επιβλήθηκαν κάποια πρόστιμα, αυτά τακτοποιήθηκαν με ένα φουσκωμένο φακελάκι </w:t>
      </w:r>
      <w:r>
        <w:rPr>
          <w:rFonts w:eastAsia="Times New Roman"/>
          <w:bCs/>
        </w:rPr>
        <w:lastRenderedPageBreak/>
        <w:t xml:space="preserve">που έκλεισε το </w:t>
      </w:r>
      <w:r>
        <w:rPr>
          <w:rFonts w:eastAsia="Times New Roman"/>
          <w:bCs/>
        </w:rPr>
        <w:t>στόμα σε πολλούς αρμόδιους και αναρμόδιους υπαλλήλους.</w:t>
      </w:r>
    </w:p>
    <w:p w14:paraId="07A00307" w14:textId="77777777" w:rsidR="00952F62" w:rsidRDefault="00723C98">
      <w:pPr>
        <w:spacing w:line="600" w:lineRule="auto"/>
        <w:ind w:firstLine="720"/>
        <w:jc w:val="both"/>
        <w:rPr>
          <w:rFonts w:eastAsia="Times New Roman"/>
          <w:bCs/>
        </w:rPr>
      </w:pPr>
      <w:r>
        <w:rPr>
          <w:rFonts w:eastAsia="Times New Roman"/>
          <w:bCs/>
        </w:rPr>
        <w:t>Είναι πραγματικά τραγικό οι πόλεις μας να έχουν μεταμορφωθεί σε τερατουργήματα, σε αντίθεση με τα ιστορικά κέντρα άλλων πόλεων της Ευρώπης, με πρώτο διδάξαντα αυτόν που κάποιοι αποκαλούν εθνάρχη. Συνυπ</w:t>
      </w:r>
      <w:r>
        <w:rPr>
          <w:rFonts w:eastAsia="Times New Roman"/>
          <w:bCs/>
        </w:rPr>
        <w:t>εύθυνοι, δυστυχώς, είναι και πολλοί δήμαρχοι που συνεχίζουν να καταστρέφουν και να υποβαθμίζουν τις πόλεις και κατ’ επέκταση, τη ζωή των κατοίκων τους.</w:t>
      </w:r>
    </w:p>
    <w:p w14:paraId="07A00308" w14:textId="77777777" w:rsidR="00952F62" w:rsidRDefault="00723C98">
      <w:pPr>
        <w:spacing w:line="600" w:lineRule="auto"/>
        <w:ind w:firstLine="720"/>
        <w:jc w:val="both"/>
        <w:rPr>
          <w:rFonts w:eastAsia="Times New Roman"/>
          <w:bCs/>
        </w:rPr>
      </w:pPr>
      <w:r>
        <w:rPr>
          <w:rFonts w:eastAsia="Times New Roman"/>
          <w:bCs/>
        </w:rPr>
        <w:t>Έχουμε κάνει πολλές ερωτήσεις σε επίπεδο κοινοβουλευτικού ελέγχου για όλα αυτά τα θέματα. Και η Χρυσή Αυ</w:t>
      </w:r>
      <w:r>
        <w:rPr>
          <w:rFonts w:eastAsia="Times New Roman"/>
          <w:bCs/>
        </w:rPr>
        <w:t>γή έχει σαφείς θέσεις και προτάσεις γι’ αυτά τα ζητήματα.</w:t>
      </w:r>
    </w:p>
    <w:p w14:paraId="07A00309" w14:textId="77777777" w:rsidR="00952F62" w:rsidRDefault="00723C98">
      <w:pPr>
        <w:spacing w:line="600" w:lineRule="auto"/>
        <w:ind w:firstLine="720"/>
        <w:jc w:val="both"/>
        <w:rPr>
          <w:rFonts w:eastAsia="Times New Roman"/>
          <w:bCs/>
        </w:rPr>
      </w:pPr>
      <w:r>
        <w:rPr>
          <w:rFonts w:eastAsia="Times New Roman"/>
          <w:bCs/>
        </w:rPr>
        <w:t xml:space="preserve">Με το παρόν σχέδιο νόμου που εισάγεται προς ψήφιση, επιχειρείται η ρύθμιση θεμάτων αναφορικά με τον χωρικό σχεδιασμό και τη βιώσιμη </w:t>
      </w:r>
      <w:r>
        <w:rPr>
          <w:rFonts w:eastAsia="Times New Roman"/>
          <w:bCs/>
        </w:rPr>
        <w:lastRenderedPageBreak/>
        <w:t xml:space="preserve">η αειφόρο ανάπτυξη και ρυθμίζονται λοιπά θέματα του Υπουργείου Περιβάλλοντος και Ενέργειας. </w:t>
      </w:r>
    </w:p>
    <w:p w14:paraId="07A0030A" w14:textId="77777777" w:rsidR="00952F62" w:rsidRDefault="00723C98">
      <w:pPr>
        <w:spacing w:line="600" w:lineRule="auto"/>
        <w:ind w:firstLine="720"/>
        <w:jc w:val="both"/>
        <w:rPr>
          <w:rFonts w:eastAsia="Times New Roman"/>
          <w:bCs/>
        </w:rPr>
      </w:pPr>
      <w:r>
        <w:rPr>
          <w:rFonts w:eastAsia="Times New Roman"/>
          <w:bCs/>
        </w:rPr>
        <w:t>Εδώ θα πρέπει να σας πω εισαγωγ</w:t>
      </w:r>
      <w:r>
        <w:rPr>
          <w:rFonts w:eastAsia="Times New Roman"/>
          <w:bCs/>
        </w:rPr>
        <w:t xml:space="preserve">ικά ότι, αν συνεχίσετε  τη </w:t>
      </w:r>
      <w:proofErr w:type="spellStart"/>
      <w:r>
        <w:rPr>
          <w:rFonts w:eastAsia="Times New Roman"/>
          <w:bCs/>
        </w:rPr>
        <w:t>μνημονιακή</w:t>
      </w:r>
      <w:proofErr w:type="spellEnd"/>
      <w:r>
        <w:rPr>
          <w:rFonts w:eastAsia="Times New Roman"/>
          <w:bCs/>
        </w:rPr>
        <w:t xml:space="preserve"> πολιτική και την πολιτική της ανεξέλεγκτης λαθρομετανάστευσης που σας επιβάλλουν τα αφεντικά σας των Βρυξελλών, δεν θα υπάρχουν γενιές Ελλήνων, ώστε να επωφεληθούν από αυτή την ανάπτυξη που αναφέρετε, αν καταφέρετε ποτ</w:t>
      </w:r>
      <w:r>
        <w:rPr>
          <w:rFonts w:eastAsia="Times New Roman"/>
          <w:bCs/>
        </w:rPr>
        <w:t>έ να την επιτύχετε.</w:t>
      </w:r>
    </w:p>
    <w:p w14:paraId="07A0030B" w14:textId="77777777" w:rsidR="00952F62" w:rsidRDefault="00723C98">
      <w:pPr>
        <w:spacing w:line="600" w:lineRule="auto"/>
        <w:ind w:firstLine="720"/>
        <w:jc w:val="both"/>
        <w:rPr>
          <w:rFonts w:eastAsia="Times New Roman"/>
          <w:bCs/>
        </w:rPr>
      </w:pPr>
      <w:r>
        <w:rPr>
          <w:rFonts w:eastAsia="Times New Roman"/>
          <w:bCs/>
        </w:rPr>
        <w:t xml:space="preserve">Ουσιαστικά, αυτό που κάνετε είναι για άλλη μια φορά να ενσωματώνετε στην ελληνική νομοθεσία μέρος του κοινοτικού θεσμικού πλαισίου. Κι έχω αναφερθεί </w:t>
      </w:r>
      <w:proofErr w:type="spellStart"/>
      <w:r>
        <w:rPr>
          <w:rFonts w:eastAsia="Times New Roman"/>
          <w:bCs/>
        </w:rPr>
        <w:t>πολλάκις</w:t>
      </w:r>
      <w:proofErr w:type="spellEnd"/>
      <w:r>
        <w:rPr>
          <w:rFonts w:eastAsia="Times New Roman"/>
          <w:bCs/>
        </w:rPr>
        <w:t xml:space="preserve"> στο γεγονός ότι η Χρυσή Αυγή είναι πάγια ενάντια σε αυτή την πρακτική, μιας κα</w:t>
      </w:r>
      <w:r>
        <w:rPr>
          <w:rFonts w:eastAsia="Times New Roman"/>
          <w:bCs/>
        </w:rPr>
        <w:t xml:space="preserve">ι πιστεύει ότι οι ιδιαιτερότητες της πατρίδας μας επιβάλλουν μια διαμόρφωση καθαρά εθνικής πολιτικής και στον τομέα του χωρικού σχεδιασμού. </w:t>
      </w:r>
    </w:p>
    <w:p w14:paraId="07A0030C" w14:textId="77777777" w:rsidR="00952F62" w:rsidRDefault="00723C98">
      <w:pPr>
        <w:spacing w:line="600" w:lineRule="auto"/>
        <w:ind w:firstLine="720"/>
        <w:jc w:val="both"/>
        <w:rPr>
          <w:rFonts w:eastAsia="Times New Roman"/>
          <w:bCs/>
        </w:rPr>
      </w:pPr>
      <w:r>
        <w:rPr>
          <w:rFonts w:eastAsia="Times New Roman"/>
          <w:bCs/>
        </w:rPr>
        <w:lastRenderedPageBreak/>
        <w:t xml:space="preserve">Μάλιστα, όπως οι ίδιοι παραδέχεστε, και το παρόν σχέδιο νόμου αποτελεί ουσιαστικά </w:t>
      </w:r>
      <w:proofErr w:type="spellStart"/>
      <w:r>
        <w:rPr>
          <w:rFonts w:eastAsia="Times New Roman"/>
          <w:bCs/>
        </w:rPr>
        <w:t>μνημονιακή</w:t>
      </w:r>
      <w:proofErr w:type="spellEnd"/>
      <w:r>
        <w:rPr>
          <w:rFonts w:eastAsia="Times New Roman"/>
          <w:bCs/>
        </w:rPr>
        <w:t xml:space="preserve"> υποχρέωση, αφού, όπως </w:t>
      </w:r>
      <w:r>
        <w:rPr>
          <w:rFonts w:eastAsia="Times New Roman"/>
          <w:bCs/>
        </w:rPr>
        <w:t>ανέφερε ο αρμόδιος Υπουργός κ. Σταθάκης, η Κυβέρνηση, μετά από έναν χρόνο –δήθεν- σκληρής διαπραγμάτευσης, όπως συνηθίζετε να λέτε, κατέληξε σε συμφωνία να τροποποιήσει τον ν.4269/2014 με το σχέδιο νόμου</w:t>
      </w:r>
      <w:r>
        <w:rPr>
          <w:rFonts w:eastAsia="Times New Roman"/>
          <w:bCs/>
        </w:rPr>
        <w:t>:</w:t>
      </w:r>
      <w:r>
        <w:rPr>
          <w:rFonts w:eastAsia="Times New Roman"/>
          <w:bCs/>
        </w:rPr>
        <w:t xml:space="preserve"> «Χωρικός </w:t>
      </w:r>
      <w:r>
        <w:rPr>
          <w:rFonts w:eastAsia="Times New Roman"/>
          <w:bCs/>
        </w:rPr>
        <w:t>σ</w:t>
      </w:r>
      <w:r>
        <w:rPr>
          <w:rFonts w:eastAsia="Times New Roman"/>
          <w:bCs/>
        </w:rPr>
        <w:t>χεδιασμός-</w:t>
      </w:r>
      <w:r>
        <w:rPr>
          <w:rFonts w:eastAsia="Times New Roman"/>
          <w:bCs/>
        </w:rPr>
        <w:t>β</w:t>
      </w:r>
      <w:r>
        <w:rPr>
          <w:rFonts w:eastAsia="Times New Roman"/>
          <w:bCs/>
        </w:rPr>
        <w:t xml:space="preserve">ιώσιμη </w:t>
      </w:r>
      <w:r>
        <w:rPr>
          <w:rFonts w:eastAsia="Times New Roman"/>
          <w:bCs/>
        </w:rPr>
        <w:t>α</w:t>
      </w:r>
      <w:r>
        <w:rPr>
          <w:rFonts w:eastAsia="Times New Roman"/>
          <w:bCs/>
        </w:rPr>
        <w:t>νάπτυξη».</w:t>
      </w:r>
    </w:p>
    <w:p w14:paraId="07A0030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Όπως λέτε οι</w:t>
      </w:r>
      <w:r>
        <w:rPr>
          <w:rFonts w:eastAsia="Times New Roman" w:cs="Times New Roman"/>
          <w:szCs w:val="24"/>
        </w:rPr>
        <w:t xml:space="preserve"> ίδιοι, σκοπός του νομοσχεδίου είναι η βελτίωση στη χωροταξική νομοθεσία, προκειμένου να δημιουργηθεί μία ασφάλεια δικαίου, ώστε να προσελκυστούν επενδύσεις και να συντομευτεί ουσιαστικά ο χρόνος με την απλούστευση των επιπέδων σχεδιασμού και των διοικητικ</w:t>
      </w:r>
      <w:r>
        <w:rPr>
          <w:rFonts w:eastAsia="Times New Roman" w:cs="Times New Roman"/>
          <w:szCs w:val="24"/>
        </w:rPr>
        <w:t>ών διαδικασιών για τη θεσμοθέτηση του σχεδιασμού που εκτείνεται. Αυτή η θεσμοθέτηση εκτείνεται σε τρία επίπεδα, όπως λέτε, δηλαδή το εθνικό, το περιφερειακό και το τοπικό.</w:t>
      </w:r>
    </w:p>
    <w:p w14:paraId="07A0030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 νομοσχέδιο, ενδεικτικά αναφέρουμε ότι προβλέπεται ότι μειώνονται τα</w:t>
      </w:r>
      <w:r>
        <w:rPr>
          <w:rFonts w:eastAsia="Times New Roman" w:cs="Times New Roman"/>
          <w:szCs w:val="24"/>
        </w:rPr>
        <w:t xml:space="preserve"> μέλη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χ</w:t>
      </w:r>
      <w:r>
        <w:rPr>
          <w:rFonts w:eastAsia="Times New Roman" w:cs="Times New Roman"/>
          <w:szCs w:val="24"/>
        </w:rPr>
        <w:t xml:space="preserve">ωροταξίας από είκοσι ένα σε δεκαεννιά. Ορίζεται πλέον η ιδιότητα του Προέδρου και καταργείται η υφιστάμενη </w:t>
      </w:r>
      <w:r>
        <w:rPr>
          <w:rFonts w:eastAsia="Times New Roman" w:cs="Times New Roman"/>
          <w:szCs w:val="24"/>
        </w:rPr>
        <w:t>ε</w:t>
      </w:r>
      <w:r>
        <w:rPr>
          <w:rFonts w:eastAsia="Times New Roman" w:cs="Times New Roman"/>
          <w:szCs w:val="24"/>
        </w:rPr>
        <w:t xml:space="preserve">κτελεστική </w:t>
      </w:r>
      <w:r>
        <w:rPr>
          <w:rFonts w:eastAsia="Times New Roman" w:cs="Times New Roman"/>
          <w:szCs w:val="24"/>
        </w:rPr>
        <w:t>ε</w:t>
      </w:r>
      <w:r>
        <w:rPr>
          <w:rFonts w:eastAsia="Times New Roman" w:cs="Times New Roman"/>
          <w:szCs w:val="24"/>
        </w:rPr>
        <w:t xml:space="preserve">πιτροπή. </w:t>
      </w:r>
    </w:p>
    <w:p w14:paraId="07A0030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Εδώ πρέπει να τονίσουμε –και αυτό είναι πάρα πολύ σημαντικό- ότι διαφωνούμε ριζικά με τη συμμετοχή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χ</w:t>
      </w:r>
      <w:r>
        <w:rPr>
          <w:rFonts w:eastAsia="Times New Roman" w:cs="Times New Roman"/>
          <w:szCs w:val="24"/>
        </w:rPr>
        <w:t>ωροταξίας δύο ΜΚΟ, που θα επιλέγονται μάλιστα από τον εκάστοτε Υπουργό Περιβάλλοντος και Ενέργειας με βάση το κριτήριο της αντιπροσωπευ</w:t>
      </w:r>
      <w:r>
        <w:rPr>
          <w:rFonts w:eastAsia="Times New Roman" w:cs="Times New Roman"/>
          <w:szCs w:val="24"/>
        </w:rPr>
        <w:t xml:space="preserve">τικότητας, με ό,τι και αν σημαίνει αυτό. </w:t>
      </w:r>
    </w:p>
    <w:p w14:paraId="07A0031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Τονίζουμε προς πάσα κατεύθυνση πως είμαστε οι πρώτοι που επιθυμούν την απόλυτη προστασία του φυσικού περιβάλλοντος της πατρίδας μας, πρώτα και κύρια για ιδεολογικούς λόγους, διότι ο λαϊκός εθνικισμός έχει και οικολ</w:t>
      </w:r>
      <w:r>
        <w:rPr>
          <w:rFonts w:eastAsia="Times New Roman" w:cs="Times New Roman"/>
          <w:szCs w:val="24"/>
        </w:rPr>
        <w:t xml:space="preserve">ογική πτυχή, αλλά δευτερευόντως, επειδή ζούμε απ’ αυτό το φυσικό περιβάλλον και εν μέρει μέσα σ’ αυτό. </w:t>
      </w:r>
    </w:p>
    <w:p w14:paraId="07A0031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Όμως ο ρόλος των περισσότερων περιβαλλοντικών ΜΚΟ θα μπορούσε να χαρακτηριστεί τουλάχιστον ως αντεθνικός. Βλέπουμε τις παρεμβάσεις του στην υλοποίηση το</w:t>
      </w:r>
      <w:r>
        <w:rPr>
          <w:rFonts w:eastAsia="Times New Roman" w:cs="Times New Roman"/>
          <w:szCs w:val="24"/>
        </w:rPr>
        <w:t xml:space="preserve">υ αγωγού Πύργου-Αλεξανδρούπολης, ένα έργο που θα ήταν μεγίστης εθνικής και στρατηγικής σημασίας για την πατρίδα μας, αφού θα εξασφάλιζε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τα ανατολικά σύνορα της χώρας μας.</w:t>
      </w:r>
    </w:p>
    <w:p w14:paraId="07A0031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Πιο εξειδικευμένα, στο άρθρο 3 αναφέρεστε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 xml:space="preserve">τρατηγική και </w:t>
      </w:r>
      <w:r>
        <w:rPr>
          <w:rFonts w:eastAsia="Times New Roman" w:cs="Times New Roman"/>
          <w:szCs w:val="24"/>
        </w:rPr>
        <w:t>συγκεκριμένα, στο τέλος του άρθρου αναφέρετ</w:t>
      </w:r>
      <w:r>
        <w:rPr>
          <w:rFonts w:eastAsia="Times New Roman" w:cs="Times New Roman"/>
          <w:szCs w:val="24"/>
        </w:rPr>
        <w:t>ε</w:t>
      </w:r>
      <w:r>
        <w:rPr>
          <w:rFonts w:eastAsia="Times New Roman" w:cs="Times New Roman"/>
          <w:szCs w:val="24"/>
        </w:rPr>
        <w:t xml:space="preserve"> ότι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 xml:space="preserve">τρατηγική εξαρτάται από οικονομικές συγκυρίες και προγράμματα που τρέχουν την εκάστοτε χρονική περίοδο. Δηλαδή, εξαρτάται σε μεγάλο βαθμό από τις επιθυμίες και τις κατευθύνσεις που δίνονται </w:t>
      </w:r>
      <w:r>
        <w:rPr>
          <w:rFonts w:eastAsia="Times New Roman" w:cs="Times New Roman"/>
          <w:szCs w:val="24"/>
        </w:rPr>
        <w:t xml:space="preserve">από τις Βρυξέλλες. Οπότε, εδώ δεν μπορείτε να μιλάτε για καμμία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τρατηγική.</w:t>
      </w:r>
    </w:p>
    <w:p w14:paraId="07A0031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Επίσης, είμαστε αντίθετοι, διότι δεν βλέπουμε τις τελευταίες δεκαετίες καμμία ουσιαστική βούληση για την αντιμετώπιση της αστυφιλίας και την ουσιαστική αποκέντρωση το</w:t>
      </w:r>
      <w:r>
        <w:rPr>
          <w:rFonts w:eastAsia="Times New Roman" w:cs="Times New Roman"/>
          <w:szCs w:val="24"/>
        </w:rPr>
        <w:t>υ πληθυσμού.</w:t>
      </w:r>
    </w:p>
    <w:p w14:paraId="07A0031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Επίσης, δεν συμφωνούμε με το </w:t>
      </w:r>
      <w:r>
        <w:rPr>
          <w:rFonts w:eastAsia="Times New Roman" w:cs="Times New Roman"/>
          <w:szCs w:val="24"/>
        </w:rPr>
        <w:t>«</w:t>
      </w:r>
      <w:r>
        <w:rPr>
          <w:rFonts w:eastAsia="Times New Roman" w:cs="Times New Roman"/>
          <w:szCs w:val="24"/>
        </w:rPr>
        <w:t>μπορεί</w:t>
      </w:r>
      <w:r>
        <w:rPr>
          <w:rFonts w:eastAsia="Times New Roman" w:cs="Times New Roman"/>
          <w:szCs w:val="24"/>
        </w:rPr>
        <w:t>»</w:t>
      </w:r>
      <w:r>
        <w:rPr>
          <w:rFonts w:eastAsia="Times New Roman" w:cs="Times New Roman"/>
          <w:szCs w:val="24"/>
        </w:rPr>
        <w:t xml:space="preserve">. Αυτός είναι μη δεσμευτικός χαρακτήρας που περιέχει το σχετικό άρθρο αναφορικά με το περιεχόμενο και τις δράσεις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χ</w:t>
      </w:r>
      <w:r>
        <w:rPr>
          <w:rFonts w:eastAsia="Times New Roman" w:cs="Times New Roman"/>
          <w:szCs w:val="24"/>
        </w:rPr>
        <w:t xml:space="preserve">ωρικής </w:t>
      </w:r>
      <w:r>
        <w:rPr>
          <w:rFonts w:eastAsia="Times New Roman" w:cs="Times New Roman"/>
          <w:szCs w:val="24"/>
        </w:rPr>
        <w:t>σ</w:t>
      </w:r>
      <w:r>
        <w:rPr>
          <w:rFonts w:eastAsia="Times New Roman" w:cs="Times New Roman"/>
          <w:szCs w:val="24"/>
        </w:rPr>
        <w:t>τρατηγικής.</w:t>
      </w:r>
    </w:p>
    <w:p w14:paraId="07A0031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άρθρο 6</w:t>
      </w:r>
      <w:r>
        <w:rPr>
          <w:rFonts w:eastAsia="Times New Roman" w:cs="Times New Roman"/>
          <w:szCs w:val="24"/>
        </w:rPr>
        <w:t>,</w:t>
      </w:r>
      <w:r>
        <w:rPr>
          <w:rFonts w:eastAsia="Times New Roman" w:cs="Times New Roman"/>
          <w:szCs w:val="24"/>
        </w:rPr>
        <w:t xml:space="preserve"> αναφέρεται ότι δεν θα υπάρχει Ρυθμιστικό Σχέδι</w:t>
      </w:r>
      <w:r>
        <w:rPr>
          <w:rFonts w:eastAsia="Times New Roman" w:cs="Times New Roman"/>
          <w:szCs w:val="24"/>
        </w:rPr>
        <w:t xml:space="preserve">ο για τη Θεσσαλονίκη και ότι θα ενσωματώνονται οι σχετικές διατάξεις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χ</w:t>
      </w:r>
      <w:r>
        <w:rPr>
          <w:rFonts w:eastAsia="Times New Roman" w:cs="Times New Roman"/>
          <w:szCs w:val="24"/>
        </w:rPr>
        <w:t xml:space="preserve">ωροταξικό </w:t>
      </w:r>
      <w:r>
        <w:rPr>
          <w:rFonts w:eastAsia="Times New Roman" w:cs="Times New Roman"/>
          <w:szCs w:val="24"/>
        </w:rPr>
        <w:t>π</w:t>
      </w:r>
      <w:r>
        <w:rPr>
          <w:rFonts w:eastAsia="Times New Roman" w:cs="Times New Roman"/>
          <w:szCs w:val="24"/>
        </w:rPr>
        <w:t>λαίσιο. Θεωρούμε πως πέραν της Αττικής, θα πρέπει να διαθέτει Ρυθμιστικό Σχέδιο και η συμπρωτεύουσα Θεσσαλονίκη, λόγω του μεγέθους και της ιδιαίτερης οικονομι</w:t>
      </w:r>
      <w:r>
        <w:rPr>
          <w:rFonts w:eastAsia="Times New Roman" w:cs="Times New Roman"/>
          <w:szCs w:val="24"/>
        </w:rPr>
        <w:t xml:space="preserve">κής και εθνικής σημασίας της, και όχι να εντάσσεται απλώς στο </w:t>
      </w:r>
      <w:r>
        <w:rPr>
          <w:rFonts w:eastAsia="Times New Roman" w:cs="Times New Roman"/>
          <w:szCs w:val="24"/>
        </w:rPr>
        <w:t>χ</w:t>
      </w:r>
      <w:r>
        <w:rPr>
          <w:rFonts w:eastAsia="Times New Roman" w:cs="Times New Roman"/>
          <w:szCs w:val="24"/>
        </w:rPr>
        <w:t xml:space="preserve">ωροταξικό </w:t>
      </w:r>
      <w:r>
        <w:rPr>
          <w:rFonts w:eastAsia="Times New Roman" w:cs="Times New Roman"/>
          <w:szCs w:val="24"/>
        </w:rPr>
        <w:t>π</w:t>
      </w:r>
      <w:r>
        <w:rPr>
          <w:rFonts w:eastAsia="Times New Roman" w:cs="Times New Roman"/>
          <w:szCs w:val="24"/>
        </w:rPr>
        <w:t>λαίσιο της Κεντρικής Μακεδονίας.</w:t>
      </w:r>
    </w:p>
    <w:p w14:paraId="07A0031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Σχετικά με την αναφορά στους μέγιστους συντελεστές δόμησης, θεωρούμε πως εκτός από τους όρους και τους περιορισμούς δόμησης, θα έπρεπε να υπάρχουν κα</w:t>
      </w:r>
      <w:r>
        <w:rPr>
          <w:rFonts w:eastAsia="Times New Roman" w:cs="Times New Roman"/>
          <w:szCs w:val="24"/>
        </w:rPr>
        <w:t>ι κανόνες αρχιτεκτονικής φύσεως, για να αντιμετωπιστεί η χαώδης κατάσταση που επικρατεί στις οικιστικές –και όχι μόνο- περιοχές.</w:t>
      </w:r>
    </w:p>
    <w:p w14:paraId="07A0031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άρθρο 10</w:t>
      </w:r>
      <w:r>
        <w:rPr>
          <w:rFonts w:eastAsia="Times New Roman" w:cs="Times New Roman"/>
          <w:szCs w:val="24"/>
        </w:rPr>
        <w:t>,</w:t>
      </w:r>
      <w:r>
        <w:rPr>
          <w:rFonts w:eastAsia="Times New Roman" w:cs="Times New Roman"/>
          <w:szCs w:val="24"/>
        </w:rPr>
        <w:t xml:space="preserve"> ερχόμαστε να τονίσουμε το ζήτημα της ουσιαστικής αποκέντρωσης, η οποία φυσικά δεν επιτυγχάνεται με την πολεοδόμησ</w:t>
      </w:r>
      <w:r>
        <w:rPr>
          <w:rFonts w:eastAsia="Times New Roman" w:cs="Times New Roman"/>
          <w:szCs w:val="24"/>
        </w:rPr>
        <w:t>η περιοχών πέριξ των μεγαλουπόλεων, αλλά μόνο με την παροχή ριζοσπαστικών κινήτρων για την αντιμετώπιση της αστυφιλίας και την ανάπτυξη περιφερειακών πόλεων ή οικιστικών συνόλων.</w:t>
      </w:r>
    </w:p>
    <w:p w14:paraId="07A0031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μέγιστης σημασίας θέμα του χωροταξικού σχεδιασμού και της βιώσιμης ανάπτυξ</w:t>
      </w:r>
      <w:r>
        <w:rPr>
          <w:rFonts w:eastAsia="Times New Roman" w:cs="Times New Roman"/>
          <w:szCs w:val="24"/>
        </w:rPr>
        <w:t>ης στην Ελλάδα, δυστυχώς, βρίσκεται σε χαώδη κατάσταση, μιας και η εκάστοτε κυβέρνηση τροποποιεί τις εκάστοτε σχετικές διατάξεις που δεν εφαρμόζονται τις περισσότερες φορές.</w:t>
      </w:r>
    </w:p>
    <w:p w14:paraId="07A0031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Από τη μία υπάρχει η άποψη πως η ανάπτυξη με οποιοδήποτε κόστος,  ακόμα και περιβα</w:t>
      </w:r>
      <w:r>
        <w:rPr>
          <w:rFonts w:eastAsia="Times New Roman" w:cs="Times New Roman"/>
          <w:szCs w:val="24"/>
        </w:rPr>
        <w:t>λλοντικό, υπερτερεί της προστασίας του περιβάλλοντος και από την άλλη</w:t>
      </w:r>
      <w:r>
        <w:rPr>
          <w:rFonts w:eastAsia="Times New Roman" w:cs="Times New Roman"/>
          <w:szCs w:val="24"/>
        </w:rPr>
        <w:t>,</w:t>
      </w:r>
      <w:r>
        <w:rPr>
          <w:rFonts w:eastAsia="Times New Roman" w:cs="Times New Roman"/>
          <w:szCs w:val="24"/>
        </w:rPr>
        <w:t xml:space="preserve"> υπάρχει η ιδεοληψία της προστασίας των πάντων στο φυσικό περιβάλλον με οποιοδήποτε κόστος.</w:t>
      </w:r>
    </w:p>
    <w:p w14:paraId="07A0031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ζήτημα πρέπει να τεθεί σε τελείως διαφορετικές και πολύ πιο ριζοσπαστικές βάσεις, ώστε να υ</w:t>
      </w:r>
      <w:r>
        <w:rPr>
          <w:rFonts w:eastAsia="Times New Roman" w:cs="Times New Roman"/>
          <w:szCs w:val="24"/>
        </w:rPr>
        <w:t xml:space="preserve">πάρχει κατά το δυνατόν αρμονία μεταξύ της οικονομικής ανάπτυξης της χώρας μας και της προστασίας του περιβάλλοντος. Οι τεχνολογίες και οι γνώσεις σ’ αυτόν τον τομέα υπάρχουν. </w:t>
      </w:r>
    </w:p>
    <w:p w14:paraId="07A0031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Οι μέχρι σήμερα προσπάθειες των εκάστοτε κυβερνήσεων να επιτύχουν αυτήν την </w:t>
      </w:r>
      <w:r>
        <w:rPr>
          <w:rFonts w:eastAsia="Times New Roman" w:cs="Times New Roman"/>
          <w:szCs w:val="24"/>
        </w:rPr>
        <w:t>ισορροπία που αναφέραμε, σκόνταψ</w:t>
      </w:r>
      <w:r>
        <w:rPr>
          <w:rFonts w:eastAsia="Times New Roman" w:cs="Times New Roman"/>
          <w:szCs w:val="24"/>
        </w:rPr>
        <w:t>αν</w:t>
      </w:r>
      <w:r>
        <w:rPr>
          <w:rFonts w:eastAsia="Times New Roman" w:cs="Times New Roman"/>
          <w:szCs w:val="24"/>
        </w:rPr>
        <w:t xml:space="preserve"> κυρίως λόγω γραφειοκρατικών εμποδίων ή της έλλειψης πολιτικής βούλησης. Για να υπάρξει ένας σύγχρονος χωροταξικός σχεδιασμός στην πατρίδα μας, θα πρέπει να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οι ιδιαίτεροι παράγοντες που τη χαρακτηρίζου</w:t>
      </w:r>
      <w:r>
        <w:rPr>
          <w:rFonts w:eastAsia="Times New Roman" w:cs="Times New Roman"/>
          <w:szCs w:val="24"/>
        </w:rPr>
        <w:t xml:space="preserve">ν σε επίπεδο γεωγραφικό, οικονομικό, κοινωνικό, πολιτικό, πολιτιστικό </w:t>
      </w:r>
      <w:r>
        <w:rPr>
          <w:rFonts w:eastAsia="Times New Roman" w:cs="Times New Roman"/>
          <w:szCs w:val="24"/>
        </w:rPr>
        <w:lastRenderedPageBreak/>
        <w:t>και οικολογικό. Χρειάζεται ξεκάθαρη στόχευση για την οριοθέτηση των διαφόρων περιοχών. Μιλάμε για περιοχές τουριστικής ανάπτυξης και περιοχές αστικού ενδιαφέροντος.</w:t>
      </w:r>
    </w:p>
    <w:p w14:paraId="07A0031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Τέλος, κύριε Πρόεδρε,</w:t>
      </w:r>
      <w:r>
        <w:rPr>
          <w:rFonts w:eastAsia="Times New Roman" w:cs="Times New Roman"/>
          <w:szCs w:val="24"/>
        </w:rPr>
        <w:t xml:space="preserve"> θεωρούμε πως το εν λόγω νομοσχέδιο, πέρα από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που εσείς αναλάβατε, είναι και άτολμο και αναποτελεσματικό.</w:t>
      </w:r>
    </w:p>
    <w:p w14:paraId="07A0031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Εύχομαι, λόγω των ημερών, στους Έλληνες καλά Χριστούγεννα και καλή λευτεριά στη σκλαβωμένη μας πατρίδα.</w:t>
      </w:r>
    </w:p>
    <w:p w14:paraId="07A0031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Ευχαριστώ.</w:t>
      </w:r>
    </w:p>
    <w:p w14:paraId="07A0031F"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Χρυσής Αυγής)</w:t>
      </w:r>
    </w:p>
    <w:p w14:paraId="07A00320"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 κ. Κωνσταντόπουλος από τη Δημοκρατική Συμπαράταξη ΠΑΣΟΚ-ΔΗΜΑΡ έχει τον λόγο για επτά λεπτά.</w:t>
      </w:r>
    </w:p>
    <w:p w14:paraId="07A0032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Κυρίες και κύριοι συνάδελφοι, φέρνει η Κυβέρνηση στη Βουλή ένα </w:t>
      </w:r>
      <w:r>
        <w:rPr>
          <w:rFonts w:eastAsia="Times New Roman" w:cs="Times New Roman"/>
          <w:szCs w:val="24"/>
        </w:rPr>
        <w:t xml:space="preserve">νομοσχέδιο με τη διαδικασία του κατεπείγοντος, για το οποίο φυσικά δεν έχει γίνει κανένας διάλογος με τους αρμόδιους φορείς που πρόκειται να το εφαρμόσουν. Το θέσατε απλώς σε μια υποτυπώδη διαβούλευση δέκα ημερών για τα μάτια του κόσμου. </w:t>
      </w:r>
    </w:p>
    <w:p w14:paraId="07A0032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Ζητήσατε μάλιστα </w:t>
      </w:r>
      <w:r>
        <w:rPr>
          <w:rFonts w:eastAsia="Times New Roman" w:cs="Times New Roman"/>
          <w:szCs w:val="24"/>
        </w:rPr>
        <w:t xml:space="preserve">αιφνιδίως από τους εμπλεκόμενους φορείς αμέσως μετά την κατάθεσή του, μέσα σε δεκαοκτώ ώρες, να παρουσιάσουν τις θέσεις τους, χωρίς να είναι προετοιμασμένοι. Τι περιγράφω; Απλώς προχειρότητα. </w:t>
      </w:r>
    </w:p>
    <w:p w14:paraId="07A0032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Ζήτησε το ΤΕΕ να αναβληθεί η ψήφιση, ώστε να μπορέσουν να </w:t>
      </w:r>
      <w:r>
        <w:rPr>
          <w:rFonts w:eastAsia="Times New Roman" w:cs="Times New Roman"/>
          <w:szCs w:val="24"/>
        </w:rPr>
        <w:t>συμβάλουν καλύτερα στη διαμόρφωσή του. Εσείς τι τους κάνατε; Τους αγνοήσατε. Προφανώς θεωρείτε διακοσμητικούς τους αρμόδιους φορείς, πράγμα αδιανόητο για ένα τόσο καίριο νομοσχέδιο.</w:t>
      </w:r>
    </w:p>
    <w:p w14:paraId="07A0032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Θέλετε να φτιάξετε ένα πλαίσιο χωρικού σχεδιασμού της χώρα</w:t>
      </w:r>
      <w:r>
        <w:rPr>
          <w:rFonts w:eastAsia="Times New Roman" w:cs="Times New Roman"/>
          <w:szCs w:val="24"/>
        </w:rPr>
        <w:t>ς</w:t>
      </w:r>
      <w:r>
        <w:rPr>
          <w:rFonts w:eastAsia="Times New Roman" w:cs="Times New Roman"/>
          <w:szCs w:val="24"/>
        </w:rPr>
        <w:t>, για να προσελ</w:t>
      </w:r>
      <w:r>
        <w:rPr>
          <w:rFonts w:eastAsia="Times New Roman" w:cs="Times New Roman"/>
          <w:szCs w:val="24"/>
        </w:rPr>
        <w:t xml:space="preserve">κύσει τις επενδύσεις, για να επιταχυνθούν οι διοικητικές διαδικασίες και να μειωθεί το διοικητικό βάρος. Στόχος είναι να διευκολύνετε και να διασφαλίσετε νομικά </w:t>
      </w:r>
      <w:r>
        <w:rPr>
          <w:rFonts w:eastAsia="Times New Roman" w:cs="Times New Roman"/>
          <w:szCs w:val="24"/>
        </w:rPr>
        <w:t>τους</w:t>
      </w:r>
      <w:r>
        <w:rPr>
          <w:rFonts w:eastAsia="Times New Roman" w:cs="Times New Roman"/>
          <w:szCs w:val="24"/>
        </w:rPr>
        <w:t xml:space="preserve"> επενδυτές. </w:t>
      </w:r>
    </w:p>
    <w:p w14:paraId="07A0032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Όμως για ένα τέτοιο σοβαρό ζήτημα κρατήσατε όλους τους αρμόδιους φορείς στο πε</w:t>
      </w:r>
      <w:r>
        <w:rPr>
          <w:rFonts w:eastAsia="Times New Roman" w:cs="Times New Roman"/>
          <w:szCs w:val="24"/>
        </w:rPr>
        <w:t>ριθώριο.</w:t>
      </w:r>
    </w:p>
    <w:p w14:paraId="07A0032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Ωστόσο, σήμερα αλλάζετε τη χωροταξική και πολεοδομική νομοθεσία, τον τρόπο δηλαδή που μπορούν να γίνονται έργα, υποδομές, κτίρια και λοιπά στη χώρα και οι αρμόδιοι επιστημονικοί φορείς δεν λαμβάνουν τον λόγο, ώστε να καταθέσουν τις απόψεις και την</w:t>
      </w:r>
      <w:r>
        <w:rPr>
          <w:rFonts w:eastAsia="Times New Roman" w:cs="Times New Roman"/>
          <w:szCs w:val="24"/>
        </w:rPr>
        <w:t xml:space="preserve"> εμπειρία τους.</w:t>
      </w:r>
    </w:p>
    <w:p w14:paraId="07A0032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Είχε τονίσει το ΤΕΕ ότι το Κτηματολόγιο και οι δασικοί χάρτες, ως τα πιο αναπτυξιακά έργα, πρέπει να προηγηθούν όλων των άλλων. Εσείς τι κάνατε; Αδιαφορήσατε και τους αγνοήσατε, ενώ αυτοί είναι που θα εφαρμόσουν τους σχετικούς νόμους.</w:t>
      </w:r>
    </w:p>
    <w:p w14:paraId="07A0032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Κύριο</w:t>
      </w:r>
      <w:r>
        <w:rPr>
          <w:rFonts w:eastAsia="Times New Roman" w:cs="Times New Roman"/>
          <w:szCs w:val="24"/>
        </w:rPr>
        <w:t xml:space="preserve">ι της Κυβέρνησης, δεν έχετε κανέναν σχεδιασμό. Δεν υπάρχει καμμία σοβαρότητα. Η χώρα χάνει χρόνο και απομακρύνεται από την ανάπτυξη, γιατί η Κυβέρνηση αδυνατεί να κυβερνήσει. </w:t>
      </w:r>
    </w:p>
    <w:p w14:paraId="07A0032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Συμπερασματικά, καταργήσατε έναν νόμο ο οποίος δεν εφαρμόστηκε εξαιτίας της αδυν</w:t>
      </w:r>
      <w:r>
        <w:rPr>
          <w:rFonts w:eastAsia="Times New Roman" w:cs="Times New Roman"/>
          <w:szCs w:val="24"/>
        </w:rPr>
        <w:t xml:space="preserve">αμίας της Κυβέρνησης, Δεύτερον, εξαιτίας της Κυβέρνησης χάθηκαν είκοσι δύο μήνες για την επεξεργασία του πλαισίου του χωρικού σχεδιασμού της χώρας. </w:t>
      </w:r>
    </w:p>
    <w:p w14:paraId="07A0032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Αποτέλεσμα είναι το νομοσχέδιο που φέρνετε σήμερα, κύριε Υπουργέ, να έχει βασικά προβλήματα και μάλιστα απο</w:t>
      </w:r>
      <w:r>
        <w:rPr>
          <w:rFonts w:eastAsia="Times New Roman" w:cs="Times New Roman"/>
          <w:szCs w:val="24"/>
        </w:rPr>
        <w:t xml:space="preserve">σπασματικό χαρακτήρα. Ακυρώνει το εργαλείο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χ</w:t>
      </w:r>
      <w:r>
        <w:rPr>
          <w:rFonts w:eastAsia="Times New Roman" w:cs="Times New Roman"/>
          <w:szCs w:val="24"/>
        </w:rPr>
        <w:t xml:space="preserve">ωρικών </w:t>
      </w:r>
      <w:r>
        <w:rPr>
          <w:rFonts w:eastAsia="Times New Roman" w:cs="Times New Roman"/>
          <w:szCs w:val="24"/>
        </w:rPr>
        <w:t>σ</w:t>
      </w:r>
      <w:r>
        <w:rPr>
          <w:rFonts w:eastAsia="Times New Roman" w:cs="Times New Roman"/>
          <w:szCs w:val="24"/>
        </w:rPr>
        <w:t xml:space="preserve">χεδίων. Εισάγει διαδικασία προέγκρισης με υπουργική απόφαση για την τροποποίηση όρων, </w:t>
      </w:r>
      <w:r>
        <w:rPr>
          <w:rFonts w:eastAsia="Times New Roman"/>
          <w:szCs w:val="24"/>
        </w:rPr>
        <w:t>οι οποίοι</w:t>
      </w:r>
      <w:r>
        <w:rPr>
          <w:rFonts w:eastAsia="Times New Roman" w:cs="Times New Roman"/>
          <w:szCs w:val="24"/>
        </w:rPr>
        <w:t xml:space="preserve"> φυσικά εγκρίνονται με ένα απλό προεδρικό διάταγμα.</w:t>
      </w:r>
    </w:p>
    <w:p w14:paraId="07A0032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Είπε ο Υπουργός ότι δεν θα αυξηθεί η γραφειοκ</w:t>
      </w:r>
      <w:r>
        <w:rPr>
          <w:rFonts w:eastAsia="Times New Roman" w:cs="Times New Roman"/>
          <w:szCs w:val="24"/>
        </w:rPr>
        <w:t xml:space="preserve">ρατία. Ωστόσο, αυξάνεται η </w:t>
      </w:r>
      <w:r>
        <w:rPr>
          <w:rFonts w:eastAsia="Times New Roman" w:cs="Times New Roman"/>
          <w:szCs w:val="24"/>
        </w:rPr>
        <w:t>αν</w:t>
      </w:r>
      <w:r>
        <w:rPr>
          <w:rFonts w:eastAsia="Times New Roman" w:cs="Times New Roman"/>
          <w:szCs w:val="24"/>
        </w:rPr>
        <w:t xml:space="preserve">ασφάλεια δικαίου. Οι φορείς φωνάζουν ότι αυξάνεται η αβεβαιότητα του επενδυτή, το διοικητικό βάρος για τις επιχειρήσεις και οι χρονικές καθυστερήσεις. Άλλοι μίλησαν για περαιτέρω συγκεντρωτισμό εξουσιών κα αρμοδιοτήτων. </w:t>
      </w:r>
    </w:p>
    <w:p w14:paraId="07A0032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ουσί</w:t>
      </w:r>
      <w:r>
        <w:rPr>
          <w:rFonts w:eastAsia="Times New Roman" w:cs="Times New Roman"/>
          <w:szCs w:val="24"/>
        </w:rPr>
        <w:t>α, όμως, αγαπητοί συνάδελφοι, είναι ότι πρόκειται για μια προβληματική ρύθμιση.</w:t>
      </w:r>
    </w:p>
    <w:p w14:paraId="07A0032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Αναβαθμίζονται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χ</w:t>
      </w:r>
      <w:r>
        <w:rPr>
          <w:rFonts w:eastAsia="Times New Roman" w:cs="Times New Roman"/>
          <w:szCs w:val="24"/>
        </w:rPr>
        <w:t xml:space="preserve">ωροταξικά </w:t>
      </w:r>
      <w:r>
        <w:rPr>
          <w:rFonts w:eastAsia="Times New Roman" w:cs="Times New Roman"/>
          <w:szCs w:val="24"/>
        </w:rPr>
        <w:t>π</w:t>
      </w:r>
      <w:r>
        <w:rPr>
          <w:rFonts w:eastAsia="Times New Roman" w:cs="Times New Roman"/>
          <w:szCs w:val="24"/>
        </w:rPr>
        <w:t xml:space="preserve">λαίσια, σε βάρος των </w:t>
      </w:r>
      <w:r>
        <w:rPr>
          <w:rFonts w:eastAsia="Times New Roman" w:cs="Times New Roman"/>
          <w:szCs w:val="24"/>
        </w:rPr>
        <w:t>ε</w:t>
      </w:r>
      <w:r>
        <w:rPr>
          <w:rFonts w:eastAsia="Times New Roman" w:cs="Times New Roman"/>
          <w:szCs w:val="24"/>
        </w:rPr>
        <w:t xml:space="preserve">ιδικών, και αποκτούν κανονιστικό χαρακτήρα μέχρι τη θεσμοθέτηση υποκείμενου ρυθμιστικού σχεδιασμού, όπως λέτε. </w:t>
      </w:r>
      <w:r>
        <w:rPr>
          <w:rFonts w:eastAsia="Times New Roman" w:cs="Times New Roman"/>
          <w:szCs w:val="24"/>
        </w:rPr>
        <w:t>Δηλαδή, μετατρέπονται σε κανονιστικά σχέδια με άγνωστη χρονική διάρκεια, δεδομένου ότι για μια περιοχή μπορεί να περάσουν πολλά χρόνια για τη σύνταξη τοπικού χωροταξικού σχεδίου.</w:t>
      </w:r>
    </w:p>
    <w:p w14:paraId="07A0032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Να σημειώσω εδώ, βέβαια, ότι με τις διατάξεις που φέρνει η Κυβέρνηση τα </w:t>
      </w:r>
      <w:r>
        <w:rPr>
          <w:rFonts w:eastAsia="Times New Roman" w:cs="Times New Roman"/>
          <w:szCs w:val="24"/>
        </w:rPr>
        <w:t>τ</w:t>
      </w:r>
      <w:r>
        <w:rPr>
          <w:rFonts w:eastAsia="Times New Roman" w:cs="Times New Roman"/>
          <w:szCs w:val="24"/>
        </w:rPr>
        <w:t>οπικ</w:t>
      </w:r>
      <w:r>
        <w:rPr>
          <w:rFonts w:eastAsia="Times New Roman" w:cs="Times New Roman"/>
          <w:szCs w:val="24"/>
        </w:rPr>
        <w:t xml:space="preserve">ά </w:t>
      </w:r>
      <w:r>
        <w:rPr>
          <w:rFonts w:eastAsia="Times New Roman" w:cs="Times New Roman"/>
          <w:szCs w:val="24"/>
        </w:rPr>
        <w:t>χ</w:t>
      </w:r>
      <w:r>
        <w:rPr>
          <w:rFonts w:eastAsia="Times New Roman" w:cs="Times New Roman"/>
          <w:szCs w:val="24"/>
        </w:rPr>
        <w:t xml:space="preserve">ωροταξικά </w:t>
      </w:r>
      <w:r>
        <w:rPr>
          <w:rFonts w:eastAsia="Times New Roman" w:cs="Times New Roman"/>
          <w:szCs w:val="24"/>
        </w:rPr>
        <w:t>σ</w:t>
      </w:r>
      <w:r>
        <w:rPr>
          <w:rFonts w:eastAsia="Times New Roman" w:cs="Times New Roman"/>
          <w:szCs w:val="24"/>
        </w:rPr>
        <w:t>χέδια θα εγκρίνονται με προεδρικό διάταγμα και με ευθύνη της κεντρικής διοίκησης, κάτι που προσθέτει γραφειοκρατία και απαιτεί παραπάνω χρόνο.</w:t>
      </w:r>
    </w:p>
    <w:p w14:paraId="07A0032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Τρίτον, καταργούνται τα όσα αφορούσαν στην </w:t>
      </w:r>
      <w:proofErr w:type="spellStart"/>
      <w:r>
        <w:rPr>
          <w:rFonts w:eastAsia="Times New Roman" w:cs="Times New Roman"/>
          <w:szCs w:val="24"/>
        </w:rPr>
        <w:t>ψηφιοποίηση</w:t>
      </w:r>
      <w:proofErr w:type="spellEnd"/>
      <w:r>
        <w:rPr>
          <w:rFonts w:eastAsia="Times New Roman" w:cs="Times New Roman"/>
          <w:szCs w:val="24"/>
        </w:rPr>
        <w:t xml:space="preserve"> και ηλεκτρονική καταγραφή των θεσμικών γραμμ</w:t>
      </w:r>
      <w:r>
        <w:rPr>
          <w:rFonts w:eastAsia="Times New Roman" w:cs="Times New Roman"/>
          <w:szCs w:val="24"/>
        </w:rPr>
        <w:t>ών, πληροφοριών, όρων και χρήσεων γης, άρθρο 11 του ν.4269/2014.</w:t>
      </w:r>
    </w:p>
    <w:p w14:paraId="07A0033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Ήταν ένα καινοτόμο εργαλείο, που όμως απαιτούσε συγκεκριμένες ενέργειες για της εφαρμογή του. Η αδυναμία σας, κύριοι, η αδυναμία της Κυβέρνησης, σας ώθησε να το καταργήσετε.</w:t>
      </w:r>
    </w:p>
    <w:p w14:paraId="07A0033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Τρίτον, δεν προβλέπεται η χρηματοδότηση για την εφαρμογή σχεδιασμού, από πού θα υπάρξουν οι πόροι. </w:t>
      </w:r>
    </w:p>
    <w:p w14:paraId="07A0033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δεν υπάρχει ούτε ποσοτικοποίηση των στόχων ούτε χρονικός προγραμματισμός για την υλοποίηση της εθνικής χωρικής στρατηγικής. </w:t>
      </w:r>
    </w:p>
    <w:p w14:paraId="07A00333" w14:textId="77777777" w:rsidR="00952F62" w:rsidRDefault="00723C98">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αντιμετωπίσα</w:t>
      </w:r>
      <w:r>
        <w:rPr>
          <w:rFonts w:eastAsia="Times New Roman" w:cs="Times New Roman"/>
          <w:szCs w:val="24"/>
        </w:rPr>
        <w:t>τε με ασάφεια, θα έλεγα, τους συντελεστές δόμησης στις ΒΙΠΕ και ΒΕΠΕ και στα επιχειρηματικά πάρκα. Εδώ θα υπάρξουν παρερμηνείες.</w:t>
      </w:r>
    </w:p>
    <w:p w14:paraId="07A0033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έχετε άραγε λάβει υπ’ </w:t>
      </w:r>
      <w:proofErr w:type="spellStart"/>
      <w:r>
        <w:rPr>
          <w:rFonts w:eastAsia="Times New Roman" w:cs="Times New Roman"/>
          <w:szCs w:val="24"/>
        </w:rPr>
        <w:t>όψιν</w:t>
      </w:r>
      <w:proofErr w:type="spellEnd"/>
      <w:r>
        <w:rPr>
          <w:rFonts w:eastAsia="Times New Roman" w:cs="Times New Roman"/>
          <w:szCs w:val="24"/>
        </w:rPr>
        <w:t xml:space="preserve"> σας για τον κρίσιμο χωρικό σχεδιασμό τις σύγχρονες τάσεις στο ευρωπαϊκό αστικ</w:t>
      </w:r>
      <w:r>
        <w:rPr>
          <w:rFonts w:eastAsia="Times New Roman" w:cs="Times New Roman"/>
          <w:szCs w:val="24"/>
        </w:rPr>
        <w:t>ό σύστημα και κυρίως τον αυξανόμενο κοινωνικό αποκλεισμό, όπως, για παράδειγμα, την προσβασιμότητα των Α</w:t>
      </w:r>
      <w:r>
        <w:rPr>
          <w:rFonts w:eastAsia="Times New Roman" w:cs="Times New Roman"/>
          <w:szCs w:val="24"/>
        </w:rPr>
        <w:t>Μ</w:t>
      </w:r>
      <w:r>
        <w:rPr>
          <w:rFonts w:eastAsia="Times New Roman" w:cs="Times New Roman"/>
          <w:szCs w:val="24"/>
        </w:rPr>
        <w:t>ΕΑ, τις αλλαγές στον ρόλο και τη λειτουργία των αγροτικών περιοχών, τις χρήσεις γης, τα πολλά προβλήματα στις μεταφορές και τη δικτύωση, την αναγκαία α</w:t>
      </w:r>
      <w:r>
        <w:rPr>
          <w:rFonts w:eastAsia="Times New Roman" w:cs="Times New Roman"/>
          <w:szCs w:val="24"/>
        </w:rPr>
        <w:t xml:space="preserve">ναπτυξιακή διαχείριση της φυσικής και πολιτιστικής μας κληρονομιάς; Μάλλον όχι. </w:t>
      </w:r>
    </w:p>
    <w:p w14:paraId="07A0033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για βιώσιμη ανάπτυξη και ανάπτυξη χωρίς αποκλεισμούς. Όμως έτσι όπως αντιμετωπίζετε, κύριοι της Κυβέρνησης, αυτές τις έννοιες, είναι έννοιες κενού περιεχομένου. </w:t>
      </w:r>
    </w:p>
    <w:p w14:paraId="07A0033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παρ</w:t>
      </w:r>
      <w:r>
        <w:rPr>
          <w:rFonts w:eastAsia="Times New Roman" w:cs="Times New Roman"/>
          <w:szCs w:val="24"/>
        </w:rPr>
        <w:t xml:space="preserve">όν νομοσχέδιο, αγαπητοί συνάδελφοι, δεν επιφέρει ουσιαστικές αλλαγές σε σχέση με τον ισχύοντα σήμερα ν.4269/2014, αλλά μόνο κάποιες τροποποιήσεις. Ωστόσο, δεν μας κάνει εντύπωση ο τρόπος με τον οποίο αντιμετωπίζετε την αναπτυξιακή προοπτική της χώρας. </w:t>
      </w:r>
    </w:p>
    <w:p w14:paraId="07A0033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Τώρ</w:t>
      </w:r>
      <w:r>
        <w:rPr>
          <w:rFonts w:eastAsia="Times New Roman" w:cs="Times New Roman"/>
          <w:szCs w:val="24"/>
        </w:rPr>
        <w:t>α αφήσατε πίσω σας τις υποσχέσεις για την παραγωγική ανασυγκρότηση του τόπου και έρχεστε να ρίξετε στάχτη στα μάτια της κοινωνίας, να κοροϊδέψετε, δηλαδή, τον ελληνικό λαό ότι τάχα ενδιαφέρεστε για την ανάπτυξη.</w:t>
      </w:r>
    </w:p>
    <w:p w14:paraId="07A0033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Είδαμε τις προθέσεις σας, κύριοι της Κυβέρνη</w:t>
      </w:r>
      <w:r>
        <w:rPr>
          <w:rFonts w:eastAsia="Times New Roman" w:cs="Times New Roman"/>
          <w:szCs w:val="24"/>
        </w:rPr>
        <w:t xml:space="preserve">σης, στο ξεπούλημα του ΟΛΠ στους Κινέζους επενδυτές, στην εκποίηση της ΔΕΗ, στο μπλοκάρισμα του ακινήτου της </w:t>
      </w:r>
      <w:proofErr w:type="spellStart"/>
      <w:r>
        <w:rPr>
          <w:rFonts w:eastAsia="Times New Roman" w:cs="Times New Roman"/>
          <w:szCs w:val="24"/>
        </w:rPr>
        <w:t>Αφάντου</w:t>
      </w:r>
      <w:proofErr w:type="spellEnd"/>
      <w:r>
        <w:rPr>
          <w:rFonts w:eastAsia="Times New Roman" w:cs="Times New Roman"/>
          <w:szCs w:val="24"/>
        </w:rPr>
        <w:t xml:space="preserve"> στη Ρόδο ως αρχαιολογικού χώρου, </w:t>
      </w:r>
      <w:r>
        <w:rPr>
          <w:rFonts w:eastAsia="Times New Roman" w:cs="Times New Roman"/>
          <w:szCs w:val="24"/>
        </w:rPr>
        <w:lastRenderedPageBreak/>
        <w:t xml:space="preserve">στο ναυάγιο στον ΔΕΣΦΑ με την </w:t>
      </w:r>
      <w:proofErr w:type="spellStart"/>
      <w:r>
        <w:rPr>
          <w:rFonts w:eastAsia="Times New Roman" w:cs="Times New Roman"/>
          <w:szCs w:val="24"/>
        </w:rPr>
        <w:t>αζέρικη</w:t>
      </w:r>
      <w:proofErr w:type="spellEnd"/>
      <w:r>
        <w:rPr>
          <w:rFonts w:eastAsia="Times New Roman" w:cs="Times New Roman"/>
          <w:szCs w:val="24"/>
        </w:rPr>
        <w:t xml:space="preserve"> </w:t>
      </w:r>
      <w:r>
        <w:rPr>
          <w:rFonts w:eastAsia="Times New Roman" w:cs="Times New Roman"/>
          <w:szCs w:val="24"/>
          <w:lang w:val="en-US"/>
        </w:rPr>
        <w:t>SOCAR</w:t>
      </w:r>
      <w:r>
        <w:rPr>
          <w:rFonts w:eastAsia="Times New Roman" w:cs="Times New Roman"/>
          <w:szCs w:val="24"/>
        </w:rPr>
        <w:t xml:space="preserve"> και την απώλεια 188 εκατομμυρίων ευρώ, στο τοπίο απόλυτης εγκα</w:t>
      </w:r>
      <w:r>
        <w:rPr>
          <w:rFonts w:eastAsia="Times New Roman" w:cs="Times New Roman"/>
          <w:szCs w:val="24"/>
        </w:rPr>
        <w:t xml:space="preserve">τάλειψης στο Ελληνικό και τη μετατροπή του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-αποθήκες ψυχών προσφύγων, χωρίς κανένα σχέδιο για την αξιοποίησή του. </w:t>
      </w:r>
    </w:p>
    <w:p w14:paraId="07A0033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δε καταπολέμηση της ανεργίας, που είναι το μεγάλο στοίχημα και ζητούμενο όλων μας, δεν βρίσκει καμμία απάντηση, όταν και εκεί χά</w:t>
      </w:r>
      <w:r>
        <w:rPr>
          <w:rFonts w:eastAsia="Times New Roman" w:cs="Times New Roman"/>
          <w:szCs w:val="24"/>
        </w:rPr>
        <w:t xml:space="preserve">νονται εβδομήντα πέντε χιλιάδες θέσεις εργασίας μόνο από το Ελληνικό. </w:t>
      </w:r>
    </w:p>
    <w:p w14:paraId="07A0033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Κύριοι, αυτά είναι τα έργα σας! Ο ελληνικός λαός δεν εξαπατάται πια. Γι’ αυτό και καταψηφίζουμε το παρόν νομοσχέδιο.</w:t>
      </w:r>
    </w:p>
    <w:p w14:paraId="07A0033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Σας ευχαριστώ.</w:t>
      </w:r>
    </w:p>
    <w:p w14:paraId="07A0033C"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w:t>
      </w:r>
      <w:r>
        <w:rPr>
          <w:rFonts w:eastAsia="Times New Roman" w:cs="Times New Roman"/>
          <w:szCs w:val="24"/>
        </w:rPr>
        <w:t xml:space="preserve">αράταξης </w:t>
      </w:r>
      <w:r>
        <w:rPr>
          <w:rFonts w:eastAsia="Times New Roman"/>
          <w:szCs w:val="24"/>
        </w:rPr>
        <w:t>ΠΑΣΟΚ</w:t>
      </w:r>
      <w:r>
        <w:rPr>
          <w:rFonts w:eastAsia="Times New Roman" w:cs="Times New Roman"/>
          <w:szCs w:val="24"/>
        </w:rPr>
        <w:t>-ΔΗΜΑΡ)</w:t>
      </w:r>
    </w:p>
    <w:p w14:paraId="07A0033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07A0033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Ο κ. Σκουρλέτης έχει ζητήσει τον λόγο για να υποστηρίξει δύο τροπολογίες. Η μια είναι </w:t>
      </w:r>
      <w:r>
        <w:rPr>
          <w:rFonts w:eastAsia="Times New Roman" w:cs="Times New Roman"/>
          <w:szCs w:val="24"/>
        </w:rPr>
        <w:t xml:space="preserve">με γενικό αριθμό </w:t>
      </w:r>
      <w:r>
        <w:rPr>
          <w:rFonts w:eastAsia="Times New Roman" w:cs="Times New Roman"/>
          <w:szCs w:val="24"/>
        </w:rPr>
        <w:t>875 και η άλλη</w:t>
      </w:r>
      <w:r>
        <w:rPr>
          <w:rFonts w:eastAsia="Times New Roman" w:cs="Times New Roman"/>
          <w:szCs w:val="24"/>
        </w:rPr>
        <w:t xml:space="preserve"> με</w:t>
      </w:r>
      <w:r>
        <w:rPr>
          <w:rFonts w:eastAsia="Times New Roman" w:cs="Times New Roman"/>
          <w:szCs w:val="24"/>
        </w:rPr>
        <w:t xml:space="preserve"> </w:t>
      </w:r>
      <w:r>
        <w:rPr>
          <w:rFonts w:eastAsia="Times New Roman" w:cs="Times New Roman"/>
          <w:szCs w:val="24"/>
        </w:rPr>
        <w:t xml:space="preserve">γενικό αριθμό </w:t>
      </w:r>
      <w:r>
        <w:rPr>
          <w:rFonts w:eastAsia="Times New Roman" w:cs="Times New Roman"/>
          <w:szCs w:val="24"/>
        </w:rPr>
        <w:t xml:space="preserve">876. </w:t>
      </w:r>
    </w:p>
    <w:p w14:paraId="07A0033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876 </w:t>
      </w:r>
      <w:r>
        <w:rPr>
          <w:rFonts w:eastAsia="Times New Roman" w:cs="Times New Roman"/>
          <w:szCs w:val="24"/>
        </w:rPr>
        <w:t>και ειδικό 104</w:t>
      </w:r>
      <w:r>
        <w:rPr>
          <w:rFonts w:eastAsia="Times New Roman" w:cs="Times New Roman"/>
          <w:szCs w:val="24"/>
        </w:rPr>
        <w:t>,</w:t>
      </w:r>
      <w:r>
        <w:rPr>
          <w:rFonts w:eastAsia="Times New Roman" w:cs="Times New Roman"/>
          <w:szCs w:val="24"/>
        </w:rPr>
        <w:t xml:space="preserve"> αναφέρεται στην αναδρομική ισχύ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των αποφάσεων περί αποζημιώσεως της εργασίας καθ’ υπέρβαση του ωραρίου για το προσωπικό των ΟΤΑ πρώτου και δευτέρου βαθμού και των νομικών προσώπων αυτών. </w:t>
      </w:r>
    </w:p>
    <w:p w14:paraId="07A0034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άλλη είναι η τροπολογία με γενικό αρι</w:t>
      </w:r>
      <w:r>
        <w:rPr>
          <w:rFonts w:eastAsia="Times New Roman" w:cs="Times New Roman"/>
          <w:szCs w:val="24"/>
        </w:rPr>
        <w:t>θμό 875 και ειδικό 103 και αφορά τις δαπάνες μισθωμάτων περιφερειών.</w:t>
      </w:r>
    </w:p>
    <w:p w14:paraId="07A0034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7A0034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Ευχαριστώ, κύριε Πρόεδρε.</w:t>
      </w:r>
    </w:p>
    <w:p w14:paraId="07A0034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ξεκινήσω με την τροπολογία με γενικό αριθμό 875 και ειδικό 103. Όπ</w:t>
      </w:r>
      <w:r>
        <w:rPr>
          <w:rFonts w:eastAsia="Times New Roman" w:cs="Times New Roman"/>
          <w:szCs w:val="24"/>
        </w:rPr>
        <w:t xml:space="preserve">ως ήδη αναφέρατε, αφορά δαπάνες που σχετίζονται με τη μίσθωση </w:t>
      </w:r>
      <w:r>
        <w:rPr>
          <w:rFonts w:eastAsia="Times New Roman" w:cs="Times New Roman"/>
          <w:szCs w:val="24"/>
        </w:rPr>
        <w:lastRenderedPageBreak/>
        <w:t xml:space="preserve">κτηρίων για συμβάσεις που ήδη έχουν λήξει, αλλά που εκ των πραγμάτων έχουν παραταθεί. Δεν είχαν το δικαίωμα να προβούν σε νέα διαγωνιστική διαδικασία εκ μέρους των περιφερειών. </w:t>
      </w:r>
    </w:p>
    <w:p w14:paraId="07A0034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Τους δίνουμε, λο</w:t>
      </w:r>
      <w:r>
        <w:rPr>
          <w:rFonts w:eastAsia="Times New Roman" w:cs="Times New Roman"/>
          <w:szCs w:val="24"/>
        </w:rPr>
        <w:t xml:space="preserve">ιπόν, τη δυνατότητα να δικαιολογηθούν αυτές οι δαπάνες και εντός διμήνου να κάνουν νέα διαγωνιστική διαδικασία. Αφορά κυρίως σχολικές μονάδες και είναι υποχρεωτικό αυτό να γίνει εντός διμήνου από τη δημοσίευση της τροπολογίας. </w:t>
      </w:r>
    </w:p>
    <w:p w14:paraId="07A0034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Από εκεί και έπειτα, αυτά τα</w:t>
      </w:r>
      <w:r>
        <w:rPr>
          <w:rFonts w:eastAsia="Times New Roman" w:cs="Times New Roman"/>
          <w:szCs w:val="24"/>
        </w:rPr>
        <w:t xml:space="preserve"> ποσά έχουν ήδη προϋπολογιστεί από τις περιφέρειες και δεν επιφέρουν καμμία δαπάνη στο επίπεδο του προϋπολογισμού. </w:t>
      </w:r>
    </w:p>
    <w:p w14:paraId="07A0034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δεύτερη τροπολογία είναι με γενικό αριθμό 876 και ειδικό 104 και αφορά πάλι δαπάνες που σχετίζονται με υπερωριακή εργασία. Ζητάμε με την π</w:t>
      </w:r>
      <w:r>
        <w:rPr>
          <w:rFonts w:eastAsia="Times New Roman" w:cs="Times New Roman"/>
          <w:szCs w:val="24"/>
        </w:rPr>
        <w:t>αρούσα τροπολογία να έχει αναδρομική ισχύ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Πρόκειται για αποφάσεις που ήδη παρθήκαν, αλλά δεν πάρθηκαν μέσα στον </w:t>
      </w:r>
      <w:r>
        <w:rPr>
          <w:rFonts w:eastAsia="Times New Roman" w:cs="Times New Roman"/>
          <w:szCs w:val="24"/>
        </w:rPr>
        <w:lastRenderedPageBreak/>
        <w:t>προβλεπόμενο από τον νόμο χρόνο και πάρθηκαν μετά. Με ευθύνη, βέβαια, των δημοτικών και περιφερειακών συμβουλίων, τούς δίνεται η δ</w:t>
      </w:r>
      <w:r>
        <w:rPr>
          <w:rFonts w:eastAsia="Times New Roman" w:cs="Times New Roman"/>
          <w:szCs w:val="24"/>
        </w:rPr>
        <w:t xml:space="preserve">υνατότητα αυτές οι αποφάσεις να θεωρηθούν έγκυρες και να δοθούν τα χρήματα αυτά για </w:t>
      </w:r>
      <w:proofErr w:type="spellStart"/>
      <w:r>
        <w:rPr>
          <w:rFonts w:eastAsia="Times New Roman" w:cs="Times New Roman"/>
          <w:szCs w:val="24"/>
        </w:rPr>
        <w:t>παρασχεθείσα</w:t>
      </w:r>
      <w:proofErr w:type="spellEnd"/>
      <w:r>
        <w:rPr>
          <w:rFonts w:eastAsia="Times New Roman" w:cs="Times New Roman"/>
          <w:szCs w:val="24"/>
        </w:rPr>
        <w:t xml:space="preserve"> εργασία. Κυρίως αφορά εργαζομένους στην καθαριότητα.</w:t>
      </w:r>
    </w:p>
    <w:p w14:paraId="07A0034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A0034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7A0034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Προχωρούμε στην επόμενη ομιλήτρια, </w:t>
      </w:r>
      <w:r>
        <w:rPr>
          <w:rFonts w:eastAsia="Times New Roman" w:cs="Times New Roman"/>
          <w:szCs w:val="24"/>
        </w:rPr>
        <w:t xml:space="preserve">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 xml:space="preserve"> από τον ΣΥΡΙΖΑ.</w:t>
      </w:r>
    </w:p>
    <w:p w14:paraId="07A0034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Θεοπεφτάτου</w:t>
      </w:r>
      <w:proofErr w:type="spellEnd"/>
      <w:r>
        <w:rPr>
          <w:rFonts w:eastAsia="Times New Roman" w:cs="Times New Roman"/>
          <w:szCs w:val="24"/>
        </w:rPr>
        <w:t>, έχετε τον λόγο, για επτά λεπτά.</w:t>
      </w:r>
    </w:p>
    <w:p w14:paraId="07A0034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ΑΦΡΟΔΙΤΗ ΘΕΟΠΕΦΤΑΤΟΥ:</w:t>
      </w:r>
      <w:r>
        <w:rPr>
          <w:rFonts w:eastAsia="Times New Roman" w:cs="Times New Roman"/>
          <w:szCs w:val="24"/>
        </w:rPr>
        <w:t xml:space="preserve"> Ευχαριστώ, κύριε Πρόεδρε.</w:t>
      </w:r>
    </w:p>
    <w:p w14:paraId="07A0034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για τον χωρικό σχεδιασμό σε σχέση με την βιώσιμη ανάπτυξη. Αυτές οι συζητήσεις εί</w:t>
      </w:r>
      <w:r>
        <w:rPr>
          <w:rFonts w:eastAsia="Times New Roman" w:cs="Times New Roman"/>
          <w:szCs w:val="24"/>
        </w:rPr>
        <w:t xml:space="preserve">χαν ξεκινήσει, </w:t>
      </w:r>
      <w:r>
        <w:rPr>
          <w:rFonts w:eastAsia="Times New Roman" w:cs="Times New Roman"/>
          <w:szCs w:val="24"/>
        </w:rPr>
        <w:lastRenderedPageBreak/>
        <w:t xml:space="preserve">όπως έχουμε ξαναπεί σε αυτή την Αίθουσα, από τα τέλη της δεκαετίας του </w:t>
      </w:r>
      <w:r>
        <w:rPr>
          <w:rFonts w:eastAsia="Times New Roman" w:cs="Times New Roman"/>
          <w:szCs w:val="24"/>
        </w:rPr>
        <w:t>΄</w:t>
      </w:r>
      <w:r>
        <w:rPr>
          <w:rFonts w:eastAsia="Times New Roman" w:cs="Times New Roman"/>
          <w:szCs w:val="24"/>
        </w:rPr>
        <w:t>70. Έχουν γίνει αρκετές θεσμικές παρεμβάσεις ως προς τον χωρικό σχεδιασμό, με σημαντικότερο θα έλεγα τον ν.1337/1983, που, όμως, σύμφωνα με αυτόν ή μετά με τις τροποποιή</w:t>
      </w:r>
      <w:r>
        <w:rPr>
          <w:rFonts w:eastAsia="Times New Roman" w:cs="Times New Roman"/>
          <w:szCs w:val="24"/>
        </w:rPr>
        <w:t>σεις του, είτε δεν ολοκληρώθηκαν οι μελέτες, είτε έγινε ευκαιριακή εφαρμογή ρυθμίσεων, είτε εξέλιπαν βασικοί μηχανισμοί για την εφαρμογή τους και την στήριξη τους και έτσι έμεναν στα χαρτιά. Σε μεγάλο δε βαθμό έγιναν παρεμβάσεις, περισσότερο για να θεραπεύ</w:t>
      </w:r>
      <w:r>
        <w:rPr>
          <w:rFonts w:eastAsia="Times New Roman" w:cs="Times New Roman"/>
          <w:szCs w:val="24"/>
        </w:rPr>
        <w:t xml:space="preserve">σουν οικιστικά προβλήματα, παρά να δώσουν αναπτυξιακή προοπτική. </w:t>
      </w:r>
    </w:p>
    <w:p w14:paraId="07A0034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Εδώ, θα πρέπει να επισημάνουμε την έλλειψη του βασικότερου εργαλείου ρύθμισης του χώρου, του Εθνικού Κτηματολογίου, που νομίζω ότι έχει μπει σε τροχιά ολοκλήρωσής του και αναμένουμε να το δο</w:t>
      </w:r>
      <w:r>
        <w:rPr>
          <w:rFonts w:eastAsia="Times New Roman" w:cs="Times New Roman"/>
          <w:szCs w:val="24"/>
        </w:rPr>
        <w:t xml:space="preserve">ύμε. </w:t>
      </w:r>
    </w:p>
    <w:p w14:paraId="07A0034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λοιπόν, αυτ</w:t>
      </w:r>
      <w:r>
        <w:rPr>
          <w:rFonts w:eastAsia="Times New Roman" w:cs="Times New Roman"/>
          <w:szCs w:val="24"/>
        </w:rPr>
        <w:t>ό</w:t>
      </w:r>
      <w:r>
        <w:rPr>
          <w:rFonts w:eastAsia="Times New Roman" w:cs="Times New Roman"/>
          <w:szCs w:val="24"/>
        </w:rPr>
        <w:t xml:space="preserve"> θα πρέπει να αναλογιστούμε γιατί όλες αυτές οι θεσμικές ρυθμίσεις δεν είχαν τα απαιτούμενα αποτελέσματα και </w:t>
      </w:r>
      <w:r>
        <w:rPr>
          <w:rFonts w:eastAsia="Times New Roman" w:cs="Times New Roman"/>
          <w:szCs w:val="24"/>
        </w:rPr>
        <w:lastRenderedPageBreak/>
        <w:t>θα πρέπει να κρίνουμε τι έφταιξε. Σε αυτή τη βάση συζητάμε για τις αλλαγές του ν.4269/2014, που χρειάζεται οπωσδήποτ</w:t>
      </w:r>
      <w:r>
        <w:rPr>
          <w:rFonts w:eastAsia="Times New Roman" w:cs="Times New Roman"/>
          <w:szCs w:val="24"/>
        </w:rPr>
        <w:t xml:space="preserve">ε να γίνουν ορισμένες αλλαγές, κυρίως στη διάρθρωση σε διακριτούς ρόλους λειτουργίας αυτών των τριών βασικών επιπέδων του χωρικού σχεδιασμού, δηλαδή στο εθνικό επίπεδο, σε περιφερειακό και σε τοπικό επίπεδο, τα γνωστά σε όλους μας παλιά </w:t>
      </w:r>
      <w:r>
        <w:rPr>
          <w:rFonts w:eastAsia="Times New Roman" w:cs="Times New Roman"/>
          <w:szCs w:val="24"/>
        </w:rPr>
        <w:t>γ</w:t>
      </w:r>
      <w:r>
        <w:rPr>
          <w:rFonts w:eastAsia="Times New Roman" w:cs="Times New Roman"/>
          <w:szCs w:val="24"/>
        </w:rPr>
        <w:t xml:space="preserve">ενικά </w:t>
      </w:r>
      <w:r>
        <w:rPr>
          <w:rFonts w:eastAsia="Times New Roman" w:cs="Times New Roman"/>
          <w:szCs w:val="24"/>
        </w:rPr>
        <w:t>π</w:t>
      </w:r>
      <w:r>
        <w:rPr>
          <w:rFonts w:eastAsia="Times New Roman" w:cs="Times New Roman"/>
          <w:szCs w:val="24"/>
        </w:rPr>
        <w:t xml:space="preserve">ολεοδομικά </w:t>
      </w:r>
      <w:r>
        <w:rPr>
          <w:rFonts w:eastAsia="Times New Roman" w:cs="Times New Roman"/>
          <w:szCs w:val="24"/>
        </w:rPr>
        <w:t>σ</w:t>
      </w:r>
      <w:r>
        <w:rPr>
          <w:rFonts w:eastAsia="Times New Roman" w:cs="Times New Roman"/>
          <w:szCs w:val="24"/>
        </w:rPr>
        <w:t>χέδια.</w:t>
      </w:r>
    </w:p>
    <w:p w14:paraId="07A0034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εθνική χωρική στρατηγική αποτελεί το βασικό εργαλείο διαμόρφωσης πολιτικής γης για τη βιώσιμη ανάπτυξη και σε εθνικό και σε </w:t>
      </w:r>
      <w:proofErr w:type="spellStart"/>
      <w:r>
        <w:rPr>
          <w:rFonts w:eastAsia="Times New Roman" w:cs="Times New Roman"/>
          <w:szCs w:val="24"/>
        </w:rPr>
        <w:t>διατομεακό</w:t>
      </w:r>
      <w:proofErr w:type="spellEnd"/>
      <w:r>
        <w:rPr>
          <w:rFonts w:eastAsia="Times New Roman" w:cs="Times New Roman"/>
          <w:szCs w:val="24"/>
        </w:rPr>
        <w:t xml:space="preserve"> επίπεδο και η ενίσχυση του συντονιστικού ρόλου των περιφερειακών χωροταξικών προκρίνει και την κεντρική τους θέ</w:t>
      </w:r>
      <w:r>
        <w:rPr>
          <w:rFonts w:eastAsia="Times New Roman" w:cs="Times New Roman"/>
          <w:szCs w:val="24"/>
        </w:rPr>
        <w:t>ση στο σύστημα σχεδιασμού. Αυτό που θα έπρεπε να γίνει είναι να μπει ένα συγκεκριμένο πλαίσιο αρχών και κανόνων.</w:t>
      </w:r>
    </w:p>
    <w:p w14:paraId="07A0035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Εν μέσω, λοιπόν, μιας κρίσης, όχι μόνο οικονομικής αλλά και περιβαλλοντικής -την κλιματική αλλαγή εννοώ- και κοινωνικής -κοινωνικές ανισότητες </w:t>
      </w:r>
      <w:r>
        <w:rPr>
          <w:rFonts w:eastAsia="Times New Roman" w:cs="Times New Roman"/>
          <w:szCs w:val="24"/>
        </w:rPr>
        <w:t>που έχει οξύνει η κρίση- υπάρχει η ανάγκη ενός ολοκληρωμένου σχεδιασμού που θα προάγει το σχέδιο παραγωγικής και κοινωνικής ανασυγκρότησης που επιχειρούμε.</w:t>
      </w:r>
    </w:p>
    <w:p w14:paraId="07A0035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ήθελα να αναφερθώ, επίσης, και σε δύο τροπολογίες που έχω καταθέσει και νομίζω ότι μπορούν να γίν</w:t>
      </w:r>
      <w:r>
        <w:rPr>
          <w:rFonts w:eastAsia="Times New Roman" w:cs="Times New Roman"/>
          <w:szCs w:val="24"/>
        </w:rPr>
        <w:t>ουν αποδεκτές από το σύνολο του Σώματος</w:t>
      </w:r>
      <w:r>
        <w:rPr>
          <w:rFonts w:eastAsia="Times New Roman" w:cs="Times New Roman"/>
          <w:szCs w:val="24"/>
        </w:rPr>
        <w:t>.</w:t>
      </w:r>
      <w:r>
        <w:rPr>
          <w:rFonts w:eastAsia="Times New Roman" w:cs="Times New Roman"/>
          <w:szCs w:val="24"/>
        </w:rPr>
        <w:t xml:space="preserve"> </w:t>
      </w:r>
    </w:p>
    <w:p w14:paraId="07A0035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πρώτη αφορά </w:t>
      </w:r>
      <w:r>
        <w:rPr>
          <w:rFonts w:eastAsia="Times New Roman" w:cs="Times New Roman"/>
          <w:szCs w:val="24"/>
        </w:rPr>
        <w:t xml:space="preserve">ένα γνωστό θέμα, </w:t>
      </w:r>
      <w:r>
        <w:rPr>
          <w:rFonts w:eastAsia="Times New Roman" w:cs="Times New Roman"/>
          <w:szCs w:val="24"/>
        </w:rPr>
        <w:t>τ</w:t>
      </w:r>
      <w:r>
        <w:rPr>
          <w:rFonts w:eastAsia="Times New Roman" w:cs="Times New Roman"/>
          <w:szCs w:val="24"/>
        </w:rPr>
        <w:t>η διευκόλυνση εγκατάστασης συστημάτων και ανεξάρτητων μονάδων που προάγουν την ενεργειακή απόδοση των κτηρίων και περιορίζουν την ενεργειακή φτώχεια. Αυτή η ρύθμιση, νομίζω, χρειάζετ</w:t>
      </w:r>
      <w:r>
        <w:rPr>
          <w:rFonts w:eastAsia="Times New Roman" w:cs="Times New Roman"/>
          <w:szCs w:val="24"/>
        </w:rPr>
        <w:t xml:space="preserve">αι στον ν.4342/2015 για τοποθέτηση ρυθμιστικών ή μετρητικών διατάξεων ενέργειας ή ανεξάρτητων μονάδων θέρμανσης. Έχουμε πάρα πολλά ακίνητα που δεν θερμαίνονται επαρκώς, μειώνεται η </w:t>
      </w:r>
      <w:r>
        <w:rPr>
          <w:rFonts w:eastAsia="Times New Roman" w:cs="Times New Roman"/>
          <w:szCs w:val="24"/>
        </w:rPr>
        <w:lastRenderedPageBreak/>
        <w:t>ενεργειακή απόδοση του συνόλου. Νομίζω ότι πρέπει να δοθεί η δυνατότητα -κα</w:t>
      </w:r>
      <w:r>
        <w:rPr>
          <w:rFonts w:eastAsia="Times New Roman" w:cs="Times New Roman"/>
          <w:szCs w:val="24"/>
        </w:rPr>
        <w:t>ι σύμφωνα με τις οδηγίες της Ευρωπαϊκής Ένωσης- να μπορεί αυτόνομα ένα ακίνητο να επιλέξει τον τρόπο που θα θερμανθεί.</w:t>
      </w:r>
    </w:p>
    <w:p w14:paraId="07A00353" w14:textId="77777777" w:rsidR="00952F62" w:rsidRDefault="00723C98">
      <w:pPr>
        <w:spacing w:line="600" w:lineRule="auto"/>
        <w:ind w:firstLine="720"/>
        <w:jc w:val="both"/>
        <w:rPr>
          <w:rFonts w:eastAsia="Times New Roman"/>
          <w:szCs w:val="24"/>
        </w:rPr>
      </w:pPr>
      <w:r>
        <w:rPr>
          <w:rFonts w:eastAsia="Times New Roman"/>
          <w:szCs w:val="24"/>
        </w:rPr>
        <w:t>Η δεύτερη τροπολογία</w:t>
      </w:r>
      <w:r>
        <w:rPr>
          <w:rFonts w:eastAsia="Times New Roman"/>
          <w:szCs w:val="24"/>
        </w:rPr>
        <w:t>,</w:t>
      </w:r>
      <w:r>
        <w:rPr>
          <w:rFonts w:eastAsia="Times New Roman"/>
          <w:szCs w:val="24"/>
        </w:rPr>
        <w:t xml:space="preserve"> αφορά και τα νησιά από όπου κατάγομαι, την Κεφαλονιά και την Ιθάκη, αλλά αναφέρεται και σε πάρα πολλές περιοχές της</w:t>
      </w:r>
      <w:r>
        <w:rPr>
          <w:rFonts w:eastAsia="Times New Roman"/>
          <w:szCs w:val="24"/>
        </w:rPr>
        <w:t xml:space="preserve"> χώρας μας. Είναι απαλλαγή από την προσκόμιση φορολογικής και ασφαλιστικής ενημερότητας σε πληγέντες από φυσικές καταστροφές, δηλαδή από σεισμούς, πλημμύρες, πυρκαγιές, κατολισθήσεις. Πάρα πολλοί συνάνθρωποί μας δικαιούνται είτε κρατική αρωγή είτε επιδότησ</w:t>
      </w:r>
      <w:r>
        <w:rPr>
          <w:rFonts w:eastAsia="Times New Roman"/>
          <w:szCs w:val="24"/>
        </w:rPr>
        <w:t>η ενοικίου ή φιλοξενίας, επειδή έχει πληγεί η πρώτη τους κατοικία. Με προηγούμενη ρύθμιση είχε οριστεί ότι αυτό το ποσό είναι ακατάσχετο, πλην όμως ζητείτο φορολογική και ασφαλιστική ενημερότητα. Αυτή η ρύθμιση ουσιαστικά διευκρινίζει κάτι που είναι αυτονό</w:t>
      </w:r>
      <w:r>
        <w:rPr>
          <w:rFonts w:eastAsia="Times New Roman"/>
          <w:szCs w:val="24"/>
        </w:rPr>
        <w:t>ητο, ότι αυτές οι επιδοτήσεις δεν θα πρέπει να υπόκεινται σε καμμία κατάσχεση.</w:t>
      </w:r>
    </w:p>
    <w:p w14:paraId="07A00354" w14:textId="77777777" w:rsidR="00952F62" w:rsidRDefault="00723C98">
      <w:pPr>
        <w:spacing w:line="600" w:lineRule="auto"/>
        <w:ind w:firstLine="720"/>
        <w:jc w:val="both"/>
        <w:rPr>
          <w:rFonts w:eastAsia="Times New Roman"/>
          <w:szCs w:val="24"/>
        </w:rPr>
      </w:pPr>
      <w:r>
        <w:rPr>
          <w:rFonts w:eastAsia="Times New Roman"/>
          <w:szCs w:val="24"/>
        </w:rPr>
        <w:lastRenderedPageBreak/>
        <w:t>Σας ευχαριστώ πολύ.</w:t>
      </w:r>
    </w:p>
    <w:p w14:paraId="07A00355" w14:textId="77777777" w:rsidR="00952F62" w:rsidRDefault="00723C9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A00356"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ευχαριστώ.</w:t>
      </w:r>
    </w:p>
    <w:p w14:paraId="07A00357" w14:textId="77777777" w:rsidR="00952F62" w:rsidRDefault="00723C98">
      <w:pPr>
        <w:spacing w:line="600" w:lineRule="auto"/>
        <w:ind w:firstLine="720"/>
        <w:jc w:val="both"/>
        <w:rPr>
          <w:rFonts w:eastAsia="Times New Roman"/>
          <w:szCs w:val="24"/>
        </w:rPr>
      </w:pPr>
      <w:r>
        <w:rPr>
          <w:rFonts w:eastAsia="Times New Roman"/>
          <w:szCs w:val="24"/>
        </w:rPr>
        <w:t xml:space="preserve">Συνεχίζουμε με την </w:t>
      </w:r>
      <w:r>
        <w:rPr>
          <w:rFonts w:eastAsia="Times New Roman"/>
          <w:szCs w:val="24"/>
        </w:rPr>
        <w:t xml:space="preserve">κ. </w:t>
      </w:r>
      <w:proofErr w:type="spellStart"/>
      <w:r>
        <w:rPr>
          <w:rFonts w:eastAsia="Times New Roman"/>
          <w:szCs w:val="24"/>
        </w:rPr>
        <w:t>Θελερίτη</w:t>
      </w:r>
      <w:proofErr w:type="spellEnd"/>
      <w:r>
        <w:rPr>
          <w:rFonts w:eastAsia="Times New Roman"/>
          <w:szCs w:val="24"/>
        </w:rPr>
        <w:t xml:space="preserve">, Βουλευτή του ΣΥΡΙΖΑ. </w:t>
      </w:r>
    </w:p>
    <w:p w14:paraId="07A00358" w14:textId="77777777" w:rsidR="00952F62" w:rsidRDefault="00723C98">
      <w:pPr>
        <w:spacing w:line="600" w:lineRule="auto"/>
        <w:ind w:firstLine="720"/>
        <w:jc w:val="both"/>
        <w:rPr>
          <w:rFonts w:eastAsia="Times New Roman"/>
          <w:szCs w:val="24"/>
        </w:rPr>
      </w:pPr>
      <w:r>
        <w:rPr>
          <w:rFonts w:eastAsia="Times New Roman"/>
          <w:szCs w:val="24"/>
        </w:rPr>
        <w:t>Κυρία</w:t>
      </w:r>
      <w:r>
        <w:rPr>
          <w:rFonts w:eastAsia="Times New Roman"/>
          <w:szCs w:val="24"/>
        </w:rPr>
        <w:t xml:space="preserve"> </w:t>
      </w:r>
      <w:proofErr w:type="spellStart"/>
      <w:r>
        <w:rPr>
          <w:rFonts w:eastAsia="Times New Roman"/>
          <w:szCs w:val="24"/>
        </w:rPr>
        <w:t>Θελερίτη</w:t>
      </w:r>
      <w:proofErr w:type="spellEnd"/>
      <w:r>
        <w:rPr>
          <w:rFonts w:eastAsia="Times New Roman"/>
          <w:szCs w:val="24"/>
        </w:rPr>
        <w:t>, έχετε τον λόγο.</w:t>
      </w:r>
    </w:p>
    <w:p w14:paraId="07A00359" w14:textId="77777777" w:rsidR="00952F62" w:rsidRDefault="00723C98">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Αγαπητοί συνάδελφοι και </w:t>
      </w:r>
      <w:proofErr w:type="spellStart"/>
      <w:r>
        <w:rPr>
          <w:rFonts w:eastAsia="Times New Roman"/>
          <w:szCs w:val="24"/>
        </w:rPr>
        <w:t>συναδέλφισσες</w:t>
      </w:r>
      <w:proofErr w:type="spellEnd"/>
      <w:r>
        <w:rPr>
          <w:rFonts w:eastAsia="Times New Roman"/>
          <w:szCs w:val="24"/>
        </w:rPr>
        <w:t xml:space="preserve">, με μικρές βελτιώσεις, ικανές όμως να βάλουν ένα τέλος στην απορρύθμιση του χωροταξικού σχεδιασμού, αλλά και να επαναφέρουν την πυραμίδα του πολύ κοντά στην </w:t>
      </w:r>
      <w:proofErr w:type="spellStart"/>
      <w:r>
        <w:rPr>
          <w:rFonts w:eastAsia="Times New Roman"/>
          <w:szCs w:val="24"/>
        </w:rPr>
        <w:t>προτέρα</w:t>
      </w:r>
      <w:proofErr w:type="spellEnd"/>
      <w:r>
        <w:rPr>
          <w:rFonts w:eastAsia="Times New Roman"/>
          <w:szCs w:val="24"/>
        </w:rPr>
        <w:t xml:space="preserve"> κατάσταση,</w:t>
      </w:r>
      <w:r>
        <w:rPr>
          <w:rFonts w:eastAsia="Times New Roman"/>
          <w:szCs w:val="24"/>
        </w:rPr>
        <w:t xml:space="preserve"> δηλαδή στο 1999 –πριν, δηλαδή, από την κατεδάφιση όλου του θεσμικού πλαισίου του 2014-, φέρνουμε σήμερα ένα νομοσχέδιο το οποίο ακριβώς έρχεται να επιλύσει όλα αυτά τα προβλήματα. Όπως όλοι γνωρίζουμε, ο ν.4229/2014 εφηύρε τα ειδικά χω</w:t>
      </w:r>
      <w:r>
        <w:rPr>
          <w:rFonts w:eastAsia="Times New Roman"/>
          <w:szCs w:val="24"/>
        </w:rPr>
        <w:lastRenderedPageBreak/>
        <w:t>ρικά σχέδια, όπου με</w:t>
      </w:r>
      <w:r>
        <w:rPr>
          <w:rFonts w:eastAsia="Times New Roman"/>
          <w:szCs w:val="24"/>
        </w:rPr>
        <w:t xml:space="preserve"> τη σημειακή </w:t>
      </w:r>
      <w:proofErr w:type="spellStart"/>
      <w:r>
        <w:rPr>
          <w:rFonts w:eastAsia="Times New Roman"/>
          <w:szCs w:val="24"/>
        </w:rPr>
        <w:t>χωροθέτηση</w:t>
      </w:r>
      <w:proofErr w:type="spellEnd"/>
      <w:r>
        <w:rPr>
          <w:rFonts w:eastAsia="Times New Roman"/>
          <w:szCs w:val="24"/>
        </w:rPr>
        <w:t xml:space="preserve"> παραγωγικών επιχειρηματικών δραστηριοτήτων, έδωσε τη δυνατότητα να νομιμοποιούνται παρεκκλίσεις του μεσοπρόθεσμου προγράμματος.</w:t>
      </w:r>
    </w:p>
    <w:p w14:paraId="07A0035A" w14:textId="77777777" w:rsidR="00952F62" w:rsidRDefault="00723C98">
      <w:pPr>
        <w:spacing w:line="600" w:lineRule="auto"/>
        <w:ind w:firstLine="720"/>
        <w:jc w:val="both"/>
        <w:rPr>
          <w:rFonts w:eastAsia="Times New Roman"/>
          <w:szCs w:val="24"/>
        </w:rPr>
      </w:pPr>
      <w:r>
        <w:rPr>
          <w:rFonts w:eastAsia="Times New Roman"/>
          <w:szCs w:val="24"/>
        </w:rPr>
        <w:t>Ποιοι είναι οι βασικοί στόχοι του παρόντος νομοσχεδίου; Πρώτον, καθορίζεται η έννοια της βιώσιμης ανάπτυ</w:t>
      </w:r>
      <w:r>
        <w:rPr>
          <w:rFonts w:eastAsia="Times New Roman"/>
          <w:szCs w:val="24"/>
        </w:rPr>
        <w:t xml:space="preserve">ξης </w:t>
      </w:r>
      <w:r>
        <w:rPr>
          <w:rFonts w:eastAsia="Times New Roman"/>
          <w:szCs w:val="24"/>
        </w:rPr>
        <w:t xml:space="preserve">ως </w:t>
      </w:r>
      <w:r>
        <w:rPr>
          <w:rFonts w:eastAsia="Times New Roman"/>
          <w:szCs w:val="24"/>
        </w:rPr>
        <w:t xml:space="preserve">στρατηγικός στόχος για το σύστημα του χωροταξικού σχεδιασμού. </w:t>
      </w:r>
    </w:p>
    <w:p w14:paraId="07A0035B" w14:textId="77777777" w:rsidR="00952F62" w:rsidRDefault="00723C98">
      <w:pPr>
        <w:spacing w:line="600" w:lineRule="auto"/>
        <w:ind w:firstLine="720"/>
        <w:jc w:val="both"/>
        <w:rPr>
          <w:rFonts w:eastAsia="Times New Roman"/>
          <w:szCs w:val="24"/>
        </w:rPr>
      </w:pPr>
      <w:r>
        <w:rPr>
          <w:rFonts w:eastAsia="Times New Roman"/>
          <w:szCs w:val="24"/>
        </w:rPr>
        <w:t>Δεύτερον, βελτιώνεται ολόκληρο το σύστημα του χωρικού σχεδιασμού, προκειμένου όλες αυτές οι πολιτικές, που ασκούνται σε διαφορετικά επίπεδα, δηλαδή στο εθνικό, στο περιφερειακό και στο τοπικό, να αποκτήσουν μια μεγαλύτερη συνοχή, μεγαλύτερη λειτουργικότητα</w:t>
      </w:r>
      <w:r>
        <w:rPr>
          <w:rFonts w:eastAsia="Times New Roman"/>
          <w:szCs w:val="24"/>
        </w:rPr>
        <w:t xml:space="preserve"> και να υπάρξει ένας καλύτερος συντονισμός των τομεακών, χωροταξικών πολιτικών. </w:t>
      </w:r>
    </w:p>
    <w:p w14:paraId="07A0035C" w14:textId="77777777" w:rsidR="00952F62" w:rsidRDefault="00723C98">
      <w:pPr>
        <w:spacing w:line="600" w:lineRule="auto"/>
        <w:ind w:firstLine="720"/>
        <w:jc w:val="both"/>
        <w:rPr>
          <w:rFonts w:eastAsia="Times New Roman"/>
          <w:szCs w:val="24"/>
        </w:rPr>
      </w:pPr>
      <w:r>
        <w:rPr>
          <w:rFonts w:eastAsia="Times New Roman"/>
          <w:szCs w:val="24"/>
        </w:rPr>
        <w:t>Για τον λόγο αυτόν, ενισχύεται το περιεχόμενο της εθνικής χωρικής στρατηγικής, όπου έρχεται να αποκαταστήσει, έστω και μερικώς, την έλλειψη του γενικού χωροταξικού πλαισίου. Ε</w:t>
      </w:r>
      <w:r>
        <w:rPr>
          <w:rFonts w:eastAsia="Times New Roman"/>
          <w:szCs w:val="24"/>
        </w:rPr>
        <w:t xml:space="preserve">νισχύεται, επίσης, ο ρόλος των </w:t>
      </w:r>
      <w:r>
        <w:rPr>
          <w:rFonts w:eastAsia="Times New Roman"/>
          <w:szCs w:val="24"/>
        </w:rPr>
        <w:lastRenderedPageBreak/>
        <w:t xml:space="preserve">περιφερειακών πλαισίων </w:t>
      </w:r>
      <w:r>
        <w:rPr>
          <w:rFonts w:eastAsia="Times New Roman"/>
          <w:szCs w:val="24"/>
        </w:rPr>
        <w:t>και</w:t>
      </w:r>
      <w:r>
        <w:rPr>
          <w:rFonts w:eastAsia="Times New Roman"/>
          <w:szCs w:val="24"/>
        </w:rPr>
        <w:t xml:space="preserve"> δίνεται η δυνατότητα να αποτελέσουν το βασικό πυλώνα του συστήματος χωρικού σχεδιασμού. </w:t>
      </w:r>
    </w:p>
    <w:p w14:paraId="07A0035D" w14:textId="77777777" w:rsidR="00952F62" w:rsidRDefault="00723C98">
      <w:pPr>
        <w:spacing w:line="600" w:lineRule="auto"/>
        <w:ind w:firstLine="720"/>
        <w:jc w:val="both"/>
        <w:rPr>
          <w:rFonts w:eastAsia="Times New Roman"/>
          <w:szCs w:val="24"/>
        </w:rPr>
      </w:pPr>
      <w:r>
        <w:rPr>
          <w:rFonts w:eastAsia="Times New Roman"/>
          <w:szCs w:val="24"/>
        </w:rPr>
        <w:t>Τρίτον, βελτιώνεται με τον τρόπο ενσωμάτωσης των ειδικών χωρικών σχεδίων στο γενικότερο σύστημα του χωρικού σ</w:t>
      </w:r>
      <w:r>
        <w:rPr>
          <w:rFonts w:eastAsia="Times New Roman"/>
          <w:szCs w:val="24"/>
        </w:rPr>
        <w:t>χεδιασμού. Υπάρχει μια βελτίωση με αυτό που ίσχυε στο παρελθόν. Βασικό ζητούμενο αυτής της βελτίωσης είναι η ενίσχυση της ασφάλειας του δικαίου και για τους επενδυτές, αλλά με μια αποτροπή της εδραίωσης ενός παράλληλου συστήματος σχεδιασμού, δηλαδή αυτό το</w:t>
      </w:r>
      <w:r>
        <w:rPr>
          <w:rFonts w:eastAsia="Times New Roman"/>
          <w:szCs w:val="24"/>
        </w:rPr>
        <w:t xml:space="preserve"> «κατ’ εξαίρεση ρυθμίσεις», το οποίο όλο το προηγούμενο διάστημα ίσχυε όσον αφορά τον νόμο του 2014 που προανέφερα. </w:t>
      </w:r>
    </w:p>
    <w:p w14:paraId="07A0035E" w14:textId="77777777" w:rsidR="00952F62" w:rsidRDefault="00723C98">
      <w:pPr>
        <w:spacing w:line="600" w:lineRule="auto"/>
        <w:ind w:firstLine="720"/>
        <w:jc w:val="both"/>
        <w:rPr>
          <w:rFonts w:eastAsia="Times New Roman"/>
          <w:szCs w:val="24"/>
        </w:rPr>
      </w:pPr>
      <w:r>
        <w:rPr>
          <w:rFonts w:eastAsia="Times New Roman"/>
          <w:szCs w:val="24"/>
        </w:rPr>
        <w:t>Τέταρτον, η διασφάλιση του ρόλου και του κύρους του Εθνικού Συμβουλίου Χωροταξίας σαν ένα όργανο κοινωνικής διαβούλευσης. Ας δούμε λίγο για</w:t>
      </w:r>
      <w:r>
        <w:rPr>
          <w:rFonts w:eastAsia="Times New Roman"/>
          <w:szCs w:val="24"/>
        </w:rPr>
        <w:t xml:space="preserve">τί ο χωροταξικός σχεδιασμός αποτελεί ένα σημαντικό εργαλείο για </w:t>
      </w:r>
      <w:r>
        <w:rPr>
          <w:rFonts w:eastAsia="Times New Roman"/>
          <w:szCs w:val="24"/>
        </w:rPr>
        <w:lastRenderedPageBreak/>
        <w:t>την επίτευξη των εθνικών και κοινωνικών οικονομικών στόχων, για την ανάπτυξη και τη δίκαιη χωρική περιφερειακή οργάνωση, αλλά όλα αυτά με ταυτόχρονο σεβασμό για την ανάδειξη του περιβάλλοντος.</w:t>
      </w:r>
    </w:p>
    <w:p w14:paraId="07A0035F" w14:textId="77777777" w:rsidR="00952F62" w:rsidRDefault="00723C98">
      <w:pPr>
        <w:spacing w:line="600" w:lineRule="auto"/>
        <w:ind w:firstLine="720"/>
        <w:jc w:val="both"/>
        <w:rPr>
          <w:rFonts w:eastAsia="Times New Roman"/>
          <w:szCs w:val="24"/>
        </w:rPr>
      </w:pPr>
      <w:r>
        <w:rPr>
          <w:rFonts w:eastAsia="Times New Roman"/>
          <w:szCs w:val="24"/>
        </w:rPr>
        <w:t xml:space="preserve">Επίσης, αποτελεί ταυτόχρονα ένα εργαλείο αποκέντρωσης, εφόσον επιτρέπει την «από κάτω» δυνατότητα του σχεδιασμού και του συντονισμού. Όχι μόνο από πάνω, αλλά και από κάτω. </w:t>
      </w:r>
    </w:p>
    <w:p w14:paraId="07A00360" w14:textId="77777777" w:rsidR="00952F62" w:rsidRDefault="00723C98">
      <w:pPr>
        <w:spacing w:line="600" w:lineRule="auto"/>
        <w:ind w:firstLine="720"/>
        <w:jc w:val="both"/>
        <w:rPr>
          <w:rFonts w:eastAsia="Times New Roman"/>
          <w:szCs w:val="24"/>
        </w:rPr>
      </w:pPr>
      <w:r>
        <w:rPr>
          <w:rFonts w:eastAsia="Times New Roman"/>
          <w:szCs w:val="24"/>
        </w:rPr>
        <w:t xml:space="preserve">Το παρόν σχέδιο νόμου, αγαπητοί συνάδελφοι και </w:t>
      </w:r>
      <w:proofErr w:type="spellStart"/>
      <w:r>
        <w:rPr>
          <w:rFonts w:eastAsia="Times New Roman"/>
          <w:szCs w:val="24"/>
        </w:rPr>
        <w:t>συναδέλφισσες</w:t>
      </w:r>
      <w:proofErr w:type="spellEnd"/>
      <w:r>
        <w:rPr>
          <w:rFonts w:eastAsia="Times New Roman"/>
          <w:szCs w:val="24"/>
        </w:rPr>
        <w:t>, έρχεται όχι μόνο για</w:t>
      </w:r>
      <w:r>
        <w:rPr>
          <w:rFonts w:eastAsia="Times New Roman"/>
          <w:szCs w:val="24"/>
        </w:rPr>
        <w:t xml:space="preserve"> να βελτιώσει το υφιστάμενο σύστημα του σχεδιασμού, όπως προανέφερα, με τον προηγούμενο νόμο, αλλά να επαναπροσδιορίσει ποια είναι αυτά τα υφιστάμενα εργαλεία του χωρικού σχεδιασμού </w:t>
      </w:r>
      <w:r>
        <w:rPr>
          <w:rFonts w:eastAsia="Times New Roman"/>
          <w:szCs w:val="24"/>
        </w:rPr>
        <w:t>στο πλαίσιο</w:t>
      </w:r>
      <w:r>
        <w:rPr>
          <w:rFonts w:eastAsia="Times New Roman"/>
          <w:szCs w:val="24"/>
        </w:rPr>
        <w:t>, όμως, μιας ευρύτερης και βιώσιμης στρατηγικής χωροταξικής ανά</w:t>
      </w:r>
      <w:r>
        <w:rPr>
          <w:rFonts w:eastAsia="Times New Roman"/>
          <w:szCs w:val="24"/>
        </w:rPr>
        <w:t>πτυξης.</w:t>
      </w:r>
    </w:p>
    <w:p w14:paraId="07A0036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Ουσιαστικά έρχεται να βελτιώσει την ασφάλεια δικαίου. Με ποιόν τρόπο; Ενισχύοντας την εθνική χωρική στρατηγική και καθιστώντας την </w:t>
      </w:r>
      <w:r>
        <w:rPr>
          <w:rFonts w:eastAsia="Times New Roman" w:cs="Times New Roman"/>
          <w:szCs w:val="24"/>
        </w:rPr>
        <w:lastRenderedPageBreak/>
        <w:t xml:space="preserve">εργαλείο συντονισμού των περιφερειακών τοπικών χωροταξικών πλαισίων. </w:t>
      </w:r>
    </w:p>
    <w:p w14:paraId="07A0036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αυτόν τον τρόπο τι γίνεται; Εξασφαλίζονται ο</w:t>
      </w:r>
      <w:r>
        <w:rPr>
          <w:rFonts w:eastAsia="Times New Roman" w:cs="Times New Roman"/>
          <w:szCs w:val="24"/>
        </w:rPr>
        <w:t>ι βασικές κατευθυντήριες γραμμές της χωρικής οργάνωσης της χώρας μας, έτσι ώστε να υπάρχει πραγματικά ένας συντονισμός των διαφορετικών επιπέδων χωρικών σχεδιασμών και να περιοριστούν με αυτόν τον τρόπο οι αντιφάσεις και οι πιθανές συγκρούσεις στα τρία επί</w:t>
      </w:r>
      <w:r>
        <w:rPr>
          <w:rFonts w:eastAsia="Times New Roman" w:cs="Times New Roman"/>
          <w:szCs w:val="24"/>
        </w:rPr>
        <w:t xml:space="preserve">πεδα χωρικού σχεδιασμού. Επίσης, υπάρχει η δυνατότητα του μακροχρόνιου στρατηγικού χωρικού σχεδιασμού, δηλαδή να έχουμε μπροστά μας έναν μακροχρόνιο σχεδιασμό. Ακόμη εξασφαλίζεται η </w:t>
      </w:r>
      <w:proofErr w:type="spellStart"/>
      <w:r>
        <w:rPr>
          <w:rFonts w:eastAsia="Times New Roman" w:cs="Times New Roman"/>
          <w:szCs w:val="24"/>
        </w:rPr>
        <w:t>αλληλοτροφοδότηση</w:t>
      </w:r>
      <w:proofErr w:type="spellEnd"/>
      <w:r>
        <w:rPr>
          <w:rFonts w:eastAsia="Times New Roman" w:cs="Times New Roman"/>
          <w:szCs w:val="24"/>
        </w:rPr>
        <w:t xml:space="preserve"> μεταξύ των περιφερειακών και ειδικών χωροταξικών πλαισίω</w:t>
      </w:r>
      <w:r>
        <w:rPr>
          <w:rFonts w:eastAsia="Times New Roman" w:cs="Times New Roman"/>
          <w:szCs w:val="24"/>
        </w:rPr>
        <w:t xml:space="preserve">ν, με σκοπό την προώθηση της συνοχής και της ποιότητας των χωρικών σχεδίων και, τέλος, η εναρμόνιση με τα εθνικά και ευρωπαϊκά προγράμματα και τις πολιτικές οικονομικής και κοινωνικής ανάπτυξης. </w:t>
      </w:r>
    </w:p>
    <w:p w14:paraId="07A0036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ίδια κατεύθυνση αυτή του συντονισμού και της </w:t>
      </w:r>
      <w:proofErr w:type="spellStart"/>
      <w:r>
        <w:rPr>
          <w:rFonts w:eastAsia="Times New Roman" w:cs="Times New Roman"/>
          <w:szCs w:val="24"/>
        </w:rPr>
        <w:t>αλληλοτροφ</w:t>
      </w:r>
      <w:r>
        <w:rPr>
          <w:rFonts w:eastAsia="Times New Roman" w:cs="Times New Roman"/>
          <w:szCs w:val="24"/>
        </w:rPr>
        <w:t>οδότησης</w:t>
      </w:r>
      <w:proofErr w:type="spellEnd"/>
      <w:r>
        <w:rPr>
          <w:rFonts w:eastAsia="Times New Roman" w:cs="Times New Roman"/>
          <w:szCs w:val="24"/>
        </w:rPr>
        <w:t xml:space="preserve"> λειτουργούν και τα ειδικά χωροταξικά πλαίσια</w:t>
      </w:r>
      <w:r>
        <w:rPr>
          <w:rFonts w:eastAsia="Times New Roman" w:cs="Times New Roman"/>
          <w:szCs w:val="24"/>
        </w:rPr>
        <w:t>,</w:t>
      </w:r>
      <w:r>
        <w:rPr>
          <w:rFonts w:eastAsia="Times New Roman" w:cs="Times New Roman"/>
          <w:szCs w:val="24"/>
        </w:rPr>
        <w:t xml:space="preserve"> τα οποία προσφέρουν στρατηγικές κατεύθυνσης, επιτρέπουν την προώθηση επιχειρηματικής δραστηριότητας, </w:t>
      </w:r>
      <w:r>
        <w:rPr>
          <w:rFonts w:eastAsia="Times New Roman" w:cs="Times New Roman"/>
          <w:szCs w:val="24"/>
        </w:rPr>
        <w:t>στο πλαίσιο</w:t>
      </w:r>
      <w:r>
        <w:rPr>
          <w:rFonts w:eastAsia="Times New Roman" w:cs="Times New Roman"/>
          <w:szCs w:val="24"/>
        </w:rPr>
        <w:t>, όμως –και αυτό είναι πολύ σημαντικό- της προστασίας του πολιτιστικού και φυσικού τοπίου</w:t>
      </w:r>
      <w:r>
        <w:rPr>
          <w:rFonts w:eastAsia="Times New Roman" w:cs="Times New Roman"/>
          <w:szCs w:val="24"/>
        </w:rPr>
        <w:t xml:space="preserve">. Σχεδιάζουμε μεν και βοηθούμε τις επενδύσεις, αλλά όχι, όπως προηγουμένως, κάτω από την προστασία του πολιτιστικού και φυσικού τοπίου. </w:t>
      </w:r>
    </w:p>
    <w:p w14:paraId="07A0036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Επιπρόσθετα διευρύνει, επίσης, το πεδίο εφαρμογής των ειδικών χωροταξικών σχεδίων, ώστε να περιλαμβάνουν κατευθύνσεις γ</w:t>
      </w:r>
      <w:r>
        <w:rPr>
          <w:rFonts w:eastAsia="Times New Roman" w:cs="Times New Roman"/>
          <w:szCs w:val="24"/>
        </w:rPr>
        <w:t xml:space="preserve">ια τις μεγάλες επενδύσεις και εδραιώνει διαδικασίες που επιτρέπουν την αποτελεσματική τους εφαρμογή, όπως η πρόβλεψη για το περιεχόμενο αυτών των επενδύσεων. Επίσης, βάζει χρονοδιάγραμμα και αξιολόγηση. </w:t>
      </w:r>
    </w:p>
    <w:p w14:paraId="07A0036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Δεύτερον, έρχεται να αντιμετωπίσει αυτό το χάος της </w:t>
      </w:r>
      <w:r>
        <w:rPr>
          <w:rFonts w:eastAsia="Times New Roman" w:cs="Times New Roman"/>
          <w:szCs w:val="24"/>
        </w:rPr>
        <w:t xml:space="preserve">λεγόμενης αποσπασματικότητας της </w:t>
      </w:r>
      <w:proofErr w:type="spellStart"/>
      <w:r>
        <w:rPr>
          <w:rFonts w:eastAsia="Times New Roman" w:cs="Times New Roman"/>
          <w:szCs w:val="24"/>
        </w:rPr>
        <w:t>χωροθέτησης</w:t>
      </w:r>
      <w:proofErr w:type="spellEnd"/>
      <w:r>
        <w:rPr>
          <w:rFonts w:eastAsia="Times New Roman" w:cs="Times New Roman"/>
          <w:szCs w:val="24"/>
        </w:rPr>
        <w:t xml:space="preserve"> των οικονομικών, παραγωγικών </w:t>
      </w:r>
      <w:r>
        <w:rPr>
          <w:rFonts w:eastAsia="Times New Roman" w:cs="Times New Roman"/>
          <w:szCs w:val="24"/>
        </w:rPr>
        <w:lastRenderedPageBreak/>
        <w:t xml:space="preserve">και εν γένει επενδυτικών δραστηριοτήτων, ενισχύοντας το περιεχόμενο του συντονιστικού ρόλου των περιφερειακών χωροταξικών πλαισίων. Σε αυτό το πνεύμα ο νόμος δίνει τη δυνατότητα στα </w:t>
      </w:r>
      <w:r>
        <w:rPr>
          <w:rFonts w:eastAsia="Times New Roman" w:cs="Times New Roman"/>
          <w:szCs w:val="24"/>
        </w:rPr>
        <w:t xml:space="preserve">περιφερειακά χωροταξικά πλαίσια να έχουν ένα ρυθμιστικό ρόλο, ώστε να αποφεύγονται οι επικαλύψεις και οι συγκρούσεις με τα ειδικά χωροταξικά πλαίσια και να διευκολύνει τις αποφάσεις σε επίπεδο περιφέρειας. </w:t>
      </w:r>
    </w:p>
    <w:p w14:paraId="07A0036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Αναβαθμίζεται η περιφέρεια σε πρωταρχικό πυλώνα τ</w:t>
      </w:r>
      <w:r>
        <w:rPr>
          <w:rFonts w:eastAsia="Times New Roman" w:cs="Times New Roman"/>
          <w:szCs w:val="24"/>
        </w:rPr>
        <w:t xml:space="preserve">ου συστήματος χωροταξικού σχεδιασμού, συντονίζοντας και εξειδικεύοντας την εφαρμογή των ειδικών χωροταξικών πλαισίων και προσφέροντας χωροταξικές και πολεοδομικές κατευθύνσεις και στους δήμους. </w:t>
      </w:r>
    </w:p>
    <w:p w14:paraId="07A0036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Επίσης, δίνει τη δυνατότητα στους δήμους να </w:t>
      </w:r>
      <w:proofErr w:type="spellStart"/>
      <w:r>
        <w:rPr>
          <w:rFonts w:eastAsia="Times New Roman" w:cs="Times New Roman"/>
          <w:szCs w:val="24"/>
        </w:rPr>
        <w:t>χωροθετούν</w:t>
      </w:r>
      <w:proofErr w:type="spellEnd"/>
      <w:r>
        <w:rPr>
          <w:rFonts w:eastAsia="Times New Roman" w:cs="Times New Roman"/>
          <w:szCs w:val="24"/>
        </w:rPr>
        <w:t xml:space="preserve">, έτσι </w:t>
      </w:r>
      <w:r>
        <w:rPr>
          <w:rFonts w:eastAsia="Times New Roman" w:cs="Times New Roman"/>
          <w:szCs w:val="24"/>
        </w:rPr>
        <w:t xml:space="preserve">ώστε να μην υπάρχει αυτή η πολυνομία, και στο επίπεδο του δήμου επιτρέπεται το ενδεχόμενο τις διατήρησης της ενίσχυσης των τοπικών εξαιρέσεων με </w:t>
      </w:r>
      <w:r>
        <w:rPr>
          <w:rFonts w:eastAsia="Times New Roman" w:cs="Times New Roman"/>
          <w:szCs w:val="24"/>
        </w:rPr>
        <w:lastRenderedPageBreak/>
        <w:t xml:space="preserve">δυσμενείς επιπτώσεις τόσο στη βιώσιμη ανάπτυξη όσο και στη σταθερότητα για την εξασφάλιση επενδύσεων. </w:t>
      </w:r>
    </w:p>
    <w:p w14:paraId="07A0036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 xml:space="preserve">λύνει το θέμα της </w:t>
      </w:r>
      <w:proofErr w:type="spellStart"/>
      <w:r>
        <w:rPr>
          <w:rFonts w:eastAsia="Times New Roman" w:cs="Times New Roman"/>
          <w:szCs w:val="24"/>
        </w:rPr>
        <w:t>αλληλοκάλυψης</w:t>
      </w:r>
      <w:proofErr w:type="spellEnd"/>
      <w:r>
        <w:rPr>
          <w:rFonts w:eastAsia="Times New Roman" w:cs="Times New Roman"/>
          <w:szCs w:val="24"/>
        </w:rPr>
        <w:t xml:space="preserve"> των σχεδίων σε επίπεδο ΟΤΑ πρώτου βαθμού, με την αναγνώριση και τη διάκριση των διαφορετικών αναγκών σε κάθε χωρικό επίπεδο. Στο πλαίσιο αυτό ενισχύεται η τοπική αυτοδιοίκηση στο να χαράζει ολοκληρωμένη χωροταξική πολιτική κ</w:t>
      </w:r>
      <w:r>
        <w:rPr>
          <w:rFonts w:eastAsia="Times New Roman" w:cs="Times New Roman"/>
          <w:szCs w:val="24"/>
        </w:rPr>
        <w:t xml:space="preserve">αι κατ’ επέκταση στηρίζει την τοπική ανάπτυξη, αλλά μέσα από έναν ενιαίο σχεδιασμό σε τοπικό επίπεδο με προσδιορισμούς μέσα από τα τοπικά χωροταξικά σχέδια και τις τέσσερις μεγάλες κατηγορίες που αναφέρονται στο άρθρο 9. </w:t>
      </w:r>
    </w:p>
    <w:p w14:paraId="07A0036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Ολοκληρώνοντας, με το τέταρτο σημε</w:t>
      </w:r>
      <w:r>
        <w:rPr>
          <w:rFonts w:eastAsia="Times New Roman" w:cs="Times New Roman"/>
          <w:szCs w:val="24"/>
        </w:rPr>
        <w:t xml:space="preserve">ίο θα ήθελα να πω ότι εξασφαλίζει, επίσης, και τον προσαρμοστικό χαρακτήρα όλων των σχεδίων μέσα </w:t>
      </w:r>
      <w:r>
        <w:rPr>
          <w:rFonts w:eastAsia="Times New Roman" w:cs="Times New Roman"/>
          <w:szCs w:val="24"/>
        </w:rPr>
        <w:lastRenderedPageBreak/>
        <w:t>από ευέλικτες διαδικασίες κατάρτισης και τροποποίησης, ώστε να μην έχουμε αυτά τα χρονοβόρα διαστήματα και έτσι να κερδίζουμε αρκετό χρόνο για την υλοποίηση αυ</w:t>
      </w:r>
      <w:r>
        <w:rPr>
          <w:rFonts w:eastAsia="Times New Roman" w:cs="Times New Roman"/>
          <w:szCs w:val="24"/>
        </w:rPr>
        <w:t xml:space="preserve">τών. </w:t>
      </w:r>
    </w:p>
    <w:p w14:paraId="07A0036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Άρα, με άλλα λόγια, το συγκεκριμένο σχέδιο νόμου έρχεται να αποτελέσει μια ευκαιρία στο να μπει, επιτέλους, μια τάξη στον εθνικό χωροταξικό σχεδιασμό μέσα από τον συντονισμό και την εναρμόνιση των διαφορετικών χωρικών πλαισίων τόσο μεταξύ τους όσο κα</w:t>
      </w:r>
      <w:r>
        <w:rPr>
          <w:rFonts w:eastAsia="Times New Roman" w:cs="Times New Roman"/>
          <w:szCs w:val="24"/>
        </w:rPr>
        <w:t xml:space="preserve">ι με τα κοινωνικά αναπτυξιακά προγράμματα της χώρας. Επίσης, για να ενισχυθεί η ασφάλεια δικαίου όσον αφορά τους επενδυτές, ώστε να προχωρήσουμε σε μια βιώσιμη οικονομική ανάπτυξη τόσο σε τοπικό όσο και σε εθνικό επίπεδο. </w:t>
      </w:r>
    </w:p>
    <w:p w14:paraId="07A0036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A0036C"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του ΣΥΡΙΖΑ)</w:t>
      </w:r>
    </w:p>
    <w:p w14:paraId="07A0036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γίνεται γνωστό στο Σώμα ότι</w:t>
      </w:r>
      <w:r>
        <w:rPr>
          <w:rFonts w:eastAsia="Times New Roman" w:cs="Times New Roman"/>
          <w:szCs w:val="24"/>
        </w:rPr>
        <w:t xml:space="preserve"> τη συνεδρίασή μας παρακολουθούν</w:t>
      </w:r>
      <w:r>
        <w:rPr>
          <w:rFonts w:eastAsia="Times New Roman" w:cs="Times New Roman"/>
          <w:szCs w:val="24"/>
        </w:rPr>
        <w:t xml:space="preserve"> </w:t>
      </w:r>
      <w:r>
        <w:rPr>
          <w:rFonts w:eastAsia="Times New Roman" w:cs="Times New Roman"/>
          <w:szCs w:val="24"/>
        </w:rPr>
        <w:lastRenderedPageBreak/>
        <w:t xml:space="preserve">από </w:t>
      </w:r>
      <w:r>
        <w:rPr>
          <w:rFonts w:eastAsia="Times New Roman" w:cs="Times New Roman"/>
          <w:szCs w:val="24"/>
        </w:rPr>
        <w:t xml:space="preserve">τα </w:t>
      </w:r>
      <w:r>
        <w:rPr>
          <w:rFonts w:eastAsia="Times New Roman" w:cs="Times New Roman"/>
          <w:szCs w:val="24"/>
        </w:rPr>
        <w:t>άνω δυτικά θεωρεία εβδομήντα ασυνόδευτα προσφυγόπουλα που φιλοξενούνται σε δομές φιλοξενίας προσ</w:t>
      </w:r>
      <w:r>
        <w:rPr>
          <w:rFonts w:eastAsia="Times New Roman" w:cs="Times New Roman"/>
          <w:szCs w:val="24"/>
        </w:rPr>
        <w:t xml:space="preserve">φύγων στην Αθήνα. </w:t>
      </w:r>
    </w:p>
    <w:p w14:paraId="07A0036E" w14:textId="77777777" w:rsidR="00952F62" w:rsidRDefault="00723C98">
      <w:pPr>
        <w:spacing w:line="600" w:lineRule="auto"/>
        <w:ind w:firstLine="720"/>
        <w:jc w:val="both"/>
        <w:rPr>
          <w:rFonts w:eastAsia="Times New Roman"/>
          <w:szCs w:val="24"/>
        </w:rPr>
      </w:pPr>
      <w:r>
        <w:rPr>
          <w:rFonts w:eastAsia="Times New Roman"/>
          <w:szCs w:val="24"/>
        </w:rPr>
        <w:t>Η Βουλή τούς καλωσορίζει.</w:t>
      </w:r>
    </w:p>
    <w:p w14:paraId="07A0036F" w14:textId="77777777" w:rsidR="00952F62" w:rsidRDefault="00723C98">
      <w:pPr>
        <w:spacing w:line="600" w:lineRule="auto"/>
        <w:ind w:firstLine="720"/>
        <w:jc w:val="center"/>
        <w:rPr>
          <w:rFonts w:eastAsia="Times New Roman" w:cs="Times New Roman"/>
          <w:szCs w:val="24"/>
        </w:rPr>
      </w:pPr>
      <w:r>
        <w:rPr>
          <w:rFonts w:eastAsia="Times New Roman"/>
          <w:szCs w:val="24"/>
        </w:rPr>
        <w:t>(Χειροκροτήματα απ’ όλες τις πτέρυγες)</w:t>
      </w:r>
    </w:p>
    <w:p w14:paraId="07A00370" w14:textId="77777777" w:rsidR="00952F62" w:rsidRDefault="00723C9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ο Βουλευτής του ΣΥΡΙΖΑ κ. Μπαλτάς Αριστείδης ζητεί άδεια ολιγοήμερης απουσίας στο εξωτερικό από 21 Δεκεμβρίου 2016 έως 22 Δεκεμβρίου του 2016.</w:t>
      </w:r>
      <w:r>
        <w:rPr>
          <w:rFonts w:eastAsia="Times New Roman"/>
          <w:bCs/>
          <w:szCs w:val="24"/>
        </w:rPr>
        <w:t xml:space="preserve"> </w:t>
      </w:r>
      <w:r>
        <w:rPr>
          <w:rFonts w:eastAsia="Times New Roman"/>
          <w:bCs/>
          <w:szCs w:val="24"/>
        </w:rPr>
        <w:t>Η Βουλή εγκρίνει;</w:t>
      </w:r>
    </w:p>
    <w:p w14:paraId="07A00371" w14:textId="77777777" w:rsidR="00952F62" w:rsidRDefault="00723C9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w:t>
      </w:r>
      <w:r>
        <w:rPr>
          <w:rFonts w:eastAsia="Times New Roman"/>
          <w:b/>
          <w:bCs/>
          <w:szCs w:val="24"/>
        </w:rPr>
        <w:t xml:space="preserve">ΒΟΥΛΕΥΤΕΣ: </w:t>
      </w:r>
      <w:r>
        <w:rPr>
          <w:rFonts w:eastAsia="Times New Roman"/>
          <w:bCs/>
          <w:szCs w:val="24"/>
        </w:rPr>
        <w:t>Μάλιστα, μάλιστα.</w:t>
      </w:r>
    </w:p>
    <w:p w14:paraId="07A00372" w14:textId="77777777" w:rsidR="00952F62" w:rsidRDefault="00723C98">
      <w:pPr>
        <w:widowControl w:val="0"/>
        <w:autoSpaceDE w:val="0"/>
        <w:autoSpaceDN w:val="0"/>
        <w:adjustRightInd w:val="0"/>
        <w:spacing w:line="600" w:lineRule="auto"/>
        <w:ind w:firstLine="720"/>
        <w:jc w:val="both"/>
        <w:rPr>
          <w:rFonts w:eastAsia="Times New Roman"/>
          <w:bCs/>
          <w:szCs w:val="24"/>
        </w:rPr>
      </w:pPr>
      <w:r>
        <w:rPr>
          <w:rFonts w:eastAsia="Times New Roman" w:cs="Times New Roman"/>
          <w:b/>
          <w:bCs/>
          <w:szCs w:val="24"/>
        </w:rPr>
        <w:t>ΠΡΟΕΔΡΕΥΩΝ (Δημήτριος Κρεμαστινός):</w:t>
      </w:r>
      <w:r>
        <w:rPr>
          <w:rFonts w:eastAsia="Times New Roman" w:cs="Times New Roman"/>
          <w:b/>
          <w:szCs w:val="24"/>
        </w:rPr>
        <w:t xml:space="preserve"> </w:t>
      </w:r>
      <w:r>
        <w:rPr>
          <w:rFonts w:eastAsia="Times New Roman" w:cs="Times New Roman"/>
          <w:bCs/>
          <w:szCs w:val="24"/>
        </w:rPr>
        <w:t>Συνεπώς</w:t>
      </w:r>
      <w:r>
        <w:rPr>
          <w:rFonts w:eastAsia="Times New Roman" w:cs="Times New Roman"/>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07A00373" w14:textId="77777777" w:rsidR="00952F62" w:rsidRDefault="00723C98">
      <w:pPr>
        <w:widowControl w:val="0"/>
        <w:autoSpaceDE w:val="0"/>
        <w:autoSpaceDN w:val="0"/>
        <w:adjustRightInd w:val="0"/>
        <w:spacing w:line="600" w:lineRule="auto"/>
        <w:ind w:firstLine="720"/>
        <w:jc w:val="both"/>
        <w:rPr>
          <w:rFonts w:eastAsia="Times New Roman"/>
          <w:szCs w:val="24"/>
        </w:rPr>
      </w:pPr>
      <w:r>
        <w:rPr>
          <w:rFonts w:eastAsia="Times New Roman"/>
          <w:bCs/>
          <w:szCs w:val="24"/>
        </w:rPr>
        <w:t xml:space="preserve">Ο Αναπληρωτής </w:t>
      </w:r>
      <w:r>
        <w:rPr>
          <w:rFonts w:eastAsia="Times New Roman"/>
          <w:szCs w:val="24"/>
        </w:rPr>
        <w:t xml:space="preserve">Υπουργός Οικονομίας και Ανάπτυξης κ. </w:t>
      </w:r>
      <w:proofErr w:type="spellStart"/>
      <w:r>
        <w:rPr>
          <w:rFonts w:eastAsia="Times New Roman"/>
          <w:szCs w:val="24"/>
        </w:rPr>
        <w:t>Χαρίτσης</w:t>
      </w:r>
      <w:proofErr w:type="spellEnd"/>
      <w:r>
        <w:rPr>
          <w:rFonts w:eastAsia="Times New Roman"/>
          <w:szCs w:val="24"/>
        </w:rPr>
        <w:t xml:space="preserve"> θα υποστηρίξει την τροπολογία με</w:t>
      </w:r>
      <w:r>
        <w:rPr>
          <w:rFonts w:eastAsia="Times New Roman"/>
          <w:szCs w:val="24"/>
        </w:rPr>
        <w:t xml:space="preserve"> γενικό</w:t>
      </w:r>
      <w:r>
        <w:rPr>
          <w:rFonts w:eastAsia="Times New Roman"/>
          <w:szCs w:val="24"/>
        </w:rPr>
        <w:t xml:space="preserve"> αριθμό 838 «Μετάθεση ανά ένα έτος της </w:t>
      </w:r>
      <w:r>
        <w:rPr>
          <w:rFonts w:eastAsia="Times New Roman"/>
          <w:szCs w:val="24"/>
        </w:rPr>
        <w:t xml:space="preserve">ημερομηνίας έναρξης ισχύος της διάταξης για την εγγραφή των </w:t>
      </w:r>
      <w:r>
        <w:rPr>
          <w:rFonts w:eastAsia="Times New Roman"/>
          <w:szCs w:val="24"/>
        </w:rPr>
        <w:lastRenderedPageBreak/>
        <w:t>πράξεων που εντάσσονται στα Τομεακά Επιχειρησιακά Προγράμματα σε μια συλλογική απόφαση ανά επιχειρησιακό πρόγραμμα».</w:t>
      </w:r>
    </w:p>
    <w:p w14:paraId="07A00374" w14:textId="77777777" w:rsidR="00952F62" w:rsidRDefault="00723C98">
      <w:pPr>
        <w:widowControl w:val="0"/>
        <w:autoSpaceDE w:val="0"/>
        <w:autoSpaceDN w:val="0"/>
        <w:adjustRightInd w:val="0"/>
        <w:spacing w:line="600" w:lineRule="auto"/>
        <w:ind w:firstLine="720"/>
        <w:jc w:val="both"/>
        <w:rPr>
          <w:rFonts w:eastAsia="Times New Roman"/>
          <w:bCs/>
          <w:szCs w:val="24"/>
        </w:rPr>
      </w:pPr>
      <w:r>
        <w:rPr>
          <w:rFonts w:eastAsia="Times New Roman"/>
          <w:szCs w:val="24"/>
        </w:rPr>
        <w:t xml:space="preserve">Ορίστε, κύριε </w:t>
      </w:r>
      <w:proofErr w:type="spellStart"/>
      <w:r>
        <w:rPr>
          <w:rFonts w:eastAsia="Times New Roman"/>
          <w:szCs w:val="24"/>
        </w:rPr>
        <w:t>Χαρίτση</w:t>
      </w:r>
      <w:proofErr w:type="spellEnd"/>
      <w:r>
        <w:rPr>
          <w:rFonts w:eastAsia="Times New Roman"/>
          <w:szCs w:val="24"/>
        </w:rPr>
        <w:t>, έχετε τον λόγο.</w:t>
      </w:r>
    </w:p>
    <w:p w14:paraId="07A00375" w14:textId="77777777" w:rsidR="00952F62" w:rsidRDefault="00723C98">
      <w:pPr>
        <w:spacing w:line="600" w:lineRule="auto"/>
        <w:ind w:firstLine="720"/>
        <w:jc w:val="both"/>
        <w:rPr>
          <w:rFonts w:eastAsia="Times New Roman"/>
          <w:szCs w:val="24"/>
        </w:rPr>
      </w:pPr>
      <w:r>
        <w:rPr>
          <w:rFonts w:eastAsia="Times New Roman"/>
          <w:b/>
          <w:szCs w:val="24"/>
        </w:rPr>
        <w:t>ΑΛΕΞΑΝΔΡΟΣ ΧΑΡΙΤΣΗΣ (Αναπληρωτής Υπουργό</w:t>
      </w:r>
      <w:r>
        <w:rPr>
          <w:rFonts w:eastAsia="Times New Roman"/>
          <w:b/>
          <w:szCs w:val="24"/>
        </w:rPr>
        <w:t xml:space="preserve">ς Οικονομίας και Ανάπτυξης): </w:t>
      </w:r>
      <w:r>
        <w:rPr>
          <w:rFonts w:eastAsia="Times New Roman"/>
          <w:szCs w:val="24"/>
        </w:rPr>
        <w:t>Ευχαριστώ, κύριε Πρόεδρε.</w:t>
      </w:r>
    </w:p>
    <w:p w14:paraId="07A00376" w14:textId="77777777" w:rsidR="00952F62" w:rsidRDefault="00723C98">
      <w:pPr>
        <w:spacing w:line="600" w:lineRule="auto"/>
        <w:ind w:firstLine="720"/>
        <w:jc w:val="both"/>
        <w:rPr>
          <w:rFonts w:eastAsia="Times New Roman"/>
          <w:szCs w:val="24"/>
        </w:rPr>
      </w:pPr>
      <w:r>
        <w:rPr>
          <w:rFonts w:eastAsia="Times New Roman"/>
          <w:szCs w:val="24"/>
        </w:rPr>
        <w:t xml:space="preserve">Η συγκεκριμένη τροπολογία τροποποιεί την παράγραφο 3 του άρθρου 27 του ν.4314/2014, στον οποίο νόμο στο πλαίσιο απλοποιήσεων διαδικασιών υπήρχε η πρόβλεψη για μια και μοναδική συλλογική απόφαση έργου, </w:t>
      </w:r>
      <w:r>
        <w:rPr>
          <w:rFonts w:eastAsia="Times New Roman"/>
          <w:szCs w:val="24"/>
        </w:rPr>
        <w:t>ΣΑΕ δηλαδή, ανά επιχειρησιακό πρόγραμμα.</w:t>
      </w:r>
    </w:p>
    <w:p w14:paraId="07A00377" w14:textId="77777777" w:rsidR="00952F62" w:rsidRDefault="00723C98">
      <w:pPr>
        <w:spacing w:line="600" w:lineRule="auto"/>
        <w:ind w:firstLine="720"/>
        <w:jc w:val="both"/>
        <w:rPr>
          <w:rFonts w:eastAsia="Times New Roman"/>
          <w:szCs w:val="24"/>
        </w:rPr>
      </w:pPr>
      <w:r>
        <w:rPr>
          <w:rFonts w:eastAsia="Times New Roman"/>
          <w:szCs w:val="24"/>
        </w:rPr>
        <w:t>Αυτή η πρόβλεψη φαίνεται εκ πρώτης όψεως να οδηγεί σε μια απλοποίηση των διαδικασιών, όμως όπως θα εξηγήσω, πρόκειται για μια διάταξη η οποία δεν έλαβε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 δημόσιο λογιστικό και το σύστημα πληρωμών συνολικά </w:t>
      </w:r>
      <w:r>
        <w:rPr>
          <w:rFonts w:eastAsia="Times New Roman"/>
          <w:szCs w:val="24"/>
        </w:rPr>
        <w:t xml:space="preserve">του </w:t>
      </w:r>
      <w:r>
        <w:rPr>
          <w:rFonts w:eastAsia="Times New Roman"/>
          <w:szCs w:val="24"/>
        </w:rPr>
        <w:t xml:space="preserve">ελληνικού δημοσίου </w:t>
      </w:r>
      <w:r>
        <w:rPr>
          <w:rFonts w:eastAsia="Times New Roman"/>
          <w:szCs w:val="24"/>
        </w:rPr>
        <w:t>και κυρίως τις Γενικές Διευθύνσεις Οικονομικών Υπηρεσιών των Υπουργείων.</w:t>
      </w:r>
    </w:p>
    <w:p w14:paraId="07A00378"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Αυτήν τη στιγμή είναι αδύνατη η εφαρμογή της μιας συλλογικής απόφασης έργου ανά επιχειρησιακό πρόγραμμα, εφόσον σύμφωνα με το δημόσιο λογισμικό ο κάθε Υπουργός </w:t>
      </w:r>
      <w:r>
        <w:rPr>
          <w:rFonts w:eastAsia="Times New Roman"/>
          <w:szCs w:val="24"/>
        </w:rPr>
        <w:t xml:space="preserve">είναι </w:t>
      </w:r>
      <w:proofErr w:type="spellStart"/>
      <w:r>
        <w:rPr>
          <w:rFonts w:eastAsia="Times New Roman"/>
          <w:szCs w:val="24"/>
        </w:rPr>
        <w:t>διατάκτης</w:t>
      </w:r>
      <w:proofErr w:type="spellEnd"/>
      <w:r>
        <w:rPr>
          <w:rFonts w:eastAsia="Times New Roman"/>
          <w:szCs w:val="24"/>
        </w:rPr>
        <w:t xml:space="preserve"> για τις πιστώσεις του δικού του Υπουργείου. Προφανώς, η λογική της απλοποίησης μάς βρίσκει απολύτως σύμφωνους για αυτό και έχουμε συστήσει στο Υπουργείο Οικονομίας ομάδα εργασίας, στην οποία συμμετέχουν στελέχη του Υπουργείου της Ειδικής Υπ</w:t>
      </w:r>
      <w:r>
        <w:rPr>
          <w:rFonts w:eastAsia="Times New Roman"/>
          <w:szCs w:val="24"/>
        </w:rPr>
        <w:t xml:space="preserve">ηρεσίας Θεσμικής Υποστήριξης της ΜΟΔ, αλλά και της Υπηρεσίας Διαρθρωτικών Μεταρρυθμίσεων της Ευρωπαϊκής Επιτροπής. </w:t>
      </w:r>
    </w:p>
    <w:p w14:paraId="07A00379" w14:textId="77777777" w:rsidR="00952F62" w:rsidRDefault="00723C98">
      <w:pPr>
        <w:spacing w:line="600" w:lineRule="auto"/>
        <w:ind w:firstLine="720"/>
        <w:jc w:val="both"/>
        <w:rPr>
          <w:rFonts w:eastAsia="Times New Roman"/>
          <w:szCs w:val="24"/>
        </w:rPr>
      </w:pPr>
      <w:r>
        <w:rPr>
          <w:rFonts w:eastAsia="Times New Roman"/>
          <w:szCs w:val="24"/>
        </w:rPr>
        <w:t>Η ομάδα αυτή έδωσε ήδη το πρώτο της παραδοτέο με απλοποιήσεις διαδικασιών, οι οποίες αποτυπώθηκαν στις διατάξεις του άρθρου 72 του ν.4443/20</w:t>
      </w:r>
      <w:r>
        <w:rPr>
          <w:rFonts w:eastAsia="Times New Roman"/>
          <w:szCs w:val="24"/>
        </w:rPr>
        <w:t xml:space="preserve">16, κατεβάζοντας τις υπογραφές για μια σειρά από διοικητικές πράξεις σε χαμηλότερο ιεραρχικό επίπεδο στο Υπουργείο. </w:t>
      </w:r>
    </w:p>
    <w:p w14:paraId="07A0037A" w14:textId="77777777" w:rsidR="00952F62" w:rsidRDefault="00723C98">
      <w:pPr>
        <w:spacing w:line="600" w:lineRule="auto"/>
        <w:ind w:firstLine="720"/>
        <w:jc w:val="both"/>
        <w:rPr>
          <w:rFonts w:eastAsia="Times New Roman"/>
          <w:szCs w:val="24"/>
        </w:rPr>
      </w:pPr>
      <w:r>
        <w:rPr>
          <w:rFonts w:eastAsia="Times New Roman"/>
          <w:szCs w:val="24"/>
        </w:rPr>
        <w:lastRenderedPageBreak/>
        <w:t>Η ίδια αυτή ομάδα εργάζεται αυτήν την στιγμή πάνω στο θέμα της απλοποίησης των ΣΑΕ, των Συλλογικών Αποφάσεων Έργου, προκειμένου να προτείνε</w:t>
      </w:r>
      <w:r>
        <w:rPr>
          <w:rFonts w:eastAsia="Times New Roman"/>
          <w:szCs w:val="24"/>
        </w:rPr>
        <w:t>ι μια διαδικασία απλοποίησης που θα μπορεί όντως να υλοποιηθεί, να εφαρμοστεί εντός του γενικότερου θεσμικού πλαισίου του δημοσίου λογιστικού και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βεβαίως τις αρμοδιότητες και τις ιδιαιτερότητες κάθε </w:t>
      </w:r>
      <w:r>
        <w:rPr>
          <w:rFonts w:eastAsia="Times New Roman"/>
          <w:szCs w:val="24"/>
        </w:rPr>
        <w:t>υπουργείου</w:t>
      </w:r>
      <w:r>
        <w:rPr>
          <w:rFonts w:eastAsia="Times New Roman"/>
          <w:szCs w:val="24"/>
        </w:rPr>
        <w:t>.</w:t>
      </w:r>
    </w:p>
    <w:p w14:paraId="07A0037B" w14:textId="77777777" w:rsidR="00952F62" w:rsidRDefault="00723C98">
      <w:pPr>
        <w:spacing w:line="600" w:lineRule="auto"/>
        <w:ind w:firstLine="720"/>
        <w:jc w:val="both"/>
        <w:rPr>
          <w:rFonts w:eastAsia="Times New Roman"/>
          <w:szCs w:val="24"/>
        </w:rPr>
      </w:pPr>
      <w:r>
        <w:rPr>
          <w:rFonts w:eastAsia="Times New Roman"/>
          <w:szCs w:val="24"/>
        </w:rPr>
        <w:t>Αν σήμερα αποφασίζαμε να</w:t>
      </w:r>
      <w:r>
        <w:rPr>
          <w:rFonts w:eastAsia="Times New Roman"/>
          <w:szCs w:val="24"/>
        </w:rPr>
        <w:t xml:space="preserve"> εφαρμόσουμε τη συγκεκριμένη διάταξη που προβλέπεται στον ν.4314, δεδομένου ότι μέχρι τώρα τα συγχρηματοδοτούμενα έργα των Τομεακών Επιχειρησιακών Προγραμμάτων εγγράφονται σε πολλές διαφορετικές συλλογικές αποφάσεις έργου όλων των </w:t>
      </w:r>
      <w:r>
        <w:rPr>
          <w:rFonts w:eastAsia="Times New Roman"/>
          <w:szCs w:val="24"/>
        </w:rPr>
        <w:t>υπουργείων</w:t>
      </w:r>
      <w:r>
        <w:rPr>
          <w:rFonts w:eastAsia="Times New Roman"/>
          <w:szCs w:val="24"/>
        </w:rPr>
        <w:t xml:space="preserve">, θα έπρεπε να </w:t>
      </w:r>
      <w:r>
        <w:rPr>
          <w:rFonts w:eastAsia="Times New Roman"/>
          <w:szCs w:val="24"/>
        </w:rPr>
        <w:t xml:space="preserve">προχωρήσουμε σε σαρωτικές αλλαγές που θα αφορούσαν ακόμα και τα ετήσια όρια πιστώσεων των </w:t>
      </w:r>
      <w:r>
        <w:rPr>
          <w:rFonts w:eastAsia="Times New Roman"/>
          <w:szCs w:val="24"/>
        </w:rPr>
        <w:t>υπουργείων</w:t>
      </w:r>
      <w:r>
        <w:rPr>
          <w:rFonts w:eastAsia="Times New Roman"/>
          <w:szCs w:val="24"/>
        </w:rPr>
        <w:t xml:space="preserve">, κάτι το οποίο, όπως αντιλαμβάνεστε, θα δημιουργούσε μεγάλη αναστάτωση. </w:t>
      </w:r>
    </w:p>
    <w:p w14:paraId="07A0037C" w14:textId="77777777" w:rsidR="00952F62" w:rsidRDefault="00723C98">
      <w:pPr>
        <w:spacing w:line="600" w:lineRule="auto"/>
        <w:ind w:firstLine="720"/>
        <w:jc w:val="both"/>
        <w:rPr>
          <w:rFonts w:eastAsia="Times New Roman"/>
          <w:szCs w:val="24"/>
        </w:rPr>
      </w:pPr>
      <w:r>
        <w:rPr>
          <w:rFonts w:eastAsia="Times New Roman"/>
          <w:szCs w:val="24"/>
        </w:rPr>
        <w:lastRenderedPageBreak/>
        <w:t>Έχουν ήδη προχωρήσει σημαντικά βήματα για την απλοποίηση των διαδικασιών του Προγρ</w:t>
      </w:r>
      <w:r>
        <w:rPr>
          <w:rFonts w:eastAsia="Times New Roman"/>
          <w:szCs w:val="24"/>
        </w:rPr>
        <w:t xml:space="preserve">άμματος Δημοσίων Επενδύσεων. Ήδη από ένα σύστημα με λογαριασμό ανά έργο, πολλούς λογαριασμούς σε κάθε ΣΑΕ, είμαστε έτοιμοι να περάσουμε σε μια διαδικασία πληρωμών με ένα λογαριασμό ανά </w:t>
      </w:r>
      <w:r>
        <w:rPr>
          <w:rFonts w:eastAsia="Times New Roman"/>
          <w:szCs w:val="24"/>
        </w:rPr>
        <w:t>συλλογική απόφαση έργου</w:t>
      </w:r>
      <w:r>
        <w:rPr>
          <w:rFonts w:eastAsia="Times New Roman"/>
          <w:szCs w:val="24"/>
        </w:rPr>
        <w:t>. Έχουν γίνει και οι σχετικές συνεννοήσεις με τη</w:t>
      </w:r>
      <w:r>
        <w:rPr>
          <w:rFonts w:eastAsia="Times New Roman"/>
          <w:szCs w:val="24"/>
        </w:rPr>
        <w:t xml:space="preserve">ν Τράπεζα της Ελλάδος, προκειμένου να γίνουν όλες οι απαραίτητες προσαρμογές για να περάσουμε το συντομότερο δυνατόν στην ασφαλή εφαρμογή αυτού του νέου συστήματος. </w:t>
      </w:r>
    </w:p>
    <w:p w14:paraId="07A0037D" w14:textId="77777777" w:rsidR="00952F62" w:rsidRDefault="00723C98">
      <w:pPr>
        <w:spacing w:line="600" w:lineRule="auto"/>
        <w:ind w:firstLine="720"/>
        <w:jc w:val="both"/>
        <w:rPr>
          <w:rFonts w:eastAsia="Times New Roman"/>
          <w:szCs w:val="24"/>
        </w:rPr>
      </w:pPr>
      <w:r>
        <w:rPr>
          <w:rFonts w:eastAsia="Times New Roman"/>
          <w:szCs w:val="24"/>
        </w:rPr>
        <w:t>Πρόκειται, όμως, για μια σημαντική αλλαγή, η οποία απαιτεί αλλαγές των συστημάτων τόσο της</w:t>
      </w:r>
      <w:r>
        <w:rPr>
          <w:rFonts w:eastAsia="Times New Roman"/>
          <w:szCs w:val="24"/>
        </w:rPr>
        <w:t xml:space="preserve"> Τράπεζας της Ελλάδος όσο και του </w:t>
      </w:r>
      <w:r>
        <w:rPr>
          <w:rFonts w:eastAsia="Times New Roman"/>
          <w:szCs w:val="24"/>
        </w:rPr>
        <w:t>ολοκληρωμένου πληροφοριακού συστήματος</w:t>
      </w:r>
      <w:r>
        <w:rPr>
          <w:rFonts w:eastAsia="Times New Roman"/>
          <w:szCs w:val="24"/>
        </w:rPr>
        <w:t xml:space="preserve">, του συστήματος ΕΣΠΑ, αλλά και της λειτουργίας των Γενικών Διευθύνσεων Οικονομικών Υπηρεσιών των Υπουργείων. </w:t>
      </w:r>
    </w:p>
    <w:p w14:paraId="07A0037E"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Βεβαίως είναι σε εξέλιξη παράλληλα και η υλοποίηση του έργου του ΥΠΔΕ, η </w:t>
      </w:r>
      <w:r>
        <w:rPr>
          <w:rFonts w:eastAsia="Times New Roman"/>
          <w:szCs w:val="24"/>
        </w:rPr>
        <w:t>οποία θα απλοποιήσει και θα αυτοματοποιήσει πολλές διαδικασίες, του ηλεκτρονικού</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συστήματος πληρωμών του Προγράμματος Δημοσίων Επενδύσεων. </w:t>
      </w:r>
    </w:p>
    <w:p w14:paraId="07A0037F" w14:textId="77777777" w:rsidR="00952F62" w:rsidRDefault="00723C98">
      <w:pPr>
        <w:spacing w:line="600" w:lineRule="auto"/>
        <w:ind w:firstLine="720"/>
        <w:jc w:val="both"/>
        <w:rPr>
          <w:rFonts w:eastAsia="Times New Roman"/>
          <w:szCs w:val="24"/>
        </w:rPr>
      </w:pPr>
      <w:r>
        <w:rPr>
          <w:rFonts w:eastAsia="Times New Roman"/>
          <w:szCs w:val="24"/>
        </w:rPr>
        <w:t>Κρίνεται, λοιπόν, επιτακτική η προτεινόμενη παράταση κατά ένα έτος της προθεσμίας για την υλοποίηση του συσ</w:t>
      </w:r>
      <w:r>
        <w:rPr>
          <w:rFonts w:eastAsia="Times New Roman"/>
          <w:szCs w:val="24"/>
        </w:rPr>
        <w:t>τήματος απλοποίησης των διαδικασιών των Συλλογικών Αποφάσεων Έργου, των ΣΑΕ, ανά επιχειρησιακό πρόγραμμα των συγχρηματοδοτούμενων προγραμμάτων του ΕΣΠΑ.</w:t>
      </w:r>
    </w:p>
    <w:p w14:paraId="07A00380" w14:textId="77777777" w:rsidR="00952F62" w:rsidRDefault="00723C98">
      <w:pPr>
        <w:spacing w:line="600" w:lineRule="auto"/>
        <w:ind w:firstLine="720"/>
        <w:jc w:val="both"/>
        <w:rPr>
          <w:rFonts w:eastAsia="Times New Roman"/>
          <w:szCs w:val="24"/>
        </w:rPr>
      </w:pPr>
      <w:r>
        <w:rPr>
          <w:rFonts w:eastAsia="Times New Roman"/>
          <w:szCs w:val="24"/>
        </w:rPr>
        <w:t>Ευχαριστώ.</w:t>
      </w:r>
    </w:p>
    <w:p w14:paraId="07A00381"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Ευχαριστούμε.</w:t>
      </w:r>
    </w:p>
    <w:p w14:paraId="07A00382" w14:textId="77777777" w:rsidR="00952F62" w:rsidRDefault="00723C98">
      <w:pPr>
        <w:spacing w:line="600" w:lineRule="auto"/>
        <w:ind w:firstLine="720"/>
        <w:jc w:val="both"/>
        <w:rPr>
          <w:rFonts w:eastAsia="Times New Roman" w:cs="Times New Roman"/>
          <w:bCs/>
          <w:szCs w:val="24"/>
        </w:rPr>
      </w:pPr>
      <w:r>
        <w:rPr>
          <w:rFonts w:eastAsia="Times New Roman" w:cs="Times New Roman"/>
          <w:bCs/>
          <w:szCs w:val="24"/>
        </w:rPr>
        <w:t>Τον λόγο έχει η κ. Τριανταφύλλου Μαρία, Βο</w:t>
      </w:r>
      <w:r>
        <w:rPr>
          <w:rFonts w:eastAsia="Times New Roman" w:cs="Times New Roman"/>
          <w:bCs/>
          <w:szCs w:val="24"/>
        </w:rPr>
        <w:t>υλευτής του ΣΥΡΙΖΑ, για επτά λεπτά.</w:t>
      </w:r>
    </w:p>
    <w:p w14:paraId="07A00383" w14:textId="77777777" w:rsidR="00952F62" w:rsidRDefault="00723C98">
      <w:pPr>
        <w:spacing w:line="600" w:lineRule="auto"/>
        <w:ind w:firstLine="567"/>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 </w:t>
      </w:r>
    </w:p>
    <w:p w14:paraId="07A00384"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Κυρίες και κύριοι συνάδελφοι, σκοπός του παρόντος νομοθετήματος είναι ο επαναπροσδιορισμός της στρατηγικής για τον χωρικό σχεδιασμό, με γνώμονα τη βιώσιμη κοινωνικά και περ</w:t>
      </w:r>
      <w:r>
        <w:rPr>
          <w:rFonts w:eastAsia="Times New Roman" w:cs="Times New Roman"/>
          <w:szCs w:val="24"/>
        </w:rPr>
        <w:t xml:space="preserve">ιβαλλοντικά δίκαιη ανάπτυξη. </w:t>
      </w:r>
    </w:p>
    <w:p w14:paraId="07A00385"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Στην Ελλάδα ως τώρα τι είχαμε; Είχαμε αποσπασματικές ενέργειες. Είχαμε απουσία ολοκληρωμένων σχεδίων ανάπτυξης, που να αφορούν στις τοπικές κοινωνίες. Είχαμε έργα φαραωνικά. Πόσο μακριά βρίσκονται άραγε αυτά τα φαραωνικά έργα </w:t>
      </w:r>
      <w:r>
        <w:rPr>
          <w:rFonts w:eastAsia="Times New Roman" w:cs="Times New Roman"/>
          <w:szCs w:val="24"/>
        </w:rPr>
        <w:t xml:space="preserve">από το </w:t>
      </w:r>
      <w:proofErr w:type="spellStart"/>
      <w:r>
        <w:rPr>
          <w:rFonts w:eastAsia="Times New Roman" w:cs="Times New Roman"/>
          <w:szCs w:val="24"/>
        </w:rPr>
        <w:t>συμμαζεμένο</w:t>
      </w:r>
      <w:proofErr w:type="spellEnd"/>
      <w:r>
        <w:rPr>
          <w:rFonts w:eastAsia="Times New Roman" w:cs="Times New Roman"/>
          <w:szCs w:val="24"/>
        </w:rPr>
        <w:t xml:space="preserve">, σχεδόν υπαινικτικό, τρόπο του δικού μας ανάγλυφου και του δικού μας τόπου; Είχαμε έργα φαραωνικά, λοιπόν, με πολύ μικρό ανταποδοτικό όφελος, που δεν εντασσόταν σε ένα συγκεκριμένο τοπικό ή κεντρικό σχεδιασμό. </w:t>
      </w:r>
    </w:p>
    <w:p w14:paraId="07A00386"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Δεν είχαμε κα</w:t>
      </w:r>
      <w:r>
        <w:rPr>
          <w:rFonts w:eastAsia="Times New Roman" w:cs="Times New Roman"/>
          <w:szCs w:val="24"/>
        </w:rPr>
        <w:t>μ</w:t>
      </w:r>
      <w:r>
        <w:rPr>
          <w:rFonts w:eastAsia="Times New Roman" w:cs="Times New Roman"/>
          <w:szCs w:val="24"/>
        </w:rPr>
        <w:t>μία σκέψη γι</w:t>
      </w:r>
      <w:r>
        <w:rPr>
          <w:rFonts w:eastAsia="Times New Roman" w:cs="Times New Roman"/>
          <w:szCs w:val="24"/>
        </w:rPr>
        <w:t xml:space="preserve">α το τι είδους ανάπτυξη και προοπτική επιλέγουμε να δώσουμε στις διάφορες περιοχές της χώρας μας, με βάση τα πλεονεκτήματά τους. Είχαμε απουσία οράματος. Εννοώ ενός οράματος που θα είχε ως βάση του το εθνικό και το λαϊκό συμφέρον. Είχαμε </w:t>
      </w:r>
      <w:r>
        <w:rPr>
          <w:rFonts w:eastAsia="Times New Roman" w:cs="Times New Roman"/>
          <w:szCs w:val="24"/>
        </w:rPr>
        <w:lastRenderedPageBreak/>
        <w:t>σύγκρουση συμφερόν</w:t>
      </w:r>
      <w:r>
        <w:rPr>
          <w:rFonts w:eastAsia="Times New Roman" w:cs="Times New Roman"/>
          <w:szCs w:val="24"/>
        </w:rPr>
        <w:t xml:space="preserve">των και ανύπαρκτη συνεργασία των διαφόρων βαθμίδων της διοίκησης. Πολυνομία, αποσπασματικότητα και αναρχία. </w:t>
      </w:r>
    </w:p>
    <w:p w14:paraId="07A00387"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Όπως τα συγχωροχάρτια του Πάπα ήταν και η πολυνομία των νομιμοποιήσεων και των εξαιρέσεων. Αυτό ήταν το πλαίσιο μέσα στο οποίο και η κεντρική και η περιφερειακή εξουσία αμφότερες διαιώνιζαν την υπόστασή τους. Σχεδιασμός της ανομίας με εργαλειοθήκη τη γραφε</w:t>
      </w:r>
      <w:r>
        <w:rPr>
          <w:rFonts w:eastAsia="Times New Roman" w:cs="Times New Roman"/>
          <w:szCs w:val="24"/>
        </w:rPr>
        <w:t xml:space="preserve">ιοκρατία και την </w:t>
      </w:r>
      <w:proofErr w:type="spellStart"/>
      <w:r>
        <w:rPr>
          <w:rFonts w:eastAsia="Times New Roman" w:cs="Times New Roman"/>
          <w:szCs w:val="24"/>
        </w:rPr>
        <w:t>πελατοκρατία</w:t>
      </w:r>
      <w:proofErr w:type="spellEnd"/>
      <w:r>
        <w:rPr>
          <w:rFonts w:eastAsia="Times New Roman" w:cs="Times New Roman"/>
          <w:szCs w:val="24"/>
        </w:rPr>
        <w:t xml:space="preserve">. </w:t>
      </w:r>
    </w:p>
    <w:p w14:paraId="07A00388"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Τι αποτέλεσμα είχε αυτό; Υπήρξε σταδιακή, αλλά και σταθερή απονεύρωση της χωροταξικής στρατηγικής σε εθνικό επίπεδο, μια ανισόρροπη και ετεροβαρής διόγκωση του πολεοδομικού συγκροτήματος των Αθηνών και, μάλιστα, χωρίς να τηρ</w:t>
      </w:r>
      <w:r>
        <w:rPr>
          <w:rFonts w:eastAsia="Times New Roman" w:cs="Times New Roman"/>
          <w:szCs w:val="24"/>
        </w:rPr>
        <w:t xml:space="preserve">ούνται και εδώ οι στοιχειώδεις αρχές και διαδικασίες, που να εξασφαλίζουν τη μακρόπνοη και βιώσιμη ανάπτυξη. </w:t>
      </w:r>
    </w:p>
    <w:p w14:paraId="07A00389"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 xml:space="preserve">Πολιτική απόφαση ήταν να σαρωθούν τα χωριά μετά τον εμφύλιο, αποκόπτοντας τους ανθρώπους από τις ρίζες και την παραγωγή. </w:t>
      </w:r>
    </w:p>
    <w:p w14:paraId="07A0038A"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Τι μας έχει μείνει; Τι μ</w:t>
      </w:r>
      <w:r>
        <w:rPr>
          <w:rFonts w:eastAsia="Times New Roman" w:cs="Times New Roman"/>
          <w:szCs w:val="24"/>
        </w:rPr>
        <w:t xml:space="preserve">πορεί να επισημάνει κάποιος; Τα εγκαταλελειμμένα ολυμπιακά έργα, την απουσία υποδομών για την εξυπηρέτηση του κοινωνικού συνόλου, την πυκνή δόμηση και τις απάνθρωπες συνθήκες διαβίωσης, την </w:t>
      </w:r>
      <w:proofErr w:type="spellStart"/>
      <w:r>
        <w:rPr>
          <w:rFonts w:eastAsia="Times New Roman" w:cs="Times New Roman"/>
          <w:szCs w:val="24"/>
        </w:rPr>
        <w:t>αποεπένδυση</w:t>
      </w:r>
      <w:proofErr w:type="spellEnd"/>
      <w:r>
        <w:rPr>
          <w:rFonts w:eastAsia="Times New Roman" w:cs="Times New Roman"/>
          <w:szCs w:val="24"/>
        </w:rPr>
        <w:t>, την εγκατάλειψη και τη μη αξιοποίηση της δημόσιας περ</w:t>
      </w:r>
      <w:r>
        <w:rPr>
          <w:rFonts w:eastAsia="Times New Roman" w:cs="Times New Roman"/>
          <w:szCs w:val="24"/>
        </w:rPr>
        <w:t xml:space="preserve">ιουσίας. </w:t>
      </w:r>
    </w:p>
    <w:p w14:paraId="07A0038B"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Το ίδιο και από την περιφέρεια, μια περιφέρεια ως επί το </w:t>
      </w:r>
      <w:proofErr w:type="spellStart"/>
      <w:r>
        <w:rPr>
          <w:rFonts w:eastAsia="Times New Roman" w:cs="Times New Roman"/>
          <w:szCs w:val="24"/>
        </w:rPr>
        <w:t>πλείστον</w:t>
      </w:r>
      <w:proofErr w:type="spellEnd"/>
      <w:r>
        <w:rPr>
          <w:rFonts w:eastAsia="Times New Roman" w:cs="Times New Roman"/>
          <w:szCs w:val="24"/>
        </w:rPr>
        <w:t xml:space="preserve"> χωρίς βασικές υποδομές, χωρίς όραμα, που υστερεί σε επενδυτικά σχέδια, που υστερεί σε ποιοτικές θέσεις εργασίας, που υστερεί σε συνεργασία με την κεντρική διοίκηση, που υστερεί σε </w:t>
      </w:r>
      <w:r>
        <w:rPr>
          <w:rFonts w:eastAsia="Times New Roman" w:cs="Times New Roman"/>
          <w:szCs w:val="24"/>
        </w:rPr>
        <w:t>οργανωμένες και αποτελεσματικές παρεμβάσεις και απουσιάζει ένα συνεκτικό και ορθολογικό σχέδιο που να δίνει προοπτική και δικαιοσύνη. Την ίδια στιγμή πολλές πολιτι</w:t>
      </w:r>
      <w:r>
        <w:rPr>
          <w:rFonts w:eastAsia="Times New Roman" w:cs="Times New Roman"/>
          <w:szCs w:val="24"/>
        </w:rPr>
        <w:lastRenderedPageBreak/>
        <w:t>κές καθαγιάστηκαν με τη ρητορική της περιφερειακής ανάπτυξης, της αποκέντρωσης, με τραγικά, ό</w:t>
      </w:r>
      <w:r>
        <w:rPr>
          <w:rFonts w:eastAsia="Times New Roman" w:cs="Times New Roman"/>
          <w:szCs w:val="24"/>
        </w:rPr>
        <w:t xml:space="preserve">μως, αποτελέσματα όταν </w:t>
      </w:r>
      <w:proofErr w:type="spellStart"/>
      <w:r>
        <w:rPr>
          <w:rFonts w:eastAsia="Times New Roman" w:cs="Times New Roman"/>
          <w:szCs w:val="24"/>
        </w:rPr>
        <w:t>απολογίστηκαν</w:t>
      </w:r>
      <w:proofErr w:type="spellEnd"/>
      <w:r>
        <w:rPr>
          <w:rFonts w:eastAsia="Times New Roman" w:cs="Times New Roman"/>
          <w:szCs w:val="24"/>
        </w:rPr>
        <w:t xml:space="preserve"> αυτές οι ενέργειες και σε πολλούς τομείς, όχι μόνο σε αυτόν που συζητάμε σήμερα, αλλά, για παράδειγμα, στον τομέα της παιδείας. </w:t>
      </w:r>
    </w:p>
    <w:p w14:paraId="07A0038C"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Αρκεί μόνο η ορθολογικότητα και η συνοχή του σχεδιασμού; Όχι. Ο χωρικός σχεδιασμός και η β</w:t>
      </w:r>
      <w:r>
        <w:rPr>
          <w:rFonts w:eastAsia="Times New Roman" w:cs="Times New Roman"/>
          <w:szCs w:val="24"/>
        </w:rPr>
        <w:t xml:space="preserve">ιώσιμη και δίκαιη ανάπτυξη θα πρέπει να αποτελούν και αντικείμενο ευρείας διαβούλευσης των κοινωνιών. </w:t>
      </w:r>
    </w:p>
    <w:p w14:paraId="07A0038D"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Ένα συνεκτικό σχέδιο εκτελείται πιο αποτελεσματικά όταν αποσπά τη συναίνεση και την έγκριση των φορέων, των επιστημόνων, της νεολαίας και των πολιτών. Αυ</w:t>
      </w:r>
      <w:r>
        <w:rPr>
          <w:rFonts w:eastAsia="Times New Roman" w:cs="Times New Roman"/>
          <w:szCs w:val="24"/>
        </w:rPr>
        <w:t xml:space="preserve">τό πρέπει να αποτελεί και επιλογή για την Κυβέρνηση αυτή. </w:t>
      </w:r>
    </w:p>
    <w:p w14:paraId="07A0038E"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Υπήρξε μεγάλη αναφορά στο προηγούμενο νομοσχέδιο και, μάλιστα, όπως πάντα, υπήρξε μια κριτική η οποία είναι έωλη. Πρέπει να αποφασίσετε αν σε σχέση με το προηγούμενο νομοσχέδιο, αυτό αποφέρει σημαν</w:t>
      </w:r>
      <w:r>
        <w:rPr>
          <w:rFonts w:eastAsia="Times New Roman" w:cs="Times New Roman"/>
          <w:szCs w:val="24"/>
        </w:rPr>
        <w:t xml:space="preserve">τικές αλλαγές ή απλά μόνο τροποποιήσεις, τι από τα δύο συμβαίνει. </w:t>
      </w:r>
    </w:p>
    <w:p w14:paraId="07A0038F"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Το προηγούμενο νομοσχέδιο ήταν ένα νομοσχέδιο προβληματικό, δεν λειτούργησε με εκκρεμείς αποφάσεις. Το υπερασπίζεστε ως αναπτυξιακό. Αποσιωπώνται, όμως, κατά την άποψή μου, δύο αρνητικότατα</w:t>
      </w:r>
      <w:r>
        <w:rPr>
          <w:rFonts w:eastAsia="Times New Roman" w:cs="Times New Roman"/>
          <w:szCs w:val="24"/>
        </w:rPr>
        <w:t xml:space="preserve"> σημεία: Το πρώτο είναι ότι γενίκευε την εκτός σχεδίου δόμηση. Είναι μια καταστροφική δόμηση και εξαιρετικά δαπανηρή, χωρίς σχεδιασμό και είναι μια στρατηγική του μετεμφυλιακού κράτους για τη διασφάλιση από τη μία φθηνής εργασίας και από την άλλη για τον έ</w:t>
      </w:r>
      <w:r>
        <w:rPr>
          <w:rFonts w:eastAsia="Times New Roman" w:cs="Times New Roman"/>
          <w:szCs w:val="24"/>
        </w:rPr>
        <w:t xml:space="preserve">λεγχο των λαϊκών τάξεων. </w:t>
      </w:r>
    </w:p>
    <w:p w14:paraId="07A00390"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Το δεύτερο αρνητικό σημείο του προηγούμενου νομοσχεδίου είναι ότι αντί να ενεργοποιήσει παραγωγικά τη μη ενεργό αγροτική γη, τη μετέτρεπε </w:t>
      </w:r>
      <w:r>
        <w:rPr>
          <w:rFonts w:eastAsia="Times New Roman" w:cs="Times New Roman"/>
          <w:szCs w:val="24"/>
        </w:rPr>
        <w:lastRenderedPageBreak/>
        <w:t>σε οικόπεδα ή προσπαθούσε, με δημιουργία παράπλευρων οικισμών δίπλα σε υφιστάμενους φθίνοντε</w:t>
      </w:r>
      <w:r>
        <w:rPr>
          <w:rFonts w:eastAsia="Times New Roman" w:cs="Times New Roman"/>
          <w:szCs w:val="24"/>
        </w:rPr>
        <w:t xml:space="preserve">ς οικισμούς και απώλεια εκ των πραγμάτων αγροτικής γης. </w:t>
      </w:r>
    </w:p>
    <w:p w14:paraId="07A00391"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Απορώ με την Αντιπολίτευση, και την Αξιωματική και την υπόλοιπη: Τι υπερασπίζεστε; Όλα βρίσκονται σε λάθος μεριά. </w:t>
      </w:r>
    </w:p>
    <w:p w14:paraId="07A00392"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Για το σημερινό σχέδιο νόμου θέλω να τονίσω τρία σημεία. Δίνει προτεραιότητα στον εθ</w:t>
      </w:r>
      <w:r>
        <w:rPr>
          <w:rFonts w:eastAsia="Times New Roman" w:cs="Times New Roman"/>
          <w:szCs w:val="24"/>
        </w:rPr>
        <w:t xml:space="preserve">νικό σχεδιασμό, σε κεντρικό, περιφερειακό και τοπικό επίπεδο και χωρίζεται σε δύο επίπεδα: </w:t>
      </w:r>
    </w:p>
    <w:p w14:paraId="07A0039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Πρώτον, σε στρατηγικό χωρικό σχεδιασμό, στον οποίο υπάγονται τα ειδικά χωροταξικά πλαίσια, που όσες φορές κι αν το πούμε κι αν το πει ο Υπουργός ότι δεν καταργούντα</w:t>
      </w:r>
      <w:r>
        <w:rPr>
          <w:rFonts w:eastAsia="Times New Roman" w:cs="Times New Roman"/>
          <w:szCs w:val="24"/>
        </w:rPr>
        <w:t xml:space="preserve">ι, αλλά μπαίνουν σε διαφορετικό πλαίσιο, υφίστανται, αλλά με διαφορετικό περιεχόμενο, δεν το καταλαβαίνετε. Και δεύτερο, σε ρυθμιστικό χωρικό σχεδιασμό, στον οποίο υπάγονται τα τοπικά σχέδια. </w:t>
      </w:r>
    </w:p>
    <w:p w14:paraId="07A0039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Με αυτόν τον τρόπο, επιχειρείται να εξαλειφθούν οι συγκρούσεις,</w:t>
      </w:r>
      <w:r>
        <w:rPr>
          <w:rFonts w:eastAsia="Times New Roman" w:cs="Times New Roman"/>
          <w:szCs w:val="24"/>
        </w:rPr>
        <w:t xml:space="preserve"> η αναποτελεσματικότητα και η απουσία συντονισμού της κεντρικής διοίκησης με την περιφερειακή και τοπική διοίκηση.</w:t>
      </w:r>
    </w:p>
    <w:p w14:paraId="07A0039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Αλήθεια, γιατί συνέβαινε όλα αυτά τα χρόνια αυτό; Γιατί απουσίαζε όλα αυτά τα χρόνια η προσπάθεια κοινού βηματισμού; Γιατί ήταν τόσο δύσκολο </w:t>
      </w:r>
      <w:r>
        <w:rPr>
          <w:rFonts w:eastAsia="Times New Roman" w:cs="Times New Roman"/>
          <w:szCs w:val="24"/>
        </w:rPr>
        <w:t xml:space="preserve">να συνεννοηθεί η τοπική με την κεντρική εξουσία για τον βιώσιμο χωρικό σχεδιασμό; Γιατί είχαμε και έχουμε σχέδια και έργα, ακόμα και αντιφατικά μεταξύ τους; Προς τέρψη ποιων συμφερόντων δρούσαν; Αξίζει να αναρωτηθούμε. </w:t>
      </w:r>
    </w:p>
    <w:p w14:paraId="07A0039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Πάντως, δεν ήταν απλά η ανικανότητα </w:t>
      </w:r>
      <w:r>
        <w:rPr>
          <w:rFonts w:eastAsia="Times New Roman" w:cs="Times New Roman"/>
          <w:szCs w:val="24"/>
        </w:rPr>
        <w:t>ή η απουσία βούλησης ή ακόμα, έστω αυτή η πελατειακή λογική. Υπήρξαν τεράστια ιδιωτικά συμφέροντα που κερδοσκόπησαν και ακόμα κερδοσκοπούν κάτω από αυτή τη φαινομενική ανικανότητα. Δεν είναι όλοι οι ιδιώτες αθώοι, όπως δεν είναι και όλοι οι πολιτικοί αθώοι</w:t>
      </w:r>
      <w:r>
        <w:rPr>
          <w:rFonts w:eastAsia="Times New Roman" w:cs="Times New Roman"/>
          <w:szCs w:val="24"/>
        </w:rPr>
        <w:t>.</w:t>
      </w:r>
    </w:p>
    <w:p w14:paraId="07A0039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κατά την άποψή μου, η εικόνα των πόλεων αντικατοπτρίζει την κατάσταση μιας χώρας, την οικονομική, την πολιτική και κυρίως, την πολιτισμική της κατάσταση, την ιστορική της διαδρομή. Η έννοια του </w:t>
      </w:r>
      <w:proofErr w:type="spellStart"/>
      <w:r>
        <w:rPr>
          <w:rFonts w:eastAsia="Times New Roman" w:cs="Times New Roman"/>
          <w:szCs w:val="24"/>
        </w:rPr>
        <w:t>κατοικείν</w:t>
      </w:r>
      <w:proofErr w:type="spellEnd"/>
      <w:r>
        <w:rPr>
          <w:rFonts w:eastAsia="Times New Roman" w:cs="Times New Roman"/>
          <w:szCs w:val="24"/>
        </w:rPr>
        <w:t xml:space="preserve"> σημαίνει συμμετέχω στην κοινωνική ζωή. Επομ</w:t>
      </w:r>
      <w:r>
        <w:rPr>
          <w:rFonts w:eastAsia="Times New Roman" w:cs="Times New Roman"/>
          <w:szCs w:val="24"/>
        </w:rPr>
        <w:t>ένως, χρειαζόμαστε μία πολυσήμαντη πολιτιστική προσέγγιση της κατοικίας, του χώρου, σε αναφορά με την ποιότητα της καθημερινής ζωής. Χρειάζεται να εμβαθύνουμε τη σημερινή προσέγγιση του αστικού. Χρειάζεται η πόλη, ο χώρος, να σωθούν και να ανακτηθούν από τ</w:t>
      </w:r>
      <w:r>
        <w:rPr>
          <w:rFonts w:eastAsia="Times New Roman" w:cs="Times New Roman"/>
          <w:szCs w:val="24"/>
        </w:rPr>
        <w:t xml:space="preserve">ους πολίτες. Είναι δικαίωμα στη ζωή. </w:t>
      </w:r>
    </w:p>
    <w:p w14:paraId="07A0039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επιπλέον, η ανάγκη του κεντρικού σχεδιασμού, εναρμονισμένου με τη δυνατότητα παραγωγικής ανασυγκρότησης είναι πρόδηλη. Και αυτό δεν μπορεί να επιτευχθεί χωρίς έλεγχο. Χρειάζεται, επομένως, μετα</w:t>
      </w:r>
      <w:r>
        <w:rPr>
          <w:rFonts w:eastAsia="Times New Roman" w:cs="Times New Roman"/>
          <w:szCs w:val="24"/>
        </w:rPr>
        <w:lastRenderedPageBreak/>
        <w:t>στροφή της κοινωνικής</w:t>
      </w:r>
      <w:r>
        <w:rPr>
          <w:rFonts w:eastAsia="Times New Roman" w:cs="Times New Roman"/>
          <w:szCs w:val="24"/>
        </w:rPr>
        <w:t xml:space="preserve"> συνείδησης από των ωφελιμισμό και αποκατάσταση του συλλογικού, του συλλογικού ως </w:t>
      </w:r>
      <w:proofErr w:type="spellStart"/>
      <w:r>
        <w:rPr>
          <w:rFonts w:eastAsia="Times New Roman" w:cs="Times New Roman"/>
          <w:szCs w:val="24"/>
        </w:rPr>
        <w:t>συνευθύνη</w:t>
      </w:r>
      <w:proofErr w:type="spellEnd"/>
      <w:r>
        <w:rPr>
          <w:rFonts w:eastAsia="Times New Roman" w:cs="Times New Roman"/>
          <w:szCs w:val="24"/>
        </w:rPr>
        <w:t xml:space="preserve"> και όχι ως </w:t>
      </w:r>
      <w:proofErr w:type="spellStart"/>
      <w:r>
        <w:rPr>
          <w:rFonts w:eastAsia="Times New Roman" w:cs="Times New Roman"/>
          <w:szCs w:val="24"/>
        </w:rPr>
        <w:t>εταιροπειθαρχία</w:t>
      </w:r>
      <w:proofErr w:type="spellEnd"/>
      <w:r>
        <w:rPr>
          <w:rFonts w:eastAsia="Times New Roman" w:cs="Times New Roman"/>
          <w:szCs w:val="24"/>
        </w:rPr>
        <w:t xml:space="preserve">. </w:t>
      </w:r>
    </w:p>
    <w:p w14:paraId="07A0039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Ευχαριστώ.</w:t>
      </w:r>
    </w:p>
    <w:p w14:paraId="07A0039A"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A0039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Κοινοβουλευτικός Εκπρόσωπος της Ένωσης Κεντρώων, έχει τον λόγο για δέκα λεπτά. </w:t>
      </w:r>
    </w:p>
    <w:p w14:paraId="07A0039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07A0039D" w14:textId="77777777" w:rsidR="00952F62" w:rsidRDefault="00723C98">
      <w:pPr>
        <w:spacing w:line="600" w:lineRule="auto"/>
        <w:ind w:firstLine="720"/>
        <w:jc w:val="both"/>
        <w:rPr>
          <w:rFonts w:eastAsia="Times New Roman" w:cs="Times New Roman"/>
          <w:b/>
          <w:szCs w:val="24"/>
        </w:rPr>
      </w:pPr>
      <w:r>
        <w:rPr>
          <w:rFonts w:eastAsia="Times New Roman" w:cs="Times New Roman"/>
          <w:szCs w:val="24"/>
        </w:rPr>
        <w:t xml:space="preserve">Κυρίες και κύριοι συνάδελφοι, θα χρησιμοποιήσω και τη δευτερολογία μου. Δεν θα αναφερθώ στο νομοσχέδιο, έχει καλυφθεί </w:t>
      </w:r>
      <w:r>
        <w:rPr>
          <w:rFonts w:eastAsia="Times New Roman" w:cs="Times New Roman"/>
          <w:szCs w:val="24"/>
        </w:rPr>
        <w:t xml:space="preserve">από τον </w:t>
      </w:r>
      <w:r>
        <w:rPr>
          <w:rFonts w:eastAsia="Times New Roman" w:cs="Times New Roman"/>
          <w:szCs w:val="24"/>
        </w:rPr>
        <w:t xml:space="preserve">εισηγητή </w:t>
      </w:r>
      <w:r>
        <w:rPr>
          <w:rFonts w:eastAsia="Times New Roman" w:cs="Times New Roman"/>
          <w:szCs w:val="24"/>
        </w:rPr>
        <w:t xml:space="preserve">μας, τον κ. Γεωργιάδη. Θα μιλήσω για τις τροπολογίες, οι οποίες είναι πάρα πολλές. Δεν ξέρω αν θα μου φτάσει και η δευτερολογία μου για να καλύψω την ποσότητα των τροπολογιών. </w:t>
      </w:r>
    </w:p>
    <w:p w14:paraId="07A0039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ξεκινήσω με μία διαπίστωση. Δεν έφτασε ακ</w:t>
      </w:r>
      <w:r>
        <w:rPr>
          <w:rFonts w:eastAsia="Times New Roman" w:cs="Times New Roman"/>
          <w:szCs w:val="24"/>
        </w:rPr>
        <w:t>όμα η αξιοπρέπεια της Κυβέρνησης στη Μακεδονία. Έχει κολλήσει κάπου στα Τέμπη, μπορεί και λίγο πιο κάτω, αλλά στη Μακεδονία δεν έχει φτάσει. Και για να γίνω πιο σαφής, αυτό το λέω και γιατί η κ. Φωτίου δήλωσε πως μπορεί μεν η Κυβέρνηση να μην έχει λεφτά να</w:t>
      </w:r>
      <w:r>
        <w:rPr>
          <w:rFonts w:eastAsia="Times New Roman" w:cs="Times New Roman"/>
          <w:szCs w:val="24"/>
        </w:rPr>
        <w:t xml:space="preserve"> δώσει στους πολίτες, όμως έχει την αξιοπρέπεια και αυτή την προσφέρει στους πολίτες ως αριστερή Κυβέρνηση. </w:t>
      </w:r>
    </w:p>
    <w:p w14:paraId="07A0039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Τη δήλωση αυτή της κ. Φωτίου την άκουσα στο ραδιόφωνο, στην προσπάθειά μου να πάρω πληροφορίες σχετικά με τη μη καταβολή κάποιων κονδυλίων στις περ</w:t>
      </w:r>
      <w:r>
        <w:rPr>
          <w:rFonts w:eastAsia="Times New Roman" w:cs="Times New Roman"/>
          <w:szCs w:val="24"/>
        </w:rPr>
        <w:t xml:space="preserve">ιφέρεις. Η πρώτη μου αντίδραση, για να είμαι και ειλικρινής, ήταν ότι η κ. Φωτίου μάλλον κορόιδευε και εμένα. Και αυτό διότι, για τα χρήματα τα οποία έψαχνα να βρω γιατί είχαν καθυστερήσει να δοθούν στις περιφέρειες, αρμόδια ήταν η ίδια η κ. Φωτίου για να </w:t>
      </w:r>
      <w:r>
        <w:rPr>
          <w:rFonts w:eastAsia="Times New Roman" w:cs="Times New Roman"/>
          <w:szCs w:val="24"/>
        </w:rPr>
        <w:t xml:space="preserve">καταβάλει το συγκεκριμένο ποσό. </w:t>
      </w:r>
    </w:p>
    <w:p w14:paraId="07A003A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Και μάλιστα, την ίδια στιγμή που η κ. Δούρου, η Περιφερειάρχης της Αθήνας, είχε πάρει στο σύνολό τους αυτά τα χρήματα, η Περιφέρεια Κεντρικής Μακεδονίας δεν τα έχει πάρει και αυτή τη στιγμή που μιλάμε δεν τα έχει πάρει ακόμα. Δεν μπορώ να καταλάβω ποια είν</w:t>
      </w:r>
      <w:r>
        <w:rPr>
          <w:rFonts w:eastAsia="Times New Roman" w:cs="Times New Roman"/>
          <w:szCs w:val="24"/>
        </w:rPr>
        <w:t xml:space="preserve">αι η διαφορά μεταξύ της μιας περιφέρειας από την άλλη, αν μιλάμε δηλαδή για τον ίδιο χώρο ή αν μιλάμε για δύο διαφορετικούς χώρους. </w:t>
      </w:r>
    </w:p>
    <w:p w14:paraId="07A003A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Αν τώρα αναλογιστούμε ότι τα χρήματα αυτά προορίζονταν για την κάλυψη αναγκών όλων των </w:t>
      </w:r>
      <w:proofErr w:type="spellStart"/>
      <w:r>
        <w:rPr>
          <w:rFonts w:eastAsia="Times New Roman" w:cs="Times New Roman"/>
          <w:szCs w:val="24"/>
        </w:rPr>
        <w:t>προνοιακών</w:t>
      </w:r>
      <w:proofErr w:type="spellEnd"/>
      <w:r>
        <w:rPr>
          <w:rFonts w:eastAsia="Times New Roman" w:cs="Times New Roman"/>
          <w:szCs w:val="24"/>
        </w:rPr>
        <w:t xml:space="preserve"> ιδρυμάτων της Μακεδονίας </w:t>
      </w:r>
      <w:r>
        <w:rPr>
          <w:rFonts w:eastAsia="Times New Roman" w:cs="Times New Roman"/>
          <w:szCs w:val="24"/>
        </w:rPr>
        <w:t>και πως οι άνθρωποι που εξαρτώνται από αυτά ζούνε καθημερινά την ανθρώπινη εξαθλίωση και διδάσκουν ανθρωπιά, τότε γίνεται φανερό το μέγεθος της κοροϊδίας. Αυτοί οι άνθρωποι αντιμετωπίζουν με αξιοπρέπεια, καθημερινά, τα αποτελέσματα της κρίσης στην ελληνική</w:t>
      </w:r>
      <w:r>
        <w:rPr>
          <w:rFonts w:eastAsia="Times New Roman" w:cs="Times New Roman"/>
          <w:szCs w:val="24"/>
        </w:rPr>
        <w:t xml:space="preserve"> κοινωνία. Γιατί θα πρέπει αυτοί οι άνθρωποι να αγωνιούν αν το κράτος τους σκέφτεται; </w:t>
      </w:r>
    </w:p>
    <w:p w14:paraId="07A003A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Ας κοιτάξει η Κυβέρνηση να είναι συνεπής με αυτά που πρέπει να είναι συνεπής η κάθε κυβέρνηση και τα σχόλια, για να είμαι και ειλικρινής, περί αξιοπρέπειας, αξία έχουν ό</w:t>
      </w:r>
      <w:r>
        <w:rPr>
          <w:rFonts w:eastAsia="Times New Roman" w:cs="Times New Roman"/>
          <w:szCs w:val="24"/>
        </w:rPr>
        <w:t>ταν προέρχονται από ανθρώπους που ξέρουν τι σημαίνει. Ας μας δείξει η κ. Φωτίου ότι καταλαβαίνει πως αξιοπρεπείς άνθρωποι βρίσκονται αυτήν τη στιγμή που μιλάμε στον αέρα από δικές της παραλείψεις.</w:t>
      </w:r>
    </w:p>
    <w:p w14:paraId="07A003A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Αιτούμαι από το Βήμα αυτό την άμεση καταβολή της επιχορήγησ</w:t>
      </w:r>
      <w:r>
        <w:rPr>
          <w:rFonts w:eastAsia="Times New Roman" w:cs="Times New Roman"/>
          <w:szCs w:val="24"/>
        </w:rPr>
        <w:t xml:space="preserve">ης στις περιφέρειες για 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w:t>
      </w:r>
    </w:p>
    <w:p w14:paraId="07A003A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τώρα επί των τροπολογιών τις οποίες έχουμε σήμερα να εξετάσουμε στην Αίθουσα αυτή. Εδώ κολλάει η ρήση –αν βλέπατε την τηλεοπτική σειρά «Απαράδεκτοι»- «Τι έγινε, ρε παιδιά;». Μόνο έτσι μπορούμε αυτήν τη στ</w:t>
      </w:r>
      <w:r>
        <w:rPr>
          <w:rFonts w:eastAsia="Times New Roman" w:cs="Times New Roman"/>
          <w:szCs w:val="24"/>
        </w:rPr>
        <w:t xml:space="preserve">ιγμή να δείξουμε το μέγεθος των τροπολογιών που έρχονται </w:t>
      </w:r>
      <w:r>
        <w:rPr>
          <w:rFonts w:eastAsia="Times New Roman" w:cs="Times New Roman"/>
          <w:szCs w:val="24"/>
        </w:rPr>
        <w:lastRenderedPageBreak/>
        <w:t>σήμερα μέσα σε αυτήν την Αίθουσα και χθες και συνέχεια. Ως τώρα μετράω δεκαεννιά τροπολογίες. Θα προσπαθήσω να καλύψω στον συγκεκριμένο χρόνο, αλλά και στη δευτερολογία μου το θέμα των τροπολογιών.</w:t>
      </w:r>
    </w:p>
    <w:p w14:paraId="07A003A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ροπολογία υπ’ </w:t>
      </w:r>
      <w:proofErr w:type="spellStart"/>
      <w:r>
        <w:rPr>
          <w:rFonts w:eastAsia="Times New Roman" w:cs="Times New Roman"/>
          <w:szCs w:val="24"/>
        </w:rPr>
        <w:t>αριθμ</w:t>
      </w:r>
      <w:proofErr w:type="spellEnd"/>
      <w:r>
        <w:rPr>
          <w:rFonts w:eastAsia="Times New Roman" w:cs="Times New Roman"/>
          <w:szCs w:val="24"/>
        </w:rPr>
        <w:t>. 830: Ρύθμιση θεμάτων διαδικασίας μετάβασης των Κ</w:t>
      </w:r>
      <w:r>
        <w:rPr>
          <w:rFonts w:eastAsia="Times New Roman" w:cs="Times New Roman"/>
          <w:szCs w:val="24"/>
        </w:rPr>
        <w:t>ΟΙ</w:t>
      </w:r>
      <w:r>
        <w:rPr>
          <w:rFonts w:eastAsia="Times New Roman" w:cs="Times New Roman"/>
          <w:szCs w:val="24"/>
        </w:rPr>
        <w:t>ΝΣΕ</w:t>
      </w:r>
      <w:r>
        <w:rPr>
          <w:rFonts w:eastAsia="Times New Roman" w:cs="Times New Roman"/>
          <w:szCs w:val="24"/>
        </w:rPr>
        <w:t>Π</w:t>
      </w:r>
      <w:r>
        <w:rPr>
          <w:rFonts w:eastAsia="Times New Roman" w:cs="Times New Roman"/>
          <w:szCs w:val="24"/>
        </w:rPr>
        <w:t xml:space="preserve"> και άλλων φορέων στο Γενικό Μητρώο Κοινωνικής και Αλληλέγγυας Οικονομίας. Η προσπάθεια να στηριχθούν αποτελεσματικά και με ουσιαστικό τρόπο, όσοι δίνουν καθημερινό αγώνα ώστε να εν</w:t>
      </w:r>
      <w:r>
        <w:rPr>
          <w:rFonts w:eastAsia="Times New Roman" w:cs="Times New Roman"/>
          <w:szCs w:val="24"/>
        </w:rPr>
        <w:t xml:space="preserve">ισχυθεί η οικονομία της χώρας, σύμφωνα με τις συντηρητικές, ρεαλιστικές εκτιμήσεις κατά δύο με τρεις μονάδες του ΑΕΠ. Για τέτοια ποσά κόβουμε μισθούς συντάξεις και επιδόματα. </w:t>
      </w:r>
    </w:p>
    <w:p w14:paraId="07A003A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κοινωνική οικονομία πρέπει να πάψει να είναι ευχολόγιο. Ο λαός δεν μας πληρώνε</w:t>
      </w:r>
      <w:r>
        <w:rPr>
          <w:rFonts w:eastAsia="Times New Roman" w:cs="Times New Roman"/>
          <w:szCs w:val="24"/>
        </w:rPr>
        <w:t>ι για να είμαστε «</w:t>
      </w:r>
      <w:proofErr w:type="spellStart"/>
      <w:r>
        <w:rPr>
          <w:rFonts w:eastAsia="Times New Roman" w:cs="Times New Roman"/>
          <w:szCs w:val="24"/>
        </w:rPr>
        <w:t>ευχούληδες</w:t>
      </w:r>
      <w:proofErr w:type="spellEnd"/>
      <w:r>
        <w:rPr>
          <w:rFonts w:eastAsia="Times New Roman" w:cs="Times New Roman"/>
          <w:szCs w:val="24"/>
        </w:rPr>
        <w:t xml:space="preserve">», υπάρχουν άλλοι γι’ αυτήν τη δουλειά. Εμείς είμαστε για άλλη δουλειά. Και εσείς της Κυβέρνηση για μια ακόμα πιο σημαντική δουλειά από τη δική μας. Τις ευχές για το μέλλον </w:t>
      </w:r>
      <w:r>
        <w:rPr>
          <w:rFonts w:eastAsia="Times New Roman" w:cs="Times New Roman"/>
          <w:szCs w:val="24"/>
        </w:rPr>
        <w:lastRenderedPageBreak/>
        <w:t>της χώρας είμαστε εμείς εδώ για να τις υλοποιήσουμε, να</w:t>
      </w:r>
      <w:r>
        <w:rPr>
          <w:rFonts w:eastAsia="Times New Roman" w:cs="Times New Roman"/>
          <w:szCs w:val="24"/>
        </w:rPr>
        <w:t xml:space="preserve"> τις κάνουμε πράξη, να μπορούμε να κοιτάμε στα μάτια περήφανοι τον κόσμο όταν βγαίνουμε έξω. Η κοινωνική οικονομία πρέπει να γίνει ο τρίτος πυλώνας της ελληνικής οικονομίας. </w:t>
      </w:r>
    </w:p>
    <w:p w14:paraId="07A003A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πλαίσιο αυτό, θεωρούμε πολύ φυσιολογικό να στηρίξουμε τη συγκεκριμένη τροπολο</w:t>
      </w:r>
      <w:r>
        <w:rPr>
          <w:rFonts w:eastAsia="Times New Roman" w:cs="Times New Roman"/>
          <w:szCs w:val="24"/>
        </w:rPr>
        <w:t>γία, που δίνει τη δυνατότητα και τον απαραίτητο χρόνο στα μέλη των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που ήδη προσφέρουν σήμερα έργο, να αποφασίσουν το μέλλον τους μόνοι τους, είτε ως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xml:space="preserve"> κοινωνικής και συλλογικής ωφέλειας είτε ως συνεταιρισμοί εργαζομένων. </w:t>
      </w:r>
    </w:p>
    <w:p w14:paraId="07A003A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μέγα ζήτημα, όμω</w:t>
      </w:r>
      <w:r>
        <w:rPr>
          <w:rFonts w:eastAsia="Times New Roman" w:cs="Times New Roman"/>
          <w:szCs w:val="24"/>
        </w:rPr>
        <w:t>ς, παραμένει ανοικτό και ως εκ τούτου το δίλημμα που παρουσιάζεται μπροστά σε αυτούς, που σήμερα τους δίνουμε δήθεν επιλογές, μετατρέπεται σε εκβιασμό. Τι φορολογικά κίνητρα έχουν οι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Αν δεν απαντήσουμε αυτό δεν μπορούμε να απαντήσουμε σε τίποτα.</w:t>
      </w:r>
    </w:p>
    <w:p w14:paraId="07A003A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ροπολογία </w:t>
      </w:r>
      <w:r>
        <w:rPr>
          <w:rFonts w:eastAsia="Times New Roman" w:cs="Times New Roman"/>
          <w:szCs w:val="24"/>
        </w:rPr>
        <w:t xml:space="preserve">με αριθμό </w:t>
      </w:r>
      <w:r>
        <w:rPr>
          <w:rFonts w:eastAsia="Times New Roman" w:cs="Times New Roman"/>
          <w:szCs w:val="24"/>
        </w:rPr>
        <w:t>831: Τροποποίηση της παραγράφου 9 του άρθρου 11 του ν.4430/2016. Για τους ίδιους λόγους που συμφωνούμε να δοθεί η δυνατότητα στις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που διαγράφτηκαν από το Γενικό Μητρώο, λόγω παράβασης των διατάξεων του ν.4430, είτε να διαλυθούν</w:t>
      </w:r>
      <w:r>
        <w:rPr>
          <w:rFonts w:eastAsia="Times New Roman" w:cs="Times New Roman"/>
          <w:szCs w:val="24"/>
        </w:rPr>
        <w:t xml:space="preserve"> είτε να συνεχίσουν ως ιδιωτική επιχείρηση. Αλλά, να ισχύει και η αντίστοιχη υποχρέωση τους να διανείμουν όσα πρέπει εκεί που πρέπει σε περίπτωση που μετατραπούν σε ιδιωτική επιχείρηση. Και σε αυτήν την τροπολογία, για τους ίδιους λόγους, λέμε «</w:t>
      </w:r>
      <w:r>
        <w:rPr>
          <w:rFonts w:eastAsia="Times New Roman" w:cs="Times New Roman"/>
          <w:szCs w:val="24"/>
        </w:rPr>
        <w:t>ναι</w:t>
      </w:r>
      <w:r>
        <w:rPr>
          <w:rFonts w:eastAsia="Times New Roman" w:cs="Times New Roman"/>
          <w:szCs w:val="24"/>
        </w:rPr>
        <w:t>».</w:t>
      </w:r>
    </w:p>
    <w:p w14:paraId="07A003A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τροπολογία </w:t>
      </w:r>
      <w:r>
        <w:rPr>
          <w:rFonts w:eastAsia="Times New Roman" w:cs="Times New Roman"/>
          <w:szCs w:val="24"/>
        </w:rPr>
        <w:t xml:space="preserve">με αριθμό </w:t>
      </w:r>
      <w:r>
        <w:rPr>
          <w:rFonts w:eastAsia="Times New Roman" w:cs="Times New Roman"/>
          <w:szCs w:val="24"/>
        </w:rPr>
        <w:t xml:space="preserve">838, που μας ανέλυσε προηγουμένως ο Υπουργός, κ. </w:t>
      </w:r>
      <w:proofErr w:type="spellStart"/>
      <w:r>
        <w:rPr>
          <w:rFonts w:eastAsia="Times New Roman" w:cs="Times New Roman"/>
          <w:szCs w:val="24"/>
        </w:rPr>
        <w:t>Χαρίτσης</w:t>
      </w:r>
      <w:proofErr w:type="spellEnd"/>
      <w:r>
        <w:rPr>
          <w:rFonts w:eastAsia="Times New Roman" w:cs="Times New Roman"/>
          <w:szCs w:val="24"/>
        </w:rPr>
        <w:t>, λέμε «</w:t>
      </w:r>
      <w:r>
        <w:rPr>
          <w:rFonts w:eastAsia="Times New Roman" w:cs="Times New Roman"/>
          <w:szCs w:val="24"/>
        </w:rPr>
        <w:t>ναι</w:t>
      </w:r>
      <w:r>
        <w:rPr>
          <w:rFonts w:eastAsia="Times New Roman" w:cs="Times New Roman"/>
          <w:szCs w:val="24"/>
        </w:rPr>
        <w:t xml:space="preserve">». Η επιχειρηματολογία της Κυβέρνησης για την κατά ένα έτος μετάθεση της ημερομηνίας έναρξης της ισχύος της διάταξης του ν.4314 σχετικά με την εγγραφή των πράξεων που </w:t>
      </w:r>
      <w:r>
        <w:rPr>
          <w:rFonts w:eastAsia="Times New Roman" w:cs="Times New Roman"/>
          <w:szCs w:val="24"/>
        </w:rPr>
        <w:t>εντάσσονται στα τομεακά επιχειρησιακά προγράμματα, δεν μας γεμίζει με εμπι</w:t>
      </w:r>
      <w:r>
        <w:rPr>
          <w:rFonts w:eastAsia="Times New Roman" w:cs="Times New Roman"/>
          <w:szCs w:val="24"/>
        </w:rPr>
        <w:lastRenderedPageBreak/>
        <w:t>στοσύνη για τον τρόπο διαχείρισης των χρονοδιαγραμμάτων των υποχρεώσεων της χώρας όχι απέναντι στους θεσμούς, αλλά απέναντι στον εαυτό της.</w:t>
      </w:r>
    </w:p>
    <w:p w14:paraId="07A003A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Τροπολογία </w:t>
      </w:r>
      <w:r>
        <w:rPr>
          <w:rFonts w:eastAsia="Times New Roman" w:cs="Times New Roman"/>
          <w:szCs w:val="24"/>
        </w:rPr>
        <w:t xml:space="preserve">με αριθμό </w:t>
      </w:r>
      <w:r>
        <w:rPr>
          <w:rFonts w:eastAsia="Times New Roman" w:cs="Times New Roman"/>
          <w:szCs w:val="24"/>
        </w:rPr>
        <w:t>839. Την τροπολογία μ</w:t>
      </w:r>
      <w:r>
        <w:rPr>
          <w:rFonts w:eastAsia="Times New Roman" w:cs="Times New Roman"/>
          <w:szCs w:val="24"/>
        </w:rPr>
        <w:t xml:space="preserve">άς την έφερε ο κ. Παππάς. Συμπλήρωση, λέει, των διατάξεων του </w:t>
      </w:r>
      <w:proofErr w:type="spellStart"/>
      <w:r>
        <w:rPr>
          <w:rFonts w:eastAsia="Times New Roman" w:cs="Times New Roman"/>
          <w:szCs w:val="24"/>
        </w:rPr>
        <w:t>π.δ</w:t>
      </w:r>
      <w:r>
        <w:rPr>
          <w:rFonts w:eastAsia="Times New Roman" w:cs="Times New Roman"/>
          <w:szCs w:val="24"/>
        </w:rPr>
        <w:t>.</w:t>
      </w:r>
      <w:proofErr w:type="spellEnd"/>
      <w:r>
        <w:rPr>
          <w:rFonts w:eastAsia="Times New Roman" w:cs="Times New Roman"/>
          <w:szCs w:val="24"/>
        </w:rPr>
        <w:t xml:space="preserve"> 123 σχετικά με τον αρμόδιο Υπουργό για θέματα δημόσιας ραδιοτηλεόρασης. Στη συγκεκριμένη τροπολογία λέμε «</w:t>
      </w:r>
      <w:r>
        <w:rPr>
          <w:rFonts w:eastAsia="Times New Roman" w:cs="Times New Roman"/>
          <w:szCs w:val="24"/>
        </w:rPr>
        <w:t>όχι</w:t>
      </w:r>
      <w:r>
        <w:rPr>
          <w:rFonts w:eastAsia="Times New Roman" w:cs="Times New Roman"/>
          <w:szCs w:val="24"/>
        </w:rPr>
        <w:t xml:space="preserve">». </w:t>
      </w:r>
    </w:p>
    <w:p w14:paraId="07A003A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Φαίνεται πως η Κυβέρνηση κα</w:t>
      </w:r>
      <w:r>
        <w:rPr>
          <w:rFonts w:eastAsia="Times New Roman" w:cs="Times New Roman"/>
          <w:szCs w:val="24"/>
        </w:rPr>
        <w:t>μ</w:t>
      </w:r>
      <w:r>
        <w:rPr>
          <w:rFonts w:eastAsia="Times New Roman" w:cs="Times New Roman"/>
          <w:szCs w:val="24"/>
        </w:rPr>
        <w:t>μιά φορά ξεχνά κάποια σημαντικές λειτουργίες ότα</w:t>
      </w:r>
      <w:r>
        <w:rPr>
          <w:rFonts w:eastAsia="Times New Roman" w:cs="Times New Roman"/>
          <w:szCs w:val="24"/>
        </w:rPr>
        <w:t>ν νομοθετεί. Αυτό είναι φυσιολογικό και επόμενο, λόγω του τρόπου με τον οποίο φέρεται στις κοινοβουλευτικές διαδικασίες. Έχει κόστος η προχειρότητα. Στο νομοσχέδιο με το οποίο έγινε διάσημος ο κύριος Υπουργός, ξέχασε τη λεπτομέρεια του ποιος είναι αρμόδιος</w:t>
      </w:r>
      <w:r>
        <w:rPr>
          <w:rFonts w:eastAsia="Times New Roman" w:cs="Times New Roman"/>
          <w:szCs w:val="24"/>
        </w:rPr>
        <w:t xml:space="preserve">, του ποιος έχει την εποπτεία της δημόσιας τηλεόρασης. </w:t>
      </w:r>
    </w:p>
    <w:p w14:paraId="07A003A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Με την παρούσα απαράδεκτη τροπολογία γίνεται σαφές και αποδίδεται με σύντομο τρόπο πως αρμόδιος από εδώ και πέρα επί των θεμάτων της δημόσιας ραδιοτηλεόρασης και υπεύθυνος για την εποπτεία αυτής είναι</w:t>
      </w:r>
      <w:r>
        <w:rPr>
          <w:rFonts w:eastAsia="Times New Roman" w:cs="Times New Roman"/>
          <w:szCs w:val="24"/>
        </w:rPr>
        <w:t xml:space="preserve"> ο κύριος Υπουργός, ο κ. Παππάς, αλλά ως Υπουργός Ψηφιακής Πολιτικής πλέον και όχι ως Υπουργός Επικρατείας.</w:t>
      </w:r>
    </w:p>
    <w:p w14:paraId="07A003A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Τροπολογία </w:t>
      </w:r>
      <w:r>
        <w:rPr>
          <w:rFonts w:eastAsia="Times New Roman" w:cs="Times New Roman"/>
          <w:szCs w:val="24"/>
        </w:rPr>
        <w:t xml:space="preserve">με </w:t>
      </w:r>
      <w:r>
        <w:rPr>
          <w:rFonts w:eastAsia="Times New Roman" w:cs="Times New Roman"/>
          <w:szCs w:val="24"/>
        </w:rPr>
        <w:t xml:space="preserve">γενικό </w:t>
      </w:r>
      <w:r>
        <w:rPr>
          <w:rFonts w:eastAsia="Times New Roman" w:cs="Times New Roman"/>
          <w:szCs w:val="24"/>
        </w:rPr>
        <w:t xml:space="preserve">αριθμό </w:t>
      </w:r>
      <w:r>
        <w:rPr>
          <w:rFonts w:eastAsia="Times New Roman" w:cs="Times New Roman"/>
          <w:szCs w:val="24"/>
        </w:rPr>
        <w:t>852. Η τροποποίηση διατάξεων του ν.</w:t>
      </w:r>
      <w:r>
        <w:rPr>
          <w:rFonts w:eastAsia="Times New Roman" w:cs="Times New Roman"/>
          <w:szCs w:val="24"/>
        </w:rPr>
        <w:t xml:space="preserve">4402/2012 «επανακαθορισμός όρων και προϋποθέσεων για την εγκατάσταση των πράσινων σημείων». Είμαστε σύμφωνοι. Και θα στηρίξουμε κι εμείς την ενίσχυση της εμπέδωσης της πρακτικής ανακύκλωσης και μέσω των πράσινων σημείων. </w:t>
      </w:r>
    </w:p>
    <w:p w14:paraId="07A003A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Θέλω να σταθώ ιδιαιτέρως στην πολύ</w:t>
      </w:r>
      <w:r>
        <w:rPr>
          <w:rFonts w:eastAsia="Times New Roman" w:cs="Times New Roman"/>
          <w:szCs w:val="24"/>
        </w:rPr>
        <w:t xml:space="preserve"> αυτή σημαντική τροπολογία για τα πράσινα σημεία και να απευθυνθώ στον Υπουργό, τον φίλο κ. </w:t>
      </w:r>
      <w:proofErr w:type="spellStart"/>
      <w:r>
        <w:rPr>
          <w:rFonts w:eastAsia="Times New Roman" w:cs="Times New Roman"/>
          <w:szCs w:val="24"/>
        </w:rPr>
        <w:t>Φάμελλο</w:t>
      </w:r>
      <w:proofErr w:type="spellEnd"/>
      <w:r>
        <w:rPr>
          <w:rFonts w:eastAsia="Times New Roman" w:cs="Times New Roman"/>
          <w:szCs w:val="24"/>
        </w:rPr>
        <w:t xml:space="preserve"> και να του υπενθυμίσω σε κάθε τόνο πως αν δεν στελεχωθεί άμεσα ο Ελληνικός Οργανισμός Ανακύκλωσης, ώστε να ξεκινήσει να λειτουργεί </w:t>
      </w:r>
      <w:r>
        <w:rPr>
          <w:rFonts w:eastAsia="Times New Roman" w:cs="Times New Roman"/>
          <w:szCs w:val="24"/>
        </w:rPr>
        <w:lastRenderedPageBreak/>
        <w:t>για πρώτη φορά κανονικά τ</w:t>
      </w:r>
      <w:r>
        <w:rPr>
          <w:rFonts w:eastAsia="Times New Roman" w:cs="Times New Roman"/>
          <w:szCs w:val="24"/>
        </w:rPr>
        <w:t>ότε δεν θα αλλάξει τίποτα προς το καλύτερο, σε ό,τι αφορά στην ανακύκλωση πάντα της χώρας μας.</w:t>
      </w:r>
    </w:p>
    <w:p w14:paraId="07A003B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μιά πολιτική, κύριε Υπουργέ, όσο σωστή κι αν είναι δεν μπορεί να έχει αποτελέσματα αν δεν υπάρχει ο ικανός αριθμός εργαζομένων να την στηρίξει. Πρέπει και η σ</w:t>
      </w:r>
      <w:r>
        <w:rPr>
          <w:rFonts w:eastAsia="Times New Roman" w:cs="Times New Roman"/>
          <w:szCs w:val="24"/>
        </w:rPr>
        <w:t xml:space="preserve">ημερινή ηγεσία του Υπουργείου Περιβάλλοντος να συνεχίσει το έργο που ξεκίνησε ο κ. Τσιρώνης ως Αναπληρωτής Υπουργός Περιβάλλοντος, ο οποίος έβαλε σε μια σειρά την προσπάθεια για την ενδυνάμωση του ΕΟΑΝ για την προάσπιση του δημοσίου συμφέροντος και φυσικά </w:t>
      </w:r>
      <w:r>
        <w:rPr>
          <w:rFonts w:eastAsia="Times New Roman" w:cs="Times New Roman"/>
          <w:szCs w:val="24"/>
        </w:rPr>
        <w:t xml:space="preserve">για την προστασία του περιβάλλοντος. </w:t>
      </w:r>
    </w:p>
    <w:p w14:paraId="07A003B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Όλα αυτά θα πέσουν στο κενό αν δεν λυθούν κάποια ασήμαντα αλλά παρ’ όλα αυτά επικίνδυνα γραφειοκρατικά εμπόδια που κρατούν σε ομηρία το διοικητικό συμβούλιο του Ελληνικού Οργανισμού Ανακύκλωσης. Για να βοηθήσω θα σας κ</w:t>
      </w:r>
      <w:r>
        <w:rPr>
          <w:rFonts w:eastAsia="Times New Roman" w:cs="Times New Roman"/>
          <w:szCs w:val="24"/>
        </w:rPr>
        <w:t xml:space="preserve">αταθέσω σήμερα κιόλας </w:t>
      </w:r>
      <w:r>
        <w:rPr>
          <w:rFonts w:eastAsia="Times New Roman" w:cs="Times New Roman"/>
          <w:szCs w:val="24"/>
        </w:rPr>
        <w:t xml:space="preserve">σχετική </w:t>
      </w:r>
      <w:r>
        <w:rPr>
          <w:rFonts w:eastAsia="Times New Roman" w:cs="Times New Roman"/>
          <w:szCs w:val="24"/>
        </w:rPr>
        <w:t xml:space="preserve">ερώτηση καλώντας </w:t>
      </w:r>
      <w:r>
        <w:rPr>
          <w:rFonts w:eastAsia="Times New Roman" w:cs="Times New Roman"/>
          <w:szCs w:val="24"/>
        </w:rPr>
        <w:lastRenderedPageBreak/>
        <w:t>σας να δεσμευθείτε σε ένα σαφές χρονοδιάγραμμα για τη διαδικασία στελέχωσης του συγκεκριμένου οργανισμού. Δεν μπορεί να μιλάμε για πράσινα σημεία και ανακύκλωση και στον ΕΟΑΝ να υπάρχουν μόλις τρεις άνθρωποι.</w:t>
      </w:r>
    </w:p>
    <w:p w14:paraId="07A003B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Πέραν αυτών, επί της τροπολογίας έχω δυο σημαντικά ερωτήματα πολύ συγκεκριμένα που χρήζουν άμεσα της προσοχής των υπηρεσιών του Υπουργείου.</w:t>
      </w:r>
    </w:p>
    <w:p w14:paraId="07A003B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Πρώτον, με ποιο τρόπο διασφαλίζετε πως στα μεγάλα πράσινα σημεία θα έχουν πρόσβαση οι πολίτες και όχι οι επαγγελματί</w:t>
      </w:r>
      <w:r>
        <w:rPr>
          <w:rFonts w:eastAsia="Times New Roman" w:cs="Times New Roman"/>
          <w:szCs w:val="24"/>
        </w:rPr>
        <w:t xml:space="preserve">ες; Αν δεν ξεκαθαριστεί αυτό δεν πετυχαίνουμε τίποτα. </w:t>
      </w:r>
    </w:p>
    <w:p w14:paraId="07A003B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Δεύτερον, τα μικρά πράσινα σημεία από πού θα χρηματοδοτηθούν; Υπάρχει πρόβλεψη να χρηματοδοτηθούν από τα προγράμματα ΕΣΠΑ; </w:t>
      </w:r>
    </w:p>
    <w:p w14:paraId="07A003B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Υπουργέ, η οικονομική και η οικολογική κρίση είναι συγκοινωνούντα δοχεί</w:t>
      </w:r>
      <w:r>
        <w:rPr>
          <w:rFonts w:eastAsia="Times New Roman" w:cs="Times New Roman"/>
          <w:szCs w:val="24"/>
        </w:rPr>
        <w:t xml:space="preserve">α. Είστε στη μοναδική θέση να κάνετε ταυτόχρονα καλό στο </w:t>
      </w:r>
      <w:r>
        <w:rPr>
          <w:rFonts w:eastAsia="Times New Roman" w:cs="Times New Roman"/>
          <w:szCs w:val="24"/>
        </w:rPr>
        <w:lastRenderedPageBreak/>
        <w:t>περιβάλλον και καλό στην οικονομία. Θα μας βρείτε σύμμαχους σ’ αυτή την προσπάθεια.</w:t>
      </w:r>
    </w:p>
    <w:p w14:paraId="07A003B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Θέλω να κλείσω σ’ αυτή τη φάση την τοποθέτησή μου και θα επανέλθω επί των τροπολογιών αναφερόμενος πάλι σε μια τροπ</w:t>
      </w:r>
      <w:r>
        <w:rPr>
          <w:rFonts w:eastAsia="Times New Roman" w:cs="Times New Roman"/>
          <w:szCs w:val="24"/>
        </w:rPr>
        <w:t xml:space="preserve">ολογία του ιδίου Υπουργείου και του ιδίου Υπουργού, της τροπολογίας 858 «τροποποιήσεις επί των νομικών προσώπων που δύνανται να διενεργούν ενεργειακές επιθεωρήσεις». </w:t>
      </w:r>
    </w:p>
    <w:p w14:paraId="07A003B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Κάποτε ακούγατε «εργαλειοθήκη του ΟΟΣΑ» και εξηγούσατε στους ψηφοφόρους σας πως αυτή η φρ</w:t>
      </w:r>
      <w:r>
        <w:rPr>
          <w:rFonts w:eastAsia="Times New Roman" w:cs="Times New Roman"/>
          <w:szCs w:val="24"/>
        </w:rPr>
        <w:t>άση ισοδυναμεί με τη φράση «καπιταλιστική εργαλειοθήκη φιλελευθέρων βασανιστηρίων». Σήμερα όμως, παραμονές Χριστουγέννων, μας παρουσιάζετε τα γνωστά σε όλους επιχειρήματα πως αυτά έχουν από καιρό τεθεί στο τραπέζι των επιλογών της χώρας, αλλά εσείς μόλις τ</w:t>
      </w:r>
      <w:r>
        <w:rPr>
          <w:rFonts w:eastAsia="Times New Roman" w:cs="Times New Roman"/>
          <w:szCs w:val="24"/>
        </w:rPr>
        <w:t xml:space="preserve">ώρα και με τη διαδικασία του επείγοντος, μάλιστα, επιλέγετε να υιοθετήσετε. Απ’ όλες τις επιλογές που είχατε παρεμβαίνετε </w:t>
      </w:r>
      <w:r>
        <w:rPr>
          <w:rFonts w:eastAsia="Times New Roman" w:cs="Times New Roman"/>
          <w:szCs w:val="24"/>
        </w:rPr>
        <w:lastRenderedPageBreak/>
        <w:t xml:space="preserve">σε μια συγκεκριμένη ειδικότητα, εκείνη του ενεργειακού επιθεωρητή, διορθώνοντας πάλι έναν δικό σας νόμο που μόλις πριν από λίγο καιρό </w:t>
      </w:r>
      <w:r>
        <w:rPr>
          <w:rFonts w:eastAsia="Times New Roman" w:cs="Times New Roman"/>
          <w:szCs w:val="24"/>
        </w:rPr>
        <w:t xml:space="preserve">ψηφίσατε. Και σ’ αυτήν όμως την τροπολογία η Ένωση Κεντρώων θα τοποθετηθεί θετικά. </w:t>
      </w:r>
    </w:p>
    <w:p w14:paraId="07A003B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Θα συνεχίσω την τοποθέτησή μου στη δευτερολογία μου. </w:t>
      </w:r>
    </w:p>
    <w:p w14:paraId="07A003B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A003B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w:t>
      </w:r>
    </w:p>
    <w:p w14:paraId="07A003B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w:t>
      </w:r>
      <w:r>
        <w:rPr>
          <w:rFonts w:eastAsia="Times New Roman" w:cs="Times New Roman"/>
          <w:szCs w:val="24"/>
        </w:rPr>
        <w:t xml:space="preserve">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 αφού προηγουμένως συμμετείχαν στο εκπαιδευτικό πρόγραμμα «</w:t>
      </w:r>
      <w:r>
        <w:rPr>
          <w:rFonts w:eastAsia="Times New Roman" w:cs="Times New Roman"/>
          <w:szCs w:val="24"/>
        </w:rPr>
        <w:t>ΚΑΠΟΔΙΣΤΡΙΑΣ</w:t>
      </w:r>
      <w:r>
        <w:rPr>
          <w:rFonts w:eastAsia="Times New Roman" w:cs="Times New Roman"/>
          <w:szCs w:val="24"/>
        </w:rPr>
        <w:t>» που οργανώνει το Ίδρυμα της Βουλής, δεκαοκτώ μαθητές και μαθήτριες και δυο εκπαιδευτικοί από το 1</w:t>
      </w:r>
      <w:r>
        <w:rPr>
          <w:rFonts w:eastAsia="Times New Roman" w:cs="Times New Roman"/>
          <w:szCs w:val="24"/>
          <w:vertAlign w:val="superscript"/>
        </w:rPr>
        <w:t>ο</w:t>
      </w:r>
      <w:r>
        <w:rPr>
          <w:rFonts w:eastAsia="Times New Roman" w:cs="Times New Roman"/>
          <w:szCs w:val="24"/>
        </w:rPr>
        <w:t xml:space="preserve"> Γυ</w:t>
      </w:r>
      <w:r>
        <w:rPr>
          <w:rFonts w:eastAsia="Times New Roman" w:cs="Times New Roman"/>
          <w:szCs w:val="24"/>
        </w:rPr>
        <w:t>μνάσιο Σπάτων.</w:t>
      </w:r>
    </w:p>
    <w:p w14:paraId="07A003B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σάς </w:t>
      </w:r>
      <w:r>
        <w:rPr>
          <w:rFonts w:eastAsia="Times New Roman" w:cs="Times New Roman"/>
          <w:szCs w:val="24"/>
        </w:rPr>
        <w:t>καλωσορίζει.</w:t>
      </w:r>
    </w:p>
    <w:p w14:paraId="07A003BD" w14:textId="77777777" w:rsidR="00952F62" w:rsidRDefault="00723C98">
      <w:pPr>
        <w:spacing w:line="600" w:lineRule="auto"/>
        <w:ind w:left="720" w:firstLine="720"/>
        <w:jc w:val="both"/>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07A003B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Υπουργός </w:t>
      </w:r>
      <w:r>
        <w:rPr>
          <w:rFonts w:eastAsia="Times New Roman" w:cs="Times New Roman"/>
          <w:szCs w:val="24"/>
        </w:rPr>
        <w:t>Τουρισμού</w:t>
      </w:r>
      <w:r>
        <w:rPr>
          <w:rFonts w:eastAsia="Times New Roman" w:cs="Times New Roman"/>
          <w:szCs w:val="24"/>
        </w:rPr>
        <w:t xml:space="preserve">, κ. Κουντουρά, θα υποστηρίξει </w:t>
      </w:r>
      <w:r>
        <w:rPr>
          <w:rFonts w:eastAsia="Times New Roman" w:cs="Times New Roman"/>
          <w:szCs w:val="24"/>
        </w:rPr>
        <w:t>την τροπολογία με γενικό αριθμό</w:t>
      </w:r>
      <w:r>
        <w:rPr>
          <w:rFonts w:eastAsia="Times New Roman" w:cs="Times New Roman"/>
          <w:szCs w:val="24"/>
        </w:rPr>
        <w:t xml:space="preserve"> 862 «</w:t>
      </w:r>
      <w:r>
        <w:rPr>
          <w:rFonts w:eastAsia="Times New Roman" w:cs="Times New Roman"/>
          <w:szCs w:val="24"/>
        </w:rPr>
        <w:t xml:space="preserve">Διατάξεις </w:t>
      </w:r>
      <w:r>
        <w:rPr>
          <w:rFonts w:eastAsia="Times New Roman" w:cs="Times New Roman"/>
          <w:szCs w:val="24"/>
        </w:rPr>
        <w:t>περί δημοσίων συμβάσεων του νόμου 4412/2016».</w:t>
      </w:r>
    </w:p>
    <w:p w14:paraId="07A003B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w:t>
      </w:r>
      <w:r>
        <w:rPr>
          <w:rFonts w:eastAsia="Times New Roman" w:cs="Times New Roman"/>
          <w:b/>
          <w:szCs w:val="24"/>
        </w:rPr>
        <w:t>Τουρισμού</w:t>
      </w:r>
      <w:r>
        <w:rPr>
          <w:rFonts w:eastAsia="Times New Roman" w:cs="Times New Roman"/>
          <w:b/>
          <w:szCs w:val="24"/>
        </w:rPr>
        <w:t xml:space="preserve">): </w:t>
      </w:r>
      <w:r>
        <w:rPr>
          <w:rFonts w:eastAsia="Times New Roman" w:cs="Times New Roman"/>
          <w:szCs w:val="24"/>
        </w:rPr>
        <w:t>Ευχαριστώ πολύ, κύριε Πρόεδρε.</w:t>
      </w:r>
    </w:p>
    <w:p w14:paraId="07A003C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Είναι η τροπολογία </w:t>
      </w:r>
      <w:r>
        <w:rPr>
          <w:rFonts w:eastAsia="Times New Roman" w:cs="Times New Roman"/>
          <w:szCs w:val="24"/>
        </w:rPr>
        <w:t xml:space="preserve">με αριθμό </w:t>
      </w:r>
      <w:r>
        <w:rPr>
          <w:rFonts w:eastAsia="Times New Roman" w:cs="Times New Roman"/>
          <w:szCs w:val="24"/>
        </w:rPr>
        <w:t>862/90</w:t>
      </w:r>
      <w:r>
        <w:rPr>
          <w:rFonts w:eastAsia="Times New Roman" w:cs="Times New Roman"/>
          <w:szCs w:val="24"/>
        </w:rPr>
        <w:t>,</w:t>
      </w:r>
      <w:r>
        <w:rPr>
          <w:rFonts w:eastAsia="Times New Roman" w:cs="Times New Roman"/>
          <w:szCs w:val="24"/>
        </w:rPr>
        <w:t xml:space="preserve"> η οποία έρχεται να διασφαλίσει την ορθή εφαρμογή προσδιορισμού του νομικού πλαισίου. Είναι εκ περισσού. Αυτό το τονίζω. Ο ν.3270/2004 καλύπτει ακριβώς</w:t>
      </w:r>
      <w:r>
        <w:rPr>
          <w:rFonts w:eastAsia="Times New Roman" w:cs="Times New Roman"/>
          <w:szCs w:val="24"/>
        </w:rPr>
        <w:t xml:space="preserve"> τη </w:t>
      </w:r>
      <w:proofErr w:type="spellStart"/>
      <w:r>
        <w:rPr>
          <w:rFonts w:eastAsia="Times New Roman" w:cs="Times New Roman"/>
          <w:szCs w:val="24"/>
        </w:rPr>
        <w:t>συνδιαφήμιση</w:t>
      </w:r>
      <w:proofErr w:type="spellEnd"/>
      <w:r>
        <w:rPr>
          <w:rFonts w:eastAsia="Times New Roman" w:cs="Times New Roman"/>
          <w:szCs w:val="24"/>
        </w:rPr>
        <w:t xml:space="preserve"> και την συμπαραγωγή. Απλά γίνεται για την εξυπηρέτηση υπηρεσιών νομικού προσώπου δημοσίου δικαίου του ΕΟΤ</w:t>
      </w:r>
      <w:r>
        <w:rPr>
          <w:rFonts w:eastAsia="Times New Roman" w:cs="Times New Roman"/>
          <w:szCs w:val="24"/>
        </w:rPr>
        <w:t>,</w:t>
      </w:r>
      <w:r>
        <w:rPr>
          <w:rFonts w:eastAsia="Times New Roman" w:cs="Times New Roman"/>
          <w:szCs w:val="24"/>
        </w:rPr>
        <w:t xml:space="preserve"> ο οποίος χρειάζεται κάθε φορά να παίρνει μια εισήγηση από την ανεξάρτητη αρχή. </w:t>
      </w:r>
    </w:p>
    <w:p w14:paraId="07A003C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Προκειμένου, λοιπόν, να παίρνει αυτή την εισήγηση, μ</w:t>
      </w:r>
      <w:r>
        <w:rPr>
          <w:rFonts w:eastAsia="Times New Roman" w:cs="Times New Roman"/>
          <w:szCs w:val="24"/>
        </w:rPr>
        <w:t xml:space="preserve">ας έδωσαν τη συμβουλή να περάσουμε εκ περισσού αυτό, το οποίο αποσαφηνίζει ότι η </w:t>
      </w:r>
      <w:proofErr w:type="spellStart"/>
      <w:r>
        <w:rPr>
          <w:rFonts w:eastAsia="Times New Roman" w:cs="Times New Roman"/>
          <w:szCs w:val="24"/>
        </w:rPr>
        <w:lastRenderedPageBreak/>
        <w:t>συνδιαφήμιση</w:t>
      </w:r>
      <w:proofErr w:type="spellEnd"/>
      <w:r>
        <w:rPr>
          <w:rFonts w:eastAsia="Times New Roman" w:cs="Times New Roman"/>
          <w:szCs w:val="24"/>
        </w:rPr>
        <w:t xml:space="preserve"> και συμπαραγωγή ως συμφωνίες, οι οποίες συνάπτονται κατόπιν αποδοχής από τον έχοντα έννομο συμφέρον Ελληνικό Οργανισμό Τουρισμού προσκλήσεως ενδιαφέροντος από φυσ</w:t>
      </w:r>
      <w:r>
        <w:rPr>
          <w:rFonts w:eastAsia="Times New Roman" w:cs="Times New Roman"/>
          <w:szCs w:val="24"/>
        </w:rPr>
        <w:t xml:space="preserve">ικό ή νομικό πρόσωπο για την υλοποίηση προτεινόμενης κοινής προωθητικής ενέργειας για την προβολή του ελληνικού τουρισμού, δεν αποτελούν δημόσια σύμβαση, όπως αυτή περιγράφεται στο </w:t>
      </w:r>
      <w:r>
        <w:rPr>
          <w:rFonts w:eastAsia="Times New Roman" w:cs="Times New Roman"/>
          <w:szCs w:val="24"/>
        </w:rPr>
        <w:t xml:space="preserve">ελληνικό </w:t>
      </w:r>
      <w:r>
        <w:rPr>
          <w:rFonts w:eastAsia="Times New Roman" w:cs="Times New Roman"/>
          <w:szCs w:val="24"/>
        </w:rPr>
        <w:t>Δίκαιο, αλλά ιδιαίτερη μορφή συνεργασίας, στην οποία δεν παρέχοντα</w:t>
      </w:r>
      <w:r>
        <w:rPr>
          <w:rFonts w:eastAsia="Times New Roman" w:cs="Times New Roman"/>
          <w:szCs w:val="24"/>
        </w:rPr>
        <w:t xml:space="preserve">ι υπηρεσίες από το φυσικό ή νομικό πρόσωπο προς τον Ελληνικό Οργανισμό Τουρισμού-ΕΟΤ. </w:t>
      </w:r>
    </w:p>
    <w:p w14:paraId="07A003C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Πρόκειται, λοιπόν, για ιδιαίτερη μορφή συνεργασίας, η οποία συνάπτεται κατόπιν πρωτοβουλίας και ειδικής προσκλήσεως από φυσικό ή νομικό πρόσωπο, το οποίο χρηματοδοτεί και υλοποιεί με δικά του χρήματα την προτεινόμενη προς αποδοχή από τον ΕΟΤ κοινή προωθητι</w:t>
      </w:r>
      <w:r>
        <w:rPr>
          <w:rFonts w:eastAsia="Times New Roman" w:cs="Times New Roman"/>
          <w:szCs w:val="24"/>
        </w:rPr>
        <w:t xml:space="preserve">κή ενέργεια. Ο δε ΕΟΤ καλείται να συμπράξει, καλύπτοντας κατά ένα μέρος το κόστος υλοποίησης. Αποσαφηνίζει, απλώς, αυτό. </w:t>
      </w:r>
    </w:p>
    <w:p w14:paraId="07A003C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7A003C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07A003C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Προχωρούμε με τους εισηγητές.</w:t>
      </w:r>
    </w:p>
    <w:p w14:paraId="07A003C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w:t>
      </w:r>
      <w:r>
        <w:rPr>
          <w:rFonts w:eastAsia="Times New Roman" w:cs="Times New Roman"/>
          <w:szCs w:val="24"/>
        </w:rPr>
        <w:t>ρε, μπορώ να κάνω μία ερώτηση;</w:t>
      </w:r>
    </w:p>
    <w:p w14:paraId="07A003C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Μανιάτη, έχετε τον λόγο.</w:t>
      </w:r>
    </w:p>
    <w:p w14:paraId="07A003C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Την τροπολογία του Υπουργείου Πολιτισμού που υπογράφει η κ. </w:t>
      </w:r>
      <w:proofErr w:type="spellStart"/>
      <w:r>
        <w:rPr>
          <w:rFonts w:eastAsia="Times New Roman" w:cs="Times New Roman"/>
          <w:szCs w:val="24"/>
        </w:rPr>
        <w:t>Κονιόρδου</w:t>
      </w:r>
      <w:proofErr w:type="spellEnd"/>
      <w:r>
        <w:rPr>
          <w:rFonts w:eastAsia="Times New Roman" w:cs="Times New Roman"/>
          <w:szCs w:val="24"/>
        </w:rPr>
        <w:t xml:space="preserve"> θα έρθει να την υπερασπιστεί η κ. </w:t>
      </w:r>
      <w:proofErr w:type="spellStart"/>
      <w:r>
        <w:rPr>
          <w:rFonts w:eastAsia="Times New Roman" w:cs="Times New Roman"/>
          <w:szCs w:val="24"/>
        </w:rPr>
        <w:t>Κονιόρδου</w:t>
      </w:r>
      <w:proofErr w:type="spellEnd"/>
      <w:r>
        <w:rPr>
          <w:rFonts w:eastAsia="Times New Roman" w:cs="Times New Roman"/>
          <w:szCs w:val="24"/>
        </w:rPr>
        <w:t>;</w:t>
      </w:r>
    </w:p>
    <w:p w14:paraId="07A003C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μαστινός):</w:t>
      </w:r>
      <w:r>
        <w:rPr>
          <w:rFonts w:eastAsia="Times New Roman" w:cs="Times New Roman"/>
          <w:szCs w:val="24"/>
        </w:rPr>
        <w:t xml:space="preserve"> Θα έρθει. Εδώ είναι. </w:t>
      </w:r>
    </w:p>
    <w:p w14:paraId="07A003C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 εισηγητής του ΣΥΡΙΖΑ, ο κ. Δημαράς, έχει τον λόγο για δέκα λεπτά.</w:t>
      </w:r>
    </w:p>
    <w:p w14:paraId="07A003C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Ευχαριστώ, κύριε Πρόεδρε. </w:t>
      </w:r>
    </w:p>
    <w:p w14:paraId="07A003C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προφανώς έχουν κατατεθεί πάρα πολλές τροπολογίες, όπως σωστά ανέλυσε ο Υπουργός,</w:t>
      </w:r>
      <w:r>
        <w:rPr>
          <w:rFonts w:eastAsia="Times New Roman" w:cs="Times New Roman"/>
          <w:szCs w:val="24"/>
        </w:rPr>
        <w:t xml:space="preserve"> γιατί είναι τέλος του χρόνου. Είναι ένα φαινόμενο που δεν μας αρέσει μεν, αλλά δυστυχώς είναι αναγκαίο. Και αυτές υποστηρίζονται, αφού τις δέχονται οι αρμόδιοι Υπουργοί. Δυστυχώς, δεν μπορούμε να κάνουμε διαφορετικά.</w:t>
      </w:r>
    </w:p>
    <w:p w14:paraId="07A003C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αναφερθώ στον αγαπητό συνάδελφο, στ</w:t>
      </w:r>
      <w:r>
        <w:rPr>
          <w:rFonts w:eastAsia="Times New Roman" w:cs="Times New Roman"/>
          <w:szCs w:val="24"/>
        </w:rPr>
        <w:t>ον κ. Σκρέκα, γιατί και αυτός έκανε αναφορές στην εισήγησή μου. Θα του πω, παρ’ όλο που τον εκτιμώ, ότι υπάρχουν σοβαρές ιδεολογικές διαφορές, διαφορές που έχει ένας οικολόγος με έναν δεξιό νεοδημοκράτη.</w:t>
      </w:r>
    </w:p>
    <w:p w14:paraId="07A003C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Τι θέλει ένας οικολόγος από το νομοσχέδιο; Θέλει περ</w:t>
      </w:r>
      <w:r>
        <w:rPr>
          <w:rFonts w:eastAsia="Times New Roman" w:cs="Times New Roman"/>
          <w:szCs w:val="24"/>
        </w:rPr>
        <w:t xml:space="preserve">ισσότερη προστασία της φύσης. Θέλει να επιλαμβάνεται μέσα για τη βιώσιμη οικονομία και </w:t>
      </w:r>
      <w:proofErr w:type="spellStart"/>
      <w:r>
        <w:rPr>
          <w:rFonts w:eastAsia="Times New Roman" w:cs="Times New Roman"/>
          <w:szCs w:val="24"/>
        </w:rPr>
        <w:t>αειφορία</w:t>
      </w:r>
      <w:proofErr w:type="spellEnd"/>
      <w:r>
        <w:rPr>
          <w:rFonts w:eastAsia="Times New Roman" w:cs="Times New Roman"/>
          <w:szCs w:val="24"/>
        </w:rPr>
        <w:t xml:space="preserve">. Θέλει συνεκτική και βιώσιμη κοινωνία, που σημαίνει περισσότερη δικαιοσύνη, περισσότερη δημοκρατία. </w:t>
      </w:r>
    </w:p>
    <w:p w14:paraId="07A003C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Και τι θέλει σήμερα η Νέα Δημοκρατία; Χαλαρό θεσμικό πλαίσι</w:t>
      </w:r>
      <w:r>
        <w:rPr>
          <w:rFonts w:eastAsia="Times New Roman" w:cs="Times New Roman"/>
          <w:szCs w:val="24"/>
        </w:rPr>
        <w:t>ο, να γίνονται επενδύσεις. Και εμείς θέλουμε να γίνονται επενδύσεις, αλλά με ένα πλαίσιο που θα προστατεύει το περιβάλλον, τη φύση, την ιστορική και πολιτιστική κληρονομιά. Και θα το προστατεύει απόλυτα και όχι χαλαρά, διότι ξέρουμε ότι στη χώρα μας οι εξα</w:t>
      </w:r>
      <w:r>
        <w:rPr>
          <w:rFonts w:eastAsia="Times New Roman" w:cs="Times New Roman"/>
          <w:szCs w:val="24"/>
        </w:rPr>
        <w:t xml:space="preserve">ιρέσεις είναι ο κανόνας, ενώ ο κανόνας δεν εφαρμόζεται. </w:t>
      </w:r>
    </w:p>
    <w:p w14:paraId="07A003D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Αποφύγατε, κύριε Σκρέκα, να αναφερθείτε στα σημεία της εισήγησής μου, που λένε γιατί φθάσαμε εδώ. Και αποφύγατε να το κάνετε, ενώ είχα στην ομιλία μου συγκεκριμένες αναφορές για την πενταετία της Νέα</w:t>
      </w:r>
      <w:r>
        <w:rPr>
          <w:rFonts w:eastAsia="Times New Roman" w:cs="Times New Roman"/>
          <w:szCs w:val="24"/>
        </w:rPr>
        <w:t xml:space="preserve">ς Δημοκρατίας του 2004-2009 που μας έφερε στην κρίση, στην πτώχευση, στα μνημόνια και στην επιτροπεία, δηλαδή στα αίτια των υποχρεωτικών συμβιβασμών που εμείς δεχθήκαμε να κάνουμε. </w:t>
      </w:r>
    </w:p>
    <w:p w14:paraId="07A003D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Τα νούμερα που ανέφερα είναι επίσημα και αναμφισβήτητα. Στα πέντε χρόνια τ</w:t>
      </w:r>
      <w:r>
        <w:rPr>
          <w:rFonts w:eastAsia="Times New Roman" w:cs="Times New Roman"/>
          <w:szCs w:val="24"/>
        </w:rPr>
        <w:t xml:space="preserve">ης Νέας Δημοκρατίας προστέθηκαν 120 δισεκατομμύρια στο </w:t>
      </w:r>
      <w:r>
        <w:rPr>
          <w:rFonts w:eastAsia="Times New Roman" w:cs="Times New Roman"/>
          <w:szCs w:val="24"/>
        </w:rPr>
        <w:lastRenderedPageBreak/>
        <w:t>δημόσιο χρέος. Απ’ αυτά, τα 50 δισεκατομμύρια και πλέον ήταν τα πρωτογενή ελλείμματα που καλύφθηκαν με νέα δάνεια. Με τα 50 δισεκατομμύρια και αρκετές δεκάδες δισεκατομμύρια από τα ευρωπαϊκά προγράμματ</w:t>
      </w:r>
      <w:r>
        <w:rPr>
          <w:rFonts w:eastAsia="Times New Roman" w:cs="Times New Roman"/>
          <w:szCs w:val="24"/>
        </w:rPr>
        <w:t>α την πενταετία της Νέας Δημοκρατίας, αντί να έχουμε αύξηση της παραγωγής, είχαμε μείωση κατά 28% του πρωτογενούς τομέα, αγροτική παραγωγή, αλιεία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Είχαμε, επίσης την ίδια περίοδο, 33% μείωση στον δευτερογενή τομέα. Σ’ αυτά δεν αναφερθήκατε, παρ’ όλο</w:t>
      </w:r>
      <w:r>
        <w:rPr>
          <w:rFonts w:eastAsia="Times New Roman" w:cs="Times New Roman"/>
          <w:szCs w:val="24"/>
        </w:rPr>
        <w:t xml:space="preserve"> που τα ανέφερα εγώ στην εισήγησή μου. </w:t>
      </w:r>
    </w:p>
    <w:p w14:paraId="07A003D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Αντίθετα, με εγκαλέσατε αρνητικά, γιατί τοποθετήθηκα κόντρα στα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εγώ τοποθετήθηκα κόντρα στα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των επενδύσεων, γιατί παρακάμπτουν τη νομοθεσία προστασίας του περιβάλλοντος. Αυτός είναι ο λόγος</w:t>
      </w:r>
      <w:r>
        <w:rPr>
          <w:rFonts w:eastAsia="Times New Roman" w:cs="Times New Roman"/>
          <w:szCs w:val="24"/>
        </w:rPr>
        <w:t xml:space="preserve">, που αναφέρθηκα αρνητικά, και ξέρω, βεβαίως, ότι αυτές οι επενδύσεις σήμερα είναι αναγκαίες και είμαστε δεσμευμένοι με νόμους </w:t>
      </w:r>
      <w:r>
        <w:rPr>
          <w:rFonts w:eastAsia="Times New Roman" w:cs="Times New Roman"/>
          <w:szCs w:val="24"/>
        </w:rPr>
        <w:lastRenderedPageBreak/>
        <w:t>και με μνημόνια και δεν μπορούμε να κάνουμε αλλιώτικα. Όμως, δεν μπορούμε παρά να τοποθετηθούμε ιδεολογικά, ότι αυτά δεν τα έχουμ</w:t>
      </w:r>
      <w:r>
        <w:rPr>
          <w:rFonts w:eastAsia="Times New Roman" w:cs="Times New Roman"/>
          <w:szCs w:val="24"/>
        </w:rPr>
        <w:t xml:space="preserve">ε αποδεχθεί εμείς και δεν θα ήταν σε ένα σχέδιο </w:t>
      </w:r>
      <w:r>
        <w:rPr>
          <w:rFonts w:eastAsia="Times New Roman" w:cs="Times New Roman"/>
          <w:szCs w:val="24"/>
        </w:rPr>
        <w:t xml:space="preserve">Αριστεράς </w:t>
      </w:r>
      <w:r>
        <w:rPr>
          <w:rFonts w:eastAsia="Times New Roman" w:cs="Times New Roman"/>
          <w:szCs w:val="24"/>
        </w:rPr>
        <w:t xml:space="preserve">και </w:t>
      </w:r>
      <w:r>
        <w:rPr>
          <w:rFonts w:eastAsia="Times New Roman" w:cs="Times New Roman"/>
          <w:szCs w:val="24"/>
        </w:rPr>
        <w:t xml:space="preserve">Οικολογίας </w:t>
      </w:r>
      <w:r>
        <w:rPr>
          <w:rFonts w:eastAsia="Times New Roman" w:cs="Times New Roman"/>
          <w:szCs w:val="24"/>
        </w:rPr>
        <w:t>αυτοί οι νομοί, αν δεν φτάναμε στη διαδικασία των μνημονίων.</w:t>
      </w:r>
    </w:p>
    <w:p w14:paraId="07A003D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Ακόμη να θυμίσω ότι στα πέντε χρόνια της Νέας Δημοκρατίας, που περιέγραψα και που μας οδήγησαν στην κρίση, είχαμε ανάπτυξη</w:t>
      </w:r>
      <w:r>
        <w:rPr>
          <w:rFonts w:eastAsia="Times New Roman" w:cs="Times New Roman"/>
          <w:szCs w:val="24"/>
        </w:rPr>
        <w:t xml:space="preserve"> ονομαστική κατά μέσο όρο 4% τον χρόνο, ενώ ταυτόχρονα αν μοιράσουμε τη μείωση που γινόταν στην παραγωγή, είχαμε 6% μείωση τον χρόνο. Επομένως, η ονομαστική ανάπτυξη του ΑΕΠ χωρίς όρους βιωσιμότητας δεν έχει κα</w:t>
      </w:r>
      <w:r>
        <w:rPr>
          <w:rFonts w:eastAsia="Times New Roman" w:cs="Times New Roman"/>
          <w:szCs w:val="24"/>
        </w:rPr>
        <w:t>μ</w:t>
      </w:r>
      <w:r>
        <w:rPr>
          <w:rFonts w:eastAsia="Times New Roman" w:cs="Times New Roman"/>
          <w:szCs w:val="24"/>
        </w:rPr>
        <w:t>μία αξία και μάλλον εκφράζει έναν καταναλωτισ</w:t>
      </w:r>
      <w:r>
        <w:rPr>
          <w:rFonts w:eastAsia="Times New Roman" w:cs="Times New Roman"/>
          <w:szCs w:val="24"/>
        </w:rPr>
        <w:t xml:space="preserve">μό από δανεικά και όχι μια πραγματική και εύρωστη οικονομία. Αυτή είναι η διαφορά η ιδεολογικοπολιτική, κύριε Σκρέκα. </w:t>
      </w:r>
    </w:p>
    <w:p w14:paraId="07A003D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Από την ανάγκη, λοιπόν, μη κατάρρευσης της χώρας έχουν γίνει συμβιβασμοί και θα μπουν πράγματα που είναι έξω από το σχέδιο της Οικολογίας</w:t>
      </w:r>
      <w:r>
        <w:rPr>
          <w:rFonts w:eastAsia="Times New Roman" w:cs="Times New Roman"/>
          <w:szCs w:val="24"/>
        </w:rPr>
        <w:t xml:space="preserve"> και της Αριστεράς. Τα μνημόνια και η εκποίηση από ανάγκη βασικών υποδομών του ελληνικού δημοσίου δεν αποτελούσαν μέρος ενός τέτοιου προγράμματος υπό κανονικές συνθήκες, όχι γιατί έχουμε εμμονές και ιδεοληψίες, αλλά γιατί είναι αντίθετα με ένα σχέδιο βιωσι</w:t>
      </w:r>
      <w:r>
        <w:rPr>
          <w:rFonts w:eastAsia="Times New Roman" w:cs="Times New Roman"/>
          <w:szCs w:val="24"/>
        </w:rPr>
        <w:t xml:space="preserve">μότητας, που θα εξυπηρετούσε στα συμφέροντα του ελληνικού λαού και, κυρίως, των νέων στο παρόν και στο μέλλον. </w:t>
      </w:r>
    </w:p>
    <w:p w14:paraId="07A003D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Αυτό δεν σημαίνει ότι θα είμαστε ασυνεπείς σε συμφωνίες, που έχουμε υπογράψει και θα κάνουμε ό,τι πρέπει για να πάρει η οικονομία μπροστά. Εμείς</w:t>
      </w:r>
      <w:r>
        <w:rPr>
          <w:rFonts w:eastAsia="Times New Roman" w:cs="Times New Roman"/>
          <w:szCs w:val="24"/>
        </w:rPr>
        <w:t xml:space="preserve"> πράγματι διαφέρουμε και έχουμε στόχο σταδιακά να ανακτήσουμε την οικονομική μας ανεξαρτησία και να μην παραδοθούμε στην παγκοσμιοποίηση των πολυεθνικών.</w:t>
      </w:r>
    </w:p>
    <w:p w14:paraId="07A003D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για την χωροταξία δεν χρειάζεται η χώρα κάποιους, που θα εφαρμόσουν τις επιταγές των </w:t>
      </w:r>
      <w:proofErr w:type="spellStart"/>
      <w:r>
        <w:rPr>
          <w:rFonts w:eastAsia="Times New Roman" w:cs="Times New Roman"/>
          <w:szCs w:val="24"/>
        </w:rPr>
        <w:t>μεγαλοεπενδυτών</w:t>
      </w:r>
      <w:proofErr w:type="spellEnd"/>
      <w:r>
        <w:rPr>
          <w:rFonts w:eastAsia="Times New Roman" w:cs="Times New Roman"/>
          <w:szCs w:val="24"/>
        </w:rPr>
        <w:t xml:space="preserve"> για άναρχη ανάπτυξη με καταστροφές στο φυσικό περιβάλλον. Θέλουμε επιχειρηματίες, που θα επενδύσουν στη χώρα, σεβόμενοι και προστατεύοντας το περιβάλλον.</w:t>
      </w:r>
    </w:p>
    <w:p w14:paraId="07A003D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πολιτική της ασύδοτης αγοράς, που συνδέθηκε με τη Δεξιά, είναι γνωστή. Πρώτα ο τσιφλ</w:t>
      </w:r>
      <w:r>
        <w:rPr>
          <w:rFonts w:eastAsia="Times New Roman" w:cs="Times New Roman"/>
          <w:szCs w:val="24"/>
        </w:rPr>
        <w:t>ικάς διένειμε τη γη σε αγροτεμάχια οικόπεδα χωρίς να υπάρχει πολεοδομικό σχέδιο. Μετά χτίστηκαν τα αυθαίρετα και μετά εντάχθηκε η περιοχή στο σχέδιο πόλης με τις ανύπαρκτες υποδομές και στην ουσία, όταν ήρθε ο πολεοδόμος, δεν είχε να κάνει κάτι άλλο παρά ν</w:t>
      </w:r>
      <w:r>
        <w:rPr>
          <w:rFonts w:eastAsia="Times New Roman" w:cs="Times New Roman"/>
          <w:szCs w:val="24"/>
        </w:rPr>
        <w:t>α εφαρμόσει την υπάρχουσα κατάσταση. Πολεοδόμος ήταν τελικά ο τσιφλικάς, που όρισε και χώρισε τη γη του σε μικρά αγροτεμάχια. Ποιοι είναι, λοιπόν, αυτοί που κινούσαν τόσες δεκαετίες και ποιοι εξέθρεψαν το χάος στην χωροταξία και στην πολεοδομία;</w:t>
      </w:r>
    </w:p>
    <w:p w14:paraId="07A003D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Και κάνω μ</w:t>
      </w:r>
      <w:r>
        <w:rPr>
          <w:rFonts w:eastAsia="Times New Roman" w:cs="Times New Roman"/>
          <w:szCs w:val="24"/>
        </w:rPr>
        <w:t>ια αναφορά στη δικτατορία. Ο αναγκαστικός νόμος της δικτατορίας του 1968, που εγώ τον έζησα –ήμουν φοιτητής- έδωσε εκείνα τα κίνητρα για άναρχη δόμηση, γιατί εδώ είδαμε και κάποιους ακροδεξιούς να εμφανίζονται ως οικολόγοι. Εάν συνέχιζε για λίγα χρόνια ακό</w:t>
      </w:r>
      <w:r>
        <w:rPr>
          <w:rFonts w:eastAsia="Times New Roman" w:cs="Times New Roman"/>
          <w:szCs w:val="24"/>
        </w:rPr>
        <w:t xml:space="preserve">μη η δικτατορία, θα είχαμε γίνει από πολεοδομική άποψη σαν το αρνητικό παράδειγμα της Ευρώπης που είναι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παράλια Ισπανία.</w:t>
      </w:r>
    </w:p>
    <w:p w14:paraId="07A003D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Από τις ομιλίες της Αντιπολίτευσης δεν έγινε τεκμηριωμένη αμφισβήτηση των βασικών αλλαγών που φέρνει το νομοσχέδιο, ότι ο σχεδιασμός </w:t>
      </w:r>
      <w:r>
        <w:rPr>
          <w:rFonts w:eastAsia="Times New Roman" w:cs="Times New Roman"/>
          <w:szCs w:val="24"/>
        </w:rPr>
        <w:t xml:space="preserve">πρέπει να γίνεται σε επίπεδα, όπως είναι διαρθρωμένη η διοίκηση της χώρας, εθνικό, περιφερειακό και τοπικό-δημοτικό. </w:t>
      </w:r>
    </w:p>
    <w:p w14:paraId="07A003D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Θέλω να κάνω μια αναφορά στους αγαπητούς φίλους του ΚΚΕ. Είναι αρνητικοί σε ό,τι πάμε να κάνουμε. Όμως, τι να κάνουμε μέχρι να φτάσουμε στην ιδανική κοινωνία, που έχει ο καθένας στο μυαλό του; Και δεν είναι όλα μονόχρωμα. Υπάρχουν αποχρώσεις και στο κόκκιν</w:t>
      </w:r>
      <w:r>
        <w:rPr>
          <w:rFonts w:eastAsia="Times New Roman" w:cs="Times New Roman"/>
          <w:szCs w:val="24"/>
        </w:rPr>
        <w:t xml:space="preserve">ο και στο γκρι </w:t>
      </w:r>
      <w:r>
        <w:rPr>
          <w:rFonts w:eastAsia="Times New Roman" w:cs="Times New Roman"/>
          <w:szCs w:val="24"/>
        </w:rPr>
        <w:lastRenderedPageBreak/>
        <w:t xml:space="preserve">και στο πράσινο, αλλά πράγματι, δεν μπορούμε να περιμένουμε την ιδανική κοινωνία, που έχει ο καθένας στο μυαλό του, αλλά θα πρέπει να σχεδιάσουμε όρους σήμερα αυτή η βιομηχανία, αυτές οι επιχειρήσεις, αυτοί οι πολίτες πώς θα συμπεριφέρονται </w:t>
      </w:r>
      <w:r>
        <w:rPr>
          <w:rFonts w:eastAsia="Times New Roman" w:cs="Times New Roman"/>
          <w:szCs w:val="24"/>
        </w:rPr>
        <w:t xml:space="preserve">στο χώρο αυτόν, που λέγεται Ελλάδα. </w:t>
      </w:r>
    </w:p>
    <w:p w14:paraId="07A003D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Έχω και μια αναφορά στον </w:t>
      </w:r>
      <w:r>
        <w:rPr>
          <w:rFonts w:eastAsia="Times New Roman" w:cs="Times New Roman"/>
          <w:szCs w:val="24"/>
        </w:rPr>
        <w:t>ε</w:t>
      </w:r>
      <w:r>
        <w:rPr>
          <w:rFonts w:eastAsia="Times New Roman" w:cs="Times New Roman"/>
          <w:szCs w:val="24"/>
        </w:rPr>
        <w:t>ισηγητή της Δημοκρατικής Συμπαράταξης ΠΑΣΟΚ-ΔΗΜΑΡ. Αμφισβήτησε εμμέσως τη διάρθρωση των τριών επιπέδων, ισχυριζόμενος ότι τα ειδικά εθνικά χωροταξικά σχέδια κάλυπταν το εθνικό επίπεδο και ότι ε</w:t>
      </w:r>
      <w:r>
        <w:rPr>
          <w:rFonts w:eastAsia="Times New Roman" w:cs="Times New Roman"/>
          <w:szCs w:val="24"/>
        </w:rPr>
        <w:t xml:space="preserve">πενδύσεις τύπου </w:t>
      </w:r>
      <w:r>
        <w:rPr>
          <w:rFonts w:eastAsia="Times New Roman" w:cs="Times New Roman"/>
          <w:szCs w:val="24"/>
          <w:lang w:val="en-US"/>
        </w:rPr>
        <w:t>TAP</w:t>
      </w:r>
      <w:r>
        <w:rPr>
          <w:rFonts w:eastAsia="Times New Roman" w:cs="Times New Roman"/>
          <w:szCs w:val="24"/>
        </w:rPr>
        <w:t xml:space="preserve"> θα καθυστερούσαν με τον εθνικό χωρικό σχεδιασμό. </w:t>
      </w:r>
    </w:p>
    <w:p w14:paraId="07A003D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Εγώ ξέρω ότι στο νομοσχέδιο αυτό, που φέραμε, μπήκαν όροι οικολογίας και περιβάλλοντος, που δεν υπήρχαν στο προηγούμενο νομοσχέδιο. Στο άρθρο 1, στους ορισμούς, μπήκε η βιώσιμη ανάπτυξη </w:t>
      </w:r>
      <w:r>
        <w:rPr>
          <w:rFonts w:eastAsia="Times New Roman" w:cs="Times New Roman"/>
          <w:szCs w:val="24"/>
        </w:rPr>
        <w:t xml:space="preserve">και η προστασία του φυσικού και πολιτιστικού περιβάλλοντος. Στο άρθρο 3 για την Εθνική Χωρική Στρατηγική, αλλά και σε τοπικό επίπεδο μπαίνουν άξονες. </w:t>
      </w:r>
      <w:r>
        <w:rPr>
          <w:rFonts w:eastAsia="Times New Roman" w:cs="Times New Roman"/>
          <w:szCs w:val="24"/>
        </w:rPr>
        <w:lastRenderedPageBreak/>
        <w:t>Πρώτος άξονας είναι η βιώσιμη ανάπτυξη και η δικτύωση του εθνικού χώρου. Ο έκτος άξονας είναι η βιώσιμη αν</w:t>
      </w:r>
      <w:r>
        <w:rPr>
          <w:rFonts w:eastAsia="Times New Roman" w:cs="Times New Roman"/>
          <w:szCs w:val="24"/>
        </w:rPr>
        <w:t xml:space="preserve">άπτυξη </w:t>
      </w:r>
      <w:proofErr w:type="spellStart"/>
      <w:r>
        <w:rPr>
          <w:rFonts w:eastAsia="Times New Roman" w:cs="Times New Roman"/>
          <w:szCs w:val="24"/>
        </w:rPr>
        <w:t>υποενοτήτων</w:t>
      </w:r>
      <w:proofErr w:type="spellEnd"/>
      <w:r>
        <w:rPr>
          <w:rFonts w:eastAsia="Times New Roman" w:cs="Times New Roman"/>
          <w:szCs w:val="24"/>
        </w:rPr>
        <w:t xml:space="preserve"> του εθνικού χώρου με ιδιαίτερη έμφαση στον θαλάσσιο, νησιωτικό και παράκτιο χώρο. Ε, δεν βρήκατε λοιπόν αυτά τα θετικά τουλάχιστον, τα περιβαλλοντικά, οικολογικά, να τα στηρίξετε; </w:t>
      </w:r>
    </w:p>
    <w:p w14:paraId="07A003D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 εισηγητής της Ένωσης Κεντρώων μίλησε σαν να μην άκουσε</w:t>
      </w:r>
      <w:r>
        <w:rPr>
          <w:rFonts w:eastAsia="Times New Roman" w:cs="Times New Roman"/>
          <w:szCs w:val="24"/>
        </w:rPr>
        <w:t xml:space="preserve"> την εισήγησή μου, ότι δηλαδή το άρθρο 24 του Συντάγματος δίνει την αρμοδιότητα της χωροταξίας και πολεοδομίας στο κράτος. Επομένως, αυτή η αρμοδιότητα δεν μπορεί να πάει στις περιφέρειες και τους δήμους. </w:t>
      </w:r>
    </w:p>
    <w:p w14:paraId="07A003D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εμείς έχουμε βάλει στον νόμο, στο σ</w:t>
      </w:r>
      <w:r>
        <w:rPr>
          <w:rFonts w:eastAsia="Times New Roman" w:cs="Times New Roman"/>
          <w:szCs w:val="24"/>
        </w:rPr>
        <w:t>χετικό άρθρο ότι τ</w:t>
      </w:r>
      <w:r>
        <w:rPr>
          <w:rFonts w:eastAsia="Times New Roman" w:cs="Times New Roman"/>
          <w:szCs w:val="24"/>
        </w:rPr>
        <w:t>ο</w:t>
      </w:r>
      <w:r>
        <w:rPr>
          <w:rFonts w:eastAsia="Times New Roman" w:cs="Times New Roman"/>
          <w:szCs w:val="24"/>
        </w:rPr>
        <w:t xml:space="preserve"> περιφερειακ</w:t>
      </w:r>
      <w:r>
        <w:rPr>
          <w:rFonts w:eastAsia="Times New Roman" w:cs="Times New Roman"/>
          <w:szCs w:val="24"/>
        </w:rPr>
        <w:t>ό</w:t>
      </w:r>
      <w:r>
        <w:rPr>
          <w:rFonts w:eastAsia="Times New Roman" w:cs="Times New Roman"/>
          <w:szCs w:val="24"/>
        </w:rPr>
        <w:t xml:space="preserve"> χωροταξικ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εκπο</w:t>
      </w:r>
      <w:r>
        <w:rPr>
          <w:rFonts w:eastAsia="Times New Roman" w:cs="Times New Roman"/>
          <w:szCs w:val="24"/>
        </w:rPr>
        <w:t>νεί</w:t>
      </w:r>
      <w:r>
        <w:rPr>
          <w:rFonts w:eastAsia="Times New Roman" w:cs="Times New Roman"/>
          <w:szCs w:val="24"/>
        </w:rPr>
        <w:t>ται υπό την εποπτεία του Υπουργείου Περιβάλλοντος και Ενέργειας, ύστερα από σχετική ενημέρωση της οικείας περιφέρειας και υπό την επίβλεψη κοινών με την περιφέρεια επιτροπών, που δεν υπήρχαν στον π</w:t>
      </w:r>
      <w:r>
        <w:rPr>
          <w:rFonts w:eastAsia="Times New Roman" w:cs="Times New Roman"/>
          <w:szCs w:val="24"/>
        </w:rPr>
        <w:t xml:space="preserve">ροηγούμενο νόμο. </w:t>
      </w:r>
    </w:p>
    <w:p w14:paraId="07A003D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Επίσης, για έγκριση τ</w:t>
      </w:r>
      <w:r>
        <w:rPr>
          <w:rFonts w:eastAsia="Times New Roman" w:cs="Times New Roman"/>
          <w:szCs w:val="24"/>
        </w:rPr>
        <w:t>ου</w:t>
      </w:r>
      <w:r>
        <w:rPr>
          <w:rFonts w:eastAsia="Times New Roman" w:cs="Times New Roman"/>
          <w:szCs w:val="24"/>
        </w:rPr>
        <w:t xml:space="preserve"> περιφερειακ</w:t>
      </w:r>
      <w:r>
        <w:rPr>
          <w:rFonts w:eastAsia="Times New Roman" w:cs="Times New Roman"/>
          <w:szCs w:val="24"/>
        </w:rPr>
        <w:t>ού</w:t>
      </w:r>
      <w:r>
        <w:rPr>
          <w:rFonts w:eastAsia="Times New Roman" w:cs="Times New Roman"/>
          <w:szCs w:val="24"/>
        </w:rPr>
        <w:t xml:space="preserve"> χωροταξικ</w:t>
      </w:r>
      <w:r>
        <w:rPr>
          <w:rFonts w:eastAsia="Times New Roman" w:cs="Times New Roman"/>
          <w:szCs w:val="24"/>
        </w:rPr>
        <w:t>ού</w:t>
      </w:r>
      <w:r>
        <w:rPr>
          <w:rFonts w:eastAsia="Times New Roman" w:cs="Times New Roman"/>
          <w:szCs w:val="24"/>
        </w:rPr>
        <w:t xml:space="preserve"> πλαισί</w:t>
      </w:r>
      <w:r>
        <w:rPr>
          <w:rFonts w:eastAsia="Times New Roman" w:cs="Times New Roman"/>
          <w:szCs w:val="24"/>
        </w:rPr>
        <w:t>ου</w:t>
      </w:r>
      <w:r>
        <w:rPr>
          <w:rFonts w:eastAsia="Times New Roman" w:cs="Times New Roman"/>
          <w:szCs w:val="24"/>
        </w:rPr>
        <w:t xml:space="preserve"> απαιτείται η γνώμη του οικείου περιφερειακού συμβουλίου, η οποία παρέχεται μέσα σε προθεσμία δύο μηνών. Επομένως, δώσαμε όλον τον χώρο στην </w:t>
      </w:r>
      <w:r>
        <w:rPr>
          <w:rFonts w:eastAsia="Times New Roman" w:cs="Times New Roman"/>
          <w:szCs w:val="24"/>
        </w:rPr>
        <w:t>α</w:t>
      </w:r>
      <w:r>
        <w:rPr>
          <w:rFonts w:eastAsia="Times New Roman" w:cs="Times New Roman"/>
          <w:szCs w:val="24"/>
        </w:rPr>
        <w:t>υτοδιοίκηση, που μπορούσε να πάρει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Συντάγματος. Επίσης, ξέρουμε ότι τα τοπικά χωρικά σχέδια γίνονται με πρωτοβουλία των δήμων. Επομένως, ό,τι μπορούσε να πάρει η Αντιπολίτευση δεν το πήρε. </w:t>
      </w:r>
    </w:p>
    <w:p w14:paraId="07A003E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7A003E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ατέθηκαν εννέα καλές προτάσεις από </w:t>
      </w:r>
      <w:r>
        <w:rPr>
          <w:rFonts w:eastAsia="Times New Roman" w:cs="Times New Roman"/>
          <w:szCs w:val="24"/>
        </w:rPr>
        <w:t xml:space="preserve">τον </w:t>
      </w:r>
      <w:r>
        <w:rPr>
          <w:rFonts w:eastAsia="Times New Roman" w:cs="Times New Roman"/>
          <w:szCs w:val="24"/>
        </w:rPr>
        <w:t xml:space="preserve">συνάδελφο κ. </w:t>
      </w:r>
      <w:proofErr w:type="spellStart"/>
      <w:r>
        <w:rPr>
          <w:rFonts w:eastAsia="Times New Roman" w:cs="Times New Roman"/>
          <w:szCs w:val="24"/>
        </w:rPr>
        <w:t>Μαυρωτά</w:t>
      </w:r>
      <w:proofErr w:type="spellEnd"/>
      <w:r>
        <w:rPr>
          <w:rFonts w:eastAsia="Times New Roman" w:cs="Times New Roman"/>
          <w:szCs w:val="24"/>
        </w:rPr>
        <w:t xml:space="preserve"> από το Ποτάμι. </w:t>
      </w:r>
    </w:p>
    <w:p w14:paraId="07A003E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απ’ ό,τι έχω συνεννοηθεί με τους συνεργάτες του Υπουργού, οι πέντε από τις εννέα προτάσεις ήταν λογικές κι εντάχθηκαν στο νομοσχέδιο. </w:t>
      </w:r>
    </w:p>
    <w:p w14:paraId="07A003E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Ευχαριστούμ</w:t>
      </w:r>
      <w:r>
        <w:rPr>
          <w:rFonts w:eastAsia="Times New Roman" w:cs="Times New Roman"/>
          <w:szCs w:val="24"/>
        </w:rPr>
        <w:t xml:space="preserve">ε. </w:t>
      </w:r>
    </w:p>
    <w:p w14:paraId="07A003E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ΔΗΜΑΡΑΣ: </w:t>
      </w:r>
      <w:r>
        <w:rPr>
          <w:rFonts w:eastAsia="Times New Roman" w:cs="Times New Roman"/>
          <w:szCs w:val="24"/>
        </w:rPr>
        <w:t>Επομένως, είμαστε ανοιχτοί σ’ έναν διάλογο για να βελτιώσουμε τα νομοσχέδια, αρκεί οι προτάσεις να είναι συγκεκριμένες και να μην είναι απλώς καταγγελίες, γιατί τότε ούτε σύνθεση ούτε εθνικό σχέδιο θα κάνουμε. Θα κάνουμε σχέδια, τα οπ</w:t>
      </w:r>
      <w:r>
        <w:rPr>
          <w:rFonts w:eastAsia="Times New Roman" w:cs="Times New Roman"/>
          <w:szCs w:val="24"/>
        </w:rPr>
        <w:t xml:space="preserve">οία θα τα ψηφίζει στη μια φάση η Βουλή και θα έρχεται η άλλη και θα τα αναιρεί. </w:t>
      </w:r>
    </w:p>
    <w:p w14:paraId="07A003E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σας. </w:t>
      </w:r>
    </w:p>
    <w:p w14:paraId="07A003E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Καλώ όλους να ψηφίσουμε αυτό το νομοσχέδιο, γιατί πραγματικά δεν αλλάζει ριζοσπαστικά τον προηγούμενο νόμο, αλλά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που υπήρχ</w:t>
      </w:r>
      <w:r>
        <w:rPr>
          <w:rFonts w:eastAsia="Times New Roman" w:cs="Times New Roman"/>
          <w:szCs w:val="24"/>
        </w:rPr>
        <w:t>ε</w:t>
      </w:r>
      <w:r>
        <w:rPr>
          <w:rFonts w:eastAsia="Times New Roman" w:cs="Times New Roman"/>
          <w:szCs w:val="24"/>
        </w:rPr>
        <w:t xml:space="preserve"> από τις δεσμεύσεις των μνημονίων, κάναμε ό,τι μπορούσε να γίνει καλύτερο. </w:t>
      </w:r>
    </w:p>
    <w:p w14:paraId="07A003E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A003E8"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A003E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14:paraId="07A003E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εισηγητής της Νέας Δημοκρατίας </w:t>
      </w:r>
      <w:r>
        <w:rPr>
          <w:rFonts w:eastAsia="Times New Roman" w:cs="Times New Roman"/>
          <w:szCs w:val="24"/>
        </w:rPr>
        <w:t xml:space="preserve">κ. Σκρέκας. </w:t>
      </w:r>
    </w:p>
    <w:p w14:paraId="07A003E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Ευχαριστώ, κύριε Πρόεδρε. </w:t>
      </w:r>
    </w:p>
    <w:p w14:paraId="07A003E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Βέβαια, ο αξιότιμος εισηγητής της Συμπολίτευσης, ο κ. Δημαράς, εξέφρασε κάποιες προσωπικές απόψεις. Θα έπρεπε όμως να πω, κύριε συνάδελφε, ότι οι προσωπικές απόψεις δεν ταυτίζονται πάντα με την </w:t>
      </w:r>
      <w:r>
        <w:rPr>
          <w:rFonts w:eastAsia="Times New Roman" w:cs="Times New Roman"/>
          <w:szCs w:val="24"/>
        </w:rPr>
        <w:t>πραγματικότητα και την αλήθεια. Μάλιστα, έχουμε δει πάρα πολλές φορές να ακούγονται από στελέχη του κόμματός σας, του ΣΥΡΙΖΑ, και από στελέχη της Κυβέρνησής σας και απόψεις και θέσεις και δηλώσεις, που εκ των υστέρων εκ του αποτελέσματος βλέπουμε ότι όχι μ</w:t>
      </w:r>
      <w:r>
        <w:rPr>
          <w:rFonts w:eastAsia="Times New Roman" w:cs="Times New Roman"/>
          <w:szCs w:val="24"/>
        </w:rPr>
        <w:t xml:space="preserve">όνο δεν είναι αληθείς, αλλά βρίσκονται ακριβώς και στην αντίθετη κατεύθυνση και στην αντίθετη πλευρά. </w:t>
      </w:r>
    </w:p>
    <w:p w14:paraId="07A003E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Βέβαια, καταλαβαίνω και κατανοώ την προσπάθειά σας να δικαιολογήσετε το ότι φέρνετε σήμερα έναν νόμο, που όπως είπαμε και όπως συμφωνήσατε κι εσείς, δεν </w:t>
      </w:r>
      <w:r>
        <w:rPr>
          <w:rFonts w:eastAsia="Times New Roman" w:cs="Times New Roman"/>
          <w:szCs w:val="24"/>
        </w:rPr>
        <w:t xml:space="preserve">αποτελεί κάποια ριζοσπαστική μεταρρύθμιση, </w:t>
      </w:r>
      <w:r>
        <w:rPr>
          <w:rFonts w:eastAsia="Times New Roman" w:cs="Times New Roman"/>
          <w:szCs w:val="24"/>
        </w:rPr>
        <w:lastRenderedPageBreak/>
        <w:t xml:space="preserve">αλλά περίπου κατά 90%, 95% είναι μια αναπαραγωγή του ν.4269, του νόμου που είχε ψηφίσει η Νέα Δημοκρατία, υποστηριζόμενη και από το ΠΑΣΟΚ, το 2014. Βέβαια η δική σας εκδοχή έχει δυστυχώς κάποιες σημειακές αλλαγές </w:t>
      </w:r>
      <w:r>
        <w:rPr>
          <w:rFonts w:eastAsia="Times New Roman" w:cs="Times New Roman"/>
          <w:szCs w:val="24"/>
        </w:rPr>
        <w:t xml:space="preserve">που αλλάζουν τον χαρακτήρα. Μπορεί αυτές οι αλλαγές να είναι μικρές σε μέγεθος, μόνο 5%, αλλά αλλάζουν συνολικά τον χαρακτήρα και τον ρόλο που καλείται να παίξει αυτό το νομοσχέδιο. </w:t>
      </w:r>
    </w:p>
    <w:p w14:paraId="07A003E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Αναφέρατε όμως κάποιες δηλώσεις, που δεν θα ήθελα να τις αφήσω ασχολίαστε</w:t>
      </w:r>
      <w:r>
        <w:rPr>
          <w:rFonts w:eastAsia="Times New Roman" w:cs="Times New Roman"/>
          <w:szCs w:val="24"/>
        </w:rPr>
        <w:t xml:space="preserve">ς, αναφορικά με το τι σημαίνει, τι υποστηρίζει η Νέα Δημοκρατία. Την είπατε Νέα Δημοκρατία, την είπατε Δεξιά, μόνο επάρατη Δεξιά δεν την είπατε. Επαναφέρατε δυστυχώς δηλώσεις διχαστικές… </w:t>
      </w:r>
    </w:p>
    <w:p w14:paraId="07A003EF" w14:textId="77777777" w:rsidR="00952F62" w:rsidRDefault="00723C98">
      <w:pPr>
        <w:spacing w:line="600" w:lineRule="auto"/>
        <w:ind w:firstLine="720"/>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Θα το πω εγώ…</w:t>
      </w:r>
    </w:p>
    <w:p w14:paraId="07A003F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Να, ο συνάδελφος από το ΠΑΣΟΚ βιάζεται να σας υπερασπιστεί. </w:t>
      </w:r>
    </w:p>
    <w:p w14:paraId="07A003F1"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lastRenderedPageBreak/>
        <w:t>Δεν ξέρω για ποιον λόγο τελευταία βλέπουμε τέτοια σύγκλιση, αλλά θέλω να πω ότι αυτές οι δηλώσεις οι διχαστικές είχανε καιρό να ακουστούνε στο ελληνικό Κοινοβούλιο και μου κάνει εντύπωση από εσάς</w:t>
      </w:r>
      <w:r>
        <w:rPr>
          <w:rFonts w:eastAsia="Times New Roman"/>
          <w:szCs w:val="24"/>
        </w:rPr>
        <w:t>, ένα ανοιχτό μυαλό, όπως πραγματικά είσαστε. Πιστεύω ότι έχετε κάνει λάθος σε αυτή την προσπάθειά σας.</w:t>
      </w:r>
    </w:p>
    <w:p w14:paraId="07A003F2"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Είπατε ότι η Νέα Δημοκρατία δεν αγαπάει το περιβάλλον, δεν αγαπάει τη βιώσιμη οικονομία και την </w:t>
      </w:r>
      <w:proofErr w:type="spellStart"/>
      <w:r>
        <w:rPr>
          <w:rFonts w:eastAsia="Times New Roman"/>
          <w:szCs w:val="24"/>
        </w:rPr>
        <w:t>αειφορία</w:t>
      </w:r>
      <w:proofErr w:type="spellEnd"/>
      <w:r>
        <w:rPr>
          <w:rFonts w:eastAsia="Times New Roman"/>
          <w:szCs w:val="24"/>
        </w:rPr>
        <w:t>. Θα ήθελα να σας πω, κύριε συνάδελφε, και να απ</w:t>
      </w:r>
      <w:r>
        <w:rPr>
          <w:rFonts w:eastAsia="Times New Roman"/>
          <w:szCs w:val="24"/>
        </w:rPr>
        <w:t>ευθυνθώ σε όλους τους συναδέλφους, ότι η Νέα Δημοκρατία –και μπορώ να σας δώσω και την ιδρυτική της διακήρυξη το 1974 με αρχηγό τότε και ιδρυτή του κόμματος Κωνσταντίνο Καραμανλή- μιλάει από τότε για κοινωνική οικονομία της αγοράς, μιλάει από τότε για βιώσ</w:t>
      </w:r>
      <w:r>
        <w:rPr>
          <w:rFonts w:eastAsia="Times New Roman"/>
          <w:szCs w:val="24"/>
        </w:rPr>
        <w:t xml:space="preserve">ιμη οικονομία και </w:t>
      </w:r>
      <w:proofErr w:type="spellStart"/>
      <w:r>
        <w:rPr>
          <w:rFonts w:eastAsia="Times New Roman"/>
          <w:szCs w:val="24"/>
        </w:rPr>
        <w:t>αειφορία</w:t>
      </w:r>
      <w:proofErr w:type="spellEnd"/>
      <w:r>
        <w:rPr>
          <w:rFonts w:eastAsia="Times New Roman"/>
          <w:szCs w:val="24"/>
        </w:rPr>
        <w:t xml:space="preserve"> και μάλιστα για ανάπτυξη ισχυρή πάντα με προστασία του περιβάλλοντος. </w:t>
      </w:r>
    </w:p>
    <w:p w14:paraId="07A003F3"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lastRenderedPageBreak/>
        <w:t>Και αν θέλετε να κοιτάξτε και λίγο πίσω, επειδή αγαπάτε τη φύση, θέλω να εξετάσετε ιστορικά ποιες είναι εκείνες οι παρατάξεις</w:t>
      </w:r>
      <w:r>
        <w:rPr>
          <w:rFonts w:eastAsia="Times New Roman"/>
          <w:szCs w:val="24"/>
        </w:rPr>
        <w:t>,</w:t>
      </w:r>
      <w:r>
        <w:rPr>
          <w:rFonts w:eastAsia="Times New Roman"/>
          <w:szCs w:val="24"/>
        </w:rPr>
        <w:t xml:space="preserve"> που ίδρυσαν τους εθνικούς δρυμο</w:t>
      </w:r>
      <w:r>
        <w:rPr>
          <w:rFonts w:eastAsia="Times New Roman"/>
          <w:szCs w:val="24"/>
        </w:rPr>
        <w:t>ύς και προστατεύτηκαν τα δάση της χώρας και τα βουνά. Ποιες ήταν; Ήταν αριστερές, κεντροαριστερές παρατάξεις; Ή ήταν οι κεντροδεξιές παρατάξεις, δηλαδή η Νέα Δημοκρατία; Η Νέα Δημοκρατία και οι κεντροδεξιές παρατάξεις ίδρυσαν και εγκατέστησαν και εμπέδωσαν</w:t>
      </w:r>
      <w:r>
        <w:rPr>
          <w:rFonts w:eastAsia="Times New Roman"/>
          <w:szCs w:val="24"/>
        </w:rPr>
        <w:t xml:space="preserve"> τους ορισμούς των εθνικών δρυμών και αυτή τη στιγμή έχουμε δάση, που αλλιώς μπορεί να μην είχαμε. </w:t>
      </w:r>
    </w:p>
    <w:p w14:paraId="07A003F4"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Σε ό,τι αφορά την αυθαίρετη δόμηση, ξέρετε πολύ καλά πότε εκτινάχθηκε, πότε διογκώθηκε το φαινόμενο της αυθαίρετης δόμησης; Δεν ήταν φυσικά από το 1974 ως τ</w:t>
      </w:r>
      <w:r>
        <w:rPr>
          <w:rFonts w:eastAsia="Times New Roman"/>
          <w:szCs w:val="24"/>
        </w:rPr>
        <w:t xml:space="preserve">ο 1981. Ήταν αμέσως μετά. Θυμάστε ότι ο Τρίτσης είχε αναγκαστεί να φέρει νόμο, για να μπορέσει να νομιμοποιήσει τότε τα αυθαίρετα, των οποίων η κατασκευή είχε εκτιναχθεί από το 1981 </w:t>
      </w:r>
      <w:r>
        <w:rPr>
          <w:rFonts w:eastAsia="Times New Roman"/>
          <w:szCs w:val="24"/>
        </w:rPr>
        <w:lastRenderedPageBreak/>
        <w:t>και μετά. Γιατί κατηγορείτε τη Νέα Δημοκρατία και την κατηγορείτε ακόμη κα</w:t>
      </w:r>
      <w:r>
        <w:rPr>
          <w:rFonts w:eastAsia="Times New Roman"/>
          <w:szCs w:val="24"/>
        </w:rPr>
        <w:t xml:space="preserve">ι για το 2004-2009; Δεν σας αρέσει αυτή η πενταετία. </w:t>
      </w:r>
    </w:p>
    <w:p w14:paraId="07A003F5"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Βέβαια, εσείς διαφοροποιείστε ίσως από κάποιους συναδέλφους που ανήκουν και σε αυτόν τον χώρο. Είπατε, για παράδειγμα ότι μειώθηκε ο πρωτογενής τομέας κατά 28% και ο δευτερογενής κατά 32%, αλλά πρέπει ν</w:t>
      </w:r>
      <w:r>
        <w:rPr>
          <w:rFonts w:eastAsia="Times New Roman"/>
          <w:szCs w:val="24"/>
        </w:rPr>
        <w:t xml:space="preserve">α διαβάζετε τα νούμερα πραγματικά. Σε απόλυτους αριθμούς αυξήθηκε η παραγωγή αγροτικών προϊόντων την πενταετία 2004-2009. Η συμμετοχή τους στη συνολική οικονομία μειώθηκε, γιατί αυξήθηκαν πολύ περισσότερο άλλοι κλάδοι, όπως ο τουριστικός κλάδος, όπως ήταν </w:t>
      </w:r>
      <w:r>
        <w:rPr>
          <w:rFonts w:eastAsia="Times New Roman"/>
          <w:szCs w:val="24"/>
        </w:rPr>
        <w:t>ίσως η μεταποίηση. Άλλοι κλάδοι, λοιπόν, αυξήθηκαν πολύ περισσότερο, πολύ γρηγορότερα από ό,τι ο πρωτογενής τομέας και γι’ αυτόν τον λόγο η συμμετοχή του μειώθηκε.</w:t>
      </w:r>
    </w:p>
    <w:p w14:paraId="07A003F6"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Αλλά θέλω να σας πω ότι η Νέα Δημοκρατία είναι το κόμμα και η παράταξη που διαχρονικά λέει τ</w:t>
      </w:r>
      <w:r>
        <w:rPr>
          <w:rFonts w:eastAsia="Times New Roman"/>
          <w:szCs w:val="24"/>
        </w:rPr>
        <w:t xml:space="preserve">ην αλήθεια στον κόσμο. Αυτό άλλες φορές </w:t>
      </w:r>
      <w:r>
        <w:rPr>
          <w:rFonts w:eastAsia="Times New Roman"/>
          <w:szCs w:val="24"/>
        </w:rPr>
        <w:lastRenderedPageBreak/>
        <w:t>κρίνεται θετικά και υπερψηφίζεται. Δυστυχώς, τα τελευταία τριάντα χρόνια, από το 1981 και μετά, τριάντα έξι χρόνια, έγινε λίγες φορές σε σχέση με τους υπόλοιπους που κυβέρνησαν. Το μικρό ποσοστό το 20%, το 30% κυβέρν</w:t>
      </w:r>
      <w:r>
        <w:rPr>
          <w:rFonts w:eastAsia="Times New Roman"/>
          <w:szCs w:val="24"/>
        </w:rPr>
        <w:t>ησε η Νέα Δημοκρατία. Το 70% κυβέρνησε κεντροαριστερή παράταξη. Αυτή είναι η πραγματικότητα.</w:t>
      </w:r>
    </w:p>
    <w:p w14:paraId="07A003F7"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Η Νέα Δημοκρατία λέει την αλήθεια διαχρονικά και θα λέει την αλήθεια και θα περιμένει από τον ελληνικό λαό, που σήμερα διαπαιδαγωγείται πολιτικά από τη δικιά σας κ</w:t>
      </w:r>
      <w:r>
        <w:rPr>
          <w:rFonts w:eastAsia="Times New Roman"/>
          <w:szCs w:val="24"/>
        </w:rPr>
        <w:t xml:space="preserve">ακής αποτελεσματικότητας διακυβέρνηση, να την κρίνει. </w:t>
      </w:r>
    </w:p>
    <w:p w14:paraId="07A003F8"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Σήμερα προσφέρετε ένα έργο στον ελληνικό λαό ως ΣΥΡΙΖΑ και ως ΑΝΕΛ. Διαπαιδαγωγείτε πολιτικά τον ελληνικό λαό για να μην </w:t>
      </w:r>
      <w:proofErr w:type="spellStart"/>
      <w:r>
        <w:rPr>
          <w:rFonts w:eastAsia="Times New Roman"/>
          <w:szCs w:val="24"/>
        </w:rPr>
        <w:t>ξαναπιστέψει</w:t>
      </w:r>
      <w:proofErr w:type="spellEnd"/>
      <w:r>
        <w:rPr>
          <w:rFonts w:eastAsia="Times New Roman"/>
          <w:szCs w:val="24"/>
        </w:rPr>
        <w:t xml:space="preserve"> ψέματα, για να μην την ξαναπατήσει με δημαγωγίες. Εσείς τον διαπαιδ</w:t>
      </w:r>
      <w:r>
        <w:rPr>
          <w:rFonts w:eastAsia="Times New Roman"/>
          <w:szCs w:val="24"/>
        </w:rPr>
        <w:t>αγωγείτε. Παράγετε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θεάρεστο πολιτικό έργο προς τον ελληνικό λαό, με μια διαφορά, ότι το τίμημα είναι πάρα πολύ σκληρό και το </w:t>
      </w:r>
      <w:r>
        <w:rPr>
          <w:rFonts w:eastAsia="Times New Roman"/>
          <w:szCs w:val="24"/>
        </w:rPr>
        <w:lastRenderedPageBreak/>
        <w:t xml:space="preserve">πληρώνουν οι αδύναμοι κυρίως, αυτοί που χάσανε το ΕΚΑΣ, αυτοί πληρώνουν φόρους, αυτοί που τους αυξήθηκαν οι εισφορές, </w:t>
      </w:r>
      <w:r>
        <w:rPr>
          <w:rFonts w:eastAsia="Times New Roman"/>
          <w:szCs w:val="24"/>
        </w:rPr>
        <w:t>αυτοί στους οποίους μειώθηκε η επιδότηση πετρελαίου θέρμανσης, αυτοί οι οποίοι είναι άνεργοι και που αυξήθηκαν το Νοέμβρη, από ό,τι είδαμε. Αυτοί δυστυχώς πληρώνουν αυτό το τίμημα της πολιτικής διαπαιδαγώγησης, που κατά τ’ άλλα θα ήταν πολύ καλή αν δεν είχ</w:t>
      </w:r>
      <w:r>
        <w:rPr>
          <w:rFonts w:eastAsia="Times New Roman"/>
          <w:szCs w:val="24"/>
        </w:rPr>
        <w:t xml:space="preserve">ε αυτό το πολύ ακριβό τίμημα, που το νιώθει στο πετσί του ο Έλληνας πολίτης. </w:t>
      </w:r>
    </w:p>
    <w:p w14:paraId="07A003F9"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Συνεχίζοντας, λοιπόν, θα ήθελα να πω και να αναφέρω κάποια πράγματα</w:t>
      </w:r>
      <w:r>
        <w:rPr>
          <w:rFonts w:eastAsia="Times New Roman"/>
          <w:szCs w:val="24"/>
        </w:rPr>
        <w:t>,</w:t>
      </w:r>
      <w:r>
        <w:rPr>
          <w:rFonts w:eastAsia="Times New Roman"/>
          <w:szCs w:val="24"/>
        </w:rPr>
        <w:t xml:space="preserve"> που αφορούν το νομοσχέδιο σε ό,τι αφορά τα άρθρα του νομοσχεδίου, γιατί δεν θα προλάβουμε. </w:t>
      </w:r>
    </w:p>
    <w:p w14:paraId="07A003FA"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Για το άρθρο 7, τ</w:t>
      </w:r>
      <w:r>
        <w:rPr>
          <w:rFonts w:eastAsia="Times New Roman"/>
          <w:szCs w:val="24"/>
        </w:rPr>
        <w:t xml:space="preserve">α τοπικά χωρικά. Τροποποιείται μερικώς το περιεχόμενο των τοπικών χωρικών σχεδίων, το οποίο θα περιλαμβάνει τον καθορισμό του προτύπου χωρικής ανάπτυξης και οργάνωσης, καθώς και το σύνολο των χρήσεων γης και των όρων και των περιορισμών δόμησης. </w:t>
      </w:r>
      <w:r>
        <w:rPr>
          <w:rFonts w:eastAsia="Times New Roman"/>
          <w:szCs w:val="24"/>
        </w:rPr>
        <w:lastRenderedPageBreak/>
        <w:t>Ορίζετε ως</w:t>
      </w:r>
      <w:r>
        <w:rPr>
          <w:rFonts w:eastAsia="Times New Roman"/>
          <w:szCs w:val="24"/>
        </w:rPr>
        <w:t xml:space="preserve"> εισηγητή για την έγκριση την αρμόδια υπηρεσία του Υπουργείου Περιβάλλοντος και Ενέργειας με αντίστοιχη γνωμοδότηση του ΚΕΣΥΠΟΘΑ. Παράλληλα, δεν γίνεται κα</w:t>
      </w:r>
      <w:r>
        <w:rPr>
          <w:rFonts w:eastAsia="Times New Roman"/>
          <w:szCs w:val="24"/>
        </w:rPr>
        <w:t>μ</w:t>
      </w:r>
      <w:r>
        <w:rPr>
          <w:rFonts w:eastAsia="Times New Roman"/>
          <w:szCs w:val="24"/>
        </w:rPr>
        <w:t>μία αναφορά για τις επιτρεπόμενες χρήσεις, αφήνοντάς το στην κρίση της υπηρεσίας του Υπουργείου να τ</w:t>
      </w:r>
      <w:r>
        <w:rPr>
          <w:rFonts w:eastAsia="Times New Roman"/>
          <w:szCs w:val="24"/>
        </w:rPr>
        <w:t>ο εγκρίνει.</w:t>
      </w:r>
    </w:p>
    <w:p w14:paraId="07A003FB" w14:textId="77777777" w:rsidR="00952F62" w:rsidRDefault="00723C98">
      <w:pPr>
        <w:spacing w:line="600" w:lineRule="auto"/>
        <w:ind w:firstLine="720"/>
        <w:jc w:val="both"/>
        <w:rPr>
          <w:rFonts w:eastAsia="Times New Roman"/>
          <w:szCs w:val="24"/>
        </w:rPr>
      </w:pPr>
      <w:r>
        <w:rPr>
          <w:rFonts w:eastAsia="Times New Roman"/>
          <w:szCs w:val="24"/>
        </w:rPr>
        <w:t>Εδώ αποτελεί πραγματικά μια σημαντική αλλαγή ο ορισμός ως εισηγητή για την έγκριση της αρμόδιας υπηρεσίας του Υπουργείου Περιβάλλοντος και Ενέργειας αντί της αποκεντρωμένης διοίκησης, που προέβλεπε ο ν.4269/2014. Με αυτόν τον τρόπο αποδυναμώνετ</w:t>
      </w:r>
      <w:r>
        <w:rPr>
          <w:rFonts w:eastAsia="Times New Roman"/>
          <w:szCs w:val="24"/>
        </w:rPr>
        <w:t>ε όχι μόνο την τοπική διοίκηση πρώτου και δευτέρου βαθμού, αλλά συνολικά την τοπική αυτοδιοίκηση και μεταφέρετε το βάρος της θέσπισης σε μια κεντρική υπηρεσία του Υπουργείου. Αντί να προχωράτε σε αποκέντρωση, προχωράτε –σας το είπα και σε προηγούμενη τοποθ</w:t>
      </w:r>
      <w:r>
        <w:rPr>
          <w:rFonts w:eastAsia="Times New Roman"/>
          <w:szCs w:val="24"/>
        </w:rPr>
        <w:t>έτησή μου- σε συγκέντρωση.</w:t>
      </w:r>
    </w:p>
    <w:p w14:paraId="07A003FC"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Έτσι πρέπει η κεντρική υπηρεσία να παρακολουθήσει, να εγκρίνει και να προωθήσει τριακόσια είκοσι πέντε τοπικά χωρικά σχέδια, τα οποία μπορούν να προκύψουν από τους αντίστοιχους </w:t>
      </w:r>
      <w:proofErr w:type="spellStart"/>
      <w:r>
        <w:rPr>
          <w:rFonts w:eastAsia="Times New Roman"/>
          <w:szCs w:val="24"/>
        </w:rPr>
        <w:t>καλλικρατικούς</w:t>
      </w:r>
      <w:proofErr w:type="spellEnd"/>
      <w:r>
        <w:rPr>
          <w:rFonts w:eastAsia="Times New Roman"/>
          <w:szCs w:val="24"/>
        </w:rPr>
        <w:t xml:space="preserve"> δήμους. Αυτό είναι ένα ζήτημα. Για πο</w:t>
      </w:r>
      <w:r>
        <w:rPr>
          <w:rFonts w:eastAsia="Times New Roman"/>
          <w:szCs w:val="24"/>
        </w:rPr>
        <w:t>ιο λόγο το κάνετε αυτό; Παρακαλούμε πολύ ο Υπουργός να μας εξηγήσει.</w:t>
      </w:r>
    </w:p>
    <w:p w14:paraId="07A003FD" w14:textId="77777777" w:rsidR="00952F62" w:rsidRDefault="00723C98">
      <w:pPr>
        <w:spacing w:line="600" w:lineRule="auto"/>
        <w:ind w:firstLine="720"/>
        <w:jc w:val="both"/>
        <w:rPr>
          <w:rFonts w:eastAsia="Times New Roman"/>
          <w:szCs w:val="24"/>
        </w:rPr>
      </w:pPr>
      <w:r>
        <w:rPr>
          <w:rFonts w:eastAsia="Times New Roman"/>
          <w:szCs w:val="24"/>
        </w:rPr>
        <w:t xml:space="preserve">Δεύτερον, για τα ειδικά χωρικά σχέδια προβλέπεται η κατάρτιση ειδικών χωρικών σχεδίων για προγράμματα αστικής ανάπλασης, περιβαλλοντικής σημασίας, προγράμματα αντιμετώπισης των συνεπειών </w:t>
      </w:r>
      <w:r>
        <w:rPr>
          <w:rFonts w:eastAsia="Times New Roman"/>
          <w:szCs w:val="24"/>
        </w:rPr>
        <w:t>από φυσικές καταστροφές και μπαίνουν στο ίδιο επίπεδο σχεδιασμού με τα τοπικά χωρικά σχέδια, τα οποία, μάλιστα, μπορούν και τροποποιούν, ενώ είναι ασαφές αν μπορούν να τροποποιήσουν και τα περιφερειακά χωροταξικά σχέδια. Δεν γίνεται καμμία αναφορά για επιτ</w:t>
      </w:r>
      <w:r>
        <w:rPr>
          <w:rFonts w:eastAsia="Times New Roman"/>
          <w:szCs w:val="24"/>
        </w:rPr>
        <w:t>ρεπόμενες χρήσεις, αφήνοντας το, επίσης πάλι, στην κρίση της υπηρεσίας του Υπουργείου που θα το εγκρίνει και θα εγκρίνεται με προεδρικό διάταγμα.</w:t>
      </w:r>
    </w:p>
    <w:p w14:paraId="07A003FE" w14:textId="77777777" w:rsidR="00952F62" w:rsidRDefault="00723C98">
      <w:pPr>
        <w:spacing w:line="600" w:lineRule="auto"/>
        <w:ind w:firstLine="720"/>
        <w:jc w:val="both"/>
        <w:rPr>
          <w:rFonts w:eastAsia="Times New Roman"/>
          <w:szCs w:val="24"/>
        </w:rPr>
      </w:pPr>
      <w:r>
        <w:rPr>
          <w:rFonts w:eastAsia="Times New Roman"/>
          <w:szCs w:val="24"/>
        </w:rPr>
        <w:lastRenderedPageBreak/>
        <w:t>Επίσης, σε ό,τι αφορά τα ειδικά χωρικά σχέδια, στις περιπτώσεις που με την έγκρισή τους τροποποιούνται προγενέ</w:t>
      </w:r>
      <w:r>
        <w:rPr>
          <w:rFonts w:eastAsia="Times New Roman"/>
          <w:szCs w:val="24"/>
        </w:rPr>
        <w:t>στερα τοπικά χωρικά σχέδια ή ζώνες οικιστικού ελέγχου ή άλλης μορφής ρυθμίσεις προβλέπεται πλέον διαδικασία προέγκρισης της προμελέτης. Σας είπαμε και στην προηγούμενη εισήγησή μας ότι δεν βοηθάει αυτό το στάδιο της προέγκρισης της προμελέτης τη διευκόλυνσ</w:t>
      </w:r>
      <w:r>
        <w:rPr>
          <w:rFonts w:eastAsia="Times New Roman"/>
          <w:szCs w:val="24"/>
        </w:rPr>
        <w:t>η της επιχειρηματικότητας, τη διευκόλυνση του να έλθει κάποιος επενδυτής και να επενδύσει τα χρήματά του στην Ελλάδα -εγχώριος ή ξένος επενδυτής-, έτσι ώστε να δημιουργηθεί και ανάκαμψη και ανάπτυξη και δουλειές, θέσεις εργασίας.</w:t>
      </w:r>
    </w:p>
    <w:p w14:paraId="07A003FF" w14:textId="77777777" w:rsidR="00952F62" w:rsidRDefault="00723C98">
      <w:pPr>
        <w:spacing w:line="600" w:lineRule="auto"/>
        <w:ind w:firstLine="720"/>
        <w:jc w:val="both"/>
        <w:rPr>
          <w:rFonts w:eastAsia="Times New Roman"/>
          <w:szCs w:val="24"/>
        </w:rPr>
      </w:pPr>
      <w:r>
        <w:rPr>
          <w:rFonts w:eastAsia="Times New Roman"/>
          <w:szCs w:val="24"/>
        </w:rPr>
        <w:t>Όσον αφορά το άρθρο 11, κα</w:t>
      </w:r>
      <w:r>
        <w:rPr>
          <w:rFonts w:eastAsia="Times New Roman"/>
          <w:szCs w:val="24"/>
        </w:rPr>
        <w:t xml:space="preserve">ταργείται το άρθρο 11 του ν.4269. Διατηρείται μόνο η πρόβλεψη της νομοπαρασκευαστικής επιτροπής για την κωδικοποίηση-τυποποίηση της πολεοδομικής και χωροταξικής νομοθεσίας. Το άρθρο 11 αναφερόταν στην </w:t>
      </w:r>
      <w:proofErr w:type="spellStart"/>
      <w:r>
        <w:rPr>
          <w:rFonts w:eastAsia="Times New Roman"/>
          <w:szCs w:val="24"/>
        </w:rPr>
        <w:t>ψηφιοποίηση</w:t>
      </w:r>
      <w:proofErr w:type="spellEnd"/>
      <w:r>
        <w:rPr>
          <w:rFonts w:eastAsia="Times New Roman"/>
          <w:szCs w:val="24"/>
        </w:rPr>
        <w:t xml:space="preserve"> και ηλεκτρονική καταγραφή των θεσμικών γραμ</w:t>
      </w:r>
      <w:r>
        <w:rPr>
          <w:rFonts w:eastAsia="Times New Roman"/>
          <w:szCs w:val="24"/>
        </w:rPr>
        <w:t xml:space="preserve">μών πληροφοριών, των όρων και των χρήσεων </w:t>
      </w:r>
      <w:r>
        <w:rPr>
          <w:rFonts w:eastAsia="Times New Roman"/>
          <w:szCs w:val="24"/>
        </w:rPr>
        <w:lastRenderedPageBreak/>
        <w:t xml:space="preserve">γης με βάση υφιστάμενα γεωγραφικά υπόβαθρα, όπως του Κτηματολογίου. Αυτήν τη στιγμή γίνεται μια μεγάλη δουλειά. Υπάρχει μια προσπάθεια να ολοκληρωθεί το Κτηματολόγιο, το οποίο είναι ένα υπόβαθρο, πάνω στο οποίο θα </w:t>
      </w:r>
      <w:r>
        <w:rPr>
          <w:rFonts w:eastAsia="Times New Roman"/>
          <w:szCs w:val="24"/>
        </w:rPr>
        <w:t>μπορούσαν να αποτυπωθούν γραμμές χωρικού σχεδιασμού, οικοδομικές ή ρυμοτομικές.</w:t>
      </w:r>
    </w:p>
    <w:p w14:paraId="07A00400" w14:textId="77777777" w:rsidR="00952F62" w:rsidRDefault="00723C98">
      <w:pPr>
        <w:spacing w:line="600" w:lineRule="auto"/>
        <w:ind w:firstLine="720"/>
        <w:jc w:val="both"/>
        <w:rPr>
          <w:rFonts w:eastAsia="Times New Roman"/>
          <w:szCs w:val="24"/>
        </w:rPr>
      </w:pPr>
      <w:r>
        <w:rPr>
          <w:rFonts w:eastAsia="Times New Roman"/>
          <w:szCs w:val="24"/>
        </w:rPr>
        <w:t>Για ποιο λόγο εσείς καταργείτε αυτό το άρθρο και γυρνάτε την Ελλάδα σε μια άλλη εποχή, όπου οι χάρτες καταρτίζονται μεμονωμένα με βάση του τι έχει η κάθε υπηρεσία; Για ποιο λόγ</w:t>
      </w:r>
      <w:r>
        <w:rPr>
          <w:rFonts w:eastAsia="Times New Roman"/>
          <w:szCs w:val="24"/>
        </w:rPr>
        <w:t xml:space="preserve">ο, δηλαδή, να μην πάρουμε ένα υπόβαθρο -το έχουμε, το Κτηματολόγιο- και να αρχίσουμε να χρησιμοποιούμε αυτό; Γιατί κάθε υπηρεσία θα πρέπει να παίρνει και να τρέχει σε δικούς της χάρτες είτε αυτοί είναι ψηφιοποιημένοι είτε όχι, αντί να πάρουμε το εργαλείο, </w:t>
      </w:r>
      <w:r>
        <w:rPr>
          <w:rFonts w:eastAsia="Times New Roman"/>
          <w:szCs w:val="24"/>
        </w:rPr>
        <w:t xml:space="preserve">το οποίο θα πρέπει να το χρησιμοποιεί όλη η Ελλάδα κάποια στιγμή; Για ποιο λόγο το κάνετε αυτό; Γιατί γυρνάτε την Ελλάδα πίσω </w:t>
      </w:r>
      <w:r>
        <w:rPr>
          <w:rFonts w:eastAsia="Times New Roman"/>
          <w:szCs w:val="24"/>
        </w:rPr>
        <w:lastRenderedPageBreak/>
        <w:t xml:space="preserve">πολλά χρόνια; Αντί να εκσυγχρονίζουμε το θεσμικό πλαίσιο, εσείς έρχεστε και μας επιστρέφετε πίσω. </w:t>
      </w:r>
    </w:p>
    <w:p w14:paraId="07A00401" w14:textId="77777777" w:rsidR="00952F62" w:rsidRDefault="00723C98">
      <w:pPr>
        <w:spacing w:line="600" w:lineRule="auto"/>
        <w:ind w:firstLine="720"/>
        <w:jc w:val="both"/>
        <w:rPr>
          <w:rFonts w:eastAsia="Times New Roman"/>
          <w:szCs w:val="24"/>
        </w:rPr>
      </w:pPr>
      <w:r>
        <w:rPr>
          <w:rFonts w:eastAsia="Times New Roman"/>
          <w:szCs w:val="24"/>
        </w:rPr>
        <w:t>(Στο σημείο αυτό κτυπάει το κου</w:t>
      </w:r>
      <w:r>
        <w:rPr>
          <w:rFonts w:eastAsia="Times New Roman"/>
          <w:szCs w:val="24"/>
        </w:rPr>
        <w:t>δούνι λήξεως του χρόνου ομιλίας του κυρίου Βουλευτή)</w:t>
      </w:r>
    </w:p>
    <w:p w14:paraId="07A00402" w14:textId="77777777" w:rsidR="00952F62" w:rsidRDefault="00723C98">
      <w:pPr>
        <w:spacing w:line="600" w:lineRule="auto"/>
        <w:ind w:firstLine="720"/>
        <w:jc w:val="both"/>
        <w:rPr>
          <w:rFonts w:eastAsia="Times New Roman"/>
          <w:szCs w:val="24"/>
        </w:rPr>
      </w:pPr>
      <w:r>
        <w:rPr>
          <w:rFonts w:eastAsia="Times New Roman"/>
          <w:szCs w:val="24"/>
        </w:rPr>
        <w:t>Θα ήθελα να ολοκληρώσω, κύριε Πρόεδρε και κυρίες και κύριοι συνάδελφοι, αν και είναι πολλά, με κάτι που αφορά τις μεταβατικές διατάξεις. Ένα λεπτό θα ήθελα μόνο.</w:t>
      </w:r>
    </w:p>
    <w:p w14:paraId="07A00403" w14:textId="77777777" w:rsidR="00952F62" w:rsidRDefault="00723C98">
      <w:pPr>
        <w:spacing w:line="600" w:lineRule="auto"/>
        <w:ind w:firstLine="720"/>
        <w:jc w:val="both"/>
        <w:rPr>
          <w:rFonts w:eastAsia="Times New Roman"/>
          <w:szCs w:val="24"/>
        </w:rPr>
      </w:pPr>
      <w:r>
        <w:rPr>
          <w:rFonts w:eastAsia="Times New Roman"/>
          <w:szCs w:val="24"/>
        </w:rPr>
        <w:t>Φέρνετε κάποιες μεταβατικές διατάξεις. Πα</w:t>
      </w:r>
      <w:r>
        <w:rPr>
          <w:rFonts w:eastAsia="Times New Roman"/>
          <w:szCs w:val="24"/>
        </w:rPr>
        <w:t>ρακαλούμε πολύ τον αρμόδιο Υπουργό να έλθει και να τις υποστηρίξει και να μας εξηγήσει για ποιο λόγο τις φέρνετε.</w:t>
      </w:r>
    </w:p>
    <w:p w14:paraId="07A00404" w14:textId="77777777" w:rsidR="00952F62" w:rsidRDefault="00723C98">
      <w:pPr>
        <w:spacing w:line="600" w:lineRule="auto"/>
        <w:ind w:firstLine="720"/>
        <w:jc w:val="both"/>
        <w:rPr>
          <w:rFonts w:eastAsia="Times New Roman"/>
          <w:szCs w:val="24"/>
        </w:rPr>
      </w:pPr>
      <w:r>
        <w:rPr>
          <w:rFonts w:eastAsia="Times New Roman"/>
          <w:szCs w:val="24"/>
        </w:rPr>
        <w:t>Ένα παράδειγμα είναι ότι στην παράγραφο 1 του άρθρου 15 παρατείνεται μέχρι τις 31-12-2017 η ισχύς παλαιών οικονομικών αδειών, που μέχρι τη λήξ</w:t>
      </w:r>
      <w:r>
        <w:rPr>
          <w:rFonts w:eastAsia="Times New Roman"/>
          <w:szCs w:val="24"/>
        </w:rPr>
        <w:t xml:space="preserve">η της ισχύος της άδειας έχει περατωθεί ο φέρων οργανισμός του κτηρίου, προκειμένου να δοθεί η δυνατότητα ολοκλήρωσης των όψεων </w:t>
      </w:r>
      <w:r>
        <w:rPr>
          <w:rFonts w:eastAsia="Times New Roman"/>
          <w:szCs w:val="24"/>
        </w:rPr>
        <w:lastRenderedPageBreak/>
        <w:t xml:space="preserve">και της στέγης του κτηρίου, για να μπορέσουν στη συνέχεια να αναθεωρηθούν με τον ν.4030/2011. Με τον ν.4067/2012 και το άρθρο 29 </w:t>
      </w:r>
      <w:r>
        <w:rPr>
          <w:rFonts w:eastAsia="Times New Roman"/>
          <w:szCs w:val="24"/>
        </w:rPr>
        <w:t xml:space="preserve">είχε παραταθεί, επίσης, η ισχύς αυτών των άδειών. </w:t>
      </w:r>
    </w:p>
    <w:p w14:paraId="07A00405" w14:textId="77777777" w:rsidR="00952F62" w:rsidRDefault="00723C98">
      <w:pPr>
        <w:spacing w:line="600" w:lineRule="auto"/>
        <w:ind w:firstLine="720"/>
        <w:jc w:val="both"/>
        <w:rPr>
          <w:rFonts w:eastAsia="Times New Roman"/>
          <w:szCs w:val="24"/>
        </w:rPr>
      </w:pPr>
      <w:r>
        <w:rPr>
          <w:rFonts w:eastAsia="Times New Roman"/>
          <w:szCs w:val="24"/>
        </w:rPr>
        <w:t xml:space="preserve">Για ποιον λόγο επαναλαμβάνετε, ανανεώνετε αυτήν την παράταση; Αυτή η παράταση σημαίνει, τελικά, με την πρόνοια του ν.4030/2011 ότι οι εν λόγω οικονομικές άδειες παρατείνονται επ’ </w:t>
      </w:r>
      <w:proofErr w:type="spellStart"/>
      <w:r>
        <w:rPr>
          <w:rFonts w:eastAsia="Times New Roman"/>
          <w:szCs w:val="24"/>
        </w:rPr>
        <w:t>αόριστον</w:t>
      </w:r>
      <w:proofErr w:type="spellEnd"/>
      <w:r>
        <w:rPr>
          <w:rFonts w:eastAsia="Times New Roman"/>
          <w:szCs w:val="24"/>
        </w:rPr>
        <w:t xml:space="preserve"> πια. Να μας εξηγή</w:t>
      </w:r>
      <w:r>
        <w:rPr>
          <w:rFonts w:eastAsia="Times New Roman"/>
          <w:szCs w:val="24"/>
        </w:rPr>
        <w:t>σετε για ποιο λόγο το κάνετε, για να το καταλάβουμε κι εμείς και να συμφωνήσουνε ή να παρουσιάσουμε τις ενστάσεις μας.</w:t>
      </w:r>
    </w:p>
    <w:p w14:paraId="07A00406" w14:textId="77777777" w:rsidR="00952F62" w:rsidRDefault="00723C98">
      <w:pPr>
        <w:spacing w:line="600" w:lineRule="auto"/>
        <w:ind w:firstLine="720"/>
        <w:jc w:val="both"/>
        <w:rPr>
          <w:rFonts w:eastAsia="Times New Roman"/>
          <w:szCs w:val="24"/>
        </w:rPr>
      </w:pPr>
      <w:r>
        <w:rPr>
          <w:rFonts w:eastAsia="Times New Roman"/>
          <w:szCs w:val="24"/>
        </w:rPr>
        <w:t xml:space="preserve">(Στο σημείο αυτό κτυπάει </w:t>
      </w:r>
      <w:proofErr w:type="spellStart"/>
      <w:r>
        <w:rPr>
          <w:rFonts w:eastAsia="Times New Roman"/>
          <w:szCs w:val="24"/>
        </w:rPr>
        <w:t>επανηλειμμένα</w:t>
      </w:r>
      <w:proofErr w:type="spellEnd"/>
      <w:r>
        <w:rPr>
          <w:rFonts w:eastAsia="Times New Roman"/>
          <w:szCs w:val="24"/>
        </w:rPr>
        <w:t xml:space="preserve"> το κουδούνι λήξεως του χρόνου ομιλίας του κυρίου Βουλευτή)</w:t>
      </w:r>
    </w:p>
    <w:p w14:paraId="07A00407" w14:textId="77777777" w:rsidR="00952F62" w:rsidRDefault="00723C98">
      <w:pPr>
        <w:spacing w:line="600" w:lineRule="auto"/>
        <w:ind w:firstLine="720"/>
        <w:jc w:val="both"/>
        <w:rPr>
          <w:rFonts w:eastAsia="Times New Roman"/>
          <w:szCs w:val="24"/>
        </w:rPr>
      </w:pPr>
      <w:r>
        <w:rPr>
          <w:rFonts w:eastAsia="Times New Roman"/>
          <w:szCs w:val="24"/>
        </w:rPr>
        <w:t>Μισό λεπτό, κύριε Πρόεδρε.</w:t>
      </w:r>
    </w:p>
    <w:p w14:paraId="07A00408" w14:textId="77777777" w:rsidR="00952F62" w:rsidRDefault="00723C98">
      <w:pPr>
        <w:spacing w:line="600" w:lineRule="auto"/>
        <w:ind w:firstLine="720"/>
        <w:jc w:val="both"/>
        <w:rPr>
          <w:rFonts w:eastAsia="Times New Roman"/>
          <w:szCs w:val="24"/>
        </w:rPr>
      </w:pPr>
      <w:r>
        <w:rPr>
          <w:rFonts w:eastAsia="Times New Roman"/>
          <w:szCs w:val="24"/>
        </w:rPr>
        <w:t>Επίσης, στην</w:t>
      </w:r>
      <w:r>
        <w:rPr>
          <w:rFonts w:eastAsia="Times New Roman"/>
          <w:szCs w:val="24"/>
        </w:rPr>
        <w:t xml:space="preserve"> παράγραφο 2 παρατείνεται μέχρι τις 31-12-2017 η προθεσμία έκδοσης των αδειών εκτέλεσης οικονομικών εργασιών, που υπο</w:t>
      </w:r>
      <w:r>
        <w:rPr>
          <w:rFonts w:eastAsia="Times New Roman"/>
          <w:szCs w:val="24"/>
        </w:rPr>
        <w:lastRenderedPageBreak/>
        <w:t xml:space="preserve">βλήθηκαν, σύμφωνα με τις διατάξεις του ν.1577/85, του παλιού </w:t>
      </w:r>
      <w:r>
        <w:rPr>
          <w:rFonts w:eastAsia="Times New Roman"/>
          <w:szCs w:val="24"/>
        </w:rPr>
        <w:t>ο</w:t>
      </w:r>
      <w:r>
        <w:rPr>
          <w:rFonts w:eastAsia="Times New Roman"/>
          <w:szCs w:val="24"/>
        </w:rPr>
        <w:t xml:space="preserve">ικονομικού </w:t>
      </w:r>
      <w:r>
        <w:rPr>
          <w:rFonts w:eastAsia="Times New Roman"/>
          <w:szCs w:val="24"/>
        </w:rPr>
        <w:t>κ</w:t>
      </w:r>
      <w:r>
        <w:rPr>
          <w:rFonts w:eastAsia="Times New Roman"/>
          <w:szCs w:val="24"/>
        </w:rPr>
        <w:t>ανονισμού, και δεν εκδόθηκαν μέσα στις προβλεπόμενες προθεσμίες.</w:t>
      </w:r>
    </w:p>
    <w:p w14:paraId="07A00409" w14:textId="77777777" w:rsidR="00952F62" w:rsidRDefault="00723C98">
      <w:pPr>
        <w:spacing w:line="600" w:lineRule="auto"/>
        <w:ind w:firstLine="720"/>
        <w:jc w:val="both"/>
        <w:rPr>
          <w:rFonts w:eastAsia="Times New Roman"/>
          <w:szCs w:val="24"/>
        </w:rPr>
      </w:pPr>
      <w:r>
        <w:rPr>
          <w:rFonts w:eastAsia="Times New Roman"/>
          <w:szCs w:val="24"/>
        </w:rPr>
        <w:t>Για ποιο λόγο το κάνετε αυτό; Μιλάμε για άδειες.</w:t>
      </w:r>
    </w:p>
    <w:p w14:paraId="07A0040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Για ποιον λόγο αυτές οι άδειες εκτέλεσης οικοδομικών εργασιών δεν έχουν λάβει έγκριση σε εύλογο χρονικό διάστημα; Μιλάμε για νόμο του 1985. Απλά εξηγήστε μας περί τίνος πρόκειται. Είναι κάτι φωτογραφικό; </w:t>
      </w:r>
      <w:r>
        <w:rPr>
          <w:rFonts w:eastAsia="Times New Roman" w:cs="Times New Roman"/>
          <w:szCs w:val="24"/>
        </w:rPr>
        <w:t>Είναι κάτι που πραγματικά πρέπει να γίνει, που βοηθάει την ανάπτυξη; Να μας το εξηγήσετε, για να το κατανοήσουμε και εμείς!</w:t>
      </w:r>
    </w:p>
    <w:p w14:paraId="07A0040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A0040C"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A0040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07A0040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 xml:space="preserve">κ. </w:t>
      </w:r>
      <w:proofErr w:type="spellStart"/>
      <w:r>
        <w:rPr>
          <w:rFonts w:eastAsia="Times New Roman" w:cs="Times New Roman"/>
          <w:szCs w:val="24"/>
        </w:rPr>
        <w:t>Αρβανιτίδης</w:t>
      </w:r>
      <w:proofErr w:type="spellEnd"/>
      <w:r>
        <w:rPr>
          <w:rFonts w:eastAsia="Times New Roman" w:cs="Times New Roman"/>
          <w:szCs w:val="24"/>
        </w:rPr>
        <w:t xml:space="preserve">, ειδικός αγορητής της Δημοκρατικής Συμπαράταξης ΠΑΣΟΚ-ΔΗΜΑΡ, έχει τον λόγο για δέκα λεπτά. </w:t>
      </w:r>
    </w:p>
    <w:p w14:paraId="07A0040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Αγαπητέ </w:t>
      </w:r>
      <w:proofErr w:type="spellStart"/>
      <w:r>
        <w:rPr>
          <w:rFonts w:eastAsia="Times New Roman" w:cs="Times New Roman"/>
          <w:szCs w:val="24"/>
        </w:rPr>
        <w:t>εισηγητά</w:t>
      </w:r>
      <w:proofErr w:type="spellEnd"/>
      <w:r>
        <w:rPr>
          <w:rFonts w:eastAsia="Times New Roman" w:cs="Times New Roman"/>
          <w:szCs w:val="24"/>
        </w:rPr>
        <w:t xml:space="preserve"> της Κυβέρνησης, αναφερθήκατε σε εμένα, αλλά ειλικρινά δεν καταλαβαίνω γιατί. Έχοντας την ιδιότητα του δημάρχου</w:t>
      </w:r>
      <w:r>
        <w:rPr>
          <w:rFonts w:eastAsia="Times New Roman" w:cs="Times New Roman"/>
          <w:szCs w:val="24"/>
        </w:rPr>
        <w:t xml:space="preserve"> σε μια κρίσιμη περιβαλλοντική περιοχή πολλές φορές αναρωτήθηκα, για τις λέξεις «</w:t>
      </w:r>
      <w:proofErr w:type="spellStart"/>
      <w:r>
        <w:rPr>
          <w:rFonts w:eastAsia="Times New Roman" w:cs="Times New Roman"/>
          <w:szCs w:val="24"/>
        </w:rPr>
        <w:t>αειφορία</w:t>
      </w:r>
      <w:proofErr w:type="spellEnd"/>
      <w:r>
        <w:rPr>
          <w:rFonts w:eastAsia="Times New Roman" w:cs="Times New Roman"/>
          <w:szCs w:val="24"/>
        </w:rPr>
        <w:t xml:space="preserve">», «βιωσιμότητα». Ήμουν δήμαρχος κάπου στα δυτικά της Θεσσαλονίκης, έχοντας χάλυβα, πετρέλαια, συνθήκη </w:t>
      </w:r>
      <w:proofErr w:type="spellStart"/>
      <w:r>
        <w:rPr>
          <w:rFonts w:eastAsia="Times New Roman" w:cs="Times New Roman"/>
          <w:szCs w:val="24"/>
        </w:rPr>
        <w:t>Ραμσάρ</w:t>
      </w:r>
      <w:proofErr w:type="spellEnd"/>
      <w:r>
        <w:rPr>
          <w:rFonts w:eastAsia="Times New Roman" w:cs="Times New Roman"/>
          <w:szCs w:val="24"/>
        </w:rPr>
        <w:t>, οργανωμένη βιομηχανική περιοχή, μη οργανωμένη βιομηχανικ</w:t>
      </w:r>
      <w:r>
        <w:rPr>
          <w:rFonts w:eastAsia="Times New Roman" w:cs="Times New Roman"/>
          <w:szCs w:val="24"/>
        </w:rPr>
        <w:t xml:space="preserve">ή περιοχή στο </w:t>
      </w:r>
      <w:proofErr w:type="spellStart"/>
      <w:r>
        <w:rPr>
          <w:rFonts w:eastAsia="Times New Roman" w:cs="Times New Roman"/>
          <w:szCs w:val="24"/>
        </w:rPr>
        <w:t>Καλοχώρι</w:t>
      </w:r>
      <w:proofErr w:type="spellEnd"/>
      <w:r>
        <w:rPr>
          <w:rFonts w:eastAsia="Times New Roman" w:cs="Times New Roman"/>
          <w:szCs w:val="24"/>
        </w:rPr>
        <w:t>. Και έκανα το λάθος να θέλω να λύσω χωροταξικά ζητήματα.</w:t>
      </w:r>
    </w:p>
    <w:p w14:paraId="07A0041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Παιδεύτηκα είκοσι χρόνια και ακόμα η κύρωση του Γενικού Πολεοδομικού Σχεδίου</w:t>
      </w:r>
      <w:r>
        <w:rPr>
          <w:rFonts w:eastAsia="Times New Roman" w:cs="Times New Roman"/>
          <w:szCs w:val="24"/>
        </w:rPr>
        <w:t>,</w:t>
      </w:r>
      <w:r>
        <w:rPr>
          <w:rFonts w:eastAsia="Times New Roman" w:cs="Times New Roman"/>
          <w:szCs w:val="24"/>
        </w:rPr>
        <w:t xml:space="preserve"> που αφορούσε την περιοχή του </w:t>
      </w:r>
      <w:proofErr w:type="spellStart"/>
      <w:r>
        <w:rPr>
          <w:rFonts w:eastAsia="Times New Roman" w:cs="Times New Roman"/>
          <w:szCs w:val="24"/>
        </w:rPr>
        <w:t>Καλοχωρίου</w:t>
      </w:r>
      <w:proofErr w:type="spellEnd"/>
      <w:r>
        <w:rPr>
          <w:rFonts w:eastAsia="Times New Roman" w:cs="Times New Roman"/>
          <w:szCs w:val="24"/>
        </w:rPr>
        <w:t xml:space="preserve"> είναι στον αέρα. Και θυμάμαι μια φορά με τον φίλο μου τον </w:t>
      </w:r>
      <w:r>
        <w:rPr>
          <w:rFonts w:eastAsia="Times New Roman" w:cs="Times New Roman"/>
          <w:szCs w:val="24"/>
        </w:rPr>
        <w:t xml:space="preserve">Υπουργό τον κ. </w:t>
      </w:r>
      <w:proofErr w:type="spellStart"/>
      <w:r>
        <w:rPr>
          <w:rFonts w:eastAsia="Times New Roman" w:cs="Times New Roman"/>
          <w:szCs w:val="24"/>
        </w:rPr>
        <w:t>Φάμελλο</w:t>
      </w:r>
      <w:proofErr w:type="spellEnd"/>
      <w:r>
        <w:rPr>
          <w:rFonts w:eastAsia="Times New Roman" w:cs="Times New Roman"/>
          <w:szCs w:val="24"/>
        </w:rPr>
        <w:t xml:space="preserve">, επιδιώκοντας την </w:t>
      </w:r>
      <w:proofErr w:type="spellStart"/>
      <w:r>
        <w:rPr>
          <w:rFonts w:eastAsia="Times New Roman" w:cs="Times New Roman"/>
          <w:szCs w:val="24"/>
        </w:rPr>
        <w:t>αειφορία</w:t>
      </w:r>
      <w:proofErr w:type="spellEnd"/>
      <w:r>
        <w:rPr>
          <w:rFonts w:eastAsia="Times New Roman" w:cs="Times New Roman"/>
          <w:szCs w:val="24"/>
        </w:rPr>
        <w:t xml:space="preserve"> και την βιωσιμότητα να συνεργαζόμαστε για </w:t>
      </w:r>
      <w:r>
        <w:rPr>
          <w:rFonts w:eastAsia="Times New Roman" w:cs="Times New Roman"/>
          <w:szCs w:val="24"/>
        </w:rPr>
        <w:lastRenderedPageBreak/>
        <w:t xml:space="preserve">ώρες στο γραφείο μου, για να </w:t>
      </w:r>
      <w:proofErr w:type="spellStart"/>
      <w:r>
        <w:rPr>
          <w:rFonts w:eastAsia="Times New Roman" w:cs="Times New Roman"/>
          <w:szCs w:val="24"/>
        </w:rPr>
        <w:t>χωροθετήσουμε</w:t>
      </w:r>
      <w:proofErr w:type="spellEnd"/>
      <w:r>
        <w:rPr>
          <w:rFonts w:eastAsia="Times New Roman" w:cs="Times New Roman"/>
          <w:szCs w:val="24"/>
        </w:rPr>
        <w:t xml:space="preserve"> μια επιχείρηση, που ήταν σε άλλο επίπεδο περιβαλλοντολογικά και θα έλυνε το τεράστιο πρόβλημα λόγω της ανοικοδόμησης για </w:t>
      </w:r>
      <w:r>
        <w:rPr>
          <w:rFonts w:eastAsia="Times New Roman" w:cs="Times New Roman"/>
          <w:szCs w:val="24"/>
        </w:rPr>
        <w:t xml:space="preserve">τα υποπροϊόντα των κατεδαφίσεων, τα γνωστά μπάζα, ώστε να γίνει μια σύγχρονη επένδυση προκειμένου να γίνουν προϊόντα που μπορούμε να χρησιμοποιήσουμε στην οδοποιία. </w:t>
      </w:r>
    </w:p>
    <w:p w14:paraId="07A0041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Παιδευόμασταν, λοιπόν, απεριόριστα για να το </w:t>
      </w:r>
      <w:proofErr w:type="spellStart"/>
      <w:r>
        <w:rPr>
          <w:rFonts w:eastAsia="Times New Roman" w:cs="Times New Roman"/>
          <w:szCs w:val="24"/>
        </w:rPr>
        <w:t>χωροθετήσουμε</w:t>
      </w:r>
      <w:proofErr w:type="spellEnd"/>
      <w:r>
        <w:rPr>
          <w:rFonts w:eastAsia="Times New Roman" w:cs="Times New Roman"/>
          <w:szCs w:val="24"/>
        </w:rPr>
        <w:t>, αλλά δυστυχώς αποτύχαμε και οι</w:t>
      </w:r>
      <w:r>
        <w:rPr>
          <w:rFonts w:eastAsia="Times New Roman" w:cs="Times New Roman"/>
          <w:szCs w:val="24"/>
        </w:rPr>
        <w:t xml:space="preserve"> δύο. Η επένδυση έγινε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μετά από ένα-δύο χρόνια, αλλά όχι εκεί που έπρεπε να γίνει. Κάπου το βρήκαμε τέλος πάντων!</w:t>
      </w:r>
    </w:p>
    <w:p w14:paraId="07A0041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Τα λέω αυτά διότι πολλές φορές, αναζητώντας τη βιωσιμότητα έχουμε κάνει εγκλήματα, αναζητώντας την </w:t>
      </w:r>
      <w:proofErr w:type="spellStart"/>
      <w:r>
        <w:rPr>
          <w:rFonts w:eastAsia="Times New Roman" w:cs="Times New Roman"/>
          <w:szCs w:val="24"/>
        </w:rPr>
        <w:t>αειφορία</w:t>
      </w:r>
      <w:proofErr w:type="spellEnd"/>
      <w:r>
        <w:rPr>
          <w:rFonts w:eastAsia="Times New Roman" w:cs="Times New Roman"/>
          <w:szCs w:val="24"/>
        </w:rPr>
        <w:t xml:space="preserve"> επίσης. Όπως πολλές φορές</w:t>
      </w:r>
      <w:r>
        <w:rPr>
          <w:rFonts w:eastAsia="Times New Roman" w:cs="Times New Roman"/>
          <w:szCs w:val="24"/>
        </w:rPr>
        <w:t xml:space="preserve"> από τα αριστερά βρισκόμαστε νεοφιλελεύθεροι και από τα δεξιά γινόμαστε </w:t>
      </w:r>
      <w:proofErr w:type="spellStart"/>
      <w:r>
        <w:rPr>
          <w:rFonts w:eastAsia="Times New Roman" w:cs="Times New Roman"/>
          <w:szCs w:val="24"/>
        </w:rPr>
        <w:t>κρατιστές</w:t>
      </w:r>
      <w:proofErr w:type="spellEnd"/>
      <w:r>
        <w:rPr>
          <w:rFonts w:eastAsia="Times New Roman" w:cs="Times New Roman"/>
          <w:szCs w:val="24"/>
        </w:rPr>
        <w:t xml:space="preserve">. </w:t>
      </w:r>
    </w:p>
    <w:p w14:paraId="07A0041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να τα σημειώσουμε όλοι μας, διότι το επόμενο επίπεδο αντιμετώπισης των προβλημάτων της χώρας περνά μόνο μέσα από την εθνική ευθύνη και τη συνεργασία. </w:t>
      </w:r>
    </w:p>
    <w:p w14:paraId="07A0041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Θέλω να ξεκινήσω</w:t>
      </w:r>
      <w:r>
        <w:rPr>
          <w:rFonts w:eastAsia="Times New Roman" w:cs="Times New Roman"/>
          <w:szCs w:val="24"/>
        </w:rPr>
        <w:t>, λοιπόν, ως εισηγητής, με αφορμή τη χθεσινή τοποθέτηση του Υπουργού, κ. Σταθάκη, ο οποίος είπε ότι δεν καταλαβαίνει εάν διαφωνούμε με το νομοσχέδιο επειδή το παρόν νομοσχέδιο μοιάζει με τον ν.4269 ή εάν διαφωνούμε διότι το νομοσχέδιο φέρνει σημαντικές αλλ</w:t>
      </w:r>
      <w:r>
        <w:rPr>
          <w:rFonts w:eastAsia="Times New Roman" w:cs="Times New Roman"/>
          <w:szCs w:val="24"/>
        </w:rPr>
        <w:t>αγές στον</w:t>
      </w:r>
      <w:r>
        <w:rPr>
          <w:rFonts w:eastAsia="Times New Roman" w:cs="Times New Roman"/>
          <w:szCs w:val="24"/>
        </w:rPr>
        <w:t xml:space="preserve"> </w:t>
      </w:r>
      <w:r>
        <w:rPr>
          <w:rFonts w:eastAsia="Times New Roman" w:cs="Times New Roman"/>
          <w:szCs w:val="24"/>
        </w:rPr>
        <w:t>ν.4269.</w:t>
      </w:r>
    </w:p>
    <w:p w14:paraId="07A0041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επαναλάβω, λοιπόν, εν συντομία τους λόγους</w:t>
      </w:r>
      <w:r>
        <w:rPr>
          <w:rFonts w:eastAsia="Times New Roman" w:cs="Times New Roman"/>
          <w:szCs w:val="24"/>
        </w:rPr>
        <w:t>,</w:t>
      </w:r>
      <w:r>
        <w:rPr>
          <w:rFonts w:eastAsia="Times New Roman" w:cs="Times New Roman"/>
          <w:szCs w:val="24"/>
        </w:rPr>
        <w:t xml:space="preserve"> που η Δημοκρατική Συμπαράταξη καταψηφίζει το παρόν νομοσχέδιο. Καταψηφίζουμε για έξι βασικούς λόγους:</w:t>
      </w:r>
    </w:p>
    <w:p w14:paraId="07A0041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Πρώτον, γιατί καταργείτε έναν νόμο που με ευθύνη της δικής σας Κυβέρνησης δεν εφαρμόσθηκε</w:t>
      </w:r>
      <w:r>
        <w:rPr>
          <w:rFonts w:eastAsia="Times New Roman" w:cs="Times New Roman"/>
          <w:szCs w:val="24"/>
        </w:rPr>
        <w:t xml:space="preserve"> ποτέ, χωρίς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να διαφωνείτε με τις βασικές κατευθύνσεις του. </w:t>
      </w:r>
    </w:p>
    <w:p w14:paraId="07A0041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γιατί έχουμε χάσει δύο κρίσιμα χρόνια, στα οποία θα μπορούσαμε να έχουμε κάνει πολύ σημαντικά βήματα για την ολοκλήρωση του χωρικού και πολεοδομικού σχεδιασμού της χώρας. </w:t>
      </w:r>
    </w:p>
    <w:p w14:paraId="07A0041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Τρί</w:t>
      </w:r>
      <w:r>
        <w:rPr>
          <w:rFonts w:eastAsia="Times New Roman" w:cs="Times New Roman"/>
          <w:szCs w:val="24"/>
        </w:rPr>
        <w:t xml:space="preserve">τον, γιατί αποδυναμώνετε σημαντικά αναπτυξιακά εργαλεία, όπως τα ειδικά χωρικά σχέδια, με μια εξαιρετικά προβληματική διαδικασία προέγκρισης, που θα στοιχίσει πιστεύουμε σε χρόνο και σε χρήμα. </w:t>
      </w:r>
    </w:p>
    <w:p w14:paraId="07A0041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Τέταρτον, γιατί με δική σας ευθύνη η χώρα γύρισε τριάντα χρόνι</w:t>
      </w:r>
      <w:r>
        <w:rPr>
          <w:rFonts w:eastAsia="Times New Roman" w:cs="Times New Roman"/>
          <w:szCs w:val="24"/>
        </w:rPr>
        <w:t xml:space="preserve">α πίσω το καθεστώς που αφορά στις χρήσεις γης. </w:t>
      </w:r>
    </w:p>
    <w:p w14:paraId="07A0041A" w14:textId="77777777" w:rsidR="00952F62" w:rsidRDefault="00723C98">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γιατί αποδυναμώνετε τον ρόλο της αυτοδιοίκησης στον χωρικό σχεδιασμό. Υποχρεώνετε τους δήμους να κάνουν τοπικά χωροταξικά για όλη την έκταση και όχι στο επίπεδο των παλιών καποδιστριακών δήμων, όπως </w:t>
      </w:r>
      <w:r>
        <w:rPr>
          <w:rFonts w:eastAsia="Times New Roman" w:cs="Times New Roman"/>
          <w:szCs w:val="24"/>
        </w:rPr>
        <w:t xml:space="preserve">είναι και το σωστό. Για παράδειγμα, λέτε ότι εάν δεν τελειώσει ο σχεδιασμός στον παλιό Δήμο Χαλάστρας, δεν μπορεί να προχωρήσει ο </w:t>
      </w:r>
      <w:r>
        <w:rPr>
          <w:rFonts w:eastAsia="Times New Roman" w:cs="Times New Roman"/>
          <w:szCs w:val="24"/>
        </w:rPr>
        <w:lastRenderedPageBreak/>
        <w:t xml:space="preserve">σχεδιασμός στον παλιό Δήμο Εχεδώρου που έχει τα περισσότερα προβλήματα. </w:t>
      </w:r>
    </w:p>
    <w:p w14:paraId="07A0041B" w14:textId="77777777" w:rsidR="00952F62" w:rsidRDefault="00723C98">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γιατί καταργείτε σημαντικές δυνατότητες του πρ</w:t>
      </w:r>
      <w:r>
        <w:rPr>
          <w:rFonts w:eastAsia="Times New Roman" w:cs="Times New Roman"/>
          <w:szCs w:val="24"/>
        </w:rPr>
        <w:t>οηγούμενου νόμου, όπως το πληροφοριακό σύστημα που έδινε τη δυνατότητα σε κάθε πολίτη να ενημερωθεί άμεσα για το πού μπορεί και πού δεν μπορεί να οικοδομήσει ή να κάνει μια επένδυση. Ήταν ένα πρόγραμμα που είχε εφαρμοστεί πιλοτικά και εσείς θα έπρεπε να το</w:t>
      </w:r>
      <w:r>
        <w:rPr>
          <w:rFonts w:eastAsia="Times New Roman" w:cs="Times New Roman"/>
          <w:szCs w:val="24"/>
        </w:rPr>
        <w:t xml:space="preserve"> επεκτείνετε και όχι να το καταργήσετε. </w:t>
      </w:r>
    </w:p>
    <w:p w14:paraId="07A0041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Είπατε χθες ότι η διαδικασία εφαρμογής κάθε νόμου δεν τελειώνει όταν ψηφίζεται από τη Βουλή. Εφαρμογή σημαίνει υλοποιώ, εντοπίζω αδυναμίες, διορθώνω. Είχατε δύο χρόνια να τα κάνετε όλα αυτά και δεν κάνατε τίποτε. Εά</w:t>
      </w:r>
      <w:r>
        <w:rPr>
          <w:rFonts w:eastAsia="Times New Roman" w:cs="Times New Roman"/>
          <w:szCs w:val="24"/>
        </w:rPr>
        <w:t xml:space="preserve">ν τα είχατε κάνει, σήμερα θα μπορούσαμε να συζητάμε επί συγκεκριμένων θεμάτων και όχι να ξεκινάμε πάλι από την αρχή. </w:t>
      </w:r>
    </w:p>
    <w:p w14:paraId="07A0041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κάνω μια πρόταση για τις χρήσεις γης. Φέρτε σήμερα διάταξη στο νομοσχέδιο, που θα σας δεσμεύει χρονικά. </w:t>
      </w:r>
    </w:p>
    <w:p w14:paraId="07A0041E" w14:textId="77777777" w:rsidR="00952F62" w:rsidRDefault="00723C98">
      <w:pPr>
        <w:spacing w:line="600" w:lineRule="auto"/>
        <w:ind w:firstLine="720"/>
        <w:jc w:val="both"/>
        <w:rPr>
          <w:rFonts w:eastAsia="Times New Roman"/>
          <w:szCs w:val="24"/>
        </w:rPr>
      </w:pPr>
      <w:r>
        <w:rPr>
          <w:rFonts w:eastAsia="Times New Roman"/>
          <w:szCs w:val="24"/>
        </w:rPr>
        <w:t>Φέρτε διάταξη που</w:t>
      </w:r>
      <w:r>
        <w:rPr>
          <w:rFonts w:eastAsia="Times New Roman"/>
          <w:szCs w:val="24"/>
        </w:rPr>
        <w:t xml:space="preserve"> θα λέει ρητά ότι είστε υποχρεωμένοι, μέσα σε συγκεκριμένο χρονικό διάστημα, να φέρετε το καθεστώς των χρήσεων γης. Σε διαφορετική περίπτωση ο κάθε Υπουργός θα έρχεται εδώ και θα λέει ότι θα το κάνει και τελικά η δουλειά δεν θα γίνει ποτέ. </w:t>
      </w:r>
    </w:p>
    <w:p w14:paraId="07A0041F" w14:textId="77777777" w:rsidR="00952F62" w:rsidRDefault="00723C98">
      <w:pPr>
        <w:spacing w:line="600" w:lineRule="auto"/>
        <w:ind w:firstLine="720"/>
        <w:jc w:val="both"/>
        <w:rPr>
          <w:rFonts w:eastAsia="Times New Roman"/>
          <w:szCs w:val="24"/>
        </w:rPr>
      </w:pPr>
      <w:r>
        <w:rPr>
          <w:rFonts w:eastAsia="Times New Roman"/>
          <w:szCs w:val="24"/>
        </w:rPr>
        <w:t xml:space="preserve">Κύριε Υπουργέ, </w:t>
      </w:r>
      <w:r>
        <w:rPr>
          <w:rFonts w:eastAsia="Times New Roman"/>
          <w:szCs w:val="24"/>
        </w:rPr>
        <w:t xml:space="preserve">θέλω συνοπτικά να θέσω κάποια ερωτήματα, που έθεσα και στην </w:t>
      </w:r>
      <w:r>
        <w:rPr>
          <w:rFonts w:eastAsia="Times New Roman"/>
          <w:szCs w:val="24"/>
        </w:rPr>
        <w:t>ε</w:t>
      </w:r>
      <w:r>
        <w:rPr>
          <w:rFonts w:eastAsia="Times New Roman"/>
          <w:szCs w:val="24"/>
        </w:rPr>
        <w:t>πιτροπή, αλλά δεν πήρα απάντηση.</w:t>
      </w:r>
    </w:p>
    <w:p w14:paraId="07A00420" w14:textId="77777777" w:rsidR="00952F62" w:rsidRDefault="00723C98">
      <w:pPr>
        <w:spacing w:line="600" w:lineRule="auto"/>
        <w:ind w:firstLine="720"/>
        <w:jc w:val="both"/>
        <w:rPr>
          <w:rFonts w:eastAsia="Times New Roman"/>
          <w:szCs w:val="24"/>
        </w:rPr>
      </w:pPr>
      <w:r>
        <w:rPr>
          <w:rFonts w:eastAsia="Times New Roman"/>
          <w:szCs w:val="24"/>
        </w:rPr>
        <w:t xml:space="preserve">Μιλήσατε για βελτίωση των όρων </w:t>
      </w:r>
      <w:proofErr w:type="spellStart"/>
      <w:r>
        <w:rPr>
          <w:rFonts w:eastAsia="Times New Roman"/>
          <w:szCs w:val="24"/>
        </w:rPr>
        <w:t>εφαρμοσιμότητας</w:t>
      </w:r>
      <w:proofErr w:type="spellEnd"/>
      <w:r>
        <w:rPr>
          <w:rFonts w:eastAsia="Times New Roman"/>
          <w:szCs w:val="24"/>
        </w:rPr>
        <w:t xml:space="preserve"> του χωροταξικού και πολεοδομικού σχεδιασμού. Αν δεχθούμε ότι υπάρχουν επιμέρους προβλήματα, γιατί δεν φέρνατε σημει</w:t>
      </w:r>
      <w:r>
        <w:rPr>
          <w:rFonts w:eastAsia="Times New Roman"/>
          <w:szCs w:val="24"/>
        </w:rPr>
        <w:t xml:space="preserve">ακές αλλαγές στον ν.4269 και επιλέξατε να αλλάξετε συνολικά τον νόμο; </w:t>
      </w:r>
    </w:p>
    <w:p w14:paraId="07A00421" w14:textId="77777777" w:rsidR="00952F62" w:rsidRDefault="00723C98">
      <w:pPr>
        <w:spacing w:line="600" w:lineRule="auto"/>
        <w:ind w:firstLine="720"/>
        <w:jc w:val="both"/>
        <w:rPr>
          <w:rFonts w:eastAsia="Times New Roman"/>
          <w:szCs w:val="24"/>
        </w:rPr>
      </w:pPr>
      <w:r>
        <w:rPr>
          <w:rFonts w:eastAsia="Times New Roman"/>
          <w:szCs w:val="24"/>
        </w:rPr>
        <w:t xml:space="preserve">Μιλήσατε για ισορροπία στις παρεκκλίσεις, προφανώς αναφερόμενος στα ειδικά χωρικά σχέδια. </w:t>
      </w:r>
    </w:p>
    <w:p w14:paraId="07A00422" w14:textId="77777777" w:rsidR="00952F62" w:rsidRDefault="00723C98">
      <w:pPr>
        <w:spacing w:line="600" w:lineRule="auto"/>
        <w:ind w:firstLine="720"/>
        <w:jc w:val="both"/>
        <w:rPr>
          <w:rFonts w:eastAsia="Times New Roman"/>
          <w:szCs w:val="24"/>
        </w:rPr>
      </w:pPr>
      <w:r>
        <w:rPr>
          <w:rFonts w:eastAsia="Times New Roman"/>
          <w:szCs w:val="24"/>
        </w:rPr>
        <w:lastRenderedPageBreak/>
        <w:t>Όπως είπα και χθες, από τον Ιανουάριο μέχρι τον Μάρτιο του 2005 είχαν κατατεθεί με αυτό το καθ</w:t>
      </w:r>
      <w:r>
        <w:rPr>
          <w:rFonts w:eastAsia="Times New Roman"/>
          <w:szCs w:val="24"/>
        </w:rPr>
        <w:t>εστώς πάνω από είκοσι πέντε σχέδια για επενδύσεις μεσαίου μεγέθους από 5 έως 10 εκατομμύρια ευρώ. Υπήρχαν τόσο κραυγαλέες παρεκκλίσεις στα σχέδια αυτά</w:t>
      </w:r>
      <w:r>
        <w:rPr>
          <w:rFonts w:eastAsia="Times New Roman"/>
          <w:szCs w:val="24"/>
        </w:rPr>
        <w:t>,</w:t>
      </w:r>
      <w:r>
        <w:rPr>
          <w:rFonts w:eastAsia="Times New Roman"/>
          <w:szCs w:val="24"/>
        </w:rPr>
        <w:t xml:space="preserve"> που σας ώθησαν να αλλάξετε τον νόμο; Αν υπήρχαν, μπορείτε να μας δώσετε κάποια παραδείγματα, για να το καταλάβουμε και εμείς.</w:t>
      </w:r>
    </w:p>
    <w:p w14:paraId="07A00423" w14:textId="77777777" w:rsidR="00952F62" w:rsidRDefault="00723C98">
      <w:pPr>
        <w:spacing w:line="600" w:lineRule="auto"/>
        <w:ind w:firstLine="720"/>
        <w:jc w:val="both"/>
        <w:rPr>
          <w:rFonts w:eastAsia="Times New Roman"/>
          <w:szCs w:val="24"/>
        </w:rPr>
      </w:pPr>
      <w:r>
        <w:rPr>
          <w:rFonts w:eastAsia="Times New Roman"/>
          <w:szCs w:val="24"/>
        </w:rPr>
        <w:t>Μας είπατε επίσης ότι ο μηχανισμός προέγκρισης δεν αυξάνει τη γραφειοκρατία, αλλά δημιουργεί ασφάλεια δικαίου. Αν υπήρχε τέτοιο θ</w:t>
      </w:r>
      <w:r>
        <w:rPr>
          <w:rFonts w:eastAsia="Times New Roman"/>
          <w:szCs w:val="24"/>
        </w:rPr>
        <w:t>έμα, πώς κατατέθηκαν είκοσι πέντε επενδυτικά σχέδια μέσα σε τρεις μήνες; Θα μου επιτρέψετε να σας πω ότι η σημαντικότερη ανασφάλεια δικαίου που υπήρξε, είναι ότι δεν εφαρμόστηκε ο νόμος. Για δύο χρόνια οι υποψήφιοι επενδυτές ήταν όμηροι της Κυβέρνησης. Για</w:t>
      </w:r>
      <w:r>
        <w:rPr>
          <w:rFonts w:eastAsia="Times New Roman"/>
          <w:szCs w:val="24"/>
        </w:rPr>
        <w:t xml:space="preserve"> δυο χρόνια οι δήμοι δεν μπορούσαν να προχωρήσουν σε χωρικό σχεδιασμό.</w:t>
      </w:r>
    </w:p>
    <w:p w14:paraId="07A00424"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 Μας είπατε επίσης ότι ο μηχανισμός προέγκρισης δεν υποκαθιστά την κανονική διαδικασία. Κατά συνέπεια, δεν απαιτεί τον ίδιο αριθμό μελετών. Συμφωνούμε, λοιπόν, ότι η διαδικασία του ν.</w:t>
      </w:r>
      <w:r>
        <w:rPr>
          <w:rFonts w:eastAsia="Times New Roman"/>
          <w:szCs w:val="24"/>
        </w:rPr>
        <w:t>4269 περιείχε στάδια και διαδικασίες ελέγχου. Άρα προς τι αυτή η νέα ρύθμιση;</w:t>
      </w:r>
    </w:p>
    <w:p w14:paraId="07A00425" w14:textId="77777777" w:rsidR="00952F62" w:rsidRDefault="00723C98">
      <w:pPr>
        <w:spacing w:line="600" w:lineRule="auto"/>
        <w:ind w:firstLine="720"/>
        <w:jc w:val="both"/>
        <w:rPr>
          <w:rFonts w:eastAsia="Times New Roman"/>
          <w:szCs w:val="24"/>
        </w:rPr>
      </w:pPr>
      <w:r>
        <w:rPr>
          <w:rFonts w:eastAsia="Times New Roman"/>
          <w:szCs w:val="24"/>
        </w:rPr>
        <w:t>Επαναλαμβάνω: Το μόνο που θα πετύχετε με αυτήν τη διαδικασία είναι να φορτώσετε επιπλέον καθυστερήσεις και οικονομικά βάρη στους επενδυτές, χωρίς κανέναν προφανή λόγο. Ξανασκεφτε</w:t>
      </w:r>
      <w:r>
        <w:rPr>
          <w:rFonts w:eastAsia="Times New Roman"/>
          <w:szCs w:val="24"/>
        </w:rPr>
        <w:t>ίτε το και αποσύρετε τη διάταξη αυτή, για να μην αναγκαστείτε, όπως πολλές φορές έχετε υποχρεωθεί, να την «</w:t>
      </w:r>
      <w:proofErr w:type="spellStart"/>
      <w:r>
        <w:rPr>
          <w:rFonts w:eastAsia="Times New Roman"/>
          <w:szCs w:val="24"/>
        </w:rPr>
        <w:t>ξε</w:t>
      </w:r>
      <w:proofErr w:type="spellEnd"/>
      <w:r>
        <w:rPr>
          <w:rFonts w:eastAsia="Times New Roman"/>
          <w:szCs w:val="24"/>
        </w:rPr>
        <w:t>-ψηφίσετε» στο μέλλον.</w:t>
      </w:r>
    </w:p>
    <w:p w14:paraId="07A00426" w14:textId="77777777" w:rsidR="00952F62" w:rsidRDefault="00723C98">
      <w:pPr>
        <w:spacing w:line="600" w:lineRule="auto"/>
        <w:ind w:firstLine="720"/>
        <w:jc w:val="both"/>
        <w:rPr>
          <w:rFonts w:eastAsia="Times New Roman"/>
          <w:szCs w:val="24"/>
        </w:rPr>
      </w:pPr>
      <w:r>
        <w:rPr>
          <w:rFonts w:eastAsia="Times New Roman"/>
          <w:szCs w:val="24"/>
        </w:rPr>
        <w:t xml:space="preserve">Ειδικό Συμβούλιο Χωροταξίας: Μειώνονται τα μέλη από είκοσι ένα σε δεκαεννέα. Σας ζήτησα και στην </w:t>
      </w:r>
      <w:r>
        <w:rPr>
          <w:rFonts w:eastAsia="Times New Roman"/>
          <w:szCs w:val="24"/>
        </w:rPr>
        <w:t>ε</w:t>
      </w:r>
      <w:r>
        <w:rPr>
          <w:rFonts w:eastAsia="Times New Roman"/>
          <w:szCs w:val="24"/>
        </w:rPr>
        <w:t xml:space="preserve">πιτροπή να εξηγήσετε τους </w:t>
      </w:r>
      <w:r>
        <w:rPr>
          <w:rFonts w:eastAsia="Times New Roman"/>
          <w:szCs w:val="24"/>
        </w:rPr>
        <w:t xml:space="preserve">λόγους που αποκλείονται φορείς, όπως η ΕΕΤΕΜ, η ΕΣΑΜΕΑ και η Κεντρική Ένωση Επιμελητηρίων Ελλάδας. </w:t>
      </w:r>
    </w:p>
    <w:p w14:paraId="07A00427" w14:textId="77777777" w:rsidR="00952F62" w:rsidRDefault="00723C98">
      <w:pPr>
        <w:spacing w:line="600" w:lineRule="auto"/>
        <w:ind w:firstLine="720"/>
        <w:jc w:val="both"/>
        <w:rPr>
          <w:rFonts w:eastAsia="Times New Roman"/>
          <w:szCs w:val="24"/>
        </w:rPr>
      </w:pPr>
      <w:r>
        <w:rPr>
          <w:rFonts w:eastAsia="Times New Roman"/>
          <w:szCs w:val="24"/>
        </w:rPr>
        <w:lastRenderedPageBreak/>
        <w:t>Ανάπτυξη: Είναι θετικό ότι και ο ν.4269 και το παρόν νομοσχέδιο αναγνωρίζουν την ανάγκη σύνδεσης του χωρικού σχεδιασμού με την αναπτυξιακή διαδικασία της χώ</w:t>
      </w:r>
      <w:r>
        <w:rPr>
          <w:rFonts w:eastAsia="Times New Roman"/>
          <w:szCs w:val="24"/>
        </w:rPr>
        <w:t>ρας. Εγώ θα προσέθετα ότι ο χωρικός σχεδιασμός θα πρέπει να συνδέεται οριζόντια με όλες τις κυβερνητικές πολιτικές, κυρίως για να δούμε πώς θα τον συνδέσουμε με τα συγχρηματοδοτούμενα προγράμματα εθνικής και περιφερειακής εμβέλειας, που υλοποιούν τα Υπουργ</w:t>
      </w:r>
      <w:r>
        <w:rPr>
          <w:rFonts w:eastAsia="Times New Roman"/>
          <w:szCs w:val="24"/>
        </w:rPr>
        <w:t xml:space="preserve">εία, οι φορείς του δημοσίου και η </w:t>
      </w:r>
      <w:r>
        <w:rPr>
          <w:rFonts w:eastAsia="Times New Roman"/>
          <w:szCs w:val="24"/>
        </w:rPr>
        <w:t>α</w:t>
      </w:r>
      <w:r>
        <w:rPr>
          <w:rFonts w:eastAsia="Times New Roman"/>
          <w:szCs w:val="24"/>
        </w:rPr>
        <w:t>υτοδιοίκηση.</w:t>
      </w:r>
    </w:p>
    <w:p w14:paraId="07A00428" w14:textId="77777777" w:rsidR="00952F62" w:rsidRDefault="00723C98">
      <w:pPr>
        <w:spacing w:line="600" w:lineRule="auto"/>
        <w:ind w:firstLine="720"/>
        <w:jc w:val="both"/>
        <w:rPr>
          <w:rFonts w:eastAsia="Times New Roman"/>
          <w:szCs w:val="24"/>
        </w:rPr>
      </w:pPr>
      <w:r>
        <w:rPr>
          <w:rFonts w:eastAsia="Times New Roman"/>
          <w:szCs w:val="24"/>
        </w:rPr>
        <w:t xml:space="preserve">Έρχομαι τώρα θέμα των διαθεσίμων πόρων. Είναι δεδομένο ότι θα χρειαστούμε σημαντικούς πόρους για την ολοκλήρωση του χωρικού σχεδιασμού στην επικράτεια, σε έναν εύλογο ορίζοντα χρονικό. </w:t>
      </w:r>
    </w:p>
    <w:p w14:paraId="07A00429" w14:textId="77777777" w:rsidR="00952F62" w:rsidRDefault="00723C98">
      <w:pPr>
        <w:spacing w:line="600" w:lineRule="auto"/>
        <w:ind w:firstLine="720"/>
        <w:jc w:val="both"/>
        <w:rPr>
          <w:rFonts w:eastAsia="Times New Roman"/>
          <w:szCs w:val="24"/>
        </w:rPr>
      </w:pPr>
      <w:r>
        <w:rPr>
          <w:rFonts w:eastAsia="Times New Roman"/>
          <w:szCs w:val="24"/>
        </w:rPr>
        <w:t>Έχει σημασία να μας πε</w:t>
      </w:r>
      <w:r>
        <w:rPr>
          <w:rFonts w:eastAsia="Times New Roman"/>
          <w:szCs w:val="24"/>
        </w:rPr>
        <w:t xml:space="preserve">ίτε, κύριε Υπουργέ, αν υπάρχει εκτίμηση, έστω και κατά προσέγγιση, για το συνολικό κόστος αυτής της προσπάθειας, καθώς και τις πηγές χρηματοδότησης από τις οποίες σκέφτεστε να αντλήσετε τους πόρους αυτούς. </w:t>
      </w:r>
    </w:p>
    <w:p w14:paraId="07A0042A" w14:textId="77777777" w:rsidR="00952F62" w:rsidRDefault="00723C98">
      <w:pPr>
        <w:spacing w:line="600" w:lineRule="auto"/>
        <w:ind w:firstLine="720"/>
        <w:jc w:val="both"/>
        <w:rPr>
          <w:rFonts w:eastAsia="Times New Roman"/>
          <w:szCs w:val="24"/>
        </w:rPr>
      </w:pPr>
      <w:r>
        <w:rPr>
          <w:rFonts w:eastAsia="Times New Roman"/>
          <w:szCs w:val="24"/>
        </w:rPr>
        <w:lastRenderedPageBreak/>
        <w:t>Όσον αφορά τα άρθρα</w:t>
      </w:r>
      <w:r>
        <w:rPr>
          <w:rFonts w:eastAsia="Times New Roman"/>
          <w:szCs w:val="24"/>
        </w:rPr>
        <w:t>,</w:t>
      </w:r>
      <w:r>
        <w:rPr>
          <w:rFonts w:eastAsia="Times New Roman"/>
          <w:szCs w:val="24"/>
        </w:rPr>
        <w:t xml:space="preserve"> που βρίσκονται στο δεύτερο μ</w:t>
      </w:r>
      <w:r>
        <w:rPr>
          <w:rFonts w:eastAsia="Times New Roman"/>
          <w:szCs w:val="24"/>
        </w:rPr>
        <w:t xml:space="preserve">έρος του νομοσχεδίου, όπως σας είπα και στην </w:t>
      </w:r>
      <w:r>
        <w:rPr>
          <w:rFonts w:eastAsia="Times New Roman"/>
          <w:szCs w:val="24"/>
        </w:rPr>
        <w:t>ε</w:t>
      </w:r>
      <w:r>
        <w:rPr>
          <w:rFonts w:eastAsia="Times New Roman"/>
          <w:szCs w:val="24"/>
        </w:rPr>
        <w:t>πιτροπή, δεν έχουμε αντίρρηση. Είναι άλλωστε και τα μόνα άρθρα του νομοσχεδίου που θα υπερψηφίσουμε.</w:t>
      </w:r>
    </w:p>
    <w:p w14:paraId="07A0042B" w14:textId="77777777" w:rsidR="00952F62" w:rsidRDefault="00723C98">
      <w:pPr>
        <w:spacing w:line="600" w:lineRule="auto"/>
        <w:ind w:firstLine="720"/>
        <w:jc w:val="both"/>
        <w:rPr>
          <w:rFonts w:eastAsia="Times New Roman"/>
          <w:szCs w:val="24"/>
        </w:rPr>
      </w:pPr>
      <w:r>
        <w:rPr>
          <w:rFonts w:eastAsia="Times New Roman"/>
          <w:szCs w:val="24"/>
        </w:rPr>
        <w:t>Κλείνω με τις τροπολογίες. Είναι απαράδεκτο τελικά να είναι οι τροπολογίες περισσότερες από τα άρθρα του νόμο</w:t>
      </w:r>
      <w:r>
        <w:rPr>
          <w:rFonts w:eastAsia="Times New Roman"/>
          <w:szCs w:val="24"/>
        </w:rPr>
        <w:t>υ. Θα πω δυο λόγια για ορισμένες από αυτές, που έχουμε προλάβει να δούμε. Επαναλαμβάνω, όμως, ότι θα καθορίσουμε τη στάση μας στη συνέχεια.</w:t>
      </w:r>
    </w:p>
    <w:p w14:paraId="07A0042C" w14:textId="77777777" w:rsidR="00952F62" w:rsidRDefault="00723C98">
      <w:pPr>
        <w:spacing w:line="600" w:lineRule="auto"/>
        <w:ind w:firstLine="720"/>
        <w:jc w:val="both"/>
        <w:rPr>
          <w:rFonts w:eastAsia="Times New Roman"/>
          <w:szCs w:val="24"/>
        </w:rPr>
      </w:pPr>
      <w:r>
        <w:rPr>
          <w:rFonts w:eastAsia="Times New Roman"/>
          <w:szCs w:val="24"/>
        </w:rPr>
        <w:t>Φαίνονται, λοιπόν, θετικές οι τροπολογίες 830/74 και 831/75 του Υπουργείου Εργασίας. Πρόκειται για νομοτεχνικές βελτ</w:t>
      </w:r>
      <w:r>
        <w:rPr>
          <w:rFonts w:eastAsia="Times New Roman"/>
          <w:szCs w:val="24"/>
        </w:rPr>
        <w:t xml:space="preserve">ιώσεις στον ν.4430, που ψήφισε πρόσφατα η Βουλή για την κοινωνική οικονομία. </w:t>
      </w:r>
    </w:p>
    <w:p w14:paraId="07A0042D" w14:textId="77777777" w:rsidR="00952F62" w:rsidRDefault="00723C98">
      <w:pPr>
        <w:spacing w:line="600" w:lineRule="auto"/>
        <w:ind w:firstLine="720"/>
        <w:jc w:val="both"/>
        <w:rPr>
          <w:rFonts w:eastAsia="Times New Roman"/>
          <w:szCs w:val="24"/>
        </w:rPr>
      </w:pPr>
      <w:r>
        <w:rPr>
          <w:rFonts w:eastAsia="Times New Roman"/>
          <w:szCs w:val="24"/>
        </w:rPr>
        <w:t xml:space="preserve">Με την πρώτη επιμηκύνεται η μεταβατική περίοδος για την προσαρμογή των υφιστάμενων </w:t>
      </w:r>
      <w:r>
        <w:rPr>
          <w:rFonts w:eastAsia="Times New Roman"/>
          <w:szCs w:val="24"/>
        </w:rPr>
        <w:t>ΚΟΙΝΣΕΠ</w:t>
      </w:r>
      <w:r>
        <w:rPr>
          <w:rFonts w:eastAsia="Times New Roman"/>
          <w:szCs w:val="24"/>
        </w:rPr>
        <w:t xml:space="preserve"> στις διατάξεις του νέου νόμου. Με τη δεύτερη τροπολογία παρέχεται η δυνατότητα της λύση</w:t>
      </w:r>
      <w:r>
        <w:rPr>
          <w:rFonts w:eastAsia="Times New Roman"/>
          <w:szCs w:val="24"/>
        </w:rPr>
        <w:t xml:space="preserve">ς μίας </w:t>
      </w:r>
      <w:r>
        <w:rPr>
          <w:rFonts w:eastAsia="Times New Roman"/>
          <w:szCs w:val="24"/>
        </w:rPr>
        <w:t>ΚΟΙΝΣΕΠ</w:t>
      </w:r>
      <w:r>
        <w:rPr>
          <w:rFonts w:eastAsia="Times New Roman"/>
          <w:szCs w:val="24"/>
        </w:rPr>
        <w:t xml:space="preserve">, </w:t>
      </w:r>
      <w:r>
        <w:rPr>
          <w:rFonts w:eastAsia="Times New Roman"/>
          <w:szCs w:val="24"/>
        </w:rPr>
        <w:lastRenderedPageBreak/>
        <w:t>στην περίπτωση που διαγραφεί από το Γενικό Μητρώο Κοινωνικής Οικονομίας, επειδή έχει παραβιάσει τον νόμο.</w:t>
      </w:r>
    </w:p>
    <w:p w14:paraId="07A0042E" w14:textId="77777777" w:rsidR="00952F62" w:rsidRDefault="00723C98">
      <w:pPr>
        <w:spacing w:line="600" w:lineRule="auto"/>
        <w:ind w:firstLine="720"/>
        <w:jc w:val="both"/>
        <w:rPr>
          <w:rFonts w:eastAsia="Times New Roman"/>
          <w:szCs w:val="24"/>
        </w:rPr>
      </w:pPr>
      <w:r>
        <w:rPr>
          <w:rFonts w:eastAsia="Times New Roman"/>
          <w:szCs w:val="24"/>
        </w:rPr>
        <w:t>Θετική φαίνεται, επίσης, η τροπολογία 838/79 του Υπουργείου Ανάπτυξης, αν και οφείλω να πω ότι πρόκειται για ένα χαρακτηριστικό παράδε</w:t>
      </w:r>
      <w:r>
        <w:rPr>
          <w:rFonts w:eastAsia="Times New Roman"/>
          <w:szCs w:val="24"/>
        </w:rPr>
        <w:t>ιγμα πρόχειρης νομοθέτησης. Πριν λίγες ημέρες είχατε ορίσει ως ημερομηνία εφαρμογής την 1η Ιανουαρίου 2017 και έρχεστε σήμερα και ζητάτε παράταση ενός χρόνου μέχρι την 1η Ιανουαρίου του 2018.</w:t>
      </w:r>
    </w:p>
    <w:p w14:paraId="07A0042F" w14:textId="77777777" w:rsidR="00952F62" w:rsidRDefault="00723C98">
      <w:pPr>
        <w:spacing w:line="600" w:lineRule="auto"/>
        <w:ind w:firstLine="720"/>
        <w:jc w:val="both"/>
        <w:rPr>
          <w:rFonts w:eastAsia="Times New Roman"/>
          <w:szCs w:val="24"/>
        </w:rPr>
      </w:pPr>
      <w:r>
        <w:rPr>
          <w:rFonts w:eastAsia="Times New Roman"/>
          <w:szCs w:val="24"/>
        </w:rPr>
        <w:t>Αντίθετα, δεν φαίνεται να είναι προς τη σωστή κατεύθυνση η τροπο</w:t>
      </w:r>
      <w:r>
        <w:rPr>
          <w:rFonts w:eastAsia="Times New Roman"/>
          <w:szCs w:val="24"/>
        </w:rPr>
        <w:t>λογία 839/80 του νεοσύστατου Υπουργείου Ψηφιακής Πολιτικής. Δεν χρειάζεται να έχει και άλλη αρμοδιότητα ο Υπουργός, από τη στιγμή που η δημόσια ραδιοτηλεόραση ανήκει στη Γενική Γραμματεία Ενημέρωσης και Επικοινωνίας.</w:t>
      </w:r>
    </w:p>
    <w:p w14:paraId="07A00430" w14:textId="77777777" w:rsidR="00952F62" w:rsidRDefault="00723C98">
      <w:pPr>
        <w:spacing w:line="600" w:lineRule="auto"/>
        <w:ind w:firstLine="720"/>
        <w:jc w:val="both"/>
        <w:rPr>
          <w:rFonts w:eastAsia="Times New Roman"/>
          <w:szCs w:val="24"/>
        </w:rPr>
      </w:pPr>
      <w:r>
        <w:rPr>
          <w:rFonts w:eastAsia="Times New Roman"/>
          <w:szCs w:val="24"/>
        </w:rPr>
        <w:t>(Στο σημείο αυτό κτυπάει το κουδούνι λή</w:t>
      </w:r>
      <w:r>
        <w:rPr>
          <w:rFonts w:eastAsia="Times New Roman"/>
          <w:szCs w:val="24"/>
        </w:rPr>
        <w:t>ξεως του χρόνου ομιλίας του κυρίου Βουλευτού)</w:t>
      </w:r>
    </w:p>
    <w:p w14:paraId="07A00431" w14:textId="77777777" w:rsidR="00952F62" w:rsidRDefault="00723C98">
      <w:pPr>
        <w:spacing w:line="600" w:lineRule="auto"/>
        <w:ind w:firstLine="720"/>
        <w:jc w:val="both"/>
        <w:rPr>
          <w:rFonts w:eastAsia="Times New Roman"/>
          <w:szCs w:val="24"/>
        </w:rPr>
      </w:pPr>
      <w:r>
        <w:rPr>
          <w:rFonts w:eastAsia="Times New Roman"/>
          <w:szCs w:val="24"/>
        </w:rPr>
        <w:lastRenderedPageBreak/>
        <w:t>Ελάχιστο χρόνο θέλω, κύριε Πρόεδρε.</w:t>
      </w:r>
    </w:p>
    <w:p w14:paraId="07A00432" w14:textId="77777777" w:rsidR="00952F62" w:rsidRDefault="00723C98">
      <w:pPr>
        <w:spacing w:line="600" w:lineRule="auto"/>
        <w:ind w:firstLine="720"/>
        <w:jc w:val="both"/>
        <w:rPr>
          <w:rFonts w:eastAsia="Times New Roman"/>
          <w:szCs w:val="24"/>
        </w:rPr>
      </w:pPr>
      <w:r>
        <w:rPr>
          <w:rFonts w:eastAsia="Times New Roman"/>
          <w:szCs w:val="24"/>
        </w:rPr>
        <w:t>Αντίθετοι είμαστε επίσης στην τροπολογία 858 για τις ενεργειακές επιθεωρήσεις. Δεν συμφωνούμε με τον τρόπο που φέρνετε τη ρύθμιση, γιατί κινδυνεύει να διαταραχθεί η ισορροπία</w:t>
      </w:r>
      <w:r>
        <w:rPr>
          <w:rFonts w:eastAsia="Times New Roman"/>
          <w:szCs w:val="24"/>
        </w:rPr>
        <w:t xml:space="preserve"> στην αγορά εις βάρος των καταναλωτών.</w:t>
      </w:r>
    </w:p>
    <w:p w14:paraId="07A00433" w14:textId="77777777" w:rsidR="00952F62" w:rsidRDefault="00723C98">
      <w:pPr>
        <w:spacing w:line="600" w:lineRule="auto"/>
        <w:ind w:firstLine="720"/>
        <w:jc w:val="both"/>
        <w:rPr>
          <w:rFonts w:eastAsia="Times New Roman" w:cs="Times New Roman"/>
        </w:rPr>
      </w:pPr>
      <w:r>
        <w:rPr>
          <w:rFonts w:eastAsia="Times New Roman" w:cs="Times New Roman"/>
        </w:rPr>
        <w:t xml:space="preserve">Αντίθετοι επίσης είμαστε και με την τροπολογία 859/87 για την εμπορία πετρελαιοειδών. Δίνετε τη δυνατότητα σε ΙΚΕ χωρίς εγκαταστάσεις να διαθέτουν </w:t>
      </w:r>
      <w:proofErr w:type="spellStart"/>
      <w:r>
        <w:rPr>
          <w:rFonts w:eastAsia="Times New Roman" w:cs="Times New Roman"/>
        </w:rPr>
        <w:t>βιοκαύσιμα</w:t>
      </w:r>
      <w:proofErr w:type="spellEnd"/>
      <w:r>
        <w:rPr>
          <w:rFonts w:eastAsia="Times New Roman" w:cs="Times New Roman"/>
        </w:rPr>
        <w:t xml:space="preserve"> πετρελαιοειδών και φιάλες υγραερίου, μια διάταξη που παραπέ</w:t>
      </w:r>
      <w:r>
        <w:rPr>
          <w:rFonts w:eastAsia="Times New Roman" w:cs="Times New Roman"/>
        </w:rPr>
        <w:t>μπει περισσότερο πιθανώς στη διευκόλυνση του λαθρεμπορίου παρά στην έναρξη μιας νόμιμης δραστηριότητας κι όλα αυτά από τη στιγμή που υποτίθεται ότι δίνετε μάχη για την καταπολέμηση του λαθρεμπορίου των καυσίμων.</w:t>
      </w:r>
    </w:p>
    <w:p w14:paraId="07A00434" w14:textId="77777777" w:rsidR="00952F62" w:rsidRDefault="00723C98">
      <w:pPr>
        <w:spacing w:line="600" w:lineRule="auto"/>
        <w:ind w:firstLine="720"/>
        <w:jc w:val="both"/>
        <w:rPr>
          <w:rFonts w:eastAsia="Times New Roman" w:cs="Times New Roman"/>
        </w:rPr>
      </w:pPr>
      <w:r>
        <w:rPr>
          <w:rFonts w:eastAsia="Times New Roman" w:cs="Times New Roman"/>
        </w:rPr>
        <w:t>Τέλος, είμαστε θετικοί στην τροπολογία 860/8</w:t>
      </w:r>
      <w:r>
        <w:rPr>
          <w:rFonts w:eastAsia="Times New Roman" w:cs="Times New Roman"/>
        </w:rPr>
        <w:t xml:space="preserve">8 για το εφάπαξ βοήθημα σε χαμηλοσυνταξιούχους, ώστε να μην μπορεί να κατασχεθεί για </w:t>
      </w:r>
      <w:r>
        <w:rPr>
          <w:rFonts w:eastAsia="Times New Roman" w:cs="Times New Roman"/>
        </w:rPr>
        <w:lastRenderedPageBreak/>
        <w:t>οφειλές σε δημόσιο, ασφαλιστικά ταμεία και τράπεζες ούτε να φορολογηθεί.</w:t>
      </w:r>
    </w:p>
    <w:p w14:paraId="07A00435" w14:textId="77777777" w:rsidR="00952F62" w:rsidRDefault="00723C98">
      <w:pPr>
        <w:spacing w:line="600" w:lineRule="auto"/>
        <w:ind w:firstLine="720"/>
        <w:jc w:val="both"/>
        <w:rPr>
          <w:rFonts w:eastAsia="Times New Roman" w:cs="Times New Roman"/>
        </w:rPr>
      </w:pPr>
      <w:r>
        <w:rPr>
          <w:rFonts w:eastAsia="Times New Roman" w:cs="Times New Roman"/>
        </w:rPr>
        <w:t>Σας ευχαριστώ πολύ. Επειδή βρισκόμαστε στην τελευταία συνεδρίαση της Βουλής για το 2016, εύχομαι σ</w:t>
      </w:r>
      <w:r>
        <w:rPr>
          <w:rFonts w:eastAsia="Times New Roman" w:cs="Times New Roman"/>
        </w:rPr>
        <w:t xml:space="preserve">’ όλους </w:t>
      </w:r>
      <w:r>
        <w:rPr>
          <w:rFonts w:eastAsia="Times New Roman" w:cs="Times New Roman"/>
        </w:rPr>
        <w:t>χ</w:t>
      </w:r>
      <w:r>
        <w:rPr>
          <w:rFonts w:eastAsia="Times New Roman" w:cs="Times New Roman"/>
        </w:rPr>
        <w:t xml:space="preserve">ρόνια </w:t>
      </w:r>
      <w:r>
        <w:rPr>
          <w:rFonts w:eastAsia="Times New Roman" w:cs="Times New Roman"/>
        </w:rPr>
        <w:t>π</w:t>
      </w:r>
      <w:r>
        <w:rPr>
          <w:rFonts w:eastAsia="Times New Roman" w:cs="Times New Roman"/>
        </w:rPr>
        <w:t>ολλά.</w:t>
      </w:r>
    </w:p>
    <w:p w14:paraId="07A00436" w14:textId="77777777" w:rsidR="00952F62" w:rsidRDefault="00723C98">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07A00437" w14:textId="77777777" w:rsidR="00952F62" w:rsidRDefault="00723C98">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Κι εμείς ευχαριστούμε. </w:t>
      </w:r>
    </w:p>
    <w:p w14:paraId="07A00438" w14:textId="77777777" w:rsidR="00952F62" w:rsidRDefault="00723C98">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w:t>
      </w:r>
      <w:r>
        <w:rPr>
          <w:rFonts w:eastAsia="Times New Roman" w:cs="Times New Roman"/>
        </w:rPr>
        <w:t>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τρεις συνοδ</w:t>
      </w:r>
      <w:r>
        <w:rPr>
          <w:rFonts w:eastAsia="Times New Roman" w:cs="Times New Roman"/>
        </w:rPr>
        <w:t xml:space="preserve">οί εκπαιδευτικοί από το Γυμνάσιο </w:t>
      </w:r>
      <w:proofErr w:type="spellStart"/>
      <w:r>
        <w:rPr>
          <w:rFonts w:eastAsia="Times New Roman" w:cs="Times New Roman"/>
        </w:rPr>
        <w:t>Διακοπτού</w:t>
      </w:r>
      <w:proofErr w:type="spellEnd"/>
      <w:r>
        <w:rPr>
          <w:rFonts w:eastAsia="Times New Roman" w:cs="Times New Roman"/>
        </w:rPr>
        <w:t xml:space="preserve"> Αχαΐας. </w:t>
      </w:r>
    </w:p>
    <w:p w14:paraId="07A00439" w14:textId="77777777" w:rsidR="00952F62" w:rsidRDefault="00723C98">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07A0043A" w14:textId="77777777" w:rsidR="00952F62" w:rsidRDefault="00723C9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7A0043B" w14:textId="77777777" w:rsidR="00952F62" w:rsidRDefault="00723C98">
      <w:pPr>
        <w:spacing w:line="600" w:lineRule="auto"/>
        <w:ind w:firstLine="720"/>
        <w:jc w:val="both"/>
        <w:rPr>
          <w:rFonts w:eastAsia="Times New Roman" w:cs="Times New Roman"/>
        </w:rPr>
      </w:pPr>
      <w:r>
        <w:rPr>
          <w:rFonts w:eastAsia="Times New Roman" w:cs="Times New Roman"/>
        </w:rPr>
        <w:t xml:space="preserve">Τον λόγο έχει ο ειδικός αγορητής της Χρυσής Αυγής κ. </w:t>
      </w:r>
      <w:proofErr w:type="spellStart"/>
      <w:r>
        <w:rPr>
          <w:rFonts w:eastAsia="Times New Roman" w:cs="Times New Roman"/>
        </w:rPr>
        <w:t>Σαχινίδης</w:t>
      </w:r>
      <w:proofErr w:type="spellEnd"/>
      <w:r>
        <w:rPr>
          <w:rFonts w:eastAsia="Times New Roman" w:cs="Times New Roman"/>
        </w:rPr>
        <w:t xml:space="preserve"> για δέκα λεπτά.</w:t>
      </w:r>
    </w:p>
    <w:p w14:paraId="07A0043C" w14:textId="77777777" w:rsidR="00952F62" w:rsidRDefault="00723C98">
      <w:pPr>
        <w:spacing w:line="600" w:lineRule="auto"/>
        <w:ind w:firstLine="720"/>
        <w:jc w:val="both"/>
        <w:rPr>
          <w:rFonts w:eastAsia="Times New Roman" w:cs="Times New Roman"/>
        </w:rPr>
      </w:pPr>
      <w:r>
        <w:rPr>
          <w:rFonts w:eastAsia="Times New Roman" w:cs="Times New Roman"/>
          <w:b/>
        </w:rPr>
        <w:t xml:space="preserve">ΙΩΑΝΝΗΣ ΣΑΧΙΝΙΔΗΣ: </w:t>
      </w:r>
      <w:r>
        <w:rPr>
          <w:rFonts w:eastAsia="Times New Roman" w:cs="Times New Roman"/>
        </w:rPr>
        <w:t>Ευχαριστώ, κύριε Πρόεδρε.</w:t>
      </w:r>
    </w:p>
    <w:p w14:paraId="07A0043D" w14:textId="77777777" w:rsidR="00952F62" w:rsidRDefault="00723C98">
      <w:pPr>
        <w:spacing w:line="600" w:lineRule="auto"/>
        <w:ind w:firstLine="720"/>
        <w:jc w:val="both"/>
        <w:rPr>
          <w:rFonts w:eastAsia="Times New Roman" w:cs="Times New Roman"/>
        </w:rPr>
      </w:pPr>
      <w:r>
        <w:rPr>
          <w:rFonts w:eastAsia="Times New Roman" w:cs="Times New Roman"/>
        </w:rPr>
        <w:t>Σχετικά με τις τροπολογίες στο παρόν σχέδιο νόμου που έχουν κατατεθεί δεν θέλω να γίνω κουραστικός και να πω ό,τι είπαν όλες οι πτέρυγες του Κοινοβουλίου λένε. Είναι</w:t>
      </w:r>
      <w:r>
        <w:rPr>
          <w:rFonts w:eastAsia="Times New Roman" w:cs="Times New Roman"/>
        </w:rPr>
        <w:t>,</w:t>
      </w:r>
      <w:r>
        <w:rPr>
          <w:rFonts w:eastAsia="Times New Roman" w:cs="Times New Roman"/>
        </w:rPr>
        <w:t xml:space="preserve"> πραγματικά</w:t>
      </w:r>
      <w:r>
        <w:rPr>
          <w:rFonts w:eastAsia="Times New Roman" w:cs="Times New Roman"/>
        </w:rPr>
        <w:t>,</w:t>
      </w:r>
      <w:r>
        <w:rPr>
          <w:rFonts w:eastAsia="Times New Roman" w:cs="Times New Roman"/>
        </w:rPr>
        <w:t xml:space="preserve"> απαράδεκτο να κατατίθενται τροπολογίες που είναι περισσότερες από το παρόν σχ</w:t>
      </w:r>
      <w:r>
        <w:rPr>
          <w:rFonts w:eastAsia="Times New Roman" w:cs="Times New Roman"/>
        </w:rPr>
        <w:t xml:space="preserve">έδιο νόμου και μάλιστα σε μια περίοδο όπου βρισκόμαστε στην τελευταία συνεδρίαση της Ολομέλειας, πράγμα πολύ παράξενο και πονηρό. Άλλωστε είναι σύνηθες φαινόμενο αυτό, όχι μόνο δικό σας, αλλά και των προηγούμενων κυβερνήσεων. </w:t>
      </w:r>
    </w:p>
    <w:p w14:paraId="07A0043E" w14:textId="77777777" w:rsidR="00952F62" w:rsidRDefault="00723C98">
      <w:pPr>
        <w:spacing w:line="600" w:lineRule="auto"/>
        <w:ind w:firstLine="720"/>
        <w:jc w:val="both"/>
        <w:rPr>
          <w:rFonts w:eastAsia="Times New Roman" w:cs="Times New Roman"/>
        </w:rPr>
      </w:pPr>
      <w:r>
        <w:rPr>
          <w:rFonts w:eastAsia="Times New Roman" w:cs="Times New Roman"/>
        </w:rPr>
        <w:lastRenderedPageBreak/>
        <w:t xml:space="preserve">Ας περάσουμε στις </w:t>
      </w:r>
      <w:r>
        <w:rPr>
          <w:rFonts w:eastAsia="Times New Roman" w:cs="Times New Roman"/>
        </w:rPr>
        <w:t>τροπολογίες. Στην τροπολογία με γενικό αριθμό 830 και ειδικό 74, σε κανένα σημείο της αιτιολογικής έκθεσης δεν κάνετε αναφορά στις νέες μορφές συνεταιρισμών και λαμβάνοντας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ότι σ’ όλα τα νομοσχέδια που έχετε φέρει προς ψήφιση και χρησιμοποιείτε αν</w:t>
      </w:r>
      <w:r>
        <w:rPr>
          <w:rFonts w:eastAsia="Times New Roman" w:cs="Times New Roman"/>
        </w:rPr>
        <w:t xml:space="preserve">τίστοιχους όρους, αναφέρεστε σε παράνομους μετανάστες, σε </w:t>
      </w:r>
      <w:r>
        <w:rPr>
          <w:rFonts w:eastAsia="Times New Roman" w:cs="Times New Roman"/>
        </w:rPr>
        <w:t>μ</w:t>
      </w:r>
      <w:r>
        <w:rPr>
          <w:rFonts w:eastAsia="Times New Roman" w:cs="Times New Roman"/>
        </w:rPr>
        <w:t xml:space="preserve">ουσουλμάνους και αλλόθρησκους εν γένει και καθόλου δεν ενδιαφέρεστε για τις πραγματικά ευάλωτες και ευπαθείς ομάδες της ελληνικής κοινωνίας. Πιθανολογούμε ότι και τώρα σ’ αυτούς αναφέρεστε. </w:t>
      </w:r>
    </w:p>
    <w:p w14:paraId="07A0043F" w14:textId="77777777" w:rsidR="00952F62" w:rsidRDefault="00723C98">
      <w:pPr>
        <w:spacing w:line="600" w:lineRule="auto"/>
        <w:ind w:firstLine="720"/>
        <w:jc w:val="both"/>
        <w:rPr>
          <w:rFonts w:eastAsia="Times New Roman" w:cs="Times New Roman"/>
        </w:rPr>
      </w:pPr>
      <w:r>
        <w:rPr>
          <w:rFonts w:eastAsia="Times New Roman" w:cs="Times New Roman"/>
        </w:rPr>
        <w:t>Εξαντλ</w:t>
      </w:r>
      <w:r>
        <w:rPr>
          <w:rFonts w:eastAsia="Times New Roman" w:cs="Times New Roman"/>
        </w:rPr>
        <w:t>είτε όλη την κοινωνική σας ευαισθησία και αγωνιάτε για την καλυτέρευση των συνθηκών ζωής τους, μόνο όμως των αλλοδαπών, οι οποίοι παραβίασαν τα ελληνικά σύνορα, χερσαία και θαλάσσια, παραβιάζουν συστηματικά με ενέργειές τους την ελληνική έννομη τάξη και πα</w:t>
      </w:r>
      <w:r>
        <w:rPr>
          <w:rFonts w:eastAsia="Times New Roman" w:cs="Times New Roman"/>
        </w:rPr>
        <w:t xml:space="preserve">ρ’ </w:t>
      </w:r>
      <w:r>
        <w:rPr>
          <w:rFonts w:eastAsia="Times New Roman" w:cs="Times New Roman"/>
        </w:rPr>
        <w:lastRenderedPageBreak/>
        <w:t>όλα αυτά τυγχάνουν μιας ιδιότυπης ασυλίας. Βλέπετε καταστροφές, επιθέσεις σε καταστήματα σε νησιά, σε τμήματα, ακόμη και στις δομές στις οποίες φιλοξενούνται. Καταψηφίζουμε την παρούσα τροπολογία.</w:t>
      </w:r>
    </w:p>
    <w:p w14:paraId="07A00440" w14:textId="77777777" w:rsidR="00952F62" w:rsidRDefault="00723C98">
      <w:pPr>
        <w:spacing w:line="600" w:lineRule="auto"/>
        <w:ind w:firstLine="720"/>
        <w:jc w:val="both"/>
        <w:rPr>
          <w:rFonts w:eastAsia="Times New Roman" w:cs="Times New Roman"/>
        </w:rPr>
      </w:pPr>
      <w:r>
        <w:rPr>
          <w:rFonts w:eastAsia="Times New Roman" w:cs="Times New Roman"/>
        </w:rPr>
        <w:t>Όσον αφορά την τροπολογία με γενικό αριθμό 831 και ειδικ</w:t>
      </w:r>
      <w:r>
        <w:rPr>
          <w:rFonts w:eastAsia="Times New Roman" w:cs="Times New Roman"/>
        </w:rPr>
        <w:t>ό 75, σε συνέχεια της προηγούμενης σκέψης, καταψηφίζουμε και την παρούσα διότι ακόμη κι αν δεν αναφέρεται ρητά, συνάγεται συνδυάζοντας τις διατάξεις οι οποίες τροποποιούνται για τις κοινωνικές ομάδες της προηγούμενης τροπολογίας και συγκεκριμένα τους παράν</w:t>
      </w:r>
      <w:r>
        <w:rPr>
          <w:rFonts w:eastAsia="Times New Roman" w:cs="Times New Roman"/>
        </w:rPr>
        <w:t xml:space="preserve">ομα εισελθόντες μετανάστες. Καταψηφίζουμε και αυτήν την τροπολογία. </w:t>
      </w:r>
    </w:p>
    <w:p w14:paraId="07A00441" w14:textId="77777777" w:rsidR="00952F62" w:rsidRDefault="00723C98">
      <w:pPr>
        <w:spacing w:line="600" w:lineRule="auto"/>
        <w:ind w:firstLine="720"/>
        <w:jc w:val="both"/>
        <w:rPr>
          <w:rFonts w:eastAsia="Times New Roman" w:cs="Times New Roman"/>
        </w:rPr>
      </w:pPr>
      <w:r>
        <w:rPr>
          <w:rFonts w:eastAsia="Times New Roman" w:cs="Times New Roman"/>
        </w:rPr>
        <w:t>Στην τροπολογία με γενικό αριθμό 838 και ειδικό 79, παρατείνεται κατά ένα έτος, δηλαδή από 01</w:t>
      </w:r>
      <w:r>
        <w:rPr>
          <w:rFonts w:eastAsia="Times New Roman" w:cs="Times New Roman"/>
        </w:rPr>
        <w:t>-</w:t>
      </w:r>
      <w:r>
        <w:rPr>
          <w:rFonts w:eastAsia="Times New Roman" w:cs="Times New Roman"/>
        </w:rPr>
        <w:t>01</w:t>
      </w:r>
      <w:r>
        <w:rPr>
          <w:rFonts w:eastAsia="Times New Roman" w:cs="Times New Roman"/>
        </w:rPr>
        <w:t>-</w:t>
      </w:r>
      <w:r>
        <w:rPr>
          <w:rFonts w:eastAsia="Times New Roman" w:cs="Times New Roman"/>
        </w:rPr>
        <w:t>2017 ως 01</w:t>
      </w:r>
      <w:r>
        <w:rPr>
          <w:rFonts w:eastAsia="Times New Roman" w:cs="Times New Roman"/>
        </w:rPr>
        <w:t>-</w:t>
      </w:r>
      <w:r>
        <w:rPr>
          <w:rFonts w:eastAsia="Times New Roman" w:cs="Times New Roman"/>
        </w:rPr>
        <w:t>01</w:t>
      </w:r>
      <w:r>
        <w:rPr>
          <w:rFonts w:eastAsia="Times New Roman" w:cs="Times New Roman"/>
        </w:rPr>
        <w:t>-</w:t>
      </w:r>
      <w:r>
        <w:rPr>
          <w:rFonts w:eastAsia="Times New Roman" w:cs="Times New Roman"/>
        </w:rPr>
        <w:t>2018, η ημερομηνία έναρξης ισχύος της διάταξης για την εγγραφή των πράξεων π</w:t>
      </w:r>
      <w:r>
        <w:rPr>
          <w:rFonts w:eastAsia="Times New Roman" w:cs="Times New Roman"/>
        </w:rPr>
        <w:t>ου εντάσσονται στα τομεακά επιχειρησιακά προγράμματα σε μια συλλογική απόφαση ανά επιχειρησιακό πρόγραμμα.</w:t>
      </w:r>
    </w:p>
    <w:p w14:paraId="07A00442" w14:textId="77777777" w:rsidR="00952F62" w:rsidRDefault="00723C98">
      <w:pPr>
        <w:spacing w:line="600" w:lineRule="auto"/>
        <w:ind w:firstLine="720"/>
        <w:jc w:val="both"/>
        <w:rPr>
          <w:rFonts w:eastAsia="Times New Roman" w:cs="Times New Roman"/>
        </w:rPr>
      </w:pPr>
      <w:r>
        <w:rPr>
          <w:rFonts w:eastAsia="Times New Roman" w:cs="Times New Roman"/>
        </w:rPr>
        <w:lastRenderedPageBreak/>
        <w:t>Η εν λόγω διάταξη αποτελεί συνέχεια τροπολογίας</w:t>
      </w:r>
      <w:r>
        <w:rPr>
          <w:rFonts w:eastAsia="Times New Roman" w:cs="Times New Roman"/>
        </w:rPr>
        <w:t>,</w:t>
      </w:r>
      <w:r>
        <w:rPr>
          <w:rFonts w:eastAsia="Times New Roman" w:cs="Times New Roman"/>
        </w:rPr>
        <w:t xml:space="preserve"> που ενσωματώθηκε ως άρθρο 72 στο ν.4443/2016 περί ίσης μεταχείρισης, που αφορούσε τη χρηματοδότηση έ</w:t>
      </w:r>
      <w:r>
        <w:rPr>
          <w:rFonts w:eastAsia="Times New Roman" w:cs="Times New Roman"/>
        </w:rPr>
        <w:t>ργων που είχαν ενταχθεί στο ΕΣΠΑ για την περίοδο 2007-2013 και η χρηματοδότησή τους πλέον θα πρέπει να γίνεται από εθνικούς πόρους μέσω του Προγράμματος Δημοσίων Επενδύσεων. Στην επεξεργασία εκείνου του νομοσχεδίου είχαμε καταψηφίσει, οπότε σ’ αυτήν τη βάσ</w:t>
      </w:r>
      <w:r>
        <w:rPr>
          <w:rFonts w:eastAsia="Times New Roman" w:cs="Times New Roman"/>
        </w:rPr>
        <w:t>η καταψηφίζουμε και την παρούσα τροπολογία.</w:t>
      </w:r>
    </w:p>
    <w:p w14:paraId="07A00443" w14:textId="77777777" w:rsidR="00952F62" w:rsidRDefault="00723C98">
      <w:pPr>
        <w:spacing w:line="600" w:lineRule="auto"/>
        <w:ind w:firstLine="720"/>
        <w:jc w:val="center"/>
        <w:rPr>
          <w:rFonts w:eastAsia="Times New Roman"/>
          <w:bCs/>
        </w:rPr>
      </w:pPr>
      <w:r>
        <w:rPr>
          <w:rFonts w:eastAsia="Times New Roman"/>
          <w:bCs/>
        </w:rPr>
        <w:t>(Θόρυβος στην Αίθουσα)</w:t>
      </w:r>
    </w:p>
    <w:p w14:paraId="07A00444" w14:textId="77777777" w:rsidR="00952F62" w:rsidRDefault="00723C98">
      <w:pPr>
        <w:spacing w:line="600" w:lineRule="auto"/>
        <w:ind w:firstLine="720"/>
        <w:jc w:val="both"/>
        <w:rPr>
          <w:rFonts w:eastAsia="Times New Roman" w:cs="Times New Roman"/>
        </w:rPr>
      </w:pPr>
      <w:r>
        <w:rPr>
          <w:rFonts w:eastAsia="Times New Roman" w:cs="Times New Roman"/>
        </w:rPr>
        <w:t xml:space="preserve">Θα παρακαλούσα λίγη ησυχία. </w:t>
      </w:r>
    </w:p>
    <w:p w14:paraId="07A00445" w14:textId="77777777" w:rsidR="00952F62" w:rsidRDefault="00723C98">
      <w:pPr>
        <w:spacing w:line="600" w:lineRule="auto"/>
        <w:ind w:firstLine="720"/>
        <w:jc w:val="both"/>
        <w:rPr>
          <w:rFonts w:eastAsia="Times New Roman" w:cs="Times New Roman"/>
        </w:rPr>
      </w:pPr>
      <w:r>
        <w:rPr>
          <w:rFonts w:eastAsia="Times New Roman" w:cs="Times New Roman"/>
        </w:rPr>
        <w:t xml:space="preserve">Στην τροπολογία με γενικό αριθμό 839 και ειδικό 80 έχουμε μία συμπλήρωση των διατάξεων του </w:t>
      </w:r>
      <w:r>
        <w:rPr>
          <w:rFonts w:eastAsia="Times New Roman" w:cs="Times New Roman"/>
        </w:rPr>
        <w:t>π</w:t>
      </w:r>
      <w:r>
        <w:rPr>
          <w:rFonts w:eastAsia="Times New Roman" w:cs="Times New Roman"/>
        </w:rPr>
        <w:t xml:space="preserve">ροεδρικού </w:t>
      </w:r>
      <w:r>
        <w:rPr>
          <w:rFonts w:eastAsia="Times New Roman" w:cs="Times New Roman"/>
        </w:rPr>
        <w:t>δ</w:t>
      </w:r>
      <w:r>
        <w:rPr>
          <w:rFonts w:eastAsia="Times New Roman" w:cs="Times New Roman"/>
        </w:rPr>
        <w:t>ιατάγματος 123/2016, σχετικά με τον αρμόδιο Υπουργό για θ</w:t>
      </w:r>
      <w:r>
        <w:rPr>
          <w:rFonts w:eastAsia="Times New Roman" w:cs="Times New Roman"/>
        </w:rPr>
        <w:t xml:space="preserve">έματα δημόσιας ραδιοτηλεόρασης. Μετά τη σύσταση του νέου Υπουργείου Ψηφιακής Πολιτικής, Τηλεπικοινωνιών και Ενημέρωσης προτείνεται… </w:t>
      </w:r>
    </w:p>
    <w:p w14:paraId="07A00446" w14:textId="77777777" w:rsidR="00952F62" w:rsidRDefault="00723C98">
      <w:pPr>
        <w:spacing w:line="600" w:lineRule="auto"/>
        <w:ind w:firstLine="720"/>
        <w:jc w:val="center"/>
        <w:rPr>
          <w:rFonts w:eastAsia="Times New Roman" w:cs="Times New Roman"/>
          <w:szCs w:val="24"/>
        </w:rPr>
      </w:pPr>
      <w:r w:rsidRPr="00D10CD2">
        <w:rPr>
          <w:rFonts w:eastAsia="Times New Roman" w:cs="Times New Roman"/>
          <w:szCs w:val="24"/>
        </w:rPr>
        <w:lastRenderedPageBreak/>
        <w:t>(</w:t>
      </w:r>
      <w:r>
        <w:rPr>
          <w:rFonts w:eastAsia="Times New Roman" w:cs="Times New Roman"/>
          <w:szCs w:val="24"/>
        </w:rPr>
        <w:t>Θόρυβος στην Αίθουσα)</w:t>
      </w:r>
    </w:p>
    <w:p w14:paraId="07A00447"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ησυχία. Δεν ακούγεται ο ομιλητής. Σας </w:t>
      </w:r>
      <w:r>
        <w:rPr>
          <w:rFonts w:eastAsia="Times New Roman"/>
          <w:bCs/>
        </w:rPr>
        <w:t>παρακαλώ</w:t>
      </w:r>
      <w:r>
        <w:rPr>
          <w:rFonts w:eastAsia="Times New Roman" w:cs="Times New Roman"/>
          <w:szCs w:val="24"/>
        </w:rPr>
        <w:t>.</w:t>
      </w:r>
    </w:p>
    <w:p w14:paraId="07A0044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ΣΑΧΙΝΙΔΗΣ</w:t>
      </w:r>
      <w:r>
        <w:rPr>
          <w:rFonts w:eastAsia="Times New Roman" w:cs="Times New Roman"/>
          <w:szCs w:val="24"/>
        </w:rPr>
        <w:t>: Μετά τη σύσταση του νέου Υπουργείου Ψηφιακής Πολιτικής, Τηλεπικοινωνιών και Ενημέρωσης, προτείνεται η εποπτεία της δημόσιας ραδιοτηλεόρασης. Η δημόσια ραδιοτηλεόραση δεν προσφέρει την αντικειμενική πληροφόρηση, ως όφειλε, για τα γενόμενα και σ</w:t>
      </w:r>
      <w:r>
        <w:rPr>
          <w:rFonts w:eastAsia="Times New Roman" w:cs="Times New Roman"/>
          <w:szCs w:val="24"/>
        </w:rPr>
        <w:t>υμβαδίζει με τις κυβερνητικές επιταγές, εξυπηρετώντας απλά κομματικά συμφέροντα. Καταψηφίζουμε και αυτή την τροπολογία.</w:t>
      </w:r>
    </w:p>
    <w:p w14:paraId="07A0044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την τροπολογία με γενικό αριθμό 852 και ειδικό 81 παρέχονται οι ορισμοί και οι προϋποθέσεις για την εγκατάσταση «πράσινων» σημείων. Τ</w:t>
      </w:r>
      <w:r>
        <w:rPr>
          <w:rFonts w:eastAsia="Times New Roman" w:cs="Times New Roman"/>
          <w:szCs w:val="24"/>
        </w:rPr>
        <w:t>α «πράσινα» σημεία διακρίνονται σε μικρά και μεγάλα, ανάλογα με τον όγκο και τις κατηγορίες των ανακυκλώσιμων υλικών που δέχονται, την έ</w:t>
      </w:r>
      <w:r>
        <w:rPr>
          <w:rFonts w:eastAsia="Times New Roman" w:cs="Times New Roman"/>
          <w:szCs w:val="24"/>
        </w:rPr>
        <w:lastRenderedPageBreak/>
        <w:t>κταση που καταλαμβάνουν κ.λπ., ενώ σε αυτά θα μπορούν να πραγματοποιούνται δράσεις εκπαίδευσης του κοινού. Ρυθμίζονται θ</w:t>
      </w:r>
      <w:r>
        <w:rPr>
          <w:rFonts w:eastAsia="Times New Roman" w:cs="Times New Roman"/>
          <w:szCs w:val="24"/>
        </w:rPr>
        <w:t xml:space="preserve">έματα </w:t>
      </w:r>
      <w:proofErr w:type="spellStart"/>
      <w:r>
        <w:rPr>
          <w:rFonts w:eastAsia="Times New Roman" w:cs="Times New Roman"/>
          <w:szCs w:val="24"/>
        </w:rPr>
        <w:t>χωροθέτησης</w:t>
      </w:r>
      <w:proofErr w:type="spellEnd"/>
      <w:r>
        <w:rPr>
          <w:rFonts w:eastAsia="Times New Roman" w:cs="Times New Roman"/>
          <w:szCs w:val="24"/>
        </w:rPr>
        <w:t xml:space="preserve"> αυτών των εγκαταστάσεων, καθώς και θέματα σχετικά με την εγκατάσταση κινητών πράσινων σημείων και γωνιών ανακύκλωσης. </w:t>
      </w:r>
    </w:p>
    <w:p w14:paraId="07A0044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Χρυσή Αυγή έχει συγκεκριμένες θέσεις για ένα μοντέλο διαχείρισης απορριμμάτων σύγχρονο και φιλικό προς το περιβάλλον,</w:t>
      </w:r>
      <w:r>
        <w:rPr>
          <w:rFonts w:eastAsia="Times New Roman" w:cs="Times New Roman"/>
          <w:szCs w:val="24"/>
        </w:rPr>
        <w:t xml:space="preserve"> το οποίο έχει ως άξονες προτεραιότητας την αποκέντρωση των δραστηριοτήτων, τη μικρή κλίμακα, την ενθάρρυνση της κοινωνικής συμμετοχής, την αξιοποίηση του εγχώριου παραγωγικού δυναμικού και φυσικά, τη διατήρηση του δημόσιου χαρακτήρα στη διαχείριση των απο</w:t>
      </w:r>
      <w:r>
        <w:rPr>
          <w:rFonts w:eastAsia="Times New Roman" w:cs="Times New Roman"/>
          <w:szCs w:val="24"/>
        </w:rPr>
        <w:t xml:space="preserve">ρριμμάτων. Είναι σημαντική η ενημέρωση και η ευαισθητοποίηση των πολιτών ως προς τη διαλογή και την ανακύκλωση των απορριμμάτων. </w:t>
      </w:r>
    </w:p>
    <w:p w14:paraId="07A0044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Εντούτοις, είμαστε επιφυλακτικοί απέναντι στην εφαρμογή των κυβερνητικών σχεδίων, δεδομένου ότι ακόμη δημιουργούνται προβλήματ</w:t>
      </w:r>
      <w:r>
        <w:rPr>
          <w:rFonts w:eastAsia="Times New Roman" w:cs="Times New Roman"/>
          <w:szCs w:val="24"/>
        </w:rPr>
        <w:t xml:space="preserve">α </w:t>
      </w:r>
      <w:r>
        <w:rPr>
          <w:rFonts w:eastAsia="Times New Roman" w:cs="Times New Roman"/>
          <w:szCs w:val="24"/>
        </w:rPr>
        <w:lastRenderedPageBreak/>
        <w:t>από τις ενεργές χωματερές και δεν έχουν ληφθεί τα απαραίτητα μέτρα για τη διασφάλιση ανθρώπινων συνθηκών εργασίας των εργαζομένων στην αποκομιδή και διαχείριση των απορριμμάτων. Στην παρούσα τροπολογία θα ψηφίσουμε «παρών».</w:t>
      </w:r>
    </w:p>
    <w:p w14:paraId="07A0044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w:t>
      </w:r>
      <w:r>
        <w:rPr>
          <w:rFonts w:eastAsia="Times New Roman" w:cs="Times New Roman"/>
          <w:szCs w:val="24"/>
        </w:rPr>
        <w:t>μό 858 και ειδικό 86 προβλέπονται οι ενεργειακές επιθεωρήσεις να διενεργούνται όχι μόνο από νομικά πρόσωπα των οποίων είναι ενεργειακός επιθεωρητής ένα μέλος ή εταίρος, αλλά και εκείνα που απασχολούν ενεργούς επιθεωρητές ως υπαλλήλους.</w:t>
      </w:r>
    </w:p>
    <w:p w14:paraId="07A0044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Αυτή η διεύρυνση της</w:t>
      </w:r>
      <w:r>
        <w:rPr>
          <w:rFonts w:eastAsia="Times New Roman" w:cs="Times New Roman"/>
          <w:szCs w:val="24"/>
        </w:rPr>
        <w:t xml:space="preserve"> δυνατότητας διενέργειας επιθεωρήσεων βρίσκεται σε λανθασμένη κατεύθυνση. Οι ουσιαστικές επιπτώσεις σε πρακτικό επίπεδο είναι ότι η εξαγωγή επιστημονικών συμπερασμάτων δεν θα είναι ορθή από μη πιστοποιημένους υπαλλήλους που καταχρηστικώς θα αναλάβουν ρόλο </w:t>
      </w:r>
      <w:r>
        <w:rPr>
          <w:rFonts w:eastAsia="Times New Roman" w:cs="Times New Roman"/>
          <w:szCs w:val="24"/>
        </w:rPr>
        <w:t>ενεργειακού επιθεωρητή. Καταψηφίζουμε την παρούσα τροπολογία.</w:t>
      </w:r>
    </w:p>
    <w:p w14:paraId="07A0044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τροπολογία με γενικό αριθμό 859 και ειδικό 87 περνούν σημαντικές διατάξεις, οι οποίες αλλάζουν την </w:t>
      </w:r>
      <w:proofErr w:type="spellStart"/>
      <w:r>
        <w:rPr>
          <w:rFonts w:eastAsia="Times New Roman" w:cs="Times New Roman"/>
          <w:szCs w:val="24"/>
        </w:rPr>
        <w:t>αδειοδότηση</w:t>
      </w:r>
      <w:proofErr w:type="spellEnd"/>
      <w:r>
        <w:rPr>
          <w:rFonts w:eastAsia="Times New Roman" w:cs="Times New Roman"/>
          <w:szCs w:val="24"/>
        </w:rPr>
        <w:t xml:space="preserve"> εταιρειών καυσίμων και τις συνθήκες αποθήκευσής τους, με τρόπο με αρμόζει μόνο</w:t>
      </w:r>
      <w:r>
        <w:rPr>
          <w:rFonts w:eastAsia="Times New Roman" w:cs="Times New Roman"/>
          <w:szCs w:val="24"/>
        </w:rPr>
        <w:t xml:space="preserve"> σε νόμο κατόπιν ευρείας διαβούλευσης. Η συγκεκριμένη τροπολογία θα έπρεπε να έρθει σε ένα νομοσχέδιο, γιατί κρύβει πολλά παράξενα πράγματα. Η πρότασή μας κι εδώ είναι κατά.</w:t>
      </w:r>
    </w:p>
    <w:p w14:paraId="07A0044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860 και ειδικό 88 συμπληρώνει το άρθρο 65 του ν.4445</w:t>
      </w:r>
      <w:r>
        <w:rPr>
          <w:rFonts w:eastAsia="Times New Roman" w:cs="Times New Roman"/>
          <w:szCs w:val="24"/>
        </w:rPr>
        <w:t xml:space="preserve">/2016 που αφορά τον εθνικό μηχανισμό συντονισμού, παρακολούθησης και αξιολόγησης πολιτικών κοινωνικής ένταξης και κοινωνικής συνοχής και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που ψηφίστηκε τη μόλις προηγούμενη εβ</w:t>
      </w:r>
      <w:r>
        <w:rPr>
          <w:rFonts w:eastAsia="Times New Roman" w:cs="Times New Roman"/>
          <w:szCs w:val="24"/>
        </w:rPr>
        <w:t>δομάδα.</w:t>
      </w:r>
    </w:p>
    <w:p w14:paraId="07A0045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την παροχή αυτή, που σε κα</w:t>
      </w:r>
      <w:r>
        <w:rPr>
          <w:rFonts w:eastAsia="Times New Roman" w:cs="Times New Roman"/>
          <w:szCs w:val="24"/>
        </w:rPr>
        <w:t>μ</w:t>
      </w:r>
      <w:r>
        <w:rPr>
          <w:rFonts w:eastAsia="Times New Roman" w:cs="Times New Roman"/>
          <w:szCs w:val="24"/>
        </w:rPr>
        <w:t xml:space="preserve">μιά περίπτωση δεν λύνει το θέμα της αφαίμαξης στην κυριολεξία των συντάξεων, με δεδομένο ότι με τον </w:t>
      </w:r>
      <w:r>
        <w:rPr>
          <w:rFonts w:eastAsia="Times New Roman" w:cs="Times New Roman"/>
          <w:szCs w:val="24"/>
        </w:rPr>
        <w:lastRenderedPageBreak/>
        <w:t xml:space="preserve">ν.4387/2016 καταργήθηκε το ΕΚΑΣ και τα κατώτατα όρια σύνταξης, τώρα η Κυβέρνηση προσπαθεί να καλοπιάσει τους </w:t>
      </w:r>
      <w:r>
        <w:rPr>
          <w:rFonts w:eastAsia="Times New Roman" w:cs="Times New Roman"/>
          <w:szCs w:val="24"/>
        </w:rPr>
        <w:t>χαμηλοσυνταξιούχους, αφού πρώτα, όμως, τους έχει οδηγήσει στην εξαθλίωση.</w:t>
      </w:r>
    </w:p>
    <w:p w14:paraId="07A0045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Είναι σημαντική, φυσικά, η προσθήκη του αφορολόγητου και του μη συμψηφισμού με τα ήδη βεβαιωμένα χρέη στο δημόσιο ή τα πιστωτικά ιδρύματα για ευνόητους λόγους, αν και αυτό θα έπρεπε </w:t>
      </w:r>
      <w:r>
        <w:rPr>
          <w:rFonts w:eastAsia="Times New Roman" w:cs="Times New Roman"/>
          <w:szCs w:val="24"/>
        </w:rPr>
        <w:t>να είχε προβλεφθεί από την προηγούμενη διάταξη. Υπερψηφίζουμε την παρούσα τροπολογία.</w:t>
      </w:r>
    </w:p>
    <w:p w14:paraId="07A0045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Σύμφωνα με την τροπολογία με γενικό αριθμό 862 και ειδικό 90, σε περίπτωση </w:t>
      </w:r>
      <w:proofErr w:type="spellStart"/>
      <w:r>
        <w:rPr>
          <w:rFonts w:eastAsia="Times New Roman" w:cs="Times New Roman"/>
          <w:szCs w:val="24"/>
        </w:rPr>
        <w:t>συνδιαφήμισης</w:t>
      </w:r>
      <w:proofErr w:type="spellEnd"/>
      <w:r>
        <w:rPr>
          <w:rFonts w:eastAsia="Times New Roman" w:cs="Times New Roman"/>
          <w:szCs w:val="24"/>
        </w:rPr>
        <w:t xml:space="preserve"> και συμπαραγωγής για την προβολή του ελληνικού τουρισμού, δεν ισχύει ο νόμος περί</w:t>
      </w:r>
      <w:r>
        <w:rPr>
          <w:rFonts w:eastAsia="Times New Roman" w:cs="Times New Roman"/>
          <w:szCs w:val="24"/>
        </w:rPr>
        <w:t xml:space="preserve"> δημοσίων συμβάσεων. Με άλλα λόγια, ο Εθνικός Οργανισμός Τουρισμού θα μπορεί σε αυτή την περίπτωση να εκταμιεύει κονδύλια προς τα μέσα μαζικής ενημέρωσης, δίχως να υπάρχει ο απαραίτητος έλεγχος που προβλέπεται από τον </w:t>
      </w:r>
      <w:r>
        <w:rPr>
          <w:rFonts w:eastAsia="Times New Roman" w:cs="Times New Roman"/>
          <w:szCs w:val="24"/>
        </w:rPr>
        <w:lastRenderedPageBreak/>
        <w:t>ν.4412/2016, ενώ προφανώς ο ΕΟΤ δεν θα</w:t>
      </w:r>
      <w:r>
        <w:rPr>
          <w:rFonts w:eastAsia="Times New Roman" w:cs="Times New Roman"/>
          <w:szCs w:val="24"/>
        </w:rPr>
        <w:t xml:space="preserve"> προχωρά και στη διαγωνιστική διαδικασία. Οι προϋποθέσεις καθώς και οι οικονομικοί και λοιποί όροι συνεργασίας θα διαμορφώνονται μετά από απόφαση του διοικητικού συμβουλίου του ΕΟΤ και την έγκριση του εποπτεύοντος Υπουργού, δηλαδή του Υπουργού Τουρισμού.</w:t>
      </w:r>
    </w:p>
    <w:p w14:paraId="07A0045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ην καταψηφίζουμε, αλλά θα πρέπει να μας εξηγήσετε, κυρία Υπουργέ, τι από τα δύο ισχύει;</w:t>
      </w:r>
    </w:p>
    <w:p w14:paraId="07A0045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Βεβαίως και θα σας εξηγήσω. </w:t>
      </w:r>
      <w:r>
        <w:rPr>
          <w:rFonts w:eastAsia="Times New Roman"/>
          <w:bCs/>
        </w:rPr>
        <w:t>Κύριε Πρόεδρε,</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τον λόγο.</w:t>
      </w:r>
    </w:p>
    <w:p w14:paraId="07A0045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Μισό λεπτό να ολοκληρώσω την ερώτησή μου. </w:t>
      </w:r>
    </w:p>
    <w:p w14:paraId="07A0045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Στην έ</w:t>
      </w:r>
      <w:r>
        <w:rPr>
          <w:rFonts w:eastAsia="Times New Roman" w:cs="Times New Roman"/>
          <w:szCs w:val="24"/>
        </w:rPr>
        <w:t>κθεση του Γενικού Λογιστηρίου του Κράτους και στην παράγραφο 2 γράφει ότι από τις προτεινόμενες διατάξεις δεν προκαλείται σύμ</w:t>
      </w:r>
      <w:r>
        <w:rPr>
          <w:rFonts w:eastAsia="Times New Roman" w:cs="Times New Roman"/>
          <w:szCs w:val="24"/>
        </w:rPr>
        <w:lastRenderedPageBreak/>
        <w:t>φωνα με το επισπεύδον Υπουργείο πρόσθετη δαπάνη σε βάρος του κρατικού προϋπολογισμού αλλά και του προϋπολογισμού του ΕΟΤ, ενώ μπροσ</w:t>
      </w:r>
      <w:r>
        <w:rPr>
          <w:rFonts w:eastAsia="Times New Roman" w:cs="Times New Roman"/>
          <w:szCs w:val="24"/>
        </w:rPr>
        <w:t>τά στην αιτιολογική έκθεση στην δεύτερη παράγραφο αναφέρει ότι στη δραστηριότητα αυτή καλείται ο Ελληνικός Οργανισμός Τουρισμού να συμπράξει καλύπτοντας κατά ένα μέρος το κόστος υλοποίησης. Ποιο από τα δυο ισχύει; Η αιτιολογική έκθεση ή η έκθεση του Γενικο</w:t>
      </w:r>
      <w:r>
        <w:rPr>
          <w:rFonts w:eastAsia="Times New Roman" w:cs="Times New Roman"/>
          <w:szCs w:val="24"/>
        </w:rPr>
        <w:t xml:space="preserve">ύ Λογιστηρίου του Κράτους; </w:t>
      </w:r>
    </w:p>
    <w:p w14:paraId="07A0045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Συνεχίζω στην τροπολογία με αριθμό 871 και ειδικό αριθμό 99. Παρατείνεται το ειδικό πρόγραμμα </w:t>
      </w:r>
      <w:proofErr w:type="spellStart"/>
      <w:r>
        <w:rPr>
          <w:rFonts w:eastAsia="Times New Roman" w:cs="Times New Roman"/>
          <w:szCs w:val="24"/>
        </w:rPr>
        <w:t>επανειδίκευσης</w:t>
      </w:r>
      <w:proofErr w:type="spellEnd"/>
      <w:r>
        <w:rPr>
          <w:rFonts w:eastAsia="Times New Roman" w:cs="Times New Roman"/>
          <w:szCs w:val="24"/>
        </w:rPr>
        <w:t xml:space="preserve">, κατάρτισης και απόκτησης επαγγελματικής εμπειρίας για τους ωφελούμενους πρώην εργαζομένους της εταιρείας </w:t>
      </w:r>
      <w:r>
        <w:rPr>
          <w:rFonts w:eastAsia="Times New Roman" w:cs="Times New Roman"/>
          <w:szCs w:val="24"/>
        </w:rPr>
        <w:t>«</w:t>
      </w:r>
      <w:r>
        <w:rPr>
          <w:rFonts w:eastAsia="Times New Roman" w:cs="Times New Roman"/>
          <w:szCs w:val="24"/>
        </w:rPr>
        <w:t>ΘΡΑΚΗ ΑΕ.</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λέον απασχολούνται σε φορείς της περιφέρειας </w:t>
      </w:r>
      <w:r>
        <w:rPr>
          <w:rFonts w:eastAsia="Times New Roman" w:cs="Times New Roman"/>
          <w:szCs w:val="24"/>
        </w:rPr>
        <w:t>α</w:t>
      </w:r>
      <w:r>
        <w:rPr>
          <w:rFonts w:eastAsia="Times New Roman" w:cs="Times New Roman"/>
          <w:szCs w:val="24"/>
        </w:rPr>
        <w:t>νατολικής Μακεδονίας και Θράκης και στον Δήμο Αλεξανδρούπολης μετά την τακτοποίηση των χρεωστικών και πιστωτικών υπολοίπων για την υλοποίηση του προγράμματος από 10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2009 ως τις 31</w:t>
      </w:r>
      <w:r>
        <w:rPr>
          <w:rFonts w:eastAsia="Times New Roman" w:cs="Times New Roman"/>
          <w:szCs w:val="24"/>
        </w:rPr>
        <w:t>-</w:t>
      </w:r>
      <w:r>
        <w:rPr>
          <w:rFonts w:eastAsia="Times New Roman" w:cs="Times New Roman"/>
          <w:szCs w:val="24"/>
        </w:rPr>
        <w:lastRenderedPageBreak/>
        <w:t>12</w:t>
      </w:r>
      <w:r>
        <w:rPr>
          <w:rFonts w:eastAsia="Times New Roman" w:cs="Times New Roman"/>
          <w:szCs w:val="24"/>
        </w:rPr>
        <w:t>-</w:t>
      </w:r>
      <w:r>
        <w:rPr>
          <w:rFonts w:eastAsia="Times New Roman" w:cs="Times New Roman"/>
          <w:szCs w:val="24"/>
        </w:rPr>
        <w:t xml:space="preserve">2016 και την πιστοποίησή </w:t>
      </w:r>
      <w:r>
        <w:rPr>
          <w:rFonts w:eastAsia="Times New Roman" w:cs="Times New Roman"/>
          <w:szCs w:val="24"/>
        </w:rPr>
        <w:t>τους από την επιτροπή παρακολούθησης του προγράμματος. Το έργο περατώνεται λογιστικά και οι κατά φύσεις εγγυήσεις επιστρέφονται στο όργανο που τις εξέδωσε. Υπερψηφίζουμε την παρούσα τροπολογία.</w:t>
      </w:r>
    </w:p>
    <w:p w14:paraId="07A0045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Τροπολογία με αριθμό 872 και ειδικό αριθμό 100. Συμπληρώνονται</w:t>
      </w:r>
      <w:r>
        <w:rPr>
          <w:rFonts w:eastAsia="Times New Roman" w:cs="Times New Roman"/>
          <w:szCs w:val="24"/>
        </w:rPr>
        <w:t xml:space="preserve"> και τροποποιούνται οι διατάξεις του ν.3028/2002. Με τα δ</w:t>
      </w:r>
      <w:r>
        <w:rPr>
          <w:rFonts w:eastAsia="Times New Roman" w:cs="Times New Roman"/>
          <w:szCs w:val="24"/>
        </w:rPr>
        <w:t>ύ</w:t>
      </w:r>
      <w:r>
        <w:rPr>
          <w:rFonts w:eastAsia="Times New Roman" w:cs="Times New Roman"/>
          <w:szCs w:val="24"/>
        </w:rPr>
        <w:t>ο άρθρα που περιλαμβάνονται επέρχονται τροποποιήσεις στον ν.3028/2002 που αφορά την προστασία των αρχαιοτήτων και της πολιτιστικής κληρονομιάς. Προστίθενται ορισμοί εννοιών, αποκεντρώνεται η διαδικα</w:t>
      </w:r>
      <w:r>
        <w:rPr>
          <w:rFonts w:eastAsia="Times New Roman" w:cs="Times New Roman"/>
          <w:szCs w:val="24"/>
        </w:rPr>
        <w:t>σία χορήγησης αδείας για την πραγματοποίηση εκδήλωσης ή για την παραχώρηση χρήσης αρχαιολογικών χώρων, ιστορικών τόπων, κινητών μνημείων ή μουσείων και ορίζεται ρητά ότι τα εκμαγεία και τα πιστά αντίγραφα πραγματοποιούνται μόνο από το δημόσιο και το Ταμείο</w:t>
      </w:r>
      <w:r>
        <w:rPr>
          <w:rFonts w:eastAsia="Times New Roman" w:cs="Times New Roman"/>
          <w:szCs w:val="24"/>
        </w:rPr>
        <w:t xml:space="preserve"> Αρχαιολογικών Πόρων και </w:t>
      </w:r>
      <w:r>
        <w:rPr>
          <w:rFonts w:eastAsia="Times New Roman" w:cs="Times New Roman"/>
          <w:szCs w:val="24"/>
        </w:rPr>
        <w:lastRenderedPageBreak/>
        <w:t xml:space="preserve">Απαλλοτριώσεων. Οι ιδιώτες έχουν την δυνατότητα να παράγουν αντίγραφα κατόπιν αδείας. Στην αντίθετη περίπτωση τιμωρούνται με φυλάκιση ως τρία έτη. </w:t>
      </w:r>
    </w:p>
    <w:p w14:paraId="07A0045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Δεν μπορούμε να στηρίξουμε την παρούσα τροπολογία λόγω του κινδύνου εμπορευματοποίη</w:t>
      </w:r>
      <w:r>
        <w:rPr>
          <w:rFonts w:eastAsia="Times New Roman" w:cs="Times New Roman"/>
          <w:szCs w:val="24"/>
        </w:rPr>
        <w:t xml:space="preserve">σης και αλόγιστης χρήσης αρχαιολογικών χώρων. Η αποκέντρωση σε πολλές περιπτώσεις θα οδηγήσει σε λανθασμένη χρήση αυτών των μνημείων. Κατά το πρόσφατο παρελθόν έχουν υπάρξει περιστατικά αυθαιρεσίας. Σε κάθε περίπτωση θα πρέπει να υπάρξει </w:t>
      </w:r>
      <w:proofErr w:type="spellStart"/>
      <w:r>
        <w:rPr>
          <w:rFonts w:eastAsia="Times New Roman" w:cs="Times New Roman"/>
          <w:szCs w:val="24"/>
        </w:rPr>
        <w:t>αυστηροποίηση</w:t>
      </w:r>
      <w:proofErr w:type="spellEnd"/>
      <w:r>
        <w:rPr>
          <w:rFonts w:eastAsia="Times New Roman" w:cs="Times New Roman"/>
          <w:szCs w:val="24"/>
        </w:rPr>
        <w:t xml:space="preserve"> του </w:t>
      </w:r>
      <w:r>
        <w:rPr>
          <w:rFonts w:eastAsia="Times New Roman" w:cs="Times New Roman"/>
          <w:szCs w:val="24"/>
        </w:rPr>
        <w:t xml:space="preserve">νομοθετικού πλαισίου για την προστασία της πολιτιστικής μας κληρονομιάς κάτι που ως ένα βαθμό επιτυγχάνεται από το Κεντρικό Αρχαιολογικό Συμβούλιο, τουλάχιστον ως προς τη διατήρηση της πολιτιστικής κληρονομιάς ως δημόσιο και νομικό αγαθό. Στην αιτιολογική </w:t>
      </w:r>
      <w:r>
        <w:rPr>
          <w:rFonts w:eastAsia="Times New Roman" w:cs="Times New Roman"/>
          <w:szCs w:val="24"/>
        </w:rPr>
        <w:t>έκθεση αν υπήρχε μόνο η τελευταία παράγραφος, η διάταξη η οποία ανα</w:t>
      </w:r>
      <w:r>
        <w:rPr>
          <w:rFonts w:eastAsia="Times New Roman" w:cs="Times New Roman"/>
          <w:szCs w:val="24"/>
        </w:rPr>
        <w:lastRenderedPageBreak/>
        <w:t>φέρεται στην παράγραφο 5 για τα εκμαγεία που σας ανέφερα, θα υπερψηφίζαμε την παρούσα τροπολογία. Αυτό όμως δεν μπορεί να συμβεί από τη στιγμή που θα δίνονται αρχαιολογικοί χώροι για διάφορ</w:t>
      </w:r>
      <w:r>
        <w:rPr>
          <w:rFonts w:eastAsia="Times New Roman" w:cs="Times New Roman"/>
          <w:szCs w:val="24"/>
        </w:rPr>
        <w:t>ες χρήσεις. Έχουμε δυστυχώς παραδείγματα και στο εξωτερικό όπου στα μάρμαρα του Παρθενώνα οργανώνονται διάφορα πάρτι και οπουδήποτε αλλού στα μουσεία ή σε αρχαιολογικούς χώρους που βρίσκονται αρχαία ελληνικά γλυπτά και μάρμαρα.</w:t>
      </w:r>
    </w:p>
    <w:p w14:paraId="07A0045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Τροπολογία με αριθμό 873 και</w:t>
      </w:r>
      <w:r>
        <w:rPr>
          <w:rFonts w:eastAsia="Times New Roman" w:cs="Times New Roman"/>
          <w:szCs w:val="24"/>
        </w:rPr>
        <w:t xml:space="preserve"> ειδικό 101. Εδώ προβλέπεται η δυνατότητα των κατόχων σταθμών παραγωγής ηλεκτρικής ενέργειας από ΑΠΕ να συνάπτουν σύμβαση λειτουργικής ενίσχυσης με την προϋπόθεση να υποβάλλουν στον ΑΔΜΗΕ δήλωση καταβολής του συνολικού κόστους σύνδεσης σε καθορισμένες δόσε</w:t>
      </w:r>
      <w:r>
        <w:rPr>
          <w:rFonts w:eastAsia="Times New Roman" w:cs="Times New Roman"/>
          <w:szCs w:val="24"/>
        </w:rPr>
        <w:t>ις. Αναστέλλεται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ως την έκδοση υπουργικής απόφασης η λειτουργική ενίσχυση διαφορικής προσαύξησης και σταθερής τιμής για τους σταθμούς ΑΠΕ ΣΙΘΙΑ και αιολικούς </w:t>
      </w:r>
      <w:r>
        <w:rPr>
          <w:rFonts w:eastAsia="Times New Roman" w:cs="Times New Roman"/>
          <w:szCs w:val="24"/>
        </w:rPr>
        <w:lastRenderedPageBreak/>
        <w:t>σταθμούς. Απαλλάσσονται από την υποχρέωση καταβολής ετήσιου τέλους για τα έτη 2015-20</w:t>
      </w:r>
      <w:r>
        <w:rPr>
          <w:rFonts w:eastAsia="Times New Roman" w:cs="Times New Roman"/>
          <w:szCs w:val="24"/>
        </w:rPr>
        <w:t>16 οι κάτοχοι αδείας παραγωγής σταθμών ΣΗΘΥΑ σε νοσοκομεία. Δηλώνουμε «</w:t>
      </w:r>
      <w:r>
        <w:rPr>
          <w:rFonts w:eastAsia="Times New Roman" w:cs="Times New Roman"/>
          <w:szCs w:val="24"/>
        </w:rPr>
        <w:t>π</w:t>
      </w:r>
      <w:r>
        <w:rPr>
          <w:rFonts w:eastAsia="Times New Roman" w:cs="Times New Roman"/>
          <w:szCs w:val="24"/>
        </w:rPr>
        <w:t>αρών» και ψηφίζουμε «</w:t>
      </w:r>
      <w:r>
        <w:rPr>
          <w:rFonts w:eastAsia="Times New Roman" w:cs="Times New Roman"/>
          <w:szCs w:val="24"/>
        </w:rPr>
        <w:t>π</w:t>
      </w:r>
      <w:r>
        <w:rPr>
          <w:rFonts w:eastAsia="Times New Roman" w:cs="Times New Roman"/>
          <w:szCs w:val="24"/>
        </w:rPr>
        <w:t>αρών» στη συγκεκριμένη τροπολογία.</w:t>
      </w:r>
    </w:p>
    <w:p w14:paraId="07A0045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Πρόεδρε, είναι αρκετές οι τροπολογίες. Δεν θα προλάβω να τοποθετηθώ σε όλες. Θα ήθελα δ</w:t>
      </w:r>
      <w:r>
        <w:rPr>
          <w:rFonts w:eastAsia="Times New Roman" w:cs="Times New Roman"/>
          <w:szCs w:val="24"/>
        </w:rPr>
        <w:t>ύ</w:t>
      </w:r>
      <w:r>
        <w:rPr>
          <w:rFonts w:eastAsia="Times New Roman" w:cs="Times New Roman"/>
          <w:szCs w:val="24"/>
        </w:rPr>
        <w:t xml:space="preserve">ο λεπτά. </w:t>
      </w:r>
    </w:p>
    <w:p w14:paraId="07A0045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Τροπολογία με αριθμό 87</w:t>
      </w:r>
      <w:r>
        <w:rPr>
          <w:rFonts w:eastAsia="Times New Roman" w:cs="Times New Roman"/>
          <w:szCs w:val="24"/>
        </w:rPr>
        <w:t xml:space="preserve">4 και ειδικό 102. Με την παρούσα ρυθμίζεται το ζήτημα δαπάνης που προκύπτει από την υποχρέωση καταβολής μισθωμάτων ή αποζημιώσεων για ακίνητα που έχει μισθώσει το δημόσιο και συγκεκριμένα το Υπουργείο Πολιτισμού. Θα πρέπει όμως να αναφερθούν ποια είναι τα </w:t>
      </w:r>
      <w:r>
        <w:rPr>
          <w:rFonts w:eastAsia="Times New Roman" w:cs="Times New Roman"/>
          <w:szCs w:val="24"/>
        </w:rPr>
        <w:t xml:space="preserve">συγκεκριμένα ακίνητα και τα οφειλόμενα ποσά, ποιος είναι ο λόγος που δεν είχε εισαχθεί η διάταξη νωρίτερα αφού οι οφειλές φτάνουν να αφορούν ακόμα και μισθώματα του 2014. Είναι απαραίτητο να παρουσιαστεί το οργανόγραμμα του Υπουργείου για να κριθεί αν η </w:t>
      </w:r>
      <w:r>
        <w:rPr>
          <w:rFonts w:eastAsia="Times New Roman" w:cs="Times New Roman"/>
          <w:szCs w:val="24"/>
        </w:rPr>
        <w:lastRenderedPageBreak/>
        <w:t>δι</w:t>
      </w:r>
      <w:r>
        <w:rPr>
          <w:rFonts w:eastAsia="Times New Roman" w:cs="Times New Roman"/>
          <w:szCs w:val="24"/>
        </w:rPr>
        <w:t>αχείριση των χρημάτων γίνεται ορθώς. Καταψηφίζουμε την παρούσα τροπολογία.</w:t>
      </w:r>
    </w:p>
    <w:p w14:paraId="07A0045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Τροπολογία με αριθμό 875 και ειδικό 103. Εδώ ορίζεται ότι νομίμως θα καταβάλλονται μισθώματα για ακίνητα που μισθώνουν οι περιφέρειες σε όσες περιπτώσεις η σύμβαση μισθώσεως δεν έχε</w:t>
      </w:r>
      <w:r>
        <w:rPr>
          <w:rFonts w:eastAsia="Times New Roman" w:cs="Times New Roman"/>
          <w:szCs w:val="24"/>
        </w:rPr>
        <w:t>ι παραταθεί αλλά οι περιφέρειες διατηρούν τη νομή και κατοχή τους υπέρ των εκάστοτε κατά περίπτωση ακινήτων.</w:t>
      </w:r>
    </w:p>
    <w:p w14:paraId="07A0045E" w14:textId="77777777" w:rsidR="00952F62" w:rsidRDefault="00723C98">
      <w:pPr>
        <w:spacing w:line="600" w:lineRule="auto"/>
        <w:ind w:firstLine="567"/>
        <w:jc w:val="both"/>
        <w:rPr>
          <w:rFonts w:eastAsia="Times New Roman" w:cs="Times New Roman"/>
          <w:szCs w:val="24"/>
        </w:rPr>
      </w:pPr>
      <w:proofErr w:type="spellStart"/>
      <w:r>
        <w:rPr>
          <w:rFonts w:eastAsia="Times New Roman" w:cs="Times New Roman"/>
          <w:szCs w:val="24"/>
        </w:rPr>
        <w:t>Επικαλείσθε</w:t>
      </w:r>
      <w:proofErr w:type="spellEnd"/>
      <w:r>
        <w:rPr>
          <w:rFonts w:eastAsia="Times New Roman" w:cs="Times New Roman"/>
          <w:szCs w:val="24"/>
        </w:rPr>
        <w:t>, μάλιστα, το άρθρο 21 του Προεδρικού Διατάγματος 242/96, πλην όμως η εφαρμογή του συγκεκριμένου άρθρου προϋποθέτει στην αρχική διακήρυξ</w:t>
      </w:r>
      <w:r>
        <w:rPr>
          <w:rFonts w:eastAsia="Times New Roman" w:cs="Times New Roman"/>
          <w:szCs w:val="24"/>
        </w:rPr>
        <w:t xml:space="preserve">η του διαγωνισμού να έχει τεθεί η δυνατότητα παρατάσεως της </w:t>
      </w:r>
      <w:proofErr w:type="spellStart"/>
      <w:r>
        <w:rPr>
          <w:rFonts w:eastAsia="Times New Roman" w:cs="Times New Roman"/>
          <w:szCs w:val="24"/>
        </w:rPr>
        <w:t>συμβιβάσεως</w:t>
      </w:r>
      <w:proofErr w:type="spellEnd"/>
      <w:r>
        <w:rPr>
          <w:rFonts w:eastAsia="Times New Roman" w:cs="Times New Roman"/>
          <w:szCs w:val="24"/>
        </w:rPr>
        <w:t xml:space="preserve"> ρητά. Η τροπολογία αυτή είναι αόριστη και την καταψηφίζουμε. </w:t>
      </w:r>
    </w:p>
    <w:p w14:paraId="07A0045F" w14:textId="77777777" w:rsidR="00952F62" w:rsidRDefault="00723C98">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Ολοκληρώνετε, κύριε συνάδελφε. </w:t>
      </w:r>
    </w:p>
    <w:p w14:paraId="07A00460" w14:textId="77777777" w:rsidR="00952F62" w:rsidRDefault="00723C98">
      <w:pPr>
        <w:spacing w:line="600" w:lineRule="auto"/>
        <w:ind w:firstLine="567"/>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Ολοκληρώνω, κύριε Πρόεδρε. </w:t>
      </w:r>
    </w:p>
    <w:p w14:paraId="07A00461"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Κύριε Π</w:t>
      </w:r>
      <w:r>
        <w:rPr>
          <w:rFonts w:eastAsia="Times New Roman" w:cs="Times New Roman"/>
          <w:szCs w:val="24"/>
        </w:rPr>
        <w:t>ρόεδρε, δεν είναι δική μας η ευθύνη. Όταν σε σχέδιο νόμου έρχονται τόσες υπουργικές τροπολογίες και άλλες τόσες βουλευτικές, δεν δίνεται ο χρόνος να κάτσουμε ούτε καν να τις εξετάσουμε. Δεν μας δίνετε καν τον χρόνο να πάρουμε θέση στη Βουλή. Είναι απαράδεκ</w:t>
      </w:r>
      <w:r>
        <w:rPr>
          <w:rFonts w:eastAsia="Times New Roman" w:cs="Times New Roman"/>
          <w:szCs w:val="24"/>
        </w:rPr>
        <w:t xml:space="preserve">τος ο τρόπος που νομοθετεί το ελληνικό Κοινοβούλιο και θα πρέπει να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 </w:t>
      </w:r>
    </w:p>
    <w:p w14:paraId="07A00462"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07A00463"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7A00464"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Σαχινίδη</w:t>
      </w:r>
      <w:proofErr w:type="spellEnd"/>
      <w:r>
        <w:rPr>
          <w:rFonts w:eastAsia="Times New Roman" w:cs="Times New Roman"/>
          <w:szCs w:val="24"/>
        </w:rPr>
        <w:t>, τον περισσότερο χρόνο, πάντως, τον πήρατε εσείς α</w:t>
      </w:r>
      <w:r>
        <w:rPr>
          <w:rFonts w:eastAsia="Times New Roman" w:cs="Times New Roman"/>
          <w:szCs w:val="24"/>
        </w:rPr>
        <w:t>πό τους εισηγητές, εκεί να το ξέρετε.</w:t>
      </w:r>
    </w:p>
    <w:p w14:paraId="07A0046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Ναι, αλλά δεν πρόλαβα να τοποθετηθώ. Ανάλογα με τις τροπολογίες θα πρέπει να μας δίνεται και ο ανάλογος χρόνος. </w:t>
      </w:r>
    </w:p>
    <w:p w14:paraId="07A00466"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Σύμφωνοι, αλλά εσείς τον πήρατε τον περισσότερο χρ</w:t>
      </w:r>
      <w:r>
        <w:rPr>
          <w:rFonts w:eastAsia="Times New Roman" w:cs="Times New Roman"/>
          <w:szCs w:val="24"/>
        </w:rPr>
        <w:t xml:space="preserve">όνο. Οι άλλοι εισηγητές πήραν λιγότερο. </w:t>
      </w:r>
    </w:p>
    <w:p w14:paraId="07A0046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Υπουργός </w:t>
      </w:r>
      <w:r>
        <w:rPr>
          <w:rFonts w:eastAsia="Times New Roman" w:cs="Times New Roman"/>
          <w:szCs w:val="24"/>
        </w:rPr>
        <w:t xml:space="preserve">κ. </w:t>
      </w:r>
      <w:r>
        <w:rPr>
          <w:rFonts w:eastAsia="Times New Roman" w:cs="Times New Roman"/>
          <w:szCs w:val="24"/>
        </w:rPr>
        <w:t>Κουντουρά έχει τον λόγο.</w:t>
      </w:r>
    </w:p>
    <w:p w14:paraId="07A00468" w14:textId="77777777" w:rsidR="00952F62" w:rsidRDefault="00723C98">
      <w:pPr>
        <w:spacing w:line="600" w:lineRule="auto"/>
        <w:ind w:firstLine="720"/>
        <w:jc w:val="both"/>
        <w:rPr>
          <w:rFonts w:eastAsia="Times New Roman" w:cs="Times New Roman"/>
          <w:szCs w:val="24"/>
        </w:rPr>
      </w:pPr>
      <w:r>
        <w:rPr>
          <w:rFonts w:eastAsia="Times New Roman"/>
          <w:b/>
          <w:bCs/>
        </w:rPr>
        <w:t>ΕΛΕΝΑ ΚΟΥΝΤΟΥΡΑ (Υπουργός Τουρισμού):</w:t>
      </w:r>
      <w:r>
        <w:rPr>
          <w:rFonts w:eastAsia="Times New Roman" w:cs="Times New Roman"/>
          <w:szCs w:val="24"/>
        </w:rPr>
        <w:t xml:space="preserve"> Για να μη μένουν εντυπώσεις, θα σας εξηγήσω δ</w:t>
      </w:r>
      <w:r>
        <w:rPr>
          <w:rFonts w:eastAsia="Times New Roman" w:cs="Times New Roman"/>
          <w:szCs w:val="24"/>
        </w:rPr>
        <w:t>ύ</w:t>
      </w:r>
      <w:r>
        <w:rPr>
          <w:rFonts w:eastAsia="Times New Roman" w:cs="Times New Roman"/>
          <w:szCs w:val="24"/>
        </w:rPr>
        <w:t xml:space="preserve">ο πράγματα τα οποία είναι πολύ σημαντικά. </w:t>
      </w:r>
    </w:p>
    <w:p w14:paraId="07A0046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 ΕΟΤ κάνει την προβολή και την προώθηση της </w:t>
      </w:r>
      <w:r>
        <w:rPr>
          <w:rFonts w:eastAsia="Times New Roman" w:cs="Times New Roman"/>
          <w:szCs w:val="24"/>
        </w:rPr>
        <w:t>Ελλάδας στο εξωτερικό, όσον αφορά το τουριστικό προϊόν. Τα τελευταία χρόνια έχουμε ελάχιστα χρήματα και πρέπει να τα διαχειριστούμε με τον καλύτερο τρόπο. Για να καταλάβετε, υπάρχουν μόνο 7 εκατομμύρια ευρώ από το Πρό</w:t>
      </w:r>
      <w:r>
        <w:rPr>
          <w:rFonts w:eastAsia="Times New Roman" w:cs="Times New Roman"/>
          <w:szCs w:val="24"/>
        </w:rPr>
        <w:lastRenderedPageBreak/>
        <w:t>γραμμα Δημοσίων Επενδύσεων, εκ των οποί</w:t>
      </w:r>
      <w:r>
        <w:rPr>
          <w:rFonts w:eastAsia="Times New Roman" w:cs="Times New Roman"/>
          <w:szCs w:val="24"/>
        </w:rPr>
        <w:t xml:space="preserve">ων τα μισά είναι για τις εκθέσεις μας –γίνονται, φυσικά, κανονικά διαγωνισμοί για τα περίπτερά μας, όταν πάμε στις εκθέσεις- και τα υπόλοιπα είναι για </w:t>
      </w:r>
      <w:proofErr w:type="spellStart"/>
      <w:r>
        <w:rPr>
          <w:rFonts w:eastAsia="Times New Roman" w:cs="Times New Roman"/>
          <w:szCs w:val="24"/>
        </w:rPr>
        <w:t>συνδιαφήμιση</w:t>
      </w:r>
      <w:proofErr w:type="spellEnd"/>
      <w:r>
        <w:rPr>
          <w:rFonts w:eastAsia="Times New Roman" w:cs="Times New Roman"/>
          <w:szCs w:val="24"/>
        </w:rPr>
        <w:t>, η οποία γίνεται με πολύ μεγάλους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του εξωτερικού, προκειμένου να προβληθεί </w:t>
      </w:r>
      <w:r>
        <w:rPr>
          <w:rFonts w:eastAsia="Times New Roman" w:cs="Times New Roman"/>
          <w:szCs w:val="24"/>
        </w:rPr>
        <w:t>η Ελλάδα στο εξωτερικό. Επίσης, η ελάχιστη διαφήμιση που κάνουμε, δυστυχώς περιορίζεται σε πολύ συγκεκριμένα Μέσα, όπως είναι το «</w:t>
      </w:r>
      <w:r>
        <w:rPr>
          <w:rFonts w:eastAsia="Times New Roman" w:cs="Times New Roman"/>
          <w:szCs w:val="24"/>
          <w:lang w:val="en-US"/>
        </w:rPr>
        <w:t>google</w:t>
      </w:r>
      <w:r>
        <w:rPr>
          <w:rFonts w:eastAsia="Times New Roman" w:cs="Times New Roman"/>
          <w:szCs w:val="24"/>
        </w:rPr>
        <w:t>», το «</w:t>
      </w:r>
      <w:r>
        <w:rPr>
          <w:rFonts w:eastAsia="Times New Roman" w:cs="Times New Roman"/>
          <w:szCs w:val="24"/>
          <w:lang w:val="en-US"/>
        </w:rPr>
        <w:t>yahoo</w:t>
      </w:r>
      <w:r>
        <w:rPr>
          <w:rFonts w:eastAsia="Times New Roman" w:cs="Times New Roman"/>
          <w:szCs w:val="24"/>
        </w:rPr>
        <w:t>», το «</w:t>
      </w:r>
      <w:proofErr w:type="spellStart"/>
      <w:r>
        <w:rPr>
          <w:rFonts w:eastAsia="Times New Roman" w:cs="Times New Roman"/>
          <w:szCs w:val="24"/>
          <w:lang w:val="en-US"/>
        </w:rPr>
        <w:t>facebook</w:t>
      </w:r>
      <w:proofErr w:type="spellEnd"/>
      <w:r>
        <w:rPr>
          <w:rFonts w:eastAsia="Times New Roman" w:cs="Times New Roman"/>
          <w:szCs w:val="24"/>
        </w:rPr>
        <w:t>», το «</w:t>
      </w:r>
      <w:r>
        <w:rPr>
          <w:rFonts w:eastAsia="Times New Roman" w:cs="Times New Roman"/>
          <w:szCs w:val="24"/>
          <w:lang w:val="en-US"/>
        </w:rPr>
        <w:t>twitter</w:t>
      </w:r>
      <w:r>
        <w:rPr>
          <w:rFonts w:eastAsia="Times New Roman" w:cs="Times New Roman"/>
          <w:szCs w:val="24"/>
        </w:rPr>
        <w:t xml:space="preserve">». </w:t>
      </w:r>
    </w:p>
    <w:p w14:paraId="07A0046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που έφερα την προηγούμενη εβδομάδα ήταν για να αποσαφηνισθεί ό</w:t>
      </w:r>
      <w:r>
        <w:rPr>
          <w:rFonts w:eastAsia="Times New Roman" w:cs="Times New Roman"/>
          <w:szCs w:val="24"/>
        </w:rPr>
        <w:t>τι δεν μπορείς με τα ελάχιστα χρήματα που είναι 600.000 ευρώ να πας σε διαγωνιστική διαδικασία και να φωτογραφίσεις το «</w:t>
      </w:r>
      <w:r>
        <w:rPr>
          <w:rFonts w:eastAsia="Times New Roman" w:cs="Times New Roman"/>
          <w:szCs w:val="24"/>
          <w:lang w:val="en-US"/>
        </w:rPr>
        <w:t>google</w:t>
      </w:r>
      <w:r>
        <w:rPr>
          <w:rFonts w:eastAsia="Times New Roman" w:cs="Times New Roman"/>
          <w:szCs w:val="24"/>
        </w:rPr>
        <w:t>», το «</w:t>
      </w:r>
      <w:r>
        <w:rPr>
          <w:rFonts w:eastAsia="Times New Roman" w:cs="Times New Roman"/>
          <w:szCs w:val="24"/>
          <w:lang w:val="en-US"/>
        </w:rPr>
        <w:t>yahoo</w:t>
      </w:r>
      <w:r>
        <w:rPr>
          <w:rFonts w:eastAsia="Times New Roman" w:cs="Times New Roman"/>
          <w:szCs w:val="24"/>
        </w:rPr>
        <w:t>», το «</w:t>
      </w:r>
      <w:proofErr w:type="spellStart"/>
      <w:r>
        <w:rPr>
          <w:rFonts w:eastAsia="Times New Roman" w:cs="Times New Roman"/>
          <w:szCs w:val="24"/>
          <w:lang w:val="en-US"/>
        </w:rPr>
        <w:t>facebook</w:t>
      </w:r>
      <w:proofErr w:type="spellEnd"/>
      <w:r>
        <w:rPr>
          <w:rFonts w:eastAsia="Times New Roman" w:cs="Times New Roman"/>
          <w:szCs w:val="24"/>
        </w:rPr>
        <w:t>», το «</w:t>
      </w:r>
      <w:r>
        <w:rPr>
          <w:rFonts w:eastAsia="Times New Roman" w:cs="Times New Roman"/>
          <w:szCs w:val="24"/>
          <w:lang w:val="en-US"/>
        </w:rPr>
        <w:t>twitter</w:t>
      </w:r>
      <w:r>
        <w:rPr>
          <w:rFonts w:eastAsia="Times New Roman" w:cs="Times New Roman"/>
          <w:szCs w:val="24"/>
        </w:rPr>
        <w:t>», καθώς τα τελευταία πέντε χρόνια λόγω οικονομικής δυσχέρειας αυτά είναι τα μόνα στα οπο</w:t>
      </w:r>
      <w:r>
        <w:rPr>
          <w:rFonts w:eastAsia="Times New Roman" w:cs="Times New Roman"/>
          <w:szCs w:val="24"/>
        </w:rPr>
        <w:t>ία διαφημιζόμαστε, παίρνουν συγκεκριμένα χρήματα και μας διαφημίζουν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γιατί δεν έχουμε τη δυνατότητα να κάνουμε διαφήμιση </w:t>
      </w:r>
      <w:r>
        <w:rPr>
          <w:rFonts w:eastAsia="Times New Roman" w:cs="Times New Roman"/>
          <w:szCs w:val="24"/>
        </w:rPr>
        <w:lastRenderedPageBreak/>
        <w:t>ούτε σε περιοδικά ούτε σε τηλεόραση ούτε σε ράδιο ούτε σε εφημερίδες, ούτε στο εσωτερικό ούτε στο εξωτερικό. Δεν υπ</w:t>
      </w:r>
      <w:r>
        <w:rPr>
          <w:rFonts w:eastAsia="Times New Roman" w:cs="Times New Roman"/>
          <w:szCs w:val="24"/>
        </w:rPr>
        <w:t>άρχει ούτε ένα ευρώ.</w:t>
      </w:r>
    </w:p>
    <w:p w14:paraId="07A0046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λοιπόν, αυτά τα λίγα χρήματα πρέπει να πάνε </w:t>
      </w:r>
      <w:proofErr w:type="spellStart"/>
      <w:r>
        <w:rPr>
          <w:rFonts w:eastAsia="Times New Roman" w:cs="Times New Roman"/>
          <w:szCs w:val="24"/>
        </w:rPr>
        <w:t>στοχευμένα</w:t>
      </w:r>
      <w:proofErr w:type="spellEnd"/>
      <w:r>
        <w:rPr>
          <w:rFonts w:eastAsia="Times New Roman" w:cs="Times New Roman"/>
          <w:szCs w:val="24"/>
        </w:rPr>
        <w:t xml:space="preserve"> σ’ αυτά 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Γι’ αυτό περάσαμε αυτή τη συγκεκριμένη διάταξη για τρεις μήνες, γιατί αμέσως μετά ο Πρωθυπουργός μάς έχει υποσχεθεί ότι θα πάρουμε ένα μεγάλο κονδύλ</w:t>
      </w:r>
      <w:r>
        <w:rPr>
          <w:rFonts w:eastAsia="Times New Roman" w:cs="Times New Roman"/>
          <w:szCs w:val="24"/>
        </w:rPr>
        <w:t>ι ώστε να μπορέσουμε να βγούμε με ένα μεγάλο «</w:t>
      </w:r>
      <w:r>
        <w:rPr>
          <w:rFonts w:eastAsia="Times New Roman" w:cs="Times New Roman"/>
          <w:szCs w:val="24"/>
          <w:lang w:val="en-US"/>
        </w:rPr>
        <w:t>spec</w:t>
      </w:r>
      <w:r>
        <w:rPr>
          <w:rFonts w:eastAsia="Times New Roman" w:cs="Times New Roman"/>
          <w:szCs w:val="24"/>
        </w:rPr>
        <w:t xml:space="preserve">», δηλαδή με έναν μεγάλο διαγωνισμό, να πούμε τις ανάγκες μας και να προχωρήσουμε. </w:t>
      </w:r>
    </w:p>
    <w:p w14:paraId="07A0046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τροπολογία που έρχεται τώρα για τη </w:t>
      </w:r>
      <w:proofErr w:type="spellStart"/>
      <w:r>
        <w:rPr>
          <w:rFonts w:eastAsia="Times New Roman" w:cs="Times New Roman"/>
          <w:szCs w:val="24"/>
        </w:rPr>
        <w:t>συνδιαφήμιση</w:t>
      </w:r>
      <w:proofErr w:type="spellEnd"/>
      <w:r>
        <w:rPr>
          <w:rFonts w:eastAsia="Times New Roman" w:cs="Times New Roman"/>
          <w:szCs w:val="24"/>
        </w:rPr>
        <w:t xml:space="preserve"> είναι κάτι τελείως διαφορετικό. Ο ν.3270/2004 επιτρέπει στον ΕΟΤ να κάνε</w:t>
      </w:r>
      <w:r>
        <w:rPr>
          <w:rFonts w:eastAsia="Times New Roman" w:cs="Times New Roman"/>
          <w:szCs w:val="24"/>
        </w:rPr>
        <w:t xml:space="preserve">ι </w:t>
      </w:r>
      <w:proofErr w:type="spellStart"/>
      <w:r>
        <w:rPr>
          <w:rFonts w:eastAsia="Times New Roman" w:cs="Times New Roman"/>
          <w:szCs w:val="24"/>
        </w:rPr>
        <w:t>συνδιαφήμιση</w:t>
      </w:r>
      <w:proofErr w:type="spellEnd"/>
      <w:r>
        <w:rPr>
          <w:rFonts w:eastAsia="Times New Roman" w:cs="Times New Roman"/>
          <w:szCs w:val="24"/>
        </w:rPr>
        <w:t xml:space="preserve"> και συμπαραγωγή τη στιγμή που γίνεται η πρόσκληση και εμείς συμβαλλόμαστε μαζί του, το οποίο στην προκειμένη περίπτωση δεν είναι δημόσια σύμβαση. Γιατί έπρεπε αυτό να αποσαφηνισθεί; Έπρεπε να αποσαφηνιστεί, επειδή ό,τι είναι πάνω από 209.000</w:t>
      </w:r>
      <w:r>
        <w:rPr>
          <w:rFonts w:eastAsia="Times New Roman" w:cs="Times New Roman"/>
          <w:szCs w:val="24"/>
        </w:rPr>
        <w:t xml:space="preserve"> ευρώ, είτε είναι δημόσια </w:t>
      </w:r>
      <w:r>
        <w:rPr>
          <w:rFonts w:eastAsia="Times New Roman" w:cs="Times New Roman"/>
          <w:szCs w:val="24"/>
        </w:rPr>
        <w:lastRenderedPageBreak/>
        <w:t xml:space="preserve">σύμβαση είτε μια απλή σύμβαση που όμως κάνει το </w:t>
      </w:r>
      <w:r>
        <w:rPr>
          <w:rFonts w:eastAsia="Times New Roman" w:cs="Times New Roman"/>
          <w:szCs w:val="24"/>
        </w:rPr>
        <w:t>δ</w:t>
      </w:r>
      <w:r>
        <w:rPr>
          <w:rFonts w:eastAsia="Times New Roman" w:cs="Times New Roman"/>
          <w:szCs w:val="24"/>
        </w:rPr>
        <w:t xml:space="preserve">ημόσιο για να </w:t>
      </w:r>
      <w:proofErr w:type="spellStart"/>
      <w:r>
        <w:rPr>
          <w:rFonts w:eastAsia="Times New Roman" w:cs="Times New Roman"/>
          <w:szCs w:val="24"/>
        </w:rPr>
        <w:t>συνδιαφημισθεί</w:t>
      </w:r>
      <w:proofErr w:type="spellEnd"/>
      <w:r>
        <w:rPr>
          <w:rFonts w:eastAsia="Times New Roman" w:cs="Times New Roman"/>
          <w:szCs w:val="24"/>
        </w:rPr>
        <w:t xml:space="preserve"> και να κάνει συμπαραγωγή, περνά από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και από το Ελεγκτικό Συνέδριο. </w:t>
      </w:r>
    </w:p>
    <w:p w14:paraId="07A0046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Όταν, λοιπόν, απευθυνθήκαμε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και στο Ελεγκτι</w:t>
      </w:r>
      <w:r>
        <w:rPr>
          <w:rFonts w:eastAsia="Times New Roman" w:cs="Times New Roman"/>
          <w:szCs w:val="24"/>
        </w:rPr>
        <w:t>κό Συνέδριο, μας είπαν ότι αυτή η αποσαφήνιση είναι εκ του περισσού. Όμως, ο ΕΟΤ πρέπει να είναι καλυμμένος σε οποιονδήποτε έλεγχο μπορεί να έρθει και να κάνει μια διαφορετική ερμηνεία. Κάθε φορά εμείς θα πρέπει να δίνουμε μ</w:t>
      </w:r>
      <w:r>
        <w:rPr>
          <w:rFonts w:eastAsia="Times New Roman" w:cs="Times New Roman"/>
          <w:szCs w:val="24"/>
        </w:rPr>
        <w:t>ί</w:t>
      </w:r>
      <w:r>
        <w:rPr>
          <w:rFonts w:eastAsia="Times New Roman" w:cs="Times New Roman"/>
          <w:szCs w:val="24"/>
        </w:rPr>
        <w:t>α επιστολή που να λέει ότι σωστ</w:t>
      </w:r>
      <w:r>
        <w:rPr>
          <w:rFonts w:eastAsia="Times New Roman" w:cs="Times New Roman"/>
          <w:szCs w:val="24"/>
        </w:rPr>
        <w:t xml:space="preserve">ά δεν είναι δημόσια σύμβαση, άρα δεν μπορεί να πάει με διαγωνιστικές διαδικασίες η </w:t>
      </w:r>
      <w:proofErr w:type="spellStart"/>
      <w:r>
        <w:rPr>
          <w:rFonts w:eastAsia="Times New Roman" w:cs="Times New Roman"/>
          <w:szCs w:val="24"/>
        </w:rPr>
        <w:t>συνδιαφήμιση</w:t>
      </w:r>
      <w:proofErr w:type="spellEnd"/>
      <w:r>
        <w:rPr>
          <w:rFonts w:eastAsia="Times New Roman" w:cs="Times New Roman"/>
          <w:szCs w:val="24"/>
        </w:rPr>
        <w:t xml:space="preserve">. Γιατί δεν μπορεί να πάει; Δεν μπορεί, διότι έρχεται η </w:t>
      </w:r>
      <w:r>
        <w:rPr>
          <w:rFonts w:eastAsia="Times New Roman" w:cs="Times New Roman"/>
          <w:szCs w:val="24"/>
          <w:lang w:val="en-US"/>
        </w:rPr>
        <w:t>TU</w:t>
      </w:r>
      <w:r>
        <w:rPr>
          <w:rFonts w:eastAsia="Times New Roman" w:cs="Times New Roman"/>
          <w:szCs w:val="24"/>
        </w:rPr>
        <w:t>Ι και λέει «Σου φέρνω τρία εκατομμύρια τουρίστες και κάνω 3 εκατομμύρια διαφήμιση. Πόσο μπορείς να βάλε</w:t>
      </w:r>
      <w:r>
        <w:rPr>
          <w:rFonts w:eastAsia="Times New Roman" w:cs="Times New Roman"/>
          <w:szCs w:val="24"/>
        </w:rPr>
        <w:t xml:space="preserve">ις κι εσύ, 10%, 20%;». </w:t>
      </w:r>
    </w:p>
    <w:p w14:paraId="07A0046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Κάνουμε, λοιπόν, μ</w:t>
      </w:r>
      <w:r>
        <w:rPr>
          <w:rFonts w:eastAsia="Times New Roman" w:cs="Times New Roman"/>
          <w:szCs w:val="24"/>
        </w:rPr>
        <w:t>ί</w:t>
      </w:r>
      <w:r>
        <w:rPr>
          <w:rFonts w:eastAsia="Times New Roman" w:cs="Times New Roman"/>
          <w:szCs w:val="24"/>
        </w:rPr>
        <w:t xml:space="preserve">α συμφωνία και λέμε «Εμείς μπορούμε να βάλουμε τόσα». Πολύ ωραία. Γιατί το κάνουμε αυτό; Το κάνουμε για να </w:t>
      </w:r>
      <w:proofErr w:type="spellStart"/>
      <w:r>
        <w:rPr>
          <w:rFonts w:eastAsia="Times New Roman" w:cs="Times New Roman"/>
          <w:szCs w:val="24"/>
        </w:rPr>
        <w:t>συνδιαφημιστούμε</w:t>
      </w:r>
      <w:proofErr w:type="spellEnd"/>
      <w:r>
        <w:rPr>
          <w:rFonts w:eastAsia="Times New Roman" w:cs="Times New Roman"/>
          <w:szCs w:val="24"/>
        </w:rPr>
        <w:t xml:space="preserve"> σε μια αγορά όπου δεν έχουμε τα χρήματα να πάμε μόνοι μας. Αυτό, λοιπόν, δεν είναι δημόσι</w:t>
      </w:r>
      <w:r>
        <w:rPr>
          <w:rFonts w:eastAsia="Times New Roman" w:cs="Times New Roman"/>
          <w:szCs w:val="24"/>
        </w:rPr>
        <w:t>α σύμβαση, γιατί δεν μπορεί να περάσει από διαγωνιστική διαδικασία, επειδή έρχεται ο συμβαλλόμενος και σου λέει «Τι μπορείς να βάλεις εδώ;».</w:t>
      </w:r>
    </w:p>
    <w:p w14:paraId="07A0046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Επειδή τα χρήματά μας για αυτό είναι μόλις 2 εκατομμύρια ευρώ, σας λέμε ότι χρόνια τώρα η TUI παίρνει από 800.000 ε</w:t>
      </w:r>
      <w:r>
        <w:rPr>
          <w:rFonts w:eastAsia="Times New Roman" w:cs="Times New Roman"/>
          <w:szCs w:val="24"/>
        </w:rPr>
        <w:t>υρώ μέχρι 1 εκατομμύριο ευρώ και η «</w:t>
      </w:r>
      <w:proofErr w:type="spellStart"/>
      <w:r>
        <w:rPr>
          <w:rFonts w:eastAsia="Times New Roman" w:cs="Times New Roman"/>
          <w:szCs w:val="24"/>
        </w:rPr>
        <w:t>Thomas</w:t>
      </w:r>
      <w:proofErr w:type="spellEnd"/>
      <w:r>
        <w:rPr>
          <w:rFonts w:eastAsia="Times New Roman" w:cs="Times New Roman"/>
          <w:szCs w:val="24"/>
        </w:rPr>
        <w:t xml:space="preserve"> </w:t>
      </w:r>
      <w:proofErr w:type="spellStart"/>
      <w:r>
        <w:rPr>
          <w:rFonts w:eastAsia="Times New Roman" w:cs="Times New Roman"/>
          <w:szCs w:val="24"/>
        </w:rPr>
        <w:t>Cook</w:t>
      </w:r>
      <w:proofErr w:type="spellEnd"/>
      <w:r>
        <w:rPr>
          <w:rFonts w:eastAsia="Times New Roman" w:cs="Times New Roman"/>
          <w:szCs w:val="24"/>
        </w:rPr>
        <w:t xml:space="preserve">» από 600.000 ευρώ μέχρι 800.000 ευρώ συν το ΦΠΑ. Αυτοί είναι οι μόνοι, δυστυχώς,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που μπορούμε να συνεργαστούμε. </w:t>
      </w:r>
    </w:p>
    <w:p w14:paraId="07A0047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Εκ του περισσού, λοιπόν, έρχεται να αποσαφηνίσει αυτή η </w:t>
      </w:r>
      <w:r>
        <w:rPr>
          <w:rFonts w:eastAsia="Times New Roman" w:cs="Times New Roman"/>
          <w:bCs/>
          <w:szCs w:val="24"/>
        </w:rPr>
        <w:t>τροπολογία</w:t>
      </w:r>
      <w:r>
        <w:rPr>
          <w:rFonts w:eastAsia="Times New Roman" w:cs="Times New Roman"/>
          <w:szCs w:val="24"/>
        </w:rPr>
        <w:t xml:space="preserve"> ότι απλά η </w:t>
      </w:r>
      <w:proofErr w:type="spellStart"/>
      <w:r>
        <w:rPr>
          <w:rFonts w:eastAsia="Times New Roman" w:cs="Times New Roman"/>
          <w:szCs w:val="24"/>
        </w:rPr>
        <w:t>συνδιαφήμιση</w:t>
      </w:r>
      <w:proofErr w:type="spellEnd"/>
      <w:r>
        <w:rPr>
          <w:rFonts w:eastAsia="Times New Roman" w:cs="Times New Roman"/>
          <w:szCs w:val="24"/>
        </w:rPr>
        <w:t xml:space="preserve"> δεν είναι δημόσια σύμβαση, που μας το είπε </w:t>
      </w:r>
      <w:r>
        <w:rPr>
          <w:rFonts w:eastAsia="Times New Roman" w:cs="Times New Roman"/>
          <w:szCs w:val="24"/>
        </w:rPr>
        <w:lastRenderedPageBreak/>
        <w:t xml:space="preserve">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και το Ελεγκτικό Συνέδριο, καθώς και η Γενική Γραμματεία της Κυβέρνησης, γιατί τεχνικά δεν είναι δημόσια σύμβαση. Απλώς αποσαφηνίζεται. </w:t>
      </w:r>
    </w:p>
    <w:p w14:paraId="07A00471" w14:textId="77777777" w:rsidR="00952F62" w:rsidRDefault="00723C98">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7A00472"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w:t>
      </w:r>
    </w:p>
    <w:p w14:paraId="07A0047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 κ. Παππάς έχει τον λόγο.</w:t>
      </w:r>
    </w:p>
    <w:p w14:paraId="07A0047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θέλω να κάνω μία ερώτηση για την </w:t>
      </w:r>
      <w:r>
        <w:rPr>
          <w:rFonts w:eastAsia="Times New Roman" w:cs="Times New Roman"/>
          <w:bCs/>
          <w:szCs w:val="24"/>
        </w:rPr>
        <w:t>τροπολογία</w:t>
      </w:r>
      <w:r>
        <w:rPr>
          <w:rFonts w:eastAsia="Times New Roman" w:cs="Times New Roman"/>
          <w:szCs w:val="24"/>
        </w:rPr>
        <w:t>.</w:t>
      </w:r>
    </w:p>
    <w:p w14:paraId="07A00475"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Δεν προβλέπεται από τον Κανονισμό.</w:t>
      </w:r>
    </w:p>
    <w:p w14:paraId="07A0047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μισό λεπτό θέ</w:t>
      </w:r>
      <w:r>
        <w:rPr>
          <w:rFonts w:eastAsia="Times New Roman" w:cs="Times New Roman"/>
          <w:szCs w:val="24"/>
        </w:rPr>
        <w:t xml:space="preserve">λω για να ρωτήσω την κυρία Υπουργό για την </w:t>
      </w:r>
      <w:r>
        <w:rPr>
          <w:rFonts w:eastAsia="Times New Roman" w:cs="Times New Roman"/>
          <w:bCs/>
          <w:szCs w:val="24"/>
        </w:rPr>
        <w:t>τροπολογία</w:t>
      </w:r>
      <w:r>
        <w:rPr>
          <w:rFonts w:eastAsia="Times New Roman" w:cs="Times New Roman"/>
          <w:szCs w:val="24"/>
        </w:rPr>
        <w:t>.</w:t>
      </w:r>
    </w:p>
    <w:p w14:paraId="07A00477" w14:textId="77777777" w:rsidR="00952F62" w:rsidRDefault="00723C98">
      <w:pPr>
        <w:spacing w:line="600" w:lineRule="auto"/>
        <w:ind w:firstLine="720"/>
        <w:jc w:val="both"/>
        <w:rPr>
          <w:rFonts w:eastAsia="Times New Roman" w:cs="Times New Roman"/>
          <w:szCs w:val="24"/>
        </w:rPr>
      </w:pPr>
      <w:r>
        <w:rPr>
          <w:rFonts w:eastAsia="Times New Roman"/>
          <w:b/>
          <w:bCs/>
        </w:rPr>
        <w:lastRenderedPageBreak/>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Η </w:t>
      </w:r>
      <w:r>
        <w:rPr>
          <w:rFonts w:eastAsia="Times New Roman" w:cs="Times New Roman"/>
          <w:bCs/>
          <w:szCs w:val="24"/>
        </w:rPr>
        <w:t>τροπολογία</w:t>
      </w:r>
      <w:r>
        <w:rPr>
          <w:rFonts w:eastAsia="Times New Roman" w:cs="Times New Roman"/>
          <w:szCs w:val="24"/>
        </w:rPr>
        <w:t xml:space="preserve"> υποστηρίχθηκε. Ο κ. </w:t>
      </w:r>
      <w:proofErr w:type="spellStart"/>
      <w:r>
        <w:rPr>
          <w:rFonts w:eastAsia="Times New Roman" w:cs="Times New Roman"/>
          <w:szCs w:val="24"/>
        </w:rPr>
        <w:t>Σαχινίδης</w:t>
      </w:r>
      <w:proofErr w:type="spellEnd"/>
      <w:r>
        <w:rPr>
          <w:rFonts w:eastAsia="Times New Roman" w:cs="Times New Roman"/>
          <w:szCs w:val="24"/>
        </w:rPr>
        <w:t xml:space="preserve"> είπε ορισμένα πράγματα. </w:t>
      </w:r>
      <w:proofErr w:type="spellStart"/>
      <w:r>
        <w:rPr>
          <w:rFonts w:eastAsia="Times New Roman" w:cs="Times New Roman"/>
          <w:szCs w:val="24"/>
        </w:rPr>
        <w:t>Απήντησε</w:t>
      </w:r>
      <w:proofErr w:type="spellEnd"/>
      <w:r>
        <w:rPr>
          <w:rFonts w:eastAsia="Times New Roman" w:cs="Times New Roman"/>
          <w:szCs w:val="24"/>
        </w:rPr>
        <w:t xml:space="preserve"> η Υπουργός. Δεν γενικεύεται η συζήτηση.</w:t>
      </w:r>
    </w:p>
    <w:p w14:paraId="07A0047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δώστε τον λόγο</w:t>
      </w:r>
      <w:r>
        <w:rPr>
          <w:rFonts w:eastAsia="Times New Roman" w:cs="Times New Roman"/>
          <w:szCs w:val="24"/>
        </w:rPr>
        <w:t>, αφού είναι για μία ερώτηση.</w:t>
      </w:r>
    </w:p>
    <w:p w14:paraId="07A00479"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Ναι, αλλά μετά θα αλλάξουμε τη διαδικασία, γιατί θα ζητήσει και άλλος τον λόγο. Σας το λέω για να το ξέρετε. Η διαδικασία είναι άλλη. Δεν θα γίνει συζήτηση πάνω στην </w:t>
      </w:r>
      <w:r>
        <w:rPr>
          <w:rFonts w:eastAsia="Times New Roman" w:cs="Times New Roman"/>
          <w:bCs/>
          <w:szCs w:val="24"/>
        </w:rPr>
        <w:t>τροπολογία</w:t>
      </w:r>
      <w:r>
        <w:rPr>
          <w:rFonts w:eastAsia="Times New Roman" w:cs="Times New Roman"/>
          <w:szCs w:val="24"/>
        </w:rPr>
        <w:t>.</w:t>
      </w:r>
    </w:p>
    <w:p w14:paraId="07A0047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w:t>
      </w:r>
      <w:r>
        <w:rPr>
          <w:rFonts w:eastAsia="Times New Roman" w:cs="Times New Roman"/>
          <w:b/>
          <w:szCs w:val="24"/>
        </w:rPr>
        <w:t xml:space="preserve">ΑΤΗΣ: </w:t>
      </w:r>
      <w:r>
        <w:rPr>
          <w:rFonts w:eastAsia="Times New Roman" w:cs="Times New Roman"/>
          <w:szCs w:val="24"/>
        </w:rPr>
        <w:t>Κύριε Πρόεδρε, θέλω να ρωτήσω κάτι την κυρία Υπουργό, επειδή αναφέρεται σε έναν, δυο μεγάλους παγκόσμιους οργανισμούς, ώστε να μην υπάρχει κα</w:t>
      </w:r>
      <w:r>
        <w:rPr>
          <w:rFonts w:eastAsia="Times New Roman" w:cs="Times New Roman"/>
          <w:szCs w:val="24"/>
        </w:rPr>
        <w:t>μ</w:t>
      </w:r>
      <w:r>
        <w:rPr>
          <w:rFonts w:eastAsia="Times New Roman" w:cs="Times New Roman"/>
          <w:szCs w:val="24"/>
        </w:rPr>
        <w:t xml:space="preserve">μία περίπτωση κάποιος μετά από την Υπουργό -δεν λέω για τη συγκεκριμένη Υπουργό- να κάνει κατάχρηση της </w:t>
      </w:r>
      <w:r>
        <w:rPr>
          <w:rFonts w:eastAsia="Times New Roman" w:cs="Times New Roman"/>
          <w:bCs/>
          <w:szCs w:val="24"/>
        </w:rPr>
        <w:t>τροπ</w:t>
      </w:r>
      <w:r>
        <w:rPr>
          <w:rFonts w:eastAsia="Times New Roman" w:cs="Times New Roman"/>
          <w:bCs/>
          <w:szCs w:val="24"/>
        </w:rPr>
        <w:t>ολογία</w:t>
      </w:r>
      <w:r>
        <w:rPr>
          <w:rFonts w:eastAsia="Times New Roman" w:cs="Times New Roman"/>
          <w:szCs w:val="24"/>
        </w:rPr>
        <w:t>ς. Αυτό να μην το ρωτήσω;</w:t>
      </w:r>
    </w:p>
    <w:p w14:paraId="07A0047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Δεν γίνεται κα</w:t>
      </w:r>
      <w:r>
        <w:rPr>
          <w:rFonts w:eastAsia="Times New Roman" w:cs="Times New Roman"/>
          <w:szCs w:val="24"/>
        </w:rPr>
        <w:t>μ</w:t>
      </w:r>
      <w:r>
        <w:rPr>
          <w:rFonts w:eastAsia="Times New Roman" w:cs="Times New Roman"/>
          <w:szCs w:val="24"/>
        </w:rPr>
        <w:t xml:space="preserve">μία κατάχρηση. </w:t>
      </w:r>
    </w:p>
    <w:p w14:paraId="07A0047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Υπουργέ μου, σας ακούσαμε, αλλά θέλουμε να διασφαλίσουμε…</w:t>
      </w:r>
    </w:p>
    <w:p w14:paraId="07A0047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Έχετε άδικο. Ακούστε με λίγο. </w:t>
      </w:r>
    </w:p>
    <w:p w14:paraId="07A0047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w:t>
      </w:r>
      <w:r>
        <w:rPr>
          <w:rFonts w:eastAsia="Times New Roman" w:cs="Times New Roman"/>
          <w:b/>
          <w:szCs w:val="24"/>
        </w:rPr>
        <w:t xml:space="preserve">ΝΙΑΤΗΣ: </w:t>
      </w:r>
      <w:r>
        <w:rPr>
          <w:rFonts w:eastAsia="Times New Roman" w:cs="Times New Roman"/>
          <w:szCs w:val="24"/>
        </w:rPr>
        <w:t>Δεν έχω άδικο. Θέλω ρωτήσω για να καταλάβω.</w:t>
      </w:r>
    </w:p>
    <w:p w14:paraId="07A0047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Κάνετε λάθος ερώτηση.  </w:t>
      </w:r>
    </w:p>
    <w:p w14:paraId="07A00480"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κυρία Κουντουρά.</w:t>
      </w:r>
    </w:p>
    <w:p w14:paraId="07A0048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Ένα δευτερόλεπτο θέλω, κύριε Πρόεδρε.</w:t>
      </w:r>
    </w:p>
    <w:p w14:paraId="07A0048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απλά λέει ότι ο ν.3270, που μιλάει για τη </w:t>
      </w:r>
      <w:proofErr w:type="spellStart"/>
      <w:r>
        <w:rPr>
          <w:rFonts w:eastAsia="Times New Roman" w:cs="Times New Roman"/>
          <w:szCs w:val="24"/>
        </w:rPr>
        <w:t>συνδιαφήμιση</w:t>
      </w:r>
      <w:proofErr w:type="spellEnd"/>
      <w:r>
        <w:rPr>
          <w:rFonts w:eastAsia="Times New Roman" w:cs="Times New Roman"/>
          <w:szCs w:val="24"/>
        </w:rPr>
        <w:t xml:space="preserve"> και τη συμπαραγωγή, δεν εμπίπτει στον νόμο περί δημοσίων συμβάσεων. Αυτό λέει η </w:t>
      </w:r>
      <w:r>
        <w:rPr>
          <w:rFonts w:eastAsia="Times New Roman" w:cs="Times New Roman"/>
          <w:bCs/>
          <w:szCs w:val="24"/>
        </w:rPr>
        <w:t>τροπολογία</w:t>
      </w:r>
      <w:r>
        <w:rPr>
          <w:rFonts w:eastAsia="Times New Roman" w:cs="Times New Roman"/>
          <w:szCs w:val="24"/>
        </w:rPr>
        <w:t xml:space="preserve">. Αποσαφηνίζει ότι δεν εμπίπτει, τίποτα άλλο. Ο ν.3270 ισχύει. Απλά η </w:t>
      </w:r>
      <w:r>
        <w:rPr>
          <w:rFonts w:eastAsia="Times New Roman" w:cs="Times New Roman"/>
          <w:bCs/>
          <w:szCs w:val="24"/>
        </w:rPr>
        <w:t>τροπολογία</w:t>
      </w:r>
      <w:r>
        <w:rPr>
          <w:rFonts w:eastAsia="Times New Roman" w:cs="Times New Roman"/>
          <w:szCs w:val="24"/>
        </w:rPr>
        <w:t xml:space="preserve"> αποσαφηνίζει ότι δε</w:t>
      </w:r>
      <w:r>
        <w:rPr>
          <w:rFonts w:eastAsia="Times New Roman" w:cs="Times New Roman"/>
          <w:szCs w:val="24"/>
        </w:rPr>
        <w:t>ν εμπίπτει σε αυτόν τον νόμο.</w:t>
      </w:r>
    </w:p>
    <w:p w14:paraId="07A00483"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 Υπουργός Υγείας, ο κ. Ξανθός, θα υποστηρίξει την </w:t>
      </w:r>
      <w:r>
        <w:rPr>
          <w:rFonts w:eastAsia="Times New Roman" w:cs="Times New Roman"/>
          <w:bCs/>
          <w:szCs w:val="24"/>
        </w:rPr>
        <w:t>τροπολογία</w:t>
      </w:r>
      <w:r>
        <w:rPr>
          <w:rFonts w:eastAsia="Times New Roman" w:cs="Times New Roman"/>
          <w:bCs/>
          <w:szCs w:val="24"/>
        </w:rPr>
        <w:t xml:space="preserve"> με γενικό αριθμό</w:t>
      </w:r>
      <w:r>
        <w:rPr>
          <w:rFonts w:eastAsia="Times New Roman" w:cs="Times New Roman"/>
          <w:szCs w:val="24"/>
        </w:rPr>
        <w:t xml:space="preserve"> 879 για θέματα του Υπουργείου Υγείας. </w:t>
      </w:r>
    </w:p>
    <w:p w14:paraId="07A0048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Παρακαλώ, έχετε τον λόγο για τρία λεπτά.</w:t>
      </w:r>
    </w:p>
    <w:p w14:paraId="07A0048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 xml:space="preserve"> Η </w:t>
      </w:r>
      <w:r>
        <w:rPr>
          <w:rFonts w:eastAsia="Times New Roman" w:cs="Times New Roman"/>
          <w:bCs/>
          <w:szCs w:val="24"/>
        </w:rPr>
        <w:t>τροπολογία</w:t>
      </w:r>
      <w:r>
        <w:rPr>
          <w:rFonts w:eastAsia="Times New Roman" w:cs="Times New Roman"/>
          <w:szCs w:val="24"/>
        </w:rPr>
        <w:t xml:space="preserve"> με γενικό αριθμό 879 και ειδικό 107 είναι ένα σώμα δώδεκα ρυθμίσεων, οι περισσότερες από τις οποίες προέκυψαν ως αποτέλεσμα των διαπραγματεύσεων </w:t>
      </w:r>
      <w:r>
        <w:rPr>
          <w:rFonts w:eastAsia="Times New Roman" w:cs="Times New Roman"/>
          <w:szCs w:val="24"/>
        </w:rPr>
        <w:lastRenderedPageBreak/>
        <w:t xml:space="preserve">για το κλείσιμο της αξιολόγησης και οι περισσότερες από αυτές αφορούν τον ΕΟΠΥΥ. Μία αφορά το </w:t>
      </w:r>
      <w:r>
        <w:rPr>
          <w:rFonts w:eastAsia="Times New Roman" w:cs="Times New Roman"/>
          <w:szCs w:val="24"/>
        </w:rPr>
        <w:t xml:space="preserve">όριο πληρωμής των νοσοκομειακών φαρμάκων. Και μία αφορά την παράταση μιας ρύθμισης που επιτρέπει να τροποποιούνται οι οργανισμοί των νοσοκομείων και των υγειονομικών περιφερειών, όχι με προεδρικά διατάγματα, αλλά με απλές, κοινές υπουργικές αποφάσεις. </w:t>
      </w:r>
    </w:p>
    <w:p w14:paraId="07A0048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 xml:space="preserve">ν αφορά τις ρυθμίσεις που έχουν σχέση με τον ΕΟΠΥΥ, αυτό το οποίο καταφέραμε σε διαπραγμάτευση με τους θεσμούς είναι, πρώτον, να τροποποιήσουμε τον περσινό </w:t>
      </w:r>
      <w:proofErr w:type="spellStart"/>
      <w:r>
        <w:rPr>
          <w:rFonts w:eastAsia="Times New Roman" w:cs="Times New Roman"/>
          <w:szCs w:val="24"/>
        </w:rPr>
        <w:t>μνημονιακό</w:t>
      </w:r>
      <w:proofErr w:type="spellEnd"/>
      <w:r>
        <w:rPr>
          <w:rFonts w:eastAsia="Times New Roman" w:cs="Times New Roman"/>
          <w:szCs w:val="24"/>
        </w:rPr>
        <w:t xml:space="preserve"> νόμο, τον ν.4336, και να αυξηθεί το όριο δαπανών του ΕΟΠΥΥ για τις πλην των φαρμάκων παρο</w:t>
      </w:r>
      <w:r>
        <w:rPr>
          <w:rFonts w:eastAsia="Times New Roman" w:cs="Times New Roman"/>
          <w:szCs w:val="24"/>
        </w:rPr>
        <w:t>χές προς τους ασφαλισμένους. Με βάση τον ν.4336, ήταν 1.402.000.000 ευρώ.</w:t>
      </w:r>
    </w:p>
    <w:p w14:paraId="07A0048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Φέτος είχαμε μ</w:t>
      </w:r>
      <w:r>
        <w:rPr>
          <w:rFonts w:eastAsia="Times New Roman" w:cs="Times New Roman"/>
          <w:szCs w:val="24"/>
        </w:rPr>
        <w:t>ί</w:t>
      </w:r>
      <w:r>
        <w:rPr>
          <w:rFonts w:eastAsia="Times New Roman" w:cs="Times New Roman"/>
          <w:szCs w:val="24"/>
        </w:rPr>
        <w:t xml:space="preserve">α υπέρβαση της δαπάνης. </w:t>
      </w:r>
      <w:r>
        <w:rPr>
          <w:rFonts w:eastAsia="Times New Roman" w:cs="Times New Roman"/>
          <w:szCs w:val="24"/>
        </w:rPr>
        <w:t>Ε</w:t>
      </w:r>
      <w:r>
        <w:rPr>
          <w:rFonts w:eastAsia="Times New Roman" w:cs="Times New Roman"/>
          <w:szCs w:val="24"/>
        </w:rPr>
        <w:t xml:space="preserve">ξηγήσαμε στους θεσμούς ότι υπήρχαν σοβαροί κοινωνικοί λόγοι που επέβαλλαν αυτή την </w:t>
      </w:r>
      <w:r>
        <w:rPr>
          <w:rFonts w:eastAsia="Times New Roman" w:cs="Times New Roman"/>
          <w:szCs w:val="24"/>
        </w:rPr>
        <w:lastRenderedPageBreak/>
        <w:t>αύξηση και που αφορούσαν την ένταξη στο σύστημα των ανασφάλ</w:t>
      </w:r>
      <w:r>
        <w:rPr>
          <w:rFonts w:eastAsia="Times New Roman" w:cs="Times New Roman"/>
          <w:szCs w:val="24"/>
        </w:rPr>
        <w:t>ιστων πολιτών, που αφορούσαν τη διαχείριση των αναγκών εξαιτίας του προσφυγικού που είχαν σχέση με την αύξηση του ΦΠΑ σε πάρα πολλά είδη που αποζημιώνει ο ΕΟΠΥΥ.</w:t>
      </w:r>
    </w:p>
    <w:p w14:paraId="07A0048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Υπήρξε, λοιπόν, η συνεννόηση για το 2017 να αυξηθεί 123 εκατομμύρια ευρώ ο προϋπολογισμός δαπα</w:t>
      </w:r>
      <w:r>
        <w:rPr>
          <w:rFonts w:eastAsia="Times New Roman" w:cs="Times New Roman"/>
          <w:szCs w:val="24"/>
        </w:rPr>
        <w:t>νών του ΕΟΠΥΥ για τις πλην φαρμάκου δαπάνες που αφορούν τους ασφαλισμένους.</w:t>
      </w:r>
    </w:p>
    <w:p w14:paraId="07A0048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Εκεί μέσα είναι οι λοιπές παροχές ασθένειας, τα υλικά που αφορούν τους διαβητικούς, αυτούς που έχουν χρόνια αναπνευστικά προβλήματα, τα ορθοπεδικά είδη, τα οπτικά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Είναι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μεγάλη γκάμα παροχών τις οποίες διασφαλίζει ο ΕΟΠΥΥ. </w:t>
      </w:r>
    </w:p>
    <w:p w14:paraId="07A0048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Αυτοί λοιπόν έχουν μια αύξηση 123 εκατομμύρια ευρώ. Πάει στο 1.525 για φέτος και το 2018 αυτό το ποσό υποδιπλασιάζεται συν 62,5 εκατομμύρια και πάει στο 1.462,5 δισεκατομμύρι</w:t>
      </w:r>
      <w:r>
        <w:rPr>
          <w:rFonts w:eastAsia="Times New Roman" w:cs="Times New Roman"/>
          <w:szCs w:val="24"/>
        </w:rPr>
        <w:t>ο</w:t>
      </w:r>
      <w:r>
        <w:rPr>
          <w:rFonts w:eastAsia="Times New Roman" w:cs="Times New Roman"/>
          <w:szCs w:val="24"/>
        </w:rPr>
        <w:t xml:space="preserve"> ευρώ. </w:t>
      </w:r>
    </w:p>
    <w:p w14:paraId="07A0048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Από το 2019 και μετ</w:t>
      </w:r>
      <w:r>
        <w:rPr>
          <w:rFonts w:eastAsia="Times New Roman" w:cs="Times New Roman"/>
          <w:szCs w:val="24"/>
        </w:rPr>
        <w:t xml:space="preserve">ά, υπάρχει η δέσμευση να επανέλθουμε στον αρχικό </w:t>
      </w:r>
      <w:proofErr w:type="spellStart"/>
      <w:r>
        <w:rPr>
          <w:rFonts w:eastAsia="Times New Roman" w:cs="Times New Roman"/>
          <w:szCs w:val="24"/>
        </w:rPr>
        <w:t>μνημονιακό</w:t>
      </w:r>
      <w:proofErr w:type="spellEnd"/>
      <w:r>
        <w:rPr>
          <w:rFonts w:eastAsia="Times New Roman" w:cs="Times New Roman"/>
          <w:szCs w:val="24"/>
        </w:rPr>
        <w:t xml:space="preserve"> στόχο. Όμως, στο βαθμό που έχουμε ίδια έσοδα, αυξημένους ίδιους πόρους από τον ΕΟΠΥΥ, μπορεί να επανέλθει το όριο αγορών, των δαπανών δηλαδή, στο φετινό επίπεδο. </w:t>
      </w:r>
    </w:p>
    <w:p w14:paraId="07A0048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Νομίζω ότι αυτό το οποίο έχει σημ</w:t>
      </w:r>
      <w:r>
        <w:rPr>
          <w:rFonts w:eastAsia="Times New Roman" w:cs="Times New Roman"/>
          <w:szCs w:val="24"/>
        </w:rPr>
        <w:t xml:space="preserve">ασία είναι ότι, πρώτον, όταν έχουμε τεκμηρίωση με βάση την κάλυψη συγκεκριμένων κοινωνικών αναγκών, πετυχαίνουμε θετικές αποφάσεις με τους </w:t>
      </w:r>
      <w:r>
        <w:rPr>
          <w:rFonts w:eastAsia="Times New Roman" w:cs="Times New Roman"/>
          <w:szCs w:val="24"/>
        </w:rPr>
        <w:t>θ</w:t>
      </w:r>
      <w:r>
        <w:rPr>
          <w:rFonts w:eastAsia="Times New Roman" w:cs="Times New Roman"/>
          <w:szCs w:val="24"/>
        </w:rPr>
        <w:t xml:space="preserve">εσμούς. </w:t>
      </w:r>
      <w:r>
        <w:rPr>
          <w:rFonts w:eastAsia="Times New Roman" w:cs="Times New Roman"/>
          <w:szCs w:val="24"/>
        </w:rPr>
        <w:t>Φ</w:t>
      </w:r>
      <w:r>
        <w:rPr>
          <w:rFonts w:eastAsia="Times New Roman" w:cs="Times New Roman"/>
          <w:szCs w:val="24"/>
        </w:rPr>
        <w:t>έτος ήταν μ</w:t>
      </w:r>
      <w:r>
        <w:rPr>
          <w:rFonts w:eastAsia="Times New Roman" w:cs="Times New Roman"/>
          <w:szCs w:val="24"/>
        </w:rPr>
        <w:t>ί</w:t>
      </w:r>
      <w:r>
        <w:rPr>
          <w:rFonts w:eastAsia="Times New Roman" w:cs="Times New Roman"/>
          <w:szCs w:val="24"/>
        </w:rPr>
        <w:t>α χρονιά όπου μετά από την παρέμβαση για τους ανασφάλιστους, διασφαλίσαμε ότι ένα κομμάτι του π</w:t>
      </w:r>
      <w:r>
        <w:rPr>
          <w:rFonts w:eastAsia="Times New Roman" w:cs="Times New Roman"/>
          <w:szCs w:val="24"/>
        </w:rPr>
        <w:t xml:space="preserve">ληθυσμού το οποίο είχε </w:t>
      </w:r>
      <w:proofErr w:type="spellStart"/>
      <w:r>
        <w:rPr>
          <w:rFonts w:eastAsia="Times New Roman" w:cs="Times New Roman"/>
          <w:szCs w:val="24"/>
        </w:rPr>
        <w:t>φτωχοποιηθεί</w:t>
      </w:r>
      <w:proofErr w:type="spellEnd"/>
      <w:r>
        <w:rPr>
          <w:rFonts w:eastAsia="Times New Roman" w:cs="Times New Roman"/>
          <w:szCs w:val="24"/>
        </w:rPr>
        <w:t xml:space="preserve"> υγειονομικά έχει πλέον τη δυνατότητα πρόσβασης και στη νοσηλεία και στις εργαστηριακές εξετάσεις και φυσικά στα φάρμακά του. </w:t>
      </w:r>
      <w:r>
        <w:rPr>
          <w:rFonts w:eastAsia="Times New Roman" w:cs="Times New Roman"/>
          <w:szCs w:val="24"/>
        </w:rPr>
        <w:t>Α</w:t>
      </w:r>
      <w:r>
        <w:rPr>
          <w:rFonts w:eastAsia="Times New Roman" w:cs="Times New Roman"/>
          <w:szCs w:val="24"/>
        </w:rPr>
        <w:t xml:space="preserve">υτό αποδεικνύεται από τα δεδομένα, όπως είπαμε και στη συζήτηση για τον προϋπολογισμό.  </w:t>
      </w:r>
    </w:p>
    <w:p w14:paraId="07A0048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Όταν λοιπόν αποδεικνύουμε τεκμηριωμένα, πρώτον, ότι καλύπτουμε υπαρκτές κοινωνικές ανάγκες και, δεύτερον, όταν πείθουμε ότι υπάρχει </w:t>
      </w:r>
      <w:r>
        <w:rPr>
          <w:rFonts w:eastAsia="Times New Roman" w:cs="Times New Roman"/>
          <w:szCs w:val="24"/>
        </w:rPr>
        <w:lastRenderedPageBreak/>
        <w:t>συγκεκριμένο σχέδιο διαρθρωτικών αλλαγών και μεταρρυθμίσεων που διασφαλίζουν τον έλεγχο της ζήτησης, χωρίς οριζόντιες παρεμβ</w:t>
      </w:r>
      <w:r>
        <w:rPr>
          <w:rFonts w:eastAsia="Times New Roman" w:cs="Times New Roman"/>
          <w:szCs w:val="24"/>
        </w:rPr>
        <w:t xml:space="preserve">άσεις και περικοπές, αλλά και την καλύτερη διαπραγμάτευση τιμών αποζημίωσης για υλικά και συμβάσεων με ιδιώτες </w:t>
      </w:r>
      <w:proofErr w:type="spellStart"/>
      <w:r>
        <w:rPr>
          <w:rFonts w:eastAsia="Times New Roman" w:cs="Times New Roman"/>
          <w:szCs w:val="24"/>
        </w:rPr>
        <w:t>παρόχους</w:t>
      </w:r>
      <w:proofErr w:type="spellEnd"/>
      <w:r>
        <w:rPr>
          <w:rFonts w:eastAsia="Times New Roman" w:cs="Times New Roman"/>
          <w:szCs w:val="24"/>
        </w:rPr>
        <w:t xml:space="preserve">, τότε μπορούμε να πετυχαίνουμε στη διαπραγμάτευση με τους </w:t>
      </w:r>
      <w:r>
        <w:rPr>
          <w:rFonts w:eastAsia="Times New Roman" w:cs="Times New Roman"/>
          <w:szCs w:val="24"/>
        </w:rPr>
        <w:t>θ</w:t>
      </w:r>
      <w:r>
        <w:rPr>
          <w:rFonts w:eastAsia="Times New Roman" w:cs="Times New Roman"/>
          <w:szCs w:val="24"/>
        </w:rPr>
        <w:t xml:space="preserve">εσμούς θετικές αποφάσεις. </w:t>
      </w:r>
    </w:p>
    <w:p w14:paraId="07A0048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Επίσης, αυξήσαμε 20 εκατομμύρια ευρώ το προσδιορισ</w:t>
      </w:r>
      <w:r>
        <w:rPr>
          <w:rFonts w:eastAsia="Times New Roman" w:cs="Times New Roman"/>
          <w:szCs w:val="24"/>
        </w:rPr>
        <w:t xml:space="preserve">μένο όριο από τον επίσης </w:t>
      </w:r>
      <w:proofErr w:type="spellStart"/>
      <w:r>
        <w:rPr>
          <w:rFonts w:eastAsia="Times New Roman" w:cs="Times New Roman"/>
          <w:szCs w:val="24"/>
        </w:rPr>
        <w:t>μνημονιακό</w:t>
      </w:r>
      <w:proofErr w:type="spellEnd"/>
      <w:r>
        <w:rPr>
          <w:rFonts w:eastAsia="Times New Roman" w:cs="Times New Roman"/>
          <w:szCs w:val="24"/>
        </w:rPr>
        <w:t xml:space="preserve"> ν.4346 πέρυσι –ήταν τέλη Νοέμβρη, αρχές Δεκέμβρη- για το όριο του </w:t>
      </w:r>
      <w:proofErr w:type="spellStart"/>
      <w:r>
        <w:rPr>
          <w:rFonts w:eastAsia="Times New Roman" w:cs="Times New Roman"/>
          <w:szCs w:val="24"/>
          <w:lang w:val="en-US"/>
        </w:rPr>
        <w:t>clawback</w:t>
      </w:r>
      <w:proofErr w:type="spellEnd"/>
      <w:r>
        <w:rPr>
          <w:rFonts w:eastAsia="Times New Roman" w:cs="Times New Roman"/>
          <w:szCs w:val="24"/>
        </w:rPr>
        <w:t xml:space="preserve"> στα νοσοκομειακά φάρμακα. Από 570 εκατομμύρια ευρώ πήγε στα 590 εκατομμύρια για φέτος. </w:t>
      </w:r>
      <w:r>
        <w:rPr>
          <w:rFonts w:eastAsia="Times New Roman" w:cs="Times New Roman"/>
          <w:szCs w:val="24"/>
        </w:rPr>
        <w:t>Ε</w:t>
      </w:r>
      <w:r>
        <w:rPr>
          <w:rFonts w:eastAsia="Times New Roman" w:cs="Times New Roman"/>
          <w:szCs w:val="24"/>
        </w:rPr>
        <w:t>κεί είχαμε μ</w:t>
      </w:r>
      <w:r>
        <w:rPr>
          <w:rFonts w:eastAsia="Times New Roman" w:cs="Times New Roman"/>
          <w:szCs w:val="24"/>
        </w:rPr>
        <w:t>ί</w:t>
      </w:r>
      <w:r>
        <w:rPr>
          <w:rFonts w:eastAsia="Times New Roman" w:cs="Times New Roman"/>
          <w:szCs w:val="24"/>
        </w:rPr>
        <w:t>α υπέρβαση της δαπάνης. Για τους ίδιους λόγο</w:t>
      </w:r>
      <w:r>
        <w:rPr>
          <w:rFonts w:eastAsia="Times New Roman" w:cs="Times New Roman"/>
          <w:szCs w:val="24"/>
        </w:rPr>
        <w:t xml:space="preserve">υς περίπου υπήρξε αυξημένη ζήτηση υπηρεσιών από το δημόσιο σύστημα υγείας, κάτι που είναι απολύτως κατανοητό. </w:t>
      </w:r>
    </w:p>
    <w:p w14:paraId="07A0048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έχουμε δεσμευθεί ότι μέσα από την ενίσχυση της ηλεκτρονικής διακυβέρνησης του συστήματος, την ενσωμάτωση περισσότερων διαγνωστικών και θεραπευτικών πρωτοκόλλων και κατευθυντήριων οδηγιών στην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αυτή η αύξηση δεν θα μεταφέρετ</w:t>
      </w:r>
      <w:r>
        <w:rPr>
          <w:rFonts w:eastAsia="Times New Roman" w:cs="Times New Roman"/>
          <w:szCs w:val="24"/>
        </w:rPr>
        <w:t xml:space="preserve">αι -θα είναι </w:t>
      </w:r>
      <w:r>
        <w:rPr>
          <w:rFonts w:eastAsia="Times New Roman" w:cs="Times New Roman"/>
          <w:szCs w:val="24"/>
          <w:lang w:val="en-US"/>
        </w:rPr>
        <w:t>one</w:t>
      </w:r>
      <w:r>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όπως λέγεται- και στις επόμενες χρονιές. </w:t>
      </w:r>
      <w:r>
        <w:rPr>
          <w:rFonts w:eastAsia="Times New Roman" w:cs="Times New Roman"/>
          <w:szCs w:val="24"/>
        </w:rPr>
        <w:t>Θ</w:t>
      </w:r>
      <w:r>
        <w:rPr>
          <w:rFonts w:eastAsia="Times New Roman" w:cs="Times New Roman"/>
          <w:szCs w:val="24"/>
        </w:rPr>
        <w:t xml:space="preserve">α ισχύσει η παλαιότερη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για 570 εκατομμύρια ευρώ όριο </w:t>
      </w:r>
      <w:proofErr w:type="spellStart"/>
      <w:r>
        <w:rPr>
          <w:rFonts w:eastAsia="Times New Roman" w:cs="Times New Roman"/>
          <w:szCs w:val="24"/>
          <w:lang w:val="en-US"/>
        </w:rPr>
        <w:t>clawback</w:t>
      </w:r>
      <w:proofErr w:type="spellEnd"/>
      <w:r>
        <w:rPr>
          <w:rFonts w:eastAsia="Times New Roman" w:cs="Times New Roman"/>
          <w:szCs w:val="24"/>
        </w:rPr>
        <w:t xml:space="preserve"> για το 2017 και 550 εκατομμύρια ευρώ για το 2018. </w:t>
      </w:r>
    </w:p>
    <w:p w14:paraId="07A0049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Υπάρχουν, επίσης, ορισμένες αλλαγές, ορισμένες ρυθμίσεις πο</w:t>
      </w:r>
      <w:r>
        <w:rPr>
          <w:rFonts w:eastAsia="Times New Roman" w:cs="Times New Roman"/>
          <w:szCs w:val="24"/>
        </w:rPr>
        <w:t xml:space="preserve">υ έχουν σχέση με τον ΕΟΠΥΥ. Αυτές προβλέπουν τη δυνατότητα της διοίκησης του ΕΟΠΥΥ, μέχρι να ολοκληρωθεί η διαδικασία της διαπραγμάτευσης με τους </w:t>
      </w:r>
      <w:proofErr w:type="spellStart"/>
      <w:r>
        <w:rPr>
          <w:rFonts w:eastAsia="Times New Roman" w:cs="Times New Roman"/>
          <w:szCs w:val="24"/>
        </w:rPr>
        <w:t>παρόχους</w:t>
      </w:r>
      <w:proofErr w:type="spellEnd"/>
      <w:r>
        <w:rPr>
          <w:rFonts w:eastAsia="Times New Roman" w:cs="Times New Roman"/>
          <w:szCs w:val="24"/>
        </w:rPr>
        <w:t>, να εγκρίνει ανώτατα όρια αποζημίωσης για υπηρεσίες και για υλικά με τα οποία συμβάλλεται ο ΕΟΠΥΥ και</w:t>
      </w:r>
      <w:r>
        <w:rPr>
          <w:rFonts w:eastAsia="Times New Roman" w:cs="Times New Roman"/>
          <w:szCs w:val="24"/>
        </w:rPr>
        <w:t xml:space="preserve"> τα οποία χορηγεί στους εργαζομένους. Αυτό είναι το πρώτο. </w:t>
      </w:r>
    </w:p>
    <w:p w14:paraId="07A0049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Δεύτερον, υπάρχει μ</w:t>
      </w:r>
      <w:r>
        <w:rPr>
          <w:rFonts w:eastAsia="Times New Roman" w:cs="Times New Roman"/>
          <w:szCs w:val="24"/>
        </w:rPr>
        <w:t>ί</w:t>
      </w:r>
      <w:r>
        <w:rPr>
          <w:rFonts w:eastAsia="Times New Roman" w:cs="Times New Roman"/>
          <w:szCs w:val="24"/>
        </w:rPr>
        <w:t>α πολύ κρίσιμη αλλαγή. Ρυθμίζεται η δυνατότητα του ΕΟΠΥΥ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νέου ΕΚΠΥ, του νέου Ενιαίου Κανονισμού Παροχών Υγείας –αυτό είναι μια σημαντική αλλαγή- να κάνει συμβάσ</w:t>
      </w:r>
      <w:r>
        <w:rPr>
          <w:rFonts w:eastAsia="Times New Roman" w:cs="Times New Roman"/>
          <w:szCs w:val="24"/>
        </w:rPr>
        <w:t>εις με προμηθευτές λοιπού υγειονομικού υλικού. Αντί δηλαδή ο πολίτης, ο ασφαλισμένος, να αγοράζει το υλικό που του χρειάζεται από κάποιον προμηθευτή και στη συνέχεια να υποβάλει τη δαπάνη στον ΕΟΠΥΥ για να πάρει ένα μέρος πίσω, να συμβάλλεται ο ίδιος ο ΕΟΠ</w:t>
      </w:r>
      <w:r>
        <w:rPr>
          <w:rFonts w:eastAsia="Times New Roman" w:cs="Times New Roman"/>
          <w:szCs w:val="24"/>
        </w:rPr>
        <w:t>ΥΥ απευθείας με τους προμηθευτές και η εξυπηρέτηση των πολιτών να είναι δωρεάν. Νομίζω ότι είναι μ</w:t>
      </w:r>
      <w:r>
        <w:rPr>
          <w:rFonts w:eastAsia="Times New Roman" w:cs="Times New Roman"/>
          <w:szCs w:val="24"/>
        </w:rPr>
        <w:t>ί</w:t>
      </w:r>
      <w:r>
        <w:rPr>
          <w:rFonts w:eastAsia="Times New Roman" w:cs="Times New Roman"/>
          <w:szCs w:val="24"/>
        </w:rPr>
        <w:t xml:space="preserve">α πολύ σημαντική παρέμβαση </w:t>
      </w:r>
      <w:proofErr w:type="spellStart"/>
      <w:r>
        <w:rPr>
          <w:rFonts w:eastAsia="Times New Roman" w:cs="Times New Roman"/>
          <w:szCs w:val="24"/>
        </w:rPr>
        <w:t>εξορθολογισμού</w:t>
      </w:r>
      <w:proofErr w:type="spellEnd"/>
      <w:r>
        <w:rPr>
          <w:rFonts w:eastAsia="Times New Roman" w:cs="Times New Roman"/>
          <w:szCs w:val="24"/>
        </w:rPr>
        <w:t xml:space="preserve"> και ανακούφισης. </w:t>
      </w:r>
    </w:p>
    <w:p w14:paraId="07A0049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να πω δυο ακόμα κουβέντες. </w:t>
      </w:r>
    </w:p>
    <w:p w14:paraId="07A0049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Επίσης, υπάρχει μ</w:t>
      </w:r>
      <w:r>
        <w:rPr>
          <w:rFonts w:eastAsia="Times New Roman" w:cs="Times New Roman"/>
          <w:szCs w:val="24"/>
        </w:rPr>
        <w:t>ί</w:t>
      </w:r>
      <w:r>
        <w:rPr>
          <w:rFonts w:eastAsia="Times New Roman" w:cs="Times New Roman"/>
          <w:szCs w:val="24"/>
        </w:rPr>
        <w:t>α παρέμβαση, πάλι για</w:t>
      </w:r>
      <w:r>
        <w:rPr>
          <w:rFonts w:eastAsia="Times New Roman" w:cs="Times New Roman"/>
          <w:szCs w:val="24"/>
        </w:rPr>
        <w:t xml:space="preserve"> τον ΕΟΠΥΥ, που δίνει τη δυνατότητα επέκτασης και στους φαρμακοποιούς του σημερινού συστήματος του πρόχειρου λογιστικού ελέγχου και εκκαθάρισης των υποβολών, </w:t>
      </w:r>
      <w:r>
        <w:rPr>
          <w:rFonts w:eastAsia="Times New Roman" w:cs="Times New Roman"/>
          <w:szCs w:val="24"/>
        </w:rPr>
        <w:lastRenderedPageBreak/>
        <w:t>που κατά την άποψή μας βοηθάει στο να αποζημιώνονται στο 100% οι υποβολές δαπανών και όχι στο 90%,</w:t>
      </w:r>
      <w:r>
        <w:rPr>
          <w:rFonts w:eastAsia="Times New Roman" w:cs="Times New Roman"/>
          <w:szCs w:val="24"/>
        </w:rPr>
        <w:t xml:space="preserve"> όπως γινόταν μέχρι τώρα, έτσι ώστε να ενισχύεται και η ρευστότητα των επιχειρήσεων και των συμβεβλημένων </w:t>
      </w:r>
      <w:proofErr w:type="spellStart"/>
      <w:r>
        <w:rPr>
          <w:rFonts w:eastAsia="Times New Roman" w:cs="Times New Roman"/>
          <w:szCs w:val="24"/>
        </w:rPr>
        <w:t>παρόχων</w:t>
      </w:r>
      <w:proofErr w:type="spellEnd"/>
      <w:r>
        <w:rPr>
          <w:rFonts w:eastAsia="Times New Roman" w:cs="Times New Roman"/>
          <w:szCs w:val="24"/>
        </w:rPr>
        <w:t xml:space="preserve"> με τον ΕΟΠΥΥ. </w:t>
      </w:r>
    </w:p>
    <w:p w14:paraId="07A0049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Επίσης, δίνεται η δυνατότητα από τα ίδια έσοδα που αποκτά ο ΕΟΠΥΥ μέσα από το σύστημα εντατικότερων ελέγχων να επενδύονται ένα </w:t>
      </w:r>
      <w:r>
        <w:rPr>
          <w:rFonts w:eastAsia="Times New Roman" w:cs="Times New Roman"/>
          <w:szCs w:val="24"/>
        </w:rPr>
        <w:t>μέρος από αυτά τα ίδια έσοδα και ως επιπλέον οικονομικά κίνητρα για το προσωπικό, το οποίο συμμετέχει στους ελέγχους και στηρίζει την αναδιοργάνωση τη διοικητική του οργανισμού, να ενισχύονται παρεμβάσεις ενημέρωσης των ασφαλισμένων, να ενισχύονται παρεμβά</w:t>
      </w:r>
      <w:r>
        <w:rPr>
          <w:rFonts w:eastAsia="Times New Roman" w:cs="Times New Roman"/>
          <w:szCs w:val="24"/>
        </w:rPr>
        <w:t xml:space="preserve">σεις πρόληψης και αγωγής υγείας και να στηρίζονται οι δημόσιες δομές πρωτοβάθμιας φροντίδας. </w:t>
      </w:r>
    </w:p>
    <w:p w14:paraId="07A0049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Και το τελευταίο -και νομίζω σημαντικότερο- είναι η δυνατότητα που μας δίνεται μέχρι το τέλος του 2017 να προχωρήσουμε σε αναθεώρηση </w:t>
      </w:r>
      <w:r>
        <w:rPr>
          <w:rFonts w:eastAsia="Times New Roman" w:cs="Times New Roman"/>
          <w:szCs w:val="24"/>
        </w:rPr>
        <w:lastRenderedPageBreak/>
        <w:t>και τροποποίηση όλων των σημε</w:t>
      </w:r>
      <w:r>
        <w:rPr>
          <w:rFonts w:eastAsia="Times New Roman" w:cs="Times New Roman"/>
          <w:szCs w:val="24"/>
        </w:rPr>
        <w:t>ρινών οργανισμών των δημόσιων νοσοκομείων και των Υγειονομικών Περιφερειών. Ξέρουμε πάρα πολύ καλά ότι οι οργανισμοί που ψηφίστηκαν –οι τελευταίες τροποποιήσεις έγιναν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2012, παραμονή του χρόνου, κάτω από την πίεση τότε των </w:t>
      </w:r>
      <w:proofErr w:type="spellStart"/>
      <w:r>
        <w:rPr>
          <w:rFonts w:eastAsia="Times New Roman" w:cs="Times New Roman"/>
          <w:szCs w:val="24"/>
        </w:rPr>
        <w:t>προαπαιτουμένων</w:t>
      </w:r>
      <w:proofErr w:type="spellEnd"/>
      <w:r>
        <w:rPr>
          <w:rFonts w:eastAsia="Times New Roman" w:cs="Times New Roman"/>
          <w:szCs w:val="24"/>
        </w:rPr>
        <w:t xml:space="preserve"> και τω</w:t>
      </w:r>
      <w:r>
        <w:rPr>
          <w:rFonts w:eastAsia="Times New Roman" w:cs="Times New Roman"/>
          <w:szCs w:val="24"/>
        </w:rPr>
        <w:t xml:space="preserve">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αυτοί οι οργανισμοί στην πλειονότητά τους είναι τελείως εξωπραγματικοί, δεν αποτυπώνουν ούτε καν τη σημερινή στελέχωση και λειτουργία τμημάτων και κλινικών στα δημόσια νοσοκομεία. Και υπάρχει μ</w:t>
      </w:r>
      <w:r>
        <w:rPr>
          <w:rFonts w:eastAsia="Times New Roman" w:cs="Times New Roman"/>
          <w:szCs w:val="24"/>
        </w:rPr>
        <w:t>ί</w:t>
      </w:r>
      <w:r>
        <w:rPr>
          <w:rFonts w:eastAsia="Times New Roman" w:cs="Times New Roman"/>
          <w:szCs w:val="24"/>
        </w:rPr>
        <w:t xml:space="preserve">α προσπάθεια -σε συνεννόηση με τις </w:t>
      </w:r>
      <w:r>
        <w:rPr>
          <w:rFonts w:eastAsia="Times New Roman" w:cs="Times New Roman"/>
          <w:szCs w:val="24"/>
        </w:rPr>
        <w:t xml:space="preserve">νέες διοικήσεις των νοσοκομείων και των ΥΠΕ- να πάμε σε τροποποιήσεις, οι οποίες: Πρώτον, να κατοχυρώνουν τα </w:t>
      </w:r>
      <w:proofErr w:type="spellStart"/>
      <w:r>
        <w:rPr>
          <w:rFonts w:eastAsia="Times New Roman" w:cs="Times New Roman"/>
          <w:szCs w:val="24"/>
        </w:rPr>
        <w:t>λειτουργούντα</w:t>
      </w:r>
      <w:proofErr w:type="spellEnd"/>
      <w:r>
        <w:rPr>
          <w:rFonts w:eastAsia="Times New Roman" w:cs="Times New Roman"/>
          <w:szCs w:val="24"/>
        </w:rPr>
        <w:t xml:space="preserve"> τμήματα, να μην τίθενται σε διακινδύνευση προφανώς η θέση εργασίας κανενός και να δίνει και τη δυνατότητα μιας αναπτυξιακής προοπτική</w:t>
      </w:r>
      <w:r>
        <w:rPr>
          <w:rFonts w:eastAsia="Times New Roman" w:cs="Times New Roman"/>
          <w:szCs w:val="24"/>
        </w:rPr>
        <w:t xml:space="preserve">ς για το δημόσιο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w:t>
      </w:r>
    </w:p>
    <w:p w14:paraId="07A0049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Παρακάμπτουμε, λοιπόν, τη χρονοβόρα διαδικασία της έκδοσης της τροποποίησης των οργανισμών μέσω προεδρικών διαταγμάτων, η οποία ξέρετε πάρα πολύ καλά ότι κρατάει περίπου ένα με ενάμισ</w:t>
      </w:r>
      <w:r>
        <w:rPr>
          <w:rFonts w:eastAsia="Times New Roman" w:cs="Times New Roman"/>
          <w:szCs w:val="24"/>
        </w:rPr>
        <w:t>η</w:t>
      </w:r>
      <w:r>
        <w:rPr>
          <w:rFonts w:eastAsia="Times New Roman" w:cs="Times New Roman"/>
          <w:szCs w:val="24"/>
        </w:rPr>
        <w:t xml:space="preserve"> χρόνο. </w:t>
      </w:r>
    </w:p>
    <w:p w14:paraId="07A0049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Νομίζω ότι είναι ένα πλαίσιο </w:t>
      </w:r>
      <w:r>
        <w:rPr>
          <w:rFonts w:eastAsia="Times New Roman" w:cs="Times New Roman"/>
          <w:szCs w:val="24"/>
        </w:rPr>
        <w:t xml:space="preserve">παρεμβάσεων ενισχυτικό του δημόσιου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αυτή την περίοδο. </w:t>
      </w:r>
      <w:r>
        <w:rPr>
          <w:rFonts w:eastAsia="Times New Roman" w:cs="Times New Roman"/>
          <w:szCs w:val="24"/>
        </w:rPr>
        <w:t>Μ</w:t>
      </w:r>
      <w:r>
        <w:rPr>
          <w:rFonts w:eastAsia="Times New Roman" w:cs="Times New Roman"/>
          <w:szCs w:val="24"/>
        </w:rPr>
        <w:t>ένει να δούμε στην πράξη τη μετρήσιμη αποτελεσματικότητά του στις υπηρεσίες υγείας.</w:t>
      </w:r>
    </w:p>
    <w:p w14:paraId="07A0049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Σας ευχαριστώ.</w:t>
      </w:r>
    </w:p>
    <w:p w14:paraId="07A0049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07A0049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Σταθάκη, έχετε δ</w:t>
      </w:r>
      <w:r>
        <w:rPr>
          <w:rFonts w:eastAsia="Times New Roman" w:cs="Times New Roman"/>
          <w:szCs w:val="24"/>
        </w:rPr>
        <w:t>ύ</w:t>
      </w:r>
      <w:r>
        <w:rPr>
          <w:rFonts w:eastAsia="Times New Roman" w:cs="Times New Roman"/>
          <w:szCs w:val="24"/>
        </w:rPr>
        <w:t>ο λεπτ</w:t>
      </w:r>
      <w:r>
        <w:rPr>
          <w:rFonts w:eastAsia="Times New Roman" w:cs="Times New Roman"/>
          <w:szCs w:val="24"/>
        </w:rPr>
        <w:t>ά για να μιλήσετε για τις νομοτεχνικές βελτιώσεις.</w:t>
      </w:r>
    </w:p>
    <w:p w14:paraId="07A0049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θα ήθελα να ρωτήσω τον Υπουργό Υγείας για αυτό το θέμα.</w:t>
      </w:r>
    </w:p>
    <w:p w14:paraId="07A0049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Παρακαλώ, κοιτάξτε, μόνο μία ερώτηση, γιατί προηγουμένως στο ίδιο θέμα δημιουρ</w:t>
      </w:r>
      <w:r>
        <w:rPr>
          <w:rFonts w:eastAsia="Times New Roman" w:cs="Times New Roman"/>
          <w:szCs w:val="24"/>
        </w:rPr>
        <w:t>γήθηκε…</w:t>
      </w:r>
    </w:p>
    <w:p w14:paraId="07A0049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 τι να κάνουμε; </w:t>
      </w:r>
    </w:p>
    <w:p w14:paraId="07A0049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Υπουργέ, στην παράγραφο 10 αυξάνεται η νοσοκομειακή φαρμακευτική δαπάνη κατά 20 εκατομμύρια για άπορους ανασφάλιστους μετανάστες, όπως περιγράφετε. Τώρα, άλλο αύξηση του ορίου δαπανών και άλλο αύξηση της</w:t>
      </w:r>
      <w:r>
        <w:rPr>
          <w:rFonts w:eastAsia="Times New Roman" w:cs="Times New Roman"/>
          <w:szCs w:val="24"/>
        </w:rPr>
        <w:t xml:space="preserve"> χρηματοδότησης από τον κρατικό </w:t>
      </w:r>
      <w:r>
        <w:rPr>
          <w:rFonts w:eastAsia="Times New Roman" w:cs="Times New Roman"/>
          <w:szCs w:val="24"/>
        </w:rPr>
        <w:t>π</w:t>
      </w:r>
      <w:r>
        <w:rPr>
          <w:rFonts w:eastAsia="Times New Roman" w:cs="Times New Roman"/>
          <w:szCs w:val="24"/>
        </w:rPr>
        <w:t>ροϋπολογισμό. Εμείς σας ρωτάμε: Δεν ενισχύεται η φαρμακοβιομηχανία με 20 εκατομμύρια ευρώ, αφού αυτά θα αφαιρεθούν από την υπέρβαση της φαρμακευτικής δαπάνης, την οποία θα έπρεπε να επιστρέψουν οι φαρμακοβιομήχανοι στον ΕΟΠ</w:t>
      </w:r>
      <w:r>
        <w:rPr>
          <w:rFonts w:eastAsia="Times New Roman" w:cs="Times New Roman"/>
          <w:szCs w:val="24"/>
        </w:rPr>
        <w:t xml:space="preserve">ΥΥ; </w:t>
      </w:r>
    </w:p>
    <w:p w14:paraId="07A0049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την παράγραφο 11 αναφέρεστε στις αποφάσεις καταλογισμού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καταβληθεισών παροχών υγείας σε είδος. Δηλαδή, θα κυνη</w:t>
      </w:r>
      <w:r>
        <w:rPr>
          <w:rFonts w:eastAsia="Times New Roman" w:cs="Times New Roman"/>
          <w:szCs w:val="24"/>
        </w:rPr>
        <w:lastRenderedPageBreak/>
        <w:t>γάτε ασθενείς να πληρώσουν για υπηρεσίες που έλαβαν, όπως παραδείγματος χάριν, στα κέντρα πιστοποίησης αναπηρίας, θα δίνετε μικρ</w:t>
      </w:r>
      <w:r>
        <w:rPr>
          <w:rFonts w:eastAsia="Times New Roman" w:cs="Times New Roman"/>
          <w:szCs w:val="24"/>
        </w:rPr>
        <w:t>ότερο ποσοστό αναπηρίας –που είναι το πιο συνηθισμένο το τελευταίο διάστημα- και δεν θα δικαιούνται δωρεάν υπηρεσίες υγείας; Τότε, αυτές που έλαβαν, για το διάστημα μέχρι να κριθούν, θα πρέπει να τις πληρώσουν; Το λέω γιατί είναι φαινόμενο που συναντιέται.</w:t>
      </w:r>
      <w:r>
        <w:rPr>
          <w:rFonts w:eastAsia="Times New Roman" w:cs="Times New Roman"/>
          <w:szCs w:val="24"/>
        </w:rPr>
        <w:t xml:space="preserve"> </w:t>
      </w:r>
    </w:p>
    <w:p w14:paraId="07A004A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7A004A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τον λόγο. Να τελειώσουμε όμως, γιατί περιμένουν κι άλλοι Υπουργοί να μιλήσουν σχετικά με τις νομοτεχνικές. </w:t>
      </w:r>
    </w:p>
    <w:p w14:paraId="07A004A2" w14:textId="77777777" w:rsidR="00952F62" w:rsidRDefault="00723C98">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Όσον αφορά τη φαρμακευτική δαπάνη, πέρυσι ήταν 570 εκατομμύρια ευρώ, από τα οποία 490 εκατομμύρια ευρώ αφορούσαν τα δημόσια νοσοκομεία και τα υπόλοιπα 80 εκατομμύρια ευρώ αφορούσαν τις ιδιωτικές κλινικές και τα νοσοκομεία </w:t>
      </w:r>
      <w:r>
        <w:rPr>
          <w:rFonts w:eastAsia="Times New Roman"/>
          <w:szCs w:val="24"/>
        </w:rPr>
        <w:lastRenderedPageBreak/>
        <w:t xml:space="preserve">που είναι εκτός ΕΣΥ, δηλαδή </w:t>
      </w:r>
      <w:r>
        <w:rPr>
          <w:rFonts w:eastAsia="Times New Roman"/>
          <w:szCs w:val="24"/>
        </w:rPr>
        <w:t>«</w:t>
      </w:r>
      <w:r>
        <w:rPr>
          <w:rFonts w:eastAsia="Times New Roman"/>
          <w:szCs w:val="24"/>
        </w:rPr>
        <w:t>Παπαγ</w:t>
      </w:r>
      <w:r>
        <w:rPr>
          <w:rFonts w:eastAsia="Times New Roman"/>
          <w:szCs w:val="24"/>
        </w:rPr>
        <w:t>εωργίου</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ΝΙΜΤΣ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Αρεταίειο</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Αιγινήτειο</w:t>
      </w:r>
      <w:r>
        <w:rPr>
          <w:rFonts w:eastAsia="Times New Roman"/>
          <w:szCs w:val="24"/>
        </w:rPr>
        <w:t>»</w:t>
      </w:r>
      <w:r>
        <w:rPr>
          <w:rFonts w:eastAsia="Times New Roman"/>
          <w:szCs w:val="24"/>
        </w:rPr>
        <w:t>, τα οποία προμηθεύονται τα φάρμακά τους μέσα από τα φαρμακεία του ΕΟΠΥΥ. Υπήρξε μ</w:t>
      </w:r>
      <w:r>
        <w:rPr>
          <w:rFonts w:eastAsia="Times New Roman"/>
          <w:szCs w:val="24"/>
        </w:rPr>
        <w:t>ί</w:t>
      </w:r>
      <w:r>
        <w:rPr>
          <w:rFonts w:eastAsia="Times New Roman"/>
          <w:szCs w:val="24"/>
        </w:rPr>
        <w:t xml:space="preserve">α υπέρβαση στη δαπάνη. Θα κλείσει περίπου γύρω στα 650-660 εκατομμύρια φέτος. </w:t>
      </w:r>
    </w:p>
    <w:p w14:paraId="07A004A3" w14:textId="77777777" w:rsidR="00952F62" w:rsidRDefault="00723C98">
      <w:pPr>
        <w:spacing w:line="600" w:lineRule="auto"/>
        <w:ind w:firstLine="720"/>
        <w:jc w:val="both"/>
        <w:rPr>
          <w:rFonts w:eastAsia="Times New Roman"/>
          <w:szCs w:val="24"/>
        </w:rPr>
      </w:pPr>
      <w:r>
        <w:rPr>
          <w:rFonts w:eastAsia="Times New Roman"/>
          <w:szCs w:val="24"/>
        </w:rPr>
        <w:t>Εμείς, λοιπόν, ακριβώς για να μην έχουμε προβλήματ</w:t>
      </w:r>
      <w:r>
        <w:rPr>
          <w:rFonts w:eastAsia="Times New Roman"/>
          <w:szCs w:val="24"/>
        </w:rPr>
        <w:t xml:space="preserve">α ομαλού εφοδιασμού των νοσοκομείων από τις φαρμακευτικές εταιρείες, οι οποίες συχνά επικαλούνται δυσβάστακτο κόστος λόγω του </w:t>
      </w:r>
      <w:proofErr w:type="spellStart"/>
      <w:r>
        <w:rPr>
          <w:rFonts w:eastAsia="Times New Roman"/>
          <w:szCs w:val="24"/>
          <w:lang w:val="en-US"/>
        </w:rPr>
        <w:t>clawback</w:t>
      </w:r>
      <w:proofErr w:type="spellEnd"/>
      <w:r>
        <w:rPr>
          <w:rFonts w:eastAsia="Times New Roman"/>
          <w:szCs w:val="24"/>
        </w:rPr>
        <w:t>, κάναμε μ</w:t>
      </w:r>
      <w:r>
        <w:rPr>
          <w:rFonts w:eastAsia="Times New Roman"/>
          <w:szCs w:val="24"/>
        </w:rPr>
        <w:t>ί</w:t>
      </w:r>
      <w:r>
        <w:rPr>
          <w:rFonts w:eastAsia="Times New Roman"/>
          <w:szCs w:val="24"/>
        </w:rPr>
        <w:t xml:space="preserve">α διαπραγμάτευση και </w:t>
      </w:r>
      <w:proofErr w:type="spellStart"/>
      <w:r>
        <w:rPr>
          <w:rFonts w:eastAsia="Times New Roman"/>
          <w:szCs w:val="24"/>
        </w:rPr>
        <w:t>επιτύχαμε</w:t>
      </w:r>
      <w:proofErr w:type="spellEnd"/>
      <w:r>
        <w:rPr>
          <w:rFonts w:eastAsia="Times New Roman"/>
          <w:szCs w:val="24"/>
        </w:rPr>
        <w:t xml:space="preserve"> να αυξηθεί ένα όριο, που κατά την άποψή μας όντως ήταν χαμηλό και το είχαμε πει </w:t>
      </w:r>
      <w:r>
        <w:rPr>
          <w:rFonts w:eastAsia="Times New Roman"/>
          <w:szCs w:val="24"/>
        </w:rPr>
        <w:t>από πέρυσι, αλλά δεν είχε αποδεκτό. Εκ των υστέρων αναγνωρίστηκε ότι εξαιτίας και της αυξημένης προσβασιμότητας του συστήματος υγείας, ήταν προφανώς μη ρεαλιστικό.</w:t>
      </w:r>
    </w:p>
    <w:p w14:paraId="07A004A4" w14:textId="77777777" w:rsidR="00952F62" w:rsidRDefault="00723C98">
      <w:pPr>
        <w:spacing w:line="600" w:lineRule="auto"/>
        <w:ind w:firstLine="720"/>
        <w:jc w:val="both"/>
        <w:rPr>
          <w:rFonts w:eastAsia="Times New Roman"/>
          <w:szCs w:val="24"/>
        </w:rPr>
      </w:pPr>
      <w:r>
        <w:rPr>
          <w:rFonts w:eastAsia="Times New Roman"/>
          <w:szCs w:val="24"/>
        </w:rPr>
        <w:t>Επιτρέψτε μου να κάνω ένα σχόλιο. Αυτήν τη στιγμή, όχι μόνο στη χώρα μας αλλά διεθνώς, το κε</w:t>
      </w:r>
      <w:r>
        <w:rPr>
          <w:rFonts w:eastAsia="Times New Roman"/>
          <w:szCs w:val="24"/>
        </w:rPr>
        <w:t xml:space="preserve">φάλαιο παράγει φάρμακα. Το κεφάλαιο κάνει έρευνα, το κεφάλαιο παράγει φάρμακα και οι πολιτείες αγοράζουν από </w:t>
      </w:r>
      <w:r>
        <w:rPr>
          <w:rFonts w:eastAsia="Times New Roman"/>
          <w:szCs w:val="24"/>
        </w:rPr>
        <w:lastRenderedPageBreak/>
        <w:t>το κεφάλαιο φάρμακα και ιατρικό εξοπλισμό. Άρα το να εγκαλούμαστε ότι δίνουμε λεφτά στη βιομηχανία, νομίζω ότι είναι μια κριτική εκτός πραγματικότη</w:t>
      </w:r>
      <w:r>
        <w:rPr>
          <w:rFonts w:eastAsia="Times New Roman"/>
          <w:szCs w:val="24"/>
        </w:rPr>
        <w:t xml:space="preserve">τας. Δεν παράγει η εργατική τάξη φάρμακα και ιατρικό εξοπλισμό, αγαπητή </w:t>
      </w:r>
      <w:proofErr w:type="spellStart"/>
      <w:r>
        <w:rPr>
          <w:rFonts w:eastAsia="Times New Roman"/>
          <w:szCs w:val="24"/>
        </w:rPr>
        <w:t>συναδέλφισσα</w:t>
      </w:r>
      <w:proofErr w:type="spellEnd"/>
      <w:r>
        <w:rPr>
          <w:rFonts w:eastAsia="Times New Roman"/>
          <w:szCs w:val="24"/>
        </w:rPr>
        <w:t>.</w:t>
      </w:r>
    </w:p>
    <w:p w14:paraId="07A004A5"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Σίγουρα παράγει γιατί εργάζεται!</w:t>
      </w:r>
    </w:p>
    <w:p w14:paraId="07A004A6" w14:textId="77777777" w:rsidR="00952F62" w:rsidRDefault="00723C9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δεν κάνουμε διάλογο.</w:t>
      </w:r>
    </w:p>
    <w:p w14:paraId="07A004A7" w14:textId="77777777" w:rsidR="00952F62" w:rsidRDefault="00723C98">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Και όσο, </w:t>
      </w:r>
      <w:r>
        <w:rPr>
          <w:rFonts w:eastAsia="Times New Roman"/>
          <w:szCs w:val="24"/>
        </w:rPr>
        <w:t>λοιπόν, είμαστε υποχρεωμένοι να καλύπτουμε τις ανάγκες των ανθρώπων σε αυτήν τη χώρα, σε φάρμακα, εξετάσεις κ.λπ., θα δίνουμε χρήματα στο κεφάλαιο, αλλά θα το κάνουμε με ορθολογικό τρόπο, με έντιμο τρόπο και με βάση κριτήρια αξιολόγησης.</w:t>
      </w:r>
    </w:p>
    <w:p w14:paraId="07A004A8" w14:textId="77777777" w:rsidR="00952F62" w:rsidRDefault="00723C98">
      <w:pPr>
        <w:spacing w:line="600" w:lineRule="auto"/>
        <w:ind w:firstLine="720"/>
        <w:jc w:val="both"/>
        <w:rPr>
          <w:rFonts w:eastAsia="Times New Roman"/>
          <w:szCs w:val="24"/>
        </w:rPr>
      </w:pPr>
      <w:r>
        <w:rPr>
          <w:rFonts w:eastAsia="Times New Roman"/>
          <w:b/>
          <w:szCs w:val="24"/>
        </w:rPr>
        <w:t>ΠΡΟΕΔΡΕΥΩΝ (Δημήτρ</w:t>
      </w:r>
      <w:r>
        <w:rPr>
          <w:rFonts w:eastAsia="Times New Roman"/>
          <w:b/>
          <w:szCs w:val="24"/>
        </w:rPr>
        <w:t>ιος Κρεμαστινός):</w:t>
      </w:r>
      <w:r>
        <w:rPr>
          <w:rFonts w:eastAsia="Times New Roman"/>
          <w:szCs w:val="24"/>
        </w:rPr>
        <w:t xml:space="preserve"> Παρακαλώ.</w:t>
      </w:r>
    </w:p>
    <w:p w14:paraId="07A004A9" w14:textId="77777777" w:rsidR="00952F62" w:rsidRDefault="00723C98">
      <w:pPr>
        <w:spacing w:line="600" w:lineRule="auto"/>
        <w:ind w:firstLine="720"/>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Και όσον αφορά το δεύτερο σχόλιο, αυτό δεν αφορά καταρχήν τα ΚΕΠΑ. Τα ΚΕΠΑ είναι υπόθεση που έχει σχέση με το Υπουργείο Εργασίας. Δεν αφορά τα ΚΕΠΑ. Υπάρχουν όμως, έλεγχοι που γίνονται αυτήν τη </w:t>
      </w:r>
      <w:r>
        <w:rPr>
          <w:rFonts w:eastAsia="Times New Roman"/>
          <w:szCs w:val="24"/>
        </w:rPr>
        <w:t>στιγμή από τον ΕΟΠΥΥ, εντατικοποιημένοι και τυχαιοποιημένοι, που αποδεικνύουν πολύ μεγάλες υπερβάσεις και καταχρήσεις στη χορήγηση υλικών, προφανώς μέσα από μ</w:t>
      </w:r>
      <w:r>
        <w:rPr>
          <w:rFonts w:eastAsia="Times New Roman"/>
          <w:szCs w:val="24"/>
        </w:rPr>
        <w:t>ί</w:t>
      </w:r>
      <w:r>
        <w:rPr>
          <w:rFonts w:eastAsia="Times New Roman"/>
          <w:szCs w:val="24"/>
        </w:rPr>
        <w:t>α συμπαιγνία πολλών παραγόντων. Όποτε υπάρχει τέτοιο διαπιστωμένο γεγονός, προφανώς θα αναζητούντ</w:t>
      </w:r>
      <w:r>
        <w:rPr>
          <w:rFonts w:eastAsia="Times New Roman"/>
          <w:szCs w:val="24"/>
        </w:rPr>
        <w:t xml:space="preserve">αι τα </w:t>
      </w:r>
      <w:proofErr w:type="spellStart"/>
      <w:r>
        <w:rPr>
          <w:rFonts w:eastAsia="Times New Roman"/>
          <w:szCs w:val="24"/>
        </w:rPr>
        <w:t>αχρεωστήτως</w:t>
      </w:r>
      <w:proofErr w:type="spellEnd"/>
      <w:r>
        <w:rPr>
          <w:rFonts w:eastAsia="Times New Roman"/>
          <w:szCs w:val="24"/>
        </w:rPr>
        <w:t xml:space="preserve"> καταβληθέντα, κυρίως από τους </w:t>
      </w:r>
      <w:proofErr w:type="spellStart"/>
      <w:r>
        <w:rPr>
          <w:rFonts w:eastAsia="Times New Roman"/>
          <w:szCs w:val="24"/>
        </w:rPr>
        <w:t>παρόχους</w:t>
      </w:r>
      <w:proofErr w:type="spellEnd"/>
      <w:r>
        <w:rPr>
          <w:rFonts w:eastAsia="Times New Roman"/>
          <w:szCs w:val="24"/>
        </w:rPr>
        <w:t xml:space="preserve"> και όχι φυσικά από τους ασφαλισμένους.</w:t>
      </w:r>
    </w:p>
    <w:p w14:paraId="07A004AA" w14:textId="77777777" w:rsidR="00952F62" w:rsidRDefault="00723C98">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045E78">
        <w:rPr>
          <w:rFonts w:eastAsia="Times New Roman"/>
          <w:b/>
          <w:szCs w:val="24"/>
        </w:rPr>
        <w:t>ΑΝΑΣΤΑΣΙΟΣ ΚΟΥΡΑΚΗΣ</w:t>
      </w:r>
      <w:r>
        <w:rPr>
          <w:rFonts w:eastAsia="Times New Roman"/>
          <w:szCs w:val="24"/>
        </w:rPr>
        <w:t>)</w:t>
      </w:r>
    </w:p>
    <w:p w14:paraId="07A004AB"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ζητήσουμε την άδεια α</w:t>
      </w:r>
      <w:r>
        <w:rPr>
          <w:rFonts w:eastAsia="Times New Roman"/>
          <w:szCs w:val="24"/>
        </w:rPr>
        <w:t>πό την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 xml:space="preserve"> για να πάρει για πολύ λίγο τον λόγο ο Υπουργός κ</w:t>
      </w:r>
      <w:r>
        <w:rPr>
          <w:rFonts w:eastAsia="Times New Roman"/>
          <w:szCs w:val="24"/>
        </w:rPr>
        <w:t>.</w:t>
      </w:r>
      <w:r>
        <w:rPr>
          <w:rFonts w:eastAsia="Times New Roman"/>
          <w:szCs w:val="24"/>
        </w:rPr>
        <w:t xml:space="preserve"> Νίκος Παππάς, ο οποίος έχει μια τροπολογία.</w:t>
      </w:r>
    </w:p>
    <w:p w14:paraId="07A004AC" w14:textId="77777777" w:rsidR="00952F62" w:rsidRDefault="00723C98">
      <w:pPr>
        <w:spacing w:line="600" w:lineRule="auto"/>
        <w:ind w:firstLine="720"/>
        <w:jc w:val="both"/>
        <w:rPr>
          <w:rFonts w:eastAsia="Times New Roman"/>
          <w:szCs w:val="24"/>
        </w:rPr>
      </w:pPr>
      <w:r>
        <w:rPr>
          <w:rFonts w:eastAsia="Times New Roman"/>
          <w:b/>
          <w:szCs w:val="24"/>
        </w:rPr>
        <w:lastRenderedPageBreak/>
        <w:t>ΝΙΚΟΛΑΟΣ ΠΑΠΠΑΣ (Υπουργός Ψηφιακής Πολιτικής, Τηλεπικοινωνιών και Ενημέρωσης):</w:t>
      </w:r>
      <w:r>
        <w:rPr>
          <w:rFonts w:eastAsia="Times New Roman"/>
          <w:szCs w:val="24"/>
        </w:rPr>
        <w:t xml:space="preserve"> Ευχαριστώ, κύριε Πρόεδρε. Ευχαριστώ και τους Υπουργούς για τη δ</w:t>
      </w:r>
      <w:r>
        <w:rPr>
          <w:rFonts w:eastAsia="Times New Roman"/>
          <w:szCs w:val="24"/>
        </w:rPr>
        <w:t>ιευκόλυνση.</w:t>
      </w:r>
    </w:p>
    <w:p w14:paraId="07A004AD" w14:textId="77777777" w:rsidR="00952F62" w:rsidRDefault="00723C98">
      <w:pPr>
        <w:spacing w:line="600" w:lineRule="auto"/>
        <w:ind w:firstLine="720"/>
        <w:jc w:val="both"/>
        <w:rPr>
          <w:rFonts w:eastAsia="Times New Roman"/>
          <w:szCs w:val="24"/>
        </w:rPr>
      </w:pPr>
      <w:r>
        <w:rPr>
          <w:rFonts w:eastAsia="Times New Roman"/>
          <w:szCs w:val="24"/>
        </w:rPr>
        <w:t>Με τη συγκεκριμένη τροπολογία, κυρίες και κύριοι Βουλευτές, απλώς αποσαφηνίζεται ότι, όπως κατά το παρελθόν η δημόσια τηλεόραση ήταν αρμοδιότητα του Υπουργού, ο οποίος είχε στο χαρτοφυλάκιο του τη Γενική Γραμματεία Ενημέρωσης, αυτή η αρμοδιότητ</w:t>
      </w:r>
      <w:r>
        <w:rPr>
          <w:rFonts w:eastAsia="Times New Roman"/>
          <w:szCs w:val="24"/>
        </w:rPr>
        <w:t xml:space="preserve">α είναι στο </w:t>
      </w:r>
      <w:proofErr w:type="spellStart"/>
      <w:r>
        <w:rPr>
          <w:rFonts w:eastAsia="Times New Roman"/>
          <w:szCs w:val="24"/>
        </w:rPr>
        <w:t>νεοσυσταθέν</w:t>
      </w:r>
      <w:proofErr w:type="spellEnd"/>
      <w:r>
        <w:rPr>
          <w:rFonts w:eastAsia="Times New Roman"/>
          <w:szCs w:val="24"/>
        </w:rPr>
        <w:t xml:space="preserve"> Υπουργείο Ψηφιακής Πολιτικής, Τηλεπικοινωνιών και Ενημέρωσης.</w:t>
      </w:r>
    </w:p>
    <w:p w14:paraId="07A004AE" w14:textId="77777777" w:rsidR="00952F62" w:rsidRDefault="00723C98">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Γιατί αυτό δεν είναι στην απόφαση του Πρωθυπουργού και είναι νόμος;</w:t>
      </w:r>
    </w:p>
    <w:p w14:paraId="07A004AF" w14:textId="77777777" w:rsidR="00952F62" w:rsidRDefault="00723C98">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Είναι</w:t>
      </w:r>
      <w:r>
        <w:rPr>
          <w:rFonts w:eastAsia="Times New Roman"/>
          <w:szCs w:val="24"/>
        </w:rPr>
        <w:t xml:space="preserve"> στην απόφαση του Πρωθυπουργού. Έχει διατυπωθεί έτσι. Το καινούριο Υπουργείο συνίσταται από τις τρεις συ</w:t>
      </w:r>
      <w:r>
        <w:rPr>
          <w:rFonts w:eastAsia="Times New Roman"/>
          <w:szCs w:val="24"/>
        </w:rPr>
        <w:lastRenderedPageBreak/>
        <w:t xml:space="preserve">γκεκριμένες γραμματείες, τη Γενική Γραμματεία Ενημέρωσης, τη </w:t>
      </w:r>
      <w:proofErr w:type="spellStart"/>
      <w:r>
        <w:rPr>
          <w:rFonts w:eastAsia="Times New Roman"/>
          <w:szCs w:val="24"/>
        </w:rPr>
        <w:t>νεοσυσταθείσα</w:t>
      </w:r>
      <w:proofErr w:type="spellEnd"/>
      <w:r>
        <w:rPr>
          <w:rFonts w:eastAsia="Times New Roman"/>
          <w:szCs w:val="24"/>
        </w:rPr>
        <w:t xml:space="preserve"> Γενική Γραμματεία Ψηφιακής Πολιτικής και τη Γενική Γραμματεία Τηλεπικοινωνιών</w:t>
      </w:r>
      <w:r>
        <w:rPr>
          <w:rFonts w:eastAsia="Times New Roman"/>
          <w:szCs w:val="24"/>
        </w:rPr>
        <w:t xml:space="preserve"> και Ταχυδρομείων, η οποία μετακόμισε στο </w:t>
      </w:r>
      <w:proofErr w:type="spellStart"/>
      <w:r>
        <w:rPr>
          <w:rFonts w:eastAsia="Times New Roman"/>
          <w:szCs w:val="24"/>
        </w:rPr>
        <w:t>νεοσυσταθέν</w:t>
      </w:r>
      <w:proofErr w:type="spellEnd"/>
      <w:r>
        <w:rPr>
          <w:rFonts w:eastAsia="Times New Roman"/>
          <w:szCs w:val="24"/>
        </w:rPr>
        <w:t xml:space="preserve"> Υπουργείο από το Υπουργείο Υποδομών. Αποσαφηνίζεται, λοιπόν, ότι στην κείμενη νομοθεσία, όπου αναφέρεται Υπουργός αρμόδιος για θέματα ραδιοτηλεόρασης, νοείται εφεξής ο Υπουργός Ψηφιακής Πολιτικής. </w:t>
      </w:r>
    </w:p>
    <w:p w14:paraId="07A004B0" w14:textId="77777777" w:rsidR="00952F62" w:rsidRDefault="00723C98">
      <w:pPr>
        <w:spacing w:line="600" w:lineRule="auto"/>
        <w:ind w:firstLine="720"/>
        <w:jc w:val="both"/>
        <w:rPr>
          <w:rFonts w:eastAsia="Times New Roman"/>
          <w:szCs w:val="24"/>
        </w:rPr>
      </w:pPr>
      <w:r>
        <w:rPr>
          <w:rFonts w:eastAsia="Times New Roman"/>
          <w:szCs w:val="24"/>
        </w:rPr>
        <w:t>Ευχα</w:t>
      </w:r>
      <w:r>
        <w:rPr>
          <w:rFonts w:eastAsia="Times New Roman"/>
          <w:szCs w:val="24"/>
        </w:rPr>
        <w:t>ριστώ πάρα πολύ.</w:t>
      </w:r>
    </w:p>
    <w:p w14:paraId="07A004B1"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κι εμείς, κύριε Παππά και για το σύντομο της παρέμβασης.</w:t>
      </w:r>
    </w:p>
    <w:p w14:paraId="07A004B2" w14:textId="77777777" w:rsidR="00952F62" w:rsidRDefault="00723C98">
      <w:pPr>
        <w:spacing w:line="600" w:lineRule="auto"/>
        <w:ind w:firstLine="720"/>
        <w:jc w:val="both"/>
        <w:rPr>
          <w:rFonts w:eastAsia="Times New Roman"/>
          <w:szCs w:val="24"/>
        </w:rPr>
      </w:pPr>
      <w:r>
        <w:rPr>
          <w:rFonts w:eastAsia="Times New Roman"/>
          <w:szCs w:val="24"/>
        </w:rPr>
        <w:t>Τον λόγο έχει η Υπουργός Πολιτισμού και Αθλητισμού, κ</w:t>
      </w:r>
      <w:r>
        <w:rPr>
          <w:rFonts w:eastAsia="Times New Roman"/>
          <w:szCs w:val="24"/>
        </w:rPr>
        <w:t>.</w:t>
      </w:r>
      <w:r>
        <w:rPr>
          <w:rFonts w:eastAsia="Times New Roman"/>
          <w:szCs w:val="24"/>
        </w:rPr>
        <w:t xml:space="preserve"> Λυδία </w:t>
      </w:r>
      <w:proofErr w:type="spellStart"/>
      <w:r>
        <w:rPr>
          <w:rFonts w:eastAsia="Times New Roman"/>
          <w:szCs w:val="24"/>
        </w:rPr>
        <w:t>Κονιόρδου</w:t>
      </w:r>
      <w:proofErr w:type="spellEnd"/>
      <w:r>
        <w:rPr>
          <w:rFonts w:eastAsia="Times New Roman"/>
          <w:szCs w:val="24"/>
        </w:rPr>
        <w:t xml:space="preserve"> για πέντε λεπτά. Φαντάζομαι σας φθάνει ο χρόνος, σωστά;</w:t>
      </w:r>
    </w:p>
    <w:p w14:paraId="07A004B3" w14:textId="77777777" w:rsidR="00952F62" w:rsidRDefault="00723C98">
      <w:pPr>
        <w:spacing w:line="600" w:lineRule="auto"/>
        <w:ind w:firstLine="720"/>
        <w:jc w:val="both"/>
        <w:rPr>
          <w:rFonts w:eastAsia="Times New Roman"/>
          <w:szCs w:val="24"/>
        </w:rPr>
      </w:pPr>
      <w:r>
        <w:rPr>
          <w:rFonts w:eastAsia="Times New Roman"/>
          <w:b/>
          <w:szCs w:val="24"/>
        </w:rPr>
        <w:t xml:space="preserve">ΛΥΔΙΑ </w:t>
      </w:r>
      <w:r>
        <w:rPr>
          <w:rFonts w:eastAsia="Times New Roman"/>
          <w:b/>
          <w:szCs w:val="24"/>
        </w:rPr>
        <w:t>ΚΟΝΙΟΡΔΟΥ (Υπουργός Πολιτισμού και Αθλητισμού):</w:t>
      </w:r>
      <w:r>
        <w:rPr>
          <w:rFonts w:eastAsia="Times New Roman"/>
          <w:szCs w:val="24"/>
        </w:rPr>
        <w:t xml:space="preserve"> Έτσι κι έτσι, έχει αρκετές πτυχές.</w:t>
      </w:r>
    </w:p>
    <w:p w14:paraId="07A004B4" w14:textId="77777777" w:rsidR="00952F62" w:rsidRDefault="00723C98">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Καλά, ξεκινήστε, κυρία Υπουργέ.</w:t>
      </w:r>
    </w:p>
    <w:p w14:paraId="07A004B5" w14:textId="77777777" w:rsidR="00952F62" w:rsidRDefault="00723C98">
      <w:pPr>
        <w:spacing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Με το πρώτο προτεινόμενο άρθρο της τροπολογίας, προστ</w:t>
      </w:r>
      <w:r>
        <w:rPr>
          <w:rFonts w:eastAsia="Times New Roman"/>
          <w:szCs w:val="24"/>
        </w:rPr>
        <w:t>ίθενται οι ορισμοί των εννοιών μήτρα, μοντέλο, εκμαγείο, ακριβές αντίγραφο και εμπνευσμένες εφαρμογές για τη βελτίωση της προστασίας των εν λόγω πολιτιστικών προϊόντων.</w:t>
      </w:r>
    </w:p>
    <w:p w14:paraId="07A004B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Για το δεύτερο άρθρο η προτεινόμενη διάταξη της τροπολογίας αντικαθιστά το άρθρο 46 του</w:t>
      </w:r>
      <w:r>
        <w:rPr>
          <w:rFonts w:eastAsia="Times New Roman" w:cs="Times New Roman"/>
          <w:szCs w:val="24"/>
        </w:rPr>
        <w:t xml:space="preserve"> ν.3028/2002 όπως αυτό ισχύει σήμερα στο οποίο προβλέπεται η έκδοση κανονιστικής υπουργικής απόφασης η οποία ορίζει τους γενικούς όρους και τις προϋποθέσεις επίσκεψης του κοινού σε οργανωμένους αρχαιολογικούς χώρους, ιστορικούς τόπους, ακίνητα μνημεία. </w:t>
      </w:r>
    </w:p>
    <w:p w14:paraId="07A004B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Δε</w:t>
      </w:r>
      <w:r>
        <w:rPr>
          <w:rFonts w:eastAsia="Times New Roman" w:cs="Times New Roman"/>
          <w:szCs w:val="24"/>
        </w:rPr>
        <w:t>ύτερον, τους γενικούς όρους και τη διαδικασία χορήγησης άδειας παραχώρησης χρήσης οργανωμένων αρχαιολογικών χώρων, ιστορικών τόπων, ακίνητων μνημείων. Για κάθε συγκεκριμένο αίτημα χρήσης οργανωμένου αρχαιολογικού χώρου ιστορικού τόπου ακίνητου μνημείου προ</w:t>
      </w:r>
      <w:r>
        <w:rPr>
          <w:rFonts w:eastAsia="Times New Roman" w:cs="Times New Roman"/>
          <w:szCs w:val="24"/>
        </w:rPr>
        <w:t xml:space="preserve">βλέπεται η έκδοση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υπουργικής απόφασης μετά από σχετική εισήγηση του Συμβουλίου. </w:t>
      </w:r>
    </w:p>
    <w:p w14:paraId="07A004B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Κατά τη διάρκεια των δεκατριών χρόνων εφαρμογής του νόμου έχει παρατηρηθεί ότι η συγκεκριμένη διαδικασία αφενός επιμηκύνει σημαντικά τον χρόνο που απαιτείται για την έγ</w:t>
      </w:r>
      <w:r>
        <w:rPr>
          <w:rFonts w:eastAsia="Times New Roman" w:cs="Times New Roman"/>
          <w:szCs w:val="24"/>
        </w:rPr>
        <w:t>κριση των αιτημάτων χρήσης οργανωμένου αρχαιολογικού χώρου, ιστορικού τόπου, ακίνητου μνημείου με αποτέλεσμα να δυσχεραίνει ή και να ματαιώνει κάποιες φορές τη δυνατότητα χρήσης τους και αφετέρου συνιστά σημαντική διοικητική επιβάρυνση για τη λειτουργία το</w:t>
      </w:r>
      <w:r>
        <w:rPr>
          <w:rFonts w:eastAsia="Times New Roman" w:cs="Times New Roman"/>
          <w:szCs w:val="24"/>
        </w:rPr>
        <w:t xml:space="preserve">υ Κεντρικού Αρχαιολογικού Συμβουλίου, στο οποίο έχουν ανατεθεί πάρα πολλές άλλες σημαντικές αρμοδιότητες. </w:t>
      </w:r>
    </w:p>
    <w:p w14:paraId="07A004B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προτεινόμενη διάταξη διατηρείται αφενός η πρόβλεψη έκδοσης της σχετικής κανονιστικής απόφασης, αλλά καταργείται η πρόβλεψη έκδοσης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υπου</w:t>
      </w:r>
      <w:r>
        <w:rPr>
          <w:rFonts w:eastAsia="Times New Roman" w:cs="Times New Roman"/>
          <w:szCs w:val="24"/>
        </w:rPr>
        <w:t>ργικής απόφασης μετά από σχετική γνωμοδότηση του αρμόδιου Συμβουλίου για κάθε αίτημα παραχώρησης χρήσης οργανωμένου αρχαιολογικού χώρου ιστορικού τόπου ακίνητου μνημείου. Έτσι, δίνεται η δυνατότητα να αποκεντρωθεί το σύστημα χορήγησης των σχετικών αδειών κ</w:t>
      </w:r>
      <w:r>
        <w:rPr>
          <w:rFonts w:eastAsia="Times New Roman" w:cs="Times New Roman"/>
          <w:szCs w:val="24"/>
        </w:rPr>
        <w:t xml:space="preserve">αι να μεταβιβαστεί διά της σχετικής υπουργικής απόφασης η αρμοδιότητα εφαρμογής του νόμου και της αντίστοιχης κανονιστικής υπουργικής απόφασης στις κατά τόπους αρμόδιες εφορείες. </w:t>
      </w:r>
    </w:p>
    <w:p w14:paraId="07A004B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Με την ίδια απόφαση μπορεί βέβαια να κριθεί ότι κάποια αιτήματα παραχώρησης </w:t>
      </w:r>
      <w:r>
        <w:rPr>
          <w:rFonts w:eastAsia="Times New Roman" w:cs="Times New Roman"/>
          <w:szCs w:val="24"/>
        </w:rPr>
        <w:t xml:space="preserve">χρήσης χώρων μνημείων μουσείων θα εξακολουθήσουν να εξετάζονται από το Συμβούλιο, όπως για παράδειγμα αιτήματα που αφορούν σε περισσότερους του ενός χώρου, αιτήματα που αφορούν σε μνημεία </w:t>
      </w:r>
      <w:r>
        <w:rPr>
          <w:rFonts w:eastAsia="Times New Roman" w:cs="Times New Roman"/>
          <w:szCs w:val="24"/>
          <w:lang w:val="en-US"/>
        </w:rPr>
        <w:t>UNESCO</w:t>
      </w:r>
      <w:r>
        <w:rPr>
          <w:rFonts w:eastAsia="Times New Roman" w:cs="Times New Roman"/>
          <w:szCs w:val="24"/>
        </w:rPr>
        <w:t xml:space="preserve">. </w:t>
      </w:r>
    </w:p>
    <w:p w14:paraId="07A004B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Η μεταβίβαση της αρμοδιότητας έγκριση των αιτημάτων χρήσης </w:t>
      </w:r>
      <w:r>
        <w:rPr>
          <w:rFonts w:eastAsia="Times New Roman" w:cs="Times New Roman"/>
          <w:szCs w:val="24"/>
        </w:rPr>
        <w:t xml:space="preserve">οργανωμένου αρχαιολογικού χώρου ιστορικού τόπου ακίνητου μνημείου από τον Υπουργό Πολιτισμού και Αθλητισμού στις αρμόδιες εφορείες αρχαιοτήτων </w:t>
      </w:r>
      <w:proofErr w:type="spellStart"/>
      <w:r>
        <w:rPr>
          <w:rFonts w:eastAsia="Times New Roman" w:cs="Times New Roman"/>
          <w:szCs w:val="24"/>
        </w:rPr>
        <w:t>νεοτέρων</w:t>
      </w:r>
      <w:proofErr w:type="spellEnd"/>
      <w:r>
        <w:rPr>
          <w:rFonts w:eastAsia="Times New Roman" w:cs="Times New Roman"/>
          <w:szCs w:val="24"/>
        </w:rPr>
        <w:t xml:space="preserve"> μνημείων κρίνεται ότι πληροί όλα τα εχέγγυα για την αποτελεσματική προστασία των αρχαιολογικών χώρων, ισ</w:t>
      </w:r>
      <w:r>
        <w:rPr>
          <w:rFonts w:eastAsia="Times New Roman" w:cs="Times New Roman"/>
          <w:szCs w:val="24"/>
        </w:rPr>
        <w:t>τορικών τόπων, μνημείων, δεδομένου ότι θα έχει ήδη προηγηθεί η έκδοση της κανονιστικής υπουργικής απόφασης, η οποία θα ορίζει τους γενικούς όρους και τις προϋποθέσεις επίσκεψης του κοινού σε οργανωμένους αρχαιολογικούς χώρους, ιστορικούς τόπους, ακίνητα μν</w:t>
      </w:r>
      <w:r>
        <w:rPr>
          <w:rFonts w:eastAsia="Times New Roman" w:cs="Times New Roman"/>
          <w:szCs w:val="24"/>
        </w:rPr>
        <w:t xml:space="preserve">ημεία. </w:t>
      </w:r>
    </w:p>
    <w:p w14:paraId="07A004B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Εξ</w:t>
      </w:r>
      <w:r>
        <w:rPr>
          <w:rFonts w:eastAsia="Times New Roman" w:cs="Times New Roman"/>
          <w:szCs w:val="24"/>
        </w:rPr>
        <w:t xml:space="preserve"> </w:t>
      </w:r>
      <w:r>
        <w:rPr>
          <w:rFonts w:eastAsia="Times New Roman" w:cs="Times New Roman"/>
          <w:szCs w:val="24"/>
        </w:rPr>
        <w:t>άλλου, οι εφορείες είναι σε θέση να γνωρίζουν τις ειδικές απαιτήσεις προστασίας των αρχαιολογικών χώρων, των ιστορικών τόπων και των μνημείων της τοπικής τους αρμοδιότητας που θα τους επιτρέψουν να καθορίσουν τους καλύτερους δυνατούς όρους διεξα</w:t>
      </w:r>
      <w:r>
        <w:rPr>
          <w:rFonts w:eastAsia="Times New Roman" w:cs="Times New Roman"/>
          <w:szCs w:val="24"/>
        </w:rPr>
        <w:t xml:space="preserve">γωγής των αιτούμενων επισκέψεων και χρήσεων. </w:t>
      </w:r>
    </w:p>
    <w:p w14:paraId="07A004B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Η προτεινόμενη τροπολογία εντάσσεται στο πλαίσιο μιας εντεινόμενης προσπάθειας αποτελεσματικής αξιοποίησης της πολιτιστικής μας κληρονομιάς και διευκόλυνσης της πρόσβασης των επισκεπτών σε αρχαιολογικούς χώρους</w:t>
      </w:r>
      <w:r>
        <w:rPr>
          <w:rFonts w:eastAsia="Times New Roman" w:cs="Times New Roman"/>
          <w:szCs w:val="24"/>
        </w:rPr>
        <w:t>. Η συγκεκριμένη τροπολογία απλοποιεί τις σχετικές διαδικασίες και μειώνει σημαντικά τον απαιτούμενο χρόνο έγκρισης των αιτημάτων χρήσης αρχαιολογικών μνημείων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7A004B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αυτόν τον τρόπο η προτεινόμενη τροποποίηση αποσκοπεί στο να καταστήσει τη χώρα μας πι</w:t>
      </w:r>
      <w:r>
        <w:rPr>
          <w:rFonts w:eastAsia="Times New Roman" w:cs="Times New Roman"/>
          <w:szCs w:val="24"/>
        </w:rPr>
        <w:t xml:space="preserve">ο ελκυστική για διεθνείς κινηματογραφικές παραγωγές, να βελτιώσει το προσφερόμενο τουριστικό προϊόν, αλλά και να αυξήσει τα έσοδα του ελληνικού δημοσίου μέσω της ορθολογικότερης αξιοποίησης της πολιτιστικής μας κληρονομιάς. </w:t>
      </w:r>
    </w:p>
    <w:p w14:paraId="07A004B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Στην παράγραφο 4 του δεύτερου ά</w:t>
      </w:r>
      <w:r>
        <w:rPr>
          <w:rFonts w:eastAsia="Times New Roman" w:cs="Times New Roman"/>
          <w:szCs w:val="24"/>
        </w:rPr>
        <w:t>ρθρου της προτεινόμενης τροπολογίας προβλέπεται η δυνατότητα παραγωγής, αναπαραγωγής και διάδο</w:t>
      </w:r>
      <w:r>
        <w:rPr>
          <w:rFonts w:eastAsia="Times New Roman" w:cs="Times New Roman"/>
          <w:szCs w:val="24"/>
        </w:rPr>
        <w:lastRenderedPageBreak/>
        <w:t xml:space="preserve">σης στο κοινό με οποιονδήποτε τρόπο και μέσο αντιγράφων ή απεικονίσεων μνημείων είτε κινητών είτε ακινήτων που ανήκουν στο δημόσιο από ιδιώτες, ύστερα από έκδοση </w:t>
      </w:r>
      <w:r>
        <w:rPr>
          <w:rFonts w:eastAsia="Times New Roman" w:cs="Times New Roman"/>
          <w:szCs w:val="24"/>
        </w:rPr>
        <w:t xml:space="preserve">προηγούμενης άδειας, η οποία χορηγείται έναντι τέλους που καταβάλλεται στον ΤΑΠ. </w:t>
      </w:r>
    </w:p>
    <w:p w14:paraId="07A004C0"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Προτείνεται η κατά τον ίδιο τρόπο με την παράγραφο 1 απλοποίηση του συστήματος χορήγησης αδειών. Ειδικότερα, παρέχεται στον Υπουργό Πολιτισμού και Αθλητισμού εξουσιοδότηση γι</w:t>
      </w:r>
      <w:r>
        <w:rPr>
          <w:rFonts w:eastAsia="Times New Roman"/>
          <w:szCs w:val="24"/>
        </w:rPr>
        <w:t xml:space="preserve">α έκδοση κανονιστικής απόφασης με την οποία θα ορίζονται οι όροι, οι προϋποθέσεις και η διαδικασία χορήγησης της σχετικής άδειας. Αλλά δεν απαιτείται πλέον η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κάθε φορά εξέταση των σχετικών αιτημάτων από το Συμβούλιο και η έκδοση υπουργικής απόφασης.</w:t>
      </w:r>
      <w:r>
        <w:rPr>
          <w:rFonts w:eastAsia="Times New Roman"/>
          <w:szCs w:val="24"/>
        </w:rPr>
        <w:t xml:space="preserve"> </w:t>
      </w:r>
    </w:p>
    <w:p w14:paraId="07A004C1"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συγκεκριμένη απλοποίηση αποσκοπεί στη βελτίωση των </w:t>
      </w:r>
      <w:proofErr w:type="spellStart"/>
      <w:r>
        <w:rPr>
          <w:rFonts w:eastAsia="Times New Roman"/>
          <w:szCs w:val="24"/>
        </w:rPr>
        <w:t>παρεχομένων</w:t>
      </w:r>
      <w:proofErr w:type="spellEnd"/>
      <w:r>
        <w:rPr>
          <w:rFonts w:eastAsia="Times New Roman"/>
          <w:szCs w:val="24"/>
        </w:rPr>
        <w:t xml:space="preserve"> από το Υπουργείο Πολιτισμού και Αθλητισμού υπηρεσιών προς </w:t>
      </w:r>
      <w:r>
        <w:rPr>
          <w:rFonts w:eastAsia="Times New Roman"/>
          <w:szCs w:val="24"/>
        </w:rPr>
        <w:lastRenderedPageBreak/>
        <w:t>τους πολίτες (απλοποίηση διαδικασιών και σημαντική επιτάχυνση της διαδικασίας χορήγησης άδειας και στη βελτιστοποίηση λειτουργίας τ</w:t>
      </w:r>
      <w:r>
        <w:rPr>
          <w:rFonts w:eastAsia="Times New Roman"/>
          <w:szCs w:val="24"/>
        </w:rPr>
        <w:t xml:space="preserve">ου Κεντρικού Αρχαιολογικού Συμβουλίου). </w:t>
      </w:r>
    </w:p>
    <w:p w14:paraId="07A004C2"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Τώρα, τονίζω ότι η διάταξη της παραγράφου 5 του άρθρου 46 του ν.3028/2002, όπως ίσχυσε, προέβλεπε ότι η παραγωγή εκμαγείων και μητρώων μνημείων μπορεί να γίνει και από ιδιώτες κατόπιν αδείας. Με την προτεινόμενη </w:t>
      </w:r>
      <w:r>
        <w:rPr>
          <w:rFonts w:eastAsia="Times New Roman"/>
          <w:szCs w:val="24"/>
        </w:rPr>
        <w:t>διάταξη αυτή ρητά ορίζεται ότι τα εκμαγεία και τα πιστά αντίγραφα πραγματοποιούνται μόνο από το δημόσιο και το ΤΑΠ, ενώ οι ιδιώτες έχουν τη δυνατότητα να παράγουν εκ των εν λόγω εκμαγείων αντίγραφα και εμπνευσμένες εφαρμογές, κατόπιν αδείας. Η διάκριση αυτ</w:t>
      </w:r>
      <w:r>
        <w:rPr>
          <w:rFonts w:eastAsia="Times New Roman"/>
          <w:szCs w:val="24"/>
        </w:rPr>
        <w:t>ή επιβάλλεται για λόγους προστασίας των μνημείων. Αυτό αφορά την τροπολογία του σχετικού νόμου.</w:t>
      </w:r>
    </w:p>
    <w:p w14:paraId="07A004C3"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Στο δεύτερο άρθρο, υπάρχει μια νομοτεχνική βελτίωση στην υπουργική τροπολογία με γενικό αριθμό 872.</w:t>
      </w:r>
    </w:p>
    <w:p w14:paraId="07A004C4"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Στο δεύτερο άρθρο της εν λόγω τροπολογίας, όπου τροποποιείτα</w:t>
      </w:r>
      <w:r>
        <w:rPr>
          <w:rFonts w:eastAsia="Times New Roman"/>
          <w:szCs w:val="24"/>
        </w:rPr>
        <w:t xml:space="preserve">ι το άρθρο 46 του ν.3028/2002 και για λόγους καλής νομοθέτησης και συνοχής των τροποποιούμενων διατάξεων, που έχουν να κάνουν με παραπομπές άλλων άρθρων ή νομοθετημάτων στο εν λόγω άρθρο γίνεται εσωτερική </w:t>
      </w:r>
      <w:proofErr w:type="spellStart"/>
      <w:r>
        <w:rPr>
          <w:rFonts w:eastAsia="Times New Roman"/>
          <w:szCs w:val="24"/>
        </w:rPr>
        <w:t>αναρίθμηση</w:t>
      </w:r>
      <w:proofErr w:type="spellEnd"/>
      <w:r>
        <w:rPr>
          <w:rFonts w:eastAsia="Times New Roman"/>
          <w:szCs w:val="24"/>
        </w:rPr>
        <w:t xml:space="preserve"> των παραγράφων του άρθρου 46. Η παράγραφ</w:t>
      </w:r>
      <w:r>
        <w:rPr>
          <w:rFonts w:eastAsia="Times New Roman"/>
          <w:szCs w:val="24"/>
        </w:rPr>
        <w:t xml:space="preserve">ος 2 αναριθμείται σε </w:t>
      </w:r>
      <w:r>
        <w:rPr>
          <w:rFonts w:eastAsia="Times New Roman"/>
          <w:szCs w:val="24"/>
        </w:rPr>
        <w:t>2</w:t>
      </w:r>
      <w:r w:rsidRPr="00C35E4E">
        <w:rPr>
          <w:rFonts w:eastAsia="Times New Roman"/>
          <w:szCs w:val="24"/>
          <w:vertAlign w:val="superscript"/>
        </w:rPr>
        <w:t>α</w:t>
      </w:r>
      <w:r>
        <w:rPr>
          <w:rFonts w:eastAsia="Times New Roman"/>
          <w:szCs w:val="24"/>
        </w:rPr>
        <w:t xml:space="preserve"> </w:t>
      </w:r>
      <w:r>
        <w:rPr>
          <w:rFonts w:eastAsia="Times New Roman"/>
          <w:szCs w:val="24"/>
        </w:rPr>
        <w:t>η παράγραφος 4 αναριθμείται σε 2β, η παράγραφος 3 μένει ως έχει, η πρώην παράγραφος 5 αναριθμείται σε 4 και η πρώην παράγραφος 6 αναριθμείται αντιστοίχως σε 5.</w:t>
      </w:r>
    </w:p>
    <w:p w14:paraId="07A004C5" w14:textId="77777777" w:rsidR="00952F62" w:rsidRDefault="00723C98">
      <w:pPr>
        <w:spacing w:line="600" w:lineRule="auto"/>
        <w:ind w:firstLine="709"/>
        <w:jc w:val="both"/>
        <w:rPr>
          <w:rFonts w:eastAsia="Times New Roman" w:cs="Times New Roman"/>
          <w:szCs w:val="24"/>
        </w:rPr>
      </w:pPr>
      <w:r>
        <w:rPr>
          <w:rFonts w:eastAsia="Times New Roman" w:cs="Times New Roman"/>
          <w:szCs w:val="24"/>
        </w:rPr>
        <w:t xml:space="preserve">(Στο σημείο αυτό η Υπουργός κ. Λυδία </w:t>
      </w:r>
      <w:proofErr w:type="spellStart"/>
      <w:r>
        <w:rPr>
          <w:rFonts w:eastAsia="Times New Roman" w:cs="Times New Roman"/>
          <w:szCs w:val="24"/>
        </w:rPr>
        <w:t>Κονιόρδου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 </w:t>
      </w:r>
    </w:p>
    <w:p w14:paraId="07A004C6" w14:textId="77777777" w:rsidR="00952F62" w:rsidRDefault="00723C98">
      <w:pPr>
        <w:spacing w:line="600" w:lineRule="auto"/>
        <w:ind w:firstLine="709"/>
        <w:jc w:val="both"/>
        <w:rPr>
          <w:rFonts w:eastAsia="Times New Roman" w:cs="Times New Roman"/>
          <w:szCs w:val="24"/>
        </w:rPr>
      </w:pPr>
      <w:r>
        <w:rPr>
          <w:rFonts w:eastAsia="Times New Roman" w:cs="Times New Roman"/>
          <w:szCs w:val="24"/>
        </w:rPr>
        <w:t>Αλλαγή σελ.</w:t>
      </w:r>
    </w:p>
    <w:p w14:paraId="07A004C7" w14:textId="77777777" w:rsidR="00952F62" w:rsidRDefault="00723C98">
      <w:pPr>
        <w:spacing w:line="600" w:lineRule="auto"/>
        <w:ind w:firstLine="709"/>
        <w:jc w:val="both"/>
        <w:rPr>
          <w:rFonts w:eastAsia="Times New Roman" w:cs="Times New Roman"/>
          <w:szCs w:val="24"/>
        </w:rPr>
      </w:pPr>
      <w:r>
        <w:rPr>
          <w:rFonts w:eastAsia="Times New Roman" w:cs="Times New Roman"/>
          <w:szCs w:val="24"/>
        </w:rPr>
        <w:t>Να μπουν η σελ.122- 124</w:t>
      </w:r>
    </w:p>
    <w:p w14:paraId="07A004C8" w14:textId="77777777" w:rsidR="00952F62" w:rsidRDefault="00723C98">
      <w:pPr>
        <w:spacing w:line="600" w:lineRule="auto"/>
        <w:ind w:firstLine="709"/>
        <w:jc w:val="both"/>
        <w:rPr>
          <w:rFonts w:eastAsia="Times New Roman" w:cs="Times New Roman"/>
          <w:szCs w:val="24"/>
        </w:rPr>
      </w:pPr>
      <w:r>
        <w:rPr>
          <w:rFonts w:eastAsia="Times New Roman" w:cs="Times New Roman"/>
          <w:szCs w:val="24"/>
        </w:rPr>
        <w:t xml:space="preserve">Αλλαγή σελ. </w:t>
      </w:r>
    </w:p>
    <w:p w14:paraId="07A004C9"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09"/>
        <w:contextualSpacing/>
        <w:jc w:val="both"/>
        <w:rPr>
          <w:rFonts w:eastAsia="Times New Roman"/>
          <w:szCs w:val="24"/>
        </w:rPr>
      </w:pPr>
      <w:r w:rsidRPr="00C35E4E">
        <w:rPr>
          <w:rFonts w:eastAsia="Times New Roman" w:cs="Times New Roman"/>
          <w:b/>
          <w:szCs w:val="24"/>
        </w:rPr>
        <w:lastRenderedPageBreak/>
        <w:t>ΛΥΔΙΑ ΚΟΝΙΟΡΔΟΥ</w:t>
      </w:r>
      <w:r>
        <w:rPr>
          <w:rFonts w:eastAsia="Times New Roman" w:cs="Times New Roman"/>
          <w:b/>
          <w:szCs w:val="24"/>
        </w:rPr>
        <w:t xml:space="preserve"> </w:t>
      </w:r>
      <w:r w:rsidRPr="00C35E4E">
        <w:rPr>
          <w:rFonts w:eastAsia="Times New Roman" w:cs="Times New Roman"/>
          <w:b/>
          <w:szCs w:val="24"/>
        </w:rPr>
        <w:t>(Υπουργός Πολιτισμού και Αθλητισμού)</w:t>
      </w:r>
      <w:r>
        <w:rPr>
          <w:rFonts w:eastAsia="Times New Roman" w:cs="Times New Roman"/>
          <w:b/>
          <w:szCs w:val="24"/>
        </w:rPr>
        <w:t>:</w:t>
      </w:r>
      <w:r>
        <w:rPr>
          <w:rFonts w:eastAsia="Times New Roman" w:cs="Times New Roman"/>
          <w:b/>
          <w:szCs w:val="24"/>
        </w:rPr>
        <w:t xml:space="preserve"> </w:t>
      </w:r>
      <w:r>
        <w:rPr>
          <w:rFonts w:eastAsia="Times New Roman"/>
          <w:szCs w:val="24"/>
        </w:rPr>
        <w:t xml:space="preserve">Τώρα, έχουμε μια τροπολογία που αφορά τη ρύθμιση της </w:t>
      </w:r>
      <w:r>
        <w:rPr>
          <w:rFonts w:eastAsia="Times New Roman"/>
          <w:szCs w:val="24"/>
        </w:rPr>
        <w:t xml:space="preserve">δαπάνης που προκαλείται από την υποχρέωση καταβολής μισθωμάτων ή αποζημιώσεων χρήσεως για ακίνητα που έχει μισθώσει το δημόσιο, εν προκειμένω το Υπουργείο Πολιτισμού και Αθλητισμού. Η σχετική ετήσια δαπάνη αναλαμβάνεται στην αρχή κάθε οικονομικού έτους με </w:t>
      </w:r>
      <w:r>
        <w:rPr>
          <w:rFonts w:eastAsia="Times New Roman"/>
          <w:szCs w:val="24"/>
        </w:rPr>
        <w:t xml:space="preserve">πίνακες που καταρτίζονται από τους </w:t>
      </w:r>
      <w:proofErr w:type="spellStart"/>
      <w:r>
        <w:rPr>
          <w:rFonts w:eastAsia="Times New Roman"/>
          <w:szCs w:val="24"/>
        </w:rPr>
        <w:t>διατάκτες</w:t>
      </w:r>
      <w:proofErr w:type="spellEnd"/>
      <w:r>
        <w:rPr>
          <w:rFonts w:eastAsia="Times New Roman"/>
          <w:szCs w:val="24"/>
        </w:rPr>
        <w:t>, βάσει των σχετικών μισθωτικών συμβάσεων και σύμφωνα με τις διατάξεις περί δημοσίου λογιστικού.</w:t>
      </w:r>
    </w:p>
    <w:p w14:paraId="07A004CA"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Κατά τα έτη 2014, 2015 και 2016 λόγω της αλλαγής του οργανογράμματος του Υπουργείου Πολιτισμού και Αθλητισμού σημει</w:t>
      </w:r>
      <w:r>
        <w:rPr>
          <w:rFonts w:eastAsia="Times New Roman"/>
          <w:szCs w:val="24"/>
        </w:rPr>
        <w:t>ώθηκε καθυστέρηση των υπηρεσιών στις ενέργειες που απαιτούνται σύμφωνα με τις διατάξεις ώστε να δεσμευτούν οι αντίστοιχες πιστώσεις, προκειμένου να εκδοθούν εν συνεχεία οι σχετικές αποφάσεις ανάληψης υποχρέωσης για την πληρωμή των μισθωμάτων ή αποζημιώσεων</w:t>
      </w:r>
      <w:r>
        <w:rPr>
          <w:rFonts w:eastAsia="Times New Roman"/>
          <w:szCs w:val="24"/>
        </w:rPr>
        <w:t xml:space="preserve"> χρήσεως κτηρίων στα οποία στεγάζονται φορείς της κεντρικής διοίκησης. </w:t>
      </w:r>
    </w:p>
    <w:p w14:paraId="07A004CB"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Συνέπεια τούτου, είναι να αδυνατεί το δημόσιο μέχρι σήμερα να καταβάλλει τα οφειλόμενα ληξιπρόθεσμα μισθώματα ή τις αποζημιώσεις χρήσεως για τις μισθώσεις που έληξαν και να εμπλέκεται </w:t>
      </w:r>
      <w:r>
        <w:rPr>
          <w:rFonts w:eastAsia="Times New Roman"/>
          <w:szCs w:val="24"/>
        </w:rPr>
        <w:t xml:space="preserve">σε δικαστικές διενέξεις. Η προτεινόμενη, λοιπόν, διάταξη επιτρέπει την πληρωμή των δικαιούχων, αποτρέπει άσκοπους δικαστικούς αγώνες και ενισχύει την εμπιστοσύνη των μισθωτών του δημοσίου προς αυτό. </w:t>
      </w:r>
    </w:p>
    <w:p w14:paraId="07A004CC"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Ευχαριστώ.</w:t>
      </w:r>
    </w:p>
    <w:p w14:paraId="07A004CD"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w:t>
      </w:r>
      <w:r>
        <w:rPr>
          <w:rFonts w:eastAsia="Times New Roman"/>
          <w:szCs w:val="24"/>
        </w:rPr>
        <w:t>ε, κυρία Υπουργέ.</w:t>
      </w:r>
    </w:p>
    <w:p w14:paraId="07A004CE"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Έχει ζητήσει τον λόγο ο κ. Ανδρέας Ξανθός, Υπουργός Υγείας, για μια πολύ σύντομη νομοτεχνική βελτίωση.</w:t>
      </w:r>
    </w:p>
    <w:p w14:paraId="07A004CF"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Παρέλειψα να πω προηγουμένως ότι έχουμε καταθέσει μια νομοτεχνική βελτίωση σε τρία άρθρα </w:t>
      </w:r>
      <w:r>
        <w:rPr>
          <w:rFonts w:eastAsia="Times New Roman"/>
          <w:szCs w:val="24"/>
        </w:rPr>
        <w:lastRenderedPageBreak/>
        <w:t>από τα δώδεκ</w:t>
      </w:r>
      <w:r>
        <w:rPr>
          <w:rFonts w:eastAsia="Times New Roman"/>
          <w:szCs w:val="24"/>
        </w:rPr>
        <w:t>α της τροπολογίας, την οποία καταθέτω τώρα για τα Πρακτικά.</w:t>
      </w:r>
    </w:p>
    <w:p w14:paraId="07A004D0" w14:textId="77777777" w:rsidR="00952F62" w:rsidRDefault="00723C98">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 Ανδρέας Ξανθός καταθέτει για τα</w:t>
      </w:r>
      <w:r>
        <w:rPr>
          <w:rFonts w:eastAsia="Times New Roman" w:cs="Times New Roman"/>
          <w:szCs w:val="24"/>
        </w:rPr>
        <w:t xml:space="preserve"> </w:t>
      </w:r>
      <w:r>
        <w:rPr>
          <w:rFonts w:eastAsia="Times New Roman" w:cs="Times New Roman"/>
          <w:szCs w:val="24"/>
        </w:rPr>
        <w:t xml:space="preserve">Πρακτικά την προαναφερθείσα νομοτεχνική βελτίωση, η οποία έχει ως εξής: </w:t>
      </w:r>
      <w:r>
        <w:rPr>
          <w:rFonts w:eastAsia="Times New Roman" w:cs="Times New Roman"/>
          <w:szCs w:val="24"/>
        </w:rPr>
        <w:tab/>
      </w:r>
      <w:r>
        <w:rPr>
          <w:rFonts w:eastAsia="Times New Roman" w:cs="Times New Roman"/>
          <w:szCs w:val="24"/>
        </w:rPr>
        <w:t xml:space="preserve">Αλλαγή σελ. </w:t>
      </w:r>
    </w:p>
    <w:p w14:paraId="07A004D1" w14:textId="77777777" w:rsidR="00952F62" w:rsidRDefault="00723C98">
      <w:pPr>
        <w:spacing w:after="0" w:line="600" w:lineRule="auto"/>
        <w:ind w:firstLine="720"/>
        <w:jc w:val="both"/>
        <w:rPr>
          <w:rFonts w:eastAsia="Times New Roman" w:cs="Times New Roman"/>
          <w:szCs w:val="24"/>
        </w:rPr>
      </w:pPr>
      <w:r>
        <w:rPr>
          <w:rFonts w:eastAsia="Times New Roman" w:cs="Times New Roman"/>
          <w:szCs w:val="24"/>
        </w:rPr>
        <w:t>Να μπει η σελ. 127</w:t>
      </w:r>
    </w:p>
    <w:p w14:paraId="07A004D2" w14:textId="77777777" w:rsidR="00952F62" w:rsidRDefault="00723C98">
      <w:pPr>
        <w:spacing w:after="0" w:line="600" w:lineRule="auto"/>
        <w:ind w:firstLine="720"/>
        <w:jc w:val="both"/>
        <w:rPr>
          <w:rFonts w:eastAsia="Times New Roman"/>
          <w:b/>
          <w:szCs w:val="24"/>
        </w:rPr>
      </w:pPr>
      <w:r>
        <w:rPr>
          <w:rFonts w:eastAsia="Times New Roman" w:cs="Times New Roman"/>
          <w:szCs w:val="24"/>
        </w:rPr>
        <w:t>Αλλαγή σελ.</w:t>
      </w:r>
    </w:p>
    <w:p w14:paraId="07A004D3"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w:t>
      </w:r>
      <w:r>
        <w:rPr>
          <w:rFonts w:eastAsia="Times New Roman"/>
          <w:b/>
          <w:szCs w:val="24"/>
        </w:rPr>
        <w:t>τάσιος Κουράκης):</w:t>
      </w:r>
      <w:r>
        <w:rPr>
          <w:rFonts w:eastAsia="Times New Roman"/>
          <w:szCs w:val="24"/>
        </w:rPr>
        <w:t xml:space="preserve"> </w:t>
      </w:r>
      <w:r>
        <w:rPr>
          <w:rFonts w:eastAsia="Times New Roman"/>
          <w:szCs w:val="24"/>
        </w:rPr>
        <w:t>Παρακαλώ ν</w:t>
      </w:r>
      <w:r>
        <w:rPr>
          <w:rFonts w:eastAsia="Times New Roman"/>
          <w:szCs w:val="24"/>
        </w:rPr>
        <w:t xml:space="preserve">α </w:t>
      </w:r>
      <w:r>
        <w:rPr>
          <w:rFonts w:eastAsia="Times New Roman"/>
          <w:szCs w:val="24"/>
        </w:rPr>
        <w:t xml:space="preserve">δοθεί και </w:t>
      </w:r>
      <w:r>
        <w:rPr>
          <w:rFonts w:eastAsia="Times New Roman"/>
          <w:szCs w:val="24"/>
        </w:rPr>
        <w:t>στο Προεδρείο</w:t>
      </w:r>
      <w:r>
        <w:rPr>
          <w:rFonts w:eastAsia="Times New Roman"/>
          <w:szCs w:val="24"/>
        </w:rPr>
        <w:t>,</w:t>
      </w:r>
      <w:r>
        <w:rPr>
          <w:rFonts w:eastAsia="Times New Roman"/>
          <w:szCs w:val="24"/>
        </w:rPr>
        <w:t xml:space="preserve"> για να μπορέσει να μοιραστεί μετά στους Βουλευτές.</w:t>
      </w:r>
    </w:p>
    <w:p w14:paraId="07A004D4"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Ορίστε, κύριε Μανιάτη, θέλετε τον λόγο; </w:t>
      </w:r>
    </w:p>
    <w:p w14:paraId="07A004D5"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Θέλω να κάνω μια ερώτηση στην Υπουργό Πολιτισμού και Αθλητισμού.</w:t>
      </w:r>
    </w:p>
    <w:p w14:paraId="07A004D6"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Φυσικά.</w:t>
      </w:r>
    </w:p>
    <w:p w14:paraId="07A004D7"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ΙΩΑΝΝΗΣ ΜΑΝΙΑΤΗΣ:</w:t>
      </w:r>
      <w:r>
        <w:rPr>
          <w:rFonts w:eastAsia="Times New Roman"/>
          <w:szCs w:val="24"/>
        </w:rPr>
        <w:t xml:space="preserve"> Κυρία Υπουργέ, επειδή με πολλή προσοχή άκουσα την τεκμηρίωσή σας, καταλαβαίνω το εξής. Τροποποιούμε ένα άρθρο του ν.3028/2002, ο οποίος ισχύει για δεκατρία χρόνια.</w:t>
      </w:r>
    </w:p>
    <w:p w14:paraId="07A004D8" w14:textId="77777777" w:rsidR="00952F62" w:rsidRDefault="00723C98">
      <w:pPr>
        <w:spacing w:line="600" w:lineRule="auto"/>
        <w:ind w:firstLine="720"/>
        <w:jc w:val="both"/>
        <w:rPr>
          <w:rFonts w:eastAsia="Times New Roman"/>
          <w:szCs w:val="24"/>
        </w:rPr>
      </w:pPr>
      <w:r>
        <w:rPr>
          <w:rFonts w:eastAsia="Times New Roman"/>
          <w:szCs w:val="24"/>
        </w:rPr>
        <w:t xml:space="preserve">Η ερώτησή μου είναι η εξής: Αυτή η τροπολογία, η οποία </w:t>
      </w:r>
      <w:r>
        <w:rPr>
          <w:rFonts w:eastAsia="Times New Roman"/>
          <w:szCs w:val="24"/>
        </w:rPr>
        <w:t xml:space="preserve">κατά τα άλλα θα μπορούσε απολύτως φυσιολογικά να συζητηθεί, γιατί έρχεται με τη διαδικασία του κατεπείγοντος και ως εκπρόθεσμη; Κατατίθεται εκπροθέσμως. </w:t>
      </w:r>
    </w:p>
    <w:p w14:paraId="07A004D9" w14:textId="77777777" w:rsidR="00952F62" w:rsidRDefault="00723C98">
      <w:pPr>
        <w:spacing w:line="600" w:lineRule="auto"/>
        <w:ind w:firstLine="720"/>
        <w:jc w:val="both"/>
        <w:rPr>
          <w:rFonts w:eastAsia="Times New Roman"/>
          <w:szCs w:val="24"/>
        </w:rPr>
      </w:pPr>
      <w:r>
        <w:rPr>
          <w:rFonts w:eastAsia="Times New Roman"/>
          <w:szCs w:val="24"/>
        </w:rPr>
        <w:t>Γιατί πρέπει η Βουλή των Ελλήνων να την υιοθετήσει και να την ψηφίσει τώρα, πριν το κλείσιμο της Βουλή</w:t>
      </w:r>
      <w:r>
        <w:rPr>
          <w:rFonts w:eastAsia="Times New Roman"/>
          <w:szCs w:val="24"/>
        </w:rPr>
        <w:t>ς μέσα στις γιορτές; Δεν θα μπορούσε αυτήν την τροπολογία να την συζητήσει και να την ψηφίσει, παράδειγμα, με το καινούργιο άνοιγμα της Βουλής στις 4 Ιανουαρίου; Αυτή είναι η ερώτηση.</w:t>
      </w:r>
    </w:p>
    <w:p w14:paraId="07A004DA"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(Αναστάσιος Κουράκης): </w:t>
      </w:r>
      <w:r>
        <w:rPr>
          <w:rFonts w:eastAsia="Times New Roman" w:cs="Times New Roman"/>
          <w:bCs/>
          <w:szCs w:val="24"/>
        </w:rPr>
        <w:t>Κατανοητό.</w:t>
      </w:r>
    </w:p>
    <w:p w14:paraId="07A004DB" w14:textId="77777777" w:rsidR="00952F62" w:rsidRDefault="00723C98">
      <w:pPr>
        <w:spacing w:line="600" w:lineRule="auto"/>
        <w:ind w:firstLine="720"/>
        <w:jc w:val="both"/>
        <w:rPr>
          <w:rFonts w:eastAsia="Times New Roman" w:cs="Times New Roman"/>
          <w:bCs/>
          <w:szCs w:val="24"/>
        </w:rPr>
      </w:pPr>
      <w:r>
        <w:rPr>
          <w:rFonts w:eastAsia="Times New Roman"/>
          <w:b/>
          <w:szCs w:val="24"/>
        </w:rPr>
        <w:lastRenderedPageBreak/>
        <w:t>ΛΥΔΙΑ ΚΟΝΙΟΡΔΟΥ (Υπουργός Π</w:t>
      </w:r>
      <w:r>
        <w:rPr>
          <w:rFonts w:eastAsia="Times New Roman"/>
          <w:b/>
          <w:szCs w:val="24"/>
        </w:rPr>
        <w:t xml:space="preserve">ολιτισμού και Αθλητισμού): </w:t>
      </w:r>
      <w:r>
        <w:rPr>
          <w:rFonts w:eastAsia="Times New Roman"/>
          <w:szCs w:val="24"/>
        </w:rPr>
        <w:t>Κύριε Πρόεδρε, θα ήθελα τον λόγο.</w:t>
      </w:r>
    </w:p>
    <w:p w14:paraId="07A004DC" w14:textId="77777777" w:rsidR="00952F62" w:rsidRDefault="00723C98">
      <w:pPr>
        <w:spacing w:line="600" w:lineRule="auto"/>
        <w:ind w:firstLine="720"/>
        <w:jc w:val="both"/>
        <w:rPr>
          <w:rFonts w:eastAsia="Times New Roman"/>
          <w:b/>
          <w:szCs w:val="24"/>
        </w:rPr>
      </w:pPr>
      <w:r>
        <w:rPr>
          <w:rFonts w:eastAsia="Times New Roman" w:cs="Times New Roman"/>
          <w:b/>
          <w:bCs/>
          <w:szCs w:val="24"/>
        </w:rPr>
        <w:t>ΠΡΟΕΔΡΕΥΩΝ (Αναστάσιος Κουράκης):</w:t>
      </w:r>
      <w:r>
        <w:rPr>
          <w:rFonts w:eastAsia="Times New Roman"/>
          <w:b/>
          <w:szCs w:val="24"/>
        </w:rPr>
        <w:t xml:space="preserve"> </w:t>
      </w:r>
      <w:r>
        <w:rPr>
          <w:rFonts w:eastAsia="Times New Roman" w:cs="Times New Roman"/>
          <w:bCs/>
          <w:szCs w:val="24"/>
        </w:rPr>
        <w:t xml:space="preserve">Τον λόγο έχει η κ. </w:t>
      </w:r>
      <w:proofErr w:type="spellStart"/>
      <w:r>
        <w:rPr>
          <w:rFonts w:eastAsia="Times New Roman" w:cs="Times New Roman"/>
          <w:bCs/>
          <w:szCs w:val="24"/>
        </w:rPr>
        <w:t>Κονιόρδου</w:t>
      </w:r>
      <w:proofErr w:type="spellEnd"/>
      <w:r>
        <w:rPr>
          <w:rFonts w:eastAsia="Times New Roman" w:cs="Times New Roman"/>
          <w:bCs/>
          <w:szCs w:val="24"/>
        </w:rPr>
        <w:t xml:space="preserve"> για να απαντήσει.</w:t>
      </w:r>
    </w:p>
    <w:p w14:paraId="07A004DD" w14:textId="77777777" w:rsidR="00952F62" w:rsidRDefault="00723C98">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Νομίζω ότι ο χρόνος που χάνεται δυσχεραίνει τις λειτουργίες,</w:t>
      </w:r>
      <w:r>
        <w:rPr>
          <w:rFonts w:eastAsia="Times New Roman"/>
          <w:szCs w:val="24"/>
        </w:rPr>
        <w:t xml:space="preserve"> καθυστερεί τις απαραίτητες διαδικασίες που χρειάζονται. </w:t>
      </w:r>
    </w:p>
    <w:p w14:paraId="07A004DE" w14:textId="77777777" w:rsidR="00952F62" w:rsidRDefault="00723C98">
      <w:pPr>
        <w:spacing w:line="600" w:lineRule="auto"/>
        <w:ind w:firstLine="720"/>
        <w:jc w:val="both"/>
        <w:rPr>
          <w:rFonts w:eastAsia="Times New Roman"/>
          <w:szCs w:val="24"/>
        </w:rPr>
      </w:pPr>
      <w:r>
        <w:rPr>
          <w:rFonts w:eastAsia="Times New Roman"/>
          <w:szCs w:val="24"/>
        </w:rPr>
        <w:t xml:space="preserve">Με τον καινούργιο </w:t>
      </w:r>
      <w:r>
        <w:rPr>
          <w:rFonts w:eastAsia="Times New Roman"/>
          <w:szCs w:val="24"/>
        </w:rPr>
        <w:t>ο</w:t>
      </w:r>
      <w:r>
        <w:rPr>
          <w:rFonts w:eastAsia="Times New Roman"/>
          <w:szCs w:val="24"/>
        </w:rPr>
        <w:t>ργανισμό απελευθερώνεται η δυνατότητα του ΤΑΠ να παράγει εκμαγεία. Επίσης, έχουμε πολύ έντονες διαμαρτυρίες από όλες τις εφορείες ότι δυσχεραίνεται το έργο τους και δεν μπορούν να</w:t>
      </w:r>
      <w:r>
        <w:rPr>
          <w:rFonts w:eastAsia="Times New Roman"/>
          <w:szCs w:val="24"/>
        </w:rPr>
        <w:t xml:space="preserve"> πάρουν αποφάσεις λόγω των καθυστερήσεων. </w:t>
      </w:r>
    </w:p>
    <w:p w14:paraId="07A004DF" w14:textId="77777777" w:rsidR="00952F62" w:rsidRDefault="00723C98">
      <w:pPr>
        <w:spacing w:line="600" w:lineRule="auto"/>
        <w:ind w:firstLine="720"/>
        <w:jc w:val="both"/>
        <w:rPr>
          <w:rFonts w:eastAsia="Times New Roman"/>
          <w:szCs w:val="24"/>
        </w:rPr>
      </w:pPr>
      <w:r>
        <w:rPr>
          <w:rFonts w:eastAsia="Times New Roman"/>
          <w:szCs w:val="24"/>
        </w:rPr>
        <w:t xml:space="preserve">Ήταν υποχρέωσή μας αυτό να το επιταχύνουμε κατά το μέγιστο δυνατό, γιατί δυσχεραίνεται το έργο των εφορειών και επιπλέον υπάρχουν </w:t>
      </w:r>
      <w:r>
        <w:rPr>
          <w:rFonts w:eastAsia="Times New Roman"/>
          <w:szCs w:val="24"/>
        </w:rPr>
        <w:lastRenderedPageBreak/>
        <w:t>καθυστερήσεις που έχουν επίπτωση και στα έσοδα, όπως καταλαβαίνετε, του δημοσίου απ</w:t>
      </w:r>
      <w:r>
        <w:rPr>
          <w:rFonts w:eastAsia="Times New Roman"/>
          <w:szCs w:val="24"/>
        </w:rPr>
        <w:t>ό τις σχετικές ρυθμίσεις.</w:t>
      </w:r>
    </w:p>
    <w:p w14:paraId="07A004E0"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(Αναστάσιος Κουράκης): </w:t>
      </w:r>
      <w:r>
        <w:rPr>
          <w:rFonts w:eastAsia="Times New Roman" w:cs="Times New Roman"/>
          <w:bCs/>
          <w:szCs w:val="24"/>
        </w:rPr>
        <w:t>Πολύ ωραία, κυρία Υπουργέ.</w:t>
      </w:r>
    </w:p>
    <w:p w14:paraId="07A004E1" w14:textId="77777777" w:rsidR="00952F62" w:rsidRDefault="00723C98">
      <w:pPr>
        <w:spacing w:line="600" w:lineRule="auto"/>
        <w:ind w:firstLine="720"/>
        <w:jc w:val="both"/>
        <w:rPr>
          <w:rFonts w:eastAsia="Times New Roman"/>
          <w:szCs w:val="24"/>
        </w:rPr>
      </w:pPr>
      <w:r>
        <w:rPr>
          <w:rFonts w:eastAsia="Times New Roman" w:cs="Times New Roman"/>
          <w:bCs/>
          <w:szCs w:val="24"/>
        </w:rPr>
        <w:t xml:space="preserve">Τον λόγο είχε ζητήσει η κ. </w:t>
      </w:r>
      <w:proofErr w:type="spellStart"/>
      <w:r>
        <w:rPr>
          <w:rFonts w:eastAsia="Times New Roman" w:cs="Times New Roman"/>
          <w:bCs/>
          <w:szCs w:val="24"/>
        </w:rPr>
        <w:t>Μανωλάκου</w:t>
      </w:r>
      <w:proofErr w:type="spellEnd"/>
      <w:r>
        <w:rPr>
          <w:rFonts w:eastAsia="Times New Roman" w:cs="Times New Roman"/>
          <w:bCs/>
          <w:szCs w:val="24"/>
        </w:rPr>
        <w:t>.</w:t>
      </w:r>
    </w:p>
    <w:p w14:paraId="07A004E2" w14:textId="77777777" w:rsidR="00952F62" w:rsidRDefault="00723C98">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Θα την ψηφίσουμε εμείς την τροπολογία του Υπουργείου Πολιτισμού, δεν έχουμε αντίρρηση. </w:t>
      </w:r>
    </w:p>
    <w:p w14:paraId="07A004E3" w14:textId="77777777" w:rsidR="00952F62" w:rsidRDefault="00723C98">
      <w:pPr>
        <w:spacing w:line="600" w:lineRule="auto"/>
        <w:ind w:firstLine="720"/>
        <w:jc w:val="both"/>
        <w:rPr>
          <w:rFonts w:eastAsia="Times New Roman"/>
          <w:szCs w:val="24"/>
        </w:rPr>
      </w:pPr>
      <w:r>
        <w:rPr>
          <w:rFonts w:eastAsia="Times New Roman"/>
          <w:szCs w:val="24"/>
        </w:rPr>
        <w:t>Απλώς, αρπάζω την ευκαι</w:t>
      </w:r>
      <w:r>
        <w:rPr>
          <w:rFonts w:eastAsia="Times New Roman"/>
          <w:szCs w:val="24"/>
        </w:rPr>
        <w:t>ρία για ένα αίτημα που το θεωρούμε λογικό να μην παίρνετε μόνο υπ</w:t>
      </w:r>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 Κεντρικό Αρχαιολογικό Συμβούλιο, το ΚΑΣ, αλλά να περνάνε και από τα </w:t>
      </w:r>
      <w:r>
        <w:rPr>
          <w:rFonts w:eastAsia="Times New Roman"/>
          <w:szCs w:val="24"/>
        </w:rPr>
        <w:t>τ</w:t>
      </w:r>
      <w:r>
        <w:rPr>
          <w:rFonts w:eastAsia="Times New Roman"/>
          <w:szCs w:val="24"/>
        </w:rPr>
        <w:t xml:space="preserve">οπικά </w:t>
      </w:r>
      <w:r>
        <w:rPr>
          <w:rFonts w:eastAsia="Times New Roman"/>
          <w:szCs w:val="24"/>
        </w:rPr>
        <w:t>α</w:t>
      </w:r>
      <w:r>
        <w:rPr>
          <w:rFonts w:eastAsia="Times New Roman"/>
          <w:szCs w:val="24"/>
        </w:rPr>
        <w:t xml:space="preserve">ρχαιολογικά </w:t>
      </w:r>
      <w:r>
        <w:rPr>
          <w:rFonts w:eastAsia="Times New Roman"/>
          <w:szCs w:val="24"/>
        </w:rPr>
        <w:t>σ</w:t>
      </w:r>
      <w:r>
        <w:rPr>
          <w:rFonts w:eastAsia="Times New Roman"/>
          <w:szCs w:val="24"/>
        </w:rPr>
        <w:t xml:space="preserve">υμβούλια, γιατί έχουν και εικόνα και να πουν. Το θεωρούμε λογικό και ζητάμε να το λάβετε </w:t>
      </w:r>
      <w:proofErr w:type="spellStart"/>
      <w:r>
        <w:rPr>
          <w:rFonts w:eastAsia="Times New Roman"/>
          <w:szCs w:val="24"/>
        </w:rPr>
        <w:t>υπ</w:t>
      </w:r>
      <w:proofErr w:type="spellEnd"/>
      <w:r>
        <w:rPr>
          <w:rFonts w:eastAsia="Times New Roman"/>
          <w:szCs w:val="24"/>
        </w:rPr>
        <w:t xml:space="preserve"> </w:t>
      </w:r>
      <w:r>
        <w:rPr>
          <w:rFonts w:eastAsia="Times New Roman"/>
          <w:szCs w:val="24"/>
        </w:rPr>
        <w:t>’</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w:t>
      </w:r>
    </w:p>
    <w:p w14:paraId="07A004E4" w14:textId="77777777" w:rsidR="00952F62" w:rsidRDefault="00723C98">
      <w:pPr>
        <w:spacing w:line="600" w:lineRule="auto"/>
        <w:ind w:firstLine="720"/>
        <w:jc w:val="both"/>
        <w:rPr>
          <w:rFonts w:eastAsia="Times New Roman" w:cs="Times New Roman"/>
          <w:bCs/>
          <w:szCs w:val="24"/>
        </w:rPr>
      </w:pPr>
      <w:r>
        <w:rPr>
          <w:rFonts w:eastAsia="Times New Roman"/>
          <w:b/>
          <w:szCs w:val="24"/>
        </w:rPr>
        <w:t xml:space="preserve">ΛΥΔΙΑ ΚΟΝΙΟΡΔΟΥ (Υπουργός Πολιτισμού και Αθλητισμού): </w:t>
      </w:r>
      <w:r>
        <w:rPr>
          <w:rFonts w:eastAsia="Times New Roman"/>
          <w:szCs w:val="24"/>
        </w:rPr>
        <w:t>Κύριε Πρόεδρε, θα ήθελα τον λόγο.</w:t>
      </w:r>
    </w:p>
    <w:p w14:paraId="07A004E5" w14:textId="77777777" w:rsidR="00952F62" w:rsidRDefault="00723C98">
      <w:pPr>
        <w:spacing w:line="600" w:lineRule="auto"/>
        <w:ind w:firstLine="720"/>
        <w:jc w:val="both"/>
        <w:rPr>
          <w:rFonts w:eastAsia="Times New Roman"/>
          <w:b/>
          <w:szCs w:val="24"/>
        </w:rPr>
      </w:pPr>
      <w:r>
        <w:rPr>
          <w:rFonts w:eastAsia="Times New Roman" w:cs="Times New Roman"/>
          <w:b/>
          <w:bCs/>
          <w:szCs w:val="24"/>
        </w:rPr>
        <w:lastRenderedPageBreak/>
        <w:t xml:space="preserve">ΠΡΟΕΔΡΕΥΩΝ (Αναστάσιος Κουράκης): </w:t>
      </w:r>
      <w:r>
        <w:rPr>
          <w:rFonts w:eastAsia="Times New Roman" w:cs="Times New Roman"/>
          <w:bCs/>
          <w:szCs w:val="24"/>
        </w:rPr>
        <w:t xml:space="preserve">Ορίστε, κυρία </w:t>
      </w:r>
      <w:proofErr w:type="spellStart"/>
      <w:r>
        <w:rPr>
          <w:rFonts w:eastAsia="Times New Roman" w:cs="Times New Roman"/>
          <w:bCs/>
          <w:szCs w:val="24"/>
        </w:rPr>
        <w:t>Κονιόδρου</w:t>
      </w:r>
      <w:proofErr w:type="spellEnd"/>
      <w:r>
        <w:rPr>
          <w:rFonts w:eastAsia="Times New Roman" w:cs="Times New Roman"/>
          <w:bCs/>
          <w:szCs w:val="24"/>
        </w:rPr>
        <w:t>, έχετε τον λόγο.</w:t>
      </w:r>
    </w:p>
    <w:p w14:paraId="07A004E6" w14:textId="77777777" w:rsidR="00952F62" w:rsidRDefault="00723C98">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 xml:space="preserve">Μα, αυτή η τροπολογία </w:t>
      </w:r>
      <w:r>
        <w:rPr>
          <w:rFonts w:eastAsia="Times New Roman"/>
          <w:szCs w:val="24"/>
        </w:rPr>
        <w:t>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της ακριβώς αυτές τις υποδείξεις των τοπικών εφορειών και αποσκοπεί ακριβώς να διευκολύνει το έργο τους.</w:t>
      </w:r>
    </w:p>
    <w:p w14:paraId="07A004E7" w14:textId="77777777" w:rsidR="00952F62" w:rsidRDefault="00723C98">
      <w:pPr>
        <w:spacing w:line="600" w:lineRule="auto"/>
        <w:ind w:firstLine="720"/>
        <w:jc w:val="both"/>
        <w:rPr>
          <w:rFonts w:eastAsia="Times New Roman"/>
          <w:b/>
          <w:szCs w:val="24"/>
        </w:rPr>
      </w:pPr>
      <w:r>
        <w:rPr>
          <w:rFonts w:eastAsia="Times New Roman" w:cs="Times New Roman"/>
          <w:b/>
          <w:bCs/>
          <w:szCs w:val="24"/>
        </w:rPr>
        <w:t>ΠΡΟΕΔΡΕΥΩΝ (Αναστάσιος Κουράκης):</w:t>
      </w:r>
      <w:r>
        <w:rPr>
          <w:rFonts w:eastAsia="Times New Roman" w:cs="Times New Roman"/>
          <w:bCs/>
          <w:szCs w:val="24"/>
        </w:rPr>
        <w:t xml:space="preserve"> Ευχαριστούμε, κυρία Υπουργέ.</w:t>
      </w:r>
    </w:p>
    <w:p w14:paraId="07A004E8" w14:textId="77777777" w:rsidR="00952F62" w:rsidRDefault="00723C98">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Κύριε Πρόεδρε, θα ήθελα τον λόγο.</w:t>
      </w:r>
    </w:p>
    <w:p w14:paraId="07A004E9"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ΠΡΟΕΔΡΕΥΩΝ (Αναστά</w:t>
      </w:r>
      <w:r>
        <w:rPr>
          <w:rFonts w:eastAsia="Times New Roman" w:cs="Times New Roman"/>
          <w:b/>
          <w:bCs/>
          <w:szCs w:val="24"/>
        </w:rPr>
        <w:t xml:space="preserve">σιος Κουράκης): </w:t>
      </w:r>
      <w:r>
        <w:rPr>
          <w:rFonts w:eastAsia="Times New Roman" w:cs="Times New Roman"/>
          <w:bCs/>
          <w:szCs w:val="24"/>
        </w:rPr>
        <w:t xml:space="preserve">Κύριε </w:t>
      </w:r>
      <w:proofErr w:type="spellStart"/>
      <w:r>
        <w:rPr>
          <w:rFonts w:eastAsia="Times New Roman" w:cs="Times New Roman"/>
          <w:bCs/>
          <w:szCs w:val="24"/>
        </w:rPr>
        <w:t>Ξυδάκη</w:t>
      </w:r>
      <w:proofErr w:type="spellEnd"/>
      <w:r>
        <w:rPr>
          <w:rFonts w:eastAsia="Times New Roman" w:cs="Times New Roman"/>
          <w:bCs/>
          <w:szCs w:val="24"/>
        </w:rPr>
        <w:t>, ως πρώην Υπουργός Πολιτισμού, έχετε τον λόγο.</w:t>
      </w:r>
    </w:p>
    <w:p w14:paraId="07A004EA" w14:textId="77777777" w:rsidR="00952F62" w:rsidRDefault="00723C98">
      <w:pPr>
        <w:spacing w:line="600" w:lineRule="auto"/>
        <w:ind w:firstLine="720"/>
        <w:jc w:val="both"/>
        <w:rPr>
          <w:rFonts w:eastAsia="Times New Roman"/>
          <w:szCs w:val="24"/>
        </w:rPr>
      </w:pPr>
      <w:r>
        <w:rPr>
          <w:rFonts w:eastAsia="Times New Roman"/>
          <w:b/>
          <w:szCs w:val="24"/>
        </w:rPr>
        <w:lastRenderedPageBreak/>
        <w:t xml:space="preserve">ΝΙΚΟΛΑΟΣ ΞΥΔΑΚΗΣ: </w:t>
      </w:r>
      <w:r>
        <w:rPr>
          <w:rFonts w:eastAsia="Times New Roman"/>
          <w:szCs w:val="24"/>
        </w:rPr>
        <w:t>Θα ήθελα να εξηγήσω και στον κ. Μανιάτη, ο οποίος ευλόγως αναρωτιέται γιατί ο αρχαιολογικός νόμος του 2002 άντεξε και τώρα πρέπει κατεπειγόντως να αλλάξει. Δεν εί</w:t>
      </w:r>
      <w:r>
        <w:rPr>
          <w:rFonts w:eastAsia="Times New Roman"/>
          <w:szCs w:val="24"/>
        </w:rPr>
        <w:t xml:space="preserve">ναι σχετικά κατεπείγον, θα ήθελα να πληροφορήσω στους κυρίους συναδέλφους. </w:t>
      </w:r>
    </w:p>
    <w:p w14:paraId="07A004EB" w14:textId="77777777" w:rsidR="00952F62" w:rsidRDefault="00723C98">
      <w:pPr>
        <w:spacing w:line="600" w:lineRule="auto"/>
        <w:ind w:firstLine="720"/>
        <w:jc w:val="both"/>
        <w:rPr>
          <w:rFonts w:eastAsia="Times New Roman"/>
          <w:szCs w:val="24"/>
        </w:rPr>
      </w:pPr>
      <w:r>
        <w:rPr>
          <w:rFonts w:eastAsia="Times New Roman"/>
          <w:szCs w:val="24"/>
        </w:rPr>
        <w:t xml:space="preserve">Η συζήτηση για να δίδονται οι άδειες χρήσεως αρχαιολογικών χώρων όχι μόνο από το Κεντρικό Αρχαιολογικό Συμβούλιο και όχι μόνο με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υπουργική απόφαση, είναι μια σκέψη που ταλαν</w:t>
      </w:r>
      <w:r>
        <w:rPr>
          <w:rFonts w:eastAsia="Times New Roman"/>
          <w:szCs w:val="24"/>
        </w:rPr>
        <w:t xml:space="preserve">ίζει τις πολιτικές ηγεσίες του Υπουργείου τουλάχιστον εδώ και δύο με τρία χρόνια. Είναι προς τη σωστή κατεύθυνση. </w:t>
      </w:r>
    </w:p>
    <w:p w14:paraId="07A004EC" w14:textId="77777777" w:rsidR="00952F62" w:rsidRDefault="00723C98">
      <w:pPr>
        <w:spacing w:line="600" w:lineRule="auto"/>
        <w:ind w:firstLine="720"/>
        <w:jc w:val="both"/>
        <w:rPr>
          <w:rFonts w:eastAsia="Times New Roman"/>
          <w:szCs w:val="24"/>
        </w:rPr>
      </w:pPr>
      <w:r>
        <w:rPr>
          <w:rFonts w:eastAsia="Times New Roman"/>
          <w:szCs w:val="24"/>
        </w:rPr>
        <w:t>Έχετε δίκιο, κύριε Μανιάτη, να λέτε γιατί κατεπειγόντως και εκπροθέσμως τελευταίες μέρες του χρόνου. Ωστόσο όλο το περιεχόμενο της τροπολογία</w:t>
      </w:r>
      <w:r>
        <w:rPr>
          <w:rFonts w:eastAsia="Times New Roman"/>
          <w:szCs w:val="24"/>
        </w:rPr>
        <w:t xml:space="preserve">ς είναι απολύτως εύλογο, προάγει όλη την λειτουργικότητα προς τη σωστή κατεύθυνση. Δεν υπάρχει ούτε μια κεραία που να είναι αβάσιμη </w:t>
      </w:r>
      <w:r>
        <w:rPr>
          <w:rFonts w:eastAsia="Times New Roman"/>
          <w:szCs w:val="24"/>
        </w:rPr>
        <w:lastRenderedPageBreak/>
        <w:t>και για την εκμετάλλευση των εκμαγείων είναι προς την σωστή, την ορθή εμπορική εκμετάλλευση.</w:t>
      </w:r>
    </w:p>
    <w:p w14:paraId="07A004ED" w14:textId="77777777" w:rsidR="00952F62" w:rsidRDefault="00723C98">
      <w:pPr>
        <w:spacing w:line="600" w:lineRule="auto"/>
        <w:ind w:firstLine="720"/>
        <w:jc w:val="both"/>
        <w:rPr>
          <w:rFonts w:eastAsia="Times New Roman"/>
          <w:b/>
          <w:szCs w:val="24"/>
        </w:rPr>
      </w:pPr>
      <w:r>
        <w:rPr>
          <w:rFonts w:eastAsia="Times New Roman" w:cs="Times New Roman"/>
          <w:b/>
          <w:bCs/>
          <w:szCs w:val="24"/>
        </w:rPr>
        <w:t>ΠΡΟΕΔΡΕΥΩΝ (Αναστάσιος Κουράκης</w:t>
      </w:r>
      <w:r>
        <w:rPr>
          <w:rFonts w:eastAsia="Times New Roman" w:cs="Times New Roman"/>
          <w:b/>
          <w:bCs/>
          <w:szCs w:val="24"/>
        </w:rPr>
        <w:t xml:space="preserve">): </w:t>
      </w:r>
      <w:r>
        <w:rPr>
          <w:rFonts w:eastAsia="Times New Roman" w:cs="Times New Roman"/>
          <w:bCs/>
          <w:szCs w:val="24"/>
        </w:rPr>
        <w:t xml:space="preserve">Ευχαριστούμε, κύριε </w:t>
      </w:r>
      <w:proofErr w:type="spellStart"/>
      <w:r>
        <w:rPr>
          <w:rFonts w:eastAsia="Times New Roman" w:cs="Times New Roman"/>
          <w:bCs/>
          <w:szCs w:val="24"/>
        </w:rPr>
        <w:t>Ξυδάκη</w:t>
      </w:r>
      <w:proofErr w:type="spellEnd"/>
      <w:r>
        <w:rPr>
          <w:rFonts w:eastAsia="Times New Roman" w:cs="Times New Roman"/>
          <w:bCs/>
          <w:szCs w:val="24"/>
        </w:rPr>
        <w:t>.</w:t>
      </w:r>
    </w:p>
    <w:p w14:paraId="07A004EE" w14:textId="77777777" w:rsidR="00952F62" w:rsidRDefault="00723C98">
      <w:pPr>
        <w:spacing w:line="600" w:lineRule="auto"/>
        <w:ind w:firstLine="720"/>
        <w:jc w:val="both"/>
        <w:rPr>
          <w:rFonts w:eastAsia="Times New Roman"/>
          <w:szCs w:val="24"/>
        </w:rPr>
      </w:pPr>
      <w:r>
        <w:rPr>
          <w:rFonts w:eastAsia="Times New Roman"/>
          <w:szCs w:val="24"/>
        </w:rPr>
        <w:t>Τον λόγο έχει ο Υπουργός Περιβάλλοντος και Ενέργειας, κ. Σταθάκης, για ορισμένες νομοτεχνικές βελτιώσεις.</w:t>
      </w:r>
    </w:p>
    <w:p w14:paraId="07A004EF" w14:textId="77777777" w:rsidR="00952F62" w:rsidRDefault="00723C98">
      <w:pPr>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Εγώ θα πάρω τον λόγο διαδοχικά τρεις φορές, όπως καταλάβατε, </w:t>
      </w:r>
      <w:r>
        <w:rPr>
          <w:rFonts w:eastAsia="Times New Roman"/>
          <w:szCs w:val="24"/>
        </w:rPr>
        <w:t>αλλά τις άλλες δύο φορές όταν θα είμαι έτοιμος 100%.</w:t>
      </w:r>
    </w:p>
    <w:p w14:paraId="07A004F0" w14:textId="77777777" w:rsidR="00952F62" w:rsidRDefault="00723C98">
      <w:pPr>
        <w:spacing w:line="600" w:lineRule="auto"/>
        <w:ind w:firstLine="720"/>
        <w:jc w:val="both"/>
        <w:rPr>
          <w:rFonts w:eastAsia="Times New Roman"/>
          <w:szCs w:val="24"/>
        </w:rPr>
      </w:pPr>
      <w:r>
        <w:rPr>
          <w:rFonts w:eastAsia="Times New Roman"/>
          <w:szCs w:val="24"/>
        </w:rPr>
        <w:t>Τώρα αναφέρομαι στις νομοτεχνικές βελτιώσεις στον κορμό του νομοσχεδίου. Θα τις καταθέσω. Θα επισημάνω τρεις που έχουν σημασία. Οι υπόλοιπες είναι ή φραστικές ή διευκρινιστικές.</w:t>
      </w:r>
    </w:p>
    <w:p w14:paraId="07A004F1" w14:textId="77777777" w:rsidR="00952F62" w:rsidRDefault="00723C98">
      <w:pPr>
        <w:spacing w:line="600" w:lineRule="auto"/>
        <w:ind w:firstLine="720"/>
        <w:jc w:val="both"/>
        <w:rPr>
          <w:rFonts w:eastAsia="Times New Roman"/>
          <w:szCs w:val="24"/>
        </w:rPr>
      </w:pPr>
      <w:r>
        <w:rPr>
          <w:rFonts w:eastAsia="Times New Roman"/>
          <w:szCs w:val="24"/>
        </w:rPr>
        <w:lastRenderedPageBreak/>
        <w:t>Αναφέρομαι, πρώτον, στους</w:t>
      </w:r>
      <w:r>
        <w:rPr>
          <w:rFonts w:eastAsia="Times New Roman"/>
          <w:szCs w:val="24"/>
        </w:rPr>
        <w:t xml:space="preserve"> φορείς που συμμετέχουν στο </w:t>
      </w:r>
      <w:r>
        <w:rPr>
          <w:rFonts w:eastAsia="Times New Roman"/>
          <w:szCs w:val="24"/>
        </w:rPr>
        <w:t>σ</w:t>
      </w:r>
      <w:r>
        <w:rPr>
          <w:rFonts w:eastAsia="Times New Roman"/>
          <w:szCs w:val="24"/>
        </w:rPr>
        <w:t>υμβούλιο. Προστίθεται η Κεντρική Ένωση Επιμελητηρίων Ελλάδ</w:t>
      </w:r>
      <w:r>
        <w:rPr>
          <w:rFonts w:eastAsia="Times New Roman"/>
          <w:szCs w:val="24"/>
        </w:rPr>
        <w:t>α</w:t>
      </w:r>
      <w:r>
        <w:rPr>
          <w:rFonts w:eastAsia="Times New Roman"/>
          <w:szCs w:val="24"/>
        </w:rPr>
        <w:t xml:space="preserve">ς και αφαιρείται το ένα μέλος ΔΕΠ που ήταν μέσα στην </w:t>
      </w:r>
      <w:r>
        <w:rPr>
          <w:rFonts w:eastAsia="Times New Roman"/>
          <w:szCs w:val="24"/>
        </w:rPr>
        <w:t>ε</w:t>
      </w:r>
      <w:r>
        <w:rPr>
          <w:rFonts w:eastAsia="Times New Roman"/>
          <w:szCs w:val="24"/>
        </w:rPr>
        <w:t>πιτροπή.</w:t>
      </w:r>
    </w:p>
    <w:p w14:paraId="07A004F2" w14:textId="77777777" w:rsidR="00952F62" w:rsidRDefault="00723C98">
      <w:pPr>
        <w:spacing w:line="600" w:lineRule="auto"/>
        <w:ind w:firstLine="720"/>
        <w:jc w:val="both"/>
        <w:rPr>
          <w:rFonts w:eastAsia="Times New Roman"/>
          <w:szCs w:val="24"/>
        </w:rPr>
      </w:pPr>
      <w:r>
        <w:rPr>
          <w:rFonts w:eastAsia="Times New Roman"/>
          <w:szCs w:val="24"/>
        </w:rPr>
        <w:t>Το δεύτερο σημείο είναι ότι η προέγκριση στον νόμο είχε την υπογραφή του Υπουργού. Για να γίνει κατά τι ε</w:t>
      </w:r>
      <w:r>
        <w:rPr>
          <w:rFonts w:eastAsia="Times New Roman"/>
          <w:szCs w:val="24"/>
        </w:rPr>
        <w:t xml:space="preserve">λαφρότερη η διαδικασία αυτή, αντικαθίσταται από την απόφαση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Χωρικού Σχεδιασμού και Αστικού Περιβάλλοντος. </w:t>
      </w:r>
    </w:p>
    <w:p w14:paraId="07A004F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Άρα, την προέγκριση, μετά τη σύμφωνη γνώμη και την εισήγηση του </w:t>
      </w:r>
      <w:r>
        <w:rPr>
          <w:rFonts w:eastAsia="Times New Roman" w:cs="Times New Roman"/>
          <w:szCs w:val="24"/>
        </w:rPr>
        <w:t>σ</w:t>
      </w:r>
      <w:r>
        <w:rPr>
          <w:rFonts w:eastAsia="Times New Roman" w:cs="Times New Roman"/>
          <w:szCs w:val="24"/>
        </w:rPr>
        <w:t>υμβουλίου που γνωμοδοτεί -</w:t>
      </w:r>
      <w:r>
        <w:rPr>
          <w:rFonts w:eastAsia="Times New Roman" w:cs="Times New Roman"/>
          <w:szCs w:val="24"/>
        </w:rPr>
        <w:t xml:space="preserve"> </w:t>
      </w:r>
      <w:r>
        <w:rPr>
          <w:rFonts w:eastAsia="Times New Roman" w:cs="Times New Roman"/>
          <w:szCs w:val="24"/>
        </w:rPr>
        <w:t>σας υπενθυμίζω τι λέει ο νόμος</w:t>
      </w:r>
      <w:r>
        <w:rPr>
          <w:rFonts w:eastAsia="Times New Roman" w:cs="Times New Roman"/>
          <w:szCs w:val="24"/>
        </w:rPr>
        <w:t xml:space="preserve"> </w:t>
      </w:r>
      <w:r>
        <w:rPr>
          <w:rFonts w:eastAsia="Times New Roman" w:cs="Times New Roman"/>
          <w:szCs w:val="24"/>
        </w:rPr>
        <w:t xml:space="preserve">- θα υπογράφει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γ</w:t>
      </w:r>
      <w:r>
        <w:rPr>
          <w:rFonts w:eastAsia="Times New Roman" w:cs="Times New Roman"/>
          <w:szCs w:val="24"/>
        </w:rPr>
        <w:t xml:space="preserve">ραμματέας και όχι ο Υπουργός. </w:t>
      </w:r>
    </w:p>
    <w:p w14:paraId="07A004F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Ως προς το τρίτο σημείο, διευκρινίζεται, επειδή τέθηκε και στη συζήτηση, ότι στα στοιχεία που πρέπει να υποβάλλει κάποιος για να μπει στη </w:t>
      </w:r>
      <w:r>
        <w:rPr>
          <w:rFonts w:eastAsia="Times New Roman" w:cs="Times New Roman"/>
          <w:szCs w:val="24"/>
        </w:rPr>
        <w:lastRenderedPageBreak/>
        <w:t>διαδικασία της προέγκρισης του Ειδικού Χωρικού Σχεδίου δεν πε</w:t>
      </w:r>
      <w:r>
        <w:rPr>
          <w:rFonts w:eastAsia="Times New Roman" w:cs="Times New Roman"/>
          <w:szCs w:val="24"/>
        </w:rPr>
        <w:t xml:space="preserve">ριλαμβάνονται οι περιβαλλοντικές επιπτώσεις, οι οποίες ως γνωστόν θα κριθούν στο στάδιο της οριστικής έγκρισης μελέτης. </w:t>
      </w:r>
    </w:p>
    <w:p w14:paraId="07A004F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Άρα απλώς αποσαφηνίζεται ότι τα χαρτιά τα οποία καλείται να υποβάλλει στο επίπεδο της προέγκρισης είναι το σχέδιό του, το Ειδικό Χωρικό</w:t>
      </w:r>
      <w:r>
        <w:rPr>
          <w:rFonts w:eastAsia="Times New Roman" w:cs="Times New Roman"/>
          <w:szCs w:val="24"/>
        </w:rPr>
        <w:t xml:space="preserve"> Σχέδιο, σε απλές μορφές και δεν εξετάζονται τα περιβαλλοντικά στοιχεία, τα οποία θα μπορούσε να </w:t>
      </w:r>
      <w:proofErr w:type="spellStart"/>
      <w:r>
        <w:rPr>
          <w:rFonts w:eastAsia="Times New Roman" w:cs="Times New Roman"/>
          <w:szCs w:val="24"/>
        </w:rPr>
        <w:t>παρανοηθεί</w:t>
      </w:r>
      <w:proofErr w:type="spellEnd"/>
      <w:r>
        <w:rPr>
          <w:rFonts w:eastAsia="Times New Roman" w:cs="Times New Roman"/>
          <w:szCs w:val="24"/>
        </w:rPr>
        <w:t xml:space="preserve"> ότι χρειάζονται ειδική μελέτη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Συνεπώς, ακολουθείται μια διαδικασία ανάλογη με αυτό. </w:t>
      </w:r>
    </w:p>
    <w:p w14:paraId="07A004F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Όλες οι άλλες νομοτεχνικές βελτιώσεις είναι απλές. Θα επ</w:t>
      </w:r>
      <w:r>
        <w:rPr>
          <w:rFonts w:eastAsia="Times New Roman" w:cs="Times New Roman"/>
          <w:szCs w:val="24"/>
        </w:rPr>
        <w:t xml:space="preserve">ανέλθω στη δεύτερη παρέμβασή μου με τις υπουργικές και στην τρίτη με τις βουλευτικές. </w:t>
      </w:r>
    </w:p>
    <w:p w14:paraId="07A004F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Γεώργιος Σταθάκης καταθέτει για τα Πρακτικά τις προαναφερθείσες νομοτεχνικές διατάξεις, οι οποίες έχουν ως εξής:</w:t>
      </w:r>
    </w:p>
    <w:p w14:paraId="07A004F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Αλλαγή σελ.</w:t>
      </w:r>
    </w:p>
    <w:p w14:paraId="07A004F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Να μπουν οι σ</w:t>
      </w:r>
      <w:r>
        <w:rPr>
          <w:rFonts w:eastAsia="Times New Roman" w:cs="Times New Roman"/>
          <w:szCs w:val="24"/>
        </w:rPr>
        <w:t>ελ. 134</w:t>
      </w:r>
      <w:r>
        <w:rPr>
          <w:rFonts w:eastAsia="Times New Roman" w:cs="Times New Roman"/>
          <w:szCs w:val="24"/>
        </w:rPr>
        <w:t xml:space="preserve"> - </w:t>
      </w:r>
      <w:r>
        <w:rPr>
          <w:rFonts w:eastAsia="Times New Roman" w:cs="Times New Roman"/>
          <w:szCs w:val="24"/>
        </w:rPr>
        <w:t>138</w:t>
      </w:r>
    </w:p>
    <w:p w14:paraId="07A004F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Αλλαγή σελ.</w:t>
      </w:r>
    </w:p>
    <w:p w14:paraId="07A004F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 </w:t>
      </w:r>
    </w:p>
    <w:p w14:paraId="07A004F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θα μπορούσα να έχω το</w:t>
      </w:r>
      <w:r>
        <w:rPr>
          <w:rFonts w:eastAsia="Times New Roman" w:cs="Times New Roman"/>
          <w:szCs w:val="24"/>
        </w:rPr>
        <w:t>ν</w:t>
      </w:r>
      <w:r>
        <w:rPr>
          <w:rFonts w:eastAsia="Times New Roman" w:cs="Times New Roman"/>
          <w:szCs w:val="24"/>
        </w:rPr>
        <w:t xml:space="preserve"> λόγο; </w:t>
      </w:r>
    </w:p>
    <w:p w14:paraId="07A004F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Μανιάτη.</w:t>
      </w:r>
    </w:p>
    <w:p w14:paraId="07A004F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Θα ήθελα να διευκρινίσουμ</w:t>
      </w:r>
      <w:r>
        <w:rPr>
          <w:rFonts w:eastAsia="Times New Roman" w:cs="Times New Roman"/>
          <w:szCs w:val="24"/>
        </w:rPr>
        <w:t xml:space="preserve">ε κάτι, κύριε Υπουργέ. Η διαδικασία της προέγκρισης παραμένει; </w:t>
      </w:r>
    </w:p>
    <w:p w14:paraId="07A004F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Βεβαίως. </w:t>
      </w:r>
    </w:p>
    <w:p w14:paraId="07A0050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Και απλώς αφαιρείτε την υπογραφή του Υπουργού και την αφήνετε στο επίπεδο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w:t>
      </w:r>
    </w:p>
    <w:p w14:paraId="07A0050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ΣΤΑΘΑΚΗΣ (Υπουργός Περιβάλλοντος και Ενέργειας): </w:t>
      </w:r>
      <w:r>
        <w:rPr>
          <w:rFonts w:eastAsia="Times New Roman" w:cs="Times New Roman"/>
          <w:szCs w:val="24"/>
        </w:rPr>
        <w:t xml:space="preserve">Ακριβώς. </w:t>
      </w:r>
    </w:p>
    <w:p w14:paraId="07A0050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Είστε απόλυτα σίγουρος ότι αυτό ελαφραίνει τη διαδικασία και δεν την κάνει ακόμα πιο ανεξέλεγκτη από την πολιτική ηγεσία, που λογοδοτεί έτσι κι αλλιώς κάθε φορά και στον επενδυτή</w:t>
      </w:r>
      <w:r>
        <w:rPr>
          <w:rFonts w:eastAsia="Times New Roman" w:cs="Times New Roman"/>
          <w:szCs w:val="24"/>
        </w:rPr>
        <w:t xml:space="preserve"> και στο λαό; Εγώ φοβάμαι ότι το κάνετε ακόμα χειρότερο.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θα τοποθετηθώ. </w:t>
      </w:r>
    </w:p>
    <w:p w14:paraId="07A0050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δεύτερη ερώτηση αφορά τη σύνθεση του Συμβουλίου Χωροταξίας. Εμείς έχουμε ζητήσει να συμμετέχει η Εθνική Συνομοσπονδία των Ατόμων με Αναπηρία, καθώς επίσης και</w:t>
      </w:r>
      <w:r>
        <w:rPr>
          <w:rFonts w:eastAsia="Times New Roman" w:cs="Times New Roman"/>
          <w:szCs w:val="24"/>
        </w:rPr>
        <w:t xml:space="preserve"> η ΕΕΤΕΜ. Αυτό γίνεται αποδεκτό; </w:t>
      </w:r>
    </w:p>
    <w:p w14:paraId="07A0050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Όχι. </w:t>
      </w:r>
    </w:p>
    <w:p w14:paraId="07A0050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Δεν γίνεται αποδεκτό. </w:t>
      </w:r>
    </w:p>
    <w:p w14:paraId="07A0050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Τα μέλη δεν αλλάζουν. </w:t>
      </w:r>
    </w:p>
    <w:p w14:paraId="07A0050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w:t>
      </w:r>
    </w:p>
    <w:p w14:paraId="07A0050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ΒΑΣΙΛΕ</w:t>
      </w:r>
      <w:r>
        <w:rPr>
          <w:rFonts w:eastAsia="Times New Roman" w:cs="Times New Roman"/>
          <w:b/>
          <w:szCs w:val="24"/>
        </w:rPr>
        <w:t>ΙΟΣ ΚΕΓΚΕΡΟΓΛΟΥ:</w:t>
      </w:r>
      <w:r>
        <w:rPr>
          <w:rFonts w:eastAsia="Times New Roman" w:cs="Times New Roman"/>
          <w:szCs w:val="24"/>
        </w:rPr>
        <w:t xml:space="preserve"> Κύριε Πρόεδρε, θα μπορούσα να πάρω το</w:t>
      </w:r>
      <w:r>
        <w:rPr>
          <w:rFonts w:eastAsia="Times New Roman" w:cs="Times New Roman"/>
          <w:szCs w:val="24"/>
        </w:rPr>
        <w:t>ν</w:t>
      </w:r>
      <w:r>
        <w:rPr>
          <w:rFonts w:eastAsia="Times New Roman" w:cs="Times New Roman"/>
          <w:szCs w:val="24"/>
        </w:rPr>
        <w:t xml:space="preserve"> λόγο; </w:t>
      </w:r>
    </w:p>
    <w:p w14:paraId="07A0050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τώρα,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07A0050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συζήτηση θα συνεχιστεί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των Ανεξαρτήτων Ελλήνων, τον κ. Λαζαρίδη και μετά τον λόγο θα πάρουν ο κ. </w:t>
      </w:r>
      <w:proofErr w:type="spellStart"/>
      <w:r>
        <w:rPr>
          <w:rFonts w:eastAsia="Times New Roman" w:cs="Times New Roman"/>
          <w:szCs w:val="24"/>
        </w:rPr>
        <w:t>Μαυρωτάς</w:t>
      </w:r>
      <w:proofErr w:type="spellEnd"/>
      <w:r>
        <w:rPr>
          <w:rFonts w:eastAsia="Times New Roman" w:cs="Times New Roman"/>
          <w:szCs w:val="24"/>
        </w:rPr>
        <w:t xml:space="preserve">, η κ. </w:t>
      </w:r>
      <w:proofErr w:type="spellStart"/>
      <w:r>
        <w:rPr>
          <w:rFonts w:eastAsia="Times New Roman" w:cs="Times New Roman"/>
          <w:szCs w:val="24"/>
        </w:rPr>
        <w:t>Μανωλάκου</w:t>
      </w:r>
      <w:proofErr w:type="spellEnd"/>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7A0050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Λαζαρίδης. </w:t>
      </w:r>
    </w:p>
    <w:p w14:paraId="07A0050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w:t>
      </w:r>
    </w:p>
    <w:p w14:paraId="07A0050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μακρηγορήσω. Άλλωστε, τρεις φορές έχω αναπτύξει από εδώ την επιχειρηματολογία μας γιατί στηρίζουμε το παρόν νομοσχέδιο, το οποίο είναι στη σωστή κατεύθυνση και δίνει λύση σε θέματα χρονίζοντα εδώ και πολλά χρόνια. </w:t>
      </w:r>
    </w:p>
    <w:p w14:paraId="07A0050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ήθελα να πω δυο κουβέντες για δ</w:t>
      </w:r>
      <w:r>
        <w:rPr>
          <w:rFonts w:eastAsia="Times New Roman" w:cs="Times New Roman"/>
          <w:szCs w:val="24"/>
        </w:rPr>
        <w:t xml:space="preserve">ύο τροπολογίες. Τη μια την κατέθεσα εγώ εκ μέρους των Ανεξαρτήτων Ελλήνων. Είναι η τροπολογία με αριθμό 832/76, με την οποία γίνεται διόρθωση σε λάθη του παρελθόντος, τα οποία αντιμετωπίζουν οι δήμοι και πραγματικά έχουν οξυνθεί τα τελευταία χρόνια. </w:t>
      </w:r>
    </w:p>
    <w:p w14:paraId="07A0050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π</w:t>
      </w:r>
      <w:r>
        <w:rPr>
          <w:rFonts w:eastAsia="Times New Roman" w:cs="Times New Roman"/>
          <w:szCs w:val="24"/>
        </w:rPr>
        <w:t>αρελθόν, ειδικά τις δεκαετίες του 1950, του 1960, του 1970, οι νομάρχες με αποφάσεις τους παραχωρούσαν κάποιες εκτάσεις στους δήμους. Μέσα στις αποφάσεις των νομαρχών γινόταν αναφορά με τους αριθμούς αγροτεμαχίων, εφόσον επρόκειτο για αγροτεμάχιο, ή με άλλ</w:t>
      </w:r>
      <w:r>
        <w:rPr>
          <w:rFonts w:eastAsia="Times New Roman" w:cs="Times New Roman"/>
          <w:szCs w:val="24"/>
        </w:rPr>
        <w:t xml:space="preserve">ο </w:t>
      </w:r>
      <w:r>
        <w:rPr>
          <w:rFonts w:eastAsia="Times New Roman" w:cs="Times New Roman"/>
          <w:szCs w:val="24"/>
        </w:rPr>
        <w:lastRenderedPageBreak/>
        <w:t>τρόπο, αν επρόκειτο για οικόπεδα, δηλαδή αναφερόταν ο αριθμός οικοπέδου, τετραγώνου κ</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7A0051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την έκδοση αυτών των αποφάσεων των νομαρχών έπαιρναν οι δήμοι τις αποφάσεις, τις μετέγραφαν στον υποθηκοφυλακείο, γίνονταν κύριοι αυτών των εκτάσεων και προχωρ</w:t>
      </w:r>
      <w:r>
        <w:rPr>
          <w:rFonts w:eastAsia="Times New Roman" w:cs="Times New Roman"/>
          <w:szCs w:val="24"/>
        </w:rPr>
        <w:t xml:space="preserve">ούσαν σε διάφορες πράξεις. </w:t>
      </w:r>
    </w:p>
    <w:p w14:paraId="07A0051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Άλλοτε έκαναν πάρκα ή σχολεία μέσα σε αυτές τις εκτάσεις και άλλες εκτάσεις τις εκποιούσαν, προκειμένου να αποκτήσει ο δήμος πόρους για να υλοποιήσει τα σχέδιά του.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γινόντουσαν διάφορες πράξεις. </w:t>
      </w:r>
    </w:p>
    <w:p w14:paraId="07A0051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Κ</w:t>
      </w:r>
      <w:r>
        <w:rPr>
          <w:rFonts w:eastAsia="Times New Roman" w:cs="Times New Roman"/>
          <w:szCs w:val="24"/>
        </w:rPr>
        <w:t>τηματ</w:t>
      </w:r>
      <w:r>
        <w:rPr>
          <w:rFonts w:eastAsia="Times New Roman" w:cs="Times New Roman"/>
          <w:szCs w:val="24"/>
        </w:rPr>
        <w:t xml:space="preserve">ολόγιο απέκτησαν ΚΑΕΚ αυτές οι συγκεκριμένες εκτάσεις. Συνέβη, όμως, το εξής. Την περίοδο κατά την οποία βγήκαν οι αποφάσεις των νομαρχών, όταν </w:t>
      </w:r>
      <w:proofErr w:type="spellStart"/>
      <w:r>
        <w:rPr>
          <w:rFonts w:eastAsia="Times New Roman" w:cs="Times New Roman"/>
          <w:szCs w:val="24"/>
        </w:rPr>
        <w:t>εστέλοντο</w:t>
      </w:r>
      <w:proofErr w:type="spellEnd"/>
      <w:r>
        <w:rPr>
          <w:rFonts w:eastAsia="Times New Roman" w:cs="Times New Roman"/>
          <w:szCs w:val="24"/>
        </w:rPr>
        <w:t xml:space="preserve"> στο Εθνικό Τυπογραφείο, κάποιες φορές, από λάθος, παρελήφθησαν κάποια αγροτεμάχια. Δηλαδή, αν η απόφασ</w:t>
      </w:r>
      <w:r>
        <w:rPr>
          <w:rFonts w:eastAsia="Times New Roman" w:cs="Times New Roman"/>
          <w:szCs w:val="24"/>
        </w:rPr>
        <w:t xml:space="preserve">η του </w:t>
      </w:r>
      <w:proofErr w:type="spellStart"/>
      <w:r>
        <w:rPr>
          <w:rFonts w:eastAsia="Times New Roman" w:cs="Times New Roman"/>
          <w:szCs w:val="24"/>
        </w:rPr>
        <w:t>νομάρχου</w:t>
      </w:r>
      <w:proofErr w:type="spellEnd"/>
      <w:r>
        <w:rPr>
          <w:rFonts w:eastAsia="Times New Roman" w:cs="Times New Roman"/>
          <w:szCs w:val="24"/>
        </w:rPr>
        <w:t xml:space="preserve"> είχε για παράδειγμα τριάντα, σαράντα, πενήντα, </w:t>
      </w:r>
      <w:r>
        <w:rPr>
          <w:rFonts w:eastAsia="Times New Roman" w:cs="Times New Roman"/>
          <w:szCs w:val="24"/>
        </w:rPr>
        <w:lastRenderedPageBreak/>
        <w:t xml:space="preserve">εκατό αγροτεμάχια τα οποία </w:t>
      </w:r>
      <w:proofErr w:type="spellStart"/>
      <w:r>
        <w:rPr>
          <w:rFonts w:eastAsia="Times New Roman" w:cs="Times New Roman"/>
          <w:szCs w:val="24"/>
        </w:rPr>
        <w:t>μετεβιβάζοντο</w:t>
      </w:r>
      <w:proofErr w:type="spellEnd"/>
      <w:r>
        <w:rPr>
          <w:rFonts w:eastAsia="Times New Roman" w:cs="Times New Roman"/>
          <w:szCs w:val="24"/>
        </w:rPr>
        <w:t xml:space="preserve"> στο δήμο, εκ παραλήψεως, δεν περνούσε στο ΦΕΚ ένα αγροτεμάχιο ή ένα οικόπεδο, εάν επρόκειτο για εκτάσεις που ήταν ήδη στο σχέδιο πόλης, το οποίο ήταν ολο</w:t>
      </w:r>
      <w:r>
        <w:rPr>
          <w:rFonts w:eastAsia="Times New Roman" w:cs="Times New Roman"/>
          <w:szCs w:val="24"/>
        </w:rPr>
        <w:t xml:space="preserve">φάνερο ότι επρόκειτο για παράληψη. </w:t>
      </w:r>
    </w:p>
    <w:p w14:paraId="07A0051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Τώρα, με την τροπολογία αυτή –</w:t>
      </w:r>
      <w:r>
        <w:rPr>
          <w:rFonts w:eastAsia="Times New Roman" w:cs="Times New Roman"/>
          <w:szCs w:val="24"/>
        </w:rPr>
        <w:t xml:space="preserve"> </w:t>
      </w:r>
      <w:r>
        <w:rPr>
          <w:rFonts w:eastAsia="Times New Roman" w:cs="Times New Roman"/>
          <w:szCs w:val="24"/>
        </w:rPr>
        <w:t>γιατί κινδυνεύουν τώρα οι δήμοι από κάποιους φορείς οι οποίοι αμφισβητούν συγκεκριμένες ιδιοκτησίες του δήμου</w:t>
      </w:r>
      <w:r>
        <w:rPr>
          <w:rFonts w:eastAsia="Times New Roman" w:cs="Times New Roman"/>
          <w:szCs w:val="24"/>
        </w:rPr>
        <w:t xml:space="preserve"> </w:t>
      </w:r>
      <w:r>
        <w:rPr>
          <w:rFonts w:eastAsia="Times New Roman" w:cs="Times New Roman"/>
          <w:szCs w:val="24"/>
        </w:rPr>
        <w:t>- ζητάμε να αποκατασταθεί αυτό το λάθος και να εγγραφούν πλέον τώρα στο ΦΕΚ αυτ</w:t>
      </w:r>
      <w:r>
        <w:rPr>
          <w:rFonts w:eastAsia="Times New Roman" w:cs="Times New Roman"/>
          <w:szCs w:val="24"/>
        </w:rPr>
        <w:t xml:space="preserve">ά τα αγροτεμάχια ή αυτές οι εκτάσεις που παραλήφθηκαν, οι οποίες, επαναλαμβάνω, ήδη έχουν μεταγραφεί στο υποθηκοφυλακείο και έχουν αποκτήσει και ΚΑΕΚ και έχουν κάνει και πράξεις επάνω οι δήμοι. Και μιλάμε ότι αυτό αφορά πολλούς δήμους σε όλη την Ελλάδα. </w:t>
      </w:r>
    </w:p>
    <w:p w14:paraId="07A0051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θα μιλήσω για μια άλλη τροπολογία, την οποία υπογράφουμε πέντε Βουλευτές από όλα τα κόμματα. Αυτή η τροπολογία, την οποία, ε</w:t>
      </w:r>
      <w:r>
        <w:rPr>
          <w:rFonts w:eastAsia="Times New Roman" w:cs="Times New Roman"/>
          <w:szCs w:val="24"/>
        </w:rPr>
        <w:lastRenderedPageBreak/>
        <w:t>παναλαμβάνω, υπογράφουμε πέντε Βουλευτές από όλα τα κόμματα, αφορά τη διόρθωση ενός λάθους -</w:t>
      </w:r>
      <w:r>
        <w:rPr>
          <w:rFonts w:eastAsia="Times New Roman" w:cs="Times New Roman"/>
          <w:szCs w:val="24"/>
        </w:rPr>
        <w:t xml:space="preserve"> </w:t>
      </w:r>
      <w:r>
        <w:rPr>
          <w:rFonts w:eastAsia="Times New Roman" w:cs="Times New Roman"/>
          <w:szCs w:val="24"/>
        </w:rPr>
        <w:t>γιατί πιστεύω ότι πρόκειται για λάθ</w:t>
      </w:r>
      <w:r>
        <w:rPr>
          <w:rFonts w:eastAsia="Times New Roman" w:cs="Times New Roman"/>
          <w:szCs w:val="24"/>
        </w:rPr>
        <w:t>ος</w:t>
      </w:r>
      <w:r>
        <w:rPr>
          <w:rFonts w:eastAsia="Times New Roman" w:cs="Times New Roman"/>
          <w:szCs w:val="24"/>
        </w:rPr>
        <w:t xml:space="preserve"> </w:t>
      </w:r>
      <w:r>
        <w:rPr>
          <w:rFonts w:eastAsia="Times New Roman" w:cs="Times New Roman"/>
          <w:szCs w:val="24"/>
        </w:rPr>
        <w:t xml:space="preserve">- γιατί το 2013 πέρασε μία διάταξη, με την οποία ζητείται απολογισμός του έτους από τις μονές του Αγίου Όρους. Μιλώ για την τροπολογία με αριθμό 884/112.  </w:t>
      </w:r>
    </w:p>
    <w:p w14:paraId="07A0051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1932 οι μονές του Αγίου Όρους είχαν παραχωρήσει έναν πολύ μεγάλο αριθμό εκτάσεων στη Χαλκιδική</w:t>
      </w:r>
      <w:r>
        <w:rPr>
          <w:rFonts w:eastAsia="Times New Roman" w:cs="Times New Roman"/>
          <w:szCs w:val="24"/>
        </w:rPr>
        <w:t xml:space="preserve"> στο </w:t>
      </w:r>
      <w:r>
        <w:rPr>
          <w:rFonts w:eastAsia="Times New Roman" w:cs="Times New Roman"/>
          <w:szCs w:val="24"/>
        </w:rPr>
        <w:t>δ</w:t>
      </w:r>
      <w:r>
        <w:rPr>
          <w:rFonts w:eastAsia="Times New Roman" w:cs="Times New Roman"/>
          <w:szCs w:val="24"/>
        </w:rPr>
        <w:t xml:space="preserve">ημόσιο για την αποκατάσταση των προσφύγων. Στη συνέχεια, επειδή με την παραχώρηση αυτή έχαναν πόρους οι μονές του Αγίου Όρους, σε αντάλλαγμα το </w:t>
      </w:r>
      <w:r>
        <w:rPr>
          <w:rFonts w:eastAsia="Times New Roman" w:cs="Times New Roman"/>
          <w:szCs w:val="24"/>
        </w:rPr>
        <w:t>δ</w:t>
      </w:r>
      <w:r>
        <w:rPr>
          <w:rFonts w:eastAsia="Times New Roman" w:cs="Times New Roman"/>
          <w:szCs w:val="24"/>
        </w:rPr>
        <w:t>ημόσιο κατέβαλε, υπό τη μορφή επιχορήγησης ένα ποσό ετησίως στο Άγιο Όρος. Και αυτό, βεβαίως, εμφανιζόταν</w:t>
      </w:r>
      <w:r>
        <w:rPr>
          <w:rFonts w:eastAsia="Times New Roman" w:cs="Times New Roman"/>
          <w:szCs w:val="24"/>
        </w:rPr>
        <w:t xml:space="preserve"> ως ετήσια οικονομική χορηγία, αλλά δεν νομίζω ότι μπορεί να χαρακτηριστεί έτσι λόγω της μεγάλης οικονομική προσφοράς των ιερών μονών του Αγίου Όρους  στο ελληνικό </w:t>
      </w:r>
      <w:r>
        <w:rPr>
          <w:rFonts w:eastAsia="Times New Roman" w:cs="Times New Roman"/>
          <w:szCs w:val="24"/>
        </w:rPr>
        <w:t>δ</w:t>
      </w:r>
      <w:r>
        <w:rPr>
          <w:rFonts w:eastAsia="Times New Roman" w:cs="Times New Roman"/>
          <w:szCs w:val="24"/>
        </w:rPr>
        <w:t xml:space="preserve">ημόσιο για </w:t>
      </w:r>
      <w:r>
        <w:rPr>
          <w:rFonts w:eastAsia="Times New Roman" w:cs="Times New Roman"/>
          <w:szCs w:val="24"/>
        </w:rPr>
        <w:lastRenderedPageBreak/>
        <w:t>την αποκατάσταση των προσφύγων, την οποία κανείς μας δεν μπορεί να αμφισβητήσει.</w:t>
      </w:r>
      <w:r>
        <w:rPr>
          <w:rFonts w:eastAsia="Times New Roman" w:cs="Times New Roman"/>
          <w:szCs w:val="24"/>
        </w:rPr>
        <w:t xml:space="preserve">   </w:t>
      </w:r>
    </w:p>
    <w:p w14:paraId="07A0051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2013, όμως, ήρθε μία διάταξη εδώ και ψηφίστηκε, με την οποία πλέον απαιτείται κάθε χρόνο να δίνει απολογισμό το Άγιο Όρος, κάτι το οποίο δεν είναι σωστό. Και με αυτή την τροπολογία ζητούμε οι πέντε Βουλευτές -</w:t>
      </w:r>
      <w:r>
        <w:rPr>
          <w:rFonts w:eastAsia="Times New Roman" w:cs="Times New Roman"/>
          <w:szCs w:val="24"/>
        </w:rPr>
        <w:t xml:space="preserve"> </w:t>
      </w:r>
      <w:r>
        <w:rPr>
          <w:rFonts w:eastAsia="Times New Roman" w:cs="Times New Roman"/>
          <w:szCs w:val="24"/>
        </w:rPr>
        <w:t>και θέλω να την κάνετε δεκτή, κύριε Υπο</w:t>
      </w:r>
      <w:r>
        <w:rPr>
          <w:rFonts w:eastAsia="Times New Roman" w:cs="Times New Roman"/>
          <w:szCs w:val="24"/>
        </w:rPr>
        <w:t>υργέ και θέλω και από τους συναδέλφους Βουλευτές να τη στηρίξουν</w:t>
      </w:r>
      <w:r>
        <w:rPr>
          <w:rFonts w:eastAsia="Times New Roman" w:cs="Times New Roman"/>
          <w:szCs w:val="24"/>
        </w:rPr>
        <w:t xml:space="preserve"> </w:t>
      </w:r>
      <w:r>
        <w:rPr>
          <w:rFonts w:eastAsia="Times New Roman" w:cs="Times New Roman"/>
          <w:szCs w:val="24"/>
        </w:rPr>
        <w:t xml:space="preserve">- να επανέλθει στο προηγούμενο καθεστώς, γιατί πραγματικά αυτό που συνέβη το 2013 αποτελεί αδικία για τα μοναστήρια του Αγίου Όρους.  </w:t>
      </w:r>
    </w:p>
    <w:p w14:paraId="07A0051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A0051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w:t>
      </w:r>
      <w:r>
        <w:rPr>
          <w:rFonts w:eastAsia="Times New Roman" w:cs="Times New Roman"/>
          <w:szCs w:val="24"/>
        </w:rPr>
        <w:t xml:space="preserve">αριστούμε τον κ. Λαζαρίδη,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των Ανεξάρτητων Ελλήνων. </w:t>
      </w:r>
    </w:p>
    <w:p w14:paraId="07A0051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 Ποτάμι, για δέκα λεπτά. </w:t>
      </w:r>
    </w:p>
    <w:p w14:paraId="07A0051A" w14:textId="77777777" w:rsidR="00952F62" w:rsidRDefault="00723C98">
      <w:pPr>
        <w:spacing w:line="600" w:lineRule="auto"/>
        <w:ind w:firstLine="720"/>
        <w:jc w:val="both"/>
        <w:rPr>
          <w:rFonts w:eastAsia="Times New Roman"/>
          <w:szCs w:val="24"/>
        </w:rPr>
      </w:pPr>
      <w:r>
        <w:rPr>
          <w:rFonts w:eastAsia="Times New Roman" w:cs="Times New Roman"/>
          <w:b/>
          <w:szCs w:val="24"/>
        </w:rPr>
        <w:lastRenderedPageBreak/>
        <w:t>ΓΕΩΡΓΙΟΣ ΜΑΥΡΩΤΑΣ:</w:t>
      </w:r>
      <w:r>
        <w:rPr>
          <w:rFonts w:eastAsia="Times New Roman"/>
          <w:szCs w:val="24"/>
        </w:rPr>
        <w:t xml:space="preserve"> Ευχαριστώ, κύριε Πρόεδρε. </w:t>
      </w:r>
    </w:p>
    <w:p w14:paraId="07A0051B" w14:textId="77777777" w:rsidR="00952F62" w:rsidRDefault="00723C98">
      <w:pPr>
        <w:spacing w:line="600" w:lineRule="auto"/>
        <w:ind w:firstLine="720"/>
        <w:jc w:val="both"/>
        <w:rPr>
          <w:rFonts w:eastAsia="Times New Roman"/>
          <w:szCs w:val="24"/>
        </w:rPr>
      </w:pPr>
      <w:r>
        <w:rPr>
          <w:rFonts w:eastAsia="Times New Roman"/>
          <w:szCs w:val="24"/>
        </w:rPr>
        <w:t xml:space="preserve">Κυρίες και κύριοι συνάδελφοι, στο παρόν νομοσχέδιο προσπαθήσαμε να κάνουμε μία εποικοδομητική αντιπολίτευση, κάνοντας κριτική και προτάσεις, σε ένα πολύ σημαντικό νομοσχέδιο όπως είναι αυτό.  </w:t>
      </w:r>
    </w:p>
    <w:p w14:paraId="07A0051C" w14:textId="77777777" w:rsidR="00952F62" w:rsidRDefault="00723C98">
      <w:pPr>
        <w:spacing w:line="600" w:lineRule="auto"/>
        <w:ind w:firstLine="720"/>
        <w:jc w:val="both"/>
        <w:rPr>
          <w:rFonts w:eastAsia="Times New Roman"/>
          <w:szCs w:val="24"/>
        </w:rPr>
      </w:pPr>
      <w:r>
        <w:rPr>
          <w:rFonts w:eastAsia="Times New Roman"/>
          <w:szCs w:val="24"/>
        </w:rPr>
        <w:t>Θα ήθελα, μάλιστα, να ευχαριστήσω τον εισηγητή του νομοσχεδίου,</w:t>
      </w:r>
      <w:r>
        <w:rPr>
          <w:rFonts w:eastAsia="Times New Roman"/>
          <w:szCs w:val="24"/>
        </w:rPr>
        <w:t xml:space="preserve"> τον κ. Δημαρά, γιατί προσπάθησε μέσα σε κλίμα συναίνεσης και ενσωμάτωσε κάποιες από τις παρατηρήσεις μας, όπως προανέφερε, σε συνεννόηση πάντα με τους Υπουργούς.</w:t>
      </w:r>
    </w:p>
    <w:p w14:paraId="07A0051D" w14:textId="77777777" w:rsidR="00952F62" w:rsidRDefault="00723C98">
      <w:pPr>
        <w:spacing w:line="600" w:lineRule="auto"/>
        <w:ind w:firstLine="720"/>
        <w:jc w:val="both"/>
        <w:rPr>
          <w:rFonts w:eastAsia="Times New Roman"/>
          <w:szCs w:val="24"/>
        </w:rPr>
      </w:pPr>
      <w:r>
        <w:rPr>
          <w:rFonts w:eastAsia="Times New Roman"/>
          <w:szCs w:val="24"/>
        </w:rPr>
        <w:t>Ένα πολύ σοβαρό νομοσχέδιο, όμως, όπως αυτό του χωρικού σχεδιασμού περνάει σήμερα αναγκαστικά</w:t>
      </w:r>
      <w:r>
        <w:rPr>
          <w:rFonts w:eastAsia="Times New Roman"/>
          <w:szCs w:val="24"/>
        </w:rPr>
        <w:t xml:space="preserve"> σε δεύτερη μοίρα. Ο λόγος είναι μία λέξη. Η λέξη «τροπολογίες».   </w:t>
      </w:r>
    </w:p>
    <w:p w14:paraId="07A0051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για να είμαι πιο συγκεκριμένος, άσχετες και εκπρόθεσμες τροπολογίες.</w:t>
      </w:r>
    </w:p>
    <w:p w14:paraId="07A0051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Αυτό που συμβαίνει σήμερα στο σημερινό νομοσχέδιο ξεπερνάει κάθε όριο. Έχουμε δεκαεννέα υπουργικές και είκοσι πέντε</w:t>
      </w:r>
      <w:r>
        <w:rPr>
          <w:rFonts w:eastAsia="Times New Roman" w:cs="Times New Roman"/>
          <w:szCs w:val="24"/>
        </w:rPr>
        <w:t xml:space="preserve"> βουλευτικές τροπολογίες μέχρι στιγμής. Είναι το νέο ρεκόρ, γιατί μέχρι τώρα το ρεκόρ το είχε το Εθνικό Μητρώο Επιτελικών Στελεχών με είκοσι εννέα στο σύνολο τροπολογίες. Λάβετε υπ’ </w:t>
      </w:r>
      <w:proofErr w:type="spellStart"/>
      <w:r>
        <w:rPr>
          <w:rFonts w:eastAsia="Times New Roman" w:cs="Times New Roman"/>
          <w:szCs w:val="24"/>
        </w:rPr>
        <w:t>όψιν</w:t>
      </w:r>
      <w:proofErr w:type="spellEnd"/>
      <w:r>
        <w:rPr>
          <w:rFonts w:eastAsia="Times New Roman" w:cs="Times New Roman"/>
          <w:szCs w:val="24"/>
        </w:rPr>
        <w:t xml:space="preserve"> ότι κάποιες από τις βουλευτικές τροπολογίες είναι ουσιαστικά υπουργικ</w:t>
      </w:r>
      <w:r>
        <w:rPr>
          <w:rFonts w:eastAsia="Times New Roman" w:cs="Times New Roman"/>
          <w:szCs w:val="24"/>
        </w:rPr>
        <w:t xml:space="preserve">ές τροπολογίες, οι οποίες δίνονται στους Βουλευτές, για να υποβληθούν. </w:t>
      </w:r>
    </w:p>
    <w:p w14:paraId="07A0052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Έχουμε πει με κάθε τρόπο και σε κάθε νομοσχέδιο ότι αυτό πρέπει να σταματήσει, το έχει πει και ο Πρόεδρος της Βουλής και όλο, όμως, και χειροτερεύει η κατάσταση. Τι έγινε; Είναι η ανεπ</w:t>
      </w:r>
      <w:r>
        <w:rPr>
          <w:rFonts w:eastAsia="Times New Roman" w:cs="Times New Roman"/>
          <w:szCs w:val="24"/>
        </w:rPr>
        <w:t xml:space="preserve">άρκεια της διοίκησης ή μας έχει βολέψει το σύστημα ότι μπορούμε ανά πάσα στιγμή να καταθέσουμε μια τροπολογία και να λύσουμε το θέμα; </w:t>
      </w:r>
    </w:p>
    <w:p w14:paraId="07A0052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Τα νομοσχέδια έχουν καταντήσει τελικά οι ξενιστές των τροπολογιών, έχουν γίνει, δηλαδή, ο φορέας, το υπόστρωμα, για να πε</w:t>
      </w:r>
      <w:r>
        <w:rPr>
          <w:rFonts w:eastAsia="Times New Roman" w:cs="Times New Roman"/>
          <w:szCs w:val="24"/>
        </w:rPr>
        <w:t>ράσουν οι τροπολογίες, που εν πολλοίς είναι ρουσφετολογικές. Βρήκαμε, δηλαδή, παπά, το νομοσχέδιο, να θάψουμε πέντε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έξι, να εντάξουμε κα</w:t>
      </w:r>
      <w:r>
        <w:rPr>
          <w:rFonts w:eastAsia="Times New Roman" w:cs="Times New Roman"/>
          <w:szCs w:val="24"/>
        </w:rPr>
        <w:t>μ</w:t>
      </w:r>
      <w:r>
        <w:rPr>
          <w:rFonts w:eastAsia="Times New Roman" w:cs="Times New Roman"/>
          <w:szCs w:val="24"/>
        </w:rPr>
        <w:t>μιά σαρανταριά, όπως είναι σήμερα σαράντα τέσσερις συγκεκριμένα τροπολογίες. Μετά δεν πρέπει να διαμαρτυρόμαστε για τ</w:t>
      </w:r>
      <w:r>
        <w:rPr>
          <w:rFonts w:eastAsia="Times New Roman" w:cs="Times New Roman"/>
          <w:szCs w:val="24"/>
        </w:rPr>
        <w:t xml:space="preserve">ην ποιότητα της πολιτικής ζωής όταν εμείς οι ίδιοι δεν σεβόμαστε τις νομοθετικές διαδικασίες. Νομοθετούμε, λοιπόν, διά τροπολογιών. </w:t>
      </w:r>
    </w:p>
    <w:p w14:paraId="07A0052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ειλικρινά δεν βλέπετε τον ελέφαντα που υπάρχει μέσα στο δωμάτιο και κανένας δεν μιλάει γι’ αυτόν; Ποιος είναι; Είναι το</w:t>
      </w:r>
      <w:r>
        <w:rPr>
          <w:rFonts w:eastAsia="Times New Roman" w:cs="Times New Roman"/>
          <w:szCs w:val="24"/>
        </w:rPr>
        <w:t xml:space="preserve"> πελατειακό σύστημα, που συντηρείται διά των τροπολογιών. Να αποφευχθεί, δηλαδή, η διαβούλευση, να περάσουν λάθρα, ώστε να μην προλάβει να πέσει πολύ </w:t>
      </w:r>
      <w:r>
        <w:rPr>
          <w:rFonts w:eastAsia="Times New Roman" w:cs="Times New Roman"/>
          <w:szCs w:val="24"/>
        </w:rPr>
        <w:lastRenderedPageBreak/>
        <w:t>κράξιμο, να γίνουν νόμος, να νομιμοποιήσουμε το ρουσφέτι. Είναι διακομματική πρακτική, δεν είναι τωρινή αν</w:t>
      </w:r>
      <w:r>
        <w:rPr>
          <w:rFonts w:eastAsia="Times New Roman" w:cs="Times New Roman"/>
          <w:szCs w:val="24"/>
        </w:rPr>
        <w:t xml:space="preserve">ακάλυψη, βέβαια, ίσχυε και στο παρελθόν επί διακυβέρνησης ΠΑΣΟΚ και Νέας Δημοκρατίας. </w:t>
      </w:r>
    </w:p>
    <w:p w14:paraId="07A0052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Αλλά, κύριοι του ΣΥΡΙΖΑ, εσείς δεν ήσασταν, που κατηγορούσατε τις προηγούμενες κυβερνήσεις για τον τρόπο που νομοθετούσαν; Και πολύ καλά κάνατε. Τώρα τι άλλαξε και από α</w:t>
      </w:r>
      <w:r>
        <w:rPr>
          <w:rFonts w:eastAsia="Times New Roman" w:cs="Times New Roman"/>
          <w:szCs w:val="24"/>
        </w:rPr>
        <w:t xml:space="preserve">παράδεκτος εκείνος ο τρόπος νομοθέτησης έχει γίνει αναγκαίος; </w:t>
      </w:r>
    </w:p>
    <w:p w14:paraId="07A0052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Πότε θα βάλουμε φρένο σε αυτήν την κατάντια; Γατί περί κατάντιας πρόκειται. Όποιος θυμηθεί κάτι, όποιος θέλει ένα ρουσφέτι και έχει την άκρη σε έναν Υπουργό ή σε έναν Βουλευτή το φέρνει ως τροπ</w:t>
      </w:r>
      <w:r>
        <w:rPr>
          <w:rFonts w:eastAsia="Times New Roman" w:cs="Times New Roman"/>
          <w:szCs w:val="24"/>
        </w:rPr>
        <w:t xml:space="preserve">ολογία. Τον Κανονισμό τον έχουμε κάνει κουρελόχαρτο και περνάνε εκπρόθεσμες, ακοστολόγητες, άσχετες τροπολογίες, οι οποίες έρχονται ατάκτως </w:t>
      </w:r>
      <w:proofErr w:type="spellStart"/>
      <w:r>
        <w:rPr>
          <w:rFonts w:eastAsia="Times New Roman" w:cs="Times New Roman"/>
          <w:szCs w:val="24"/>
        </w:rPr>
        <w:t>ερριμμένες</w:t>
      </w:r>
      <w:proofErr w:type="spellEnd"/>
      <w:r>
        <w:rPr>
          <w:rFonts w:eastAsia="Times New Roman" w:cs="Times New Roman"/>
          <w:szCs w:val="24"/>
        </w:rPr>
        <w:t>. Έχουμε καταντήσει να είμαστε η χώρα του κατ’ εξαίρεση και του επείγοντος. Δεν μπορούμε να προγραμματίζου</w:t>
      </w:r>
      <w:r>
        <w:rPr>
          <w:rFonts w:eastAsia="Times New Roman" w:cs="Times New Roman"/>
          <w:szCs w:val="24"/>
        </w:rPr>
        <w:t xml:space="preserve">με ή έχουμε βολευτεί σε </w:t>
      </w:r>
      <w:r>
        <w:rPr>
          <w:rFonts w:eastAsia="Times New Roman" w:cs="Times New Roman"/>
          <w:szCs w:val="24"/>
        </w:rPr>
        <w:lastRenderedPageBreak/>
        <w:t xml:space="preserve">αυτό το καθεστώς, και η διοίκηση, αλλά και τα κόμματα, και λέμε «έλα εντάξει θα κάνουμε μια τροπολογία και έληξε το θέμα»; </w:t>
      </w:r>
    </w:p>
    <w:p w14:paraId="07A0052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Δεν είναι δύσκολο να αντιληφθεί κανείς γιατί φτάσαμε ως εδώ. Το πρώτο βήμα, λοιπόν, για να ανακτήσει το πολι</w:t>
      </w:r>
      <w:r>
        <w:rPr>
          <w:rFonts w:eastAsia="Times New Roman" w:cs="Times New Roman"/>
          <w:szCs w:val="24"/>
        </w:rPr>
        <w:t>τικό σύστημα την αξιοπιστία του είναι να δεσμευτούμε ότι δεν θα νομοθετούμε στο πόδι. Ζητάμε μεταρρυθμίσεις για την κοινωνία από τους πολίτες. Είμαστε, όμως, διατεθειμένοι να κάνουμε εμείς μεταρρυθμίσεις στον εαυτό μας, για την Βουλή, να ξεβολευτούμε δηλαδ</w:t>
      </w:r>
      <w:r>
        <w:rPr>
          <w:rFonts w:eastAsia="Times New Roman" w:cs="Times New Roman"/>
          <w:szCs w:val="24"/>
        </w:rPr>
        <w:t xml:space="preserve">ή; </w:t>
      </w:r>
    </w:p>
    <w:p w14:paraId="07A0052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καλά, θα πει κάποιος, δεν υπάρχουν περιπτώσεις όπου είναι αναγκαία, απαραίτητη μια τροπολογία; Υπάρχουν, αλλά να δούμε τις συνθήκες. Η χώρα, που έβγαλε «το μέτρον άριστο</w:t>
      </w:r>
      <w:r>
        <w:rPr>
          <w:rFonts w:eastAsia="Times New Roman" w:cs="Times New Roman"/>
          <w:szCs w:val="24"/>
        </w:rPr>
        <w:t>ν</w:t>
      </w:r>
      <w:r>
        <w:rPr>
          <w:rFonts w:eastAsia="Times New Roman" w:cs="Times New Roman"/>
          <w:szCs w:val="24"/>
        </w:rPr>
        <w:t>», είναι και η πρωταθλήτρια στην καταστρατήγησή του. Δεν μπορεί σε ένα νομοσχέ</w:t>
      </w:r>
      <w:r>
        <w:rPr>
          <w:rFonts w:eastAsia="Times New Roman" w:cs="Times New Roman"/>
          <w:szCs w:val="24"/>
        </w:rPr>
        <w:t>διο δεκαεπτά άρθρων –</w:t>
      </w:r>
      <w:r>
        <w:rPr>
          <w:rFonts w:eastAsia="Times New Roman" w:cs="Times New Roman"/>
          <w:szCs w:val="24"/>
        </w:rPr>
        <w:t xml:space="preserve"> </w:t>
      </w:r>
      <w:r>
        <w:rPr>
          <w:rFonts w:eastAsia="Times New Roman" w:cs="Times New Roman"/>
          <w:szCs w:val="24"/>
        </w:rPr>
        <w:t>είναι αυτό εδώ το νομοσχέδιο</w:t>
      </w:r>
      <w:r>
        <w:rPr>
          <w:rFonts w:eastAsia="Times New Roman" w:cs="Times New Roman"/>
          <w:szCs w:val="24"/>
        </w:rPr>
        <w:t xml:space="preserve"> </w:t>
      </w:r>
      <w:r>
        <w:rPr>
          <w:rFonts w:eastAsia="Times New Roman" w:cs="Times New Roman"/>
          <w:szCs w:val="24"/>
        </w:rPr>
        <w:t xml:space="preserve">- να έχουμε σαράντα πέντε τροπολογίες, που είναι αυτές εδώ, οι οποίες είναι άσχετες, είναι εκπρόθεσμες, </w:t>
      </w:r>
      <w:r>
        <w:rPr>
          <w:rFonts w:eastAsia="Times New Roman" w:cs="Times New Roman"/>
          <w:szCs w:val="24"/>
        </w:rPr>
        <w:lastRenderedPageBreak/>
        <w:t>κάποιες είναι βουλευτικές, κάποιες είναι υπουργικές, ακόμα και οι βουλευτικές, όμως, είναι ουσιαστικά</w:t>
      </w:r>
      <w:r>
        <w:rPr>
          <w:rFonts w:eastAsia="Times New Roman" w:cs="Times New Roman"/>
          <w:szCs w:val="24"/>
        </w:rPr>
        <w:t xml:space="preserve"> υπουργικές.</w:t>
      </w:r>
    </w:p>
    <w:p w14:paraId="07A0052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Δεν θα κλείσω μόνο με την κριτική, αλλά θα πάω και σε κάποιες προτάσεις. Ως πρώτο βήμα, να πούμε τέρμα στις άσχετες και εκπρόθεσμες τροπολογίες για αρχή. Οι κανονικές τροπολογίες, όταν έρχονται, κοστολογημένες βέβαια, να ψηφίζονται μόνο με αυξημένη πλειοψη</w:t>
      </w:r>
      <w:r>
        <w:rPr>
          <w:rFonts w:eastAsia="Times New Roman" w:cs="Times New Roman"/>
          <w:szCs w:val="24"/>
        </w:rPr>
        <w:t xml:space="preserve">φία των δύο τρίτων των Βουλευτών ή του 50% των κομμάτων, ώστε να τεκμηριώνεται διακομματικά η αναγκαιότητά τους. Έτσι ελπίζω να μπει ένα φρένο και να γίνεται καλύτερη επεξεργασία. </w:t>
      </w:r>
    </w:p>
    <w:p w14:paraId="07A0052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 φαινόμενο, λοιπόν, της </w:t>
      </w:r>
      <w:proofErr w:type="spellStart"/>
      <w:r>
        <w:rPr>
          <w:rFonts w:eastAsia="Times New Roman" w:cs="Times New Roman"/>
          <w:szCs w:val="24"/>
        </w:rPr>
        <w:t>τροπολογιομανίας</w:t>
      </w:r>
      <w:proofErr w:type="spellEnd"/>
      <w:r>
        <w:rPr>
          <w:rFonts w:eastAsia="Times New Roman" w:cs="Times New Roman"/>
          <w:szCs w:val="24"/>
        </w:rPr>
        <w:t xml:space="preserve"> είναι ο καρκίνος του νομοθετικού</w:t>
      </w:r>
      <w:r>
        <w:rPr>
          <w:rFonts w:eastAsia="Times New Roman" w:cs="Times New Roman"/>
          <w:szCs w:val="24"/>
        </w:rPr>
        <w:t xml:space="preserve"> μας έργου. Εμείς το καταγγείλαμε μια, το καταγγείλαμε δύο, τώρα πια δεν πάει άλλο. Όλο καταδικάζουμε, αλλά δεν γίνεται τίποτα. </w:t>
      </w:r>
    </w:p>
    <w:p w14:paraId="07A0052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Είχαμε, λοιπόν, όλη την καλή διάθεση να ψηφίσουμε το παρόν νομοσχέδιο –</w:t>
      </w:r>
      <w:r>
        <w:rPr>
          <w:rFonts w:eastAsia="Times New Roman" w:cs="Times New Roman"/>
          <w:szCs w:val="24"/>
        </w:rPr>
        <w:t xml:space="preserve"> </w:t>
      </w:r>
      <w:r>
        <w:rPr>
          <w:rFonts w:eastAsia="Times New Roman" w:cs="Times New Roman"/>
          <w:szCs w:val="24"/>
        </w:rPr>
        <w:t>είχα πει και χθες στον κ. Δημαρά</w:t>
      </w:r>
      <w:r>
        <w:rPr>
          <w:rFonts w:eastAsia="Times New Roman" w:cs="Times New Roman"/>
          <w:szCs w:val="24"/>
        </w:rPr>
        <w:t xml:space="preserve"> </w:t>
      </w:r>
      <w:r>
        <w:rPr>
          <w:rFonts w:eastAsia="Times New Roman" w:cs="Times New Roman"/>
          <w:szCs w:val="24"/>
        </w:rPr>
        <w:t xml:space="preserve">-, όμως αυτήν τη φορά </w:t>
      </w:r>
      <w:r>
        <w:rPr>
          <w:rFonts w:eastAsia="Times New Roman" w:cs="Times New Roman"/>
          <w:szCs w:val="24"/>
        </w:rPr>
        <w:t xml:space="preserve">δεν θα </w:t>
      </w:r>
      <w:r>
        <w:rPr>
          <w:rFonts w:eastAsia="Times New Roman" w:cs="Times New Roman"/>
          <w:szCs w:val="24"/>
        </w:rPr>
        <w:lastRenderedPageBreak/>
        <w:t xml:space="preserve">πάρουμε μέρος σε αυτόν τον ευτελισμό των κοινοβουλευτικών διαδικασιών. </w:t>
      </w:r>
    </w:p>
    <w:p w14:paraId="07A0052A" w14:textId="77777777" w:rsidR="00952F62" w:rsidRDefault="00723C98">
      <w:pPr>
        <w:tabs>
          <w:tab w:val="left" w:pos="1138"/>
          <w:tab w:val="left" w:pos="1565"/>
          <w:tab w:val="left" w:pos="2965"/>
          <w:tab w:val="center" w:pos="4753"/>
        </w:tabs>
        <w:spacing w:line="600" w:lineRule="auto"/>
        <w:ind w:firstLine="947"/>
        <w:jc w:val="both"/>
        <w:rPr>
          <w:rFonts w:eastAsia="Times New Roman" w:cs="Times New Roman"/>
          <w:szCs w:val="24"/>
        </w:rPr>
      </w:pPr>
      <w:r>
        <w:rPr>
          <w:rFonts w:eastAsia="Times New Roman" w:cs="Times New Roman"/>
          <w:szCs w:val="24"/>
        </w:rPr>
        <w:t xml:space="preserve">Θα αποχωρήσουμε από την ψηφοφορία του νομοσχεδίου, θα αποχωρήσουμε από το θέατρο του παραλόγου, που δίνει την εικόνα ενός αχταρμά και δεν αρμόζει στην </w:t>
      </w:r>
      <w:r>
        <w:rPr>
          <w:rFonts w:eastAsia="Times New Roman" w:cs="Times New Roman"/>
          <w:szCs w:val="24"/>
        </w:rPr>
        <w:t>ε</w:t>
      </w:r>
      <w:r>
        <w:rPr>
          <w:rFonts w:eastAsia="Times New Roman" w:cs="Times New Roman"/>
          <w:szCs w:val="24"/>
        </w:rPr>
        <w:t>λληνική Βουλή. Και αποχωρ</w:t>
      </w:r>
      <w:r>
        <w:rPr>
          <w:rFonts w:eastAsia="Times New Roman" w:cs="Times New Roman"/>
          <w:szCs w:val="24"/>
        </w:rPr>
        <w:t>ούμε, στέλνοντας ένα «</w:t>
      </w:r>
      <w:proofErr w:type="spellStart"/>
      <w:r>
        <w:rPr>
          <w:rFonts w:eastAsia="Times New Roman" w:cs="Times New Roman"/>
          <w:szCs w:val="24"/>
          <w:lang w:val="en-US"/>
        </w:rPr>
        <w:t>sos</w:t>
      </w:r>
      <w:proofErr w:type="spellEnd"/>
      <w:r>
        <w:rPr>
          <w:rFonts w:eastAsia="Times New Roman" w:cs="Times New Roman"/>
          <w:szCs w:val="24"/>
        </w:rPr>
        <w:t>» προς την εκτελεστική και τη νομοθετική εξουσία, μήπως και σταματήσει αυτός ο κατήφορος. Νομίζω ότι έτσι προσφέρουμε και ένα έργο στους Υπουργούς, στους εκάστοτε Υπουργούς, να το επικαλούνται, όταν δέχονται πιέσεις για σωρεία τροπ</w:t>
      </w:r>
      <w:r>
        <w:rPr>
          <w:rFonts w:eastAsia="Times New Roman" w:cs="Times New Roman"/>
          <w:szCs w:val="24"/>
        </w:rPr>
        <w:t xml:space="preserve">ολογιών είτε από Βουλευτές, είτε από άλλα Υπουργεία. Κάποιος, κάποτε, πρέπει να κάνει την αρχή, να αντισταθεί σε μια παρακμιακή κατάσταση που μπορεί να βολεύει όλα τα κόμματα του Κοινοβουλίου και τα Υπουργεία, αλλά δυστυχώς δεν βολεύει τη χώρα. </w:t>
      </w:r>
    </w:p>
    <w:p w14:paraId="07A0052B"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07A0052C"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Γιώργο </w:t>
      </w:r>
      <w:proofErr w:type="spellStart"/>
      <w:r>
        <w:rPr>
          <w:rFonts w:eastAsia="Times New Roman" w:cs="Times New Roman"/>
          <w:szCs w:val="24"/>
        </w:rPr>
        <w:t>Μαυρωτά</w:t>
      </w:r>
      <w:proofErr w:type="spellEnd"/>
      <w:r>
        <w:rPr>
          <w:rFonts w:eastAsia="Times New Roman" w:cs="Times New Roman"/>
          <w:szCs w:val="24"/>
        </w:rPr>
        <w:t>, ειδικό αγορητή από το Ποτάμι.</w:t>
      </w:r>
    </w:p>
    <w:p w14:paraId="07A0052D" w14:textId="77777777" w:rsidR="00952F62" w:rsidRDefault="00723C98">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w:t>
      </w:r>
      <w:r>
        <w:rPr>
          <w:rFonts w:eastAsia="Times New Roman" w:cs="Times New Roman"/>
        </w:rPr>
        <w:t>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ένας μαθητές και μαθήτριες και τρεις εκπαιδευτικοί συνοδοί τους από το 1</w:t>
      </w:r>
      <w:r w:rsidRPr="00286FE7">
        <w:rPr>
          <w:rFonts w:eastAsia="Times New Roman" w:cs="Times New Roman"/>
          <w:vertAlign w:val="superscript"/>
        </w:rPr>
        <w:t>ο</w:t>
      </w:r>
      <w:r>
        <w:rPr>
          <w:rFonts w:eastAsia="Times New Roman" w:cs="Times New Roman"/>
        </w:rPr>
        <w:t xml:space="preserve"> </w:t>
      </w:r>
      <w:r>
        <w:rPr>
          <w:rFonts w:eastAsia="Times New Roman" w:cs="Times New Roman"/>
        </w:rPr>
        <w:t xml:space="preserve"> Γενικό Λύκειο Άργους. </w:t>
      </w:r>
    </w:p>
    <w:p w14:paraId="07A0052E" w14:textId="77777777" w:rsidR="00952F62" w:rsidRDefault="00723C9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7A0052F" w14:textId="77777777" w:rsidR="00952F62" w:rsidRDefault="00723C9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7A00530"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ενημερώσουμε τις μαθήτριες και τους μαθητές ότι παρακολουθούν μια νομοθετική διαδικασία του Υπουργείου Περιβάλλοντος και Ενέρ</w:t>
      </w:r>
      <w:r>
        <w:rPr>
          <w:rFonts w:eastAsia="Times New Roman" w:cs="Times New Roman"/>
          <w:szCs w:val="24"/>
        </w:rPr>
        <w:lastRenderedPageBreak/>
        <w:t>γειας όσον αφορά τον χωρικό</w:t>
      </w:r>
      <w:r>
        <w:rPr>
          <w:rFonts w:eastAsia="Times New Roman" w:cs="Times New Roman"/>
          <w:szCs w:val="24"/>
        </w:rPr>
        <w:t xml:space="preserve"> σχεδιασμό και τη βιώσιμη ανάπτυξη. Είμαστε στη διαδικασία της συζήτησης, στο τέλος της συζήτησης θα γίνει η ψηφοφορία και το νομοσχέδιο θα γίνει νόμος του κράτους.</w:t>
      </w:r>
    </w:p>
    <w:p w14:paraId="07A00531"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ειδική αγορήτρια του Κομμουνιστικού Κόμματος Ελλάδας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έχει τον λόγο </w:t>
      </w:r>
      <w:r>
        <w:rPr>
          <w:rFonts w:eastAsia="Times New Roman" w:cs="Times New Roman"/>
          <w:szCs w:val="24"/>
        </w:rPr>
        <w:t>για δέκα λεπτά.</w:t>
      </w:r>
    </w:p>
    <w:p w14:paraId="07A00532"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Της νύχτας τα καμώματα τα βλέπει η μέρα και γελά. Έτσι λέει ο λαός μας. Αυτό λέμε για την πληθώρα των τροπολογιών, υπουργικών και βουλευτικών, κυρίως από τον ΣΥΡΙΖΑ, που δείχνουν συνεννοήσεις με τους Υπουργούς, οι οποίες</w:t>
      </w:r>
      <w:r>
        <w:rPr>
          <w:rFonts w:eastAsia="Times New Roman" w:cs="Times New Roman"/>
          <w:szCs w:val="24"/>
        </w:rPr>
        <w:t xml:space="preserve"> έγιναν μέσα στη νύχτα και συνεχίζονται και την ημέρα και δεν ξέρω μέχρι την ψηφοφορία τι θα έχει έρθει ακόμα. Και μας ακούν και τα παιδιά!</w:t>
      </w:r>
    </w:p>
    <w:p w14:paraId="07A00533"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απαράδεκτη αυτή η κατάσταση με τις τροπολογίες. Ούτε χρόνο για να διαβαστούν δεν δίνετε και ζητάτε βελτιώσεις </w:t>
      </w:r>
      <w:r>
        <w:rPr>
          <w:rFonts w:eastAsia="Times New Roman" w:cs="Times New Roman"/>
          <w:szCs w:val="24"/>
        </w:rPr>
        <w:t xml:space="preserve">και ψηφοφορία. Είναι </w:t>
      </w:r>
      <w:r>
        <w:rPr>
          <w:rFonts w:eastAsia="Times New Roman" w:cs="Times New Roman"/>
          <w:szCs w:val="24"/>
        </w:rPr>
        <w:lastRenderedPageBreak/>
        <w:t>θράσος! Διακοσμητικά χρησιμοποιείτε και αυτή την αστική κοινοβουλευτική διαδικασία, την οποία ουσιαστικά –</w:t>
      </w:r>
      <w:r>
        <w:rPr>
          <w:rFonts w:eastAsia="Times New Roman" w:cs="Times New Roman"/>
          <w:szCs w:val="24"/>
        </w:rPr>
        <w:t xml:space="preserve"> </w:t>
      </w:r>
      <w:r>
        <w:rPr>
          <w:rFonts w:eastAsia="Times New Roman" w:cs="Times New Roman"/>
          <w:szCs w:val="24"/>
        </w:rPr>
        <w:t>εδώ που τα λέμε ή όπως λένε και τα παιδιά</w:t>
      </w:r>
      <w:r>
        <w:rPr>
          <w:rFonts w:eastAsia="Times New Roman" w:cs="Times New Roman"/>
          <w:szCs w:val="24"/>
        </w:rPr>
        <w:t xml:space="preserve"> </w:t>
      </w:r>
      <w:r>
        <w:rPr>
          <w:rFonts w:eastAsia="Times New Roman" w:cs="Times New Roman"/>
          <w:szCs w:val="24"/>
        </w:rPr>
        <w:t xml:space="preserve">- τη «φτύνετε», και από την άλλη, θεοποιείτε τους θεσμούς. </w:t>
      </w:r>
    </w:p>
    <w:p w14:paraId="07A00534"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δεν τους θεοποιούμε,</w:t>
      </w:r>
      <w:r>
        <w:rPr>
          <w:rFonts w:eastAsia="Times New Roman" w:cs="Times New Roman"/>
          <w:szCs w:val="24"/>
        </w:rPr>
        <w:t xml:space="preserve"> το αστικό κράτος εξυπηρετούν. Ωστόσο, μερικές τροπολογίες μοιάζουν σαν να θέλετε να κάνετε χριστουγεννιάτικους μποναμάδες σε μερικούς και παριστάνετε τους </w:t>
      </w:r>
      <w:proofErr w:type="spellStart"/>
      <w:r>
        <w:rPr>
          <w:rFonts w:eastAsia="Times New Roman" w:cs="Times New Roman"/>
          <w:szCs w:val="24"/>
        </w:rPr>
        <w:t>Αγιοβασίληδες</w:t>
      </w:r>
      <w:proofErr w:type="spellEnd"/>
      <w:r>
        <w:rPr>
          <w:rFonts w:eastAsia="Times New Roman" w:cs="Times New Roman"/>
          <w:szCs w:val="24"/>
        </w:rPr>
        <w:t>.  Να σας πω κάτι. Τις «αγιοβασιλιάτικες» εμείς θα τις ψηφίσουμε, έστω αν ευνοούν για λ</w:t>
      </w:r>
      <w:r>
        <w:rPr>
          <w:rFonts w:eastAsia="Times New Roman" w:cs="Times New Roman"/>
          <w:szCs w:val="24"/>
        </w:rPr>
        <w:t>ίγο τους εργαζόμενους.</w:t>
      </w:r>
    </w:p>
    <w:p w14:paraId="07A00535"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μερικές τροπολογίες είναι βαριά αντιλαϊκές, είναι σε βάρος της πλειοψηφίας και μερικές θα συντρίψουν αυτοαπασχολούμενους επιστήμονες, όπως η τροπολογία με την οποία νομικά πρόσωπα που δύνανται να διενεργούν ενεργειακές επιθεωρή</w:t>
      </w:r>
      <w:r>
        <w:rPr>
          <w:rFonts w:eastAsia="Times New Roman" w:cs="Times New Roman"/>
          <w:szCs w:val="24"/>
        </w:rPr>
        <w:t xml:space="preserve">σεις αρκεί μόνο να έχουν έναν υπάλληλο με σύμβαση εργασίας που να είναι ενεργειακός επιθεωρητής, ενώ μέχρι τώρα ίσχυε κάτι τέτοιο μόνο εάν ήταν μέλος ή εταίρος της εταιρείας. </w:t>
      </w:r>
      <w:r>
        <w:rPr>
          <w:rFonts w:eastAsia="Times New Roman" w:cs="Times New Roman"/>
          <w:szCs w:val="24"/>
        </w:rPr>
        <w:lastRenderedPageBreak/>
        <w:t>Αυτό τι σημαίνει; Σημαίνει ότι ο αυτοαπασχολούμενος ενεργειακός επιθεωρητής συντρ</w:t>
      </w:r>
      <w:r>
        <w:rPr>
          <w:rFonts w:eastAsia="Times New Roman" w:cs="Times New Roman"/>
          <w:szCs w:val="24"/>
        </w:rPr>
        <w:t xml:space="preserve">ίβεται και γίνεται μισθωτός με μπλοκάκι στη μεγάλη κεφαλαιουχική επιχείρηση. Έτσι προχωρά η συγκέντρωση και η συγκεντροποίηση και συνθλίβονται οι μικρομεσαίοι. </w:t>
      </w:r>
    </w:p>
    <w:p w14:paraId="07A00536"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Βάζετε, μάλιστα, από την αρχή ότι είναι συμμόρφωση με την εργαλειοθήκη του ΟΟΣΑ, λες και αυτό σ</w:t>
      </w:r>
      <w:r>
        <w:rPr>
          <w:rFonts w:eastAsia="Times New Roman" w:cs="Times New Roman"/>
          <w:szCs w:val="24"/>
        </w:rPr>
        <w:t>ας εξιλεώνει. Ίσα</w:t>
      </w:r>
      <w:r>
        <w:rPr>
          <w:rFonts w:eastAsia="Times New Roman" w:cs="Times New Roman"/>
          <w:szCs w:val="24"/>
        </w:rPr>
        <w:t xml:space="preserve"> </w:t>
      </w:r>
      <w:r>
        <w:rPr>
          <w:rFonts w:eastAsia="Times New Roman" w:cs="Times New Roman"/>
          <w:szCs w:val="24"/>
        </w:rPr>
        <w:t>ίσα, δείχνει ότι υλοποιείτε όλες τις απαιτήσεις του κεφαλαίου για μεγαλύτερη κερδοφορία του.</w:t>
      </w:r>
    </w:p>
    <w:p w14:paraId="07A00537" w14:textId="77777777" w:rsidR="00952F62" w:rsidRDefault="00723C9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ίδιο και για την τροπολογία για την εγκατάσταση των «πράσινων» σημείων. Τα «πράσινα» σημεία αποτελούν βασικό στοιχείο των τοπικών σχεδίων διαχ</w:t>
      </w:r>
      <w:r>
        <w:rPr>
          <w:rFonts w:eastAsia="Times New Roman" w:cs="Times New Roman"/>
          <w:szCs w:val="24"/>
        </w:rPr>
        <w:t xml:space="preserve">είρισης αποβλήτων, που έφερε η Κυβέρνηση με τον εθνικό σχεδιασμό διαχείρισης αποβλήτων, με λίαν αντιλαϊκό χαρακτήρα. Στόχος είναι να διευκολύνει τη </w:t>
      </w:r>
      <w:proofErr w:type="spellStart"/>
      <w:r>
        <w:rPr>
          <w:rFonts w:eastAsia="Times New Roman" w:cs="Times New Roman"/>
          <w:szCs w:val="24"/>
        </w:rPr>
        <w:t>χωροθέτηση</w:t>
      </w:r>
      <w:proofErr w:type="spellEnd"/>
      <w:r>
        <w:rPr>
          <w:rFonts w:eastAsia="Times New Roman" w:cs="Times New Roman"/>
          <w:szCs w:val="24"/>
        </w:rPr>
        <w:t xml:space="preserve"> «πράσινων» σημείων μαζί με αυτά παρόμοιου περιεχομένου του Κέντρου Ανακύκλωσης, Εκπαίδευσης, Διαλ</w:t>
      </w:r>
      <w:r>
        <w:rPr>
          <w:rFonts w:eastAsia="Times New Roman" w:cs="Times New Roman"/>
          <w:szCs w:val="24"/>
        </w:rPr>
        <w:t xml:space="preserve">ογής στην Πηγή. </w:t>
      </w:r>
    </w:p>
    <w:p w14:paraId="07A0053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Ταυτόχρονα, δίνεται η δυνατότητα στον Υπουργό ΠΕΚΑ και στον εκάστοτε αρμόδιο Υπουργό να ρυθμίζουν με κοινές αποφάσεις τους κάθε άλλο σχετικό θέμα για την εφαρμογή του παρόντος, όπως γράφεται, δηλαδή το υπόλοιπο αντικείμενο της τροπολογίας,</w:t>
      </w:r>
      <w:r>
        <w:rPr>
          <w:rFonts w:eastAsia="Times New Roman" w:cs="Times New Roman"/>
          <w:szCs w:val="24"/>
        </w:rPr>
        <w:t xml:space="preserve"> που σκόπιμα αφήνεται ασαφές. Μάλιστα, δεν χρησιμοποιείται ο δόκιμος όρος, που χρησιμοποιούν όλοι, «δημοτικά απόβλητα», αλλά ο ασαφής «αστικά απόβλητα», που περιλαμβάνει και μη δημοτικά απόβλητα, όπως καμένα λάδια ή λάδια κινητήρων, ελαστικά οχημάτων, άχρη</w:t>
      </w:r>
      <w:r>
        <w:rPr>
          <w:rFonts w:eastAsia="Times New Roman" w:cs="Times New Roman"/>
          <w:szCs w:val="24"/>
        </w:rPr>
        <w:t xml:space="preserve">στα οχήματα κ.λπ., που είναι αποκλειστικής ευθύνης των βιομηχανικών ομίλων που τα παράγουν. </w:t>
      </w:r>
    </w:p>
    <w:p w14:paraId="07A0053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Αυτά, λοιπόν, που είναι του ιδιώτη, τα πάτε μαζί με τα δημοτικά απόβλητα εκμεταλλευόμενοι έτσι δημόσια γη, που τόσο ανάγκη έχει η λαϊκή οικογένεια, υποδομές, που θ</w:t>
      </w:r>
      <w:r>
        <w:rPr>
          <w:rFonts w:eastAsia="Times New Roman" w:cs="Times New Roman"/>
          <w:szCs w:val="24"/>
        </w:rPr>
        <w:t xml:space="preserve">α γίνουν με δημόσιους πόρους, και εργατική δύναμη, που θα παρέχουν, βεβαίως, οι δήμοι.  </w:t>
      </w:r>
    </w:p>
    <w:p w14:paraId="07A0053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δεν ορίζεται συγκεκριμένα το νομικό καθεστώς λειτουργίας των πρασίνων σημείων, αφήνοντας έτσι ανοιχτή τη λειτουργία τους και από ιδιώτες. </w:t>
      </w:r>
    </w:p>
    <w:p w14:paraId="07A0053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Τα πράσινα σημεία τα </w:t>
      </w:r>
      <w:r>
        <w:rPr>
          <w:rFonts w:eastAsia="Times New Roman" w:cs="Times New Roman"/>
          <w:szCs w:val="24"/>
        </w:rPr>
        <w:t>διακρίνετε σε μεγάλα και μικρά. Όμως η εξειδίκευσή τους θα βγει με κοινή υπουργική απόφαση. Τα μεγάλα πράσινα σημεία, παρ</w:t>
      </w:r>
      <w:r>
        <w:rPr>
          <w:rFonts w:eastAsia="Times New Roman" w:cs="Times New Roman"/>
          <w:szCs w:val="24"/>
        </w:rPr>
        <w:t xml:space="preserve">’ </w:t>
      </w:r>
      <w:r>
        <w:rPr>
          <w:rFonts w:eastAsia="Times New Roman" w:cs="Times New Roman"/>
          <w:szCs w:val="24"/>
        </w:rPr>
        <w:t xml:space="preserve">όλο που αποτελούν μονάδες διαχείρισης αποβλήτων, μπορούν να </w:t>
      </w:r>
      <w:proofErr w:type="spellStart"/>
      <w:r>
        <w:rPr>
          <w:rFonts w:eastAsia="Times New Roman" w:cs="Times New Roman"/>
          <w:szCs w:val="24"/>
        </w:rPr>
        <w:t>χωροθετούνται</w:t>
      </w:r>
      <w:proofErr w:type="spellEnd"/>
      <w:r>
        <w:rPr>
          <w:rFonts w:eastAsia="Times New Roman" w:cs="Times New Roman"/>
          <w:szCs w:val="24"/>
        </w:rPr>
        <w:t xml:space="preserve"> σε εκτός σχεδίου περιοχές χωρίς κανέναν περιορισμό, εκτός α</w:t>
      </w:r>
      <w:r>
        <w:rPr>
          <w:rFonts w:eastAsia="Times New Roman" w:cs="Times New Roman"/>
          <w:szCs w:val="24"/>
        </w:rPr>
        <w:t xml:space="preserve">πό όσες </w:t>
      </w:r>
      <w:proofErr w:type="spellStart"/>
      <w:r>
        <w:rPr>
          <w:rFonts w:eastAsia="Times New Roman" w:cs="Times New Roman"/>
          <w:szCs w:val="24"/>
        </w:rPr>
        <w:t>διέπονται</w:t>
      </w:r>
      <w:proofErr w:type="spellEnd"/>
      <w:r>
        <w:rPr>
          <w:rFonts w:eastAsia="Times New Roman" w:cs="Times New Roman"/>
          <w:szCs w:val="24"/>
        </w:rPr>
        <w:t xml:space="preserve"> από ειδικές προστατευτικές διατάξεις, όπως λέτε. Αλλά και σε αυτή</w:t>
      </w:r>
      <w:r>
        <w:rPr>
          <w:rFonts w:eastAsia="Times New Roman" w:cs="Times New Roman"/>
          <w:szCs w:val="24"/>
        </w:rPr>
        <w:t>ν</w:t>
      </w:r>
      <w:r>
        <w:rPr>
          <w:rFonts w:eastAsia="Times New Roman" w:cs="Times New Roman"/>
          <w:szCs w:val="24"/>
        </w:rPr>
        <w:t xml:space="preserve"> την περίπτωση, εξαιρούνται από την υπ’ </w:t>
      </w:r>
      <w:proofErr w:type="spellStart"/>
      <w:r>
        <w:rPr>
          <w:rFonts w:eastAsia="Times New Roman" w:cs="Times New Roman"/>
          <w:szCs w:val="24"/>
        </w:rPr>
        <w:t>όψιν</w:t>
      </w:r>
      <w:proofErr w:type="spellEnd"/>
      <w:r>
        <w:rPr>
          <w:rFonts w:eastAsia="Times New Roman" w:cs="Times New Roman"/>
          <w:szCs w:val="24"/>
        </w:rPr>
        <w:t xml:space="preserve"> απαγόρευση όσες από τις πιο πάνω περιοχές χαρακτηρίζονται από χαμηλό βαθμό προστασίας, όπως οι ζώνες οικιστικού ελέγχου.</w:t>
      </w:r>
    </w:p>
    <w:p w14:paraId="07A0053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Γίνετα</w:t>
      </w:r>
      <w:r>
        <w:rPr>
          <w:rFonts w:eastAsia="Times New Roman" w:cs="Times New Roman"/>
          <w:szCs w:val="24"/>
        </w:rPr>
        <w:t xml:space="preserve">ι </w:t>
      </w:r>
      <w:proofErr w:type="spellStart"/>
      <w:r>
        <w:rPr>
          <w:rFonts w:eastAsia="Times New Roman" w:cs="Times New Roman"/>
          <w:szCs w:val="24"/>
        </w:rPr>
        <w:t>χωροθέτηση</w:t>
      </w:r>
      <w:proofErr w:type="spellEnd"/>
      <w:r>
        <w:rPr>
          <w:rFonts w:eastAsia="Times New Roman" w:cs="Times New Roman"/>
          <w:szCs w:val="24"/>
        </w:rPr>
        <w:t xml:space="preserve"> μικρών πρασίνων σημείων έκτασης μέχρι χιλίων τετραγωνικών μέτρων, όμως μπορούν να εγκαθίστανται και σε κτήρια </w:t>
      </w:r>
      <w:r>
        <w:rPr>
          <w:rFonts w:eastAsia="Times New Roman" w:cs="Times New Roman"/>
          <w:szCs w:val="24"/>
        </w:rPr>
        <w:lastRenderedPageBreak/>
        <w:t>μέσα στον οικιστικό ιστό, εξαιρουμένων μόνο των περιοχών αμιγούς κατοικίας. Ε, μην περιμένετε να το ψηφίσουμε. Θα το καταψηφίσουμε.</w:t>
      </w:r>
    </w:p>
    <w:p w14:paraId="07A0053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Τώρα, για την αναστολή επιβολής του ειδικού τέλους ταφής. Επιβεβλημένη, λέτε, για να μην προκληθεί οικονομική ασφυξία στους ΟΤΑ. Βεβαίως. Όμως γιατί δεν το καταργείτε τελείως αυτό το ασφυκτικό τέλος, που στραγγαλίζει και τον δημότη; Μάλιστα, το μέτρο αυτό </w:t>
      </w:r>
      <w:r>
        <w:rPr>
          <w:rFonts w:eastAsia="Times New Roman" w:cs="Times New Roman"/>
          <w:szCs w:val="24"/>
        </w:rPr>
        <w:t>πριμοδοτεί προκλητικά τη μηχανική επεξεργασία και την καύση των σύμμεικτων αποβλήτων, πεδίο επενδύσεων και κερδοφορίας για το κεφάλαιο στο επόμενο διάστημα, σε βάρος της υγειονομικής ταφής, μεθόδου κατά πολύ οικονομικότερης και τεχνικά πιο προσιτής στις υπ</w:t>
      </w:r>
      <w:r>
        <w:rPr>
          <w:rFonts w:eastAsia="Times New Roman" w:cs="Times New Roman"/>
          <w:szCs w:val="24"/>
        </w:rPr>
        <w:t xml:space="preserve">ηρεσίες των δήμων και των οικείων ΦΟΔΣΑ. </w:t>
      </w:r>
    </w:p>
    <w:p w14:paraId="07A0053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Τελικά, είναι ένα χαράτσι, που παίρνει αναβολή και εντάσσεται στο πλαίσιο της γενικότερης </w:t>
      </w:r>
      <w:proofErr w:type="spellStart"/>
      <w:r>
        <w:rPr>
          <w:rFonts w:eastAsia="Times New Roman" w:cs="Times New Roman"/>
          <w:szCs w:val="24"/>
        </w:rPr>
        <w:t>φοροεπιδρομής</w:t>
      </w:r>
      <w:proofErr w:type="spellEnd"/>
      <w:r>
        <w:rPr>
          <w:rFonts w:eastAsia="Times New Roman" w:cs="Times New Roman"/>
          <w:szCs w:val="24"/>
        </w:rPr>
        <w:t xml:space="preserve"> υπέρ των αναγκών του κεφαλαίου. Αν εφαρμοστεί μετά το 2017, θα </w:t>
      </w:r>
      <w:proofErr w:type="spellStart"/>
      <w:r>
        <w:rPr>
          <w:rFonts w:eastAsia="Times New Roman" w:cs="Times New Roman"/>
          <w:szCs w:val="24"/>
        </w:rPr>
        <w:t>αφαιμάξει</w:t>
      </w:r>
      <w:proofErr w:type="spellEnd"/>
      <w:r>
        <w:rPr>
          <w:rFonts w:eastAsia="Times New Roman" w:cs="Times New Roman"/>
          <w:szCs w:val="24"/>
        </w:rPr>
        <w:t xml:space="preserve"> από το ήδη λεηλατημένο </w:t>
      </w:r>
      <w:r>
        <w:rPr>
          <w:rFonts w:eastAsia="Times New Roman" w:cs="Times New Roman"/>
          <w:szCs w:val="24"/>
        </w:rPr>
        <w:lastRenderedPageBreak/>
        <w:t>λαϊκό εισόδημα</w:t>
      </w:r>
      <w:r>
        <w:rPr>
          <w:rFonts w:eastAsia="Times New Roman" w:cs="Times New Roman"/>
          <w:szCs w:val="24"/>
        </w:rPr>
        <w:t xml:space="preserve"> μέσω των ανταποδοτικών τελών καθαριότητας 125 εκατομμύρια τη μια χρονιά, για να φτάσει μέχρι το 2020-2022 τα 2.040 εκατομμύρια ευρώ ανά έτος. </w:t>
      </w:r>
    </w:p>
    <w:p w14:paraId="07A0053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Εμείς, τι σας ζητάμε; Σας ζητάμε την άμεση κατάργηση αυτού του νέου βραχνά για τη λαϊκή οικογένεια και όχι την α</w:t>
      </w:r>
      <w:r>
        <w:rPr>
          <w:rFonts w:eastAsia="Times New Roman" w:cs="Times New Roman"/>
          <w:szCs w:val="24"/>
        </w:rPr>
        <w:t>πλή παράταση για ένα έτος. Και σε τελευταία ανάλυση, σας ζητάμε να μας απαντήσετε σε μια ολοκληρωμένη ερώτηση, που σας έχουμε κάνει εδώ και δύο μήνες, ακριβώς για να αποσυρθεί τελείως αυτό το νέο χαράτσι. Εμείς θα εκφραστούμε με το «παρών».</w:t>
      </w:r>
    </w:p>
    <w:p w14:paraId="07A0054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Τώρα, να πω κάτ</w:t>
      </w:r>
      <w:r>
        <w:rPr>
          <w:rFonts w:eastAsia="Times New Roman" w:cs="Times New Roman"/>
          <w:szCs w:val="24"/>
        </w:rPr>
        <w:t>ι για την τροπολογία του Υπουργείου Υγείας. Θα μπορούσε να κάνει κάποιος μια κανονική ομιλία, για να απαντήσει σε όλα αυτά που είπε ο Υπουργός, αλλά και σε όλες τις παραγράφους, που περιέχονται και φαίνεται ότι προέρχονται από την αξιολόγηση του Κουαρτέτου</w:t>
      </w:r>
      <w:r>
        <w:rPr>
          <w:rFonts w:eastAsia="Times New Roman" w:cs="Times New Roman"/>
          <w:szCs w:val="24"/>
        </w:rPr>
        <w:t xml:space="preserve">. </w:t>
      </w:r>
    </w:p>
    <w:p w14:paraId="07A0054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Και γι’ αυτό βεβαίως εμείς ψηφίζουμε «κατά», γιατί πρόκειται για ένα πακέτο ρυθμίσεων, που επιδιώκουν την εφαρμογή, την προώθηση και τον έλεγχο υλοποίησης της πολιτικής των περικοπών –</w:t>
      </w:r>
      <w:r>
        <w:rPr>
          <w:rFonts w:eastAsia="Times New Roman" w:cs="Times New Roman"/>
          <w:szCs w:val="24"/>
        </w:rPr>
        <w:t xml:space="preserve"> </w:t>
      </w:r>
      <w:r>
        <w:rPr>
          <w:rFonts w:eastAsia="Times New Roman" w:cs="Times New Roman"/>
          <w:szCs w:val="24"/>
        </w:rPr>
        <w:t>το επαναλαμβάνω, της πολιτικής των περικοπών</w:t>
      </w:r>
      <w:r>
        <w:rPr>
          <w:rFonts w:eastAsia="Times New Roman" w:cs="Times New Roman"/>
          <w:szCs w:val="24"/>
        </w:rPr>
        <w:t xml:space="preserve"> </w:t>
      </w:r>
      <w:r>
        <w:rPr>
          <w:rFonts w:eastAsia="Times New Roman" w:cs="Times New Roman"/>
          <w:szCs w:val="24"/>
        </w:rPr>
        <w:t>- στον τομέα της υγείας</w:t>
      </w:r>
      <w:r>
        <w:rPr>
          <w:rFonts w:eastAsia="Times New Roman" w:cs="Times New Roman"/>
          <w:szCs w:val="24"/>
        </w:rPr>
        <w:t xml:space="preserve"> και των παροχών για τους ασθενείς και τη διατήρηση αρνητικών ρυθμίσεων, ιδιαίτερα για τους αυτοαπασχολούμενους υγειονομικούς. </w:t>
      </w:r>
    </w:p>
    <w:p w14:paraId="07A0054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Σε ό,τι αφορά την παράγραφο 4, δεν ξέρω αν την αλλάζει ή όχι. Αν ήταν ξεχωριστό άρθρο, θα το ψηφίζαμε. Το λέω καθαρά, θα ψηφίζαμ</w:t>
      </w:r>
      <w:r>
        <w:rPr>
          <w:rFonts w:eastAsia="Times New Roman" w:cs="Times New Roman"/>
          <w:szCs w:val="24"/>
        </w:rPr>
        <w:t xml:space="preserve">ε υπέρ, γιατί προβλέπει την πληρωμή των </w:t>
      </w:r>
      <w:proofErr w:type="spellStart"/>
      <w:r>
        <w:rPr>
          <w:rFonts w:eastAsia="Times New Roman" w:cs="Times New Roman"/>
          <w:szCs w:val="24"/>
        </w:rPr>
        <w:t>χρωστούμενων</w:t>
      </w:r>
      <w:proofErr w:type="spellEnd"/>
      <w:r>
        <w:rPr>
          <w:rFonts w:eastAsia="Times New Roman" w:cs="Times New Roman"/>
          <w:szCs w:val="24"/>
        </w:rPr>
        <w:t xml:space="preserve"> στους αυτοαπασχολούμενους. Γι’ αυτούς ενδιαφερόμαστε και όχι για τους μεγαλοεπιχειρηματίες στην υγεία που υπάγονται κι αυτοί στην ίδια ρύθμιση με χρηματοδότηση από τον κρατικό προϋπολογισμό. </w:t>
      </w:r>
    </w:p>
    <w:p w14:paraId="07A0054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Θα μπορούσα</w:t>
      </w:r>
      <w:r>
        <w:rPr>
          <w:rFonts w:eastAsia="Times New Roman" w:cs="Times New Roman"/>
          <w:szCs w:val="24"/>
        </w:rPr>
        <w:t xml:space="preserve"> να μιλήσω αναλυτικά και για τις άλλες. Δεν με παίρνει όμως ο χρόνος. Η ουσία ποια είναι; Η ουσία είναι ότι στις σημερινές συνθήκες υπάρχουν ανάγκες του μονοπωλιακού κεφαλαίου για αναζήτηση νέων τομέων επιχειρηματικής δράσης με υψηλή κερδοφορία για τα λιμν</w:t>
      </w:r>
      <w:r>
        <w:rPr>
          <w:rFonts w:eastAsia="Times New Roman" w:cs="Times New Roman"/>
          <w:szCs w:val="24"/>
        </w:rPr>
        <w:t xml:space="preserve">άζοντα,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Γι’ αυτό απαιτεί, επιβάλλει κι εσείς υλοποιείτε την κατάργηση του όποιου πλαισίου είχε δημιουργηθεί στο παρελθόν για την προστασία του περιβάλλοντος και την αλλαγή χρήσεων γης, που δεν είναι συμβατές με την επιχειρηματικό</w:t>
      </w:r>
      <w:r>
        <w:rPr>
          <w:rFonts w:eastAsia="Times New Roman" w:cs="Times New Roman"/>
          <w:szCs w:val="24"/>
        </w:rPr>
        <w:t xml:space="preserve">τητα. </w:t>
      </w:r>
    </w:p>
    <w:p w14:paraId="07A0054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συνάδελφε εισηγητή της Πλειοψηφίας, το ΚΚΕ είναι υπέρ του σχεδιασμού και μάλιστα, του κεντρικού σχεδιασμού χρήσης γης, σύμφωνα με την τεχνική και την επιστήμη και τις ανάγκες της κοινωνίας και όχι για το κέρδος του καπιταλιστή, </w:t>
      </w:r>
      <w:r>
        <w:rPr>
          <w:rFonts w:eastAsia="Times New Roman" w:cs="Times New Roman"/>
          <w:szCs w:val="24"/>
        </w:rPr>
        <w:t xml:space="preserve">όπως προωθεί αυτό το νομοσχέδιο. </w:t>
      </w:r>
    </w:p>
    <w:p w14:paraId="07A0054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Υπάρχουν αντιθέσεις και ανταγωνισμοί μεταξύ των τμημάτων του κεφαλαίου, που έχουν εκπροσώπηση και από πολιτικούς φορείς και εκδηλώνονται αντιπαραθέσεις και μέσα σε αυτήν την Αίθουσα, αντιπαραθέσεις όμως για τον αποτελεσματ</w:t>
      </w:r>
      <w:r>
        <w:rPr>
          <w:rFonts w:eastAsia="Times New Roman" w:cs="Times New Roman"/>
          <w:szCs w:val="24"/>
        </w:rPr>
        <w:t xml:space="preserve">ικό τρόπο υλοποίησης της άγριας αντιλαϊκής πολιτικής, που συνεταιριστικά ψηφίσατε στο τρίτο μνημόνιο. </w:t>
      </w:r>
    </w:p>
    <w:p w14:paraId="07A0054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Τελειώνοντας, θέλω να πω για τα άρθρα ότι τα καταψηφίζουμε όλα. Ωστόσο, στο άρθρο 15 ψηφίζουμε την παράγραφο 3, που αφορά σεισμόπληκτες και πυρόπληκτες π</w:t>
      </w:r>
      <w:r>
        <w:rPr>
          <w:rFonts w:eastAsia="Times New Roman" w:cs="Times New Roman"/>
          <w:szCs w:val="24"/>
        </w:rPr>
        <w:t xml:space="preserve">εριοχές, ενώ δεν μας απαντήσατε στα ερωτήματα, που θέσαμε για τις άλλες ευνοϊκές παραγράφους. Ποιους αφορούν; Δεν απαντήσατε, γι’ αυτό καταψηφίζουμε το άρθρο 15. </w:t>
      </w:r>
    </w:p>
    <w:p w14:paraId="07A0054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16, που δίνεται παράταση μέχρι το τέλος του 2017 στους εργαζόμενους </w:t>
      </w:r>
      <w:r>
        <w:rPr>
          <w:rFonts w:eastAsia="Times New Roman" w:cs="Times New Roman"/>
          <w:szCs w:val="24"/>
        </w:rPr>
        <w:t xml:space="preserve">των φορέων διαχείρισης, εκφραζόμαστε με το </w:t>
      </w:r>
      <w:r>
        <w:rPr>
          <w:rFonts w:eastAsia="Times New Roman" w:cs="Times New Roman"/>
          <w:szCs w:val="24"/>
        </w:rPr>
        <w:lastRenderedPageBreak/>
        <w:t>«</w:t>
      </w:r>
      <w:r>
        <w:rPr>
          <w:rFonts w:eastAsia="Times New Roman" w:cs="Times New Roman"/>
          <w:szCs w:val="24"/>
        </w:rPr>
        <w:t>παρών</w:t>
      </w:r>
      <w:r>
        <w:rPr>
          <w:rFonts w:eastAsia="Times New Roman" w:cs="Times New Roman"/>
          <w:szCs w:val="24"/>
        </w:rPr>
        <w:t xml:space="preserve">», γιατί αυτοί οι άνθρωποι πρέπει να μονιμοποιηθούν. Είναι χρήσιμοι. Είναι έμπειροι. Έχουν γνώση και μπορούν να αξιοποιηθούν, ειδικά στις δασικές υπηρεσίες, που έχουν </w:t>
      </w:r>
      <w:proofErr w:type="spellStart"/>
      <w:r>
        <w:rPr>
          <w:rFonts w:eastAsia="Times New Roman" w:cs="Times New Roman"/>
          <w:szCs w:val="24"/>
        </w:rPr>
        <w:t>αποστελεχωθεί</w:t>
      </w:r>
      <w:proofErr w:type="spellEnd"/>
      <w:r>
        <w:rPr>
          <w:rFonts w:eastAsia="Times New Roman" w:cs="Times New Roman"/>
          <w:szCs w:val="24"/>
        </w:rPr>
        <w:t xml:space="preserve">. </w:t>
      </w:r>
    </w:p>
    <w:p w14:paraId="07A0054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Μπορεί η Νέα Δημοκρατία </w:t>
      </w:r>
      <w:r>
        <w:rPr>
          <w:rFonts w:eastAsia="Times New Roman" w:cs="Times New Roman"/>
          <w:szCs w:val="24"/>
        </w:rPr>
        <w:t xml:space="preserve">για δώδεκα χρόνια να τους είχε με τέτοιες σχέσεις εργασίας, κύριε </w:t>
      </w:r>
      <w:proofErr w:type="spellStart"/>
      <w:r>
        <w:rPr>
          <w:rFonts w:eastAsia="Times New Roman" w:cs="Times New Roman"/>
          <w:szCs w:val="24"/>
        </w:rPr>
        <w:t>Φάμελλε</w:t>
      </w:r>
      <w:proofErr w:type="spellEnd"/>
      <w:r>
        <w:rPr>
          <w:rFonts w:eastAsia="Times New Roman" w:cs="Times New Roman"/>
          <w:szCs w:val="24"/>
        </w:rPr>
        <w:t xml:space="preserve">, όμως κι εσείς τι κάνετε; Το διαιωνίζετε, και ας μιλάτε για καλύτερο μπουζί, που καίει καλύτερο καύσιμο. </w:t>
      </w:r>
    </w:p>
    <w:p w14:paraId="07A0054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Τελικά, κύριε Υπουργέ, δεν απαντήσατε γιατί καταργήσατε την </w:t>
      </w:r>
      <w:proofErr w:type="spellStart"/>
      <w:r>
        <w:rPr>
          <w:rFonts w:eastAsia="Times New Roman" w:cs="Times New Roman"/>
          <w:szCs w:val="24"/>
        </w:rPr>
        <w:t>ψηφιοποίηση</w:t>
      </w:r>
      <w:proofErr w:type="spellEnd"/>
      <w:r>
        <w:rPr>
          <w:rFonts w:eastAsia="Times New Roman" w:cs="Times New Roman"/>
          <w:szCs w:val="24"/>
        </w:rPr>
        <w:t xml:space="preserve"> και </w:t>
      </w:r>
      <w:r>
        <w:rPr>
          <w:rFonts w:eastAsia="Times New Roman" w:cs="Times New Roman"/>
          <w:szCs w:val="24"/>
        </w:rPr>
        <w:t xml:space="preserve">ηλεκτρονική καταγραφή των χρήσεων γης. Δεν θέλετε να υπάρχει ίχνος των γρήγορων κι ευέλικτων αλλαγών στη χρήση γης, που μερικοί θα κερδίσουν πάρα πολλά. Έτσι διαμορφώνετε φιλικό περιβάλλον για την επιχειρηματικότητα και εχθρικό για τα λαϊκά στρώματα. </w:t>
      </w:r>
    </w:p>
    <w:p w14:paraId="07A0054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(Αναστάσιος Κουράκης): </w:t>
      </w:r>
      <w:r>
        <w:rPr>
          <w:rFonts w:eastAsia="Times New Roman" w:cs="Times New Roman"/>
          <w:szCs w:val="24"/>
        </w:rPr>
        <w:t xml:space="preserve">Ευχαριστούμε την αγορήτρια του Κομμουνιστικού Κόμματος Ελλάδας την 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07A0054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για δύο λεπτά. </w:t>
      </w:r>
    </w:p>
    <w:p w14:paraId="07A0054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w:t>
      </w:r>
      <w:r>
        <w:rPr>
          <w:rFonts w:eastAsia="Times New Roman" w:cs="Times New Roman"/>
          <w:b/>
          <w:szCs w:val="24"/>
        </w:rPr>
        <w:t xml:space="preserve">Υπουργός </w:t>
      </w:r>
      <w:r>
        <w:rPr>
          <w:rFonts w:eastAsia="Times New Roman" w:cs="Times New Roman"/>
          <w:b/>
          <w:szCs w:val="24"/>
        </w:rPr>
        <w:t>Πε</w:t>
      </w:r>
      <w:r>
        <w:rPr>
          <w:rFonts w:eastAsia="Times New Roman" w:cs="Times New Roman"/>
          <w:b/>
          <w:szCs w:val="24"/>
        </w:rPr>
        <w:t xml:space="preserve">ριβάλλοντος και Ενέργειας): </w:t>
      </w:r>
      <w:r>
        <w:rPr>
          <w:rFonts w:eastAsia="Times New Roman" w:cs="Times New Roman"/>
          <w:szCs w:val="24"/>
        </w:rPr>
        <w:t xml:space="preserve">Θα ήθελα να διευκρινίσω κάποια θέματα με βάση και αφορμή την τοποθέτηση της κ. </w:t>
      </w:r>
      <w:proofErr w:type="spellStart"/>
      <w:r>
        <w:rPr>
          <w:rFonts w:eastAsia="Times New Roman" w:cs="Times New Roman"/>
          <w:szCs w:val="24"/>
        </w:rPr>
        <w:t>Μανωλάκου</w:t>
      </w:r>
      <w:proofErr w:type="spellEnd"/>
      <w:r>
        <w:rPr>
          <w:rFonts w:eastAsia="Times New Roman" w:cs="Times New Roman"/>
          <w:szCs w:val="24"/>
        </w:rPr>
        <w:t>. Νομίζω ότι αυτό βοηθάει όλη την κοινοβουλευτική συζήτηση. Η παρέμβασή μου αφορά τα πράσινα σημεία του τέλους ταφής, τους φορείς περιβάλλον</w:t>
      </w:r>
      <w:r>
        <w:rPr>
          <w:rFonts w:eastAsia="Times New Roman" w:cs="Times New Roman"/>
          <w:szCs w:val="24"/>
        </w:rPr>
        <w:t xml:space="preserve">τος και τις ρυθμίσεις γης. Θα χρειαστώ δέκα δευτερόλεπτα για το καθένα. </w:t>
      </w:r>
    </w:p>
    <w:p w14:paraId="07A0054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Τα πράσινα σημεία το διευκρινίζουμε ότι αποτελούν υποδομές οι οποίες βοηθούν τη διαλογή στην πηγή και τη λειτουργία των δήμων. Δεν συνδέονται και δεν παραχωρούνται σε ιδιώτες. Ο μόνος</w:t>
      </w:r>
      <w:r>
        <w:rPr>
          <w:rFonts w:eastAsia="Times New Roman" w:cs="Times New Roman"/>
          <w:szCs w:val="24"/>
        </w:rPr>
        <w:t xml:space="preserve"> χώρος ο οποίος μπορεί να διαχειριστεί λειτουργία πράσινου σημείου είναι η κοινωνική οικονομία. Αυτό είναι ρητό. Δεν υπάρχει κανένα παράθυρο και δεν πρέπει να υπάρχει κα</w:t>
      </w:r>
      <w:r>
        <w:rPr>
          <w:rFonts w:eastAsia="Times New Roman" w:cs="Times New Roman"/>
          <w:szCs w:val="24"/>
        </w:rPr>
        <w:t>μ</w:t>
      </w:r>
      <w:r>
        <w:rPr>
          <w:rFonts w:eastAsia="Times New Roman" w:cs="Times New Roman"/>
          <w:szCs w:val="24"/>
        </w:rPr>
        <w:t xml:space="preserve">μία ανησυχία. </w:t>
      </w:r>
    </w:p>
    <w:p w14:paraId="07A0054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Ταυτόχρονα, προβλέπεται πράγματι να υπάρχει κοινή υπουργική απόφαση για</w:t>
      </w:r>
      <w:r>
        <w:rPr>
          <w:rFonts w:eastAsia="Times New Roman" w:cs="Times New Roman"/>
          <w:szCs w:val="24"/>
        </w:rPr>
        <w:t xml:space="preserve"> δύο εργαλεία: Το πρώτο, για να δώσουμε τους κωδικούς των αποβλήτων που θα πηγαίνουν και να μην υπάρχουν επαγγελματικά απόβλητα, να είναι του δημοτικού ρεύματος. Το δεύτερο, για να μπορέσουμε να βγάλουμε τις πρότυπες περιβαλλοντικές προδιαγραφές, ώστε οι δ</w:t>
      </w:r>
      <w:r>
        <w:rPr>
          <w:rFonts w:eastAsia="Times New Roman" w:cs="Times New Roman"/>
          <w:szCs w:val="24"/>
        </w:rPr>
        <w:t xml:space="preserve">ήμοι να τα </w:t>
      </w:r>
      <w:proofErr w:type="spellStart"/>
      <w:r>
        <w:rPr>
          <w:rFonts w:eastAsia="Times New Roman" w:cs="Times New Roman"/>
          <w:szCs w:val="24"/>
        </w:rPr>
        <w:t>αδειοδοτούν</w:t>
      </w:r>
      <w:proofErr w:type="spellEnd"/>
      <w:r>
        <w:rPr>
          <w:rFonts w:eastAsia="Times New Roman" w:cs="Times New Roman"/>
          <w:szCs w:val="24"/>
        </w:rPr>
        <w:t xml:space="preserve"> άμεσα, άρα να εξυπηρετηθεί η αυτοδιοίκηση και η κοινωνία, για να οργανώσει ανακύκλωση με διακριτή συλλογή στην πηγή κι εκτεταμένη. </w:t>
      </w:r>
    </w:p>
    <w:p w14:paraId="07A0054F"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Δεύτερον όσον αφορά το τέλος ταφής, η παράταση του τέλους ταφής για ένα χρόνο και η προκήρυξη των μέτ</w:t>
      </w:r>
      <w:r>
        <w:rPr>
          <w:rFonts w:eastAsia="Times New Roman"/>
          <w:szCs w:val="24"/>
        </w:rPr>
        <w:t xml:space="preserve">ρων στο ΥΜΕΠΕΡΑΑ για τα έργα επεξεργασίας και διαχείρισης απορριμμάτων ουσιαστικά εξασφαλίζουν ότι δεν θα </w:t>
      </w:r>
      <w:proofErr w:type="spellStart"/>
      <w:r>
        <w:rPr>
          <w:rFonts w:eastAsia="Times New Roman"/>
          <w:szCs w:val="24"/>
        </w:rPr>
        <w:t>βαρύνεται</w:t>
      </w:r>
      <w:proofErr w:type="spellEnd"/>
      <w:r>
        <w:rPr>
          <w:rFonts w:eastAsia="Times New Roman"/>
          <w:szCs w:val="24"/>
        </w:rPr>
        <w:t xml:space="preserve"> ο πολίτης με τέλος ταφής και στη συνέχεια διαρκώς, εφόσον, όμως, υποστηρίξουμε εμείς και η αυτοδιοίκηση την ανακύκλωση και την ανάκτηση υλικ</w:t>
      </w:r>
      <w:r>
        <w:rPr>
          <w:rFonts w:eastAsia="Times New Roman"/>
          <w:szCs w:val="24"/>
        </w:rPr>
        <w:t xml:space="preserve">ών. Αν δηλαδή κάπου δεν γίνει αυτό και δεν το κάνει </w:t>
      </w:r>
      <w:r>
        <w:rPr>
          <w:rFonts w:eastAsia="Times New Roman"/>
          <w:szCs w:val="24"/>
        </w:rPr>
        <w:lastRenderedPageBreak/>
        <w:t xml:space="preserve">είτε ο επαγγελματίας είτε η αυτοδιοίκηση, θα πρέπει να υπάρχει ένα αντικίνητρο για να ωθεί. </w:t>
      </w:r>
    </w:p>
    <w:p w14:paraId="07A00550"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Προς το παρόν, λοιπόν, δεν το καταργούμε, το αναστέλλουμε. Χρηματοδοτούμε τα έργα αυτά, κι έχουμε περιφερειακού</w:t>
      </w:r>
      <w:r>
        <w:rPr>
          <w:rFonts w:eastAsia="Times New Roman"/>
          <w:szCs w:val="24"/>
        </w:rPr>
        <w:t xml:space="preserve">ς σχεδιασμούς για να υπάρχει λύση από την οποία μετά θα κριθούν και οι </w:t>
      </w:r>
      <w:proofErr w:type="spellStart"/>
      <w:r>
        <w:rPr>
          <w:rFonts w:eastAsia="Times New Roman"/>
          <w:szCs w:val="24"/>
        </w:rPr>
        <w:t>αυτοδιοικητικοί</w:t>
      </w:r>
      <w:proofErr w:type="spellEnd"/>
      <w:r>
        <w:rPr>
          <w:rFonts w:eastAsia="Times New Roman"/>
          <w:szCs w:val="24"/>
        </w:rPr>
        <w:t xml:space="preserve"> για το αν παίρνουν τις κατάλληλες πρωτοβουλίες, γιατί πρέπει να είμαστε υπεύθυνοι σε μια χώρα που σαφώς θέλει να υποστηρίξει την ανακύκλωση.</w:t>
      </w:r>
    </w:p>
    <w:p w14:paraId="07A00551"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Τρίτον, όσον αφορά τους φορε</w:t>
      </w:r>
      <w:r>
        <w:rPr>
          <w:rFonts w:eastAsia="Times New Roman"/>
          <w:szCs w:val="24"/>
        </w:rPr>
        <w:t xml:space="preserve">ίς περιβάλλοντος, παρατείνεται η διαδικασία της μη συγχώνευσης και της πληρωμής των εργαζομένων και δεσμευτήκαμε από κοινού με τους φορείς και τους εργαζόμενους και την </w:t>
      </w:r>
      <w:r>
        <w:rPr>
          <w:rFonts w:eastAsia="Times New Roman"/>
          <w:szCs w:val="24"/>
        </w:rPr>
        <w:t>ε</w:t>
      </w:r>
      <w:r>
        <w:rPr>
          <w:rFonts w:eastAsia="Times New Roman"/>
          <w:szCs w:val="24"/>
        </w:rPr>
        <w:t>πιτροπή «Φύση 2000» για να έχουμε νομοθετική πρωτοβουλία στην οποία πρέπει να έχουμε κ</w:t>
      </w:r>
      <w:r>
        <w:rPr>
          <w:rFonts w:eastAsia="Times New Roman"/>
          <w:szCs w:val="24"/>
        </w:rPr>
        <w:t>αι δημόσια χρηματοδότηση και εξασφάλιση θέσεων εργασίας, όπως είπατε.</w:t>
      </w:r>
    </w:p>
    <w:p w14:paraId="07A00552"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lastRenderedPageBreak/>
        <w:t>Αν δεν υπάρχει το σημερινό, που αν, παραδείγματος χάρ</w:t>
      </w:r>
      <w:r>
        <w:rPr>
          <w:rFonts w:eastAsia="Times New Roman"/>
          <w:szCs w:val="24"/>
        </w:rPr>
        <w:t>ιν</w:t>
      </w:r>
      <w:r>
        <w:rPr>
          <w:rFonts w:eastAsia="Times New Roman"/>
          <w:szCs w:val="24"/>
        </w:rPr>
        <w:t>, ψηφίζαμε όλοι «</w:t>
      </w:r>
      <w:r>
        <w:rPr>
          <w:rFonts w:eastAsia="Times New Roman"/>
          <w:szCs w:val="24"/>
        </w:rPr>
        <w:t>π</w:t>
      </w:r>
      <w:r>
        <w:rPr>
          <w:rFonts w:eastAsia="Times New Roman"/>
          <w:szCs w:val="24"/>
        </w:rPr>
        <w:t xml:space="preserve">αρών», δεν θα υπήρχε, τότε δεν θα εξασφαλιζόταν η δυνατότητα οι εργαζόμενοι να έχουνε εργασία και αμοιβή. Άρα θα </w:t>
      </w:r>
      <w:r>
        <w:rPr>
          <w:rFonts w:eastAsia="Times New Roman"/>
          <w:szCs w:val="24"/>
        </w:rPr>
        <w:t xml:space="preserve">κλείναμε τα μάτια σε ένα πραγματικό πρόβλημα. Γι’ αυτό σας καλούμε να έχουμε κοινή στάση. Εσείς θα αποφασίσετε σε αυτή την κατεύθυνση. </w:t>
      </w:r>
    </w:p>
    <w:p w14:paraId="07A00553"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Τέλος, για τις ρυθμίσεις γης, για να μην υπάρχει κανένα πρόβλημα μετά την έκδοση του προεδρικού διατάγματος που θα γίνει</w:t>
      </w:r>
      <w:r>
        <w:rPr>
          <w:rFonts w:eastAsia="Times New Roman"/>
          <w:szCs w:val="24"/>
        </w:rPr>
        <w:t xml:space="preserve"> με βάση τη σημερινή συζήτηση από το Υπουργείο για χρήσεις γης και προδιαγραφές σχεδίων: έχουμε ήδη πει –και το έχω ήδη πει εγώ προσωπικά στη συζήτηση του </w:t>
      </w:r>
      <w:r>
        <w:rPr>
          <w:rFonts w:eastAsia="Times New Roman"/>
          <w:szCs w:val="24"/>
        </w:rPr>
        <w:t>π</w:t>
      </w:r>
      <w:r>
        <w:rPr>
          <w:rFonts w:eastAsia="Times New Roman"/>
          <w:szCs w:val="24"/>
        </w:rPr>
        <w:t>ροϋπολογισμού και το επαναφέρω στη συζήτηση- ότι θα υπάρχει κωδικοποίηση της περιβαλλοντικής νομοθεσ</w:t>
      </w:r>
      <w:r>
        <w:rPr>
          <w:rFonts w:eastAsia="Times New Roman"/>
          <w:szCs w:val="24"/>
        </w:rPr>
        <w:t xml:space="preserve">ίας και αποτύπωση σε ένα ενιαίο ψηφιακό σύστημα χαρτών, όλων των ρυθμίσεων περιοχών προστασίας και χρήσεων γης, έτσι ώστε να είναι ξεκάθαροι οι κανόνες και για την αυτοδιοίκηση και για την επιχειρηματικότητα και για την κοινωνία και </w:t>
      </w:r>
      <w:r>
        <w:rPr>
          <w:rFonts w:eastAsia="Times New Roman"/>
          <w:szCs w:val="24"/>
        </w:rPr>
        <w:lastRenderedPageBreak/>
        <w:t xml:space="preserve">ο πολίτης να μπορεί να </w:t>
      </w:r>
      <w:r>
        <w:rPr>
          <w:rFonts w:eastAsia="Times New Roman"/>
          <w:szCs w:val="24"/>
        </w:rPr>
        <w:t xml:space="preserve">ελέγχει και να μην μπλέκει σε γραφειοκρατικούς κυκεώνες και να εξυπηρετούνται κατά περίπτωση κάποιοι. </w:t>
      </w:r>
    </w:p>
    <w:p w14:paraId="07A00554"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Γίνονται ξεκάθαρα όλα με τις χρήσεις γης πάνω σε ένα χάρτη για όλη την Ελλάδα και τις περιοχές προστασίας. Νομίζω ότι σε αυτό μπορούμε να συνηγορήσουμε. </w:t>
      </w:r>
      <w:r>
        <w:rPr>
          <w:rFonts w:eastAsia="Times New Roman"/>
          <w:szCs w:val="24"/>
        </w:rPr>
        <w:t>Είναι ένα κοινό εργαλείο για την κοινωνία μας.</w:t>
      </w:r>
    </w:p>
    <w:p w14:paraId="07A00555"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Ευχαριστώ.</w:t>
      </w:r>
    </w:p>
    <w:p w14:paraId="07A00556" w14:textId="77777777" w:rsidR="00952F62" w:rsidRDefault="00723C98">
      <w:pPr>
        <w:tabs>
          <w:tab w:val="left" w:pos="2608"/>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Υπουργέ, είστε μηχανικός και τα λέτε αυτά;</w:t>
      </w:r>
    </w:p>
    <w:p w14:paraId="07A00557" w14:textId="77777777" w:rsidR="00952F62" w:rsidRDefault="00723C98">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έτσι.</w:t>
      </w:r>
    </w:p>
    <w:p w14:paraId="07A00558"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Ευχαριστούμε τον Αναπληρωτή Υπουργό Περιβάλλοντος και Ενέργειας τον κ. Σωκράτη </w:t>
      </w:r>
      <w:proofErr w:type="spellStart"/>
      <w:r>
        <w:rPr>
          <w:rFonts w:eastAsia="Times New Roman"/>
          <w:szCs w:val="24"/>
        </w:rPr>
        <w:t>Φάμελλο</w:t>
      </w:r>
      <w:proofErr w:type="spellEnd"/>
      <w:r>
        <w:rPr>
          <w:rFonts w:eastAsia="Times New Roman"/>
          <w:szCs w:val="24"/>
        </w:rPr>
        <w:t>.</w:t>
      </w:r>
    </w:p>
    <w:p w14:paraId="07A00559"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lastRenderedPageBreak/>
        <w:t xml:space="preserve">Να δώσουμε τον λόγο στην Υπουργό Εργασίας, Κοινωνικής Ασφάλισης και Κοινωνικής Αλληλεγγύης κ. Έφη </w:t>
      </w:r>
      <w:proofErr w:type="spellStart"/>
      <w:r>
        <w:rPr>
          <w:rFonts w:eastAsia="Times New Roman"/>
          <w:szCs w:val="24"/>
        </w:rPr>
        <w:t>Αχτσιόγλου</w:t>
      </w:r>
      <w:proofErr w:type="spellEnd"/>
      <w:r>
        <w:rPr>
          <w:rFonts w:eastAsia="Times New Roman"/>
          <w:szCs w:val="24"/>
        </w:rPr>
        <w:t>, για να υπερασπίσει μια τροπολογία υπουργική.</w:t>
      </w:r>
    </w:p>
    <w:p w14:paraId="07A0055A"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Κυρία Υπουργέ, έχετε τον λόγο.</w:t>
      </w:r>
    </w:p>
    <w:p w14:paraId="07A0055B" w14:textId="77777777" w:rsidR="00952F62" w:rsidRDefault="00723C98">
      <w:pPr>
        <w:tabs>
          <w:tab w:val="left" w:pos="2608"/>
        </w:tabs>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w:t>
      </w:r>
      <w:r>
        <w:rPr>
          <w:rFonts w:eastAsia="Times New Roman"/>
          <w:b/>
          <w:szCs w:val="24"/>
        </w:rPr>
        <w:t xml:space="preserve">ς Αλληλεγγύης): </w:t>
      </w:r>
      <w:r>
        <w:rPr>
          <w:rFonts w:eastAsia="Times New Roman"/>
          <w:szCs w:val="24"/>
        </w:rPr>
        <w:t>Κύριοι Βουλευτές, η τροπολογία που φέρνει το Υπουργείο Εργασίας προβλέπει την παράταση ενός προγράμματος εξειδίκευσης και κατάρτισης για πρώην εργαζόμενους της εταιρείας «</w:t>
      </w:r>
      <w:r>
        <w:rPr>
          <w:rFonts w:eastAsia="Times New Roman"/>
          <w:szCs w:val="24"/>
        </w:rPr>
        <w:t>ΘΡΑΚΗ Α.Ε.</w:t>
      </w:r>
      <w:r>
        <w:rPr>
          <w:rFonts w:eastAsia="Times New Roman"/>
          <w:szCs w:val="24"/>
        </w:rPr>
        <w:t xml:space="preserve">» για δύο χρόνια. Στην πραγματικότητα πρόκειται για εξήντα έναν εναπομείναντες δικαιούχους του ειδικού προγράμματος που ήταν για πρώην εργαζόμενους στην Αλλαντοποιεία Θράκης. </w:t>
      </w:r>
    </w:p>
    <w:p w14:paraId="07A0055C"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Η παράταση του προγράμματος κρίνεται εξαιρετικά σημαντική για τις ζωές αυτών των</w:t>
      </w:r>
      <w:r>
        <w:rPr>
          <w:rFonts w:eastAsia="Times New Roman"/>
          <w:szCs w:val="24"/>
        </w:rPr>
        <w:t xml:space="preserve"> ανθρώπων, διότι οι δικαιούχοι των οποίων η σύμβαση λήγει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2016 θα βρεθούν σε ιδιαίτερη δυσχερή θέση, αφ</w:t>
      </w:r>
      <w:r>
        <w:rPr>
          <w:rFonts w:eastAsia="Times New Roman"/>
          <w:szCs w:val="24"/>
        </w:rPr>
        <w:t xml:space="preserve">’ </w:t>
      </w:r>
      <w:r>
        <w:rPr>
          <w:rFonts w:eastAsia="Times New Roman"/>
          <w:szCs w:val="24"/>
        </w:rPr>
        <w:t xml:space="preserve">ενός </w:t>
      </w:r>
      <w:r>
        <w:rPr>
          <w:rFonts w:eastAsia="Times New Roman"/>
          <w:szCs w:val="24"/>
        </w:rPr>
        <w:lastRenderedPageBreak/>
        <w:t>διότι δεν πληρούν τις προϋποθέσεις συνταξιοδότησης, αφ</w:t>
      </w:r>
      <w:r>
        <w:rPr>
          <w:rFonts w:eastAsia="Times New Roman"/>
          <w:szCs w:val="24"/>
        </w:rPr>
        <w:t xml:space="preserve">’ </w:t>
      </w:r>
      <w:r>
        <w:rPr>
          <w:rFonts w:eastAsia="Times New Roman"/>
          <w:szCs w:val="24"/>
        </w:rPr>
        <w:t>ετέρου διότι τα ποσοστά ανεργίας στην περιοχή είναι σχετικά υψηλά. Μιλάμε για τ</w:t>
      </w:r>
      <w:r>
        <w:rPr>
          <w:rFonts w:eastAsia="Times New Roman"/>
          <w:szCs w:val="24"/>
        </w:rPr>
        <w:t xml:space="preserve">ην Περιφέρεια Ανατολικής Μακεδονίας-Θράκης και την Περιφερειακή Ενότητα του Έβρου. </w:t>
      </w:r>
    </w:p>
    <w:p w14:paraId="07A0055D"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Ούτως ή άλλως το συγκεκριμένο πρόγραμμα είναι ένα από τα </w:t>
      </w:r>
      <w:proofErr w:type="spellStart"/>
      <w:r>
        <w:rPr>
          <w:rFonts w:eastAsia="Times New Roman"/>
          <w:szCs w:val="24"/>
        </w:rPr>
        <w:t>στοχευμένα</w:t>
      </w:r>
      <w:proofErr w:type="spellEnd"/>
      <w:r>
        <w:rPr>
          <w:rFonts w:eastAsia="Times New Roman"/>
          <w:szCs w:val="24"/>
        </w:rPr>
        <w:t xml:space="preserve"> προγράμματα του Υπουργείου Εργασίας για την πρόσβαση στην απασχόληση και τη διατήρηση των θέσεων εργασία</w:t>
      </w:r>
      <w:r>
        <w:rPr>
          <w:rFonts w:eastAsia="Times New Roman"/>
          <w:szCs w:val="24"/>
        </w:rPr>
        <w:t>ς στην Περιφέρεια Ανατολικής Μακεδονίας και Θράκης και στον Δήμο Αλεξανδρούπολης. Οι συγκεκριμένοι εργαζόμενοι, οι συγκεκριμένοι δικαιούχοι ήδη εργάζονται σε προγράμματα σε τοπικούς φορείς της Περιφερειακής Ενότητας Έβρου σε διάφορες υπηρεσίες και δομές, κ</w:t>
      </w:r>
      <w:r>
        <w:rPr>
          <w:rFonts w:eastAsia="Times New Roman"/>
          <w:szCs w:val="24"/>
        </w:rPr>
        <w:t>αθαριότητα κτιρίων, συντήρηση υποδομών κ</w:t>
      </w:r>
      <w:r>
        <w:rPr>
          <w:rFonts w:eastAsia="Times New Roman"/>
          <w:szCs w:val="24"/>
        </w:rPr>
        <w:t>.</w:t>
      </w:r>
      <w:r>
        <w:rPr>
          <w:rFonts w:eastAsia="Times New Roman"/>
          <w:szCs w:val="24"/>
        </w:rPr>
        <w:t xml:space="preserve">λπ.. </w:t>
      </w:r>
    </w:p>
    <w:p w14:paraId="07A0055E"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Προφανώς, η πιθανή λήξη της επιχορήγησης θα δυσχέραινε σημαντικά τη λειτουργία αυτών των φορέων υποδοχής, αλλά το σημαντικότερο </w:t>
      </w:r>
      <w:r>
        <w:rPr>
          <w:rFonts w:eastAsia="Times New Roman"/>
          <w:szCs w:val="24"/>
        </w:rPr>
        <w:lastRenderedPageBreak/>
        <w:t>όλων είναι ότι θα άφηνε άνεργους αυτούς τους εξήντα έναν ανθρώπους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w:t>
      </w:r>
      <w:r>
        <w:rPr>
          <w:rFonts w:eastAsia="Times New Roman"/>
          <w:szCs w:val="24"/>
        </w:rPr>
        <w:t>6.</w:t>
      </w:r>
    </w:p>
    <w:p w14:paraId="07A0055F"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Επομένως, με την τροπολογία αυτή, με τη διάταξη αυτή τροποποιούμε το τελευταίο εδάφιο της β΄ παραγράφου του άρθρου 38 του ν.3762/2009 για παράταση του προγράμματος γι’ αυτούς τους εξήντα έναν δικαιούχους.</w:t>
      </w:r>
    </w:p>
    <w:p w14:paraId="07A00560" w14:textId="77777777" w:rsidR="00952F62" w:rsidRDefault="00723C98">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w:t>
      </w:r>
      <w:r>
        <w:rPr>
          <w:rFonts w:eastAsia="Times New Roman"/>
          <w:szCs w:val="24"/>
        </w:rPr>
        <w:t>ην κυρία Υπουργό.</w:t>
      </w:r>
    </w:p>
    <w:p w14:paraId="07A00561" w14:textId="77777777" w:rsidR="00952F62" w:rsidRDefault="00723C98">
      <w:pPr>
        <w:tabs>
          <w:tab w:val="left" w:pos="2608"/>
        </w:tabs>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έχετε τον λόγο.</w:t>
      </w:r>
    </w:p>
    <w:p w14:paraId="07A00562"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Κυρία Υπουργέ, εμείς θα την ψηφίσουμε, αν η παράταση είναι για την εργασία. Όμως, απ’ ό,τι φαίνεται, αυτοί οι άνθρωποι είναι χρήσιμοι, αξιοποιούνται στην περιφέρεια και στον δήμο. Τόσα </w:t>
      </w:r>
      <w:r>
        <w:rPr>
          <w:rFonts w:eastAsia="Times New Roman"/>
          <w:szCs w:val="24"/>
        </w:rPr>
        <w:t xml:space="preserve">χρόνια που παρατείνεται η δουλειά τους σημαίνει ότι είναι χρήσιμοι. </w:t>
      </w:r>
      <w:r>
        <w:rPr>
          <w:rFonts w:eastAsia="Times New Roman"/>
          <w:szCs w:val="24"/>
        </w:rPr>
        <w:lastRenderedPageBreak/>
        <w:t>Το ερώτημά μας είναι: Γιατί δεν τους μονιμοποιείτε, έστω σε προσωποπαγείς θέσεις, μέχρι να συνταξιοδοτηθούν, δεδομένης και της ανεργίας της περιοχής;</w:t>
      </w:r>
    </w:p>
    <w:p w14:paraId="07A00563"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w:t>
      </w:r>
      <w:r>
        <w:rPr>
          <w:rFonts w:eastAsia="Times New Roman"/>
          <w:szCs w:val="24"/>
        </w:rPr>
        <w:t xml:space="preserve">ριστούμε, κυρία </w:t>
      </w:r>
      <w:proofErr w:type="spellStart"/>
      <w:r>
        <w:rPr>
          <w:rFonts w:eastAsia="Times New Roman"/>
          <w:szCs w:val="24"/>
        </w:rPr>
        <w:t>Μανωλάκου</w:t>
      </w:r>
      <w:proofErr w:type="spellEnd"/>
      <w:r>
        <w:rPr>
          <w:rFonts w:eastAsia="Times New Roman"/>
          <w:szCs w:val="24"/>
        </w:rPr>
        <w:t xml:space="preserve">. </w:t>
      </w:r>
    </w:p>
    <w:p w14:paraId="07A00564" w14:textId="77777777" w:rsidR="00952F62" w:rsidRDefault="00723C98">
      <w:pPr>
        <w:spacing w:line="600" w:lineRule="auto"/>
        <w:ind w:firstLine="720"/>
        <w:jc w:val="both"/>
        <w:rPr>
          <w:rFonts w:eastAsia="Times New Roman"/>
          <w:szCs w:val="24"/>
        </w:rPr>
      </w:pPr>
      <w:r>
        <w:rPr>
          <w:rFonts w:eastAsia="Times New Roman"/>
          <w:szCs w:val="24"/>
        </w:rPr>
        <w:t>Κυρία Υπουργέ, δεν ξέρω αν θέλετε να απαντήσετε. Το αφήνω σ’ εσάς.</w:t>
      </w:r>
    </w:p>
    <w:p w14:paraId="07A00565" w14:textId="77777777" w:rsidR="00952F62" w:rsidRDefault="00723C98">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Έχει να απαντήσει.</w:t>
      </w:r>
    </w:p>
    <w:p w14:paraId="07A00566"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κυρία Υπουργέ, έχετε τον λόγο.</w:t>
      </w:r>
    </w:p>
    <w:p w14:paraId="07A00567" w14:textId="77777777" w:rsidR="00952F62" w:rsidRDefault="00723C98">
      <w:pPr>
        <w:spacing w:line="600" w:lineRule="auto"/>
        <w:ind w:firstLine="720"/>
        <w:jc w:val="both"/>
        <w:rPr>
          <w:rFonts w:eastAsia="Times New Roman"/>
          <w:szCs w:val="24"/>
        </w:rPr>
      </w:pPr>
      <w:r>
        <w:rPr>
          <w:rFonts w:eastAsia="Times New Roman"/>
          <w:b/>
          <w:szCs w:val="24"/>
        </w:rPr>
        <w:t xml:space="preserve">ΕΦΗ </w:t>
      </w:r>
      <w:r>
        <w:rPr>
          <w:rFonts w:eastAsia="Times New Roman"/>
          <w:b/>
          <w:szCs w:val="24"/>
        </w:rPr>
        <w:t>ΑΧΤΣΙΟΓΛΟΥ (Υπουργός Εργασίας, Κοινωνικής Ασφάλ</w:t>
      </w:r>
      <w:r>
        <w:rPr>
          <w:rFonts w:eastAsia="Times New Roman"/>
          <w:b/>
          <w:szCs w:val="24"/>
        </w:rPr>
        <w:t>ισης και Κοινωνικής Αλληλεγγύης):</w:t>
      </w:r>
      <w:r>
        <w:rPr>
          <w:rFonts w:eastAsia="Times New Roman"/>
          <w:szCs w:val="24"/>
        </w:rPr>
        <w:t xml:space="preserve"> Η μονιμοποίηση θέσεων δεν μπορεί να γίνεται μ’ αυτόν τον τρόπο, όπως γνωρίζετε. Δεν μπορεί να δημιουργούνται προσωποπαγείς θέσεις και να μονιμοποιούνται, δηλαδή, στους </w:t>
      </w:r>
      <w:r>
        <w:rPr>
          <w:rFonts w:eastAsia="Times New Roman"/>
          <w:szCs w:val="24"/>
        </w:rPr>
        <w:lastRenderedPageBreak/>
        <w:t>φορείς κατά τον τρόπο που περιγράφετε. Αυτό, ούτως ή ά</w:t>
      </w:r>
      <w:r>
        <w:rPr>
          <w:rFonts w:eastAsia="Times New Roman"/>
          <w:szCs w:val="24"/>
        </w:rPr>
        <w:t xml:space="preserve">λλως, δεν θα ήταν και αρμοδιότητα του Υπουργείου Εργασίας. Όμως, σε κάθε περίπτωση δεν μπορεί να συμβαίνει μ’ αυτόν τον τρόπο. Δεν είναι σύμφωνο με το Σύνταγμα. </w:t>
      </w:r>
    </w:p>
    <w:p w14:paraId="07A00568" w14:textId="77777777" w:rsidR="00952F62" w:rsidRDefault="00723C98">
      <w:pPr>
        <w:spacing w:line="600" w:lineRule="auto"/>
        <w:ind w:firstLine="720"/>
        <w:jc w:val="both"/>
        <w:rPr>
          <w:rFonts w:eastAsia="Times New Roman"/>
          <w:szCs w:val="24"/>
        </w:rPr>
      </w:pPr>
      <w:r>
        <w:rPr>
          <w:rFonts w:eastAsia="Times New Roman"/>
          <w:szCs w:val="24"/>
        </w:rPr>
        <w:t>Αυτήν τη στιγμή αυτό που κάνουμε, είναι να δίνουμε μ</w:t>
      </w:r>
      <w:r>
        <w:rPr>
          <w:rFonts w:eastAsia="Times New Roman"/>
          <w:szCs w:val="24"/>
        </w:rPr>
        <w:t>ί</w:t>
      </w:r>
      <w:r>
        <w:rPr>
          <w:rFonts w:eastAsia="Times New Roman"/>
          <w:szCs w:val="24"/>
        </w:rPr>
        <w:t>α άμεση ανακούφιση στους ανθρώπους, για ν</w:t>
      </w:r>
      <w:r>
        <w:rPr>
          <w:rFonts w:eastAsia="Times New Roman"/>
          <w:szCs w:val="24"/>
        </w:rPr>
        <w:t>α μη βρεθούν στο τέλος του έτους χωρίς δουλειά.</w:t>
      </w:r>
    </w:p>
    <w:p w14:paraId="07A00569"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w:t>
      </w:r>
    </w:p>
    <w:p w14:paraId="07A0056A" w14:textId="77777777" w:rsidR="00952F62" w:rsidRDefault="00723C98">
      <w:pPr>
        <w:spacing w:line="600" w:lineRule="auto"/>
        <w:ind w:firstLine="720"/>
        <w:jc w:val="both"/>
        <w:rPr>
          <w:rFonts w:eastAsia="Times New Roman"/>
          <w:szCs w:val="24"/>
        </w:rPr>
      </w:pPr>
      <w:r>
        <w:rPr>
          <w:rFonts w:eastAsia="Times New Roman"/>
          <w:szCs w:val="24"/>
        </w:rPr>
        <w:t xml:space="preserve">Η Υπουργός Διοικητικής Ανασυγκρότησης </w:t>
      </w:r>
      <w:r>
        <w:rPr>
          <w:rFonts w:eastAsia="Times New Roman"/>
          <w:szCs w:val="24"/>
        </w:rPr>
        <w:t xml:space="preserve">κ. </w:t>
      </w:r>
      <w:r>
        <w:rPr>
          <w:rFonts w:eastAsia="Times New Roman"/>
          <w:szCs w:val="24"/>
        </w:rPr>
        <w:t xml:space="preserve">Όλγα </w:t>
      </w:r>
      <w:proofErr w:type="spellStart"/>
      <w:r>
        <w:rPr>
          <w:rFonts w:eastAsia="Times New Roman"/>
          <w:szCs w:val="24"/>
        </w:rPr>
        <w:t>Γεροβασίλη</w:t>
      </w:r>
      <w:proofErr w:type="spellEnd"/>
      <w:r>
        <w:rPr>
          <w:rFonts w:eastAsia="Times New Roman"/>
          <w:szCs w:val="24"/>
        </w:rPr>
        <w:t xml:space="preserve"> έχει τον λόγο να υποστηρίξει την τροπολογία της.</w:t>
      </w:r>
    </w:p>
    <w:p w14:paraId="07A0056B" w14:textId="77777777" w:rsidR="00952F62" w:rsidRDefault="00723C98">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Κυρίες και κύριοι Βουλευτές, θέλω να πω δυο λόγια για την τροπολογία 878/196.</w:t>
      </w:r>
    </w:p>
    <w:p w14:paraId="07A0056C" w14:textId="77777777" w:rsidR="00952F62" w:rsidRDefault="00723C98">
      <w:pPr>
        <w:spacing w:line="600" w:lineRule="auto"/>
        <w:ind w:firstLine="720"/>
        <w:jc w:val="both"/>
        <w:rPr>
          <w:rFonts w:eastAsia="Times New Roman"/>
          <w:szCs w:val="24"/>
        </w:rPr>
      </w:pPr>
      <w:r>
        <w:rPr>
          <w:rFonts w:eastAsia="Times New Roman"/>
          <w:szCs w:val="24"/>
        </w:rPr>
        <w:lastRenderedPageBreak/>
        <w:t>Σας θυμίζω ότι είχαμε δώσει παράταση σε συμβάσεις εργαζομένων στην καθαριότητα των δήμων. Κάποιοι δήμοι είχαν πριν όμως προλάβει και διενεργήσει προκηρύξεις για πρόσληψη προσωπι</w:t>
      </w:r>
      <w:r>
        <w:rPr>
          <w:rFonts w:eastAsia="Times New Roman"/>
          <w:szCs w:val="24"/>
        </w:rPr>
        <w:t>κού για το 2017. Αυτό δημιούργησε ένα πρόβλημα, που αν το αφήναμε χωρίς την τροπολογία, χωρίς τη ρύθμιση που φέρνουμε σήμερα, θα επιβάρυνε προϋπολογισμούς των δήμων, που δεν θα ήταν, βεβαίως, εύκολο να αντέξουν αυτό το βάρος.</w:t>
      </w:r>
    </w:p>
    <w:p w14:paraId="07A0056D" w14:textId="77777777" w:rsidR="00952F62" w:rsidRDefault="00723C98">
      <w:pPr>
        <w:spacing w:line="600" w:lineRule="auto"/>
        <w:ind w:firstLine="720"/>
        <w:jc w:val="both"/>
        <w:rPr>
          <w:rFonts w:eastAsia="Times New Roman"/>
          <w:szCs w:val="24"/>
        </w:rPr>
      </w:pPr>
      <w:r>
        <w:rPr>
          <w:rFonts w:eastAsia="Times New Roman"/>
          <w:szCs w:val="24"/>
        </w:rPr>
        <w:t>Έτσι, λοιπόν, με την παρούσα τ</w:t>
      </w:r>
      <w:r>
        <w:rPr>
          <w:rFonts w:eastAsia="Times New Roman"/>
          <w:szCs w:val="24"/>
        </w:rPr>
        <w:t xml:space="preserve">ροπολογία όσοι δήμοι έχουν διενεργήσει προκηρύξεις για την πρόσληψη προσωπικού το 2017 και έχουν προχωρήσει στην έκδοση οριστικών πινάκων κατάταξης, δεν υποχρεούνται να προσλάβουν άμεσα τους επιτυχόντες, γιατί αυτό θα δημιουργούσε το οικονομικό βάρος στον </w:t>
      </w:r>
      <w:r>
        <w:rPr>
          <w:rFonts w:eastAsia="Times New Roman"/>
          <w:szCs w:val="24"/>
        </w:rPr>
        <w:t xml:space="preserve">προϋπολογισμό τους. Αντίθετα, θα καλύψουν τον </w:t>
      </w:r>
      <w:r>
        <w:rPr>
          <w:rFonts w:eastAsia="Times New Roman"/>
          <w:szCs w:val="24"/>
        </w:rPr>
        <w:lastRenderedPageBreak/>
        <w:t>τομέα της καθαριότητας με τις παρατάσεις στο προσωπικό, που ήδη απασχολούν και, παράλληλα, θα μεταθέσουν τις προσλήψεις του προσωπικού αυτού για το 2018.</w:t>
      </w:r>
    </w:p>
    <w:p w14:paraId="07A0056E" w14:textId="77777777" w:rsidR="00952F62" w:rsidRDefault="00723C98">
      <w:pPr>
        <w:spacing w:line="600" w:lineRule="auto"/>
        <w:ind w:firstLine="720"/>
        <w:jc w:val="both"/>
        <w:rPr>
          <w:rFonts w:eastAsia="Times New Roman"/>
          <w:szCs w:val="24"/>
        </w:rPr>
      </w:pPr>
      <w:r>
        <w:rPr>
          <w:rFonts w:eastAsia="Times New Roman"/>
          <w:szCs w:val="24"/>
        </w:rPr>
        <w:t xml:space="preserve">Βεβαίως, σε κάθε περίπτωση εάν ο προϋπολογισμός τους το </w:t>
      </w:r>
      <w:r>
        <w:rPr>
          <w:rFonts w:eastAsia="Times New Roman"/>
          <w:szCs w:val="24"/>
        </w:rPr>
        <w:t>επιτρέπει, είναι δυνατή η πρόσληψη απ’ αυτούς τους πίνακες προσωπικού μέσα στο 2017, εφόσον υπάρχουν, φυσικά, οι αντίστοιχες θέσεις.</w:t>
      </w:r>
    </w:p>
    <w:p w14:paraId="07A0056F" w14:textId="77777777" w:rsidR="00952F62" w:rsidRDefault="00723C98">
      <w:pPr>
        <w:spacing w:line="600" w:lineRule="auto"/>
        <w:ind w:firstLine="720"/>
        <w:jc w:val="both"/>
        <w:rPr>
          <w:rFonts w:eastAsia="Times New Roman"/>
          <w:szCs w:val="24"/>
        </w:rPr>
      </w:pPr>
      <w:r>
        <w:rPr>
          <w:rFonts w:eastAsia="Times New Roman"/>
          <w:szCs w:val="24"/>
        </w:rPr>
        <w:t>Υπενθυμίζω ότι αυτήν τη</w:t>
      </w:r>
      <w:r>
        <w:rPr>
          <w:rFonts w:eastAsia="Times New Roman"/>
          <w:szCs w:val="24"/>
        </w:rPr>
        <w:t>ν</w:t>
      </w:r>
      <w:r>
        <w:rPr>
          <w:rFonts w:eastAsia="Times New Roman"/>
          <w:szCs w:val="24"/>
        </w:rPr>
        <w:t xml:space="preserve"> λύση την είχαμε προτείνει στο συνέδριο της ΚΕΔΕ, που μας έθεσαν και το αντίστοιχο πρόβλημα οι δήμα</w:t>
      </w:r>
      <w:r>
        <w:rPr>
          <w:rFonts w:eastAsia="Times New Roman"/>
          <w:szCs w:val="24"/>
        </w:rPr>
        <w:t xml:space="preserve">ρχοι της χώρας κι εκεί είχαμε συμφωνήσει και με την ΚΕΔΕ ότι αυτή η τροπολογία τους λύνει αυτό το ζήτημα. </w:t>
      </w:r>
    </w:p>
    <w:p w14:paraId="07A00570" w14:textId="77777777" w:rsidR="00952F62" w:rsidRDefault="00723C98">
      <w:pPr>
        <w:spacing w:line="600" w:lineRule="auto"/>
        <w:ind w:firstLine="720"/>
        <w:jc w:val="both"/>
        <w:rPr>
          <w:rFonts w:eastAsia="Times New Roman"/>
          <w:szCs w:val="24"/>
        </w:rPr>
      </w:pPr>
      <w:r>
        <w:rPr>
          <w:rFonts w:eastAsia="Times New Roman"/>
          <w:szCs w:val="24"/>
        </w:rPr>
        <w:t>Καλώ, λοιπόν, για τη στήριξη της ρύθμισης αυτής.</w:t>
      </w:r>
    </w:p>
    <w:p w14:paraId="07A00571" w14:textId="77777777" w:rsidR="00952F62" w:rsidRDefault="00723C98">
      <w:pPr>
        <w:spacing w:line="600" w:lineRule="auto"/>
        <w:ind w:firstLine="720"/>
        <w:jc w:val="both"/>
        <w:rPr>
          <w:rFonts w:eastAsia="Times New Roman"/>
          <w:szCs w:val="24"/>
        </w:rPr>
      </w:pPr>
      <w:r>
        <w:rPr>
          <w:rFonts w:eastAsia="Times New Roman"/>
          <w:szCs w:val="24"/>
        </w:rPr>
        <w:t>Σας ευχαριστώ.</w:t>
      </w:r>
    </w:p>
    <w:p w14:paraId="07A00572"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κυρία Υπουργό.</w:t>
      </w:r>
    </w:p>
    <w:p w14:paraId="07A00573"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Να προχωρήσουμε στον κατάλογο ομιλητών. </w:t>
      </w:r>
    </w:p>
    <w:p w14:paraId="07A00574" w14:textId="77777777" w:rsidR="00952F62" w:rsidRDefault="00723C98">
      <w:pPr>
        <w:spacing w:line="600" w:lineRule="auto"/>
        <w:ind w:firstLine="720"/>
        <w:jc w:val="both"/>
        <w:rPr>
          <w:rFonts w:eastAsia="Times New Roman"/>
          <w:szCs w:val="24"/>
        </w:rPr>
      </w:pPr>
      <w:r>
        <w:rPr>
          <w:rFonts w:eastAsia="Times New Roman"/>
          <w:szCs w:val="24"/>
        </w:rPr>
        <w:t>Πρώτος τον λόγο έχει ο κ. Γεώργιος Γεωργαντάς της Νέας Δημοκρατίας. Όπως καταλαβαίνατε, είναι ομιλίες επί των τροπολογιών. Θα έχετε χρόνο για δύο με τρία λεπτά, δηλαδή. Δεν μιλάμε για κάτι άλλο.</w:t>
      </w:r>
    </w:p>
    <w:p w14:paraId="07A00575"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w:t>
      </w:r>
      <w:r>
        <w:rPr>
          <w:rFonts w:eastAsia="Times New Roman"/>
          <w:szCs w:val="24"/>
        </w:rPr>
        <w:t>Κύριε Πρόεδρε, θα μπορούσα να ρωτήσω κάτι την κυρία Υπουργό τώρα ή μετά;</w:t>
      </w:r>
    </w:p>
    <w:p w14:paraId="07A00576"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Ρωτήστε τώρα, κυρία </w:t>
      </w:r>
      <w:proofErr w:type="spellStart"/>
      <w:r>
        <w:rPr>
          <w:rFonts w:eastAsia="Times New Roman"/>
          <w:szCs w:val="24"/>
        </w:rPr>
        <w:t>Μανωλάκου</w:t>
      </w:r>
      <w:proofErr w:type="spellEnd"/>
      <w:r>
        <w:rPr>
          <w:rFonts w:eastAsia="Times New Roman"/>
          <w:szCs w:val="24"/>
        </w:rPr>
        <w:t>, για να προχωρήσουμε μετά με τον κατάλογο των ομιλητών.</w:t>
      </w:r>
    </w:p>
    <w:p w14:paraId="07A00577" w14:textId="77777777" w:rsidR="00952F62" w:rsidRDefault="00723C98">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Γεροβασίλη</w:t>
      </w:r>
      <w:proofErr w:type="spellEnd"/>
      <w:r>
        <w:rPr>
          <w:rFonts w:eastAsia="Times New Roman"/>
          <w:szCs w:val="24"/>
        </w:rPr>
        <w:t xml:space="preserve">, </w:t>
      </w:r>
      <w:r>
        <w:rPr>
          <w:rFonts w:eastAsia="Times New Roman"/>
          <w:szCs w:val="24"/>
        </w:rPr>
        <w:t xml:space="preserve">εσάς </w:t>
      </w:r>
      <w:r>
        <w:rPr>
          <w:rFonts w:eastAsia="Times New Roman"/>
          <w:szCs w:val="24"/>
        </w:rPr>
        <w:t>ρωτάει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w:t>
      </w:r>
    </w:p>
    <w:p w14:paraId="07A00578"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w:t>
      </w:r>
      <w:r>
        <w:rPr>
          <w:rFonts w:eastAsia="Times New Roman"/>
          <w:b/>
          <w:szCs w:val="24"/>
        </w:rPr>
        <w:t>Υ:</w:t>
      </w:r>
      <w:r>
        <w:rPr>
          <w:rFonts w:eastAsia="Times New Roman"/>
          <w:szCs w:val="24"/>
        </w:rPr>
        <w:t xml:space="preserve"> Κυρία </w:t>
      </w:r>
      <w:proofErr w:type="spellStart"/>
      <w:r>
        <w:rPr>
          <w:rFonts w:eastAsia="Times New Roman"/>
          <w:szCs w:val="24"/>
        </w:rPr>
        <w:t>Γεροβασίλη</w:t>
      </w:r>
      <w:proofErr w:type="spellEnd"/>
      <w:r>
        <w:rPr>
          <w:rFonts w:eastAsia="Times New Roman"/>
          <w:szCs w:val="24"/>
        </w:rPr>
        <w:t>, θέλουμε να την ψηφίσουμε, αλλά έχουμε ένα πρόβλημα στο εξής: Καλώς όσοι παρατείνονται. Να μην απολυθούν. Όμως, απ’ αυτούς που εγκρίθηκαν, μερικοί μπο</w:t>
      </w:r>
      <w:r>
        <w:rPr>
          <w:rFonts w:eastAsia="Times New Roman"/>
          <w:szCs w:val="24"/>
        </w:rPr>
        <w:lastRenderedPageBreak/>
        <w:t>ρούν να καλύψουν ορισμένα κενά. Εντάξει; Τους άλλους, όμως, τους καταδικάζετε να προσλ</w:t>
      </w:r>
      <w:r>
        <w:rPr>
          <w:rFonts w:eastAsia="Times New Roman"/>
          <w:szCs w:val="24"/>
        </w:rPr>
        <w:t>ηφθούν το 2018. Δηλαδή, δεν υπάρχει κάποια δυνατότητα γι’ αυτούς τους ανθρώπους που εγκρίθηκαν και αιωρούνται;</w:t>
      </w:r>
    </w:p>
    <w:p w14:paraId="07A00579" w14:textId="77777777" w:rsidR="00952F62" w:rsidRDefault="00723C98">
      <w:pPr>
        <w:spacing w:line="600" w:lineRule="auto"/>
        <w:ind w:firstLine="720"/>
        <w:jc w:val="both"/>
        <w:rPr>
          <w:rFonts w:eastAsia="Times New Roman"/>
          <w:szCs w:val="24"/>
        </w:rPr>
      </w:pPr>
      <w:r>
        <w:rPr>
          <w:rFonts w:eastAsia="Times New Roman"/>
          <w:szCs w:val="24"/>
        </w:rPr>
        <w:t>Το λέω γιατί υπάρχουν κίνδυνοι -</w:t>
      </w:r>
      <w:r>
        <w:rPr>
          <w:rFonts w:eastAsia="Times New Roman"/>
          <w:szCs w:val="24"/>
        </w:rPr>
        <w:t xml:space="preserve"> </w:t>
      </w:r>
      <w:r>
        <w:rPr>
          <w:rFonts w:eastAsia="Times New Roman"/>
          <w:szCs w:val="24"/>
        </w:rPr>
        <w:t>και το ξέρετε</w:t>
      </w:r>
      <w:r>
        <w:rPr>
          <w:rFonts w:eastAsia="Times New Roman"/>
          <w:szCs w:val="24"/>
        </w:rPr>
        <w:t xml:space="preserve"> </w:t>
      </w:r>
      <w:r>
        <w:rPr>
          <w:rFonts w:eastAsia="Times New Roman"/>
          <w:szCs w:val="24"/>
        </w:rPr>
        <w:t xml:space="preserve">- να μην πληρωθούν τελικά, να μην εγκριθεί κανένα ένταλμα και να υπάρχει </w:t>
      </w:r>
      <w:proofErr w:type="spellStart"/>
      <w:r>
        <w:rPr>
          <w:rFonts w:eastAsia="Times New Roman"/>
          <w:szCs w:val="24"/>
        </w:rPr>
        <w:t>απληρωσιά</w:t>
      </w:r>
      <w:proofErr w:type="spellEnd"/>
      <w:r>
        <w:rPr>
          <w:rFonts w:eastAsia="Times New Roman"/>
          <w:szCs w:val="24"/>
        </w:rPr>
        <w:t xml:space="preserve"> και οι συμβάσει</w:t>
      </w:r>
      <w:r>
        <w:rPr>
          <w:rFonts w:eastAsia="Times New Roman"/>
          <w:szCs w:val="24"/>
        </w:rPr>
        <w:t xml:space="preserve">ς να βρεθούν στον αέρα στην κυριολεξία. </w:t>
      </w:r>
    </w:p>
    <w:p w14:paraId="07A0057A" w14:textId="77777777" w:rsidR="00952F62" w:rsidRDefault="00723C98">
      <w:pPr>
        <w:spacing w:line="600" w:lineRule="auto"/>
        <w:ind w:firstLine="720"/>
        <w:jc w:val="both"/>
        <w:rPr>
          <w:rFonts w:eastAsia="Times New Roman"/>
          <w:szCs w:val="24"/>
        </w:rPr>
      </w:pPr>
      <w:r>
        <w:rPr>
          <w:rFonts w:eastAsia="Times New Roman"/>
          <w:szCs w:val="24"/>
        </w:rPr>
        <w:t>Αυτό το ζήτημα θα θέλαμε, αν μπορεί, να ρυθμιστεί και δεν ξέρω πώς.</w:t>
      </w:r>
    </w:p>
    <w:p w14:paraId="07A0057B"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Κυρία Υπουργέ, έχετε τον λόγο.</w:t>
      </w:r>
    </w:p>
    <w:p w14:paraId="07A0057C" w14:textId="77777777" w:rsidR="00952F62" w:rsidRDefault="00723C98">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Το θέμα της αποπληρωμής των</w:t>
      </w:r>
      <w:r>
        <w:rPr>
          <w:rFonts w:eastAsia="Times New Roman"/>
          <w:szCs w:val="24"/>
        </w:rPr>
        <w:t xml:space="preserve"> δεδουλευμένων λύνεται. Έχουμε κάνει τις αντίστοιχες επικοινωνίες και με το Ελεγκτικό Συνέδριο, που υπήρχε εκεί ένα θέμα. Ενημέρωσα χθες και τους συνδικαλιστές των ΟΤΑ σε μια συνάντηση που είχαμε, την ΠΟΕ-ΟΤΑ δηλαδή. </w:t>
      </w:r>
    </w:p>
    <w:p w14:paraId="07A0057D"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Θα χρειαστεί, ενδεχομένως, κάτι ακόμη </w:t>
      </w:r>
      <w:r>
        <w:rPr>
          <w:rFonts w:eastAsia="Times New Roman"/>
          <w:szCs w:val="24"/>
        </w:rPr>
        <w:t>σε αντίστοιχη τροπολογία, αλλά τώρα το μελετούν οι νομικοί. Όμως, σε κάθε περίπτωση λύνεται. Δεν θα μείνουν απλήρωτοι αυτοί οι άνθρωποι σε καμιά των περιπτώσεων.</w:t>
      </w:r>
    </w:p>
    <w:p w14:paraId="07A0057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Όσον αφορά σε αυτό που λέτε, βεβαίως είναι εργαζόμενοι και οι μεν και μελλοντικοί εργαζόμενοι </w:t>
      </w:r>
      <w:r>
        <w:rPr>
          <w:rFonts w:eastAsia="Times New Roman" w:cs="Times New Roman"/>
          <w:szCs w:val="24"/>
        </w:rPr>
        <w:t xml:space="preserve">οι δε. Ο σεβασμός μας στην ανάγκη για εργασία είναι ακριβώς ο </w:t>
      </w:r>
      <w:r>
        <w:rPr>
          <w:rFonts w:eastAsia="Times New Roman" w:cs="Times New Roman"/>
          <w:szCs w:val="24"/>
        </w:rPr>
        <w:t>ίδιος,</w:t>
      </w:r>
      <w:r>
        <w:rPr>
          <w:rFonts w:eastAsia="Times New Roman" w:cs="Times New Roman"/>
          <w:szCs w:val="24"/>
        </w:rPr>
        <w:t xml:space="preserve"> προς όλους τους πολίτες. </w:t>
      </w:r>
    </w:p>
    <w:p w14:paraId="07A0057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Ξέρετε ότι στη λογική μας δεν ήταν το κύριο απασχολούμενο προσωπικό της χώρας και στους δήμους να είναι με συμβάσεις. Είμαστε υπέρ της σταθερής και μόνιμης απασχ</w:t>
      </w:r>
      <w:r>
        <w:rPr>
          <w:rFonts w:eastAsia="Times New Roman" w:cs="Times New Roman"/>
          <w:szCs w:val="24"/>
        </w:rPr>
        <w:t>όλησης. Ωστόσο, αντιλαμβάνεστε ότι αυτά είναι βήματα που δίνουν τη δυνατότητα για μεγαλύτερης διάρκειας εργασία από ό,τι για ένα οκτάμηνο και στο βαθμό που μας δίνεται από το νομικό καθεστώς της χώρας μας το κάνουμε, διότι είναι σαφής η πολιτική μας βούλησ</w:t>
      </w:r>
      <w:r>
        <w:rPr>
          <w:rFonts w:eastAsia="Times New Roman" w:cs="Times New Roman"/>
          <w:szCs w:val="24"/>
        </w:rPr>
        <w:t xml:space="preserve">η. </w:t>
      </w:r>
    </w:p>
    <w:p w14:paraId="07A0058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όμως, αυτό δεν λύνεται έτσι. Συμφωνώ μαζί σας ότι είναι μια ρύθμιση, η οποία δεν λύνει το θέμα οριστικά. </w:t>
      </w:r>
    </w:p>
    <w:p w14:paraId="07A0058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Από την άλλη, επειδή ήταν ενήμεροι από πέρυσι, πολύ λίγοι δήμοι έχουν προβεί σε καινούριους διαγωνισμούς ΑΣΕΠ. Κατά κύριο λόγ</w:t>
      </w:r>
      <w:r>
        <w:rPr>
          <w:rFonts w:eastAsia="Times New Roman" w:cs="Times New Roman"/>
          <w:szCs w:val="24"/>
        </w:rPr>
        <w:t>ο</w:t>
      </w:r>
      <w:r>
        <w:rPr>
          <w:rFonts w:eastAsia="Times New Roman" w:cs="Times New Roman"/>
          <w:szCs w:val="24"/>
        </w:rPr>
        <w:t>,</w:t>
      </w:r>
      <w:r>
        <w:rPr>
          <w:rFonts w:eastAsia="Times New Roman" w:cs="Times New Roman"/>
          <w:szCs w:val="24"/>
        </w:rPr>
        <w:t xml:space="preserve"> θα δουλέψουν δηλαδή οι άνθρωποι της καθαριότητας</w:t>
      </w:r>
      <w:r>
        <w:rPr>
          <w:rFonts w:eastAsia="Times New Roman" w:cs="Times New Roman"/>
          <w:szCs w:val="24"/>
        </w:rPr>
        <w:t>,</w:t>
      </w:r>
      <w:r>
        <w:rPr>
          <w:rFonts w:eastAsia="Times New Roman" w:cs="Times New Roman"/>
          <w:szCs w:val="24"/>
        </w:rPr>
        <w:t xml:space="preserve"> που είναι με παράταση. Νομίζω ότι οι δήμαρχοι ήταν ενήμεροι ότι θα δοθεί η καινούρια παράταση. </w:t>
      </w:r>
    </w:p>
    <w:p w14:paraId="07A0058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Δίνουμε αυτή τη δυνατότητα</w:t>
      </w:r>
      <w:r>
        <w:rPr>
          <w:rFonts w:eastAsia="Times New Roman" w:cs="Times New Roman"/>
          <w:szCs w:val="24"/>
        </w:rPr>
        <w:t>,</w:t>
      </w:r>
      <w:r>
        <w:rPr>
          <w:rFonts w:eastAsia="Times New Roman" w:cs="Times New Roman"/>
          <w:szCs w:val="24"/>
        </w:rPr>
        <w:t xml:space="preserve"> ώστε να εργαστούν στους δήμους ενδεχομένως το 2017 και ίσως και το 2018. Δεν υπ</w:t>
      </w:r>
      <w:r>
        <w:rPr>
          <w:rFonts w:eastAsia="Times New Roman" w:cs="Times New Roman"/>
          <w:szCs w:val="24"/>
        </w:rPr>
        <w:t xml:space="preserve">ήρχε άλλη δυνατότητα. </w:t>
      </w:r>
      <w:r>
        <w:rPr>
          <w:rFonts w:eastAsia="Times New Roman" w:cs="Times New Roman"/>
          <w:szCs w:val="24"/>
        </w:rPr>
        <w:t>Α</w:t>
      </w:r>
      <w:r>
        <w:rPr>
          <w:rFonts w:eastAsia="Times New Roman" w:cs="Times New Roman"/>
          <w:szCs w:val="24"/>
        </w:rPr>
        <w:t>λήθεια</w:t>
      </w:r>
      <w:r w:rsidRPr="00D10CD2">
        <w:rPr>
          <w:rFonts w:eastAsia="Times New Roman" w:cs="Times New Roman"/>
          <w:szCs w:val="24"/>
        </w:rPr>
        <w:t>,</w:t>
      </w:r>
      <w:r>
        <w:rPr>
          <w:rFonts w:eastAsia="Times New Roman" w:cs="Times New Roman"/>
          <w:szCs w:val="24"/>
        </w:rPr>
        <w:t xml:space="preserve"> θα θέλαμε όλοι να μπορούν να εργαστούν. Ωστόσο, ο κάθε δήμος δεν είναι δυνατόν να σηκώσει πάνω στον προϋπολογισμό του μεγαλύτερο αριθμό</w:t>
      </w:r>
      <w:r>
        <w:rPr>
          <w:rFonts w:eastAsia="Times New Roman" w:cs="Times New Roman"/>
          <w:szCs w:val="24"/>
        </w:rPr>
        <w:t>,</w:t>
      </w:r>
      <w:r>
        <w:rPr>
          <w:rFonts w:eastAsia="Times New Roman" w:cs="Times New Roman"/>
          <w:szCs w:val="24"/>
        </w:rPr>
        <w:t xml:space="preserve"> από όσο έχει προϋπολογίσει. </w:t>
      </w:r>
    </w:p>
    <w:p w14:paraId="07A0058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κυρία Υπ</w:t>
      </w:r>
      <w:r>
        <w:rPr>
          <w:rFonts w:eastAsia="Times New Roman" w:cs="Times New Roman"/>
          <w:szCs w:val="24"/>
        </w:rPr>
        <w:t xml:space="preserve">ουργό. </w:t>
      </w:r>
    </w:p>
    <w:p w14:paraId="07A0058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Να ζητήσουμε συγγνώμη από τον κ. Γεωργαντά. Κύριε Βουλευτά της Νέας Δημοκρατίας, μπορείτε τώρα να πάρετε τον λόγο για πολύ λίγο, όπως είπαμε. </w:t>
      </w:r>
    </w:p>
    <w:p w14:paraId="07A0058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 </w:t>
      </w:r>
    </w:p>
    <w:p w14:paraId="07A0058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Κύριοι συνάδελφοι, αυτό που μας ζητάει σήμερα η Υπουργός,</w:t>
      </w:r>
      <w:r>
        <w:rPr>
          <w:rFonts w:eastAsia="Times New Roman" w:cs="Times New Roman"/>
          <w:szCs w:val="24"/>
        </w:rPr>
        <w:t xml:space="preserve"> εάν δεν το έχετε καταλάβει</w:t>
      </w:r>
      <w:r>
        <w:rPr>
          <w:rFonts w:eastAsia="Times New Roman" w:cs="Times New Roman"/>
          <w:szCs w:val="24"/>
        </w:rPr>
        <w:t xml:space="preserve"> -</w:t>
      </w:r>
      <w:r>
        <w:rPr>
          <w:rFonts w:eastAsia="Times New Roman" w:cs="Times New Roman"/>
          <w:szCs w:val="24"/>
        </w:rPr>
        <w:t>γιατί πρέπει να κάνει κανείς ανάγνωση των νομοθετημάτων για να το καταλάβει</w:t>
      </w:r>
      <w:r>
        <w:rPr>
          <w:rFonts w:eastAsia="Times New Roman" w:cs="Times New Roman"/>
          <w:szCs w:val="24"/>
        </w:rPr>
        <w:t>-</w:t>
      </w:r>
      <w:r>
        <w:rPr>
          <w:rFonts w:eastAsia="Times New Roman" w:cs="Times New Roman"/>
          <w:szCs w:val="24"/>
        </w:rPr>
        <w:t xml:space="preserve"> είναι το εξής: Αυτοί</w:t>
      </w:r>
      <w:r>
        <w:rPr>
          <w:rFonts w:eastAsia="Times New Roman" w:cs="Times New Roman"/>
          <w:szCs w:val="24"/>
        </w:rPr>
        <w:t xml:space="preserve"> που τήρησαν τη νομιμότητα και μπήκαν στη διαδικασία του ΑΣΕΠ</w:t>
      </w:r>
      <w:r>
        <w:rPr>
          <w:rFonts w:eastAsia="Times New Roman" w:cs="Times New Roman"/>
          <w:szCs w:val="24"/>
        </w:rPr>
        <w:t xml:space="preserve"> -</w:t>
      </w:r>
      <w:r>
        <w:rPr>
          <w:rFonts w:eastAsia="Times New Roman" w:cs="Times New Roman"/>
          <w:szCs w:val="24"/>
        </w:rPr>
        <w:t>έχουν αναρτηθεί οι πίνακες</w:t>
      </w:r>
      <w:r>
        <w:rPr>
          <w:rFonts w:eastAsia="Times New Roman" w:cs="Times New Roman"/>
          <w:szCs w:val="24"/>
        </w:rPr>
        <w:t>,</w:t>
      </w:r>
      <w:r>
        <w:rPr>
          <w:rFonts w:eastAsia="Times New Roman" w:cs="Times New Roman"/>
          <w:szCs w:val="24"/>
        </w:rPr>
        <w:t xml:space="preserve"> για να εργαστούν με συμβάσεις καθαριότη</w:t>
      </w:r>
      <w:r>
        <w:rPr>
          <w:rFonts w:eastAsia="Times New Roman" w:cs="Times New Roman"/>
          <w:szCs w:val="24"/>
        </w:rPr>
        <w:t>τας στους δήμους</w:t>
      </w:r>
      <w:r>
        <w:rPr>
          <w:rFonts w:eastAsia="Times New Roman" w:cs="Times New Roman"/>
          <w:szCs w:val="24"/>
        </w:rPr>
        <w:t>-</w:t>
      </w:r>
      <w:r>
        <w:rPr>
          <w:rFonts w:eastAsia="Times New Roman" w:cs="Times New Roman"/>
          <w:szCs w:val="24"/>
        </w:rPr>
        <w:t xml:space="preserve"> πρέπει να περιμένουν για το 2018, να εξαντληθούν πρώτα οι παρατάσεις των συμβάσεων, τις οποίες τελείως αυθαίρετα και παράνομα αποφάσισε η Κυβέρνηση και στη συνέχεια ίσως δουλέψουν το 2018, εκτός εάν έρθει πάλι η Κυβέρνηση, όπως έκανε πέρυ</w:t>
      </w:r>
      <w:r>
        <w:rPr>
          <w:rFonts w:eastAsia="Times New Roman" w:cs="Times New Roman"/>
          <w:szCs w:val="24"/>
        </w:rPr>
        <w:t xml:space="preserve">σι, δώσει μια νέα παράταση για το 2018 γι’ </w:t>
      </w:r>
      <w:r>
        <w:rPr>
          <w:rFonts w:eastAsia="Times New Roman" w:cs="Times New Roman"/>
          <w:szCs w:val="24"/>
        </w:rPr>
        <w:lastRenderedPageBreak/>
        <w:t xml:space="preserve">αυτούς που ήδη εργάζονται και όσοι έχουν κριθεί μέσω ΑΣΕΠ ότι είναι αυτοί που πρέπει να εργασθούν, να μείνουν και να περιμένουν μια ζωή! </w:t>
      </w:r>
    </w:p>
    <w:p w14:paraId="07A0058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Αυτό λέει η συγκεκριμένη διάταξη. Δηλαδή, οι επιλαχόντες του ΑΣΕΠ, με τα κρ</w:t>
      </w:r>
      <w:r>
        <w:rPr>
          <w:rFonts w:eastAsia="Times New Roman" w:cs="Times New Roman"/>
          <w:szCs w:val="24"/>
        </w:rPr>
        <w:t>ιτήρια</w:t>
      </w:r>
      <w:r>
        <w:rPr>
          <w:rFonts w:eastAsia="Times New Roman" w:cs="Times New Roman"/>
          <w:szCs w:val="24"/>
        </w:rPr>
        <w:t>,</w:t>
      </w:r>
      <w:r>
        <w:rPr>
          <w:rFonts w:eastAsia="Times New Roman" w:cs="Times New Roman"/>
          <w:szCs w:val="24"/>
        </w:rPr>
        <w:t xml:space="preserve"> τα οποία θέτει ο νόμος πρέπει να μείνουν και να περιμένουν μέχρι η Κυβέρνηση να εξαντλήσει όλες τις νομοθετικές της πρωτοβουλίες, οι οποίες έρχονται σε πλήρη αντίθεση με το άρθρο 103 του Συντάγματος. Αυτό το ξέρει πολύ καλά η κυρία Υπουργός και νομ</w:t>
      </w:r>
      <w:r>
        <w:rPr>
          <w:rFonts w:eastAsia="Times New Roman" w:cs="Times New Roman"/>
          <w:szCs w:val="24"/>
        </w:rPr>
        <w:t xml:space="preserve">ίζω ότι πρέπει να το ξέρουμε όλοι μας. </w:t>
      </w:r>
    </w:p>
    <w:p w14:paraId="07A0058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άρθρο αυτό, το τι σημαίνει σύμβαση ορισμένου χρόνου διακρίνεται και διατυπώνεται ξεκάθαρα. Και γι’ αυτόν τον λόγο άλλωστε</w:t>
      </w:r>
      <w:r>
        <w:rPr>
          <w:rFonts w:eastAsia="Times New Roman" w:cs="Times New Roman"/>
          <w:szCs w:val="24"/>
        </w:rPr>
        <w:t>,</w:t>
      </w:r>
      <w:r>
        <w:rPr>
          <w:rFonts w:eastAsia="Times New Roman" w:cs="Times New Roman"/>
          <w:szCs w:val="24"/>
        </w:rPr>
        <w:t xml:space="preserve"> το Ελεγκτικό Συνέδριο δεν έκρινε νόμιμες τις πληρωμές σε παρατάσεις συμβάσεων που έχουν γ</w:t>
      </w:r>
      <w:r>
        <w:rPr>
          <w:rFonts w:eastAsia="Times New Roman" w:cs="Times New Roman"/>
          <w:szCs w:val="24"/>
        </w:rPr>
        <w:t xml:space="preserve">ίνει με αυτόν τον τρόπο. </w:t>
      </w:r>
    </w:p>
    <w:p w14:paraId="07A0058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Επίσης, πολιτικά δικαστήρια έκριναν σε περιπτώσεις εργαζομένων, οι οποίοι ήταν με παρατάσεις συμβάσεων και απομακρύνθηκαν και ζήτησαν να επανέλθουν, ότι δεν μπορεί να γίνει αυτό, επειδή υπάρχει η διάταξη του άρθρου 103 του Συντάγμ</w:t>
      </w:r>
      <w:r>
        <w:rPr>
          <w:rFonts w:eastAsia="Times New Roman" w:cs="Times New Roman"/>
          <w:szCs w:val="24"/>
        </w:rPr>
        <w:t>ατος και άλλων βεβαίως</w:t>
      </w:r>
      <w:r>
        <w:rPr>
          <w:rFonts w:eastAsia="Times New Roman" w:cs="Times New Roman"/>
          <w:szCs w:val="24"/>
        </w:rPr>
        <w:t>,</w:t>
      </w:r>
      <w:r>
        <w:rPr>
          <w:rFonts w:eastAsia="Times New Roman" w:cs="Times New Roman"/>
          <w:szCs w:val="24"/>
        </w:rPr>
        <w:t xml:space="preserve"> νομοθετημάτων, τα οποία διακρίνουν τη σύμβαση ορισμένου χρόνου από τη σύμβαση αορίστου χρόνου. </w:t>
      </w:r>
    </w:p>
    <w:p w14:paraId="07A0058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Κύριοι συνάδελφοι, ειδικά στις συμβάσεις καθαριότητας των ΟΤΑ</w:t>
      </w:r>
      <w:r>
        <w:rPr>
          <w:rFonts w:eastAsia="Times New Roman" w:cs="Times New Roman"/>
          <w:szCs w:val="24"/>
        </w:rPr>
        <w:t>,</w:t>
      </w:r>
      <w:r>
        <w:rPr>
          <w:rFonts w:eastAsia="Times New Roman" w:cs="Times New Roman"/>
          <w:szCs w:val="24"/>
        </w:rPr>
        <w:t xml:space="preserve"> έχουμε το εξής παράλογο: Χωρίς να έρθουν οι ίδιοι οι φορείς να ζητήσουν π</w:t>
      </w:r>
      <w:r>
        <w:rPr>
          <w:rFonts w:eastAsia="Times New Roman" w:cs="Times New Roman"/>
          <w:szCs w:val="24"/>
        </w:rPr>
        <w:t>αράταση των συμβάσεων, χωρίς να έρθουν να ζητήσουν να καλύψει η Κυβέρνηση με μια νομοθετική της πρωτοβουλία το κενό που υπάρχει, έρχεται αυθαίρετα η Κυβέρνηση και παρατείνει τις συμβάσεις καθαριότητας, θέτει μια ευνοϊκή μεταχείριση για κάποιους εργαζομένου</w:t>
      </w:r>
      <w:r>
        <w:rPr>
          <w:rFonts w:eastAsia="Times New Roman" w:cs="Times New Roman"/>
          <w:szCs w:val="24"/>
        </w:rPr>
        <w:t xml:space="preserve">ς, στερώντας συγχρόνως το δικαίωμα από κάποιους άλλους που είχαν κριτήρια ΑΣΕΠ να εργασθούν. </w:t>
      </w:r>
    </w:p>
    <w:p w14:paraId="07A0058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Όλα αυτά, ενώ κανείς δεν απαγορεύει οποιοδήποτε δημοτικό συμβούλιο, όποτε το κρίνει και όποτε το αποφασίσει –γιατί ακριβώς τα κονδύλια της καθαριότητας έχουν αντα</w:t>
      </w:r>
      <w:r>
        <w:rPr>
          <w:rFonts w:eastAsia="Times New Roman" w:cs="Times New Roman"/>
          <w:szCs w:val="24"/>
        </w:rPr>
        <w:t>ποδοτικό χαρακτήρα και εάν δεν τα ξεπερνάς μπορείς να προσλάβεις όσους θέλεις- εάν θέλουν, να προσλάβουν άλλους δέκα, άλλους είκοσι, άλλους τριάντα, είτε με συμβάσεις ορισμένου χρόνου είτε και με μονιμότητα. Γιατί δεν απαγορεύεται, ειδικά για τις συμβάσεις</w:t>
      </w:r>
      <w:r>
        <w:rPr>
          <w:rFonts w:eastAsia="Times New Roman" w:cs="Times New Roman"/>
          <w:szCs w:val="24"/>
        </w:rPr>
        <w:t xml:space="preserve"> καθαριότητας ακόμα και αυτό. </w:t>
      </w:r>
    </w:p>
    <w:p w14:paraId="07A0058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Αντί, λοιπόν, να αφήσουμε τον κάθε δήμο, τον κάθε φορέα να κάνει αυτό που θα επιλέξει, να θέσει τις προτεραιότητες που αυτό θέτει, γιατί μέσα στα ποσά και στα κονδύλια της καθαριότητας υπάρχουν και αυτά που αφορούν τα απορριμ</w:t>
      </w:r>
      <w:r>
        <w:rPr>
          <w:rFonts w:eastAsia="Times New Roman" w:cs="Times New Roman"/>
          <w:szCs w:val="24"/>
        </w:rPr>
        <w:t xml:space="preserve">ματοφόρα και την αντικατάστασή τους και με άλλα τέτοια ζητήματα, έρχεται αυθαίρετα η Κυβέρνηση, παρατείνει αυτές τις συμβάσεις για να δημιουργήσει μια προσδοκία μονιμοποίησης σε αυτούς τους υπαλλήλους, οι οποίοι είναι πλέον εγκλωβισμένοι. </w:t>
      </w:r>
    </w:p>
    <w:p w14:paraId="07A0058D" w14:textId="77777777" w:rsidR="00952F62" w:rsidRDefault="00723C98">
      <w:pPr>
        <w:spacing w:line="600" w:lineRule="auto"/>
        <w:ind w:firstLine="720"/>
        <w:jc w:val="both"/>
        <w:rPr>
          <w:rFonts w:eastAsia="Times New Roman"/>
          <w:szCs w:val="24"/>
        </w:rPr>
      </w:pPr>
      <w:r>
        <w:rPr>
          <w:rFonts w:eastAsia="Times New Roman"/>
          <w:szCs w:val="24"/>
        </w:rPr>
        <w:lastRenderedPageBreak/>
        <w:t>Και χαίρομαι που άκουσα πριν την προηγούμενη Υπουργό να αναφέρει ότι δεν μπορεί να μονιμοποιηθούν. Ναι, δεν μπορούν να μονιμοποιηθούν. Υπάρχει συνταγματική απαγόρευση σε αυτό. Παρά ταύτα, δημιουργούμε μία προσδοκία παραβιάζοντας αυτή τη στιγμή και το Σύντα</w:t>
      </w:r>
      <w:r>
        <w:rPr>
          <w:rFonts w:eastAsia="Times New Roman"/>
          <w:szCs w:val="24"/>
        </w:rPr>
        <w:t xml:space="preserve">γμα και τους νόμους σε όλες αυτές τις περιπτώσεις και για να μπορέσουν κάποιοι δήμοι να </w:t>
      </w:r>
      <w:proofErr w:type="spellStart"/>
      <w:r>
        <w:rPr>
          <w:rFonts w:eastAsia="Times New Roman"/>
          <w:szCs w:val="24"/>
        </w:rPr>
        <w:t>αντεπεξέλθουν</w:t>
      </w:r>
      <w:proofErr w:type="spellEnd"/>
      <w:r>
        <w:rPr>
          <w:rFonts w:eastAsia="Times New Roman"/>
          <w:szCs w:val="24"/>
        </w:rPr>
        <w:t>, αναγκάζονται ήδη να αυξήσουν, άνευ λόγου και αιτίας, τα δημοτικά τέλη, 23% ένας δήμος, 30% ένας άλλος δήμος, για να καλύψουν ανάγκες που δεν είχαν, τις ο</w:t>
      </w:r>
      <w:r>
        <w:rPr>
          <w:rFonts w:eastAsia="Times New Roman"/>
          <w:szCs w:val="24"/>
        </w:rPr>
        <w:t xml:space="preserve">ποίες θα μπορούσαν να καλύψουν με δική τους πρωτοβουλία και μέσα από τη νόμιμη διαδικασία. Πραγματικά, δεν μπορούμε να κατανοήσουμε γιατί η Κυβέρνηση επιμένει σε αυτό, ενώ και οι αποφάσεις του Ελεγκτικού Συνεδρίου, αλλά και της </w:t>
      </w:r>
      <w:r>
        <w:rPr>
          <w:rFonts w:eastAsia="Times New Roman"/>
          <w:szCs w:val="24"/>
        </w:rPr>
        <w:t>δ</w:t>
      </w:r>
      <w:r>
        <w:rPr>
          <w:rFonts w:eastAsia="Times New Roman"/>
          <w:szCs w:val="24"/>
        </w:rPr>
        <w:t>ικαιοσύνης είναι αντίθετα σ</w:t>
      </w:r>
      <w:r>
        <w:rPr>
          <w:rFonts w:eastAsia="Times New Roman"/>
          <w:szCs w:val="24"/>
        </w:rPr>
        <w:t xml:space="preserve">ε αυτό. </w:t>
      </w:r>
    </w:p>
    <w:p w14:paraId="07A0058E" w14:textId="77777777" w:rsidR="00952F62" w:rsidRDefault="00723C98">
      <w:pPr>
        <w:spacing w:line="600" w:lineRule="auto"/>
        <w:ind w:firstLine="720"/>
        <w:jc w:val="both"/>
        <w:rPr>
          <w:rFonts w:eastAsia="Times New Roman"/>
          <w:szCs w:val="24"/>
        </w:rPr>
      </w:pPr>
      <w:r>
        <w:rPr>
          <w:rFonts w:eastAsia="Times New Roman"/>
          <w:szCs w:val="24"/>
        </w:rPr>
        <w:t xml:space="preserve">Είναι μια κατάφωρη παραβίαση του Συντάγματος και είναι όχι μόνο νομικά, αλλά και ηθικά απαράδεκτη. Πρέπει η Κυβέρνηση να σταματήσει </w:t>
      </w:r>
      <w:r>
        <w:rPr>
          <w:rFonts w:eastAsia="Times New Roman"/>
          <w:szCs w:val="24"/>
        </w:rPr>
        <w:lastRenderedPageBreak/>
        <w:t>να νομοθετεί έτσι. Ας απαντήσει κάποιος από τους συναδέλφους τι πρέπει να πούμε σε αυτούς που επέτυχαν με ΑΣΕΠ, για</w:t>
      </w:r>
      <w:r>
        <w:rPr>
          <w:rFonts w:eastAsia="Times New Roman"/>
          <w:szCs w:val="24"/>
        </w:rPr>
        <w:t xml:space="preserve"> να δουλέψουν στην καθαριότητα. Πρέπει να τους πούμε «περιμένετε μέχρι το 2018, γιατί πρώτα πρέπει να τελειώσουν οι παρατάσεις συμβάσεων» που αποφάσισε η κ. </w:t>
      </w:r>
      <w:proofErr w:type="spellStart"/>
      <w:r>
        <w:rPr>
          <w:rFonts w:eastAsia="Times New Roman"/>
          <w:szCs w:val="24"/>
        </w:rPr>
        <w:t>Γεροβασίλη</w:t>
      </w:r>
      <w:proofErr w:type="spellEnd"/>
      <w:r>
        <w:rPr>
          <w:rFonts w:eastAsia="Times New Roman"/>
          <w:szCs w:val="24"/>
        </w:rPr>
        <w:t>;</w:t>
      </w:r>
    </w:p>
    <w:p w14:paraId="07A0058F"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Γεωργαντά.</w:t>
      </w:r>
    </w:p>
    <w:p w14:paraId="07A00590" w14:textId="77777777" w:rsidR="00952F62" w:rsidRDefault="00723C98">
      <w:pPr>
        <w:spacing w:line="600" w:lineRule="auto"/>
        <w:ind w:firstLine="720"/>
        <w:jc w:val="both"/>
        <w:rPr>
          <w:rFonts w:eastAsia="Times New Roman"/>
          <w:szCs w:val="24"/>
        </w:rPr>
      </w:pPr>
      <w:r>
        <w:rPr>
          <w:rFonts w:eastAsia="Times New Roman"/>
          <w:b/>
          <w:szCs w:val="24"/>
        </w:rPr>
        <w:t>ΟΛΓΑ ΓΕΡΟΒΑΣΙΛΗ (Υπουρ</w:t>
      </w:r>
      <w:r>
        <w:rPr>
          <w:rFonts w:eastAsia="Times New Roman"/>
          <w:b/>
          <w:szCs w:val="24"/>
        </w:rPr>
        <w:t xml:space="preserve">γός Διοικητικής Ανασυγκρότησης): </w:t>
      </w:r>
      <w:r>
        <w:rPr>
          <w:rFonts w:eastAsia="Times New Roman"/>
          <w:szCs w:val="24"/>
        </w:rPr>
        <w:t>Κύριε Πρόεδρε, να απαντήσω για ένα λεπτό μόνο.</w:t>
      </w:r>
    </w:p>
    <w:p w14:paraId="07A00591"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Ναι, κυρία Υπουργέ, για ένα λεπτό μόνο.</w:t>
      </w:r>
    </w:p>
    <w:p w14:paraId="07A00592" w14:textId="77777777" w:rsidR="00952F62" w:rsidRDefault="00723C98">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Ναι, για ένα λεπτό, γιατί </w:t>
      </w:r>
      <w:r>
        <w:rPr>
          <w:rFonts w:eastAsia="Times New Roman"/>
          <w:szCs w:val="24"/>
        </w:rPr>
        <w:t>τ</w:t>
      </w:r>
      <w:r>
        <w:rPr>
          <w:rFonts w:eastAsia="Times New Roman"/>
          <w:szCs w:val="24"/>
        </w:rPr>
        <w:t xml:space="preserve">ο κύριο κομμάτι της </w:t>
      </w:r>
      <w:r>
        <w:rPr>
          <w:rFonts w:eastAsia="Times New Roman"/>
          <w:szCs w:val="24"/>
        </w:rPr>
        <w:t xml:space="preserve">απάντησης το έχω ήδη δώσει. </w:t>
      </w:r>
    </w:p>
    <w:p w14:paraId="07A00593" w14:textId="77777777" w:rsidR="00952F62" w:rsidRDefault="00723C98">
      <w:pPr>
        <w:spacing w:line="600" w:lineRule="auto"/>
        <w:ind w:firstLine="720"/>
        <w:jc w:val="both"/>
        <w:rPr>
          <w:rFonts w:eastAsia="Times New Roman"/>
          <w:szCs w:val="24"/>
        </w:rPr>
      </w:pPr>
      <w:r>
        <w:rPr>
          <w:rFonts w:eastAsia="Times New Roman"/>
          <w:szCs w:val="24"/>
        </w:rPr>
        <w:lastRenderedPageBreak/>
        <w:t>Ωστόσο, πρέπει να απαντήσω στον κ. Γεωργαντά ότι μέσα από αυτή τη ρύθμιση δίνεται η δυνατότητα και έχουν συμφωνήσει και οι δήμοι –και οι δήμαρχοι δηλαδή- ότι δεν θα έχουν προβλήματα στους προϋπολογισμούς τους. Άρα ο οποιοσδήποτ</w:t>
      </w:r>
      <w:r>
        <w:rPr>
          <w:rFonts w:eastAsia="Times New Roman"/>
          <w:szCs w:val="24"/>
        </w:rPr>
        <w:t xml:space="preserve">ε χρησιμοποιεί –στη ρητορική του τουλάχιστον- το επιχείρημα ότι με, βάση αυτό, οι δήμοι θα αναγκαστούν να αυξήσουν τα τέλη, θα το κάνουν -να είμαστε εδώ καθαροί- μόνο και μόνο επειδή θέλουν να αυξήσουν τα τέλη και όχι επειδή έχουν κάποιο πρόβλημα το οποίο </w:t>
      </w:r>
      <w:r>
        <w:rPr>
          <w:rFonts w:eastAsia="Times New Roman"/>
          <w:szCs w:val="24"/>
        </w:rPr>
        <w:t>μέσω αυτού επιλύεται. Το ένα είναι αυτό.</w:t>
      </w:r>
    </w:p>
    <w:p w14:paraId="07A00594" w14:textId="77777777" w:rsidR="00952F62" w:rsidRDefault="00723C98">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Αυτό είναι για το επιπλέον, κυρία Υπουργέ, όχι για τις παρατάσεις.</w:t>
      </w:r>
    </w:p>
    <w:p w14:paraId="07A00595" w14:textId="77777777" w:rsidR="00952F62" w:rsidRDefault="00723C98">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Το άλλο είναι ότι ουδέποτε παραβήκαμε άρθρο του Συντάγματος. Μιλάμε για </w:t>
      </w:r>
      <w:r>
        <w:rPr>
          <w:rFonts w:eastAsia="Times New Roman"/>
          <w:szCs w:val="24"/>
        </w:rPr>
        <w:t xml:space="preserve">παρατάσεις συμβάσεων. Είναι συμβάσεις. Δεν είναι μόνιμοι διορισμοί. </w:t>
      </w:r>
      <w:r>
        <w:rPr>
          <w:rFonts w:eastAsia="Times New Roman"/>
          <w:szCs w:val="24"/>
        </w:rPr>
        <w:lastRenderedPageBreak/>
        <w:t>Αν το είχαμε παραβεί, θα το συζητούσαμε, κύριε Γεωργαντά. Είστε, όμως, υπερβολικός. Νομίζω ότι προτρέχετε.</w:t>
      </w:r>
    </w:p>
    <w:p w14:paraId="07A00596" w14:textId="77777777" w:rsidR="00952F62" w:rsidRDefault="00723C98">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Δεν είμαι. Ας διαβάσουν όλοι το 103.</w:t>
      </w:r>
    </w:p>
    <w:p w14:paraId="07A00597" w14:textId="77777777" w:rsidR="00952F62" w:rsidRDefault="00723C98">
      <w:pPr>
        <w:spacing w:line="600" w:lineRule="auto"/>
        <w:ind w:firstLine="720"/>
        <w:jc w:val="both"/>
        <w:rPr>
          <w:rFonts w:eastAsia="Times New Roman"/>
          <w:szCs w:val="24"/>
        </w:rPr>
      </w:pPr>
      <w:r>
        <w:rPr>
          <w:rFonts w:eastAsia="Times New Roman"/>
          <w:b/>
          <w:szCs w:val="24"/>
        </w:rPr>
        <w:t>ΟΛΓΑ ΓΕΡΟΒΑΣΙΛΗ (Υπουργ</w:t>
      </w:r>
      <w:r>
        <w:rPr>
          <w:rFonts w:eastAsia="Times New Roman"/>
          <w:b/>
          <w:szCs w:val="24"/>
        </w:rPr>
        <w:t xml:space="preserve">ός Διοικητικής Ανασυγκρότησης): </w:t>
      </w:r>
      <w:r>
        <w:rPr>
          <w:rFonts w:eastAsia="Times New Roman"/>
          <w:szCs w:val="24"/>
        </w:rPr>
        <w:t>Το έχουμε διαβάσει πάρα πολύ καλά. Δεν υπάρχει κα</w:t>
      </w:r>
      <w:r>
        <w:rPr>
          <w:rFonts w:eastAsia="Times New Roman"/>
          <w:szCs w:val="24"/>
        </w:rPr>
        <w:t>μ</w:t>
      </w:r>
      <w:r>
        <w:rPr>
          <w:rFonts w:eastAsia="Times New Roman"/>
          <w:szCs w:val="24"/>
        </w:rPr>
        <w:t xml:space="preserve">μία παραβίαση του Συντάγματος με παράταση συμβάσεως. </w:t>
      </w:r>
    </w:p>
    <w:p w14:paraId="07A00598" w14:textId="77777777" w:rsidR="00952F62" w:rsidRDefault="00723C98">
      <w:pPr>
        <w:spacing w:line="600" w:lineRule="auto"/>
        <w:ind w:firstLine="720"/>
        <w:jc w:val="both"/>
        <w:rPr>
          <w:rFonts w:eastAsia="Times New Roman"/>
          <w:szCs w:val="24"/>
        </w:rPr>
      </w:pPr>
      <w:r>
        <w:rPr>
          <w:rFonts w:eastAsia="Times New Roman"/>
          <w:szCs w:val="24"/>
        </w:rPr>
        <w:t xml:space="preserve">Επίσης </w:t>
      </w:r>
      <w:r>
        <w:rPr>
          <w:rFonts w:eastAsia="Times New Roman"/>
          <w:szCs w:val="24"/>
        </w:rPr>
        <w:t>-</w:t>
      </w:r>
      <w:r>
        <w:rPr>
          <w:rFonts w:eastAsia="Times New Roman"/>
          <w:szCs w:val="24"/>
        </w:rPr>
        <w:t>για να μη λέμε</w:t>
      </w:r>
      <w:r>
        <w:rPr>
          <w:rFonts w:eastAsia="Times New Roman"/>
          <w:szCs w:val="24"/>
        </w:rPr>
        <w:t xml:space="preserve"> </w:t>
      </w:r>
      <w:r>
        <w:rPr>
          <w:rFonts w:eastAsia="Times New Roman"/>
          <w:szCs w:val="24"/>
        </w:rPr>
        <w:t>ανακρίβειες</w:t>
      </w:r>
      <w:r>
        <w:rPr>
          <w:rFonts w:eastAsia="Times New Roman"/>
          <w:szCs w:val="24"/>
        </w:rPr>
        <w:t>-</w:t>
      </w:r>
      <w:r>
        <w:rPr>
          <w:rFonts w:eastAsia="Times New Roman"/>
          <w:szCs w:val="24"/>
        </w:rPr>
        <w:t xml:space="preserve"> και οι προηγούμενοι εργαζόμενοι στην καθαριότητα έχουν </w:t>
      </w:r>
      <w:r>
        <w:rPr>
          <w:rFonts w:eastAsia="Times New Roman"/>
          <w:szCs w:val="24"/>
        </w:rPr>
        <w:t xml:space="preserve">και αυτοί </w:t>
      </w:r>
      <w:r>
        <w:rPr>
          <w:rFonts w:eastAsia="Times New Roman"/>
          <w:szCs w:val="24"/>
        </w:rPr>
        <w:t>κριθεί με ΑΣΕΠ.</w:t>
      </w:r>
      <w:r>
        <w:rPr>
          <w:rFonts w:eastAsia="Times New Roman"/>
          <w:b/>
          <w:szCs w:val="24"/>
        </w:rPr>
        <w:t xml:space="preserve"> </w:t>
      </w:r>
      <w:r>
        <w:rPr>
          <w:rFonts w:eastAsia="Times New Roman"/>
          <w:szCs w:val="24"/>
        </w:rPr>
        <w:t>Αυτ</w:t>
      </w:r>
      <w:r>
        <w:rPr>
          <w:rFonts w:eastAsia="Times New Roman"/>
          <w:szCs w:val="24"/>
        </w:rPr>
        <w:t xml:space="preserve">οί για τους οποίους μιλάμε έχουν κριθεί με ΑΣΕΠ. Δεν μπήκε κανείς με άλλον τρόπο και από «παράθυρα». </w:t>
      </w:r>
    </w:p>
    <w:p w14:paraId="07A00599" w14:textId="77777777" w:rsidR="00952F62" w:rsidRDefault="00723C98">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Τα δίμηνα δεν κρίθηκαν με ΑΣΕΠ.</w:t>
      </w:r>
    </w:p>
    <w:p w14:paraId="07A0059A" w14:textId="77777777" w:rsidR="00952F62" w:rsidRDefault="00723C98">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Σας παρακαλώ!</w:t>
      </w:r>
    </w:p>
    <w:p w14:paraId="07A0059B"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Είναι εργαζόμενοι άνθρωποι στην </w:t>
      </w:r>
      <w:r>
        <w:rPr>
          <w:rFonts w:eastAsia="Times New Roman"/>
          <w:szCs w:val="24"/>
        </w:rPr>
        <w:t>καθαριότητα. Δεν μιλάμε για θέσεις σε υψηλή ιεραρχία. Και έχουν κριθεί μέσω ΑΣΕΠ και οι μεν και οι δε. Σε κάθε περίπτωση, και οι δε θα εργαστούν, διότι, όπως σας είπα πριν, πλην πολύ μικρών εξαιρέσεων, οι δήμοι αυτή τη χρονιά δεν είχαν κάνει προκηρύξεις γι</w:t>
      </w:r>
      <w:r>
        <w:rPr>
          <w:rFonts w:eastAsia="Times New Roman"/>
          <w:szCs w:val="24"/>
        </w:rPr>
        <w:t>α το 2017, καθώς ήξεραν ότι υπήρχε ήδη η πρόθεση για την παράταση των συμβάσεων.</w:t>
      </w:r>
    </w:p>
    <w:p w14:paraId="07A0059C" w14:textId="77777777" w:rsidR="00952F62" w:rsidRDefault="00723C98">
      <w:pPr>
        <w:spacing w:line="600" w:lineRule="auto"/>
        <w:ind w:firstLine="720"/>
        <w:jc w:val="both"/>
        <w:rPr>
          <w:rFonts w:eastAsia="Times New Roman"/>
          <w:szCs w:val="24"/>
        </w:rPr>
      </w:pPr>
      <w:r>
        <w:rPr>
          <w:rFonts w:eastAsia="Times New Roman"/>
          <w:szCs w:val="24"/>
        </w:rPr>
        <w:t>Επομένως, αντικειμενικά</w:t>
      </w:r>
      <w:r>
        <w:rPr>
          <w:rFonts w:eastAsia="Times New Roman"/>
          <w:szCs w:val="24"/>
        </w:rPr>
        <w:t>,</w:t>
      </w:r>
      <w:r>
        <w:rPr>
          <w:rFonts w:eastAsia="Times New Roman"/>
          <w:szCs w:val="24"/>
        </w:rPr>
        <w:t xml:space="preserve"> δεν δημιουργείται κανένα πρόβλημα και αυτή η ρύθμιση έρχεται μόνο, για να λύσει πρόβλημα σε πολύ λίγους δήμους που πρόλαβαν και έκαναν διαγωνισμούς ΑΣ</w:t>
      </w:r>
      <w:r>
        <w:rPr>
          <w:rFonts w:eastAsia="Times New Roman"/>
          <w:szCs w:val="24"/>
        </w:rPr>
        <w:t>ΕΠ.</w:t>
      </w:r>
    </w:p>
    <w:p w14:paraId="07A0059D"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κυρία Υπουργέ.</w:t>
      </w:r>
    </w:p>
    <w:p w14:paraId="07A0059E" w14:textId="77777777" w:rsidR="00952F62" w:rsidRDefault="00723C98">
      <w:pPr>
        <w:spacing w:line="600" w:lineRule="auto"/>
        <w:ind w:firstLine="720"/>
        <w:jc w:val="both"/>
        <w:rPr>
          <w:rFonts w:eastAsia="Times New Roman"/>
          <w:szCs w:val="24"/>
        </w:rPr>
      </w:pPr>
      <w:r>
        <w:rPr>
          <w:rFonts w:eastAsia="Times New Roman"/>
          <w:szCs w:val="24"/>
        </w:rPr>
        <w:t xml:space="preserve">Τον λόγο έχει ο κ. Εμμανουήλ </w:t>
      </w:r>
      <w:proofErr w:type="spellStart"/>
      <w:r>
        <w:rPr>
          <w:rFonts w:eastAsia="Times New Roman"/>
          <w:szCs w:val="24"/>
        </w:rPr>
        <w:t>Κόνσολας</w:t>
      </w:r>
      <w:proofErr w:type="spellEnd"/>
      <w:r>
        <w:rPr>
          <w:rFonts w:eastAsia="Times New Roman"/>
          <w:szCs w:val="24"/>
        </w:rPr>
        <w:t>, Βουλευτής της Νέας Δημοκρατίας, για πολύ λίγο επίσης.</w:t>
      </w:r>
    </w:p>
    <w:p w14:paraId="07A0059F" w14:textId="77777777" w:rsidR="00952F62" w:rsidRDefault="00723C98">
      <w:pPr>
        <w:spacing w:line="600" w:lineRule="auto"/>
        <w:ind w:firstLine="720"/>
        <w:jc w:val="both"/>
        <w:rPr>
          <w:rFonts w:eastAsia="Times New Roman"/>
          <w:szCs w:val="24"/>
        </w:rPr>
      </w:pPr>
      <w:r>
        <w:rPr>
          <w:rFonts w:eastAsia="Times New Roman"/>
          <w:b/>
          <w:szCs w:val="24"/>
        </w:rPr>
        <w:t xml:space="preserve">ΕΜΜΑΝΟΥΗΛ ΚΟΝΣΟΛΑΣ: </w:t>
      </w:r>
      <w:r>
        <w:rPr>
          <w:rFonts w:eastAsia="Times New Roman"/>
          <w:szCs w:val="24"/>
        </w:rPr>
        <w:t>Ευχαριστώ, κύριε Πρόεδρε.</w:t>
      </w:r>
    </w:p>
    <w:p w14:paraId="07A005A0" w14:textId="77777777" w:rsidR="00952F62" w:rsidRDefault="00723C98">
      <w:pPr>
        <w:spacing w:line="600" w:lineRule="auto"/>
        <w:ind w:firstLine="720"/>
        <w:jc w:val="both"/>
        <w:rPr>
          <w:rFonts w:eastAsia="Times New Roman"/>
          <w:szCs w:val="24"/>
        </w:rPr>
      </w:pPr>
      <w:r>
        <w:rPr>
          <w:rFonts w:eastAsia="Times New Roman"/>
          <w:szCs w:val="24"/>
        </w:rPr>
        <w:lastRenderedPageBreak/>
        <w:t>Παρακολουθήσαμε σήμερα την Υπουργό Τουρισμού να κα</w:t>
      </w:r>
      <w:r>
        <w:rPr>
          <w:rFonts w:eastAsia="Times New Roman"/>
          <w:szCs w:val="24"/>
        </w:rPr>
        <w:t xml:space="preserve">ταθέτει μία τροπολογία και να αποτυπώνεται η αγωνία της για τα επόμενα χρόνια, για τη φετινή σεζόν, την τουριστική περίοδο και μάλιστα σε μια περίοδο που δίνει τον αγώνα ξεχωριστά και η Δωδεκάνησος και η νησιωτική Ελλάδα. </w:t>
      </w:r>
    </w:p>
    <w:p w14:paraId="07A005A1" w14:textId="77777777" w:rsidR="00952F62" w:rsidRDefault="00723C98">
      <w:pPr>
        <w:spacing w:line="600" w:lineRule="auto"/>
        <w:ind w:firstLine="720"/>
        <w:jc w:val="both"/>
        <w:rPr>
          <w:rFonts w:eastAsia="Times New Roman"/>
          <w:szCs w:val="24"/>
        </w:rPr>
      </w:pPr>
      <w:r>
        <w:rPr>
          <w:rFonts w:eastAsia="Times New Roman"/>
          <w:szCs w:val="24"/>
        </w:rPr>
        <w:t>Με αφορμή, λοιπόν, αυτή την τοποθ</w:t>
      </w:r>
      <w:r>
        <w:rPr>
          <w:rFonts w:eastAsia="Times New Roman"/>
          <w:szCs w:val="24"/>
        </w:rPr>
        <w:t xml:space="preserve">έτηση και το γεγονός ότι σήμερα στις 19.00΄ έχουμε την ονομαστική ψηφοφορία, θα ήθελα, κύριε Πρόεδρε, όσον αφορά την ανακοίνωση του Πρωθυπουργού από την Νίσυρο, ότι αναστέλλει την κατάργηση των μειωμένων συντελεστών ΦΠΑ στα νησιά για έναν χρόνο, να θυμίσω </w:t>
      </w:r>
      <w:r>
        <w:rPr>
          <w:rFonts w:eastAsia="Times New Roman"/>
          <w:szCs w:val="24"/>
        </w:rPr>
        <w:t>ότι αυτό είναι ένα ευρωπαϊκό κεκτημένο</w:t>
      </w:r>
      <w:r>
        <w:rPr>
          <w:rFonts w:eastAsia="Times New Roman"/>
          <w:szCs w:val="24"/>
        </w:rPr>
        <w:t>,</w:t>
      </w:r>
      <w:r>
        <w:rPr>
          <w:rFonts w:eastAsia="Times New Roman"/>
          <w:szCs w:val="24"/>
        </w:rPr>
        <w:t xml:space="preserve"> που ισχύει πολλά χρόνια τώρα σύμφωνα με τον Ευρωπαϊκό Χάρτη.</w:t>
      </w:r>
    </w:p>
    <w:p w14:paraId="07A005A2" w14:textId="77777777" w:rsidR="00952F62" w:rsidRDefault="00723C98">
      <w:pPr>
        <w:spacing w:line="600" w:lineRule="auto"/>
        <w:ind w:firstLine="720"/>
        <w:jc w:val="both"/>
        <w:rPr>
          <w:rFonts w:eastAsia="Times New Roman"/>
          <w:szCs w:val="24"/>
        </w:rPr>
      </w:pPr>
      <w:r>
        <w:rPr>
          <w:rFonts w:eastAsia="Times New Roman"/>
          <w:szCs w:val="24"/>
        </w:rPr>
        <w:t xml:space="preserve">Συν τοις </w:t>
      </w:r>
      <w:proofErr w:type="spellStart"/>
      <w:r>
        <w:rPr>
          <w:rFonts w:eastAsia="Times New Roman"/>
          <w:szCs w:val="24"/>
        </w:rPr>
        <w:t>άλλοις</w:t>
      </w:r>
      <w:proofErr w:type="spellEnd"/>
      <w:r>
        <w:rPr>
          <w:rFonts w:eastAsia="Times New Roman"/>
          <w:szCs w:val="24"/>
        </w:rPr>
        <w:t xml:space="preserve">, καταθέτω στα Πρακτικά ένα πλήθος στοιχείων που δείχνουν ότι ισχύουν οι μειωμένοι φορολογικοί συντελεστές σε όλη την </w:t>
      </w:r>
      <w:r>
        <w:rPr>
          <w:rFonts w:eastAsia="Times New Roman"/>
          <w:szCs w:val="24"/>
        </w:rPr>
        <w:lastRenderedPageBreak/>
        <w:t>επικράτεια της Ευρώπης</w:t>
      </w:r>
      <w:r>
        <w:rPr>
          <w:rFonts w:eastAsia="Times New Roman"/>
          <w:szCs w:val="24"/>
        </w:rPr>
        <w:t xml:space="preserve"> και μέχρι και πολύ χαμηλά ποσοστά, από τον </w:t>
      </w:r>
      <w:r>
        <w:rPr>
          <w:rFonts w:eastAsia="Times New Roman"/>
          <w:szCs w:val="24"/>
        </w:rPr>
        <w:t>Β</w:t>
      </w:r>
      <w:r>
        <w:rPr>
          <w:rFonts w:eastAsia="Times New Roman"/>
          <w:szCs w:val="24"/>
        </w:rPr>
        <w:t xml:space="preserve">ορρά μέχρι τον </w:t>
      </w:r>
      <w:r>
        <w:rPr>
          <w:rFonts w:eastAsia="Times New Roman"/>
          <w:szCs w:val="24"/>
        </w:rPr>
        <w:t>Ν</w:t>
      </w:r>
      <w:r>
        <w:rPr>
          <w:rFonts w:eastAsia="Times New Roman"/>
          <w:szCs w:val="24"/>
        </w:rPr>
        <w:t>ότο.</w:t>
      </w:r>
    </w:p>
    <w:p w14:paraId="07A005A3" w14:textId="77777777" w:rsidR="00952F62" w:rsidRDefault="00723C98">
      <w:pPr>
        <w:spacing w:line="600" w:lineRule="auto"/>
        <w:ind w:firstLine="720"/>
        <w:jc w:val="both"/>
        <w:rPr>
          <w:rFonts w:eastAsia="Times New Roman"/>
          <w:szCs w:val="24"/>
        </w:rPr>
      </w:pPr>
      <w:r>
        <w:rPr>
          <w:rFonts w:eastAsia="Times New Roman"/>
          <w:szCs w:val="24"/>
        </w:rPr>
        <w:t xml:space="preserve">Καταθέτω, επίσης, κύριε Πρόεδρε, στα Πρακτικά, το </w:t>
      </w:r>
      <w:r>
        <w:rPr>
          <w:rFonts w:eastAsia="Times New Roman"/>
          <w:szCs w:val="24"/>
        </w:rPr>
        <w:t xml:space="preserve">θεσμικό </w:t>
      </w:r>
      <w:r>
        <w:rPr>
          <w:rFonts w:eastAsia="Times New Roman"/>
          <w:szCs w:val="24"/>
        </w:rPr>
        <w:t>πλαίσιο από το 1987 μέχρι και την τροποποίηση του 2000, όπου καταγράφονται οι λόγοι για τους οποίους ισχύουν αυτοί οι φορολογικοί συ</w:t>
      </w:r>
      <w:r>
        <w:rPr>
          <w:rFonts w:eastAsia="Times New Roman"/>
          <w:szCs w:val="24"/>
        </w:rPr>
        <w:t xml:space="preserve">ντελεστές ΦΠΑ στα νησιά, λόγοι οι οποίοι δεν έχουν εκλείψει μέχρι σήμερα. </w:t>
      </w:r>
    </w:p>
    <w:p w14:paraId="07A005A4" w14:textId="77777777" w:rsidR="00952F62" w:rsidRDefault="00723C98">
      <w:pPr>
        <w:spacing w:line="600" w:lineRule="auto"/>
        <w:ind w:firstLine="720"/>
        <w:jc w:val="both"/>
        <w:rPr>
          <w:rFonts w:eastAsia="Times New Roman"/>
          <w:szCs w:val="24"/>
        </w:rPr>
      </w:pPr>
      <w:r>
        <w:rPr>
          <w:rFonts w:eastAsia="Times New Roman"/>
          <w:szCs w:val="24"/>
        </w:rPr>
        <w:t>Πρέπει, επίσης, να σας θυμίσω, κύριε Πρόεδρε, ότι η ανακοίνωση του Υπουργείου Οικονομικών για την κατάργηση των συντελεστών αυτών και την παράταση παράλληλα είναι επ’ αφορμή του προ</w:t>
      </w:r>
      <w:r>
        <w:rPr>
          <w:rFonts w:eastAsia="Times New Roman"/>
          <w:szCs w:val="24"/>
        </w:rPr>
        <w:t>σφυγικού.</w:t>
      </w:r>
    </w:p>
    <w:p w14:paraId="07A005A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Έχουμε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δύο τινά. Αναφορικά με την αναστολή </w:t>
      </w:r>
      <w:r>
        <w:rPr>
          <w:rFonts w:eastAsia="Times New Roman" w:cs="Times New Roman"/>
          <w:szCs w:val="24"/>
        </w:rPr>
        <w:t>για ένα</w:t>
      </w:r>
      <w:r>
        <w:rPr>
          <w:rFonts w:eastAsia="Times New Roman" w:cs="Times New Roman"/>
          <w:szCs w:val="24"/>
        </w:rPr>
        <w:t xml:space="preserve"> χρόνο, ο κύριος Πρωθυπουργός ανακοίνωσε και από το Μέγαρο Μαξίμου ότι μέχρι να ισχύσει αυτή η ροή των προσφύγων, θα ανασταλεί το μέτρο. Μας </w:t>
      </w:r>
      <w:r>
        <w:rPr>
          <w:rFonts w:eastAsia="Times New Roman" w:cs="Times New Roman"/>
          <w:szCs w:val="24"/>
        </w:rPr>
        <w:lastRenderedPageBreak/>
        <w:t>διαβεβαιώνει ότι για ένα</w:t>
      </w:r>
      <w:r>
        <w:rPr>
          <w:rFonts w:eastAsia="Times New Roman" w:cs="Times New Roman"/>
          <w:szCs w:val="24"/>
        </w:rPr>
        <w:t>ν</w:t>
      </w:r>
      <w:r>
        <w:rPr>
          <w:rFonts w:eastAsia="Times New Roman" w:cs="Times New Roman"/>
          <w:szCs w:val="24"/>
        </w:rPr>
        <w:t xml:space="preserve"> χρόνο θα έχει τελειώσει το ζήτημα με το προσφυγικό; Μάλλον όχι</w:t>
      </w:r>
      <w:r>
        <w:rPr>
          <w:rFonts w:eastAsia="Times New Roman" w:cs="Times New Roman"/>
          <w:szCs w:val="24"/>
        </w:rPr>
        <w:t>,</w:t>
      </w:r>
      <w:r>
        <w:rPr>
          <w:rFonts w:eastAsia="Times New Roman" w:cs="Times New Roman"/>
          <w:szCs w:val="24"/>
        </w:rPr>
        <w:t xml:space="preserve"> γιατί οι συνέπειες στον τουρισμό είναι πολύ μεγάλες και θα διαρκέσουν πολύ περισσότερα χρόνια.</w:t>
      </w:r>
    </w:p>
    <w:p w14:paraId="07A005A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δεύτερο στοιχείο είναι ότι η αναστολή αφορά τα νησιά, πλην Ρόδου και Καρπάθου. Να σας θυμίσω,</w:t>
      </w:r>
      <w:r>
        <w:rPr>
          <w:rFonts w:eastAsia="Times New Roman" w:cs="Times New Roman"/>
          <w:szCs w:val="24"/>
        </w:rPr>
        <w:t xml:space="preserve"> κύριε Πρόεδρε, ότι η Ρόδος έχει πληγεί από το προσφυγικό, όπως και η Κάρπαθος. Σύμφωνα με επίσημους δείκτες, πάνω από τριάντα έξι χιλιάδες μετανάστες και πρόσφυγες έχουν περάσει μόνο την τελευταία χρονιά από τη Ρόδο. Το χειρότερο, κύριε Πρόεδρε, είναι ότι</w:t>
      </w:r>
      <w:r>
        <w:rPr>
          <w:rFonts w:eastAsia="Times New Roman" w:cs="Times New Roman"/>
          <w:szCs w:val="24"/>
        </w:rPr>
        <w:t xml:space="preserve"> δεν είναι μόνο πρόσφυγες αλλά και μετανάστες. Τείνει να δημιουργηθεί ένα πολύ δύσκολο μεταναστευτικό πρόβλημα στην περιοχή.</w:t>
      </w:r>
    </w:p>
    <w:p w14:paraId="07A005A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Ζητώ, λοιπόν, όπως έγινε και με τη Σαμοθράκη, δηλαδή μία νομοτεχνική βελτίωση που κατατέθηκε χθες εδώ στη Βουλή από το Υπουργείο </w:t>
      </w:r>
      <w:r>
        <w:rPr>
          <w:rFonts w:eastAsia="Times New Roman" w:cs="Times New Roman"/>
          <w:szCs w:val="24"/>
        </w:rPr>
        <w:lastRenderedPageBreak/>
        <w:t>Οι</w:t>
      </w:r>
      <w:r>
        <w:rPr>
          <w:rFonts w:eastAsia="Times New Roman" w:cs="Times New Roman"/>
          <w:szCs w:val="24"/>
        </w:rPr>
        <w:t>κονομικών, το ίδιο να ισχύσει για τη Ρόδο και την Κάρπαθο. Τους καλούμε έστω και τώρα</w:t>
      </w:r>
      <w:r>
        <w:rPr>
          <w:rFonts w:eastAsia="Times New Roman" w:cs="Times New Roman"/>
          <w:szCs w:val="24"/>
        </w:rPr>
        <w:t>,</w:t>
      </w:r>
      <w:r>
        <w:rPr>
          <w:rFonts w:eastAsia="Times New Roman" w:cs="Times New Roman"/>
          <w:szCs w:val="24"/>
        </w:rPr>
        <w:t xml:space="preserve"> να αναστείλουν αυτό το μέτρο για τη Ρόδο και την Κάρπαθο. </w:t>
      </w:r>
    </w:p>
    <w:p w14:paraId="07A005A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είχαμε περιφρουρήσει αυτό το μέτρο επί μακρόν. Η </w:t>
      </w:r>
      <w:r>
        <w:rPr>
          <w:rFonts w:eastAsia="Times New Roman" w:cs="Times New Roman"/>
          <w:szCs w:val="24"/>
        </w:rPr>
        <w:t>κ</w:t>
      </w:r>
      <w:r>
        <w:rPr>
          <w:rFonts w:eastAsia="Times New Roman" w:cs="Times New Roman"/>
          <w:szCs w:val="24"/>
        </w:rPr>
        <w:t>υβέρνηση Σαμαρά είχε αναχαιτίσει τ</w:t>
      </w:r>
      <w:r>
        <w:rPr>
          <w:rFonts w:eastAsia="Times New Roman" w:cs="Times New Roman"/>
          <w:szCs w:val="24"/>
        </w:rPr>
        <w:t>ις όποιες επιβουλές για την κατάργησή του. Το ίδιο ζητούμε να πράξει και η Κυβέρνηση, γιατί η αγωνία των πολιτών είναι τεράστια, όπως πρόδηλη ήταν και η αγωνία που κατέθεσε ο Πρωθυπουργός από τη Νίσυρο</w:t>
      </w:r>
      <w:r>
        <w:rPr>
          <w:rFonts w:eastAsia="Times New Roman" w:cs="Times New Roman"/>
          <w:szCs w:val="24"/>
        </w:rPr>
        <w:t>,</w:t>
      </w:r>
      <w:r>
        <w:rPr>
          <w:rFonts w:eastAsia="Times New Roman" w:cs="Times New Roman"/>
          <w:szCs w:val="24"/>
        </w:rPr>
        <w:t xml:space="preserve"> λέγοντας, παρουσία των φορέων, δημάρχων, περιφερειάρχ</w:t>
      </w:r>
      <w:r>
        <w:rPr>
          <w:rFonts w:eastAsia="Times New Roman" w:cs="Times New Roman"/>
          <w:szCs w:val="24"/>
        </w:rPr>
        <w:t xml:space="preserve">η παραγωγικών τάξεων, ότι θα ισχύει συνολικά στη Δωδεκάνησο, εκτός αν ο κύριος Πρωθυπουργός πιστεύει ότι </w:t>
      </w:r>
      <w:r>
        <w:rPr>
          <w:rFonts w:eastAsia="Times New Roman" w:cs="Times New Roman"/>
          <w:szCs w:val="24"/>
        </w:rPr>
        <w:t xml:space="preserve">η </w:t>
      </w:r>
      <w:r>
        <w:rPr>
          <w:rFonts w:eastAsia="Times New Roman" w:cs="Times New Roman"/>
          <w:szCs w:val="24"/>
        </w:rPr>
        <w:t xml:space="preserve">Ρόδος και </w:t>
      </w:r>
      <w:r>
        <w:rPr>
          <w:rFonts w:eastAsia="Times New Roman" w:cs="Times New Roman"/>
          <w:szCs w:val="24"/>
        </w:rPr>
        <w:t>η</w:t>
      </w:r>
      <w:r>
        <w:rPr>
          <w:rFonts w:eastAsia="Times New Roman" w:cs="Times New Roman"/>
          <w:szCs w:val="24"/>
        </w:rPr>
        <w:t xml:space="preserve"> Κάρπαθος δεν είναι Δωδεκάνησα. </w:t>
      </w:r>
    </w:p>
    <w:p w14:paraId="07A005A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Καταθέτω στα Πρακτικά ένα πλήθος εγγράφων από φορείς, επιμελητήρια, δήμους και περιφέρεια που υποδηλώνουν</w:t>
      </w:r>
      <w:r>
        <w:rPr>
          <w:rFonts w:eastAsia="Times New Roman" w:cs="Times New Roman"/>
          <w:szCs w:val="24"/>
        </w:rPr>
        <w:t xml:space="preserve"> αυτή την αγωνία και </w:t>
      </w:r>
      <w:r>
        <w:rPr>
          <w:rFonts w:eastAsia="Times New Roman" w:cs="Times New Roman"/>
          <w:szCs w:val="24"/>
        </w:rPr>
        <w:lastRenderedPageBreak/>
        <w:t>παρακαλώ πολύ την Κυβέρνηση να αναστείλει το μέτρο και για τη Ρόδο και την Κάρπαθο.</w:t>
      </w:r>
    </w:p>
    <w:p w14:paraId="07A005A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7A005AB" w14:textId="77777777" w:rsidR="00952F62" w:rsidRDefault="00723C98">
      <w:pPr>
        <w:spacing w:line="600" w:lineRule="auto"/>
        <w:ind w:firstLine="720"/>
        <w:jc w:val="both"/>
        <w:rPr>
          <w:rFonts w:eastAsia="Times New Roman" w:cs="Times New Roman"/>
        </w:rPr>
      </w:pPr>
      <w:r>
        <w:rPr>
          <w:rFonts w:eastAsia="Times New Roman" w:cs="Times New Roman"/>
        </w:rPr>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τα προαναφερθέντα έγγραφα, τα οποία βρίσκονται σ</w:t>
      </w:r>
      <w:r>
        <w:rPr>
          <w:rFonts w:eastAsia="Times New Roman" w:cs="Times New Roman"/>
        </w:rPr>
        <w:t>το αρχείο του Τμήματος Γραμματείας της Διεύθυνσης Στενογραφίας και Πρακτικών της Βουλής)</w:t>
      </w:r>
    </w:p>
    <w:p w14:paraId="07A005AC"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A005A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w:t>
      </w:r>
      <w:proofErr w:type="spellStart"/>
      <w:r>
        <w:rPr>
          <w:rFonts w:eastAsia="Times New Roman" w:cs="Times New Roman"/>
          <w:szCs w:val="24"/>
        </w:rPr>
        <w:t>Κόνσολα</w:t>
      </w:r>
      <w:proofErr w:type="spellEnd"/>
      <w:r>
        <w:rPr>
          <w:rFonts w:eastAsia="Times New Roman" w:cs="Times New Roman"/>
          <w:szCs w:val="24"/>
        </w:rPr>
        <w:t>.</w:t>
      </w:r>
    </w:p>
    <w:p w14:paraId="07A005A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Λάππας</w:t>
      </w:r>
      <w:proofErr w:type="spellEnd"/>
      <w:r>
        <w:rPr>
          <w:rFonts w:eastAsia="Times New Roman" w:cs="Times New Roman"/>
          <w:szCs w:val="24"/>
        </w:rPr>
        <w:t xml:space="preserve"> έχει τον λόγο.</w:t>
      </w:r>
    </w:p>
    <w:p w14:paraId="07A005A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w:t>
      </w:r>
      <w:r>
        <w:rPr>
          <w:rFonts w:eastAsia="Times New Roman" w:cs="Times New Roman"/>
          <w:szCs w:val="24"/>
        </w:rPr>
        <w:t>ε Πρόεδρε, θα υποστηρίξω την τροπολογία που αφορά το ζήτημα των ενδίκων μέσων στους ΟΤΑ. Απευθύνομαι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 νομική σκέψη των συναδέλφων δικηγόρων αλλά και σε όλους τους συναδέλφους. </w:t>
      </w:r>
    </w:p>
    <w:p w14:paraId="07A005B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Πρόεδρε, η χώρα μας αποτέλεσε παγκόσμια πρωτοτυπία</w:t>
      </w:r>
      <w:r>
        <w:rPr>
          <w:rFonts w:eastAsia="Times New Roman" w:cs="Times New Roman"/>
          <w:szCs w:val="24"/>
        </w:rPr>
        <w:t>,</w:t>
      </w:r>
      <w:r>
        <w:rPr>
          <w:rFonts w:eastAsia="Times New Roman" w:cs="Times New Roman"/>
          <w:szCs w:val="24"/>
        </w:rPr>
        <w:t xml:space="preserve"> καθιερώνο</w:t>
      </w:r>
      <w:r>
        <w:rPr>
          <w:rFonts w:eastAsia="Times New Roman" w:cs="Times New Roman"/>
          <w:szCs w:val="24"/>
        </w:rPr>
        <w:t>ντας ως υποχρέωση στους ΟΤΑ και τα νομικά τους πρόσωπα να ασκούν ένδικα μέσα, της έφεσης και της αναίρεσης. Είναι γνωστό από τη θεωρία και τη νομολογία της πολιτικής δικονομίας και του δικαίου γενικότερα</w:t>
      </w:r>
      <w:r>
        <w:rPr>
          <w:rFonts w:eastAsia="Times New Roman" w:cs="Times New Roman"/>
          <w:szCs w:val="24"/>
        </w:rPr>
        <w:t>,</w:t>
      </w:r>
      <w:r>
        <w:rPr>
          <w:rFonts w:eastAsia="Times New Roman" w:cs="Times New Roman"/>
          <w:szCs w:val="24"/>
        </w:rPr>
        <w:t xml:space="preserve"> ότι από το άρθρο 20 του Συντάγματος απορρέει μία βα</w:t>
      </w:r>
      <w:r>
        <w:rPr>
          <w:rFonts w:eastAsia="Times New Roman" w:cs="Times New Roman"/>
          <w:szCs w:val="24"/>
        </w:rPr>
        <w:t>σική αρχή, ότι όπως το δικαίωμα να προσφεύγουμε στα δικαστήρια για έννομη προστασία</w:t>
      </w:r>
      <w:r>
        <w:rPr>
          <w:rFonts w:eastAsia="Times New Roman" w:cs="Times New Roman"/>
          <w:szCs w:val="24"/>
        </w:rPr>
        <w:t>,</w:t>
      </w:r>
      <w:r>
        <w:rPr>
          <w:rFonts w:eastAsia="Times New Roman" w:cs="Times New Roman"/>
          <w:szCs w:val="24"/>
        </w:rPr>
        <w:t xml:space="preserve"> είναι ένα δικαίωμα και ευχέρεια, έτσι ακριβώς είναι και η άσκηση των ενδίκων μέσων. </w:t>
      </w:r>
    </w:p>
    <w:p w14:paraId="07A005B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Ποτέ μα ποτέ δεν μπορεί να αποτελέσει αντικείμενο υποχρεωτικής διάταξης, να είναι υποχ</w:t>
      </w:r>
      <w:r>
        <w:rPr>
          <w:rFonts w:eastAsia="Times New Roman" w:cs="Times New Roman"/>
          <w:szCs w:val="24"/>
        </w:rPr>
        <w:t xml:space="preserve">ρέωση των διαδίκων να ασκούν ένδικα μέσα. Τα </w:t>
      </w:r>
      <w:r>
        <w:rPr>
          <w:rFonts w:eastAsia="Times New Roman" w:cs="Times New Roman"/>
          <w:szCs w:val="24"/>
        </w:rPr>
        <w:lastRenderedPageBreak/>
        <w:t xml:space="preserve">ένδικα μέσα επιλέγονται, είναι δικαίωμα που απορρέει από το άρθρο 20, είναι δικονομική ευχέρεια και πρέπει να επαφίεται ακριβώς και μόνο στους ΟΤΑ και τα όργανά τους. </w:t>
      </w:r>
    </w:p>
    <w:p w14:paraId="07A005B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Θέλετε να βάλουμε και μία ασφαλιστική δικλί</w:t>
      </w:r>
      <w:r>
        <w:rPr>
          <w:rFonts w:eastAsia="Times New Roman" w:cs="Times New Roman"/>
          <w:szCs w:val="24"/>
        </w:rPr>
        <w:t xml:space="preserve">δα; Άλλωστε προβλέπεται και από το κείμενο του νόμου. Αυτή η δικλίδα είναι να υπάρχει ομόφωνη απόφαση από την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ε</w:t>
      </w:r>
      <w:r>
        <w:rPr>
          <w:rFonts w:eastAsia="Times New Roman" w:cs="Times New Roman"/>
          <w:szCs w:val="24"/>
        </w:rPr>
        <w:t>πιτροπή και σύμφωνη γνώμη του Νομικού Συμβούλου</w:t>
      </w:r>
      <w:r>
        <w:rPr>
          <w:rFonts w:eastAsia="Times New Roman" w:cs="Times New Roman"/>
          <w:szCs w:val="24"/>
        </w:rPr>
        <w:t>,</w:t>
      </w:r>
      <w:r>
        <w:rPr>
          <w:rFonts w:eastAsia="Times New Roman" w:cs="Times New Roman"/>
          <w:szCs w:val="24"/>
        </w:rPr>
        <w:t xml:space="preserve"> που είναι ο μοναδικός αρμόδιος -γνωρίζοντας τα δεδομένα του φακέλου, της δικογραφίας,</w:t>
      </w:r>
      <w:r>
        <w:rPr>
          <w:rFonts w:eastAsia="Times New Roman" w:cs="Times New Roman"/>
          <w:szCs w:val="24"/>
        </w:rPr>
        <w:t xml:space="preserve"> τις παραδοχές και τις κρίσεις της απόφασης- να εκτιμήσει αν πρέπει να στηθεί ή όχι ένα ένδικο μέσ</w:t>
      </w:r>
      <w:r>
        <w:rPr>
          <w:rFonts w:eastAsia="Times New Roman" w:cs="Times New Roman"/>
          <w:szCs w:val="24"/>
        </w:rPr>
        <w:t>ο</w:t>
      </w:r>
      <w:r>
        <w:rPr>
          <w:rFonts w:eastAsia="Times New Roman" w:cs="Times New Roman"/>
          <w:szCs w:val="24"/>
        </w:rPr>
        <w:t>.</w:t>
      </w:r>
    </w:p>
    <w:p w14:paraId="07A005B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Άλλωστε</w:t>
      </w:r>
      <w:r>
        <w:rPr>
          <w:rFonts w:eastAsia="Times New Roman" w:cs="Times New Roman"/>
          <w:szCs w:val="24"/>
        </w:rPr>
        <w:t xml:space="preserve"> αν καταστήσουμε υποχρεωτική την άσκηση ένδικων μέσων –επαναλαμβάνω ότι είναι παγκόσμια πρωτοτυπία για τη χώρα μας- τότε θα καταργούνταν, κύριε Πρόεδρε, το αυτοδιοίκητο και η αυτονομία των ΟΤΑ που κατοχυρώνεται στο άρθρο 102. </w:t>
      </w:r>
    </w:p>
    <w:p w14:paraId="07A005B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Δεν μπορεί να επεμβαίνει το κ</w:t>
      </w:r>
      <w:r>
        <w:rPr>
          <w:rFonts w:eastAsia="Times New Roman" w:cs="Times New Roman"/>
          <w:szCs w:val="24"/>
        </w:rPr>
        <w:t xml:space="preserve">ράτος και να λέει στους ΟΤΑ «ασκείτε αυτό το ένδικο μέσο» ή το άλλο, γιατί έτσι αναιρείται το αυτόνομο του χαρακτήρα τους. Δεν μπορούμε να νομοθετούμε αντίθετα με το Σύνταγμα, άλλωστε είναι πάγιο αίτημα δεκαετιών. Πώς όμως νομοθετήθηκε; Ας πούμε ότι είναι </w:t>
      </w:r>
      <w:r>
        <w:rPr>
          <w:rFonts w:eastAsia="Times New Roman" w:cs="Times New Roman"/>
          <w:szCs w:val="24"/>
        </w:rPr>
        <w:t>συνθήκες επιτροπείας και έτσι παρεισφρέουν και τέτοια λάθη.</w:t>
      </w:r>
    </w:p>
    <w:p w14:paraId="07A005B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Όμως, από την άλλη μεριά, πολιτικά σκεπτόμενοι πρέπει να ανορθώσουμε και κάτι που έχουμε προσβάλλει βαρύτατα. Ναι, στα χρόνια της επιτήρησης, της κατάστασης ανάγκης και των δημοσιονομικών προσαρμο</w:t>
      </w:r>
      <w:r>
        <w:rPr>
          <w:rFonts w:eastAsia="Times New Roman" w:cs="Times New Roman"/>
          <w:szCs w:val="24"/>
        </w:rPr>
        <w:t xml:space="preserve">γών μπορεί να κάνουμε λάθη και να νομοθετούμε τέτοια πράγματα. </w:t>
      </w:r>
    </w:p>
    <w:p w14:paraId="07A005B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Όμως, ξέρετε δεν είναι μόνο η ήττα της πολιτικής απέναντι στην οικονομία και στο χρηματοπιστωτικό σύστημα. Δυστυχώς, δεν ξέφευγε από αυτή την ήττα, εν ολίγοις ή εν πολλοίς, δεν ξέρω- ακόμη και</w:t>
      </w:r>
      <w:r>
        <w:rPr>
          <w:rFonts w:eastAsia="Times New Roman" w:cs="Times New Roman"/>
          <w:szCs w:val="24"/>
        </w:rPr>
        <w:t xml:space="preserve"> η δικαιοσύνη, κύριε Πρόεδρε. Πρέπει τώρα να το αποκαταστήσουμε. </w:t>
      </w:r>
    </w:p>
    <w:p w14:paraId="07A005B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τροπολογία που υπογράφει η κ. </w:t>
      </w:r>
      <w:proofErr w:type="spellStart"/>
      <w:r>
        <w:rPr>
          <w:rFonts w:eastAsia="Times New Roman" w:cs="Times New Roman"/>
          <w:szCs w:val="24"/>
        </w:rPr>
        <w:t>Θελερίτη</w:t>
      </w:r>
      <w:proofErr w:type="spellEnd"/>
      <w:r>
        <w:rPr>
          <w:rFonts w:eastAsia="Times New Roman" w:cs="Times New Roman"/>
          <w:szCs w:val="24"/>
        </w:rPr>
        <w:t>, ο ομιλών και πολλοί άλλοι συνάδελφοι, που λέει ότι η άσκηση των ενδίκων μέσων επαφίεται στη διακριτική ευχέρεια των Οργανισμών Τοπικής Αυτ</w:t>
      </w:r>
      <w:r>
        <w:rPr>
          <w:rFonts w:eastAsia="Times New Roman" w:cs="Times New Roman"/>
          <w:szCs w:val="24"/>
        </w:rPr>
        <w:t xml:space="preserve">οδιοίκησης </w:t>
      </w:r>
      <w:r>
        <w:rPr>
          <w:rFonts w:eastAsia="Times New Roman" w:cs="Times New Roman"/>
          <w:szCs w:val="24"/>
        </w:rPr>
        <w:t xml:space="preserve">Α΄ </w:t>
      </w:r>
      <w:r>
        <w:rPr>
          <w:rFonts w:eastAsia="Times New Roman" w:cs="Times New Roman"/>
          <w:szCs w:val="24"/>
        </w:rPr>
        <w:t xml:space="preserve">και </w:t>
      </w:r>
      <w:r>
        <w:rPr>
          <w:rFonts w:eastAsia="Times New Roman" w:cs="Times New Roman"/>
          <w:szCs w:val="24"/>
        </w:rPr>
        <w:t>Β΄</w:t>
      </w:r>
      <w:r>
        <w:rPr>
          <w:rFonts w:eastAsia="Times New Roman" w:cs="Times New Roman"/>
          <w:szCs w:val="24"/>
        </w:rPr>
        <w:t xml:space="preserve"> Βαθμού είναι κάτι που συμβιβάζεται, παραλληλίζεται και προβλέπεται από το Σύνταγμά μας. </w:t>
      </w:r>
    </w:p>
    <w:p w14:paraId="07A005B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Αν θέλουμε πράγματι να έχουμε μία αποκατεστημένη έννομη τάξη στη χώρα μας, να το νομοθετήσουμε τώρα. Άλλα περιθώρια δεν υπάρχουν γιατί πρέπει να π</w:t>
      </w:r>
      <w:r>
        <w:rPr>
          <w:rFonts w:eastAsia="Times New Roman" w:cs="Times New Roman"/>
          <w:szCs w:val="24"/>
        </w:rPr>
        <w:t xml:space="preserve">άψουμε να είμαστε το μαύρο </w:t>
      </w:r>
      <w:r>
        <w:rPr>
          <w:rFonts w:eastAsia="Times New Roman" w:cs="Times New Roman"/>
          <w:szCs w:val="24"/>
        </w:rPr>
        <w:t>πρόβατο</w:t>
      </w:r>
      <w:r>
        <w:rPr>
          <w:rFonts w:eastAsia="Times New Roman" w:cs="Times New Roman"/>
          <w:szCs w:val="24"/>
        </w:rPr>
        <w:t xml:space="preserve">, όχι μόνο σε πανευρωπαϊκό, αλλά και σε παγκόσμιο επίπεδο. </w:t>
      </w:r>
    </w:p>
    <w:p w14:paraId="07A005B9" w14:textId="77777777" w:rsidR="00952F62" w:rsidRDefault="00723C98">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Λάππα</w:t>
      </w:r>
      <w:proofErr w:type="spellEnd"/>
      <w:r>
        <w:rPr>
          <w:rFonts w:eastAsia="Times New Roman" w:cs="Times New Roman"/>
          <w:szCs w:val="24"/>
        </w:rPr>
        <w:t xml:space="preserve">. </w:t>
      </w:r>
    </w:p>
    <w:p w14:paraId="07A005B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Τουρισμού κ. Κουντουρά, αν κατάλαβα καλά για μια απόσυρση τροπολογίας. </w:t>
      </w:r>
    </w:p>
    <w:p w14:paraId="07A005B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Ορί</w:t>
      </w:r>
      <w:r>
        <w:rPr>
          <w:rFonts w:eastAsia="Times New Roman" w:cs="Times New Roman"/>
          <w:szCs w:val="24"/>
        </w:rPr>
        <w:t>στε, κυρία Υπουργέ.</w:t>
      </w:r>
    </w:p>
    <w:p w14:paraId="07A005B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Επειδή η τροπολογία με γενικό αριθμό 862 και ειδικό 90 δεν έχει γίνει αντιληπτή και πολλοί συνάδελφοι δεν έχουν καταλάβει ότι δεν τροποποιούμε τον νόμο, αλλά ερχόμαστε και αποσαφηνίζουμε ότι αυτός ο</w:t>
      </w:r>
      <w:r>
        <w:rPr>
          <w:rFonts w:eastAsia="Times New Roman" w:cs="Times New Roman"/>
          <w:szCs w:val="24"/>
        </w:rPr>
        <w:t xml:space="preserve"> νόμος με αυτό</w:t>
      </w:r>
      <w:r>
        <w:rPr>
          <w:rFonts w:eastAsia="Times New Roman" w:cs="Times New Roman"/>
          <w:szCs w:val="24"/>
        </w:rPr>
        <w:t>ν</w:t>
      </w:r>
      <w:r>
        <w:rPr>
          <w:rFonts w:eastAsia="Times New Roman" w:cs="Times New Roman"/>
          <w:szCs w:val="24"/>
        </w:rPr>
        <w:t xml:space="preserve"> τον τρόπο, ο ν.3270/2004, δεν έχει κα</w:t>
      </w:r>
      <w:r>
        <w:rPr>
          <w:rFonts w:eastAsia="Times New Roman" w:cs="Times New Roman"/>
          <w:szCs w:val="24"/>
        </w:rPr>
        <w:t>μ</w:t>
      </w:r>
      <w:r>
        <w:rPr>
          <w:rFonts w:eastAsia="Times New Roman" w:cs="Times New Roman"/>
          <w:szCs w:val="24"/>
        </w:rPr>
        <w:t>μιά σχέση με τον ν.4412/2016 περί συμβάσεων, την αποσύρω, καθώς είναι εκ περισσού και επειδή μίλησα με την ανεξάρτητη αρχή, της οποίας η εισήγηση ήταν «απλά διευκρινίστε το για να είναι καλυμμένοι οι υπ</w:t>
      </w:r>
      <w:r>
        <w:rPr>
          <w:rFonts w:eastAsia="Times New Roman" w:cs="Times New Roman"/>
          <w:szCs w:val="24"/>
        </w:rPr>
        <w:t xml:space="preserve">ηρεσιακοί, όταν υπογράφουν». </w:t>
      </w:r>
    </w:p>
    <w:p w14:paraId="07A005B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Μιλήσαμε μόλις τώρα με την ανεξάρτητη αρχή η οποία μας είπε ότι είναι εκ περισσού η τροπολογία. Την αποσύρω. Δεν χρειάζεται να υπάρχει. Θα μας δώσουν εκείνοι την εισήγησή τους, η οποία θα λέει αυτό ακριβώς που λέει η τροπολογί</w:t>
      </w:r>
      <w:r>
        <w:rPr>
          <w:rFonts w:eastAsia="Times New Roman" w:cs="Times New Roman"/>
          <w:szCs w:val="24"/>
        </w:rPr>
        <w:t>α. Θα μας το εισηγηθούν οι ίδιοι, έτσι ώστε να καλύπτονται οι υπηρεσιακοί.</w:t>
      </w:r>
    </w:p>
    <w:p w14:paraId="07A005B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A005BF" w14:textId="77777777" w:rsidR="00952F62" w:rsidRDefault="00723C98">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κι εμείς, κυρία Υπουργέ. Και αν έχετε την καλοσύνη, μείνετε στην Αίθουσα μέχρι να έρθει κάποιος στα υπουργικά έδρανα. </w:t>
      </w:r>
      <w:r>
        <w:rPr>
          <w:rFonts w:eastAsia="Times New Roman" w:cs="Times New Roman"/>
          <w:szCs w:val="24"/>
        </w:rPr>
        <w:t>Ευχαριστώ.</w:t>
      </w:r>
    </w:p>
    <w:p w14:paraId="07A005C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Θελερίτη</w:t>
      </w:r>
      <w:proofErr w:type="spellEnd"/>
      <w:r>
        <w:rPr>
          <w:rFonts w:eastAsia="Times New Roman" w:cs="Times New Roman"/>
          <w:szCs w:val="24"/>
        </w:rPr>
        <w:t>, έχετε τον λόγο.</w:t>
      </w:r>
    </w:p>
    <w:p w14:paraId="07A005C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Η τροπολογία με γενικό αριθμό 856 αφορά την παράταση του προγράμματος «</w:t>
      </w:r>
      <w:r>
        <w:rPr>
          <w:rFonts w:eastAsia="Times New Roman" w:cs="Times New Roman"/>
          <w:szCs w:val="24"/>
        </w:rPr>
        <w:t>ΘΗΣΕΑΣ</w:t>
      </w:r>
      <w:r>
        <w:rPr>
          <w:rFonts w:eastAsia="Times New Roman" w:cs="Times New Roman"/>
          <w:szCs w:val="24"/>
        </w:rPr>
        <w:t>» για έξι μήνες, ώστε να ολοκληρωθούν τα έργα των ΟΤΑ και για να υπάρξει η απορρόφηση της χρηματοδότησης.</w:t>
      </w:r>
    </w:p>
    <w:p w14:paraId="07A005C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δεύτερη τροπ</w:t>
      </w:r>
      <w:r>
        <w:rPr>
          <w:rFonts w:eastAsia="Times New Roman" w:cs="Times New Roman"/>
          <w:szCs w:val="24"/>
        </w:rPr>
        <w:t>ολογία με γενικό αριθμό 857 αφορά τη μισθοδοσία των προσώπων που απασχολούνται στα κέντρα φροντίδας ηλικιωμένων, οι οποίοι δεν καλύπτονται από πόρους του ΕΣΠΑ γι’ αυτό το χρονικό διάστημα μέχρι να διαμεσολαβήσει το επόμενο ΕΣΠΑ. Γι’ αυτό, λοιπόν, το διάστη</w:t>
      </w:r>
      <w:r>
        <w:rPr>
          <w:rFonts w:eastAsia="Times New Roman" w:cs="Times New Roman"/>
          <w:szCs w:val="24"/>
        </w:rPr>
        <w:t>μα να πληρωθούν έτσι όπως ορίζει το άρθρο, δηλαδή από τους ΚΑΠ εννοώ.</w:t>
      </w:r>
    </w:p>
    <w:p w14:paraId="07A005C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τροπολογία αφορά τη μη δημοσιοποίηση των στοιχείων στην κεντρική βάση δεδομένων. Προτείνεται η διαγραφή από τους χρηματικούς καταλόγους των προστίμων, γιατί αυτά αναφέρονται στο </w:t>
      </w:r>
      <w:r>
        <w:rPr>
          <w:rFonts w:eastAsia="Times New Roman" w:cs="Times New Roman"/>
          <w:szCs w:val="24"/>
        </w:rPr>
        <w:t>ότι δεν έγινε η δημοσιοποίηση των στοιχείων στην κεντρική βάση δεδομένων από τους υποψηφίους που συμμετείχαν στην εκλογική διαδικασία, ώστε να υπάρχει μια ίση μεταχείριση λόγω του ότι κάποιες περιφέρειες έδωσαν παράταση και κάποιες άλλες όχι</w:t>
      </w:r>
      <w:r>
        <w:rPr>
          <w:rFonts w:eastAsia="Times New Roman" w:cs="Times New Roman"/>
          <w:szCs w:val="24"/>
        </w:rPr>
        <w:t>,</w:t>
      </w:r>
      <w:r>
        <w:rPr>
          <w:rFonts w:eastAsia="Times New Roman" w:cs="Times New Roman"/>
          <w:szCs w:val="24"/>
        </w:rPr>
        <w:t xml:space="preserve"> και έβαλαν πρ</w:t>
      </w:r>
      <w:r>
        <w:rPr>
          <w:rFonts w:eastAsia="Times New Roman" w:cs="Times New Roman"/>
          <w:szCs w:val="24"/>
        </w:rPr>
        <w:t>όστιμο στην παράλειψη των υποψηφίων να καταθέσουν τα στοιχεία τους στην κεντρική βάση δεδομένων.</w:t>
      </w:r>
    </w:p>
    <w:p w14:paraId="07A005C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πέμπτη τροπολογία αφορά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και ιδιαίτερα, τις συμβάσεις ανάθεσης διαγωνισμού. Σύμφωνα με τον νόμο που ψηφίσαμε για τις συμβάσει</w:t>
      </w:r>
      <w:r>
        <w:rPr>
          <w:rFonts w:eastAsia="Times New Roman" w:cs="Times New Roman"/>
          <w:szCs w:val="24"/>
        </w:rPr>
        <w:t xml:space="preserve">ς, αυτός προϋπέθετε ότι η εκκίνηση της διαγωνιστικής διαδικασίας θα γινόταν αφότου ολοκληρωθεί η διαδικασία των απαλλοτριώσεων και βγει η απόφαση. Εδώ, για να εξοικονομηθεί χρόνος και κόστος που είναι προς όφελος του ελληνικού δημοσίου και των </w:t>
      </w:r>
      <w:r>
        <w:rPr>
          <w:rFonts w:eastAsia="Times New Roman" w:cs="Times New Roman"/>
          <w:szCs w:val="24"/>
        </w:rPr>
        <w:lastRenderedPageBreak/>
        <w:t>δημοσίων έργ</w:t>
      </w:r>
      <w:r>
        <w:rPr>
          <w:rFonts w:eastAsia="Times New Roman" w:cs="Times New Roman"/>
          <w:szCs w:val="24"/>
        </w:rPr>
        <w:t>ων, προτείνεται, αφού συζητηθεί στα δικαστήρια, με τη συζήτηση να μην περιμένουμε να εκδοθεί η απόφαση που κάνει δύο και τρία χρόνια, αλλά να κινηθεί η διαγωνιστική διαδικασία έτσι ώστε να κερδίσει χρόνο.</w:t>
      </w:r>
    </w:p>
    <w:p w14:paraId="07A005C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Και τέλος, μια τροπολογία που αφορά τους γενικούς </w:t>
      </w:r>
      <w:r>
        <w:rPr>
          <w:rFonts w:eastAsia="Times New Roman" w:cs="Times New Roman"/>
          <w:szCs w:val="24"/>
        </w:rPr>
        <w:t>γραμματείς. Γίνεται μια διευκρίνιση στον νόμο ότι πρέπει να κατέχουν πτυχίο ή δίπλωμα πανεπιστημίου ή τεχνολογικής εκπαίδευσης. Και ορίζει τι σημαίνει τεχνολογική εκπαίδευση. Και αυτό γίνεται γιατί σε πάρα πολλές περιφέρειες το Ελεγκτικό Συνέδριο, κατά τον</w:t>
      </w:r>
      <w:r>
        <w:rPr>
          <w:rFonts w:eastAsia="Times New Roman" w:cs="Times New Roman"/>
          <w:szCs w:val="24"/>
        </w:rPr>
        <w:t xml:space="preserve"> έλεγχο των δαπανών, δεν δεχόταν τι σημαίνει τεχνολογική εκπαίδευση. Και άρα υπάρχει μια διευκρίνιση ότι είναι κάτοχοι πτυχίου και ΑΕΙ, αλλά και τεχνολογικής εκπαίδευσης.</w:t>
      </w:r>
    </w:p>
    <w:p w14:paraId="07A005C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τέλος, υπάρχει μια άλλη τροπολογία που αφορά την εφαρμογή της δημοκρατικής λειτου</w:t>
      </w:r>
      <w:r>
        <w:rPr>
          <w:rFonts w:eastAsia="Times New Roman" w:cs="Times New Roman"/>
          <w:szCs w:val="24"/>
        </w:rPr>
        <w:t>ργίας και προστασίας της συνεταιριστικής περιουσίας. Και έγινε η μετατροπή από ΑΕΣ 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Θα πρέπει, σύμφωνα </w:t>
      </w:r>
      <w:r>
        <w:rPr>
          <w:rFonts w:eastAsia="Times New Roman" w:cs="Times New Roman"/>
          <w:szCs w:val="24"/>
        </w:rPr>
        <w:lastRenderedPageBreak/>
        <w:t>με τον νόμο που ψηφίστηκε για τους συνεταιρισμούς, να μην υπάρχει μέτοχος που να έχει πάνω από 20% μέρισμα, δηλαδή μετοχές.</w:t>
      </w:r>
    </w:p>
    <w:p w14:paraId="07A005C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Πριν γίνει αυτή η δια</w:t>
      </w:r>
      <w:r>
        <w:rPr>
          <w:rFonts w:eastAsia="Times New Roman" w:cs="Times New Roman"/>
          <w:szCs w:val="24"/>
        </w:rPr>
        <w:t xml:space="preserve">δικασία, θα πρέπει να λάβει υπ’ </w:t>
      </w:r>
      <w:proofErr w:type="spellStart"/>
      <w:r>
        <w:rPr>
          <w:rFonts w:eastAsia="Times New Roman" w:cs="Times New Roman"/>
          <w:szCs w:val="24"/>
        </w:rPr>
        <w:t>όψιν</w:t>
      </w:r>
      <w:proofErr w:type="spellEnd"/>
      <w:r>
        <w:rPr>
          <w:rFonts w:eastAsia="Times New Roman" w:cs="Times New Roman"/>
          <w:szCs w:val="24"/>
        </w:rPr>
        <w:t xml:space="preserve"> το ποσοστό κατανομής των μερίδων που είχαν οι συνεταιρισμοί πριν από τη μετατροπή από ΕΑΣ 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Άρα, δηλαδή, θα πρέπει να υπάρχει μια αναλογία των συνεταιριστικών μερίδων για τη μετατροπή, έτσι όπως ορίζει το βιβλίο </w:t>
      </w:r>
      <w:r>
        <w:rPr>
          <w:rFonts w:eastAsia="Times New Roman" w:cs="Times New Roman"/>
          <w:szCs w:val="24"/>
        </w:rPr>
        <w:t xml:space="preserve">του </w:t>
      </w:r>
      <w:r>
        <w:rPr>
          <w:rFonts w:eastAsia="Times New Roman" w:cs="Times New Roman"/>
          <w:szCs w:val="24"/>
        </w:rPr>
        <w:t>μ</w:t>
      </w:r>
      <w:r>
        <w:rPr>
          <w:rFonts w:eastAsia="Times New Roman" w:cs="Times New Roman"/>
          <w:szCs w:val="24"/>
        </w:rPr>
        <w:t>ητρώου.</w:t>
      </w:r>
    </w:p>
    <w:p w14:paraId="07A005C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Ευχαριστώ.</w:t>
      </w:r>
    </w:p>
    <w:p w14:paraId="07A005C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κυρία </w:t>
      </w:r>
      <w:proofErr w:type="spellStart"/>
      <w:r>
        <w:rPr>
          <w:rFonts w:eastAsia="Times New Roman" w:cs="Times New Roman"/>
          <w:szCs w:val="24"/>
        </w:rPr>
        <w:t>Θελερίτη</w:t>
      </w:r>
      <w:proofErr w:type="spellEnd"/>
      <w:r>
        <w:rPr>
          <w:rFonts w:eastAsia="Times New Roman" w:cs="Times New Roman"/>
          <w:szCs w:val="24"/>
        </w:rPr>
        <w:t>.</w:t>
      </w:r>
    </w:p>
    <w:p w14:paraId="07A005C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για λίγο </w:t>
      </w:r>
      <w:r>
        <w:rPr>
          <w:rFonts w:eastAsia="Times New Roman" w:cs="Times New Roman"/>
          <w:szCs w:val="24"/>
        </w:rPr>
        <w:t xml:space="preserve">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w:t>
      </w:r>
    </w:p>
    <w:p w14:paraId="07A005C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07A005C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Τις προηγούμενες μέρες έγινε δεκτή απ</w:t>
      </w:r>
      <w:r>
        <w:rPr>
          <w:rFonts w:eastAsia="Times New Roman" w:cs="Times New Roman"/>
          <w:szCs w:val="24"/>
        </w:rPr>
        <w:t xml:space="preserve">ό Υπουργό μία βουλευτική τροπολογία και μετά το ερώτημά μας «Πόσους αφορά και γιατί έρχεται με διάταξη νόμου;», η απάντηση του Υπουργού ήταν ότι αφορά είκοσι άτομα και είναι σε εφαρμογή δικαστικής απόφασης. Αποδείχθηκε εκ των υστέρων ότι τίποτα από τα δύο </w:t>
      </w:r>
      <w:r>
        <w:rPr>
          <w:rFonts w:eastAsia="Times New Roman" w:cs="Times New Roman"/>
          <w:szCs w:val="24"/>
        </w:rPr>
        <w:t xml:space="preserve">δεν ήταν αληθινό και </w:t>
      </w:r>
      <w:proofErr w:type="spellStart"/>
      <w:r>
        <w:rPr>
          <w:rFonts w:eastAsia="Times New Roman" w:cs="Times New Roman"/>
          <w:szCs w:val="24"/>
        </w:rPr>
        <w:t>παραπλανήθηκε</w:t>
      </w:r>
      <w:proofErr w:type="spellEnd"/>
      <w:r>
        <w:rPr>
          <w:rFonts w:eastAsia="Times New Roman" w:cs="Times New Roman"/>
          <w:szCs w:val="24"/>
        </w:rPr>
        <w:t xml:space="preserve"> η Βουλή να ψηφίζει τέτοιες διατάξεις. </w:t>
      </w:r>
    </w:p>
    <w:p w14:paraId="07A005C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Γι’ αυτό, όλο αυτό το οποίο έχει έρθει εδώ εν </w:t>
      </w:r>
      <w:proofErr w:type="spellStart"/>
      <w:r>
        <w:rPr>
          <w:rFonts w:eastAsia="Times New Roman" w:cs="Times New Roman"/>
          <w:szCs w:val="24"/>
        </w:rPr>
        <w:t>είδει</w:t>
      </w:r>
      <w:proofErr w:type="spellEnd"/>
      <w:r>
        <w:rPr>
          <w:rFonts w:eastAsia="Times New Roman" w:cs="Times New Roman"/>
          <w:szCs w:val="24"/>
        </w:rPr>
        <w:t xml:space="preserve"> «</w:t>
      </w:r>
      <w:proofErr w:type="spellStart"/>
      <w:r>
        <w:rPr>
          <w:rFonts w:eastAsia="Times New Roman" w:cs="Times New Roman"/>
          <w:szCs w:val="24"/>
        </w:rPr>
        <w:t>φέιγ</w:t>
      </w:r>
      <w:proofErr w:type="spellEnd"/>
      <w:r>
        <w:rPr>
          <w:rFonts w:eastAsia="Times New Roman" w:cs="Times New Roman"/>
          <w:szCs w:val="24"/>
        </w:rPr>
        <w:t xml:space="preserve"> βολάν» -όλα αυτά είναι βουλευτικές τροπολογίες- και αυτά που εξέθεσε προηγουμένως η συνάδελφος για λίγες τροπολογίες μόνο, δ</w:t>
      </w:r>
      <w:r>
        <w:rPr>
          <w:rFonts w:eastAsia="Times New Roman" w:cs="Times New Roman"/>
          <w:szCs w:val="24"/>
        </w:rPr>
        <w:t xml:space="preserve">είχνουν ακριβώς την κατάντια να μπαίνει η Βουλή στη διαχείριση, την κυβερνητική και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χωρίς αυτό να είναι υπόθεση των καθ’ ύλην αρμόδιων Υπουργείων.</w:t>
      </w:r>
    </w:p>
    <w:p w14:paraId="07A005C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Επειδή πολλές φορές έρχονται τελευταία στιγμή και διατάξεις</w:t>
      </w:r>
      <w:r>
        <w:rPr>
          <w:rFonts w:eastAsia="Times New Roman" w:cs="Times New Roman"/>
          <w:szCs w:val="24"/>
        </w:rPr>
        <w:t>,</w:t>
      </w:r>
      <w:r>
        <w:rPr>
          <w:rFonts w:eastAsia="Times New Roman" w:cs="Times New Roman"/>
          <w:szCs w:val="24"/>
        </w:rPr>
        <w:t xml:space="preserve"> οι οποίες είναι πράγματι</w:t>
      </w:r>
      <w:r>
        <w:rPr>
          <w:rFonts w:eastAsia="Times New Roman" w:cs="Times New Roman"/>
          <w:szCs w:val="24"/>
        </w:rPr>
        <w:t xml:space="preserve"> αναγκαίο να ψηφιστούν, σας λέμε ότι όσο τα Υπουργεία δεν αξιοποιούν τις </w:t>
      </w:r>
      <w:r>
        <w:rPr>
          <w:rFonts w:eastAsia="Times New Roman" w:cs="Times New Roman"/>
          <w:szCs w:val="24"/>
        </w:rPr>
        <w:t>υ</w:t>
      </w:r>
      <w:r>
        <w:rPr>
          <w:rFonts w:eastAsia="Times New Roman" w:cs="Times New Roman"/>
          <w:szCs w:val="24"/>
        </w:rPr>
        <w:t xml:space="preserve">πηρεσίες τους και τους συνεργάτες που έχουν οι </w:t>
      </w:r>
      <w:r>
        <w:rPr>
          <w:rFonts w:eastAsia="Times New Roman" w:cs="Times New Roman"/>
          <w:szCs w:val="24"/>
        </w:rPr>
        <w:lastRenderedPageBreak/>
        <w:t xml:space="preserve">Υπουργοί για να φέρουν μία διάταξη σύμφωνα με τον Κανονισμό και τη δίνουν σε Βουλευτές –υπάρχουν και οι μέθοδοι που έχουν να κάνουν με </w:t>
      </w:r>
      <w:r>
        <w:rPr>
          <w:rFonts w:eastAsia="Times New Roman" w:cs="Times New Roman"/>
          <w:szCs w:val="24"/>
        </w:rPr>
        <w:t xml:space="preserve">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το προβλέπει το Σύνταγμα, αν είναι κάτι επείγον- σε κα</w:t>
      </w:r>
      <w:r>
        <w:rPr>
          <w:rFonts w:eastAsia="Times New Roman" w:cs="Times New Roman"/>
          <w:szCs w:val="24"/>
        </w:rPr>
        <w:t>μ</w:t>
      </w:r>
      <w:r>
        <w:rPr>
          <w:rFonts w:eastAsia="Times New Roman" w:cs="Times New Roman"/>
          <w:szCs w:val="24"/>
        </w:rPr>
        <w:t>μία περίπτωση δεν θα αποδεχθούμε να συνεχιστεί όλο αυτό το πράγμα με τα «</w:t>
      </w:r>
      <w:proofErr w:type="spellStart"/>
      <w:r>
        <w:rPr>
          <w:rFonts w:eastAsia="Times New Roman" w:cs="Times New Roman"/>
          <w:szCs w:val="24"/>
        </w:rPr>
        <w:t>φέιγ</w:t>
      </w:r>
      <w:proofErr w:type="spellEnd"/>
      <w:r>
        <w:rPr>
          <w:rFonts w:eastAsia="Times New Roman" w:cs="Times New Roman"/>
          <w:szCs w:val="24"/>
        </w:rPr>
        <w:t xml:space="preserve"> βολάν», τις υπουργικές τροπολογίες.</w:t>
      </w:r>
    </w:p>
    <w:p w14:paraId="07A005C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Γι’ αυτό καταθέτουμε πρόταση στη Βουλή, η οποία θα </w:t>
      </w:r>
      <w:r>
        <w:rPr>
          <w:rFonts w:eastAsia="Times New Roman" w:cs="Times New Roman"/>
          <w:szCs w:val="24"/>
        </w:rPr>
        <w:t>συζητηθεί με τη διαδικασία της τροποποίησης του Κανονισμού, σύμφωνα με την οποία τροπολογίες Βουλευτών που κατατίθενται στην Ολομέλεια, μπορούν να γίνουν αποδεκτές από Υπουργούς μόνο εφόσον είναι σχετικές με το νομοσχέδιο, είναι εμπρόθεσμες και συνοδεύοντα</w:t>
      </w:r>
      <w:r>
        <w:rPr>
          <w:rFonts w:eastAsia="Times New Roman" w:cs="Times New Roman"/>
          <w:szCs w:val="24"/>
        </w:rPr>
        <w:t>ι υποχρεωτικά από την έκθεση του Γενικού Λογιστηρίου του Κράτους. Κα</w:t>
      </w:r>
      <w:r>
        <w:rPr>
          <w:rFonts w:eastAsia="Times New Roman" w:cs="Times New Roman"/>
          <w:szCs w:val="24"/>
        </w:rPr>
        <w:t>μ</w:t>
      </w:r>
      <w:r>
        <w:rPr>
          <w:rFonts w:eastAsia="Times New Roman" w:cs="Times New Roman"/>
          <w:szCs w:val="24"/>
        </w:rPr>
        <w:t>μία άλλη βουλευτική ή υπουργική τροπολογία δεν μπορεί να γίνει δεκτή, αν δεν έχει αυτές τις προϋποθέσεις.</w:t>
      </w:r>
    </w:p>
    <w:p w14:paraId="07A005D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χάλι που έχουμε σήμερα, όπως και την ημέρα που συζητούνταν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τελ</w:t>
      </w:r>
      <w:r>
        <w:rPr>
          <w:rFonts w:eastAsia="Times New Roman" w:cs="Times New Roman"/>
          <w:szCs w:val="24"/>
        </w:rPr>
        <w:t>εχών, δεν μπορεί να συνεχιστεί. Δεν μπορεί, για παράδειγμα, ερήμην του Υπουργείου Δικαιοσύνης και του Υπουργείου Εσωτερικών,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να κάνει κυβερνητική πολιτική σαν να είναι Υπουργός και να διαγράφει πρόστιμα! Διαγράφει πρόστιμα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Όχι! Μπορεί να είναι δίκαιο να διαγραφούν τα πρόστιμα, αλλά θα γίνει με τη διαδικασία μέσω του Υπουργείου Δικαιοσύνης! Δεν γίνεται διαφορετικά! Δεν μπορεί να παίζεται άλλο αυτό το παιχνίδι! Μπορεί να είναι αναγκαία η πληρωμή των κοινωνικών δομών</w:t>
      </w:r>
      <w:r>
        <w:rPr>
          <w:rFonts w:eastAsia="Times New Roman" w:cs="Times New Roman"/>
          <w:szCs w:val="24"/>
        </w:rPr>
        <w:t>, αλλά θα έρθει με τροπολογία της αρμόδιας Υπουργού,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η οποία ήταν εδώ και μπορούσε να το έχει καταθέσει. </w:t>
      </w:r>
    </w:p>
    <w:p w14:paraId="07A005D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Μπορεί να είναι δίκαιο το ένα θέμα ή το άλλο, αλλά τέλος αυτό το παιχνίδι με τα «</w:t>
      </w:r>
      <w:proofErr w:type="spellStart"/>
      <w:r>
        <w:rPr>
          <w:rFonts w:eastAsia="Times New Roman" w:cs="Times New Roman"/>
          <w:szCs w:val="24"/>
        </w:rPr>
        <w:t>φέιγ</w:t>
      </w:r>
      <w:proofErr w:type="spellEnd"/>
      <w:r>
        <w:rPr>
          <w:rFonts w:eastAsia="Times New Roman" w:cs="Times New Roman"/>
          <w:szCs w:val="24"/>
        </w:rPr>
        <w:t xml:space="preserve"> βολάν» εδώ, τις τροπολογίες!</w:t>
      </w:r>
    </w:p>
    <w:p w14:paraId="07A005D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szCs w:val="24"/>
        </w:rPr>
        <w:t xml:space="preserve">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πετά στον αέρα τα έγγραφα των τροπολογιών)</w:t>
      </w:r>
    </w:p>
    <w:p w14:paraId="07A005D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Τέλος αυτό το παιχνίδι! Εντάξει;</w:t>
      </w:r>
    </w:p>
    <w:p w14:paraId="07A005D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7A005D5" w14:textId="77777777" w:rsidR="00952F62" w:rsidRDefault="00723C98">
      <w:pPr>
        <w:spacing w:line="600" w:lineRule="auto"/>
        <w:ind w:firstLine="720"/>
        <w:jc w:val="center"/>
        <w:rPr>
          <w:rFonts w:eastAsia="Times New Roman" w:cs="Times New Roman"/>
          <w:b/>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07A005D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w:t>
      </w:r>
      <w:r>
        <w:rPr>
          <w:rFonts w:eastAsia="Times New Roman" w:cs="Times New Roman"/>
          <w:szCs w:val="24"/>
        </w:rPr>
        <w:t xml:space="preserve">ην κάνετε σόου, κύριε </w:t>
      </w:r>
      <w:proofErr w:type="spellStart"/>
      <w:r>
        <w:rPr>
          <w:rFonts w:eastAsia="Times New Roman" w:cs="Times New Roman"/>
          <w:szCs w:val="24"/>
        </w:rPr>
        <w:t>Κεγκέρογλου</w:t>
      </w:r>
      <w:proofErr w:type="spellEnd"/>
      <w:r>
        <w:rPr>
          <w:rFonts w:eastAsia="Times New Roman" w:cs="Times New Roman"/>
          <w:szCs w:val="24"/>
        </w:rPr>
        <w:t>.</w:t>
      </w:r>
    </w:p>
    <w:p w14:paraId="07A005D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Και είναι λιγότερα από τα δικά σας!</w:t>
      </w:r>
    </w:p>
    <w:p w14:paraId="07A005D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ανεξάρτητα αν έχετε δίκιο ή άδικο, ο τρόπος να πετάτε έτσι κείμενα συναδέλφων απάδει της βουλευτικής δεοντολογίας. Μ</w:t>
      </w:r>
      <w:r>
        <w:rPr>
          <w:rFonts w:eastAsia="Times New Roman" w:cs="Times New Roman"/>
          <w:szCs w:val="24"/>
        </w:rPr>
        <w:t>η με υποχρεώσετε να σας ανακαλέσω στην τάξη. Αυτό το στυλ τού να πετάμε στον αέρα τις τροπο</w:t>
      </w:r>
      <w:r>
        <w:rPr>
          <w:rFonts w:eastAsia="Times New Roman" w:cs="Times New Roman"/>
          <w:szCs w:val="24"/>
        </w:rPr>
        <w:lastRenderedPageBreak/>
        <w:t xml:space="preserve">λογίες θέλοντας να υπερασπιστούμε αυτό που λέγαμε προηγουμένως, ανεξάρτητα –επαναλαμβάνω- αν έχετε δίκιο ή άδικο, είναι έξω </w:t>
      </w:r>
      <w:r>
        <w:rPr>
          <w:rFonts w:eastAsia="Times New Roman" w:cs="Times New Roman"/>
          <w:szCs w:val="24"/>
        </w:rPr>
        <w:t xml:space="preserve">από τον </w:t>
      </w:r>
      <w:r>
        <w:rPr>
          <w:rFonts w:eastAsia="Times New Roman" w:cs="Times New Roman"/>
          <w:szCs w:val="24"/>
        </w:rPr>
        <w:t>χαρακτήρα αυτή</w:t>
      </w:r>
      <w:r>
        <w:rPr>
          <w:rFonts w:eastAsia="Times New Roman" w:cs="Times New Roman"/>
          <w:szCs w:val="24"/>
        </w:rPr>
        <w:t>ς</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Αίθουσα</w:t>
      </w:r>
      <w:r>
        <w:rPr>
          <w:rFonts w:eastAsia="Times New Roman" w:cs="Times New Roman"/>
          <w:szCs w:val="24"/>
        </w:rPr>
        <w:t>ς</w:t>
      </w:r>
      <w:r>
        <w:rPr>
          <w:rFonts w:eastAsia="Times New Roman" w:cs="Times New Roman"/>
          <w:szCs w:val="24"/>
        </w:rPr>
        <w:t xml:space="preserve">. Θα </w:t>
      </w:r>
      <w:r>
        <w:rPr>
          <w:rFonts w:eastAsia="Times New Roman" w:cs="Times New Roman"/>
          <w:szCs w:val="24"/>
        </w:rPr>
        <w:t>παρακαλέσω πάρα πολύ, έστω λεκτικά, να ανακαλέσετε.</w:t>
      </w:r>
    </w:p>
    <w:p w14:paraId="07A005D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επηρεάστηκα από τον κ. </w:t>
      </w:r>
      <w:proofErr w:type="spellStart"/>
      <w:r>
        <w:rPr>
          <w:rFonts w:eastAsia="Times New Roman" w:cs="Times New Roman"/>
          <w:szCs w:val="24"/>
        </w:rPr>
        <w:t>Δρίτσα</w:t>
      </w:r>
      <w:proofErr w:type="spellEnd"/>
      <w:r>
        <w:rPr>
          <w:rFonts w:eastAsia="Times New Roman" w:cs="Times New Roman"/>
          <w:szCs w:val="24"/>
        </w:rPr>
        <w:t xml:space="preserve"> που είχε κάνει κάτι ανάλογο, χωρίς να τον έχετε καταγγείλει.</w:t>
      </w:r>
    </w:p>
    <w:p w14:paraId="07A005DA" w14:textId="77777777" w:rsidR="00952F62" w:rsidRDefault="00723C98">
      <w:pPr>
        <w:spacing w:line="600" w:lineRule="auto"/>
        <w:ind w:firstLine="720"/>
        <w:jc w:val="both"/>
        <w:rPr>
          <w:rFonts w:eastAsia="Times New Roman" w:cs="Times New Roman"/>
          <w:b/>
          <w:szCs w:val="24"/>
        </w:rPr>
      </w:pPr>
      <w:r>
        <w:rPr>
          <w:rFonts w:eastAsia="Times New Roman" w:cs="Times New Roman"/>
          <w:szCs w:val="24"/>
        </w:rPr>
        <w:t>Ευχαριστώ.</w:t>
      </w:r>
      <w:r>
        <w:rPr>
          <w:rFonts w:eastAsia="Times New Roman" w:cs="Times New Roman"/>
          <w:b/>
          <w:szCs w:val="24"/>
        </w:rPr>
        <w:t xml:space="preserve"> </w:t>
      </w:r>
    </w:p>
    <w:p w14:paraId="07A005D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καθένας βγάζει τα συμπεράσμ</w:t>
      </w:r>
      <w:r>
        <w:rPr>
          <w:rFonts w:eastAsia="Times New Roman" w:cs="Times New Roman"/>
          <w:szCs w:val="24"/>
        </w:rPr>
        <w:t>ατά του.</w:t>
      </w:r>
    </w:p>
    <w:p w14:paraId="07A005D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 σας πω ότι αφορά εργαζόμενους που θα μείνουν στον δρόμο, επειδή υπάρχει παράταση. Να πάρετε την ευθύνη!</w:t>
      </w:r>
    </w:p>
    <w:p w14:paraId="07A005D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Κάνετε ρουσφέτια!</w:t>
      </w:r>
    </w:p>
    <w:p w14:paraId="07A005D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Εσείς τους διορίσατε, όχι εμείς!</w:t>
      </w:r>
    </w:p>
    <w:p w14:paraId="07A005D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ΘΕΛΕΡΙΤΗ: </w:t>
      </w:r>
      <w:r>
        <w:rPr>
          <w:rFonts w:eastAsia="Times New Roman" w:cs="Times New Roman"/>
          <w:szCs w:val="24"/>
        </w:rPr>
        <w:t xml:space="preserve">Εσείς τους </w:t>
      </w:r>
      <w:r>
        <w:rPr>
          <w:rFonts w:eastAsia="Times New Roman" w:cs="Times New Roman"/>
          <w:szCs w:val="24"/>
        </w:rPr>
        <w:t>διορίσατε!</w:t>
      </w:r>
    </w:p>
    <w:p w14:paraId="07A005E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Κύριοι συνάδελφοι, σας παρακαλώ. Θα ήθελα να σας πω ότι βρισκόμαστε σε στιγμή που έχουν μπει μαθητές στο Κοινοβούλιο και παρακολουθούν τη συνεδρίαση.</w:t>
      </w:r>
    </w:p>
    <w:p w14:paraId="07A005E1" w14:textId="77777777" w:rsidR="00952F62" w:rsidRDefault="00723C98">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w:t>
      </w:r>
      <w:r>
        <w:rPr>
          <w:rFonts w:eastAsia="Times New Roman" w:cs="Times New Roman"/>
        </w:rPr>
        <w:t xml:space="preserve">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τριάντα τρεις</w:t>
      </w:r>
      <w:r>
        <w:rPr>
          <w:rFonts w:eastAsia="Times New Roman" w:cs="Times New Roman"/>
        </w:rPr>
        <w:t xml:space="preserve"> μαθήτριες και μαθητές και δύο εκπαιδευτικοί συνοδοί τους από το </w:t>
      </w:r>
      <w:r>
        <w:rPr>
          <w:rFonts w:eastAsia="Times New Roman" w:cs="Times New Roman"/>
        </w:rPr>
        <w:t>πρώτο τ</w:t>
      </w:r>
      <w:r>
        <w:rPr>
          <w:rFonts w:eastAsia="Times New Roman" w:cs="Times New Roman"/>
        </w:rPr>
        <w:t>μήμα του 2</w:t>
      </w:r>
      <w:r>
        <w:rPr>
          <w:rFonts w:eastAsia="Times New Roman" w:cs="Times New Roman"/>
          <w:vertAlign w:val="superscript"/>
        </w:rPr>
        <w:t>ου</w:t>
      </w:r>
      <w:r>
        <w:rPr>
          <w:rFonts w:eastAsia="Times New Roman" w:cs="Times New Roman"/>
        </w:rPr>
        <w:t xml:space="preserve"> Γυμνασίου Αμαλιάδας. </w:t>
      </w:r>
    </w:p>
    <w:p w14:paraId="07A005E2" w14:textId="77777777" w:rsidR="00952F62" w:rsidRDefault="00723C9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7A005E3" w14:textId="77777777" w:rsidR="00952F62" w:rsidRDefault="00723C9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7A005E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ζητώ τον λόγο.</w:t>
      </w:r>
    </w:p>
    <w:p w14:paraId="07A005E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w:t>
      </w:r>
      <w:r>
        <w:rPr>
          <w:rFonts w:eastAsia="Times New Roman" w:cs="Times New Roman"/>
          <w:b/>
          <w:szCs w:val="24"/>
        </w:rPr>
        <w:t>Κουράκης):</w:t>
      </w:r>
      <w:r>
        <w:rPr>
          <w:rFonts w:eastAsia="Times New Roman" w:cs="Times New Roman"/>
          <w:szCs w:val="24"/>
        </w:rPr>
        <w:t xml:space="preserve"> Κύριε Μανιάτη, για ποιο θέμα ζητάτε να κάνατε παρέμβαση;</w:t>
      </w:r>
    </w:p>
    <w:p w14:paraId="07A005E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Ως Κοινοβουλευτικός Εκπρόσωπος ζητώ τον λόγο, κύριε Πρόεδρε.</w:t>
      </w:r>
    </w:p>
    <w:p w14:paraId="07A005E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Προφανώς θα έχετε τον λόγο. Απλώς να μας πείτε για ποιο θέμα ζητάτε τον λόγ</w:t>
      </w:r>
      <w:r>
        <w:rPr>
          <w:rFonts w:eastAsia="Times New Roman" w:cs="Times New Roman"/>
          <w:szCs w:val="24"/>
        </w:rPr>
        <w:t>ο, για να ξέρω και τον χρόνο που θα σας δώσω.</w:t>
      </w:r>
    </w:p>
    <w:p w14:paraId="07A005E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Επειδή σήμερα είναι μια μαύρη μέρα για το ελληνικό Κοινοβούλιο, είναι ο εξευτελισμός της κοινοβουλευτικής διαδικασίας. Η Βουλή των Ελλήνων χρησιμοποιείται ενσυνείδητα από την Κυβέρνηση ΣΥΡΙΖΑ-</w:t>
      </w:r>
      <w:r>
        <w:rPr>
          <w:rFonts w:eastAsia="Times New Roman" w:cs="Times New Roman"/>
          <w:szCs w:val="24"/>
        </w:rPr>
        <w:t>ΑΝΕΛ ως πλυντήριο ξεπλύματος της κυβερνητικής ανικανότητας.</w:t>
      </w:r>
    </w:p>
    <w:p w14:paraId="07A005E9" w14:textId="77777777" w:rsidR="00952F62" w:rsidRDefault="00723C98">
      <w:pPr>
        <w:spacing w:line="600" w:lineRule="auto"/>
        <w:ind w:firstLine="720"/>
        <w:jc w:val="both"/>
        <w:rPr>
          <w:rFonts w:eastAsia="Times New Roman" w:cs="Times New Roman"/>
          <w:bCs/>
          <w:szCs w:val="24"/>
        </w:rPr>
      </w:pPr>
      <w:r>
        <w:rPr>
          <w:rFonts w:eastAsia="Times New Roman" w:cs="Times New Roman"/>
          <w:szCs w:val="24"/>
        </w:rPr>
        <w:t xml:space="preserve">Κύριε Πρόεδρε που προεδρεύετε -γιατί οι ευθύνες είναι και των Προεδρείων-  αυτές είναι οι </w:t>
      </w:r>
      <w:r>
        <w:rPr>
          <w:rFonts w:eastAsia="Times New Roman" w:cs="Times New Roman"/>
          <w:bCs/>
          <w:szCs w:val="24"/>
        </w:rPr>
        <w:t xml:space="preserve">τροπολογίες. Τις βλέπετε; Είναι </w:t>
      </w:r>
      <w:proofErr w:type="spellStart"/>
      <w:r>
        <w:rPr>
          <w:rFonts w:eastAsia="Times New Roman" w:cs="Times New Roman"/>
          <w:bCs/>
          <w:szCs w:val="24"/>
        </w:rPr>
        <w:t>εκατόν</w:t>
      </w:r>
      <w:proofErr w:type="spellEnd"/>
      <w:r>
        <w:rPr>
          <w:rFonts w:eastAsia="Times New Roman" w:cs="Times New Roman"/>
          <w:bCs/>
          <w:szCs w:val="24"/>
        </w:rPr>
        <w:t xml:space="preserve"> σαράντα </w:t>
      </w:r>
      <w:r>
        <w:rPr>
          <w:rFonts w:eastAsia="Times New Roman" w:cs="Times New Roman"/>
          <w:bCs/>
          <w:szCs w:val="24"/>
        </w:rPr>
        <w:lastRenderedPageBreak/>
        <w:t>σελίδες. Αυτό είναι το νομοσχέδιο. Είναι δώδεκα σελίδες. Αυ</w:t>
      </w:r>
      <w:r>
        <w:rPr>
          <w:rFonts w:eastAsia="Times New Roman" w:cs="Times New Roman"/>
          <w:bCs/>
          <w:szCs w:val="24"/>
        </w:rPr>
        <w:t xml:space="preserve">τό εσάς, κύριε Πρόεδρε, σας τιμά ως </w:t>
      </w:r>
      <w:proofErr w:type="spellStart"/>
      <w:r>
        <w:rPr>
          <w:rFonts w:eastAsia="Times New Roman" w:cs="Times New Roman"/>
          <w:bCs/>
          <w:szCs w:val="24"/>
        </w:rPr>
        <w:t>Προεδρεύοντα</w:t>
      </w:r>
      <w:proofErr w:type="spellEnd"/>
      <w:r>
        <w:rPr>
          <w:rFonts w:eastAsia="Times New Roman" w:cs="Times New Roman"/>
          <w:bCs/>
          <w:szCs w:val="24"/>
        </w:rPr>
        <w:t>; Τη Διάσκεψη των Προέδρων την τιμά;</w:t>
      </w:r>
    </w:p>
    <w:p w14:paraId="07A005EA" w14:textId="77777777" w:rsidR="00952F62" w:rsidRDefault="00723C98">
      <w:pPr>
        <w:spacing w:line="600" w:lineRule="auto"/>
        <w:ind w:firstLine="720"/>
        <w:jc w:val="both"/>
        <w:rPr>
          <w:rFonts w:eastAsia="Times New Roman" w:cs="Times New Roman"/>
          <w:bCs/>
          <w:szCs w:val="24"/>
        </w:rPr>
      </w:pPr>
      <w:r>
        <w:rPr>
          <w:rFonts w:eastAsia="Times New Roman" w:cs="Times New Roman"/>
          <w:bCs/>
          <w:szCs w:val="24"/>
        </w:rPr>
        <w:t>Ξέρετε τι μας είπε η κυρία Υπουργός Πολιτισμού, στην οποία δεν απάντησα μόνο για λόγους σεβασμού στην προηγούμενη θητεία της; Μας είπε ότι υπάρχει ένας νόμος του Υπουργείο</w:t>
      </w:r>
      <w:r>
        <w:rPr>
          <w:rFonts w:eastAsia="Times New Roman" w:cs="Times New Roman"/>
          <w:bCs/>
          <w:szCs w:val="24"/>
        </w:rPr>
        <w:t>υ Πολιτισμού</w:t>
      </w:r>
      <w:r>
        <w:rPr>
          <w:rFonts w:eastAsia="Times New Roman" w:cs="Times New Roman"/>
          <w:bCs/>
          <w:szCs w:val="24"/>
        </w:rPr>
        <w:t>,</w:t>
      </w:r>
      <w:r>
        <w:rPr>
          <w:rFonts w:eastAsia="Times New Roman" w:cs="Times New Roman"/>
          <w:bCs/>
          <w:szCs w:val="24"/>
        </w:rPr>
        <w:t xml:space="preserve"> που κατατέθηκε η τροποποίησή του ως εκπρόθεσμη τροπολογία πριν λίγες ώρες και αλλάζει έναν νόμο που ισχύει δεκατρία χρόνια. </w:t>
      </w:r>
    </w:p>
    <w:p w14:paraId="07A005EB" w14:textId="77777777" w:rsidR="00952F62" w:rsidRDefault="00723C98">
      <w:pPr>
        <w:spacing w:line="600" w:lineRule="auto"/>
        <w:ind w:firstLine="720"/>
        <w:jc w:val="both"/>
        <w:rPr>
          <w:rFonts w:eastAsia="Times New Roman" w:cs="Times New Roman"/>
          <w:bCs/>
          <w:szCs w:val="24"/>
        </w:rPr>
      </w:pPr>
      <w:r>
        <w:rPr>
          <w:rFonts w:eastAsia="Times New Roman" w:cs="Times New Roman"/>
          <w:bCs/>
          <w:szCs w:val="24"/>
        </w:rPr>
        <w:t>Γιατί αυτό δεν μπορούσε να γίνει αμέσως μετά τις γιορτές; Γιατί ξέρετε που οδηγείται η Κυβέρνηση ενσυνείδητα; Ενσυνεί</w:t>
      </w:r>
      <w:r>
        <w:rPr>
          <w:rFonts w:eastAsia="Times New Roman" w:cs="Times New Roman"/>
          <w:bCs/>
          <w:szCs w:val="24"/>
        </w:rPr>
        <w:t>δητα θέλει να ευτελίσει μια διαδικασία όπου υπάρχει η κοινωνική λογοδοσία. Γιατί αυτή εδώ η Αίθουσα είναι η κορύφωση της κοινωνικής λογοδοσίας και η Κυβέρνηση θέλει να παίρνονται αποφάσεις μόνο στο Μέγαρο Μαξίμου σε περίκλει</w:t>
      </w:r>
      <w:r>
        <w:rPr>
          <w:rFonts w:eastAsia="Times New Roman" w:cs="Times New Roman"/>
          <w:bCs/>
          <w:szCs w:val="24"/>
        </w:rPr>
        <w:lastRenderedPageBreak/>
        <w:t>στες αίθουσες, όπου, όπως έδειξε</w:t>
      </w:r>
      <w:r>
        <w:rPr>
          <w:rFonts w:eastAsia="Times New Roman" w:cs="Times New Roman"/>
          <w:bCs/>
          <w:szCs w:val="24"/>
        </w:rPr>
        <w:t xml:space="preserve"> χθες ο κύριος Πρωθυπουργός, δεν θέλει να υπάρχουν ούτε πολίτες, ούτε κάμερες, ούτε δημοσιογράφοι, τη στιγμή που ο ίδιος έδωσε το παράδειγμα και το έδινε μόλις πριν δύο χρόνια, όπου τα πάντα, όλα ήταν εργαλεία σε μια στρατηγική ευτελισμού του δημόσιου βίου</w:t>
      </w:r>
      <w:r>
        <w:rPr>
          <w:rFonts w:eastAsia="Times New Roman" w:cs="Times New Roman"/>
          <w:bCs/>
          <w:szCs w:val="24"/>
        </w:rPr>
        <w:t xml:space="preserve"> της χώρας.</w:t>
      </w:r>
    </w:p>
    <w:p w14:paraId="07A005EC" w14:textId="77777777" w:rsidR="00952F62" w:rsidRDefault="00723C98">
      <w:pPr>
        <w:spacing w:line="600" w:lineRule="auto"/>
        <w:ind w:firstLine="720"/>
        <w:jc w:val="both"/>
        <w:rPr>
          <w:rFonts w:eastAsia="Times New Roman" w:cs="Times New Roman"/>
          <w:bCs/>
          <w:szCs w:val="24"/>
        </w:rPr>
      </w:pPr>
      <w:r>
        <w:rPr>
          <w:rFonts w:eastAsia="Times New Roman" w:cs="Times New Roman"/>
          <w:bCs/>
          <w:szCs w:val="24"/>
        </w:rPr>
        <w:t xml:space="preserve">Επειδή, λοιπόν, τα πράγματα έχουν ένα όριο, εμείς έχουμε πει ότι αυτή η Κυβέρνηση πρέπει να σηκωθεί να φύγει τώρα. </w:t>
      </w:r>
    </w:p>
    <w:p w14:paraId="07A005ED" w14:textId="77777777" w:rsidR="00952F62" w:rsidRDefault="00723C98">
      <w:pPr>
        <w:spacing w:line="600" w:lineRule="auto"/>
        <w:ind w:firstLine="720"/>
        <w:jc w:val="both"/>
        <w:rPr>
          <w:rFonts w:eastAsia="Times New Roman" w:cs="Times New Roman"/>
          <w:bCs/>
          <w:szCs w:val="24"/>
        </w:rPr>
      </w:pPr>
      <w:r>
        <w:rPr>
          <w:rFonts w:eastAsia="Times New Roman" w:cs="Times New Roman"/>
          <w:bCs/>
          <w:szCs w:val="24"/>
        </w:rPr>
        <w:t>Όμως, έχετε ευθύνη και στο Προεδρείο.</w:t>
      </w:r>
    </w:p>
    <w:p w14:paraId="07A005EE"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 xml:space="preserve">ΝΙΚΟΛΑΟΣ ΞΥΔΑΚΗΣ: </w:t>
      </w:r>
      <w:r>
        <w:rPr>
          <w:rFonts w:eastAsia="Times New Roman" w:cs="Times New Roman"/>
          <w:bCs/>
          <w:szCs w:val="24"/>
        </w:rPr>
        <w:t xml:space="preserve">Αυτή, κύριε Πρόεδρε, είναι τοποθέτηση του ως </w:t>
      </w:r>
      <w:r>
        <w:rPr>
          <w:rFonts w:eastAsia="Times New Roman" w:cs="Times New Roman"/>
          <w:bCs/>
          <w:szCs w:val="24"/>
        </w:rPr>
        <w:t xml:space="preserve">Κοινοβουλευτικός </w:t>
      </w:r>
      <w:r>
        <w:rPr>
          <w:rFonts w:eastAsia="Times New Roman" w:cs="Times New Roman"/>
          <w:bCs/>
          <w:szCs w:val="24"/>
        </w:rPr>
        <w:t>Εκπρόσωπος</w:t>
      </w:r>
      <w:r>
        <w:rPr>
          <w:rFonts w:eastAsia="Times New Roman" w:cs="Times New Roman"/>
          <w:bCs/>
          <w:szCs w:val="24"/>
        </w:rPr>
        <w:t>;</w:t>
      </w:r>
    </w:p>
    <w:p w14:paraId="07A005E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Προεδρείο έχει ευθύνη να μην επιτρέπει πια τον εξευτελισμό της αξιοπρέπειας όλων των πτερύγων της Βουλής. Και οι ευθύνες θα σας αποδοθούν πολιτικά, κύριε Πρόεδρε.</w:t>
      </w:r>
    </w:p>
    <w:p w14:paraId="07A005F0" w14:textId="77777777" w:rsidR="00952F62" w:rsidRDefault="00723C98">
      <w:pPr>
        <w:spacing w:line="600" w:lineRule="auto"/>
        <w:ind w:firstLine="720"/>
        <w:jc w:val="both"/>
        <w:rPr>
          <w:rFonts w:eastAsia="Times New Roman" w:cs="Times New Roman"/>
          <w:bCs/>
          <w:szCs w:val="24"/>
        </w:rPr>
      </w:pPr>
      <w:r>
        <w:rPr>
          <w:rFonts w:eastAsia="Times New Roman" w:cs="Times New Roman"/>
          <w:szCs w:val="24"/>
        </w:rPr>
        <w:lastRenderedPageBreak/>
        <w:t xml:space="preserve">Πρόκειται για ένα νομοσχέδιο με δεκαεπτά άρθρα, δεκαεννιά υπουργικές </w:t>
      </w:r>
      <w:r>
        <w:rPr>
          <w:rFonts w:eastAsia="Times New Roman" w:cs="Times New Roman"/>
          <w:bCs/>
          <w:szCs w:val="24"/>
        </w:rPr>
        <w:t>τ</w:t>
      </w:r>
      <w:r>
        <w:rPr>
          <w:rFonts w:eastAsia="Times New Roman" w:cs="Times New Roman"/>
          <w:bCs/>
          <w:szCs w:val="24"/>
        </w:rPr>
        <w:t>ροπολογίες και κα</w:t>
      </w:r>
      <w:r>
        <w:rPr>
          <w:rFonts w:eastAsia="Times New Roman" w:cs="Times New Roman"/>
          <w:bCs/>
          <w:szCs w:val="24"/>
        </w:rPr>
        <w:t>μ</w:t>
      </w:r>
      <w:r>
        <w:rPr>
          <w:rFonts w:eastAsia="Times New Roman" w:cs="Times New Roman"/>
          <w:bCs/>
          <w:szCs w:val="24"/>
        </w:rPr>
        <w:t xml:space="preserve">μιά πενηνταριά υπόλοιπες βουλευτικές, από τις οποίες οι μισές είναι κατ’ </w:t>
      </w:r>
      <w:proofErr w:type="spellStart"/>
      <w:r>
        <w:rPr>
          <w:rFonts w:eastAsia="Times New Roman" w:cs="Times New Roman"/>
          <w:bCs/>
          <w:szCs w:val="24"/>
        </w:rPr>
        <w:t>εντολήν</w:t>
      </w:r>
      <w:proofErr w:type="spellEnd"/>
      <w:r>
        <w:rPr>
          <w:rFonts w:eastAsia="Times New Roman" w:cs="Times New Roman"/>
          <w:bCs/>
          <w:szCs w:val="24"/>
        </w:rPr>
        <w:t xml:space="preserve"> των Υπουργών, για να γλ</w:t>
      </w:r>
      <w:r>
        <w:rPr>
          <w:rFonts w:eastAsia="Times New Roman" w:cs="Times New Roman"/>
          <w:bCs/>
          <w:szCs w:val="24"/>
        </w:rPr>
        <w:t>ι</w:t>
      </w:r>
      <w:r>
        <w:rPr>
          <w:rFonts w:eastAsia="Times New Roman" w:cs="Times New Roman"/>
          <w:bCs/>
          <w:szCs w:val="24"/>
        </w:rPr>
        <w:t>τώσουν την έκθεση του Γενικού Λογιστηρίου του Κράτους, για να μην υπάρχει αξιολόγηση του κόστους της κάθε τροπολογίας Βουλευτή που απ</w:t>
      </w:r>
      <w:r>
        <w:rPr>
          <w:rFonts w:eastAsia="Times New Roman" w:cs="Times New Roman"/>
          <w:bCs/>
          <w:szCs w:val="24"/>
        </w:rPr>
        <w:t xml:space="preserve">οδέχεται ο Υπουργός, για να ψηφίζει η Βουλή των Ελλήνων, χωρίς να ξέρει ο ελληνικός λαός πόσο κοστίζει η κάθε απόφαση την οποία ο κάθε Βουλευτής, κατ’ </w:t>
      </w:r>
      <w:proofErr w:type="spellStart"/>
      <w:r>
        <w:rPr>
          <w:rFonts w:eastAsia="Times New Roman" w:cs="Times New Roman"/>
          <w:bCs/>
          <w:szCs w:val="24"/>
        </w:rPr>
        <w:t>εντολήν</w:t>
      </w:r>
      <w:proofErr w:type="spellEnd"/>
      <w:r>
        <w:rPr>
          <w:rFonts w:eastAsia="Times New Roman" w:cs="Times New Roman"/>
          <w:bCs/>
          <w:szCs w:val="24"/>
        </w:rPr>
        <w:t xml:space="preserve"> του Υπουργού, καταθέτει ως δήθεν βουλευτική τροπολογία. Τέλος! Ο σανός προς τον ελληνικό λαό τελε</w:t>
      </w:r>
      <w:r>
        <w:rPr>
          <w:rFonts w:eastAsia="Times New Roman" w:cs="Times New Roman"/>
          <w:bCs/>
          <w:szCs w:val="24"/>
        </w:rPr>
        <w:t>ίωσε!</w:t>
      </w:r>
    </w:p>
    <w:p w14:paraId="07A005F1"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ΠΡΟΕΔΡΕΥΩΝ (Αναστάσιος Κουράκης):</w:t>
      </w:r>
      <w:r>
        <w:rPr>
          <w:rFonts w:eastAsia="Times New Roman" w:cs="Times New Roman"/>
          <w:bCs/>
          <w:szCs w:val="24"/>
        </w:rPr>
        <w:t xml:space="preserve"> Καλώς!</w:t>
      </w:r>
    </w:p>
    <w:p w14:paraId="07A005F2" w14:textId="77777777" w:rsidR="00952F62" w:rsidRDefault="00723C98">
      <w:pPr>
        <w:spacing w:line="600" w:lineRule="auto"/>
        <w:ind w:firstLine="720"/>
        <w:jc w:val="both"/>
        <w:rPr>
          <w:rFonts w:eastAsia="Times New Roman" w:cs="Times New Roman"/>
          <w:szCs w:val="24"/>
        </w:rPr>
      </w:pPr>
      <w:r>
        <w:rPr>
          <w:rFonts w:eastAsia="Times New Roman" w:cs="Times New Roman"/>
          <w:b/>
          <w:bCs/>
          <w:szCs w:val="24"/>
        </w:rPr>
        <w:t xml:space="preserve">ΝΙΚΟΛΑΟΣ ΞΥΔΑΚΗΣ: </w:t>
      </w:r>
      <w:r>
        <w:rPr>
          <w:rFonts w:eastAsia="Times New Roman" w:cs="Times New Roman"/>
          <w:bCs/>
          <w:szCs w:val="24"/>
        </w:rPr>
        <w:t>Κύριε Πρόεδρε, ζητώ τον λόγο.</w:t>
      </w:r>
    </w:p>
    <w:p w14:paraId="07A005F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μισό λεπτό.</w:t>
      </w:r>
    </w:p>
    <w:p w14:paraId="07A005F4" w14:textId="77777777" w:rsidR="00952F62" w:rsidRDefault="00723C98">
      <w:pPr>
        <w:spacing w:line="600" w:lineRule="auto"/>
        <w:ind w:firstLine="720"/>
        <w:jc w:val="both"/>
        <w:rPr>
          <w:rFonts w:eastAsia="Times New Roman" w:cs="Times New Roman"/>
          <w:bCs/>
          <w:szCs w:val="24"/>
        </w:rPr>
      </w:pPr>
      <w:r>
        <w:rPr>
          <w:rFonts w:eastAsia="Times New Roman" w:cs="Times New Roman"/>
          <w:szCs w:val="24"/>
        </w:rPr>
        <w:lastRenderedPageBreak/>
        <w:t xml:space="preserve">Πριν δώσω τον λόγο, πρέπει να πω ότι επί της ουσίας, όχι στα συγκεκριμένα, των λεγομένων του κ. Μανιάτη, συμφωνώ. Συμφωνώ γιατί η κατάθεση </w:t>
      </w:r>
      <w:r>
        <w:rPr>
          <w:rFonts w:eastAsia="Times New Roman" w:cs="Times New Roman"/>
          <w:bCs/>
          <w:szCs w:val="24"/>
        </w:rPr>
        <w:t xml:space="preserve">τροπολογιών χωρίς προηγούμενη συζήτηση στις </w:t>
      </w:r>
      <w:r>
        <w:rPr>
          <w:rFonts w:eastAsia="Times New Roman" w:cs="Times New Roman"/>
          <w:bCs/>
          <w:szCs w:val="24"/>
        </w:rPr>
        <w:t>ε</w:t>
      </w:r>
      <w:r>
        <w:rPr>
          <w:rFonts w:eastAsia="Times New Roman" w:cs="Times New Roman"/>
          <w:bCs/>
          <w:szCs w:val="24"/>
        </w:rPr>
        <w:t>πιτροπές υποβαθμίζει την κοινοβουλευτική διαδικασία. Το έχουμε πει στη Δ</w:t>
      </w:r>
      <w:r>
        <w:rPr>
          <w:rFonts w:eastAsia="Times New Roman" w:cs="Times New Roman"/>
          <w:bCs/>
          <w:szCs w:val="24"/>
        </w:rPr>
        <w:t xml:space="preserve">ιάσκεψη των Προέδρων. Κάνουμε τεράστιες προσπάθειες και να μειωθούν οι πράξεις νομοθετικού περιεχομένου και να έρχονται με κανονικό τρόπο στα αντίστοιχα νομοσχέδια. Για τα συγκεκριμένα που αναφέρατε, δεν έχω υπ’ </w:t>
      </w:r>
      <w:proofErr w:type="spellStart"/>
      <w:r>
        <w:rPr>
          <w:rFonts w:eastAsia="Times New Roman" w:cs="Times New Roman"/>
          <w:bCs/>
          <w:szCs w:val="24"/>
        </w:rPr>
        <w:t>όψιν</w:t>
      </w:r>
      <w:proofErr w:type="spellEnd"/>
      <w:r>
        <w:rPr>
          <w:rFonts w:eastAsia="Times New Roman" w:cs="Times New Roman"/>
          <w:bCs/>
          <w:szCs w:val="24"/>
        </w:rPr>
        <w:t xml:space="preserve"> μου.</w:t>
      </w:r>
    </w:p>
    <w:p w14:paraId="07A005F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ο Κοινοβουλευτικός Ε</w:t>
      </w:r>
      <w:r>
        <w:rPr>
          <w:rFonts w:eastAsia="Times New Roman" w:cs="Times New Roman"/>
          <w:szCs w:val="24"/>
        </w:rPr>
        <w:t xml:space="preserve">κπρόσωπος του ΣΥΡΙΖΑ, θέλει προφανώς να πει κάτι. Αν χρειαστεί, και η κ. </w:t>
      </w:r>
      <w:proofErr w:type="spellStart"/>
      <w:r>
        <w:rPr>
          <w:rFonts w:eastAsia="Times New Roman" w:cs="Times New Roman"/>
          <w:szCs w:val="24"/>
        </w:rPr>
        <w:t>Μανωλάκου</w:t>
      </w:r>
      <w:proofErr w:type="spellEnd"/>
      <w:r>
        <w:rPr>
          <w:rFonts w:eastAsia="Times New Roman" w:cs="Times New Roman"/>
          <w:szCs w:val="24"/>
        </w:rPr>
        <w:t>.</w:t>
      </w:r>
    </w:p>
    <w:p w14:paraId="07A005F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Ξυδάκη</w:t>
      </w:r>
      <w:proofErr w:type="spellEnd"/>
      <w:r>
        <w:rPr>
          <w:rFonts w:eastAsia="Times New Roman" w:cs="Times New Roman"/>
          <w:szCs w:val="24"/>
        </w:rPr>
        <w:t>.</w:t>
      </w:r>
    </w:p>
    <w:p w14:paraId="07A005F7"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 xml:space="preserve">ΝΙΚΟΛΑΟΣ ΞΥΔΑΚΗΣ: </w:t>
      </w:r>
      <w:r>
        <w:rPr>
          <w:rFonts w:eastAsia="Times New Roman" w:cs="Times New Roman"/>
          <w:bCs/>
          <w:szCs w:val="24"/>
        </w:rPr>
        <w:t>Κύριε Πρόεδρε, ευχαριστώ.</w:t>
      </w:r>
    </w:p>
    <w:p w14:paraId="07A005F8" w14:textId="77777777" w:rsidR="00952F62" w:rsidRDefault="00723C98">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Ομολογουμένως με εκπλήσσει η βιαιότητα, η σφοδρότητα και κυρίως το θέατρο, γιατί εδώ διεκδικούμε το μονόλεπτο του </w:t>
      </w:r>
      <w:r>
        <w:rPr>
          <w:rFonts w:eastAsia="Times New Roman" w:cs="Times New Roman"/>
          <w:bCs/>
          <w:szCs w:val="24"/>
          <w:lang w:val="en-US"/>
        </w:rPr>
        <w:t>YouTube</w:t>
      </w:r>
      <w:r>
        <w:rPr>
          <w:rFonts w:eastAsia="Times New Roman" w:cs="Times New Roman"/>
          <w:bCs/>
          <w:szCs w:val="24"/>
        </w:rPr>
        <w:t xml:space="preserve">, για να παίξουν σήμερα τα κανάλια ή τα </w:t>
      </w:r>
      <w:r>
        <w:rPr>
          <w:rFonts w:eastAsia="Times New Roman" w:cs="Times New Roman"/>
          <w:bCs/>
          <w:szCs w:val="24"/>
          <w:lang w:val="en-US"/>
        </w:rPr>
        <w:t>sites</w:t>
      </w:r>
      <w:r>
        <w:rPr>
          <w:rFonts w:eastAsia="Times New Roman" w:cs="Times New Roman"/>
          <w:bCs/>
          <w:szCs w:val="24"/>
        </w:rPr>
        <w:t xml:space="preserve">. Υπάρχει μια βάση στις αιτιάσεις και του κ. </w:t>
      </w:r>
      <w:proofErr w:type="spellStart"/>
      <w:r>
        <w:rPr>
          <w:rFonts w:eastAsia="Times New Roman" w:cs="Times New Roman"/>
          <w:bCs/>
          <w:szCs w:val="24"/>
        </w:rPr>
        <w:t>Κεγκέρογλου</w:t>
      </w:r>
      <w:proofErr w:type="spellEnd"/>
      <w:r>
        <w:rPr>
          <w:rFonts w:eastAsia="Times New Roman" w:cs="Times New Roman"/>
          <w:bCs/>
          <w:szCs w:val="24"/>
        </w:rPr>
        <w:t xml:space="preserve"> και του κ. Μανιάτη, αλλά το ύφος,</w:t>
      </w:r>
      <w:r>
        <w:rPr>
          <w:rFonts w:eastAsia="Times New Roman" w:cs="Times New Roman"/>
          <w:bCs/>
          <w:szCs w:val="24"/>
        </w:rPr>
        <w:t xml:space="preserve"> η φρασεολογία και το όλο πλαίσιο είναι ταπεινωτικά της ίδια</w:t>
      </w:r>
      <w:r>
        <w:rPr>
          <w:rFonts w:eastAsia="Times New Roman" w:cs="Times New Roman"/>
          <w:bCs/>
          <w:szCs w:val="24"/>
        </w:rPr>
        <w:t>ς</w:t>
      </w:r>
      <w:r>
        <w:rPr>
          <w:rFonts w:eastAsia="Times New Roman" w:cs="Times New Roman"/>
          <w:bCs/>
          <w:szCs w:val="24"/>
        </w:rPr>
        <w:t xml:space="preserve"> της διαδικασίας. Υπερασπίζονται τη διαδικασία με τον πιο ιταμό τρόπο. Αυτή είναι η μία επισήμανση.</w:t>
      </w:r>
    </w:p>
    <w:p w14:paraId="07A005F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που είπε ο κ. Μανιάτης για την τροπολογία του Υπουργείου Πολιτισμού, τον </w:t>
      </w:r>
      <w:r>
        <w:rPr>
          <w:rFonts w:eastAsia="Times New Roman" w:cs="Times New Roman"/>
          <w:szCs w:val="24"/>
        </w:rPr>
        <w:t xml:space="preserve">διαβεβαίωσα. Ας τη διάβαζε! Είναι μια νομοθετική σκέψη η οποία υπάρχει από το 2015. Προφανώς ο προηγούμενος Υπουργός την είχε ολοκληρώσει και δεν είναι προϊόν της κ. </w:t>
      </w:r>
      <w:proofErr w:type="spellStart"/>
      <w:r>
        <w:rPr>
          <w:rFonts w:eastAsia="Times New Roman" w:cs="Times New Roman"/>
          <w:szCs w:val="24"/>
        </w:rPr>
        <w:t>Κονιόρδου</w:t>
      </w:r>
      <w:proofErr w:type="spellEnd"/>
      <w:r>
        <w:rPr>
          <w:rFonts w:eastAsia="Times New Roman" w:cs="Times New Roman"/>
          <w:szCs w:val="24"/>
        </w:rPr>
        <w:t xml:space="preserve">. Αν δεν την θέλει, ας την καταψηφίσει. Ας το πει. Δεν υπήρξε ούτε δόλος ούτε </w:t>
      </w:r>
      <w:proofErr w:type="spellStart"/>
      <w:r>
        <w:rPr>
          <w:rFonts w:eastAsia="Times New Roman" w:cs="Times New Roman"/>
          <w:szCs w:val="24"/>
        </w:rPr>
        <w:t>μηχ</w:t>
      </w:r>
      <w:r>
        <w:rPr>
          <w:rFonts w:eastAsia="Times New Roman" w:cs="Times New Roman"/>
          <w:szCs w:val="24"/>
        </w:rPr>
        <w:t>άνευση</w:t>
      </w:r>
      <w:proofErr w:type="spellEnd"/>
      <w:r>
        <w:rPr>
          <w:rFonts w:eastAsia="Times New Roman" w:cs="Times New Roman"/>
          <w:szCs w:val="24"/>
        </w:rPr>
        <w:t xml:space="preserve"> εδώ στη συγκεκριμένη περίπτωση. </w:t>
      </w:r>
    </w:p>
    <w:p w14:paraId="07A005F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Ο δε κ. </w:t>
      </w:r>
      <w:proofErr w:type="spellStart"/>
      <w:r>
        <w:rPr>
          <w:rFonts w:eastAsia="Times New Roman" w:cs="Times New Roman"/>
          <w:szCs w:val="24"/>
        </w:rPr>
        <w:t>Κεγκέρογλου</w:t>
      </w:r>
      <w:proofErr w:type="spellEnd"/>
      <w:r>
        <w:rPr>
          <w:rFonts w:eastAsia="Times New Roman" w:cs="Times New Roman"/>
          <w:szCs w:val="24"/>
        </w:rPr>
        <w:t xml:space="preserve"> αναγνωρίζει ότι κάποιοι άνθρωποι</w:t>
      </w:r>
      <w:r>
        <w:rPr>
          <w:rFonts w:eastAsia="Times New Roman" w:cs="Times New Roman"/>
          <w:szCs w:val="24"/>
        </w:rPr>
        <w:t>,</w:t>
      </w:r>
      <w:r>
        <w:rPr>
          <w:rFonts w:eastAsia="Times New Roman" w:cs="Times New Roman"/>
          <w:szCs w:val="24"/>
        </w:rPr>
        <w:t xml:space="preserve"> οι οποίοι διορίστηκαν από κάποιους άλλους πρέπει να μην περάσουν μαύρα Χριστούγεννα. Μπορεί αυτό το Κοινοβούλιο μέσα σ</w:t>
      </w:r>
      <w:r>
        <w:rPr>
          <w:rFonts w:eastAsia="Times New Roman" w:cs="Times New Roman"/>
          <w:szCs w:val="24"/>
        </w:rPr>
        <w:t>ε</w:t>
      </w:r>
      <w:r>
        <w:rPr>
          <w:rFonts w:eastAsia="Times New Roman" w:cs="Times New Roman"/>
          <w:szCs w:val="24"/>
        </w:rPr>
        <w:t xml:space="preserve"> αυτό το πλαίσιο της κηδεμονίας και της επι</w:t>
      </w:r>
      <w:r>
        <w:rPr>
          <w:rFonts w:eastAsia="Times New Roman" w:cs="Times New Roman"/>
          <w:szCs w:val="24"/>
        </w:rPr>
        <w:t>τροπείας να δώσει μια μικρή αχτίδα φωτός…</w:t>
      </w:r>
    </w:p>
    <w:p w14:paraId="07A005F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προλαβαίνουν τώρα! </w:t>
      </w:r>
    </w:p>
    <w:p w14:paraId="07A005F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Δεν θέλετε; Ωραία! Θέλετε να πετάτε τα χαρτιά στον αέρα! Αυτό είναι! Εγώ λέω…</w:t>
      </w:r>
    </w:p>
    <w:p w14:paraId="07A005F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Από τον Ιούνιο υπάρχει το πρόβλημα!</w:t>
      </w:r>
    </w:p>
    <w:p w14:paraId="07A005F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ΝΙΚΟΛΑΟΣ ΞΥΔ</w:t>
      </w:r>
      <w:r>
        <w:rPr>
          <w:rFonts w:eastAsia="Times New Roman" w:cs="Times New Roman"/>
          <w:b/>
          <w:szCs w:val="24"/>
        </w:rPr>
        <w:t xml:space="preserve">ΑΚΗΣ: </w:t>
      </w:r>
      <w:r>
        <w:rPr>
          <w:rFonts w:eastAsia="Times New Roman" w:cs="Times New Roman"/>
          <w:szCs w:val="24"/>
        </w:rPr>
        <w:t xml:space="preserve">Εγώ έχω να πω το εξής: Έχουμε ένα πολύ σοβαρό σχέδιο νόμου για τον χωρικό σχεδιασμό, το οποίο μιλάει για την εθνική οικονομία, για μια σκέψη ανάπτυξης, για το πώς διευθετούμε τον χώρο, την πατρίδα και την εθνική οικονομία. </w:t>
      </w:r>
    </w:p>
    <w:p w14:paraId="07A005F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νομοσχέδιο υπήρ</w:t>
      </w:r>
      <w:r>
        <w:rPr>
          <w:rFonts w:eastAsia="Times New Roman" w:cs="Times New Roman"/>
          <w:szCs w:val="24"/>
        </w:rPr>
        <w:t xml:space="preserve">ξαν μερικές τροπολογίες. Όμως, πάντα γίνονται στο τέλος του χρόνου. Ο Υπουργός κ. Σταθάκης στην αρχή της </w:t>
      </w:r>
      <w:r>
        <w:rPr>
          <w:rFonts w:eastAsia="Times New Roman" w:cs="Times New Roman"/>
          <w:szCs w:val="24"/>
        </w:rPr>
        <w:lastRenderedPageBreak/>
        <w:t>σημερινής συνεδριάσεως ανέφερε ότι στο τέλος του χρόνου σωρεύονται ως και ογδόντα τροπολογίες. Θέλετε μερικές να τις αφήσουμε απ’ έξω; Να το συζητήσουμ</w:t>
      </w:r>
      <w:r>
        <w:rPr>
          <w:rFonts w:eastAsia="Times New Roman" w:cs="Times New Roman"/>
          <w:szCs w:val="24"/>
        </w:rPr>
        <w:t xml:space="preserve">ε με κόσμιο ύφος και με σεβασμό και στην Αίθουσα και τη </w:t>
      </w:r>
      <w:r>
        <w:rPr>
          <w:rFonts w:eastAsia="Times New Roman" w:cs="Times New Roman"/>
          <w:szCs w:val="24"/>
        </w:rPr>
        <w:t>δ</w:t>
      </w:r>
      <w:r>
        <w:rPr>
          <w:rFonts w:eastAsia="Times New Roman" w:cs="Times New Roman"/>
          <w:szCs w:val="24"/>
        </w:rPr>
        <w:t xml:space="preserve">ημοκρατία. Αυτά είχα να πω. </w:t>
      </w:r>
    </w:p>
    <w:p w14:paraId="07A0060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A00601"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07A0060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Θέλω να θυμίσω ότι από την έναρξη της σημερινής Ολομέ</w:t>
      </w:r>
      <w:r>
        <w:rPr>
          <w:rFonts w:eastAsia="Times New Roman" w:cs="Times New Roman"/>
          <w:szCs w:val="24"/>
        </w:rPr>
        <w:t>λειας το Κομμουνιστικό Κόμμα Ελλάδας έβαλε δύο αιτήματα προς την Έδρα τα οποία, απ’ ό,τι κατάλαβα, έγιναν δεκτά. Το ένα ήταν ότι θα πρέπει να ειπωθεί από τον κύριο Υπουργό ποιες βουλευτικές τροπολογίες κάνει δεκτές.</w:t>
      </w:r>
    </w:p>
    <w:p w14:paraId="07A00603" w14:textId="77777777" w:rsidR="00952F62" w:rsidRDefault="00723C98">
      <w:pPr>
        <w:spacing w:line="600" w:lineRule="auto"/>
        <w:ind w:firstLine="720"/>
        <w:jc w:val="both"/>
        <w:rPr>
          <w:rFonts w:eastAsia="Times New Roman"/>
          <w:szCs w:val="24"/>
        </w:rPr>
      </w:pPr>
      <w:r>
        <w:rPr>
          <w:rFonts w:eastAsia="Times New Roman"/>
          <w:b/>
          <w:szCs w:val="24"/>
        </w:rPr>
        <w:t>ΓΕΩΡΓΙΟΣ ΣΤΑΘΑΚΗΣ (Υπουργός Περιβάλλοντο</w:t>
      </w:r>
      <w:r>
        <w:rPr>
          <w:rFonts w:eastAsia="Times New Roman"/>
          <w:b/>
          <w:szCs w:val="24"/>
        </w:rPr>
        <w:t>ς και Ενέργειας):</w:t>
      </w:r>
      <w:r>
        <w:rPr>
          <w:rFonts w:eastAsia="Times New Roman"/>
          <w:szCs w:val="24"/>
        </w:rPr>
        <w:t xml:space="preserve"> Αμέσως μετά, κυρία συνάδελφε. </w:t>
      </w:r>
    </w:p>
    <w:p w14:paraId="07A00604" w14:textId="77777777" w:rsidR="00952F62" w:rsidRDefault="00723C98">
      <w:pPr>
        <w:spacing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xml:space="preserve">, ο κύριος Υπουργός θα το κάνει αμέσως μετά.   </w:t>
      </w:r>
      <w:r>
        <w:rPr>
          <w:rFonts w:eastAsia="Times New Roman" w:cs="Times New Roman"/>
          <w:szCs w:val="24"/>
        </w:rPr>
        <w:t xml:space="preserve"> </w:t>
      </w:r>
    </w:p>
    <w:p w14:paraId="07A0060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Ταυτόχρονα, γι’ αυτές που θα γίνουν αποδεκτές και αφορούν άλλο Υπουργείο να είναι παρών και ο αντίστοιχος Υπουργός, για να ξέρουμε αν τις υποστηρίζει ή όχι. </w:t>
      </w:r>
    </w:p>
    <w:p w14:paraId="07A0060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Δεύτερον, ζητήσαμε να υπάρχει ανοχή της Έδρας ως προς τον χρόνο τοποθέτησης για τις τροπολογίες γ</w:t>
      </w:r>
      <w:r>
        <w:rPr>
          <w:rFonts w:eastAsia="Times New Roman" w:cs="Times New Roman"/>
          <w:szCs w:val="24"/>
        </w:rPr>
        <w:t xml:space="preserve">ια τις οποίες δεν προλαβαίνουμε να τοποθετηθούμε. </w:t>
      </w:r>
    </w:p>
    <w:p w14:paraId="07A0060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Τέλος, θα ήθελα να πω αυτή τη στιγμή ότι οι Βουλευτές που έχουν καταθέσει τροπολογίες, έχουν κάθε δικαίωμα να τις στηρίξουν. Τώρα όσον αφορά το πώς τις κρίνει ο καθένας, αυτό είναι βεβαίως ατομικό πρόβλημα</w:t>
      </w:r>
      <w:r>
        <w:rPr>
          <w:rFonts w:eastAsia="Times New Roman" w:cs="Times New Roman"/>
          <w:szCs w:val="24"/>
        </w:rPr>
        <w:t xml:space="preserve">. </w:t>
      </w:r>
    </w:p>
    <w:p w14:paraId="07A00608"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Όσον αφορά τώρα τους ομιλητές, βλέπω τον κ. </w:t>
      </w:r>
      <w:proofErr w:type="spellStart"/>
      <w:r>
        <w:rPr>
          <w:rFonts w:eastAsia="Times New Roman" w:cs="Times New Roman"/>
          <w:szCs w:val="24"/>
        </w:rPr>
        <w:t>Δρίτσα</w:t>
      </w:r>
      <w:proofErr w:type="spellEnd"/>
      <w:r>
        <w:rPr>
          <w:rFonts w:eastAsia="Times New Roman" w:cs="Times New Roman"/>
          <w:szCs w:val="24"/>
        </w:rPr>
        <w:t>.</w:t>
      </w:r>
    </w:p>
    <w:p w14:paraId="07A0060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έχετε τον λόγο για να υποστηρίξετε </w:t>
      </w:r>
      <w:r>
        <w:rPr>
          <w:rFonts w:eastAsia="Times New Roman" w:cs="Times New Roman"/>
          <w:szCs w:val="24"/>
        </w:rPr>
        <w:t xml:space="preserve">για λίγο </w:t>
      </w:r>
      <w:r>
        <w:rPr>
          <w:rFonts w:eastAsia="Times New Roman" w:cs="Times New Roman"/>
          <w:szCs w:val="24"/>
        </w:rPr>
        <w:t xml:space="preserve">την τροπολογία που ενδεχομένως θέλετε. </w:t>
      </w:r>
    </w:p>
    <w:p w14:paraId="07A0060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7A0060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 </w:t>
      </w:r>
    </w:p>
    <w:p w14:paraId="07A0060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Επιθυμώ να υποστηρίξω την τροπολογία με γενικό αριθμό 870 και ειδικό 98 την οποία κατέθεσα χθες με θέμα «Κατεπείγουσες ανάγκες προμήθειας καυσίμων Λιμενικού Σώματος, Ελληνική Ακτοφυλακή και Πλοηγικών Σταθμών». </w:t>
      </w:r>
    </w:p>
    <w:p w14:paraId="07A0060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Πρόεδρε –δεν θα κατ</w:t>
      </w:r>
      <w:r>
        <w:rPr>
          <w:rFonts w:eastAsia="Times New Roman" w:cs="Times New Roman"/>
          <w:szCs w:val="24"/>
        </w:rPr>
        <w:t xml:space="preserve">αχραστώ τον χρόνο- να συμφωνήσω απόλυτα σε όσα είπατε απαντώντας στον κ. Μανιάτη. </w:t>
      </w:r>
    </w:p>
    <w:p w14:paraId="07A0060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Καταθέτω, όμως, και </w:t>
      </w:r>
      <w:proofErr w:type="spellStart"/>
      <w:r>
        <w:rPr>
          <w:rFonts w:eastAsia="Times New Roman" w:cs="Times New Roman"/>
          <w:szCs w:val="24"/>
        </w:rPr>
        <w:t>ενώπιόν</w:t>
      </w:r>
      <w:proofErr w:type="spellEnd"/>
      <w:r>
        <w:rPr>
          <w:rFonts w:eastAsia="Times New Roman" w:cs="Times New Roman"/>
          <w:szCs w:val="24"/>
        </w:rPr>
        <w:t xml:space="preserve"> σας και ενώπιον του Σώματος την εμπειρία που έχω όντας είκοσι μήνες Υπουργός. Ακριβώς επειδή η κοινοβουλευτική μου θητεία με έχει κάνει να σέβομα</w:t>
      </w:r>
      <w:r>
        <w:rPr>
          <w:rFonts w:eastAsia="Times New Roman" w:cs="Times New Roman"/>
          <w:szCs w:val="24"/>
        </w:rPr>
        <w:t xml:space="preserve">ι αυτές τις </w:t>
      </w:r>
      <w:r>
        <w:rPr>
          <w:rFonts w:eastAsia="Times New Roman"/>
          <w:szCs w:val="24"/>
        </w:rPr>
        <w:t>διαδικασίες</w:t>
      </w:r>
      <w:r>
        <w:rPr>
          <w:rFonts w:eastAsia="Times New Roman" w:cs="Times New Roman"/>
          <w:szCs w:val="24"/>
        </w:rPr>
        <w:t xml:space="preserve">, προσπάθησα ως Υπουργός να μην παραβώ αυτές τις διατάξεις και το έκανα </w:t>
      </w:r>
      <w:r>
        <w:rPr>
          <w:rFonts w:eastAsia="Times New Roman" w:cs="Times New Roman"/>
          <w:szCs w:val="24"/>
        </w:rPr>
        <w:lastRenderedPageBreak/>
        <w:t xml:space="preserve">ελάχιστες φορές. Άφησα </w:t>
      </w:r>
      <w:r>
        <w:rPr>
          <w:rFonts w:eastAsia="Times New Roman" w:cs="Times New Roman"/>
          <w:szCs w:val="24"/>
        </w:rPr>
        <w:t xml:space="preserve">όμως </w:t>
      </w:r>
      <w:r>
        <w:rPr>
          <w:rFonts w:eastAsia="Times New Roman" w:cs="Times New Roman"/>
          <w:szCs w:val="24"/>
        </w:rPr>
        <w:t>πίσω μου κα</w:t>
      </w:r>
      <w:r>
        <w:rPr>
          <w:rFonts w:eastAsia="Times New Roman" w:cs="Times New Roman"/>
          <w:szCs w:val="24"/>
        </w:rPr>
        <w:t>μ</w:t>
      </w:r>
      <w:r>
        <w:rPr>
          <w:rFonts w:eastAsia="Times New Roman" w:cs="Times New Roman"/>
          <w:szCs w:val="24"/>
        </w:rPr>
        <w:t>μιά εικοσαριά τέτοιες τροπολογίες που δεν τις έφερα και δεν ζήτησα από συναδέλφους Υπουργούς να τις φέρουν, ακριβώς γι’ α</w:t>
      </w:r>
      <w:r>
        <w:rPr>
          <w:rFonts w:eastAsia="Times New Roman" w:cs="Times New Roman"/>
          <w:szCs w:val="24"/>
        </w:rPr>
        <w:t xml:space="preserve">υτόν τον λόγο, για να σεβαστώ τον Κανονισμό της Βουλής και τα δεδομένα με τα οποία πρέπει να λειτουργούμε. </w:t>
      </w:r>
    </w:p>
    <w:p w14:paraId="07A0060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Εγώ δεν ξέρω αν κέρδισα, αλλά σίγουρο είναι ότι ούτε το δημόσιο ούτε πολίτες ούτε υπηρεσίες ούτε και πολλοί άλλοι κέρδισαν από αυτό. Διότι πάντα πρέ</w:t>
      </w:r>
      <w:r>
        <w:rPr>
          <w:rFonts w:eastAsia="Times New Roman" w:cs="Times New Roman"/>
          <w:szCs w:val="24"/>
        </w:rPr>
        <w:t>πει να υπάρχει το κριτήριο που έχει σχέση με το αν αυτές οι τροπολογίες είναι τροπολογίες σκοπιμότητας ή τροπολογίες ανάγκης. Και αυτό πρέπει να είναι στα κριτήριά μας. Δεν μπορεί να λείπει εντελώς. Ξέρουμε την παράδοση άλλων εποχών, όπου υπήρχαν οι τροπολ</w:t>
      </w:r>
      <w:r>
        <w:rPr>
          <w:rFonts w:eastAsia="Times New Roman" w:cs="Times New Roman"/>
          <w:szCs w:val="24"/>
        </w:rPr>
        <w:t>ογίες της νύχτας, οι οποίες όμως ήταν τροπολογίες σκοπιμότητας. Και αυτή την διάκριση πρέπει να την κάνουμε.</w:t>
      </w:r>
    </w:p>
    <w:p w14:paraId="07A0061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Εσείς τις κάνετε μέρα!</w:t>
      </w:r>
    </w:p>
    <w:p w14:paraId="07A0061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(Θόρυβος από την πτέρυγα της Δημοκρατικής Συμπαράταξης </w:t>
      </w:r>
      <w:r>
        <w:rPr>
          <w:rFonts w:eastAsia="Times New Roman"/>
          <w:szCs w:val="24"/>
        </w:rPr>
        <w:t>ΠΑΣΟΚ</w:t>
      </w:r>
      <w:r>
        <w:rPr>
          <w:rFonts w:eastAsia="Times New Roman" w:cs="Times New Roman"/>
          <w:szCs w:val="24"/>
        </w:rPr>
        <w:t>-ΔΗΜΑΡ)</w:t>
      </w:r>
    </w:p>
    <w:p w14:paraId="07A0061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Η τροπολογ</w:t>
      </w:r>
      <w:r>
        <w:rPr>
          <w:rFonts w:eastAsia="Times New Roman" w:cs="Times New Roman"/>
          <w:szCs w:val="24"/>
        </w:rPr>
        <w:t>ία στην οποία αναφέρθηκα παρατείνει από 31</w:t>
      </w:r>
      <w:r>
        <w:rPr>
          <w:rFonts w:eastAsia="Times New Roman" w:cs="Times New Roman"/>
          <w:szCs w:val="24"/>
        </w:rPr>
        <w:t>-</w:t>
      </w:r>
      <w:r>
        <w:rPr>
          <w:rFonts w:eastAsia="Times New Roman" w:cs="Times New Roman"/>
          <w:szCs w:val="24"/>
        </w:rPr>
        <w:t>12</w:t>
      </w:r>
      <w:r>
        <w:rPr>
          <w:rFonts w:eastAsia="Times New Roman" w:cs="Times New Roman"/>
          <w:szCs w:val="24"/>
        </w:rPr>
        <w:t>0-</w:t>
      </w:r>
      <w:r>
        <w:rPr>
          <w:rFonts w:eastAsia="Times New Roman" w:cs="Times New Roman"/>
          <w:szCs w:val="24"/>
        </w:rPr>
        <w:t>2016 σε ένα εξάμηνο, έως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την πρόβλεψη της παραγράφου 2 του άρθρου 75 του ν.4413/2016. Αναφέρεται στη </w:t>
      </w:r>
      <w:r>
        <w:rPr>
          <w:rFonts w:eastAsia="Times New Roman"/>
          <w:szCs w:val="24"/>
        </w:rPr>
        <w:t xml:space="preserve">δυνατότητα </w:t>
      </w:r>
      <w:r>
        <w:rPr>
          <w:rFonts w:eastAsia="Times New Roman" w:cs="Times New Roman"/>
          <w:szCs w:val="24"/>
        </w:rPr>
        <w:t>ακώλυτης προμήθειας καυσίμων και εξυπηρέτησης επειγουσών αναγκών για περιφερειακές υπη</w:t>
      </w:r>
      <w:r>
        <w:rPr>
          <w:rFonts w:eastAsia="Times New Roman" w:cs="Times New Roman"/>
          <w:szCs w:val="24"/>
        </w:rPr>
        <w:t xml:space="preserve">ρεσίες του Λιμενικού Σώματος και της Πλοηγικής Υπηρεσίας. </w:t>
      </w:r>
    </w:p>
    <w:p w14:paraId="07A00613"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Πρόκειται για μικρής διάρκειας ρύθμιση, προκειμένου οι υπηρεσίες στο μεταξύ να εξυπηρετ</w:t>
      </w:r>
      <w:r>
        <w:rPr>
          <w:rFonts w:eastAsia="Times New Roman" w:cs="Times New Roman"/>
          <w:szCs w:val="24"/>
        </w:rPr>
        <w:t>ηθ</w:t>
      </w:r>
      <w:r>
        <w:rPr>
          <w:rFonts w:eastAsia="Times New Roman" w:cs="Times New Roman"/>
          <w:szCs w:val="24"/>
        </w:rPr>
        <w:t>ούν και να ολοκληρώσουν την ήδη δρομολογημένη επεξεργασία τους, ώστε να προσαρμοστούν στις ρυθμίσεις του ν.</w:t>
      </w:r>
      <w:r>
        <w:rPr>
          <w:rFonts w:eastAsia="Times New Roman" w:cs="Times New Roman"/>
          <w:szCs w:val="24"/>
        </w:rPr>
        <w:t xml:space="preserve">4412/2016 περί προμηθειών. </w:t>
      </w:r>
    </w:p>
    <w:p w14:paraId="07A00614"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Η τροπολογία αυτή δεν δημιουργεί κανένα δημοσιονομικό κόστος. Είναι βέβαιο ότι και το Γενικό Λογιστήριο του Κράτους θα το βεβαίωνε αυτό. </w:t>
      </w:r>
      <w:r>
        <w:rPr>
          <w:rFonts w:eastAsia="Times New Roman" w:cs="Times New Roman"/>
          <w:szCs w:val="24"/>
        </w:rPr>
        <w:lastRenderedPageBreak/>
        <w:t xml:space="preserve">Η </w:t>
      </w:r>
      <w:r>
        <w:rPr>
          <w:rFonts w:eastAsia="Times New Roman" w:cs="Times New Roman"/>
          <w:szCs w:val="24"/>
        </w:rPr>
        <w:t>Γ</w:t>
      </w:r>
      <w:r>
        <w:rPr>
          <w:rFonts w:eastAsia="Times New Roman" w:cs="Times New Roman"/>
          <w:szCs w:val="24"/>
        </w:rPr>
        <w:t>ΔΟΥ του Υπουργείου το βεβαιώνει και ο Υπουργός, ο κ. Σταθάκης, έχει στα χέρια του τη βεβ</w:t>
      </w:r>
      <w:r>
        <w:rPr>
          <w:rFonts w:eastAsia="Times New Roman" w:cs="Times New Roman"/>
          <w:szCs w:val="24"/>
        </w:rPr>
        <w:t xml:space="preserve">αίωση της </w:t>
      </w:r>
      <w:r>
        <w:rPr>
          <w:rFonts w:eastAsia="Times New Roman" w:cs="Times New Roman"/>
          <w:szCs w:val="24"/>
        </w:rPr>
        <w:t>Γ</w:t>
      </w:r>
      <w:r>
        <w:rPr>
          <w:rFonts w:eastAsia="Times New Roman" w:cs="Times New Roman"/>
          <w:szCs w:val="24"/>
        </w:rPr>
        <w:t xml:space="preserve">ΔΟΥ. </w:t>
      </w:r>
    </w:p>
    <w:p w14:paraId="07A00615"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Λείπει ο Υπουργός. Δεν μπορεί να παρίσταται για να την υπερασπιστεί και να την προτείνει ο ίδιος. </w:t>
      </w:r>
    </w:p>
    <w:p w14:paraId="07A00616"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Η τροπολογία είναι απολύτως αναγκαία. Έχει γίνει διαγωνισμός, αλλά για τις περιφερειακές δομές του Λιμενικού Σώματος δεν προσήλθαν στον διαγ</w:t>
      </w:r>
      <w:r>
        <w:rPr>
          <w:rFonts w:eastAsia="Times New Roman" w:cs="Times New Roman"/>
          <w:szCs w:val="24"/>
        </w:rPr>
        <w:t xml:space="preserve">ωνισμό ανάδοχοι. Επίκειται νέα προκήρυξη για το 2017. </w:t>
      </w:r>
    </w:p>
    <w:p w14:paraId="07A00617"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Ενημερώνω το Σώμα και το Προεδρείο ότι είναι από όλες τις μεριές καλυμμένη αυτή η διαδικασία. Ζητώ και από τον Υπουργό να την κάνει δεκτή και από το Σώμα να την εγκρίνει, διότι πραγματικά έχει επείγοντα χαρακτήρα και είναι απολύτως αναγκαία. </w:t>
      </w:r>
    </w:p>
    <w:p w14:paraId="07A00618"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07A00619" w14:textId="77777777" w:rsidR="00952F62" w:rsidRDefault="00723C98">
      <w:pPr>
        <w:spacing w:line="600" w:lineRule="auto"/>
        <w:ind w:firstLine="567"/>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Δρίτσα</w:t>
      </w:r>
      <w:proofErr w:type="spellEnd"/>
      <w:r>
        <w:rPr>
          <w:rFonts w:eastAsia="Times New Roman" w:cs="Times New Roman"/>
          <w:szCs w:val="24"/>
        </w:rPr>
        <w:t>.</w:t>
      </w:r>
    </w:p>
    <w:p w14:paraId="07A0061A"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Υπουργός Περιβάλλοντος και Ενέργειας κ. Γεώργιος Σταθάκης για να μας πει ποιες τροπολογίες κάνει δεκτές. </w:t>
      </w:r>
    </w:p>
    <w:p w14:paraId="07A0061B" w14:textId="77777777" w:rsidR="00952F62" w:rsidRDefault="00723C98">
      <w:pPr>
        <w:spacing w:line="600" w:lineRule="auto"/>
        <w:ind w:firstLine="567"/>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Κατ’ αρχ</w:t>
      </w:r>
      <w:r>
        <w:rPr>
          <w:rFonts w:eastAsia="Times New Roman" w:cs="Times New Roman"/>
          <w:szCs w:val="24"/>
        </w:rPr>
        <w:t>άς</w:t>
      </w:r>
      <w:r>
        <w:rPr>
          <w:rFonts w:eastAsia="Times New Roman" w:cs="Times New Roman"/>
          <w:szCs w:val="24"/>
        </w:rPr>
        <w:t>, χρω</w:t>
      </w:r>
      <w:r>
        <w:rPr>
          <w:rFonts w:eastAsia="Times New Roman" w:cs="Times New Roman"/>
          <w:szCs w:val="24"/>
        </w:rPr>
        <w:t xml:space="preserve">στάω ένα στατιστικό δεδομένο στον κ. Μανιάτη. Επειδή επικαλέστηκα στην εισαγωγή μου ότι ήταν συνήθης πρακτική το τελευταίο νομοσχέδιο του έτους να έχει πάρα πολλές τροπολογίες, βουλευτικές και υπουργικές, καταθέτω τα στοιχεία. </w:t>
      </w:r>
    </w:p>
    <w:p w14:paraId="07A0061C"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cs="Times New Roman"/>
          <w:szCs w:val="24"/>
        </w:rPr>
        <w:t xml:space="preserve">Περιβάλλοντος και Ενέργειας κ. Γεώργιος Σταθάκης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7A0061D" w14:textId="77777777" w:rsidR="00952F62" w:rsidRDefault="00723C98">
      <w:pPr>
        <w:spacing w:line="600" w:lineRule="auto"/>
        <w:ind w:firstLine="567"/>
        <w:jc w:val="both"/>
        <w:rPr>
          <w:rFonts w:eastAsia="Times New Roman" w:cs="Times New Roman"/>
          <w:szCs w:val="24"/>
        </w:rPr>
      </w:pPr>
      <w:proofErr w:type="spellStart"/>
      <w:r>
        <w:rPr>
          <w:rFonts w:eastAsia="Times New Roman" w:cs="Times New Roman"/>
          <w:szCs w:val="24"/>
        </w:rPr>
        <w:t>Εκατόν</w:t>
      </w:r>
      <w:proofErr w:type="spellEnd"/>
      <w:r>
        <w:rPr>
          <w:rFonts w:eastAsia="Times New Roman" w:cs="Times New Roman"/>
          <w:szCs w:val="24"/>
        </w:rPr>
        <w:t xml:space="preserve"> δύο ήταν επί ημερών σας οι τροπολογί</w:t>
      </w:r>
      <w:r>
        <w:rPr>
          <w:rFonts w:eastAsia="Times New Roman" w:cs="Times New Roman"/>
          <w:szCs w:val="24"/>
        </w:rPr>
        <w:t xml:space="preserve">ες στο αντίστοιχο τελευταίο νομοσχέδιο του 2014. Τα στοιχεία είναι εκεί για να τα μελετήσετε. </w:t>
      </w:r>
    </w:p>
    <w:p w14:paraId="07A0061E" w14:textId="77777777" w:rsidR="00952F62" w:rsidRDefault="00723C98">
      <w:pPr>
        <w:spacing w:line="600" w:lineRule="auto"/>
        <w:jc w:val="center"/>
        <w:rPr>
          <w:rFonts w:eastAsia="Times New Roman" w:cs="Times New Roman"/>
          <w:szCs w:val="24"/>
        </w:rPr>
      </w:pPr>
      <w:r>
        <w:rPr>
          <w:rFonts w:eastAsia="Times New Roman" w:cs="Times New Roman"/>
          <w:szCs w:val="24"/>
        </w:rPr>
        <w:t>(Θόρυβος στην Αίθουσα)</w:t>
      </w:r>
    </w:p>
    <w:p w14:paraId="07A0061F"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Από την αρχή ζήτησα την κατανόηση απέναντι στις κραυγές που ακούστηκαν περί του πρωτόγνωρου κ</w:t>
      </w:r>
      <w:r>
        <w:rPr>
          <w:rFonts w:eastAsia="Times New Roman" w:cs="Times New Roman"/>
          <w:szCs w:val="24"/>
        </w:rPr>
        <w:t>αι λοιπά</w:t>
      </w:r>
      <w:r>
        <w:rPr>
          <w:rFonts w:eastAsia="Times New Roman" w:cs="Times New Roman"/>
          <w:szCs w:val="24"/>
        </w:rPr>
        <w:t>. Δεν μπαίνω στην επιχειρηματολογία σ</w:t>
      </w:r>
      <w:r>
        <w:rPr>
          <w:rFonts w:eastAsia="Times New Roman" w:cs="Times New Roman"/>
          <w:szCs w:val="24"/>
        </w:rPr>
        <w:t xml:space="preserve">ας για το ποια είναι η χειρότερη πρακτική. </w:t>
      </w:r>
    </w:p>
    <w:p w14:paraId="07A00620"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Εγώ ξεκαθάρισα από την αρχή ότι οι τροπολογίες που δέχτηκα στο τελευταίο νομοσχέδιο ανήκουν σε τρεις κατηγορίες. Νομίζω ότι τηρ</w:t>
      </w:r>
      <w:r>
        <w:rPr>
          <w:rFonts w:eastAsia="Times New Roman" w:cs="Times New Roman"/>
          <w:szCs w:val="24"/>
        </w:rPr>
        <w:t>είται</w:t>
      </w:r>
      <w:r>
        <w:rPr>
          <w:rFonts w:eastAsia="Times New Roman" w:cs="Times New Roman"/>
          <w:szCs w:val="24"/>
        </w:rPr>
        <w:t xml:space="preserve"> αυτή η ιδέα. Δεν υπάρχουν τροπολογίες σκοπιμότητας. Είναι τελείως αναγκαίες. Πε</w:t>
      </w:r>
      <w:r>
        <w:rPr>
          <w:rFonts w:eastAsia="Times New Roman" w:cs="Times New Roman"/>
          <w:szCs w:val="24"/>
        </w:rPr>
        <w:t>ριλαμβάνουν στοιχεία της δεύτερης αξιολόγησης και έχουν χρονικό περιορισμό τη 31</w:t>
      </w:r>
      <w:r w:rsidRPr="006F382B">
        <w:rPr>
          <w:rFonts w:eastAsia="Times New Roman" w:cs="Times New Roman"/>
          <w:szCs w:val="24"/>
          <w:vertAlign w:val="superscript"/>
        </w:rPr>
        <w:t>η</w:t>
      </w:r>
      <w:r>
        <w:rPr>
          <w:rFonts w:eastAsia="Times New Roman" w:cs="Times New Roman"/>
          <w:szCs w:val="24"/>
        </w:rPr>
        <w:t xml:space="preserve"> Δεκεμβρίου</w:t>
      </w:r>
      <w:r>
        <w:rPr>
          <w:rFonts w:eastAsia="Times New Roman" w:cs="Times New Roman"/>
          <w:szCs w:val="24"/>
        </w:rPr>
        <w:t xml:space="preserve">. </w:t>
      </w:r>
    </w:p>
    <w:p w14:paraId="07A00621"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Επιτρέψτε μου να τοποθετηθώ όσον αφορά τις υπουργικές τροπολογίες κατ’ αρχάς, ξεκινώντας από τέσσερις τροπολογίες του Υπουργείου Περιβάλλοντος και Ενέργειας. </w:t>
      </w:r>
    </w:p>
    <w:p w14:paraId="07A00622"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αφέρομαι στην τροπολογία 858/86, που αφορά τη δυνατότητα να διενεργούν ενεργειακές επιθεωρήσεις όχι μόνο οι επιθεωρητές ως φυσικά </w:t>
      </w:r>
      <w:r>
        <w:rPr>
          <w:rFonts w:eastAsia="Times New Roman" w:cs="Times New Roman"/>
          <w:szCs w:val="24"/>
        </w:rPr>
        <w:lastRenderedPageBreak/>
        <w:t>πρόσωπα, αλλά και νομικά πρόσωπα που έχουν ως υπαλλήλους ενεργειακούς επιθεωρητές με σύμβαση εργασίας. Συνεπώς πέρα από τους μ</w:t>
      </w:r>
      <w:r>
        <w:rPr>
          <w:rFonts w:eastAsia="Times New Roman" w:cs="Times New Roman"/>
          <w:szCs w:val="24"/>
        </w:rPr>
        <w:t xml:space="preserve">εμονωμένους επιθεωρητές, δίνεται η δυνατότητα και σε νομικά πρόσωπα που έχουν υπαλλήλους ενεργειακούς επιθεωρητές να διενεργούν αντίστοιχους ελέγχους. </w:t>
      </w:r>
    </w:p>
    <w:p w14:paraId="07A00623"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Η δεύτερη τροπολογία είναι η 859/87. Αφορά την οργάνωση της αγοράς πετρελαιοειδών και άλλες διατάξεις. Ο</w:t>
      </w:r>
      <w:r>
        <w:rPr>
          <w:rFonts w:eastAsia="Times New Roman" w:cs="Times New Roman"/>
          <w:szCs w:val="24"/>
        </w:rPr>
        <w:t xml:space="preserve">υσιαστικά, υπάρχει μια άρση περιορισμών ή αποδυνάμωση των κριτηρίων του αρχικού κεφαλαίου, του μεγέθους της ελάχιστης αποθήκευσης, των ελάχιστων εγκαταστάσεων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προκειμένου να διευκολυνθεί η ένταξη στην αγορά των πετρελαιοειδών και άλλων επιχειρήσεων</w:t>
      </w:r>
      <w:r>
        <w:rPr>
          <w:rFonts w:eastAsia="Times New Roman" w:cs="Times New Roman"/>
          <w:szCs w:val="24"/>
        </w:rPr>
        <w:t xml:space="preserve">. Άρα επεκτείνεται η δυνατότητα άσκησης δραστηριότητας διάθεσης </w:t>
      </w:r>
      <w:proofErr w:type="spellStart"/>
      <w:r>
        <w:rPr>
          <w:rFonts w:eastAsia="Times New Roman" w:cs="Times New Roman"/>
          <w:szCs w:val="24"/>
        </w:rPr>
        <w:t>βιοκαυσίμων</w:t>
      </w:r>
      <w:proofErr w:type="spellEnd"/>
      <w:r>
        <w:rPr>
          <w:rFonts w:eastAsia="Times New Roman" w:cs="Times New Roman"/>
          <w:szCs w:val="24"/>
        </w:rPr>
        <w:t xml:space="preserve">, καθώς και η δυνατότητα άσκησης δραστηριότητας εμπορίας πετρελαιοειδών σε εταιρείες ΕΠΕ και ΙΚΕ. </w:t>
      </w:r>
    </w:p>
    <w:p w14:paraId="07A0062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Προστίθεται νέα άδεια εμπορίας για τα νησιά του Αιγαίου, εκτός Κρήτης, Ρόδου και Α</w:t>
      </w:r>
      <w:r>
        <w:rPr>
          <w:rFonts w:eastAsia="Times New Roman" w:cs="Times New Roman"/>
          <w:szCs w:val="24"/>
        </w:rPr>
        <w:t xml:space="preserve">ργοσαρωνικού, με ελάχιστο εταιρικό κεφάλαιο 150.000 ευρώ. </w:t>
      </w:r>
    </w:p>
    <w:p w14:paraId="07A0062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Επίσης, μειώνεται ο ελάχιστος απαιτούμενος όγκος αποθηκευτικών χώρων, για τις φιάλες υγραερίου μειώνεται σε </w:t>
      </w:r>
      <w:r>
        <w:rPr>
          <w:rFonts w:eastAsia="Times New Roman" w:cs="Times New Roman"/>
          <w:szCs w:val="24"/>
        </w:rPr>
        <w:t xml:space="preserve">είκοσι χιλιάδες </w:t>
      </w:r>
      <w:r>
        <w:rPr>
          <w:rFonts w:eastAsia="Times New Roman" w:cs="Times New Roman"/>
          <w:szCs w:val="24"/>
        </w:rPr>
        <w:t>και μερικές άλλες αντίστοιχες διατάξεις, που αφορούν την μείωση των προϋπ</w:t>
      </w:r>
      <w:r>
        <w:rPr>
          <w:rFonts w:eastAsia="Times New Roman" w:cs="Times New Roman"/>
          <w:szCs w:val="24"/>
        </w:rPr>
        <w:t>οθέσεων, για να ενταχθούν στην αγορά αυτή κι άλλες εταιρ</w:t>
      </w:r>
      <w:r>
        <w:rPr>
          <w:rFonts w:eastAsia="Times New Roman" w:cs="Times New Roman"/>
          <w:szCs w:val="24"/>
        </w:rPr>
        <w:t>ε</w:t>
      </w:r>
      <w:r>
        <w:rPr>
          <w:rFonts w:eastAsia="Times New Roman" w:cs="Times New Roman"/>
          <w:szCs w:val="24"/>
        </w:rPr>
        <w:t>ίες, προκειμένου να υπάρξει καλύτερος ανταγωνισμός.</w:t>
      </w:r>
    </w:p>
    <w:p w14:paraId="07A0062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τρίτη υπουργική τροπολογία του δικού μας Υπουργείου αναφέρεται στην διασύνδεση Εύβοιας του ΑΔΜΗΕ. </w:t>
      </w:r>
    </w:p>
    <w:p w14:paraId="07A0062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Ποια τροπολο</w:t>
      </w:r>
      <w:r>
        <w:rPr>
          <w:rFonts w:eastAsia="Times New Roman" w:cs="Times New Roman"/>
          <w:szCs w:val="24"/>
        </w:rPr>
        <w:t>γία είναι αυτή κύριε Υπουργέ;</w:t>
      </w:r>
    </w:p>
    <w:p w14:paraId="07A0062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Είναι η τροπολογία 873/101. </w:t>
      </w:r>
    </w:p>
    <w:p w14:paraId="07A0062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Το θέμα, όπως ξέρετε εκεί, ο ΑΔΜΗΕ έχει καταβάλει, ενώ έχει φτιάξει την γραμμή ουσιαστικά, με κόστος περίπου 81 εκατομμύρια. Αναφερόμαστε τ</w:t>
      </w:r>
      <w:r>
        <w:rPr>
          <w:rFonts w:eastAsia="Times New Roman" w:cs="Times New Roman"/>
          <w:szCs w:val="24"/>
        </w:rPr>
        <w:t xml:space="preserve">ώρα στο καθεστώς με το οποίο θα γίνει η σύνδεση των παραγωγών αιολικής ενέργειας στην περιοχή της </w:t>
      </w:r>
      <w:r>
        <w:rPr>
          <w:rFonts w:eastAsia="Times New Roman" w:cs="Times New Roman"/>
          <w:szCs w:val="24"/>
        </w:rPr>
        <w:t>ν</w:t>
      </w:r>
      <w:r>
        <w:rPr>
          <w:rFonts w:eastAsia="Times New Roman" w:cs="Times New Roman"/>
          <w:szCs w:val="24"/>
        </w:rPr>
        <w:t>ότιας Εύβοιας. Εδώ προσδιορίζεται:</w:t>
      </w:r>
    </w:p>
    <w:p w14:paraId="07A0062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Πρώτον, ο τρόπος καταβολής εντός ενός έτους, του 2017 δηλαδή, του κόστους σύνδεσης με την γραμμή αυτή του ΑΔΜΗΕ. Αυτή είναι η πρώτη παράγραφος, προβλέπει, 20%-40%-40% εντός δώδεκα μηνών. Προκαταβολή δηλαδή με το που αποκτούν την άδεια σύνδεσης με το καλώδι</w:t>
      </w:r>
      <w:r>
        <w:rPr>
          <w:rFonts w:eastAsia="Times New Roman" w:cs="Times New Roman"/>
          <w:szCs w:val="24"/>
        </w:rPr>
        <w:t>ο του ΑΔΜΗΕ. Εντός ενός χρόνου θα καταβάλουν το πλήρες τίμημα, όπως έχει προσδιοριστεί από το σχετικό νόμο.</w:t>
      </w:r>
    </w:p>
    <w:p w14:paraId="07A0062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Στην δεύτερη παράγραφο και στην τρίτη παράγραφο προσδιορίζεται ότι δεν θα συνάπτονται συμβάσεις λειτουργικής ενίσχυσης εκτός διαγωνιστικών διαδικασι</w:t>
      </w:r>
      <w:r>
        <w:rPr>
          <w:rFonts w:eastAsia="Times New Roman" w:cs="Times New Roman"/>
          <w:szCs w:val="24"/>
        </w:rPr>
        <w:t xml:space="preserve">ών για σταθμούς ΑΠΕ ισχύος μεγαλύτερη του ενός </w:t>
      </w:r>
      <w:r>
        <w:rPr>
          <w:rFonts w:eastAsia="Times New Roman" w:cs="Times New Roman"/>
          <w:szCs w:val="24"/>
          <w:lang w:val="en-US"/>
        </w:rPr>
        <w:t>M</w:t>
      </w:r>
      <w:r>
        <w:rPr>
          <w:rFonts w:eastAsia="Times New Roman" w:cs="Times New Roman"/>
          <w:szCs w:val="24"/>
          <w:lang w:val="en-US"/>
        </w:rPr>
        <w:t>W</w:t>
      </w:r>
      <w:r>
        <w:rPr>
          <w:rFonts w:eastAsia="Times New Roman" w:cs="Times New Roman"/>
          <w:szCs w:val="24"/>
        </w:rPr>
        <w:t xml:space="preserve"> και αιολικών σταθμών ισχύος μεγαλύτερης των έξι </w:t>
      </w:r>
      <w:r>
        <w:rPr>
          <w:rFonts w:eastAsia="Times New Roman" w:cs="Times New Roman"/>
          <w:szCs w:val="24"/>
          <w:lang w:val="en-US"/>
        </w:rPr>
        <w:t>M</w:t>
      </w:r>
      <w:r>
        <w:rPr>
          <w:rFonts w:eastAsia="Times New Roman" w:cs="Times New Roman"/>
          <w:szCs w:val="24"/>
          <w:lang w:val="en-US"/>
        </w:rPr>
        <w:t>W</w:t>
      </w:r>
      <w:r>
        <w:rPr>
          <w:rFonts w:eastAsia="Times New Roman" w:cs="Times New Roman"/>
          <w:szCs w:val="24"/>
        </w:rPr>
        <w:t xml:space="preserve"> μέχρι την έκδοση </w:t>
      </w:r>
      <w:r>
        <w:rPr>
          <w:rFonts w:eastAsia="Times New Roman" w:cs="Times New Roman"/>
          <w:szCs w:val="24"/>
        </w:rPr>
        <w:lastRenderedPageBreak/>
        <w:t>υπουργικής απόφασης που προβλέπεται στο</w:t>
      </w:r>
      <w:r>
        <w:rPr>
          <w:rFonts w:eastAsia="Times New Roman" w:cs="Times New Roman"/>
          <w:szCs w:val="24"/>
        </w:rPr>
        <w:t>ν</w:t>
      </w:r>
      <w:r>
        <w:rPr>
          <w:rFonts w:eastAsia="Times New Roman" w:cs="Times New Roman"/>
          <w:szCs w:val="24"/>
        </w:rPr>
        <w:t xml:space="preserve"> ν.4414/2016. Η ρύθμιση αυτή είναι αναγκαία για την συμβατότητα της νομοθεσίας με την απόφαση της </w:t>
      </w:r>
      <w:r>
        <w:rPr>
          <w:rFonts w:eastAsia="Times New Roman" w:cs="Times New Roman"/>
          <w:szCs w:val="24"/>
        </w:rPr>
        <w:t xml:space="preserve">Ευρωπαϊκής Επιτροπής με το οποίο εγκρίθηκε το νέο πλαίσιο στήριξης των ΑΠΕ στην χώρα μας. </w:t>
      </w:r>
    </w:p>
    <w:p w14:paraId="07A0062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την τρίτη παράγραφο -είναι πάνω στο ίδιο θέμα- προσπαθούμε να μην υπάρξει κατάτμηση των αδειών για να ενταχθούν στο σύστημα αυτό, οπότε αντιμετωπίζονται τυχόν προ</w:t>
      </w:r>
      <w:r>
        <w:rPr>
          <w:rFonts w:eastAsia="Times New Roman" w:cs="Times New Roman"/>
          <w:szCs w:val="24"/>
        </w:rPr>
        <w:t>βλήματα καταστρατήγησης του νέου θεσμικού πλαισίου, που θα οδηγούν τους κατόχους αδειών παραγωγής να ζητούν την κατάτμηση και τον διαχωρισμό των υφιστάμενων αδειών παραγωγής τους, σε δύο ή περισσότερες άδειες παραγωγής.</w:t>
      </w:r>
    </w:p>
    <w:p w14:paraId="07A0062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Και τέλος, με την τέταρτη παράγραφο </w:t>
      </w:r>
      <w:r>
        <w:rPr>
          <w:rFonts w:eastAsia="Times New Roman" w:cs="Times New Roman"/>
          <w:szCs w:val="24"/>
        </w:rPr>
        <w:t>δίνεται παράταση στην καταβολή του τέλους διατήρησης αδειών παραγωγής για τα έτη 2015-2016, μέχρι τέλους του 2016 και την 30</w:t>
      </w:r>
      <w:r>
        <w:rPr>
          <w:rFonts w:eastAsia="Times New Roman" w:cs="Times New Roman"/>
          <w:szCs w:val="24"/>
          <w:vertAlign w:val="superscript"/>
        </w:rPr>
        <w:t>η</w:t>
      </w:r>
      <w:r>
        <w:rPr>
          <w:rFonts w:eastAsia="Times New Roman" w:cs="Times New Roman"/>
          <w:szCs w:val="24"/>
        </w:rPr>
        <w:t xml:space="preserve"> Μαρτίου του 2017 αντίστοιχα, ενώ ορί</w:t>
      </w:r>
      <w:r>
        <w:rPr>
          <w:rFonts w:eastAsia="Times New Roman" w:cs="Times New Roman"/>
          <w:szCs w:val="24"/>
        </w:rPr>
        <w:lastRenderedPageBreak/>
        <w:t>ζεται ότι για τα έτη αυτά δεν υποχρεούνται τα δημόσια νοσοκομεία σε καταβολή αυτού του ετήσιου</w:t>
      </w:r>
      <w:r>
        <w:rPr>
          <w:rFonts w:eastAsia="Times New Roman" w:cs="Times New Roman"/>
          <w:szCs w:val="24"/>
        </w:rPr>
        <w:t xml:space="preserve"> τέλους διατήρησης. Μ</w:t>
      </w:r>
      <w:r>
        <w:rPr>
          <w:rFonts w:eastAsia="Times New Roman" w:cs="Times New Roman"/>
          <w:szCs w:val="24"/>
        </w:rPr>
        <w:t>ε</w:t>
      </w:r>
      <w:r>
        <w:rPr>
          <w:rFonts w:eastAsia="Times New Roman" w:cs="Times New Roman"/>
          <w:szCs w:val="24"/>
        </w:rPr>
        <w:t xml:space="preserve"> αυτή την ρύθμιση δίνουμε κίνητρα στα νοσοκομεία για να επενδύσουν στην παραγωγή ηλεκτρικής ενέργειας με σκοπό την μείωση του ενεργειακού τους κόστους. </w:t>
      </w:r>
    </w:p>
    <w:p w14:paraId="07A0062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τέταρτη τροπολογία είναι η 877/105 και αφορά τον ΑΔΜΗΕ και τον νόμο που αφορά τ</w:t>
      </w:r>
      <w:r>
        <w:rPr>
          <w:rFonts w:eastAsia="Times New Roman" w:cs="Times New Roman"/>
          <w:szCs w:val="24"/>
        </w:rPr>
        <w:t>ην μεταβίβαση των μετοχών και την αποτίμησή τους στο νέο σχήμα, το οποίο υπενθυμίζω ότι με βάση αυτόν τον νόμο θα είναι ένα νέο σχήμα με πλειοψηφία του δημοσίου το 24% που έχει αγοράσει η κινέζικη πλευρά. Η μεταβατική αυτή περίοδος ολοκληρώνεται στις 10 Μα</w:t>
      </w:r>
      <w:r>
        <w:rPr>
          <w:rFonts w:eastAsia="Times New Roman" w:cs="Times New Roman"/>
          <w:szCs w:val="24"/>
        </w:rPr>
        <w:t>ρτίου. Στο</w:t>
      </w:r>
      <w:r w:rsidRPr="00D10CD2">
        <w:rPr>
          <w:rFonts w:eastAsia="Times New Roman" w:cs="Times New Roman"/>
          <w:szCs w:val="24"/>
        </w:rPr>
        <w:t>ν</w:t>
      </w:r>
      <w:r>
        <w:rPr>
          <w:rFonts w:eastAsia="Times New Roman" w:cs="Times New Roman"/>
          <w:szCs w:val="24"/>
        </w:rPr>
        <w:t xml:space="preserve"> νόμο -όπως ήταν- προβλεπόταν ότι η αποτίμηση, η συναλλαγή της αγοραπωλησίας των μετοχών του ΑΔΜΗΕ, θα γινόταν με βάση το τίμημα που κατέβαλαν αυτοί που κέρδισαν το διαγωνισμό, η κινέζικη εταιρ</w:t>
      </w:r>
      <w:r>
        <w:rPr>
          <w:rFonts w:eastAsia="Times New Roman" w:cs="Times New Roman"/>
          <w:szCs w:val="24"/>
        </w:rPr>
        <w:t>ε</w:t>
      </w:r>
      <w:r>
        <w:rPr>
          <w:rFonts w:eastAsia="Times New Roman" w:cs="Times New Roman"/>
          <w:szCs w:val="24"/>
        </w:rPr>
        <w:t>ία δηλαδή που πήρε το 24%.</w:t>
      </w:r>
    </w:p>
    <w:p w14:paraId="07A0062F" w14:textId="77777777" w:rsidR="00952F62" w:rsidRDefault="00723C98">
      <w:pPr>
        <w:spacing w:line="600" w:lineRule="auto"/>
        <w:ind w:firstLine="720"/>
        <w:jc w:val="both"/>
        <w:rPr>
          <w:rFonts w:eastAsia="Times New Roman"/>
          <w:szCs w:val="24"/>
        </w:rPr>
      </w:pPr>
      <w:r>
        <w:rPr>
          <w:rFonts w:eastAsia="Times New Roman"/>
          <w:szCs w:val="24"/>
        </w:rPr>
        <w:lastRenderedPageBreak/>
        <w:t>Από την πλευρά των κρατι</w:t>
      </w:r>
      <w:r>
        <w:rPr>
          <w:rFonts w:eastAsia="Times New Roman"/>
          <w:szCs w:val="24"/>
        </w:rPr>
        <w:t>κών ενισχύσεων -και αφού το διασταυρώσαμε-, το τίμημα που κατέβαλαν οι διαγωνιζόμενοι, η κινέζικη πλευρά που κέρδισε, περιλαμβάνει κατά την άποψη της αρχής, υπεραξία διοίκησης και υπεραξία στρατηγικού σχεδιασμού. Οπότε, ο προσδιορισμός του τιμήματος, το οπ</w:t>
      </w:r>
      <w:r>
        <w:rPr>
          <w:rFonts w:eastAsia="Times New Roman"/>
          <w:szCs w:val="24"/>
        </w:rPr>
        <w:t xml:space="preserve">οίο θα περάσει στα χέρια του δημοσίου, απαιτεί να υπάρξει νέος εκτιμητής που θα </w:t>
      </w:r>
      <w:proofErr w:type="spellStart"/>
      <w:r>
        <w:rPr>
          <w:rFonts w:eastAsia="Times New Roman"/>
          <w:szCs w:val="24"/>
        </w:rPr>
        <w:t>απομειώσει</w:t>
      </w:r>
      <w:proofErr w:type="spellEnd"/>
      <w:r>
        <w:rPr>
          <w:rFonts w:eastAsia="Times New Roman"/>
          <w:szCs w:val="24"/>
        </w:rPr>
        <w:t xml:space="preserve"> την υπεραξία διοίκησης και την υπεραξία στρατηγικού σχεδιασμού.</w:t>
      </w:r>
    </w:p>
    <w:p w14:paraId="07A00630" w14:textId="77777777" w:rsidR="00952F62" w:rsidRDefault="00723C98">
      <w:pPr>
        <w:spacing w:line="600" w:lineRule="auto"/>
        <w:ind w:firstLine="720"/>
        <w:jc w:val="both"/>
        <w:rPr>
          <w:rFonts w:eastAsia="Times New Roman"/>
          <w:szCs w:val="24"/>
        </w:rPr>
      </w:pPr>
      <w:r>
        <w:rPr>
          <w:rFonts w:eastAsia="Times New Roman"/>
          <w:szCs w:val="24"/>
        </w:rPr>
        <w:t>Αυτό κάνει η παρούσα τροπολογία, το οποίο σημαίνει ότι η εταιρεία του δημοσίου θα πρέπει να προσλάβει</w:t>
      </w:r>
      <w:r>
        <w:rPr>
          <w:rFonts w:eastAsia="Times New Roman"/>
          <w:szCs w:val="24"/>
        </w:rPr>
        <w:t xml:space="preserve"> ανεξάρτητο εκτιμητή, προκειμένου να αναδιατυπώσει το ακριβώς τίμημα, προκειμένου να μην θεωρηθεί κρατική ενίσχυση και δυναμιτίσει την όλη συμφωνία. Αυτές είναι οι τέσσερις υπουργικές τροπολογίες, που αφορούν το Υπουργείο Περιβάλλοντος και Ενέργειας.</w:t>
      </w:r>
    </w:p>
    <w:p w14:paraId="07A00631" w14:textId="77777777" w:rsidR="00952F62" w:rsidRDefault="00723C98">
      <w:pPr>
        <w:spacing w:line="600" w:lineRule="auto"/>
        <w:ind w:firstLine="720"/>
        <w:jc w:val="both"/>
        <w:rPr>
          <w:rFonts w:eastAsia="Times New Roman"/>
          <w:szCs w:val="24"/>
        </w:rPr>
      </w:pPr>
      <w:r>
        <w:rPr>
          <w:rFonts w:eastAsia="Times New Roman"/>
          <w:szCs w:val="24"/>
        </w:rPr>
        <w:lastRenderedPageBreak/>
        <w:t>Οι υπ</w:t>
      </w:r>
      <w:r>
        <w:rPr>
          <w:rFonts w:eastAsia="Times New Roman"/>
          <w:szCs w:val="24"/>
        </w:rPr>
        <w:t xml:space="preserve">ουργικές τροπολογίες που κατατέθηκαν από άλλους Υπουργούς γίνονται στο σύνολό τους δεκτές. Τις αναφέρω -είναι στο σύνολό τους με εξαίρεση την τροπολογία της κ. Κουντουρά, που </w:t>
      </w:r>
      <w:proofErr w:type="spellStart"/>
      <w:r>
        <w:rPr>
          <w:rFonts w:eastAsia="Times New Roman"/>
          <w:szCs w:val="24"/>
        </w:rPr>
        <w:t>απεσύρθη</w:t>
      </w:r>
      <w:proofErr w:type="spellEnd"/>
      <w:r>
        <w:rPr>
          <w:rFonts w:eastAsia="Times New Roman"/>
          <w:szCs w:val="24"/>
        </w:rPr>
        <w:t xml:space="preserve">- λοιπόν. Είναι η 830, 831, 838, 839, 852, 858, 859, 860, η 862 </w:t>
      </w:r>
      <w:proofErr w:type="spellStart"/>
      <w:r>
        <w:rPr>
          <w:rFonts w:eastAsia="Times New Roman"/>
          <w:szCs w:val="24"/>
        </w:rPr>
        <w:t>απεσύρθη</w:t>
      </w:r>
      <w:proofErr w:type="spellEnd"/>
      <w:r>
        <w:rPr>
          <w:rFonts w:eastAsia="Times New Roman"/>
          <w:szCs w:val="24"/>
        </w:rPr>
        <w:t xml:space="preserve"> </w:t>
      </w:r>
      <w:r>
        <w:rPr>
          <w:rFonts w:eastAsia="Times New Roman"/>
          <w:szCs w:val="24"/>
        </w:rPr>
        <w:t>από την κ. Κουντουρά, η 871, 872, 873, 874, 875, 876, 877, 878, 879, και 881.</w:t>
      </w:r>
    </w:p>
    <w:p w14:paraId="07A00632" w14:textId="77777777" w:rsidR="00952F62" w:rsidRDefault="00723C98">
      <w:pPr>
        <w:spacing w:line="600" w:lineRule="auto"/>
        <w:ind w:firstLine="720"/>
        <w:jc w:val="both"/>
        <w:rPr>
          <w:rFonts w:eastAsia="Times New Roman"/>
          <w:szCs w:val="24"/>
        </w:rPr>
      </w:pPr>
      <w:r>
        <w:rPr>
          <w:rFonts w:eastAsia="Times New Roman"/>
          <w:szCs w:val="24"/>
        </w:rPr>
        <w:t>Για τις βουλευτικές θα μου δώσετε λίγο χρόνο ακόμα.</w:t>
      </w:r>
    </w:p>
    <w:p w14:paraId="07A00633"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Βεβαίως, κύριε Υπουργέ.</w:t>
      </w:r>
    </w:p>
    <w:p w14:paraId="07A00634" w14:textId="77777777" w:rsidR="00952F62" w:rsidRDefault="00723C9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κάποιες διευκρινήσεις θα ήθελα να ζ</w:t>
      </w:r>
      <w:r>
        <w:rPr>
          <w:rFonts w:eastAsia="Times New Roman"/>
          <w:szCs w:val="24"/>
        </w:rPr>
        <w:t>ητήσω από τον κύριο Υπουργό.</w:t>
      </w:r>
    </w:p>
    <w:p w14:paraId="07A00635"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Διευκρινήσεις. Βεβαίως, κύριε Μανιάτη.</w:t>
      </w:r>
    </w:p>
    <w:p w14:paraId="07A00636" w14:textId="77777777" w:rsidR="00952F62" w:rsidRDefault="00723C98">
      <w:pPr>
        <w:spacing w:line="600" w:lineRule="auto"/>
        <w:ind w:firstLine="720"/>
        <w:jc w:val="both"/>
        <w:rPr>
          <w:rFonts w:eastAsia="Times New Roman"/>
          <w:szCs w:val="24"/>
        </w:rPr>
      </w:pPr>
      <w:r>
        <w:rPr>
          <w:rFonts w:eastAsia="Times New Roman"/>
          <w:szCs w:val="24"/>
        </w:rPr>
        <w:t>Κύριε Υπουργέ, ο κ. Μανιάτης θα ήθελε να διευκρινίσετε ορισμένα πράγματα.</w:t>
      </w:r>
    </w:p>
    <w:p w14:paraId="07A00637" w14:textId="77777777" w:rsidR="00952F62" w:rsidRDefault="00723C98">
      <w:pPr>
        <w:spacing w:line="600" w:lineRule="auto"/>
        <w:ind w:firstLine="720"/>
        <w:jc w:val="both"/>
        <w:rPr>
          <w:rFonts w:eastAsia="Times New Roman"/>
          <w:szCs w:val="24"/>
        </w:rPr>
      </w:pPr>
      <w:r>
        <w:rPr>
          <w:rFonts w:eastAsia="Times New Roman"/>
          <w:szCs w:val="24"/>
        </w:rPr>
        <w:lastRenderedPageBreak/>
        <w:t>Ορίστε, κύριε Μανιάτη.</w:t>
      </w:r>
    </w:p>
    <w:p w14:paraId="07A00638" w14:textId="77777777" w:rsidR="00952F62" w:rsidRDefault="00723C9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Η πρώτη ερώτηση αφορά τον πίνακα που μα</w:t>
      </w:r>
      <w:r>
        <w:rPr>
          <w:rFonts w:eastAsia="Times New Roman"/>
          <w:szCs w:val="24"/>
        </w:rPr>
        <w:t xml:space="preserve">ς κατέθεσε ο Υπουργός, για τις υποτιθέμενες τροπολογίες που κατατέθηκαν το 2014, όταν έπεφτε η </w:t>
      </w:r>
      <w:r>
        <w:rPr>
          <w:rFonts w:eastAsia="Times New Roman"/>
          <w:szCs w:val="24"/>
        </w:rPr>
        <w:t>κ</w:t>
      </w:r>
      <w:r>
        <w:rPr>
          <w:rFonts w:eastAsia="Times New Roman"/>
          <w:szCs w:val="24"/>
        </w:rPr>
        <w:t xml:space="preserve">υβέρνηση και είχαν προκηρυχθεί σχεδόν εκλογές. Μας είπε ότι είναι </w:t>
      </w:r>
      <w:proofErr w:type="spellStart"/>
      <w:r>
        <w:rPr>
          <w:rFonts w:eastAsia="Times New Roman"/>
          <w:szCs w:val="24"/>
        </w:rPr>
        <w:t>εκατόν</w:t>
      </w:r>
      <w:proofErr w:type="spellEnd"/>
      <w:r>
        <w:rPr>
          <w:rFonts w:eastAsia="Times New Roman"/>
          <w:szCs w:val="24"/>
        </w:rPr>
        <w:t xml:space="preserve"> δύο. </w:t>
      </w:r>
    </w:p>
    <w:p w14:paraId="07A00639" w14:textId="77777777" w:rsidR="00952F62" w:rsidRDefault="00723C98">
      <w:pPr>
        <w:spacing w:line="600" w:lineRule="auto"/>
        <w:ind w:firstLine="720"/>
        <w:jc w:val="both"/>
        <w:rPr>
          <w:rFonts w:eastAsia="Times New Roman"/>
          <w:szCs w:val="24"/>
        </w:rPr>
      </w:pPr>
      <w:r>
        <w:rPr>
          <w:rFonts w:eastAsia="Times New Roman"/>
          <w:szCs w:val="24"/>
        </w:rPr>
        <w:t xml:space="preserve">Κύριε Υπουργέ, μάλλον κάνετε κάποιο λάθος. Οι υπουργικές τροπολογίες, αν μέτρησα </w:t>
      </w:r>
      <w:r>
        <w:rPr>
          <w:rFonts w:eastAsia="Times New Roman"/>
          <w:szCs w:val="24"/>
        </w:rPr>
        <w:t>καλά, είναι δώδεκα.</w:t>
      </w:r>
    </w:p>
    <w:p w14:paraId="07A0063A" w14:textId="77777777" w:rsidR="00952F62" w:rsidRDefault="00723C98">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Τις έχω με κόκκινο.</w:t>
      </w:r>
    </w:p>
    <w:p w14:paraId="07A0063B" w14:textId="77777777" w:rsidR="00952F62" w:rsidRDefault="00723C9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Οι υπουργικές, λοιπόν, είναι δώδεκα, όχι </w:t>
      </w:r>
      <w:proofErr w:type="spellStart"/>
      <w:r>
        <w:rPr>
          <w:rFonts w:eastAsia="Times New Roman"/>
          <w:szCs w:val="24"/>
        </w:rPr>
        <w:t>εκατόν</w:t>
      </w:r>
      <w:proofErr w:type="spellEnd"/>
      <w:r>
        <w:rPr>
          <w:rFonts w:eastAsia="Times New Roman"/>
          <w:szCs w:val="24"/>
        </w:rPr>
        <w:t xml:space="preserve"> δύο. Εκτός αν εσείς, που φέρατε είκοσι δύο, έχετε ήδη «πέσει» και απλώς δεν το έχετε ακόμη </w:t>
      </w:r>
      <w:r>
        <w:rPr>
          <w:rFonts w:eastAsia="Times New Roman"/>
          <w:szCs w:val="24"/>
        </w:rPr>
        <w:t>καταλάβει. Πάντως, οι τότε υπουργικές είναι πολύ λιγότερες από αυτές που καταθέσατε εσείς ως Κυβέρνηση σήμερα. Αυτό για την αλήθεια των δεδομένων. Ένα μικρό ψεματάκι. Δεν πειράζει!</w:t>
      </w:r>
    </w:p>
    <w:p w14:paraId="07A0063C" w14:textId="77777777" w:rsidR="00952F62" w:rsidRDefault="00723C98">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Και καμ</w:t>
      </w:r>
      <w:r>
        <w:rPr>
          <w:rFonts w:eastAsia="Times New Roman"/>
          <w:szCs w:val="24"/>
        </w:rPr>
        <w:t>μ</w:t>
      </w:r>
      <w:r>
        <w:rPr>
          <w:rFonts w:eastAsia="Times New Roman"/>
          <w:szCs w:val="24"/>
        </w:rPr>
        <w:t>ία από τις βουλευτικές τότε δεν έγινε δεκτή.</w:t>
      </w:r>
    </w:p>
    <w:p w14:paraId="07A0063D" w14:textId="77777777" w:rsidR="00952F62" w:rsidRDefault="00723C98">
      <w:pPr>
        <w:spacing w:line="600" w:lineRule="auto"/>
        <w:ind w:firstLine="720"/>
        <w:jc w:val="both"/>
        <w:rPr>
          <w:rFonts w:eastAsia="Times New Roman"/>
          <w:szCs w:val="24"/>
        </w:rPr>
      </w:pPr>
      <w:r>
        <w:rPr>
          <w:rFonts w:eastAsia="Times New Roman"/>
          <w:b/>
          <w:szCs w:val="24"/>
        </w:rPr>
        <w:t>ΑΠΟ</w:t>
      </w:r>
      <w:r>
        <w:rPr>
          <w:rFonts w:eastAsia="Times New Roman"/>
          <w:b/>
          <w:szCs w:val="24"/>
        </w:rPr>
        <w:t>ΣΤΟΛΟΣ ΒΕΣΥΡΟΠΟΥΛΟΣ:</w:t>
      </w:r>
      <w:r>
        <w:rPr>
          <w:rFonts w:eastAsia="Times New Roman"/>
          <w:szCs w:val="24"/>
        </w:rPr>
        <w:t xml:space="preserve"> Ήταν το τελευταίο νομοσχέδιο της κυβέρνησης. Κάτι παρόμοιο γίνεται και τώρα.</w:t>
      </w:r>
    </w:p>
    <w:p w14:paraId="07A0063E" w14:textId="77777777" w:rsidR="00952F62" w:rsidRDefault="00723C9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w:t>
      </w:r>
      <w:proofErr w:type="spellStart"/>
      <w:r>
        <w:rPr>
          <w:rFonts w:eastAsia="Times New Roman"/>
          <w:szCs w:val="24"/>
        </w:rPr>
        <w:t>Βεσυρόπουλε</w:t>
      </w:r>
      <w:proofErr w:type="spellEnd"/>
      <w:r>
        <w:rPr>
          <w:rFonts w:eastAsia="Times New Roman"/>
          <w:szCs w:val="24"/>
        </w:rPr>
        <w:t>, λίγο ησυχία.</w:t>
      </w:r>
    </w:p>
    <w:p w14:paraId="07A0063F" w14:textId="77777777" w:rsidR="00952F62" w:rsidRDefault="00723C98">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Έχω τρεις ερωτήσεις για τον κύριο Υπουργό, για τις τροπολογίες.</w:t>
      </w:r>
    </w:p>
    <w:p w14:paraId="07A00640" w14:textId="77777777" w:rsidR="00952F62" w:rsidRDefault="00723C98">
      <w:pPr>
        <w:spacing w:line="600" w:lineRule="auto"/>
        <w:ind w:firstLine="720"/>
        <w:jc w:val="both"/>
        <w:rPr>
          <w:rFonts w:eastAsia="Times New Roman"/>
          <w:szCs w:val="24"/>
        </w:rPr>
      </w:pPr>
      <w:r>
        <w:rPr>
          <w:rFonts w:eastAsia="Times New Roman"/>
          <w:szCs w:val="24"/>
        </w:rPr>
        <w:t>Κύριε Υπου</w:t>
      </w:r>
      <w:r>
        <w:rPr>
          <w:rFonts w:eastAsia="Times New Roman"/>
          <w:szCs w:val="24"/>
        </w:rPr>
        <w:t>ργέ, κάνατε προφανώς αποδεκτή την τροπολογία για να μπορούν να κάνουν ενεργειακές επιθεωρήσεις και νομικά πρόσωπα. Σήμερα η Ελλάδα έχει γύρω στους δωδεκάμισι χιλιάδες ενεργειακούς επιθεωρητές και διαρκώς επεκτείνεται αυτό. Έχετε συνείδηση ότι αν το περάσετ</w:t>
      </w:r>
      <w:r>
        <w:rPr>
          <w:rFonts w:eastAsia="Times New Roman"/>
          <w:szCs w:val="24"/>
        </w:rPr>
        <w:t xml:space="preserve">ε αυτό, ουσιαστικά δημιουργείτε ένα </w:t>
      </w:r>
      <w:proofErr w:type="spellStart"/>
      <w:r>
        <w:rPr>
          <w:rFonts w:eastAsia="Times New Roman"/>
          <w:szCs w:val="24"/>
        </w:rPr>
        <w:t>παρεμπόριο</w:t>
      </w:r>
      <w:proofErr w:type="spellEnd"/>
      <w:r>
        <w:rPr>
          <w:rFonts w:eastAsia="Times New Roman"/>
          <w:szCs w:val="24"/>
        </w:rPr>
        <w:t xml:space="preserve"> στους μηχανικούς και ιδιαίτερα στους νέους μηχανικούς, που θα τους εκβιάζουν διάφοροι </w:t>
      </w:r>
      <w:r>
        <w:rPr>
          <w:rFonts w:eastAsia="Times New Roman"/>
          <w:szCs w:val="24"/>
        </w:rPr>
        <w:lastRenderedPageBreak/>
        <w:t>εξυπνάκηδες για να τους πουλάνε την υπογραφή τους οι νέοι μηχανικοί για 100 ευρώ το μήνα; Και ποιες θα είναι πια οι αντίστο</w:t>
      </w:r>
      <w:r>
        <w:rPr>
          <w:rFonts w:eastAsia="Times New Roman"/>
          <w:szCs w:val="24"/>
        </w:rPr>
        <w:t>ιχες νομικές συνέπειες και του μηχανικού και του νομικού προσώπου; Γιατί το κάνετε αυτό;</w:t>
      </w:r>
    </w:p>
    <w:p w14:paraId="07A00641"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Δεύτερη ερώτηση στη δεύτερη τροπολογία για το εμπόριο πετρελαιοειδών. Πραγματικά, θέλω να σας ρωτήσω ποιος σας την εισηγήθηκε αυτή την τροπολογία, διότι –δεν λέω ότι ε</w:t>
      </w:r>
      <w:r>
        <w:rPr>
          <w:rFonts w:eastAsia="Times New Roman" w:cs="Times New Roman"/>
          <w:szCs w:val="24"/>
        </w:rPr>
        <w:t>ίναι έτσι, αλλά κάτι δεν μου αρέσει- όταν βλέπω περιορισμούς στους χώρους αποθήκευσης πετρελαιοειδών, όταν βλέπω πολύ αέρα να κυκλοφορεί, μου μυρίζει διευκόλυνση αεριτζήδων-λαθρεμπορίου. Όσο περισσότερο αυστηρές είναι οι προδιαγραφές για τις εταιρείες εμπο</w:t>
      </w:r>
      <w:r>
        <w:rPr>
          <w:rFonts w:eastAsia="Times New Roman" w:cs="Times New Roman"/>
          <w:szCs w:val="24"/>
        </w:rPr>
        <w:t>ρίας πετρελαιοειδών με υποχρέωσή τους να έχουν αποθήκες, να έχουν συγκεκριμένα λογιστικά βιβλία, να έχουν το ελάχιστο κεφάλαιο κ</w:t>
      </w:r>
      <w:r>
        <w:rPr>
          <w:rFonts w:eastAsia="Times New Roman" w:cs="Times New Roman"/>
          <w:szCs w:val="24"/>
        </w:rPr>
        <w:t>.</w:t>
      </w:r>
      <w:r>
        <w:rPr>
          <w:rFonts w:eastAsia="Times New Roman" w:cs="Times New Roman"/>
          <w:szCs w:val="24"/>
        </w:rPr>
        <w:t xml:space="preserve">λπ., τόσο πιο δύσκολο είναι να υπάρξουν διαδικασίες λαθρεμπορίου. </w:t>
      </w:r>
    </w:p>
    <w:p w14:paraId="07A00642"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Ελέγξτε το -εγώ πάντα θεωρώ ότι εσείς έχετε καλή βούληση, πρ</w:t>
      </w:r>
      <w:r>
        <w:rPr>
          <w:rFonts w:eastAsia="Times New Roman" w:cs="Times New Roman"/>
          <w:szCs w:val="24"/>
        </w:rPr>
        <w:t xml:space="preserve">οσωπικά- μην τυχόν αυτό σε μια γενική λογική του Αγίου Δισκοπότηρου, που είναι να τα απελευθερώσουμε όλα και όπου συμπλέετε απολύτως με την Νέα Δημοκρατία, οδηγήσετε σε αδιέξοδο δρόμο. </w:t>
      </w:r>
    </w:p>
    <w:p w14:paraId="07A00643"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Και η τελευταία ερώτηση. Εδώ σηκώνω τα χέρια και θέλω την πολιτική σας</w:t>
      </w:r>
      <w:r>
        <w:rPr>
          <w:rFonts w:eastAsia="Times New Roman" w:cs="Times New Roman"/>
          <w:szCs w:val="24"/>
        </w:rPr>
        <w:t xml:space="preserve"> ερμηνεία. </w:t>
      </w:r>
    </w:p>
    <w:p w14:paraId="07A00644"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Κύριε Πρόεδρε, η τελευταία ερώτηση λέει ότι οι Κινέζοι αγοράζοντας το 24% του ΑΔΜΗΕ πλήρωσαν 320 εκατομμύρια -όσοι τα παρακολουθούμε, το ξέρουμε- που σημαίνει ότι η κάθε μετοχή του ΑΔΜΗΕ -ό,τι αυτό αναλογεί- κοστίζει τόσο. Με βάση τον νόμο η Κυ</w:t>
      </w:r>
      <w:r>
        <w:rPr>
          <w:rFonts w:eastAsia="Times New Roman" w:cs="Times New Roman"/>
          <w:szCs w:val="24"/>
        </w:rPr>
        <w:t>βέρνηση θα έπρεπε να δώσει το ίδιο ποσοστό, το ίδιο ποσό ανά μετοχή στη ΔΕΗ για να αγοράσει το κράτος το δικό του ποσοστό, προκειμένου να ικανοποιηθεί ο κ. Σκουρλέτης, που ήθελε σώνει και καλά 51% του ΑΔΜΗΕ. Δικαίωμά τους. Αφορά μια πολιτική της Κυβέρνησης</w:t>
      </w:r>
      <w:r>
        <w:rPr>
          <w:rFonts w:eastAsia="Times New Roman" w:cs="Times New Roman"/>
          <w:szCs w:val="24"/>
        </w:rPr>
        <w:t xml:space="preserve">. </w:t>
      </w:r>
    </w:p>
    <w:p w14:paraId="07A00645"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 xml:space="preserve">Όμως, εδώ ο Υπουργός στην τεκμηρίωση της τροπολογίας, τι μας λέει; Ότι οι Κινέζοι πλήρωσαν παραπάνω απ’ όσα θα πληρώσει το κράτος και γι’ αυτό βάζουν άλλους εκτιμητές, επειδή πλήρωσαν υπεραξία διοίκησης και υπεραξία στρατηγικού σχεδιασμού. </w:t>
      </w:r>
    </w:p>
    <w:p w14:paraId="07A00646"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Με άλλα λόγι</w:t>
      </w:r>
      <w:r>
        <w:rPr>
          <w:rFonts w:eastAsia="Times New Roman" w:cs="Times New Roman"/>
          <w:szCs w:val="24"/>
        </w:rPr>
        <w:t>α, κύριε Πρόεδρε και κύριε Υπουργέ, ξέρετε τι μας είπατε; Ότι το μεγάλο αφεντικό του ΑΔΜΗΕ θα είναι οι Κινέζοι, γι’ αυτό πλήρωσαν υπεραξία διοίκησης και υπεραξία στρατηγικού σχεδιασμού, τις οποίες υπεραξίες δεν πρέπει να πληρώσει το ελληνικό δημόσιο, που υ</w:t>
      </w:r>
      <w:r>
        <w:rPr>
          <w:rFonts w:eastAsia="Times New Roman" w:cs="Times New Roman"/>
          <w:szCs w:val="24"/>
        </w:rPr>
        <w:t xml:space="preserve">ποτίθεται, όμως -γι’ αυτό παραμυθιάζετε, επίσης, τον κόσμο- ότι θα είναι το μεγάλο αφεντικό του ΑΔΜΗΕ. </w:t>
      </w:r>
    </w:p>
    <w:p w14:paraId="07A00647"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Η ερώτηση, λοιπόν, είναι η εξής: Οι Κινέζοι είναι κορόιδα και πλήρωσαν υπεραξίες ή αυτή τη στιγμή κάτι άλλο παίζεται, που δεν αντιλαμβάνεται το Σώμα του</w:t>
      </w:r>
      <w:r>
        <w:rPr>
          <w:rFonts w:eastAsia="Times New Roman" w:cs="Times New Roman"/>
          <w:szCs w:val="24"/>
        </w:rPr>
        <w:t xml:space="preserve"> ελληνικού Κοινοβουλίου;</w:t>
      </w:r>
    </w:p>
    <w:p w14:paraId="07A00648"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Κύριε Πρόεδρε, αυτές τις δύο ερωτήσεις έχω. </w:t>
      </w:r>
    </w:p>
    <w:p w14:paraId="07A00649" w14:textId="77777777" w:rsidR="00952F62" w:rsidRDefault="00723C98">
      <w:pPr>
        <w:spacing w:line="600" w:lineRule="auto"/>
        <w:ind w:firstLine="567"/>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Κύριε Υπουργέ, έχετε τον λόγο.</w:t>
      </w:r>
    </w:p>
    <w:p w14:paraId="07A0064A" w14:textId="77777777" w:rsidR="00952F62" w:rsidRDefault="00723C98">
      <w:pPr>
        <w:spacing w:line="600" w:lineRule="auto"/>
        <w:ind w:firstLine="567"/>
        <w:jc w:val="both"/>
        <w:rPr>
          <w:rFonts w:eastAsia="Times New Roman" w:cs="Times New Roman"/>
          <w:szCs w:val="24"/>
        </w:rPr>
      </w:pPr>
      <w:r>
        <w:rPr>
          <w:rFonts w:eastAsia="Times New Roman"/>
          <w:b/>
          <w:bCs/>
        </w:rPr>
        <w:t>ΓΕΩΡΓΙΟΣ ΣΤΑΘΑΚΗΣ (Υπουργός Περιβάλλοντος και Ενέργειας):</w:t>
      </w:r>
      <w:r>
        <w:rPr>
          <w:rFonts w:eastAsia="Times New Roman" w:cs="Times New Roman"/>
          <w:szCs w:val="24"/>
        </w:rPr>
        <w:t xml:space="preserve"> Η διαμαρτυρία, αν θυμάμαι τα χαρτιά που πέταξε ο κ. </w:t>
      </w:r>
      <w:proofErr w:type="spellStart"/>
      <w:r>
        <w:rPr>
          <w:rFonts w:eastAsia="Times New Roman" w:cs="Times New Roman"/>
          <w:szCs w:val="24"/>
        </w:rPr>
        <w:t>Κεγκέρογλου</w:t>
      </w:r>
      <w:proofErr w:type="spellEnd"/>
      <w:r>
        <w:rPr>
          <w:rFonts w:eastAsia="Times New Roman" w:cs="Times New Roman"/>
          <w:szCs w:val="24"/>
        </w:rPr>
        <w:t>, ήταν οι βουλευτικές τροπολογίες και νομίζω ότι αποκαταστάθηκε η αλήθεια με το σύνολο των υπουργικών και βουλευτικών, οι οποίες είχαν κατατεθεί εκείνη τη στιγμή. Αυτά τα στοιχεία τα χρωστούσα. Τα κατέθεσα στη Βουλή. Δεν νομίζω ότι είναι προς αξιολόγηση απ</w:t>
      </w:r>
      <w:r>
        <w:rPr>
          <w:rFonts w:eastAsia="Times New Roman" w:cs="Times New Roman"/>
          <w:szCs w:val="24"/>
        </w:rPr>
        <w:t xml:space="preserve">ό τους συναδέλφους. </w:t>
      </w:r>
    </w:p>
    <w:p w14:paraId="07A0064B"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Δεύτερον, ξεκινάω με τις δύο παρατηρήσεις για τα πετρελαιοειδή και τους περιβαλλοντικούς επιθεωρητές. Και τα δύο εντάσσονται σε μια συζήτηση, η οποία έχει ολοκληρωθεί και φαντάζομαι ότι είστε ενήμεροι για τη μελέτη του ΟΟΣΑ για επιμέρο</w:t>
      </w:r>
      <w:r>
        <w:rPr>
          <w:rFonts w:eastAsia="Times New Roman" w:cs="Times New Roman"/>
          <w:szCs w:val="24"/>
        </w:rPr>
        <w:t xml:space="preserve">υς μέτρα, τα οποία θα αφορούν τη σχετική διευκόλυνση πιο ανταγωνιστικών συνθηκών σε πολλές επιμέρους αγορές. </w:t>
      </w:r>
    </w:p>
    <w:p w14:paraId="07A0064C"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Θεωρώ υπερβολικές τις διατυπώσεις ότι καταστρέφονται οι μεμονωμένοι περιβαλλοντικοί επιθεωρητές, αν ένα σύστημα απαγορεύει σε οποιεσδήποτε νομικής</w:t>
      </w:r>
      <w:r>
        <w:rPr>
          <w:rFonts w:eastAsia="Times New Roman" w:cs="Times New Roman"/>
          <w:szCs w:val="24"/>
        </w:rPr>
        <w:t xml:space="preserve"> μορφής εταιρεία, σύμπραξη, συνεταιρισμό ή μια νομική εταιρεία, η οποία έχει και υπαλλήλους φυσικά, ότι ανατρέπει οποιαδήποτε διαδικασία, με την οποία θα ωφεληθούν, δεν ξέρω τι, ποιοι και θα ζημιωθούν, δεν ξέρω ποιοι άλλοι. </w:t>
      </w:r>
    </w:p>
    <w:p w14:paraId="07A0064D"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Είναι ένας προφανής, αυτονόητος</w:t>
      </w:r>
      <w:r>
        <w:rPr>
          <w:rFonts w:eastAsia="Times New Roman" w:cs="Times New Roman"/>
          <w:szCs w:val="24"/>
        </w:rPr>
        <w:t xml:space="preserve">, θα έλεγα, εκσυγχρονισμός και όπως ξέρετε, οι λειτουργίες αυτών των αγορών επεκτείνονται διαρκώς με την επιπρόσθετη νομοθεσία και το νέο ευρύ φάσμα ενεργειακών δραστηριοτήτων, στα οποία εμπλέκονται όλοι αυτοί οι φορείς. </w:t>
      </w:r>
    </w:p>
    <w:p w14:paraId="07A0064E" w14:textId="77777777" w:rsidR="00952F62" w:rsidRDefault="00723C98">
      <w:pPr>
        <w:spacing w:line="600" w:lineRule="auto"/>
        <w:ind w:firstLine="709"/>
        <w:jc w:val="both"/>
        <w:rPr>
          <w:rFonts w:eastAsia="Times New Roman" w:cs="Times New Roman"/>
          <w:szCs w:val="24"/>
        </w:rPr>
      </w:pPr>
      <w:r>
        <w:rPr>
          <w:rFonts w:eastAsia="Times New Roman" w:cs="Times New Roman"/>
          <w:szCs w:val="24"/>
        </w:rPr>
        <w:t>Άρα ο αποκλεισμός των νομικών προσ</w:t>
      </w:r>
      <w:r>
        <w:rPr>
          <w:rFonts w:eastAsia="Times New Roman" w:cs="Times New Roman"/>
          <w:szCs w:val="24"/>
        </w:rPr>
        <w:t xml:space="preserve">ώπων ήταν ένας αναχρονισμός που έπρεπε προφανώς να διορθωθεί. </w:t>
      </w:r>
    </w:p>
    <w:p w14:paraId="07A0064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Το ίδιο ισχύει και για τα πετρελαιοειδή. Οι όροι, όπως ξέρετε, ήταν μόνο ανώνυμες εταιρείες, άρα είχαμε πλήρη αποκλεισμό πιο μικρομεσαίου τύπου επιχειρήσεων, αλλά από ό,τι φαίνεται εκ των πραγμ</w:t>
      </w:r>
      <w:r>
        <w:rPr>
          <w:rFonts w:eastAsia="Times New Roman" w:cs="Times New Roman"/>
          <w:szCs w:val="24"/>
        </w:rPr>
        <w:t>άτων δεν συντρέχει κανένας λόγος για αυτό. Δεν αλλάζουν οι όροι, οι προϋποθέσεις, ο χαρακτηρισμός, η ασφάλεια και η αυστηρότητα του νόμου για το τι πρέπει να κάνει κάθε εταιρεία. Μειώνονται οι κλίμακες προκειμένου να διευκολυνθούν να μπουν και άλλες εταιρε</w:t>
      </w:r>
      <w:r>
        <w:rPr>
          <w:rFonts w:eastAsia="Times New Roman" w:cs="Times New Roman"/>
          <w:szCs w:val="24"/>
        </w:rPr>
        <w:t>ίες, που μέχρι τώρα ήταν αποκλεισμένες επειδή ήταν συγκεκριμένη μορφή ανώνυμων εταιρειών και μόνο και πολύ μεγάλες κλίμακες ως ελάχιστες για να μπορεί να μπει μια εταιρεία. Και αυτό είναι μέσα στου ΟΟΣΑ τα συμφωνηθέντα.</w:t>
      </w:r>
    </w:p>
    <w:p w14:paraId="07A0065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Επαναλαμβάνω ότι η ελληνική Κυβέρνησ</w:t>
      </w:r>
      <w:r>
        <w:rPr>
          <w:rFonts w:eastAsia="Times New Roman" w:cs="Times New Roman"/>
          <w:szCs w:val="24"/>
        </w:rPr>
        <w:t xml:space="preserve">η επί έναν χρόνο είχε μια μακρά και δημιουργική συζήτηση για να καταλήξουμε σε θέματα που διευκολύνουν την καλύτερη λειτουργία των αγορών και αυτό ήταν επίσης μέρος της δικής μας στρατηγικής. </w:t>
      </w:r>
    </w:p>
    <w:p w14:paraId="07A0065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Για το θέμα του ΑΔΜΗΕ, η συζήτηση με την κεντρική μονάδα κρατικ</w:t>
      </w:r>
      <w:r>
        <w:rPr>
          <w:rFonts w:eastAsia="Times New Roman" w:cs="Times New Roman"/>
          <w:szCs w:val="24"/>
        </w:rPr>
        <w:t xml:space="preserve">ών ενισχύσεων είχε ως </w:t>
      </w:r>
      <w:proofErr w:type="spellStart"/>
      <w:r>
        <w:rPr>
          <w:rFonts w:eastAsia="Times New Roman" w:cs="Times New Roman"/>
          <w:szCs w:val="24"/>
        </w:rPr>
        <w:t>διακύβευμα</w:t>
      </w:r>
      <w:proofErr w:type="spellEnd"/>
      <w:r>
        <w:rPr>
          <w:rFonts w:eastAsia="Times New Roman" w:cs="Times New Roman"/>
          <w:szCs w:val="24"/>
        </w:rPr>
        <w:t xml:space="preserve"> ακριβώς αυτό το θέμα: μια εταιρεία η οποία έρχεται εκτός Ευρώπης, αποκτά δύο πλεονεκτήματα. Θεωρείται από την αποτίμηση των κρατικών ενισχύσεων ότι η τιμή που πληρώνει είναι έτοιμη να πληρώσει ένα </w:t>
      </w:r>
      <w:r>
        <w:rPr>
          <w:rFonts w:eastAsia="Times New Roman" w:cs="Times New Roman"/>
          <w:szCs w:val="24"/>
          <w:lang w:val="en-US"/>
        </w:rPr>
        <w:t>premium</w:t>
      </w:r>
      <w:r>
        <w:rPr>
          <w:rFonts w:eastAsia="Times New Roman" w:cs="Times New Roman"/>
          <w:szCs w:val="24"/>
        </w:rPr>
        <w:t xml:space="preserve"> -μπορεί να διαφορο</w:t>
      </w:r>
      <w:r>
        <w:rPr>
          <w:rFonts w:eastAsia="Times New Roman" w:cs="Times New Roman"/>
          <w:szCs w:val="24"/>
        </w:rPr>
        <w:t xml:space="preserve">ποιείται το ποσοστό, αυτό είναι προς αποτίμηση- προκειμένου πρώτον, να μπει στην ευρωπαϊκή αγορά. Αυτό έγινε και στους αντίστοιχους διαγωνισμούς και μερική ιδιωτικοποίηση, όπως στην Πορτογαλία και στην Ιταλία, όπου και εκεί θεωρήθηκαν ότι οι εταιρείες που </w:t>
      </w:r>
      <w:r>
        <w:rPr>
          <w:rFonts w:eastAsia="Times New Roman" w:cs="Times New Roman"/>
          <w:szCs w:val="24"/>
        </w:rPr>
        <w:t xml:space="preserve">μπήκαν εκτός Ευρώπης –κινέζικες εν προκειμένω- πληρώνουν και ένα </w:t>
      </w:r>
      <w:r>
        <w:rPr>
          <w:rFonts w:eastAsia="Times New Roman" w:cs="Times New Roman"/>
          <w:szCs w:val="24"/>
          <w:lang w:val="en-US"/>
        </w:rPr>
        <w:t>premium</w:t>
      </w:r>
      <w:r>
        <w:rPr>
          <w:rFonts w:eastAsia="Times New Roman" w:cs="Times New Roman"/>
          <w:szCs w:val="24"/>
        </w:rPr>
        <w:t xml:space="preserve"> για να μπουν στην ευρωπαϊκή αγορά. </w:t>
      </w:r>
    </w:p>
    <w:p w14:paraId="07A0065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 δεύτερο είναι φυσικά το </w:t>
      </w:r>
      <w:proofErr w:type="spellStart"/>
      <w:r>
        <w:rPr>
          <w:rFonts w:eastAsia="Times New Roman" w:cs="Times New Roman"/>
          <w:szCs w:val="24"/>
        </w:rPr>
        <w:t>premium</w:t>
      </w:r>
      <w:proofErr w:type="spellEnd"/>
      <w:r>
        <w:rPr>
          <w:rFonts w:eastAsia="Times New Roman" w:cs="Times New Roman"/>
          <w:szCs w:val="24"/>
        </w:rPr>
        <w:t xml:space="preserve"> διοίκησης. Δεν έχει καμ</w:t>
      </w:r>
      <w:r>
        <w:rPr>
          <w:rFonts w:eastAsia="Times New Roman" w:cs="Times New Roman"/>
          <w:szCs w:val="24"/>
        </w:rPr>
        <w:t>μ</w:t>
      </w:r>
      <w:r>
        <w:rPr>
          <w:rFonts w:eastAsia="Times New Roman" w:cs="Times New Roman"/>
          <w:szCs w:val="24"/>
        </w:rPr>
        <w:t>ιά σχέση αυτό που είπατε με την πραγματικότητα. Υπάρχει μια συμφωνία πλέον του 51% που θ</w:t>
      </w:r>
      <w:r>
        <w:rPr>
          <w:rFonts w:eastAsia="Times New Roman" w:cs="Times New Roman"/>
          <w:szCs w:val="24"/>
        </w:rPr>
        <w:t xml:space="preserve">α είναι του δημοσίου με τον κάτοχο του 24% για τον τρόπο </w:t>
      </w:r>
      <w:r>
        <w:rPr>
          <w:rFonts w:eastAsia="Times New Roman" w:cs="Times New Roman"/>
          <w:szCs w:val="24"/>
        </w:rPr>
        <w:lastRenderedPageBreak/>
        <w:t>διοίκησης της επιχείρησης. Διατηρεί φυσικά το δημόσιο ισχυρή παρουσία και στο σύστημα διοίκησης, αλλά δίνει και τις αναγκαίες διασφαλίσεις για τη διοίκηση της επιχείρησης στην πλευρά του ιδιώτη μετόχ</w:t>
      </w:r>
      <w:r>
        <w:rPr>
          <w:rFonts w:eastAsia="Times New Roman" w:cs="Times New Roman"/>
          <w:szCs w:val="24"/>
        </w:rPr>
        <w:t xml:space="preserve">ου. </w:t>
      </w:r>
    </w:p>
    <w:p w14:paraId="07A0065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Συνεπώς ισχύει απολύτως αυτό ότι ο τρόπος με τον οποίο θα αποτιμηθεί, τα χρήματα που θα πληρώσει το δημόσιο στη ΔΕΗ. Θα πρέπει να αποτιμηθούν με έναν συγκεκριμένο τρόπο ο οποίος δεν θα περιλαμβάνει αυτό το </w:t>
      </w:r>
      <w:r>
        <w:rPr>
          <w:rFonts w:eastAsia="Times New Roman" w:cs="Times New Roman"/>
          <w:szCs w:val="24"/>
          <w:lang w:val="en-US"/>
        </w:rPr>
        <w:t>premium</w:t>
      </w:r>
      <w:r>
        <w:rPr>
          <w:rFonts w:eastAsia="Times New Roman" w:cs="Times New Roman"/>
          <w:szCs w:val="24"/>
        </w:rPr>
        <w:t>. Αυτό ήταν αναγκαίο προκειμένου να διασφαλίσουμε ότι θα ολοκληρωθεί, ότι θα μείνει υπό δημόσιο έλεγχο το 51%. Αυτό ήταν ένα μεγάλο επίτευγμα της Κυβέρνησης, καθώς και το ότι θα ολοκληρωθεί στις 10 Μαρτίου με έναν συντεταγμένο τρόπο, σύννομο και δεν θα δυν</w:t>
      </w:r>
      <w:r>
        <w:rPr>
          <w:rFonts w:eastAsia="Times New Roman" w:cs="Times New Roman"/>
          <w:szCs w:val="24"/>
        </w:rPr>
        <w:t xml:space="preserve">αμιτιστεί αυτή η διαδικασία σε οποιοδήποτε στάδιο. Αυτό κάνουμε με τη σημερινή τροπολογία. </w:t>
      </w:r>
    </w:p>
    <w:p w14:paraId="07A00654"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w:t>
      </w:r>
    </w:p>
    <w:p w14:paraId="07A00655"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Προχωράμε στη διαδικασία. Ο κ. Βορίδης ήταν από τους τελευταίους ομιλητές. Όπως ξέρετε, έχουμε πολύ λίγο χρόνο</w:t>
      </w:r>
      <w:r>
        <w:rPr>
          <w:rFonts w:eastAsia="Times New Roman" w:cs="Times New Roman"/>
          <w:szCs w:val="24"/>
        </w:rPr>
        <w:t xml:space="preserve">, δύο λεπτά, ίσα ίσα να υποστηρίξουμε την τροπολογία. </w:t>
      </w:r>
    </w:p>
    <w:p w14:paraId="07A00656"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μια τοποθέτηση θέλω να κάνω για μια τροπολογία. </w:t>
      </w:r>
    </w:p>
    <w:p w14:paraId="07A00657"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Προφανώς θα κάνετε τοποθέτηση, για τροπολογία όμως. </w:t>
      </w:r>
    </w:p>
    <w:p w14:paraId="07A00658"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proofErr w:type="spellStart"/>
      <w:r>
        <w:rPr>
          <w:rFonts w:eastAsia="Times New Roman" w:cs="Times New Roman"/>
          <w:szCs w:val="24"/>
        </w:rPr>
        <w:t>Αποδομητική</w:t>
      </w:r>
      <w:proofErr w:type="spellEnd"/>
      <w:r>
        <w:rPr>
          <w:rFonts w:eastAsia="Times New Roman" w:cs="Times New Roman"/>
          <w:szCs w:val="24"/>
        </w:rPr>
        <w:t>. Για τροπο</w:t>
      </w:r>
      <w:r>
        <w:rPr>
          <w:rFonts w:eastAsia="Times New Roman" w:cs="Times New Roman"/>
          <w:szCs w:val="24"/>
        </w:rPr>
        <w:t xml:space="preserve">λογία θα μιλήσω πάντως. </w:t>
      </w:r>
    </w:p>
    <w:p w14:paraId="07A00659"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θα σας υπαγορεύσω εγώ τι είδους τοποθέτηση θα κάνετε. </w:t>
      </w:r>
    </w:p>
    <w:p w14:paraId="07A0065A"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γιατί μου είπατε ότι θα υποστηρίξω την τροπολογία. </w:t>
      </w:r>
    </w:p>
    <w:p w14:paraId="07A0065B"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Τώρα είμαστε στη διαδικασία </w:t>
      </w:r>
      <w:r>
        <w:rPr>
          <w:rFonts w:eastAsia="Times New Roman" w:cs="Times New Roman"/>
          <w:szCs w:val="24"/>
        </w:rPr>
        <w:t xml:space="preserve">που μιλάμε –πολιτική τοποθέτηση- για τις τροπολογίες, όχι για άλλα πράγματα. </w:t>
      </w:r>
    </w:p>
    <w:p w14:paraId="07A0065C"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Για τις τροπολογίες, βεβαίως. </w:t>
      </w:r>
    </w:p>
    <w:p w14:paraId="07A0065D"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ακούω, κύριε Βορίδη, και έχουμε λίγο χρόνο, δύο με τρία λεπτά, όπως μίλησαν όλοι. </w:t>
      </w:r>
    </w:p>
    <w:p w14:paraId="07A0065E" w14:textId="77777777" w:rsidR="00952F62" w:rsidRDefault="00723C98">
      <w:pPr>
        <w:tabs>
          <w:tab w:val="left" w:pos="3189"/>
          <w:tab w:val="center" w:pos="4513"/>
        </w:tabs>
        <w:spacing w:line="600" w:lineRule="auto"/>
        <w:ind w:firstLine="720"/>
        <w:jc w:val="both"/>
        <w:rPr>
          <w:rFonts w:eastAsia="Times New Roman" w:cs="Times New Roman"/>
          <w:color w:val="000000" w:themeColor="text1"/>
          <w:szCs w:val="24"/>
        </w:rPr>
      </w:pPr>
      <w:r w:rsidRPr="009D628D">
        <w:rPr>
          <w:rFonts w:eastAsia="Times New Roman" w:cs="Times New Roman"/>
          <w:b/>
          <w:color w:val="000000" w:themeColor="text1"/>
          <w:szCs w:val="24"/>
        </w:rPr>
        <w:t xml:space="preserve">ΜΑΥΡΟΥΔΗΣ ΒΟΡΙΔΗΣ: </w:t>
      </w:r>
      <w:r w:rsidRPr="009D628D">
        <w:rPr>
          <w:rFonts w:eastAsia="Times New Roman" w:cs="Times New Roman"/>
          <w:color w:val="000000" w:themeColor="text1"/>
          <w:szCs w:val="24"/>
        </w:rPr>
        <w:t xml:space="preserve">Η παρεξήγησε, κύριε Πρόεδρε, ήταν επειδή είπατε ότι θα υποστηρίξω μια τροπολογία. Θα </w:t>
      </w:r>
      <w:proofErr w:type="spellStart"/>
      <w:r w:rsidRPr="009D628D">
        <w:rPr>
          <w:rFonts w:eastAsia="Times New Roman" w:cs="Times New Roman"/>
          <w:color w:val="000000" w:themeColor="text1"/>
          <w:szCs w:val="24"/>
        </w:rPr>
        <w:t>αποδομήσω</w:t>
      </w:r>
      <w:proofErr w:type="spellEnd"/>
      <w:r w:rsidRPr="009D628D">
        <w:rPr>
          <w:rFonts w:eastAsia="Times New Roman" w:cs="Times New Roman"/>
          <w:color w:val="000000" w:themeColor="text1"/>
          <w:szCs w:val="24"/>
        </w:rPr>
        <w:t xml:space="preserve"> μια τροπολογία, δεν θα την υποστηρίξω ή θα αποπειραθώ</w:t>
      </w:r>
      <w:r w:rsidRPr="009D628D">
        <w:rPr>
          <w:rFonts w:eastAsia="Times New Roman" w:cs="Times New Roman"/>
          <w:color w:val="000000" w:themeColor="text1"/>
          <w:szCs w:val="24"/>
        </w:rPr>
        <w:t>,</w:t>
      </w:r>
      <w:r w:rsidRPr="009D628D">
        <w:rPr>
          <w:rFonts w:eastAsia="Times New Roman" w:cs="Times New Roman"/>
          <w:color w:val="000000" w:themeColor="text1"/>
          <w:szCs w:val="24"/>
        </w:rPr>
        <w:t xml:space="preserve"> εν πάση </w:t>
      </w:r>
      <w:proofErr w:type="spellStart"/>
      <w:r w:rsidRPr="009D628D">
        <w:rPr>
          <w:rFonts w:eastAsia="Times New Roman" w:cs="Times New Roman"/>
          <w:color w:val="000000" w:themeColor="text1"/>
          <w:szCs w:val="24"/>
        </w:rPr>
        <w:t>περιπτώσει</w:t>
      </w:r>
      <w:proofErr w:type="spellEnd"/>
      <w:r w:rsidRPr="009D628D">
        <w:rPr>
          <w:rFonts w:eastAsia="Times New Roman" w:cs="Times New Roman"/>
          <w:color w:val="000000" w:themeColor="text1"/>
          <w:szCs w:val="24"/>
        </w:rPr>
        <w:t xml:space="preserve">. </w:t>
      </w:r>
    </w:p>
    <w:p w14:paraId="07A0065F" w14:textId="77777777" w:rsidR="00952F62" w:rsidRDefault="00723C9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Δικαίωμά σας. </w:t>
      </w:r>
    </w:p>
    <w:p w14:paraId="07A00660"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b/>
          <w:szCs w:val="24"/>
        </w:rPr>
        <w:t>:</w:t>
      </w:r>
      <w:r>
        <w:rPr>
          <w:rFonts w:eastAsia="Times New Roman"/>
          <w:szCs w:val="24"/>
        </w:rPr>
        <w:t xml:space="preserve"> Κατ’ αρχάς νομίζω ότι εδώ -ένα πολύ γρήγορο σχόλιο- αυτή η κατάσταση με τις τροπολογίες είναι απαράδεκτη, επιεικώς απαράδεκτη. </w:t>
      </w:r>
    </w:p>
    <w:p w14:paraId="07A00661"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Άκουσα, δε, το επιχείρημά σας, κύριε Υπουργέ, ότι το ίδιο -ή κάτι αντίστοιχο- συνέβαινε στην τελευταία συνεδρίαση της προηγούμ</w:t>
      </w:r>
      <w:r>
        <w:rPr>
          <w:rFonts w:eastAsia="Times New Roman"/>
          <w:szCs w:val="24"/>
        </w:rPr>
        <w:t>ενης κυβέρνησης. Να ευχηθώ, λοιπόν, να είναι η τελευταία συνεδρίαση</w:t>
      </w:r>
      <w:r w:rsidRPr="000769E5">
        <w:rPr>
          <w:rFonts w:eastAsia="Times New Roman"/>
          <w:szCs w:val="24"/>
        </w:rPr>
        <w:t xml:space="preserve"> </w:t>
      </w:r>
      <w:r>
        <w:rPr>
          <w:rFonts w:eastAsia="Times New Roman"/>
          <w:szCs w:val="24"/>
        </w:rPr>
        <w:t>της Βουλής</w:t>
      </w:r>
      <w:r>
        <w:rPr>
          <w:rFonts w:eastAsia="Times New Roman"/>
          <w:szCs w:val="24"/>
        </w:rPr>
        <w:t>, με αυτή την Κυβέρνηση, μια</w:t>
      </w:r>
      <w:r>
        <w:rPr>
          <w:rFonts w:eastAsia="Times New Roman"/>
          <w:szCs w:val="24"/>
        </w:rPr>
        <w:t>ς</w:t>
      </w:r>
      <w:r>
        <w:rPr>
          <w:rFonts w:eastAsia="Times New Roman"/>
          <w:szCs w:val="24"/>
        </w:rPr>
        <w:t xml:space="preserve"> και η αναλογία και ο συνειρμός που </w:t>
      </w:r>
      <w:proofErr w:type="spellStart"/>
      <w:r>
        <w:rPr>
          <w:rFonts w:eastAsia="Times New Roman"/>
          <w:szCs w:val="24"/>
        </w:rPr>
        <w:t>προξενείται</w:t>
      </w:r>
      <w:proofErr w:type="spellEnd"/>
      <w:r>
        <w:rPr>
          <w:rFonts w:eastAsia="Times New Roman"/>
          <w:szCs w:val="24"/>
        </w:rPr>
        <w:t xml:space="preserve"> είναι αυτός. </w:t>
      </w:r>
    </w:p>
    <w:p w14:paraId="07A00662"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Τώρα, είναι δε χαρακτηριστικό, διότι δεν είναι δυνατόν να έρχονται τέτοιου τύπου τροπολογίες. </w:t>
      </w:r>
      <w:r>
        <w:rPr>
          <w:rFonts w:eastAsia="Times New Roman"/>
          <w:szCs w:val="24"/>
          <w:lang w:val="en-US"/>
        </w:rPr>
        <w:t>K</w:t>
      </w:r>
      <w:r>
        <w:rPr>
          <w:rFonts w:eastAsia="Times New Roman"/>
          <w:szCs w:val="24"/>
        </w:rPr>
        <w:t xml:space="preserve">αι αναφέρομαι στην τροπολογία που φέρνει η κ. </w:t>
      </w:r>
      <w:proofErr w:type="spellStart"/>
      <w:r>
        <w:rPr>
          <w:rFonts w:eastAsia="Times New Roman"/>
          <w:szCs w:val="24"/>
        </w:rPr>
        <w:t>Γεροβασίλη</w:t>
      </w:r>
      <w:proofErr w:type="spellEnd"/>
      <w:r>
        <w:rPr>
          <w:rFonts w:eastAsia="Times New Roman"/>
          <w:szCs w:val="24"/>
        </w:rPr>
        <w:t xml:space="preserve">, στην οποία ακούστε τώρα τι ρυθμίζεται. Έχουμε ορισμένα δεδομένα. Έγιναν προσλήψεις σε διάφορους φορείς </w:t>
      </w:r>
      <w:r>
        <w:rPr>
          <w:rFonts w:eastAsia="Times New Roman"/>
          <w:szCs w:val="24"/>
        </w:rPr>
        <w:t xml:space="preserve">του </w:t>
      </w:r>
      <w:r>
        <w:rPr>
          <w:rFonts w:eastAsia="Times New Roman"/>
          <w:szCs w:val="24"/>
        </w:rPr>
        <w:t>δ</w:t>
      </w:r>
      <w:r>
        <w:rPr>
          <w:rFonts w:eastAsia="Times New Roman"/>
          <w:szCs w:val="24"/>
        </w:rPr>
        <w:t>ημοσίου και στους ΟΤΑ. Οι προσλήψεις αυτές παρατάθηκαν μέχρι το 2016. Κρίθηκαν οι προσλήψεις αυτές μη σύννομες, από απόφαση του Ελεγκτικού Συνεδρίου, με αποτέλεσμα να μην μπορούν να πληρώσουν οι οργανισμοί. Το γεγονός, λοιπόν, αυτό οδήγησε στο να κατα</w:t>
      </w:r>
      <w:r>
        <w:rPr>
          <w:rFonts w:eastAsia="Times New Roman"/>
          <w:szCs w:val="24"/>
        </w:rPr>
        <w:t xml:space="preserve">γγέλλονται πλέον οι συμβάσεις, να λήγουν οι συμβάσεις αυτές, ακριβώς γιατί δεν μπορούν να πληρωθούν. </w:t>
      </w:r>
    </w:p>
    <w:p w14:paraId="07A00663"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Προσέξτε. Προσέφυγαν οι εργαζόμενοι στα δικαστήρια. Υπάρχουν ήδη οι πρώτες κρίσεις διαδικασίας ασφαλιστικών μέτρων, που χάνουν τις υποθέσεις οι εργαζόμενο</w:t>
      </w:r>
      <w:r>
        <w:rPr>
          <w:rFonts w:eastAsia="Times New Roman"/>
          <w:szCs w:val="24"/>
        </w:rPr>
        <w:t xml:space="preserve">ι, γιατί και τα δικαστήρια κρίνουν ότι δεν είναι σύννομες οι προσλήψεις αυτές. </w:t>
      </w:r>
    </w:p>
    <w:p w14:paraId="07A00664"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Και έρχεται εδώ η κ. </w:t>
      </w:r>
      <w:proofErr w:type="spellStart"/>
      <w:r>
        <w:rPr>
          <w:rFonts w:eastAsia="Times New Roman"/>
          <w:szCs w:val="24"/>
        </w:rPr>
        <w:t>Γεροβασίλη</w:t>
      </w:r>
      <w:proofErr w:type="spellEnd"/>
      <w:r>
        <w:rPr>
          <w:rFonts w:eastAsia="Times New Roman"/>
          <w:szCs w:val="24"/>
        </w:rPr>
        <w:t xml:space="preserve"> και αντί να συμμορφωθεί και να δώσει λύσεις, τι κάνει; Παρατείνει αυτές τις συμβάσεις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2017. Και έρχονται οι φορείς και λένε: «Μα</w:t>
      </w:r>
      <w:r>
        <w:rPr>
          <w:rFonts w:eastAsia="Times New Roman"/>
          <w:szCs w:val="24"/>
        </w:rPr>
        <w:t xml:space="preserve">, εμείς έχουμε κάνει διαδικασία ΑΣΕΠ και μπορούμε αυτούς που χρειαζόμαστε να τους προσλάβουμε συννόμως με τη διαδικασία του ΑΣΕΠ». Και τι λέει η κ. </w:t>
      </w:r>
      <w:proofErr w:type="spellStart"/>
      <w:r>
        <w:rPr>
          <w:rFonts w:eastAsia="Times New Roman"/>
          <w:szCs w:val="24"/>
        </w:rPr>
        <w:t>Γεροβασίλη</w:t>
      </w:r>
      <w:proofErr w:type="spellEnd"/>
      <w:r>
        <w:rPr>
          <w:rFonts w:eastAsia="Times New Roman"/>
          <w:szCs w:val="24"/>
        </w:rPr>
        <w:t>; «Να τους προσλάβετε, αλλά αφού έχει τελειώσει, μετά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2017, το 2018». </w:t>
      </w:r>
    </w:p>
    <w:p w14:paraId="07A00665"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εί</w:t>
      </w:r>
      <w:r>
        <w:rPr>
          <w:rFonts w:eastAsia="Times New Roman"/>
          <w:szCs w:val="24"/>
        </w:rPr>
        <w:t xml:space="preserve">ναι σοβαρή νομοθέτηση αυτή; Έρχεστε δηλαδή και λέτε βάλαμε τους δικούς μας, τώρα υπάρχει πρόβλημα, δεν μπορούν να πληρωθούν, οι άλλοι, οι οποίοι έχουν πάει με τη διαδικασία του ΑΣΕΠ, να </w:t>
      </w:r>
      <w:r>
        <w:rPr>
          <w:rFonts w:eastAsia="Times New Roman"/>
          <w:szCs w:val="24"/>
        </w:rPr>
        <w:lastRenderedPageBreak/>
        <w:t>περιμένουν, γιατί εμείς φέρνουμε ακόμη μια παράνομη παράταση αυτών των</w:t>
      </w:r>
      <w:r>
        <w:rPr>
          <w:rFonts w:eastAsia="Times New Roman"/>
          <w:szCs w:val="24"/>
        </w:rPr>
        <w:t xml:space="preserve"> συγκεκριμένων θητειών. </w:t>
      </w:r>
    </w:p>
    <w:p w14:paraId="07A00666"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αλλά είναι εντελώς απαράδεκτο και αυτό εξηγεί, κύριε Υπουργέ, γιατί νομοθετείτε τώρα και γιατί νομοθετείτε με αυτόν τον τρόπο. Νομοθετείτε με αυτόν τον τρόπο, διότι όλα αυτά τα οποία περνάτε, προφανώς, έχουν τέτοιο</w:t>
      </w:r>
      <w:r>
        <w:rPr>
          <w:rFonts w:eastAsia="Times New Roman"/>
          <w:szCs w:val="24"/>
        </w:rPr>
        <w:t>ν</w:t>
      </w:r>
      <w:r>
        <w:rPr>
          <w:rFonts w:eastAsia="Times New Roman"/>
          <w:szCs w:val="24"/>
        </w:rPr>
        <w:t xml:space="preserve"> </w:t>
      </w:r>
      <w:r>
        <w:rPr>
          <w:rFonts w:eastAsia="Times New Roman"/>
          <w:szCs w:val="24"/>
        </w:rPr>
        <w:t xml:space="preserve">χαρακτήρα, σκανδαλώδη χαρακτήρα, απαράδεκτο χαρακτήρα. Γιατί αλλιώς θα αφήνατε να γίνει κανονικά η συζήτηση και να φανεί με πλήρη διαφάνεια, με πλήρη κοινοβουλευτική τάξη, αυτό που είναι να κάνουμε. </w:t>
      </w:r>
    </w:p>
    <w:p w14:paraId="07A00667"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Λοιπόν, αυτό είναι επιεικώς απαράδεκτο. Πρέπει να αποσυρ</w:t>
      </w:r>
      <w:r>
        <w:rPr>
          <w:rFonts w:eastAsia="Times New Roman"/>
          <w:szCs w:val="24"/>
        </w:rPr>
        <w:t>θεί. Και να ξέρετε, δεν διευκολύνετε τους ανθρώπους, πρόβλημα τους δημιουργείτε. Και στους εργαζόμενους δημιουργείτε πρόβλημα και στους Οργανισμούς Τοπικής Αυτοδιοίκησης δημιουργείτε πρόβλημα και μεταφέρετε, δηλαδή, ουσιαστικά τη ρουσφετολογική πολιτική σα</w:t>
      </w:r>
      <w:r>
        <w:rPr>
          <w:rFonts w:eastAsia="Times New Roman"/>
          <w:szCs w:val="24"/>
        </w:rPr>
        <w:t xml:space="preserve">ς και πάνω στα κεφάλια και των εργαζομένων αλλά και των </w:t>
      </w:r>
      <w:r>
        <w:rPr>
          <w:rFonts w:eastAsia="Times New Roman"/>
          <w:szCs w:val="24"/>
        </w:rPr>
        <w:t>ο</w:t>
      </w:r>
      <w:r>
        <w:rPr>
          <w:rFonts w:eastAsia="Times New Roman"/>
          <w:szCs w:val="24"/>
        </w:rPr>
        <w:t xml:space="preserve">ργανισμών. </w:t>
      </w:r>
    </w:p>
    <w:p w14:paraId="07A00668"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κύριε Βορίδη.</w:t>
      </w:r>
    </w:p>
    <w:p w14:paraId="07A00669"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Κύριε Υπουργέ, έχετε τον λόγο.</w:t>
      </w:r>
    </w:p>
    <w:p w14:paraId="07A0066A"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Επειδή ο κ. Βορίδης έλειπε όταν έγιν</w:t>
      </w:r>
      <w:r>
        <w:rPr>
          <w:rFonts w:eastAsia="Times New Roman"/>
          <w:szCs w:val="24"/>
        </w:rPr>
        <w:t>ε η διεξοδική συζήτηση, προσπαθεί να κλέψει τη δόξα συναδέλφου σας. Και δεν είναι σωστό. Το θέμα αυτό…</w:t>
      </w:r>
    </w:p>
    <w:p w14:paraId="07A0066B"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Με συνεννόηση έγινε.</w:t>
      </w:r>
    </w:p>
    <w:p w14:paraId="07A0066C"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Είναι παρών ο συνάδελφός μου που του έκλεψα τη δόξα. Εν συναινέσει έγινε η κλοπή. Είναι συνα</w:t>
      </w:r>
      <w:r>
        <w:rPr>
          <w:rFonts w:eastAsia="Times New Roman"/>
          <w:szCs w:val="24"/>
        </w:rPr>
        <w:t>ινετική κλοπή.</w:t>
      </w:r>
    </w:p>
    <w:p w14:paraId="07A0066D"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Επειδή ήμουν εντός της Αιθούσης, ενώ ο κ. Βορίδης απουσίαζε απ’ ό,τι φαίνεται, έχω να πω ότι παρακολουθήσαμε μια πολύ πιο εκτενή ανταλλαγή επιχειρημάτων, που </w:t>
      </w:r>
      <w:proofErr w:type="spellStart"/>
      <w:r>
        <w:rPr>
          <w:rFonts w:eastAsia="Times New Roman"/>
          <w:szCs w:val="24"/>
        </w:rPr>
        <w:t>περιελάμβανε</w:t>
      </w:r>
      <w:proofErr w:type="spellEnd"/>
      <w:r>
        <w:rPr>
          <w:rFonts w:eastAsia="Times New Roman"/>
          <w:szCs w:val="24"/>
        </w:rPr>
        <w:t xml:space="preserve"> και επιχειρ</w:t>
      </w:r>
      <w:r>
        <w:rPr>
          <w:rFonts w:eastAsia="Times New Roman"/>
          <w:szCs w:val="24"/>
        </w:rPr>
        <w:t xml:space="preserve">ήματα του πώς </w:t>
      </w:r>
      <w:r>
        <w:rPr>
          <w:rFonts w:eastAsia="Times New Roman"/>
          <w:szCs w:val="24"/>
        </w:rPr>
        <w:lastRenderedPageBreak/>
        <w:t xml:space="preserve">δημιουργεί επιπρόσθετο κόστος στους δήμους ή μη, αλλά και δεκάδες άλλα επιχειρήματα, τα οποία τα άκουσα με πάρα πολύ ισχυρή πεποίθηση ότι ήταν μια πολύ τεκμηριωμένη ένσταση, η οποία απαντήθηκε, όμως, από την κ. </w:t>
      </w:r>
      <w:proofErr w:type="spellStart"/>
      <w:r>
        <w:rPr>
          <w:rFonts w:eastAsia="Times New Roman"/>
          <w:szCs w:val="24"/>
        </w:rPr>
        <w:t>Γεροβασίλη</w:t>
      </w:r>
      <w:proofErr w:type="spellEnd"/>
      <w:r>
        <w:rPr>
          <w:rFonts w:eastAsia="Times New Roman"/>
          <w:szCs w:val="24"/>
        </w:rPr>
        <w:t xml:space="preserve">, όση ώρα ήταν εδώ. </w:t>
      </w:r>
    </w:p>
    <w:p w14:paraId="07A0066E" w14:textId="77777777" w:rsidR="00952F62" w:rsidRDefault="00723C98">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Άρα εγώ δεν έχω να προσθέσω και να προτείνω τίποτα περισσότερο από το να ανατρέξετε σε αυτόν τον πολύ καλό διάλογο που έγινε πριν από λίγη ώρα στη Βουλή.</w:t>
      </w:r>
    </w:p>
    <w:p w14:paraId="07A0066F" w14:textId="77777777" w:rsidR="00952F62" w:rsidRDefault="00723C98">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07A00670" w14:textId="77777777" w:rsidR="00952F62" w:rsidRDefault="00723C98">
      <w:pPr>
        <w:spacing w:after="0" w:line="600" w:lineRule="auto"/>
        <w:ind w:left="720"/>
        <w:jc w:val="both"/>
        <w:rPr>
          <w:rFonts w:eastAsia="Times New Roman" w:cs="Times New Roman"/>
        </w:rPr>
      </w:pPr>
      <w:r>
        <w:rPr>
          <w:rFonts w:eastAsia="Times New Roman" w:cs="Times New Roman"/>
        </w:rPr>
        <w:t>Κυρίες και κύριοι συνάδελφοι, έχω την τιμή να ανακοινώ</w:t>
      </w:r>
      <w:r>
        <w:rPr>
          <w:rFonts w:eastAsia="Times New Roman" w:cs="Times New Roman"/>
        </w:rPr>
        <w:t>σω στο Σώμα</w:t>
      </w:r>
    </w:p>
    <w:p w14:paraId="07A00671" w14:textId="77777777" w:rsidR="00952F62" w:rsidRDefault="00723C98">
      <w:pPr>
        <w:spacing w:after="0" w:line="600" w:lineRule="auto"/>
        <w:jc w:val="both"/>
        <w:rPr>
          <w:rFonts w:eastAsia="Times New Roman" w:cs="Times New Roman"/>
        </w:rPr>
      </w:pPr>
      <w:r>
        <w:rPr>
          <w:rFonts w:eastAsia="Times New Roman" w:cs="Times New Roman"/>
        </w:rPr>
        <w:t>ότι τη</w:t>
      </w:r>
      <w:r>
        <w:rPr>
          <w:rFonts w:eastAsia="Times New Roman" w:cs="Times New Roman"/>
        </w:rPr>
        <w:t xml:space="preserve"> </w:t>
      </w:r>
      <w:r>
        <w:rPr>
          <w:rFonts w:eastAsia="Times New Roman" w:cs="Times New Roman"/>
        </w:rPr>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τρεις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Γυμνάσιο Αμαλιάδας (</w:t>
      </w:r>
      <w:r>
        <w:rPr>
          <w:rFonts w:eastAsia="Times New Roman" w:cs="Times New Roman"/>
        </w:rPr>
        <w:t>δεύτερο τ</w:t>
      </w:r>
      <w:r>
        <w:rPr>
          <w:rFonts w:eastAsia="Times New Roman" w:cs="Times New Roman"/>
        </w:rPr>
        <w:t xml:space="preserve">μήμα). </w:t>
      </w:r>
    </w:p>
    <w:p w14:paraId="07A00672" w14:textId="77777777" w:rsidR="00952F62" w:rsidRDefault="00723C98">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07A00673" w14:textId="77777777" w:rsidR="00952F62" w:rsidRDefault="00723C98">
      <w:pPr>
        <w:spacing w:line="600" w:lineRule="auto"/>
        <w:ind w:left="360"/>
        <w:jc w:val="center"/>
        <w:rPr>
          <w:rFonts w:eastAsia="Times New Roman"/>
          <w:szCs w:val="24"/>
        </w:rPr>
      </w:pPr>
      <w:r>
        <w:rPr>
          <w:rFonts w:eastAsia="Times New Roman" w:cs="Times New Roman"/>
        </w:rPr>
        <w:t>(Χειροκροτήματα απ’ όλες τις πτέρυγες της Βουλής)</w:t>
      </w:r>
    </w:p>
    <w:p w14:paraId="07A00674" w14:textId="77777777" w:rsidR="00952F62" w:rsidRDefault="00723C98">
      <w:pPr>
        <w:spacing w:line="600" w:lineRule="auto"/>
        <w:ind w:firstLine="720"/>
        <w:jc w:val="both"/>
        <w:rPr>
          <w:rFonts w:eastAsia="Times New Roman"/>
          <w:szCs w:val="24"/>
        </w:rPr>
      </w:pPr>
      <w:r>
        <w:rPr>
          <w:rFonts w:eastAsia="Times New Roman"/>
          <w:szCs w:val="24"/>
        </w:rPr>
        <w:t xml:space="preserve">Να πούμε στις μαθήτριες και στους μαθητές ότι παρακολουθείτε </w:t>
      </w:r>
      <w:r>
        <w:rPr>
          <w:rFonts w:eastAsia="Times New Roman"/>
          <w:szCs w:val="24"/>
        </w:rPr>
        <w:t>μια νομοθετική διαδικασία. Υπάρχει ένα νομοσχέδιο του Υπουργείου Περιβάλλοντος και Ενέργειας σχετικά με τον χωρικό σχεδιασμό και τη βιώσιμη ανάπτυξη. Είμαστε προς το τέλος της διαδικασίας. Γίνεται μια συζήτηση στη Βουλή. Μετά από μία, μιάμιση ώρα, ίσως και</w:t>
      </w:r>
      <w:r>
        <w:rPr>
          <w:rFonts w:eastAsia="Times New Roman"/>
          <w:szCs w:val="24"/>
        </w:rPr>
        <w:t xml:space="preserve"> λιγότερο, θα ψηφίσουμε το νομοσχέδιο αυτό και</w:t>
      </w:r>
      <w:r>
        <w:rPr>
          <w:rFonts w:eastAsia="Times New Roman"/>
          <w:szCs w:val="24"/>
        </w:rPr>
        <w:t>,</w:t>
      </w:r>
      <w:r>
        <w:rPr>
          <w:rFonts w:eastAsia="Times New Roman"/>
          <w:szCs w:val="24"/>
        </w:rPr>
        <w:t xml:space="preserve"> εφόσον εγκριθεί από το Σώμα</w:t>
      </w:r>
      <w:r>
        <w:rPr>
          <w:rFonts w:eastAsia="Times New Roman"/>
          <w:szCs w:val="24"/>
        </w:rPr>
        <w:t>,</w:t>
      </w:r>
      <w:r>
        <w:rPr>
          <w:rFonts w:eastAsia="Times New Roman"/>
          <w:szCs w:val="24"/>
        </w:rPr>
        <w:t xml:space="preserve"> θα γίνει νόμος του κράτους. Τώρα είμαστε στο σημείο που θα μιλήσουν οι Κοινοβουλευτικοί Εκπρόσωποι τον κομμάτων. </w:t>
      </w:r>
    </w:p>
    <w:p w14:paraId="07A00675" w14:textId="77777777" w:rsidR="00952F62" w:rsidRDefault="00723C98">
      <w:pPr>
        <w:spacing w:line="600" w:lineRule="auto"/>
        <w:ind w:firstLine="720"/>
        <w:jc w:val="both"/>
        <w:rPr>
          <w:rFonts w:eastAsia="Times New Roman"/>
          <w:szCs w:val="24"/>
        </w:rPr>
      </w:pPr>
      <w:r>
        <w:rPr>
          <w:rFonts w:eastAsia="Times New Roman"/>
          <w:szCs w:val="24"/>
        </w:rPr>
        <w:t xml:space="preserve">Τον λόγο έχει ο κ. Ιωάννης Κεφαλογιάννης, Κοινοβουλευτικός </w:t>
      </w:r>
      <w:r>
        <w:rPr>
          <w:rFonts w:eastAsia="Times New Roman"/>
          <w:szCs w:val="24"/>
        </w:rPr>
        <w:t>Εκπρόσωπος της Νέας Δημοκρατίας.</w:t>
      </w:r>
    </w:p>
    <w:p w14:paraId="07A00676" w14:textId="77777777" w:rsidR="00952F62" w:rsidRDefault="00723C98">
      <w:pPr>
        <w:spacing w:line="600" w:lineRule="auto"/>
        <w:ind w:firstLine="720"/>
        <w:jc w:val="both"/>
        <w:rPr>
          <w:rFonts w:eastAsia="Times New Roman"/>
          <w:b/>
          <w:szCs w:val="24"/>
        </w:rPr>
      </w:pPr>
      <w:r>
        <w:rPr>
          <w:rFonts w:eastAsia="Times New Roman"/>
          <w:b/>
          <w:szCs w:val="24"/>
        </w:rPr>
        <w:lastRenderedPageBreak/>
        <w:t xml:space="preserve">ΙΩΑΝΝΗΣ ΚΕΦΑΛΟΓΙΑΝΝΗΣ: </w:t>
      </w:r>
      <w:r>
        <w:rPr>
          <w:rFonts w:eastAsia="Times New Roman"/>
          <w:szCs w:val="24"/>
        </w:rPr>
        <w:t>Κύριε Πρόεδρε, για να υπάρξει μια συνολική τοποθέτηση επί των τροπολογιών</w:t>
      </w:r>
      <w:r>
        <w:rPr>
          <w:rFonts w:eastAsia="Times New Roman"/>
          <w:szCs w:val="24"/>
        </w:rPr>
        <w:t>,</w:t>
      </w:r>
      <w:r>
        <w:rPr>
          <w:rFonts w:eastAsia="Times New Roman"/>
          <w:szCs w:val="24"/>
        </w:rPr>
        <w:t xml:space="preserve"> να προηγηθεί ο κύριος Υπουργός για να μας πει αν κάνει δεκτές κάποιες βουλευτικές τροπολογίες.</w:t>
      </w:r>
    </w:p>
    <w:p w14:paraId="07A00677" w14:textId="77777777" w:rsidR="00952F62" w:rsidRDefault="00723C98">
      <w:pPr>
        <w:spacing w:line="600" w:lineRule="auto"/>
        <w:ind w:firstLine="720"/>
        <w:jc w:val="both"/>
        <w:rPr>
          <w:rFonts w:eastAsia="Times New Roman" w:cs="Times New Roman"/>
          <w:bCs/>
          <w:szCs w:val="24"/>
        </w:rPr>
      </w:pPr>
      <w:r>
        <w:rPr>
          <w:rFonts w:eastAsia="Times New Roman" w:cs="Times New Roman"/>
          <w:b/>
          <w:bCs/>
          <w:szCs w:val="24"/>
        </w:rPr>
        <w:t>ΠΡΟΕΔΡΕΥΩΝ (Αναστάσιος Κουράκη</w:t>
      </w:r>
      <w:r>
        <w:rPr>
          <w:rFonts w:eastAsia="Times New Roman" w:cs="Times New Roman"/>
          <w:b/>
          <w:bCs/>
          <w:szCs w:val="24"/>
        </w:rPr>
        <w:t xml:space="preserve">ς): </w:t>
      </w:r>
      <w:r>
        <w:rPr>
          <w:rFonts w:eastAsia="Times New Roman" w:cs="Times New Roman"/>
          <w:bCs/>
          <w:szCs w:val="24"/>
        </w:rPr>
        <w:t>Βεβαίως.</w:t>
      </w:r>
    </w:p>
    <w:p w14:paraId="07A00678" w14:textId="77777777" w:rsidR="00952F62" w:rsidRDefault="00723C98">
      <w:pPr>
        <w:spacing w:line="600" w:lineRule="auto"/>
        <w:ind w:firstLine="720"/>
        <w:jc w:val="both"/>
        <w:rPr>
          <w:rFonts w:eastAsia="Times New Roman" w:cs="Times New Roman"/>
          <w:b/>
          <w:bCs/>
          <w:szCs w:val="24"/>
        </w:rPr>
      </w:pPr>
      <w:r>
        <w:rPr>
          <w:rFonts w:eastAsia="Times New Roman" w:cs="Times New Roman"/>
          <w:bCs/>
          <w:szCs w:val="24"/>
        </w:rPr>
        <w:t>Τον λόγο έχει</w:t>
      </w:r>
      <w:r>
        <w:rPr>
          <w:rFonts w:eastAsia="Times New Roman" w:cs="Times New Roman"/>
          <w:bCs/>
          <w:szCs w:val="24"/>
        </w:rPr>
        <w:t>,</w:t>
      </w:r>
      <w:r>
        <w:rPr>
          <w:rFonts w:eastAsia="Times New Roman" w:cs="Times New Roman"/>
          <w:bCs/>
          <w:szCs w:val="24"/>
        </w:rPr>
        <w:t xml:space="preserve"> επομένως</w:t>
      </w:r>
      <w:r>
        <w:rPr>
          <w:rFonts w:eastAsia="Times New Roman" w:cs="Times New Roman"/>
          <w:bCs/>
          <w:szCs w:val="24"/>
        </w:rPr>
        <w:t>,</w:t>
      </w:r>
      <w:r>
        <w:rPr>
          <w:rFonts w:eastAsia="Times New Roman" w:cs="Times New Roman"/>
          <w:bCs/>
          <w:szCs w:val="24"/>
        </w:rPr>
        <w:t xml:space="preserve"> ο κ. Σταθάκης, για να μας πει ποιες από τις βουλευτικές τροπολογίες κάνει δεκτές.</w:t>
      </w:r>
    </w:p>
    <w:p w14:paraId="07A00679" w14:textId="77777777" w:rsidR="00952F62" w:rsidRDefault="00723C98">
      <w:pPr>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Ωραία. </w:t>
      </w:r>
    </w:p>
    <w:p w14:paraId="07A0067A" w14:textId="77777777" w:rsidR="00952F62" w:rsidRDefault="00723C98">
      <w:pPr>
        <w:spacing w:line="600" w:lineRule="auto"/>
        <w:ind w:firstLine="720"/>
        <w:jc w:val="both"/>
        <w:rPr>
          <w:rFonts w:eastAsia="Times New Roman"/>
          <w:szCs w:val="24"/>
        </w:rPr>
      </w:pPr>
      <w:r>
        <w:rPr>
          <w:rFonts w:eastAsia="Times New Roman"/>
          <w:szCs w:val="24"/>
        </w:rPr>
        <w:t>Είναι είκοσι επτά οι βουλευτικές τροπολογίες. Θα σταθώ μία προς μία σε</w:t>
      </w:r>
      <w:r>
        <w:rPr>
          <w:rFonts w:eastAsia="Times New Roman"/>
          <w:szCs w:val="24"/>
        </w:rPr>
        <w:t xml:space="preserve"> αυτές με δύο λόγια για την κάθε μία αν χρειαστεί. </w:t>
      </w:r>
    </w:p>
    <w:p w14:paraId="07A0067B" w14:textId="77777777" w:rsidR="00952F62" w:rsidRDefault="00723C98">
      <w:pPr>
        <w:spacing w:line="600" w:lineRule="auto"/>
        <w:ind w:firstLine="720"/>
        <w:jc w:val="both"/>
        <w:rPr>
          <w:rFonts w:eastAsia="Times New Roman"/>
          <w:szCs w:val="24"/>
        </w:rPr>
      </w:pPr>
      <w:r>
        <w:rPr>
          <w:rFonts w:eastAsia="Times New Roman"/>
          <w:szCs w:val="24"/>
        </w:rPr>
        <w:t>Ξεκινάω από την πρώτη. Η τροπολογία 816/72 γίνεται αποδεκτή και αφορά παρεκκλίσεις που γίνονται στη δόμηση υφιστάμενων ιερών ναών εκκλησιών.</w:t>
      </w:r>
    </w:p>
    <w:p w14:paraId="07A0067C" w14:textId="77777777" w:rsidR="00952F62" w:rsidRDefault="00723C98">
      <w:pPr>
        <w:spacing w:line="600" w:lineRule="auto"/>
        <w:ind w:firstLine="720"/>
        <w:jc w:val="both"/>
        <w:rPr>
          <w:rFonts w:eastAsia="Times New Roman"/>
          <w:szCs w:val="24"/>
        </w:rPr>
      </w:pPr>
      <w:r>
        <w:rPr>
          <w:rFonts w:eastAsia="Times New Roman"/>
          <w:szCs w:val="24"/>
        </w:rPr>
        <w:lastRenderedPageBreak/>
        <w:t>Δεύτερη αποδεκτή είναι η τροπολογία με αριθμό 825/73, η οποία α</w:t>
      </w:r>
      <w:r>
        <w:rPr>
          <w:rFonts w:eastAsia="Times New Roman"/>
          <w:szCs w:val="24"/>
        </w:rPr>
        <w:t xml:space="preserve">ναφέρεται στο θέμα αναστολής λήψης διοικητικών πράξεων και πρωτοκόλλων από την κατάθεση - αίτηση έως την έκδοση απόφασης. Αναφέρεται στο αντιφατικό στοιχείο το ότι κάνω μια αίτηση στο δασαρχείο για «νομιμοποίηση» ή όχι κτηρίων μεγάλων, μικροεπεμβάσεων που </w:t>
      </w:r>
      <w:r>
        <w:rPr>
          <w:rFonts w:eastAsia="Times New Roman"/>
          <w:szCs w:val="24"/>
        </w:rPr>
        <w:t xml:space="preserve">έχουν προηγηθεί στο δασικό περιβάλλον. Στη διάρκεια, μέχρι να αποφανθεί το δασαρχείο, είναι υποχρεωμένο από τον νομοθέτη, για να μη θεωρηθεί παράλειψη καθήκοντος, να προβαίνει σε διοικητές πράξεις εναντίον αυτού που έχει ήδη αιτηθεί, έχει κάνει την αίτηση </w:t>
      </w:r>
      <w:r>
        <w:rPr>
          <w:rFonts w:eastAsia="Times New Roman"/>
          <w:szCs w:val="24"/>
        </w:rPr>
        <w:t>του. Άρα</w:t>
      </w:r>
      <w:r>
        <w:rPr>
          <w:rFonts w:eastAsia="Times New Roman"/>
          <w:szCs w:val="24"/>
        </w:rPr>
        <w:t>,</w:t>
      </w:r>
      <w:r>
        <w:rPr>
          <w:rFonts w:eastAsia="Times New Roman"/>
          <w:szCs w:val="24"/>
        </w:rPr>
        <w:t xml:space="preserve"> συνεπώς</w:t>
      </w:r>
      <w:r>
        <w:rPr>
          <w:rFonts w:eastAsia="Times New Roman"/>
          <w:szCs w:val="24"/>
        </w:rPr>
        <w:t>,</w:t>
      </w:r>
      <w:r>
        <w:rPr>
          <w:rFonts w:eastAsia="Times New Roman"/>
          <w:szCs w:val="24"/>
        </w:rPr>
        <w:t xml:space="preserve"> εξομαλύνει αυτή την αντίφαση ότι αναστέλλεται η λήψη διοικητικών πράξεων, δεν υποχρεούται δηλαδή εν προκειμένω ο δασάρχης να προβεί σε διοικητικές πράξεις έως ότου αξιολογήσει και απαντήσει στη συγκεκριμένη αίτηση που έγινε.</w:t>
      </w:r>
    </w:p>
    <w:p w14:paraId="07A0067D" w14:textId="77777777" w:rsidR="00952F62" w:rsidRDefault="00723C98">
      <w:pPr>
        <w:spacing w:line="600" w:lineRule="auto"/>
        <w:ind w:firstLine="720"/>
        <w:jc w:val="both"/>
        <w:rPr>
          <w:rFonts w:eastAsia="Times New Roman"/>
          <w:szCs w:val="24"/>
        </w:rPr>
      </w:pPr>
      <w:r>
        <w:rPr>
          <w:rFonts w:eastAsia="Times New Roman"/>
          <w:szCs w:val="24"/>
        </w:rPr>
        <w:lastRenderedPageBreak/>
        <w:t>Η τροπολογία</w:t>
      </w:r>
      <w:r>
        <w:rPr>
          <w:rFonts w:eastAsia="Times New Roman"/>
          <w:szCs w:val="24"/>
        </w:rPr>
        <w:t xml:space="preserve"> με αριθμό 832/76 αφορά τη μεταβίβαση γαιών σε δήμους, κοινότητες με στόχο την αναγνώριση της κυριότητας των ακινήτων. Είναι η τροπολογία του κ. Λαζαρίδη, ο οποίος ανέλυσε επί μακρόν το θέμα. Γίνεται αποδεκτή με την προσθήκη, όμως, μιας φράσης. Η φράση την</w:t>
      </w:r>
      <w:r>
        <w:rPr>
          <w:rFonts w:eastAsia="Times New Roman"/>
          <w:szCs w:val="24"/>
        </w:rPr>
        <w:t xml:space="preserve"> οποία προσθέτουμε είναι «να έχουν μετ</w:t>
      </w:r>
      <w:r>
        <w:rPr>
          <w:rFonts w:eastAsia="Times New Roman"/>
          <w:szCs w:val="24"/>
        </w:rPr>
        <w:t>εγ</w:t>
      </w:r>
      <w:r>
        <w:rPr>
          <w:rFonts w:eastAsia="Times New Roman"/>
          <w:szCs w:val="24"/>
        </w:rPr>
        <w:t>γραφεί στο αρμόδιο υποθηκοφυλακείο», δηλαδή να μην είναι μόνο ό,τι έχει γίνει κ</w:t>
      </w:r>
      <w:r>
        <w:rPr>
          <w:rFonts w:eastAsia="Times New Roman"/>
          <w:szCs w:val="24"/>
        </w:rPr>
        <w:t>.</w:t>
      </w:r>
      <w:r>
        <w:rPr>
          <w:rFonts w:eastAsia="Times New Roman"/>
          <w:szCs w:val="24"/>
        </w:rPr>
        <w:t>λπ</w:t>
      </w:r>
      <w:r>
        <w:rPr>
          <w:rFonts w:eastAsia="Times New Roman"/>
          <w:szCs w:val="24"/>
        </w:rPr>
        <w:t>.</w:t>
      </w:r>
      <w:r>
        <w:rPr>
          <w:rFonts w:eastAsia="Times New Roman"/>
          <w:szCs w:val="24"/>
        </w:rPr>
        <w:t>, αλλά ότι έχει γίνει όλη η διαδικασία και δεν λείπει μόνο δημοσίευση, αλλά έχουν μετεγγραφεί στο αρμόδιο υποθηκοφυλακείο. Αυτό είναι</w:t>
      </w:r>
      <w:r>
        <w:rPr>
          <w:rFonts w:eastAsia="Times New Roman"/>
          <w:szCs w:val="24"/>
        </w:rPr>
        <w:t xml:space="preserve"> το σημείο κλειδί και την κάνω αποδεκτή μόνο με αυτούς τους όρους.</w:t>
      </w:r>
    </w:p>
    <w:p w14:paraId="07A0067E" w14:textId="77777777" w:rsidR="00952F62" w:rsidRDefault="00723C98">
      <w:pPr>
        <w:spacing w:line="600" w:lineRule="auto"/>
        <w:ind w:firstLine="720"/>
        <w:jc w:val="both"/>
        <w:rPr>
          <w:rFonts w:eastAsia="Times New Roman"/>
          <w:szCs w:val="24"/>
        </w:rPr>
      </w:pPr>
      <w:r>
        <w:rPr>
          <w:rFonts w:eastAsia="Times New Roman"/>
          <w:szCs w:val="24"/>
        </w:rPr>
        <w:t xml:space="preserve">Η τροπολογία 834/77 αφορά τη διευκόλυνση εγκατάστασης συστημάτων ανεξάρτητων μονάδων που προάγουν την ενεργειακή απόδοση των κτηρίων. Είναι αποδεκτή. </w:t>
      </w:r>
    </w:p>
    <w:p w14:paraId="07A0067F" w14:textId="77777777" w:rsidR="00952F62" w:rsidRDefault="00723C98">
      <w:pPr>
        <w:spacing w:line="600" w:lineRule="auto"/>
        <w:ind w:firstLine="720"/>
        <w:jc w:val="both"/>
        <w:rPr>
          <w:rFonts w:eastAsia="Times New Roman"/>
          <w:szCs w:val="24"/>
        </w:rPr>
      </w:pPr>
      <w:r>
        <w:rPr>
          <w:rFonts w:eastAsia="Times New Roman"/>
          <w:szCs w:val="24"/>
        </w:rPr>
        <w:t>Την τροπολογία 835/78 δυστυχώς δεν μπο</w:t>
      </w:r>
      <w:r>
        <w:rPr>
          <w:rFonts w:eastAsia="Times New Roman"/>
          <w:szCs w:val="24"/>
        </w:rPr>
        <w:t>ρώ να την κάνω αποδεκτή. Αφορά ένα θέμα</w:t>
      </w:r>
      <w:r>
        <w:rPr>
          <w:rFonts w:eastAsia="Times New Roman"/>
          <w:szCs w:val="24"/>
        </w:rPr>
        <w:t>,</w:t>
      </w:r>
      <w:r>
        <w:rPr>
          <w:rFonts w:eastAsia="Times New Roman"/>
          <w:szCs w:val="24"/>
        </w:rPr>
        <w:t xml:space="preserve"> το οποίο είναι πάρα πολύ σημαντικό για τη Φλώρινα. </w:t>
      </w:r>
      <w:r>
        <w:rPr>
          <w:rFonts w:eastAsia="Times New Roman"/>
          <w:szCs w:val="24"/>
        </w:rPr>
        <w:lastRenderedPageBreak/>
        <w:t xml:space="preserve">Δεσμεύομαι δημόσια ότι θα επιταχύνουμε τα μέγιστα την έκδοση του αντίστοιχου προεδρικού διατάγματος για τη </w:t>
      </w:r>
      <w:proofErr w:type="spellStart"/>
      <w:r>
        <w:rPr>
          <w:rFonts w:eastAsia="Times New Roman"/>
          <w:szCs w:val="24"/>
        </w:rPr>
        <w:t>χωροθέτηση</w:t>
      </w:r>
      <w:proofErr w:type="spellEnd"/>
      <w:r>
        <w:rPr>
          <w:rFonts w:eastAsia="Times New Roman"/>
          <w:szCs w:val="24"/>
        </w:rPr>
        <w:t xml:space="preserve"> του </w:t>
      </w:r>
      <w:r>
        <w:rPr>
          <w:rFonts w:eastAsia="Times New Roman"/>
          <w:szCs w:val="24"/>
        </w:rPr>
        <w:t>π</w:t>
      </w:r>
      <w:r>
        <w:rPr>
          <w:rFonts w:eastAsia="Times New Roman"/>
          <w:szCs w:val="24"/>
        </w:rPr>
        <w:t>ανεπιστημίου και των σχολείων στη συγκεκρ</w:t>
      </w:r>
      <w:r>
        <w:rPr>
          <w:rFonts w:eastAsia="Times New Roman"/>
          <w:szCs w:val="24"/>
        </w:rPr>
        <w:t>ιμένη περιοχή.</w:t>
      </w:r>
    </w:p>
    <w:p w14:paraId="07A00680" w14:textId="77777777" w:rsidR="00952F62" w:rsidRDefault="00723C98">
      <w:pPr>
        <w:spacing w:line="600" w:lineRule="auto"/>
        <w:ind w:firstLine="720"/>
        <w:jc w:val="both"/>
        <w:rPr>
          <w:rFonts w:eastAsia="Times New Roman"/>
          <w:szCs w:val="24"/>
        </w:rPr>
      </w:pPr>
      <w:r>
        <w:rPr>
          <w:rFonts w:eastAsia="Times New Roman"/>
          <w:szCs w:val="24"/>
        </w:rPr>
        <w:t>Η επόμενη, η τροπολογία 854/82 δεν γίνεται αποδεκτή. Έχει αποσυρθεί μ</w:t>
      </w:r>
      <w:r>
        <w:rPr>
          <w:rFonts w:eastAsia="Times New Roman"/>
          <w:szCs w:val="24"/>
        </w:rPr>
        <w:t>ί</w:t>
      </w:r>
      <w:r>
        <w:rPr>
          <w:rFonts w:eastAsia="Times New Roman"/>
          <w:szCs w:val="24"/>
        </w:rPr>
        <w:t>α που είχ</w:t>
      </w:r>
      <w:r>
        <w:rPr>
          <w:rFonts w:eastAsia="Times New Roman"/>
          <w:szCs w:val="24"/>
        </w:rPr>
        <w:t>ε</w:t>
      </w:r>
      <w:r>
        <w:rPr>
          <w:rFonts w:eastAsia="Times New Roman"/>
          <w:szCs w:val="24"/>
        </w:rPr>
        <w:t xml:space="preserve"> καταθέσει μια άλλη ομάδα Βουλευτών. Δεν γίνεται αποδεκτή και αυτή που δεν έχει αποσυρθεί.</w:t>
      </w:r>
    </w:p>
    <w:p w14:paraId="07A00681" w14:textId="77777777" w:rsidR="00952F62" w:rsidRDefault="00723C98">
      <w:pPr>
        <w:spacing w:line="600" w:lineRule="auto"/>
        <w:ind w:firstLine="720"/>
        <w:jc w:val="both"/>
        <w:rPr>
          <w:rFonts w:eastAsia="Times New Roman"/>
          <w:szCs w:val="24"/>
        </w:rPr>
      </w:pPr>
      <w:r>
        <w:rPr>
          <w:rFonts w:eastAsia="Times New Roman"/>
          <w:szCs w:val="24"/>
        </w:rPr>
        <w:t>Μη αποδεκτή είναι και η τροπολογία 855/83.</w:t>
      </w:r>
    </w:p>
    <w:p w14:paraId="07A00682" w14:textId="77777777" w:rsidR="00952F62" w:rsidRDefault="00723C98">
      <w:pPr>
        <w:spacing w:line="600" w:lineRule="auto"/>
        <w:ind w:firstLine="720"/>
        <w:jc w:val="both"/>
        <w:rPr>
          <w:rFonts w:eastAsia="Times New Roman"/>
          <w:szCs w:val="24"/>
        </w:rPr>
      </w:pPr>
      <w:r>
        <w:rPr>
          <w:rFonts w:eastAsia="Times New Roman"/>
          <w:szCs w:val="24"/>
        </w:rPr>
        <w:t xml:space="preserve">Αποδεκτή είναι η τροπολογία 856/84, που αφορά την παράταση του προγράμματος </w:t>
      </w:r>
      <w:r>
        <w:rPr>
          <w:rFonts w:eastAsia="Times New Roman"/>
          <w:szCs w:val="24"/>
        </w:rPr>
        <w:t>«</w:t>
      </w:r>
      <w:r>
        <w:rPr>
          <w:rFonts w:eastAsia="Times New Roman"/>
          <w:szCs w:val="24"/>
        </w:rPr>
        <w:t>ΘΗΣΕΑΣ</w:t>
      </w:r>
      <w:r>
        <w:rPr>
          <w:rFonts w:eastAsia="Times New Roman"/>
          <w:szCs w:val="24"/>
        </w:rPr>
        <w:t>»</w:t>
      </w:r>
      <w:r>
        <w:rPr>
          <w:rFonts w:eastAsia="Times New Roman"/>
          <w:szCs w:val="24"/>
        </w:rPr>
        <w:t>.</w:t>
      </w:r>
    </w:p>
    <w:p w14:paraId="07A00683" w14:textId="77777777" w:rsidR="00952F62" w:rsidRDefault="00723C98">
      <w:pPr>
        <w:spacing w:line="600" w:lineRule="auto"/>
        <w:ind w:firstLine="720"/>
        <w:jc w:val="both"/>
        <w:rPr>
          <w:rFonts w:eastAsia="Times New Roman"/>
          <w:szCs w:val="24"/>
        </w:rPr>
      </w:pPr>
      <w:r>
        <w:rPr>
          <w:rFonts w:eastAsia="Times New Roman"/>
          <w:szCs w:val="24"/>
        </w:rPr>
        <w:t>Αποδεκτή είναι η τροπολογία 857/85 που αφορά την καταβολή της μισθοδοσίας προσωπικού Κέντρων Ημερήσιας Φροντίδας Ηλικιωμένων και Κέντρο Διημέρευσης Ημερήσιας Φροντίδας.</w:t>
      </w:r>
    </w:p>
    <w:p w14:paraId="07A0068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γίνεται αποδεκτή η τροπολογία 861/89. Είναι του κ. </w:t>
      </w:r>
      <w:proofErr w:type="spellStart"/>
      <w:r>
        <w:rPr>
          <w:rFonts w:eastAsia="Times New Roman" w:cs="Times New Roman"/>
          <w:szCs w:val="24"/>
        </w:rPr>
        <w:t>Τραγάκη</w:t>
      </w:r>
      <w:proofErr w:type="spellEnd"/>
      <w:r>
        <w:rPr>
          <w:rFonts w:eastAsia="Times New Roman" w:cs="Times New Roman"/>
          <w:szCs w:val="24"/>
        </w:rPr>
        <w:t>,</w:t>
      </w:r>
    </w:p>
    <w:p w14:paraId="07A00685" w14:textId="77777777" w:rsidR="00952F62" w:rsidRDefault="00723C98">
      <w:pPr>
        <w:spacing w:line="600" w:lineRule="auto"/>
        <w:jc w:val="both"/>
        <w:rPr>
          <w:rFonts w:eastAsia="Times New Roman" w:cs="Times New Roman"/>
          <w:szCs w:val="24"/>
        </w:rPr>
      </w:pPr>
      <w:r>
        <w:rPr>
          <w:rFonts w:eastAsia="Times New Roman" w:cs="Times New Roman"/>
          <w:szCs w:val="24"/>
        </w:rPr>
        <w:lastRenderedPageBreak/>
        <w:t>νομίζω.</w:t>
      </w:r>
    </w:p>
    <w:p w14:paraId="07A00686" w14:textId="77777777" w:rsidR="00952F62" w:rsidRDefault="00723C98">
      <w:pPr>
        <w:spacing w:line="600" w:lineRule="auto"/>
        <w:ind w:left="720"/>
        <w:jc w:val="both"/>
        <w:rPr>
          <w:rFonts w:eastAsia="Times New Roman" w:cs="Times New Roman"/>
          <w:szCs w:val="24"/>
        </w:rPr>
      </w:pPr>
      <w:r>
        <w:rPr>
          <w:rFonts w:eastAsia="Times New Roman" w:cs="Times New Roman"/>
          <w:szCs w:val="24"/>
        </w:rPr>
        <w:t xml:space="preserve">Οι επόμενες έξι τροπολογίες που θα αναφέρω, γίνονται αποδεκτές. </w:t>
      </w:r>
    </w:p>
    <w:p w14:paraId="07A0068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Ξεκινάω με την τροπολογία 863/91, η οποία αφορά τη μη δημοσιοποίηση των στοιχείων στην κεντρική βάση δεδομένων. Είναι μια διάταξη η οποία έχει να κάνει με τις υποψηφιότητες σε συνδικαλιστικούς φορείς.  </w:t>
      </w:r>
    </w:p>
    <w:p w14:paraId="07A0068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Γίνεται αποδεκτή η τροπολογία 864/92. Είναι η παράτασ</w:t>
      </w:r>
      <w:r>
        <w:rPr>
          <w:rFonts w:eastAsia="Times New Roman" w:cs="Times New Roman"/>
          <w:szCs w:val="24"/>
        </w:rPr>
        <w:t>η προθεσμίας αυτών που είναι στον νόμο των αυθαιρέτων που τελειώνει η τριετία τους. Δίνεται άλλος ένας χρόνος και γίνονται τέσσερα, ουσιαστικά, τα χρόνια μέσα στα οποία ολοκληρώνεται η διαδικασία αυτή.</w:t>
      </w:r>
    </w:p>
    <w:p w14:paraId="07A0068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865/93, η οποία αφορά την εξίσωση πτυχιού</w:t>
      </w:r>
      <w:r>
        <w:rPr>
          <w:rFonts w:eastAsia="Times New Roman" w:cs="Times New Roman"/>
          <w:szCs w:val="24"/>
        </w:rPr>
        <w:t xml:space="preserve">χων ΚΑΤΕΕ με τα ΤΕΙ για </w:t>
      </w:r>
      <w:r>
        <w:rPr>
          <w:rFonts w:eastAsia="Times New Roman" w:cs="Times New Roman"/>
          <w:szCs w:val="24"/>
        </w:rPr>
        <w:t>γενικούς γ</w:t>
      </w:r>
      <w:r>
        <w:rPr>
          <w:rFonts w:eastAsia="Times New Roman" w:cs="Times New Roman"/>
          <w:szCs w:val="24"/>
        </w:rPr>
        <w:t xml:space="preserve">ραμματείς δήμων, πτυχιούχων τεχνολογικής </w:t>
      </w:r>
      <w:r>
        <w:rPr>
          <w:rFonts w:eastAsia="Times New Roman" w:cs="Times New Roman"/>
          <w:szCs w:val="24"/>
        </w:rPr>
        <w:t>ε</w:t>
      </w:r>
      <w:r>
        <w:rPr>
          <w:rFonts w:eastAsia="Times New Roman" w:cs="Times New Roman"/>
          <w:szCs w:val="24"/>
        </w:rPr>
        <w:t>κπαίδευσης, γίνεται αποδεκτή.</w:t>
      </w:r>
    </w:p>
    <w:p w14:paraId="07A0068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τροπολογία 866/94, που αφορά τη διεύρυνση των δυνατοτήτων απόσπασης στο Σώμα Ελεγκτών Παιγνίων, γίνεται αποδεκτή. </w:t>
      </w:r>
    </w:p>
    <w:p w14:paraId="07A0068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Γίνεται αποδεκτή η τροπολογία 867</w:t>
      </w:r>
      <w:r>
        <w:rPr>
          <w:rFonts w:eastAsia="Times New Roman" w:cs="Times New Roman"/>
          <w:szCs w:val="24"/>
        </w:rPr>
        <w:t xml:space="preserve">/95. Θα επανέλθω σε αυτή. Δεν θυμάμαι απέξω ποια είναι. Θα την ελέγξω μια στιγμή. </w:t>
      </w:r>
    </w:p>
    <w:p w14:paraId="07A0068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η τροπολογία 868/96, που αφορά τα τεχνικά συμβούλια και μια ασάφεια του ισχύοντος νόμου για τη λειτουργία των τεχνικών συμβουλίων, γίνεται αποδεκτή, με διαγραφή, όμως, τ</w:t>
      </w:r>
      <w:r>
        <w:rPr>
          <w:rFonts w:eastAsia="Times New Roman" w:cs="Times New Roman"/>
          <w:szCs w:val="24"/>
        </w:rPr>
        <w:t xml:space="preserve">ου τελευταίου εδαφίου της προτεινόμενης διάταξης, που είναι «Από την έναρξη ισχύος της παρούσας διάταξης προβλεπόμενης του </w:t>
      </w:r>
      <w:r>
        <w:rPr>
          <w:rFonts w:eastAsia="Times New Roman" w:cs="Times New Roman"/>
          <w:szCs w:val="24"/>
        </w:rPr>
        <w:t>π.δ.</w:t>
      </w:r>
      <w:r>
        <w:rPr>
          <w:rFonts w:eastAsia="Times New Roman" w:cs="Times New Roman"/>
          <w:szCs w:val="24"/>
        </w:rPr>
        <w:t>100/2016 όργανα και αρμοδιότητες μεταφέρονται στο Υπουργείο Τουρισμού». Αυτό το εδάφιο διαγράφεται και μένει το προηγούμενο ακριβ</w:t>
      </w:r>
      <w:r>
        <w:rPr>
          <w:rFonts w:eastAsia="Times New Roman" w:cs="Times New Roman"/>
          <w:szCs w:val="24"/>
        </w:rPr>
        <w:t xml:space="preserve">ώς όπως είναι. </w:t>
      </w:r>
    </w:p>
    <w:p w14:paraId="07A0068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επόμενη τροπολογία 869/97 έχει αποσυρθεί. </w:t>
      </w:r>
    </w:p>
    <w:p w14:paraId="07A0068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τροπολογία 870/98, την οποία ανέλυσε ο κ. </w:t>
      </w:r>
      <w:proofErr w:type="spellStart"/>
      <w:r>
        <w:rPr>
          <w:rFonts w:eastAsia="Times New Roman" w:cs="Times New Roman"/>
          <w:szCs w:val="24"/>
        </w:rPr>
        <w:t>Δρίτσας</w:t>
      </w:r>
      <w:proofErr w:type="spellEnd"/>
      <w:r>
        <w:rPr>
          <w:rFonts w:eastAsia="Times New Roman" w:cs="Times New Roman"/>
          <w:szCs w:val="24"/>
        </w:rPr>
        <w:t xml:space="preserve">, γίνεται αποδεκτή. </w:t>
      </w:r>
    </w:p>
    <w:p w14:paraId="07A0068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Η επόμενη είναι η τροπολογία 880/108, η οποία αφορά την απαλλαγή από προσκόμιση φορολογικής και ασφαλιστικής ενημερότητας σ</w:t>
      </w:r>
      <w:r>
        <w:rPr>
          <w:rFonts w:eastAsia="Times New Roman" w:cs="Times New Roman"/>
          <w:szCs w:val="24"/>
        </w:rPr>
        <w:t xml:space="preserve">ε πληγέντες από φυσικές καταστροφές-σεισμούς και αναφέρεται σε αυτούς που λαμβάνουν τα επιδόματα από τους σεισμούς και τις καταστροφές που έχουν γίνει -είναι της κ. </w:t>
      </w:r>
      <w:proofErr w:type="spellStart"/>
      <w:r>
        <w:rPr>
          <w:rFonts w:eastAsia="Times New Roman" w:cs="Times New Roman"/>
          <w:szCs w:val="24"/>
        </w:rPr>
        <w:t>Θεοπεφτάτου</w:t>
      </w:r>
      <w:proofErr w:type="spellEnd"/>
      <w:r>
        <w:rPr>
          <w:rFonts w:eastAsia="Times New Roman" w:cs="Times New Roman"/>
          <w:szCs w:val="24"/>
        </w:rPr>
        <w:t xml:space="preserve">- και γίνεται αποδεκτή. </w:t>
      </w:r>
    </w:p>
    <w:p w14:paraId="07A0069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επόμενη τροπολογία είναι η 882/110, αφορά την εξαίρεσ</w:t>
      </w:r>
      <w:r>
        <w:rPr>
          <w:rFonts w:eastAsia="Times New Roman" w:cs="Times New Roman"/>
          <w:szCs w:val="24"/>
        </w:rPr>
        <w:t>η της Ειδικής Γραμματείας Διαχείρισης Ιδιωτικού Χρέους από τον ν.4400/2016. Είναι από τις πρώην αρμοδιότητές μου εκεί. Διευκολύνει το σύστημα των αποσπάσεων στη νέα αυτή υπηρεσία Ειδικής Γραμματείας Διαχείρισης Ιδιωτικού Χρέους που ιδρύθηκε πριν από δύο μή</w:t>
      </w:r>
      <w:r>
        <w:rPr>
          <w:rFonts w:eastAsia="Times New Roman" w:cs="Times New Roman"/>
          <w:szCs w:val="24"/>
        </w:rPr>
        <w:t xml:space="preserve">νες και η οποία θα διαχειρίζεται όλο το σύστημα των κόκκινων δανείων και θα προσλάβει κυρίως από τον ευρύτερο δημόσιο τομέα. Γίνεται αποδεκτή η τροπολογία αυτή. </w:t>
      </w:r>
    </w:p>
    <w:p w14:paraId="07A0069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Η τροπολογία 883/111 είναι για τη διαγραφή βεβαιωθέντων ποσών που αφορούν τρεις μη κυβερνητικέ</w:t>
      </w:r>
      <w:r>
        <w:rPr>
          <w:rFonts w:eastAsia="Times New Roman" w:cs="Times New Roman"/>
          <w:szCs w:val="24"/>
        </w:rPr>
        <w:t>ς οργανώσεις. Αναφέρονται στο Ελληνικό, πρόκειται για συλλόγους που είχαν στέγαση εκεί και οι οποίοι στη συνέχεια, με διάφορες νομικές διαδικασίες, κατέληξαν στα δικαστήρια με βαριά πρόστιμα, τα οποία, προφανώς, δεν είναι δυνατόν να πληρωθούν από τις οργαν</w:t>
      </w:r>
      <w:r>
        <w:rPr>
          <w:rFonts w:eastAsia="Times New Roman" w:cs="Times New Roman"/>
          <w:szCs w:val="24"/>
        </w:rPr>
        <w:t xml:space="preserve">ώσεις αυτές. Είναι του κ. </w:t>
      </w:r>
      <w:proofErr w:type="spellStart"/>
      <w:r>
        <w:rPr>
          <w:rFonts w:eastAsia="Times New Roman" w:cs="Times New Roman"/>
          <w:szCs w:val="24"/>
        </w:rPr>
        <w:t>Μπαλαούρα</w:t>
      </w:r>
      <w:proofErr w:type="spellEnd"/>
      <w:r>
        <w:rPr>
          <w:rFonts w:eastAsia="Times New Roman" w:cs="Times New Roman"/>
          <w:szCs w:val="24"/>
        </w:rPr>
        <w:t>.</w:t>
      </w:r>
    </w:p>
    <w:p w14:paraId="07A0069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Η οποία γίνεται αποδεκτή, κύριε Υπουργέ;</w:t>
      </w:r>
    </w:p>
    <w:p w14:paraId="07A0069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Ναι, γίνεται δεκτή.</w:t>
      </w:r>
    </w:p>
    <w:p w14:paraId="07A0069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υπ’ αριθμ</w:t>
      </w:r>
      <w:r>
        <w:rPr>
          <w:rFonts w:eastAsia="Times New Roman" w:cs="Times New Roman"/>
          <w:szCs w:val="24"/>
        </w:rPr>
        <w:t>όν</w:t>
      </w:r>
      <w:r>
        <w:rPr>
          <w:rFonts w:eastAsia="Times New Roman" w:cs="Times New Roman"/>
          <w:szCs w:val="24"/>
        </w:rPr>
        <w:t xml:space="preserve"> 884/112 γίνεται δεκτή. Είναι μια διακομματική τροπολ</w:t>
      </w:r>
      <w:r>
        <w:rPr>
          <w:rFonts w:eastAsia="Times New Roman" w:cs="Times New Roman"/>
          <w:szCs w:val="24"/>
        </w:rPr>
        <w:t>ογία, που αφορά το καθεστώς των ιερών μονών του Αγίου Όρους. Περιέχει τον τρόπο με τον οποίο η επιδότηση, που έχει συμφωνηθεί να δοθεί φέτος, θα θεωρηθεί ως χορηγία, με ό,τι αυτό συνεπάγεται.</w:t>
      </w:r>
    </w:p>
    <w:p w14:paraId="07A0069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Η τροπολογία υπ’ αριθμ</w:t>
      </w:r>
      <w:r>
        <w:rPr>
          <w:rFonts w:eastAsia="Times New Roman" w:cs="Times New Roman"/>
          <w:szCs w:val="24"/>
        </w:rPr>
        <w:t>όν</w:t>
      </w:r>
      <w:r>
        <w:rPr>
          <w:rFonts w:eastAsia="Times New Roman" w:cs="Times New Roman"/>
          <w:szCs w:val="24"/>
        </w:rPr>
        <w:t xml:space="preserve"> 885/113 αφορά την παράταση μισθώσεων θε</w:t>
      </w:r>
      <w:r>
        <w:rPr>
          <w:rFonts w:eastAsia="Times New Roman" w:cs="Times New Roman"/>
          <w:szCs w:val="24"/>
        </w:rPr>
        <w:t>άτρων και κινηματογράφων για πέντε χρόνια. Γίνεται αποδεκτή.</w:t>
      </w:r>
    </w:p>
    <w:p w14:paraId="07A0069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υπ’ αριθμ</w:t>
      </w:r>
      <w:r>
        <w:rPr>
          <w:rFonts w:eastAsia="Times New Roman" w:cs="Times New Roman"/>
          <w:szCs w:val="24"/>
        </w:rPr>
        <w:t>όν</w:t>
      </w:r>
      <w:r>
        <w:rPr>
          <w:rFonts w:eastAsia="Times New Roman" w:cs="Times New Roman"/>
          <w:szCs w:val="24"/>
        </w:rPr>
        <w:t xml:space="preserve"> 886/114 αφορά τα ένδικα μέσα στους Οργανισμούς Τοπικής Αυτοδιοίκησης και υπαλλήλους, όταν έχει γίνει πρωτόδικη απόφαση. Αντί να υπάρχει αναμονή για τη δευτεροβάθμια και ο</w:t>
      </w:r>
      <w:r>
        <w:rPr>
          <w:rFonts w:eastAsia="Times New Roman" w:cs="Times New Roman"/>
          <w:szCs w:val="24"/>
        </w:rPr>
        <w:t>ριστική απόφαση, δίνεται η δυνατότητα να επιλυθεί αυτό το θέμα με εξωδικαστικό συμβιβασμό.</w:t>
      </w:r>
    </w:p>
    <w:p w14:paraId="07A0069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Γίνεται αποδεκτή;</w:t>
      </w:r>
    </w:p>
    <w:p w14:paraId="07A0069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Ναι, γίνεται δεκτή.</w:t>
      </w:r>
    </w:p>
    <w:p w14:paraId="07A0069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υπ’ αριθμ</w:t>
      </w:r>
      <w:r>
        <w:rPr>
          <w:rFonts w:eastAsia="Times New Roman" w:cs="Times New Roman"/>
          <w:szCs w:val="24"/>
        </w:rPr>
        <w:t>όν</w:t>
      </w:r>
      <w:r>
        <w:rPr>
          <w:rFonts w:eastAsia="Times New Roman" w:cs="Times New Roman"/>
          <w:szCs w:val="24"/>
        </w:rPr>
        <w:t xml:space="preserve"> 887/115 δεν γίνεται αποδεκτή.</w:t>
      </w:r>
    </w:p>
    <w:p w14:paraId="07A0069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υπ’ αριθμ</w:t>
      </w:r>
      <w:r>
        <w:rPr>
          <w:rFonts w:eastAsia="Times New Roman" w:cs="Times New Roman"/>
          <w:szCs w:val="24"/>
        </w:rPr>
        <w:t>όν</w:t>
      </w:r>
      <w:r>
        <w:rPr>
          <w:rFonts w:eastAsia="Times New Roman" w:cs="Times New Roman"/>
          <w:szCs w:val="24"/>
        </w:rPr>
        <w:t xml:space="preserve"> 888/116 δεν γίνεται αποδεκτή. Αφορά και αυτή τους αγροτικούς συνεταιρισμούς.</w:t>
      </w:r>
    </w:p>
    <w:p w14:paraId="07A0069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Η τροπολογία υπ’ αριθμ</w:t>
      </w:r>
      <w:r>
        <w:rPr>
          <w:rFonts w:eastAsia="Times New Roman" w:cs="Times New Roman"/>
          <w:szCs w:val="24"/>
        </w:rPr>
        <w:t xml:space="preserve">όν </w:t>
      </w:r>
      <w:r>
        <w:rPr>
          <w:rFonts w:eastAsia="Times New Roman" w:cs="Times New Roman"/>
          <w:szCs w:val="24"/>
        </w:rPr>
        <w:t xml:space="preserve">889/117, που αφορά την παράταση εφαρμογής του νόμου για τους εργαζόμενους στα </w:t>
      </w:r>
      <w:r>
        <w:rPr>
          <w:rFonts w:eastAsia="Times New Roman" w:cs="Times New Roman"/>
          <w:szCs w:val="24"/>
          <w:lang w:val="en-US"/>
        </w:rPr>
        <w:t>duty</w:t>
      </w:r>
      <w:r>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w:t>
      </w:r>
      <w:r>
        <w:rPr>
          <w:rFonts w:eastAsia="Times New Roman" w:cs="Times New Roman"/>
          <w:szCs w:val="24"/>
        </w:rPr>
        <w:t xml:space="preserve"> γίνεται α</w:t>
      </w:r>
      <w:r>
        <w:rPr>
          <w:rFonts w:eastAsia="Times New Roman" w:cs="Times New Roman"/>
          <w:szCs w:val="24"/>
        </w:rPr>
        <w:t>ποδεκτή.</w:t>
      </w:r>
    </w:p>
    <w:p w14:paraId="07A0069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υπ’ αριθμ</w:t>
      </w:r>
      <w:r>
        <w:rPr>
          <w:rFonts w:eastAsia="Times New Roman" w:cs="Times New Roman"/>
          <w:szCs w:val="24"/>
        </w:rPr>
        <w:t>όν</w:t>
      </w:r>
      <w:r>
        <w:rPr>
          <w:rFonts w:eastAsia="Times New Roman" w:cs="Times New Roman"/>
          <w:szCs w:val="24"/>
        </w:rPr>
        <w:t xml:space="preserve"> 867/95, την οποία κάναμε αποδεκτή, έχει να κάνει με τη διαδικασία των απαλλοτριώσεων και την εκκίνηση της διαγωνιστικής διαδικασίας. Προβλέπεται, ουσιαστικά, μια παράλληλη διαδικασία, που συντομεύει τον χρόνο. Αφορά τα έργ</w:t>
      </w:r>
      <w:r>
        <w:rPr>
          <w:rFonts w:eastAsia="Times New Roman" w:cs="Times New Roman"/>
          <w:szCs w:val="24"/>
        </w:rPr>
        <w:t>α, για τα οποία, όπως ξέρετε, ο νομοθέτης προβλέπει ότι πρώτα πρέπει να έχουν ολοκληρωθεί οι απαλλοτριώσεις και μετά γίνεται η προκήρυξη του έργου. Με την προτεινόμενη τροπολογία ουσιαστικά αυτά τα δύο γίνονται παράλληλα και αποκτούν μια πιο σύντομη διαδικ</w:t>
      </w:r>
      <w:r>
        <w:rPr>
          <w:rFonts w:eastAsia="Times New Roman" w:cs="Times New Roman"/>
          <w:szCs w:val="24"/>
        </w:rPr>
        <w:t>ασία.</w:t>
      </w:r>
    </w:p>
    <w:p w14:paraId="07A0069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Νομίζω ότι ολοκλήρωσα.</w:t>
      </w:r>
    </w:p>
    <w:p w14:paraId="07A0069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07A0069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ζητώ τον λόγο. </w:t>
      </w:r>
    </w:p>
    <w:p w14:paraId="07A006A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Έχετε τον λόγο, κύριε Τζελέπη.</w:t>
      </w:r>
    </w:p>
    <w:p w14:paraId="07A006A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πρόκειται για μια διακομματική τροπολογία που κατατέθηκε. Πραγματικά έχουν απορριφθεί και οι τρεις προτάσεις σε σχέση με τους συνεταιρισμούς. Είναι ένα θέμα στο οποίο υπήρξε συμφωνία και έχει προθεσμία μέχρι 31</w:t>
      </w:r>
      <w:r>
        <w:rPr>
          <w:rFonts w:eastAsia="Times New Roman" w:cs="Times New Roman"/>
          <w:szCs w:val="24"/>
        </w:rPr>
        <w:t xml:space="preserve"> Δεκεμβρίου</w:t>
      </w:r>
      <w:r>
        <w:rPr>
          <w:rFonts w:eastAsia="Times New Roman" w:cs="Times New Roman"/>
          <w:szCs w:val="24"/>
        </w:rPr>
        <w:t xml:space="preserve"> και οδηγούνται αθώ</w:t>
      </w:r>
      <w:r>
        <w:rPr>
          <w:rFonts w:eastAsia="Times New Roman" w:cs="Times New Roman"/>
          <w:szCs w:val="24"/>
        </w:rPr>
        <w:t>οι σήμερα, που μπορεί να έχουν ποινές μέχρι και φυλακίσεως. Και υπήρξε τουλάχιστον μια συμφωνία μεταξύ τριών κομμάτων να κατατεθούν ίδιες τροπολογίες και έχουν κατατεθεί και απορρίπτονται και οι τρεις.</w:t>
      </w:r>
    </w:p>
    <w:p w14:paraId="07A006A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Πραγματικά διερωτώμαι: Ποιοι εμπαίζουν τόσες ημέρες εδ</w:t>
      </w:r>
      <w:r>
        <w:rPr>
          <w:rFonts w:eastAsia="Times New Roman" w:cs="Times New Roman"/>
          <w:szCs w:val="24"/>
        </w:rPr>
        <w:t xml:space="preserve">ώ τις διοικήσεις των συνεταιρισμών; Ποιοι δεν κατανοούν το πρόβλημα ότι οδηγούνται αθώοι στις φυλακές; </w:t>
      </w:r>
    </w:p>
    <w:p w14:paraId="07A006A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Δέχονται τις τροπολογίες του ενός Βουλευτού, ενώ εδώ υπάρχει ημερομηνία 31</w:t>
      </w:r>
      <w:r>
        <w:rPr>
          <w:rFonts w:eastAsia="Times New Roman" w:cs="Times New Roman"/>
          <w:szCs w:val="24"/>
        </w:rPr>
        <w:t xml:space="preserve"> Δεκεμβρίου</w:t>
      </w:r>
      <w:r>
        <w:rPr>
          <w:rFonts w:eastAsia="Times New Roman" w:cs="Times New Roman"/>
          <w:szCs w:val="24"/>
        </w:rPr>
        <w:t>, που λήγει η αναστολή που υπήρχε μέχρι να γίνουν οριστικές εκκαθαρ</w:t>
      </w:r>
      <w:r>
        <w:rPr>
          <w:rFonts w:eastAsia="Times New Roman" w:cs="Times New Roman"/>
          <w:szCs w:val="24"/>
        </w:rPr>
        <w:t xml:space="preserve">ίσεις για να αποδοθούν οι ευθύνες. Δέκα ημέρες τώρα μπήκαμε σε μια διαδικασία να συμφωνήσουμε από κοινού, διακομματικά, για να έρθουν αυτές οι τροπολογίες, που είναι ίδιες. Τελικά, ας καταλάβουν οι συνεταιριστές που μας ακούν ότι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ΕΛ δεν θέλει να λύσει το πρόβλημα, απλώς το διογκώνει και τους εμπαίζει. </w:t>
      </w:r>
    </w:p>
    <w:p w14:paraId="07A006A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Ευχαριστώ.</w:t>
      </w:r>
    </w:p>
    <w:p w14:paraId="07A006A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ζητώ τον λόγο, για ένα λεπτό.</w:t>
      </w:r>
    </w:p>
    <w:p w14:paraId="07A006A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τον λόγο.</w:t>
      </w:r>
    </w:p>
    <w:p w14:paraId="07A006A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w:t>
      </w:r>
      <w:r>
        <w:rPr>
          <w:rFonts w:eastAsia="Times New Roman" w:cs="Times New Roman"/>
          <w:b/>
          <w:szCs w:val="24"/>
        </w:rPr>
        <w:t>Σ:</w:t>
      </w:r>
      <w:r>
        <w:rPr>
          <w:rFonts w:eastAsia="Times New Roman" w:cs="Times New Roman"/>
          <w:szCs w:val="24"/>
        </w:rPr>
        <w:t xml:space="preserve"> Επειδή ήμουν εγώ ο υπογράφων την τροπολογία αυτή, κύριε Πρόεδρε, εκ μέρους του ΣΥΡΙΖΑ, είχαμε πει πραγματικά ότι αν συμφωνούν τα κόμματα, να κάνει ο καθένας τη δική του τροπολογία με το ίδιο περιεχόμενο, που να δίνουν μια αναστολή στις διοικητικές, ποιν</w:t>
      </w:r>
      <w:r>
        <w:rPr>
          <w:rFonts w:eastAsia="Times New Roman" w:cs="Times New Roman"/>
          <w:szCs w:val="24"/>
        </w:rPr>
        <w:t>ικές και αστικές συνέπειες που έχουν οι διοικήσεις των ενώσεων των αγροτικών οργανώσεων.</w:t>
      </w:r>
    </w:p>
    <w:p w14:paraId="07A006A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Μέχρι πριν από μία ώρα δεν υπήρχε διατυπωμένη πρόταση από τη Νέα Δημοκρατία, που να είναι σύμφωνη με το περιεχόμενο της κοινής πρότασης, δηλαδή της δικής μας και της Δ</w:t>
      </w:r>
      <w:r>
        <w:rPr>
          <w:rFonts w:eastAsia="Times New Roman" w:cs="Times New Roman"/>
          <w:szCs w:val="24"/>
        </w:rPr>
        <w:t>ημοκρατικής Συμπαράταξης. Επειδή, μάλιστα, ο Υπουργός δεν είναι παρών –απουσιάζει στην Κρήτη-, δεν μπορούσαν να γίνουν αυτές οι συνεννοήσεις.</w:t>
      </w:r>
    </w:p>
    <w:p w14:paraId="07A006A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Αυτός είναι ο λόγος. Δεν υπάρχει άλλος λόγος για τον οποίο εμείς ως κόμμα λέμε «</w:t>
      </w:r>
      <w:r>
        <w:rPr>
          <w:rFonts w:eastAsia="Times New Roman" w:cs="Times New Roman"/>
          <w:szCs w:val="24"/>
        </w:rPr>
        <w:t>όχι</w:t>
      </w:r>
      <w:r>
        <w:rPr>
          <w:rFonts w:eastAsia="Times New Roman" w:cs="Times New Roman"/>
          <w:szCs w:val="24"/>
        </w:rPr>
        <w:t>» σ’ αυτή</w:t>
      </w:r>
      <w:r>
        <w:rPr>
          <w:rFonts w:eastAsia="Times New Roman" w:cs="Times New Roman"/>
          <w:szCs w:val="24"/>
        </w:rPr>
        <w:t xml:space="preserve"> την τροπολογία. Δυστυχώς, ο Υπουργός Αγροτικής Ανάπτυξης είναι στην Κρήτη και δεν είχαμε τον χρόνο. Και η Νέα Δημοκρατία μόλις τώρα, πριν από λίγο την κατέθεσε…</w:t>
      </w:r>
    </w:p>
    <w:p w14:paraId="07A006A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Πριν από δυόμισι ώρες την καταθέσαμε! Δεν είναι και λίγο!</w:t>
      </w:r>
    </w:p>
    <w:p w14:paraId="07A006A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w:t>
      </w:r>
      <w:r>
        <w:rPr>
          <w:rFonts w:eastAsia="Times New Roman" w:cs="Times New Roman"/>
          <w:b/>
          <w:szCs w:val="24"/>
        </w:rPr>
        <w:t xml:space="preserve">ΠΠΑΣ: </w:t>
      </w:r>
      <w:r>
        <w:rPr>
          <w:rFonts w:eastAsia="Times New Roman" w:cs="Times New Roman"/>
          <w:szCs w:val="24"/>
        </w:rPr>
        <w:t xml:space="preserve">Εντάξει.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επειδή μιλάμε στις </w:t>
      </w:r>
      <w:r>
        <w:rPr>
          <w:rFonts w:eastAsia="Times New Roman" w:cs="Times New Roman"/>
          <w:szCs w:val="24"/>
        </w:rPr>
        <w:t>ε</w:t>
      </w:r>
      <w:r>
        <w:rPr>
          <w:rFonts w:eastAsia="Times New Roman" w:cs="Times New Roman"/>
          <w:szCs w:val="24"/>
        </w:rPr>
        <w:t>πιτροπές, είπαμε ότι αυτά είναι συμφωνίες…</w:t>
      </w:r>
    </w:p>
    <w:p w14:paraId="07A006A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xml:space="preserve">, θα μου επιτρέψετε, όμως, να πω ότι αναφέρθηκε από τον κ. Τζελέπη </w:t>
      </w:r>
      <w:r>
        <w:rPr>
          <w:rFonts w:eastAsia="Times New Roman" w:cs="Times New Roman"/>
          <w:szCs w:val="24"/>
        </w:rPr>
        <w:t>πως</w:t>
      </w:r>
      <w:r>
        <w:rPr>
          <w:rFonts w:eastAsia="Times New Roman" w:cs="Times New Roman"/>
          <w:szCs w:val="24"/>
        </w:rPr>
        <w:t xml:space="preserve"> υπάρχει μια προθεσμία για τις 31 Δεκεμβρίο</w:t>
      </w:r>
      <w:r>
        <w:rPr>
          <w:rFonts w:eastAsia="Times New Roman" w:cs="Times New Roman"/>
          <w:szCs w:val="24"/>
        </w:rPr>
        <w:t>υ.</w:t>
      </w:r>
    </w:p>
    <w:p w14:paraId="07A006A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Έτσι ακριβώς.</w:t>
      </w:r>
    </w:p>
    <w:p w14:paraId="07A006A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Δεν μπορούμε, δηλαδή, να δεχθούμε αυτό που λέτε, δηλαδή να πάει και μετά, για να το δει ο κύριος Υπουργός Αγροτικής Ανάπτυξης.</w:t>
      </w:r>
    </w:p>
    <w:p w14:paraId="07A006A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Κύριε Πρόεδρε, θα σας πω. Επειδή τα δικαστ</w:t>
      </w:r>
      <w:r>
        <w:rPr>
          <w:rFonts w:eastAsia="Times New Roman" w:cs="Times New Roman"/>
          <w:szCs w:val="24"/>
        </w:rPr>
        <w:t>ήρια με το νέο έτος αρχίζουν μετά τις 12 του μηνός, στις πρώτες συνεδριάσεις, σε μια οποιαδήποτε συνεδρίαση της Βουλής μέχρι τις 12 του μηνός θα έχουμε την ευκαιρία να συνεννοηθούμε και να αποκαταστήσουμε αυτό το ζήτημα.</w:t>
      </w:r>
    </w:p>
    <w:p w14:paraId="07A006B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Τώρα πρέπει να δώσ</w:t>
      </w:r>
      <w:r>
        <w:rPr>
          <w:rFonts w:eastAsia="Times New Roman" w:cs="Times New Roman"/>
          <w:szCs w:val="24"/>
        </w:rPr>
        <w:t>ουμε λύση.</w:t>
      </w:r>
    </w:p>
    <w:p w14:paraId="07A006B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ΣΠΥΡΙΔΩΝΑΣ</w:t>
      </w:r>
      <w:r>
        <w:rPr>
          <w:rFonts w:eastAsia="Times New Roman" w:cs="Times New Roman"/>
          <w:b/>
          <w:szCs w:val="24"/>
        </w:rPr>
        <w:t xml:space="preserve"> ΛΑΠΠΑΣ: </w:t>
      </w:r>
      <w:r>
        <w:rPr>
          <w:rFonts w:eastAsia="Times New Roman" w:cs="Times New Roman"/>
          <w:szCs w:val="24"/>
        </w:rPr>
        <w:t>Πώς δηλαδή; Με ποιον τρόπο;</w:t>
      </w:r>
    </w:p>
    <w:p w14:paraId="07A006B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 πούμε ότι παρατείνεται η προθεσμία μέχρι τις 28 Φεβρουαρίου ή την 31</w:t>
      </w:r>
      <w:r>
        <w:rPr>
          <w:rFonts w:eastAsia="Times New Roman" w:cs="Times New Roman"/>
          <w:szCs w:val="24"/>
          <w:vertAlign w:val="superscript"/>
        </w:rPr>
        <w:t>η</w:t>
      </w:r>
      <w:r>
        <w:rPr>
          <w:rFonts w:eastAsia="Times New Roman" w:cs="Times New Roman"/>
          <w:szCs w:val="24"/>
        </w:rPr>
        <w:t xml:space="preserve"> Μαρτίου.</w:t>
      </w:r>
    </w:p>
    <w:p w14:paraId="07A006B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ΣΠΥΡΙΔΩΝΑΣ</w:t>
      </w:r>
      <w:r w:rsidDel="00372A4B">
        <w:rPr>
          <w:rFonts w:eastAsia="Times New Roman" w:cs="Times New Roman"/>
          <w:b/>
          <w:szCs w:val="24"/>
        </w:rPr>
        <w:t xml:space="preserve"> </w:t>
      </w:r>
      <w:r>
        <w:rPr>
          <w:rFonts w:eastAsia="Times New Roman" w:cs="Times New Roman"/>
          <w:b/>
          <w:szCs w:val="24"/>
        </w:rPr>
        <w:t xml:space="preserve">ΛΑΠΠΑΣ: </w:t>
      </w:r>
      <w:r>
        <w:rPr>
          <w:rFonts w:eastAsia="Times New Roman" w:cs="Times New Roman"/>
          <w:szCs w:val="24"/>
        </w:rPr>
        <w:t>Δεν έχω αντίρρηση.</w:t>
      </w:r>
    </w:p>
    <w:p w14:paraId="07A006B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w:t>
      </w:r>
      <w:r>
        <w:rPr>
          <w:rFonts w:eastAsia="Times New Roman" w:cs="Times New Roman"/>
          <w:szCs w:val="24"/>
        </w:rPr>
        <w:t>Είναι τρεις τροπολογίες από τρί</w:t>
      </w:r>
      <w:r>
        <w:rPr>
          <w:rFonts w:eastAsia="Times New Roman" w:cs="Times New Roman"/>
          <w:szCs w:val="24"/>
        </w:rPr>
        <w:t>α κόμματα.</w:t>
      </w:r>
    </w:p>
    <w:p w14:paraId="07A006B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ξέρω αν αυτό είναι εφικτό</w:t>
      </w:r>
    </w:p>
    <w:p w14:paraId="07A006B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Υπουργέ, μπορούμε να πούμε κάτι επ’ αυτού ή τίποτα;</w:t>
      </w:r>
    </w:p>
    <w:p w14:paraId="07A006B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Πρόεδρε, γι’ αυτές τις δύο δεν υπάρχει κα</w:t>
      </w:r>
      <w:r>
        <w:rPr>
          <w:rFonts w:eastAsia="Times New Roman" w:cs="Times New Roman"/>
          <w:szCs w:val="24"/>
        </w:rPr>
        <w:t>μ</w:t>
      </w:r>
      <w:r>
        <w:rPr>
          <w:rFonts w:eastAsia="Times New Roman" w:cs="Times New Roman"/>
          <w:szCs w:val="24"/>
        </w:rPr>
        <w:t xml:space="preserve">μία περίπτωση </w:t>
      </w:r>
      <w:r>
        <w:rPr>
          <w:rFonts w:eastAsia="Times New Roman" w:cs="Times New Roman"/>
          <w:szCs w:val="24"/>
        </w:rPr>
        <w:t>σήμερα.</w:t>
      </w:r>
    </w:p>
    <w:p w14:paraId="07A006B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Μάλιστα. Καλώς.</w:t>
      </w:r>
    </w:p>
    <w:p w14:paraId="07A006B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Τον λόγο έχει τώρα ο κ. Κεφαλογιάννης για δέκα λεπτά.</w:t>
      </w:r>
    </w:p>
    <w:p w14:paraId="07A006B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07A006B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Είναι η πρώτη φορά που παίρνω τον λόγο σήμερα. Θα ξεκινήσω με μια παρατήρηση στα λεγόμενα του κ</w:t>
      </w:r>
      <w:r>
        <w:rPr>
          <w:rFonts w:eastAsia="Times New Roman" w:cs="Times New Roman"/>
          <w:szCs w:val="24"/>
        </w:rPr>
        <w:t>υρίου Υπουργού, όσον αφορά τον αριθμό των τροπολογιών</w:t>
      </w:r>
      <w:r>
        <w:rPr>
          <w:rFonts w:eastAsia="Times New Roman" w:cs="Times New Roman"/>
          <w:szCs w:val="24"/>
        </w:rPr>
        <w:t>,</w:t>
      </w:r>
      <w:r>
        <w:rPr>
          <w:rFonts w:eastAsia="Times New Roman" w:cs="Times New Roman"/>
          <w:szCs w:val="24"/>
        </w:rPr>
        <w:t xml:space="preserve"> οι οποίες κατατέθηκαν.</w:t>
      </w:r>
    </w:p>
    <w:p w14:paraId="07A006B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Κατέθεσε ένα έγγραφο για τις τροπολογίες οι οποίες είχαν κατατεθεί στην τελευταία συνεδρίαση του 2014, που, όπως σωστά ειπώθηκε και από τον συνάδελφό μου κ. Βορίδη, ήταν στην ουσία και η τελευταία συνεδρίαση της απελθούσας Κυβέρνησης. Βεβαίως, οι συνειρμοί</w:t>
      </w:r>
      <w:r>
        <w:rPr>
          <w:rFonts w:eastAsia="Times New Roman" w:cs="Times New Roman"/>
          <w:szCs w:val="24"/>
        </w:rPr>
        <w:t xml:space="preserve"> είναι ανάλογοι και πονηροί. </w:t>
      </w:r>
    </w:p>
    <w:p w14:paraId="07A006B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εγώ το ξεπερνάω. Το ζήτημα είναι το εξής: Δεν είναι σημαντικό το πόσες τροπολογίες έχουν κατατεθεί, αλλά το πόσες τροπολογίες έχουν γίνει δεκτές. Αν μέτρησα σωστά, ο κύριος Υπουργός έκανε δεκτές μόλις </w:t>
      </w:r>
      <w:r>
        <w:rPr>
          <w:rFonts w:eastAsia="Times New Roman" w:cs="Times New Roman"/>
          <w:szCs w:val="24"/>
        </w:rPr>
        <w:t xml:space="preserve">πριν από λίγο δεκαεπτά από τις δεκαοκτώ υπουργικές τροπολογίες –πέρα απ’ αυτή την οποία απέρριψε- και δεκαεννέα από τις </w:t>
      </w:r>
      <w:r>
        <w:rPr>
          <w:rFonts w:eastAsia="Times New Roman" w:cs="Times New Roman"/>
          <w:szCs w:val="24"/>
        </w:rPr>
        <w:lastRenderedPageBreak/>
        <w:t>είκοσι οκτώ βουλευτικές τροπολογίες. Το σύνολο είναι τριάντα επτά τροπολογίες, από τις σαράντα έξι</w:t>
      </w:r>
      <w:r>
        <w:rPr>
          <w:rFonts w:eastAsia="Times New Roman" w:cs="Times New Roman"/>
          <w:szCs w:val="24"/>
        </w:rPr>
        <w:t>,</w:t>
      </w:r>
      <w:r>
        <w:rPr>
          <w:rFonts w:eastAsia="Times New Roman" w:cs="Times New Roman"/>
          <w:szCs w:val="24"/>
        </w:rPr>
        <w:t xml:space="preserve"> οι οποίες έχουν κατατεθεί.</w:t>
      </w:r>
    </w:p>
    <w:p w14:paraId="07A006B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Πρό</w:t>
      </w:r>
      <w:r>
        <w:rPr>
          <w:rFonts w:eastAsia="Times New Roman" w:cs="Times New Roman"/>
          <w:szCs w:val="24"/>
        </w:rPr>
        <w:t>εδρε, νομίζω ότι αυτός ο αριθμός πρέπει να συγκριθεί με το γεγονός ότι έχουμε μπροστά μας ένα νομοσχέδιο εκτάσεως περίπου δέκα σελίδων και δεκαέξι άρθρων. Έχουμε έναν όγκο τροπολογιών. Διαβάζουμε το συγκεκριμένο νομοσχέδιο και το συγκρίνουμε με την τροπολο</w:t>
      </w:r>
      <w:r>
        <w:rPr>
          <w:rFonts w:eastAsia="Times New Roman" w:cs="Times New Roman"/>
          <w:szCs w:val="24"/>
        </w:rPr>
        <w:t>γία και βλέπουμε ότι η τροπολογία πολλές φορές υπερβαίνει και σε άρθρα το ίδιο το νομοσχέδιο</w:t>
      </w:r>
      <w:r>
        <w:rPr>
          <w:rFonts w:eastAsia="Times New Roman" w:cs="Times New Roman"/>
          <w:szCs w:val="24"/>
        </w:rPr>
        <w:t>,</w:t>
      </w:r>
      <w:r>
        <w:rPr>
          <w:rFonts w:eastAsia="Times New Roman" w:cs="Times New Roman"/>
          <w:szCs w:val="24"/>
        </w:rPr>
        <w:t xml:space="preserve"> το οποίο συζητάμε αυτή τη στιγμή. Δηλαδή, στην ουσία πολλές απ’ αυτές τις τροπολογίες</w:t>
      </w:r>
      <w:r>
        <w:rPr>
          <w:rFonts w:eastAsia="Times New Roman" w:cs="Times New Roman"/>
          <w:szCs w:val="24"/>
        </w:rPr>
        <w:t>,</w:t>
      </w:r>
      <w:r>
        <w:rPr>
          <w:rFonts w:eastAsia="Times New Roman" w:cs="Times New Roman"/>
          <w:szCs w:val="24"/>
        </w:rPr>
        <w:t xml:space="preserve"> τις οποίες έκανε δεκτές ο κύριος Υπουργός –βεβαίως, εισήχθησαν με ευθύνη τη</w:t>
      </w:r>
      <w:r>
        <w:rPr>
          <w:rFonts w:eastAsia="Times New Roman" w:cs="Times New Roman"/>
          <w:szCs w:val="24"/>
        </w:rPr>
        <w:t>ς Κυβέρνησης- αφορούν νομοσχέδια μέσα στο νομοσχέδιο.</w:t>
      </w:r>
    </w:p>
    <w:p w14:paraId="07A006B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Εμείς θεωρούμε αυτή την πρακτική ως μια κακή νομοθέτηση. Εγώ προσωπικά δεν μπορώ να κάνω δεκτό το επιχείρημα του κυρίου Υπουρ</w:t>
      </w:r>
      <w:r>
        <w:rPr>
          <w:rFonts w:eastAsia="Times New Roman" w:cs="Times New Roman"/>
          <w:szCs w:val="24"/>
        </w:rPr>
        <w:lastRenderedPageBreak/>
        <w:t>γού «Μα, ξέρετε, κι εσείς το κάνατε». Υποτίθεται ότι η παρούσα Κυβέρνηση βγήκ</w:t>
      </w:r>
      <w:r>
        <w:rPr>
          <w:rFonts w:eastAsia="Times New Roman" w:cs="Times New Roman"/>
          <w:szCs w:val="24"/>
        </w:rPr>
        <w:t>ε υπό άλλες συνθήκες και θα έφερνε έναν διαφορετικό κοινοβουλευτικό αέρα. Αυτό, δυστυχώς, φαίνεται μέρα με τη μέρα ότι δεν ισχύει. Δυστυχώς είναι μια συνέχεια της κακής νομοθέτησης που γινόταν τα προηγούμενα χρόνια. Αντί, μάλιστα, να τα υπερβούμε αυτά, βλέ</w:t>
      </w:r>
      <w:r>
        <w:rPr>
          <w:rFonts w:eastAsia="Times New Roman" w:cs="Times New Roman"/>
          <w:szCs w:val="24"/>
        </w:rPr>
        <w:t>πουμε ότι</w:t>
      </w:r>
      <w:r>
        <w:rPr>
          <w:rFonts w:eastAsia="Times New Roman" w:cs="Times New Roman"/>
          <w:szCs w:val="24"/>
        </w:rPr>
        <w:t>,</w:t>
      </w:r>
      <w:r>
        <w:rPr>
          <w:rFonts w:eastAsia="Times New Roman" w:cs="Times New Roman"/>
          <w:szCs w:val="24"/>
        </w:rPr>
        <w:t xml:space="preserve"> στην ουσία</w:t>
      </w:r>
      <w:r>
        <w:rPr>
          <w:rFonts w:eastAsia="Times New Roman" w:cs="Times New Roman"/>
          <w:szCs w:val="24"/>
        </w:rPr>
        <w:t>,</w:t>
      </w:r>
      <w:r>
        <w:rPr>
          <w:rFonts w:eastAsia="Times New Roman" w:cs="Times New Roman"/>
          <w:szCs w:val="24"/>
        </w:rPr>
        <w:t xml:space="preserve"> όχι μόνο το παρατείνει, αλλά πολλές φορές γίνεται και με τρόπο πολύ χειρότερο απ’ αυτόν που είδαμε με τις προηγούμενες κυβερνήσεις τα προηγούμενα χρόνια. </w:t>
      </w:r>
    </w:p>
    <w:p w14:paraId="07A006C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Άρα σε κα</w:t>
      </w:r>
      <w:r>
        <w:rPr>
          <w:rFonts w:eastAsia="Times New Roman" w:cs="Times New Roman"/>
          <w:szCs w:val="24"/>
        </w:rPr>
        <w:t>μ</w:t>
      </w:r>
      <w:r>
        <w:rPr>
          <w:rFonts w:eastAsia="Times New Roman" w:cs="Times New Roman"/>
          <w:szCs w:val="24"/>
        </w:rPr>
        <w:t xml:space="preserve">μία περίπτωση δεν υπάρχει δικαιολογία για το γεγονός ότι εισήχθησαν </w:t>
      </w:r>
      <w:r>
        <w:rPr>
          <w:rFonts w:eastAsia="Times New Roman" w:cs="Times New Roman"/>
          <w:szCs w:val="24"/>
        </w:rPr>
        <w:t xml:space="preserve">τόσες πολλές τροπολογίες σήμερα, για πολλές από τις οποίες είδαμε –επειδή είχε την ικανότητα ο κύριος Υπουργός να αναφερθεί σε αυτές μία προς μία- ότι δεν αναφέρονται στο κλείσιμο της αξιολόγησης, </w:t>
      </w:r>
      <w:r>
        <w:rPr>
          <w:rFonts w:eastAsia="Times New Roman" w:cs="Times New Roman"/>
          <w:szCs w:val="24"/>
        </w:rPr>
        <w:lastRenderedPageBreak/>
        <w:t>αλλά ήταν τροπολογίες</w:t>
      </w:r>
      <w:r>
        <w:rPr>
          <w:rFonts w:eastAsia="Times New Roman" w:cs="Times New Roman"/>
          <w:szCs w:val="24"/>
        </w:rPr>
        <w:t>,</w:t>
      </w:r>
      <w:r>
        <w:rPr>
          <w:rFonts w:eastAsia="Times New Roman" w:cs="Times New Roman"/>
          <w:szCs w:val="24"/>
        </w:rPr>
        <w:t xml:space="preserve"> οι οποίες γίνονται για να διευθετηθο</w:t>
      </w:r>
      <w:r>
        <w:rPr>
          <w:rFonts w:eastAsia="Times New Roman" w:cs="Times New Roman"/>
          <w:szCs w:val="24"/>
        </w:rPr>
        <w:t>ύν τοπικά ζητήματα πολλές φορές και τροπολογίες</w:t>
      </w:r>
      <w:r>
        <w:rPr>
          <w:rFonts w:eastAsia="Times New Roman" w:cs="Times New Roman"/>
          <w:szCs w:val="24"/>
        </w:rPr>
        <w:t>,</w:t>
      </w:r>
      <w:r>
        <w:rPr>
          <w:rFonts w:eastAsia="Times New Roman" w:cs="Times New Roman"/>
          <w:szCs w:val="24"/>
        </w:rPr>
        <w:t xml:space="preserve"> οι οποίες είναι παντελώς άσχετες με το συγκεκριμένο νομοσχέδιο.</w:t>
      </w:r>
    </w:p>
    <w:p w14:paraId="07A006C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μου επιτρέψετε, όμως, κύριε Πρόεδρε, κυρίες και κύριοι συνάδελφοι, να σταχυολογήσω μερικές απ’ αυτές τις τροπολογίες στον χρόνο ο οποίος μου</w:t>
      </w:r>
      <w:r>
        <w:rPr>
          <w:rFonts w:eastAsia="Times New Roman" w:cs="Times New Roman"/>
          <w:szCs w:val="24"/>
        </w:rPr>
        <w:t xml:space="preserve"> απομένει. </w:t>
      </w:r>
    </w:p>
    <w:p w14:paraId="07A006C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835 και ειδικό 78 –την οποία, ευτυχώς, ο κύριος Υπουργός δεν έκανε αποδεκτή- μπορεί να αναφέρεται σε ένα προσωπικό και τοπικό ζήτημα της Φλώρινας, αλλά νομίζω ότι έχουμε ξεπεράσει πλέον επίπεδο και βλέπουμε ότι μέχ</w:t>
      </w:r>
      <w:r>
        <w:rPr>
          <w:rFonts w:eastAsia="Times New Roman" w:cs="Times New Roman"/>
          <w:szCs w:val="24"/>
        </w:rPr>
        <w:t>ρι και τοπογραφικά κατατίθενται σε βουλευτικές τροπολογίες.</w:t>
      </w:r>
    </w:p>
    <w:p w14:paraId="07A006C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859 και ειδικό 87 βλέπουμε ότι είναι μια υπουργική τροπολογία, η οποία εισάγει –προσέξτε!- έντεκα διατάξεις. Το νομοσχέδιο έχει δεκαέξι άρθρα και η συγκεκριμένη τροπο</w:t>
      </w:r>
      <w:r>
        <w:rPr>
          <w:rFonts w:eastAsia="Times New Roman" w:cs="Times New Roman"/>
          <w:szCs w:val="24"/>
        </w:rPr>
        <w:t xml:space="preserve">λογία από </w:t>
      </w:r>
      <w:r>
        <w:rPr>
          <w:rFonts w:eastAsia="Times New Roman" w:cs="Times New Roman"/>
          <w:szCs w:val="24"/>
        </w:rPr>
        <w:lastRenderedPageBreak/>
        <w:t>μόνη της εισάγει έντεκα διατάξεις. Δηλαδή, όπως σας είπα και προηγουμένως, είναι νομοσχέδιο μέσα στο νομοσχέδιο το οποίο συζητάτε.</w:t>
      </w:r>
    </w:p>
    <w:p w14:paraId="07A006C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Υπήρξε μια άλλη τροπολογία, που ευτυχώς δεν την έκανε δεκτή, αν και βέβαια είναι πρωτόγνωρο να μη γίνεται δεκτή υπο</w:t>
      </w:r>
      <w:r>
        <w:rPr>
          <w:rFonts w:eastAsia="Times New Roman" w:cs="Times New Roman"/>
          <w:szCs w:val="24"/>
        </w:rPr>
        <w:t>υργική τροπολογία από Υπουργό της Κυβέρνησης. Και αναφέρομαι στην τροπολογία που έφερε η κ. Κουντουρά, η οποία με έναν τρόπο συμπαθή προσπάθησε τρεις φορές να αιτιολογήσει την απόφασή της, η οποία τροπολογία στην ουσία σε τι αναφέρεται; Αναφέρεται σε μια δ</w:t>
      </w:r>
      <w:r>
        <w:rPr>
          <w:rFonts w:eastAsia="Times New Roman" w:cs="Times New Roman"/>
          <w:szCs w:val="24"/>
        </w:rPr>
        <w:t xml:space="preserve">ιαδικασία για τη διαφημιστική δαπάνη του ΕΟΤ, σε έναν συγκεκριμένο βεβαίως τομέα, ο οποίος </w:t>
      </w:r>
      <w:proofErr w:type="spellStart"/>
      <w:r>
        <w:rPr>
          <w:rFonts w:eastAsia="Times New Roman" w:cs="Times New Roman"/>
          <w:szCs w:val="24"/>
        </w:rPr>
        <w:t>εκφεύγει</w:t>
      </w:r>
      <w:proofErr w:type="spellEnd"/>
      <w:r>
        <w:rPr>
          <w:rFonts w:eastAsia="Times New Roman" w:cs="Times New Roman"/>
          <w:szCs w:val="24"/>
        </w:rPr>
        <w:t xml:space="preserve"> των δημοσίων συμβάσεων, από το πλαίσιο το οποίο υπάρχει για τις δημόσιες συμβάσεις. Και μπορεί να υπάρχει κάθε καλή πρόθεση από τη συγκεκριμένη Υπουργό, αλλ</w:t>
      </w:r>
      <w:r>
        <w:rPr>
          <w:rFonts w:eastAsia="Times New Roman" w:cs="Times New Roman"/>
          <w:szCs w:val="24"/>
        </w:rPr>
        <w:t xml:space="preserve">ά επειδή εδώ πέρα νομοθετούμε και νομοθετούμε και για τις επόμενες γενεές και για τους επόμενους και τις επόμενες </w:t>
      </w:r>
      <w:r>
        <w:rPr>
          <w:rFonts w:eastAsia="Times New Roman" w:cs="Times New Roman"/>
          <w:szCs w:val="24"/>
        </w:rPr>
        <w:lastRenderedPageBreak/>
        <w:t xml:space="preserve">Υπουργούς, εκείνους και εκείνες που θα έρθουν στη συγκεκριμένη αρμοδιότητα, δεν μπορούμε να μη βάζουμε τις αντίστοιχες δικλίδες. </w:t>
      </w:r>
    </w:p>
    <w:p w14:paraId="07A006C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Βεβαίως, εάν</w:t>
      </w:r>
      <w:r>
        <w:rPr>
          <w:rFonts w:eastAsia="Times New Roman" w:cs="Times New Roman"/>
          <w:szCs w:val="24"/>
        </w:rPr>
        <w:t xml:space="preserve"> συνδυαστεί με αυτό το οποίο είχε φέρει η κυρία Υπουργός πριν από τρεις ημέρες στο νομοσχέδιο για τον Πτωχευτικό Κώδικα, </w:t>
      </w:r>
      <w:r>
        <w:rPr>
          <w:rFonts w:eastAsia="Times New Roman" w:cs="Times New Roman"/>
          <w:szCs w:val="24"/>
        </w:rPr>
        <w:t xml:space="preserve">δηλαδή </w:t>
      </w:r>
      <w:r>
        <w:rPr>
          <w:rFonts w:eastAsia="Times New Roman" w:cs="Times New Roman"/>
          <w:szCs w:val="24"/>
        </w:rPr>
        <w:t>ότι πλέον ο ΕΟΤ έχει το δικαίωμα να πηγαίνει σε απευθείας αναθέσεις για ποσά μέχρι 200.000 ευρώ – προσέξτε, ήταν 20.000 ευρώ, το</w:t>
      </w:r>
      <w:r>
        <w:rPr>
          <w:rFonts w:eastAsia="Times New Roman" w:cs="Times New Roman"/>
          <w:szCs w:val="24"/>
        </w:rPr>
        <w:t xml:space="preserve"> δεκαπλασίασε και το έκανε 200.000-, τότε είναι εύλογοι οι συνειρμοί από κακές πρακτικές του παρελθόντος. Δηλαδή, μπορούμε να σκεφθούμε τι σημαίνει το να δίδεται τέτοια ευχέρεια σε ένα διοικητικό συμβούλιο οποιουδήποτε δημοσίου οργανισμού, το να μπορεί να </w:t>
      </w:r>
      <w:r>
        <w:rPr>
          <w:rFonts w:eastAsia="Times New Roman" w:cs="Times New Roman"/>
          <w:szCs w:val="24"/>
        </w:rPr>
        <w:t xml:space="preserve">κάνει απευθείας αναθέσεις 200.000 ευρώ, σε συνδυασμό με την τροπολογία -η οποία ευτυχώς </w:t>
      </w:r>
      <w:proofErr w:type="spellStart"/>
      <w:r>
        <w:rPr>
          <w:rFonts w:eastAsia="Times New Roman" w:cs="Times New Roman"/>
          <w:szCs w:val="24"/>
        </w:rPr>
        <w:t>απεσύρθη</w:t>
      </w:r>
      <w:proofErr w:type="spellEnd"/>
      <w:r>
        <w:rPr>
          <w:rFonts w:eastAsia="Times New Roman" w:cs="Times New Roman"/>
          <w:szCs w:val="24"/>
        </w:rPr>
        <w:t xml:space="preserve"> και ελπίζω να μην κατατεθεί τουλάχιστον με αυτή τη μορφή- που έδινε τη δυνατότητα στον ίδιο οργανισμό να μπορεί να </w:t>
      </w:r>
      <w:proofErr w:type="spellStart"/>
      <w:r>
        <w:rPr>
          <w:rFonts w:eastAsia="Times New Roman" w:cs="Times New Roman"/>
          <w:szCs w:val="24"/>
        </w:rPr>
        <w:t>εκφεύγει</w:t>
      </w:r>
      <w:proofErr w:type="spellEnd"/>
      <w:r>
        <w:rPr>
          <w:rFonts w:eastAsia="Times New Roman" w:cs="Times New Roman"/>
          <w:szCs w:val="24"/>
        </w:rPr>
        <w:t xml:space="preserve"> του πλαισίου</w:t>
      </w:r>
      <w:r>
        <w:rPr>
          <w:rFonts w:eastAsia="Times New Roman" w:cs="Times New Roman"/>
          <w:szCs w:val="24"/>
        </w:rPr>
        <w:t>,</w:t>
      </w:r>
      <w:r>
        <w:rPr>
          <w:rFonts w:eastAsia="Times New Roman" w:cs="Times New Roman"/>
          <w:szCs w:val="24"/>
        </w:rPr>
        <w:t xml:space="preserve"> το οποίο αφορά στις δ</w:t>
      </w:r>
      <w:r>
        <w:rPr>
          <w:rFonts w:eastAsia="Times New Roman" w:cs="Times New Roman"/>
          <w:szCs w:val="24"/>
        </w:rPr>
        <w:t xml:space="preserve">ημόσιες συμβάσεις. </w:t>
      </w:r>
    </w:p>
    <w:p w14:paraId="07A006C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τροπολογία με γενικό αριθμό 864 και ειδικό 92, την οποία έκανε δεκτή ο κύριος Υπουργός. Εδώ βλέπουμε ότι παρατείνεται η προθεσμία των τριών ετών σε τέσσερα όσον αφορά τη διαδικασία για τα αυθαίρετα. </w:t>
      </w:r>
    </w:p>
    <w:p w14:paraId="07A006C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έλεγα ότι υπάρχει εδ</w:t>
      </w:r>
      <w:r>
        <w:rPr>
          <w:rFonts w:eastAsia="Times New Roman" w:cs="Times New Roman"/>
          <w:szCs w:val="24"/>
        </w:rPr>
        <w:t>ώ μια πολιτική υποκρισία. Βλέπουμε, από τη μια, να εκφράζεται διά του εισηγητού, του αγαπητού συναδέλφου κ. Δημαρά, μια ευαισθησία, εάν θέλετε, όσον αφορά τα οικολογικά θέματα και από την άλλη, βλέπουμε να παρατείνεται η προθεσμία από τα τρία στα τέσσερα έ</w:t>
      </w:r>
      <w:r>
        <w:rPr>
          <w:rFonts w:eastAsia="Times New Roman" w:cs="Times New Roman"/>
          <w:szCs w:val="24"/>
        </w:rPr>
        <w:t>τη για μια νέα γενιά αυθαιρέτων. Να θυμίσω, μάλιστα, τις τρομερές συζητήσεις που γίνονταν εδώ στην Ολομέλεια από την πλευρά της τότε Αντιπολίτευσης, του ΣΥΡΙΖΑ, για τον συγκεκριμένο νόμο και τώρα ξαφνικά βλέπουμε ότι προκειμένου να υπάρξει μια διευθέτηση π</w:t>
      </w:r>
      <w:r>
        <w:rPr>
          <w:rFonts w:eastAsia="Times New Roman" w:cs="Times New Roman"/>
          <w:szCs w:val="24"/>
        </w:rPr>
        <w:t>ερισσότερων κατευθύνσεων και περιπτώσεων, γίνεται από τα τρία έτη στα τέσ</w:t>
      </w:r>
      <w:r>
        <w:rPr>
          <w:rFonts w:eastAsia="Times New Roman" w:cs="Times New Roman"/>
          <w:szCs w:val="24"/>
        </w:rPr>
        <w:lastRenderedPageBreak/>
        <w:t xml:space="preserve">σερα έτη. Αυτά, όχι όσον αφορά δι’ αντίθεσιν ως προς την ουσία της υπόθεσης, αλλά καταδεικνύοντας την πολιτική υποκρισία που υπάρχει από πλευράς ΣΥΡΙΖΑ για το συγκεκριμένο ζήτημα. </w:t>
      </w:r>
    </w:p>
    <w:p w14:paraId="07A006C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ην τροπολογία με γενικό αριθμό 865 και ειδικό 93 βλέπουμε ότι υπάρχει μια αναδρομική ισχύ από 29-12-2012, το οποίο εμείς πιστεύουμε ότι υποκρύπτει ενδεχομένως και κάποιες φωτογραφικές διατάξεις για συγκεκριμένα πρόσωπα. Επομένως την καταψηφίζουμε. </w:t>
      </w:r>
    </w:p>
    <w:p w14:paraId="07A006C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Στην τρ</w:t>
      </w:r>
      <w:r>
        <w:rPr>
          <w:rFonts w:eastAsia="Times New Roman" w:cs="Times New Roman"/>
          <w:szCs w:val="24"/>
        </w:rPr>
        <w:t>οπολογία με γενικό αριθμό 867 και ειδικό 95 εδώ πραγματικά αξίζει να διαβάσει κανείς και την αιτιολογική έκθεση, η οποία λέει συγκεκριμένα: «Εισάγεται η συγκεκριμένη τροποποιητική διάταξη για την αποφυγή περιττού γραφειοκρατικού φόρτου και περιττής επιβάρυ</w:t>
      </w:r>
      <w:r>
        <w:rPr>
          <w:rFonts w:eastAsia="Times New Roman" w:cs="Times New Roman"/>
          <w:szCs w:val="24"/>
        </w:rPr>
        <w:t>νσης των συμμετεχόντων στους διαγωνισμούς για προσκόμιση μιας σειράς νομιμοποιητικών εγγράφων».</w:t>
      </w:r>
    </w:p>
    <w:p w14:paraId="07A006C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Προσέξτε σε ποιο άρθρο αναφέρεται, κυρίες και κύριοι συνάδελφοι. Αναφέρεται στα 4412 και 4413 του 2016. Πριν από ελάχιστους μήνες, οι ίδιοι Βουλευτές που καταθέ</w:t>
      </w:r>
      <w:r>
        <w:rPr>
          <w:rFonts w:eastAsia="Times New Roman" w:cs="Times New Roman"/>
          <w:szCs w:val="24"/>
        </w:rPr>
        <w:t>τουν τη συγκεκριμένη τροπολογία ψήφισαν έναν νόμο και έρχονται μερικές εβδομάδες μετά και λένε «τον νόμο τον οποίο ψηφίσαμε εμείς σαν ΣΥΡΙΖΑ, σαν Πλειοψηφία, με αυτόν τον νόμο στην ουσία επιβάλαμε περιττό γραφειοκρατικό φόρτο και περιττή επιβάρυνση».</w:t>
      </w:r>
    </w:p>
    <w:p w14:paraId="07A006C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Και ε</w:t>
      </w:r>
      <w:r>
        <w:rPr>
          <w:rFonts w:eastAsia="Times New Roman" w:cs="Times New Roman"/>
          <w:szCs w:val="24"/>
        </w:rPr>
        <w:t xml:space="preserve">ρωτώ: </w:t>
      </w:r>
      <w:r>
        <w:rPr>
          <w:rFonts w:eastAsia="Times New Roman" w:cs="Times New Roman"/>
          <w:szCs w:val="24"/>
        </w:rPr>
        <w:t>π</w:t>
      </w:r>
      <w:r>
        <w:rPr>
          <w:rFonts w:eastAsia="Times New Roman" w:cs="Times New Roman"/>
          <w:szCs w:val="24"/>
        </w:rPr>
        <w:t xml:space="preserve">ότε ήξεραν ότι νομοθετούσαν σωστά, τότε ή τώρα; Δεν ξέρουν τι νομοθετούν; Είναι οι ίδιοι Βουλευτές. Μιλάμε για μια βουλευτική τροπολογία και δεν θα αναφερθώ προσωπικά ποιοι την καταθέτουν, για να μην υπάρξουν προσωπικές αντεγκλήσεις. </w:t>
      </w:r>
    </w:p>
    <w:p w14:paraId="07A006C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879 και ειδικό 107 είναι παρόμοια με την 859. Είναι στην ουσία ένα νομοσχέδιο μέσα στο νομοσχέδιο. Δέκα διατάξεις που αναφέρονται στον ΕΟΠΥΥ, στο </w:t>
      </w:r>
      <w:r>
        <w:rPr>
          <w:rFonts w:eastAsia="Times New Roman" w:cs="Times New Roman"/>
          <w:szCs w:val="24"/>
          <w:lang w:val="en-US"/>
        </w:rPr>
        <w:t>rebate</w:t>
      </w:r>
      <w:r>
        <w:rPr>
          <w:rFonts w:eastAsia="Times New Roman" w:cs="Times New Roman"/>
          <w:szCs w:val="24"/>
        </w:rPr>
        <w:t xml:space="preserve"> και στο </w:t>
      </w:r>
      <w:proofErr w:type="spellStart"/>
      <w:r>
        <w:rPr>
          <w:rFonts w:eastAsia="Times New Roman" w:cs="Times New Roman"/>
          <w:szCs w:val="24"/>
          <w:lang w:val="en-US"/>
        </w:rPr>
        <w:t>clawback</w:t>
      </w:r>
      <w:proofErr w:type="spellEnd"/>
      <w:r>
        <w:rPr>
          <w:rFonts w:eastAsia="Times New Roman" w:cs="Times New Roman"/>
          <w:szCs w:val="24"/>
        </w:rPr>
        <w:t xml:space="preserve">, </w:t>
      </w:r>
      <w:r>
        <w:rPr>
          <w:rFonts w:eastAsia="Times New Roman" w:cs="Times New Roman"/>
          <w:szCs w:val="24"/>
        </w:rPr>
        <w:lastRenderedPageBreak/>
        <w:t>που ανέφερε ο κύριος Υπουργός Υγείας. Είναι άλλο ένα πα</w:t>
      </w:r>
      <w:r>
        <w:rPr>
          <w:rFonts w:eastAsia="Times New Roman" w:cs="Times New Roman"/>
          <w:szCs w:val="24"/>
        </w:rPr>
        <w:t>ράδειγμα κακής νομοθέτησης.</w:t>
      </w:r>
    </w:p>
    <w:p w14:paraId="07A006C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Ολοκληρώνω με δύο τροπολογίες</w:t>
      </w:r>
      <w:r>
        <w:rPr>
          <w:rFonts w:eastAsia="Times New Roman" w:cs="Times New Roman"/>
          <w:szCs w:val="24"/>
        </w:rPr>
        <w:t>,</w:t>
      </w:r>
      <w:r>
        <w:rPr>
          <w:rFonts w:eastAsia="Times New Roman" w:cs="Times New Roman"/>
          <w:szCs w:val="24"/>
        </w:rPr>
        <w:t xml:space="preserve"> που πραγματικά μου έκαναν πολύ μεγάλη εντύπωση. Η πρώτη είναι η τροπολογία με γενικό αριθμό 883 και ειδικό 111, με την οποία στην ουσία διαγράφονται όχι μόνο προσαυξήσεις, πρόστιμα, αλλά και κεφάλα</w:t>
      </w:r>
      <w:r>
        <w:rPr>
          <w:rFonts w:eastAsia="Times New Roman" w:cs="Times New Roman"/>
          <w:szCs w:val="24"/>
        </w:rPr>
        <w:t xml:space="preserve">ιο για κάποιους ιδιωτικούς συλλόγους που κάνουν –προσέξτε!- αυθαίρετη χρήση δημοσίου κτίσματος ή χώρου. Αυτό το λέω για τα Πρακτικά. </w:t>
      </w:r>
    </w:p>
    <w:p w14:paraId="07A006C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Κλείνω με τη βουλευτική τροπολογία με γενικό αριθμό 885 και ειδικό αριθμό 113, η οποία στην ουσία, εάν διαβάσει κανείς την</w:t>
      </w:r>
      <w:r>
        <w:rPr>
          <w:rFonts w:eastAsia="Times New Roman" w:cs="Times New Roman"/>
          <w:szCs w:val="24"/>
        </w:rPr>
        <w:t xml:space="preserve"> αιτιολογική έκθεση, δίνει πέντε επιπλέον έτη, όσον αφορά τη χορήγηση άδειας για τους κινηματογράφους και τα θέατρα. Προσέξτε όμως: Αναφέρεται σε κινηματογράφους και θέατρα των οποίων η άδεια έχει λήξει ήδη από το 2011. Άρα τα επιπλέον πέντε έτη είναι στην</w:t>
      </w:r>
      <w:r>
        <w:rPr>
          <w:rFonts w:eastAsia="Times New Roman" w:cs="Times New Roman"/>
          <w:szCs w:val="24"/>
        </w:rPr>
        <w:t xml:space="preserve"> ουσία μέχρι τις 31 Δεκεμβρίου 2016.</w:t>
      </w:r>
    </w:p>
    <w:p w14:paraId="07A006C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Στην ουσία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ερχόμαστε εδώ για να καλύψουμε κάποιες παρανομίες που είχαν γίνει όλα τα προηγούμενα χρόνια, για να καλύψουμε συγκεκριμένες περιπτώσεις, ενδεχομένως και «δικών» μας ανθρώπων, που χρησιμοποιούσαν αυτο</w:t>
      </w:r>
      <w:r>
        <w:rPr>
          <w:rFonts w:eastAsia="Times New Roman" w:cs="Times New Roman"/>
          <w:szCs w:val="24"/>
        </w:rPr>
        <w:t xml:space="preserve">ύς τους χώρους αυθαίρετα. Διότι αυτή η διάταξη θα έχει εφαρμογή για τις επόμενες δέκα ημέρες και έρχεται αναδρομικά να καλύψει κάποιες ενδεχομένως και ποινικές ευθύνες συγκεκριμένων ατόμων. </w:t>
      </w:r>
    </w:p>
    <w:p w14:paraId="07A006D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Κλείνω, κύριε Πρόεδρε, με το εξής: Σε κα</w:t>
      </w:r>
      <w:r>
        <w:rPr>
          <w:rFonts w:eastAsia="Times New Roman" w:cs="Times New Roman"/>
          <w:szCs w:val="24"/>
        </w:rPr>
        <w:t>μ</w:t>
      </w:r>
      <w:r>
        <w:rPr>
          <w:rFonts w:eastAsia="Times New Roman" w:cs="Times New Roman"/>
          <w:szCs w:val="24"/>
        </w:rPr>
        <w:t>μία περίπτωση δεν δικαιο</w:t>
      </w:r>
      <w:r>
        <w:rPr>
          <w:rFonts w:eastAsia="Times New Roman" w:cs="Times New Roman"/>
          <w:szCs w:val="24"/>
        </w:rPr>
        <w:t>λογείται το προηγούμενο κακό παράδειγμα κακής νομοθέτησης, όπως ανέφερα και στην εισαγωγή μου, για να έρθει σήμερα η Κυβέρνηση να κάνει αυτό, το οποίο σας περιέγραψα προηγουμένως, δηλαδή, τριάντα έξι τροπολογίες, από τις οποίες οι δ</w:t>
      </w:r>
      <w:r>
        <w:rPr>
          <w:rFonts w:eastAsia="Times New Roman" w:cs="Times New Roman"/>
          <w:szCs w:val="24"/>
        </w:rPr>
        <w:t>εκα</w:t>
      </w:r>
      <w:r>
        <w:rPr>
          <w:rFonts w:eastAsia="Times New Roman" w:cs="Times New Roman"/>
          <w:szCs w:val="24"/>
        </w:rPr>
        <w:t>επτά είναι υπουργικές</w:t>
      </w:r>
      <w:r>
        <w:rPr>
          <w:rFonts w:eastAsia="Times New Roman" w:cs="Times New Roman"/>
          <w:szCs w:val="24"/>
        </w:rPr>
        <w:t xml:space="preserve"> και οι υπόλοιπες δ</w:t>
      </w:r>
      <w:r>
        <w:rPr>
          <w:rFonts w:eastAsia="Times New Roman" w:cs="Times New Roman"/>
          <w:szCs w:val="24"/>
        </w:rPr>
        <w:t>εκα</w:t>
      </w:r>
      <w:r>
        <w:rPr>
          <w:rFonts w:eastAsia="Times New Roman" w:cs="Times New Roman"/>
          <w:szCs w:val="24"/>
        </w:rPr>
        <w:t>εννιά –η πλειοψηφία- είναι βουλευτικές. Δεν υπάρχει τέτοιο προη</w:t>
      </w:r>
      <w:r>
        <w:rPr>
          <w:rFonts w:eastAsia="Times New Roman" w:cs="Times New Roman"/>
          <w:szCs w:val="24"/>
        </w:rPr>
        <w:lastRenderedPageBreak/>
        <w:t>γούμενο. Ακόμη όσον αφορά τον αριθμό, τον οποίο ανέφερε ο κύριος Υπουργός στην αρχή, που κατέθεσε και το έγγραφο, εάν ανατρέξει θα δει ότι -επειδή μάλιστα είναι και επιμελ</w:t>
      </w:r>
      <w:r>
        <w:rPr>
          <w:rFonts w:eastAsia="Times New Roman" w:cs="Times New Roman"/>
          <w:szCs w:val="24"/>
        </w:rPr>
        <w:t xml:space="preserve">ής- δεν έγιναν δεκτές παρά ελάχιστες, πέρα από τις υπουργικές, κύριε Υπουργέ. </w:t>
      </w:r>
    </w:p>
    <w:p w14:paraId="07A006D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παρακαλούσα με τη νέα χρονιά, με τη νέα κοινοβουλευτική περίοδο τουλάχιστον αυτό να σταματήσει. Και αυτό θα πρέπει να τεθεί και στο Προεδρείο, γιατί υπάρχει ευθύνη και από το</w:t>
      </w:r>
      <w:r>
        <w:rPr>
          <w:rFonts w:eastAsia="Times New Roman" w:cs="Times New Roman"/>
          <w:szCs w:val="24"/>
        </w:rPr>
        <w:t xml:space="preserve"> Προεδρείο. Εμείς δεν πρόκειται να δεχθούμε τη συνέχιση αυτής της απαράδεκτης νομοθετικής διαδικασίας σε κα</w:t>
      </w:r>
      <w:r>
        <w:rPr>
          <w:rFonts w:eastAsia="Times New Roman" w:cs="Times New Roman"/>
          <w:szCs w:val="24"/>
        </w:rPr>
        <w:t>μ</w:t>
      </w:r>
      <w:r>
        <w:rPr>
          <w:rFonts w:eastAsia="Times New Roman" w:cs="Times New Roman"/>
          <w:szCs w:val="24"/>
        </w:rPr>
        <w:t xml:space="preserve">μία περίπτωση. </w:t>
      </w:r>
    </w:p>
    <w:p w14:paraId="07A006D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A006D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Κοινοβουλευτικό Εκπρόσωπο της Νέας Δημοκρατίας κ. Ιωάννη Κεφαλογ</w:t>
      </w:r>
      <w:r>
        <w:rPr>
          <w:rFonts w:eastAsia="Times New Roman" w:cs="Times New Roman"/>
          <w:szCs w:val="24"/>
        </w:rPr>
        <w:t>ιάννη.</w:t>
      </w:r>
    </w:p>
    <w:p w14:paraId="07A006D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 xml:space="preserve">Κύριε Πρόεδρε, θα ήθελα τον λόγο για ένα λεπτό, για να κάνω μια παρατήρηση για την </w:t>
      </w:r>
      <w:r>
        <w:rPr>
          <w:rFonts w:eastAsia="Times New Roman" w:cs="Times New Roman"/>
          <w:szCs w:val="24"/>
        </w:rPr>
        <w:t xml:space="preserve">τροπολογία </w:t>
      </w:r>
      <w:r>
        <w:rPr>
          <w:rFonts w:eastAsia="Times New Roman" w:cs="Times New Roman"/>
          <w:szCs w:val="24"/>
        </w:rPr>
        <w:t>863, για να βοηθήσω λίγο τη διαδικασία.</w:t>
      </w:r>
    </w:p>
    <w:p w14:paraId="07A006D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Ορίστε, κύριε Γεωργαντά, έχετε τον λόγο. </w:t>
      </w:r>
    </w:p>
    <w:p w14:paraId="07A006D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ΓΕΩΡΓΑΝΤΑ</w:t>
      </w:r>
      <w:r>
        <w:rPr>
          <w:rFonts w:eastAsia="Times New Roman" w:cs="Times New Roman"/>
          <w:b/>
          <w:szCs w:val="24"/>
        </w:rPr>
        <w:t xml:space="preserve">Σ: </w:t>
      </w:r>
      <w:r>
        <w:rPr>
          <w:rFonts w:eastAsia="Times New Roman" w:cs="Times New Roman"/>
          <w:szCs w:val="24"/>
        </w:rPr>
        <w:t xml:space="preserve">Κύριε Υπουργέ, έχετε κάνει δεκτή τη βουλευτική τροπολογία με αριθμό 863, σχετικά με τα πρόστιμα των περιφερειακών εκλογών το 2010. </w:t>
      </w:r>
    </w:p>
    <w:p w14:paraId="07A006D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Νέα Δημοκρατία θα μπορούσε να την υπερψηφίσει, εάν δεν ήταν οριζόντια η διαγραφή των προστίμων, αλλά υπήρχαν δύο προϋπο</w:t>
      </w:r>
      <w:r>
        <w:rPr>
          <w:rFonts w:eastAsia="Times New Roman" w:cs="Times New Roman"/>
          <w:szCs w:val="24"/>
        </w:rPr>
        <w:t xml:space="preserve">θέσεις: η μία, να μην υπάρχει υπαιτιότητα του διαχειριστή για τη μη δημοσιοποίηση στη βάση δεδομένων, και η άλλη, να μην έχει κριθεί δικαστικά το πρόστιμα αυτό. </w:t>
      </w:r>
    </w:p>
    <w:p w14:paraId="07A006D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Το θέτω, έστω τελευταία στιγμή, γιατί τώρα μου έγινε γνωστό. Έχω συνεννοηθεί. Μπορείτε με </w:t>
      </w:r>
      <w:r>
        <w:rPr>
          <w:rFonts w:eastAsia="Times New Roman" w:cs="Times New Roman"/>
          <w:szCs w:val="24"/>
        </w:rPr>
        <w:t>νομοτεχνική βελτίωση ή με νέα τροπολογία αυτό να γίνει δεκτό και να υπερψηφιστεί και από τη Νέα Δημοκρατία, με τις δύο προϋποθέσεις που ανέφερα, στην τροπολογία 863.</w:t>
      </w:r>
    </w:p>
    <w:p w14:paraId="07A006D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7A006D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Γεωργαντά. </w:t>
      </w:r>
    </w:p>
    <w:p w14:paraId="07A006D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 xml:space="preserve">έ, θέλετε να πείτε κάτι επ’ αυτού; </w:t>
      </w:r>
    </w:p>
    <w:p w14:paraId="07A006D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Όχι τώρα. </w:t>
      </w:r>
    </w:p>
    <w:p w14:paraId="07A006D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το αφήνουμε για αργότερα ή όποτε θέλετε. </w:t>
      </w:r>
    </w:p>
    <w:p w14:paraId="07A006D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του ΣΥΡΙΖΑ </w:t>
      </w:r>
      <w:r>
        <w:rPr>
          <w:rFonts w:eastAsia="Times New Roman" w:cs="Times New Roman"/>
          <w:szCs w:val="24"/>
        </w:rPr>
        <w:t xml:space="preserve">κ. Νικόλαος </w:t>
      </w:r>
      <w:proofErr w:type="spellStart"/>
      <w:r>
        <w:rPr>
          <w:rFonts w:eastAsia="Times New Roman" w:cs="Times New Roman"/>
          <w:szCs w:val="24"/>
        </w:rPr>
        <w:t>Ξυδάκης</w:t>
      </w:r>
      <w:proofErr w:type="spellEnd"/>
      <w:r>
        <w:rPr>
          <w:rFonts w:eastAsia="Times New Roman" w:cs="Times New Roman"/>
          <w:szCs w:val="24"/>
        </w:rPr>
        <w:t xml:space="preserve"> για δέκα λεπτά. </w:t>
      </w:r>
    </w:p>
    <w:p w14:paraId="07A006D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5C170D">
        <w:rPr>
          <w:rFonts w:eastAsia="Times New Roman" w:cs="Times New Roman"/>
          <w:b/>
          <w:szCs w:val="24"/>
        </w:rPr>
        <w:t>ΑΝΑΣΤΑΣΙΑ ΧΡΙΣΤΟΔΟΥΛΟΠΟΥΛΟΥ</w:t>
      </w:r>
      <w:r>
        <w:rPr>
          <w:rFonts w:eastAsia="Times New Roman" w:cs="Times New Roman"/>
          <w:szCs w:val="24"/>
        </w:rPr>
        <w:t>)</w:t>
      </w:r>
    </w:p>
    <w:p w14:paraId="07A006E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w:t>
      </w:r>
      <w:r>
        <w:rPr>
          <w:rFonts w:eastAsia="Times New Roman" w:cs="Times New Roman"/>
          <w:szCs w:val="24"/>
        </w:rPr>
        <w:t>υρία</w:t>
      </w:r>
      <w:r>
        <w:rPr>
          <w:rFonts w:eastAsia="Times New Roman" w:cs="Times New Roman"/>
          <w:szCs w:val="24"/>
        </w:rPr>
        <w:t xml:space="preserve"> Πρόεδρε, δεν θα ήταν προτιμότερο να μιλήσω εγώ πρώτα; </w:t>
      </w:r>
    </w:p>
    <w:p w14:paraId="07A006E1" w14:textId="77777777" w:rsidR="00952F62" w:rsidRDefault="00952F62">
      <w:pPr>
        <w:spacing w:line="600" w:lineRule="auto"/>
        <w:ind w:firstLine="720"/>
        <w:jc w:val="both"/>
        <w:rPr>
          <w:rFonts w:eastAsia="Times New Roman" w:cs="Times New Roman"/>
          <w:szCs w:val="24"/>
        </w:rPr>
      </w:pPr>
    </w:p>
    <w:p w14:paraId="07A006E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Κύρια Πρόεδ</w:t>
      </w:r>
      <w:r>
        <w:rPr>
          <w:rFonts w:eastAsia="Times New Roman" w:cs="Times New Roman"/>
          <w:szCs w:val="24"/>
        </w:rPr>
        <w:t xml:space="preserve">ρε, ας μιλήσει πρώτα ο κ. Μανιάτης, ο Κοινοβουλευτικός Εκπρόσωπος της Δημοκρατικής Συμπαράταξης και μετά ας μιλήσω εγώ. </w:t>
      </w:r>
    </w:p>
    <w:p w14:paraId="07A006E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Μανιάτη, θέλετε να προηγηθείτε του κ. </w:t>
      </w:r>
      <w:proofErr w:type="spellStart"/>
      <w:r>
        <w:rPr>
          <w:rFonts w:eastAsia="Times New Roman" w:cs="Times New Roman"/>
          <w:szCs w:val="24"/>
        </w:rPr>
        <w:t>Ξυδάκη</w:t>
      </w:r>
      <w:proofErr w:type="spellEnd"/>
      <w:r>
        <w:rPr>
          <w:rFonts w:eastAsia="Times New Roman" w:cs="Times New Roman"/>
          <w:szCs w:val="24"/>
        </w:rPr>
        <w:t xml:space="preserve">; </w:t>
      </w:r>
    </w:p>
    <w:p w14:paraId="07A006E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Επειδή, φαντάζομαι, </w:t>
      </w:r>
      <w:r>
        <w:rPr>
          <w:rFonts w:eastAsia="Times New Roman" w:cs="Times New Roman"/>
          <w:szCs w:val="24"/>
        </w:rPr>
        <w:t xml:space="preserve">θα θέλει να μιλήσει μετά από εμένα. </w:t>
      </w:r>
    </w:p>
    <w:p w14:paraId="07A006E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έχετε τον λόγο.</w:t>
      </w:r>
    </w:p>
    <w:p w14:paraId="07A006E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Αγαπητοί συνάδελφοι, σας ομολογώ ανθρώπινα ότι θα ήθελα να είναι διαφορετικό το κλίμα σήμερα σε αυτή την Αίθουσα. Είναι η τελευταία μέ</w:t>
      </w:r>
      <w:r>
        <w:rPr>
          <w:rFonts w:eastAsia="Times New Roman" w:cs="Times New Roman"/>
          <w:szCs w:val="24"/>
        </w:rPr>
        <w:t xml:space="preserve">ρα πριν κλείσει η Βουλή. Έρχονται γιορτές. Είχα την ελπίδα ότι θα μπορούσε να υπάρξει ένα κλίμα εθνικής συνεννόησης, πολύ περισσότερο όταν βλέπουμε τους </w:t>
      </w:r>
      <w:r>
        <w:rPr>
          <w:rFonts w:eastAsia="Times New Roman" w:cs="Times New Roman"/>
          <w:szCs w:val="24"/>
        </w:rPr>
        <w:t>«</w:t>
      </w:r>
      <w:r>
        <w:rPr>
          <w:rFonts w:eastAsia="Times New Roman" w:cs="Times New Roman"/>
          <w:szCs w:val="24"/>
        </w:rPr>
        <w:t>τυφώνες</w:t>
      </w:r>
      <w:r>
        <w:rPr>
          <w:rFonts w:eastAsia="Times New Roman" w:cs="Times New Roman"/>
          <w:szCs w:val="24"/>
        </w:rPr>
        <w:t>»</w:t>
      </w:r>
      <w:r>
        <w:rPr>
          <w:rFonts w:eastAsia="Times New Roman" w:cs="Times New Roman"/>
          <w:szCs w:val="24"/>
        </w:rPr>
        <w:t xml:space="preserve"> που κυκλώνουν τη χώρα μας ευρύτερα. Βλέπουμε την τρομοκρατία να στήνει πανηγύρια σε γειτονικέ</w:t>
      </w:r>
      <w:r>
        <w:rPr>
          <w:rFonts w:eastAsia="Times New Roman" w:cs="Times New Roman"/>
          <w:szCs w:val="24"/>
        </w:rPr>
        <w:t xml:space="preserve">ς χώρες: στην Τουρκία, τη Γερμανία, πριν λίγους μήνες στη Γαλλία, το Βέλγιο. Υπάρχει βαθιά ανάγκη σε αυτόν τον τόπο να ενωθούν οι δυνάμεις που πιστεύουν ότι η Ελλάδα μπορεί. </w:t>
      </w:r>
    </w:p>
    <w:p w14:paraId="07A006E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Δυστυχώς, το κλίμα για άλλη μια φορά δυναμιτίστηκε με αποκλειστική ευθύνη της Κυβ</w:t>
      </w:r>
      <w:r>
        <w:rPr>
          <w:rFonts w:eastAsia="Times New Roman" w:cs="Times New Roman"/>
          <w:szCs w:val="24"/>
        </w:rPr>
        <w:t xml:space="preserve">έρνησης. Για άλλη μια φορά συζητούμε σε ένα κλίμα έντασης, το οποίο δημιουργείται ενσυνείδητα, διότι μόνο μέσα από την ένταση μπορεί να κρατηθεί αυτή η Κυβέρνηση στην εξουσία. Έχει κρατηθεί μέχρι τώρα λέγοντας απίστευτα ψέματα. Τα ψέματα, όμως, τελειώνουν </w:t>
      </w:r>
      <w:r>
        <w:rPr>
          <w:rFonts w:eastAsia="Times New Roman" w:cs="Times New Roman"/>
          <w:szCs w:val="24"/>
        </w:rPr>
        <w:t xml:space="preserve">και το μόνο πια που απομένει είναι ο κοινωνικός αυτοματισμός, η μια κοινωνική ομάδα απέναντι από την άλλη και η εξαιρετική ένταση στο πολιτικό σκηνικό, ώστε να δημιουργείται κάθε φορά η εικόνα ότι κάτι γίνεται. </w:t>
      </w:r>
    </w:p>
    <w:p w14:paraId="07A006E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χειρότερο από όλα, όμως, είναι ότι αυτή η</w:t>
      </w:r>
      <w:r>
        <w:rPr>
          <w:rFonts w:eastAsia="Times New Roman" w:cs="Times New Roman"/>
          <w:szCs w:val="24"/>
        </w:rPr>
        <w:t xml:space="preserve"> ένταση ενσυνείδητα και εσκεμμένα προκαλείται από την Κυβέρνηση και στη διεθνή εικόνα της χώρας. Έτσι, βλέπουμε διάφορες περιπτώσεις, όπου από τη μια με ηρωισμό και παλικαρισμό αποφασίζει η Κυβέρνηση τι θα κάνει το ποσό των 631 εκατομμυρίων ευρώ και την ίδ</w:t>
      </w:r>
      <w:r>
        <w:rPr>
          <w:rFonts w:eastAsia="Times New Roman" w:cs="Times New Roman"/>
          <w:szCs w:val="24"/>
        </w:rPr>
        <w:t xml:space="preserve">ια στιγμή γονατίζει -σήμερα ή χθες- με την επιστολή του κ. </w:t>
      </w:r>
      <w:proofErr w:type="spellStart"/>
      <w:r>
        <w:rPr>
          <w:rFonts w:eastAsia="Times New Roman" w:cs="Times New Roman"/>
          <w:szCs w:val="24"/>
        </w:rPr>
        <w:t>Τσακαλώτου</w:t>
      </w:r>
      <w:proofErr w:type="spellEnd"/>
      <w:r>
        <w:rPr>
          <w:rFonts w:eastAsia="Times New Roman" w:cs="Times New Roman"/>
          <w:szCs w:val="24"/>
        </w:rPr>
        <w:t xml:space="preserve">, με μια ομολογία συγγνώμης ότι δεν θα το </w:t>
      </w:r>
      <w:r>
        <w:rPr>
          <w:rFonts w:eastAsia="Times New Roman" w:cs="Times New Roman"/>
          <w:szCs w:val="24"/>
        </w:rPr>
        <w:lastRenderedPageBreak/>
        <w:t xml:space="preserve">ξανακάνει. </w:t>
      </w:r>
      <w:proofErr w:type="spellStart"/>
      <w:r>
        <w:rPr>
          <w:rFonts w:eastAsia="Times New Roman" w:cs="Times New Roman"/>
          <w:szCs w:val="24"/>
        </w:rPr>
        <w:t>Ραγιαδιασμός</w:t>
      </w:r>
      <w:proofErr w:type="spellEnd"/>
      <w:r>
        <w:rPr>
          <w:rFonts w:eastAsia="Times New Roman" w:cs="Times New Roman"/>
          <w:szCs w:val="24"/>
        </w:rPr>
        <w:t xml:space="preserve">! Μια Κυβέρνηση η οποία δεν στέκεται στα πόδια της, επειδή ακριβώς δεν τη στηρίζει ο ελληνικός λαός.  </w:t>
      </w:r>
    </w:p>
    <w:p w14:paraId="07A006E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Ακόμη χειρότερα, υπ</w:t>
      </w:r>
      <w:r>
        <w:rPr>
          <w:rFonts w:eastAsia="Times New Roman" w:cs="Times New Roman"/>
          <w:szCs w:val="24"/>
        </w:rPr>
        <w:t xml:space="preserve">άρχει μια απόλυτη </w:t>
      </w:r>
      <w:proofErr w:type="spellStart"/>
      <w:r>
        <w:rPr>
          <w:rFonts w:eastAsia="Times New Roman" w:cs="Times New Roman"/>
          <w:szCs w:val="24"/>
        </w:rPr>
        <w:t>απομείωση</w:t>
      </w:r>
      <w:proofErr w:type="spellEnd"/>
      <w:r>
        <w:rPr>
          <w:rFonts w:eastAsia="Times New Roman" w:cs="Times New Roman"/>
          <w:szCs w:val="24"/>
        </w:rPr>
        <w:t xml:space="preserve"> και εξαφάνιση κάθε συστήματος αξιών: Αξιών αισθητικής, αξιών σεβασμού προς την προσωπικότητα του άλλου. Είμαστε με μια Κυβέρνηση η οποία εσκεμμένα τα βάζει όλα κάτω από το ελάχιστο όριο, γιατί μόνο έτσι μπορεί να επιβιώσει. </w:t>
      </w:r>
    </w:p>
    <w:p w14:paraId="07A006E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ές τις ημέρες βλέπουμε διάφορα συμβάντα. Ζούμε το θρίλερ του ποιος θα διοικεί την Εθνική Τράπεζα, την Τράπεζα Πειραιώς, το ελληνικό τραπεζικό σύστημα. </w:t>
      </w:r>
    </w:p>
    <w:p w14:paraId="07A006E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Έχετε καταλάβει ότι η Κυβέρνησή σας, την οποία, συνάδελφοι του ΣΥΡΙΖΑ, υποστηρίζετε, μετά τα τραγικά λάθ</w:t>
      </w:r>
      <w:r>
        <w:rPr>
          <w:rFonts w:eastAsia="Times New Roman" w:cs="Times New Roman"/>
          <w:szCs w:val="24"/>
        </w:rPr>
        <w:t xml:space="preserve">η Τσίπρα και </w:t>
      </w:r>
      <w:proofErr w:type="spellStart"/>
      <w:r>
        <w:rPr>
          <w:rFonts w:eastAsia="Times New Roman" w:cs="Times New Roman"/>
          <w:szCs w:val="24"/>
        </w:rPr>
        <w:t>Βαρουφάκη</w:t>
      </w:r>
      <w:proofErr w:type="spellEnd"/>
      <w:r>
        <w:rPr>
          <w:rFonts w:eastAsia="Times New Roman" w:cs="Times New Roman"/>
          <w:szCs w:val="24"/>
        </w:rPr>
        <w:t xml:space="preserve">, που χρεοκόπησαν το ελληνικό τραπεζικό σύστημα και περάσαμε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σήμερα παρακολουθεί ως αμήχανος θεατής τους ξένους, το ΤΧΣ, </w:t>
      </w:r>
      <w:r>
        <w:rPr>
          <w:rFonts w:eastAsia="Times New Roman" w:cs="Times New Roman"/>
          <w:szCs w:val="24"/>
        </w:rPr>
        <w:lastRenderedPageBreak/>
        <w:t>να τσακώνονται μεταξύ τους για το ποιοι θα διοικήσουν την Εθνική Τράπεζα ή την Τράπεζα Πειρ</w:t>
      </w:r>
      <w:r>
        <w:rPr>
          <w:rFonts w:eastAsia="Times New Roman" w:cs="Times New Roman"/>
          <w:szCs w:val="24"/>
        </w:rPr>
        <w:t xml:space="preserve">αιώς; </w:t>
      </w:r>
    </w:p>
    <w:p w14:paraId="07A006E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τιμά αυτό; Τιμά την </w:t>
      </w:r>
      <w:r>
        <w:rPr>
          <w:rFonts w:eastAsia="Times New Roman" w:cs="Times New Roman"/>
          <w:szCs w:val="24"/>
        </w:rPr>
        <w:t>ε</w:t>
      </w:r>
      <w:r>
        <w:rPr>
          <w:rFonts w:eastAsia="Times New Roman" w:cs="Times New Roman"/>
          <w:szCs w:val="24"/>
        </w:rPr>
        <w:t xml:space="preserve">λληνική Κυβέρνηση να έχουμε ένα ανύπαρκτο τραπεζικό σύστημα, επί του πτώματος του οποίου τσακώνονται οι διάφοροι </w:t>
      </w:r>
      <w:proofErr w:type="spellStart"/>
      <w:r>
        <w:rPr>
          <w:rFonts w:eastAsia="Times New Roman" w:cs="Times New Roman"/>
          <w:szCs w:val="24"/>
        </w:rPr>
        <w:t>μεγαλοεπενδυτές</w:t>
      </w:r>
      <w:proofErr w:type="spellEnd"/>
      <w:r>
        <w:rPr>
          <w:rFonts w:eastAsia="Times New Roman" w:cs="Times New Roman"/>
          <w:szCs w:val="24"/>
        </w:rPr>
        <w:t xml:space="preserve">, να μην ψελλίζει μια λέξη η </w:t>
      </w:r>
      <w:r>
        <w:rPr>
          <w:rFonts w:eastAsia="Times New Roman" w:cs="Times New Roman"/>
          <w:szCs w:val="24"/>
        </w:rPr>
        <w:t>ε</w:t>
      </w:r>
      <w:r>
        <w:rPr>
          <w:rFonts w:eastAsia="Times New Roman" w:cs="Times New Roman"/>
          <w:szCs w:val="24"/>
        </w:rPr>
        <w:t>λληνική Κυβέρνηση γι</w:t>
      </w:r>
      <w:r>
        <w:rPr>
          <w:rFonts w:eastAsia="Times New Roman" w:cs="Times New Roman"/>
          <w:szCs w:val="24"/>
        </w:rPr>
        <w:t>’</w:t>
      </w:r>
      <w:r>
        <w:rPr>
          <w:rFonts w:eastAsia="Times New Roman" w:cs="Times New Roman"/>
          <w:szCs w:val="24"/>
        </w:rPr>
        <w:t xml:space="preserve"> αυτό και να παραμένουν για πολλούς μήνες αδι</w:t>
      </w:r>
      <w:r>
        <w:rPr>
          <w:rFonts w:eastAsia="Times New Roman" w:cs="Times New Roman"/>
          <w:szCs w:val="24"/>
        </w:rPr>
        <w:t xml:space="preserve">οίκητα τα μεγαλύτερα τραπεζικά ιδρύματα της χώρας; </w:t>
      </w:r>
    </w:p>
    <w:p w14:paraId="07A006E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Νταϊλίκια, </w:t>
      </w:r>
      <w:proofErr w:type="spellStart"/>
      <w:r>
        <w:rPr>
          <w:rFonts w:eastAsia="Times New Roman" w:cs="Times New Roman"/>
          <w:szCs w:val="24"/>
        </w:rPr>
        <w:t>κουτσαβακισμοί</w:t>
      </w:r>
      <w:proofErr w:type="spellEnd"/>
      <w:r>
        <w:rPr>
          <w:rFonts w:eastAsia="Times New Roman" w:cs="Times New Roman"/>
          <w:szCs w:val="24"/>
        </w:rPr>
        <w:t>, οι γιακάδες των πουκαμίσων όρθιοι και στο τέλος «ναι» σε όλα στον κ. Σόιμπλε. Ζαριές του κ. Τσίπρα! Μόνο που με τις ζαριές τις εξάρες τις κερδίζει ο κ. Σόιμπλε και για τον ελλην</w:t>
      </w:r>
      <w:r>
        <w:rPr>
          <w:rFonts w:eastAsia="Times New Roman" w:cs="Times New Roman"/>
          <w:szCs w:val="24"/>
        </w:rPr>
        <w:t xml:space="preserve">ικό λαό υπάρχει μόνο </w:t>
      </w:r>
      <w:r w:rsidRPr="004357D2">
        <w:rPr>
          <w:rFonts w:eastAsia="Times New Roman" w:cs="Times New Roman"/>
          <w:color w:val="000000" w:themeColor="text1"/>
          <w:szCs w:val="24"/>
        </w:rPr>
        <w:t xml:space="preserve">το </w:t>
      </w:r>
      <w:proofErr w:type="spellStart"/>
      <w:r w:rsidRPr="004357D2">
        <w:rPr>
          <w:rFonts w:eastAsia="Times New Roman" w:cs="Times New Roman"/>
          <w:color w:val="000000" w:themeColor="text1"/>
          <w:szCs w:val="24"/>
        </w:rPr>
        <w:t>ασσόδυο</w:t>
      </w:r>
      <w:proofErr w:type="spellEnd"/>
      <w:r w:rsidRPr="004357D2">
        <w:rPr>
          <w:rFonts w:eastAsia="Times New Roman" w:cs="Times New Roman"/>
          <w:color w:val="000000" w:themeColor="text1"/>
          <w:szCs w:val="24"/>
        </w:rPr>
        <w:t xml:space="preserve">. Διότι ο κ. Τσίπρας είναι ο χρυσός χορηγός του κ. Σόιμπλε, που επιτέλους του έκανε πράξη το όνειρό του για το ταμείο της αποικιοκρατίας. Ενενήντα εννιά χρόνια έχει ξεπουληθεί η Ελλάδα στους ξένους με υπογραφή Τσίπρα! </w:t>
      </w:r>
    </w:p>
    <w:p w14:paraId="07A006EE" w14:textId="77777777" w:rsidR="00952F62" w:rsidRDefault="00723C98">
      <w:pPr>
        <w:spacing w:line="600" w:lineRule="auto"/>
        <w:ind w:firstLine="720"/>
        <w:jc w:val="both"/>
        <w:rPr>
          <w:rFonts w:eastAsia="Times New Roman" w:cs="Times New Roman"/>
          <w:szCs w:val="24"/>
        </w:rPr>
      </w:pPr>
      <w:r w:rsidRPr="001B26B1">
        <w:rPr>
          <w:rFonts w:eastAsia="Times New Roman" w:cs="Times New Roman"/>
          <w:szCs w:val="24"/>
        </w:rPr>
        <w:lastRenderedPageBreak/>
        <w:t>Επαναλ</w:t>
      </w:r>
      <w:r w:rsidRPr="001B26B1">
        <w:rPr>
          <w:rFonts w:eastAsia="Times New Roman" w:cs="Times New Roman"/>
          <w:szCs w:val="24"/>
        </w:rPr>
        <w:t xml:space="preserve">αμβάνω για άλλη μια φορά. </w:t>
      </w:r>
      <w:r>
        <w:rPr>
          <w:rFonts w:eastAsia="Times New Roman" w:cs="Times New Roman"/>
          <w:szCs w:val="24"/>
        </w:rPr>
        <w:t>Εμείς ως Δημοκρατική Συμπαράταξη τον αποικιοκρατικό αυτό</w:t>
      </w:r>
      <w:r>
        <w:rPr>
          <w:rFonts w:eastAsia="Times New Roman" w:cs="Times New Roman"/>
          <w:szCs w:val="24"/>
        </w:rPr>
        <w:t>ν</w:t>
      </w:r>
      <w:r>
        <w:rPr>
          <w:rFonts w:eastAsia="Times New Roman" w:cs="Times New Roman"/>
          <w:szCs w:val="24"/>
        </w:rPr>
        <w:t xml:space="preserve"> νόμο θα τον αλλάξουμε και θα είναι ένα από τα κεντρικά μας αιτήματα στις επόμενες εκλογές, όποτε και να γίνουν. Να μας ψηφίσουν οι Έλληνες πολίτες</w:t>
      </w:r>
      <w:r>
        <w:rPr>
          <w:rFonts w:eastAsia="Times New Roman" w:cs="Times New Roman"/>
          <w:szCs w:val="24"/>
        </w:rPr>
        <w:t>,</w:t>
      </w:r>
      <w:r>
        <w:rPr>
          <w:rFonts w:eastAsia="Times New Roman" w:cs="Times New Roman"/>
          <w:szCs w:val="24"/>
        </w:rPr>
        <w:t xml:space="preserve"> για να ανατρέψουμε αυτόν τον απαράδεκτο αποικιακό νόμο. </w:t>
      </w:r>
    </w:p>
    <w:p w14:paraId="07A006E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Έχουμε και ένα άλλο ζήτημα. Χθες παρακολουθήσαμε την Κυβέρνηση-παρατηρητή-τροχονόμο</w:t>
      </w:r>
      <w:r>
        <w:rPr>
          <w:rFonts w:eastAsia="Times New Roman" w:cs="Times New Roman"/>
          <w:szCs w:val="24"/>
        </w:rPr>
        <w:t>,</w:t>
      </w:r>
      <w:r>
        <w:rPr>
          <w:rFonts w:eastAsia="Times New Roman" w:cs="Times New Roman"/>
          <w:szCs w:val="24"/>
        </w:rPr>
        <w:t xml:space="preserve"> να βλέπει για άλλη μια φορά την ανασφάλεια στους πολίτες της Αθήνας να κορυφώνεται</w:t>
      </w:r>
      <w:r>
        <w:rPr>
          <w:rFonts w:eastAsia="Times New Roman" w:cs="Times New Roman"/>
          <w:szCs w:val="24"/>
        </w:rPr>
        <w:t>,</w:t>
      </w:r>
      <w:r>
        <w:rPr>
          <w:rFonts w:eastAsia="Times New Roman" w:cs="Times New Roman"/>
          <w:szCs w:val="24"/>
        </w:rPr>
        <w:t xml:space="preserve"> επίσης και το</w:t>
      </w:r>
      <w:r>
        <w:rPr>
          <w:rFonts w:eastAsia="Times New Roman" w:cs="Times New Roman"/>
          <w:szCs w:val="24"/>
        </w:rPr>
        <w:t>ν</w:t>
      </w:r>
      <w:r>
        <w:rPr>
          <w:rFonts w:eastAsia="Times New Roman" w:cs="Times New Roman"/>
          <w:szCs w:val="24"/>
        </w:rPr>
        <w:t xml:space="preserve"> Δήμαρχο Αθηναί</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λογικά</w:t>
      </w:r>
      <w:r>
        <w:rPr>
          <w:rFonts w:eastAsia="Times New Roman" w:cs="Times New Roman"/>
          <w:szCs w:val="24"/>
        </w:rPr>
        <w:t>,</w:t>
      </w:r>
      <w:r>
        <w:rPr>
          <w:rFonts w:eastAsia="Times New Roman" w:cs="Times New Roman"/>
          <w:szCs w:val="24"/>
        </w:rPr>
        <w:t xml:space="preserve"> να ζητά την παραίτηση του Υπουργού Δημόσιας Τάξης. </w:t>
      </w:r>
    </w:p>
    <w:p w14:paraId="07A006F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Άλλα τρία τρόλεϊ κάηκαν χθες. Δημόσια περιουσία. Το σύστημα ασφάλειας της χώρας κάνει ότι δεν βλέπει, διότι οι πολιτικές εντολές από πάνω είναι ότι «μην προχωράτε σε τίποτα». Διότι είναι καθαρ</w:t>
      </w:r>
      <w:r>
        <w:rPr>
          <w:rFonts w:eastAsia="Times New Roman" w:cs="Times New Roman"/>
          <w:szCs w:val="24"/>
        </w:rPr>
        <w:t>ά πολιτικές εντολές, χωρίς κα</w:t>
      </w:r>
      <w:r>
        <w:rPr>
          <w:rFonts w:eastAsia="Times New Roman" w:cs="Times New Roman"/>
          <w:szCs w:val="24"/>
        </w:rPr>
        <w:t>μ</w:t>
      </w:r>
      <w:r>
        <w:rPr>
          <w:rFonts w:eastAsia="Times New Roman" w:cs="Times New Roman"/>
          <w:szCs w:val="24"/>
        </w:rPr>
        <w:t xml:space="preserve">μία ευθύνη της ηγεσίας ή των στελεχών της Ελληνικής Αστυνομίας. </w:t>
      </w:r>
    </w:p>
    <w:p w14:paraId="07A006F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Το 1,5 εκατομμύριο ευρώ που κοστίζουν τα τρία τρόλεϊ συντρόφισσες και σύντροφοι του ΣΥΡΙΖΑ, ποιος θα το πληρώσει; Είναι περιουσία του ελληνικού λαού. </w:t>
      </w:r>
    </w:p>
    <w:p w14:paraId="07A006F2"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 xml:space="preserve">Τα </w:t>
      </w:r>
      <w:proofErr w:type="spellStart"/>
      <w:r>
        <w:rPr>
          <w:rFonts w:eastAsia="Times New Roman"/>
          <w:szCs w:val="24"/>
        </w:rPr>
        <w:t>παλικαρόπαιδα</w:t>
      </w:r>
      <w:proofErr w:type="spellEnd"/>
      <w:r>
        <w:rPr>
          <w:rFonts w:eastAsia="Times New Roman"/>
          <w:szCs w:val="24"/>
        </w:rPr>
        <w:t xml:space="preserve"> που τα αφήνετε να καίνε τα τρόλεϊ ή να </w:t>
      </w:r>
      <w:proofErr w:type="spellStart"/>
      <w:r>
        <w:rPr>
          <w:rFonts w:eastAsia="Times New Roman"/>
          <w:szCs w:val="24"/>
        </w:rPr>
        <w:t>βανδαλίζουν</w:t>
      </w:r>
      <w:proofErr w:type="spellEnd"/>
      <w:r>
        <w:rPr>
          <w:rFonts w:eastAsia="Times New Roman"/>
          <w:szCs w:val="24"/>
        </w:rPr>
        <w:t xml:space="preserve"> τα ακυρωτικά μηχανήματα στους σταθμούς του ΗΣΑΠ, που καταστρέφουν δημόσια περιουσία, ποιος θα τα πληρώσει; Γιατί δεν προχωράτε σε διαδικασία</w:t>
      </w:r>
      <w:r>
        <w:rPr>
          <w:rFonts w:eastAsia="Times New Roman"/>
          <w:szCs w:val="24"/>
        </w:rPr>
        <w:t>,</w:t>
      </w:r>
      <w:r>
        <w:rPr>
          <w:rFonts w:eastAsia="Times New Roman"/>
          <w:szCs w:val="24"/>
        </w:rPr>
        <w:t xml:space="preserve"> να καταλογιστούν στους ίδιους και στις οικογένειέ</w:t>
      </w:r>
      <w:r>
        <w:rPr>
          <w:rFonts w:eastAsia="Times New Roman"/>
          <w:szCs w:val="24"/>
        </w:rPr>
        <w:t xml:space="preserve">ς τους; </w:t>
      </w:r>
    </w:p>
    <w:p w14:paraId="07A006F3"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 xml:space="preserve">Και γιατί αφήνετε τον κ. </w:t>
      </w:r>
      <w:proofErr w:type="spellStart"/>
      <w:r>
        <w:rPr>
          <w:rFonts w:eastAsia="Times New Roman"/>
          <w:szCs w:val="24"/>
        </w:rPr>
        <w:t>Σπίρτζη</w:t>
      </w:r>
      <w:proofErr w:type="spellEnd"/>
      <w:r>
        <w:rPr>
          <w:rFonts w:eastAsia="Times New Roman"/>
          <w:szCs w:val="24"/>
        </w:rPr>
        <w:t xml:space="preserve">, τον άλλο «γίγαντα» της πολιτικής, να παραλαμβάνει αρχές του 2015 τις αστικές συγκοινωνίες κερδοφόρες και σήμερα να τις έχει καταντήσει με έλλειμα 60.000.000 ευρώ; Ποιος μετακινείται με τα λεωφορεία και τα τρόλεϊ; </w:t>
      </w:r>
      <w:r>
        <w:rPr>
          <w:rFonts w:eastAsia="Times New Roman"/>
          <w:szCs w:val="24"/>
        </w:rPr>
        <w:t xml:space="preserve">Οι μάγκες τις Κηφισιάς ή της Πολιτείας ή η φτωχολογιά της Δραπετσώνας και του Περιστερίου; Γιατί δεν νοιάζεστε για να κρατήσετε όρθιες τις αστικές συγκοινωνίες και από </w:t>
      </w:r>
      <w:r>
        <w:rPr>
          <w:rFonts w:eastAsia="Times New Roman"/>
          <w:szCs w:val="24"/>
        </w:rPr>
        <w:lastRenderedPageBreak/>
        <w:t>τα δυο χιλιάδες λεωφορεία που έχουν οι οδικές συγκοινωνίες, κυκλοφορούν σήμερα μόνο οκτα</w:t>
      </w:r>
      <w:r>
        <w:rPr>
          <w:rFonts w:eastAsia="Times New Roman"/>
          <w:szCs w:val="24"/>
        </w:rPr>
        <w:t>κόσια λεωφορεία;</w:t>
      </w:r>
    </w:p>
    <w:p w14:paraId="07A006F4"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Και γιατί βάζετε –μα τόσο αχόρταγοι είστε;- γενικό διευθυντή ανθρώπινου δυναμικού στις οδικές συγκοινωνίες εργολάβο οικοδομών</w:t>
      </w:r>
      <w:r>
        <w:rPr>
          <w:rFonts w:eastAsia="Times New Roman"/>
          <w:szCs w:val="24"/>
        </w:rPr>
        <w:t>,</w:t>
      </w:r>
      <w:r>
        <w:rPr>
          <w:rFonts w:eastAsia="Times New Roman"/>
          <w:szCs w:val="24"/>
        </w:rPr>
        <w:t xml:space="preserve"> για να διοικήσει τους </w:t>
      </w:r>
      <w:proofErr w:type="spellStart"/>
      <w:r>
        <w:rPr>
          <w:rFonts w:eastAsia="Times New Roman"/>
          <w:szCs w:val="24"/>
        </w:rPr>
        <w:t>εξίμισι</w:t>
      </w:r>
      <w:proofErr w:type="spellEnd"/>
      <w:r>
        <w:rPr>
          <w:rFonts w:eastAsia="Times New Roman"/>
          <w:szCs w:val="24"/>
        </w:rPr>
        <w:t xml:space="preserve"> χιλιάδες ανθρώπους; Είναι εργολάβος οικοδομών, φίλος όμως του αρμόδιου Υπουργού σα</w:t>
      </w:r>
      <w:r>
        <w:rPr>
          <w:rFonts w:eastAsia="Times New Roman"/>
          <w:szCs w:val="24"/>
        </w:rPr>
        <w:t>ς.</w:t>
      </w:r>
    </w:p>
    <w:p w14:paraId="07A006F5"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Βεβαίως είχαμε και χθες τον πανικό και την ταραχή του κ. Τσίπρα, γιατί η ίδια η ζωή τιμωρεί. Ο Τσίπρας</w:t>
      </w:r>
      <w:r>
        <w:rPr>
          <w:rFonts w:eastAsia="Times New Roman"/>
          <w:szCs w:val="24"/>
        </w:rPr>
        <w:t>,</w:t>
      </w:r>
      <w:r>
        <w:rPr>
          <w:rFonts w:eastAsia="Times New Roman"/>
          <w:szCs w:val="24"/>
        </w:rPr>
        <w:t xml:space="preserve"> προφανώς δεν άντεχε χθες στην Κρήτη τον διάλογο με τους </w:t>
      </w:r>
      <w:r>
        <w:rPr>
          <w:rFonts w:eastAsia="Times New Roman"/>
          <w:szCs w:val="24"/>
        </w:rPr>
        <w:t>κ</w:t>
      </w:r>
      <w:r>
        <w:rPr>
          <w:rFonts w:eastAsia="Times New Roman"/>
          <w:szCs w:val="24"/>
        </w:rPr>
        <w:t>ρητικούς αγρότες, διότι θα έπρεπε να τους απαντήσει</w:t>
      </w:r>
      <w:r>
        <w:rPr>
          <w:rFonts w:eastAsia="Times New Roman"/>
          <w:szCs w:val="24"/>
        </w:rPr>
        <w:t>,</w:t>
      </w:r>
      <w:r>
        <w:rPr>
          <w:rFonts w:eastAsia="Times New Roman"/>
          <w:szCs w:val="24"/>
        </w:rPr>
        <w:t xml:space="preserve"> γιατί η φορολογία των αγροτών από 13% γ</w:t>
      </w:r>
      <w:r>
        <w:rPr>
          <w:rFonts w:eastAsia="Times New Roman"/>
          <w:szCs w:val="24"/>
        </w:rPr>
        <w:t>ίνεται 22% και θα φτάσει 45%. Θα έπρεπε να τους απαντήσει</w:t>
      </w:r>
      <w:r>
        <w:rPr>
          <w:rFonts w:eastAsia="Times New Roman"/>
          <w:szCs w:val="24"/>
        </w:rPr>
        <w:t>,</w:t>
      </w:r>
      <w:r>
        <w:rPr>
          <w:rFonts w:eastAsia="Times New Roman"/>
          <w:szCs w:val="24"/>
        </w:rPr>
        <w:t xml:space="preserve"> γιατί φορολογούνται για πρώτη φορά οι ενισχύσεις της Κοινής Αγροτικής Πολιτικής. Θα έπρεπε να τους απαντήσει</w:t>
      </w:r>
      <w:r>
        <w:rPr>
          <w:rFonts w:eastAsia="Times New Roman"/>
          <w:szCs w:val="24"/>
        </w:rPr>
        <w:t>,</w:t>
      </w:r>
      <w:r>
        <w:rPr>
          <w:rFonts w:eastAsia="Times New Roman"/>
          <w:szCs w:val="24"/>
        </w:rPr>
        <w:t xml:space="preserve"> γιατί τριπλασιάζονται οι ασφαλιστικές εισφορές και φτάνουν το 27% του αγροτικού εισοδήμ</w:t>
      </w:r>
      <w:r>
        <w:rPr>
          <w:rFonts w:eastAsia="Times New Roman"/>
          <w:szCs w:val="24"/>
        </w:rPr>
        <w:t>ατος. Θα έπρεπε να τους απαντήσει</w:t>
      </w:r>
      <w:r>
        <w:rPr>
          <w:rFonts w:eastAsia="Times New Roman"/>
          <w:szCs w:val="24"/>
        </w:rPr>
        <w:t>,</w:t>
      </w:r>
      <w:r>
        <w:rPr>
          <w:rFonts w:eastAsia="Times New Roman"/>
          <w:szCs w:val="24"/>
        </w:rPr>
        <w:t xml:space="preserve"> </w:t>
      </w:r>
      <w:r>
        <w:rPr>
          <w:rFonts w:eastAsia="Times New Roman"/>
          <w:szCs w:val="24"/>
        </w:rPr>
        <w:lastRenderedPageBreak/>
        <w:t>γιατί έχει καταργηθεί ο ΟΓΑ, που ήταν μια κατάκτηση των αγροτών. Και θα έπρεπε να τους απαντήσει</w:t>
      </w:r>
      <w:r>
        <w:rPr>
          <w:rFonts w:eastAsia="Times New Roman"/>
          <w:szCs w:val="24"/>
        </w:rPr>
        <w:t>,</w:t>
      </w:r>
      <w:r>
        <w:rPr>
          <w:rFonts w:eastAsia="Times New Roman"/>
          <w:szCs w:val="24"/>
        </w:rPr>
        <w:t xml:space="preserve"> γιατί ο ΦΠΑ στα αγροτικά εφόδια από 13% έχει φτάσει στο 24%.</w:t>
      </w:r>
    </w:p>
    <w:p w14:paraId="07A006F6"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 xml:space="preserve">Επειδή δεν υπάρχουν απαντήσεις, είναι προτιμότερο να βγαίνουν </w:t>
      </w:r>
      <w:r>
        <w:rPr>
          <w:rFonts w:eastAsia="Times New Roman"/>
          <w:szCs w:val="24"/>
        </w:rPr>
        <w:t>έξω οι κάμερες, έξω οι αγρότες, από έναν άνθρωπο ο οποίος έκανε πολιτική καριέρα πάνω σε καρότσες αγροτικών στο</w:t>
      </w:r>
      <w:r>
        <w:rPr>
          <w:rFonts w:eastAsia="Times New Roman"/>
          <w:szCs w:val="24"/>
        </w:rPr>
        <w:t>ν</w:t>
      </w:r>
      <w:r>
        <w:rPr>
          <w:rFonts w:eastAsia="Times New Roman"/>
          <w:szCs w:val="24"/>
        </w:rPr>
        <w:t xml:space="preserve"> Θεσσαλικό Κάμπο, καλώντας τις κάμερες και τους αγρότες να είναι από κάτω και να τον επευφημούν. </w:t>
      </w:r>
    </w:p>
    <w:p w14:paraId="07A006F7"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Και να έρθω τώρα στο κύριο σώμα του νομοσχεδίο</w:t>
      </w:r>
      <w:r>
        <w:rPr>
          <w:rFonts w:eastAsia="Times New Roman"/>
          <w:szCs w:val="24"/>
        </w:rPr>
        <w:t>υ. Ομολογώ ότι δεν καταλαβαίνω μερικές φορές.</w:t>
      </w:r>
    </w:p>
    <w:p w14:paraId="07A006F8"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Κύριε Υφυπουργέ Εξωτερικών, εσείς εκπροσωπείτε την Κυβέρνηση αλλά δεν πειράζει.</w:t>
      </w:r>
    </w:p>
    <w:p w14:paraId="07A006F9"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Χρήσεις γης. Χθες στην τοποθέτησή μου ανέλυσα</w:t>
      </w:r>
      <w:r>
        <w:rPr>
          <w:rFonts w:eastAsia="Times New Roman"/>
          <w:szCs w:val="24"/>
        </w:rPr>
        <w:t>,</w:t>
      </w:r>
      <w:r>
        <w:rPr>
          <w:rFonts w:eastAsia="Times New Roman"/>
          <w:szCs w:val="24"/>
        </w:rPr>
        <w:t xml:space="preserve"> γιατί γίνεται αυτή τη στιγμή ένα τραγικό αναπτυξιακό έγκλημα στη χώρα. Μια χώρα που</w:t>
      </w:r>
      <w:r>
        <w:rPr>
          <w:rFonts w:eastAsia="Times New Roman"/>
          <w:szCs w:val="24"/>
        </w:rPr>
        <w:t xml:space="preserve"> </w:t>
      </w:r>
      <w:r>
        <w:rPr>
          <w:rFonts w:eastAsia="Times New Roman"/>
          <w:szCs w:val="24"/>
        </w:rPr>
        <w:lastRenderedPageBreak/>
        <w:t xml:space="preserve">θέλει επενδύσεις και δεν έχει ακόμα σύστημα χρήσεων γης, επειδή κάποιοι </w:t>
      </w:r>
      <w:proofErr w:type="spellStart"/>
      <w:r>
        <w:rPr>
          <w:rFonts w:eastAsia="Times New Roman"/>
          <w:szCs w:val="24"/>
        </w:rPr>
        <w:t>εμμονικοί</w:t>
      </w:r>
      <w:proofErr w:type="spellEnd"/>
      <w:r>
        <w:rPr>
          <w:rFonts w:eastAsia="Times New Roman"/>
          <w:szCs w:val="24"/>
        </w:rPr>
        <w:t xml:space="preserve"> ακύρωσαν το σύστημα των χρήσεων γης του 2014 και ακόμα δεν έχουν φέρει κανένα και να δούμε πότε θα το φέρουν. </w:t>
      </w:r>
    </w:p>
    <w:p w14:paraId="07A006F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w:t>
      </w:r>
      <w:r>
        <w:rPr>
          <w:rFonts w:eastAsia="Times New Roman" w:cs="Times New Roman"/>
          <w:szCs w:val="24"/>
        </w:rPr>
        <w:t xml:space="preserve"> του κυρίου Βουλευτή)</w:t>
      </w:r>
    </w:p>
    <w:p w14:paraId="07A006F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ήθελα δυο-τρία λεπτά, κυρία Πρόεδρε, για να ολοκληρώσω.</w:t>
      </w:r>
    </w:p>
    <w:p w14:paraId="07A006FC"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Ο Αναπληρωτής Υπουργός μας είπε κάτι</w:t>
      </w:r>
      <w:r>
        <w:rPr>
          <w:rFonts w:eastAsia="Times New Roman"/>
          <w:szCs w:val="24"/>
        </w:rPr>
        <w:t>,</w:t>
      </w:r>
      <w:r>
        <w:rPr>
          <w:rFonts w:eastAsia="Times New Roman"/>
          <w:szCs w:val="24"/>
        </w:rPr>
        <w:t xml:space="preserve"> που φοβάμαι ότι δεν έχει αντιληφθεί το ζήτημα των χρήσεων γης. «Θα φτιάξουμε σύστημα των χρήσεων γης και μέχρι τότε, αφού το φτιάξουμε, θ</w:t>
      </w:r>
      <w:r>
        <w:rPr>
          <w:rFonts w:eastAsia="Times New Roman"/>
          <w:szCs w:val="24"/>
        </w:rPr>
        <w:t xml:space="preserve">α φτιάξουμε και το γεωγραφικό σύστημα πληροφοριών, που είναι έτοιμο για να ψηφιοποιήσουμε τις χρήσεις γης, ώστε να μη χρειάζεται οι πολίτες να πηγαίνουν στις διαφορετικές υπηρεσίες και να ψάχνουν σε </w:t>
      </w:r>
      <w:r>
        <w:rPr>
          <w:rFonts w:eastAsia="Times New Roman"/>
          <w:szCs w:val="24"/>
          <w:lang w:val="en-US"/>
        </w:rPr>
        <w:t>hard</w:t>
      </w:r>
      <w:r>
        <w:rPr>
          <w:rFonts w:eastAsia="Times New Roman"/>
          <w:szCs w:val="24"/>
        </w:rPr>
        <w:t xml:space="preserve"> </w:t>
      </w:r>
      <w:r>
        <w:rPr>
          <w:rFonts w:eastAsia="Times New Roman"/>
          <w:szCs w:val="24"/>
          <w:lang w:val="en-US"/>
        </w:rPr>
        <w:t>copy</w:t>
      </w:r>
      <w:r>
        <w:rPr>
          <w:rFonts w:eastAsia="Times New Roman"/>
          <w:szCs w:val="24"/>
        </w:rPr>
        <w:t xml:space="preserve"> χάρτες.</w:t>
      </w:r>
    </w:p>
    <w:p w14:paraId="07A006FD"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lastRenderedPageBreak/>
        <w:t xml:space="preserve">Ενημερώστε σας παρακαλώ τον κύριο </w:t>
      </w:r>
      <w:r>
        <w:rPr>
          <w:rFonts w:eastAsia="Times New Roman"/>
          <w:szCs w:val="24"/>
        </w:rPr>
        <w:t>Αναπληρωτή Υπουργό</w:t>
      </w:r>
      <w:r>
        <w:rPr>
          <w:rFonts w:eastAsia="Times New Roman"/>
          <w:szCs w:val="24"/>
        </w:rPr>
        <w:t>,</w:t>
      </w:r>
      <w:r>
        <w:rPr>
          <w:rFonts w:eastAsia="Times New Roman"/>
          <w:szCs w:val="24"/>
        </w:rPr>
        <w:t xml:space="preserve"> ότι σήμερα δεν υπάρχει κα</w:t>
      </w:r>
      <w:r>
        <w:rPr>
          <w:rFonts w:eastAsia="Times New Roman"/>
          <w:szCs w:val="24"/>
        </w:rPr>
        <w:t>μ</w:t>
      </w:r>
      <w:r>
        <w:rPr>
          <w:rFonts w:eastAsia="Times New Roman"/>
          <w:szCs w:val="24"/>
        </w:rPr>
        <w:t>μία ανάγκη για κα</w:t>
      </w:r>
      <w:r>
        <w:rPr>
          <w:rFonts w:eastAsia="Times New Roman"/>
          <w:szCs w:val="24"/>
        </w:rPr>
        <w:t>μ</w:t>
      </w:r>
      <w:r>
        <w:rPr>
          <w:rFonts w:eastAsia="Times New Roman"/>
          <w:szCs w:val="24"/>
        </w:rPr>
        <w:t>μία επιπλέον νομοθετική πρωτοβουλία. Σήμερα αν δώσει απλή εντολή στους αναδόχους</w:t>
      </w:r>
      <w:r>
        <w:rPr>
          <w:rFonts w:eastAsia="Times New Roman"/>
          <w:szCs w:val="24"/>
        </w:rPr>
        <w:t>,</w:t>
      </w:r>
      <w:r>
        <w:rPr>
          <w:rFonts w:eastAsia="Times New Roman"/>
          <w:szCs w:val="24"/>
        </w:rPr>
        <w:t xml:space="preserve"> που είναι σε εξέλιξη στις μελέτες του Κτηματολογίου με ένα κόστος 10.000 ευρώ ή 15.000 ευρώ ανά νομό, θα του π</w:t>
      </w:r>
      <w:r>
        <w:rPr>
          <w:rFonts w:eastAsia="Times New Roman"/>
          <w:szCs w:val="24"/>
        </w:rPr>
        <w:t xml:space="preserve">αραδώσουν το σύστημα αυτό έτοιμο. Θέλει, όμως, πολιτική βούληση και κάποιος να είναι πάνω από το κεφάλι των μελετητών και των υπηρεσιών, να καταλαβαίνει τι εντολές δίνει και να απαιτεί να εφαρμοστούν οι εντολές. </w:t>
      </w:r>
    </w:p>
    <w:p w14:paraId="07A006FE"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t xml:space="preserve">Προσέξτε, </w:t>
      </w:r>
      <w:proofErr w:type="spellStart"/>
      <w:r>
        <w:rPr>
          <w:rFonts w:eastAsia="Times New Roman"/>
          <w:szCs w:val="24"/>
        </w:rPr>
        <w:t>συναδέλφισσες</w:t>
      </w:r>
      <w:proofErr w:type="spellEnd"/>
      <w:r>
        <w:rPr>
          <w:rFonts w:eastAsia="Times New Roman"/>
          <w:szCs w:val="24"/>
        </w:rPr>
        <w:t xml:space="preserve"> και συνάδελφοι, οι </w:t>
      </w:r>
      <w:r>
        <w:rPr>
          <w:rFonts w:eastAsia="Times New Roman"/>
          <w:szCs w:val="24"/>
        </w:rPr>
        <w:t>κωδικοί των χρήσεων γης πρέπει να έχουν αντιστοίχιση με τους κωδικούς του Υπουργείου Ανάπτυξης</w:t>
      </w:r>
      <w:r>
        <w:rPr>
          <w:rFonts w:eastAsia="Times New Roman"/>
          <w:szCs w:val="24"/>
        </w:rPr>
        <w:t>,</w:t>
      </w:r>
      <w:r>
        <w:rPr>
          <w:rFonts w:eastAsia="Times New Roman"/>
          <w:szCs w:val="24"/>
        </w:rPr>
        <w:t xml:space="preserve"> που χρηματοδοτεί τα επενδυτικά σχέδια. Γιατί όλο το παιχνίδι και για να αποφύγεις τη διαπλοκή και τη διαφθορά, ποιο είναι; Να είναι πολύ καθαρό το τοπίο στο ποι</w:t>
      </w:r>
      <w:r>
        <w:rPr>
          <w:rFonts w:eastAsia="Times New Roman"/>
          <w:szCs w:val="24"/>
        </w:rPr>
        <w:t xml:space="preserve">ες επενδύσεις εγκρίνονται και ποιες όχι και ποιες είναι νόμιμες. </w:t>
      </w:r>
    </w:p>
    <w:p w14:paraId="07A006FF" w14:textId="77777777" w:rsidR="00952F62" w:rsidRDefault="00723C98">
      <w:pPr>
        <w:tabs>
          <w:tab w:val="left" w:pos="2820"/>
        </w:tabs>
        <w:spacing w:line="600" w:lineRule="auto"/>
        <w:ind w:firstLine="720"/>
        <w:jc w:val="both"/>
        <w:rPr>
          <w:rFonts w:eastAsia="Times New Roman"/>
          <w:szCs w:val="24"/>
        </w:rPr>
      </w:pPr>
      <w:r>
        <w:rPr>
          <w:rFonts w:eastAsia="Times New Roman"/>
          <w:szCs w:val="24"/>
        </w:rPr>
        <w:lastRenderedPageBreak/>
        <w:t>Αυτό, λοιπόν, που το είχαμε κάνει πράξη, τη συσχέτιση ανάμεσα στους κωδικούς των χρήσεων γης του Υπουργείου Περιβάλλοντος και στους κωδικούς επενδύσεων του Υπουργείου Ανάπτυξης, ξαναφέρτε το</w:t>
      </w:r>
      <w:r>
        <w:rPr>
          <w:rFonts w:eastAsia="Times New Roman"/>
          <w:szCs w:val="24"/>
        </w:rPr>
        <w:t xml:space="preserve">. Είναι έτοιμο. Κάντε το. </w:t>
      </w:r>
    </w:p>
    <w:p w14:paraId="07A00700" w14:textId="77777777" w:rsidR="00952F62" w:rsidRDefault="00723C98">
      <w:pPr>
        <w:spacing w:line="600" w:lineRule="auto"/>
        <w:ind w:firstLine="720"/>
        <w:jc w:val="both"/>
        <w:rPr>
          <w:rFonts w:eastAsia="Times New Roman"/>
          <w:szCs w:val="24"/>
        </w:rPr>
      </w:pPr>
      <w:r>
        <w:rPr>
          <w:rFonts w:eastAsia="Times New Roman"/>
          <w:szCs w:val="24"/>
        </w:rPr>
        <w:t>Και επιτέλους κάντε πράξη</w:t>
      </w:r>
      <w:r>
        <w:rPr>
          <w:rFonts w:eastAsia="Times New Roman"/>
          <w:szCs w:val="24"/>
        </w:rPr>
        <w:t>,</w:t>
      </w:r>
      <w:r>
        <w:rPr>
          <w:rFonts w:eastAsia="Times New Roman"/>
          <w:szCs w:val="24"/>
        </w:rPr>
        <w:t xml:space="preserve"> κάτι που το βρήκατε, επίσης, έτοιμο, την ηλεκτρονική πολεοδομία. Επί έξι μήνες πιλοτικά λειτουργούσε μέχρι τον Γενάρη του 2015 το σύστημα, η πλατφόρμα, με την οποία οποιοσδήποτε μηχανικός από το γραφείο</w:t>
      </w:r>
      <w:r>
        <w:rPr>
          <w:rFonts w:eastAsia="Times New Roman"/>
          <w:szCs w:val="24"/>
        </w:rPr>
        <w:t xml:space="preserve"> του μπορούσε να υποβάλει την οικοδομική άδεια στην πολεοδομία, ο πολεοδόμος να του απαντήσει ηλεκτρονικά και να μη χρειάζεται κανένας να πάει στην πολεοδομία. Ενώ χρειάζεται μια απλή κοινή υπουργική απόφαση –οι προδιαγραφές είναι έτοιμες, σας τις παραδώσα</w:t>
      </w:r>
      <w:r>
        <w:rPr>
          <w:rFonts w:eastAsia="Times New Roman"/>
          <w:szCs w:val="24"/>
        </w:rPr>
        <w:t>με- για να μπει σε εφαρμογή, δεν μπαίνει σε εφαρμογή.</w:t>
      </w:r>
    </w:p>
    <w:p w14:paraId="07A00701" w14:textId="77777777" w:rsidR="00952F62" w:rsidRDefault="00723C98">
      <w:pPr>
        <w:spacing w:line="600" w:lineRule="auto"/>
        <w:ind w:firstLine="720"/>
        <w:jc w:val="both"/>
        <w:rPr>
          <w:rFonts w:eastAsia="Times New Roman"/>
          <w:szCs w:val="24"/>
        </w:rPr>
      </w:pPr>
      <w:r>
        <w:rPr>
          <w:rFonts w:eastAsia="Times New Roman"/>
          <w:szCs w:val="24"/>
        </w:rPr>
        <w:lastRenderedPageBreak/>
        <w:t>Δεν καταλαβαίνω</w:t>
      </w:r>
      <w:r>
        <w:rPr>
          <w:rFonts w:eastAsia="Times New Roman"/>
          <w:szCs w:val="24"/>
        </w:rPr>
        <w:t>,</w:t>
      </w:r>
      <w:r>
        <w:rPr>
          <w:rFonts w:eastAsia="Times New Roman"/>
          <w:szCs w:val="24"/>
        </w:rPr>
        <w:t xml:space="preserve"> γιατί δεν εφαρμόζουμε κάτι που είναι έτοιμο, φέρνει διαφάνεια, κόβει όλη τη συναλλαγή κάτω από το τραπέζι. Επαναλαμβάνω</w:t>
      </w:r>
      <w:r>
        <w:rPr>
          <w:rFonts w:eastAsia="Times New Roman"/>
          <w:szCs w:val="24"/>
        </w:rPr>
        <w:t>.</w:t>
      </w:r>
      <w:r>
        <w:rPr>
          <w:rFonts w:eastAsia="Times New Roman"/>
          <w:szCs w:val="24"/>
        </w:rPr>
        <w:t xml:space="preserve"> Είναι έτοιμο. Βάλτε το σε πράξη. Δεν ζητάμε να κάνετε κάτι παραπ</w:t>
      </w:r>
      <w:r>
        <w:rPr>
          <w:rFonts w:eastAsia="Times New Roman"/>
          <w:szCs w:val="24"/>
        </w:rPr>
        <w:t>άνω, απλά να υπογράψετε κάτι που είναι έτοιμο.</w:t>
      </w:r>
    </w:p>
    <w:p w14:paraId="07A00702" w14:textId="77777777" w:rsidR="00952F62" w:rsidRDefault="00723C98">
      <w:pPr>
        <w:spacing w:line="600" w:lineRule="auto"/>
        <w:ind w:firstLine="720"/>
        <w:jc w:val="both"/>
        <w:rPr>
          <w:rFonts w:eastAsia="Times New Roman"/>
          <w:szCs w:val="24"/>
        </w:rPr>
      </w:pPr>
      <w:r>
        <w:rPr>
          <w:rFonts w:eastAsia="Times New Roman"/>
          <w:szCs w:val="24"/>
        </w:rPr>
        <w:t>Μια ακόμη παρατήρηση θα κάνω. Είναι μια πολιτική προσέγγιση. Ακούστε το. Ελάχιστες χώρες στην Ευρώπη έχουν γενικό χωροταξικό σχέδιο. Οι λίγες που έχουν, έχουν ένα στρατηγικό χωροταξικό σχέδιο γενικά με κατευθύ</w:t>
      </w:r>
      <w:r>
        <w:rPr>
          <w:rFonts w:eastAsia="Times New Roman"/>
          <w:szCs w:val="24"/>
        </w:rPr>
        <w:t xml:space="preserve">νσεις. Η Γερμανία και η Ολλανδία που έχουν τέτοιο σχέδιο, το αφήνουν αρκετά ευέλικτο, ώστε να μπορεί η διοίκηση, η πολιτεία και η εκάστοτε </w:t>
      </w:r>
      <w:r>
        <w:rPr>
          <w:rFonts w:eastAsia="Times New Roman"/>
          <w:szCs w:val="24"/>
        </w:rPr>
        <w:t>κ</w:t>
      </w:r>
      <w:r>
        <w:rPr>
          <w:rFonts w:eastAsia="Times New Roman"/>
          <w:szCs w:val="24"/>
        </w:rPr>
        <w:t xml:space="preserve">υβέρνηση να κινηθεί μέσα σ’ ένα στρατηγικό πλαίσιο στήριξης της </w:t>
      </w:r>
      <w:proofErr w:type="spellStart"/>
      <w:r>
        <w:rPr>
          <w:rFonts w:eastAsia="Times New Roman"/>
          <w:szCs w:val="24"/>
        </w:rPr>
        <w:t>αειφορίας</w:t>
      </w:r>
      <w:proofErr w:type="spellEnd"/>
      <w:r>
        <w:rPr>
          <w:rFonts w:eastAsia="Times New Roman"/>
          <w:szCs w:val="24"/>
        </w:rPr>
        <w:t>-</w:t>
      </w:r>
      <w:r>
        <w:rPr>
          <w:rFonts w:eastAsia="Times New Roman"/>
          <w:szCs w:val="24"/>
        </w:rPr>
        <w:t xml:space="preserve"> στήριξη της κυκλικής οικονομίας, ενεργοπο</w:t>
      </w:r>
      <w:r>
        <w:rPr>
          <w:rFonts w:eastAsia="Times New Roman"/>
          <w:szCs w:val="24"/>
        </w:rPr>
        <w:t>ίησης όλων των προδιαγραφών</w:t>
      </w:r>
      <w:r>
        <w:rPr>
          <w:rFonts w:eastAsia="Times New Roman"/>
          <w:szCs w:val="24"/>
        </w:rPr>
        <w:t>-</w:t>
      </w:r>
      <w:r>
        <w:rPr>
          <w:rFonts w:eastAsia="Times New Roman"/>
          <w:szCs w:val="24"/>
        </w:rPr>
        <w:t xml:space="preserve"> που είναι ό</w:t>
      </w:r>
      <w:r>
        <w:rPr>
          <w:rFonts w:eastAsia="Times New Roman"/>
          <w:szCs w:val="24"/>
        </w:rPr>
        <w:t>μ</w:t>
      </w:r>
      <w:r>
        <w:rPr>
          <w:rFonts w:eastAsia="Times New Roman"/>
          <w:szCs w:val="24"/>
        </w:rPr>
        <w:t xml:space="preserve">ως ευρύ. </w:t>
      </w:r>
    </w:p>
    <w:p w14:paraId="07A00703" w14:textId="77777777" w:rsidR="00952F62" w:rsidRDefault="00723C98">
      <w:pPr>
        <w:spacing w:line="600" w:lineRule="auto"/>
        <w:ind w:firstLine="720"/>
        <w:jc w:val="both"/>
        <w:rPr>
          <w:rFonts w:eastAsia="Times New Roman"/>
          <w:szCs w:val="24"/>
        </w:rPr>
      </w:pPr>
      <w:r>
        <w:rPr>
          <w:rFonts w:eastAsia="Times New Roman"/>
          <w:szCs w:val="24"/>
        </w:rPr>
        <w:t xml:space="preserve">Προσέξτε. Θα πάθετε τώρα το εξής, εάν δεν αλλάξετε το αντίστοιχο άρθρο. Θα περάσετε νομοθετική ρύθμιση, με βάση την οποία όποιος θέλει </w:t>
      </w:r>
      <w:r>
        <w:rPr>
          <w:rFonts w:eastAsia="Times New Roman"/>
          <w:szCs w:val="24"/>
        </w:rPr>
        <w:lastRenderedPageBreak/>
        <w:t>να προσφύγει στο Συμβούλιο της Επικρατείας και να ακυρώσει οποιοδήποτε</w:t>
      </w:r>
      <w:r>
        <w:rPr>
          <w:rFonts w:eastAsia="Times New Roman"/>
          <w:szCs w:val="24"/>
        </w:rPr>
        <w:t xml:space="preserve"> μεγάλο έργο, θα στηρίζεται στο άρθρο του νόμου σας, που λέει ότι το </w:t>
      </w:r>
      <w:r>
        <w:rPr>
          <w:rFonts w:eastAsia="Times New Roman"/>
          <w:szCs w:val="24"/>
        </w:rPr>
        <w:t>Γ</w:t>
      </w:r>
      <w:r>
        <w:rPr>
          <w:rFonts w:eastAsia="Times New Roman"/>
          <w:szCs w:val="24"/>
        </w:rPr>
        <w:t xml:space="preserve">ενικό </w:t>
      </w:r>
      <w:r>
        <w:rPr>
          <w:rFonts w:eastAsia="Times New Roman"/>
          <w:szCs w:val="24"/>
        </w:rPr>
        <w:t>Χ</w:t>
      </w:r>
      <w:r>
        <w:rPr>
          <w:rFonts w:eastAsia="Times New Roman"/>
          <w:szCs w:val="24"/>
        </w:rPr>
        <w:t xml:space="preserve">ωροταξικό </w:t>
      </w:r>
      <w:r>
        <w:rPr>
          <w:rFonts w:eastAsia="Times New Roman"/>
          <w:szCs w:val="24"/>
        </w:rPr>
        <w:t>Σ</w:t>
      </w:r>
      <w:r>
        <w:rPr>
          <w:rFonts w:eastAsia="Times New Roman"/>
          <w:szCs w:val="24"/>
        </w:rPr>
        <w:t xml:space="preserve">χέδιο της χώρας δίνει κατευθύνσεις στα υποκείμενα επίπεδα και θα πάθετε ζημιά που ούτε τη φαντάζεστε. </w:t>
      </w:r>
    </w:p>
    <w:p w14:paraId="07A00704" w14:textId="77777777" w:rsidR="00952F62" w:rsidRDefault="00723C98">
      <w:pPr>
        <w:spacing w:line="600" w:lineRule="auto"/>
        <w:ind w:firstLine="720"/>
        <w:jc w:val="both"/>
        <w:rPr>
          <w:rFonts w:eastAsia="Times New Roman"/>
          <w:szCs w:val="24"/>
        </w:rPr>
      </w:pPr>
      <w:r>
        <w:rPr>
          <w:rFonts w:eastAsia="Times New Roman"/>
          <w:szCs w:val="24"/>
        </w:rPr>
        <w:t>Η πρόταση, λοιπόν, είναι -εσείς είστε Κυβέρνηση, εσείς θα το χειρ</w:t>
      </w:r>
      <w:r>
        <w:rPr>
          <w:rFonts w:eastAsia="Times New Roman"/>
          <w:szCs w:val="24"/>
        </w:rPr>
        <w:t xml:space="preserve">ιστείτε για εσάς το λέω- να αφήσετε ευέλικτο ένα ευρύ πλαίσιο χωροταξικού σχεδιασμού με στρατηγικές κατευθύνσεις. </w:t>
      </w:r>
    </w:p>
    <w:p w14:paraId="07A00705" w14:textId="77777777" w:rsidR="00952F62" w:rsidRDefault="00723C98">
      <w:pPr>
        <w:spacing w:line="600" w:lineRule="auto"/>
        <w:ind w:firstLine="720"/>
        <w:jc w:val="both"/>
        <w:rPr>
          <w:rFonts w:eastAsia="Times New Roman"/>
          <w:szCs w:val="24"/>
        </w:rPr>
      </w:pPr>
      <w:r>
        <w:rPr>
          <w:rFonts w:eastAsia="Times New Roman"/>
          <w:szCs w:val="24"/>
        </w:rPr>
        <w:t xml:space="preserve">Κύριε Υπουργέ, επειδή χειρίζεστε και τα θέματα της ενέργειας, θα σας το πω με ένα παράδειγμα. Τον αγωγό </w:t>
      </w:r>
      <w:r>
        <w:rPr>
          <w:rFonts w:eastAsia="Times New Roman"/>
          <w:szCs w:val="24"/>
          <w:lang w:val="en-US"/>
        </w:rPr>
        <w:t>East</w:t>
      </w:r>
      <w:r>
        <w:rPr>
          <w:rFonts w:eastAsia="Times New Roman"/>
          <w:szCs w:val="24"/>
        </w:rPr>
        <w:t xml:space="preserve"> </w:t>
      </w:r>
      <w:r>
        <w:rPr>
          <w:rFonts w:eastAsia="Times New Roman"/>
          <w:szCs w:val="24"/>
          <w:lang w:val="en-US"/>
        </w:rPr>
        <w:t>Med</w:t>
      </w:r>
      <w:r>
        <w:rPr>
          <w:rFonts w:eastAsia="Times New Roman"/>
          <w:szCs w:val="24"/>
        </w:rPr>
        <w:t>, που θα μεταφέρει φυσικό αέρ</w:t>
      </w:r>
      <w:r>
        <w:rPr>
          <w:rFonts w:eastAsia="Times New Roman"/>
          <w:szCs w:val="24"/>
        </w:rPr>
        <w:t xml:space="preserve">ιο από τα κοιτάσματα της Κύπρου και του Ισραήλ μέσω Κύπρου και Κρήτης προς Ελλάδα, που τον έχω στηρίξει εγώ, τον στηρίζετε και μπράβο σας. Ξέρετε ότι τον αγωγό </w:t>
      </w:r>
      <w:r>
        <w:rPr>
          <w:rFonts w:eastAsia="Times New Roman"/>
          <w:szCs w:val="24"/>
          <w:lang w:val="en-US"/>
        </w:rPr>
        <w:t>East</w:t>
      </w:r>
      <w:r>
        <w:rPr>
          <w:rFonts w:eastAsia="Times New Roman"/>
          <w:szCs w:val="24"/>
        </w:rPr>
        <w:t xml:space="preserve"> </w:t>
      </w:r>
      <w:r>
        <w:rPr>
          <w:rFonts w:eastAsia="Times New Roman"/>
          <w:szCs w:val="24"/>
          <w:lang w:val="en-US"/>
        </w:rPr>
        <w:t>Med</w:t>
      </w:r>
      <w:r>
        <w:rPr>
          <w:rFonts w:eastAsia="Times New Roman"/>
          <w:szCs w:val="24"/>
        </w:rPr>
        <w:t>, αν περάσετε αυτή τη νομοθεσία για τη χωροταξία, δεν θα μπορείτε να τον υλοποιήσετε, γι</w:t>
      </w:r>
      <w:r>
        <w:rPr>
          <w:rFonts w:eastAsia="Times New Roman"/>
          <w:szCs w:val="24"/>
        </w:rPr>
        <w:t xml:space="preserve">ατί θα </w:t>
      </w:r>
      <w:r>
        <w:rPr>
          <w:rFonts w:eastAsia="Times New Roman"/>
          <w:szCs w:val="24"/>
        </w:rPr>
        <w:lastRenderedPageBreak/>
        <w:t xml:space="preserve">σας το απαγορεύει το χωροταξικό πλαίσιο, το οποίο λογικά δεν θα έχει προβλέψει τον κάθε αγωγό </w:t>
      </w:r>
      <w:r>
        <w:rPr>
          <w:rFonts w:eastAsia="Times New Roman"/>
          <w:szCs w:val="24"/>
          <w:lang w:val="en-US"/>
        </w:rPr>
        <w:t>East</w:t>
      </w:r>
      <w:r>
        <w:rPr>
          <w:rFonts w:eastAsia="Times New Roman"/>
          <w:szCs w:val="24"/>
        </w:rPr>
        <w:t xml:space="preserve"> </w:t>
      </w:r>
      <w:r>
        <w:rPr>
          <w:rFonts w:eastAsia="Times New Roman"/>
          <w:szCs w:val="24"/>
          <w:lang w:val="en-US"/>
        </w:rPr>
        <w:t>Med</w:t>
      </w:r>
      <w:r>
        <w:rPr>
          <w:rFonts w:eastAsia="Times New Roman"/>
          <w:szCs w:val="24"/>
        </w:rPr>
        <w:t>;</w:t>
      </w:r>
    </w:p>
    <w:p w14:paraId="07A00706" w14:textId="77777777" w:rsidR="00952F62" w:rsidRDefault="00723C9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A00707"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Τελειώστε, κύριε </w:t>
      </w:r>
      <w:r>
        <w:rPr>
          <w:rFonts w:eastAsia="Times New Roman"/>
          <w:szCs w:val="24"/>
        </w:rPr>
        <w:t>Μανιάτη.</w:t>
      </w:r>
    </w:p>
    <w:p w14:paraId="07A00708" w14:textId="77777777" w:rsidR="00952F62" w:rsidRDefault="00723C98">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Τελειώνω σε ένα λεπτό, κυρία Πρόεδρε.</w:t>
      </w:r>
    </w:p>
    <w:p w14:paraId="07A00709" w14:textId="77777777" w:rsidR="00952F62" w:rsidRDefault="00723C98">
      <w:pPr>
        <w:spacing w:line="600" w:lineRule="auto"/>
        <w:ind w:firstLine="720"/>
        <w:jc w:val="both"/>
        <w:rPr>
          <w:rFonts w:eastAsia="Times New Roman"/>
          <w:szCs w:val="24"/>
        </w:rPr>
      </w:pPr>
      <w:r>
        <w:rPr>
          <w:rFonts w:eastAsia="Times New Roman"/>
          <w:szCs w:val="24"/>
        </w:rPr>
        <w:t>Έχουμε ζητήσει, κυρίες και κύριοι συνάδελφοι, στο Εθνικό Συμβούλιο Χωροταξίας να συμμετέχουν τα άτομα με αναπηρία, οι ΕΣΑ</w:t>
      </w:r>
      <w:r>
        <w:rPr>
          <w:rFonts w:eastAsia="Times New Roman"/>
          <w:szCs w:val="24"/>
        </w:rPr>
        <w:t>ΜΕ</w:t>
      </w:r>
      <w:r>
        <w:rPr>
          <w:rFonts w:eastAsia="Times New Roman"/>
          <w:szCs w:val="24"/>
        </w:rPr>
        <w:t>Α, η Εθνική Συνομοσπονδία Ατόμων με Αναπηρία. Το θεωρούμε δίκαιο και</w:t>
      </w:r>
      <w:r>
        <w:rPr>
          <w:rFonts w:eastAsia="Times New Roman"/>
          <w:szCs w:val="24"/>
        </w:rPr>
        <w:t xml:space="preserve"> θα είναι και ένα καλό μήνυμα</w:t>
      </w:r>
      <w:r>
        <w:rPr>
          <w:rFonts w:eastAsia="Times New Roman"/>
          <w:szCs w:val="24"/>
        </w:rPr>
        <w:t>,</w:t>
      </w:r>
      <w:r>
        <w:rPr>
          <w:rFonts w:eastAsia="Times New Roman"/>
          <w:szCs w:val="24"/>
        </w:rPr>
        <w:t xml:space="preserve"> να συμμετέχουν τα άτομα με αναπηρία στον γενικό χωροταξικό σχεδιασμό της χώρας, όπως και οι ΕΕΤΕΜ.</w:t>
      </w:r>
    </w:p>
    <w:p w14:paraId="07A0070A" w14:textId="77777777" w:rsidR="00952F62" w:rsidRDefault="00723C98">
      <w:pPr>
        <w:spacing w:line="600" w:lineRule="auto"/>
        <w:ind w:firstLine="720"/>
        <w:jc w:val="both"/>
        <w:rPr>
          <w:rFonts w:eastAsia="Times New Roman"/>
          <w:szCs w:val="24"/>
        </w:rPr>
      </w:pPr>
      <w:r>
        <w:rPr>
          <w:rFonts w:eastAsia="Times New Roman"/>
          <w:szCs w:val="24"/>
        </w:rPr>
        <w:t xml:space="preserve">Επίσης όσον αφορά το χωροταξικό του τουρισμού, για τυπικούς λόγους το Συμβούλιο </w:t>
      </w:r>
      <w:r>
        <w:rPr>
          <w:rFonts w:eastAsia="Times New Roman"/>
          <w:szCs w:val="24"/>
        </w:rPr>
        <w:t xml:space="preserve">της </w:t>
      </w:r>
      <w:r>
        <w:rPr>
          <w:rFonts w:eastAsia="Times New Roman"/>
          <w:szCs w:val="24"/>
        </w:rPr>
        <w:t xml:space="preserve">Επικρατείας το 2015 ακύρωσε το χωροταξικό </w:t>
      </w:r>
      <w:r>
        <w:rPr>
          <w:rFonts w:eastAsia="Times New Roman"/>
          <w:szCs w:val="24"/>
        </w:rPr>
        <w:t xml:space="preserve">του </w:t>
      </w:r>
      <w:r>
        <w:rPr>
          <w:rFonts w:eastAsia="Times New Roman"/>
          <w:szCs w:val="24"/>
        </w:rPr>
        <w:lastRenderedPageBreak/>
        <w:t>τουρισμού. Η χώρα σήμερα πρακτικά δεν έχει χωροταξικό τουρισμού. Έχουμε γυρίσει στο παλιό του 2009, που προφανώς δεν έχει κα</w:t>
      </w:r>
      <w:r>
        <w:rPr>
          <w:rFonts w:eastAsia="Times New Roman"/>
          <w:szCs w:val="24"/>
        </w:rPr>
        <w:t>μ</w:t>
      </w:r>
      <w:r>
        <w:rPr>
          <w:rFonts w:eastAsia="Times New Roman"/>
          <w:szCs w:val="24"/>
        </w:rPr>
        <w:t xml:space="preserve">μία σχέση με τις ανάγκες του 2016 και του 2017. </w:t>
      </w:r>
    </w:p>
    <w:p w14:paraId="07A0070B" w14:textId="77777777" w:rsidR="00952F62" w:rsidRDefault="00723C98">
      <w:pPr>
        <w:spacing w:line="600" w:lineRule="auto"/>
        <w:ind w:firstLine="720"/>
        <w:jc w:val="both"/>
        <w:rPr>
          <w:rFonts w:eastAsia="Times New Roman"/>
          <w:szCs w:val="24"/>
        </w:rPr>
      </w:pPr>
      <w:r>
        <w:rPr>
          <w:rFonts w:eastAsia="Times New Roman"/>
          <w:szCs w:val="24"/>
        </w:rPr>
        <w:t xml:space="preserve">Κύριε Υπουργέ, οι προηγούμενοι Υπουργοί από σας –να μη σας αποδώσω ευθύνη γι’ </w:t>
      </w:r>
      <w:r>
        <w:rPr>
          <w:rFonts w:eastAsia="Times New Roman"/>
          <w:szCs w:val="24"/>
        </w:rPr>
        <w:t xml:space="preserve">αυτό- δεν έχουν καν αναθέσει σε μελετητή την </w:t>
      </w:r>
      <w:proofErr w:type="spellStart"/>
      <w:r>
        <w:rPr>
          <w:rFonts w:eastAsia="Times New Roman"/>
          <w:szCs w:val="24"/>
        </w:rPr>
        <w:t>επικαιροποίηση</w:t>
      </w:r>
      <w:proofErr w:type="spellEnd"/>
      <w:r>
        <w:rPr>
          <w:rFonts w:eastAsia="Times New Roman"/>
          <w:szCs w:val="24"/>
        </w:rPr>
        <w:t xml:space="preserve"> του τουριστικού χωροταξικού σχεδίου. Αναθέστε σ’ έναν μελετητή να σας το </w:t>
      </w:r>
      <w:proofErr w:type="spellStart"/>
      <w:r>
        <w:rPr>
          <w:rFonts w:eastAsia="Times New Roman"/>
          <w:szCs w:val="24"/>
        </w:rPr>
        <w:t>επικαιροποιήσει</w:t>
      </w:r>
      <w:proofErr w:type="spellEnd"/>
      <w:r>
        <w:rPr>
          <w:rFonts w:eastAsia="Times New Roman"/>
          <w:szCs w:val="24"/>
        </w:rPr>
        <w:t>, να αποκτήσει η χώρα σε λίγους μήνες ένα σύγχρονο χωροταξικό πλαίσιο τουρισμού. Θα πάει έτσι και αλλιώς στο</w:t>
      </w:r>
      <w:r>
        <w:rPr>
          <w:rFonts w:eastAsia="Times New Roman"/>
          <w:szCs w:val="24"/>
        </w:rPr>
        <w:t xml:space="preserve"> Συμβούλιο </w:t>
      </w:r>
      <w:r>
        <w:rPr>
          <w:rFonts w:eastAsia="Times New Roman"/>
          <w:szCs w:val="24"/>
        </w:rPr>
        <w:t xml:space="preserve">της </w:t>
      </w:r>
      <w:r>
        <w:rPr>
          <w:rFonts w:eastAsia="Times New Roman"/>
          <w:szCs w:val="24"/>
        </w:rPr>
        <w:t>Επικρατείας. Όμως δώστε το ξεκίνημα. Κάντε το έναυσμα.</w:t>
      </w:r>
    </w:p>
    <w:p w14:paraId="07A0070C" w14:textId="77777777" w:rsidR="00952F62" w:rsidRDefault="00723C98">
      <w:pPr>
        <w:spacing w:line="600" w:lineRule="auto"/>
        <w:ind w:firstLine="720"/>
        <w:jc w:val="both"/>
        <w:rPr>
          <w:rFonts w:eastAsia="Times New Roman"/>
          <w:szCs w:val="24"/>
        </w:rPr>
      </w:pPr>
      <w:r>
        <w:rPr>
          <w:rFonts w:eastAsia="Times New Roman"/>
          <w:szCs w:val="24"/>
        </w:rPr>
        <w:t>Επόμενο θέμα. Όλοι γνωρίζουμε</w:t>
      </w:r>
      <w:r>
        <w:rPr>
          <w:rFonts w:eastAsia="Times New Roman"/>
          <w:szCs w:val="24"/>
        </w:rPr>
        <w:t>,</w:t>
      </w:r>
      <w:r>
        <w:rPr>
          <w:rFonts w:eastAsia="Times New Roman"/>
          <w:szCs w:val="24"/>
        </w:rPr>
        <w:t xml:space="preserve"> ότι προκειμένου να παραχθεί πλούτος και θέσεις εργασίας στη χώρα, χρειάζεται να αξιοποιήσουμε τον ορυκτό πλούτο. Δεν λέω για τα πετρέλαια και το φυσικό αέριο. Μιλώ για τα περίπου 50 δισεκατομμύρια ευρώ κρυμμένη αξία γεωλογικών ορυκτών </w:t>
      </w:r>
      <w:r>
        <w:rPr>
          <w:rFonts w:eastAsia="Times New Roman"/>
          <w:szCs w:val="24"/>
        </w:rPr>
        <w:lastRenderedPageBreak/>
        <w:t xml:space="preserve">πόρων –βιομηχανικών </w:t>
      </w:r>
      <w:r>
        <w:rPr>
          <w:rFonts w:eastAsia="Times New Roman"/>
          <w:szCs w:val="24"/>
        </w:rPr>
        <w:t>ορυκτών και άλλων ορυκτών- που έχει η Ελλάδα. Αυτά τα ξέρουν πολύ καλά και οι υπηρεσίες σας και το ΙΓΜΕ και οι γεωλογικές σχολές και οι σχολές μεταλλειολόγων.</w:t>
      </w:r>
    </w:p>
    <w:p w14:paraId="07A0070D" w14:textId="77777777" w:rsidR="00952F62" w:rsidRDefault="00723C98">
      <w:pPr>
        <w:spacing w:line="600" w:lineRule="auto"/>
        <w:ind w:firstLine="720"/>
        <w:jc w:val="both"/>
        <w:rPr>
          <w:rFonts w:eastAsia="Times New Roman"/>
          <w:szCs w:val="24"/>
        </w:rPr>
      </w:pPr>
      <w:r>
        <w:rPr>
          <w:rFonts w:eastAsia="Times New Roman"/>
          <w:szCs w:val="24"/>
        </w:rPr>
        <w:t>Για να προχωρήσει αυτή η ιστορία είχαμε δρομολογήσει το εξής</w:t>
      </w:r>
      <w:r>
        <w:rPr>
          <w:rFonts w:eastAsia="Times New Roman"/>
          <w:szCs w:val="24"/>
        </w:rPr>
        <w:t>.</w:t>
      </w:r>
      <w:r>
        <w:rPr>
          <w:rFonts w:eastAsia="Times New Roman"/>
          <w:szCs w:val="24"/>
        </w:rPr>
        <w:t xml:space="preserve"> Να υπάρξει ειδικό χωροταξικό ορυκτο</w:t>
      </w:r>
      <w:r>
        <w:rPr>
          <w:rFonts w:eastAsia="Times New Roman"/>
          <w:szCs w:val="24"/>
        </w:rPr>
        <w:t>ύ πλούτου, ώστε να ξέρουμε, για παράδειγμα, εκεί που σχεδιάζει ένας πολεοδόμος ή ένας χωροτάκτης, ότι από κάτω υπάρχει κάτι -έχει τοποθετήσει η φύση κάτι- που δεν μπορεί να μετακινηθεί.</w:t>
      </w:r>
    </w:p>
    <w:p w14:paraId="07A0070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Άρα εάν υπάρχει ορυκτός πλούτος που μπορεί να φέρει δημόσια έσοδα και </w:t>
      </w:r>
      <w:r>
        <w:rPr>
          <w:rFonts w:eastAsia="Times New Roman" w:cs="Times New Roman"/>
          <w:szCs w:val="24"/>
        </w:rPr>
        <w:t xml:space="preserve">θέσεις εργασίας σε έναν τόπο, ο πολεοδόμος και ο χωροτάκτης της περιοχής πρέπει να το ξέρει. Για να το ξέρει, όμως, θα πρέπει κάποιος να φτιάξει το ειδικό χωροταξικό του τουρισμού. </w:t>
      </w:r>
    </w:p>
    <w:p w14:paraId="07A0070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Εμείς ήδη έχουμε αναθέσει- οι υπηρεσίες σας το ξέρουν, το είχαν παραδώσει </w:t>
      </w:r>
      <w:r>
        <w:rPr>
          <w:rFonts w:eastAsia="Times New Roman" w:cs="Times New Roman"/>
          <w:szCs w:val="24"/>
        </w:rPr>
        <w:t xml:space="preserve">σε εμένα- μια πλήρη καταγραφή των δημόσιων χώρων που </w:t>
      </w:r>
      <w:r>
        <w:rPr>
          <w:rFonts w:eastAsia="Times New Roman" w:cs="Times New Roman"/>
          <w:szCs w:val="24"/>
        </w:rPr>
        <w:lastRenderedPageBreak/>
        <w:t xml:space="preserve">υπάρχει ορυκτός πλούτος στη χώρα. Είναι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τέτοιοι χώροι. Και υπάρχουν και τα υπόλοιπα. Γιατί δεν ζητάτε με μια γρήγορη διαδικασία αυτό που είχα τρέξει και το ακύρωσα; Δηλαδή να εκπον</w:t>
      </w:r>
      <w:r>
        <w:rPr>
          <w:rFonts w:eastAsia="Times New Roman" w:cs="Times New Roman"/>
          <w:szCs w:val="24"/>
        </w:rPr>
        <w:t xml:space="preserve">ηθεί χωροταξικό ορυκτών πόρων, ώστε και να αξιοποιηθεί ο ορυκτός πλούτος της χώρας και εκεί που </w:t>
      </w:r>
      <w:proofErr w:type="spellStart"/>
      <w:r>
        <w:rPr>
          <w:rFonts w:eastAsia="Times New Roman" w:cs="Times New Roman"/>
          <w:szCs w:val="24"/>
        </w:rPr>
        <w:t>χωροτακτούμε</w:t>
      </w:r>
      <w:proofErr w:type="spellEnd"/>
      <w:r>
        <w:rPr>
          <w:rFonts w:eastAsia="Times New Roman" w:cs="Times New Roman"/>
          <w:szCs w:val="24"/>
        </w:rPr>
        <w:t xml:space="preserve"> και </w:t>
      </w:r>
      <w:proofErr w:type="spellStart"/>
      <w:r>
        <w:rPr>
          <w:rFonts w:eastAsia="Times New Roman" w:cs="Times New Roman"/>
          <w:szCs w:val="24"/>
        </w:rPr>
        <w:t>πολεοδομούμε</w:t>
      </w:r>
      <w:proofErr w:type="spellEnd"/>
      <w:r>
        <w:rPr>
          <w:rFonts w:eastAsia="Times New Roman" w:cs="Times New Roman"/>
          <w:szCs w:val="24"/>
        </w:rPr>
        <w:t>,</w:t>
      </w:r>
      <w:r>
        <w:rPr>
          <w:rFonts w:eastAsia="Times New Roman" w:cs="Times New Roman"/>
          <w:szCs w:val="24"/>
        </w:rPr>
        <w:t xml:space="preserve"> να γίνεται με σεβασμό σε αυτό που έχει τοποθετήσει η φύση.</w:t>
      </w:r>
    </w:p>
    <w:p w14:paraId="07A0071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Τελειώνω και ευχαριστώ, κυρία Πρόεδρε για την ανοχή σας. </w:t>
      </w:r>
    </w:p>
    <w:p w14:paraId="07A0071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Ποια ανοχή μου; Και πριν δεκαπέντε λεπτά μιλήσατε!</w:t>
      </w:r>
    </w:p>
    <w:p w14:paraId="07A0071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Σχετικά με τους φορείς διαχείρισης ο Αναπληρωτής Υπουργός μας είπε ότι θα κάνει κάτι που θα δώσει. Τον Σεπτέμβριο του 2014 μετά από μία διαβούλευση οκτώ μη</w:t>
      </w:r>
      <w:r>
        <w:rPr>
          <w:rFonts w:eastAsia="Times New Roman" w:cs="Times New Roman"/>
          <w:szCs w:val="24"/>
        </w:rPr>
        <w:t xml:space="preserve">νών, όλοι οι φορείς </w:t>
      </w:r>
      <w:r>
        <w:rPr>
          <w:rFonts w:eastAsia="Times New Roman" w:cs="Times New Roman"/>
          <w:szCs w:val="24"/>
        </w:rPr>
        <w:lastRenderedPageBreak/>
        <w:t xml:space="preserve">διαχείρισης με το Υπουργείο Περιβάλλοντος και τις μη κυβερνητικές οργανώσεις καταλήξαμε σε ένα </w:t>
      </w:r>
      <w:proofErr w:type="spellStart"/>
      <w:r>
        <w:rPr>
          <w:rFonts w:eastAsia="Times New Roman" w:cs="Times New Roman"/>
          <w:szCs w:val="24"/>
        </w:rPr>
        <w:t>πενηντασέλιδο</w:t>
      </w:r>
      <w:proofErr w:type="spellEnd"/>
      <w:r>
        <w:rPr>
          <w:rFonts w:eastAsia="Times New Roman" w:cs="Times New Roman"/>
          <w:szCs w:val="24"/>
        </w:rPr>
        <w:t xml:space="preserve"> ομόφωνο πόρισμα</w:t>
      </w:r>
      <w:r>
        <w:rPr>
          <w:rFonts w:eastAsia="Times New Roman" w:cs="Times New Roman"/>
          <w:szCs w:val="24"/>
        </w:rPr>
        <w:t>,</w:t>
      </w:r>
      <w:r>
        <w:rPr>
          <w:rFonts w:eastAsia="Times New Roman" w:cs="Times New Roman"/>
          <w:szCs w:val="24"/>
        </w:rPr>
        <w:t xml:space="preserve"> για το πώς πρέπει να διοικούνται οι περιοχές προστασίας. </w:t>
      </w:r>
    </w:p>
    <w:p w14:paraId="07A0071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έχω καταθέσει, κύριε Υπουργέ, στην Επιτροπή Περιβ</w:t>
      </w:r>
      <w:r>
        <w:rPr>
          <w:rFonts w:eastAsia="Times New Roman" w:cs="Times New Roman"/>
          <w:szCs w:val="24"/>
        </w:rPr>
        <w:t xml:space="preserve">άλλοντος αυτής της Βουλής και η κυρία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 xml:space="preserve">πιτροπής ουδέποτε εδέησε, παρά το αίτημα και το δικό μου και του εκπροσώπου του Ποταμιού, να το συζητήσουμε. </w:t>
      </w:r>
    </w:p>
    <w:p w14:paraId="07A0071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Σήμερα η χώρα έχει έτοιμη πρόταση</w:t>
      </w:r>
      <w:r>
        <w:rPr>
          <w:rFonts w:eastAsia="Times New Roman" w:cs="Times New Roman"/>
          <w:szCs w:val="24"/>
        </w:rPr>
        <w:t>,</w:t>
      </w:r>
      <w:r>
        <w:rPr>
          <w:rFonts w:eastAsia="Times New Roman" w:cs="Times New Roman"/>
          <w:szCs w:val="24"/>
        </w:rPr>
        <w:t xml:space="preserve"> για το πώς πρέπει να διοικούνται και να χρηματοδοτούνται οι</w:t>
      </w:r>
      <w:r>
        <w:rPr>
          <w:rFonts w:eastAsia="Times New Roman" w:cs="Times New Roman"/>
          <w:szCs w:val="24"/>
        </w:rPr>
        <w:t xml:space="preserve"> περιβαλλοντικά ευαίσθητες περιοχές. Φέρτε το σε διαβούλευση! Συζητείστε το για να συμφωνήσουμε όλοι. </w:t>
      </w:r>
    </w:p>
    <w:p w14:paraId="07A0071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Υπάρχει ένας δρόμος</w:t>
      </w:r>
      <w:r>
        <w:rPr>
          <w:rFonts w:eastAsia="Times New Roman" w:cs="Times New Roman"/>
          <w:szCs w:val="24"/>
        </w:rPr>
        <w:t>.</w:t>
      </w:r>
      <w:r>
        <w:rPr>
          <w:rFonts w:eastAsia="Times New Roman" w:cs="Times New Roman"/>
          <w:szCs w:val="24"/>
        </w:rPr>
        <w:t xml:space="preserve"> Να σηκωθούν να φύγουν αυτοί που μας κυβερνούν τώρα αμέσως. Γιατί οι ρετρό παλικαρισμοί δεν περνάνε! Εμείς ως Δημοκρατική Συμπαράταξη</w:t>
      </w:r>
      <w:r>
        <w:rPr>
          <w:rFonts w:eastAsia="Times New Roman" w:cs="Times New Roman"/>
          <w:szCs w:val="24"/>
        </w:rPr>
        <w:t>,</w:t>
      </w:r>
      <w:r>
        <w:rPr>
          <w:rFonts w:eastAsia="Times New Roman" w:cs="Times New Roman"/>
          <w:szCs w:val="24"/>
        </w:rPr>
        <w:t xml:space="preserve"> λέμε για άλλη μια φορά ότι μόνο η εθνική συνεννόηση μπορεί να φέρει επίλυση στα προβλήματα των πολιτών. </w:t>
      </w:r>
    </w:p>
    <w:p w14:paraId="07A0071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7A0071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7A0071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 όλοι νο</w:t>
      </w:r>
      <w:r>
        <w:rPr>
          <w:rFonts w:eastAsia="Times New Roman" w:cs="Times New Roman"/>
          <w:szCs w:val="24"/>
        </w:rPr>
        <w:t>μίζετε</w:t>
      </w:r>
      <w:r>
        <w:rPr>
          <w:rFonts w:eastAsia="Times New Roman" w:cs="Times New Roman"/>
          <w:szCs w:val="24"/>
        </w:rPr>
        <w:t>,</w:t>
      </w:r>
      <w:r>
        <w:rPr>
          <w:rFonts w:eastAsia="Times New Roman" w:cs="Times New Roman"/>
          <w:szCs w:val="24"/>
        </w:rPr>
        <w:t xml:space="preserve"> ότι εσείς έχετε να πείτε σημαντικά πράγματα; Αυτό δεν το καταλαβαίνω. Είναι φοβερό!</w:t>
      </w:r>
    </w:p>
    <w:p w14:paraId="07A0071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07A0071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Το σχόλιο ήταν για εμένα, κυρία Πρόεδρε;</w:t>
      </w:r>
    </w:p>
    <w:p w14:paraId="07A0071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Θεωρείτε ότι έχετε τόσα π</w:t>
      </w:r>
      <w:r>
        <w:rPr>
          <w:rFonts w:eastAsia="Times New Roman" w:cs="Times New Roman"/>
          <w:szCs w:val="24"/>
        </w:rPr>
        <w:t>ολλά και σημαντικά να πείτε, που πρέπει να μιλήσετε είκοσι λεπτά.</w:t>
      </w:r>
    </w:p>
    <w:p w14:paraId="07A0071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 δούμε τι θα πει ο Υπουργός</w:t>
      </w:r>
      <w:r>
        <w:rPr>
          <w:rFonts w:eastAsia="Times New Roman" w:cs="Times New Roman"/>
          <w:szCs w:val="24"/>
        </w:rPr>
        <w:t>,</w:t>
      </w:r>
      <w:r>
        <w:rPr>
          <w:rFonts w:eastAsia="Times New Roman" w:cs="Times New Roman"/>
          <w:szCs w:val="24"/>
        </w:rPr>
        <w:t xml:space="preserve"> γιατί είμαστε κουρασμένοι οι υπόλοιποι.</w:t>
      </w:r>
    </w:p>
    <w:p w14:paraId="07A0071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Εσείς με ποιο δικαίωμα λογοκρίνετε τους Βουλευτές; Εσείς προεδρεύετε. </w:t>
      </w:r>
    </w:p>
    <w:p w14:paraId="07A0071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 xml:space="preserve">Δεν σας λογοκρίνω. Έχετε μιλήσει </w:t>
      </w:r>
      <w:proofErr w:type="spellStart"/>
      <w:r>
        <w:rPr>
          <w:rFonts w:eastAsia="Times New Roman" w:cs="Times New Roman"/>
          <w:szCs w:val="24"/>
        </w:rPr>
        <w:t>δεκαεπτάμισι</w:t>
      </w:r>
      <w:proofErr w:type="spellEnd"/>
      <w:r>
        <w:rPr>
          <w:rFonts w:eastAsia="Times New Roman" w:cs="Times New Roman"/>
          <w:szCs w:val="24"/>
        </w:rPr>
        <w:t xml:space="preserve"> λεπτά! Έπρεπε να σας έχω διακόψει. </w:t>
      </w:r>
    </w:p>
    <w:p w14:paraId="07A0071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Έχετε άλλα κριτήρια, κυρία Πρόεδρε. </w:t>
      </w:r>
    </w:p>
    <w:p w14:paraId="07A0072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να κάνουμε; Έχουμε και Κανονισμό σε αυτό</w:t>
      </w:r>
      <w:r>
        <w:rPr>
          <w:rFonts w:eastAsia="Times New Roman" w:cs="Times New Roman"/>
          <w:szCs w:val="24"/>
        </w:rPr>
        <w:t xml:space="preserve"> το Κοινοβούλιο. Θα έπρεπε να το ξέρετε!</w:t>
      </w:r>
    </w:p>
    <w:p w14:paraId="07A00721"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7A0072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Κυρία Πρόεδρε, θα ήθελα τον λόγο. </w:t>
      </w:r>
    </w:p>
    <w:p w14:paraId="07A0072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συγγνώμη, αλλά ζητάει τον λόγο ο Υπουργός. </w:t>
      </w:r>
    </w:p>
    <w:p w14:paraId="07A0072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Θα ήθελα να κάνω τρεις διευκρινίσεις, για να είναι σαφές αυτό που συζητάμε</w:t>
      </w:r>
      <w:r>
        <w:rPr>
          <w:rFonts w:eastAsia="Times New Roman" w:cs="Times New Roman"/>
          <w:szCs w:val="24"/>
        </w:rPr>
        <w:t>,</w:t>
      </w:r>
      <w:r>
        <w:rPr>
          <w:rFonts w:eastAsia="Times New Roman" w:cs="Times New Roman"/>
          <w:szCs w:val="24"/>
        </w:rPr>
        <w:t xml:space="preserve"> μετά από την κριτική που διατυπώθηκε. Υποθέτω ότι δεν αναφέρεστ</w:t>
      </w:r>
      <w:r>
        <w:rPr>
          <w:rFonts w:eastAsia="Times New Roman" w:cs="Times New Roman"/>
          <w:szCs w:val="24"/>
        </w:rPr>
        <w:t xml:space="preserve">ε στις χρήσεις γης, που είναι μια θεσμική διαδικασία σε αυτή την εύκολη μετατροπή των δεκαπέντε χιλιάδων για το Κτηματολόγιο, αλλά στους συντελεστές κάλυψης. </w:t>
      </w:r>
    </w:p>
    <w:p w14:paraId="07A0072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Όχι. </w:t>
      </w:r>
    </w:p>
    <w:p w14:paraId="07A0072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Για 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χ</w:t>
      </w:r>
      <w:r>
        <w:rPr>
          <w:rFonts w:eastAsia="Times New Roman" w:cs="Times New Roman"/>
          <w:szCs w:val="24"/>
        </w:rPr>
        <w:t xml:space="preserve">ωροταξικό </w:t>
      </w:r>
      <w:r>
        <w:rPr>
          <w:rFonts w:eastAsia="Times New Roman" w:cs="Times New Roman"/>
          <w:szCs w:val="24"/>
        </w:rPr>
        <w:t>σ</w:t>
      </w:r>
      <w:r>
        <w:rPr>
          <w:rFonts w:eastAsia="Times New Roman" w:cs="Times New Roman"/>
          <w:szCs w:val="24"/>
        </w:rPr>
        <w:t>χέδιο του ορυκτού πλούτου βγαίνουν οι προδιαγραφές και ξεκινά η διαδικασία για τον τρόπο που θα γίνει η μελέτη. Για το Ειδικό Χωροταξικό Σχέδιο του Τουρισμού ισχύει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αυτό του </w:t>
      </w:r>
      <w:r>
        <w:rPr>
          <w:rFonts w:eastAsia="Times New Roman" w:cs="Times New Roman"/>
          <w:szCs w:val="24"/>
        </w:rPr>
        <w:lastRenderedPageBreak/>
        <w:t>2009, δεν υπάρχει κενό νόμου. Επίσης έχει εξασφαλιστεί η χρημ</w:t>
      </w:r>
      <w:r>
        <w:rPr>
          <w:rFonts w:eastAsia="Times New Roman" w:cs="Times New Roman"/>
          <w:szCs w:val="24"/>
        </w:rPr>
        <w:t xml:space="preserve">ατοδότηση του νέου Ειδικού Χωροταξικού Σχεδίου για τον τουρισμό από τους πόρους του ΕΣΠΑ. </w:t>
      </w:r>
    </w:p>
    <w:p w14:paraId="07A0072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07A0072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κυρία Πρόεδρε. </w:t>
      </w:r>
    </w:p>
    <w:p w14:paraId="07A0072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Από την ομιλία του κ. Μανιάτη κρατάω δυο-τρε</w:t>
      </w:r>
      <w:r>
        <w:rPr>
          <w:rFonts w:eastAsia="Times New Roman" w:cs="Times New Roman"/>
          <w:szCs w:val="24"/>
        </w:rPr>
        <w:t>ις προτάσεις και παρεμβάσεις, οι οποίες απορρέουν από την υπουργική του εμπειρία και εκεί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εποικοδομητικός. </w:t>
      </w:r>
    </w:p>
    <w:p w14:paraId="07A0072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Όμως και στα δύο σημεία τα οποία προσέθεσε και είχαν εποικοδομητικό χαρακτήρα πάνω σε ένα εμπειρικό υπέδαφος, και στο χωροταξικό το</w:t>
      </w:r>
      <w:r>
        <w:rPr>
          <w:rFonts w:eastAsia="Times New Roman" w:cs="Times New Roman"/>
          <w:szCs w:val="24"/>
        </w:rPr>
        <w:t xml:space="preserve">υ ορυκτού πλούτου και στο χωροταξικό του τουρισμού, αμέσως ο Υπουργός λέει ότι προχωράμε και ότι δεν υπάρχει κανένα πρόβλημα. Ωστόσο ο νόμος του 2014 για τον χωρικό σχεδιασμό ήταν δικός σας. </w:t>
      </w:r>
    </w:p>
    <w:p w14:paraId="07A0072B" w14:textId="77777777" w:rsidR="00952F62" w:rsidRDefault="00723C98">
      <w:pPr>
        <w:spacing w:line="600" w:lineRule="auto"/>
        <w:ind w:firstLine="720"/>
        <w:jc w:val="both"/>
        <w:rPr>
          <w:rFonts w:eastAsia="Times New Roman"/>
          <w:szCs w:val="24"/>
        </w:rPr>
      </w:pPr>
      <w:r>
        <w:rPr>
          <w:rFonts w:eastAsia="Times New Roman"/>
          <w:szCs w:val="24"/>
        </w:rPr>
        <w:lastRenderedPageBreak/>
        <w:t>Έχω να κάνω μία παρατήρηση</w:t>
      </w:r>
      <w:r>
        <w:rPr>
          <w:rFonts w:eastAsia="Times New Roman"/>
          <w:szCs w:val="24"/>
        </w:rPr>
        <w:t>.</w:t>
      </w:r>
      <w:r>
        <w:rPr>
          <w:rFonts w:eastAsia="Times New Roman"/>
          <w:szCs w:val="24"/>
        </w:rPr>
        <w:t xml:space="preserve"> Είπατε είναι όλα ίδια. Εμείς συμφωνή</w:t>
      </w:r>
      <w:r>
        <w:rPr>
          <w:rFonts w:eastAsia="Times New Roman"/>
          <w:szCs w:val="24"/>
        </w:rPr>
        <w:t xml:space="preserve">σαμε από την πρώτη στιγμή -και ο ειδικός εισηγητής και ο Υπουργός- ότι «ναι πήραμε έναν νόμο και τον διορθώσαμε, τον βελτιώσαμε και τον επεκτείναμε». Εγώ θα έλεγα ότι του προσθέσαμε μια φιλοσοφία. </w:t>
      </w:r>
    </w:p>
    <w:p w14:paraId="07A0072C" w14:textId="77777777" w:rsidR="00952F62" w:rsidRDefault="00723C98">
      <w:pPr>
        <w:spacing w:line="600" w:lineRule="auto"/>
        <w:ind w:firstLine="720"/>
        <w:jc w:val="both"/>
        <w:rPr>
          <w:rFonts w:eastAsia="Times New Roman"/>
          <w:szCs w:val="24"/>
        </w:rPr>
      </w:pPr>
      <w:r>
        <w:rPr>
          <w:rFonts w:eastAsia="Times New Roman"/>
          <w:szCs w:val="24"/>
        </w:rPr>
        <w:t>Από όλες τις βασικές έννοιες και στο 1 και στο 3 άρθρο του</w:t>
      </w:r>
      <w:r>
        <w:rPr>
          <w:rFonts w:eastAsia="Times New Roman"/>
          <w:szCs w:val="24"/>
        </w:rPr>
        <w:t xml:space="preserve"> παλαιότερου νόμου του 2014 δεν έχει ούτε μία αναφορά στη βασική έννοια που διατρέχει όλες τις σύγχρονες δημοκρατίες και τις σύγχρονες οικονομίες, που είναι η βιώσιμη ανάπτυξη. Δεν υπάρχει η βασική έννοια</w:t>
      </w:r>
      <w:r>
        <w:rPr>
          <w:rFonts w:eastAsia="Times New Roman"/>
          <w:szCs w:val="24"/>
        </w:rPr>
        <w:t>,</w:t>
      </w:r>
      <w:r>
        <w:rPr>
          <w:rFonts w:eastAsia="Times New Roman"/>
          <w:szCs w:val="24"/>
        </w:rPr>
        <w:t xml:space="preserve"> ότι θεσπίζουμε την προστασία του περιβάλλοντος, πρ</w:t>
      </w:r>
      <w:r>
        <w:rPr>
          <w:rFonts w:eastAsia="Times New Roman"/>
          <w:szCs w:val="24"/>
        </w:rPr>
        <w:t>οεκτείνοντας και διερμηνεύοντας και εξειδικεύοντας το άρθρο 24 του Συντάγματος, τη συνταγματική προστασία, τη συνταγματική πρόνοια.</w:t>
      </w:r>
    </w:p>
    <w:p w14:paraId="07A0072D" w14:textId="77777777" w:rsidR="00952F62" w:rsidRDefault="00723C98">
      <w:pPr>
        <w:spacing w:line="600" w:lineRule="auto"/>
        <w:ind w:firstLine="720"/>
        <w:jc w:val="both"/>
        <w:rPr>
          <w:rFonts w:eastAsia="Times New Roman"/>
          <w:szCs w:val="24"/>
        </w:rPr>
      </w:pPr>
      <w:r>
        <w:rPr>
          <w:rFonts w:eastAsia="Times New Roman"/>
          <w:szCs w:val="24"/>
        </w:rPr>
        <w:t>Υπάρχει φιλοσοφία χωρικού σχεδιασμού</w:t>
      </w:r>
      <w:r>
        <w:rPr>
          <w:rFonts w:eastAsia="Times New Roman"/>
          <w:szCs w:val="24"/>
        </w:rPr>
        <w:t>,</w:t>
      </w:r>
      <w:r>
        <w:rPr>
          <w:rFonts w:eastAsia="Times New Roman"/>
          <w:szCs w:val="24"/>
        </w:rPr>
        <w:t xml:space="preserve"> που να εμπνέεται μόνο από την προστασία των επενδύσεων; Να προστατεύσουμε τις επενδύσε</w:t>
      </w:r>
      <w:r>
        <w:rPr>
          <w:rFonts w:eastAsia="Times New Roman"/>
          <w:szCs w:val="24"/>
        </w:rPr>
        <w:t xml:space="preserve">ις </w:t>
      </w:r>
      <w:r>
        <w:rPr>
          <w:rFonts w:eastAsia="Times New Roman"/>
          <w:szCs w:val="24"/>
        </w:rPr>
        <w:lastRenderedPageBreak/>
        <w:t xml:space="preserve">και να εξασφαλίσουμε ένα περιβάλλον αλλά θα πρέπει και τη βιώσιμη ανάπτυξη να προστατεύσουμε και να διασφαλίσουμε, να φτιάξουμε πλαίσιο και </w:t>
      </w:r>
      <w:r>
        <w:rPr>
          <w:rFonts w:eastAsia="Times New Roman"/>
          <w:szCs w:val="24"/>
        </w:rPr>
        <w:t xml:space="preserve">να διασφαλίζουμε </w:t>
      </w:r>
      <w:r>
        <w:rPr>
          <w:rFonts w:eastAsia="Times New Roman"/>
          <w:szCs w:val="24"/>
        </w:rPr>
        <w:t xml:space="preserve">την προστασία του περιβάλλοντος. </w:t>
      </w:r>
    </w:p>
    <w:p w14:paraId="07A0072E" w14:textId="77777777" w:rsidR="00952F62" w:rsidRDefault="00723C98">
      <w:pPr>
        <w:spacing w:line="600" w:lineRule="auto"/>
        <w:ind w:firstLine="720"/>
        <w:jc w:val="both"/>
        <w:rPr>
          <w:rFonts w:eastAsia="Times New Roman"/>
          <w:szCs w:val="24"/>
        </w:rPr>
      </w:pPr>
      <w:r>
        <w:rPr>
          <w:rFonts w:eastAsia="Times New Roman"/>
          <w:szCs w:val="24"/>
        </w:rPr>
        <w:t>Νομίζω ότι αυτό είναι το σημαντικότερο αυτού του νόμου, που κα</w:t>
      </w:r>
      <w:r>
        <w:rPr>
          <w:rFonts w:eastAsia="Times New Roman"/>
          <w:szCs w:val="24"/>
        </w:rPr>
        <w:t>ι μόνο αυτό αν είχε κάνει χωρίς τεχνικές ρυθμίσεις ο καινούρ</w:t>
      </w:r>
      <w:r>
        <w:rPr>
          <w:rFonts w:eastAsia="Times New Roman"/>
          <w:szCs w:val="24"/>
        </w:rPr>
        <w:t>γ</w:t>
      </w:r>
      <w:r>
        <w:rPr>
          <w:rFonts w:eastAsia="Times New Roman"/>
          <w:szCs w:val="24"/>
        </w:rPr>
        <w:t>ιος νόμος για το χωρικό σχεδιασμό, θα άξιζε όλοι να τον ψηφίσουν. Δείχνει μία μέριμνα και μία έγνοια για την ουσία της ανάπτυξης, που είναι η διασφάλιση των φυσικών πόρων και του ανθρωπογενούς πε</w:t>
      </w:r>
      <w:r>
        <w:rPr>
          <w:rFonts w:eastAsia="Times New Roman"/>
          <w:szCs w:val="24"/>
        </w:rPr>
        <w:t xml:space="preserve">ριβάλλοντος. </w:t>
      </w:r>
    </w:p>
    <w:p w14:paraId="07A0072F" w14:textId="77777777" w:rsidR="00952F62" w:rsidRDefault="00723C98">
      <w:pPr>
        <w:spacing w:line="600" w:lineRule="auto"/>
        <w:ind w:firstLine="720"/>
        <w:jc w:val="both"/>
        <w:rPr>
          <w:rFonts w:eastAsia="Times New Roman"/>
          <w:szCs w:val="24"/>
        </w:rPr>
      </w:pPr>
      <w:r>
        <w:rPr>
          <w:rFonts w:eastAsia="Times New Roman"/>
          <w:szCs w:val="24"/>
        </w:rPr>
        <w:t>Το Ποτάμι</w:t>
      </w:r>
      <w:r>
        <w:rPr>
          <w:rFonts w:eastAsia="Times New Roman"/>
          <w:szCs w:val="24"/>
        </w:rPr>
        <w:t>,</w:t>
      </w:r>
      <w:r>
        <w:rPr>
          <w:rFonts w:eastAsia="Times New Roman"/>
          <w:szCs w:val="24"/>
        </w:rPr>
        <w:t xml:space="preserve"> κατά τη δική του παραδοξότητα ενώ χθες είπε ότι θα υπερψηφίσει τον νόμο, σήμερα τον απορρίπτει –δεν ξέρω τι θα γίνει αργότερα- διότι σωρεύτηκαν πολλές τροπολογίες και χάλασε η διαδικασία.</w:t>
      </w:r>
    </w:p>
    <w:p w14:paraId="07A00730" w14:textId="77777777" w:rsidR="00952F62" w:rsidRDefault="00723C98">
      <w:pPr>
        <w:spacing w:line="600" w:lineRule="auto"/>
        <w:ind w:firstLine="720"/>
        <w:jc w:val="both"/>
        <w:rPr>
          <w:rFonts w:eastAsia="Times New Roman"/>
          <w:szCs w:val="24"/>
        </w:rPr>
      </w:pPr>
      <w:r>
        <w:rPr>
          <w:rFonts w:eastAsia="Times New Roman"/>
          <w:szCs w:val="24"/>
        </w:rPr>
        <w:t>Λυπάμαι πολύ. Και εγώ δεν είμαι κανένας έμπ</w:t>
      </w:r>
      <w:r>
        <w:rPr>
          <w:rFonts w:eastAsia="Times New Roman"/>
          <w:szCs w:val="24"/>
        </w:rPr>
        <w:t xml:space="preserve">ειρος κοινοβουλευτικός, αλλά απ’ ό,τι μαθαίνω από τους εμπειρότερους, στο τέλος της χρονιάς πάντα σωρεύονται αυτές οι τροπολογίες, πάντα υπάρχουν κάποιες </w:t>
      </w:r>
      <w:r>
        <w:rPr>
          <w:rFonts w:eastAsia="Times New Roman"/>
          <w:szCs w:val="24"/>
        </w:rPr>
        <w:lastRenderedPageBreak/>
        <w:t xml:space="preserve">εκκρεμότητες και κάποιες λύσεις κατ’ </w:t>
      </w:r>
      <w:proofErr w:type="spellStart"/>
      <w:r>
        <w:rPr>
          <w:rFonts w:eastAsia="Times New Roman"/>
          <w:szCs w:val="24"/>
        </w:rPr>
        <w:t>οικονομίαν</w:t>
      </w:r>
      <w:proofErr w:type="spellEnd"/>
      <w:r>
        <w:rPr>
          <w:rFonts w:eastAsia="Times New Roman"/>
          <w:szCs w:val="24"/>
        </w:rPr>
        <w:t xml:space="preserve"> δίδονται. Εδώ οι έμπειροι συνάδελφοι και της Νέας Δημο</w:t>
      </w:r>
      <w:r>
        <w:rPr>
          <w:rFonts w:eastAsia="Times New Roman"/>
          <w:szCs w:val="24"/>
        </w:rPr>
        <w:t>κρατίας και της Δημοκρατικής Συμπαράταξης διαρρηγνύουν τα ιμάτιά τους και κάνουν θεατρικές παραστάσεις, ενώ νομίζω ότι το κλίμα της παραμονής των Χριστουγέννων και του νομοσχεδίου που συζητάμε, είναι να κάνουμε συνθέσεις, να βρούμε πού μπορούμε να συμφωνήσ</w:t>
      </w:r>
      <w:r>
        <w:rPr>
          <w:rFonts w:eastAsia="Times New Roman"/>
          <w:szCs w:val="24"/>
        </w:rPr>
        <w:t>ουμε και να γίνουν οι απαραίτητες κριτικές παρεμβάσεις και οι βελτιώσεις.</w:t>
      </w:r>
    </w:p>
    <w:p w14:paraId="07A00731" w14:textId="77777777" w:rsidR="00952F62" w:rsidRDefault="00723C98">
      <w:pPr>
        <w:spacing w:line="600" w:lineRule="auto"/>
        <w:ind w:firstLine="720"/>
        <w:jc w:val="both"/>
        <w:rPr>
          <w:rFonts w:eastAsia="Times New Roman"/>
          <w:szCs w:val="24"/>
        </w:rPr>
      </w:pPr>
      <w:r>
        <w:rPr>
          <w:rFonts w:eastAsia="Times New Roman"/>
          <w:szCs w:val="24"/>
        </w:rPr>
        <w:t>Αντ’ αυτού έχουμε μία αγωνία για άντληση πολιτικών εντυπώσεων, πάνω σε έδαφος που δεν δίνει και πολλές λαβές, και την αγωνία να αντληθεί υπεραξία ακόμα και από μία ονομαστική ψηφοφορ</w:t>
      </w:r>
      <w:r>
        <w:rPr>
          <w:rFonts w:eastAsia="Times New Roman"/>
          <w:szCs w:val="24"/>
        </w:rPr>
        <w:t xml:space="preserve">ία. Αλήθεια ποια είναι η πολιτική υπεραξία αυτής της ονομαστικής ψηφοφορίας για τον ΦΠΑ; Όλα τα κόμματα δεν συμφωνούν; </w:t>
      </w:r>
    </w:p>
    <w:p w14:paraId="07A00732" w14:textId="77777777" w:rsidR="00952F62" w:rsidRDefault="00723C98">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r>
        <w:rPr>
          <w:rFonts w:eastAsia="Times New Roman"/>
          <w:szCs w:val="24"/>
        </w:rPr>
        <w:t>(</w:t>
      </w:r>
      <w:r>
        <w:rPr>
          <w:rFonts w:eastAsia="Times New Roman"/>
          <w:szCs w:val="24"/>
        </w:rPr>
        <w:t>δεν ακούστηκε)</w:t>
      </w:r>
    </w:p>
    <w:p w14:paraId="07A00733" w14:textId="77777777" w:rsidR="00952F62" w:rsidRDefault="00723C98">
      <w:pPr>
        <w:spacing w:line="600" w:lineRule="auto"/>
        <w:ind w:firstLine="720"/>
        <w:jc w:val="both"/>
        <w:rPr>
          <w:rFonts w:eastAsia="Times New Roman"/>
          <w:szCs w:val="24"/>
        </w:rPr>
      </w:pPr>
      <w:r>
        <w:rPr>
          <w:rFonts w:eastAsia="Times New Roman"/>
          <w:b/>
          <w:szCs w:val="24"/>
        </w:rPr>
        <w:lastRenderedPageBreak/>
        <w:t>ΝΙΚΟΛΑΟΣ ΞΥΔΑΚΗΣ:</w:t>
      </w:r>
      <w:r>
        <w:rPr>
          <w:rFonts w:eastAsia="Times New Roman"/>
          <w:szCs w:val="24"/>
        </w:rPr>
        <w:t xml:space="preserve"> Αφήστε τα αυτά, κύριε </w:t>
      </w:r>
      <w:proofErr w:type="spellStart"/>
      <w:r>
        <w:rPr>
          <w:rFonts w:eastAsia="Times New Roman"/>
          <w:szCs w:val="24"/>
        </w:rPr>
        <w:t>Κεγκέρογλου</w:t>
      </w:r>
      <w:proofErr w:type="spellEnd"/>
      <w:r>
        <w:rPr>
          <w:rFonts w:eastAsia="Times New Roman"/>
          <w:szCs w:val="24"/>
        </w:rPr>
        <w:t>. Αυτά στο Υ</w:t>
      </w:r>
      <w:proofErr w:type="spellStart"/>
      <w:r>
        <w:rPr>
          <w:rFonts w:eastAsia="Times New Roman"/>
          <w:szCs w:val="24"/>
          <w:lang w:val="en-US"/>
        </w:rPr>
        <w:t>ouTube</w:t>
      </w:r>
      <w:proofErr w:type="spellEnd"/>
      <w:r>
        <w:rPr>
          <w:rFonts w:eastAsia="Times New Roman"/>
          <w:szCs w:val="24"/>
        </w:rPr>
        <w:t xml:space="preserve">, όχι στην Αίθουσα της </w:t>
      </w:r>
      <w:r>
        <w:rPr>
          <w:rFonts w:eastAsia="Times New Roman"/>
          <w:szCs w:val="24"/>
        </w:rPr>
        <w:t>Βουλής. Αφήστε.</w:t>
      </w:r>
    </w:p>
    <w:p w14:paraId="07A00734" w14:textId="77777777" w:rsidR="00952F62" w:rsidRDefault="00723C98">
      <w:pPr>
        <w:spacing w:line="600" w:lineRule="auto"/>
        <w:ind w:firstLine="720"/>
        <w:jc w:val="both"/>
        <w:rPr>
          <w:rFonts w:eastAsia="Times New Roman"/>
          <w:szCs w:val="24"/>
        </w:rPr>
      </w:pPr>
      <w:r>
        <w:rPr>
          <w:rFonts w:eastAsia="Times New Roman"/>
          <w:szCs w:val="24"/>
        </w:rPr>
        <w:t>Και ήρθε λάβρος ο κ. Μανιάτης</w:t>
      </w:r>
      <w:r>
        <w:rPr>
          <w:rFonts w:eastAsia="Times New Roman"/>
          <w:szCs w:val="24"/>
        </w:rPr>
        <w:t>,</w:t>
      </w:r>
      <w:r>
        <w:rPr>
          <w:rFonts w:eastAsia="Times New Roman"/>
          <w:szCs w:val="24"/>
        </w:rPr>
        <w:t xml:space="preserve"> να μας πει ότι αγωνιά για τις τράπεζες. Ωραία. Πριν από μερικά χρόνια η μετοχή της Εθνικής είχε 48 ευρώ και επί δικής σας Κυβερνήσεως έφτασε στα 20 λεπτά. Ποιος αγωνιούσε για τότε; Για τα φαινόμενα της τραπεζι</w:t>
      </w:r>
      <w:r>
        <w:rPr>
          <w:rFonts w:eastAsia="Times New Roman"/>
          <w:szCs w:val="24"/>
        </w:rPr>
        <w:t xml:space="preserve">κής ληστείας, των σκανδάλων; Για τον Ψωμιάδη ποιος ευθύνεται; Η Κυβέρνηση ΣΥΡΙΖΑ; Για τον </w:t>
      </w:r>
      <w:proofErr w:type="spellStart"/>
      <w:r>
        <w:rPr>
          <w:rFonts w:eastAsia="Times New Roman"/>
          <w:szCs w:val="24"/>
        </w:rPr>
        <w:t>Βγενόπουλο</w:t>
      </w:r>
      <w:proofErr w:type="spellEnd"/>
      <w:r>
        <w:rPr>
          <w:rFonts w:eastAsia="Times New Roman"/>
          <w:szCs w:val="24"/>
        </w:rPr>
        <w:t xml:space="preserve"> ποιος ευθύνεται; Για τον Λαυρεντιάδη; Για τον Φιλιππίδη; Πότε γεννήθηκαν αυτά;</w:t>
      </w:r>
    </w:p>
    <w:p w14:paraId="07A00735" w14:textId="77777777" w:rsidR="00952F62" w:rsidRDefault="00723C98">
      <w:pPr>
        <w:spacing w:line="600" w:lineRule="auto"/>
        <w:ind w:firstLine="720"/>
        <w:jc w:val="both"/>
        <w:rPr>
          <w:rFonts w:eastAsia="Times New Roman"/>
          <w:szCs w:val="24"/>
        </w:rPr>
      </w:pPr>
      <w:r>
        <w:rPr>
          <w:rFonts w:eastAsia="Times New Roman"/>
          <w:szCs w:val="24"/>
        </w:rPr>
        <w:t>Υπήρξε ταλαιπωρία μεγάλη και της εθνικής οικονομίας και της χώρας και του πο</w:t>
      </w:r>
      <w:r>
        <w:rPr>
          <w:rFonts w:eastAsia="Times New Roman"/>
          <w:szCs w:val="24"/>
        </w:rPr>
        <w:t>λιτικού προσωπικού και όχι πάντα μόνο με ευθύνη του πολιτικού προσωπικού. Εσείς τώρα έχετε φτάσει στο σημείο να λαϊκίζετε</w:t>
      </w:r>
      <w:r>
        <w:rPr>
          <w:rFonts w:eastAsia="Times New Roman"/>
          <w:szCs w:val="24"/>
        </w:rPr>
        <w:t>,</w:t>
      </w:r>
      <w:r>
        <w:rPr>
          <w:rFonts w:eastAsia="Times New Roman"/>
          <w:szCs w:val="24"/>
        </w:rPr>
        <w:t xml:space="preserve"> κατηγορώντας τον λαϊκισμό. Αυτό έχει γίνει, αυτή η παραδοξότητα, μία λούπα. Σε μία λούπα έχετε πέσει. </w:t>
      </w:r>
    </w:p>
    <w:p w14:paraId="07A00736" w14:textId="77777777" w:rsidR="00952F62" w:rsidRDefault="00723C98">
      <w:pPr>
        <w:spacing w:line="600" w:lineRule="auto"/>
        <w:ind w:firstLine="720"/>
        <w:jc w:val="both"/>
        <w:rPr>
          <w:rFonts w:eastAsia="Times New Roman"/>
          <w:szCs w:val="24"/>
        </w:rPr>
      </w:pPr>
      <w:r>
        <w:rPr>
          <w:rFonts w:eastAsia="Times New Roman"/>
          <w:szCs w:val="24"/>
        </w:rPr>
        <w:lastRenderedPageBreak/>
        <w:t>Θα ήθελα στο τέλος να απαντήσω</w:t>
      </w:r>
      <w:r>
        <w:rPr>
          <w:rFonts w:eastAsia="Times New Roman"/>
          <w:szCs w:val="24"/>
        </w:rPr>
        <w:t xml:space="preserve"> και στη Νέα Δημοκρατία και σε πολλούς συναδέλφους. Ο Υπουργός το έδειξε και με τον τρόπο του και με τις ενέργειές του, διότι διαπιστώθηκε ακόμη και από τον Κοινοβουλευτικό Εκπρόσωπο της Νέας Δημοκρατίας ότι δεν είναι σύνηθες</w:t>
      </w:r>
      <w:r>
        <w:rPr>
          <w:rFonts w:eastAsia="Times New Roman"/>
          <w:szCs w:val="24"/>
        </w:rPr>
        <w:t>,</w:t>
      </w:r>
      <w:r>
        <w:rPr>
          <w:rFonts w:eastAsia="Times New Roman"/>
          <w:szCs w:val="24"/>
        </w:rPr>
        <w:t xml:space="preserve"> </w:t>
      </w:r>
      <w:r>
        <w:rPr>
          <w:rFonts w:eastAsia="Times New Roman"/>
          <w:szCs w:val="24"/>
        </w:rPr>
        <w:t>Υ</w:t>
      </w:r>
      <w:r>
        <w:rPr>
          <w:rFonts w:eastAsia="Times New Roman"/>
          <w:szCs w:val="24"/>
        </w:rPr>
        <w:t>πουργός να απορρίπτει υπουργ</w:t>
      </w:r>
      <w:r>
        <w:rPr>
          <w:rFonts w:eastAsia="Times New Roman"/>
          <w:szCs w:val="24"/>
        </w:rPr>
        <w:t>ικές τροπολογίες. Γίνεται, λοιπόν.</w:t>
      </w:r>
    </w:p>
    <w:p w14:paraId="07A0073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Πράγματι φορτώνουμε με τροπολογίες το νομοθετικό έργο και φορτώνονται και οι Βουλευτές με την ευθύνη να νομοθετήσουν χωρίς να έχουν πλήρη γνώση, πλήρη συζήτηση και πλήρη τεκμηρίωση. Γίνεται ήδη μια προσπάθεια -και θέλω να</w:t>
      </w:r>
      <w:r>
        <w:rPr>
          <w:rFonts w:eastAsia="Times New Roman" w:cs="Times New Roman"/>
          <w:szCs w:val="24"/>
        </w:rPr>
        <w:t xml:space="preserve"> πληροφορήσω τους συναδέλφους και το Σώμα- και από τη Γενική Γραμματεία της Κυβέρνησης από το νέο έτος να γίνει ένας προσεκτικός και επιμελημένος πίνακας έργου, να βοηθηθεί το </w:t>
      </w:r>
      <w:r>
        <w:rPr>
          <w:rFonts w:eastAsia="Times New Roman" w:cs="Times New Roman"/>
          <w:szCs w:val="24"/>
        </w:rPr>
        <w:t>ν</w:t>
      </w:r>
      <w:r>
        <w:rPr>
          <w:rFonts w:eastAsia="Times New Roman" w:cs="Times New Roman"/>
          <w:szCs w:val="24"/>
        </w:rPr>
        <w:t xml:space="preserve">ομοθετικό </w:t>
      </w:r>
      <w:r>
        <w:rPr>
          <w:rFonts w:eastAsia="Times New Roman" w:cs="Times New Roman"/>
          <w:szCs w:val="24"/>
        </w:rPr>
        <w:t>σ</w:t>
      </w:r>
      <w:r>
        <w:rPr>
          <w:rFonts w:eastAsia="Times New Roman" w:cs="Times New Roman"/>
          <w:szCs w:val="24"/>
        </w:rPr>
        <w:t xml:space="preserve">ώμα στο βαθμό που μπορεί να γίνει αυτό και στο βαθμό που επιτρέπουν </w:t>
      </w:r>
      <w:r>
        <w:rPr>
          <w:rFonts w:eastAsia="Times New Roman" w:cs="Times New Roman"/>
          <w:szCs w:val="24"/>
        </w:rPr>
        <w:t xml:space="preserve">οι δυνάμεις της Γενικής Γραμματείας της Κυβέρνησης. </w:t>
      </w:r>
    </w:p>
    <w:p w14:paraId="07A0073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Έχουμε όμως την υπόσχεση και τη δέσμευση ότι θα βοηθηθούμε σ’ αυτό το θέμα. Σε κανέναν δεν αρέσει να νομοθετεί υπό πίεση χωρίς επιχειρηματολογία και χωρίς συζήτηση. Δεν νομίζω όμως ότι ήταν τα πράγματα π</w:t>
      </w:r>
      <w:r>
        <w:rPr>
          <w:rFonts w:eastAsia="Times New Roman" w:cs="Times New Roman"/>
          <w:szCs w:val="24"/>
        </w:rPr>
        <w:t>άντα ρόδινα και ήρθε η παρούσα Κυβέρνηση και η παρούσα κοινοβουλευτική σύνθεση και τα έκανε χειρότερα. Νομίζω ότι από πολλές μεριές και από πολλούς συναδέλφους και μέσα στην Κοινοβουλευτική Ομάδα του ΣΥΡΙΖΑ</w:t>
      </w:r>
      <w:r>
        <w:rPr>
          <w:rFonts w:eastAsia="Times New Roman" w:cs="Times New Roman"/>
          <w:szCs w:val="24"/>
        </w:rPr>
        <w:t>,</w:t>
      </w:r>
      <w:r>
        <w:rPr>
          <w:rFonts w:eastAsia="Times New Roman" w:cs="Times New Roman"/>
          <w:szCs w:val="24"/>
        </w:rPr>
        <w:t xml:space="preserve"> επιδεικνύεται διαρκώς ευαισθησία και σεβασμός στ</w:t>
      </w:r>
      <w:r>
        <w:rPr>
          <w:rFonts w:eastAsia="Times New Roman" w:cs="Times New Roman"/>
          <w:szCs w:val="24"/>
        </w:rPr>
        <w:t>ην κοινοβουλευτική διαδικασία και σε όλη τη δημοκρατική διαδικασία που τηρούμε.</w:t>
      </w:r>
    </w:p>
    <w:p w14:paraId="07A0073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Εγώ θα ήθελα από τη μεριά μου να πω</w:t>
      </w:r>
      <w:r>
        <w:rPr>
          <w:rFonts w:eastAsia="Times New Roman" w:cs="Times New Roman"/>
          <w:szCs w:val="24"/>
        </w:rPr>
        <w:t>,</w:t>
      </w:r>
      <w:r>
        <w:rPr>
          <w:rFonts w:eastAsia="Times New Roman" w:cs="Times New Roman"/>
          <w:szCs w:val="24"/>
        </w:rPr>
        <w:t xml:space="preserve"> ότι θα προσπαθήσω με κάθε τρόπο να βελτιώσουμε την κοινοβουλευτική πρακτική, να σεβαστούμε και τους ανθρώπους που μας ψήφισαν και την Αίθου</w:t>
      </w:r>
      <w:r>
        <w:rPr>
          <w:rFonts w:eastAsia="Times New Roman" w:cs="Times New Roman"/>
          <w:szCs w:val="24"/>
        </w:rPr>
        <w:t xml:space="preserve">σα που μας φιλοξενεί και τον χώρο και το πολίτευμα και πάνω απ’ όλα όταν υπάρχουν ευκαιρίες, να μπορούμε να συζητάμε και να φτάνουμε σε μια δημιουργική σύνθεση. </w:t>
      </w:r>
      <w:r>
        <w:rPr>
          <w:rFonts w:eastAsia="Times New Roman" w:cs="Times New Roman"/>
          <w:szCs w:val="24"/>
        </w:rPr>
        <w:lastRenderedPageBreak/>
        <w:t>Για το εθνικό ακροατήριο που μας παρακολουθεί, ας αποφεύγουμε το σόου και τις παραστάσεις και α</w:t>
      </w:r>
      <w:r>
        <w:rPr>
          <w:rFonts w:eastAsia="Times New Roman" w:cs="Times New Roman"/>
          <w:szCs w:val="24"/>
        </w:rPr>
        <w:t>ς στείλουμε ένα μήνυμα στον κόσμο που μας παρακολουθεί</w:t>
      </w:r>
      <w:r>
        <w:rPr>
          <w:rFonts w:eastAsia="Times New Roman" w:cs="Times New Roman"/>
          <w:szCs w:val="24"/>
        </w:rPr>
        <w:t>,</w:t>
      </w:r>
      <w:r>
        <w:rPr>
          <w:rFonts w:eastAsia="Times New Roman" w:cs="Times New Roman"/>
          <w:szCs w:val="24"/>
        </w:rPr>
        <w:t xml:space="preserve"> για ελπίδα, κουράγιο, χαμόγελο αυτές τις μέρες που έρχονται. Καλές γιορτές και </w:t>
      </w:r>
      <w:r>
        <w:rPr>
          <w:rFonts w:eastAsia="Times New Roman" w:cs="Times New Roman"/>
          <w:szCs w:val="24"/>
        </w:rPr>
        <w:t xml:space="preserve">σε </w:t>
      </w:r>
      <w:r>
        <w:rPr>
          <w:rFonts w:eastAsia="Times New Roman" w:cs="Times New Roman"/>
          <w:szCs w:val="24"/>
        </w:rPr>
        <w:t>εσάς τους συναδέλφους.</w:t>
      </w:r>
    </w:p>
    <w:p w14:paraId="07A0073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A0073B" w14:textId="77777777" w:rsidR="00952F62" w:rsidRDefault="00723C98">
      <w:pPr>
        <w:spacing w:line="600" w:lineRule="auto"/>
        <w:ind w:firstLine="720"/>
        <w:jc w:val="center"/>
        <w:rPr>
          <w:rFonts w:eastAsia="Times New Roman"/>
          <w:bCs/>
        </w:rPr>
      </w:pPr>
      <w:r>
        <w:rPr>
          <w:rFonts w:eastAsia="Times New Roman"/>
          <w:bCs/>
        </w:rPr>
        <w:t>(Χειροκροτήματα από την πτέρυγα του ΣΥΡΙΖΑ)</w:t>
      </w:r>
    </w:p>
    <w:p w14:paraId="07A0073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Ευχαριστούμε και για τη συντομία της ομιλίας σας.</w:t>
      </w:r>
    </w:p>
    <w:p w14:paraId="07A0073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Κυρία Πρόεδρε, θα ήθελα τον λόγο.</w:t>
      </w:r>
    </w:p>
    <w:p w14:paraId="07A0073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Περιμένετε να ολοκληρωθεί πρώτα ο κύκλος.</w:t>
      </w:r>
    </w:p>
    <w:p w14:paraId="07A0073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Μισό λεπτό, κυρία Πρόεδρε.</w:t>
      </w:r>
    </w:p>
    <w:p w14:paraId="07A0074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w:t>
      </w:r>
      <w:r>
        <w:rPr>
          <w:rFonts w:eastAsia="Times New Roman" w:cs="Times New Roman"/>
          <w:szCs w:val="24"/>
        </w:rPr>
        <w:t xml:space="preserve">απλώς στον συνάδελφο κ. </w:t>
      </w:r>
      <w:proofErr w:type="spellStart"/>
      <w:r>
        <w:rPr>
          <w:rFonts w:eastAsia="Times New Roman" w:cs="Times New Roman"/>
          <w:szCs w:val="24"/>
        </w:rPr>
        <w:t>Ξυδάκη</w:t>
      </w:r>
      <w:proofErr w:type="spellEnd"/>
      <w:r>
        <w:rPr>
          <w:rFonts w:eastAsia="Times New Roman" w:cs="Times New Roman"/>
          <w:szCs w:val="24"/>
        </w:rPr>
        <w:t>,</w:t>
      </w:r>
      <w:r>
        <w:rPr>
          <w:rFonts w:eastAsia="Times New Roman" w:cs="Times New Roman"/>
          <w:szCs w:val="24"/>
        </w:rPr>
        <w:t xml:space="preserve"> ότι οι ελληνικές τράπεζες το Γενάρη του 2015 στο Χρηματιστήριο είχαν αξία 28.000.000.000 ευρώ και ο ΣΥΡΙΖΑ τις κατάντησε να έχουν αξία κάτω από 1.000.000.000 ευρώ. Το να γυρνάμε στα προηγούμενα είκοσι χρόνια… Όποιος θέλει, μ</w:t>
      </w:r>
      <w:r>
        <w:rPr>
          <w:rFonts w:eastAsia="Times New Roman" w:cs="Times New Roman"/>
          <w:szCs w:val="24"/>
        </w:rPr>
        <w:t>πορεί να γυρνάει. Ας δούμε τώρα πώς φτάσαμε από τα 28.000.000.000 στο 1.000.000.000.</w:t>
      </w:r>
    </w:p>
    <w:p w14:paraId="07A0074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w:t>
      </w:r>
    </w:p>
    <w:p w14:paraId="07A0074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κυρία Πρόεδρε. </w:t>
      </w:r>
    </w:p>
    <w:p w14:paraId="07A0074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w:t>
      </w:r>
      <w:r>
        <w:rPr>
          <w:rFonts w:eastAsia="Times New Roman" w:cs="Times New Roman"/>
          <w:szCs w:val="24"/>
        </w:rPr>
        <w:t xml:space="preserve"> συνεχίσω την τοποθέτησή μου πάνω στις τροπολογίες</w:t>
      </w:r>
      <w:r>
        <w:rPr>
          <w:rFonts w:eastAsia="Times New Roman" w:cs="Times New Roman"/>
          <w:szCs w:val="24"/>
        </w:rPr>
        <w:t>,</w:t>
      </w:r>
      <w:r>
        <w:rPr>
          <w:rFonts w:eastAsia="Times New Roman" w:cs="Times New Roman"/>
          <w:szCs w:val="24"/>
        </w:rPr>
        <w:t xml:space="preserve"> από το σημείο που σταμάτησα το πρωί. Βλέπετε το νούμερο των τροπολογιών είναι μεγάλο. </w:t>
      </w:r>
    </w:p>
    <w:p w14:paraId="07A0074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Λυπάμαι πάρα πολύ και εγώ από τη δική μου πλευρά</w:t>
      </w:r>
      <w:r>
        <w:rPr>
          <w:rFonts w:eastAsia="Times New Roman" w:cs="Times New Roman"/>
          <w:szCs w:val="24"/>
        </w:rPr>
        <w:t>,</w:t>
      </w:r>
      <w:r>
        <w:rPr>
          <w:rFonts w:eastAsia="Times New Roman" w:cs="Times New Roman"/>
          <w:szCs w:val="24"/>
        </w:rPr>
        <w:t xml:space="preserve"> για τον τρόπο με τον οποίο νομοθετεί η Κυβέρνηση. Είναι κάτι που πρ</w:t>
      </w:r>
      <w:r>
        <w:rPr>
          <w:rFonts w:eastAsia="Times New Roman" w:cs="Times New Roman"/>
          <w:szCs w:val="24"/>
        </w:rPr>
        <w:t xml:space="preserve">έπει κάποια στιγμή </w:t>
      </w:r>
      <w:r>
        <w:rPr>
          <w:rFonts w:eastAsia="Times New Roman" w:cs="Times New Roman"/>
          <w:szCs w:val="24"/>
        </w:rPr>
        <w:lastRenderedPageBreak/>
        <w:t>να το συνηθίσουμε, όμως όχι δεν συνηθίζεται ποτέ. Οι δημοκρατικές διαδικασίες δεν το επιτρέπουν ομοίως και ο Κανονισμός της Βουλής.</w:t>
      </w:r>
    </w:p>
    <w:p w14:paraId="07A0074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859 του κ. Σταθάκη, η τοποθέτησή μας είναι </w:t>
      </w:r>
      <w:r>
        <w:rPr>
          <w:rFonts w:eastAsia="Times New Roman" w:cs="Times New Roman"/>
          <w:szCs w:val="24"/>
        </w:rPr>
        <w:t>όχι</w:t>
      </w:r>
      <w:r>
        <w:rPr>
          <w:rFonts w:eastAsia="Times New Roman" w:cs="Times New Roman"/>
          <w:szCs w:val="24"/>
        </w:rPr>
        <w:t>. Αφορά την τροποποίηση διατάξεων</w:t>
      </w:r>
      <w:r>
        <w:rPr>
          <w:rFonts w:eastAsia="Times New Roman" w:cs="Times New Roman"/>
          <w:szCs w:val="24"/>
        </w:rPr>
        <w:t xml:space="preserve"> του ν.3054</w:t>
      </w:r>
      <w:r>
        <w:rPr>
          <w:rFonts w:eastAsia="Times New Roman" w:cs="Times New Roman"/>
          <w:szCs w:val="24"/>
        </w:rPr>
        <w:t>,</w:t>
      </w:r>
      <w:r>
        <w:rPr>
          <w:rFonts w:eastAsia="Times New Roman" w:cs="Times New Roman"/>
          <w:szCs w:val="24"/>
        </w:rPr>
        <w:t xml:space="preserve"> που αναφέρονται στην οργάνωση της αγοράς πετρελαιοειδών. Η αλήθεια είναι ότι είναι μια πρωτοβουλία</w:t>
      </w:r>
      <w:r>
        <w:rPr>
          <w:rFonts w:eastAsia="Times New Roman" w:cs="Times New Roman"/>
          <w:szCs w:val="24"/>
        </w:rPr>
        <w:t>,</w:t>
      </w:r>
      <w:r>
        <w:rPr>
          <w:rFonts w:eastAsia="Times New Roman" w:cs="Times New Roman"/>
          <w:szCs w:val="24"/>
        </w:rPr>
        <w:t xml:space="preserve"> το να δοθεί δυνατότητα σε ιδιωτικές κεφαλαιουχικές εταιρείες να δραστηριοποιηθούν στον τομέα της διάθεσης </w:t>
      </w:r>
      <w:proofErr w:type="spellStart"/>
      <w:r>
        <w:rPr>
          <w:rFonts w:eastAsia="Times New Roman" w:cs="Times New Roman"/>
          <w:szCs w:val="24"/>
        </w:rPr>
        <w:t>βιοκαυσίμων</w:t>
      </w:r>
      <w:proofErr w:type="spellEnd"/>
      <w:r>
        <w:rPr>
          <w:rFonts w:eastAsia="Times New Roman" w:cs="Times New Roman"/>
          <w:szCs w:val="24"/>
        </w:rPr>
        <w:t>. Θα μπορούσε να χαρακτηρι</w:t>
      </w:r>
      <w:r>
        <w:rPr>
          <w:rFonts w:eastAsia="Times New Roman" w:cs="Times New Roman"/>
          <w:szCs w:val="24"/>
        </w:rPr>
        <w:t>στεί πρωτοποριακή.</w:t>
      </w:r>
    </w:p>
    <w:p w14:paraId="07A0074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Εξίσου σημαντικό ήταν και το γεγονός</w:t>
      </w:r>
      <w:r>
        <w:rPr>
          <w:rFonts w:eastAsia="Times New Roman" w:cs="Times New Roman"/>
          <w:szCs w:val="24"/>
        </w:rPr>
        <w:t>,</w:t>
      </w:r>
      <w:r>
        <w:rPr>
          <w:rFonts w:eastAsia="Times New Roman" w:cs="Times New Roman"/>
          <w:szCs w:val="24"/>
        </w:rPr>
        <w:t xml:space="preserve"> ότι με την τροπολογία αυτή δίνεται η δυνατότητα άσκησης της δραστηριότητας εμπορίας πετρελαιοειδών προϊόντων πέραν των </w:t>
      </w:r>
      <w:proofErr w:type="spellStart"/>
      <w:r>
        <w:rPr>
          <w:rFonts w:eastAsia="Times New Roman" w:cs="Times New Roman"/>
          <w:szCs w:val="24"/>
        </w:rPr>
        <w:t>α.ε</w:t>
      </w:r>
      <w:r>
        <w:rPr>
          <w:rFonts w:eastAsia="Times New Roman" w:cs="Times New Roman"/>
          <w:szCs w:val="24"/>
        </w:rPr>
        <w:t>.</w:t>
      </w:r>
      <w:proofErr w:type="spellEnd"/>
      <w:r>
        <w:rPr>
          <w:rFonts w:eastAsia="Times New Roman" w:cs="Times New Roman"/>
          <w:szCs w:val="24"/>
        </w:rPr>
        <w:t xml:space="preserve"> και των </w:t>
      </w:r>
      <w:proofErr w:type="spellStart"/>
      <w:r>
        <w:rPr>
          <w:rFonts w:eastAsia="Times New Roman" w:cs="Times New Roman"/>
          <w:szCs w:val="24"/>
        </w:rPr>
        <w:t>ε.π.ε</w:t>
      </w:r>
      <w:r>
        <w:rPr>
          <w:rFonts w:eastAsia="Times New Roman" w:cs="Times New Roman"/>
          <w:szCs w:val="24"/>
        </w:rPr>
        <w:t>.</w:t>
      </w:r>
      <w:proofErr w:type="spellEnd"/>
      <w:r>
        <w:rPr>
          <w:rFonts w:eastAsia="Times New Roman" w:cs="Times New Roman"/>
          <w:szCs w:val="24"/>
        </w:rPr>
        <w:t xml:space="preserve"> και σε </w:t>
      </w:r>
      <w:proofErr w:type="spellStart"/>
      <w:r>
        <w:rPr>
          <w:rFonts w:eastAsia="Times New Roman" w:cs="Times New Roman"/>
          <w:szCs w:val="24"/>
        </w:rPr>
        <w:t>ι.κ.ε</w:t>
      </w:r>
      <w:proofErr w:type="spellEnd"/>
      <w:r>
        <w:rPr>
          <w:rFonts w:eastAsia="Times New Roman" w:cs="Times New Roman"/>
          <w:szCs w:val="24"/>
        </w:rPr>
        <w:t>.. Δεν ακούσαμε όμως τα επιχειρήματα</w:t>
      </w:r>
      <w:r>
        <w:rPr>
          <w:rFonts w:eastAsia="Times New Roman" w:cs="Times New Roman"/>
          <w:szCs w:val="24"/>
        </w:rPr>
        <w:t>,</w:t>
      </w:r>
      <w:r>
        <w:rPr>
          <w:rFonts w:eastAsia="Times New Roman" w:cs="Times New Roman"/>
          <w:szCs w:val="24"/>
        </w:rPr>
        <w:t xml:space="preserve"> που σας οδ</w:t>
      </w:r>
      <w:r>
        <w:rPr>
          <w:rFonts w:eastAsia="Times New Roman" w:cs="Times New Roman"/>
          <w:szCs w:val="24"/>
        </w:rPr>
        <w:t xml:space="preserve">ήγησαν στην ανάγκη να προχωρήσετε σε αποσαφήνιση των περιορισμών των αδειών εμπορίας πετρελαιοειδών </w:t>
      </w:r>
      <w:r>
        <w:rPr>
          <w:rFonts w:eastAsia="Times New Roman" w:cs="Times New Roman"/>
          <w:szCs w:val="24"/>
        </w:rPr>
        <w:lastRenderedPageBreak/>
        <w:t>τύπου Ε, αλλά και τα στοιχεία πάνω στα οποία στηριχτήκατε για τη θέσπιση νέας άδειας τύπου Ε για το υπόλοιπο Αιγαίο.</w:t>
      </w:r>
    </w:p>
    <w:p w14:paraId="07A0074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Με την παράλληλη απόσυρση των υπόλοιπων</w:t>
      </w:r>
      <w:r>
        <w:rPr>
          <w:rFonts w:eastAsia="Times New Roman" w:cs="Times New Roman"/>
          <w:szCs w:val="24"/>
        </w:rPr>
        <w:t xml:space="preserve"> τύπων αδειών δεν πιστεύουμε πως έχουν συζητηθεί τα πράγματα όπως πρέπει να συζητηθούν και να εξεταστούν στη Βουλή. Εκεί</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λέμε και το </w:t>
      </w:r>
      <w:r>
        <w:rPr>
          <w:rFonts w:eastAsia="Times New Roman" w:cs="Times New Roman"/>
          <w:szCs w:val="24"/>
        </w:rPr>
        <w:t>όχι</w:t>
      </w:r>
      <w:r>
        <w:rPr>
          <w:rFonts w:eastAsia="Times New Roman" w:cs="Times New Roman"/>
          <w:szCs w:val="24"/>
        </w:rPr>
        <w:t xml:space="preserve"> στη συγκεκριμένη τροπολογία, καθόσον χρήζουν περισσότερης εξέτασης εντός του Κοινοβουλίου.</w:t>
      </w:r>
    </w:p>
    <w:p w14:paraId="07A0074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 xml:space="preserve">τροπολογία 860, συμπληρώνονται οι διατάξεις για το εφάπαξ βοήθημα σε χαμηλοσυνταξιούχους. </w:t>
      </w:r>
    </w:p>
    <w:p w14:paraId="07A00749"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Ευτυχώς έστω και καθυστερημένα, η Κυβέρνηση καταφέρνει να στέλνει πού και πού το μήνυμα</w:t>
      </w:r>
      <w:r>
        <w:rPr>
          <w:rFonts w:eastAsia="Times New Roman" w:cs="Times New Roman"/>
          <w:szCs w:val="24"/>
        </w:rPr>
        <w:t>,</w:t>
      </w:r>
      <w:r>
        <w:rPr>
          <w:rFonts w:eastAsia="Times New Roman" w:cs="Times New Roman"/>
          <w:szCs w:val="24"/>
        </w:rPr>
        <w:t xml:space="preserve"> πως δεν βρίσκεται τελείως εκτός πραγματικότητας. Κατάλαβε, απ’ ό,τι φαίνεται</w:t>
      </w:r>
      <w:r>
        <w:rPr>
          <w:rFonts w:eastAsia="Times New Roman" w:cs="Times New Roman"/>
          <w:szCs w:val="24"/>
        </w:rPr>
        <w:t>, αυτό που είπε και ο κύριος Πρωθυπουργός</w:t>
      </w:r>
      <w:r>
        <w:rPr>
          <w:rFonts w:eastAsia="Times New Roman" w:cs="Times New Roman"/>
          <w:szCs w:val="24"/>
        </w:rPr>
        <w:t>,</w:t>
      </w:r>
      <w:r>
        <w:rPr>
          <w:rFonts w:eastAsia="Times New Roman" w:cs="Times New Roman"/>
          <w:szCs w:val="24"/>
        </w:rPr>
        <w:t xml:space="preserve"> ότι έτσι όπως τα έχει κάνει η Κυβέρνηση ούτε ένα δώρο εφάπαξ </w:t>
      </w:r>
      <w:r>
        <w:rPr>
          <w:rFonts w:eastAsia="Times New Roman" w:cs="Times New Roman"/>
          <w:szCs w:val="24"/>
        </w:rPr>
        <w:lastRenderedPageBreak/>
        <w:t xml:space="preserve">δεν μπορεί να δώσει χωρίς προβλήματα ούτε καν ο ίδιος και ας είναι και Πρωθυπουργός. </w:t>
      </w:r>
    </w:p>
    <w:p w14:paraId="07A0074A"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Η τροπολογία αυτή αποτελεί απόδειξη</w:t>
      </w:r>
      <w:r>
        <w:rPr>
          <w:rFonts w:eastAsia="Times New Roman" w:cs="Times New Roman"/>
          <w:szCs w:val="24"/>
        </w:rPr>
        <w:t>,</w:t>
      </w:r>
      <w:r>
        <w:rPr>
          <w:rFonts w:eastAsia="Times New Roman" w:cs="Times New Roman"/>
          <w:szCs w:val="24"/>
        </w:rPr>
        <w:t xml:space="preserve"> πως ο κ. Τσίπρας και η Κυβέρν</w:t>
      </w:r>
      <w:r>
        <w:rPr>
          <w:rFonts w:eastAsia="Times New Roman" w:cs="Times New Roman"/>
          <w:szCs w:val="24"/>
        </w:rPr>
        <w:t>ηση</w:t>
      </w:r>
      <w:r>
        <w:rPr>
          <w:rFonts w:eastAsia="Times New Roman" w:cs="Times New Roman"/>
          <w:szCs w:val="24"/>
        </w:rPr>
        <w:t>,</w:t>
      </w:r>
      <w:r>
        <w:rPr>
          <w:rFonts w:eastAsia="Times New Roman" w:cs="Times New Roman"/>
          <w:szCs w:val="24"/>
        </w:rPr>
        <w:t xml:space="preserve"> γνωρίζει καλύτερα από τον καθένα ότι εκεί έξω περιμένουν τα «κοράκια», μια σειρά από «ευαγή» ιδρύματα που νοιάζονται για τον λαό, εισπρακτικές, εφορίες, τράπεζες, δήμοι, να του ρουφήξουν το μεδούλι, να του αρπάξουν και το παραμικρό. Το ξέρει καλά αυτό</w:t>
      </w:r>
      <w:r>
        <w:rPr>
          <w:rFonts w:eastAsia="Times New Roman" w:cs="Times New Roman"/>
          <w:szCs w:val="24"/>
        </w:rPr>
        <w:t xml:space="preserve"> η Κυβέρνηση. Και ακόμα περιμένουμε να μας πει</w:t>
      </w:r>
      <w:r>
        <w:rPr>
          <w:rFonts w:eastAsia="Times New Roman" w:cs="Times New Roman"/>
          <w:szCs w:val="24"/>
        </w:rPr>
        <w:t>,</w:t>
      </w:r>
      <w:r>
        <w:rPr>
          <w:rFonts w:eastAsia="Times New Roman" w:cs="Times New Roman"/>
          <w:szCs w:val="24"/>
        </w:rPr>
        <w:t xml:space="preserve"> γιατί δεν μπόρεσε να υλοποιήσει τη δέσμευσή της περί άμεσης επέκτασης του ακατάσχετου και στους επαγγελματικούς λογαριασμούς. </w:t>
      </w:r>
    </w:p>
    <w:p w14:paraId="07A0074B"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Δεν μπορείτε, κύριοι της Κυβέρνησης, να επικαλεστείτε άγνοια. Ξέρετε τι περιμένει</w:t>
      </w:r>
      <w:r>
        <w:rPr>
          <w:rFonts w:eastAsia="Times New Roman" w:cs="Times New Roman"/>
          <w:szCs w:val="24"/>
        </w:rPr>
        <w:t xml:space="preserve"> τους Έλληνες πολίτες. Το αποδεικνύετε με αυτή την τροπολογία που φέρνετε σήμερα εδώ και που ψηφίζει και η Ένωση Κεντρώων. </w:t>
      </w:r>
    </w:p>
    <w:p w14:paraId="07A0074C"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Όσον αφορά την τροπολογία με γενικό αριθμό 862 της κ</w:t>
      </w:r>
      <w:r>
        <w:rPr>
          <w:rFonts w:eastAsia="Times New Roman" w:cs="Times New Roman"/>
          <w:szCs w:val="24"/>
        </w:rPr>
        <w:t>.</w:t>
      </w:r>
      <w:r>
        <w:rPr>
          <w:rFonts w:eastAsia="Times New Roman" w:cs="Times New Roman"/>
          <w:szCs w:val="24"/>
        </w:rPr>
        <w:t xml:space="preserve"> Κουντουρά, καλά έκανε η κυρία Υπουργός και την απέσυρε. Μεγάλη η ευθύνη της Υπ</w:t>
      </w:r>
      <w:r>
        <w:rPr>
          <w:rFonts w:eastAsia="Times New Roman" w:cs="Times New Roman"/>
          <w:szCs w:val="24"/>
        </w:rPr>
        <w:t>ουργού Τουρισμού, καθώς δική της θα ήταν και συνολικά η ευθύνη</w:t>
      </w:r>
      <w:r>
        <w:rPr>
          <w:rFonts w:eastAsia="Times New Roman" w:cs="Times New Roman"/>
          <w:szCs w:val="24"/>
        </w:rPr>
        <w:t>,</w:t>
      </w:r>
      <w:r>
        <w:rPr>
          <w:rFonts w:eastAsia="Times New Roman" w:cs="Times New Roman"/>
          <w:szCs w:val="24"/>
        </w:rPr>
        <w:t xml:space="preserve"> γι’ αυτό που εντός της τροπολογίας περιέγραφε ως μοναδικό είδος συμφωνίας και το έκανε αυτό</w:t>
      </w:r>
      <w:r>
        <w:rPr>
          <w:rFonts w:eastAsia="Times New Roman" w:cs="Times New Roman"/>
          <w:szCs w:val="24"/>
        </w:rPr>
        <w:t>,</w:t>
      </w:r>
      <w:r>
        <w:rPr>
          <w:rFonts w:eastAsia="Times New Roman" w:cs="Times New Roman"/>
          <w:szCs w:val="24"/>
        </w:rPr>
        <w:t xml:space="preserve"> αναφερόμενη στις συμπαραγωγές στις οποίες θα συμμετέχει ο ΕΟΤ, παρουσιάζοντας το επιχείρημα</w:t>
      </w:r>
      <w:r>
        <w:rPr>
          <w:rFonts w:eastAsia="Times New Roman" w:cs="Times New Roman"/>
          <w:szCs w:val="24"/>
        </w:rPr>
        <w:t>,</w:t>
      </w:r>
      <w:r>
        <w:rPr>
          <w:rFonts w:eastAsia="Times New Roman" w:cs="Times New Roman"/>
          <w:szCs w:val="24"/>
        </w:rPr>
        <w:t xml:space="preserve"> ότι δεν παρέχονται από φυσικό ή νομικό πρόσωπο κάποιου είδους υπηρεσίες και ως εκ τούτου τίθενται εκτός διαγωνιστικών διαδικασιών. </w:t>
      </w:r>
    </w:p>
    <w:p w14:paraId="07A0074D"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Όσον αφορά την τροπολογία με γενικό αριθμό 871</w:t>
      </w:r>
      <w:r>
        <w:rPr>
          <w:rFonts w:eastAsia="Times New Roman" w:cs="Times New Roman"/>
          <w:szCs w:val="24"/>
        </w:rPr>
        <w:t>,</w:t>
      </w:r>
      <w:r>
        <w:rPr>
          <w:rFonts w:eastAsia="Times New Roman" w:cs="Times New Roman"/>
          <w:szCs w:val="24"/>
        </w:rPr>
        <w:t xml:space="preserve"> που αφορά την παράταση για ακόμα δύο έτη στο ειδικό πρόγραμμα </w:t>
      </w:r>
      <w:proofErr w:type="spellStart"/>
      <w:r>
        <w:rPr>
          <w:rFonts w:eastAsia="Times New Roman" w:cs="Times New Roman"/>
          <w:szCs w:val="24"/>
        </w:rPr>
        <w:t>επανειδίκευση</w:t>
      </w:r>
      <w:r>
        <w:rPr>
          <w:rFonts w:eastAsia="Times New Roman" w:cs="Times New Roman"/>
          <w:szCs w:val="24"/>
        </w:rPr>
        <w:t>ς</w:t>
      </w:r>
      <w:proofErr w:type="spellEnd"/>
      <w:r>
        <w:rPr>
          <w:rFonts w:eastAsia="Times New Roman" w:cs="Times New Roman"/>
          <w:szCs w:val="24"/>
        </w:rPr>
        <w:t>, κατάρτισης και απόκτησης επαγγελματικής εμπειρίας για τους ωφελούμενους πρώην εργαζομένους της εταιρείας «ΘΡΑΚΗ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είμαστε θετικοί. Θα τη στηρίξουμε.</w:t>
      </w:r>
    </w:p>
    <w:p w14:paraId="07A0074E"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Εξήντα ένας εργαζόμενοι στην αλλαντοποιία «ΘΡΑΚΗ» έπρεπε να περιμένουν να φτάσει 21 Δεκέμβρη</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μάθουν αν θα παραταθεί ένα πολύ σημαντικό πρόγραμμα, καθώς και το πώς αντιμετωπίζει το Υπουργείο Εργασίας</w:t>
      </w:r>
      <w:r>
        <w:rPr>
          <w:rFonts w:eastAsia="Times New Roman" w:cs="Times New Roman"/>
          <w:szCs w:val="24"/>
        </w:rPr>
        <w:t>,</w:t>
      </w:r>
      <w:r>
        <w:rPr>
          <w:rFonts w:eastAsia="Times New Roman" w:cs="Times New Roman"/>
          <w:szCs w:val="24"/>
        </w:rPr>
        <w:t xml:space="preserve"> την τιτάνια προσπάθεια των ακριτών </w:t>
      </w:r>
      <w:r>
        <w:rPr>
          <w:rFonts w:eastAsia="Times New Roman" w:cs="Times New Roman"/>
          <w:szCs w:val="24"/>
        </w:rPr>
        <w:t>μας</w:t>
      </w:r>
      <w:r>
        <w:rPr>
          <w:rFonts w:eastAsia="Times New Roman" w:cs="Times New Roman"/>
          <w:szCs w:val="24"/>
        </w:rPr>
        <w:t xml:space="preserve"> να ζωντανέψουν τα χώματα του Έβρου. Με σκοπό, λοιπόν, να στείλουμε ένα μήνυμα αλληλεγγύης στους κατοίκους το</w:t>
      </w:r>
      <w:r>
        <w:rPr>
          <w:rFonts w:eastAsia="Times New Roman" w:cs="Times New Roman"/>
          <w:szCs w:val="24"/>
        </w:rPr>
        <w:t>υ Έβρου, θα στηρίξουμε την παρούσα τροπολογία, σημειώνοντας πως αυτά που γίνονται ως σήμερα από την Κυβέρνηση για τον Έβρο</w:t>
      </w:r>
      <w:r>
        <w:rPr>
          <w:rFonts w:eastAsia="Times New Roman" w:cs="Times New Roman"/>
          <w:szCs w:val="24"/>
        </w:rPr>
        <w:t>,</w:t>
      </w:r>
      <w:r>
        <w:rPr>
          <w:rFonts w:eastAsia="Times New Roman" w:cs="Times New Roman"/>
          <w:szCs w:val="24"/>
        </w:rPr>
        <w:t xml:space="preserve"> είναι, δυστυχώς, λίγα. Δεν φτάνουν. </w:t>
      </w:r>
    </w:p>
    <w:p w14:paraId="07A0074F"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Με την τροπολογία με γενικό αριθμό 872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w:t>
      </w:r>
      <w:r>
        <w:rPr>
          <w:rFonts w:eastAsia="Times New Roman" w:cs="Times New Roman"/>
          <w:szCs w:val="24"/>
        </w:rPr>
        <w:t xml:space="preserve"> συμπληρώνονται και τροποποιούνται οι δ</w:t>
      </w:r>
      <w:r>
        <w:rPr>
          <w:rFonts w:eastAsia="Times New Roman" w:cs="Times New Roman"/>
          <w:szCs w:val="24"/>
        </w:rPr>
        <w:t>ιατάξεις του ν.3028 περί προστασίας των αρχαιοτήτων και εν γένει της πολιτιστικής κληρονομιάς. Μας καλείτε να εξουσιοδοτήσουμε την Υπουργό Πολιτισμού</w:t>
      </w:r>
      <w:r>
        <w:rPr>
          <w:rFonts w:eastAsia="Times New Roman" w:cs="Times New Roman"/>
          <w:szCs w:val="24"/>
        </w:rPr>
        <w:t>,</w:t>
      </w:r>
      <w:r>
        <w:rPr>
          <w:rFonts w:eastAsia="Times New Roman" w:cs="Times New Roman"/>
          <w:szCs w:val="24"/>
        </w:rPr>
        <w:t xml:space="preserve"> να πάρει πολύ σημαντικές αποφάσεις για την ορθή διαχείριση των αρχαιολογικών μας χώρων. </w:t>
      </w:r>
    </w:p>
    <w:p w14:paraId="07A00750"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Μόνο και μόνο με</w:t>
      </w:r>
      <w:r>
        <w:rPr>
          <w:rFonts w:eastAsia="Times New Roman" w:cs="Times New Roman"/>
          <w:szCs w:val="24"/>
        </w:rPr>
        <w:t xml:space="preserve"> τη διαβεβαίωση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xml:space="preserve"> πως θα είναι αυτή η ίδια που θα εκδώσει την εν λόγω απόφαση, θα μπορούσαμε με χαρά να υπερψηφίσουμε αυτή την εξουσιοδότηση, καθώς η συμβολή της ίδιας στον πολιτισμό εγγυάται</w:t>
      </w:r>
      <w:r>
        <w:rPr>
          <w:rFonts w:eastAsia="Times New Roman" w:cs="Times New Roman"/>
          <w:szCs w:val="24"/>
        </w:rPr>
        <w:t>,</w:t>
      </w:r>
      <w:r>
        <w:rPr>
          <w:rFonts w:eastAsia="Times New Roman" w:cs="Times New Roman"/>
          <w:szCs w:val="24"/>
        </w:rPr>
        <w:t xml:space="preserve"> πως το αποτέλεσμα θα προστατεύει με κάθε τρόπο τ</w:t>
      </w:r>
      <w:r>
        <w:rPr>
          <w:rFonts w:eastAsia="Times New Roman" w:cs="Times New Roman"/>
          <w:szCs w:val="24"/>
        </w:rPr>
        <w:t>α μνημεία και τον πολιτισμό μας. Το πώς θα εφαρμοστούν, φυσικά, οι οδηγίες της Υπουργού και πώς θα τις εφαρμόσουν οι αρμόδιες εφορίες αρχαιοτήτων, θα αποτελέσει για μας ένα διαφορετικό κεφάλαιο στην άσκηση πάντα του κοινοβουλευτικού ελέγχου. Ψηφίζουμε «ναι</w:t>
      </w:r>
      <w:r>
        <w:rPr>
          <w:rFonts w:eastAsia="Times New Roman" w:cs="Times New Roman"/>
          <w:szCs w:val="24"/>
        </w:rPr>
        <w:t xml:space="preserve">» στη συγκεκριμένη τροπολογία. </w:t>
      </w:r>
    </w:p>
    <w:p w14:paraId="07A00751"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Στην τροπολογία με γενικό αριθμό 873 για τις ρυθμίσεις για τη σύναψη συμβάσεων λειτουργικής ενίσχυσης σταθμών ΑΠΕ και ΣΗΘΥΑ και για θέματα αδειών παραγωγής σταθμών ψηφίζουμε «ναι». </w:t>
      </w:r>
    </w:p>
    <w:p w14:paraId="07A00752"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Στη δυνατότητα πληρωμής δαπανών μισθωμάτων</w:t>
      </w:r>
      <w:r>
        <w:rPr>
          <w:rFonts w:eastAsia="Times New Roman" w:cs="Times New Roman"/>
          <w:szCs w:val="24"/>
        </w:rPr>
        <w:t xml:space="preserve"> ή αποζημιώσεων χρήσεων ακινήτων όπου στεγάζονται οι κεντρικές και οι περιφερειακές υπηρεσίες του Υπουργείου Πολιτισμού και Αθλητισμού λέμε «ναι». </w:t>
      </w:r>
    </w:p>
    <w:p w14:paraId="07A00753"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Στην τροπολογία με γενικό αριθμό 875 που αφορά τις δαπάνες μισθωμάτων περιφερειών θα ψηφίσουμε «ναι». Θα μου</w:t>
      </w:r>
      <w:r>
        <w:rPr>
          <w:rFonts w:eastAsia="Times New Roman" w:cs="Times New Roman"/>
          <w:szCs w:val="24"/>
        </w:rPr>
        <w:t xml:space="preserve"> επιτρέψετε να κάνω το σχόλιο</w:t>
      </w:r>
      <w:r>
        <w:rPr>
          <w:rFonts w:eastAsia="Times New Roman" w:cs="Times New Roman"/>
          <w:szCs w:val="24"/>
        </w:rPr>
        <w:t>,</w:t>
      </w:r>
      <w:r>
        <w:rPr>
          <w:rFonts w:eastAsia="Times New Roman" w:cs="Times New Roman"/>
          <w:szCs w:val="24"/>
        </w:rPr>
        <w:t xml:space="preserve"> ότι δεν μπορούμε να δεχθούμε</w:t>
      </w:r>
      <w:r>
        <w:rPr>
          <w:rFonts w:eastAsia="Times New Roman" w:cs="Times New Roman"/>
          <w:szCs w:val="24"/>
        </w:rPr>
        <w:t>,</w:t>
      </w:r>
      <w:r>
        <w:rPr>
          <w:rFonts w:eastAsia="Times New Roman" w:cs="Times New Roman"/>
          <w:szCs w:val="24"/>
        </w:rPr>
        <w:t xml:space="preserve"> ότι τελικά δεν μπορείτε να σταματήσετε από τη δική σας την πλευρά να καταφεύγετε σε προσωρινές και πρόχειρες λύσεις για σοβαρά ζητήματα</w:t>
      </w:r>
      <w:r>
        <w:rPr>
          <w:rFonts w:eastAsia="Times New Roman" w:cs="Times New Roman"/>
          <w:szCs w:val="24"/>
        </w:rPr>
        <w:t>,</w:t>
      </w:r>
      <w:r>
        <w:rPr>
          <w:rFonts w:eastAsia="Times New Roman" w:cs="Times New Roman"/>
          <w:szCs w:val="24"/>
        </w:rPr>
        <w:t xml:space="preserve"> που απαιτούν εκ θεμελίων, ουσιαστικά, επανεξέταση. </w:t>
      </w:r>
    </w:p>
    <w:p w14:paraId="07A00754"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Από τη</w:t>
      </w:r>
      <w:r>
        <w:rPr>
          <w:rFonts w:eastAsia="Times New Roman" w:cs="Times New Roman"/>
          <w:szCs w:val="24"/>
        </w:rPr>
        <w:t xml:space="preserve"> μια, καλώς δίνετε τη δυνατότητα στους περιφερειάρχες να μπορούν να βεβαιώνουν τη χρήση κτηρίων από την περιφέρεια και από την άλλη, εξαντλείστε στο να μας διαβεβαιώνετε</w:t>
      </w:r>
      <w:r>
        <w:rPr>
          <w:rFonts w:eastAsia="Times New Roman" w:cs="Times New Roman"/>
          <w:szCs w:val="24"/>
        </w:rPr>
        <w:t>,</w:t>
      </w:r>
      <w:r>
        <w:rPr>
          <w:rFonts w:eastAsia="Times New Roman" w:cs="Times New Roman"/>
          <w:szCs w:val="24"/>
        </w:rPr>
        <w:t xml:space="preserve"> πως δεν δημιουργείται με αυτόν τον τρόπο ένα μόνιμο πλαίσιο</w:t>
      </w:r>
      <w:r>
        <w:rPr>
          <w:rFonts w:eastAsia="Times New Roman" w:cs="Times New Roman"/>
          <w:szCs w:val="24"/>
        </w:rPr>
        <w:t>,</w:t>
      </w:r>
      <w:r>
        <w:rPr>
          <w:rFonts w:eastAsia="Times New Roman" w:cs="Times New Roman"/>
          <w:szCs w:val="24"/>
        </w:rPr>
        <w:t xml:space="preserve"> αλλά πως πρόκειται για μ</w:t>
      </w:r>
      <w:r>
        <w:rPr>
          <w:rFonts w:eastAsia="Times New Roman" w:cs="Times New Roman"/>
          <w:szCs w:val="24"/>
        </w:rPr>
        <w:t>ια προσωρινή λύση</w:t>
      </w:r>
      <w:r>
        <w:rPr>
          <w:rFonts w:eastAsia="Times New Roman" w:cs="Times New Roman"/>
          <w:szCs w:val="24"/>
        </w:rPr>
        <w:t>,</w:t>
      </w:r>
      <w:r>
        <w:rPr>
          <w:rFonts w:eastAsia="Times New Roman" w:cs="Times New Roman"/>
          <w:szCs w:val="24"/>
        </w:rPr>
        <w:t xml:space="preserve"> ώστε να διορθωθούν κάποιες στρεβλώσεις. </w:t>
      </w:r>
    </w:p>
    <w:p w14:paraId="07A00755"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lastRenderedPageBreak/>
        <w:t xml:space="preserve">Εκ του αποτελέσματος κρινόμαστε όλοι και τα δικά σας αποτελέσματα στη διαχείριση των κρίσιμων προβλημάτων στην περιφέρεια της χώρας δεν είναι καθόλου ικανοποιητικά. </w:t>
      </w:r>
    </w:p>
    <w:p w14:paraId="07A00756"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Περιμένουμε να δούμε να ξεκινο</w:t>
      </w:r>
      <w:r>
        <w:rPr>
          <w:rFonts w:eastAsia="Times New Roman" w:cs="Times New Roman"/>
          <w:szCs w:val="24"/>
        </w:rPr>
        <w:t>ύν και να ολοκληρώνονται με διαφάνεια και ομαλότητα οι διαγωνιστικές διαδικασίες</w:t>
      </w:r>
      <w:r>
        <w:rPr>
          <w:rFonts w:eastAsia="Times New Roman" w:cs="Times New Roman"/>
          <w:szCs w:val="24"/>
        </w:rPr>
        <w:t>,</w:t>
      </w:r>
      <w:r>
        <w:rPr>
          <w:rFonts w:eastAsia="Times New Roman" w:cs="Times New Roman"/>
          <w:szCs w:val="24"/>
        </w:rPr>
        <w:t xml:space="preserve"> σύμφωνα με τα όσα προβλέπονται στο </w:t>
      </w:r>
      <w:r>
        <w:rPr>
          <w:rFonts w:eastAsia="Times New Roman" w:cs="Times New Roman"/>
          <w:szCs w:val="24"/>
        </w:rPr>
        <w:t>π. δ.</w:t>
      </w:r>
      <w:r>
        <w:rPr>
          <w:rFonts w:eastAsia="Times New Roman" w:cs="Times New Roman"/>
          <w:szCs w:val="24"/>
        </w:rPr>
        <w:t>242/1996.</w:t>
      </w:r>
    </w:p>
    <w:p w14:paraId="07A00757" w14:textId="77777777" w:rsidR="00952F62" w:rsidRDefault="00723C98">
      <w:pPr>
        <w:spacing w:line="600" w:lineRule="auto"/>
        <w:ind w:firstLine="567"/>
        <w:jc w:val="both"/>
        <w:rPr>
          <w:rFonts w:eastAsia="Times New Roman" w:cs="Times New Roman"/>
          <w:szCs w:val="24"/>
        </w:rPr>
      </w:pPr>
      <w:r>
        <w:rPr>
          <w:rFonts w:eastAsia="Times New Roman" w:cs="Times New Roman"/>
          <w:szCs w:val="24"/>
        </w:rPr>
        <w:t xml:space="preserve">Για την τροπολογία με γενικό αριθμό 876 θα </w:t>
      </w:r>
      <w:r>
        <w:rPr>
          <w:rFonts w:eastAsia="Times New Roman" w:cs="Times New Roman"/>
          <w:szCs w:val="24"/>
        </w:rPr>
        <w:t>δηλώσ</w:t>
      </w:r>
      <w:r>
        <w:rPr>
          <w:rFonts w:eastAsia="Times New Roman" w:cs="Times New Roman"/>
          <w:szCs w:val="24"/>
        </w:rPr>
        <w:t>ο</w:t>
      </w:r>
      <w:r>
        <w:rPr>
          <w:rFonts w:eastAsia="Times New Roman" w:cs="Times New Roman"/>
          <w:szCs w:val="24"/>
        </w:rPr>
        <w:t>υ</w:t>
      </w:r>
      <w:r>
        <w:rPr>
          <w:rFonts w:eastAsia="Times New Roman" w:cs="Times New Roman"/>
          <w:szCs w:val="24"/>
        </w:rPr>
        <w:t>με «παρών». Στην τροπολογία με γενικό αριθμό 877 που αφορά την εταιρεία ΑΔ</w:t>
      </w:r>
      <w:r>
        <w:rPr>
          <w:rFonts w:eastAsia="Times New Roman" w:cs="Times New Roman"/>
          <w:szCs w:val="24"/>
        </w:rPr>
        <w:t>ΜΗΕ θα ψηφίσουμε «όχι».</w:t>
      </w:r>
    </w:p>
    <w:p w14:paraId="07A0075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Έχετε πάρα πολλές εξηγήσεις να δώσετε. Η πολιτική της Κυβέρνησης στα ζητήματα της ενέργειας μας προβληματίζει, καθώς όχι μόνο δεν παράγει αποτελέσματα, αλλά δημιουργεί μονίμως νέα προβλήματα και καινούργια εμπόδια σε όποιους έχουν ε</w:t>
      </w:r>
      <w:r>
        <w:rPr>
          <w:rFonts w:eastAsia="Times New Roman" w:cs="Times New Roman"/>
          <w:szCs w:val="24"/>
        </w:rPr>
        <w:t xml:space="preserve">πιλέξει να δραστηριοποιηθούν σε αυτόν τον τόσο σημαντικό τομέα. </w:t>
      </w:r>
    </w:p>
    <w:p w14:paraId="07A00759" w14:textId="77777777" w:rsidR="00952F62" w:rsidRDefault="00723C98">
      <w:pPr>
        <w:spacing w:line="600" w:lineRule="auto"/>
        <w:ind w:firstLine="720"/>
        <w:jc w:val="both"/>
        <w:rPr>
          <w:rFonts w:eastAsia="Times New Roman" w:cs="Times New Roman"/>
          <w:bCs/>
          <w:szCs w:val="24"/>
        </w:rPr>
      </w:pPr>
      <w:r>
        <w:rPr>
          <w:rFonts w:eastAsia="Times New Roman" w:cs="Times New Roman"/>
          <w:szCs w:val="24"/>
        </w:rPr>
        <w:lastRenderedPageBreak/>
        <w:t>Σε κάθε περίπτωση θεωρώ</w:t>
      </w:r>
      <w:r>
        <w:rPr>
          <w:rFonts w:eastAsia="Times New Roman" w:cs="Times New Roman"/>
          <w:szCs w:val="24"/>
        </w:rPr>
        <w:t>,</w:t>
      </w:r>
      <w:r>
        <w:rPr>
          <w:rFonts w:eastAsia="Times New Roman" w:cs="Times New Roman"/>
          <w:szCs w:val="24"/>
        </w:rPr>
        <w:t xml:space="preserve"> ότι ο τρόπος καθορισμού του τιμήματος των μετοχών του ΑΔΜΗΕ είναι ένα πολύ σημαντικό ζήτημα</w:t>
      </w:r>
      <w:r>
        <w:rPr>
          <w:rFonts w:eastAsia="Times New Roman" w:cs="Times New Roman"/>
          <w:szCs w:val="24"/>
        </w:rPr>
        <w:t>,</w:t>
      </w:r>
      <w:r>
        <w:rPr>
          <w:rFonts w:eastAsia="Times New Roman" w:cs="Times New Roman"/>
          <w:szCs w:val="24"/>
        </w:rPr>
        <w:t xml:space="preserve"> για να έρχεται με αυτόν τον τρόπο στην Ολομέλεια. Σύμφωνα, λοιπόν, με την</w:t>
      </w:r>
      <w:r>
        <w:rPr>
          <w:rFonts w:eastAsia="Times New Roman" w:cs="Times New Roman"/>
          <w:szCs w:val="24"/>
        </w:rPr>
        <w:t xml:space="preserve"> προτεινόμενη </w:t>
      </w:r>
      <w:r>
        <w:rPr>
          <w:rFonts w:eastAsia="Times New Roman" w:cs="Times New Roman"/>
          <w:bCs/>
          <w:szCs w:val="24"/>
        </w:rPr>
        <w:t>τροπολογία</w:t>
      </w:r>
      <w:r>
        <w:rPr>
          <w:rFonts w:eastAsia="Times New Roman" w:cs="Times New Roman"/>
          <w:szCs w:val="24"/>
        </w:rPr>
        <w:t xml:space="preserve"> το τίμημα απόκτησης ανά μετοχή του ΑΔΜΗΕ θα προσδιοριστεί κατόπιν διενέργειας αποτίμησης του 25% του μετοχικού κεφαλαίου του </w:t>
      </w:r>
      <w:r>
        <w:rPr>
          <w:rFonts w:eastAsia="Times New Roman" w:cs="Times New Roman"/>
          <w:szCs w:val="24"/>
        </w:rPr>
        <w:t>«</w:t>
      </w:r>
      <w:r>
        <w:rPr>
          <w:rFonts w:eastAsia="Times New Roman" w:cs="Times New Roman"/>
          <w:szCs w:val="24"/>
        </w:rPr>
        <w:t>ΑΔΜΗΕ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ως αυτοτελούς συνόλου από έναν ανεξάρτητο εκτιμητή. Σας είπαμε</w:t>
      </w:r>
      <w:r>
        <w:rPr>
          <w:rFonts w:eastAsia="Times New Roman" w:cs="Times New Roman"/>
          <w:szCs w:val="24"/>
        </w:rPr>
        <w:t>,</w:t>
      </w:r>
      <w:r>
        <w:rPr>
          <w:rFonts w:eastAsia="Times New Roman" w:cs="Times New Roman"/>
          <w:szCs w:val="24"/>
        </w:rPr>
        <w:t xml:space="preserve"> ότι δεν θα στηρίξουμε τη συγκεκριμένη </w:t>
      </w:r>
      <w:r>
        <w:rPr>
          <w:rFonts w:eastAsia="Times New Roman" w:cs="Times New Roman"/>
          <w:bCs/>
          <w:szCs w:val="24"/>
        </w:rPr>
        <w:t xml:space="preserve">τροπολογία. </w:t>
      </w:r>
    </w:p>
    <w:p w14:paraId="07A0075A" w14:textId="77777777" w:rsidR="00952F62" w:rsidRDefault="00723C98">
      <w:pPr>
        <w:spacing w:line="600" w:lineRule="auto"/>
        <w:ind w:firstLine="720"/>
        <w:jc w:val="both"/>
        <w:rPr>
          <w:rFonts w:eastAsia="Times New Roman" w:cs="Times New Roman"/>
          <w:szCs w:val="24"/>
        </w:rPr>
      </w:pPr>
      <w:r>
        <w:rPr>
          <w:rFonts w:eastAsia="Times New Roman" w:cs="Times New Roman"/>
          <w:bCs/>
          <w:szCs w:val="24"/>
        </w:rPr>
        <w:t>Δ</w:t>
      </w:r>
      <w:r>
        <w:rPr>
          <w:rFonts w:eastAsia="Times New Roman" w:cs="Times New Roman"/>
          <w:szCs w:val="24"/>
        </w:rPr>
        <w:t xml:space="preserve">εν θα στηρίξουμε και την </w:t>
      </w:r>
      <w:r>
        <w:rPr>
          <w:rFonts w:eastAsia="Times New Roman" w:cs="Times New Roman"/>
          <w:bCs/>
          <w:szCs w:val="24"/>
        </w:rPr>
        <w:t>τροπολογία</w:t>
      </w:r>
      <w:r>
        <w:rPr>
          <w:rFonts w:eastAsia="Times New Roman" w:cs="Times New Roman"/>
          <w:szCs w:val="24"/>
        </w:rPr>
        <w:t xml:space="preserve"> 878 για τη ρύθμιση θεμάτων σχετικά με τον τρόπο αντιμετώπισης των αναγκών καθαριότητας των κτ</w:t>
      </w:r>
      <w:r>
        <w:rPr>
          <w:rFonts w:eastAsia="Times New Roman" w:cs="Times New Roman"/>
          <w:szCs w:val="24"/>
        </w:rPr>
        <w:t>η</w:t>
      </w:r>
      <w:r>
        <w:rPr>
          <w:rFonts w:eastAsia="Times New Roman" w:cs="Times New Roman"/>
          <w:szCs w:val="24"/>
        </w:rPr>
        <w:t xml:space="preserve">ρίων στους φορείς του δημοσίου τομέα με πρόσληψη προσωπικού. Θα το αιτιολογήσουμε αυτό. Άλλη μια </w:t>
      </w:r>
      <w:r>
        <w:rPr>
          <w:rFonts w:eastAsia="Times New Roman" w:cs="Times New Roman"/>
          <w:bCs/>
          <w:szCs w:val="24"/>
        </w:rPr>
        <w:t>τροπολογία</w:t>
      </w:r>
      <w:r>
        <w:rPr>
          <w:rFonts w:eastAsia="Times New Roman" w:cs="Times New Roman"/>
          <w:szCs w:val="24"/>
        </w:rPr>
        <w:t xml:space="preserve"> για την καθαριότητα των δημοσίων κτ</w:t>
      </w:r>
      <w:r>
        <w:rPr>
          <w:rFonts w:eastAsia="Times New Roman" w:cs="Times New Roman"/>
          <w:szCs w:val="24"/>
        </w:rPr>
        <w:t>η</w:t>
      </w:r>
      <w:r>
        <w:rPr>
          <w:rFonts w:eastAsia="Times New Roman" w:cs="Times New Roman"/>
          <w:szCs w:val="24"/>
        </w:rPr>
        <w:t>ρίων. Άλλο ένα κεφάλαιο για τα κόκκινα γάντια. Θα είναι μεγάλο σε μέγεθος</w:t>
      </w:r>
      <w:r>
        <w:rPr>
          <w:rFonts w:eastAsia="Times New Roman" w:cs="Times New Roman"/>
          <w:szCs w:val="24"/>
        </w:rPr>
        <w:t>,</w:t>
      </w:r>
      <w:r>
        <w:rPr>
          <w:rFonts w:eastAsia="Times New Roman" w:cs="Times New Roman"/>
          <w:szCs w:val="24"/>
        </w:rPr>
        <w:t xml:space="preserve"> το βιβλίο που θα επιχειρήσει να περιγ</w:t>
      </w:r>
      <w:r>
        <w:rPr>
          <w:rFonts w:eastAsia="Times New Roman" w:cs="Times New Roman"/>
          <w:szCs w:val="24"/>
        </w:rPr>
        <w:t xml:space="preserve">ράψει κάποτε και με ακρίβεια την πολιτική δράση και τις κυβερνητικές εφαρμογές του ΣΥΡΙΖΑ </w:t>
      </w:r>
      <w:r>
        <w:rPr>
          <w:rFonts w:eastAsia="Times New Roman" w:cs="Times New Roman"/>
          <w:szCs w:val="24"/>
        </w:rPr>
        <w:lastRenderedPageBreak/>
        <w:t>στο ζήτημα των απασχολούμενων στην καθαριότητα των δημοσίων κτ</w:t>
      </w:r>
      <w:r>
        <w:rPr>
          <w:rFonts w:eastAsia="Times New Roman" w:cs="Times New Roman"/>
          <w:szCs w:val="24"/>
        </w:rPr>
        <w:t>η</w:t>
      </w:r>
      <w:r>
        <w:rPr>
          <w:rFonts w:eastAsia="Times New Roman" w:cs="Times New Roman"/>
          <w:szCs w:val="24"/>
        </w:rPr>
        <w:t>ρίων. Το θέμα αυτό προσφέρει ισχυρά επιχειρήματα</w:t>
      </w:r>
      <w:r>
        <w:rPr>
          <w:rFonts w:eastAsia="Times New Roman" w:cs="Times New Roman"/>
          <w:szCs w:val="24"/>
        </w:rPr>
        <w:t>,</w:t>
      </w:r>
      <w:r>
        <w:rPr>
          <w:rFonts w:eastAsia="Times New Roman" w:cs="Times New Roman"/>
          <w:szCs w:val="24"/>
        </w:rPr>
        <w:t xml:space="preserve"> σε όσους λένε πως δεν διαχειρίζεστε τα πράγματα αλλά </w:t>
      </w:r>
      <w:r>
        <w:rPr>
          <w:rFonts w:eastAsia="Times New Roman" w:cs="Times New Roman"/>
          <w:szCs w:val="24"/>
        </w:rPr>
        <w:t xml:space="preserve">τη στιγμή. </w:t>
      </w:r>
    </w:p>
    <w:p w14:paraId="07A0075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879 που αφορά θέματα του Υπουργείου Υγείας, η θέση μας είναι «</w:t>
      </w:r>
      <w:r>
        <w:rPr>
          <w:rFonts w:eastAsia="Times New Roman" w:cs="Times New Roman"/>
          <w:szCs w:val="24"/>
        </w:rPr>
        <w:t>π</w:t>
      </w:r>
      <w:r>
        <w:rPr>
          <w:rFonts w:eastAsia="Times New Roman" w:cs="Times New Roman"/>
          <w:szCs w:val="24"/>
        </w:rPr>
        <w:t xml:space="preserve">αρών». Μέσα στη συγκεκριμένη </w:t>
      </w:r>
      <w:r>
        <w:rPr>
          <w:rFonts w:eastAsia="Times New Roman" w:cs="Times New Roman"/>
          <w:bCs/>
          <w:szCs w:val="24"/>
        </w:rPr>
        <w:t>τροπολογία</w:t>
      </w:r>
      <w:r>
        <w:rPr>
          <w:rFonts w:eastAsia="Times New Roman" w:cs="Times New Roman"/>
          <w:szCs w:val="24"/>
        </w:rPr>
        <w:t xml:space="preserve"> αναφέρεται ένα θέμα το οποίο δημιουργείται από την επιστροφή χρημάτων για το Νοσοκομείο </w:t>
      </w:r>
      <w:r>
        <w:rPr>
          <w:rFonts w:eastAsia="Times New Roman" w:cs="Times New Roman"/>
          <w:szCs w:val="24"/>
        </w:rPr>
        <w:t>«</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 xml:space="preserve">. </w:t>
      </w:r>
    </w:p>
    <w:p w14:paraId="07A0075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 Νοσοκομείο </w:t>
      </w:r>
      <w:r>
        <w:rPr>
          <w:rFonts w:eastAsia="Times New Roman" w:cs="Times New Roman"/>
          <w:szCs w:val="24"/>
        </w:rPr>
        <w:t>«</w:t>
      </w:r>
      <w:r>
        <w:rPr>
          <w:rFonts w:eastAsia="Times New Roman" w:cs="Times New Roman"/>
          <w:szCs w:val="24"/>
        </w:rPr>
        <w:t>Παπαγ</w:t>
      </w:r>
      <w:r>
        <w:rPr>
          <w:rFonts w:eastAsia="Times New Roman" w:cs="Times New Roman"/>
          <w:szCs w:val="24"/>
        </w:rPr>
        <w:t>εωργίου</w:t>
      </w:r>
      <w:r>
        <w:rPr>
          <w:rFonts w:eastAsia="Times New Roman" w:cs="Times New Roman"/>
          <w:szCs w:val="24"/>
        </w:rPr>
        <w:t>»</w:t>
      </w:r>
      <w:r>
        <w:rPr>
          <w:rFonts w:eastAsia="Times New Roman" w:cs="Times New Roman"/>
          <w:szCs w:val="24"/>
        </w:rPr>
        <w:t xml:space="preserve"> ξέρετε, έχει εκπληρώσει τις οφειλές του στις φαρμακευτικές εταιρείες. Οι φαρμακευτικές εταιρείες από την πλευρά τους δεν είναι ενημερωμένες όσον αφορά το Νοσοκομείο </w:t>
      </w:r>
      <w:r>
        <w:rPr>
          <w:rFonts w:eastAsia="Times New Roman" w:cs="Times New Roman"/>
          <w:szCs w:val="24"/>
        </w:rPr>
        <w:t>«</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 xml:space="preserve"> και δεν γνωρίζουμε πώς θα γυρίσουν τα χρήματα πίσω. Πώς θα επιστραφ</w:t>
      </w:r>
      <w:r>
        <w:rPr>
          <w:rFonts w:eastAsia="Times New Roman" w:cs="Times New Roman"/>
          <w:szCs w:val="24"/>
        </w:rPr>
        <w:t xml:space="preserve">ούν τα 8 εκατομμύρια ευρώ, τα οποία έχουν ήδη πληρωθεί από το Νοσοκομείο </w:t>
      </w:r>
      <w:r>
        <w:rPr>
          <w:rFonts w:eastAsia="Times New Roman" w:cs="Times New Roman"/>
          <w:szCs w:val="24"/>
        </w:rPr>
        <w:t>«</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 xml:space="preserve">; Ποιος θα το καθορίσει αυτό; Γιατί τόσο καιρό επί έναν ολόκληρο χρόνο δεν είχε ενημερωθεί 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lastRenderedPageBreak/>
        <w:t>εγγράφως</w:t>
      </w:r>
      <w:r>
        <w:rPr>
          <w:rFonts w:eastAsia="Times New Roman" w:cs="Times New Roman"/>
          <w:szCs w:val="24"/>
        </w:rPr>
        <w:t>,</w:t>
      </w:r>
      <w:r>
        <w:rPr>
          <w:rFonts w:eastAsia="Times New Roman" w:cs="Times New Roman"/>
          <w:szCs w:val="24"/>
        </w:rPr>
        <w:t xml:space="preserve"> ότι έπρεπε να κάνει ένταξη; Έχουν ενημερωθεί οι φαρμακ</w:t>
      </w:r>
      <w:r>
        <w:rPr>
          <w:rFonts w:eastAsia="Times New Roman" w:cs="Times New Roman"/>
          <w:szCs w:val="24"/>
        </w:rPr>
        <w:t xml:space="preserve">ευτικές εταιρείες για το Νοσοκομείο </w:t>
      </w:r>
      <w:r>
        <w:rPr>
          <w:rFonts w:eastAsia="Times New Roman" w:cs="Times New Roman"/>
          <w:szCs w:val="24"/>
        </w:rPr>
        <w:t>«</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w:t>
      </w:r>
    </w:p>
    <w:p w14:paraId="07A0075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Σε κάθε περίπτωση ο τρόπος νομοθέτησης δεν είναι αυτός που θα πρέπει να είναι. Ας ελπίσουμε την καινούργια χρονιά να αλλάξουν τα πράγματα για το καλό της χώρας.</w:t>
      </w:r>
    </w:p>
    <w:p w14:paraId="07A0075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07A0075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α Χριστοδουλοπούλου):</w:t>
      </w:r>
      <w:r>
        <w:rPr>
          <w:rFonts w:eastAsia="Times New Roman" w:cs="Times New Roman"/>
          <w:szCs w:val="24"/>
        </w:rPr>
        <w:t xml:space="preserve"> Ευχαριστούμε πολύ.</w:t>
      </w:r>
    </w:p>
    <w:p w14:paraId="07A0076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Κυρία Πρόεδρε, μπορώ να έχω τον λόγο;</w:t>
      </w:r>
    </w:p>
    <w:p w14:paraId="07A0076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πόσο χρόνο θα χρειαστείτε;</w:t>
      </w:r>
    </w:p>
    <w:p w14:paraId="07A0076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w:t>
      </w:r>
      <w:r>
        <w:rPr>
          <w:rFonts w:eastAsia="Times New Roman" w:cs="Times New Roman"/>
          <w:b/>
          <w:szCs w:val="24"/>
        </w:rPr>
        <w:t xml:space="preserve">άλλοντος και Ενέργειας): </w:t>
      </w:r>
      <w:r>
        <w:rPr>
          <w:rFonts w:eastAsia="Times New Roman" w:cs="Times New Roman"/>
          <w:szCs w:val="24"/>
        </w:rPr>
        <w:t>Θα χρειαστώ πέντε λεπτά.</w:t>
      </w:r>
    </w:p>
    <w:p w14:paraId="07A0076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w:t>
      </w:r>
    </w:p>
    <w:p w14:paraId="07A0076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Αγαπητές και αγαπητοί συνάδελφοι, επιτρέψτε μου να επιστρέψω στο νομοσχέδιο αυτό καθαυτό</w:t>
      </w:r>
      <w:r>
        <w:rPr>
          <w:rFonts w:eastAsia="Times New Roman" w:cs="Times New Roman"/>
          <w:szCs w:val="24"/>
        </w:rPr>
        <w:t xml:space="preserve"> και να διευκρινίσω ορισμένα πράγματα επ' αφορμή της συζήτησης που ολοκληρώνεται τώρα.</w:t>
      </w:r>
    </w:p>
    <w:p w14:paraId="07A0076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Νομίζω ότι είναι κοινός τόπος</w:t>
      </w:r>
      <w:r>
        <w:rPr>
          <w:rFonts w:eastAsia="Times New Roman" w:cs="Times New Roman"/>
          <w:szCs w:val="24"/>
        </w:rPr>
        <w:t>,</w:t>
      </w:r>
      <w:r>
        <w:rPr>
          <w:rFonts w:eastAsia="Times New Roman" w:cs="Times New Roman"/>
          <w:szCs w:val="24"/>
        </w:rPr>
        <w:t xml:space="preserve"> πως το παρόν νομοσχέδιο δίνει μια νέα αρχή, δίνει ένα νέο έναυσμα</w:t>
      </w:r>
      <w:r>
        <w:rPr>
          <w:rFonts w:eastAsia="Times New Roman" w:cs="Times New Roman"/>
          <w:szCs w:val="24"/>
        </w:rPr>
        <w:t>,</w:t>
      </w:r>
      <w:r>
        <w:rPr>
          <w:rFonts w:eastAsia="Times New Roman" w:cs="Times New Roman"/>
          <w:szCs w:val="24"/>
        </w:rPr>
        <w:t xml:space="preserve"> για να λυθούν προβλήματα τα οποία έχουν συσσωρευτεί εδώ και πολλές δεκα</w:t>
      </w:r>
      <w:r>
        <w:rPr>
          <w:rFonts w:eastAsia="Times New Roman" w:cs="Times New Roman"/>
          <w:szCs w:val="24"/>
        </w:rPr>
        <w:t xml:space="preserve">ετίες. Αυτό το νομοσχέδιο σε συνδυασμό με την ολοκλήρωση άλλων βασικών δεδομένων, όπως είναι το Κτηματολόγιο, οι δασικοί χάρτες, η οριοθέτηση των παραλιών, μπορεί να αποτελέσει από κοινού έναν στόχο, μια επιδίωξη που πρέπει να είναι </w:t>
      </w:r>
      <w:r>
        <w:rPr>
          <w:rFonts w:eastAsia="Times New Roman" w:cs="Times New Roman"/>
          <w:szCs w:val="24"/>
        </w:rPr>
        <w:lastRenderedPageBreak/>
        <w:t xml:space="preserve">κοινός τόπος για όλους </w:t>
      </w:r>
      <w:r>
        <w:rPr>
          <w:rFonts w:eastAsia="Times New Roman" w:cs="Times New Roman"/>
          <w:szCs w:val="24"/>
        </w:rPr>
        <w:t xml:space="preserve">μας, επιτέλους η χώρα να αποκτήσει ένα πλήρες χωροταξικό σχέδιο και πλήρεις κανόνες για το σύνολο της ελληνικής επικράτειας. </w:t>
      </w:r>
    </w:p>
    <w:p w14:paraId="07A0076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Υπενθυμίζω ότι η φιλοσοφία του νομοσχεδίου</w:t>
      </w:r>
      <w:r>
        <w:rPr>
          <w:rFonts w:eastAsia="Times New Roman" w:cs="Times New Roman"/>
          <w:szCs w:val="24"/>
        </w:rPr>
        <w:t>,</w:t>
      </w:r>
      <w:r>
        <w:rPr>
          <w:rFonts w:eastAsia="Times New Roman" w:cs="Times New Roman"/>
          <w:szCs w:val="24"/>
        </w:rPr>
        <w:t xml:space="preserve"> προσδιορίζει τα τρία επίπεδα</w:t>
      </w:r>
      <w:r>
        <w:rPr>
          <w:rFonts w:eastAsia="Times New Roman" w:cs="Times New Roman"/>
          <w:szCs w:val="24"/>
        </w:rPr>
        <w:t>.</w:t>
      </w:r>
      <w:r>
        <w:rPr>
          <w:rFonts w:eastAsia="Times New Roman" w:cs="Times New Roman"/>
          <w:szCs w:val="24"/>
        </w:rPr>
        <w:t xml:space="preserve"> Το εθνικό, το οποίο διαμορφώνει το πλαίσιο και τους κανό</w:t>
      </w:r>
      <w:r>
        <w:rPr>
          <w:rFonts w:eastAsia="Times New Roman" w:cs="Times New Roman"/>
          <w:szCs w:val="24"/>
        </w:rPr>
        <w:t xml:space="preserve">νες με τους οποίους καταρτίζονται τα σχέδια. Το περιφερειακό, το οποίο έχει συντονιστικές και άλλες αρμοδιότητες στο σύνολο της περιφέρειας </w:t>
      </w:r>
      <w:r>
        <w:rPr>
          <w:rFonts w:eastAsia="Times New Roman" w:cs="Times New Roman"/>
          <w:szCs w:val="24"/>
        </w:rPr>
        <w:t>κ</w:t>
      </w:r>
      <w:r>
        <w:rPr>
          <w:rFonts w:eastAsia="Times New Roman" w:cs="Times New Roman"/>
          <w:szCs w:val="24"/>
        </w:rPr>
        <w:t xml:space="preserve">αι το αποκλειστικό πεδίο σχεδιασμού, το οποίο έχει την ισχυρή βάση του με τα </w:t>
      </w:r>
      <w:r>
        <w:rPr>
          <w:rFonts w:eastAsia="Times New Roman" w:cs="Times New Roman"/>
          <w:szCs w:val="24"/>
        </w:rPr>
        <w:t>τ</w:t>
      </w:r>
      <w:r>
        <w:rPr>
          <w:rFonts w:eastAsia="Times New Roman" w:cs="Times New Roman"/>
          <w:szCs w:val="24"/>
        </w:rPr>
        <w:t xml:space="preserve">οπικά </w:t>
      </w:r>
      <w:r>
        <w:rPr>
          <w:rFonts w:eastAsia="Times New Roman" w:cs="Times New Roman"/>
          <w:szCs w:val="24"/>
        </w:rPr>
        <w:t>χ</w:t>
      </w:r>
      <w:r>
        <w:rPr>
          <w:rFonts w:eastAsia="Times New Roman" w:cs="Times New Roman"/>
          <w:szCs w:val="24"/>
        </w:rPr>
        <w:t xml:space="preserve">ωροταξικά </w:t>
      </w:r>
      <w:r>
        <w:rPr>
          <w:rFonts w:eastAsia="Times New Roman" w:cs="Times New Roman"/>
          <w:szCs w:val="24"/>
        </w:rPr>
        <w:t>σ</w:t>
      </w:r>
      <w:r>
        <w:rPr>
          <w:rFonts w:eastAsia="Times New Roman" w:cs="Times New Roman"/>
          <w:szCs w:val="24"/>
        </w:rPr>
        <w:t>χέδια που καλούνται</w:t>
      </w:r>
      <w:r>
        <w:rPr>
          <w:rFonts w:eastAsia="Times New Roman" w:cs="Times New Roman"/>
          <w:szCs w:val="24"/>
        </w:rPr>
        <w:t xml:space="preserve"> οι δήμοι της χώρας να ολοκληρώσουν μέσα, ει δυνατόν, στο ταχύτερο χρονικό διάστημα και το οποίο θα αποτελεί τη στέρεα βάση του σχεδιασμού για τα επόμενα χρόνια.</w:t>
      </w:r>
    </w:p>
    <w:p w14:paraId="07A0076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Επαναλαμβάνω ότι αυτή η φιλοσοφία και αυτός ο τρόπος σχεδιασμού διαπερνά όλο το νομοσχέδιο. Στ</w:t>
      </w:r>
      <w:r>
        <w:rPr>
          <w:rFonts w:eastAsia="Times New Roman" w:cs="Times New Roman"/>
          <w:szCs w:val="24"/>
        </w:rPr>
        <w:t xml:space="preserve">ο επίκεντρό του βρίσκεται η βιώσιμη </w:t>
      </w:r>
      <w:r>
        <w:rPr>
          <w:rFonts w:eastAsia="Times New Roman" w:cs="Times New Roman"/>
          <w:szCs w:val="24"/>
        </w:rPr>
        <w:lastRenderedPageBreak/>
        <w:t xml:space="preserve">ανάπτυξη και η ανάγκη να υπάρχει μέριμνα για πολλές αντιφατικές λειτουργίες που υπάρχουν στον χώρο και δεν έχουν ρυθμιστεί και καλούμαστε σήμερα να τις ρυθμίσουμε. </w:t>
      </w:r>
    </w:p>
    <w:p w14:paraId="07A0076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Επιτρέψτε μου να πω δύο ακόμα σχόλια για τα ειδικά χωρο</w:t>
      </w:r>
      <w:r>
        <w:rPr>
          <w:rFonts w:eastAsia="Times New Roman" w:cs="Times New Roman"/>
          <w:szCs w:val="24"/>
        </w:rPr>
        <w:t>ταξικά. Υπενθυμίζω τα ειδικά χωροταξικά για τον τουρισμό. Η ακύρωση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μιας διαδικασίας ενός ειδικού χωροταξικού είχε πάρα πολλά προβλήματα, αφορά και την ουσία. Άρα τίθεται θέμα επανασχεδιασμού του ειδικού χωροταξικού για τον τουρισμό. </w:t>
      </w:r>
    </w:p>
    <w:p w14:paraId="07A0076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Τα ειδι</w:t>
      </w:r>
      <w:r>
        <w:rPr>
          <w:rFonts w:eastAsia="Times New Roman" w:cs="Times New Roman"/>
          <w:szCs w:val="24"/>
        </w:rPr>
        <w:t xml:space="preserve">κά χωροταξικά γενικώς όπως και των ορυχείων και άλλα που θα γίνουν, θα πρέπει να τηρούν και αυτά με τη σειρά τους κάποιες προδιαγραφές και κάποιους κανόνες, με τους οποίους καλείται η μελλοντική διαδικασία να προσδιορίζει σε σχέση με το ουσιαστικό επίπεδο </w:t>
      </w:r>
      <w:r>
        <w:rPr>
          <w:rFonts w:eastAsia="Times New Roman" w:cs="Times New Roman"/>
          <w:szCs w:val="24"/>
        </w:rPr>
        <w:t xml:space="preserve">του χωροταξικού σχεδιασμού. </w:t>
      </w:r>
    </w:p>
    <w:p w14:paraId="07A0076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Έγινε πολλή συζήτηση για τα ειδικά χωρικά και θέλω στο σημείο αυτό να το διευκρινίσω για μια ακόμη φορά. Γίνεται πολλή συζήτηση</w:t>
      </w:r>
      <w:r>
        <w:rPr>
          <w:rFonts w:eastAsia="Times New Roman" w:cs="Times New Roman"/>
          <w:szCs w:val="24"/>
        </w:rPr>
        <w:t>,</w:t>
      </w:r>
      <w:r>
        <w:rPr>
          <w:rFonts w:eastAsia="Times New Roman" w:cs="Times New Roman"/>
          <w:szCs w:val="24"/>
        </w:rPr>
        <w:t xml:space="preserve"> για τη σχέση που έχουν τα ειδικά χωρικά με τις επενδύσεις. Για τον λόγο αυτό, θέλω να είμαστε απόλ</w:t>
      </w:r>
      <w:r>
        <w:rPr>
          <w:rFonts w:eastAsia="Times New Roman" w:cs="Times New Roman"/>
          <w:szCs w:val="24"/>
        </w:rPr>
        <w:t xml:space="preserve">υτα σαφείς για το τι συζητάμε. </w:t>
      </w:r>
    </w:p>
    <w:p w14:paraId="07A0076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Εμείς βάζουμε τον μηχανισμό της προέγκρισης ως μια διαδικασία δημιουργίας ασφάλειας στους επενδυτές. Όμως επιτρέψτε μου και ένα γενικότερο σχόλιο. </w:t>
      </w:r>
    </w:p>
    <w:p w14:paraId="07A0076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 μεγάλος όγκος των επενδύσεων, άνω του 90% των επενδύσεων στη χώρα σήμερα τ</w:t>
      </w:r>
      <w:r>
        <w:rPr>
          <w:rFonts w:eastAsia="Times New Roman" w:cs="Times New Roman"/>
          <w:szCs w:val="24"/>
        </w:rPr>
        <w:t>ο 2016, γίνεται με τους γενικούς κανόνες. Οι επενδύσεις που έγιναν φέτος στην ελληνική οικονομία</w:t>
      </w:r>
      <w:r>
        <w:rPr>
          <w:rFonts w:eastAsia="Times New Roman" w:cs="Times New Roman"/>
          <w:szCs w:val="24"/>
        </w:rPr>
        <w:t>,</w:t>
      </w:r>
      <w:r>
        <w:rPr>
          <w:rFonts w:eastAsia="Times New Roman" w:cs="Times New Roman"/>
          <w:szCs w:val="24"/>
        </w:rPr>
        <w:t xml:space="preserve"> υπολογίζονται περίπου στα 25 δισεκατομμύρια, 9,5 δισεκατομμύρια ΕΣΠΑ και ΠΔΕ και 16-17 δισεκατομμύρια ιδιωτικές επενδύσεις. Ειδικά χωρικά έχουν ζητήσει έξι επ</w:t>
      </w:r>
      <w:r>
        <w:rPr>
          <w:rFonts w:eastAsia="Times New Roman" w:cs="Times New Roman"/>
          <w:szCs w:val="24"/>
        </w:rPr>
        <w:t xml:space="preserve">ενδύσεις. </w:t>
      </w:r>
    </w:p>
    <w:p w14:paraId="07A0076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Υπάρχει ένα μέτρο και πρέπει να έχουμε όλοι αίσθηση</w:t>
      </w:r>
      <w:r>
        <w:rPr>
          <w:rFonts w:eastAsia="Times New Roman" w:cs="Times New Roman"/>
          <w:szCs w:val="24"/>
        </w:rPr>
        <w:t>,</w:t>
      </w:r>
      <w:r>
        <w:rPr>
          <w:rFonts w:eastAsia="Times New Roman" w:cs="Times New Roman"/>
          <w:szCs w:val="24"/>
        </w:rPr>
        <w:t xml:space="preserve"> ότι τα ειδικά χωρικά αφορούν ένα πάρα πολύ μικρό ποσοστό επενδύσεων, το οποίο για διάφορους λόγους</w:t>
      </w:r>
      <w:r>
        <w:rPr>
          <w:rFonts w:eastAsia="Times New Roman" w:cs="Times New Roman"/>
          <w:szCs w:val="24"/>
        </w:rPr>
        <w:t>,</w:t>
      </w:r>
      <w:r>
        <w:rPr>
          <w:rFonts w:eastAsia="Times New Roman" w:cs="Times New Roman"/>
          <w:szCs w:val="24"/>
        </w:rPr>
        <w:t xml:space="preserve"> θεμιτούς</w:t>
      </w:r>
      <w:r>
        <w:rPr>
          <w:rFonts w:eastAsia="Times New Roman" w:cs="Times New Roman"/>
          <w:szCs w:val="24"/>
        </w:rPr>
        <w:t>,</w:t>
      </w:r>
      <w:r>
        <w:rPr>
          <w:rFonts w:eastAsia="Times New Roman" w:cs="Times New Roman"/>
          <w:szCs w:val="24"/>
        </w:rPr>
        <w:t xml:space="preserve"> ζητά μια παρέκκλιση από τους γενικούς κανόνες που ισχύουν. </w:t>
      </w:r>
    </w:p>
    <w:p w14:paraId="07A0076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Το 95% των επενδύσεων </w:t>
      </w:r>
      <w:r>
        <w:rPr>
          <w:rFonts w:eastAsia="Times New Roman" w:cs="Times New Roman"/>
          <w:szCs w:val="24"/>
        </w:rPr>
        <w:t xml:space="preserve">γίνεται με τους γενικούς κανόνες είτε τους γενικούς πολεοδομικούς κανόνες είτε με τα ειδικά χωροταξικά όπως αυτά υπάρχουν και όπως λειτουργούν. </w:t>
      </w:r>
    </w:p>
    <w:p w14:paraId="07A0076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Άρα γίνεται και υπερβολική συζήτηση γι’ αυτή τη διάσταση, ενώ ποσοτικά πρέπει να έχουμε όλοι αίσθηση</w:t>
      </w:r>
      <w:r>
        <w:rPr>
          <w:rFonts w:eastAsia="Times New Roman" w:cs="Times New Roman"/>
          <w:szCs w:val="24"/>
        </w:rPr>
        <w:t>,</w:t>
      </w:r>
      <w:r>
        <w:rPr>
          <w:rFonts w:eastAsia="Times New Roman" w:cs="Times New Roman"/>
          <w:szCs w:val="24"/>
        </w:rPr>
        <w:t xml:space="preserve"> ότι εκ τω</w:t>
      </w:r>
      <w:r>
        <w:rPr>
          <w:rFonts w:eastAsia="Times New Roman" w:cs="Times New Roman"/>
          <w:szCs w:val="24"/>
        </w:rPr>
        <w:t xml:space="preserve">ν πράγματων έχουν ένα μικρό ειδικό βάρος. Αφορούν έναν πολύ περιορισμένο αριθμό επενδύσεων και γίνεται δυσανάλογα μεγάλη συζήτηση, θεωρώντας ότι τα δύο φαινόμενα ταυτίζονται ή σχεδόν ταυτίζονται ή ότι οι επενδύσεις γίνονται μόνο με ειδικά χωρικά. </w:t>
      </w:r>
    </w:p>
    <w:p w14:paraId="07A0077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Το παράδ</w:t>
      </w:r>
      <w:r>
        <w:rPr>
          <w:rFonts w:eastAsia="Times New Roman" w:cs="Times New Roman"/>
          <w:szCs w:val="24"/>
        </w:rPr>
        <w:t>ειγμα του τουρισμού είναι πολύ χαρακτηριστικό, γιατί το 2016 έχουμε ρεκόρ τουριστικών επενδύσεων και στην Αθήνα, κάτι που είναι πολύ σημαντικό. Ο αριθμός των μεγάλων τουριστικών επενδύσεων και φυσικά πολύ περισσότερο των μικρών και μεσαίων έχει ενταθεί πάρ</w:t>
      </w:r>
      <w:r>
        <w:rPr>
          <w:rFonts w:eastAsia="Times New Roman" w:cs="Times New Roman"/>
          <w:szCs w:val="24"/>
        </w:rPr>
        <w:t xml:space="preserve">α πολύ. </w:t>
      </w:r>
    </w:p>
    <w:p w14:paraId="07A0077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Το 2016 είναι μια χρονιά κορύφωσης των επενδύσεων σε μεγάλα ξενοδοχεία στην Αθήνα. Υπάρχουν μεγάλες επενδυτικές πρωτοβουλίες. Δεν υπάρχει κα</w:t>
      </w:r>
      <w:r>
        <w:rPr>
          <w:rFonts w:eastAsia="Times New Roman" w:cs="Times New Roman"/>
          <w:szCs w:val="24"/>
        </w:rPr>
        <w:t>μ</w:t>
      </w:r>
      <w:r>
        <w:rPr>
          <w:rFonts w:eastAsia="Times New Roman" w:cs="Times New Roman"/>
          <w:szCs w:val="24"/>
        </w:rPr>
        <w:t>μία από αυτές σε ειδικό χωρικό. Γίνονται όλες στο σύνολό τους με τους ισχύοντες κανόνες. Τα λέω αυτά, ακρι</w:t>
      </w:r>
      <w:r>
        <w:rPr>
          <w:rFonts w:eastAsia="Times New Roman" w:cs="Times New Roman"/>
          <w:szCs w:val="24"/>
        </w:rPr>
        <w:t xml:space="preserve">βώς για να έχουμε και την αίσθηση του μέτρου, επειδή έγινε πολύ μεγάλη συζήτηση. </w:t>
      </w:r>
    </w:p>
    <w:p w14:paraId="07A0077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Τα ειδικά χωρικά τελικά προβλέπονται στον νόμο με την πιο απλή διαδικασία που μπορούσε να υπάρξει. Είναι κατ’ αναλογία της διαδικασίας των στρατηγικών επενδύσεων, όπου και εκ</w:t>
      </w:r>
      <w:r>
        <w:rPr>
          <w:rFonts w:eastAsia="Times New Roman" w:cs="Times New Roman"/>
          <w:szCs w:val="24"/>
        </w:rPr>
        <w:t xml:space="preserve">εί υπάρχει μια διαδικασία προέγκρισης. Άρα, τα πλεονεκτήματα είναι πολύ ισχυρά και γι’ αυτό και θα </w:t>
      </w:r>
      <w:r>
        <w:rPr>
          <w:rFonts w:eastAsia="Times New Roman" w:cs="Times New Roman"/>
          <w:szCs w:val="24"/>
        </w:rPr>
        <w:lastRenderedPageBreak/>
        <w:t xml:space="preserve">διευκολύνουν και αυτές τις ειδικές κατηγορίες επενδύσεων τις οποίες χρειαζόμαστε. </w:t>
      </w:r>
    </w:p>
    <w:p w14:paraId="07A0077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Όμως, η ουσία του νομοσχεδίου είναι και παραμένει το μεγάλο έργο το </w:t>
      </w:r>
      <w:r>
        <w:rPr>
          <w:rFonts w:eastAsia="Times New Roman" w:cs="Times New Roman"/>
          <w:szCs w:val="24"/>
        </w:rPr>
        <w:t xml:space="preserve">οποίο </w:t>
      </w:r>
      <w:r>
        <w:rPr>
          <w:rFonts w:eastAsia="Times New Roman" w:cs="Times New Roman"/>
          <w:szCs w:val="24"/>
        </w:rPr>
        <w:t>έχουμε μπροστά μας να κάνουμε για έναν νόμο και μια φιλοσοφία η οποία θέτει τους όρους, τις διαδικασίες, τις προϋποθέσεις και τον τρόπο με τον οποίο θα κινηθούμε τα επόμενα χρόνια, για να αποκτήσουμε επιτέλους ένα πλήρες σύστημα χωροταξικού σχεδιασμού. Είν</w:t>
      </w:r>
      <w:r>
        <w:rPr>
          <w:rFonts w:eastAsia="Times New Roman" w:cs="Times New Roman"/>
          <w:szCs w:val="24"/>
        </w:rPr>
        <w:t xml:space="preserve">αι αυτό το οποίο καλούμαστε να κάνουμε επί του πρακτέου τα επόμενα χρόνια. Έχουμε βάλει ως όριο το 2020. Ελπίζουμε αυτές οι ελπίδες να πραγματωθούν. </w:t>
      </w:r>
    </w:p>
    <w:p w14:paraId="07A0077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Σας ευχαριστώ.</w:t>
      </w:r>
    </w:p>
    <w:p w14:paraId="07A00775" w14:textId="77777777" w:rsidR="00952F62" w:rsidRDefault="00723C98">
      <w:pPr>
        <w:spacing w:line="600" w:lineRule="auto"/>
        <w:ind w:firstLine="720"/>
        <w:jc w:val="center"/>
        <w:rPr>
          <w:rFonts w:eastAsia="Times New Roman"/>
          <w:bCs/>
        </w:rPr>
      </w:pPr>
      <w:r>
        <w:rPr>
          <w:rFonts w:eastAsia="Times New Roman"/>
          <w:bCs/>
        </w:rPr>
        <w:t>(Χειροκροτήματα από την πτέρυγα του ΣΥΡΙΖΑ)</w:t>
      </w:r>
    </w:p>
    <w:p w14:paraId="07A0077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rPr>
        <w:t xml:space="preserve">ΠΡΟΕΔΡΕΥΟΥΣΑ (Αναστασία Χριστοδουλοπούλου): </w:t>
      </w:r>
      <w:r>
        <w:rPr>
          <w:rFonts w:eastAsia="Times New Roman"/>
        </w:rPr>
        <w:t>Ευχαριστούμε, κύριε Υπουργέ.</w:t>
      </w:r>
    </w:p>
    <w:p w14:paraId="07A00777"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w:t>
      </w:r>
      <w:r>
        <w:rPr>
          <w:rFonts w:eastAsia="Times New Roman" w:cs="Times New Roman"/>
          <w:szCs w:val="24"/>
        </w:rPr>
        <w:t>του κτηρίου και τον τρόπο οργάνωσης και λειτουργίας της Βουλής, σαράντα οκτώ μαθητές και μαθήτριες και τρεις συνοδοί</w:t>
      </w:r>
      <w:r>
        <w:rPr>
          <w:rFonts w:eastAsia="Times New Roman" w:cs="Times New Roman"/>
          <w:szCs w:val="24"/>
        </w:rPr>
        <w:t xml:space="preserve"> </w:t>
      </w:r>
      <w:r>
        <w:rPr>
          <w:rFonts w:eastAsia="Times New Roman" w:cs="Times New Roman"/>
          <w:szCs w:val="24"/>
        </w:rPr>
        <w:t>εκπαιδευτικοί τους, από το 8</w:t>
      </w:r>
      <w:r>
        <w:rPr>
          <w:rFonts w:eastAsia="Times New Roman" w:cs="Times New Roman"/>
          <w:szCs w:val="24"/>
          <w:vertAlign w:val="superscript"/>
        </w:rPr>
        <w:t>ο</w:t>
      </w:r>
      <w:r>
        <w:rPr>
          <w:rFonts w:eastAsia="Times New Roman" w:cs="Times New Roman"/>
          <w:szCs w:val="24"/>
        </w:rPr>
        <w:t xml:space="preserve"> Δημοτικό Σχολείο Πάτρας. </w:t>
      </w:r>
    </w:p>
    <w:p w14:paraId="07A00778" w14:textId="77777777" w:rsidR="00952F62" w:rsidRDefault="00723C98">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07A00779" w14:textId="77777777" w:rsidR="00952F62" w:rsidRDefault="00723C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7A0077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Κηρύσσε</w:t>
      </w:r>
      <w:r>
        <w:rPr>
          <w:rFonts w:eastAsia="Times New Roman" w:cs="Times New Roman"/>
          <w:szCs w:val="24"/>
        </w:rPr>
        <w:t>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w:t>
      </w:r>
      <w:r>
        <w:rPr>
          <w:rFonts w:eastAsia="Times New Roman"/>
          <w:color w:val="000000"/>
          <w:szCs w:val="24"/>
        </w:rPr>
        <w:t>Περιβάλλοντος και Ενέργειας «Χωρικός Σχεδιασμός–</w:t>
      </w:r>
      <w:r>
        <w:rPr>
          <w:rFonts w:eastAsia="Times New Roman"/>
          <w:color w:val="000000"/>
          <w:szCs w:val="24"/>
        </w:rPr>
        <w:t xml:space="preserve">βιώσιμη </w:t>
      </w:r>
      <w:r>
        <w:rPr>
          <w:rFonts w:eastAsia="Times New Roman"/>
          <w:color w:val="000000"/>
          <w:szCs w:val="24"/>
        </w:rPr>
        <w:t>Ανάπτυξη και άλλες διατάξεις»</w:t>
      </w:r>
      <w:r>
        <w:rPr>
          <w:rFonts w:eastAsia="Times New Roman" w:cs="Times New Roman"/>
          <w:szCs w:val="24"/>
        </w:rPr>
        <w:t>.</w:t>
      </w:r>
    </w:p>
    <w:p w14:paraId="07A0077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07A0077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ΔΗΜΑΡΑΣ:</w:t>
      </w:r>
      <w:r>
        <w:rPr>
          <w:rFonts w:eastAsia="Times New Roman" w:cs="Times New Roman"/>
          <w:szCs w:val="24"/>
        </w:rPr>
        <w:t xml:space="preserve"> Ναι. </w:t>
      </w:r>
    </w:p>
    <w:p w14:paraId="07A0077D"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Όχι. </w:t>
      </w:r>
    </w:p>
    <w:p w14:paraId="07A0077E"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Η Χρυσή Αυγή είναι απούσα.</w:t>
      </w:r>
    </w:p>
    <w:p w14:paraId="07A0077F"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8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81"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82"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w:t>
      </w:r>
      <w:r>
        <w:rPr>
          <w:rFonts w:eastAsia="Times New Roman"/>
        </w:rPr>
        <w:t>ουσιάζει.</w:t>
      </w:r>
    </w:p>
    <w:p w14:paraId="07A00783"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84" w14:textId="77777777" w:rsidR="00952F62" w:rsidRDefault="00723C98">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 xml:space="preserve">Συνεπώς το νομοσχέδιο του Υπουργείου </w:t>
      </w:r>
      <w:r>
        <w:rPr>
          <w:rFonts w:eastAsia="Times New Roman"/>
          <w:color w:val="000000"/>
          <w:szCs w:val="24"/>
        </w:rPr>
        <w:t>Περιβάλλοντος και Ενέργειας</w:t>
      </w:r>
      <w:r>
        <w:rPr>
          <w:rFonts w:eastAsia="Times New Roman"/>
          <w:color w:val="000000"/>
          <w:szCs w:val="24"/>
        </w:rPr>
        <w:t>:</w:t>
      </w:r>
      <w:r>
        <w:rPr>
          <w:rFonts w:eastAsia="Times New Roman"/>
          <w:color w:val="000000"/>
          <w:szCs w:val="24"/>
        </w:rPr>
        <w:t xml:space="preserve"> «Χωρικός Σχεδιασμός–</w:t>
      </w:r>
      <w:r>
        <w:rPr>
          <w:rFonts w:eastAsia="Times New Roman"/>
          <w:color w:val="000000"/>
          <w:szCs w:val="24"/>
        </w:rPr>
        <w:t xml:space="preserve">βιώσιμη </w:t>
      </w:r>
      <w:r>
        <w:rPr>
          <w:rFonts w:eastAsia="Times New Roman"/>
          <w:color w:val="000000"/>
          <w:szCs w:val="24"/>
        </w:rPr>
        <w:t>Ανάπτυξη και άλλες διατάξεις»</w:t>
      </w:r>
      <w:r>
        <w:rPr>
          <w:rFonts w:eastAsia="Times New Roman" w:cs="Times New Roman"/>
          <w:szCs w:val="24"/>
        </w:rPr>
        <w:t>, έγινε δεκτό επί της αρχής κατά πλειοψηφία.</w:t>
      </w:r>
    </w:p>
    <w:p w14:paraId="07A0078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των άρθρων και των τροπολογιών και η ψήφισή τους θα γίνει χωριστά.</w:t>
      </w:r>
    </w:p>
    <w:p w14:paraId="07A0078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07A00787"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8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 </w:t>
      </w:r>
    </w:p>
    <w:p w14:paraId="07A00789"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7A0078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8B"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8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8D"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8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8F"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 έγινε δεκτό ως έχει κατά πλειοψηφία.</w:t>
      </w:r>
    </w:p>
    <w:p w14:paraId="07A0079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w:t>
      </w:r>
      <w:r>
        <w:rPr>
          <w:rFonts w:eastAsia="Times New Roman" w:cs="Times New Roman"/>
          <w:szCs w:val="24"/>
        </w:rPr>
        <w:t xml:space="preserve"> Γίνεται δεκτό το άρθρο 2, όπως τροποποιήθηκε από τον κύριο Υπουργό;</w:t>
      </w:r>
    </w:p>
    <w:p w14:paraId="07A00791"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9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93"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7A00794"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95"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9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97" w14:textId="77777777" w:rsidR="00952F62" w:rsidRDefault="00723C98">
      <w:pPr>
        <w:spacing w:line="600" w:lineRule="auto"/>
        <w:ind w:firstLine="720"/>
        <w:contextualSpacing/>
        <w:jc w:val="both"/>
        <w:rPr>
          <w:rFonts w:eastAsia="Times New Roman"/>
        </w:rPr>
      </w:pPr>
      <w:r>
        <w:rPr>
          <w:rFonts w:eastAsia="Times New Roman"/>
          <w:b/>
        </w:rPr>
        <w:t>ΠΡΟΕΔΡΕΥΟΥΣΑ (Αναστασία Χριστ</w:t>
      </w:r>
      <w:r>
        <w:rPr>
          <w:rFonts w:eastAsia="Times New Roman"/>
          <w:b/>
        </w:rPr>
        <w:t xml:space="preserve">οδουλοπούλου): </w:t>
      </w:r>
      <w:r>
        <w:rPr>
          <w:rFonts w:eastAsia="Times New Roman"/>
        </w:rPr>
        <w:t>Το Ποτάμι απουσιάζει.</w:t>
      </w:r>
    </w:p>
    <w:p w14:paraId="07A0079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99"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2 έγινε δεκτό, όπως τροποποιήθηκε από τον κύριο Υπουργό, κατά πλειοψηφία.</w:t>
      </w:r>
    </w:p>
    <w:p w14:paraId="07A0079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 ως έχει;</w:t>
      </w:r>
    </w:p>
    <w:p w14:paraId="07A0079B"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ΔΗΜΑΡΑΣ:</w:t>
      </w:r>
      <w:r>
        <w:rPr>
          <w:rFonts w:eastAsia="Times New Roman" w:cs="Times New Roman"/>
          <w:szCs w:val="24"/>
        </w:rPr>
        <w:t xml:space="preserve"> Ναι. </w:t>
      </w:r>
    </w:p>
    <w:p w14:paraId="07A0079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9D"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79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9F"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A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A1"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A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A3"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3 έγινε δεκτό ως έχει κατά πλειοψηφία.</w:t>
      </w:r>
    </w:p>
    <w:p w14:paraId="07A007A4"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07A007A5"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Ναι. </w:t>
      </w:r>
    </w:p>
    <w:p w14:paraId="07A007A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A7"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7A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A9"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A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AB"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A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AD"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 xml:space="preserve">Συνεπώς το άρθρο 4 έγινε δεκτό, όπως </w:t>
      </w:r>
      <w:r>
        <w:rPr>
          <w:rFonts w:eastAsia="Times New Roman" w:cs="Times New Roman"/>
          <w:szCs w:val="24"/>
        </w:rPr>
        <w:t>τροποποιήθηκε από τον κύριο Υπουργό, κατά πλειοψηφία.</w:t>
      </w:r>
    </w:p>
    <w:p w14:paraId="07A007A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07A007AF"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B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Όχι. </w:t>
      </w:r>
    </w:p>
    <w:p w14:paraId="07A007B1"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7B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B3"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B4"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w:t>
      </w:r>
      <w:r>
        <w:rPr>
          <w:rFonts w:eastAsia="Times New Roman" w:cs="Times New Roman"/>
          <w:szCs w:val="24"/>
        </w:rPr>
        <w:t>Ναι.</w:t>
      </w:r>
    </w:p>
    <w:p w14:paraId="07A007B5"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B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B7"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5 έγινε δεκτό ως έχει κατά πλειοψηφία.</w:t>
      </w:r>
    </w:p>
    <w:p w14:paraId="07A007B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 όπως τροποποιήθηκε</w:t>
      </w:r>
      <w:r>
        <w:rPr>
          <w:rFonts w:eastAsia="Times New Roman" w:cs="Times New Roman"/>
          <w:szCs w:val="24"/>
        </w:rPr>
        <w:t xml:space="preserve"> από τον κύριο Υπουργό;</w:t>
      </w:r>
    </w:p>
    <w:p w14:paraId="07A007B9"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B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BB"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07A007B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BD"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B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BF"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C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C1"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6 έγινε δεκτό, όπως τροποποιήθηκε από τον κύριο Υπουργό, κατά πλειοψηφία.</w:t>
      </w:r>
    </w:p>
    <w:p w14:paraId="07A007C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τον κύριο Υπουργό;</w:t>
      </w:r>
    </w:p>
    <w:p w14:paraId="07A007C3"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ΔΗΜΑΡΑΣ:</w:t>
      </w:r>
      <w:r>
        <w:rPr>
          <w:rFonts w:eastAsia="Times New Roman" w:cs="Times New Roman"/>
          <w:szCs w:val="24"/>
        </w:rPr>
        <w:t xml:space="preserve"> Ναι. </w:t>
      </w:r>
    </w:p>
    <w:p w14:paraId="07A007C4"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C5"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07A007C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C7"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C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C9"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C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CB" w14:textId="77777777" w:rsidR="00952F62" w:rsidRDefault="00723C98">
      <w:pPr>
        <w:spacing w:line="600" w:lineRule="auto"/>
        <w:ind w:firstLine="720"/>
        <w:contextualSpacing/>
        <w:jc w:val="both"/>
        <w:rPr>
          <w:rFonts w:eastAsia="Times New Roman" w:cs="Times New Roman"/>
          <w:szCs w:val="24"/>
        </w:rPr>
      </w:pPr>
      <w:r>
        <w:rPr>
          <w:rFonts w:eastAsia="Times New Roman"/>
          <w:b/>
        </w:rPr>
        <w:t>ΠΡΟΕΔΡΕΥΟΥΣΑ (Αναστα</w:t>
      </w:r>
      <w:r>
        <w:rPr>
          <w:rFonts w:eastAsia="Times New Roman"/>
          <w:b/>
        </w:rPr>
        <w:t xml:space="preserve">σία Χριστοδουλοπούλου): </w:t>
      </w:r>
      <w:r>
        <w:rPr>
          <w:rFonts w:eastAsia="Times New Roman" w:cs="Times New Roman"/>
          <w:szCs w:val="24"/>
        </w:rPr>
        <w:t>Συνεπώς το άρθρο 7 έγινε δεκτό, όπως τροποποιήθηκε από τον κύριο Υπουργό, κατά πλειοψηφία.</w:t>
      </w:r>
    </w:p>
    <w:p w14:paraId="07A007C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14:paraId="07A007CD"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C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CF"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w:t>
      </w:r>
      <w:r>
        <w:rPr>
          <w:rFonts w:eastAsia="Times New Roman" w:cs="Times New Roman"/>
          <w:b/>
          <w:szCs w:val="24"/>
        </w:rPr>
        <w:t>ΝΝΗΣ ΣΑΧΙΝΙΔΗΣ:</w:t>
      </w:r>
      <w:r>
        <w:rPr>
          <w:rFonts w:eastAsia="Times New Roman" w:cs="Times New Roman"/>
          <w:szCs w:val="24"/>
        </w:rPr>
        <w:t xml:space="preserve"> Όχι.</w:t>
      </w:r>
    </w:p>
    <w:p w14:paraId="07A007D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D1"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D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D3"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D4"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D5"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8 έγι</w:t>
      </w:r>
      <w:r>
        <w:rPr>
          <w:rFonts w:eastAsia="Times New Roman" w:cs="Times New Roman"/>
          <w:szCs w:val="24"/>
        </w:rPr>
        <w:t>νε δεκτό, όπως τροποποιήθηκε από τον κύριο Υπουργό, κατά πλειοψηφία.</w:t>
      </w:r>
    </w:p>
    <w:p w14:paraId="07A007D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όπως τροποποιήθηκε από τον κύριο Υπουργό;</w:t>
      </w:r>
    </w:p>
    <w:p w14:paraId="07A007D7"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D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D9"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07A007D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Όχ</w:t>
      </w:r>
      <w:r>
        <w:rPr>
          <w:rFonts w:eastAsia="Times New Roman" w:cs="Times New Roman"/>
          <w:szCs w:val="24"/>
        </w:rPr>
        <w:t xml:space="preserve">ι.  </w:t>
      </w:r>
    </w:p>
    <w:p w14:paraId="07A007DB"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D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DD"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D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DF"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9 έγινε δεκτό, όπως τροποποιήθηκε από τον κύριο Υπουργό, κατά πλειοψηφία.</w:t>
      </w:r>
    </w:p>
    <w:p w14:paraId="07A007E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 όπως τροποποιήθηκε από τον κύριο Υπουργό;</w:t>
      </w:r>
    </w:p>
    <w:p w14:paraId="07A007E1"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E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7E3"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07A007E4"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ΚΕΓΚΕΡΟΓΛΟΥ: </w:t>
      </w:r>
      <w:r>
        <w:rPr>
          <w:rFonts w:eastAsia="Times New Roman" w:cs="Times New Roman"/>
          <w:szCs w:val="24"/>
        </w:rPr>
        <w:t xml:space="preserve">Όχι.  </w:t>
      </w:r>
    </w:p>
    <w:p w14:paraId="07A007E5"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7E6"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E7"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E8"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E9"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 xml:space="preserve">Συνεπώς το άρθρο 10 έγινε δεκτό, όπως τροποποιήθηκε </w:t>
      </w:r>
      <w:r>
        <w:rPr>
          <w:rFonts w:eastAsia="Times New Roman" w:cs="Times New Roman"/>
          <w:szCs w:val="24"/>
        </w:rPr>
        <w:t>από τον κύριο Υπουργό, κατά πλειοψηφία.</w:t>
      </w:r>
    </w:p>
    <w:p w14:paraId="07A007EA"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όπως τροποποιήθηκε από τον κύριο Υπουργό;</w:t>
      </w:r>
    </w:p>
    <w:p w14:paraId="07A007EB"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7EC"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 </w:t>
      </w:r>
    </w:p>
    <w:p w14:paraId="07A007ED"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Παρών.</w:t>
      </w:r>
    </w:p>
    <w:p w14:paraId="07A007EE"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7EF"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w:t>
      </w:r>
      <w:r>
        <w:rPr>
          <w:rFonts w:eastAsia="Times New Roman" w:cs="Times New Roman"/>
          <w:szCs w:val="24"/>
        </w:rPr>
        <w:t>χι.</w:t>
      </w:r>
    </w:p>
    <w:p w14:paraId="07A007F0"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7F1" w14:textId="77777777" w:rsidR="00952F62" w:rsidRDefault="00723C98">
      <w:pPr>
        <w:spacing w:line="600" w:lineRule="auto"/>
        <w:ind w:firstLine="720"/>
        <w:contextualSpacing/>
        <w:jc w:val="both"/>
        <w:rPr>
          <w:rFonts w:eastAsia="Times New Roman"/>
        </w:rPr>
      </w:pPr>
      <w:r>
        <w:rPr>
          <w:rFonts w:eastAsia="Times New Roman"/>
          <w:b/>
        </w:rPr>
        <w:t xml:space="preserve">ΠΡΟΕΔΡΕΥΟΥΣΑ (Αναστασία Χριστοδουλοπούλου): </w:t>
      </w:r>
      <w:r>
        <w:rPr>
          <w:rFonts w:eastAsia="Times New Roman"/>
        </w:rPr>
        <w:t>Το Ποτάμι απουσιάζει.</w:t>
      </w:r>
    </w:p>
    <w:p w14:paraId="07A007F2" w14:textId="77777777" w:rsidR="00952F62" w:rsidRDefault="00723C9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07A007F3" w14:textId="77777777" w:rsidR="00952F62" w:rsidRDefault="00723C98">
      <w:pPr>
        <w:spacing w:line="600" w:lineRule="auto"/>
        <w:ind w:firstLine="720"/>
        <w:contextualSpacing/>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11 έγινε δεκτό, όπως τροποποιήθηκε από τον κύριο Υπουργό, κατά πλειοψηφία.</w:t>
      </w:r>
    </w:p>
    <w:p w14:paraId="07A007F4" w14:textId="77777777" w:rsidR="00952F62" w:rsidRDefault="00723C98">
      <w:pPr>
        <w:spacing w:line="600" w:lineRule="auto"/>
        <w:ind w:firstLine="720"/>
        <w:jc w:val="both"/>
        <w:rPr>
          <w:rFonts w:eastAsia="Times New Roman"/>
          <w:szCs w:val="24"/>
        </w:rPr>
      </w:pPr>
      <w:r>
        <w:rPr>
          <w:rFonts w:eastAsia="Times New Roman"/>
          <w:szCs w:val="24"/>
        </w:rPr>
        <w:t>Ερ</w:t>
      </w:r>
      <w:r>
        <w:rPr>
          <w:rFonts w:eastAsia="Times New Roman"/>
          <w:szCs w:val="24"/>
        </w:rPr>
        <w:t>ωτάται το Σώμα: Γίνεται δεκτό το άρθρο 12 ως έχει;</w:t>
      </w:r>
    </w:p>
    <w:p w14:paraId="07A007F5"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7F6"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Όχι.</w:t>
      </w:r>
    </w:p>
    <w:p w14:paraId="07A007F7"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7F8" w14:textId="77777777" w:rsidR="00952F62" w:rsidRDefault="00723C98">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Όχι. </w:t>
      </w:r>
    </w:p>
    <w:p w14:paraId="07A007F9"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7FA"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7FB"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7FC"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7A007FD"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12 έγινε δεκτό ως έχει κατά πλειοψηφία. </w:t>
      </w:r>
    </w:p>
    <w:p w14:paraId="07A007FE"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δεκτό το άρθρο 13, όπως τροποποιήθηκε από τον κύριο Υπουργό;</w:t>
      </w:r>
    </w:p>
    <w:p w14:paraId="07A007FF"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r>
        <w:rPr>
          <w:rFonts w:eastAsia="Times New Roman"/>
          <w:szCs w:val="24"/>
        </w:rPr>
        <w:t xml:space="preserve"> </w:t>
      </w:r>
    </w:p>
    <w:p w14:paraId="07A00800"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Όχι.</w:t>
      </w:r>
    </w:p>
    <w:p w14:paraId="07A00801"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802" w14:textId="77777777" w:rsidR="00952F62" w:rsidRDefault="00723C98">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Όχι. </w:t>
      </w:r>
    </w:p>
    <w:p w14:paraId="07A00803"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04"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05"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06"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7A00807"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ούλου):</w:t>
      </w:r>
      <w:r>
        <w:rPr>
          <w:rFonts w:eastAsia="Times New Roman"/>
          <w:szCs w:val="24"/>
        </w:rPr>
        <w:t xml:space="preserve"> Συνεπώς το άρθρο 13 έγινε δεκτό, όπως τροποποιήθηκε από τον κύριο Υπουργό, κατά πλειοψηφία. </w:t>
      </w:r>
    </w:p>
    <w:p w14:paraId="07A00808"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δεκτό το άρθρο 14, όπως τροποποιήθηκε από τον κύριο Υπουργό;</w:t>
      </w:r>
    </w:p>
    <w:p w14:paraId="07A00809"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0A"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Όχι.</w:t>
      </w:r>
    </w:p>
    <w:p w14:paraId="07A0080B" w14:textId="77777777" w:rsidR="00952F62" w:rsidRDefault="00723C98">
      <w:pPr>
        <w:spacing w:line="600" w:lineRule="auto"/>
        <w:ind w:firstLine="720"/>
        <w:jc w:val="both"/>
        <w:rPr>
          <w:rFonts w:eastAsia="Times New Roman"/>
          <w:szCs w:val="24"/>
        </w:rPr>
      </w:pPr>
      <w:r>
        <w:rPr>
          <w:rFonts w:eastAsia="Times New Roman"/>
          <w:b/>
          <w:szCs w:val="24"/>
        </w:rPr>
        <w:lastRenderedPageBreak/>
        <w:t>ΙΩΑΝΝΗΣ ΣΑΧΙΝΙΔΗΣ</w:t>
      </w:r>
      <w:r>
        <w:rPr>
          <w:rFonts w:eastAsia="Times New Roman"/>
          <w:b/>
          <w:szCs w:val="24"/>
        </w:rPr>
        <w:t>:</w:t>
      </w:r>
      <w:r>
        <w:rPr>
          <w:rFonts w:eastAsia="Times New Roman"/>
          <w:szCs w:val="24"/>
        </w:rPr>
        <w:t xml:space="preserve"> Όχι.</w:t>
      </w:r>
    </w:p>
    <w:p w14:paraId="07A0080C"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Όχι. </w:t>
      </w:r>
    </w:p>
    <w:p w14:paraId="07A0080D"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0E"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0F"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10"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7A00811"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14 έγινε δεκτό, όπως </w:t>
      </w:r>
      <w:r>
        <w:rPr>
          <w:rFonts w:eastAsia="Times New Roman"/>
          <w:szCs w:val="24"/>
        </w:rPr>
        <w:t xml:space="preserve">τροποποιήθηκε από τον κύριο Υπουργό, κατά πλειοψηφία. </w:t>
      </w:r>
    </w:p>
    <w:p w14:paraId="07A00812"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δεκτό το άρθρο 15, όπως τροποποιήθηκε από τον κύριο Υπουργό;</w:t>
      </w:r>
    </w:p>
    <w:p w14:paraId="07A00813"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14" w14:textId="77777777" w:rsidR="00952F62" w:rsidRDefault="00723C98">
      <w:pPr>
        <w:spacing w:line="600" w:lineRule="auto"/>
        <w:ind w:firstLine="720"/>
        <w:jc w:val="both"/>
        <w:rPr>
          <w:rFonts w:eastAsia="Times New Roman"/>
          <w:szCs w:val="24"/>
        </w:rPr>
      </w:pPr>
      <w:r>
        <w:rPr>
          <w:rFonts w:eastAsia="Times New Roman"/>
          <w:b/>
          <w:szCs w:val="24"/>
        </w:rPr>
        <w:lastRenderedPageBreak/>
        <w:t>ΚΩΝΣΤΑΝΤΙΝΟΣ ΣΚΡΕΚΑΣ:</w:t>
      </w:r>
      <w:r>
        <w:rPr>
          <w:rFonts w:eastAsia="Times New Roman"/>
          <w:szCs w:val="24"/>
        </w:rPr>
        <w:t xml:space="preserve"> Παρών.</w:t>
      </w:r>
    </w:p>
    <w:p w14:paraId="07A00815"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Παρών.</w:t>
      </w:r>
    </w:p>
    <w:p w14:paraId="07A00816"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w:t>
      </w:r>
    </w:p>
    <w:p w14:paraId="07A00817"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18"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19"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1A"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07A0081B"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15 έγινε δεκτό, όπως τροποποιήθηκε από τον κύριο Υπουργό, κατά πλειοψηφία. </w:t>
      </w:r>
    </w:p>
    <w:p w14:paraId="07A0081C"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δεκτό το άρθρο 16, όπως τροποποιήθηκε από τον κύριο Υπουργό;</w:t>
      </w:r>
    </w:p>
    <w:p w14:paraId="07A0081D" w14:textId="77777777" w:rsidR="00952F62" w:rsidRDefault="00723C98">
      <w:pPr>
        <w:spacing w:line="600" w:lineRule="auto"/>
        <w:ind w:firstLine="720"/>
        <w:jc w:val="both"/>
        <w:rPr>
          <w:rFonts w:eastAsia="Times New Roman"/>
          <w:szCs w:val="24"/>
        </w:rPr>
      </w:pPr>
      <w:r>
        <w:rPr>
          <w:rFonts w:eastAsia="Times New Roman"/>
          <w:b/>
          <w:szCs w:val="24"/>
        </w:rPr>
        <w:lastRenderedPageBreak/>
        <w:t>ΓΕΩΡΓΙΟΣ ΔΗΜΑΡΑΣ:</w:t>
      </w:r>
      <w:r>
        <w:rPr>
          <w:rFonts w:eastAsia="Times New Roman"/>
          <w:szCs w:val="24"/>
        </w:rPr>
        <w:t xml:space="preserve"> Ναι. </w:t>
      </w:r>
    </w:p>
    <w:p w14:paraId="07A0081E"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Ναι.</w:t>
      </w:r>
    </w:p>
    <w:p w14:paraId="07A0081F"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Παρών.</w:t>
      </w:r>
    </w:p>
    <w:p w14:paraId="07A00820" w14:textId="77777777" w:rsidR="00952F62" w:rsidRDefault="00723C98">
      <w:pPr>
        <w:spacing w:line="600" w:lineRule="auto"/>
        <w:ind w:firstLine="720"/>
        <w:jc w:val="both"/>
        <w:rPr>
          <w:rFonts w:eastAsia="Times New Roman"/>
          <w:szCs w:val="24"/>
        </w:rPr>
      </w:pPr>
      <w:r>
        <w:rPr>
          <w:rFonts w:eastAsia="Times New Roman"/>
          <w:b/>
          <w:szCs w:val="24"/>
        </w:rPr>
        <w:t>ΒΑΣΙΛΕ</w:t>
      </w:r>
      <w:r>
        <w:rPr>
          <w:rFonts w:eastAsia="Times New Roman"/>
          <w:b/>
          <w:szCs w:val="24"/>
        </w:rPr>
        <w:t>ΙΟΣ ΚΕΓΚΕΡΟΓΛΟΥ:</w:t>
      </w:r>
      <w:r>
        <w:rPr>
          <w:rFonts w:eastAsia="Times New Roman"/>
          <w:szCs w:val="24"/>
        </w:rPr>
        <w:t xml:space="preserve"> Ναι. </w:t>
      </w:r>
    </w:p>
    <w:p w14:paraId="07A00821"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07A00822"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23"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24"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07A00825"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16 έγινε δεκτό, όπως τροποποιή</w:t>
      </w:r>
      <w:r>
        <w:rPr>
          <w:rFonts w:eastAsia="Times New Roman"/>
          <w:szCs w:val="24"/>
        </w:rPr>
        <w:t xml:space="preserve">θηκε από τον κύριο Υπουργό, κατά πλειοψηφία. </w:t>
      </w:r>
    </w:p>
    <w:p w14:paraId="07A00826" w14:textId="77777777" w:rsidR="00952F62" w:rsidRDefault="00723C98">
      <w:pPr>
        <w:spacing w:line="600" w:lineRule="auto"/>
        <w:ind w:firstLine="720"/>
        <w:jc w:val="both"/>
        <w:rPr>
          <w:rFonts w:eastAsia="Times New Roman"/>
          <w:szCs w:val="24"/>
        </w:rPr>
      </w:pPr>
      <w:r>
        <w:rPr>
          <w:rFonts w:eastAsia="Times New Roman"/>
          <w:szCs w:val="24"/>
        </w:rPr>
        <w:t>Εισερχόμαστε στην ψήφιση των τροπολογιών.</w:t>
      </w:r>
    </w:p>
    <w:p w14:paraId="07A00827" w14:textId="77777777" w:rsidR="00952F62" w:rsidRDefault="00723C98">
      <w:pPr>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830 και ειδικό 74 ως έχει;</w:t>
      </w:r>
    </w:p>
    <w:p w14:paraId="07A00828"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29"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Όχι.</w:t>
      </w:r>
    </w:p>
    <w:p w14:paraId="07A0082A"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82B" w14:textId="77777777" w:rsidR="00952F62" w:rsidRDefault="00723C98">
      <w:pPr>
        <w:spacing w:line="600" w:lineRule="auto"/>
        <w:ind w:firstLine="720"/>
        <w:jc w:val="both"/>
        <w:rPr>
          <w:rFonts w:eastAsia="Times New Roman"/>
          <w:szCs w:val="24"/>
        </w:rPr>
      </w:pPr>
      <w:r>
        <w:rPr>
          <w:rFonts w:eastAsia="Times New Roman"/>
          <w:b/>
          <w:szCs w:val="24"/>
        </w:rPr>
        <w:t>ΒΑΣΙ</w:t>
      </w:r>
      <w:r>
        <w:rPr>
          <w:rFonts w:eastAsia="Times New Roman"/>
          <w:b/>
          <w:szCs w:val="24"/>
        </w:rPr>
        <w:t>ΛΕΙΟΣ ΚΕΓΚΕΡΟΓΛΟΥ:</w:t>
      </w:r>
      <w:r>
        <w:rPr>
          <w:rFonts w:eastAsia="Times New Roman"/>
          <w:szCs w:val="24"/>
        </w:rPr>
        <w:t xml:space="preserve"> Ναι. </w:t>
      </w:r>
    </w:p>
    <w:p w14:paraId="07A0082C"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2D"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2E"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2F"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07A00830" w14:textId="77777777" w:rsidR="00952F62" w:rsidRDefault="00723C9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Συνεπώς</w:t>
      </w:r>
      <w:r>
        <w:rPr>
          <w:rFonts w:eastAsia="Times New Roman"/>
          <w:szCs w:val="24"/>
        </w:rPr>
        <w:t xml:space="preserve"> η τροπολογία με γενικό αριθμό 830 και ειδικό 74 έγινε δεκτή ως έχει κατά πλειοψηφία και εντάσσεται στο νομοσχέδιο ως ίδιο άρθρο.</w:t>
      </w:r>
    </w:p>
    <w:p w14:paraId="07A00831"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831 και ειδικό 75 ως έχει;</w:t>
      </w:r>
    </w:p>
    <w:p w14:paraId="07A00832"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33" w14:textId="77777777" w:rsidR="00952F62" w:rsidRDefault="00723C98">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ΣΚΡΕΚΑΣ:</w:t>
      </w:r>
      <w:r>
        <w:rPr>
          <w:rFonts w:eastAsia="Times New Roman"/>
          <w:szCs w:val="24"/>
        </w:rPr>
        <w:t xml:space="preserve"> Όχι.</w:t>
      </w:r>
    </w:p>
    <w:p w14:paraId="07A00834"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835"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w:t>
      </w:r>
    </w:p>
    <w:p w14:paraId="07A00836"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37"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38"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39" w14:textId="77777777" w:rsidR="00952F62" w:rsidRDefault="00723C98">
      <w:pPr>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Ναι.</w:t>
      </w:r>
    </w:p>
    <w:p w14:paraId="07A0083A"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η τροπολογία με γενικό αριθμό 831 και ειδικό 75 έγινε δεκτή ως έχει κατά πλειοψηφία και εντάσσεται στο νομοσχέδιο ως ίδιο άρθρο.</w:t>
      </w:r>
    </w:p>
    <w:p w14:paraId="07A0083B"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838 και ειδικό 79 ως έχει;</w:t>
      </w:r>
    </w:p>
    <w:p w14:paraId="07A0083C"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3D" w14:textId="77777777" w:rsidR="00952F62" w:rsidRDefault="00723C98">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ΣΚΡΕΚΑΣ:</w:t>
      </w:r>
      <w:r>
        <w:rPr>
          <w:rFonts w:eastAsia="Times New Roman"/>
          <w:szCs w:val="24"/>
        </w:rPr>
        <w:t xml:space="preserve"> Όχι.</w:t>
      </w:r>
    </w:p>
    <w:p w14:paraId="07A0083E"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83F"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w:t>
      </w:r>
    </w:p>
    <w:p w14:paraId="07A00840"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41"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42" w14:textId="77777777" w:rsidR="00952F62" w:rsidRDefault="00723C9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Το Ποτάμι απουσιάζει.</w:t>
      </w:r>
    </w:p>
    <w:p w14:paraId="07A00843"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07A00844"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η τροπολογία με γενικό αριθμό 838 και ειδικό 79 έγινε δεκτή ως έχει κατά πλειοψηφία και εντάσσεται στο νομοσχέδιο ως ίδιο άρθρο.</w:t>
      </w:r>
    </w:p>
    <w:p w14:paraId="07A00845"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839 και ειδικό 80 ως έχει;</w:t>
      </w:r>
    </w:p>
    <w:p w14:paraId="07A00846"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47" w14:textId="77777777" w:rsidR="00952F62" w:rsidRDefault="00723C98">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ΣΚΡΕΚΑΣ:</w:t>
      </w:r>
      <w:r>
        <w:rPr>
          <w:rFonts w:eastAsia="Times New Roman"/>
          <w:szCs w:val="24"/>
        </w:rPr>
        <w:t xml:space="preserve"> Όχι.</w:t>
      </w:r>
    </w:p>
    <w:p w14:paraId="07A00848"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849"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Παρών. </w:t>
      </w:r>
    </w:p>
    <w:p w14:paraId="07A0084A"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07A0084B" w14:textId="77777777" w:rsidR="00952F62" w:rsidRDefault="00723C98">
      <w:pPr>
        <w:spacing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07A0084C"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4D"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7A0084E"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τροπολογία με γενικό αριθμό 839 και ειδικό 80 έγινε δεκτή ως έχει κατά πλειοψηφία και εντάσσεται στο νομοσχέδιο ως ίδιο άρθρο.</w:t>
      </w:r>
    </w:p>
    <w:p w14:paraId="07A0084F"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852 και ειδικό 81 ως έχει;</w:t>
      </w:r>
    </w:p>
    <w:p w14:paraId="07A00850"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51" w14:textId="77777777" w:rsidR="00952F62" w:rsidRDefault="00723C98">
      <w:pPr>
        <w:spacing w:line="600" w:lineRule="auto"/>
        <w:ind w:firstLine="720"/>
        <w:jc w:val="both"/>
        <w:rPr>
          <w:rFonts w:eastAsia="Times New Roman"/>
          <w:szCs w:val="24"/>
        </w:rPr>
      </w:pPr>
      <w:r>
        <w:rPr>
          <w:rFonts w:eastAsia="Times New Roman"/>
          <w:b/>
          <w:szCs w:val="24"/>
        </w:rPr>
        <w:t>ΚΩΝΣΤ</w:t>
      </w:r>
      <w:r>
        <w:rPr>
          <w:rFonts w:eastAsia="Times New Roman"/>
          <w:b/>
          <w:szCs w:val="24"/>
        </w:rPr>
        <w:t>ΑΝΤΙΝΟΣ ΣΚΡΕΚΑΣ:</w:t>
      </w:r>
      <w:r>
        <w:rPr>
          <w:rFonts w:eastAsia="Times New Roman"/>
          <w:szCs w:val="24"/>
        </w:rPr>
        <w:t xml:space="preserve"> Όχι.</w:t>
      </w:r>
    </w:p>
    <w:p w14:paraId="07A00852"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Παρών.</w:t>
      </w:r>
    </w:p>
    <w:p w14:paraId="07A00853"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Παρών. </w:t>
      </w:r>
    </w:p>
    <w:p w14:paraId="07A00854" w14:textId="77777777" w:rsidR="00952F62" w:rsidRDefault="00723C98">
      <w:pPr>
        <w:spacing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Όχι.</w:t>
      </w:r>
    </w:p>
    <w:p w14:paraId="07A00855"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56"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57"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07A00858"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Συνεπώς η τροπολογία με γενικό αριθμό 852 και ειδικό 81 έγινε δεκτή ως έχει κατά πλειοψηφία και εντάσσεται στο νομοσχέδιο ως ίδιο άρθρο.</w:t>
      </w:r>
    </w:p>
    <w:p w14:paraId="07A00859"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858 και ειδικό 86 ως έχει;</w:t>
      </w:r>
    </w:p>
    <w:p w14:paraId="07A0085A" w14:textId="77777777" w:rsidR="00952F62" w:rsidRDefault="00723C98">
      <w:pPr>
        <w:spacing w:line="600" w:lineRule="auto"/>
        <w:ind w:firstLine="720"/>
        <w:jc w:val="both"/>
        <w:rPr>
          <w:rFonts w:eastAsia="Times New Roman"/>
          <w:szCs w:val="24"/>
        </w:rPr>
      </w:pPr>
      <w:r>
        <w:rPr>
          <w:rFonts w:eastAsia="Times New Roman"/>
          <w:b/>
          <w:szCs w:val="24"/>
        </w:rPr>
        <w:t>ΓΕΩΡΓΙΟΣ Δ</w:t>
      </w:r>
      <w:r>
        <w:rPr>
          <w:rFonts w:eastAsia="Times New Roman"/>
          <w:b/>
          <w:szCs w:val="24"/>
        </w:rPr>
        <w:t>ΗΜΑΡΑΣ:</w:t>
      </w:r>
      <w:r>
        <w:rPr>
          <w:rFonts w:eastAsia="Times New Roman"/>
          <w:szCs w:val="24"/>
        </w:rPr>
        <w:t xml:space="preserve"> Ναι. </w:t>
      </w:r>
    </w:p>
    <w:p w14:paraId="07A0085B"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Όχι.</w:t>
      </w:r>
    </w:p>
    <w:p w14:paraId="07A0085C"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07A0085D" w14:textId="77777777" w:rsidR="00952F62" w:rsidRDefault="00723C98">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Όχι. </w:t>
      </w:r>
    </w:p>
    <w:p w14:paraId="07A0085E"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85F"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60"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61"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7A00862"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Συνεπώς η τροπολογία με γενικό αριθμό 858 και ειδικό 86 έγινε δεκτή ως έχει κατά πλειοψηφία και εντάσσεται στο νομοσχέδιο ως ίδιο άρθρο.</w:t>
      </w:r>
    </w:p>
    <w:p w14:paraId="07A00863"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859 και ειδικό 87 ως έχει;</w:t>
      </w:r>
    </w:p>
    <w:p w14:paraId="07A00864" w14:textId="77777777" w:rsidR="00952F62" w:rsidRDefault="00723C98">
      <w:pPr>
        <w:spacing w:line="600" w:lineRule="auto"/>
        <w:ind w:firstLine="720"/>
        <w:jc w:val="both"/>
        <w:rPr>
          <w:rFonts w:eastAsia="Times New Roman"/>
          <w:szCs w:val="24"/>
        </w:rPr>
      </w:pPr>
      <w:r>
        <w:rPr>
          <w:rFonts w:eastAsia="Times New Roman"/>
          <w:b/>
          <w:szCs w:val="24"/>
        </w:rPr>
        <w:t>ΓΕΩΡΓΙΟΣ Δ</w:t>
      </w:r>
      <w:r>
        <w:rPr>
          <w:rFonts w:eastAsia="Times New Roman"/>
          <w:b/>
          <w:szCs w:val="24"/>
        </w:rPr>
        <w:t>ΗΜΑΡΑΣ:</w:t>
      </w:r>
      <w:r>
        <w:rPr>
          <w:rFonts w:eastAsia="Times New Roman"/>
          <w:szCs w:val="24"/>
        </w:rPr>
        <w:t xml:space="preserve"> Ναι. </w:t>
      </w:r>
    </w:p>
    <w:p w14:paraId="07A00865" w14:textId="77777777" w:rsidR="00952F62" w:rsidRDefault="00723C98">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Ναι.</w:t>
      </w:r>
    </w:p>
    <w:p w14:paraId="07A00866" w14:textId="77777777" w:rsidR="00952F62" w:rsidRDefault="00723C98">
      <w:pPr>
        <w:spacing w:line="600" w:lineRule="auto"/>
        <w:ind w:firstLine="720"/>
        <w:jc w:val="both"/>
        <w:rPr>
          <w:rFonts w:eastAsia="Times New Roman"/>
          <w:szCs w:val="24"/>
        </w:rPr>
      </w:pPr>
      <w:r>
        <w:rPr>
          <w:rFonts w:eastAsia="Times New Roman"/>
          <w:b/>
          <w:szCs w:val="24"/>
        </w:rPr>
        <w:lastRenderedPageBreak/>
        <w:t>ΙΩΑΝΝΗΣ ΣΑΧΙΝΙΔΗΣ:</w:t>
      </w:r>
      <w:r>
        <w:rPr>
          <w:rFonts w:eastAsia="Times New Roman"/>
          <w:szCs w:val="24"/>
        </w:rPr>
        <w:t xml:space="preserve"> Όχι.</w:t>
      </w:r>
    </w:p>
    <w:p w14:paraId="07A00867"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Όχι. </w:t>
      </w:r>
    </w:p>
    <w:p w14:paraId="07A00868"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Παρών.</w:t>
      </w:r>
    </w:p>
    <w:p w14:paraId="07A00869"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6A"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6B"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7A0086C"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Συνεπώς η τροπολογία με γενικό αριθμό 859 και ειδικό 87 έγινε δεκτή ως έχει κατά πλειοψηφία και εντάσσεται στο νομοσχέδιο ως ίδιο άρθρο.</w:t>
      </w:r>
    </w:p>
    <w:p w14:paraId="07A0086D" w14:textId="77777777" w:rsidR="00952F62" w:rsidRDefault="00723C9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860 και ειδικό 88 ως έχει;</w:t>
      </w:r>
    </w:p>
    <w:p w14:paraId="07A0086E" w14:textId="77777777" w:rsidR="00952F62" w:rsidRDefault="00723C98">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 </w:t>
      </w:r>
    </w:p>
    <w:p w14:paraId="07A0086F" w14:textId="77777777" w:rsidR="00952F62" w:rsidRDefault="00723C98">
      <w:pPr>
        <w:spacing w:line="600" w:lineRule="auto"/>
        <w:ind w:firstLine="720"/>
        <w:jc w:val="both"/>
        <w:rPr>
          <w:rFonts w:eastAsia="Times New Roman"/>
          <w:szCs w:val="24"/>
        </w:rPr>
      </w:pPr>
      <w:r>
        <w:rPr>
          <w:rFonts w:eastAsia="Times New Roman"/>
          <w:b/>
          <w:szCs w:val="24"/>
        </w:rPr>
        <w:lastRenderedPageBreak/>
        <w:t>ΚΩΝΣΤΑΝΤΙΝΟΣ ΣΚΡΕΚΑΣ:</w:t>
      </w:r>
      <w:r>
        <w:rPr>
          <w:rFonts w:eastAsia="Times New Roman"/>
          <w:szCs w:val="24"/>
        </w:rPr>
        <w:t xml:space="preserve"> Παρών.</w:t>
      </w:r>
    </w:p>
    <w:p w14:paraId="07A00870" w14:textId="77777777" w:rsidR="00952F62" w:rsidRDefault="00723C9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Ναι.</w:t>
      </w:r>
    </w:p>
    <w:p w14:paraId="07A00871"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w:t>
      </w:r>
    </w:p>
    <w:p w14:paraId="07A00872"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Ναι.</w:t>
      </w:r>
    </w:p>
    <w:p w14:paraId="07A00873" w14:textId="77777777" w:rsidR="00952F62" w:rsidRDefault="00723C9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07A00874"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Ποτάμι απουσιάζει.</w:t>
      </w:r>
    </w:p>
    <w:p w14:paraId="07A00875" w14:textId="77777777" w:rsidR="00952F62" w:rsidRDefault="00723C9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07A00876" w14:textId="77777777" w:rsidR="00952F62" w:rsidRDefault="00723C98">
      <w:pPr>
        <w:spacing w:line="600" w:lineRule="auto"/>
        <w:ind w:firstLine="720"/>
        <w:jc w:val="both"/>
        <w:rPr>
          <w:rFonts w:eastAsia="Times New Roman"/>
          <w:szCs w:val="24"/>
        </w:rPr>
      </w:pPr>
      <w:r>
        <w:rPr>
          <w:rFonts w:eastAsia="Times New Roman"/>
          <w:b/>
          <w:szCs w:val="24"/>
        </w:rPr>
        <w:t>ΠΡΟΕΔΡΕΥΟΥΣ</w:t>
      </w:r>
      <w:r>
        <w:rPr>
          <w:rFonts w:eastAsia="Times New Roman"/>
          <w:b/>
          <w:szCs w:val="24"/>
        </w:rPr>
        <w:t>Α (Αναστασία Χριστοδουλοπούλου):</w:t>
      </w:r>
      <w:r>
        <w:rPr>
          <w:rFonts w:eastAsia="Times New Roman"/>
          <w:szCs w:val="24"/>
        </w:rPr>
        <w:t xml:space="preserve"> Συνεπώς η τροπολογία με γενικό αριθμό 860 και ειδικό 88 έγινε δεκτή ως έχει κατά πλειοψηφία και εντάσσεται στο νομοσχέδιο ως ίδιο άρθρο.</w:t>
      </w:r>
    </w:p>
    <w:p w14:paraId="07A0087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871 και ειδικό 99 ως έχει; </w:t>
      </w:r>
    </w:p>
    <w:p w14:paraId="07A0087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Ναι. </w:t>
      </w:r>
    </w:p>
    <w:p w14:paraId="07A0087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 </w:t>
      </w:r>
    </w:p>
    <w:p w14:paraId="07A0087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07A0087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07A0087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07A0087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7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 xml:space="preserve">Το Ποτάμι απουσιάζει. </w:t>
      </w:r>
    </w:p>
    <w:p w14:paraId="07A0087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07A0088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871 και ειδικό 99 έγινε δεκτή ως έχει ομοφώνως και εντάσσεται στο νομοσχέδιο ως ίδιο άρθρο.</w:t>
      </w:r>
    </w:p>
    <w:p w14:paraId="07A0088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Ερωτ</w:t>
      </w:r>
      <w:r>
        <w:rPr>
          <w:rFonts w:eastAsia="Times New Roman" w:cs="Times New Roman"/>
          <w:szCs w:val="24"/>
        </w:rPr>
        <w:t xml:space="preserve">άται το Σώμα: Γίνεται δεκτή η τροπολογία με γενικό αριθμό 872 και ειδικό 100, όπως τροποποιήθηκε από τον κύριο Υπουργό; </w:t>
      </w:r>
    </w:p>
    <w:p w14:paraId="07A0088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8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8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88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Όχι. </w:t>
      </w:r>
    </w:p>
    <w:p w14:paraId="07A0088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07A0088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7A0088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8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88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872 και ειδικό 100 έγινε δεκτή, όπως τροποποιήθηκε από το</w:t>
      </w:r>
      <w:r>
        <w:rPr>
          <w:rFonts w:eastAsia="Times New Roman" w:cs="Times New Roman"/>
          <w:szCs w:val="24"/>
        </w:rPr>
        <w:t>ν κύριο Υπουργό, κατά πλειοψηφία και εντάσσεται στο νομοσχέδιο ως ίδιο άρθρο.</w:t>
      </w:r>
    </w:p>
    <w:p w14:paraId="07A0088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873 και ειδικό 101, όπως τροποποιήθηκε από τον κύριο Υπουργό; </w:t>
      </w:r>
    </w:p>
    <w:p w14:paraId="07A0088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8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 </w:t>
      </w:r>
    </w:p>
    <w:p w14:paraId="07A0088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ΣΑΧΙΝΙΔΗΣ:</w:t>
      </w:r>
      <w:r>
        <w:rPr>
          <w:rFonts w:eastAsia="Times New Roman" w:cs="Times New Roman"/>
          <w:szCs w:val="24"/>
        </w:rPr>
        <w:t xml:space="preserve"> Παρών. </w:t>
      </w:r>
    </w:p>
    <w:p w14:paraId="07A0088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Παρών. </w:t>
      </w:r>
    </w:p>
    <w:p w14:paraId="07A0089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w:t>
      </w:r>
    </w:p>
    <w:p w14:paraId="07A0089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9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 Ποτάμι απουσιάζει. </w:t>
      </w:r>
    </w:p>
    <w:p w14:paraId="07A0089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07A0089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w:t>
      </w:r>
      <w:r>
        <w:rPr>
          <w:rFonts w:eastAsia="Times New Roman" w:cs="Times New Roman"/>
          <w:szCs w:val="24"/>
        </w:rPr>
        <w:t>λογία με γενικό αριθμό 873 και ειδικό 101 έγινε δεκτή, όπως τροποποιήθηκε από τον κύριο Υπουργό, κατά πλειοψηφία και εντάσσεται στο νομοσχέδιο ως ίδιο άρθρο.</w:t>
      </w:r>
    </w:p>
    <w:p w14:paraId="07A0089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874 και ειδικό 102 ως έχει; </w:t>
      </w:r>
    </w:p>
    <w:p w14:paraId="07A0089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9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9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89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Ναι. </w:t>
      </w:r>
    </w:p>
    <w:p w14:paraId="07A0089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Ναι. </w:t>
      </w:r>
    </w:p>
    <w:p w14:paraId="07A0089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9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9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7A0089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874 και ειδικό 102 έγινε δεκτή ως έχει κατά πλειοψηφία και εντάσσεται στο νομοσχέδιο ως ίδιο άρθρο.</w:t>
      </w:r>
    </w:p>
    <w:p w14:paraId="07A0089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875 και ειδικό 103; </w:t>
      </w:r>
    </w:p>
    <w:p w14:paraId="07A008A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A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A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8A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Ναι. </w:t>
      </w:r>
    </w:p>
    <w:p w14:paraId="07A008A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07A008A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A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A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8A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875 και ειδικό 103 έγινε δεκτή ως έχει κατά πλειοψηφία και εντάσσεται στο νομοσχέδιο ως ίδιο άρθρο.</w:t>
      </w:r>
    </w:p>
    <w:p w14:paraId="07A008A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876 και ειδικό 104 ω</w:t>
      </w:r>
      <w:r>
        <w:rPr>
          <w:rFonts w:eastAsia="Times New Roman" w:cs="Times New Roman"/>
          <w:szCs w:val="24"/>
        </w:rPr>
        <w:t xml:space="preserve">ς έχει; </w:t>
      </w:r>
    </w:p>
    <w:p w14:paraId="07A008A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A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A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 </w:t>
      </w:r>
    </w:p>
    <w:p w14:paraId="07A008A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Ναι. </w:t>
      </w:r>
    </w:p>
    <w:p w14:paraId="07A008A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07A008A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B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B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7A008B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876 και ειδικό 104 έγινε δεκτή ως έχει κατά πλειοψηφία και εντάσσεται στο νομοσχέδιο ως ίδιο άρθρο.</w:t>
      </w:r>
    </w:p>
    <w:p w14:paraId="07A008B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877 και ειδικό 105 ως έχει; </w:t>
      </w:r>
    </w:p>
    <w:p w14:paraId="07A008B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B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Όχι. </w:t>
      </w:r>
    </w:p>
    <w:p w14:paraId="07A008B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8B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Παρών. </w:t>
      </w:r>
    </w:p>
    <w:p w14:paraId="07A008B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w:t>
      </w:r>
    </w:p>
    <w:p w14:paraId="07A008B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B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ΕΥΟΥΣΑ (Αναστασία Χριστοδουλοπούλου): </w:t>
      </w:r>
      <w:r>
        <w:rPr>
          <w:rFonts w:eastAsia="Times New Roman" w:cs="Times New Roman"/>
          <w:szCs w:val="24"/>
        </w:rPr>
        <w:t xml:space="preserve">Το Ποτάμι απουσιάζει. </w:t>
      </w:r>
    </w:p>
    <w:p w14:paraId="07A008B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07A008B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877 και ειδικό 105 έγινε δεκτή ως έχει κατά πλειοψηφία και εντάσσεται στο νομοσχέδιο ως ίδιο άρθρο.</w:t>
      </w:r>
    </w:p>
    <w:p w14:paraId="07A008B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878 και ειδικό 106 ως έχει; </w:t>
      </w:r>
    </w:p>
    <w:p w14:paraId="07A008B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Ναι. </w:t>
      </w:r>
    </w:p>
    <w:p w14:paraId="07A008B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ΟΣ ΣΚΡΕΚΑΣ:</w:t>
      </w:r>
      <w:r>
        <w:rPr>
          <w:rFonts w:eastAsia="Times New Roman" w:cs="Times New Roman"/>
          <w:szCs w:val="24"/>
        </w:rPr>
        <w:t xml:space="preserve"> Όχι. </w:t>
      </w:r>
    </w:p>
    <w:p w14:paraId="07A008C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8C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Παρών. </w:t>
      </w:r>
    </w:p>
    <w:p w14:paraId="07A008C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 </w:t>
      </w:r>
    </w:p>
    <w:p w14:paraId="07A008C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C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C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07A008C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w:t>
      </w:r>
      <w:r>
        <w:rPr>
          <w:rFonts w:eastAsia="Times New Roman" w:cs="Times New Roman"/>
          <w:b/>
          <w:szCs w:val="24"/>
        </w:rPr>
        <w:t>λου):</w:t>
      </w:r>
      <w:r>
        <w:rPr>
          <w:rFonts w:eastAsia="Times New Roman"/>
          <w:b/>
        </w:rPr>
        <w:t xml:space="preserve"> </w:t>
      </w:r>
      <w:r>
        <w:rPr>
          <w:rFonts w:eastAsia="Times New Roman" w:cs="Times New Roman"/>
          <w:szCs w:val="24"/>
        </w:rPr>
        <w:t>Συνεπώς, η τροπολογία με γενικό αριθμό 878 και ειδικό 106 έγινε δεκτή ως έχει κατά πλειοψηφία και εντάσσεται στο νομοσχέδιο ως ίδιο άρθρο.</w:t>
      </w:r>
    </w:p>
    <w:p w14:paraId="07A008C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879 και ειδικό 107, όπως τροποποιήθηκε από τον κύ</w:t>
      </w:r>
      <w:r>
        <w:rPr>
          <w:rFonts w:eastAsia="Times New Roman" w:cs="Times New Roman"/>
          <w:szCs w:val="24"/>
        </w:rPr>
        <w:t xml:space="preserve">ριο Υπουργό; </w:t>
      </w:r>
    </w:p>
    <w:p w14:paraId="07A008C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C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C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8C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Ναι. </w:t>
      </w:r>
    </w:p>
    <w:p w14:paraId="07A008C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w:t>
      </w:r>
    </w:p>
    <w:p w14:paraId="07A008C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C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C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w:t>
      </w:r>
      <w:r>
        <w:rPr>
          <w:rFonts w:eastAsia="Times New Roman" w:cs="Times New Roman"/>
          <w:szCs w:val="24"/>
        </w:rPr>
        <w:t>αρών.</w:t>
      </w:r>
    </w:p>
    <w:p w14:paraId="07A008D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879 και ειδικό 107 έγινε δεκτή, όπως τροποποιήθηκε από τον κύριο Υπουργό, κατά πλειοψηφία και εντάσσεται στο νομοσχέδιο ως ίδιο άρθρο.</w:t>
      </w:r>
    </w:p>
    <w:p w14:paraId="07A008D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881 και ειδικό 109 ως έχει; </w:t>
      </w:r>
    </w:p>
    <w:p w14:paraId="07A008D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D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D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 </w:t>
      </w:r>
    </w:p>
    <w:p w14:paraId="07A008D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Παρών. </w:t>
      </w:r>
    </w:p>
    <w:p w14:paraId="07A008D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 </w:t>
      </w:r>
    </w:p>
    <w:p w14:paraId="07A008D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D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 Ποτάμι απουσιάζει. </w:t>
      </w:r>
    </w:p>
    <w:p w14:paraId="07A008D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8D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881 και ειδικό 109 έγινε δεκτή ως έχει κατά πλειοψηφία και εντάσσεται στο νομοσχέδι</w:t>
      </w:r>
      <w:r>
        <w:rPr>
          <w:rFonts w:eastAsia="Times New Roman" w:cs="Times New Roman"/>
          <w:szCs w:val="24"/>
        </w:rPr>
        <w:t>ο ως ίδιο άρθρο.</w:t>
      </w:r>
    </w:p>
    <w:p w14:paraId="07A008D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816 και ειδικό 72 ως έχει; </w:t>
      </w:r>
    </w:p>
    <w:p w14:paraId="07A008D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D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D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8D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Παρών. </w:t>
      </w:r>
    </w:p>
    <w:p w14:paraId="07A008E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 </w:t>
      </w:r>
    </w:p>
    <w:p w14:paraId="07A008E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ΛΑ</w:t>
      </w:r>
      <w:r>
        <w:rPr>
          <w:rFonts w:eastAsia="Times New Roman" w:cs="Times New Roman"/>
          <w:b/>
          <w:szCs w:val="24"/>
        </w:rPr>
        <w:t>ΖΑΡΙΔΗΣ:</w:t>
      </w:r>
      <w:r>
        <w:rPr>
          <w:rFonts w:eastAsia="Times New Roman" w:cs="Times New Roman"/>
          <w:szCs w:val="24"/>
        </w:rPr>
        <w:t xml:space="preserve"> Ναι.</w:t>
      </w:r>
    </w:p>
    <w:p w14:paraId="07A008E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E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8E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 xml:space="preserve">Συνεπώς η τροπολογία με γενικό αριθμό 816 και ειδικό 72 έγινε δεκτή ως έχει κατά πλειοψηφία και εντάσσεται </w:t>
      </w:r>
      <w:r>
        <w:rPr>
          <w:rFonts w:eastAsia="Times New Roman" w:cs="Times New Roman"/>
          <w:szCs w:val="24"/>
        </w:rPr>
        <w:t>στο νομοσχέδιο ως ίδιο άρθρο.</w:t>
      </w:r>
    </w:p>
    <w:p w14:paraId="07A008E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825 και ειδικό 73 ως έχει; </w:t>
      </w:r>
    </w:p>
    <w:p w14:paraId="07A008E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E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E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8E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Παρών. </w:t>
      </w:r>
    </w:p>
    <w:p w14:paraId="07A008E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Όχι. </w:t>
      </w:r>
    </w:p>
    <w:p w14:paraId="07A008E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ΛΑΖΑΡΙΔΗΣ:</w:t>
      </w:r>
      <w:r>
        <w:rPr>
          <w:rFonts w:eastAsia="Times New Roman" w:cs="Times New Roman"/>
          <w:szCs w:val="24"/>
        </w:rPr>
        <w:t xml:space="preserve"> Ναι.</w:t>
      </w:r>
    </w:p>
    <w:p w14:paraId="07A008E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E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8E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825 και ειδικό 73 έγινε δεκτή ως έχει κατά πλειοψηφία και ε</w:t>
      </w:r>
      <w:r>
        <w:rPr>
          <w:rFonts w:eastAsia="Times New Roman" w:cs="Times New Roman"/>
          <w:szCs w:val="24"/>
        </w:rPr>
        <w:t>ντάσσεται στο νομοσχέδιο ως ίδιο άρθρο.</w:t>
      </w:r>
    </w:p>
    <w:p w14:paraId="07A008E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832 και ειδικό 76, όπως τροποποιήθηκε από τον κύριο Υπουργό; </w:t>
      </w:r>
    </w:p>
    <w:p w14:paraId="07A008F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F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8F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8F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 xml:space="preserve">Ναι. </w:t>
      </w:r>
    </w:p>
    <w:p w14:paraId="07A008F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w:t>
      </w:r>
    </w:p>
    <w:p w14:paraId="07A008F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8F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8F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7A008F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 xml:space="preserve">Συνεπώς, η τροπολογία με γενικό αριθμό 832 </w:t>
      </w:r>
      <w:r>
        <w:rPr>
          <w:rFonts w:eastAsia="Times New Roman" w:cs="Times New Roman"/>
          <w:szCs w:val="24"/>
        </w:rPr>
        <w:t>και ειδικό 76 έγινε δεκτή, όπως τροποποιήθηκε από τον κύριο Υπουργό, κατά πλειοψηφία και εντάσσεται στο νομοσχέδιο ως ίδιο άρθρο.</w:t>
      </w:r>
    </w:p>
    <w:p w14:paraId="07A008F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834 και ειδικό 77 ως έχει; </w:t>
      </w:r>
    </w:p>
    <w:p w14:paraId="07A008F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8F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w:t>
      </w:r>
      <w:r>
        <w:rPr>
          <w:rFonts w:eastAsia="Times New Roman" w:cs="Times New Roman"/>
          <w:b/>
          <w:szCs w:val="24"/>
        </w:rPr>
        <w:t xml:space="preserve"> ΣΚΡΕΚΑΣ:</w:t>
      </w:r>
      <w:r>
        <w:rPr>
          <w:rFonts w:eastAsia="Times New Roman" w:cs="Times New Roman"/>
          <w:szCs w:val="24"/>
        </w:rPr>
        <w:t xml:space="preserve"> Όχι. </w:t>
      </w:r>
    </w:p>
    <w:p w14:paraId="07A008F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8F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Παρών. </w:t>
      </w:r>
    </w:p>
    <w:p w14:paraId="07A008F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w:t>
      </w:r>
    </w:p>
    <w:p w14:paraId="07A008F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0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90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90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834 και ειδικό 77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0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856 και ειδικό 84 ως έχει; </w:t>
      </w:r>
    </w:p>
    <w:p w14:paraId="07A0090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Ναι. </w:t>
      </w:r>
    </w:p>
    <w:p w14:paraId="07A0090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ΣΚΡΕΚΑΣ:</w:t>
      </w:r>
      <w:r>
        <w:rPr>
          <w:rFonts w:eastAsia="Times New Roman" w:cs="Times New Roman"/>
          <w:szCs w:val="24"/>
        </w:rPr>
        <w:t xml:space="preserve"> Όχι. </w:t>
      </w:r>
    </w:p>
    <w:p w14:paraId="07A0090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90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Παρών. </w:t>
      </w:r>
    </w:p>
    <w:p w14:paraId="07A0090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07A0090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0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90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7A0090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b/>
        </w:rPr>
        <w:t xml:space="preserve"> </w:t>
      </w:r>
      <w:r>
        <w:rPr>
          <w:rFonts w:eastAsia="Times New Roman" w:cs="Times New Roman"/>
          <w:szCs w:val="24"/>
        </w:rPr>
        <w:t>Συνεπώς η τροπολογία με γενικό αριθμό 856 και ειδικό 84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0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857 και ειδικό 85 ως έχει; </w:t>
      </w:r>
    </w:p>
    <w:p w14:paraId="07A0090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ΔΗΜΑΡΑΣ:</w:t>
      </w:r>
      <w:r>
        <w:rPr>
          <w:rFonts w:eastAsia="Times New Roman" w:cs="Times New Roman"/>
          <w:szCs w:val="24"/>
        </w:rPr>
        <w:t xml:space="preserve"> Ναι. </w:t>
      </w:r>
    </w:p>
    <w:p w14:paraId="07A0090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1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91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Ναι. </w:t>
      </w:r>
    </w:p>
    <w:p w14:paraId="07A0091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07A0091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1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91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7A0091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w:t>
      </w:r>
      <w:r>
        <w:rPr>
          <w:rFonts w:eastAsia="Times New Roman" w:cs="Times New Roman"/>
          <w:b/>
          <w:szCs w:val="24"/>
        </w:rPr>
        <w:t>(Αναστασία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857 και ειδικό 85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1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863 και ειδικό 91 ως έχει</w:t>
      </w:r>
      <w:r>
        <w:rPr>
          <w:rFonts w:eastAsia="Times New Roman" w:cs="Times New Roman"/>
          <w:szCs w:val="24"/>
        </w:rPr>
        <w:t xml:space="preserve">; </w:t>
      </w:r>
    </w:p>
    <w:p w14:paraId="07A0091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1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 </w:t>
      </w:r>
    </w:p>
    <w:p w14:paraId="07A0091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91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Ναι. </w:t>
      </w:r>
    </w:p>
    <w:p w14:paraId="07A0091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07A0091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1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91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Παρών.</w:t>
      </w:r>
    </w:p>
    <w:p w14:paraId="07A0092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863 και ειδικό 91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2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864 και ειδικό 92 </w:t>
      </w:r>
      <w:r>
        <w:rPr>
          <w:rFonts w:eastAsia="Times New Roman" w:cs="Times New Roman"/>
          <w:szCs w:val="24"/>
        </w:rPr>
        <w:t xml:space="preserve">ως έχει; </w:t>
      </w:r>
    </w:p>
    <w:p w14:paraId="07A0092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2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2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07A0092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Ναι. </w:t>
      </w:r>
    </w:p>
    <w:p w14:paraId="07A0092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w:t>
      </w:r>
    </w:p>
    <w:p w14:paraId="07A0092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2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 Ποτάμι απουσιάζει. </w:t>
      </w:r>
    </w:p>
    <w:p w14:paraId="07A0092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07A0092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864 και ειδικό 92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2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865 και ειδ</w:t>
      </w:r>
      <w:r>
        <w:rPr>
          <w:rFonts w:eastAsia="Times New Roman" w:cs="Times New Roman"/>
          <w:szCs w:val="24"/>
        </w:rPr>
        <w:t xml:space="preserve">ικό 93 ως έχει; </w:t>
      </w:r>
    </w:p>
    <w:p w14:paraId="07A0092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2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2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7A0092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Όχι. </w:t>
      </w:r>
    </w:p>
    <w:p w14:paraId="07A0093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 </w:t>
      </w:r>
    </w:p>
    <w:p w14:paraId="07A0093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07A0093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93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Όχι.</w:t>
      </w:r>
    </w:p>
    <w:p w14:paraId="07A0093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865 και ειδικό 93 έγινε δεκτή ως έχει κατά πλειοψηφία και εντάσσεται στο νομοσχέδιο ως ίδιο άρθρο.</w:t>
      </w:r>
    </w:p>
    <w:p w14:paraId="07A0093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w:t>
      </w:r>
      <w:r>
        <w:rPr>
          <w:rFonts w:eastAsia="Times New Roman" w:cs="Times New Roman"/>
          <w:szCs w:val="24"/>
        </w:rPr>
        <w:t xml:space="preserve"> 866 και ειδικό 94 ως έχει; </w:t>
      </w:r>
    </w:p>
    <w:p w14:paraId="07A0093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3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3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 και εξηγούμε τον λόγο: Δεν λέμε όχι στον έλεγχο, αλλά στον τρόπο στελέχωσης</w:t>
      </w:r>
      <w:r>
        <w:rPr>
          <w:rFonts w:eastAsia="Times New Roman" w:cs="Times New Roman"/>
          <w:szCs w:val="24"/>
        </w:rPr>
        <w:t>,</w:t>
      </w:r>
      <w:r>
        <w:rPr>
          <w:rFonts w:eastAsia="Times New Roman" w:cs="Times New Roman"/>
          <w:szCs w:val="24"/>
        </w:rPr>
        <w:t xml:space="preserve"> που θα γίνεται με υπουργική απόφαση. </w:t>
      </w:r>
    </w:p>
    <w:p w14:paraId="07A0093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Όχι. </w:t>
      </w:r>
    </w:p>
    <w:p w14:paraId="07A0093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Παρών. </w:t>
      </w:r>
    </w:p>
    <w:p w14:paraId="07A0093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7A0093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Ποτάμι απουσιάζει. </w:t>
      </w:r>
    </w:p>
    <w:p w14:paraId="07A0093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07A0093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b/>
        </w:rPr>
        <w:t xml:space="preserve"> </w:t>
      </w:r>
      <w:r>
        <w:rPr>
          <w:rFonts w:eastAsia="Times New Roman" w:cs="Times New Roman"/>
          <w:szCs w:val="24"/>
        </w:rPr>
        <w:t>Συνεπώς η τροπολογία με γενικό αριθμό 866 και ειδικό 94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3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867 και ειδικό 95 ως έχει; </w:t>
      </w:r>
    </w:p>
    <w:p w14:paraId="07A0094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4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4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94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07A0094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ΙΑΜΑΝΤΩ ΜΑΝΩΛΑΚΟΥ:</w:t>
      </w:r>
      <w:r>
        <w:rPr>
          <w:rFonts w:eastAsia="Times New Roman" w:cs="Times New Roman"/>
          <w:szCs w:val="24"/>
        </w:rPr>
        <w:t xml:space="preserve"> Όχι.</w:t>
      </w:r>
    </w:p>
    <w:p w14:paraId="07A0094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46"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4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07A00948" w14:textId="77777777" w:rsidR="00952F62" w:rsidRDefault="00723C98">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867 και ειδικό 95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4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868 και ειδικό 96, όπως τροποποιήθηκε από τον κύριο Υπουργό;</w:t>
      </w:r>
    </w:p>
    <w:p w14:paraId="07A0094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4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4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7A0094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07A0094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94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50"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5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Παρών.</w:t>
      </w:r>
    </w:p>
    <w:p w14:paraId="07A00952"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w:t>
      </w:r>
      <w:r>
        <w:rPr>
          <w:rFonts w:eastAsia="Times New Roman" w:cs="Times New Roman"/>
          <w:szCs w:val="24"/>
        </w:rPr>
        <w:t>μό 868 και ειδικό 96 έγινε δεκτή, όπως τροποποιήθηκε από τον κύριο Υπουργό, κατά πλειοψηφία και εντάσσεται στο νομοσχέδιο ως ίδιο άρθρο.</w:t>
      </w:r>
    </w:p>
    <w:p w14:paraId="07A0095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870 και ειδικό 98 ως έχει; </w:t>
      </w:r>
    </w:p>
    <w:p w14:paraId="07A0095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5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w:t>
      </w:r>
      <w:r>
        <w:rPr>
          <w:rFonts w:eastAsia="Times New Roman" w:cs="Times New Roman"/>
          <w:b/>
          <w:szCs w:val="24"/>
        </w:rPr>
        <w:t>ΑΝΤΙΝΟΣ ΣΚΡΕΚΑΣ:</w:t>
      </w:r>
      <w:r>
        <w:rPr>
          <w:rFonts w:eastAsia="Times New Roman" w:cs="Times New Roman"/>
          <w:szCs w:val="24"/>
        </w:rPr>
        <w:t xml:space="preserve"> Όχι. </w:t>
      </w:r>
    </w:p>
    <w:p w14:paraId="07A0095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07A0095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7A0095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07A0095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5A" w14:textId="77777777" w:rsidR="00952F62" w:rsidRDefault="00723C98">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5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7A0095C" w14:textId="77777777" w:rsidR="00952F62" w:rsidRDefault="00723C98">
      <w:pPr>
        <w:spacing w:line="600" w:lineRule="auto"/>
        <w:ind w:firstLine="720"/>
        <w:jc w:val="both"/>
        <w:rPr>
          <w:rFonts w:eastAsia="Times New Roman" w:cs="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w:t>
      </w:r>
      <w:r>
        <w:rPr>
          <w:rFonts w:eastAsia="Times New Roman" w:cs="Times New Roman"/>
          <w:szCs w:val="24"/>
        </w:rPr>
        <w:t>Συνεπώς η τροπολογία με γενικό αριθμό 870 και ειδικό 98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5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880 και ειδικό 108 ως έχει; </w:t>
      </w:r>
    </w:p>
    <w:p w14:paraId="07A0095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Σ ΔΗΜΑΡΑΣ:</w:t>
      </w:r>
      <w:r>
        <w:rPr>
          <w:rFonts w:eastAsia="Times New Roman" w:cs="Times New Roman"/>
          <w:szCs w:val="24"/>
        </w:rPr>
        <w:t xml:space="preserve"> Ναι. </w:t>
      </w:r>
    </w:p>
    <w:p w14:paraId="07A0095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w:t>
      </w:r>
    </w:p>
    <w:p w14:paraId="07A0096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07A0096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7A0096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07A0096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07A00964"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6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7A00966" w14:textId="77777777" w:rsidR="00952F62" w:rsidRDefault="00723C98">
      <w:pPr>
        <w:spacing w:line="600" w:lineRule="auto"/>
        <w:ind w:firstLine="720"/>
        <w:jc w:val="both"/>
        <w:rPr>
          <w:rFonts w:eastAsia="Times New Roman" w:cs="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880 και ειδικό 108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6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882 και ειδικό 110 ως έχ</w:t>
      </w:r>
      <w:r>
        <w:rPr>
          <w:rFonts w:eastAsia="Times New Roman" w:cs="Times New Roman"/>
          <w:szCs w:val="24"/>
        </w:rPr>
        <w:t xml:space="preserve">ει; </w:t>
      </w:r>
    </w:p>
    <w:p w14:paraId="07A0096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6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6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96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07A0096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Παρών.</w:t>
      </w:r>
    </w:p>
    <w:p w14:paraId="07A0096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6E"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6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07A00970"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w:t>
      </w:r>
      <w:r>
        <w:rPr>
          <w:rFonts w:eastAsia="Times New Roman"/>
          <w:b/>
          <w:szCs w:val="24"/>
        </w:rPr>
        <w:t>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882 και ειδικό 110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7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883 και ειδικό </w:t>
      </w:r>
      <w:r>
        <w:rPr>
          <w:rFonts w:eastAsia="Times New Roman" w:cs="Times New Roman"/>
          <w:szCs w:val="24"/>
        </w:rPr>
        <w:t xml:space="preserve">111 ως έχει; </w:t>
      </w:r>
    </w:p>
    <w:p w14:paraId="07A0097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7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7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97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Ναι.</w:t>
      </w:r>
    </w:p>
    <w:p w14:paraId="07A0097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07A0097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78"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7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w:t>
      </w:r>
      <w:r>
        <w:rPr>
          <w:rFonts w:eastAsia="Times New Roman" w:cs="Times New Roman"/>
          <w:szCs w:val="24"/>
        </w:rPr>
        <w:t>ν.</w:t>
      </w:r>
    </w:p>
    <w:p w14:paraId="07A0097A"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883 και ειδικό 111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7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884 και </w:t>
      </w:r>
      <w:r>
        <w:rPr>
          <w:rFonts w:eastAsia="Times New Roman" w:cs="Times New Roman"/>
          <w:szCs w:val="24"/>
        </w:rPr>
        <w:t xml:space="preserve">ειδικό 112 ως έχει; </w:t>
      </w:r>
    </w:p>
    <w:p w14:paraId="07A0097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7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07A0097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Ναι.</w:t>
      </w:r>
    </w:p>
    <w:p w14:paraId="07A0097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7A0098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07A0098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82"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8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7A00984"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884 και ειδικό 112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8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w:t>
      </w:r>
      <w:r>
        <w:rPr>
          <w:rFonts w:eastAsia="Times New Roman" w:cs="Times New Roman"/>
          <w:szCs w:val="24"/>
        </w:rPr>
        <w:t xml:space="preserve">ικό αριθμό 885 και ειδικό 113 ως έχει; </w:t>
      </w:r>
    </w:p>
    <w:p w14:paraId="07A0098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8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Παρών. </w:t>
      </w:r>
    </w:p>
    <w:p w14:paraId="07A0098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7A0098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07A0098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07A0098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8C"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Το Ποτάμι </w:t>
      </w:r>
      <w:r>
        <w:rPr>
          <w:rFonts w:eastAsia="Times New Roman" w:cs="Times New Roman"/>
          <w:szCs w:val="24"/>
        </w:rPr>
        <w:t>απουσιάζει.</w:t>
      </w:r>
    </w:p>
    <w:p w14:paraId="07A0098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7A0098E"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885 και ειδικό 113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8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w:t>
      </w:r>
      <w:r>
        <w:rPr>
          <w:rFonts w:eastAsia="Times New Roman" w:cs="Times New Roman"/>
          <w:szCs w:val="24"/>
        </w:rPr>
        <w:t xml:space="preserve">πολογία με γενικό αριθμό 886 και ειδικό 114 ως έχει; </w:t>
      </w:r>
    </w:p>
    <w:p w14:paraId="07A0099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Ναι. </w:t>
      </w:r>
    </w:p>
    <w:p w14:paraId="07A0099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 </w:t>
      </w:r>
    </w:p>
    <w:p w14:paraId="07A0099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07A0099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7A0099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07A0099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96"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Το </w:t>
      </w:r>
      <w:r>
        <w:rPr>
          <w:rFonts w:eastAsia="Times New Roman" w:cs="Times New Roman"/>
          <w:szCs w:val="24"/>
        </w:rPr>
        <w:t>Ποτάμι απουσιάζει.</w:t>
      </w:r>
    </w:p>
    <w:p w14:paraId="07A0099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7A00998"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886 και ειδικό 114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99"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w:t>
      </w:r>
      <w:r>
        <w:rPr>
          <w:rFonts w:eastAsia="Times New Roman" w:cs="Times New Roman"/>
          <w:szCs w:val="24"/>
        </w:rPr>
        <w:t xml:space="preserve">ή η τροπολογία με γενικό αριθμό 889 και ειδικό 117 ως έχει; </w:t>
      </w:r>
    </w:p>
    <w:p w14:paraId="07A0099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9B"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 </w:t>
      </w:r>
    </w:p>
    <w:p w14:paraId="07A0099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07A0099D"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7A0099E"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07A0099F"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7A009A0" w14:textId="77777777" w:rsidR="00952F62" w:rsidRDefault="00723C98">
      <w:pPr>
        <w:spacing w:line="600" w:lineRule="auto"/>
        <w:ind w:firstLine="720"/>
        <w:jc w:val="both"/>
        <w:rPr>
          <w:rFonts w:eastAsia="Times New Roman" w:cs="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w:t>
      </w:r>
      <w:r>
        <w:rPr>
          <w:rFonts w:eastAsia="Times New Roman" w:cs="Times New Roman"/>
          <w:szCs w:val="24"/>
        </w:rPr>
        <w:t>Το Ποτάμι απουσιάζει.</w:t>
      </w:r>
    </w:p>
    <w:p w14:paraId="07A009A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7A009A2" w14:textId="77777777" w:rsidR="00952F62" w:rsidRDefault="00723C98">
      <w:pPr>
        <w:spacing w:line="600" w:lineRule="auto"/>
        <w:ind w:firstLine="720"/>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Συνεπώς η τροπολογία με γενικό αριθμό 889 και ειδικό 117 έγινε δεκτή ως έχει</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07A009A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7A009A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7A009A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A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 </w:t>
      </w:r>
    </w:p>
    <w:p w14:paraId="07A009A7"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9A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07A009A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9AA"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w:t>
      </w:r>
      <w:r>
        <w:rPr>
          <w:rFonts w:eastAsia="Times New Roman" w:cs="Times New Roman"/>
          <w:szCs w:val="24"/>
        </w:rPr>
        <w:t>ι.</w:t>
      </w:r>
    </w:p>
    <w:p w14:paraId="07A009AB"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AC"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Όχι.</w:t>
      </w:r>
    </w:p>
    <w:p w14:paraId="07A009AD"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Το</w:t>
      </w:r>
      <w:r>
        <w:rPr>
          <w:rFonts w:eastAsia="Times New Roman" w:cs="Times New Roman"/>
          <w:szCs w:val="24"/>
        </w:rPr>
        <w:t xml:space="preserve"> ακροτελεύτιο άρθρο έγινε δεκτό κατά πλειοψηφία.</w:t>
      </w:r>
    </w:p>
    <w:p w14:paraId="07A009A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«Χωρ</w:t>
      </w:r>
      <w:r>
        <w:rPr>
          <w:rFonts w:eastAsia="Times New Roman" w:cs="Times New Roman"/>
          <w:szCs w:val="24"/>
        </w:rPr>
        <w:t>ικός σχεδιασμός-βιώσιμη ανάπτυξη και άλλες διατάξεις» έγινε δεκτό επί της αρχής και επί των άρθρων.</w:t>
      </w:r>
    </w:p>
    <w:p w14:paraId="07A009A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Προχωρούμε στην ψήφιση στο σύνολο του νομοσχεδίου.</w:t>
      </w:r>
    </w:p>
    <w:p w14:paraId="07A009B0"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07A009B1"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 </w:t>
      </w:r>
    </w:p>
    <w:p w14:paraId="07A009B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ΚΩΝΣΤΑΝΤΙΝΟΣ ΣΚΡΕΚΑ</w:t>
      </w:r>
      <w:r>
        <w:rPr>
          <w:rFonts w:eastAsia="Times New Roman" w:cs="Times New Roman"/>
          <w:b/>
          <w:szCs w:val="24"/>
        </w:rPr>
        <w:t>Σ:</w:t>
      </w:r>
      <w:r>
        <w:rPr>
          <w:rFonts w:eastAsia="Times New Roman" w:cs="Times New Roman"/>
          <w:szCs w:val="24"/>
        </w:rPr>
        <w:t xml:space="preserve"> Όχι. </w:t>
      </w:r>
    </w:p>
    <w:p w14:paraId="07A009B3"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07A009B4"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07A009B5"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07A009B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07A009B7"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Το Ποτάμι απουσιάζει.</w:t>
      </w:r>
    </w:p>
    <w:p w14:paraId="07A009B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07A009B9"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Το νομοσχέδιο </w:t>
      </w:r>
      <w:r>
        <w:rPr>
          <w:rFonts w:eastAsia="Times New Roman" w:cs="Times New Roman"/>
          <w:szCs w:val="24"/>
        </w:rPr>
        <w:t>έγινε δεκτό και στο σύνολο κατά πλειοψηφία.</w:t>
      </w:r>
    </w:p>
    <w:p w14:paraId="07A009B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«Χωρικός σχεδιασμός-βιώσιμη ανάπτυξη και άλλες διατάξεις» έγινε δεκτό </w:t>
      </w:r>
      <w:r>
        <w:rPr>
          <w:rFonts w:eastAsia="Times New Roman" w:cs="Times New Roman"/>
          <w:szCs w:val="24"/>
        </w:rPr>
        <w:t xml:space="preserve">κατά πλειοψηφία, σε μόνη συζήτηση, επί της αρχής, των άρθρων και του συνόλου </w:t>
      </w:r>
      <w:r>
        <w:rPr>
          <w:rFonts w:eastAsia="Times New Roman" w:cs="Times New Roman"/>
          <w:szCs w:val="24"/>
        </w:rPr>
        <w:t>και έχει ως εξής:</w:t>
      </w:r>
    </w:p>
    <w:p w14:paraId="07A009BB" w14:textId="77777777" w:rsidR="00952F62" w:rsidRDefault="00723C98">
      <w:pPr>
        <w:spacing w:line="360" w:lineRule="auto"/>
        <w:ind w:firstLine="720"/>
        <w:jc w:val="center"/>
        <w:rPr>
          <w:rFonts w:eastAsia="Times New Roman" w:cs="Times New Roman"/>
          <w:szCs w:val="24"/>
        </w:rPr>
      </w:pPr>
      <w:r>
        <w:rPr>
          <w:rFonts w:eastAsia="Times New Roman" w:cs="Times New Roman"/>
          <w:szCs w:val="24"/>
        </w:rPr>
        <w:t>(Ν</w:t>
      </w:r>
      <w:r>
        <w:rPr>
          <w:rFonts w:eastAsia="Times New Roman" w:cs="Times New Roman"/>
          <w:szCs w:val="24"/>
        </w:rPr>
        <w:t xml:space="preserve">α μπει το νομοσχέδιο </w:t>
      </w:r>
      <w:r>
        <w:rPr>
          <w:rFonts w:eastAsia="Times New Roman" w:cs="Times New Roman"/>
          <w:szCs w:val="24"/>
        </w:rPr>
        <w:t>σελ.317 α</w:t>
      </w:r>
      <w:r>
        <w:rPr>
          <w:rFonts w:eastAsia="Times New Roman" w:cs="Times New Roman"/>
          <w:szCs w:val="24"/>
        </w:rPr>
        <w:t>)</w:t>
      </w:r>
    </w:p>
    <w:p w14:paraId="07A009BC" w14:textId="77777777" w:rsidR="00952F62" w:rsidRDefault="00723C9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παρακαλώ το Σώμα να εξουσιοδοτήσει το Προεδρείο </w:t>
      </w:r>
      <w:r>
        <w:rPr>
          <w:rFonts w:eastAsia="Times New Roman"/>
          <w:szCs w:val="24"/>
        </w:rPr>
        <w:lastRenderedPageBreak/>
        <w:t>για τ</w:t>
      </w:r>
      <w:r>
        <w:rPr>
          <w:rFonts w:eastAsia="Times New Roman"/>
          <w:szCs w:val="24"/>
        </w:rPr>
        <w:t>ην υπ’ ευθύνη του επικύρωση των Πρακτικών ως προς την ψήφιση στο σύνολο του παραπάνω νομοσχεδίου.</w:t>
      </w:r>
    </w:p>
    <w:p w14:paraId="07A009BD" w14:textId="77777777" w:rsidR="00952F62" w:rsidRDefault="00723C98">
      <w:pPr>
        <w:spacing w:line="600" w:lineRule="auto"/>
        <w:ind w:firstLine="540"/>
        <w:jc w:val="both"/>
        <w:rPr>
          <w:rFonts w:eastAsia="Times New Roman"/>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ΒΟΥΛΕΥΤΕΣ:</w:t>
      </w:r>
      <w:r>
        <w:rPr>
          <w:rFonts w:eastAsia="Times New Roman"/>
          <w:szCs w:val="24"/>
        </w:rPr>
        <w:t xml:space="preserve"> Μάλιστα, μάλιστα.</w:t>
      </w:r>
    </w:p>
    <w:p w14:paraId="07A009BE" w14:textId="77777777" w:rsidR="00952F62" w:rsidRDefault="00723C98">
      <w:pPr>
        <w:spacing w:line="600" w:lineRule="auto"/>
        <w:ind w:firstLine="540"/>
        <w:jc w:val="both"/>
        <w:rPr>
          <w:rFonts w:eastAsia="Times New Roman"/>
          <w:bCs/>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07A009BF" w14:textId="77777777" w:rsidR="00952F62" w:rsidRDefault="00723C98">
      <w:pPr>
        <w:spacing w:line="600" w:lineRule="auto"/>
        <w:ind w:firstLine="540"/>
        <w:jc w:val="both"/>
        <w:rPr>
          <w:rFonts w:eastAsia="Times New Roman" w:cs="Times New Roman"/>
          <w:szCs w:val="24"/>
        </w:rPr>
      </w:pPr>
      <w:r>
        <w:rPr>
          <w:rFonts w:eastAsia="Times New Roman"/>
          <w:bCs/>
          <w:szCs w:val="24"/>
        </w:rPr>
        <w:t>Στο σημείο αυτό διακόπτου</w:t>
      </w:r>
      <w:r>
        <w:rPr>
          <w:rFonts w:eastAsia="Times New Roman"/>
          <w:bCs/>
          <w:szCs w:val="24"/>
        </w:rPr>
        <w:t>με τη συνεδρίασή μας για τις 19.00΄</w:t>
      </w:r>
      <w:r>
        <w:rPr>
          <w:rFonts w:eastAsia="Times New Roman"/>
          <w:bCs/>
          <w:szCs w:val="24"/>
        </w:rPr>
        <w:t>,</w:t>
      </w:r>
      <w:r>
        <w:rPr>
          <w:rFonts w:eastAsia="Times New Roman"/>
          <w:bCs/>
          <w:szCs w:val="24"/>
        </w:rPr>
        <w:t xml:space="preserve"> οπότε θα διεξαχθεί η ονομαστική ψηφοφορία επί της υπ’ αριθμόν 837/71 τροπολογίας του σχεδίου νόμου του Υπουργείου Δικαιοσύνης, Διαφάνειας και Ανθρωπίνων Δικαιωμάτων</w:t>
      </w:r>
      <w:r>
        <w:rPr>
          <w:rFonts w:eastAsia="Times New Roman"/>
          <w:bCs/>
          <w:szCs w:val="24"/>
        </w:rPr>
        <w:t>:</w:t>
      </w:r>
      <w:r>
        <w:rPr>
          <w:rFonts w:eastAsia="Times New Roman"/>
          <w:bCs/>
          <w:szCs w:val="24"/>
        </w:rPr>
        <w:t xml:space="preserve"> </w:t>
      </w:r>
      <w:r>
        <w:rPr>
          <w:rFonts w:eastAsia="Times New Roman" w:cs="Times New Roman"/>
          <w:szCs w:val="24"/>
        </w:rPr>
        <w:t>«Πτωχευτικός Κώδικας, Διοικητική Δικαιοσύνη, Τέλη-Παρ</w:t>
      </w:r>
      <w:r>
        <w:rPr>
          <w:rFonts w:eastAsia="Times New Roman" w:cs="Times New Roman"/>
          <w:szCs w:val="24"/>
        </w:rPr>
        <w:t xml:space="preserve">άβολα, Οικειοθελής αποκάλυψη </w:t>
      </w:r>
      <w:r>
        <w:rPr>
          <w:rFonts w:eastAsia="Times New Roman" w:cs="Times New Roman"/>
          <w:szCs w:val="24"/>
        </w:rPr>
        <w:t>φορολογητέας ύλης παρελθόντων ετών</w:t>
      </w:r>
      <w:r>
        <w:rPr>
          <w:rFonts w:eastAsia="Times New Roman" w:cs="Times New Roman"/>
          <w:szCs w:val="24"/>
        </w:rPr>
        <w:t>, Ηλεκτρονικές συναλλαγές, Τροποποιήσεις του ν</w:t>
      </w:r>
      <w:r>
        <w:rPr>
          <w:rFonts w:eastAsia="Times New Roman" w:cs="Times New Roman"/>
          <w:szCs w:val="24"/>
        </w:rPr>
        <w:t>.</w:t>
      </w:r>
      <w:r>
        <w:rPr>
          <w:rFonts w:eastAsia="Times New Roman" w:cs="Times New Roman"/>
          <w:szCs w:val="24"/>
        </w:rPr>
        <w:t>4270/2014 και λοιπές διατάξεις».</w:t>
      </w:r>
    </w:p>
    <w:p w14:paraId="07A009C0" w14:textId="77777777" w:rsidR="00952F62" w:rsidRDefault="00723C98">
      <w:pPr>
        <w:spacing w:line="600" w:lineRule="auto"/>
        <w:ind w:firstLine="540"/>
        <w:jc w:val="center"/>
        <w:rPr>
          <w:rFonts w:eastAsia="Times New Roman" w:cs="Times New Roman"/>
          <w:szCs w:val="24"/>
        </w:rPr>
      </w:pPr>
      <w:r>
        <w:rPr>
          <w:rFonts w:eastAsia="Times New Roman" w:cs="Times New Roman"/>
          <w:szCs w:val="24"/>
        </w:rPr>
        <w:t>(ΔΙΑΚΟΠΗ)</w:t>
      </w:r>
    </w:p>
    <w:p w14:paraId="07A009C1"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07A009C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lastRenderedPageBreak/>
        <w:t>ΠΡΟΕΔΡΕΟΥΣΑ (Αναστασία Χριστοδουλοπούλου):</w:t>
      </w:r>
      <w:r>
        <w:rPr>
          <w:rFonts w:eastAsia="Times New Roman" w:cs="Times New Roman"/>
          <w:szCs w:val="24"/>
        </w:rPr>
        <w:t xml:space="preserve"> Κυρίες και κύριοι συνάδελφοι, </w:t>
      </w:r>
      <w:r>
        <w:rPr>
          <w:rFonts w:eastAsia="Times New Roman" w:cs="Times New Roman"/>
          <w:szCs w:val="24"/>
        </w:rPr>
        <w:t xml:space="preserve">συνεχίζεται </w:t>
      </w:r>
      <w:r>
        <w:rPr>
          <w:rFonts w:eastAsia="Times New Roman" w:cs="Times New Roman"/>
          <w:szCs w:val="24"/>
        </w:rPr>
        <w:t>η</w:t>
      </w:r>
      <w:r>
        <w:rPr>
          <w:rFonts w:eastAsia="Times New Roman" w:cs="Times New Roman"/>
          <w:szCs w:val="24"/>
        </w:rPr>
        <w:t xml:space="preserve"> συνεδρίαση.</w:t>
      </w:r>
    </w:p>
    <w:p w14:paraId="07A009C3" w14:textId="77777777" w:rsidR="00952F62" w:rsidRDefault="00723C98">
      <w:pPr>
        <w:spacing w:line="600" w:lineRule="auto"/>
        <w:ind w:firstLine="720"/>
        <w:jc w:val="both"/>
        <w:rPr>
          <w:rFonts w:eastAsia="Times New Roman" w:cs="Times New Roman"/>
          <w:szCs w:val="24"/>
        </w:rPr>
      </w:pPr>
      <w:r>
        <w:rPr>
          <w:rFonts w:eastAsia="Times New Roman"/>
          <w:szCs w:val="24"/>
        </w:rPr>
        <w:t>Θα διεξαχθεί ονομαστική ψηφοφορία επί</w:t>
      </w:r>
      <w:r>
        <w:rPr>
          <w:rFonts w:eastAsia="Times New Roman" w:cs="Times New Roman"/>
          <w:szCs w:val="24"/>
        </w:rPr>
        <w:t xml:space="preserve"> της </w:t>
      </w:r>
      <w:r>
        <w:rPr>
          <w:rFonts w:eastAsia="Times New Roman" w:cs="Times New Roman"/>
          <w:szCs w:val="24"/>
        </w:rPr>
        <w:t xml:space="preserve">υπ’ αριθμόν </w:t>
      </w:r>
      <w:r>
        <w:rPr>
          <w:rFonts w:eastAsia="Times New Roman" w:cs="Times New Roman"/>
          <w:szCs w:val="24"/>
        </w:rPr>
        <w:t xml:space="preserve">837/71 </w:t>
      </w:r>
      <w:r>
        <w:rPr>
          <w:rFonts w:eastAsia="Times New Roman" w:cs="Times New Roman"/>
          <w:szCs w:val="24"/>
        </w:rPr>
        <w:t xml:space="preserve">τροπολογίας </w:t>
      </w:r>
      <w:r>
        <w:rPr>
          <w:rFonts w:eastAsia="Times New Roman" w:cs="Times New Roman"/>
          <w:szCs w:val="24"/>
        </w:rPr>
        <w:t>του σχεδίου νόμου του Υπουργείου Δικαιοσύνης, Διαφάνειας και Ανθρωπίνων Δικαιωμάτων: «Πτωχευτικός Κώδικας, Διοικητική Δικαιοσύνη, Τέλη-Παράβολα, Οικειοθελής αποκάλυψη φο</w:t>
      </w:r>
      <w:r>
        <w:rPr>
          <w:rFonts w:eastAsia="Times New Roman" w:cs="Times New Roman"/>
          <w:szCs w:val="24"/>
        </w:rPr>
        <w:t xml:space="preserve">ρολογητέας </w:t>
      </w:r>
      <w:r>
        <w:rPr>
          <w:rFonts w:eastAsia="Times New Roman" w:cs="Times New Roman"/>
          <w:szCs w:val="24"/>
        </w:rPr>
        <w:t>ύλης παρελθόντων ετών</w:t>
      </w:r>
      <w:r>
        <w:rPr>
          <w:rFonts w:eastAsia="Times New Roman" w:cs="Times New Roman"/>
          <w:szCs w:val="24"/>
        </w:rPr>
        <w:t>, Ηλεκτρονικές συναλλαγές</w:t>
      </w:r>
      <w:r>
        <w:rPr>
          <w:rFonts w:eastAsia="Times New Roman" w:cs="Times New Roman"/>
          <w:szCs w:val="24"/>
        </w:rPr>
        <w:t>,</w:t>
      </w:r>
      <w:r>
        <w:rPr>
          <w:rFonts w:eastAsia="Times New Roman" w:cs="Times New Roman"/>
          <w:szCs w:val="24"/>
        </w:rPr>
        <w:t xml:space="preserve"> Τροποποιήσεις του ν.4270/2014 και λοιπές διατάξεις».</w:t>
      </w:r>
    </w:p>
    <w:p w14:paraId="07A009C4" w14:textId="77777777" w:rsidR="00952F62" w:rsidRDefault="00723C98">
      <w:pPr>
        <w:spacing w:line="600" w:lineRule="auto"/>
        <w:ind w:firstLine="720"/>
        <w:jc w:val="both"/>
        <w:rPr>
          <w:rFonts w:eastAsia="Times New Roman"/>
          <w:szCs w:val="24"/>
        </w:rPr>
      </w:pPr>
      <w:r>
        <w:rPr>
          <w:rFonts w:eastAsia="Times New Roman"/>
          <w:szCs w:val="24"/>
        </w:rPr>
        <w:t>Κυρίες και κύριοι συνάδελφοι, έ</w:t>
      </w:r>
      <w:r>
        <w:rPr>
          <w:rFonts w:eastAsia="Times New Roman"/>
          <w:szCs w:val="24"/>
        </w:rPr>
        <w:t xml:space="preserve">χει υποβληθεί αίτηση ονομαστικής ψηφοφορίας </w:t>
      </w:r>
      <w:r>
        <w:rPr>
          <w:rFonts w:eastAsia="Times New Roman"/>
          <w:szCs w:val="24"/>
        </w:rPr>
        <w:t>Βουλευτών</w:t>
      </w:r>
      <w:r>
        <w:rPr>
          <w:rFonts w:eastAsia="Times New Roman"/>
          <w:szCs w:val="24"/>
        </w:rPr>
        <w:t xml:space="preserve"> της Δημοκρατικής Συμπαράταξης ΠΑΣΟΚ-ΔΗΜΑΡ</w:t>
      </w:r>
      <w:r>
        <w:rPr>
          <w:rFonts w:eastAsia="Times New Roman"/>
          <w:szCs w:val="24"/>
        </w:rPr>
        <w:t xml:space="preserve">, του Βουλευτή </w:t>
      </w:r>
      <w:r>
        <w:rPr>
          <w:rFonts w:eastAsia="Times New Roman"/>
          <w:szCs w:val="24"/>
        </w:rPr>
        <w:t>Αχμ</w:t>
      </w:r>
      <w:r>
        <w:rPr>
          <w:rFonts w:eastAsia="Times New Roman"/>
          <w:szCs w:val="24"/>
        </w:rPr>
        <w:t xml:space="preserve">έτ </w:t>
      </w:r>
      <w:proofErr w:type="spellStart"/>
      <w:r>
        <w:rPr>
          <w:rFonts w:eastAsia="Times New Roman"/>
          <w:szCs w:val="24"/>
        </w:rPr>
        <w:t>Ιλχάν</w:t>
      </w:r>
      <w:proofErr w:type="spellEnd"/>
      <w:r>
        <w:rPr>
          <w:rFonts w:eastAsia="Times New Roman"/>
          <w:szCs w:val="24"/>
        </w:rPr>
        <w:t xml:space="preserve"> </w:t>
      </w:r>
      <w:r>
        <w:rPr>
          <w:rFonts w:eastAsia="Times New Roman"/>
          <w:szCs w:val="24"/>
        </w:rPr>
        <w:t xml:space="preserve">από το Ποτάκι </w:t>
      </w:r>
      <w:r>
        <w:rPr>
          <w:rFonts w:eastAsia="Times New Roman"/>
          <w:szCs w:val="24"/>
        </w:rPr>
        <w:t xml:space="preserve">και </w:t>
      </w:r>
      <w:r>
        <w:rPr>
          <w:rFonts w:eastAsia="Times New Roman"/>
          <w:szCs w:val="24"/>
        </w:rPr>
        <w:t>Ανεξάρτητων Βουλευτών επί</w:t>
      </w:r>
      <w:r>
        <w:rPr>
          <w:rFonts w:eastAsia="Times New Roman" w:cs="Times New Roman"/>
          <w:szCs w:val="24"/>
        </w:rPr>
        <w:t xml:space="preserve"> της υπ’ αριθμόν 837/71 τροπολογίας</w:t>
      </w:r>
      <w:r>
        <w:rPr>
          <w:rFonts w:eastAsia="Times New Roman"/>
          <w:szCs w:val="24"/>
        </w:rPr>
        <w:t>,</w:t>
      </w:r>
      <w:r>
        <w:rPr>
          <w:rFonts w:eastAsia="Times New Roman"/>
          <w:szCs w:val="24"/>
        </w:rPr>
        <w:t xml:space="preserve"> της οποίας το κείμενο έχει ως εξής:</w:t>
      </w:r>
    </w:p>
    <w:p w14:paraId="07A009C5" w14:textId="77777777" w:rsidR="00952F62" w:rsidRDefault="00723C98">
      <w:pPr>
        <w:spacing w:line="600" w:lineRule="auto"/>
        <w:ind w:firstLine="720"/>
        <w:jc w:val="both"/>
        <w:rPr>
          <w:rFonts w:eastAsia="Times New Roman"/>
          <w:szCs w:val="24"/>
        </w:rPr>
      </w:pPr>
      <w:r>
        <w:rPr>
          <w:rFonts w:eastAsia="Times New Roman"/>
          <w:szCs w:val="24"/>
        </w:rPr>
        <w:t>(Αλλαγή σελ.)</w:t>
      </w:r>
    </w:p>
    <w:p w14:paraId="07A009C6" w14:textId="77777777" w:rsidR="00952F62" w:rsidRDefault="00723C98">
      <w:pPr>
        <w:spacing w:line="600" w:lineRule="auto"/>
        <w:ind w:firstLine="720"/>
        <w:jc w:val="both"/>
        <w:rPr>
          <w:rFonts w:eastAsia="Times New Roman"/>
          <w:szCs w:val="24"/>
        </w:rPr>
      </w:pPr>
      <w:r>
        <w:rPr>
          <w:rFonts w:eastAsia="Times New Roman"/>
          <w:szCs w:val="24"/>
        </w:rPr>
        <w:lastRenderedPageBreak/>
        <w:t xml:space="preserve">(Να </w:t>
      </w:r>
      <w:r>
        <w:rPr>
          <w:rFonts w:eastAsia="Times New Roman"/>
          <w:szCs w:val="24"/>
        </w:rPr>
        <w:t xml:space="preserve">μπει η </w:t>
      </w:r>
      <w:proofErr w:type="spellStart"/>
      <w:r>
        <w:rPr>
          <w:rFonts w:eastAsia="Times New Roman"/>
          <w:szCs w:val="24"/>
        </w:rPr>
        <w:t>σελ</w:t>
      </w:r>
      <w:proofErr w:type="spellEnd"/>
      <w:r>
        <w:rPr>
          <w:rFonts w:eastAsia="Times New Roman"/>
          <w:szCs w:val="24"/>
        </w:rPr>
        <w:t xml:space="preserve">   319 α</w:t>
      </w:r>
      <w:r>
        <w:rPr>
          <w:rFonts w:eastAsia="Times New Roman"/>
          <w:szCs w:val="24"/>
        </w:rPr>
        <w:t>)</w:t>
      </w:r>
    </w:p>
    <w:p w14:paraId="07A009C7" w14:textId="77777777" w:rsidR="00952F62" w:rsidRDefault="00723C98">
      <w:pPr>
        <w:spacing w:line="600" w:lineRule="auto"/>
        <w:ind w:firstLine="720"/>
        <w:jc w:val="both"/>
        <w:rPr>
          <w:rFonts w:eastAsia="Times New Roman"/>
          <w:szCs w:val="24"/>
        </w:rPr>
      </w:pPr>
      <w:r>
        <w:rPr>
          <w:rFonts w:eastAsia="Times New Roman"/>
          <w:szCs w:val="24"/>
        </w:rPr>
        <w:t>(αλλαγή σελ.)</w:t>
      </w:r>
    </w:p>
    <w:p w14:paraId="07A009C8" w14:textId="77777777" w:rsidR="00952F62" w:rsidRDefault="00723C98">
      <w:pPr>
        <w:spacing w:line="600" w:lineRule="auto"/>
        <w:ind w:firstLine="720"/>
        <w:jc w:val="both"/>
        <w:rPr>
          <w:rFonts w:eastAsia="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w:t>
      </w:r>
      <w:r>
        <w:rPr>
          <w:rFonts w:eastAsia="Times New Roman"/>
          <w:szCs w:val="24"/>
        </w:rPr>
        <w:t>Θα αναγνώσω</w:t>
      </w:r>
      <w:r>
        <w:rPr>
          <w:rFonts w:eastAsia="Times New Roman"/>
          <w:szCs w:val="24"/>
        </w:rPr>
        <w:t xml:space="preserve"> </w:t>
      </w:r>
      <w:r>
        <w:rPr>
          <w:rFonts w:eastAsia="Times New Roman"/>
          <w:szCs w:val="24"/>
        </w:rPr>
        <w:t>τον κατάλογο των υπογραφ</w:t>
      </w:r>
      <w:r>
        <w:rPr>
          <w:rFonts w:eastAsia="Times New Roman"/>
          <w:szCs w:val="24"/>
        </w:rPr>
        <w:t xml:space="preserve">όντων την αίτηση </w:t>
      </w:r>
      <w:r>
        <w:rPr>
          <w:rFonts w:eastAsia="Times New Roman"/>
          <w:szCs w:val="24"/>
        </w:rPr>
        <w:t xml:space="preserve">της </w:t>
      </w:r>
      <w:r>
        <w:rPr>
          <w:rFonts w:eastAsia="Times New Roman"/>
          <w:szCs w:val="24"/>
        </w:rPr>
        <w:t xml:space="preserve">ονομαστικής ψηφοφορίας, για να διαπιστωθεί αν υπάρχει ο απαιτούμενος από τον Κανονισμό αριθμός για την υποβολή της. </w:t>
      </w:r>
    </w:p>
    <w:p w14:paraId="07A009C9" w14:textId="77777777" w:rsidR="00952F62" w:rsidRDefault="00723C98">
      <w:pPr>
        <w:spacing w:line="600" w:lineRule="auto"/>
        <w:ind w:firstLine="720"/>
        <w:jc w:val="both"/>
        <w:rPr>
          <w:rFonts w:eastAsia="Times New Roman"/>
          <w:szCs w:val="24"/>
        </w:rPr>
      </w:pPr>
      <w:r>
        <w:rPr>
          <w:rFonts w:eastAsia="Times New Roman"/>
          <w:szCs w:val="24"/>
        </w:rPr>
        <w:t>Η κ. Γεννηματά Φώφη. Παρούσα.</w:t>
      </w:r>
    </w:p>
    <w:p w14:paraId="07A009CA" w14:textId="77777777" w:rsidR="00952F62" w:rsidRDefault="00723C98">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Αρβανιτίδης</w:t>
      </w:r>
      <w:proofErr w:type="spellEnd"/>
      <w:r>
        <w:rPr>
          <w:rFonts w:eastAsia="Times New Roman"/>
          <w:szCs w:val="24"/>
        </w:rPr>
        <w:t xml:space="preserve"> Γεώργιος. Παρών. </w:t>
      </w:r>
    </w:p>
    <w:p w14:paraId="07A009CB" w14:textId="77777777" w:rsidR="00952F62" w:rsidRDefault="00723C98">
      <w:pPr>
        <w:spacing w:line="600" w:lineRule="auto"/>
        <w:ind w:firstLine="720"/>
        <w:jc w:val="both"/>
        <w:rPr>
          <w:rFonts w:eastAsia="Times New Roman"/>
          <w:szCs w:val="24"/>
        </w:rPr>
      </w:pPr>
      <w:r>
        <w:rPr>
          <w:rFonts w:eastAsia="Times New Roman"/>
          <w:szCs w:val="24"/>
        </w:rPr>
        <w:t>Ο κ. Θεοχαρόπουλος Αθανάσιος. Παρών.</w:t>
      </w:r>
    </w:p>
    <w:p w14:paraId="07A009CC" w14:textId="77777777" w:rsidR="00952F62" w:rsidRDefault="00723C98">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Κεγκέρογλου</w:t>
      </w:r>
      <w:proofErr w:type="spellEnd"/>
      <w:r>
        <w:rPr>
          <w:rFonts w:eastAsia="Times New Roman"/>
          <w:szCs w:val="24"/>
        </w:rPr>
        <w:t xml:space="preserve"> Βασίλειος. Παρών.</w:t>
      </w:r>
    </w:p>
    <w:p w14:paraId="07A009CD" w14:textId="77777777" w:rsidR="00952F62" w:rsidRDefault="00723C98">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Κεφαλίδου</w:t>
      </w:r>
      <w:proofErr w:type="spellEnd"/>
      <w:r>
        <w:rPr>
          <w:rFonts w:eastAsia="Times New Roman"/>
          <w:szCs w:val="24"/>
        </w:rPr>
        <w:t xml:space="preserve"> Χαρά. Παρούσα.</w:t>
      </w:r>
    </w:p>
    <w:p w14:paraId="07A009CE" w14:textId="77777777" w:rsidR="00952F62" w:rsidRDefault="00723C98">
      <w:pPr>
        <w:spacing w:line="600" w:lineRule="auto"/>
        <w:ind w:firstLine="720"/>
        <w:jc w:val="both"/>
        <w:rPr>
          <w:rFonts w:eastAsia="Times New Roman"/>
          <w:szCs w:val="24"/>
        </w:rPr>
      </w:pPr>
      <w:r>
        <w:rPr>
          <w:rFonts w:eastAsia="Times New Roman"/>
          <w:szCs w:val="24"/>
        </w:rPr>
        <w:t>Ο κ. Κουτσούκος Ιωάννης. Παρών.</w:t>
      </w:r>
    </w:p>
    <w:p w14:paraId="07A009CF" w14:textId="77777777" w:rsidR="00952F62" w:rsidRDefault="00723C98">
      <w:pPr>
        <w:spacing w:line="600" w:lineRule="auto"/>
        <w:ind w:firstLine="720"/>
        <w:jc w:val="both"/>
        <w:rPr>
          <w:rFonts w:eastAsia="Times New Roman"/>
          <w:szCs w:val="24"/>
        </w:rPr>
      </w:pPr>
      <w:r>
        <w:rPr>
          <w:rFonts w:eastAsia="Times New Roman"/>
          <w:szCs w:val="24"/>
        </w:rPr>
        <w:t>Ο κ. Κρεμαστινός Δημήτριος. Παρών.</w:t>
      </w:r>
    </w:p>
    <w:p w14:paraId="07A009D0" w14:textId="77777777" w:rsidR="00952F62" w:rsidRDefault="00723C98">
      <w:pPr>
        <w:spacing w:line="600" w:lineRule="auto"/>
        <w:ind w:firstLine="720"/>
        <w:jc w:val="both"/>
        <w:rPr>
          <w:rFonts w:eastAsia="Times New Roman"/>
          <w:szCs w:val="24"/>
        </w:rPr>
      </w:pPr>
      <w:r>
        <w:rPr>
          <w:rFonts w:eastAsia="Times New Roman"/>
          <w:szCs w:val="24"/>
        </w:rPr>
        <w:lastRenderedPageBreak/>
        <w:t>Ο κ. Κωνσταντινόπουλος Οδυσσέας. Παρών.</w:t>
      </w:r>
    </w:p>
    <w:p w14:paraId="07A009D1" w14:textId="77777777" w:rsidR="00952F62" w:rsidRDefault="00723C98">
      <w:pPr>
        <w:spacing w:line="600" w:lineRule="auto"/>
        <w:ind w:firstLine="720"/>
        <w:jc w:val="both"/>
        <w:rPr>
          <w:rFonts w:eastAsia="Times New Roman"/>
          <w:szCs w:val="24"/>
        </w:rPr>
      </w:pPr>
      <w:r>
        <w:rPr>
          <w:rFonts w:eastAsia="Times New Roman"/>
          <w:szCs w:val="24"/>
        </w:rPr>
        <w:t>Ο κ. Κωνσταντόπουλος Δημήτριος. Παρών.</w:t>
      </w:r>
    </w:p>
    <w:p w14:paraId="07A009D2" w14:textId="77777777" w:rsidR="00952F62" w:rsidRDefault="00723C98">
      <w:pPr>
        <w:spacing w:line="600" w:lineRule="auto"/>
        <w:ind w:firstLine="720"/>
        <w:jc w:val="both"/>
        <w:rPr>
          <w:rFonts w:eastAsia="Times New Roman"/>
          <w:szCs w:val="24"/>
        </w:rPr>
      </w:pPr>
      <w:r>
        <w:rPr>
          <w:rFonts w:eastAsia="Times New Roman"/>
          <w:szCs w:val="24"/>
        </w:rPr>
        <w:t>Ο κ. Λοβέρδος Ανδρέας. Παρών.</w:t>
      </w:r>
    </w:p>
    <w:p w14:paraId="07A009D3" w14:textId="77777777" w:rsidR="00952F62" w:rsidRDefault="00723C98">
      <w:pPr>
        <w:spacing w:line="600" w:lineRule="auto"/>
        <w:ind w:firstLine="720"/>
        <w:jc w:val="both"/>
        <w:rPr>
          <w:rFonts w:eastAsia="Times New Roman"/>
          <w:szCs w:val="24"/>
        </w:rPr>
      </w:pPr>
      <w:r>
        <w:rPr>
          <w:rFonts w:eastAsia="Times New Roman"/>
          <w:szCs w:val="24"/>
        </w:rPr>
        <w:t>Ο κ. Μανιάτης Ιωάννης. Παρών.</w:t>
      </w:r>
    </w:p>
    <w:p w14:paraId="07A009D4" w14:textId="77777777" w:rsidR="00952F62" w:rsidRDefault="00723C98">
      <w:pPr>
        <w:spacing w:line="600" w:lineRule="auto"/>
        <w:ind w:firstLine="720"/>
        <w:jc w:val="both"/>
        <w:rPr>
          <w:rFonts w:eastAsia="Times New Roman"/>
          <w:szCs w:val="24"/>
        </w:rPr>
      </w:pPr>
      <w:r>
        <w:rPr>
          <w:rFonts w:eastAsia="Times New Roman"/>
          <w:szCs w:val="24"/>
        </w:rPr>
        <w:t>Ο</w:t>
      </w:r>
      <w:r>
        <w:rPr>
          <w:rFonts w:eastAsia="Times New Roman"/>
          <w:szCs w:val="24"/>
        </w:rPr>
        <w:t xml:space="preserve"> κ. Σκανδαλίδης Κώστας. Παρών.</w:t>
      </w:r>
    </w:p>
    <w:p w14:paraId="07A009D5" w14:textId="77777777" w:rsidR="00952F62" w:rsidRDefault="00723C98">
      <w:pPr>
        <w:spacing w:line="600" w:lineRule="auto"/>
        <w:ind w:firstLine="720"/>
        <w:jc w:val="both"/>
        <w:rPr>
          <w:rFonts w:eastAsia="Times New Roman"/>
          <w:szCs w:val="24"/>
        </w:rPr>
      </w:pPr>
      <w:r>
        <w:rPr>
          <w:rFonts w:eastAsia="Times New Roman"/>
          <w:szCs w:val="24"/>
        </w:rPr>
        <w:t>Ο κ. Τζελέπης Μιχαήλ. Παρών.</w:t>
      </w:r>
    </w:p>
    <w:p w14:paraId="07A009D6" w14:textId="77777777" w:rsidR="00952F62" w:rsidRDefault="00723C98">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Χριστοφιλοπούλου</w:t>
      </w:r>
      <w:proofErr w:type="spellEnd"/>
      <w:r>
        <w:rPr>
          <w:rFonts w:eastAsia="Times New Roman"/>
          <w:szCs w:val="24"/>
        </w:rPr>
        <w:t xml:space="preserve"> Εύη. Παρούσα.</w:t>
      </w:r>
    </w:p>
    <w:p w14:paraId="07A009D7" w14:textId="77777777" w:rsidR="00952F62" w:rsidRDefault="00723C98">
      <w:pPr>
        <w:spacing w:line="600" w:lineRule="auto"/>
        <w:ind w:firstLine="720"/>
        <w:jc w:val="both"/>
        <w:rPr>
          <w:rFonts w:eastAsia="Times New Roman"/>
          <w:szCs w:val="24"/>
        </w:rPr>
      </w:pPr>
      <w:r>
        <w:rPr>
          <w:rFonts w:eastAsia="Times New Roman"/>
          <w:szCs w:val="24"/>
        </w:rPr>
        <w:t>Ο κ. Καρράς Γεώργιος - Δημήτριος. Παρών.</w:t>
      </w:r>
    </w:p>
    <w:p w14:paraId="07A009D8" w14:textId="77777777" w:rsidR="00952F62" w:rsidRDefault="00723C98">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Ιλχάν</w:t>
      </w:r>
      <w:proofErr w:type="spellEnd"/>
      <w:r>
        <w:rPr>
          <w:rFonts w:eastAsia="Times New Roman"/>
          <w:szCs w:val="24"/>
        </w:rPr>
        <w:t xml:space="preserve"> Αχμέτ. Παρών.</w:t>
      </w:r>
    </w:p>
    <w:p w14:paraId="07A009D9" w14:textId="77777777" w:rsidR="00952F62" w:rsidRDefault="00723C98">
      <w:pPr>
        <w:spacing w:line="600" w:lineRule="auto"/>
        <w:ind w:firstLine="720"/>
        <w:jc w:val="both"/>
        <w:rPr>
          <w:rFonts w:eastAsia="Times New Roman"/>
          <w:szCs w:val="24"/>
        </w:rPr>
      </w:pPr>
      <w:r>
        <w:rPr>
          <w:rFonts w:eastAsia="Times New Roman"/>
          <w:szCs w:val="24"/>
        </w:rPr>
        <w:t>Ο κ. Γρηγοράκος Λεωνίδας. Παρών.</w:t>
      </w:r>
    </w:p>
    <w:p w14:paraId="07A009DA" w14:textId="77777777" w:rsidR="00952F62" w:rsidRDefault="00723C98">
      <w:pPr>
        <w:spacing w:line="600" w:lineRule="auto"/>
        <w:ind w:firstLine="720"/>
        <w:jc w:val="both"/>
        <w:rPr>
          <w:rFonts w:eastAsia="Times New Roman"/>
          <w:szCs w:val="24"/>
        </w:rPr>
      </w:pPr>
      <w:r>
        <w:rPr>
          <w:rFonts w:eastAsia="Times New Roman"/>
          <w:szCs w:val="24"/>
        </w:rPr>
        <w:t>Ο κ. Παναγούλης Στάθης. Παρών.</w:t>
      </w:r>
    </w:p>
    <w:p w14:paraId="07A009DB" w14:textId="77777777" w:rsidR="00952F62" w:rsidRDefault="00723C98">
      <w:pPr>
        <w:spacing w:line="600" w:lineRule="auto"/>
        <w:ind w:firstLine="720"/>
        <w:jc w:val="both"/>
        <w:rPr>
          <w:rFonts w:eastAsia="Times New Roman"/>
          <w:szCs w:val="24"/>
        </w:rPr>
      </w:pPr>
      <w:r>
        <w:rPr>
          <w:rFonts w:eastAsia="Times New Roman"/>
          <w:szCs w:val="24"/>
        </w:rPr>
        <w:t>Ο κ. Παπαθεοδώρου Θεόδωρος. Πα</w:t>
      </w:r>
      <w:r>
        <w:rPr>
          <w:rFonts w:eastAsia="Times New Roman"/>
          <w:szCs w:val="24"/>
        </w:rPr>
        <w:t>ρών.</w:t>
      </w:r>
    </w:p>
    <w:p w14:paraId="07A009DC" w14:textId="77777777" w:rsidR="00952F62" w:rsidRDefault="00723C98">
      <w:pPr>
        <w:spacing w:line="600" w:lineRule="auto"/>
        <w:ind w:firstLine="720"/>
        <w:jc w:val="both"/>
        <w:rPr>
          <w:rFonts w:eastAsia="Times New Roman"/>
          <w:szCs w:val="24"/>
        </w:rPr>
      </w:pPr>
      <w:r>
        <w:rPr>
          <w:rFonts w:eastAsia="Times New Roman"/>
          <w:szCs w:val="24"/>
        </w:rPr>
        <w:lastRenderedPageBreak/>
        <w:t>Ο κ. Βενιζέλος Ευάγγελος. Παρών.</w:t>
      </w:r>
    </w:p>
    <w:p w14:paraId="07A009DD"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ο απαιτούμενος από τον Κανονισμό αριθμός υπογραφόντων την αίτηση ονομαστικής ψηφοφορίας Βουλευτών. </w:t>
      </w:r>
    </w:p>
    <w:p w14:paraId="07A009DE"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Συνεπώς διακόπτουμε τη συνεδρίαση για δέκα </w:t>
      </w:r>
      <w:r>
        <w:rPr>
          <w:rFonts w:eastAsia="Times New Roman" w:cs="Times New Roman"/>
          <w:szCs w:val="24"/>
        </w:rPr>
        <w:t>(10</w:t>
      </w:r>
      <w:r>
        <w:rPr>
          <w:rFonts w:eastAsia="Times New Roman" w:cs="Times New Roman"/>
          <w:szCs w:val="24"/>
        </w:rPr>
        <w:t>΄</w:t>
      </w:r>
      <w:r>
        <w:rPr>
          <w:rFonts w:eastAsia="Times New Roman" w:cs="Times New Roman"/>
          <w:szCs w:val="24"/>
        </w:rPr>
        <w:t xml:space="preserve">) </w:t>
      </w:r>
      <w:r>
        <w:rPr>
          <w:rFonts w:eastAsia="Times New Roman" w:cs="Times New Roman"/>
          <w:szCs w:val="24"/>
        </w:rPr>
        <w:t>λεπτά, σύμφωνα με τον Κανονισμό</w:t>
      </w:r>
      <w:r>
        <w:rPr>
          <w:rFonts w:eastAsia="Times New Roman" w:cs="Times New Roman"/>
          <w:szCs w:val="24"/>
        </w:rPr>
        <w:t xml:space="preserve">. </w:t>
      </w:r>
    </w:p>
    <w:p w14:paraId="07A009DF" w14:textId="77777777" w:rsidR="00952F62" w:rsidRDefault="00723C98">
      <w:pPr>
        <w:spacing w:line="360" w:lineRule="auto"/>
        <w:ind w:firstLine="720"/>
        <w:jc w:val="center"/>
        <w:rPr>
          <w:rFonts w:eastAsia="Times New Roman" w:cs="Times New Roman"/>
          <w:szCs w:val="24"/>
        </w:rPr>
      </w:pPr>
      <w:r>
        <w:rPr>
          <w:rFonts w:eastAsia="Times New Roman" w:cs="Times New Roman"/>
          <w:szCs w:val="24"/>
        </w:rPr>
        <w:t>(ΔΙΑΚΟΠΗ)</w:t>
      </w:r>
    </w:p>
    <w:p w14:paraId="07A009E0" w14:textId="77777777" w:rsidR="00952F62" w:rsidRDefault="00952F62">
      <w:pPr>
        <w:rPr>
          <w:rFonts w:eastAsia="Times New Roman" w:cs="Times New Roman"/>
          <w:szCs w:val="24"/>
        </w:rPr>
      </w:pPr>
    </w:p>
    <w:p w14:paraId="07A009E1"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07A009E2"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w:t>
      </w:r>
    </w:p>
    <w:p w14:paraId="07A009E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Θα γίνει</w:t>
      </w:r>
      <w:r>
        <w:rPr>
          <w:rFonts w:eastAsia="Times New Roman" w:cs="Times New Roman"/>
          <w:szCs w:val="24"/>
        </w:rPr>
        <w:t xml:space="preserve"> ονομαστική ψηφοφορία επί </w:t>
      </w:r>
      <w:r>
        <w:rPr>
          <w:rFonts w:eastAsia="Times New Roman" w:cs="Times New Roman"/>
          <w:szCs w:val="24"/>
        </w:rPr>
        <w:t>της υπ’ αριθμόν</w:t>
      </w:r>
      <w:r>
        <w:rPr>
          <w:rFonts w:eastAsia="Times New Roman" w:cs="Times New Roman"/>
          <w:szCs w:val="24"/>
        </w:rPr>
        <w:t xml:space="preserve"> 837/71 </w:t>
      </w:r>
      <w:r>
        <w:rPr>
          <w:rFonts w:eastAsia="Times New Roman" w:cs="Times New Roman"/>
          <w:szCs w:val="24"/>
        </w:rPr>
        <w:t xml:space="preserve">τροπολογίας </w:t>
      </w:r>
      <w:r>
        <w:rPr>
          <w:rFonts w:eastAsia="Times New Roman" w:cs="Times New Roman"/>
          <w:szCs w:val="24"/>
        </w:rPr>
        <w:t>του σχεδίου νόμου του Υπουργείου Δικαιοσύνης, Διαφάνεια</w:t>
      </w:r>
      <w:r>
        <w:rPr>
          <w:rFonts w:eastAsia="Times New Roman" w:cs="Times New Roman"/>
          <w:szCs w:val="24"/>
        </w:rPr>
        <w:t xml:space="preserve">ς και </w:t>
      </w:r>
      <w:r>
        <w:rPr>
          <w:rFonts w:eastAsia="Times New Roman" w:cs="Times New Roman"/>
          <w:szCs w:val="24"/>
        </w:rPr>
        <w:lastRenderedPageBreak/>
        <w:t>Ανθρωπίνων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Δικαιοσύνη, Τέλη-Παράβολα, Οικειοθελής αποκάλυψη φορολογητέας ύλης παρελθόντων ετών, Ηλεκτρονικές συναλλαγές, Τροποποιήσεις του ν.4270/2014 και λοιπές διατάξεις».</w:t>
      </w:r>
    </w:p>
    <w:p w14:paraId="07A009E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Οι αποδεχόμενοι την τροπολογία</w:t>
      </w:r>
      <w:r>
        <w:rPr>
          <w:rFonts w:eastAsia="Times New Roman" w:cs="Times New Roman"/>
          <w:szCs w:val="24"/>
        </w:rPr>
        <w:t xml:space="preserve"> λέγουν «ΝΑΙ».</w:t>
      </w:r>
    </w:p>
    <w:p w14:paraId="07A009E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Οι μη αποδεχόμενοι την τροπολογία λέγουν «ΟΧΙ».</w:t>
      </w:r>
    </w:p>
    <w:p w14:paraId="07A009E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Οι αρνούμενοι ψήφο λέγουν «ΠΑΡΩΝ».</w:t>
      </w:r>
    </w:p>
    <w:p w14:paraId="07A009E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Καλούνται επί του καταλόγου</w:t>
      </w:r>
      <w:r>
        <w:rPr>
          <w:rFonts w:eastAsia="Times New Roman" w:cs="Times New Roman"/>
          <w:szCs w:val="24"/>
        </w:rPr>
        <w:t>:</w:t>
      </w:r>
      <w:r>
        <w:rPr>
          <w:rFonts w:eastAsia="Times New Roman" w:cs="Times New Roman"/>
          <w:szCs w:val="24"/>
        </w:rPr>
        <w:t xml:space="preserve">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w:t>
      </w:r>
    </w:p>
    <w:p w14:paraId="07A009E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Να κάνω μια ανακοίνωση, πριν ξεκινήσει η</w:t>
      </w:r>
      <w:r>
        <w:rPr>
          <w:rFonts w:eastAsia="Times New Roman" w:cs="Times New Roman"/>
          <w:szCs w:val="24"/>
        </w:rPr>
        <w:t xml:space="preserve"> ψηφοφορία:</w:t>
      </w:r>
    </w:p>
    <w:p w14:paraId="07A009E9" w14:textId="77777777" w:rsidR="00952F62" w:rsidRDefault="00723C98">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w:t>
      </w:r>
      <w:r>
        <w:rPr>
          <w:rFonts w:eastAsia="Times New Roman"/>
          <w:szCs w:val="24"/>
        </w:rPr>
        <w:lastRenderedPageBreak/>
        <w:t>ΒΕΝΙΖΕΛΟΣ» και ενημερώθηκαν για την ιστορία του κ</w:t>
      </w:r>
      <w:r>
        <w:rPr>
          <w:rFonts w:eastAsia="Times New Roman"/>
          <w:szCs w:val="24"/>
        </w:rPr>
        <w:t>τηρίου και τον τρόπο οργάνωσης και λειτουργίας της Βουλής, σαράντα πέντε μαθητές και μαθήτριες και τέσσερεις εκπαιδευτικοί συνοδοί τους από το 1ο Γενικό Λύκειο Άργους.</w:t>
      </w:r>
    </w:p>
    <w:p w14:paraId="07A009EA" w14:textId="77777777" w:rsidR="00952F62" w:rsidRDefault="00723C98">
      <w:pPr>
        <w:spacing w:line="600" w:lineRule="auto"/>
        <w:ind w:firstLine="720"/>
        <w:rPr>
          <w:rFonts w:eastAsia="Times New Roman"/>
          <w:szCs w:val="24"/>
        </w:rPr>
      </w:pPr>
      <w:r>
        <w:rPr>
          <w:rFonts w:eastAsia="Times New Roman"/>
          <w:szCs w:val="24"/>
        </w:rPr>
        <w:t>Η Βουλή τούς καλωσορίζει.</w:t>
      </w:r>
    </w:p>
    <w:p w14:paraId="07A009EB" w14:textId="77777777" w:rsidR="00952F62" w:rsidRDefault="00723C98">
      <w:pPr>
        <w:spacing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14:paraId="07A009E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Παρακαλώ να </w:t>
      </w:r>
      <w:r>
        <w:rPr>
          <w:rFonts w:eastAsia="Times New Roman" w:cs="Times New Roman"/>
          <w:szCs w:val="24"/>
        </w:rPr>
        <w:t>αρχίσει η ανάγνωση του καταλόγου.</w:t>
      </w:r>
    </w:p>
    <w:p w14:paraId="07A009ED"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(ΨΗΦΟΦΟΡΙΑ)</w:t>
      </w:r>
    </w:p>
    <w:p w14:paraId="07A009EE" w14:textId="77777777" w:rsidR="00952F62" w:rsidRDefault="00723C98">
      <w:pPr>
        <w:spacing w:line="600" w:lineRule="auto"/>
        <w:ind w:firstLine="720"/>
        <w:jc w:val="center"/>
        <w:rPr>
          <w:rFonts w:eastAsia="Times New Roman" w:cs="Times New Roman"/>
          <w:szCs w:val="24"/>
        </w:rPr>
      </w:pPr>
      <w:r w:rsidDel="000F3BB2">
        <w:rPr>
          <w:rFonts w:eastAsia="Times New Roman" w:cs="Times New Roman"/>
          <w:szCs w:val="24"/>
        </w:rPr>
        <w:t xml:space="preserve"> </w:t>
      </w:r>
      <w:r>
        <w:rPr>
          <w:rFonts w:eastAsia="Times New Roman" w:cs="Times New Roman"/>
          <w:szCs w:val="24"/>
        </w:rPr>
        <w:t>(ΜΕΤΑ ΚΑΙ ΤΗ ΔΕΥΤΕΡΗ ΑΝΑΓΝΩΣΗ ΤΟΥ ΚΑΤΑΛΟΓΟΥ)</w:t>
      </w:r>
    </w:p>
    <w:p w14:paraId="07A009EF"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ψηφοφορίας την Προεδρική Έδρα καταλαμβάνει ο Β΄ Αντιπρόεδρος της Βουλής κ. </w:t>
      </w:r>
      <w:r w:rsidRPr="00305314">
        <w:rPr>
          <w:rFonts w:eastAsia="Times New Roman" w:cs="Times New Roman"/>
          <w:b/>
          <w:szCs w:val="24"/>
        </w:rPr>
        <w:t>ΓΕΩΡΓΙΟΣ ΒΑΡΕΜΕΝΟΣ</w:t>
      </w:r>
      <w:r>
        <w:rPr>
          <w:rFonts w:eastAsia="Times New Roman" w:cs="Times New Roman"/>
          <w:szCs w:val="24"/>
        </w:rPr>
        <w:t>)</w:t>
      </w:r>
    </w:p>
    <w:p w14:paraId="07A009F0"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Υπάρχει συνάδελφος</w:t>
      </w:r>
      <w:r>
        <w:rPr>
          <w:rFonts w:eastAsia="Times New Roman" w:cs="Times New Roman"/>
          <w:szCs w:val="24"/>
        </w:rPr>
        <w:t>,</w:t>
      </w:r>
      <w:r>
        <w:rPr>
          <w:rFonts w:eastAsia="Times New Roman" w:cs="Times New Roman"/>
          <w:szCs w:val="24"/>
        </w:rPr>
        <w:t xml:space="preserve"> ο οποίος δεν άκουσε το όνομά του; Κανείς.</w:t>
      </w:r>
    </w:p>
    <w:p w14:paraId="07A009F1"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07A009F2"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(ΚΑΤΑΜΕΤΡΗΣΗ)</w:t>
      </w:r>
    </w:p>
    <w:p w14:paraId="07A009F3"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Εν τω μεταξύ θα κάνω δύο ανακοινώσε</w:t>
      </w:r>
      <w:r>
        <w:rPr>
          <w:rFonts w:eastAsia="Times New Roman" w:cs="Times New Roman"/>
          <w:szCs w:val="24"/>
        </w:rPr>
        <w:t>ις:</w:t>
      </w:r>
    </w:p>
    <w:p w14:paraId="07A009F4"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szCs w:val="24"/>
        </w:rPr>
        <w:t>και τον τρόπο οργάνωσης και λειτουργίας της Βουλής, πενήντα μαθητές και μαθήτριες και τρεις εκπαιδευτικοί συνοδοί τους από το 1ο Γενικό Λύκειο Άργους.</w:t>
      </w:r>
    </w:p>
    <w:p w14:paraId="07A009F5"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Η Βουλής τούς καλωσορίζει.</w:t>
      </w:r>
    </w:p>
    <w:p w14:paraId="07A009F6" w14:textId="77777777" w:rsidR="00952F62" w:rsidRDefault="00723C9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7A009F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έχω την τιμή να ανακοινώσω στο Σώμα ότι οι συνάδελφοι κ. Μουσταφά </w:t>
      </w:r>
      <w:proofErr w:type="spellStart"/>
      <w:r>
        <w:rPr>
          <w:rFonts w:eastAsia="Times New Roman" w:cs="Times New Roman"/>
          <w:szCs w:val="24"/>
        </w:rPr>
        <w:t>Μουσταφά</w:t>
      </w:r>
      <w:proofErr w:type="spellEnd"/>
      <w:r>
        <w:rPr>
          <w:rFonts w:eastAsia="Times New Roman" w:cs="Times New Roman"/>
          <w:szCs w:val="24"/>
        </w:rPr>
        <w:t xml:space="preserve"> και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αιτούνται άδεια ολιγοήμερης απουσίας στο εξωτερικό. Η Βουλή εγκρίνει;</w:t>
      </w:r>
    </w:p>
    <w:p w14:paraId="07A009F8"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07A009F9"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w:t>
      </w:r>
      <w:r>
        <w:rPr>
          <w:rFonts w:eastAsia="Times New Roman" w:cs="Times New Roman"/>
          <w:szCs w:val="24"/>
        </w:rPr>
        <w:t>λή ενέκρινε τις ζητηθείσες άδειες.</w:t>
      </w:r>
    </w:p>
    <w:p w14:paraId="07A009FA"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ενημερώνω ότι έχουν έρθει στο Προεδρείο επιστολές των συναδέλφων κ. Πάνου Καμμένου, κ. Κωνσταντίνου </w:t>
      </w:r>
      <w:proofErr w:type="spellStart"/>
      <w:r>
        <w:rPr>
          <w:rFonts w:eastAsia="Times New Roman" w:cs="Times New Roman"/>
          <w:szCs w:val="24"/>
        </w:rPr>
        <w:t>Ζουράρι</w:t>
      </w:r>
      <w:proofErr w:type="spellEnd"/>
      <w:r>
        <w:rPr>
          <w:rFonts w:eastAsia="Times New Roman" w:cs="Times New Roman"/>
          <w:szCs w:val="24"/>
        </w:rPr>
        <w:t>, κ. Αριστείδη Χ. Φωκά, κ. Κατερίνας Μάρκου, κ. Αναστάσιου Μεγαλομύστακα, κ. Ανδ</w:t>
      </w:r>
      <w:r>
        <w:rPr>
          <w:rFonts w:eastAsia="Times New Roman" w:cs="Times New Roman"/>
          <w:szCs w:val="24"/>
        </w:rPr>
        <w:t xml:space="preserve">ρέα Μιχαηλίδη, κ. Σωκράτη </w:t>
      </w:r>
      <w:proofErr w:type="spellStart"/>
      <w:r>
        <w:rPr>
          <w:rFonts w:eastAsia="Times New Roman" w:cs="Times New Roman"/>
          <w:szCs w:val="24"/>
        </w:rPr>
        <w:t>Βαρδάκη</w:t>
      </w:r>
      <w:proofErr w:type="spellEnd"/>
      <w:r>
        <w:rPr>
          <w:rFonts w:eastAsia="Times New Roman" w:cs="Times New Roman"/>
          <w:szCs w:val="24"/>
        </w:rPr>
        <w:t xml:space="preserve">, κ. Νικόλαου </w:t>
      </w:r>
      <w:proofErr w:type="spellStart"/>
      <w:r>
        <w:rPr>
          <w:rFonts w:eastAsia="Times New Roman" w:cs="Times New Roman"/>
          <w:szCs w:val="24"/>
        </w:rPr>
        <w:t>Ηγουμενίδη</w:t>
      </w:r>
      <w:proofErr w:type="spellEnd"/>
      <w:r>
        <w:rPr>
          <w:rFonts w:eastAsia="Times New Roman" w:cs="Times New Roman"/>
          <w:szCs w:val="24"/>
        </w:rPr>
        <w:t xml:space="preserve">, κ. Αριστείδη-Νικόλαου-Δημήτριου Μπαλτά, κ. Εμμανουήλ </w:t>
      </w:r>
      <w:proofErr w:type="spellStart"/>
      <w:r>
        <w:rPr>
          <w:rFonts w:eastAsia="Times New Roman" w:cs="Times New Roman"/>
          <w:szCs w:val="24"/>
        </w:rPr>
        <w:t>Θραψανιώτη</w:t>
      </w:r>
      <w:proofErr w:type="spellEnd"/>
      <w:r>
        <w:rPr>
          <w:rFonts w:eastAsia="Times New Roman" w:cs="Times New Roman"/>
          <w:szCs w:val="24"/>
        </w:rPr>
        <w:t xml:space="preserve">, κ. Αντώνιου </w:t>
      </w:r>
      <w:proofErr w:type="spellStart"/>
      <w:r>
        <w:rPr>
          <w:rFonts w:eastAsia="Times New Roman" w:cs="Times New Roman"/>
          <w:szCs w:val="24"/>
        </w:rPr>
        <w:t>Μπαλωμενάκη</w:t>
      </w:r>
      <w:proofErr w:type="spellEnd"/>
      <w:r>
        <w:rPr>
          <w:rFonts w:eastAsia="Times New Roman" w:cs="Times New Roman"/>
          <w:szCs w:val="24"/>
        </w:rPr>
        <w:t xml:space="preserve">, κ. Ιωάννη </w:t>
      </w:r>
      <w:proofErr w:type="spellStart"/>
      <w:r>
        <w:rPr>
          <w:rFonts w:eastAsia="Times New Roman" w:cs="Times New Roman"/>
          <w:szCs w:val="24"/>
        </w:rPr>
        <w:t>Μιχελογιαννάκη</w:t>
      </w:r>
      <w:proofErr w:type="spellEnd"/>
      <w:r>
        <w:rPr>
          <w:rFonts w:eastAsia="Times New Roman" w:cs="Times New Roman"/>
          <w:szCs w:val="24"/>
        </w:rPr>
        <w:t xml:space="preserve">, κ. Χρήστου Παππά, κ. Ηλία </w:t>
      </w:r>
      <w:proofErr w:type="spellStart"/>
      <w:r>
        <w:rPr>
          <w:rFonts w:eastAsia="Times New Roman" w:cs="Times New Roman"/>
          <w:szCs w:val="24"/>
        </w:rPr>
        <w:t>Παναγιώταρου</w:t>
      </w:r>
      <w:proofErr w:type="spellEnd"/>
      <w:r>
        <w:rPr>
          <w:rFonts w:eastAsia="Times New Roman" w:cs="Times New Roman"/>
          <w:szCs w:val="24"/>
        </w:rPr>
        <w:t>, κ. Σπυρίδωνα Λυκούδη, κ. Έλενας Κουντουρά</w:t>
      </w:r>
      <w:r>
        <w:rPr>
          <w:rFonts w:eastAsia="Times New Roman" w:cs="Times New Roman"/>
          <w:szCs w:val="24"/>
        </w:rPr>
        <w:t xml:space="preserve">, κ. Κωνσταντίνου Χατζηδάκη, κ. Κωνσταντίνου Αλ. </w:t>
      </w:r>
      <w:r>
        <w:rPr>
          <w:rFonts w:eastAsia="Times New Roman" w:cs="Times New Roman"/>
          <w:szCs w:val="24"/>
        </w:rPr>
        <w:lastRenderedPageBreak/>
        <w:t xml:space="preserve">Καραμανλή, κ. Έλενας Ράπτη, οι οποίοι μας </w:t>
      </w:r>
      <w:r>
        <w:rPr>
          <w:rFonts w:eastAsia="Times New Roman" w:cs="Times New Roman"/>
          <w:szCs w:val="24"/>
        </w:rPr>
        <w:t xml:space="preserve">γνωρίζουν </w:t>
      </w:r>
      <w:r>
        <w:rPr>
          <w:rFonts w:eastAsia="Times New Roman" w:cs="Times New Roman"/>
          <w:szCs w:val="24"/>
        </w:rPr>
        <w:t xml:space="preserve">ότι </w:t>
      </w:r>
      <w:r>
        <w:rPr>
          <w:rFonts w:eastAsia="Times New Roman" w:cs="Times New Roman"/>
          <w:szCs w:val="24"/>
        </w:rPr>
        <w:t>απουσιάζουν από την</w:t>
      </w:r>
      <w:r>
        <w:rPr>
          <w:rFonts w:eastAsia="Times New Roman" w:cs="Times New Roman"/>
          <w:szCs w:val="24"/>
        </w:rPr>
        <w:t xml:space="preserve"> ψηφοφορία και ότι αν ήταν παρόντες θα ψήφιζαν «</w:t>
      </w:r>
      <w:r>
        <w:rPr>
          <w:rFonts w:eastAsia="Times New Roman" w:cs="Times New Roman"/>
          <w:szCs w:val="24"/>
        </w:rPr>
        <w:t>ΝΑΙ</w:t>
      </w:r>
      <w:r>
        <w:rPr>
          <w:rFonts w:eastAsia="Times New Roman" w:cs="Times New Roman"/>
          <w:szCs w:val="24"/>
        </w:rPr>
        <w:t>».</w:t>
      </w:r>
    </w:p>
    <w:p w14:paraId="07A009FB"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καταχωρισθούν στα Πρ</w:t>
      </w:r>
      <w:r>
        <w:rPr>
          <w:rFonts w:eastAsia="Times New Roman" w:cs="Times New Roman"/>
          <w:szCs w:val="24"/>
        </w:rPr>
        <w:t>ακτικά της σημερινής συνεδρίασης, αλλά δεν συνυπολογίζονται στην καταμέτρηση των ψήφων.</w:t>
      </w:r>
    </w:p>
    <w:p w14:paraId="07A009F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07A009FD" w14:textId="77777777" w:rsidR="00952F62" w:rsidRDefault="00723C98">
      <w:pPr>
        <w:ind w:firstLine="709"/>
        <w:jc w:val="center"/>
        <w:rPr>
          <w:rFonts w:eastAsia="Times New Roman" w:cs="Times New Roman"/>
          <w:szCs w:val="24"/>
        </w:rPr>
      </w:pPr>
      <w:r w:rsidRPr="00864FED">
        <w:rPr>
          <w:rFonts w:eastAsia="Times New Roman" w:cs="Times New Roman"/>
          <w:szCs w:val="24"/>
        </w:rPr>
        <w:t>(</w:t>
      </w:r>
      <w:r>
        <w:rPr>
          <w:rFonts w:eastAsia="Times New Roman" w:cs="Times New Roman"/>
          <w:szCs w:val="24"/>
          <w:lang w:val="en-US"/>
        </w:rPr>
        <w:t>A</w:t>
      </w:r>
      <w:r>
        <w:rPr>
          <w:rFonts w:eastAsia="Times New Roman" w:cs="Times New Roman"/>
          <w:szCs w:val="24"/>
        </w:rPr>
        <w:t>ΛΛΑΓΗ ΣΕΛ.)</w:t>
      </w:r>
    </w:p>
    <w:p w14:paraId="07A009FE" w14:textId="77777777" w:rsidR="00952F62" w:rsidRDefault="00723C98">
      <w:pPr>
        <w:ind w:firstLine="709"/>
        <w:jc w:val="center"/>
        <w:rPr>
          <w:rFonts w:eastAsia="Times New Roman" w:cs="Times New Roman"/>
          <w:szCs w:val="24"/>
        </w:rPr>
      </w:pPr>
      <w:r>
        <w:rPr>
          <w:rFonts w:eastAsia="Times New Roman" w:cs="Times New Roman"/>
          <w:szCs w:val="24"/>
        </w:rPr>
        <w:t>(</w:t>
      </w:r>
      <w:r>
        <w:rPr>
          <w:rFonts w:eastAsia="Times New Roman" w:cs="Times New Roman"/>
          <w:szCs w:val="24"/>
        </w:rPr>
        <w:t>Ν</w:t>
      </w:r>
      <w:r>
        <w:rPr>
          <w:rFonts w:eastAsia="Times New Roman" w:cs="Times New Roman"/>
          <w:szCs w:val="24"/>
        </w:rPr>
        <w:t xml:space="preserve">α μπουν οι σελ. </w:t>
      </w:r>
      <w:r>
        <w:rPr>
          <w:rFonts w:eastAsia="Times New Roman" w:cs="Times New Roman"/>
          <w:szCs w:val="24"/>
        </w:rPr>
        <w:t>327 έως 345)</w:t>
      </w:r>
    </w:p>
    <w:p w14:paraId="07A009FF" w14:textId="77777777" w:rsidR="00952F62" w:rsidRDefault="00723C98">
      <w:pPr>
        <w:ind w:firstLine="709"/>
        <w:jc w:val="center"/>
        <w:rPr>
          <w:rFonts w:eastAsia="Times New Roman" w:cs="Times New Roman"/>
          <w:szCs w:val="24"/>
        </w:rPr>
      </w:pPr>
      <w:r w:rsidRPr="00B11960">
        <w:rPr>
          <w:rFonts w:eastAsia="Times New Roman" w:cs="Times New Roman"/>
          <w:szCs w:val="24"/>
        </w:rPr>
        <w:t>(</w:t>
      </w:r>
      <w:r>
        <w:rPr>
          <w:rFonts w:eastAsia="Times New Roman" w:cs="Times New Roman"/>
          <w:szCs w:val="24"/>
          <w:lang w:val="en-US"/>
        </w:rPr>
        <w:t>A</w:t>
      </w:r>
      <w:r>
        <w:rPr>
          <w:rFonts w:eastAsia="Times New Roman" w:cs="Times New Roman"/>
          <w:szCs w:val="24"/>
        </w:rPr>
        <w:t>ΛΛΑΓΗ ΣΕΛ.)</w:t>
      </w:r>
    </w:p>
    <w:p w14:paraId="07A00A00" w14:textId="77777777" w:rsidR="00952F62" w:rsidRDefault="00723C98">
      <w:pPr>
        <w:spacing w:line="600" w:lineRule="auto"/>
        <w:ind w:firstLine="720"/>
        <w:jc w:val="center"/>
        <w:rPr>
          <w:rFonts w:eastAsia="Times New Roman" w:cs="Times New Roman"/>
          <w:szCs w:val="24"/>
        </w:rPr>
      </w:pPr>
      <w:r w:rsidDel="00065A71">
        <w:rPr>
          <w:rFonts w:eastAsia="Times New Roman" w:cs="Times New Roman"/>
          <w:szCs w:val="24"/>
        </w:rPr>
        <w:t xml:space="preserve"> </w:t>
      </w:r>
      <w:r>
        <w:rPr>
          <w:rFonts w:eastAsia="Times New Roman" w:cs="Times New Roman"/>
          <w:szCs w:val="24"/>
        </w:rPr>
        <w:t>(ΜΕΤΑ ΤΗΝ ΚΑΤΑΜΕΤΡΗΣΗ)</w:t>
      </w:r>
    </w:p>
    <w:p w14:paraId="07A00A01" w14:textId="77777777" w:rsidR="00952F62" w:rsidRDefault="00723C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έχω την τιμή να σας ανακοινώσω το αποτέλεσμα της διεξαχθείσης ονομαστικής ψηφοφορίας. </w:t>
      </w:r>
    </w:p>
    <w:p w14:paraId="07A00A02" w14:textId="77777777" w:rsidR="00952F62" w:rsidRDefault="00723C98">
      <w:pPr>
        <w:spacing w:line="600" w:lineRule="auto"/>
        <w:ind w:firstLine="720"/>
        <w:jc w:val="both"/>
        <w:rPr>
          <w:rFonts w:eastAsia="Times New Roman"/>
          <w:szCs w:val="24"/>
        </w:rPr>
      </w:pPr>
      <w:r>
        <w:rPr>
          <w:rFonts w:eastAsia="Times New Roman"/>
          <w:szCs w:val="24"/>
        </w:rPr>
        <w:t>Ψήφισαν</w:t>
      </w:r>
      <w:r>
        <w:rPr>
          <w:rFonts w:eastAsia="Times New Roman"/>
          <w:szCs w:val="24"/>
        </w:rPr>
        <w:t xml:space="preserve"> συνολικά</w:t>
      </w:r>
      <w:r>
        <w:rPr>
          <w:rFonts w:eastAsia="Times New Roman"/>
          <w:szCs w:val="24"/>
        </w:rPr>
        <w:t xml:space="preserve"> 259 Βουλευτές. </w:t>
      </w:r>
    </w:p>
    <w:p w14:paraId="07A00A03" w14:textId="77777777" w:rsidR="00952F62" w:rsidRDefault="00723C98">
      <w:pPr>
        <w:spacing w:line="600" w:lineRule="auto"/>
        <w:ind w:firstLine="720"/>
        <w:jc w:val="both"/>
        <w:rPr>
          <w:rFonts w:eastAsia="Times New Roman"/>
          <w:szCs w:val="24"/>
        </w:rPr>
      </w:pPr>
      <w:r>
        <w:rPr>
          <w:rFonts w:eastAsia="Times New Roman"/>
          <w:szCs w:val="24"/>
        </w:rPr>
        <w:lastRenderedPageBreak/>
        <w:t>Υπέρ της τροπολογίας με γενικό αριθμό 837 και ειδικό 71, δηλαδή «ΝΑΙ», ψή</w:t>
      </w:r>
      <w:r>
        <w:rPr>
          <w:rFonts w:eastAsia="Times New Roman"/>
          <w:szCs w:val="24"/>
        </w:rPr>
        <w:t xml:space="preserve">φισαν 259 Βουλευτές. </w:t>
      </w:r>
    </w:p>
    <w:p w14:paraId="07A00A04" w14:textId="77777777" w:rsidR="00952F62" w:rsidRDefault="00723C98">
      <w:pPr>
        <w:spacing w:line="600" w:lineRule="auto"/>
        <w:ind w:firstLine="720"/>
        <w:jc w:val="both"/>
        <w:rPr>
          <w:rFonts w:eastAsia="Times New Roman"/>
          <w:szCs w:val="24"/>
        </w:rPr>
      </w:pPr>
      <w:r>
        <w:rPr>
          <w:rFonts w:eastAsia="Times New Roman"/>
          <w:szCs w:val="24"/>
        </w:rPr>
        <w:t>Ουδείς Βουλευτής ψήφισε κατά της τροπολογίας με γενικό αριθμό 837 και ειδικό 71.</w:t>
      </w:r>
    </w:p>
    <w:p w14:paraId="07A00A05" w14:textId="77777777" w:rsidR="00952F62" w:rsidRDefault="00723C98">
      <w:pPr>
        <w:spacing w:line="600" w:lineRule="auto"/>
        <w:ind w:firstLine="720"/>
        <w:jc w:val="both"/>
        <w:rPr>
          <w:rFonts w:eastAsia="Times New Roman"/>
          <w:szCs w:val="24"/>
        </w:rPr>
      </w:pPr>
      <w:r>
        <w:rPr>
          <w:rFonts w:eastAsia="Times New Roman"/>
          <w:szCs w:val="24"/>
        </w:rPr>
        <w:t xml:space="preserve">Ουδείς Βουλευτής ψήφισε «ΠΑΡΩΝ». </w:t>
      </w:r>
    </w:p>
    <w:p w14:paraId="07A00A06" w14:textId="77777777" w:rsidR="00952F62" w:rsidRDefault="00723C98">
      <w:pPr>
        <w:spacing w:line="600" w:lineRule="auto"/>
        <w:ind w:firstLine="720"/>
        <w:jc w:val="both"/>
        <w:rPr>
          <w:rFonts w:eastAsia="Times New Roman"/>
          <w:szCs w:val="24"/>
        </w:rPr>
      </w:pPr>
      <w:r>
        <w:rPr>
          <w:rFonts w:eastAsia="Times New Roman"/>
          <w:szCs w:val="24"/>
        </w:rPr>
        <w:t xml:space="preserve">Συνεπώς η τροπολογία με γενικό αριθμό 837 και ειδικό 71 έγινε δεκτή ομόφωνα </w:t>
      </w:r>
      <w:r>
        <w:rPr>
          <w:rFonts w:eastAsia="Times New Roman" w:cs="Times New Roman"/>
          <w:szCs w:val="24"/>
        </w:rPr>
        <w:t>και εντάσσεται στο νομοσχέδιο ως ίδιον άρθρ</w:t>
      </w:r>
      <w:r>
        <w:rPr>
          <w:rFonts w:eastAsia="Times New Roman" w:cs="Times New Roman"/>
          <w:szCs w:val="24"/>
        </w:rPr>
        <w:t>ο</w:t>
      </w:r>
      <w:r>
        <w:rPr>
          <w:rFonts w:eastAsia="Times New Roman"/>
          <w:szCs w:val="24"/>
        </w:rPr>
        <w:t>, σύμφωνα με το παρακάτω πρωτόκολλο ονομαστικής ψηφοφορίας:</w:t>
      </w:r>
    </w:p>
    <w:p w14:paraId="07A00A07" w14:textId="77777777" w:rsidR="00952F62" w:rsidRDefault="00723C98">
      <w:pPr>
        <w:spacing w:line="600" w:lineRule="auto"/>
        <w:ind w:firstLine="720"/>
        <w:jc w:val="both"/>
        <w:rPr>
          <w:rFonts w:eastAsia="Times New Roman"/>
          <w:szCs w:val="24"/>
        </w:rPr>
      </w:pPr>
      <w:r>
        <w:rPr>
          <w:rFonts w:eastAsia="Times New Roman"/>
          <w:szCs w:val="24"/>
        </w:rPr>
        <w:t xml:space="preserve"> </w:t>
      </w:r>
      <w:r>
        <w:rPr>
          <w:rFonts w:eastAsia="Times New Roman"/>
          <w:szCs w:val="24"/>
        </w:rPr>
        <w:t>(Το πρωτόκολλο της διεξαχθείσης ονομαστικής ψηφοφορίας καταχωρίζεται στα Πρακτικά και έχει ως εξής:</w:t>
      </w:r>
    </w:p>
    <w:p w14:paraId="07A00A08" w14:textId="77777777" w:rsidR="00952F62" w:rsidRDefault="00723C98">
      <w:pPr>
        <w:spacing w:line="600" w:lineRule="auto"/>
        <w:ind w:firstLine="720"/>
        <w:jc w:val="center"/>
        <w:rPr>
          <w:rFonts w:eastAsia="Times New Roman"/>
          <w:szCs w:val="24"/>
        </w:rPr>
      </w:pPr>
      <w:r>
        <w:rPr>
          <w:rFonts w:eastAsia="Times New Roman"/>
          <w:szCs w:val="24"/>
        </w:rPr>
        <w:t>ΑΛΛΑΓΗ ΣΕΛΙΔΑΣ</w:t>
      </w:r>
    </w:p>
    <w:p w14:paraId="07A00A09" w14:textId="77777777" w:rsidR="00952F62" w:rsidRDefault="00723C98">
      <w:pPr>
        <w:spacing w:line="600" w:lineRule="auto"/>
        <w:ind w:firstLine="720"/>
        <w:jc w:val="center"/>
        <w:rPr>
          <w:rFonts w:eastAsia="Times New Roman"/>
          <w:szCs w:val="24"/>
        </w:rPr>
      </w:pPr>
      <w:r>
        <w:rPr>
          <w:rFonts w:eastAsia="Times New Roman"/>
          <w:szCs w:val="24"/>
        </w:rPr>
        <w:t>Να μπει η σ.346</w:t>
      </w:r>
      <w:r w:rsidRPr="007D22ED">
        <w:rPr>
          <w:rFonts w:eastAsia="Times New Roman"/>
          <w:szCs w:val="24"/>
          <w:vertAlign w:val="superscript"/>
        </w:rPr>
        <w:t>α</w:t>
      </w:r>
    </w:p>
    <w:p w14:paraId="07A00A0A" w14:textId="77777777" w:rsidR="00952F62" w:rsidRDefault="00723C98">
      <w:pPr>
        <w:spacing w:line="600" w:lineRule="auto"/>
        <w:ind w:firstLine="720"/>
        <w:jc w:val="center"/>
        <w:rPr>
          <w:rFonts w:eastAsia="Times New Roman"/>
          <w:szCs w:val="24"/>
        </w:rPr>
      </w:pPr>
      <w:r>
        <w:rPr>
          <w:rFonts w:eastAsia="Times New Roman"/>
          <w:szCs w:val="24"/>
        </w:rPr>
        <w:t>ΑΛΛΑΓΗ ΣΕΛΙΔΑΣ</w:t>
      </w:r>
    </w:p>
    <w:p w14:paraId="07A00A0B" w14:textId="77777777" w:rsidR="00952F62" w:rsidRDefault="00723C98">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cs="Times New Roman"/>
          <w:szCs w:val="24"/>
        </w:rPr>
        <w:t>Εισερχόμαστε σ</w:t>
      </w:r>
      <w:r>
        <w:rPr>
          <w:rFonts w:eastAsia="Times New Roman" w:cs="Times New Roman"/>
          <w:szCs w:val="24"/>
        </w:rPr>
        <w:t>την ψήφιση του ακροτελεύτιου άρθρου.</w:t>
      </w:r>
    </w:p>
    <w:p w14:paraId="07A00A0C"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7A00A0D" w14:textId="77777777" w:rsidR="00952F62" w:rsidRDefault="00723C98">
      <w:pPr>
        <w:spacing w:line="600" w:lineRule="auto"/>
        <w:ind w:firstLine="720"/>
        <w:jc w:val="both"/>
        <w:rPr>
          <w:rFonts w:eastAsia="Times New Roman"/>
          <w:szCs w:val="24"/>
        </w:rPr>
      </w:pPr>
      <w:r>
        <w:rPr>
          <w:rFonts w:eastAsia="Times New Roman"/>
          <w:b/>
          <w:szCs w:val="24"/>
        </w:rPr>
        <w:t xml:space="preserve">ΒΑΣΙΛΕΙΟΣ ΤΣΙΡΚΑΣ: </w:t>
      </w:r>
      <w:r>
        <w:rPr>
          <w:rFonts w:eastAsia="Times New Roman"/>
          <w:szCs w:val="24"/>
        </w:rPr>
        <w:t>Ναι.</w:t>
      </w:r>
    </w:p>
    <w:p w14:paraId="07A00A0E" w14:textId="77777777" w:rsidR="00952F62" w:rsidRDefault="00723C98">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w:t>
      </w:r>
    </w:p>
    <w:p w14:paraId="07A00A0F" w14:textId="77777777" w:rsidR="00952F62" w:rsidRDefault="00723C98">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07A00A10"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w:t>
      </w:r>
    </w:p>
    <w:p w14:paraId="07A00A11"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A12" w14:textId="77777777" w:rsidR="00952F62" w:rsidRDefault="00723C98">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Ναι.</w:t>
      </w:r>
    </w:p>
    <w:p w14:paraId="07A00A13" w14:textId="77777777" w:rsidR="00952F62" w:rsidRDefault="00723C98">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Ναι.</w:t>
      </w:r>
    </w:p>
    <w:p w14:paraId="07A00A14" w14:textId="77777777" w:rsidR="00952F62" w:rsidRDefault="00723C98">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Όχι.</w:t>
      </w:r>
    </w:p>
    <w:p w14:paraId="07A00A15" w14:textId="77777777" w:rsidR="00952F62" w:rsidRDefault="00723C98">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cs="Times New Roman"/>
          <w:szCs w:val="24"/>
        </w:rPr>
        <w:t>Το ακροτελεύτιο άρθρο έγινε δεκτό κατά πλειοψηφία.</w:t>
      </w:r>
    </w:p>
    <w:p w14:paraId="07A00A16"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 «Πτωχευτικός Κώδικας, Διοικητική Δικαιοσύνη,</w:t>
      </w:r>
      <w:r>
        <w:rPr>
          <w:rFonts w:eastAsia="Times New Roman" w:cs="Times New Roman"/>
          <w:szCs w:val="24"/>
        </w:rPr>
        <w:t xml:space="preserve"> Τέλη-Παράβολα, Οικειοθελής αποκάλυψη φορολογητέας ύλης παρελθόντων ετών, Ηλεκτρονικές συναλλαγές, Τροποποιήσεις του ν.4270/2014 και λοιπές διατάξεις» έγινε δεκτό επί της αρχής και επί των άρθρων.</w:t>
      </w:r>
    </w:p>
    <w:p w14:paraId="07A00A17"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προχωρούμε στην ψήφιση του σχ</w:t>
      </w:r>
      <w:r>
        <w:rPr>
          <w:rFonts w:eastAsia="Times New Roman" w:cs="Times New Roman"/>
          <w:szCs w:val="24"/>
        </w:rPr>
        <w:t>εδίου</w:t>
      </w:r>
      <w:r>
        <w:rPr>
          <w:rFonts w:eastAsia="Times New Roman" w:cs="Times New Roman"/>
          <w:szCs w:val="24"/>
        </w:rPr>
        <w:t xml:space="preserve"> νόμου και στο σύνολο</w:t>
      </w:r>
      <w:r>
        <w:rPr>
          <w:rFonts w:eastAsia="Times New Roman" w:cs="Times New Roman"/>
          <w:szCs w:val="24"/>
        </w:rPr>
        <w:t>.</w:t>
      </w:r>
    </w:p>
    <w:p w14:paraId="07A00A18"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07A00A19" w14:textId="77777777" w:rsidR="00952F62" w:rsidRDefault="00723C98">
      <w:pPr>
        <w:spacing w:line="600" w:lineRule="auto"/>
        <w:ind w:firstLine="720"/>
        <w:jc w:val="both"/>
        <w:rPr>
          <w:rFonts w:eastAsia="Times New Roman"/>
          <w:szCs w:val="24"/>
        </w:rPr>
      </w:pPr>
      <w:r>
        <w:rPr>
          <w:rFonts w:eastAsia="Times New Roman"/>
          <w:b/>
          <w:szCs w:val="24"/>
        </w:rPr>
        <w:t xml:space="preserve">ΒΑΣΙΛΕΙΟΣ ΤΣΙΡΚΑΣ: </w:t>
      </w:r>
      <w:r>
        <w:rPr>
          <w:rFonts w:eastAsia="Times New Roman"/>
          <w:szCs w:val="24"/>
        </w:rPr>
        <w:t>Ναι.</w:t>
      </w:r>
    </w:p>
    <w:p w14:paraId="07A00A1A" w14:textId="77777777" w:rsidR="00952F62" w:rsidRDefault="00723C98">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07A00A1B" w14:textId="77777777" w:rsidR="00952F62" w:rsidRDefault="00723C98">
      <w:pPr>
        <w:spacing w:line="600" w:lineRule="auto"/>
        <w:ind w:firstLine="720"/>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Όχι.</w:t>
      </w:r>
    </w:p>
    <w:p w14:paraId="07A00A1C" w14:textId="77777777" w:rsidR="00952F62" w:rsidRDefault="00723C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w:t>
      </w:r>
    </w:p>
    <w:p w14:paraId="07A00A1D" w14:textId="77777777" w:rsidR="00952F62" w:rsidRDefault="00723C9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07A00A1E" w14:textId="77777777" w:rsidR="00952F62" w:rsidRDefault="00723C98">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Ναι.</w:t>
      </w:r>
    </w:p>
    <w:p w14:paraId="07A00A1F" w14:textId="77777777" w:rsidR="00952F62" w:rsidRDefault="00723C98">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Ναι.</w:t>
      </w:r>
    </w:p>
    <w:p w14:paraId="07A00A20" w14:textId="77777777" w:rsidR="00952F62" w:rsidRDefault="00723C98">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Όχι. </w:t>
      </w:r>
    </w:p>
    <w:p w14:paraId="07A00A21" w14:textId="77777777" w:rsidR="00952F62" w:rsidRDefault="00723C98">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Το νομοσχέδιο έγινε δεκτό και στο σύνολο κατά πλειοψηφία.</w:t>
      </w:r>
    </w:p>
    <w:p w14:paraId="07A00A22" w14:textId="77777777" w:rsidR="00952F62" w:rsidRDefault="00723C98">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w:t>
      </w:r>
      <w:r>
        <w:rPr>
          <w:rFonts w:eastAsia="Times New Roman" w:cs="Times New Roman"/>
          <w:szCs w:val="24"/>
        </w:rPr>
        <w:t xml:space="preserve">Δικαιοσύνη, Τέλη-Παράβολα, Οικειοθελής αποκάλυψη φορολογητέας ύλης παρελθόντων ετών, Ηλεκτρονικές συναλλαγές, Τροποποιήσεις του </w:t>
      </w:r>
      <w:r>
        <w:rPr>
          <w:rFonts w:eastAsia="Times New Roman" w:cs="Times New Roman"/>
          <w:szCs w:val="24"/>
        </w:rPr>
        <w:lastRenderedPageBreak/>
        <w:t>ν.4270/2014 και λοιπές διατάξεις» έγινε δεκτό</w:t>
      </w:r>
      <w:r w:rsidRPr="00B13B8D">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έχει ως εξής:</w:t>
      </w:r>
    </w:p>
    <w:p w14:paraId="07A00A23" w14:textId="77777777" w:rsidR="00952F62" w:rsidRDefault="00723C98">
      <w:pPr>
        <w:jc w:val="center"/>
        <w:rPr>
          <w:rFonts w:eastAsia="Times New Roman" w:cs="Times New Roman"/>
          <w:szCs w:val="24"/>
        </w:rPr>
      </w:pPr>
      <w:r>
        <w:rPr>
          <w:rFonts w:eastAsia="Times New Roman" w:cs="Times New Roman"/>
          <w:szCs w:val="24"/>
        </w:rPr>
        <w:t>(Ν</w:t>
      </w:r>
      <w:r>
        <w:rPr>
          <w:rFonts w:eastAsia="Times New Roman" w:cs="Times New Roman"/>
          <w:szCs w:val="24"/>
        </w:rPr>
        <w:t>α μπει η σελίδα 349 α)</w:t>
      </w:r>
    </w:p>
    <w:p w14:paraId="07A00A24" w14:textId="77777777" w:rsidR="00952F62" w:rsidRDefault="00952F62">
      <w:pPr>
        <w:rPr>
          <w:rFonts w:eastAsia="Times New Roman" w:cs="Times New Roman"/>
          <w:szCs w:val="24"/>
        </w:rPr>
      </w:pPr>
    </w:p>
    <w:p w14:paraId="07A00A25" w14:textId="77777777" w:rsidR="00952F62" w:rsidRDefault="00723C98">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7A00A26" w14:textId="77777777" w:rsidR="00952F62" w:rsidRDefault="00723C98">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7A00A27" w14:textId="77777777" w:rsidR="00952F62" w:rsidRDefault="00723C98">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07A00A28" w14:textId="77777777" w:rsidR="00952F62" w:rsidRDefault="00723C98">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7A00A29" w14:textId="77777777" w:rsidR="00952F62" w:rsidRDefault="00723C98">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7A00A2A" w14:textId="77777777" w:rsidR="00952F62" w:rsidRDefault="00723C98">
      <w:pPr>
        <w:spacing w:line="600" w:lineRule="auto"/>
        <w:ind w:firstLine="540"/>
        <w:jc w:val="both"/>
        <w:rPr>
          <w:rFonts w:eastAsia="Times New Roman" w:cs="Times New Roman"/>
          <w:szCs w:val="24"/>
        </w:rPr>
      </w:pPr>
      <w:r>
        <w:rPr>
          <w:rFonts w:eastAsia="Times New Roman"/>
          <w:b/>
          <w:szCs w:val="24"/>
        </w:rPr>
        <w:lastRenderedPageBreak/>
        <w:t>ΠΡΟΕΔΡΕΥΩΝ (Γεώ</w:t>
      </w:r>
      <w:r>
        <w:rPr>
          <w:rFonts w:eastAsia="Times New Roman"/>
          <w:b/>
          <w:szCs w:val="24"/>
        </w:rPr>
        <w:t xml:space="preserve">ργιος Βαρεμένος): </w:t>
      </w:r>
      <w:r>
        <w:rPr>
          <w:rFonts w:eastAsia="Times New Roman" w:cs="Times New Roman"/>
          <w:szCs w:val="24"/>
        </w:rPr>
        <w:t xml:space="preserve">Με τη συναίνεση του Σώματος και ώρα 19.51’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p>
    <w:p w14:paraId="07A00A2B" w14:textId="77777777" w:rsidR="00952F62" w:rsidRDefault="00723C98">
      <w:pPr>
        <w:spacing w:line="600" w:lineRule="auto"/>
        <w:ind w:firstLine="720"/>
        <w:jc w:val="both"/>
        <w:rPr>
          <w:rFonts w:eastAsia="Times New Roman" w:cs="Times New Roman"/>
          <w:szCs w:val="24"/>
        </w:rPr>
      </w:pPr>
      <w:r>
        <w:rPr>
          <w:rFonts w:eastAsia="Times New Roman" w:cs="Times New Roman"/>
          <w:b/>
          <w:bCs/>
          <w:szCs w:val="24"/>
        </w:rPr>
        <w:t xml:space="preserve">Ο </w:t>
      </w:r>
      <w:r>
        <w:rPr>
          <w:rFonts w:eastAsia="Times New Roman" w:cs="Times New Roman"/>
          <w:b/>
          <w:bCs/>
          <w:szCs w:val="24"/>
        </w:rPr>
        <w:t>ΠΡΟΕΔΡΟΣ                                                        ΟΙ ΓΡΑΜΜΑΤΕΙΣ</w:t>
      </w:r>
      <w:r>
        <w:rPr>
          <w:rFonts w:eastAsia="Times New Roman" w:cs="Times New Roman"/>
          <w:szCs w:val="24"/>
        </w:rPr>
        <w:t xml:space="preserve"> </w:t>
      </w:r>
    </w:p>
    <w:sectPr w:rsidR="00952F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tT2Q7p1Ca753IbelXyiJGkzSj4c=" w:salt="GRMqnfvoY+53oaWCiWA7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2"/>
    <w:rsid w:val="00723C98"/>
    <w:rsid w:val="00952F62"/>
    <w:rsid w:val="00AC37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02BE"/>
  <w15:docId w15:val="{FA2BD9F8-597F-470E-B049-303D8463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C2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69B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F69BD"/>
    <w:rPr>
      <w:rFonts w:ascii="Segoe UI" w:hAnsi="Segoe UI" w:cs="Segoe UI"/>
      <w:sz w:val="18"/>
      <w:szCs w:val="18"/>
    </w:rPr>
  </w:style>
  <w:style w:type="paragraph" w:styleId="a4">
    <w:name w:val="Revision"/>
    <w:hidden/>
    <w:uiPriority w:val="99"/>
    <w:semiHidden/>
    <w:rsid w:val="00552C3F"/>
    <w:pPr>
      <w:spacing w:after="0" w:line="240" w:lineRule="auto"/>
    </w:pPr>
  </w:style>
  <w:style w:type="paragraph" w:styleId="a5">
    <w:name w:val="header"/>
    <w:basedOn w:val="a"/>
    <w:link w:val="Char0"/>
    <w:uiPriority w:val="99"/>
    <w:unhideWhenUsed/>
    <w:rsid w:val="00C12753"/>
    <w:pPr>
      <w:tabs>
        <w:tab w:val="center" w:pos="4153"/>
        <w:tab w:val="right" w:pos="8306"/>
      </w:tabs>
      <w:spacing w:after="0" w:line="240" w:lineRule="auto"/>
    </w:pPr>
  </w:style>
  <w:style w:type="character" w:customStyle="1" w:styleId="Char0">
    <w:name w:val="Κεφαλίδα Char"/>
    <w:basedOn w:val="a0"/>
    <w:link w:val="a5"/>
    <w:uiPriority w:val="99"/>
    <w:rsid w:val="00C12753"/>
  </w:style>
  <w:style w:type="paragraph" w:styleId="a6">
    <w:name w:val="footer"/>
    <w:basedOn w:val="a"/>
    <w:link w:val="Char1"/>
    <w:uiPriority w:val="99"/>
    <w:unhideWhenUsed/>
    <w:rsid w:val="00C12753"/>
    <w:pPr>
      <w:tabs>
        <w:tab w:val="center" w:pos="4153"/>
        <w:tab w:val="right" w:pos="8306"/>
      </w:tabs>
      <w:spacing w:after="0" w:line="240" w:lineRule="auto"/>
    </w:pPr>
  </w:style>
  <w:style w:type="character" w:customStyle="1" w:styleId="Char1">
    <w:name w:val="Υποσέλιδο Char"/>
    <w:basedOn w:val="a0"/>
    <w:link w:val="a6"/>
    <w:uiPriority w:val="99"/>
    <w:rsid w:val="00C12753"/>
  </w:style>
  <w:style w:type="character" w:customStyle="1" w:styleId="1Char">
    <w:name w:val="Επικεφαλίδα 1 Char"/>
    <w:basedOn w:val="a0"/>
    <w:link w:val="1"/>
    <w:uiPriority w:val="9"/>
    <w:rsid w:val="006C28DA"/>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C28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378</MetadataID>
    <Session xmlns="641f345b-441b-4b81-9152-adc2e73ba5e1">Β´</Session>
    <Date xmlns="641f345b-441b-4b81-9152-adc2e73ba5e1">2016-12-20T22:00:00+00:00</Date>
    <Status xmlns="641f345b-441b-4b81-9152-adc2e73ba5e1">
      <Url>http://srv-sp1/praktika/Lists/Incoming_Metadata/EditForm.aspx?ID=378&amp;Source=/praktika/Recordings_Library/Forms/AllItems.aspx</Url>
      <Description>Δημοσιεύτηκε</Description>
    </Status>
    <Meeting xmlns="641f345b-441b-4b81-9152-adc2e73ba5e1">ΝΒ´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D03543-6AEE-44A6-8C7D-706D7C39C34A}">
  <ds:schemaRefs>
    <ds:schemaRef ds:uri="http://schemas.microsoft.com/sharepoint/v3/contenttype/forms"/>
  </ds:schemaRefs>
</ds:datastoreItem>
</file>

<file path=customXml/itemProps2.xml><?xml version="1.0" encoding="utf-8"?>
<ds:datastoreItem xmlns:ds="http://schemas.openxmlformats.org/officeDocument/2006/customXml" ds:itemID="{B557213A-8002-4BA5-AA0F-E031BAA7F924}">
  <ds:schemaRefs>
    <ds:schemaRef ds:uri="http://schemas.microsoft.com/office/2006/metadata/properties"/>
    <ds:schemaRef ds:uri="http://schemas.openxmlformats.org/package/2006/metadata/core-properties"/>
    <ds:schemaRef ds:uri="http://purl.org/dc/elements/1.1/"/>
    <ds:schemaRef ds:uri="http://purl.org/dc/dcmitype/"/>
    <ds:schemaRef ds:uri="http://schemas.microsoft.com/office/2006/documentManagement/types"/>
    <ds:schemaRef ds:uri="641f345b-441b-4b81-9152-adc2e73ba5e1"/>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CA1B290B-231F-4F8D-BBD5-AF545B380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312</Pages>
  <Words>51477</Words>
  <Characters>277978</Characters>
  <Application>Microsoft Office Word</Application>
  <DocSecurity>0</DocSecurity>
  <Lines>2316</Lines>
  <Paragraphs>657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328798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2017-01-11T12:38:00Z</dcterms:created>
  <dcterms:modified xsi:type="dcterms:W3CDTF">2017-01-11T12:38:00Z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