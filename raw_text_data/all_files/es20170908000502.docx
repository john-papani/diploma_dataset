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FAD4" w14:textId="77777777" w:rsidR="00825EA5" w:rsidRPr="00825EA5" w:rsidRDefault="00825EA5" w:rsidP="00825EA5">
      <w:pPr>
        <w:spacing w:after="0" w:line="360" w:lineRule="auto"/>
        <w:rPr>
          <w:ins w:id="0" w:author="Φλούδα Χριστίνα" w:date="2017-09-14T10:19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2F878D67" w14:textId="77777777" w:rsidR="00825EA5" w:rsidRPr="00825EA5" w:rsidRDefault="00825EA5" w:rsidP="00825EA5">
      <w:pPr>
        <w:spacing w:after="0" w:line="360" w:lineRule="auto"/>
        <w:rPr>
          <w:ins w:id="3" w:author="Φλούδα Χριστίνα" w:date="2017-09-14T10:19:00Z"/>
          <w:rFonts w:eastAsia="Times New Roman"/>
          <w:szCs w:val="24"/>
          <w:lang w:eastAsia="en-US"/>
        </w:rPr>
      </w:pPr>
    </w:p>
    <w:p w14:paraId="7E4881F4" w14:textId="77777777" w:rsidR="00825EA5" w:rsidRPr="00825EA5" w:rsidRDefault="00825EA5" w:rsidP="00825EA5">
      <w:pPr>
        <w:spacing w:after="0" w:line="360" w:lineRule="auto"/>
        <w:rPr>
          <w:ins w:id="4" w:author="Φλούδα Χριστίνα" w:date="2017-09-14T10:19:00Z"/>
          <w:rFonts w:eastAsia="Times New Roman"/>
          <w:szCs w:val="24"/>
          <w:lang w:eastAsia="en-US"/>
        </w:rPr>
      </w:pPr>
      <w:ins w:id="5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3EAE702B" w14:textId="77777777" w:rsidR="00825EA5" w:rsidRPr="00825EA5" w:rsidRDefault="00825EA5" w:rsidP="00825EA5">
      <w:pPr>
        <w:spacing w:after="0" w:line="360" w:lineRule="auto"/>
        <w:rPr>
          <w:ins w:id="6" w:author="Φλούδα Χριστίνα" w:date="2017-09-14T10:19:00Z"/>
          <w:rFonts w:eastAsia="Times New Roman"/>
          <w:szCs w:val="24"/>
          <w:lang w:eastAsia="en-US"/>
        </w:rPr>
      </w:pPr>
      <w:ins w:id="7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4511E548" w14:textId="77777777" w:rsidR="00825EA5" w:rsidRPr="00825EA5" w:rsidRDefault="00825EA5" w:rsidP="00825EA5">
      <w:pPr>
        <w:spacing w:after="0" w:line="360" w:lineRule="auto"/>
        <w:rPr>
          <w:ins w:id="8" w:author="Φλούδα Χριστίνα" w:date="2017-09-14T10:19:00Z"/>
          <w:rFonts w:eastAsia="Times New Roman"/>
          <w:szCs w:val="24"/>
          <w:lang w:eastAsia="en-US"/>
        </w:rPr>
      </w:pPr>
      <w:ins w:id="9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5A95D5D1" w14:textId="77777777" w:rsidR="00825EA5" w:rsidRPr="00825EA5" w:rsidRDefault="00825EA5" w:rsidP="00825EA5">
      <w:pPr>
        <w:spacing w:after="0" w:line="360" w:lineRule="auto"/>
        <w:rPr>
          <w:ins w:id="10" w:author="Φλούδα Χριστίνα" w:date="2017-09-14T10:19:00Z"/>
          <w:rFonts w:eastAsia="Times New Roman"/>
          <w:szCs w:val="24"/>
          <w:lang w:eastAsia="en-US"/>
        </w:rPr>
      </w:pPr>
      <w:ins w:id="11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ΣΥΝΟΔΟΣ Β΄</w:t>
        </w:r>
      </w:ins>
    </w:p>
    <w:p w14:paraId="4138AAE3" w14:textId="77777777" w:rsidR="00825EA5" w:rsidRPr="00825EA5" w:rsidRDefault="00825EA5" w:rsidP="00825EA5">
      <w:pPr>
        <w:spacing w:after="0" w:line="360" w:lineRule="auto"/>
        <w:rPr>
          <w:ins w:id="12" w:author="Φλούδα Χριστίνα" w:date="2017-09-14T10:19:00Z"/>
          <w:rFonts w:eastAsia="Times New Roman"/>
          <w:szCs w:val="24"/>
          <w:lang w:eastAsia="en-US"/>
        </w:rPr>
      </w:pPr>
    </w:p>
    <w:p w14:paraId="360098E3" w14:textId="77777777" w:rsidR="00825EA5" w:rsidRPr="00825EA5" w:rsidRDefault="00825EA5" w:rsidP="00825EA5">
      <w:pPr>
        <w:spacing w:after="0" w:line="360" w:lineRule="auto"/>
        <w:rPr>
          <w:ins w:id="13" w:author="Φλούδα Χριστίνα" w:date="2017-09-14T10:19:00Z"/>
          <w:rFonts w:eastAsia="Times New Roman"/>
          <w:szCs w:val="24"/>
          <w:lang w:eastAsia="en-US"/>
        </w:rPr>
      </w:pPr>
      <w:ins w:id="14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ΣΥΝΕΔΡΙΑΣΗ ΡΟΔ΄</w:t>
        </w:r>
      </w:ins>
    </w:p>
    <w:p w14:paraId="4FF60ECF" w14:textId="77777777" w:rsidR="00825EA5" w:rsidRPr="00825EA5" w:rsidRDefault="00825EA5" w:rsidP="00825EA5">
      <w:pPr>
        <w:spacing w:after="0" w:line="360" w:lineRule="auto"/>
        <w:rPr>
          <w:ins w:id="15" w:author="Φλούδα Χριστίνα" w:date="2017-09-14T10:19:00Z"/>
          <w:rFonts w:eastAsia="Times New Roman"/>
          <w:szCs w:val="24"/>
          <w:lang w:eastAsia="en-US"/>
        </w:rPr>
      </w:pPr>
      <w:ins w:id="16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Παρασκευή  8 Σεπτεμβρίου 2017</w:t>
        </w:r>
      </w:ins>
    </w:p>
    <w:p w14:paraId="2DA30CF1" w14:textId="77777777" w:rsidR="00825EA5" w:rsidRPr="00825EA5" w:rsidRDefault="00825EA5" w:rsidP="00825EA5">
      <w:pPr>
        <w:spacing w:after="0" w:line="360" w:lineRule="auto"/>
        <w:rPr>
          <w:ins w:id="17" w:author="Φλούδα Χριστίνα" w:date="2017-09-14T10:19:00Z"/>
          <w:rFonts w:eastAsia="Times New Roman"/>
          <w:szCs w:val="24"/>
          <w:lang w:eastAsia="en-US"/>
        </w:rPr>
      </w:pPr>
    </w:p>
    <w:p w14:paraId="6334490C" w14:textId="77777777" w:rsidR="00825EA5" w:rsidRPr="00825EA5" w:rsidRDefault="00825EA5" w:rsidP="00825EA5">
      <w:pPr>
        <w:spacing w:after="0" w:line="360" w:lineRule="auto"/>
        <w:rPr>
          <w:ins w:id="18" w:author="Φλούδα Χριστίνα" w:date="2017-09-14T10:19:00Z"/>
          <w:rFonts w:eastAsia="Times New Roman"/>
          <w:szCs w:val="24"/>
          <w:lang w:eastAsia="en-US"/>
        </w:rPr>
      </w:pPr>
      <w:ins w:id="19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ΘΕΜΑΤΑ</w:t>
        </w:r>
      </w:ins>
    </w:p>
    <w:p w14:paraId="67E346D8" w14:textId="77777777" w:rsidR="00825EA5" w:rsidRPr="00825EA5" w:rsidRDefault="00825EA5" w:rsidP="00825EA5">
      <w:pPr>
        <w:spacing w:after="0" w:line="360" w:lineRule="auto"/>
        <w:rPr>
          <w:ins w:id="20" w:author="Φλούδα Χριστίνα" w:date="2017-09-14T10:19:00Z"/>
          <w:rFonts w:eastAsia="Times New Roman"/>
          <w:szCs w:val="24"/>
          <w:lang w:eastAsia="en-US"/>
        </w:rPr>
      </w:pPr>
      <w:ins w:id="21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 xml:space="preserve"> </w:t>
        </w:r>
        <w:r w:rsidRPr="00825EA5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825EA5">
          <w:rPr>
            <w:rFonts w:eastAsia="Times New Roman"/>
            <w:szCs w:val="24"/>
            <w:lang w:eastAsia="en-US"/>
          </w:rPr>
          <w:br/>
          <w:t xml:space="preserve">1. Επικύρωση Πρακτικών, σελ. </w:t>
        </w:r>
        <w:r w:rsidRPr="00825EA5">
          <w:rPr>
            <w:rFonts w:eastAsia="Times New Roman"/>
            <w:szCs w:val="24"/>
            <w:lang w:eastAsia="en-US"/>
          </w:rPr>
          <w:br/>
          <w:t xml:space="preserve">2. Επί διαδικαστικού θέματος, σελ. </w:t>
        </w:r>
        <w:r w:rsidRPr="00825EA5">
          <w:rPr>
            <w:rFonts w:eastAsia="Times New Roman"/>
            <w:szCs w:val="24"/>
            <w:lang w:eastAsia="en-US"/>
          </w:rPr>
          <w:br/>
          <w:t xml:space="preserve"> </w:t>
        </w:r>
        <w:r w:rsidRPr="00825EA5">
          <w:rPr>
            <w:rFonts w:eastAsia="Times New Roman"/>
            <w:szCs w:val="24"/>
            <w:lang w:eastAsia="en-US"/>
          </w:rPr>
          <w:br/>
          <w:t xml:space="preserve">Β. ΚΟΙΝΟΒΟΥΛΕΥΤΙΚΟΣ ΕΛΕΓΧΟΣ </w:t>
        </w:r>
        <w:r w:rsidRPr="00825EA5">
          <w:rPr>
            <w:rFonts w:eastAsia="Times New Roman"/>
            <w:szCs w:val="24"/>
            <w:lang w:eastAsia="en-US"/>
          </w:rPr>
          <w:br/>
          <w:t xml:space="preserve">Ανακοίνωση του δελτίου επικαίρων ερωτήσεων της Δευτέρας 11 Σεπτεμβρίου 2017, σελ. </w:t>
        </w:r>
        <w:r w:rsidRPr="00825EA5">
          <w:rPr>
            <w:rFonts w:eastAsia="Times New Roman"/>
            <w:szCs w:val="24"/>
            <w:lang w:eastAsia="en-US"/>
          </w:rPr>
          <w:br/>
        </w:r>
      </w:ins>
    </w:p>
    <w:p w14:paraId="1521C57B" w14:textId="77777777" w:rsidR="00825EA5" w:rsidRPr="00825EA5" w:rsidRDefault="00825EA5" w:rsidP="00825EA5">
      <w:pPr>
        <w:spacing w:after="0" w:line="360" w:lineRule="auto"/>
        <w:rPr>
          <w:ins w:id="22" w:author="Φλούδα Χριστίνα" w:date="2017-09-14T10:19:00Z"/>
          <w:rFonts w:eastAsia="Times New Roman"/>
          <w:szCs w:val="24"/>
          <w:lang w:eastAsia="en-US"/>
        </w:rPr>
      </w:pPr>
      <w:ins w:id="23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ΠΡΟΕΔΡΕΥΩΝ</w:t>
        </w:r>
      </w:ins>
    </w:p>
    <w:p w14:paraId="4BA1C092" w14:textId="77777777" w:rsidR="00825EA5" w:rsidRPr="00825EA5" w:rsidRDefault="00825EA5" w:rsidP="00825EA5">
      <w:pPr>
        <w:spacing w:after="0" w:line="360" w:lineRule="auto"/>
        <w:rPr>
          <w:ins w:id="24" w:author="Φλούδα Χριστίνα" w:date="2017-09-14T10:19:00Z"/>
          <w:rFonts w:eastAsia="Times New Roman"/>
          <w:szCs w:val="24"/>
          <w:lang w:eastAsia="en-US"/>
        </w:rPr>
      </w:pPr>
    </w:p>
    <w:p w14:paraId="1765866B" w14:textId="77777777" w:rsidR="00825EA5" w:rsidRPr="00825EA5" w:rsidRDefault="00825EA5" w:rsidP="00825EA5">
      <w:pPr>
        <w:spacing w:after="0" w:line="360" w:lineRule="auto"/>
        <w:rPr>
          <w:ins w:id="25" w:author="Φλούδα Χριστίνα" w:date="2017-09-14T10:19:00Z"/>
          <w:rFonts w:eastAsia="Times New Roman"/>
          <w:szCs w:val="24"/>
          <w:lang w:eastAsia="en-US"/>
        </w:rPr>
      </w:pPr>
      <w:ins w:id="26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ΚΑΜΜΕΝΟΣ Δ. , σελ.</w:t>
        </w:r>
        <w:r w:rsidRPr="00825EA5">
          <w:rPr>
            <w:rFonts w:eastAsia="Times New Roman"/>
            <w:szCs w:val="24"/>
            <w:lang w:eastAsia="en-US"/>
          </w:rPr>
          <w:br/>
          <w:t xml:space="preserve"> </w:t>
        </w:r>
      </w:ins>
    </w:p>
    <w:p w14:paraId="2CE2877F" w14:textId="77777777" w:rsidR="00825EA5" w:rsidRPr="00825EA5" w:rsidRDefault="00825EA5" w:rsidP="00825EA5">
      <w:pPr>
        <w:spacing w:after="0" w:line="360" w:lineRule="auto"/>
        <w:rPr>
          <w:ins w:id="27" w:author="Φλούδα Χριστίνα" w:date="2017-09-14T10:19:00Z"/>
          <w:rFonts w:eastAsia="Times New Roman"/>
          <w:szCs w:val="24"/>
          <w:lang w:eastAsia="en-US"/>
        </w:rPr>
      </w:pPr>
    </w:p>
    <w:p w14:paraId="0974D7B3" w14:textId="77777777" w:rsidR="00825EA5" w:rsidRPr="00825EA5" w:rsidRDefault="00825EA5" w:rsidP="00825EA5">
      <w:pPr>
        <w:spacing w:after="0" w:line="360" w:lineRule="auto"/>
        <w:rPr>
          <w:ins w:id="28" w:author="Φλούδα Χριστίνα" w:date="2017-09-14T10:19:00Z"/>
          <w:rFonts w:eastAsia="Times New Roman"/>
          <w:szCs w:val="24"/>
          <w:lang w:eastAsia="en-US"/>
        </w:rPr>
      </w:pPr>
      <w:ins w:id="29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t>ΟΜΙΛΗΤΕΣ</w:t>
        </w:r>
      </w:ins>
    </w:p>
    <w:p w14:paraId="3AF3E9CB" w14:textId="6283A938" w:rsidR="00825EA5" w:rsidRDefault="00825EA5" w:rsidP="00825EA5">
      <w:pPr>
        <w:spacing w:line="600" w:lineRule="auto"/>
        <w:ind w:firstLine="720"/>
        <w:jc w:val="center"/>
        <w:rPr>
          <w:ins w:id="30" w:author="Φλούδα Χριστίνα" w:date="2017-09-14T10:19:00Z"/>
          <w:rFonts w:eastAsia="Times New Roman"/>
          <w:szCs w:val="24"/>
        </w:rPr>
      </w:pPr>
      <w:ins w:id="31" w:author="Φλούδα Χριστίνα" w:date="2017-09-14T10:19:00Z">
        <w:r w:rsidRPr="00825EA5">
          <w:rPr>
            <w:rFonts w:eastAsia="Times New Roman"/>
            <w:szCs w:val="24"/>
            <w:lang w:eastAsia="en-US"/>
          </w:rPr>
          <w:br/>
          <w:t>Α. Επί διαδικαστικού θέματος:</w:t>
        </w:r>
        <w:r w:rsidRPr="00825EA5">
          <w:rPr>
            <w:rFonts w:eastAsia="Times New Roman"/>
            <w:szCs w:val="24"/>
            <w:lang w:eastAsia="en-US"/>
          </w:rPr>
          <w:br/>
          <w:t>ΚΑΜΜΕΝΟΣ Δ. , σελ.</w:t>
        </w:r>
        <w:r w:rsidRPr="00825EA5">
          <w:rPr>
            <w:rFonts w:eastAsia="Times New Roman"/>
            <w:szCs w:val="24"/>
            <w:lang w:eastAsia="en-US"/>
          </w:rPr>
          <w:br/>
        </w:r>
      </w:ins>
    </w:p>
    <w:p w14:paraId="1375F823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ΠΡΑΚΤΙΚΑ ΒΟΥΛΗΣ</w:t>
      </w:r>
    </w:p>
    <w:p w14:paraId="1375F824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ΙΖ΄ ΠΕΡΙΟΔΟΣ </w:t>
      </w:r>
    </w:p>
    <w:p w14:paraId="1375F825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ΠΡΟΕΔΡΕΥΟΜΕΝΗΣ ΚΟΙΝΟΒΟΥΛΕΥΤΙΚΗΣ ΔΗΜΟΚΡΑΤΙΑΣ</w:t>
      </w:r>
    </w:p>
    <w:p w14:paraId="1375F826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ΣΥΝΟΔΟΣ Β΄</w:t>
      </w:r>
    </w:p>
    <w:p w14:paraId="1375F827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ΣΥΝΕΔΡΙΑΣΗ ΡΟΔ΄</w:t>
      </w:r>
    </w:p>
    <w:p w14:paraId="1375F828" w14:textId="77777777" w:rsidR="00BC0633" w:rsidRDefault="00825EA5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Παρασκευή 8 Σεπτεμβρίου 2017</w:t>
      </w:r>
    </w:p>
    <w:p w14:paraId="1375F829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Αθήνα, σήμερα στις 8 Σεπτεμβρίου 2017, ημέρα Παρασκευή και ώρα 10.00΄</w:t>
      </w:r>
      <w:r w:rsidRPr="005D68E7"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συνήλθε στην Αίθουσα των συνεδριάσεων του Βουλευτηρίου η Βουλή σε ολομέλεια για να συνεδριάσει υπό την προεδρία του Η΄ Αντιπροέδρου αυτής </w:t>
      </w:r>
      <w:r w:rsidRPr="004B7080">
        <w:rPr>
          <w:rFonts w:eastAsia="Times New Roman"/>
          <w:szCs w:val="24"/>
        </w:rPr>
        <w:t>κ.</w:t>
      </w:r>
      <w:r w:rsidRPr="004B7080">
        <w:rPr>
          <w:rFonts w:eastAsia="Times New Roman"/>
          <w:b/>
          <w:szCs w:val="24"/>
        </w:rPr>
        <w:t xml:space="preserve"> ΔΗΜΗΤΡΙΟΥ ΚΑΜΜΕΝΟΥ</w:t>
      </w:r>
      <w:r>
        <w:rPr>
          <w:rFonts w:eastAsia="Times New Roman"/>
          <w:szCs w:val="24"/>
        </w:rPr>
        <w:t>.</w:t>
      </w:r>
    </w:p>
    <w:p w14:paraId="1375F82A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</w:rPr>
        <w:t>ΠΡΟΕΔΡΕΥΩΝ (Δημήτριος Καμμένος):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szCs w:val="24"/>
        </w:rPr>
        <w:t>Κυρίες και κύριοι συνάδελφοι, αρχίζει η συνεδρίαση.</w:t>
      </w:r>
    </w:p>
    <w:p w14:paraId="1375F82B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(</w:t>
      </w:r>
      <w:r>
        <w:rPr>
          <w:rFonts w:eastAsia="Times New Roman"/>
          <w:color w:val="000000" w:themeColor="text1"/>
          <w:szCs w:val="24"/>
        </w:rPr>
        <w:t>ΕΠΙΚΥΡΩΣ</w:t>
      </w:r>
      <w:r>
        <w:rPr>
          <w:rFonts w:eastAsia="Times New Roman"/>
          <w:color w:val="000000" w:themeColor="text1"/>
          <w:szCs w:val="24"/>
        </w:rPr>
        <w:t xml:space="preserve">Η ΠΡΑΚΤΙΚΩΝ: </w:t>
      </w:r>
      <w:r>
        <w:rPr>
          <w:rFonts w:eastAsia="Times New Roman"/>
          <w:color w:val="000000" w:themeColor="text1"/>
          <w:szCs w:val="24"/>
        </w:rPr>
        <w:t>Σύμφωνα με την από 7-9-2017 εξουσιοδότηση του Σώματος, επικυρώθηκαν με ευθύνη του Προεδρείου τα πρακτικά της ΡΟΓ΄ συνεδριάσεώς του, της Πέ</w:t>
      </w:r>
      <w:r>
        <w:rPr>
          <w:rFonts w:eastAsia="Times New Roman"/>
          <w:color w:val="000000" w:themeColor="text1"/>
          <w:szCs w:val="24"/>
        </w:rPr>
        <w:lastRenderedPageBreak/>
        <w:t>μπτης 7 Σεπτεμβρίου 2017, σε ό,τι αφορά την ψήφιση στο σύνολο του σχεδίου νόμου «Συνταξιοδοτικές ρυθμίσει</w:t>
      </w:r>
      <w:r>
        <w:rPr>
          <w:rFonts w:eastAsia="Times New Roman"/>
          <w:color w:val="000000" w:themeColor="text1"/>
          <w:szCs w:val="24"/>
        </w:rPr>
        <w:t>ς Δημοσίου και λοιπές ασφαλιστικές διατάξεις, ενίσχυση της προστασίας των εργαζομένων, δικαιώματα ατόμων με αναπηρίες και άλλες διατάξεις»</w:t>
      </w:r>
      <w:r>
        <w:rPr>
          <w:rFonts w:eastAsia="Times New Roman"/>
          <w:color w:val="000000" w:themeColor="text1"/>
          <w:szCs w:val="24"/>
        </w:rPr>
        <w:t>.</w:t>
      </w:r>
      <w:r>
        <w:rPr>
          <w:rFonts w:eastAsia="Times New Roman"/>
          <w:color w:val="000000" w:themeColor="text1"/>
          <w:szCs w:val="24"/>
        </w:rPr>
        <w:t>)</w:t>
      </w:r>
    </w:p>
    <w:p w14:paraId="1375F82C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Κυρίες και κύριοι συνάδελφοι, έχω την τιμή να ανακοινώσω στο Σώμα το δελτίο επικαίρων ερωτήσεων της Δευτέρας 11 Σεπ</w:t>
      </w:r>
      <w:r>
        <w:rPr>
          <w:rFonts w:eastAsia="Times New Roman"/>
          <w:color w:val="000000" w:themeColor="text1"/>
          <w:szCs w:val="24"/>
        </w:rPr>
        <w:t>τεμβρίου 2017</w:t>
      </w:r>
      <w:r>
        <w:rPr>
          <w:rFonts w:eastAsia="Times New Roman"/>
          <w:color w:val="000000" w:themeColor="text1"/>
          <w:szCs w:val="24"/>
        </w:rPr>
        <w:t>.</w:t>
      </w:r>
      <w:r>
        <w:rPr>
          <w:rFonts w:eastAsia="Times New Roman"/>
          <w:color w:val="000000" w:themeColor="text1"/>
          <w:szCs w:val="24"/>
        </w:rPr>
        <w:t xml:space="preserve"> </w:t>
      </w:r>
    </w:p>
    <w:p w14:paraId="1375F82D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Α. </w:t>
      </w:r>
      <w:r>
        <w:rPr>
          <w:rFonts w:eastAsia="Times New Roman"/>
          <w:color w:val="000000" w:themeColor="text1"/>
          <w:szCs w:val="24"/>
        </w:rPr>
        <w:t>ΕΠΙΚΑΙΡΕΣ ΕΡΩΤΗΣΕΙΣ</w:t>
      </w:r>
      <w:r>
        <w:rPr>
          <w:rFonts w:eastAsia="Times New Roman"/>
          <w:color w:val="000000" w:themeColor="text1"/>
          <w:szCs w:val="24"/>
        </w:rPr>
        <w:t xml:space="preserve"> </w:t>
      </w:r>
      <w:r>
        <w:rPr>
          <w:rFonts w:eastAsia="Times New Roman"/>
          <w:color w:val="000000" w:themeColor="text1"/>
          <w:szCs w:val="24"/>
        </w:rPr>
        <w:t xml:space="preserve">Πρώτου Κύκλου </w:t>
      </w:r>
      <w:r>
        <w:rPr>
          <w:rFonts w:eastAsia="Times New Roman"/>
          <w:color w:val="000000" w:themeColor="text1"/>
          <w:szCs w:val="24"/>
        </w:rPr>
        <w:t>(Άρθρο 130 παρ</w:t>
      </w:r>
      <w:r>
        <w:rPr>
          <w:rFonts w:eastAsia="Times New Roman"/>
          <w:color w:val="000000" w:themeColor="text1"/>
          <w:szCs w:val="24"/>
        </w:rPr>
        <w:t>άγραφοι</w:t>
      </w:r>
      <w:r>
        <w:rPr>
          <w:rFonts w:eastAsia="Times New Roman"/>
          <w:color w:val="000000" w:themeColor="text1"/>
          <w:szCs w:val="24"/>
        </w:rPr>
        <w:t xml:space="preserve"> 2 και 3 </w:t>
      </w:r>
      <w:r>
        <w:rPr>
          <w:rFonts w:eastAsia="Times New Roman"/>
          <w:color w:val="000000" w:themeColor="text1"/>
          <w:szCs w:val="24"/>
        </w:rPr>
        <w:t xml:space="preserve">του </w:t>
      </w:r>
      <w:r>
        <w:rPr>
          <w:rFonts w:eastAsia="Times New Roman"/>
          <w:color w:val="000000" w:themeColor="text1"/>
          <w:szCs w:val="24"/>
        </w:rPr>
        <w:t>Καν</w:t>
      </w:r>
      <w:r>
        <w:rPr>
          <w:rFonts w:eastAsia="Times New Roman"/>
          <w:color w:val="000000" w:themeColor="text1"/>
          <w:szCs w:val="24"/>
        </w:rPr>
        <w:t>ονισμού της</w:t>
      </w:r>
      <w:r>
        <w:rPr>
          <w:rFonts w:eastAsia="Times New Roman"/>
          <w:color w:val="000000" w:themeColor="text1"/>
          <w:szCs w:val="24"/>
        </w:rPr>
        <w:t xml:space="preserve"> Βουλής)</w:t>
      </w:r>
    </w:p>
    <w:p w14:paraId="1375F82E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1. Η με αριθμό 1390/5-9-2017 επίκαιρη ερώτηση του Βουλευτή Δωδεκανήσου του Συνασπισμού Ριζοσπαστικής Αριστεράς κ. Ηλία Καματερού προς τον Υπουργό </w:t>
      </w:r>
      <w:r>
        <w:rPr>
          <w:rFonts w:eastAsia="Times New Roman"/>
          <w:color w:val="000000" w:themeColor="text1"/>
          <w:szCs w:val="24"/>
        </w:rPr>
        <w:t>Οικονομικών, με θέμα: «Υπολογισμός ΕΝΦΙΑ με βάση την παλαιότητα ενός κτιρίου». </w:t>
      </w:r>
    </w:p>
    <w:p w14:paraId="1375F82F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2. Η με αριθμό 1443/5-9-2017 επίκαιρη ερώτηση του Βουλευτή Β΄ Αθηνών της Νέας Δημοκρατίας κ. Σπυρίδωνος – </w:t>
      </w:r>
      <w:proofErr w:type="spellStart"/>
      <w:r>
        <w:rPr>
          <w:rFonts w:eastAsia="Times New Roman"/>
          <w:color w:val="000000" w:themeColor="text1"/>
          <w:szCs w:val="24"/>
        </w:rPr>
        <w:t>Αδώ</w:t>
      </w:r>
      <w:r>
        <w:rPr>
          <w:rFonts w:eastAsia="Times New Roman"/>
          <w:color w:val="000000" w:themeColor="text1"/>
          <w:szCs w:val="24"/>
        </w:rPr>
        <w:lastRenderedPageBreak/>
        <w:t>νιδος</w:t>
      </w:r>
      <w:proofErr w:type="spellEnd"/>
      <w:r>
        <w:rPr>
          <w:rFonts w:eastAsia="Times New Roman"/>
          <w:color w:val="000000" w:themeColor="text1"/>
          <w:szCs w:val="24"/>
        </w:rPr>
        <w:t xml:space="preserve"> Γεωργιάδη προς τον Υπουργό Εθνικής Άμυνας, «αναφορικά με το ύ</w:t>
      </w:r>
      <w:r>
        <w:rPr>
          <w:rFonts w:eastAsia="Times New Roman"/>
          <w:color w:val="000000" w:themeColor="text1"/>
          <w:szCs w:val="24"/>
        </w:rPr>
        <w:t>ψος της αντικειμενικής αξίας των προς αξιοποίηση ακινήτων του Υπουργείου Εθνικής Άμυνας».</w:t>
      </w:r>
    </w:p>
    <w:p w14:paraId="1375F830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3. Η με αριθμό 1380/30-8-2017 επίκαιρη ερώτηση της Βουλευτού Αττικής της Δημοκρατικής Συμπαράταξης ΠΑΣΟΚ – ΔΗΜΑΡ </w:t>
      </w:r>
      <w:r>
        <w:rPr>
          <w:rFonts w:eastAsia="Times New Roman"/>
          <w:color w:val="000000" w:themeColor="text1"/>
          <w:szCs w:val="24"/>
        </w:rPr>
        <w:t xml:space="preserve">κ. </w:t>
      </w:r>
      <w:r>
        <w:rPr>
          <w:rFonts w:eastAsia="Times New Roman"/>
          <w:color w:val="000000" w:themeColor="text1"/>
          <w:szCs w:val="24"/>
        </w:rPr>
        <w:t xml:space="preserve">Παρασκευής  </w:t>
      </w:r>
      <w:proofErr w:type="spellStart"/>
      <w:r>
        <w:rPr>
          <w:rFonts w:eastAsia="Times New Roman"/>
          <w:color w:val="000000" w:themeColor="text1"/>
          <w:szCs w:val="24"/>
        </w:rPr>
        <w:t>Χριστοφιλοπούλου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Υγεί</w:t>
      </w:r>
      <w:r>
        <w:rPr>
          <w:rFonts w:eastAsia="Times New Roman"/>
          <w:color w:val="000000" w:themeColor="text1"/>
          <w:szCs w:val="24"/>
        </w:rPr>
        <w:t>ας, με θέμα: «Νοσοκομεία που “νοσούν”».</w:t>
      </w:r>
    </w:p>
    <w:p w14:paraId="1375F831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4. Η με αριθμό 1384/1-9-2017 επίκαιρη ερώτηση του Βουλευτή Α΄ Θεσσαλονίκης της Ένωσης Κεντρώων κ. Ιωάννη </w:t>
      </w:r>
      <w:proofErr w:type="spellStart"/>
      <w:r>
        <w:rPr>
          <w:rFonts w:eastAsia="Times New Roman"/>
          <w:color w:val="000000" w:themeColor="text1"/>
          <w:szCs w:val="24"/>
        </w:rPr>
        <w:t>Σαρίδη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Οικονομικών, με θέμα: «Εισφορά του νόμου 128/1975».</w:t>
      </w:r>
    </w:p>
    <w:p w14:paraId="1375F832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5. Η με αριθμό 1444/5-9-2017 επίκαι</w:t>
      </w:r>
      <w:r>
        <w:rPr>
          <w:rFonts w:eastAsia="Times New Roman"/>
          <w:color w:val="000000" w:themeColor="text1"/>
          <w:szCs w:val="24"/>
        </w:rPr>
        <w:t xml:space="preserve">ρη ερώτηση του Βουλευτή Β΄ Αθηνών του Ποταμιού κ. Γεωργίου </w:t>
      </w:r>
      <w:proofErr w:type="spellStart"/>
      <w:r>
        <w:rPr>
          <w:rFonts w:eastAsia="Times New Roman"/>
          <w:color w:val="000000" w:themeColor="text1"/>
          <w:szCs w:val="24"/>
        </w:rPr>
        <w:t>Αμυρά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Οικονομικών, σχετικά με την υπόθεση «Siemens».</w:t>
      </w:r>
    </w:p>
    <w:p w14:paraId="1375F833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Β. </w:t>
      </w:r>
      <w:r>
        <w:rPr>
          <w:rFonts w:eastAsia="Times New Roman"/>
          <w:color w:val="000000" w:themeColor="text1"/>
          <w:szCs w:val="24"/>
        </w:rPr>
        <w:t>ΕΠΙΚΑΙΡΕΣ ΕΡΩΤΗΣΕΙΣ</w:t>
      </w:r>
      <w:r>
        <w:rPr>
          <w:rFonts w:eastAsia="Times New Roman"/>
          <w:color w:val="000000" w:themeColor="text1"/>
          <w:szCs w:val="24"/>
        </w:rPr>
        <w:t xml:space="preserve"> </w:t>
      </w:r>
      <w:r>
        <w:rPr>
          <w:rFonts w:eastAsia="Times New Roman"/>
          <w:color w:val="000000" w:themeColor="text1"/>
          <w:szCs w:val="24"/>
        </w:rPr>
        <w:t xml:space="preserve">Δεύτερου Κύκλου </w:t>
      </w:r>
      <w:r>
        <w:rPr>
          <w:rFonts w:eastAsia="Times New Roman"/>
          <w:color w:val="000000" w:themeColor="text1"/>
          <w:szCs w:val="24"/>
        </w:rPr>
        <w:t>(Άρθρο 130 παρ</w:t>
      </w:r>
      <w:r>
        <w:rPr>
          <w:rFonts w:eastAsia="Times New Roman"/>
          <w:color w:val="000000" w:themeColor="text1"/>
          <w:szCs w:val="24"/>
        </w:rPr>
        <w:t>άγραφοι</w:t>
      </w:r>
      <w:r>
        <w:rPr>
          <w:rFonts w:eastAsia="Times New Roman"/>
          <w:color w:val="000000" w:themeColor="text1"/>
          <w:szCs w:val="24"/>
        </w:rPr>
        <w:t xml:space="preserve"> 2 και 3 </w:t>
      </w:r>
      <w:r>
        <w:rPr>
          <w:rFonts w:eastAsia="Times New Roman"/>
          <w:color w:val="000000" w:themeColor="text1"/>
          <w:szCs w:val="24"/>
        </w:rPr>
        <w:t xml:space="preserve">του Κανονισμού της </w:t>
      </w:r>
      <w:r>
        <w:rPr>
          <w:rFonts w:eastAsia="Times New Roman"/>
          <w:color w:val="000000" w:themeColor="text1"/>
          <w:szCs w:val="24"/>
        </w:rPr>
        <w:t>Βουλής)</w:t>
      </w:r>
    </w:p>
    <w:p w14:paraId="1375F834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lastRenderedPageBreak/>
        <w:t xml:space="preserve">1. Η με αριθμό 1381/1-9-2017 </w:t>
      </w:r>
      <w:r>
        <w:rPr>
          <w:rFonts w:eastAsia="Times New Roman"/>
          <w:color w:val="000000" w:themeColor="text1"/>
          <w:szCs w:val="24"/>
        </w:rPr>
        <w:t>επίκαιρη ερώτηση του Βουλευτή Σερρών της Δημοκρατικής Συμπαράταξης ΠΑΣΟΚ – ΔΗΜΑΡ κ. Μιχαήλ Τζελέπη προς τον Υπουργό Εθνικής Άμυνας, με θέμα: «Στρατόπεδα “Εμμανουήλ Παππά” και “Παπαλουκά”».</w:t>
      </w:r>
    </w:p>
    <w:p w14:paraId="1375F835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2. Η με αριθμό 1388/4-9-2017 επίκαιρη ερώτηση του Βουλευτή Β΄ Αθηνώ</w:t>
      </w:r>
      <w:r>
        <w:rPr>
          <w:rFonts w:eastAsia="Times New Roman"/>
          <w:color w:val="000000" w:themeColor="text1"/>
          <w:szCs w:val="24"/>
        </w:rPr>
        <w:t xml:space="preserve">ν της Δημοκρατικής Συμπαράταξης ΠΑΣ.Κ – ΔΗΜΑΡ κ. Ανδρέα Λοβέρδου προς τον Υπουργό Οικονομικών, με θέμα: «Λήψη μέτρων υπέρ των μικρών αποταμιευτών που έχασαν τα χρήματά τους με το </w:t>
      </w:r>
      <w:r w:rsidRPr="00357B3E">
        <w:rPr>
          <w:rFonts w:eastAsia="Times New Roman"/>
          <w:color w:val="000000" w:themeColor="text1"/>
          <w:szCs w:val="24"/>
        </w:rPr>
        <w:t>“</w:t>
      </w:r>
      <w:r>
        <w:rPr>
          <w:rFonts w:eastAsia="Times New Roman"/>
          <w:color w:val="000000" w:themeColor="text1"/>
          <w:szCs w:val="24"/>
        </w:rPr>
        <w:t>κούρεμα</w:t>
      </w:r>
      <w:r w:rsidRPr="00357B3E">
        <w:rPr>
          <w:rFonts w:eastAsia="Times New Roman"/>
          <w:color w:val="000000" w:themeColor="text1"/>
          <w:szCs w:val="24"/>
        </w:rPr>
        <w:t>”</w:t>
      </w:r>
      <w:r>
        <w:rPr>
          <w:rFonts w:eastAsia="Times New Roman"/>
          <w:color w:val="000000" w:themeColor="text1"/>
          <w:szCs w:val="24"/>
        </w:rPr>
        <w:t xml:space="preserve"> του χρέους το 2012».</w:t>
      </w:r>
    </w:p>
    <w:p w14:paraId="1375F836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3. Η με αριθμό 1389/4-9-2017 επίκαιρη ερώτηση </w:t>
      </w:r>
      <w:r>
        <w:rPr>
          <w:rFonts w:eastAsia="Times New Roman"/>
          <w:color w:val="000000" w:themeColor="text1"/>
          <w:szCs w:val="24"/>
        </w:rPr>
        <w:t xml:space="preserve">του Βουλευτή Ηλείας της Δημοκρατικής Συμπαράταξης ΠΑΣΟΚ – ΔΗΜΑΡ κ. Ιωάννη Κουτσούκου προς τον Υπουργό Οικονομικών, με θέμα: «Οι δεσμεύσεις προς το Διεθνές Νομισματικό Ταμείο (ΔΝΤ) και τα </w:t>
      </w:r>
      <w:proofErr w:type="spellStart"/>
      <w:r>
        <w:rPr>
          <w:rFonts w:eastAsia="Times New Roman"/>
          <w:color w:val="000000" w:themeColor="text1"/>
          <w:szCs w:val="24"/>
        </w:rPr>
        <w:t>προαπαιτούμενα</w:t>
      </w:r>
      <w:proofErr w:type="spellEnd"/>
      <w:r>
        <w:rPr>
          <w:rFonts w:eastAsia="Times New Roman"/>
          <w:color w:val="000000" w:themeColor="text1"/>
          <w:szCs w:val="24"/>
        </w:rPr>
        <w:t xml:space="preserve"> της αξιολόγησης χωρίς ενημέρωση της Βουλής».</w:t>
      </w:r>
    </w:p>
    <w:p w14:paraId="1375F837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4. Η με α</w:t>
      </w:r>
      <w:r>
        <w:rPr>
          <w:rFonts w:eastAsia="Times New Roman"/>
          <w:color w:val="000000" w:themeColor="text1"/>
          <w:szCs w:val="24"/>
        </w:rPr>
        <w:t xml:space="preserve">ριθμό 1445/5-9-2017 επίκαιρη ερώτηση του Ε΄ Αντιπροέδρου της Βουλής και Βουλευτή Δωδεκανήσου της Δημοκρατικής Συμπαράταξης ΠΑΣΟ. – ΔΗΜΑΡ κ. Δημητρίου </w:t>
      </w:r>
      <w:proofErr w:type="spellStart"/>
      <w:r>
        <w:rPr>
          <w:rFonts w:eastAsia="Times New Roman"/>
          <w:color w:val="000000" w:themeColor="text1"/>
          <w:szCs w:val="24"/>
        </w:rPr>
        <w:t>Κρε</w:t>
      </w:r>
      <w:r>
        <w:rPr>
          <w:rFonts w:eastAsia="Times New Roman"/>
          <w:color w:val="000000" w:themeColor="text1"/>
          <w:szCs w:val="24"/>
        </w:rPr>
        <w:lastRenderedPageBreak/>
        <w:t>μαστινού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Υγείας, με θέμα: «Επικίνδυνη η έλλειψη καρδιολόγου και χειρουργού στο Κέντρο </w:t>
      </w:r>
      <w:r>
        <w:rPr>
          <w:rFonts w:eastAsia="Times New Roman"/>
          <w:color w:val="000000" w:themeColor="text1"/>
          <w:szCs w:val="24"/>
        </w:rPr>
        <w:t>Υγείας Καρπάθου».</w:t>
      </w:r>
    </w:p>
    <w:p w14:paraId="1375F838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5. Η με αριθμό 1385/1-9-2017 επίκαιρη ερώτηση του Ανεξάρτητου Βουλευτή Μεσσηνίας κ. Δημητρίου </w:t>
      </w:r>
      <w:proofErr w:type="spellStart"/>
      <w:r>
        <w:rPr>
          <w:rFonts w:eastAsia="Times New Roman"/>
          <w:color w:val="000000" w:themeColor="text1"/>
          <w:szCs w:val="24"/>
        </w:rPr>
        <w:t>Κουκούτση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Οικονομικών, με θέμα «Προοπτική και ανάγκες του διεθνούς αερολιμένα Καλαμάτας».</w:t>
      </w:r>
    </w:p>
    <w:p w14:paraId="1375F839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6. Η με αριθμό 1293/21-8-2017 επίκαιρ</w:t>
      </w:r>
      <w:r>
        <w:rPr>
          <w:rFonts w:eastAsia="Times New Roman"/>
          <w:color w:val="000000" w:themeColor="text1"/>
          <w:szCs w:val="24"/>
        </w:rPr>
        <w:t xml:space="preserve">η ερώτηση του Βουλευτή Φθιώτιδας της Νέας Δημοκρατίας κ. Χρήστου </w:t>
      </w:r>
      <w:proofErr w:type="spellStart"/>
      <w:r>
        <w:rPr>
          <w:rFonts w:eastAsia="Times New Roman"/>
          <w:color w:val="000000" w:themeColor="text1"/>
          <w:szCs w:val="24"/>
        </w:rPr>
        <w:t>Σταϊκούρα</w:t>
      </w:r>
      <w:proofErr w:type="spellEnd"/>
      <w:r>
        <w:rPr>
          <w:rFonts w:eastAsia="Times New Roman"/>
          <w:color w:val="000000" w:themeColor="text1"/>
          <w:szCs w:val="24"/>
        </w:rPr>
        <w:t xml:space="preserve"> προς τον Υπουργό Οικονομικών, σχετικά με τη χρηματοδότηση δράσεων από προϊόντα εγκληματικών ενεργειών κατά του ελληνικού δημοσίου και διάθεση ποσού για κοινωνικούς σκοπούς.</w:t>
      </w:r>
    </w:p>
    <w:p w14:paraId="1375F83A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7. Η με </w:t>
      </w:r>
      <w:r>
        <w:rPr>
          <w:rFonts w:eastAsia="Times New Roman"/>
          <w:color w:val="000000" w:themeColor="text1"/>
          <w:szCs w:val="24"/>
        </w:rPr>
        <w:t>αριθμό 976/6-6-2017 επίκαιρη ερώτηση της Βουλευτού Χαλκιδικής του Λαϊκού Συνδέσμου - Χρυσή Αυγή κ. Σωτηρίας Βλάχου προς τον Υπουργό Υγείας, με θέμα: «Ελλείψεις ασθενοφόρων στο Νομό Χαλκιδικής θέτουν σε κίνδυνο τη ζωή πολιτών».</w:t>
      </w:r>
    </w:p>
    <w:p w14:paraId="1375F83B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lastRenderedPageBreak/>
        <w:t>8. Η με αριθμό 923/1-6-2017 ε</w:t>
      </w:r>
      <w:r>
        <w:rPr>
          <w:rFonts w:eastAsia="Times New Roman"/>
          <w:color w:val="000000" w:themeColor="text1"/>
          <w:szCs w:val="24"/>
        </w:rPr>
        <w:t>πίκαιρη ερώτηση του Βουλευτή Επικρατείας του Λαϊκού Συνδέσμου - Χρυσή Αυγή κ. Χρήστου Παππά προς τον Υπουργό Παιδείας, Έρευνας και Θρησκευμάτων, με θέμα: «εκπλήρωση του τάματος του έθνους».</w:t>
      </w:r>
    </w:p>
    <w:p w14:paraId="1375F83C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ΑΝΑΦΟΡΕΣ</w:t>
      </w:r>
      <w:r w:rsidRPr="00357B3E">
        <w:rPr>
          <w:rFonts w:eastAsia="Times New Roman"/>
          <w:color w:val="000000" w:themeColor="text1"/>
          <w:szCs w:val="24"/>
        </w:rPr>
        <w:t xml:space="preserve"> </w:t>
      </w:r>
      <w:r>
        <w:rPr>
          <w:rFonts w:eastAsia="Times New Roman"/>
          <w:color w:val="000000" w:themeColor="text1"/>
          <w:szCs w:val="24"/>
        </w:rPr>
        <w:t>-</w:t>
      </w:r>
      <w:r w:rsidRPr="00357B3E">
        <w:rPr>
          <w:rFonts w:eastAsia="Times New Roman"/>
          <w:color w:val="000000" w:themeColor="text1"/>
          <w:szCs w:val="24"/>
        </w:rPr>
        <w:t xml:space="preserve"> </w:t>
      </w:r>
      <w:r>
        <w:rPr>
          <w:rFonts w:eastAsia="Times New Roman"/>
          <w:color w:val="000000" w:themeColor="text1"/>
          <w:szCs w:val="24"/>
        </w:rPr>
        <w:t>ΕΡΩΤΗΣΕΙΣ (Άρθρο 130 παράγραφος 5 του Κανονισμού της Βο</w:t>
      </w:r>
      <w:r>
        <w:rPr>
          <w:rFonts w:eastAsia="Times New Roman"/>
          <w:color w:val="000000" w:themeColor="text1"/>
          <w:szCs w:val="24"/>
        </w:rPr>
        <w:t>υλής)</w:t>
      </w:r>
    </w:p>
    <w:p w14:paraId="1375F83D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 xml:space="preserve">1. Η με αριθμό 7403/19-7-2017 ερώτηση του Δ΄ Αντιπροέδρου της Βουλής και Βουλευτή Α΄ Αθηνών της Νέας Δημοκρατίας κ. Νικήτα Κακλαμάνη προς τον Υπουργό Δικαιοσύνης, Διαφάνειας και Ανθρωπίνων Δικαιωμάτων, σχετικά με την </w:t>
      </w:r>
      <w:proofErr w:type="spellStart"/>
      <w:r>
        <w:rPr>
          <w:rFonts w:eastAsia="Times New Roman"/>
          <w:color w:val="000000" w:themeColor="text1"/>
          <w:szCs w:val="24"/>
        </w:rPr>
        <w:t>αυστηροποίηση</w:t>
      </w:r>
      <w:proofErr w:type="spellEnd"/>
      <w:r>
        <w:rPr>
          <w:rFonts w:eastAsia="Times New Roman"/>
          <w:color w:val="000000" w:themeColor="text1"/>
          <w:szCs w:val="24"/>
        </w:rPr>
        <w:t xml:space="preserve"> των ποινών που </w:t>
      </w:r>
      <w:r>
        <w:rPr>
          <w:rFonts w:eastAsia="Times New Roman"/>
          <w:color w:val="000000" w:themeColor="text1"/>
          <w:szCs w:val="24"/>
        </w:rPr>
        <w:t>επιβάλλονται σε καταστροφείς πολιτιστικών μνημείων, δημόσιας και ιδιωτικής περιουσίας.</w:t>
      </w:r>
    </w:p>
    <w:p w14:paraId="1375F83E" w14:textId="77777777" w:rsidR="00BC0633" w:rsidRDefault="00825EA5">
      <w:pPr>
        <w:spacing w:line="600" w:lineRule="auto"/>
        <w:ind w:firstLine="720"/>
        <w:jc w:val="both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2. Η με αριθμό 5958/576/30-05-2017 ερώτηση και αίτηση κατάθεσης εγγράφων του Ανεξάρτητου Βουλευτή Β΄ Αθηνών κ. Γεωργίου- Δημητρίου Καρρά προς τον Υπουργό Οικονομικών, με</w:t>
      </w:r>
      <w:r>
        <w:rPr>
          <w:rFonts w:eastAsia="Times New Roman"/>
          <w:color w:val="000000" w:themeColor="text1"/>
          <w:szCs w:val="24"/>
        </w:rPr>
        <w:t xml:space="preserve"> θέμα: «Αναζητήθηκαν ή όχι εναλλακτικές λύσεις, ώστε να αποφευχθεί η νέα περικοπή της συνταξιοδοτικής δαπάνης με τον τελευταίο νόμο 4472/2017;».</w:t>
      </w:r>
    </w:p>
    <w:p w14:paraId="1375F83F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Κυρίες και κύριοι συνάδελφοι, εισερχόμαστε στην ανακοίνωση διαγραφής του σημερινού δελτίου επίκαιρων ερωτήσεων.</w:t>
      </w:r>
      <w:r>
        <w:rPr>
          <w:rFonts w:eastAsia="Times New Roman" w:cs="Times New Roman"/>
          <w:szCs w:val="24"/>
        </w:rPr>
        <w:t xml:space="preserve"> Συγκεκριμένα δεν θα συζητηθούν σήμερα οι ακόλουθες ερωτήσεις:</w:t>
      </w:r>
    </w:p>
    <w:p w14:paraId="1375F840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πρώτη με αριθμό 1391/5</w:t>
      </w:r>
      <w:r w:rsidRPr="00EA5557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9</w:t>
      </w:r>
      <w:r w:rsidRPr="00EA5557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2017 επίκαιρη ερώτηση πρώτου κύκλου του Βουλευτή Α΄ Θεσσαλονίκης του Συνασπισμού Ριζοσπαστικής Αριστεράς κ. Αλέξανδρου Τριανταφυλλίδη προς τον Υπουργό Οικονομίας και </w:t>
      </w:r>
      <w:r>
        <w:rPr>
          <w:rFonts w:eastAsia="Times New Roman" w:cs="Times New Roman"/>
          <w:szCs w:val="24"/>
        </w:rPr>
        <w:t>Ανάπτυξης, με θέμα «Δικαίωμα εξαγοράς κόκκινων δανείων από τον δανειολήπτη α΄ κατοικίας-</w:t>
      </w:r>
      <w:proofErr w:type="spellStart"/>
      <w:r>
        <w:rPr>
          <w:rFonts w:eastAsia="Times New Roman" w:cs="Times New Roman"/>
          <w:szCs w:val="24"/>
        </w:rPr>
        <w:t>Προτιμησιακό</w:t>
      </w:r>
      <w:proofErr w:type="spellEnd"/>
      <w:r>
        <w:rPr>
          <w:rFonts w:eastAsia="Times New Roman" w:cs="Times New Roman"/>
          <w:szCs w:val="24"/>
        </w:rPr>
        <w:t xml:space="preserve"> καθεστώς»</w:t>
      </w:r>
      <w:r w:rsidRPr="00F01D2E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θα συζητηθεί λόγω κωλύματος του Υπουργού κ. Δήμου Παπαδημητρίου. Αιτία</w:t>
      </w:r>
      <w:r>
        <w:rPr>
          <w:rFonts w:eastAsia="Times New Roman" w:cs="Times New Roman"/>
          <w:szCs w:val="24"/>
        </w:rPr>
        <w:t xml:space="preserve"> η</w:t>
      </w:r>
      <w:r>
        <w:rPr>
          <w:rFonts w:eastAsia="Times New Roman" w:cs="Times New Roman"/>
          <w:szCs w:val="24"/>
        </w:rPr>
        <w:t xml:space="preserve"> κυβερνητική αποστολή εν όψει ΔΕΘ.</w:t>
      </w:r>
    </w:p>
    <w:p w14:paraId="1375F841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δεύτερη με αριθμό 1442/5</w:t>
      </w:r>
      <w:r w:rsidRPr="00EA5557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9</w:t>
      </w:r>
      <w:r w:rsidRPr="00EA5557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2017</w:t>
      </w:r>
      <w:r>
        <w:rPr>
          <w:rFonts w:eastAsia="Times New Roman" w:cs="Times New Roman"/>
          <w:szCs w:val="24"/>
        </w:rPr>
        <w:t xml:space="preserve"> επίκαιρη ερώτηση πρώτου κύκλου του Βουλευτή Αχαΐας της Νέας Δημοκρατίας κ. </w:t>
      </w:r>
      <w:proofErr w:type="spellStart"/>
      <w:r>
        <w:rPr>
          <w:rFonts w:eastAsia="Times New Roman" w:cs="Times New Roman"/>
          <w:szCs w:val="24"/>
        </w:rPr>
        <w:t>Ιάσονα</w:t>
      </w:r>
      <w:proofErr w:type="spellEnd"/>
      <w:r>
        <w:rPr>
          <w:rFonts w:eastAsia="Times New Roman" w:cs="Times New Roman"/>
          <w:szCs w:val="24"/>
        </w:rPr>
        <w:t xml:space="preserve"> Φωτήλα προς τον Υπουργό Περιβάλλοντος και Ενέργειας, με θέμα: «Θα δοθεί επιτέλους λύση στο θέμα της «ΑΜΙΑΝΤΙΤ»;»</w:t>
      </w:r>
      <w:r w:rsidRPr="00F01D2E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θα συζητηθεί λόγω κωλύματος του Αναπληρωτή Υπουργού κ. </w:t>
      </w:r>
      <w:r>
        <w:rPr>
          <w:rFonts w:eastAsia="Times New Roman" w:cs="Times New Roman"/>
          <w:szCs w:val="24"/>
        </w:rPr>
        <w:t xml:space="preserve">Σωκράτη </w:t>
      </w:r>
      <w:proofErr w:type="spellStart"/>
      <w:r>
        <w:rPr>
          <w:rFonts w:eastAsia="Times New Roman" w:cs="Times New Roman"/>
          <w:szCs w:val="24"/>
        </w:rPr>
        <w:t>Φάμελλου</w:t>
      </w:r>
      <w:proofErr w:type="spellEnd"/>
      <w:r>
        <w:rPr>
          <w:rFonts w:eastAsia="Times New Roman" w:cs="Times New Roman"/>
          <w:szCs w:val="24"/>
        </w:rPr>
        <w:t>. Αιτία</w:t>
      </w:r>
      <w:r w:rsidRPr="00F01D2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η </w:t>
      </w:r>
      <w:r>
        <w:rPr>
          <w:rFonts w:eastAsia="Times New Roman" w:cs="Times New Roman"/>
          <w:szCs w:val="24"/>
        </w:rPr>
        <w:t>κυβερνητική αποστολή εν όψει ΔΕΘ.</w:t>
      </w:r>
    </w:p>
    <w:p w14:paraId="1375F842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Η τρίτη με αριθμό 1253/18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2017 επίκαιρη ερώτηση πρώτου κύκλου του Βουλευτή Αττικής του Λαϊκού Συνδέσμου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 Αυγή κ. Ηλία Κασιδιάρη προς τον Υπουργό Περιβάλλοντος και Ενέργειας, με θέμα: «Έρε</w:t>
      </w:r>
      <w:r>
        <w:rPr>
          <w:rFonts w:eastAsia="Times New Roman" w:cs="Times New Roman"/>
          <w:szCs w:val="24"/>
        </w:rPr>
        <w:t>υνες και γεωτρήσεις για κοιτάσματα υδρογονανθράκων στην περιοχή νοτίως της Κρήτης και ευρύτερα στην Ελληνική Αποκλειστική Οικονομική Ζώνη»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δεν θα συζητηθεί λόγω κωλύματος του Υπουργού κ. Γεωργίου Σταθάκη. Αιτιολογία: δεν συζητείται. </w:t>
      </w:r>
    </w:p>
    <w:p w14:paraId="1375F843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υρίες και κ</w:t>
      </w:r>
      <w:r>
        <w:rPr>
          <w:rFonts w:eastAsia="Times New Roman" w:cs="Times New Roman"/>
          <w:szCs w:val="24"/>
        </w:rPr>
        <w:t xml:space="preserve">ύριοι συνάδελφοι, έχουν διανεμηθεί τα Πρακτικά της Τετάρτης 21 Ιουνίου 2017 και ερωτάται το Σώμα αν τα επικυρώνει. </w:t>
      </w:r>
    </w:p>
    <w:p w14:paraId="1375F844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ΟΛΟΙ ΟΙ ΒΟΥΛΕΥΤΕΣ:</w:t>
      </w:r>
      <w:r>
        <w:rPr>
          <w:rFonts w:eastAsia="Times New Roman" w:cs="Times New Roman"/>
          <w:szCs w:val="24"/>
        </w:rPr>
        <w:t xml:space="preserve"> Μάλιστα, μάλιστα.</w:t>
      </w:r>
    </w:p>
    <w:p w14:paraId="1375F845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ΠΡΟΕΔΡΕΥΩΝ (Δημήτριος Καμμένος): </w:t>
      </w:r>
      <w:r>
        <w:rPr>
          <w:rFonts w:eastAsia="Times New Roman" w:cs="Times New Roman"/>
          <w:szCs w:val="24"/>
        </w:rPr>
        <w:t>Συνεπώς τα Πρακτικά της Τετάρτης 21 Ιουνίου 2017 επικυρώθηκαν.</w:t>
      </w:r>
    </w:p>
    <w:p w14:paraId="1375F846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 xml:space="preserve">υρίες </w:t>
      </w:r>
      <w:r>
        <w:rPr>
          <w:rFonts w:eastAsia="Times New Roman" w:cs="Times New Roman"/>
          <w:szCs w:val="24"/>
        </w:rPr>
        <w:t>και κ</w:t>
      </w:r>
      <w:r>
        <w:rPr>
          <w:rFonts w:eastAsia="Times New Roman" w:cs="Times New Roman"/>
          <w:szCs w:val="24"/>
        </w:rPr>
        <w:t>ύριοι συνάδελφοι, δέχεστε στο σημείο αυτό να λύσουμε τη συνεδρίαση;</w:t>
      </w:r>
    </w:p>
    <w:p w14:paraId="1375F847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ΟΛΟΙ ΟΙ ΒΟΥΛΕΥΤΕΣ: </w:t>
      </w:r>
      <w:r>
        <w:rPr>
          <w:rFonts w:eastAsia="Times New Roman" w:cs="Times New Roman"/>
          <w:szCs w:val="24"/>
        </w:rPr>
        <w:t>Μάλιστα, μάλιστα.</w:t>
      </w:r>
    </w:p>
    <w:p w14:paraId="1375F848" w14:textId="77777777" w:rsidR="00BC0633" w:rsidRDefault="00825EA5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b/>
          <w:bCs/>
          <w:szCs w:val="24"/>
        </w:rPr>
        <w:t>ΠΡΟΕΔΡΕΥΩΝ (Δημήτριος Καμμένος):</w:t>
      </w:r>
      <w:r>
        <w:rPr>
          <w:rFonts w:eastAsia="Times New Roman" w:cs="Times New Roman"/>
          <w:szCs w:val="24"/>
        </w:rPr>
        <w:t xml:space="preserve"> Με τη συναίνεση του Σώματος και ώρα 10.18΄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τη </w:t>
      </w:r>
      <w:r>
        <w:rPr>
          <w:rFonts w:eastAsia="Times New Roman" w:cs="Times New Roman"/>
          <w:szCs w:val="24"/>
        </w:rPr>
        <w:lastRenderedPageBreak/>
        <w:t>Δευτέρα 11 Σεπτεμβρίου 2017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και ώρα 18.00΄,</w:t>
      </w:r>
      <w:r>
        <w:rPr>
          <w:rFonts w:eastAsia="Times New Roman" w:cs="Times New Roman"/>
          <w:szCs w:val="24"/>
        </w:rPr>
        <w:t xml:space="preserve"> με αντικείμενο εργασιών του Σώματος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κοινοβουλευτικό έλεγχο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συζήτηση επικαίρων ερωτήσεων. </w:t>
      </w:r>
    </w:p>
    <w:p w14:paraId="1375F849" w14:textId="77777777" w:rsidR="00BC0633" w:rsidRDefault="00825EA5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Ο ΠΡΟΕΔΡΟΣ                            </w:t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 xml:space="preserve">                            ΟΙ ΓΡΑΜΜΑΤΕΙΣ</w:t>
      </w:r>
      <w:r>
        <w:rPr>
          <w:rFonts w:eastAsia="Times New Roman" w:cs="Times New Roman"/>
          <w:szCs w:val="24"/>
        </w:rPr>
        <w:t xml:space="preserve">  </w:t>
      </w:r>
    </w:p>
    <w:p w14:paraId="1375F84A" w14:textId="77777777" w:rsidR="00BC0633" w:rsidRDefault="00BC063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</w:p>
    <w:sectPr w:rsidR="00BC06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imhl9REonEKpFTB45xncvxX71YQ=" w:salt="oO1RtOUVKgQicIUWldt99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33"/>
    <w:rsid w:val="0071432B"/>
    <w:rsid w:val="00825EA5"/>
    <w:rsid w:val="00B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F823"/>
  <w15:docId w15:val="{09965220-D2C2-49B5-B6B6-84083929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B7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502</MetadataID>
    <Session xmlns="641f345b-441b-4b81-9152-adc2e73ba5e1">Β´</Session>
    <Date xmlns="641f345b-441b-4b81-9152-adc2e73ba5e1">2017-09-07T21:00:00+00:00</Date>
    <Status xmlns="641f345b-441b-4b81-9152-adc2e73ba5e1">
      <Url>http://srv-sp1/praktika/Lists/Incoming_Metadata/EditForm.aspx?ID=502&amp;Source=/praktika/Recordings_Library/Forms/AllItems.aspx</Url>
      <Description>Δημοσιεύτηκε</Description>
    </Status>
    <Meeting xmlns="641f345b-441b-4b81-9152-adc2e73ba5e1">ΡΟΔ´</Meet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B0BD3-E98C-4697-8E56-B58D70374505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641f345b-441b-4b81-9152-adc2e73ba5e1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F348B74-1B06-4415-BF09-15CA7165D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C33FF-BC2F-4DC5-8709-7BA009DB26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1186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2017-09-14T07:19:00Z</dcterms:created>
  <dcterms:modified xsi:type="dcterms:W3CDTF">2017-09-14T07:19:00Z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