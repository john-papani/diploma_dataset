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1DBBB" w14:textId="77777777" w:rsidR="00FF7E7F" w:rsidRPr="00FF7E7F" w:rsidRDefault="00FF7E7F" w:rsidP="00FF7E7F">
      <w:pPr>
        <w:spacing w:after="200" w:line="360" w:lineRule="auto"/>
        <w:rPr>
          <w:ins w:id="0" w:author="Φλούδα Χριστίνα" w:date="2016-10-04T13:08:00Z"/>
          <w:rFonts w:eastAsia="Times New Roman"/>
          <w:szCs w:val="24"/>
          <w:lang w:eastAsia="en-US"/>
        </w:rPr>
      </w:pPr>
      <w:bookmarkStart w:id="1" w:name="_GoBack"/>
      <w:bookmarkEnd w:id="1"/>
      <w:ins w:id="2" w:author="Φλούδα Χριστίνα" w:date="2016-10-04T13:08:00Z">
        <w:r w:rsidRPr="00FF7E7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DF77884" w14:textId="77777777" w:rsidR="00FF7E7F" w:rsidRPr="00FF7E7F" w:rsidRDefault="00FF7E7F" w:rsidP="00FF7E7F">
      <w:pPr>
        <w:spacing w:after="200" w:line="360" w:lineRule="auto"/>
        <w:rPr>
          <w:ins w:id="3" w:author="Φλούδα Χριστίνα" w:date="2016-10-04T13:08:00Z"/>
          <w:rFonts w:eastAsia="Times New Roman"/>
          <w:szCs w:val="24"/>
          <w:lang w:eastAsia="en-US"/>
        </w:rPr>
      </w:pPr>
    </w:p>
    <w:p w14:paraId="69D722C9" w14:textId="77777777" w:rsidR="00FF7E7F" w:rsidRPr="00FF7E7F" w:rsidRDefault="00FF7E7F" w:rsidP="00FF7E7F">
      <w:pPr>
        <w:spacing w:after="200" w:line="360" w:lineRule="auto"/>
        <w:rPr>
          <w:ins w:id="4" w:author="Φλούδα Χριστίνα" w:date="2016-10-04T13:08:00Z"/>
          <w:rFonts w:eastAsia="Times New Roman"/>
          <w:szCs w:val="24"/>
          <w:lang w:eastAsia="en-US"/>
        </w:rPr>
      </w:pPr>
      <w:ins w:id="5" w:author="Φλούδα Χριστίνα" w:date="2016-10-04T13:08:00Z">
        <w:r w:rsidRPr="00FF7E7F">
          <w:rPr>
            <w:rFonts w:eastAsia="Times New Roman"/>
            <w:szCs w:val="24"/>
            <w:lang w:eastAsia="en-US"/>
          </w:rPr>
          <w:t>ΠΙΝΑΚΑΣ ΠΕΡΙΕΧΟΜΕΝΩΝ</w:t>
        </w:r>
      </w:ins>
    </w:p>
    <w:p w14:paraId="7D5E7A1E" w14:textId="77777777" w:rsidR="00FF7E7F" w:rsidRPr="00FF7E7F" w:rsidRDefault="00FF7E7F" w:rsidP="00FF7E7F">
      <w:pPr>
        <w:spacing w:after="200" w:line="360" w:lineRule="auto"/>
        <w:rPr>
          <w:ins w:id="6" w:author="Φλούδα Χριστίνα" w:date="2016-10-04T13:08:00Z"/>
          <w:rFonts w:eastAsia="Times New Roman"/>
          <w:szCs w:val="24"/>
          <w:lang w:eastAsia="en-US"/>
        </w:rPr>
      </w:pPr>
      <w:ins w:id="7" w:author="Φλούδα Χριστίνα" w:date="2016-10-04T13:08:00Z">
        <w:r w:rsidRPr="00FF7E7F">
          <w:rPr>
            <w:rFonts w:eastAsia="Times New Roman"/>
            <w:szCs w:val="24"/>
            <w:lang w:eastAsia="en-US"/>
          </w:rPr>
          <w:t xml:space="preserve">ΙΖ’ ΠΕΡΙΟΔΟΣ </w:t>
        </w:r>
      </w:ins>
    </w:p>
    <w:p w14:paraId="2C7FCFD4" w14:textId="77777777" w:rsidR="00FF7E7F" w:rsidRPr="00FF7E7F" w:rsidRDefault="00FF7E7F" w:rsidP="00FF7E7F">
      <w:pPr>
        <w:spacing w:after="200" w:line="360" w:lineRule="auto"/>
        <w:rPr>
          <w:ins w:id="8" w:author="Φλούδα Χριστίνα" w:date="2016-10-04T13:08:00Z"/>
          <w:rFonts w:eastAsia="Times New Roman"/>
          <w:szCs w:val="24"/>
          <w:lang w:eastAsia="en-US"/>
        </w:rPr>
      </w:pPr>
      <w:ins w:id="9" w:author="Φλούδα Χριστίνα" w:date="2016-10-04T13:08:00Z">
        <w:r w:rsidRPr="00FF7E7F">
          <w:rPr>
            <w:rFonts w:eastAsia="Times New Roman"/>
            <w:szCs w:val="24"/>
            <w:lang w:eastAsia="en-US"/>
          </w:rPr>
          <w:t>ΠΡΟΕΔΡΕΥΟΜΕΝΗΣ ΚΟΙΝΟΒΟΥΛΕΥΤΙΚΗΣ ΔΗΜΟΚΡΑΤΙΑΣ</w:t>
        </w:r>
      </w:ins>
    </w:p>
    <w:p w14:paraId="3E54C677" w14:textId="77777777" w:rsidR="00FF7E7F" w:rsidRPr="00FF7E7F" w:rsidRDefault="00FF7E7F" w:rsidP="00FF7E7F">
      <w:pPr>
        <w:spacing w:after="200" w:line="360" w:lineRule="auto"/>
        <w:rPr>
          <w:ins w:id="10" w:author="Φλούδα Χριστίνα" w:date="2016-10-04T13:08:00Z"/>
          <w:rFonts w:eastAsia="Times New Roman"/>
          <w:szCs w:val="24"/>
          <w:lang w:eastAsia="en-US"/>
        </w:rPr>
      </w:pPr>
      <w:ins w:id="11" w:author="Φλούδα Χριστίνα" w:date="2016-10-04T13:08:00Z">
        <w:r w:rsidRPr="00FF7E7F">
          <w:rPr>
            <w:rFonts w:eastAsia="Times New Roman"/>
            <w:szCs w:val="24"/>
            <w:lang w:eastAsia="en-US"/>
          </w:rPr>
          <w:t>ΣΥΝΟΔΟΣ Α΄</w:t>
        </w:r>
      </w:ins>
    </w:p>
    <w:p w14:paraId="554EA3E3" w14:textId="77777777" w:rsidR="00FF7E7F" w:rsidRPr="00FF7E7F" w:rsidRDefault="00FF7E7F" w:rsidP="00FF7E7F">
      <w:pPr>
        <w:spacing w:after="200" w:line="360" w:lineRule="auto"/>
        <w:rPr>
          <w:ins w:id="12" w:author="Φλούδα Χριστίνα" w:date="2016-10-04T13:08:00Z"/>
          <w:rFonts w:eastAsia="Times New Roman"/>
          <w:szCs w:val="24"/>
          <w:lang w:eastAsia="en-US"/>
        </w:rPr>
      </w:pPr>
    </w:p>
    <w:p w14:paraId="44F22171" w14:textId="77777777" w:rsidR="00FF7E7F" w:rsidRPr="00FF7E7F" w:rsidRDefault="00FF7E7F" w:rsidP="00FF7E7F">
      <w:pPr>
        <w:spacing w:after="200" w:line="360" w:lineRule="auto"/>
        <w:rPr>
          <w:ins w:id="13" w:author="Φλούδα Χριστίνα" w:date="2016-10-04T13:08:00Z"/>
          <w:rFonts w:eastAsia="Times New Roman"/>
          <w:szCs w:val="24"/>
          <w:lang w:eastAsia="en-US"/>
        </w:rPr>
      </w:pPr>
      <w:ins w:id="14" w:author="Φλούδα Χριστίνα" w:date="2016-10-04T13:08:00Z">
        <w:r w:rsidRPr="00FF7E7F">
          <w:rPr>
            <w:rFonts w:eastAsia="Times New Roman"/>
            <w:szCs w:val="24"/>
            <w:lang w:eastAsia="en-US"/>
          </w:rPr>
          <w:t xml:space="preserve">ΣΥΝΕΔΡΙΑΣΗ </w:t>
        </w:r>
        <w:proofErr w:type="spellStart"/>
        <w:r w:rsidRPr="00FF7E7F">
          <w:rPr>
            <w:rFonts w:eastAsia="Times New Roman"/>
            <w:szCs w:val="24"/>
            <w:lang w:eastAsia="en-US"/>
          </w:rPr>
          <w:t>ΡϟH</w:t>
        </w:r>
        <w:proofErr w:type="spellEnd"/>
        <w:r w:rsidRPr="00FF7E7F">
          <w:rPr>
            <w:rFonts w:eastAsia="Times New Roman"/>
            <w:szCs w:val="24"/>
            <w:lang w:eastAsia="en-US"/>
          </w:rPr>
          <w:t>΄</w:t>
        </w:r>
      </w:ins>
    </w:p>
    <w:p w14:paraId="17F9CE0F" w14:textId="77777777" w:rsidR="00FF7E7F" w:rsidRPr="00FF7E7F" w:rsidRDefault="00FF7E7F" w:rsidP="00FF7E7F">
      <w:pPr>
        <w:spacing w:after="200" w:line="360" w:lineRule="auto"/>
        <w:rPr>
          <w:ins w:id="15" w:author="Φλούδα Χριστίνα" w:date="2016-10-04T13:08:00Z"/>
          <w:rFonts w:eastAsia="Times New Roman"/>
          <w:szCs w:val="24"/>
          <w:lang w:eastAsia="en-US"/>
        </w:rPr>
      </w:pPr>
      <w:ins w:id="16" w:author="Φλούδα Χριστίνα" w:date="2016-10-04T13:08:00Z">
        <w:r w:rsidRPr="00FF7E7F">
          <w:rPr>
            <w:rFonts w:eastAsia="Times New Roman"/>
            <w:szCs w:val="24"/>
            <w:lang w:eastAsia="en-US"/>
          </w:rPr>
          <w:t>Τετάρτη  28 Σεπτεμβρίου 2016</w:t>
        </w:r>
      </w:ins>
    </w:p>
    <w:p w14:paraId="6562DF67" w14:textId="77777777" w:rsidR="00FF7E7F" w:rsidRPr="00FF7E7F" w:rsidRDefault="00FF7E7F" w:rsidP="00FF7E7F">
      <w:pPr>
        <w:spacing w:after="200" w:line="360" w:lineRule="auto"/>
        <w:rPr>
          <w:ins w:id="17" w:author="Φλούδα Χριστίνα" w:date="2016-10-04T13:08:00Z"/>
          <w:rFonts w:eastAsia="Times New Roman"/>
          <w:szCs w:val="24"/>
          <w:lang w:eastAsia="en-US"/>
        </w:rPr>
      </w:pPr>
    </w:p>
    <w:p w14:paraId="1D2156F9" w14:textId="77777777" w:rsidR="00FF7E7F" w:rsidRPr="00FF7E7F" w:rsidRDefault="00FF7E7F" w:rsidP="00FF7E7F">
      <w:pPr>
        <w:spacing w:after="200" w:line="360" w:lineRule="auto"/>
        <w:rPr>
          <w:ins w:id="18" w:author="Φλούδα Χριστίνα" w:date="2016-10-04T13:08:00Z"/>
          <w:rFonts w:eastAsia="Times New Roman"/>
          <w:szCs w:val="24"/>
          <w:lang w:eastAsia="en-US"/>
        </w:rPr>
      </w:pPr>
      <w:ins w:id="19" w:author="Φλούδα Χριστίνα" w:date="2016-10-04T13:08:00Z">
        <w:r w:rsidRPr="00FF7E7F">
          <w:rPr>
            <w:rFonts w:eastAsia="Times New Roman"/>
            <w:szCs w:val="24"/>
            <w:lang w:eastAsia="en-US"/>
          </w:rPr>
          <w:t>ΘΕΜΑΤΑ</w:t>
        </w:r>
      </w:ins>
    </w:p>
    <w:p w14:paraId="23125F28" w14:textId="77777777" w:rsidR="00FF7E7F" w:rsidRPr="00FF7E7F" w:rsidRDefault="00FF7E7F" w:rsidP="00FF7E7F">
      <w:pPr>
        <w:spacing w:after="200" w:line="360" w:lineRule="auto"/>
        <w:rPr>
          <w:ins w:id="20" w:author="Φλούδα Χριστίνα" w:date="2016-10-04T13:08:00Z"/>
          <w:rFonts w:eastAsia="Times New Roman"/>
          <w:szCs w:val="24"/>
          <w:lang w:eastAsia="en-US"/>
        </w:rPr>
      </w:pPr>
      <w:ins w:id="21" w:author="Φλούδα Χριστίνα" w:date="2016-10-04T13:08:00Z">
        <w:r w:rsidRPr="00FF7E7F">
          <w:rPr>
            <w:rFonts w:eastAsia="Times New Roman"/>
            <w:szCs w:val="24"/>
            <w:lang w:eastAsia="en-US"/>
          </w:rPr>
          <w:t xml:space="preserve"> </w:t>
        </w:r>
        <w:r w:rsidRPr="00FF7E7F">
          <w:rPr>
            <w:rFonts w:eastAsia="Times New Roman"/>
            <w:szCs w:val="24"/>
            <w:lang w:eastAsia="en-US"/>
          </w:rPr>
          <w:br/>
          <w:t xml:space="preserve">Α. ΕΙΔΙΚΑ ΘΕΜΑΤΑ </w:t>
        </w:r>
        <w:r w:rsidRPr="00FF7E7F">
          <w:rPr>
            <w:rFonts w:eastAsia="Times New Roman"/>
            <w:szCs w:val="24"/>
            <w:lang w:eastAsia="en-US"/>
          </w:rPr>
          <w:br/>
          <w:t xml:space="preserve">1. Επικύρωση Πρακτικών, σελ. </w:t>
        </w:r>
        <w:r w:rsidRPr="00FF7E7F">
          <w:rPr>
            <w:rFonts w:eastAsia="Times New Roman"/>
            <w:szCs w:val="24"/>
            <w:lang w:eastAsia="en-US"/>
          </w:rPr>
          <w:br/>
          <w:t>2. '</w:t>
        </w:r>
        <w:proofErr w:type="spellStart"/>
        <w:r w:rsidRPr="00FF7E7F">
          <w:rPr>
            <w:rFonts w:eastAsia="Times New Roman"/>
            <w:szCs w:val="24"/>
            <w:lang w:eastAsia="en-US"/>
          </w:rPr>
          <w:t>Αδεια</w:t>
        </w:r>
        <w:proofErr w:type="spellEnd"/>
        <w:r w:rsidRPr="00FF7E7F">
          <w:rPr>
            <w:rFonts w:eastAsia="Times New Roman"/>
            <w:szCs w:val="24"/>
            <w:lang w:eastAsia="en-US"/>
          </w:rPr>
          <w:t xml:space="preserve"> απουσίας της Βουλευτού κ. Θ. Μπακογιάννη, σελ. </w:t>
        </w:r>
        <w:r w:rsidRPr="00FF7E7F">
          <w:rPr>
            <w:rFonts w:eastAsia="Times New Roman"/>
            <w:szCs w:val="24"/>
            <w:lang w:eastAsia="en-US"/>
          </w:rPr>
          <w:br/>
          <w:t xml:space="preserve">3. Ανακοινώνεται ότι τη συνεδρίαση παρακολουθούν επισκέπτες από το  Ίδρυμα "Η Θεοτόκος" στο  Ίλιον Αττικής, μέλη του Συλλόγου </w:t>
        </w:r>
        <w:proofErr w:type="spellStart"/>
        <w:r w:rsidRPr="00FF7E7F">
          <w:rPr>
            <w:rFonts w:eastAsia="Times New Roman"/>
            <w:szCs w:val="24"/>
            <w:lang w:eastAsia="en-US"/>
          </w:rPr>
          <w:t>Τριτέκνων</w:t>
        </w:r>
        <w:proofErr w:type="spellEnd"/>
        <w:r w:rsidRPr="00FF7E7F">
          <w:rPr>
            <w:rFonts w:eastAsia="Times New Roman"/>
            <w:szCs w:val="24"/>
            <w:lang w:eastAsia="en-US"/>
          </w:rPr>
          <w:t xml:space="preserve"> Καρδίτσας και επισκέπτες από το 4ο Δημοτικό Διαμέρισμα Αθηνών, σελ. </w:t>
        </w:r>
        <w:r w:rsidRPr="00FF7E7F">
          <w:rPr>
            <w:rFonts w:eastAsia="Times New Roman"/>
            <w:szCs w:val="24"/>
            <w:lang w:eastAsia="en-US"/>
          </w:rPr>
          <w:br/>
          <w:t xml:space="preserve">4. Ανακοινώνεται ότι τη Δευτέρα 4 Οκτωβρίου 2016  θα γίνει η ανακοίνωση του προεδρικού διατάγματος για τη λήξη των εργασιών της Α΄ Συνόδου της ΙΖ΄ Περιόδου της Βουλής και θα επακολουθήσει αγιασμός για την έναρξη των εργασιών της Β΄ Συνόδου από τον </w:t>
        </w:r>
        <w:proofErr w:type="spellStart"/>
        <w:r w:rsidRPr="00FF7E7F">
          <w:rPr>
            <w:rFonts w:eastAsia="Times New Roman"/>
            <w:szCs w:val="24"/>
            <w:lang w:eastAsia="en-US"/>
          </w:rPr>
          <w:t>Μακαριώτατο</w:t>
        </w:r>
        <w:proofErr w:type="spellEnd"/>
        <w:r w:rsidRPr="00FF7E7F">
          <w:rPr>
            <w:rFonts w:eastAsia="Times New Roman"/>
            <w:szCs w:val="24"/>
            <w:lang w:eastAsia="en-US"/>
          </w:rPr>
          <w:t xml:space="preserve"> Αρχιεπίσκοπο Αθηνών και Πάσης Ελλάδος, κ. Ιερώνυμο, και τα μέλη της Διαρκούς Ιεράς Συνόδου., σελ. </w:t>
        </w:r>
        <w:r w:rsidRPr="00FF7E7F">
          <w:rPr>
            <w:rFonts w:eastAsia="Times New Roman"/>
            <w:szCs w:val="24"/>
            <w:lang w:eastAsia="en-US"/>
          </w:rPr>
          <w:br/>
          <w:t xml:space="preserve">5. Ανακοινώνεται ότι την Παρασκευή 7 Οκτωβρίου και ώρα 13.30 στην Αίθουσα συνεδριάσεων της Ολομέλειας της Βουλής θα πραγματοποιηθεί ειδική εκδήλωση της Διαρκούς Επιτροπής Μορφωτικών Υποθέσεων και της Υποεπιτροπής για τα Θέματα των Ατόμων με Αναπηρία της Ειδικής Μόνιμης Επιτροπής Ισότητας, Νεολαίας και Δικαιωμάτων του Ανθρώπου προς απόδοση τιμής στα μέλη της Ελληνικής Εθνικής Αποστολής που συμμετείχαν στους </w:t>
        </w:r>
        <w:proofErr w:type="spellStart"/>
        <w:r w:rsidRPr="00FF7E7F">
          <w:rPr>
            <w:rFonts w:eastAsia="Times New Roman"/>
            <w:szCs w:val="24"/>
            <w:lang w:eastAsia="en-US"/>
          </w:rPr>
          <w:t>Παραολυμπιακούς</w:t>
        </w:r>
        <w:proofErr w:type="spellEnd"/>
        <w:r w:rsidRPr="00FF7E7F">
          <w:rPr>
            <w:rFonts w:eastAsia="Times New Roman"/>
            <w:szCs w:val="24"/>
            <w:lang w:eastAsia="en-US"/>
          </w:rPr>
          <w:t xml:space="preserve"> Αγώνες του Ρίο του 2016., σελ. </w:t>
        </w:r>
        <w:r w:rsidRPr="00FF7E7F">
          <w:rPr>
            <w:rFonts w:eastAsia="Times New Roman"/>
            <w:szCs w:val="24"/>
            <w:lang w:eastAsia="en-US"/>
          </w:rPr>
          <w:br/>
          <w:t xml:space="preserve">6. Ειδική Ημερήσια Διάταξη:                                                                            Συζήτηση προ ημερησίας διατάξεως, σύμφωνα με το άρθρο 143 του Κανονισμού της Βουλής, με πρωτοβουλία του Αρχηγού της Αξιωματικής Αντιπολίτευσης και Προέδρου της Κοινοβουλευτικής Ομάδας της Νέας Δημοκρατίας κ. Κυριάκου Μητσοτάκη, σε επίπεδο Αρχηγών Κομμάτων, σχετικά με την Παιδεία., σελ. </w:t>
        </w:r>
        <w:r w:rsidRPr="00FF7E7F">
          <w:rPr>
            <w:rFonts w:eastAsia="Times New Roman"/>
            <w:szCs w:val="24"/>
            <w:lang w:eastAsia="en-US"/>
          </w:rPr>
          <w:br/>
          <w:t xml:space="preserve">7. Επί διαδικαστικού θέματος:, σελ. </w:t>
        </w:r>
        <w:r w:rsidRPr="00FF7E7F">
          <w:rPr>
            <w:rFonts w:eastAsia="Times New Roman"/>
            <w:szCs w:val="24"/>
            <w:lang w:eastAsia="en-US"/>
          </w:rPr>
          <w:br/>
          <w:t xml:space="preserve">8. Επί προσωπικού θέματος:, σελ. </w:t>
        </w:r>
        <w:r w:rsidRPr="00FF7E7F">
          <w:rPr>
            <w:rFonts w:eastAsia="Times New Roman"/>
            <w:szCs w:val="24"/>
            <w:lang w:eastAsia="en-US"/>
          </w:rPr>
          <w:br/>
          <w:t xml:space="preserve"> </w:t>
        </w:r>
        <w:r w:rsidRPr="00FF7E7F">
          <w:rPr>
            <w:rFonts w:eastAsia="Times New Roman"/>
            <w:szCs w:val="24"/>
            <w:lang w:eastAsia="en-US"/>
          </w:rPr>
          <w:br/>
          <w:t xml:space="preserve">Β. ΚΟΙΝΟΒΟΥΛΕΥΤΙΚΟΣ ΕΛΕΓΧΟΣ </w:t>
        </w:r>
        <w:r w:rsidRPr="00FF7E7F">
          <w:rPr>
            <w:rFonts w:eastAsia="Times New Roman"/>
            <w:szCs w:val="24"/>
            <w:lang w:eastAsia="en-US"/>
          </w:rPr>
          <w:br/>
          <w:t xml:space="preserve">Ανακοίνωση του δελτίου επικαίρων ερωτήσεων και αναφορών - ερωτήσεων της Πέμπτης 29 Σεπτεμβρίου 2016, σελ. </w:t>
        </w:r>
        <w:r w:rsidRPr="00FF7E7F">
          <w:rPr>
            <w:rFonts w:eastAsia="Times New Roman"/>
            <w:szCs w:val="24"/>
            <w:lang w:eastAsia="en-US"/>
          </w:rPr>
          <w:br/>
          <w:t xml:space="preserve"> </w:t>
        </w:r>
        <w:r w:rsidRPr="00FF7E7F">
          <w:rPr>
            <w:rFonts w:eastAsia="Times New Roman"/>
            <w:szCs w:val="24"/>
            <w:lang w:eastAsia="en-US"/>
          </w:rPr>
          <w:br/>
          <w:t>ΠΡΟΕΔΡΟΣ                                                                                                   ΒΟΥΤΣΗΣ Ν. , σελ.</w:t>
        </w:r>
      </w:ins>
    </w:p>
    <w:p w14:paraId="12D94D10" w14:textId="77777777" w:rsidR="00FF7E7F" w:rsidRPr="00FF7E7F" w:rsidRDefault="00FF7E7F" w:rsidP="00FF7E7F">
      <w:pPr>
        <w:spacing w:after="200" w:line="360" w:lineRule="auto"/>
        <w:rPr>
          <w:ins w:id="22" w:author="Φλούδα Χριστίνα" w:date="2016-10-04T13:08:00Z"/>
          <w:rFonts w:eastAsia="Times New Roman"/>
          <w:szCs w:val="24"/>
          <w:lang w:eastAsia="en-US"/>
        </w:rPr>
      </w:pPr>
      <w:ins w:id="23" w:author="Φλούδα Χριστίνα" w:date="2016-10-04T13:08:00Z">
        <w:r w:rsidRPr="00FF7E7F">
          <w:rPr>
            <w:rFonts w:eastAsia="Times New Roman"/>
            <w:szCs w:val="24"/>
            <w:lang w:eastAsia="en-US"/>
          </w:rPr>
          <w:t xml:space="preserve">ΠΡΟΕΔΡΕΥΟΝΤΕΣ                                                                                        </w:t>
        </w:r>
        <w:r w:rsidRPr="00FF7E7F">
          <w:rPr>
            <w:rFonts w:eastAsia="Times New Roman"/>
            <w:szCs w:val="24"/>
            <w:lang w:eastAsia="en-US"/>
          </w:rPr>
          <w:br/>
          <w:t xml:space="preserve">ΒΑΡΕΜΕΝΟΣ Γ., </w:t>
        </w:r>
        <w:proofErr w:type="spellStart"/>
        <w:r w:rsidRPr="00FF7E7F">
          <w:rPr>
            <w:rFonts w:eastAsia="Times New Roman"/>
            <w:szCs w:val="24"/>
            <w:lang w:eastAsia="en-US"/>
          </w:rPr>
          <w:t>σελ</w:t>
        </w:r>
        <w:proofErr w:type="spellEnd"/>
        <w:r w:rsidRPr="00FF7E7F">
          <w:rPr>
            <w:rFonts w:eastAsia="Times New Roman"/>
            <w:szCs w:val="24"/>
            <w:lang w:eastAsia="en-US"/>
          </w:rPr>
          <w:t xml:space="preserve">                                                                            ΚΟΥΡΑΚΗΣ Α. , σελ.</w:t>
        </w:r>
        <w:r w:rsidRPr="00FF7E7F">
          <w:rPr>
            <w:rFonts w:eastAsia="Times New Roman"/>
            <w:szCs w:val="24"/>
            <w:lang w:eastAsia="en-US"/>
          </w:rPr>
          <w:br/>
          <w:t xml:space="preserve">                                                                                                                         </w:t>
        </w:r>
      </w:ins>
    </w:p>
    <w:p w14:paraId="356E15E3" w14:textId="77777777" w:rsidR="00FF7E7F" w:rsidRPr="00FF7E7F" w:rsidRDefault="00FF7E7F" w:rsidP="00FF7E7F">
      <w:pPr>
        <w:spacing w:after="200" w:line="360" w:lineRule="auto"/>
        <w:rPr>
          <w:ins w:id="24" w:author="Φλούδα Χριστίνα" w:date="2016-10-04T13:08:00Z"/>
          <w:rFonts w:eastAsia="Times New Roman"/>
          <w:szCs w:val="24"/>
          <w:lang w:eastAsia="en-US"/>
        </w:rPr>
      </w:pPr>
      <w:ins w:id="25" w:author="Φλούδα Χριστίνα" w:date="2016-10-04T13:08:00Z">
        <w:r w:rsidRPr="00FF7E7F">
          <w:rPr>
            <w:rFonts w:eastAsia="Times New Roman"/>
            <w:szCs w:val="24"/>
            <w:lang w:eastAsia="en-US"/>
          </w:rPr>
          <w:t>ΟΜΙΛΗΤΕΣ</w:t>
        </w:r>
      </w:ins>
    </w:p>
    <w:p w14:paraId="1A327EFD" w14:textId="5B4A6C58" w:rsidR="00FF7E7F" w:rsidRDefault="00FF7E7F" w:rsidP="00FF7E7F">
      <w:pPr>
        <w:spacing w:after="0" w:line="600" w:lineRule="auto"/>
        <w:ind w:firstLine="720"/>
        <w:jc w:val="both"/>
        <w:rPr>
          <w:ins w:id="26" w:author="Φλούδα Χριστίνα" w:date="2016-10-04T13:08:00Z"/>
          <w:rFonts w:eastAsia="Times New Roman"/>
          <w:szCs w:val="24"/>
        </w:rPr>
        <w:pPrChange w:id="27" w:author="Φλούδα Χριστίνα" w:date="2016-10-04T13:08:00Z">
          <w:pPr>
            <w:spacing w:after="0" w:line="600" w:lineRule="auto"/>
            <w:ind w:firstLine="720"/>
            <w:jc w:val="center"/>
          </w:pPr>
        </w:pPrChange>
      </w:pPr>
      <w:ins w:id="28" w:author="Φλούδα Χριστίνα" w:date="2016-10-04T13:08:00Z">
        <w:r w:rsidRPr="00FF7E7F">
          <w:rPr>
            <w:rFonts w:eastAsia="Times New Roman"/>
            <w:szCs w:val="24"/>
            <w:lang w:eastAsia="en-US"/>
          </w:rPr>
          <w:br/>
          <w:t xml:space="preserve">Α. Επί της Ειδικής Ημερήσιας Διάταξης: </w:t>
        </w:r>
        <w:r w:rsidRPr="00FF7E7F">
          <w:rPr>
            <w:rFonts w:eastAsia="Times New Roman"/>
            <w:szCs w:val="24"/>
            <w:lang w:eastAsia="en-US"/>
          </w:rPr>
          <w:br/>
          <w:t>ΑΝΑΓΝΩΣΤΟΠΟΥΛΟΥ Α. , σελ.</w:t>
        </w:r>
        <w:r w:rsidRPr="00FF7E7F">
          <w:rPr>
            <w:rFonts w:eastAsia="Times New Roman"/>
            <w:szCs w:val="24"/>
            <w:lang w:eastAsia="en-US"/>
          </w:rPr>
          <w:br/>
          <w:t>ΓΕΝΝΗΜΑΤΑ Φ. , σελ.</w:t>
        </w:r>
        <w:r w:rsidRPr="00FF7E7F">
          <w:rPr>
            <w:rFonts w:eastAsia="Times New Roman"/>
            <w:szCs w:val="24"/>
            <w:lang w:eastAsia="en-US"/>
          </w:rPr>
          <w:br/>
          <w:t>ΘΕΟΔΩΡΑΚΗΣ Σ. , σελ.</w:t>
        </w:r>
        <w:r w:rsidRPr="00FF7E7F">
          <w:rPr>
            <w:rFonts w:eastAsia="Times New Roman"/>
            <w:szCs w:val="24"/>
            <w:lang w:eastAsia="en-US"/>
          </w:rPr>
          <w:br/>
          <w:t>ΚΑΜΜΕΝΟΣ Π. , σελ.</w:t>
        </w:r>
        <w:r w:rsidRPr="00FF7E7F">
          <w:rPr>
            <w:rFonts w:eastAsia="Times New Roman"/>
            <w:szCs w:val="24"/>
            <w:lang w:eastAsia="en-US"/>
          </w:rPr>
          <w:br/>
          <w:t>ΚΟΥΤΣΟΥΜΠΑΣ Δ. , σελ.</w:t>
        </w:r>
        <w:r w:rsidRPr="00FF7E7F">
          <w:rPr>
            <w:rFonts w:eastAsia="Times New Roman"/>
            <w:szCs w:val="24"/>
            <w:lang w:eastAsia="en-US"/>
          </w:rPr>
          <w:br/>
          <w:t>ΛΕΒΕΝΤΗΣ Β. , σελ.</w:t>
        </w:r>
        <w:r w:rsidRPr="00FF7E7F">
          <w:rPr>
            <w:rFonts w:eastAsia="Times New Roman"/>
            <w:szCs w:val="24"/>
            <w:lang w:eastAsia="en-US"/>
          </w:rPr>
          <w:br/>
          <w:t>ΜΗΤΣΟΤΑΚΗΣ Κ. , σελ.</w:t>
        </w:r>
        <w:r w:rsidRPr="00FF7E7F">
          <w:rPr>
            <w:rFonts w:eastAsia="Times New Roman"/>
            <w:szCs w:val="24"/>
            <w:lang w:eastAsia="en-US"/>
          </w:rPr>
          <w:br/>
          <w:t>ΜΙΧΑΛΟΛΙΑΚΟΣ Ν. , σελ.</w:t>
        </w:r>
        <w:r w:rsidRPr="00FF7E7F">
          <w:rPr>
            <w:rFonts w:eastAsia="Times New Roman"/>
            <w:szCs w:val="24"/>
            <w:lang w:eastAsia="en-US"/>
          </w:rPr>
          <w:br/>
          <w:t>ΤΣΙΠΡΑΣ Α. , σελ.</w:t>
        </w:r>
        <w:r w:rsidRPr="00FF7E7F">
          <w:rPr>
            <w:rFonts w:eastAsia="Times New Roman"/>
            <w:szCs w:val="24"/>
            <w:lang w:eastAsia="en-US"/>
          </w:rPr>
          <w:br/>
          <w:t>ΦΙΛΗΣ Ν. , σελ.</w:t>
        </w:r>
        <w:r w:rsidRPr="00FF7E7F">
          <w:rPr>
            <w:rFonts w:eastAsia="Times New Roman"/>
            <w:szCs w:val="24"/>
            <w:lang w:eastAsia="en-US"/>
          </w:rPr>
          <w:br/>
        </w:r>
        <w:r w:rsidRPr="00FF7E7F">
          <w:rPr>
            <w:rFonts w:eastAsia="Times New Roman"/>
            <w:szCs w:val="24"/>
            <w:lang w:eastAsia="en-US"/>
          </w:rPr>
          <w:br/>
          <w:t>Β. Επί διαδικαστικού θέματος:</w:t>
        </w:r>
        <w:r w:rsidRPr="00FF7E7F">
          <w:rPr>
            <w:rFonts w:eastAsia="Times New Roman"/>
            <w:szCs w:val="24"/>
            <w:lang w:eastAsia="en-US"/>
          </w:rPr>
          <w:br/>
          <w:t>ΒΟΥΤΣΗΣ Ν. , σελ.</w:t>
        </w:r>
        <w:r w:rsidRPr="00FF7E7F">
          <w:rPr>
            <w:rFonts w:eastAsia="Times New Roman"/>
            <w:szCs w:val="24"/>
            <w:lang w:eastAsia="en-US"/>
          </w:rPr>
          <w:br/>
          <w:t>ΚΟΥΡΑΚΗΣ Α. , σελ.</w:t>
        </w:r>
        <w:r w:rsidRPr="00FF7E7F">
          <w:rPr>
            <w:rFonts w:eastAsia="Times New Roman"/>
            <w:szCs w:val="24"/>
            <w:lang w:eastAsia="en-US"/>
          </w:rPr>
          <w:br/>
          <w:t>ΦΙΛΗΣ Ν. , σελ.</w:t>
        </w:r>
        <w:r w:rsidRPr="00FF7E7F">
          <w:rPr>
            <w:rFonts w:eastAsia="Times New Roman"/>
            <w:szCs w:val="24"/>
            <w:lang w:eastAsia="en-US"/>
          </w:rPr>
          <w:br/>
        </w:r>
        <w:r w:rsidRPr="00FF7E7F">
          <w:rPr>
            <w:rFonts w:eastAsia="Times New Roman"/>
            <w:szCs w:val="24"/>
            <w:lang w:eastAsia="en-US"/>
          </w:rPr>
          <w:br/>
          <w:t>Γ. Επί προσωπικού θέματος:</w:t>
        </w:r>
        <w:r w:rsidRPr="00FF7E7F">
          <w:rPr>
            <w:rFonts w:eastAsia="Times New Roman"/>
            <w:szCs w:val="24"/>
            <w:lang w:eastAsia="en-US"/>
          </w:rPr>
          <w:br/>
          <w:t>ΚΑΜΜΕΝΟΣ Π. , σελ.</w:t>
        </w:r>
        <w:r w:rsidRPr="00FF7E7F">
          <w:rPr>
            <w:rFonts w:eastAsia="Times New Roman"/>
            <w:szCs w:val="24"/>
            <w:lang w:eastAsia="en-US"/>
          </w:rPr>
          <w:br/>
          <w:t>ΠΕΛΕΓΡΙΝΗΣ Θ. , σελ.</w:t>
        </w:r>
        <w:r w:rsidRPr="00FF7E7F">
          <w:rPr>
            <w:rFonts w:eastAsia="Times New Roman"/>
            <w:szCs w:val="24"/>
            <w:lang w:eastAsia="en-US"/>
          </w:rPr>
          <w:br/>
          <w:t>ΣΤΑΪΚΟΥΡΑΣ Χ. , σελ.</w:t>
        </w:r>
        <w:r w:rsidRPr="00FF7E7F">
          <w:rPr>
            <w:rFonts w:eastAsia="Times New Roman"/>
            <w:szCs w:val="24"/>
            <w:lang w:eastAsia="en-US"/>
          </w:rPr>
          <w:br/>
        </w:r>
        <w:r w:rsidRPr="00FF7E7F">
          <w:rPr>
            <w:rFonts w:eastAsia="Times New Roman"/>
            <w:szCs w:val="24"/>
            <w:lang w:eastAsia="en-US"/>
          </w:rPr>
          <w:br/>
          <w:t>Δ. ΠΑΡΕΜΒΑΣΕΙΣ:</w:t>
        </w:r>
        <w:r w:rsidRPr="00FF7E7F">
          <w:rPr>
            <w:rFonts w:eastAsia="Times New Roman"/>
            <w:szCs w:val="24"/>
            <w:lang w:eastAsia="en-US"/>
          </w:rPr>
          <w:br/>
          <w:t>ΑΝΤΩΝΙΟΥ Χ. , σελ.</w:t>
        </w:r>
        <w:r w:rsidRPr="00FF7E7F">
          <w:rPr>
            <w:rFonts w:eastAsia="Times New Roman"/>
            <w:szCs w:val="24"/>
            <w:lang w:eastAsia="en-US"/>
          </w:rPr>
          <w:br/>
          <w:t>ΒΟΥΤΣΗΣ Ν. , σελ.</w:t>
        </w:r>
        <w:r w:rsidRPr="00FF7E7F">
          <w:rPr>
            <w:rFonts w:eastAsia="Times New Roman"/>
            <w:szCs w:val="24"/>
            <w:lang w:eastAsia="en-US"/>
          </w:rPr>
          <w:br/>
          <w:t>ΓΑΒΡΟΓΛΟΥ Κ. , σελ.</w:t>
        </w:r>
        <w:r w:rsidRPr="00FF7E7F">
          <w:rPr>
            <w:rFonts w:eastAsia="Times New Roman"/>
            <w:szCs w:val="24"/>
            <w:lang w:eastAsia="en-US"/>
          </w:rPr>
          <w:br/>
          <w:t>ΔΑΒΑΚΗΣ Α. , σελ.</w:t>
        </w:r>
        <w:r w:rsidRPr="00FF7E7F">
          <w:rPr>
            <w:rFonts w:eastAsia="Times New Roman"/>
            <w:szCs w:val="24"/>
            <w:lang w:eastAsia="en-US"/>
          </w:rPr>
          <w:br/>
          <w:t>ΚΙΚΙΛΙΑΣ Β. , σελ.</w:t>
        </w:r>
        <w:r w:rsidRPr="00FF7E7F">
          <w:rPr>
            <w:rFonts w:eastAsia="Times New Roman"/>
            <w:szCs w:val="24"/>
            <w:lang w:eastAsia="en-US"/>
          </w:rPr>
          <w:br/>
          <w:t>ΛΑΠΠΑΣ Σ. , σελ.</w:t>
        </w:r>
        <w:r w:rsidRPr="00FF7E7F">
          <w:rPr>
            <w:rFonts w:eastAsia="Times New Roman"/>
            <w:szCs w:val="24"/>
            <w:lang w:eastAsia="en-US"/>
          </w:rPr>
          <w:br/>
          <w:t>ΜΑΝΤΑΣ Χ. , σελ.</w:t>
        </w:r>
        <w:r w:rsidRPr="00FF7E7F">
          <w:rPr>
            <w:rFonts w:eastAsia="Times New Roman"/>
            <w:szCs w:val="24"/>
            <w:lang w:eastAsia="en-US"/>
          </w:rPr>
          <w:br/>
          <w:t>ΠΑΠΑΔΟΠΟΥΛΟΣ Ν. , σελ.</w:t>
        </w:r>
        <w:r w:rsidRPr="00FF7E7F">
          <w:rPr>
            <w:rFonts w:eastAsia="Times New Roman"/>
            <w:szCs w:val="24"/>
            <w:lang w:eastAsia="en-US"/>
          </w:rPr>
          <w:br/>
          <w:t>ΤΖΟΥΦΗ Μ. , σελ.</w:t>
        </w:r>
        <w:r w:rsidRPr="00FF7E7F">
          <w:rPr>
            <w:rFonts w:eastAsia="Times New Roman"/>
            <w:szCs w:val="24"/>
            <w:lang w:eastAsia="en-US"/>
          </w:rPr>
          <w:br/>
          <w:t>ΤΣΙΑΡΑΣ Κ. , σελ.</w:t>
        </w:r>
        <w:r w:rsidRPr="00FF7E7F">
          <w:rPr>
            <w:rFonts w:eastAsia="Times New Roman"/>
            <w:szCs w:val="24"/>
            <w:lang w:eastAsia="en-US"/>
          </w:rPr>
          <w:br/>
          <w:t>ΦΑΜΕΛΛΟΣ Σ. , σελ.</w:t>
        </w:r>
        <w:r w:rsidRPr="00FF7E7F">
          <w:rPr>
            <w:rFonts w:eastAsia="Times New Roman"/>
            <w:szCs w:val="24"/>
            <w:lang w:eastAsia="en-US"/>
          </w:rPr>
          <w:br/>
          <w:t>ΨΑΡΙΑΝΟΣ Γ. , σελ.</w:t>
        </w:r>
        <w:r w:rsidRPr="00FF7E7F">
          <w:rPr>
            <w:rFonts w:eastAsia="Times New Roman"/>
            <w:szCs w:val="24"/>
            <w:lang w:eastAsia="en-US"/>
          </w:rPr>
          <w:br/>
        </w:r>
      </w:ins>
    </w:p>
    <w:p w14:paraId="6DF0DC9F" w14:textId="77777777" w:rsidR="004C348C" w:rsidRDefault="00FF7E7F">
      <w:pPr>
        <w:spacing w:after="0" w:line="600" w:lineRule="auto"/>
        <w:ind w:firstLine="720"/>
        <w:jc w:val="center"/>
        <w:rPr>
          <w:rFonts w:eastAsia="Times New Roman"/>
          <w:szCs w:val="24"/>
        </w:rPr>
      </w:pPr>
      <w:r>
        <w:rPr>
          <w:rFonts w:eastAsia="Times New Roman"/>
          <w:szCs w:val="24"/>
        </w:rPr>
        <w:t>ΠΡΑΚΤΙΚΑ ΒΟΥΛΗΣ</w:t>
      </w:r>
    </w:p>
    <w:p w14:paraId="6DF0DCA0" w14:textId="77777777" w:rsidR="004C348C" w:rsidRDefault="00FF7E7F">
      <w:pPr>
        <w:spacing w:after="0" w:line="600" w:lineRule="auto"/>
        <w:ind w:firstLine="720"/>
        <w:jc w:val="center"/>
        <w:rPr>
          <w:rFonts w:eastAsia="Times New Roman"/>
          <w:szCs w:val="24"/>
        </w:rPr>
      </w:pPr>
      <w:r>
        <w:rPr>
          <w:rFonts w:eastAsia="Times New Roman"/>
          <w:szCs w:val="24"/>
        </w:rPr>
        <w:t xml:space="preserve">ΙΖ΄ ΠΕΡΙΟΔΟΣ </w:t>
      </w:r>
    </w:p>
    <w:p w14:paraId="6DF0DCA1" w14:textId="77777777" w:rsidR="004C348C" w:rsidRDefault="00FF7E7F">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DF0DCA2" w14:textId="77777777" w:rsidR="004C348C" w:rsidRDefault="00FF7E7F">
      <w:pPr>
        <w:spacing w:after="0" w:line="600" w:lineRule="auto"/>
        <w:ind w:firstLine="720"/>
        <w:jc w:val="center"/>
        <w:rPr>
          <w:rFonts w:eastAsia="Times New Roman"/>
          <w:szCs w:val="24"/>
        </w:rPr>
      </w:pPr>
      <w:r>
        <w:rPr>
          <w:rFonts w:eastAsia="Times New Roman"/>
          <w:szCs w:val="24"/>
        </w:rPr>
        <w:t>ΣΥΝΟΔΟΣ Α΄</w:t>
      </w:r>
    </w:p>
    <w:p w14:paraId="6DF0DCA3" w14:textId="77777777" w:rsidR="004C348C" w:rsidRDefault="00FF7E7F">
      <w:pPr>
        <w:spacing w:after="0" w:line="600" w:lineRule="auto"/>
        <w:ind w:firstLine="720"/>
        <w:jc w:val="center"/>
        <w:rPr>
          <w:rFonts w:eastAsia="Times New Roman"/>
          <w:szCs w:val="24"/>
        </w:rPr>
      </w:pPr>
      <w:r>
        <w:rPr>
          <w:rFonts w:eastAsia="Times New Roman"/>
          <w:szCs w:val="24"/>
        </w:rPr>
        <w:t>ΣΥΝΕΔΡΙΑΣΗ Ρ</w:t>
      </w:r>
      <w:r>
        <w:rPr>
          <w:rFonts w:ascii="Calibri" w:eastAsia="Times New Roman" w:hAnsi="Calibri" w:cs="Calibri"/>
          <w:szCs w:val="24"/>
        </w:rPr>
        <w:t>Ϟ</w:t>
      </w:r>
      <w:r>
        <w:rPr>
          <w:rFonts w:eastAsia="Times New Roman"/>
          <w:szCs w:val="24"/>
        </w:rPr>
        <w:t>Η΄</w:t>
      </w:r>
    </w:p>
    <w:p w14:paraId="6DF0DCA4" w14:textId="77777777" w:rsidR="004C348C" w:rsidRDefault="00FF7E7F">
      <w:pPr>
        <w:spacing w:after="0" w:line="600" w:lineRule="auto"/>
        <w:ind w:firstLine="720"/>
        <w:jc w:val="center"/>
        <w:rPr>
          <w:rFonts w:eastAsia="Times New Roman"/>
          <w:szCs w:val="24"/>
        </w:rPr>
      </w:pPr>
      <w:r>
        <w:rPr>
          <w:rFonts w:eastAsia="Times New Roman"/>
          <w:szCs w:val="24"/>
        </w:rPr>
        <w:t>Τετάρτη 28 Σεπτεμβρίου 2016</w:t>
      </w:r>
    </w:p>
    <w:p w14:paraId="6DF0DCA5" w14:textId="77777777" w:rsidR="004C348C" w:rsidRDefault="00FF7E7F">
      <w:pPr>
        <w:spacing w:after="0" w:line="600" w:lineRule="auto"/>
        <w:ind w:firstLine="720"/>
        <w:jc w:val="both"/>
        <w:rPr>
          <w:rFonts w:eastAsia="Times New Roman"/>
          <w:szCs w:val="24"/>
        </w:rPr>
      </w:pPr>
      <w:r>
        <w:rPr>
          <w:rFonts w:eastAsia="Times New Roman"/>
          <w:szCs w:val="24"/>
        </w:rPr>
        <w:t xml:space="preserve">Αθήνα, σήμερα στις 28 Σεπτεμβρίου 2016, ημέρα Τετάρτη και ώρα 10.43΄ συνήλθε στην Αίθουσα των συνεδριάσεων του Βουλευτηρίου η Βουλή σε ολομέλεια για να συνεδριάσει υπό την προεδρία του Προέδρου αυτής κ. </w:t>
      </w:r>
      <w:r w:rsidRPr="004E436C">
        <w:rPr>
          <w:rFonts w:eastAsia="Times New Roman"/>
          <w:b/>
          <w:szCs w:val="24"/>
        </w:rPr>
        <w:t>ΝΙΚΟΛΑΟΥ ΒΟΥΤΣΗ</w:t>
      </w:r>
      <w:r>
        <w:rPr>
          <w:rFonts w:eastAsia="Times New Roman"/>
          <w:szCs w:val="24"/>
        </w:rPr>
        <w:t>.</w:t>
      </w:r>
    </w:p>
    <w:p w14:paraId="6DF0DCA6" w14:textId="77777777" w:rsidR="004C348C" w:rsidRDefault="00FF7E7F">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b/>
          <w:bCs/>
          <w:szCs w:val="24"/>
        </w:rPr>
        <w:t xml:space="preserve"> </w:t>
      </w:r>
      <w:r>
        <w:rPr>
          <w:rFonts w:eastAsia="Times New Roman"/>
          <w:szCs w:val="24"/>
        </w:rPr>
        <w:t xml:space="preserve">Κυρίες </w:t>
      </w:r>
      <w:r>
        <w:rPr>
          <w:rFonts w:eastAsia="Times New Roman"/>
          <w:szCs w:val="24"/>
        </w:rPr>
        <w:t>και κύριοι συνάδελφοι, αρχίζει η συνεδρίαση.</w:t>
      </w:r>
    </w:p>
    <w:p w14:paraId="6DF0DCA7" w14:textId="77777777" w:rsidR="004C348C" w:rsidRDefault="00FF7E7F">
      <w:pPr>
        <w:spacing w:after="0" w:line="600" w:lineRule="auto"/>
        <w:ind w:firstLine="720"/>
        <w:jc w:val="both"/>
        <w:rPr>
          <w:rFonts w:eastAsia="Times New Roman"/>
          <w:szCs w:val="24"/>
        </w:rPr>
      </w:pPr>
      <w:r>
        <w:rPr>
          <w:rFonts w:eastAsia="Times New Roman"/>
          <w:szCs w:val="24"/>
        </w:rPr>
        <w:t>(ΕΠΙΚΥΡΩΣΗ ΠΡΑΚΤΙΚΩΝ: Σύμφωνα με την από 27</w:t>
      </w:r>
      <w:r>
        <w:rPr>
          <w:rFonts w:eastAsia="Times New Roman"/>
          <w:szCs w:val="24"/>
        </w:rPr>
        <w:t>-</w:t>
      </w:r>
      <w:r>
        <w:rPr>
          <w:rFonts w:eastAsia="Times New Roman"/>
          <w:szCs w:val="24"/>
        </w:rPr>
        <w:t>9</w:t>
      </w:r>
      <w:r>
        <w:rPr>
          <w:rFonts w:eastAsia="Times New Roman"/>
          <w:szCs w:val="24"/>
        </w:rPr>
        <w:t>-</w:t>
      </w:r>
      <w:r>
        <w:rPr>
          <w:rFonts w:eastAsia="Times New Roman"/>
          <w:szCs w:val="24"/>
        </w:rPr>
        <w:t>2016 εξουσιοδότηση του Σώματος επικυρώθηκαν με ευθύνη του Προεδρείου τα Πρακτικά της Ρ</w:t>
      </w:r>
      <w:r>
        <w:rPr>
          <w:rFonts w:ascii="Calibri" w:eastAsia="Times New Roman" w:hAnsi="Calibri" w:cs="Calibri"/>
          <w:szCs w:val="24"/>
        </w:rPr>
        <w:t>Ϟ</w:t>
      </w:r>
      <w:r>
        <w:rPr>
          <w:rFonts w:eastAsia="Times New Roman"/>
          <w:szCs w:val="24"/>
        </w:rPr>
        <w:t xml:space="preserve">Ζ΄ συνεδριάσεώς του, της Τρίτης 27 Σεπτεμβρίου </w:t>
      </w:r>
      <w:r>
        <w:rPr>
          <w:rFonts w:eastAsia="Times New Roman"/>
          <w:szCs w:val="24"/>
        </w:rPr>
        <w:lastRenderedPageBreak/>
        <w:t>2016 σε ό,τι αφορά την ψήφιση σ</w:t>
      </w:r>
      <w:r>
        <w:rPr>
          <w:rFonts w:eastAsia="Times New Roman"/>
          <w:szCs w:val="24"/>
        </w:rPr>
        <w:t xml:space="preserve">το σύνολο του σχεδίου νόμου: «Επείγουσες ρυθμίσεις των Υπουργείων Οικονομικών, Περιβάλλοντος και Ενέργειας, Υποδομών, Μεταφορών και Δικτύων και Εργασίας, Κοινωνικής Ασφάλισης και Κοινωνικής Αλληλεγγύης για την εφαρμογή της </w:t>
      </w:r>
      <w:r>
        <w:rPr>
          <w:rFonts w:eastAsia="Times New Roman"/>
          <w:szCs w:val="24"/>
        </w:rPr>
        <w:t>σ</w:t>
      </w:r>
      <w:r>
        <w:rPr>
          <w:rFonts w:eastAsia="Times New Roman"/>
          <w:szCs w:val="24"/>
        </w:rPr>
        <w:t xml:space="preserve">υμφωνίας </w:t>
      </w:r>
      <w:r>
        <w:rPr>
          <w:rFonts w:eastAsia="Times New Roman"/>
          <w:szCs w:val="24"/>
        </w:rPr>
        <w:t>δ</w:t>
      </w:r>
      <w:r>
        <w:rPr>
          <w:rFonts w:eastAsia="Times New Roman"/>
          <w:szCs w:val="24"/>
        </w:rPr>
        <w:t xml:space="preserve">ημοσιονομικών </w:t>
      </w:r>
      <w:r>
        <w:rPr>
          <w:rFonts w:eastAsia="Times New Roman"/>
          <w:szCs w:val="24"/>
        </w:rPr>
        <w:t>σ</w:t>
      </w:r>
      <w:r>
        <w:rPr>
          <w:rFonts w:eastAsia="Times New Roman"/>
          <w:szCs w:val="24"/>
        </w:rPr>
        <w:t>τόχων κ</w:t>
      </w:r>
      <w:r>
        <w:rPr>
          <w:rFonts w:eastAsia="Times New Roman"/>
          <w:szCs w:val="24"/>
        </w:rPr>
        <w:t xml:space="preserve">αι </w:t>
      </w:r>
      <w:r>
        <w:rPr>
          <w:rFonts w:eastAsia="Times New Roman"/>
          <w:szCs w:val="24"/>
        </w:rPr>
        <w:t>δ</w:t>
      </w:r>
      <w:r>
        <w:rPr>
          <w:rFonts w:eastAsia="Times New Roman"/>
          <w:szCs w:val="24"/>
        </w:rPr>
        <w:t xml:space="preserve">ιαρθρωτικών </w:t>
      </w:r>
      <w:r>
        <w:rPr>
          <w:rFonts w:eastAsia="Times New Roman"/>
          <w:szCs w:val="24"/>
        </w:rPr>
        <w:t>μ</w:t>
      </w:r>
      <w:r>
        <w:rPr>
          <w:rFonts w:eastAsia="Times New Roman"/>
          <w:szCs w:val="24"/>
        </w:rPr>
        <w:t>εταρρυθμίσεων και άλλες διατάξεις»</w:t>
      </w:r>
      <w:r>
        <w:rPr>
          <w:rFonts w:eastAsia="Times New Roman"/>
          <w:szCs w:val="24"/>
        </w:rPr>
        <w:t>)</w:t>
      </w:r>
    </w:p>
    <w:p w14:paraId="6DF0DCA8" w14:textId="77777777" w:rsidR="004C348C" w:rsidRDefault="00FF7E7F">
      <w:pPr>
        <w:spacing w:after="0" w:line="600" w:lineRule="auto"/>
        <w:ind w:firstLine="720"/>
        <w:jc w:val="both"/>
        <w:rPr>
          <w:rFonts w:eastAsia="Times New Roman"/>
          <w:szCs w:val="24"/>
        </w:rPr>
      </w:pPr>
      <w:r>
        <w:rPr>
          <w:rFonts w:eastAsia="Times New Roman"/>
          <w:szCs w:val="24"/>
        </w:rPr>
        <w:t>Κυρίες και κύριοι συνάδελφοι, έχω την τιμή να σας ανακοινώσω το δελτίο επικαίρων ερωτήσεων της Πέμπτης 29 Σεπτεμβρίου 2016.</w:t>
      </w:r>
    </w:p>
    <w:p w14:paraId="6DF0DCA9" w14:textId="77777777" w:rsidR="004C348C" w:rsidRDefault="00FF7E7F">
      <w:pPr>
        <w:spacing w:after="0" w:line="600" w:lineRule="auto"/>
        <w:ind w:firstLine="720"/>
        <w:jc w:val="both"/>
        <w:rPr>
          <w:rFonts w:eastAsia="Times New Roman"/>
          <w:b/>
          <w:szCs w:val="24"/>
        </w:rPr>
      </w:pPr>
      <w:r>
        <w:rPr>
          <w:rFonts w:eastAsia="Times New Roman"/>
          <w:bCs/>
          <w:szCs w:val="24"/>
        </w:rPr>
        <w:t>Α. ΕΠΙΚΑΙΡΕΣ ΕΡΩΤΗΣΕΙΣ Πρώτου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w:t>
      </w:r>
      <w:r>
        <w:rPr>
          <w:rFonts w:eastAsia="Times New Roman"/>
          <w:bCs/>
          <w:szCs w:val="24"/>
        </w:rPr>
        <w:t>ού της</w:t>
      </w:r>
      <w:r>
        <w:rPr>
          <w:rFonts w:eastAsia="Times New Roman"/>
          <w:bCs/>
          <w:szCs w:val="24"/>
        </w:rPr>
        <w:t xml:space="preserve"> Βουλής)</w:t>
      </w:r>
    </w:p>
    <w:p w14:paraId="6DF0DCAA" w14:textId="77777777" w:rsidR="004C348C" w:rsidRDefault="00FF7E7F">
      <w:pPr>
        <w:spacing w:after="0" w:line="600" w:lineRule="auto"/>
        <w:ind w:firstLine="720"/>
        <w:jc w:val="both"/>
        <w:rPr>
          <w:rFonts w:eastAsia="Times New Roman"/>
          <w:szCs w:val="24"/>
        </w:rPr>
      </w:pPr>
      <w:r>
        <w:rPr>
          <w:rFonts w:eastAsia="Times New Roman"/>
          <w:szCs w:val="24"/>
        </w:rPr>
        <w:t xml:space="preserve">1. Η με αριθμό 1316/23-9-2016 επίκαιρη ερώτηση του Βουλευτή Άρτας της Νέας Δημοκρατίας κ. </w:t>
      </w:r>
      <w:r>
        <w:rPr>
          <w:rFonts w:eastAsia="Times New Roman"/>
          <w:bCs/>
          <w:szCs w:val="24"/>
        </w:rPr>
        <w:t xml:space="preserve">Γεωργίου </w:t>
      </w:r>
      <w:proofErr w:type="spellStart"/>
      <w:r>
        <w:rPr>
          <w:rFonts w:eastAsia="Times New Roman"/>
          <w:bCs/>
          <w:szCs w:val="24"/>
        </w:rPr>
        <w:t>Στύλιου</w:t>
      </w:r>
      <w:proofErr w:type="spellEnd"/>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b/>
          <w:szCs w:val="24"/>
        </w:rPr>
        <w:t xml:space="preserve"> </w:t>
      </w:r>
      <w:r>
        <w:rPr>
          <w:rFonts w:eastAsia="Times New Roman"/>
          <w:szCs w:val="24"/>
        </w:rPr>
        <w:t xml:space="preserve">σχετικά με την επέκταση της προθεσμίας λήψης διδακτορικού διπλώματος για τους </w:t>
      </w:r>
      <w:r>
        <w:rPr>
          <w:rFonts w:eastAsia="Times New Roman"/>
          <w:szCs w:val="24"/>
        </w:rPr>
        <w:t>κ</w:t>
      </w:r>
      <w:r>
        <w:rPr>
          <w:rFonts w:eastAsia="Times New Roman"/>
          <w:szCs w:val="24"/>
        </w:rPr>
        <w:t>αθ</w:t>
      </w:r>
      <w:r>
        <w:rPr>
          <w:rFonts w:eastAsia="Times New Roman"/>
          <w:szCs w:val="24"/>
        </w:rPr>
        <w:t xml:space="preserve">ηγητές </w:t>
      </w:r>
      <w:r>
        <w:rPr>
          <w:rFonts w:eastAsia="Times New Roman"/>
          <w:szCs w:val="24"/>
        </w:rPr>
        <w:t>ε</w:t>
      </w:r>
      <w:r>
        <w:rPr>
          <w:rFonts w:eastAsia="Times New Roman"/>
          <w:szCs w:val="24"/>
        </w:rPr>
        <w:t>φαρμογών.</w:t>
      </w:r>
    </w:p>
    <w:p w14:paraId="6DF0DCAB" w14:textId="77777777" w:rsidR="004C348C" w:rsidRDefault="00FF7E7F">
      <w:pPr>
        <w:spacing w:after="0" w:line="600" w:lineRule="auto"/>
        <w:ind w:firstLine="720"/>
        <w:jc w:val="both"/>
        <w:rPr>
          <w:rFonts w:eastAsia="Times New Roman"/>
          <w:szCs w:val="24"/>
        </w:rPr>
      </w:pPr>
      <w:r>
        <w:rPr>
          <w:rFonts w:eastAsia="Times New Roman"/>
          <w:szCs w:val="24"/>
        </w:rPr>
        <w:lastRenderedPageBreak/>
        <w:t xml:space="preserve">2. Η με αριθμό 1311/21-9-2016 επίκαιρη ερώτηση του Βουλευτή Κέρκυρας του Λαϊκού Συνδέσμου – Χρυσή Αυγή κ. </w:t>
      </w:r>
      <w:r>
        <w:rPr>
          <w:rFonts w:eastAsia="Times New Roman"/>
          <w:bCs/>
          <w:szCs w:val="24"/>
        </w:rPr>
        <w:t xml:space="preserve">Ιωάννη </w:t>
      </w:r>
      <w:proofErr w:type="spellStart"/>
      <w:r>
        <w:rPr>
          <w:rFonts w:eastAsia="Times New Roman"/>
          <w:bCs/>
          <w:szCs w:val="24"/>
        </w:rPr>
        <w:t>Αϊβατίδη</w:t>
      </w:r>
      <w:proofErr w:type="spellEnd"/>
      <w:r>
        <w:rPr>
          <w:rFonts w:eastAsia="Times New Roman"/>
          <w:szCs w:val="24"/>
        </w:rPr>
        <w:t xml:space="preserve"> προς τον Υπουργό </w:t>
      </w:r>
      <w:r>
        <w:rPr>
          <w:rFonts w:eastAsia="Times New Roman"/>
          <w:bCs/>
          <w:szCs w:val="24"/>
        </w:rPr>
        <w:t>Εργασίας,</w:t>
      </w:r>
      <w:r>
        <w:rPr>
          <w:rFonts w:eastAsia="Times New Roman"/>
          <w:b/>
          <w:szCs w:val="24"/>
        </w:rPr>
        <w:t xml:space="preserve"> </w:t>
      </w:r>
      <w:r>
        <w:rPr>
          <w:rFonts w:eastAsia="Times New Roman"/>
          <w:bCs/>
          <w:szCs w:val="24"/>
        </w:rPr>
        <w:t>Κοινωνικής Ασφάλισης και Κοινωνικής Αλληλεγγύης,</w:t>
      </w:r>
      <w:r>
        <w:rPr>
          <w:rFonts w:eastAsia="Times New Roman"/>
          <w:b/>
          <w:bCs/>
          <w:szCs w:val="24"/>
        </w:rPr>
        <w:t xml:space="preserve"> </w:t>
      </w:r>
      <w:r>
        <w:rPr>
          <w:rFonts w:eastAsia="Times New Roman"/>
          <w:szCs w:val="24"/>
        </w:rPr>
        <w:t xml:space="preserve">σχετικά με την «αδυναμία εγκατάστασης </w:t>
      </w:r>
      <w:r>
        <w:rPr>
          <w:rFonts w:eastAsia="Times New Roman"/>
          <w:szCs w:val="24"/>
        </w:rPr>
        <w:t>των δικαιούχων στις εργατικές κατοικίες που βρίσκονται στην περιοχή του Αγ. Ιωάννη Κέρκυρας».</w:t>
      </w:r>
    </w:p>
    <w:p w14:paraId="6DF0DCAC" w14:textId="77777777" w:rsidR="004C348C" w:rsidRDefault="00FF7E7F">
      <w:pPr>
        <w:spacing w:after="0" w:line="600" w:lineRule="auto"/>
        <w:ind w:firstLine="720"/>
        <w:jc w:val="both"/>
        <w:rPr>
          <w:rFonts w:eastAsia="Times New Roman"/>
          <w:szCs w:val="24"/>
        </w:rPr>
      </w:pPr>
      <w:r>
        <w:rPr>
          <w:rFonts w:eastAsia="Times New Roman"/>
          <w:szCs w:val="24"/>
        </w:rPr>
        <w:t xml:space="preserve">3. Η με αριθμό 1310/21-9-2016 επίκαιρη ερώτηση του Ε΄ Αντιπροέδρου της Βουλής και Βουλευτή Δωδεκανήσου της Δημοκρατικής Συμπαράταξης ΠΑΣΟΚ – ΔΗΜΑΡ κ. </w:t>
      </w:r>
      <w:r>
        <w:rPr>
          <w:rFonts w:eastAsia="Times New Roman"/>
          <w:bCs/>
          <w:szCs w:val="24"/>
        </w:rPr>
        <w:t xml:space="preserve">Δημητρίου </w:t>
      </w:r>
      <w:proofErr w:type="spellStart"/>
      <w:r>
        <w:rPr>
          <w:rFonts w:eastAsia="Times New Roman"/>
          <w:bCs/>
          <w:szCs w:val="24"/>
        </w:rPr>
        <w:t>Κρ</w:t>
      </w:r>
      <w:r>
        <w:rPr>
          <w:rFonts w:eastAsia="Times New Roman"/>
          <w:bCs/>
          <w:szCs w:val="24"/>
        </w:rPr>
        <w:t>εμαστινού</w:t>
      </w:r>
      <w:proofErr w:type="spellEnd"/>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b/>
          <w:bCs/>
          <w:szCs w:val="24"/>
        </w:rPr>
        <w:t xml:space="preserve"> </w:t>
      </w:r>
      <w:r>
        <w:rPr>
          <w:rFonts w:eastAsia="Times New Roman"/>
          <w:szCs w:val="24"/>
        </w:rPr>
        <w:t xml:space="preserve">σχετικά με τη διδασκαλία του μαθήματος των </w:t>
      </w:r>
      <w:r>
        <w:rPr>
          <w:rFonts w:eastAsia="Times New Roman"/>
          <w:szCs w:val="24"/>
        </w:rPr>
        <w:t>θ</w:t>
      </w:r>
      <w:r>
        <w:rPr>
          <w:rFonts w:eastAsia="Times New Roman"/>
          <w:szCs w:val="24"/>
        </w:rPr>
        <w:t>ρησκευτικών.</w:t>
      </w:r>
    </w:p>
    <w:p w14:paraId="6DF0DCAD" w14:textId="77777777" w:rsidR="004C348C" w:rsidRDefault="00FF7E7F">
      <w:pPr>
        <w:spacing w:after="0" w:line="600" w:lineRule="auto"/>
        <w:ind w:firstLine="720"/>
        <w:jc w:val="both"/>
        <w:rPr>
          <w:rFonts w:eastAsia="Times New Roman"/>
          <w:szCs w:val="24"/>
        </w:rPr>
      </w:pPr>
      <w:r>
        <w:rPr>
          <w:rFonts w:eastAsia="Times New Roman"/>
          <w:szCs w:val="24"/>
        </w:rPr>
        <w:t>4. Η με αριθμό 1321/26-9-2016 επίκαιρη ερώτηση του Βουλευτή Α΄ Θεσσαλονίκης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Ιωάννη Δελή</w:t>
      </w:r>
      <w:r>
        <w:rPr>
          <w:rFonts w:eastAsia="Times New Roman"/>
          <w:szCs w:val="24"/>
        </w:rPr>
        <w:t xml:space="preserve"> προς τον </w:t>
      </w:r>
      <w:r>
        <w:rPr>
          <w:rFonts w:eastAsia="Times New Roman"/>
          <w:szCs w:val="24"/>
        </w:rPr>
        <w:t xml:space="preserve">Υπουργό </w:t>
      </w:r>
      <w:r>
        <w:rPr>
          <w:rFonts w:eastAsia="Times New Roman"/>
          <w:bCs/>
          <w:szCs w:val="24"/>
        </w:rPr>
        <w:t>Παιδείας, Έρευνας και Θρησκευμάτων,</w:t>
      </w:r>
      <w:r>
        <w:rPr>
          <w:rFonts w:eastAsia="Times New Roman"/>
          <w:szCs w:val="24"/>
        </w:rPr>
        <w:t xml:space="preserve"> σχετικά με τα ξενόγλωσσα σχολικά βιβλία που είναι επί πληρωμή σε όλα τα δημόσια </w:t>
      </w:r>
      <w:r>
        <w:rPr>
          <w:rFonts w:eastAsia="Times New Roman"/>
          <w:szCs w:val="24"/>
        </w:rPr>
        <w:t>λ</w:t>
      </w:r>
      <w:r>
        <w:rPr>
          <w:rFonts w:eastAsia="Times New Roman"/>
          <w:szCs w:val="24"/>
        </w:rPr>
        <w:t>ύκεια.</w:t>
      </w:r>
    </w:p>
    <w:p w14:paraId="6DF0DCAE" w14:textId="77777777" w:rsidR="004C348C" w:rsidRDefault="00FF7E7F">
      <w:pPr>
        <w:spacing w:after="0" w:line="600" w:lineRule="auto"/>
        <w:ind w:firstLine="720"/>
        <w:jc w:val="both"/>
        <w:rPr>
          <w:rFonts w:eastAsia="Times New Roman"/>
          <w:szCs w:val="24"/>
        </w:rPr>
      </w:pPr>
      <w:r>
        <w:rPr>
          <w:rFonts w:eastAsia="Times New Roman"/>
          <w:szCs w:val="24"/>
        </w:rPr>
        <w:lastRenderedPageBreak/>
        <w:t xml:space="preserve">5. Η με αριθμό 1313/22-9-2016 επίκαιρη ερώτηση του Βουλευτή Αχαΐας του Ποταμιού κ. </w:t>
      </w:r>
      <w:proofErr w:type="spellStart"/>
      <w:r>
        <w:rPr>
          <w:rFonts w:eastAsia="Times New Roman"/>
          <w:bCs/>
          <w:szCs w:val="24"/>
        </w:rPr>
        <w:t>Ιάσονα</w:t>
      </w:r>
      <w:proofErr w:type="spellEnd"/>
      <w:r>
        <w:rPr>
          <w:rFonts w:eastAsia="Times New Roman"/>
          <w:bCs/>
          <w:szCs w:val="24"/>
        </w:rPr>
        <w:t xml:space="preserve"> Φωτήλα</w:t>
      </w:r>
      <w:r>
        <w:rPr>
          <w:rFonts w:eastAsia="Times New Roman"/>
          <w:szCs w:val="24"/>
        </w:rPr>
        <w:t xml:space="preserve"> προς τον Υπουργό </w:t>
      </w:r>
      <w:r>
        <w:rPr>
          <w:rFonts w:eastAsia="Times New Roman"/>
          <w:bCs/>
          <w:szCs w:val="24"/>
        </w:rPr>
        <w:t>Οικονομίας</w:t>
      </w:r>
      <w:r>
        <w:rPr>
          <w:rFonts w:eastAsia="Times New Roman"/>
          <w:bCs/>
          <w:szCs w:val="24"/>
        </w:rPr>
        <w:t>, Ανάπτυξης και Τουρισμού,</w:t>
      </w:r>
      <w:r>
        <w:rPr>
          <w:rFonts w:eastAsia="Times New Roman"/>
          <w:szCs w:val="24"/>
        </w:rPr>
        <w:t xml:space="preserve"> σχετικά με την επαναφορά της ενιαίας τιμής βιβλίου.</w:t>
      </w:r>
    </w:p>
    <w:p w14:paraId="6DF0DCAF" w14:textId="77777777" w:rsidR="004C348C" w:rsidRDefault="00FF7E7F">
      <w:pPr>
        <w:spacing w:after="0" w:line="600" w:lineRule="auto"/>
        <w:ind w:firstLine="720"/>
        <w:jc w:val="both"/>
        <w:rPr>
          <w:rFonts w:eastAsia="Times New Roman"/>
          <w:szCs w:val="24"/>
        </w:rPr>
      </w:pPr>
      <w:r>
        <w:rPr>
          <w:rFonts w:eastAsia="Times New Roman"/>
          <w:szCs w:val="24"/>
        </w:rPr>
        <w:t>6. Η με αριθμό 1319/26-9-2016 επίκαιρη ερώτηση του Βουλευτή Λ</w:t>
      </w:r>
      <w:r>
        <w:rPr>
          <w:rFonts w:eastAsia="Times New Roman"/>
          <w:szCs w:val="24"/>
        </w:rPr>
        <w:t>α</w:t>
      </w:r>
      <w:r>
        <w:rPr>
          <w:rFonts w:eastAsia="Times New Roman"/>
          <w:szCs w:val="24"/>
        </w:rPr>
        <w:t>ρ</w:t>
      </w:r>
      <w:r>
        <w:rPr>
          <w:rFonts w:eastAsia="Times New Roman"/>
          <w:szCs w:val="24"/>
        </w:rPr>
        <w:t>ί</w:t>
      </w:r>
      <w:r>
        <w:rPr>
          <w:rFonts w:eastAsia="Times New Roman"/>
          <w:szCs w:val="24"/>
        </w:rPr>
        <w:t>σ</w:t>
      </w:r>
      <w:r>
        <w:rPr>
          <w:rFonts w:eastAsia="Times New Roman"/>
          <w:szCs w:val="24"/>
        </w:rPr>
        <w:t>η</w:t>
      </w:r>
      <w:r>
        <w:rPr>
          <w:rFonts w:eastAsia="Times New Roman"/>
          <w:szCs w:val="24"/>
        </w:rPr>
        <w:t xml:space="preserve">ς των Ανεξαρτήτων Ελλήνων κ. </w:t>
      </w:r>
      <w:r>
        <w:rPr>
          <w:rFonts w:eastAsia="Times New Roman"/>
          <w:bCs/>
          <w:szCs w:val="24"/>
        </w:rPr>
        <w:t>Βασιλείου Κόκκαλη</w:t>
      </w:r>
      <w:r>
        <w:rPr>
          <w:rFonts w:eastAsia="Times New Roman"/>
          <w:szCs w:val="24"/>
        </w:rPr>
        <w:t xml:space="preserve"> προς τον Υπουργό </w:t>
      </w:r>
      <w:r>
        <w:rPr>
          <w:rFonts w:eastAsia="Times New Roman"/>
          <w:bCs/>
          <w:szCs w:val="24"/>
        </w:rPr>
        <w:t>Εργασίας,</w:t>
      </w:r>
      <w:r>
        <w:rPr>
          <w:rFonts w:eastAsia="Times New Roman"/>
          <w:b/>
          <w:szCs w:val="24"/>
        </w:rPr>
        <w:t xml:space="preserve"> </w:t>
      </w:r>
      <w:r>
        <w:rPr>
          <w:rFonts w:eastAsia="Times New Roman"/>
          <w:bCs/>
          <w:szCs w:val="24"/>
        </w:rPr>
        <w:t>Κοινωνικής Ασφάλισης και Κοινωνικής Α</w:t>
      </w:r>
      <w:r>
        <w:rPr>
          <w:rFonts w:eastAsia="Times New Roman"/>
          <w:bCs/>
          <w:szCs w:val="24"/>
        </w:rPr>
        <w:t>λληλεγγύης,</w:t>
      </w:r>
      <w:r>
        <w:rPr>
          <w:rFonts w:eastAsia="Times New Roman"/>
          <w:szCs w:val="24"/>
        </w:rPr>
        <w:t xml:space="preserve"> σχετικά με την επιτακτική ανάγκη να διασωθούν οι επιχειρήσεις και τα επιτηδεύματα των ασφαλισμένων του ΟΑΕΕ που έχουν χρόνιες ασφαλιστικές οφειλές, καθώς και η ανάγκη για την επανεξέταση του ύψους του προστίμου που επιβάλλεται για κάθε αδήλωτο </w:t>
      </w:r>
      <w:r>
        <w:rPr>
          <w:rFonts w:eastAsia="Times New Roman"/>
          <w:szCs w:val="24"/>
        </w:rPr>
        <w:t>εργαζόμενο.</w:t>
      </w:r>
    </w:p>
    <w:p w14:paraId="6DF0DCB0" w14:textId="77777777" w:rsidR="004C348C" w:rsidRDefault="00FF7E7F">
      <w:pPr>
        <w:spacing w:after="0" w:line="600" w:lineRule="auto"/>
        <w:ind w:firstLine="720"/>
        <w:jc w:val="both"/>
        <w:rPr>
          <w:rFonts w:eastAsia="Times New Roman"/>
          <w:szCs w:val="24"/>
        </w:rPr>
      </w:pPr>
      <w:r>
        <w:rPr>
          <w:rFonts w:eastAsia="Times New Roman"/>
          <w:szCs w:val="24"/>
        </w:rPr>
        <w:t>7. Η με αριθμό 1309/21-9-2016 επίκαιρη ερώτηση της Βουλευτού Β΄ Πειραι</w:t>
      </w:r>
      <w:r>
        <w:rPr>
          <w:rFonts w:eastAsia="Times New Roman"/>
          <w:szCs w:val="24"/>
        </w:rPr>
        <w:t>ώς</w:t>
      </w:r>
      <w:r>
        <w:rPr>
          <w:rFonts w:eastAsia="Times New Roman"/>
          <w:szCs w:val="24"/>
        </w:rPr>
        <w:t xml:space="preserve"> της Ένωσης Κεντρώων κ. </w:t>
      </w:r>
      <w:r>
        <w:rPr>
          <w:rFonts w:eastAsia="Times New Roman"/>
          <w:bCs/>
          <w:szCs w:val="24"/>
        </w:rPr>
        <w:t xml:space="preserve">Θεοδώρας </w:t>
      </w:r>
      <w:proofErr w:type="spellStart"/>
      <w:r>
        <w:rPr>
          <w:rFonts w:eastAsia="Times New Roman"/>
          <w:bCs/>
          <w:szCs w:val="24"/>
        </w:rPr>
        <w:t>Μεγαλοοικονόμου</w:t>
      </w:r>
      <w:proofErr w:type="spellEnd"/>
      <w:r>
        <w:rPr>
          <w:rFonts w:eastAsia="Times New Roman"/>
          <w:szCs w:val="24"/>
        </w:rPr>
        <w:t xml:space="preserve"> προς τον Υπουργό </w:t>
      </w:r>
      <w:r>
        <w:rPr>
          <w:rFonts w:eastAsia="Times New Roman"/>
          <w:bCs/>
          <w:szCs w:val="24"/>
        </w:rPr>
        <w:t>Οικονομίας, Ανάπτυξης και Τουρισμού,</w:t>
      </w:r>
      <w:r>
        <w:rPr>
          <w:rFonts w:eastAsia="Times New Roman"/>
          <w:b/>
          <w:bCs/>
          <w:szCs w:val="24"/>
        </w:rPr>
        <w:t xml:space="preserve"> </w:t>
      </w:r>
      <w:r>
        <w:rPr>
          <w:rFonts w:eastAsia="Times New Roman"/>
          <w:szCs w:val="24"/>
        </w:rPr>
        <w:t xml:space="preserve">σχετικά με την αντιμετώπιση του </w:t>
      </w:r>
      <w:proofErr w:type="spellStart"/>
      <w:r>
        <w:rPr>
          <w:rFonts w:eastAsia="Times New Roman"/>
          <w:szCs w:val="24"/>
        </w:rPr>
        <w:t>παρεμπορίου</w:t>
      </w:r>
      <w:proofErr w:type="spellEnd"/>
      <w:r>
        <w:rPr>
          <w:rFonts w:eastAsia="Times New Roman"/>
          <w:szCs w:val="24"/>
        </w:rPr>
        <w:t xml:space="preserve"> στους </w:t>
      </w:r>
      <w:r>
        <w:rPr>
          <w:rFonts w:eastAsia="Times New Roman"/>
          <w:szCs w:val="24"/>
        </w:rPr>
        <w:t>δ</w:t>
      </w:r>
      <w:r>
        <w:rPr>
          <w:rFonts w:eastAsia="Times New Roman"/>
          <w:szCs w:val="24"/>
        </w:rPr>
        <w:t>ήμους του Πειραιά,</w:t>
      </w:r>
      <w:r>
        <w:rPr>
          <w:rFonts w:eastAsia="Times New Roman"/>
          <w:szCs w:val="24"/>
        </w:rPr>
        <w:t xml:space="preserve"> Περάματος, Κορυδαλλού, Κερατσινίου-Δραπετσώνας, Νίκαιας-Αγίου Ιωάννη Ρέντη.</w:t>
      </w:r>
    </w:p>
    <w:p w14:paraId="6DF0DCB1" w14:textId="77777777" w:rsidR="004C348C" w:rsidRDefault="00FF7E7F">
      <w:pPr>
        <w:spacing w:after="0" w:line="600" w:lineRule="auto"/>
        <w:ind w:firstLine="720"/>
        <w:jc w:val="both"/>
        <w:rPr>
          <w:rFonts w:eastAsia="Times New Roman"/>
          <w:b/>
          <w:szCs w:val="24"/>
        </w:rPr>
      </w:pPr>
      <w:r>
        <w:rPr>
          <w:rFonts w:eastAsia="Times New Roman"/>
          <w:bCs/>
          <w:szCs w:val="24"/>
        </w:rPr>
        <w:lastRenderedPageBreak/>
        <w:t>Β. ΕΠΙΚΑΙΡΕΣ ΕΡΩΤΗΣΕΙΣ 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6DF0DCB2" w14:textId="77777777" w:rsidR="004C348C" w:rsidRDefault="00FF7E7F">
      <w:pPr>
        <w:spacing w:after="0" w:line="600" w:lineRule="auto"/>
        <w:ind w:firstLine="720"/>
        <w:jc w:val="both"/>
        <w:rPr>
          <w:rFonts w:eastAsia="Times New Roman"/>
          <w:szCs w:val="24"/>
        </w:rPr>
      </w:pPr>
      <w:r>
        <w:rPr>
          <w:rFonts w:eastAsia="Times New Roman"/>
          <w:szCs w:val="24"/>
        </w:rPr>
        <w:t>1. Η με αριθμό 1325/23-9-2016 επίκαιρη ερώτηση του Βουλευτή Φλώρινας της Νέας Δημοκ</w:t>
      </w:r>
      <w:r>
        <w:rPr>
          <w:rFonts w:eastAsia="Times New Roman"/>
          <w:szCs w:val="24"/>
        </w:rPr>
        <w:t xml:space="preserve">ρατίας κ. </w:t>
      </w:r>
      <w:r>
        <w:rPr>
          <w:rFonts w:eastAsia="Times New Roman"/>
          <w:bCs/>
          <w:szCs w:val="24"/>
        </w:rPr>
        <w:t>Ιωάννη Αντωνιάδη</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b/>
          <w:bCs/>
          <w:szCs w:val="24"/>
        </w:rPr>
        <w:t xml:space="preserve"> </w:t>
      </w:r>
      <w:r>
        <w:rPr>
          <w:rFonts w:eastAsia="Times New Roman"/>
          <w:szCs w:val="24"/>
        </w:rPr>
        <w:t>σχετικά με την πορεία του έργου της τηλεθέρμανσης Φλώρινας.</w:t>
      </w:r>
    </w:p>
    <w:p w14:paraId="6DF0DCB3" w14:textId="77777777" w:rsidR="004C348C" w:rsidRDefault="00FF7E7F">
      <w:pPr>
        <w:spacing w:after="0" w:line="600" w:lineRule="auto"/>
        <w:ind w:firstLine="720"/>
        <w:jc w:val="both"/>
        <w:rPr>
          <w:rFonts w:eastAsia="Times New Roman"/>
          <w:szCs w:val="24"/>
        </w:rPr>
      </w:pPr>
      <w:r>
        <w:rPr>
          <w:rFonts w:eastAsia="Times New Roman"/>
          <w:szCs w:val="24"/>
        </w:rPr>
        <w:t xml:space="preserve">2. Η με αριθμό 1323/26-9-2016 επίκαιρη ερώτηση του Βουλευτή Επικρατείας του Λαϊκού Συνδέσμου – Χρυσή Αυγή κ. </w:t>
      </w:r>
      <w:r>
        <w:rPr>
          <w:rFonts w:eastAsia="Times New Roman"/>
          <w:bCs/>
          <w:szCs w:val="24"/>
        </w:rPr>
        <w:t>Χρήστου Παππά</w:t>
      </w:r>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την αναγνώριση των σκοπιανών διαβατηρίων που φέρουν το όνομα «Μακεδονία».</w:t>
      </w:r>
    </w:p>
    <w:p w14:paraId="6DF0DCB4" w14:textId="77777777" w:rsidR="004C348C" w:rsidRDefault="00FF7E7F">
      <w:pPr>
        <w:spacing w:after="0" w:line="600" w:lineRule="auto"/>
        <w:ind w:firstLine="720"/>
        <w:jc w:val="both"/>
        <w:rPr>
          <w:rFonts w:eastAsia="Times New Roman"/>
          <w:szCs w:val="24"/>
        </w:rPr>
      </w:pPr>
      <w:r>
        <w:rPr>
          <w:rFonts w:eastAsia="Times New Roman"/>
          <w:szCs w:val="24"/>
        </w:rPr>
        <w:t xml:space="preserve">3. Η με αριθμό 1314/22-9-2016 επίκαιρη ερώτηση του Βουλευτή Β΄ Αθηνών της Δημοκρατικής Συμπαράταξης ΠΑΣΟΚ – ΔΗΜΑΡ κ. </w:t>
      </w:r>
      <w:r>
        <w:rPr>
          <w:rFonts w:eastAsia="Times New Roman"/>
          <w:bCs/>
          <w:szCs w:val="24"/>
        </w:rPr>
        <w:t>Ανδρέα Λοβέρδου</w:t>
      </w:r>
      <w:r>
        <w:rPr>
          <w:rFonts w:eastAsia="Times New Roman"/>
          <w:szCs w:val="24"/>
        </w:rPr>
        <w:t xml:space="preserve"> προς τον</w:t>
      </w:r>
      <w:r>
        <w:rPr>
          <w:rFonts w:eastAsia="Times New Roman"/>
          <w:szCs w:val="24"/>
        </w:rPr>
        <w:t xml:space="preserve"> Υπουργό </w:t>
      </w:r>
      <w:r>
        <w:rPr>
          <w:rFonts w:eastAsia="Times New Roman"/>
          <w:bCs/>
          <w:szCs w:val="24"/>
        </w:rPr>
        <w:t>Εργασίας,</w:t>
      </w:r>
      <w:r>
        <w:rPr>
          <w:rFonts w:eastAsia="Times New Roman"/>
          <w:b/>
          <w:szCs w:val="24"/>
        </w:rPr>
        <w:t xml:space="preserve"> </w:t>
      </w:r>
      <w:r>
        <w:rPr>
          <w:rFonts w:eastAsia="Times New Roman"/>
          <w:bCs/>
          <w:szCs w:val="24"/>
        </w:rPr>
        <w:t>Κοινωνικής Ασφάλισης και Κοινωνικής Αλληλεγγύης,</w:t>
      </w:r>
      <w:r>
        <w:rPr>
          <w:rFonts w:eastAsia="Times New Roman"/>
          <w:b/>
          <w:bCs/>
          <w:szCs w:val="24"/>
        </w:rPr>
        <w:t xml:space="preserve"> </w:t>
      </w:r>
      <w:r>
        <w:rPr>
          <w:rFonts w:eastAsia="Times New Roman"/>
          <w:szCs w:val="24"/>
        </w:rPr>
        <w:t>σχετικά με τις καθυστερήσεις στην ολοκλήρωση τριών εξαιρετικά σημαντικών έργων για τη λειτουργία του ΙΚΑ.</w:t>
      </w:r>
    </w:p>
    <w:p w14:paraId="6DF0DCB5" w14:textId="77777777" w:rsidR="004C348C" w:rsidRDefault="00FF7E7F">
      <w:pPr>
        <w:spacing w:after="0" w:line="600" w:lineRule="auto"/>
        <w:ind w:firstLine="720"/>
        <w:jc w:val="both"/>
        <w:rPr>
          <w:rFonts w:eastAsia="Times New Roman"/>
          <w:szCs w:val="24"/>
        </w:rPr>
      </w:pPr>
      <w:r>
        <w:rPr>
          <w:rFonts w:eastAsia="Times New Roman"/>
          <w:szCs w:val="24"/>
        </w:rPr>
        <w:lastRenderedPageBreak/>
        <w:t>4. Η με αριθμό 1322/26-9-2016 επίκαιρη ερώτηση του Βουλευτή Αχαΐας του Κομμουνιστι</w:t>
      </w:r>
      <w:r>
        <w:rPr>
          <w:rFonts w:eastAsia="Times New Roman"/>
          <w:szCs w:val="24"/>
        </w:rPr>
        <w:t>κού Κόμματος Ελλάδ</w:t>
      </w:r>
      <w:r>
        <w:rPr>
          <w:rFonts w:eastAsia="Times New Roman"/>
          <w:szCs w:val="24"/>
        </w:rPr>
        <w:t>α</w:t>
      </w:r>
      <w:r>
        <w:rPr>
          <w:rFonts w:eastAsia="Times New Roman"/>
          <w:szCs w:val="24"/>
        </w:rPr>
        <w:t>ς κ</w:t>
      </w:r>
      <w:r>
        <w:rPr>
          <w:rFonts w:eastAsia="Times New Roman"/>
          <w:b/>
          <w:szCs w:val="24"/>
        </w:rPr>
        <w:t xml:space="preserve">. </w:t>
      </w:r>
      <w:r>
        <w:rPr>
          <w:rFonts w:eastAsia="Times New Roman"/>
          <w:bCs/>
          <w:szCs w:val="24"/>
        </w:rPr>
        <w:t xml:space="preserve">Νικολάου </w:t>
      </w:r>
      <w:proofErr w:type="spellStart"/>
      <w:r>
        <w:rPr>
          <w:rFonts w:eastAsia="Times New Roman"/>
          <w:bCs/>
          <w:szCs w:val="24"/>
        </w:rPr>
        <w:t>Καραθανασόπουλου</w:t>
      </w:r>
      <w:proofErr w:type="spellEnd"/>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Εργασίας,</w:t>
      </w:r>
      <w:r>
        <w:rPr>
          <w:rFonts w:eastAsia="Times New Roman"/>
          <w:b/>
          <w:szCs w:val="24"/>
        </w:rPr>
        <w:t xml:space="preserve"> </w:t>
      </w:r>
      <w:r>
        <w:rPr>
          <w:rFonts w:eastAsia="Times New Roman"/>
          <w:bCs/>
          <w:szCs w:val="24"/>
        </w:rPr>
        <w:t>Κοινωνικής Ασφάλισης και Κοινωνικής Αλληλεγγύης,</w:t>
      </w:r>
      <w:r>
        <w:rPr>
          <w:rFonts w:eastAsia="Times New Roman"/>
          <w:b/>
          <w:bCs/>
          <w:szCs w:val="24"/>
        </w:rPr>
        <w:t xml:space="preserve"> </w:t>
      </w:r>
      <w:r>
        <w:rPr>
          <w:rFonts w:eastAsia="Times New Roman"/>
          <w:szCs w:val="24"/>
        </w:rPr>
        <w:t xml:space="preserve">σχετικά με την επαναλειτουργία του εργοστασίου </w:t>
      </w:r>
      <w:proofErr w:type="spellStart"/>
      <w:r>
        <w:rPr>
          <w:rFonts w:eastAsia="Times New Roman"/>
          <w:szCs w:val="24"/>
        </w:rPr>
        <w:t>χυμοποίησης</w:t>
      </w:r>
      <w:proofErr w:type="spellEnd"/>
      <w:r>
        <w:rPr>
          <w:rFonts w:eastAsia="Times New Roman"/>
          <w:szCs w:val="24"/>
        </w:rPr>
        <w:t xml:space="preserve"> και τυποποίησης χυμού της Ένωσης Αγροτικών Συνεταιρισμών (ΕΑΣ) Αργολίδα</w:t>
      </w:r>
      <w:r>
        <w:rPr>
          <w:rFonts w:eastAsia="Times New Roman"/>
          <w:szCs w:val="24"/>
        </w:rPr>
        <w:t>ς «Εσπερίδες».</w:t>
      </w:r>
    </w:p>
    <w:p w14:paraId="6DF0DCB6" w14:textId="77777777" w:rsidR="004C348C" w:rsidRDefault="00FF7E7F">
      <w:pPr>
        <w:spacing w:after="0" w:line="600" w:lineRule="auto"/>
        <w:ind w:firstLine="720"/>
        <w:jc w:val="both"/>
        <w:rPr>
          <w:rFonts w:eastAsia="Times New Roman"/>
          <w:szCs w:val="24"/>
        </w:rPr>
      </w:pPr>
      <w:r>
        <w:rPr>
          <w:rFonts w:eastAsia="Times New Roman"/>
          <w:szCs w:val="24"/>
        </w:rPr>
        <w:t xml:space="preserve">5. Η με αριθμό 1320/26-9-2016 επίκαιρη ερώτηση του Βουλευτή A΄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bCs/>
          <w:szCs w:val="24"/>
        </w:rPr>
        <w:t>,</w:t>
      </w:r>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τη θεώρηση διαβατηρίων με την ένδειξη «Μακεδονία».</w:t>
      </w:r>
    </w:p>
    <w:p w14:paraId="6DF0DCB7" w14:textId="77777777" w:rsidR="004C348C" w:rsidRDefault="00FF7E7F">
      <w:pPr>
        <w:spacing w:after="0" w:line="600" w:lineRule="auto"/>
        <w:ind w:firstLine="720"/>
        <w:jc w:val="both"/>
        <w:rPr>
          <w:rFonts w:eastAsia="Times New Roman"/>
          <w:szCs w:val="24"/>
        </w:rPr>
      </w:pPr>
      <w:r>
        <w:rPr>
          <w:rFonts w:eastAsia="Times New Roman"/>
          <w:szCs w:val="24"/>
        </w:rPr>
        <w:t>6. Η με αριθμό 1276/19-9-2016 επίκαι</w:t>
      </w:r>
      <w:r>
        <w:rPr>
          <w:rFonts w:eastAsia="Times New Roman"/>
          <w:szCs w:val="24"/>
        </w:rPr>
        <w:t>ρη ερώτηση της Βουλευτού Καρδίτσας του Συνασπισμού Ριζοσπαστικής Αριστεράς κ</w:t>
      </w:r>
      <w:r>
        <w:rPr>
          <w:rFonts w:eastAsia="Times New Roman"/>
          <w:szCs w:val="24"/>
        </w:rPr>
        <w:t>.</w:t>
      </w:r>
      <w:r>
        <w:rPr>
          <w:rFonts w:eastAsia="Times New Roman"/>
          <w:szCs w:val="24"/>
        </w:rPr>
        <w:t xml:space="preserve"> </w:t>
      </w:r>
      <w:r>
        <w:rPr>
          <w:rFonts w:eastAsia="Times New Roman"/>
          <w:bCs/>
          <w:szCs w:val="24"/>
        </w:rPr>
        <w:t xml:space="preserve">Χρυσούλας </w:t>
      </w:r>
      <w:proofErr w:type="spellStart"/>
      <w:r>
        <w:rPr>
          <w:rFonts w:eastAsia="Times New Roman"/>
          <w:bCs/>
          <w:szCs w:val="24"/>
        </w:rPr>
        <w:t>Κατσαβριά-Σιωροπούλου</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την προοπτική για την αποτελεσματικότερη λειτουργία του Κέντρου Φυσικής και Ιατρικής Αποκατάστασης (ΚΕΦΙΑΠ) Κα</w:t>
      </w:r>
      <w:r>
        <w:rPr>
          <w:rFonts w:eastAsia="Times New Roman"/>
          <w:szCs w:val="24"/>
        </w:rPr>
        <w:t>ρδίτσας.</w:t>
      </w:r>
    </w:p>
    <w:p w14:paraId="6DF0DCB8" w14:textId="77777777" w:rsidR="004C348C" w:rsidRDefault="00FF7E7F">
      <w:pPr>
        <w:spacing w:after="0" w:line="600" w:lineRule="auto"/>
        <w:ind w:firstLine="720"/>
        <w:jc w:val="both"/>
        <w:rPr>
          <w:rFonts w:eastAsia="Times New Roman"/>
          <w:szCs w:val="24"/>
        </w:rPr>
      </w:pPr>
      <w:r>
        <w:rPr>
          <w:rFonts w:eastAsia="Times New Roman"/>
          <w:szCs w:val="24"/>
        </w:rPr>
        <w:lastRenderedPageBreak/>
        <w:t>7. Η με αριθμό 1274/16-9-2016 επίκαιρη ερώτηση του Βουλευτή Λ</w:t>
      </w:r>
      <w:r>
        <w:rPr>
          <w:rFonts w:eastAsia="Times New Roman"/>
          <w:szCs w:val="24"/>
        </w:rPr>
        <w:t>α</w:t>
      </w:r>
      <w:r>
        <w:rPr>
          <w:rFonts w:eastAsia="Times New Roman"/>
          <w:szCs w:val="24"/>
        </w:rPr>
        <w:t>ρ</w:t>
      </w:r>
      <w:r>
        <w:rPr>
          <w:rFonts w:eastAsia="Times New Roman"/>
          <w:szCs w:val="24"/>
        </w:rPr>
        <w:t>ί</w:t>
      </w:r>
      <w:r>
        <w:rPr>
          <w:rFonts w:eastAsia="Times New Roman"/>
          <w:szCs w:val="24"/>
        </w:rPr>
        <w:t>σ</w:t>
      </w:r>
      <w:r>
        <w:rPr>
          <w:rFonts w:eastAsia="Times New Roman"/>
          <w:szCs w:val="24"/>
        </w:rPr>
        <w:t>η</w:t>
      </w:r>
      <w:r>
        <w:rPr>
          <w:rFonts w:eastAsia="Times New Roman"/>
          <w:szCs w:val="24"/>
        </w:rPr>
        <w:t xml:space="preserve">ς του Ποταμιού κ. </w:t>
      </w:r>
      <w:r>
        <w:rPr>
          <w:rFonts w:eastAsia="Times New Roman"/>
          <w:bCs/>
          <w:szCs w:val="24"/>
        </w:rPr>
        <w:t xml:space="preserve">Κωνσταντίνου </w:t>
      </w:r>
      <w:proofErr w:type="spellStart"/>
      <w:r>
        <w:rPr>
          <w:rFonts w:eastAsia="Times New Roman"/>
          <w:bCs/>
          <w:szCs w:val="24"/>
        </w:rPr>
        <w:t>Μπαργιώτα</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τα προβλήματα στο χώρο της ψυχικής υγείας.</w:t>
      </w:r>
    </w:p>
    <w:p w14:paraId="6DF0DCB9" w14:textId="77777777" w:rsidR="004C348C" w:rsidRDefault="00FF7E7F">
      <w:pPr>
        <w:spacing w:after="0" w:line="600" w:lineRule="auto"/>
        <w:ind w:firstLine="720"/>
        <w:jc w:val="both"/>
        <w:rPr>
          <w:rFonts w:eastAsia="Times New Roman"/>
          <w:szCs w:val="24"/>
        </w:rPr>
      </w:pPr>
      <w:r>
        <w:rPr>
          <w:rFonts w:eastAsia="Times New Roman"/>
          <w:szCs w:val="24"/>
        </w:rPr>
        <w:t xml:space="preserve">8. Η με αριθμό 1284/19-9-2016 επίκαιρη ερώτηση του Βουλευτή </w:t>
      </w:r>
      <w:r>
        <w:rPr>
          <w:rFonts w:eastAsia="Times New Roman"/>
          <w:szCs w:val="24"/>
        </w:rPr>
        <w:t>Αττικής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Ιωάννη Γκιόκα</w:t>
      </w:r>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Υγείας,</w:t>
      </w:r>
      <w:r>
        <w:rPr>
          <w:rFonts w:eastAsia="Times New Roman"/>
          <w:szCs w:val="24"/>
        </w:rPr>
        <w:t xml:space="preserve"> σχετικά με τα τεράστια προβλήματα στη λειτουργία των </w:t>
      </w:r>
      <w:r>
        <w:rPr>
          <w:rFonts w:eastAsia="Times New Roman"/>
          <w:szCs w:val="24"/>
        </w:rPr>
        <w:t>ο</w:t>
      </w:r>
      <w:r>
        <w:rPr>
          <w:rFonts w:eastAsia="Times New Roman"/>
          <w:szCs w:val="24"/>
        </w:rPr>
        <w:t xml:space="preserve">ργανισμών κατά των </w:t>
      </w:r>
      <w:r>
        <w:rPr>
          <w:rFonts w:eastAsia="Times New Roman"/>
          <w:szCs w:val="24"/>
        </w:rPr>
        <w:t>ν</w:t>
      </w:r>
      <w:r>
        <w:rPr>
          <w:rFonts w:eastAsia="Times New Roman"/>
          <w:szCs w:val="24"/>
        </w:rPr>
        <w:t>αρκωτικών.</w:t>
      </w:r>
    </w:p>
    <w:p w14:paraId="6DF0DCBA" w14:textId="77777777" w:rsidR="004C348C" w:rsidRDefault="00FF7E7F">
      <w:pPr>
        <w:spacing w:after="0" w:line="600" w:lineRule="auto"/>
        <w:ind w:firstLine="720"/>
        <w:jc w:val="both"/>
        <w:rPr>
          <w:rFonts w:eastAsia="Times New Roman"/>
          <w:szCs w:val="24"/>
        </w:rPr>
      </w:pPr>
      <w:r>
        <w:rPr>
          <w:rFonts w:eastAsia="Times New Roman"/>
          <w:szCs w:val="24"/>
        </w:rPr>
        <w:t>9. Η με αριθμό 1270/14-9-2016 επίκαιρη ερώτηση του Βουλευτή A΄ Θεσσαλονίκης της Ένωση</w:t>
      </w:r>
      <w:r>
        <w:rPr>
          <w:rFonts w:eastAsia="Times New Roman"/>
          <w:szCs w:val="24"/>
        </w:rPr>
        <w:t xml:space="preserve">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 στελέχωση του Γενικού Νοσοκομείου Θεσσαλονίκης «Παπαγεωργίου».</w:t>
      </w:r>
    </w:p>
    <w:p w14:paraId="6DF0DCBB" w14:textId="77777777" w:rsidR="004C348C" w:rsidRDefault="00FF7E7F">
      <w:pPr>
        <w:spacing w:after="0" w:line="600" w:lineRule="auto"/>
        <w:ind w:firstLine="720"/>
        <w:jc w:val="both"/>
        <w:rPr>
          <w:rFonts w:eastAsia="Times New Roman"/>
          <w:szCs w:val="24"/>
        </w:rPr>
      </w:pPr>
      <w:r>
        <w:rPr>
          <w:rFonts w:eastAsia="Times New Roman"/>
          <w:szCs w:val="24"/>
        </w:rPr>
        <w:t xml:space="preserve">10. Η με αριθμό 1241/8-9-2016 επίκαιρη ερώτηση του Βουλευτή Εύβοιας του Λαϊκού Συνδέσμου – Χρυσή Αυγή κ. </w:t>
      </w:r>
      <w:r>
        <w:rPr>
          <w:rFonts w:eastAsia="Times New Roman"/>
          <w:bCs/>
          <w:szCs w:val="24"/>
        </w:rPr>
        <w:t>Νικολάου Μίχου</w:t>
      </w:r>
      <w:r>
        <w:rPr>
          <w:rFonts w:eastAsia="Times New Roman"/>
          <w:szCs w:val="24"/>
        </w:rPr>
        <w:t xml:space="preserve"> προς τ</w:t>
      </w:r>
      <w:r>
        <w:rPr>
          <w:rFonts w:eastAsia="Times New Roman"/>
          <w:szCs w:val="24"/>
        </w:rPr>
        <w:t xml:space="preserve">ον Υπουργό </w:t>
      </w:r>
      <w:r>
        <w:rPr>
          <w:rFonts w:eastAsia="Times New Roman"/>
          <w:bCs/>
          <w:szCs w:val="24"/>
        </w:rPr>
        <w:t>Οικονομικών,</w:t>
      </w:r>
      <w:r>
        <w:rPr>
          <w:rFonts w:eastAsia="Times New Roman"/>
          <w:b/>
          <w:bCs/>
          <w:szCs w:val="24"/>
        </w:rPr>
        <w:t xml:space="preserve"> </w:t>
      </w:r>
      <w:r>
        <w:rPr>
          <w:rFonts w:eastAsia="Times New Roman"/>
          <w:szCs w:val="24"/>
        </w:rPr>
        <w:t xml:space="preserve">σχετικά με τη σκανδαλώδη πώληση της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έναντι του ευτελούς τιμήματος των 45 εκατομμυρίων ευρώ.</w:t>
      </w:r>
    </w:p>
    <w:p w14:paraId="6DF0DCBC" w14:textId="77777777" w:rsidR="004C348C" w:rsidRDefault="00FF7E7F">
      <w:pPr>
        <w:spacing w:after="0" w:line="600" w:lineRule="auto"/>
        <w:ind w:firstLine="720"/>
        <w:jc w:val="both"/>
        <w:rPr>
          <w:rFonts w:eastAsia="Times New Roman"/>
          <w:szCs w:val="24"/>
        </w:rPr>
      </w:pPr>
      <w:r>
        <w:rPr>
          <w:rFonts w:eastAsia="Times New Roman"/>
          <w:szCs w:val="24"/>
        </w:rPr>
        <w:lastRenderedPageBreak/>
        <w:t>11. Η με αριθμό 1300/20-9-2016 επίκαιρη ερώτηση του Βουλευτή Α΄ Θεσσαλονίκης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Ιωάννη Δελή</w:t>
      </w:r>
      <w:r>
        <w:rPr>
          <w:rFonts w:eastAsia="Times New Roman"/>
          <w:szCs w:val="24"/>
        </w:rPr>
        <w:t xml:space="preserve"> προς τους Υπουργούς </w:t>
      </w:r>
      <w:r>
        <w:rPr>
          <w:rFonts w:eastAsia="Times New Roman"/>
          <w:bCs/>
          <w:szCs w:val="24"/>
        </w:rPr>
        <w:t>Εσωτερικών και Διοικητικής Ανασυγκρότησης</w:t>
      </w:r>
      <w:r>
        <w:rPr>
          <w:rFonts w:eastAsia="Times New Roman"/>
          <w:b/>
          <w:bCs/>
          <w:szCs w:val="24"/>
        </w:rPr>
        <w:t xml:space="preserve"> </w:t>
      </w:r>
      <w:r>
        <w:rPr>
          <w:rFonts w:eastAsia="Times New Roman"/>
          <w:szCs w:val="24"/>
        </w:rPr>
        <w:t xml:space="preserve">και </w:t>
      </w:r>
      <w:r>
        <w:rPr>
          <w:rFonts w:eastAsia="Times New Roman"/>
          <w:bCs/>
          <w:szCs w:val="24"/>
        </w:rPr>
        <w:t>Υποδομών, Μεταφορών και Δικτύων,</w:t>
      </w:r>
      <w:r>
        <w:rPr>
          <w:rFonts w:eastAsia="Times New Roman"/>
          <w:b/>
          <w:bCs/>
          <w:szCs w:val="24"/>
        </w:rPr>
        <w:t xml:space="preserve"> </w:t>
      </w:r>
      <w:r>
        <w:rPr>
          <w:rFonts w:eastAsia="Times New Roman"/>
          <w:szCs w:val="24"/>
        </w:rPr>
        <w:t>σχετικά με την αντιπλημμυρική προστασία του πολεοδομικού συγκροτήματος Θεσσαλονίκης.</w:t>
      </w:r>
    </w:p>
    <w:p w14:paraId="6DF0DCBD" w14:textId="77777777" w:rsidR="004C348C" w:rsidRDefault="00FF7E7F">
      <w:pPr>
        <w:spacing w:after="0" w:line="600" w:lineRule="auto"/>
        <w:ind w:firstLine="720"/>
        <w:jc w:val="both"/>
        <w:rPr>
          <w:rFonts w:eastAsia="Times New Roman"/>
          <w:szCs w:val="24"/>
        </w:rPr>
      </w:pPr>
      <w:r>
        <w:rPr>
          <w:rFonts w:eastAsia="Times New Roman"/>
          <w:szCs w:val="24"/>
        </w:rPr>
        <w:t>12. Η με αριθμό 1216/5-9-2016 επίκαιρη ερώτηση του Βουλευτή Ηρακλείου τ</w:t>
      </w:r>
      <w:r>
        <w:rPr>
          <w:rFonts w:eastAsia="Times New Roman"/>
          <w:szCs w:val="24"/>
        </w:rPr>
        <w:t>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Εμμανουήλ Συντυχάκη</w:t>
      </w:r>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τη λήψη μέτρων για την απορρόφηση όλων των παιδιών στους παιδικούς σταθμούς.</w:t>
      </w:r>
    </w:p>
    <w:p w14:paraId="6DF0DCBE" w14:textId="77777777" w:rsidR="004C348C" w:rsidRDefault="00FF7E7F">
      <w:pPr>
        <w:spacing w:after="0" w:line="600" w:lineRule="auto"/>
        <w:ind w:firstLine="720"/>
        <w:jc w:val="both"/>
        <w:rPr>
          <w:rFonts w:eastAsia="Times New Roman"/>
          <w:szCs w:val="24"/>
        </w:rPr>
      </w:pPr>
      <w:r>
        <w:rPr>
          <w:rFonts w:eastAsia="Times New Roman"/>
          <w:szCs w:val="24"/>
        </w:rPr>
        <w:t>13. Η με αριθμό 1250/12-9-2016 επίκαιρη ερώτηση το</w:t>
      </w:r>
      <w:r>
        <w:rPr>
          <w:rFonts w:eastAsia="Times New Roman"/>
          <w:szCs w:val="24"/>
        </w:rPr>
        <w:t>υ Βουλευτή A΄ Θεσσαλονίκης της Ένωσης Κεντρώων κ</w:t>
      </w:r>
      <w:r>
        <w:rPr>
          <w:rFonts w:eastAsia="Times New Roman"/>
          <w:b/>
          <w:szCs w:val="24"/>
        </w:rPr>
        <w:t xml:space="preserve">.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b/>
          <w:szCs w:val="24"/>
        </w:rPr>
        <w:t xml:space="preserve"> </w:t>
      </w:r>
      <w:r>
        <w:rPr>
          <w:rFonts w:eastAsia="Times New Roman"/>
          <w:szCs w:val="24"/>
        </w:rPr>
        <w:t xml:space="preserve">προς τον Υπουργό </w:t>
      </w:r>
      <w:r>
        <w:rPr>
          <w:rFonts w:eastAsia="Times New Roman"/>
          <w:bCs/>
          <w:szCs w:val="24"/>
        </w:rPr>
        <w:t>Εσωτερικών και Διοικητικής Ανασυγκρότησης</w:t>
      </w:r>
      <w:r>
        <w:rPr>
          <w:rFonts w:eastAsia="Times New Roman"/>
          <w:b/>
          <w:bCs/>
          <w:szCs w:val="24"/>
        </w:rPr>
        <w:t>,</w:t>
      </w:r>
      <w:r>
        <w:rPr>
          <w:rFonts w:eastAsia="Times New Roman"/>
          <w:szCs w:val="24"/>
        </w:rPr>
        <w:t xml:space="preserve"> σχετικά με την </w:t>
      </w:r>
      <w:proofErr w:type="spellStart"/>
      <w:r>
        <w:rPr>
          <w:rFonts w:eastAsia="Times New Roman"/>
          <w:szCs w:val="24"/>
        </w:rPr>
        <w:t>υποστελέχωση</w:t>
      </w:r>
      <w:proofErr w:type="spellEnd"/>
      <w:r>
        <w:rPr>
          <w:rFonts w:eastAsia="Times New Roman"/>
          <w:szCs w:val="24"/>
        </w:rPr>
        <w:t xml:space="preserve"> της Τεχνικής Υπηρεσίας του Δήμου </w:t>
      </w:r>
      <w:proofErr w:type="spellStart"/>
      <w:r>
        <w:rPr>
          <w:rFonts w:eastAsia="Times New Roman"/>
          <w:szCs w:val="24"/>
        </w:rPr>
        <w:t>Αρριανών</w:t>
      </w:r>
      <w:proofErr w:type="spellEnd"/>
      <w:r>
        <w:rPr>
          <w:rFonts w:eastAsia="Times New Roman"/>
          <w:szCs w:val="24"/>
        </w:rPr>
        <w:t xml:space="preserve"> του Νομού Ροδόπης. </w:t>
      </w:r>
    </w:p>
    <w:p w14:paraId="6DF0DCBF" w14:textId="77777777" w:rsidR="004C348C" w:rsidRDefault="00FF7E7F">
      <w:pPr>
        <w:spacing w:after="0" w:line="600" w:lineRule="auto"/>
        <w:ind w:firstLine="720"/>
        <w:jc w:val="both"/>
        <w:rPr>
          <w:rFonts w:eastAsia="Times New Roman"/>
          <w:b/>
          <w:szCs w:val="24"/>
        </w:rPr>
      </w:pPr>
      <w:r>
        <w:rPr>
          <w:rFonts w:eastAsia="Times New Roman"/>
          <w:bCs/>
          <w:szCs w:val="24"/>
        </w:rPr>
        <w:t>ΑΝΑΦΟΡΕΣ-ΕΡΩΤΗΣΕΙΣ (Άρθρο 130 παρ</w:t>
      </w:r>
      <w:r>
        <w:rPr>
          <w:rFonts w:eastAsia="Times New Roman"/>
          <w:bCs/>
          <w:szCs w:val="24"/>
        </w:rPr>
        <w:t>άγραφος</w:t>
      </w:r>
      <w:r>
        <w:rPr>
          <w:rFonts w:eastAsia="Times New Roman"/>
          <w:bCs/>
          <w:szCs w:val="24"/>
        </w:rPr>
        <w:t xml:space="preserve"> 5</w:t>
      </w:r>
      <w:r>
        <w:rPr>
          <w:rFonts w:eastAsia="Times New Roman"/>
          <w:bCs/>
          <w:szCs w:val="24"/>
        </w:rPr>
        <w:t xml:space="preserve">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6DF0DCC0" w14:textId="77777777" w:rsidR="004C348C" w:rsidRDefault="00FF7E7F">
      <w:pPr>
        <w:spacing w:after="0" w:line="600" w:lineRule="auto"/>
        <w:ind w:firstLine="720"/>
        <w:jc w:val="both"/>
        <w:rPr>
          <w:rFonts w:eastAsia="Times New Roman"/>
          <w:szCs w:val="24"/>
        </w:rPr>
      </w:pPr>
      <w:r>
        <w:rPr>
          <w:rFonts w:eastAsia="Times New Roman"/>
          <w:szCs w:val="24"/>
        </w:rPr>
        <w:lastRenderedPageBreak/>
        <w:t xml:space="preserve">1. Η με αριθμό 5916/6-6-2016 ερώτηση του Βουλευτή Λακωνίας της Νέας Δημοκρατίας κ. </w:t>
      </w:r>
      <w:r>
        <w:rPr>
          <w:rFonts w:eastAsia="Times New Roman"/>
          <w:bCs/>
          <w:szCs w:val="24"/>
        </w:rPr>
        <w:t>Αθανασίου Δαβάκη</w:t>
      </w:r>
      <w:r>
        <w:rPr>
          <w:rFonts w:eastAsia="Times New Roman"/>
          <w:szCs w:val="24"/>
        </w:rPr>
        <w:t xml:space="preserve"> προς τον Υπουργό </w:t>
      </w:r>
      <w:r>
        <w:rPr>
          <w:rFonts w:eastAsia="Times New Roman"/>
          <w:bCs/>
          <w:szCs w:val="24"/>
        </w:rPr>
        <w:t>Εξωτερικών,</w:t>
      </w:r>
      <w:r>
        <w:rPr>
          <w:rFonts w:eastAsia="Times New Roman"/>
          <w:b/>
          <w:bCs/>
          <w:szCs w:val="24"/>
        </w:rPr>
        <w:t xml:space="preserve"> </w:t>
      </w:r>
      <w:r>
        <w:rPr>
          <w:rFonts w:eastAsia="Times New Roman"/>
          <w:szCs w:val="24"/>
        </w:rPr>
        <w:t>σχετικά με την απόφαση του Πρέσβη της Ελλάδας στην Τεχεράνη για παύση της έκδοσης οποιασδήποτε εθνι</w:t>
      </w:r>
      <w:r>
        <w:rPr>
          <w:rFonts w:eastAsia="Times New Roman"/>
          <w:szCs w:val="24"/>
        </w:rPr>
        <w:t>κής ταξιδιωτικής θεώρησης για επενδυτές, εταιρικά στελέχη, καθώς και για οικονομικώς ανεξάρτητα άτομα που θέλουν να ασκήσουν επιχειρηματική δραστηριότητα.</w:t>
      </w:r>
    </w:p>
    <w:p w14:paraId="6DF0DCC1" w14:textId="77777777" w:rsidR="004C348C" w:rsidRDefault="00FF7E7F">
      <w:pPr>
        <w:spacing w:after="0" w:line="600" w:lineRule="auto"/>
        <w:ind w:firstLine="720"/>
        <w:jc w:val="both"/>
        <w:rPr>
          <w:rFonts w:eastAsia="Times New Roman"/>
          <w:szCs w:val="24"/>
        </w:rPr>
      </w:pPr>
      <w:r>
        <w:rPr>
          <w:rFonts w:eastAsia="Times New Roman"/>
          <w:szCs w:val="24"/>
        </w:rPr>
        <w:t>2. Η με αριθμό 6379/438/23-6-2016 ερώτηση και αίτηση κατάθεσης εγγράφων του Βουλευτή Β΄ Αθηνών της Νέ</w:t>
      </w:r>
      <w:r>
        <w:rPr>
          <w:rFonts w:eastAsia="Times New Roman"/>
          <w:szCs w:val="24"/>
        </w:rPr>
        <w:t xml:space="preserve">ας Δημοκρατίας κ. </w:t>
      </w:r>
      <w:r>
        <w:rPr>
          <w:rFonts w:eastAsia="Times New Roman"/>
          <w:bCs/>
          <w:szCs w:val="24"/>
        </w:rPr>
        <w:t>Σπυρίδωνος-</w:t>
      </w:r>
      <w:proofErr w:type="spellStart"/>
      <w:r>
        <w:rPr>
          <w:rFonts w:eastAsia="Times New Roman"/>
          <w:bCs/>
          <w:szCs w:val="24"/>
        </w:rPr>
        <w:t>Αδώνιδος</w:t>
      </w:r>
      <w:proofErr w:type="spellEnd"/>
      <w:r>
        <w:rPr>
          <w:rFonts w:eastAsia="Times New Roman"/>
          <w:bCs/>
          <w:szCs w:val="24"/>
        </w:rPr>
        <w:t xml:space="preserve"> Γεωργιάδη</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την παροχή υπηρεσιών ψυχικής υγείας από ΑΜΚΕ (Αστική Μη Κερδοσκοπική Εταιρία) με τη χρηματοδότηση του Υπουργείου Υγείας.</w:t>
      </w:r>
    </w:p>
    <w:p w14:paraId="6DF0DCC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επίσης την τιμή ν</w:t>
      </w:r>
      <w:r>
        <w:rPr>
          <w:rFonts w:eastAsia="Times New Roman" w:cs="Times New Roman"/>
          <w:szCs w:val="24"/>
        </w:rPr>
        <w:t xml:space="preserve">α ανακοινώσω στο Σώμα ότι την άλλη Δευτέρα θα γίνει η ανακοίνωση του προεδρικού διατάγματος για τη λήξη των εργασιών της Α΄ Συνόδου της ΙΖ΄ </w:t>
      </w:r>
      <w:r>
        <w:rPr>
          <w:rFonts w:eastAsia="Times New Roman" w:cs="Times New Roman"/>
          <w:szCs w:val="24"/>
        </w:rPr>
        <w:lastRenderedPageBreak/>
        <w:t xml:space="preserve">Περιόδου της Βουλής. Θα επακολουθήσει στις 11.00΄ αγιασμός για την έναρξη των εργασιών της Β΄ Συνόδου από τον </w:t>
      </w:r>
      <w:proofErr w:type="spellStart"/>
      <w:r>
        <w:rPr>
          <w:rFonts w:eastAsia="Times New Roman" w:cs="Times New Roman"/>
          <w:szCs w:val="24"/>
        </w:rPr>
        <w:t>Μακαρι</w:t>
      </w:r>
      <w:r>
        <w:rPr>
          <w:rFonts w:eastAsia="Times New Roman" w:cs="Times New Roman"/>
          <w:szCs w:val="24"/>
        </w:rPr>
        <w:t>ώτατο</w:t>
      </w:r>
      <w:proofErr w:type="spellEnd"/>
      <w:r>
        <w:rPr>
          <w:rFonts w:eastAsia="Times New Roman" w:cs="Times New Roman"/>
          <w:szCs w:val="24"/>
        </w:rPr>
        <w:t xml:space="preserve"> Αρχιεπίσκοπο Αθηνών και Πάσης Ελλάδος, κ. Ιερώνυμο, και τα μέλη της Διαρκούς Ιεράς Συνόδου.</w:t>
      </w:r>
    </w:p>
    <w:p w14:paraId="6DF0DCC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Επίσης, κυρίες και κύριοι συνάδελφοι, έχω την τιμή να σας ανακοινώσω ότι την Παρασκευή 7 Οκτωβρίου και ώρα 13.30΄ στην Αίθουσα συνεδριάσεων της Ολομέλειας της</w:t>
      </w:r>
      <w:r>
        <w:rPr>
          <w:rFonts w:eastAsia="Times New Roman" w:cs="Times New Roman"/>
          <w:szCs w:val="24"/>
        </w:rPr>
        <w:t xml:space="preserve"> Βουλής θα πραγματοποιηθεί ειδική εκδήλωση της Διαρκούς Επιτροπής Μορφωτικών Υποθέσεων και της Υποεπιτροπής για τα Θέματα των Ατόμων με Αναπηρία της Ειδικής Μόνιμης Επιτροπής Ισότητας, Νεολαίας και Δικαιωμάτων του Ανθρώπου προς απόδοση τιμής στα μέλη της Ε</w:t>
      </w:r>
      <w:r>
        <w:rPr>
          <w:rFonts w:eastAsia="Times New Roman" w:cs="Times New Roman"/>
          <w:szCs w:val="24"/>
        </w:rPr>
        <w:t xml:space="preserve">λληνικής Εθνικής Αποστολής που συμμετείχαν στους </w:t>
      </w:r>
      <w:proofErr w:type="spellStart"/>
      <w:r>
        <w:rPr>
          <w:rFonts w:eastAsia="Times New Roman" w:cs="Times New Roman"/>
          <w:szCs w:val="24"/>
        </w:rPr>
        <w:t>Παραολυμπιακούς</w:t>
      </w:r>
      <w:proofErr w:type="spellEnd"/>
      <w:r>
        <w:rPr>
          <w:rFonts w:eastAsia="Times New Roman" w:cs="Times New Roman"/>
          <w:szCs w:val="24"/>
        </w:rPr>
        <w:t xml:space="preserve"> Αγώνες του Ρίο του 2016.</w:t>
      </w:r>
    </w:p>
    <w:p w14:paraId="6DF0DCC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Στην ειδική εκδήλωση θα δοθεί η δυνατότητα να λάβουν τον λόγο οι αθλητές και οι προπονητές τους, όπως ακριβώς κάναμε και για την Ολυμπιακή Ομάδα, κατόπιν πρόσκλησης τ</w:t>
      </w:r>
      <w:r>
        <w:rPr>
          <w:rFonts w:eastAsia="Times New Roman" w:cs="Times New Roman"/>
          <w:szCs w:val="24"/>
        </w:rPr>
        <w:t xml:space="preserve">ων δύο </w:t>
      </w:r>
      <w:r>
        <w:rPr>
          <w:rFonts w:eastAsia="Times New Roman" w:cs="Times New Roman"/>
          <w:szCs w:val="24"/>
        </w:rPr>
        <w:t>ε</w:t>
      </w:r>
      <w:r>
        <w:rPr>
          <w:rFonts w:eastAsia="Times New Roman" w:cs="Times New Roman"/>
          <w:szCs w:val="24"/>
        </w:rPr>
        <w:t>πιτροπών, κατά τον Κανονισμό.</w:t>
      </w:r>
    </w:p>
    <w:p w14:paraId="6DF0DCC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παραστούν η Αυτού </w:t>
      </w:r>
      <w:proofErr w:type="spellStart"/>
      <w:r>
        <w:rPr>
          <w:rFonts w:eastAsia="Times New Roman" w:cs="Times New Roman"/>
          <w:szCs w:val="24"/>
        </w:rPr>
        <w:t>Εξοχότης</w:t>
      </w:r>
      <w:proofErr w:type="spellEnd"/>
      <w:r>
        <w:rPr>
          <w:rFonts w:eastAsia="Times New Roman" w:cs="Times New Roman"/>
          <w:szCs w:val="24"/>
        </w:rPr>
        <w:t xml:space="preserve"> ο Πρόεδρος της Δημοκρατίας, κ. Προκόπης Παυλόπουλος, ο Πρωθυπουργός, κ. Αλέξης Τσίπρας και, βέβαια, θα πρέπει να είμαστε και όλοι παρόντες. </w:t>
      </w:r>
    </w:p>
    <w:p w14:paraId="6DF0DCC6"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Θέλω να κάνω μία διευκρίνιση. Ήταν δύσκολο να καταλήξουμε στην ημερομηνία, διότι δεν ήταν μόνο το πρόγραμμα του Προέδρου της Δημοκρατίας και του Πρωθυπουργού ταυτοχρόνως, αλλά κυρίως ήταν οι εύλογες και κατανοητές δυσκολίες στις μετακινήσεις των αθλητών μα</w:t>
      </w:r>
      <w:r>
        <w:rPr>
          <w:rFonts w:eastAsia="Times New Roman" w:cs="Times New Roman"/>
          <w:szCs w:val="24"/>
        </w:rPr>
        <w:t xml:space="preserve">ς από την επαρχία, αλλά και οι δυσκολίες στις μετακινήσεις των ιδίων. Γι’ αυτό και κάνουμε στο ισόγειο αυτή τη διαδικασία και δεν πάμε στην Αίθουσα της Γερουσίας. </w:t>
      </w:r>
    </w:p>
    <w:p w14:paraId="6DF0DCC7"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 xml:space="preserve">Επίσης, θα πρέπει να έρθουν αθλητές απ’ όλη την Ελλάδα –συμβάλει σ’ αυτό και η Βουλή με μία </w:t>
      </w:r>
      <w:r>
        <w:rPr>
          <w:rFonts w:eastAsia="Times New Roman" w:cs="Times New Roman"/>
          <w:szCs w:val="24"/>
        </w:rPr>
        <w:t xml:space="preserve">χορηγία για τα έξοδα- και γι’ αυτό είναι καλύτερο να έχουν μπροστά τους το Σαββατοκύριακο. </w:t>
      </w:r>
    </w:p>
    <w:p w14:paraId="6DF0DCC8"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θέλω να σας πω ότι γι’ αυτό καθυστερήσαμε να κάνουμε αυτή την εκδήλωση τιμής, αφότου γύρισαν αυτοί οι πολύ άξιοι αθλητές μας από το Ρίο. Την άλλ</w:t>
      </w:r>
      <w:r>
        <w:rPr>
          <w:rFonts w:eastAsia="Times New Roman" w:cs="Times New Roman"/>
          <w:szCs w:val="24"/>
        </w:rPr>
        <w:t>η Παρασκευή, λοιπόν, στις 13.30΄ θα γίνει η εκδήλωση.</w:t>
      </w:r>
    </w:p>
    <w:p w14:paraId="6DF0DCC9"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lastRenderedPageBreak/>
        <w:t xml:space="preserve">Κυρίες και κύριοι συνάδελφοι, εισερχόμαστε στην </w:t>
      </w:r>
    </w:p>
    <w:p w14:paraId="6DF0DCCA" w14:textId="77777777" w:rsidR="004C348C" w:rsidRDefault="00FF7E7F">
      <w:pPr>
        <w:spacing w:after="0" w:line="600" w:lineRule="auto"/>
        <w:ind w:firstLine="567"/>
        <w:jc w:val="center"/>
        <w:rPr>
          <w:rFonts w:eastAsia="Times New Roman" w:cs="Times New Roman"/>
          <w:b/>
          <w:szCs w:val="24"/>
        </w:rPr>
      </w:pPr>
      <w:r>
        <w:rPr>
          <w:rFonts w:eastAsia="Times New Roman" w:cs="Times New Roman"/>
          <w:b/>
          <w:szCs w:val="24"/>
        </w:rPr>
        <w:t xml:space="preserve">ΕΙΔΙΚΗ ΗΜΕΡΗΣΙΑ ΔΙΑΤΑΞΗ </w:t>
      </w:r>
    </w:p>
    <w:p w14:paraId="6DF0DCCB" w14:textId="77777777" w:rsidR="004C348C" w:rsidRDefault="00FF7E7F">
      <w:pPr>
        <w:spacing w:after="0" w:line="600" w:lineRule="auto"/>
        <w:ind w:firstLine="567"/>
        <w:jc w:val="both"/>
        <w:rPr>
          <w:rFonts w:eastAsia="Times New Roman" w:cs="Times New Roman"/>
          <w:b/>
          <w:szCs w:val="24"/>
        </w:rPr>
      </w:pPr>
      <w:r>
        <w:rPr>
          <w:rFonts w:eastAsia="Times New Roman" w:cs="Times New Roman"/>
          <w:szCs w:val="24"/>
        </w:rPr>
        <w:t xml:space="preserve">Συζήτηση προ ημερησίας διατάξεως, σύμφωνα με το άρθρο 143 του Κανονισμού της Βουλής, με πρωτοβουλία του Αρχηγού της Αξιωματικής </w:t>
      </w:r>
      <w:r>
        <w:rPr>
          <w:rFonts w:eastAsia="Times New Roman" w:cs="Times New Roman"/>
          <w:szCs w:val="24"/>
        </w:rPr>
        <w:t xml:space="preserve">Αντιπολίτευσης και Προέδρου της Κοινοβουλευτικής Ομάδας της Νέας Δημοκρατίας κ. Κυριάκου Μητσοτάκη, σε επίπεδο Αρχηγών </w:t>
      </w:r>
      <w:r>
        <w:rPr>
          <w:rFonts w:eastAsia="Times New Roman" w:cs="Times New Roman"/>
          <w:szCs w:val="24"/>
        </w:rPr>
        <w:t>κ</w:t>
      </w:r>
      <w:r>
        <w:rPr>
          <w:rFonts w:eastAsia="Times New Roman" w:cs="Times New Roman"/>
          <w:szCs w:val="24"/>
        </w:rPr>
        <w:t xml:space="preserve">ομμάτων, σχετικά με την </w:t>
      </w:r>
      <w:r>
        <w:rPr>
          <w:rFonts w:eastAsia="Times New Roman" w:cs="Times New Roman"/>
          <w:szCs w:val="24"/>
        </w:rPr>
        <w:t>π</w:t>
      </w:r>
      <w:r>
        <w:rPr>
          <w:rFonts w:eastAsia="Times New Roman" w:cs="Times New Roman"/>
          <w:szCs w:val="24"/>
        </w:rPr>
        <w:t>αιδεία.</w:t>
      </w:r>
    </w:p>
    <w:p w14:paraId="6DF0DCCC"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Σύμφωνα με το άρθρο 143 παράγραφος 4 του Κανονισμού της Βουλής, η διάρκεια της αγόρευσης του Πρωθυπουργ</w:t>
      </w:r>
      <w:r>
        <w:rPr>
          <w:rFonts w:eastAsia="Times New Roman" w:cs="Times New Roman"/>
          <w:szCs w:val="24"/>
        </w:rPr>
        <w:t>ού κ. Αλέξη Τσίπρα και του Αρχηγού της Αξιωματικής Αντιπολίτευσης κ. Κυριάκου Μητσοτάκη, με πρωτοβουλία του οποίου πραγματοποιείται η σημερινή συζήτηση, είναι είκοσι πέντε λεπτά της ώρας για τον καθέναν. Η διάρκεια αγόρευσης των Προέδρων των Κοινοβουλευτικ</w:t>
      </w:r>
      <w:r>
        <w:rPr>
          <w:rFonts w:eastAsia="Times New Roman" w:cs="Times New Roman"/>
          <w:szCs w:val="24"/>
        </w:rPr>
        <w:t>ών Ομάδων του Λαϊκού Συνδέσμου-Χρυσή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 xml:space="preserve">, της Δημοκρατικής Συμπαράταξης ΠΑΣΟΚ-ΔΗΜΑΡ, του ΚΚΕ, του Ποταμιού, των Ανεξαρτήτων Ελλήνων και της Ένωσης Κεντρώων είναι είκοσι λεπτά της ώρας για τον καθέναν. Αυτοί είναι οι χρόνοι για τις </w:t>
      </w:r>
      <w:proofErr w:type="spellStart"/>
      <w:r>
        <w:rPr>
          <w:rFonts w:eastAsia="Times New Roman" w:cs="Times New Roman"/>
          <w:szCs w:val="24"/>
        </w:rPr>
        <w:t>πρωτομιλίες</w:t>
      </w:r>
      <w:proofErr w:type="spellEnd"/>
      <w:r>
        <w:rPr>
          <w:rFonts w:eastAsia="Times New Roman" w:cs="Times New Roman"/>
          <w:szCs w:val="24"/>
        </w:rPr>
        <w:t xml:space="preserve">. </w:t>
      </w:r>
    </w:p>
    <w:p w14:paraId="6DF0DCCD"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lastRenderedPageBreak/>
        <w:t>Στη συζή</w:t>
      </w:r>
      <w:r>
        <w:rPr>
          <w:rFonts w:eastAsia="Times New Roman" w:cs="Times New Roman"/>
          <w:szCs w:val="24"/>
        </w:rPr>
        <w:t>τηση συμμετέχουν έως δυο Υπουργοί. Η διάρκεια αγόρευσης των Υπουργών είναι μέχρι δέκα λεπτά της ώρας. Ο χρόνος της ομιλίας του Υπουργού που παρεμβαίνει στο στάδιο των κυρίων αγορεύσεων ή των δευτερολογιών, πριν ολοκληρωθούν οι αγορεύσεις ή οι δευτερολογίες</w:t>
      </w:r>
      <w:r>
        <w:rPr>
          <w:rFonts w:eastAsia="Times New Roman" w:cs="Times New Roman"/>
          <w:szCs w:val="24"/>
        </w:rPr>
        <w:t xml:space="preserve"> των Προέδρων των Κοινοβουλευτικών Ομάδων, περιορίζεται στο ήμισυ του χρόνου που δικαιούται. Δηλαδή, εάν γίνει η επιλογή από τον κ. Φίλη και την κ. Αναγνωστοπούλου να παρέμβουν κατά τη διάρκεια της συζήτησης των οκτώ Αρχηγών, ο χρόνος τους θα είναι ο μισός</w:t>
      </w:r>
      <w:r>
        <w:rPr>
          <w:rFonts w:eastAsia="Times New Roman" w:cs="Times New Roman"/>
          <w:szCs w:val="24"/>
        </w:rPr>
        <w:t xml:space="preserve">. Διαφορετικά, θα είναι δέκα λεπτά στην </w:t>
      </w:r>
      <w:proofErr w:type="spellStart"/>
      <w:r>
        <w:rPr>
          <w:rFonts w:eastAsia="Times New Roman" w:cs="Times New Roman"/>
          <w:szCs w:val="24"/>
        </w:rPr>
        <w:t>πρωτομιλία</w:t>
      </w:r>
      <w:proofErr w:type="spellEnd"/>
      <w:r>
        <w:rPr>
          <w:rFonts w:eastAsia="Times New Roman" w:cs="Times New Roman"/>
          <w:szCs w:val="24"/>
        </w:rPr>
        <w:t xml:space="preserve">, στο τέλος δηλαδή αυτού του κύκλου. </w:t>
      </w:r>
    </w:p>
    <w:p w14:paraId="6DF0DCCE"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Δικαίωμα δευτερολογίας έχουν για δεκαπέντε λεπτά της ώρας ο Πρωθυπουργός και για δέκα λεπτά της ώρας και οι Πρόεδροι των Κοινοβουλευτικών Ομάδων και οι Υπουργοί. Τέλος,</w:t>
      </w:r>
      <w:r>
        <w:rPr>
          <w:rFonts w:eastAsia="Times New Roman" w:cs="Times New Roman"/>
          <w:szCs w:val="24"/>
        </w:rPr>
        <w:t xml:space="preserve"> ο Πρωθυπουργός μπορεί να </w:t>
      </w:r>
      <w:proofErr w:type="spellStart"/>
      <w:r>
        <w:rPr>
          <w:rFonts w:eastAsia="Times New Roman" w:cs="Times New Roman"/>
          <w:szCs w:val="24"/>
        </w:rPr>
        <w:t>τριτολογήσει</w:t>
      </w:r>
      <w:proofErr w:type="spellEnd"/>
      <w:r>
        <w:rPr>
          <w:rFonts w:eastAsia="Times New Roman" w:cs="Times New Roman"/>
          <w:szCs w:val="24"/>
        </w:rPr>
        <w:t xml:space="preserve"> για πέντε λεπτά της ώρας. </w:t>
      </w:r>
    </w:p>
    <w:p w14:paraId="6DF0DCC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Γνωρίζετε ότι σε αυτές τις συζητήσεις υπάρχει μια άνεση στη συζήτηση και θα προσπαθήσουμε να υπάρξει ένας συμψηφισμός και με τους χρόνους των δευτερολογιών και σε κάθε περίπτωση να υπάρξει μ</w:t>
      </w:r>
      <w:r>
        <w:rPr>
          <w:rFonts w:eastAsia="Times New Roman" w:cs="Times New Roman"/>
          <w:szCs w:val="24"/>
        </w:rPr>
        <w:t xml:space="preserve">ια άνεση για την έκθεση των απόψεων. </w:t>
      </w:r>
    </w:p>
    <w:p w14:paraId="6DF0DCD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Ο Πρωθυπουργός κ. Αλέξιος Τσίπρας έχει τον λόγο.</w:t>
      </w:r>
    </w:p>
    <w:p w14:paraId="6DF0DCD1"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Ευχαριστώ, κύριε Πρόεδρε. </w:t>
      </w:r>
    </w:p>
    <w:p w14:paraId="6DF0DCD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η σημερινή συζήτηση μου δίνει μια πολύ καλή ευκαιρία, πριν αναφερθώ στα</w:t>
      </w:r>
      <w:r>
        <w:rPr>
          <w:rFonts w:eastAsia="Times New Roman" w:cs="Times New Roman"/>
          <w:szCs w:val="24"/>
        </w:rPr>
        <w:t xml:space="preserve"> ζητήματα της εκπαίδευσης, που αποτελούν και το κύριο θέμα της συνεδρίασης, να βάλω μερικά πράγματα στη θέση τους. Είναι, άλλωστε, και η πρώτη δυνατότητα που έχουμε, μετά από πολύ καιρό, στην Ολομέλεια της Βουλής να επιχειρηματολογήσουμε σε επίπεδο Πολιτικ</w:t>
      </w:r>
      <w:r>
        <w:rPr>
          <w:rFonts w:eastAsia="Times New Roman" w:cs="Times New Roman"/>
          <w:szCs w:val="24"/>
        </w:rPr>
        <w:t>ών Αρχηγών και θα αξιοποιήσω αυτήν την ευκαιρία, διότι δυστυχώς πλέον το σκοτάδι της προπαγάνδας και της συκοφαντίας του παλιού πολιτικού συστήματος και των συστημικών μέσων που στηρίζει απειλεί να καλύψει τα πάντα.</w:t>
      </w:r>
    </w:p>
    <w:p w14:paraId="6DF0DCD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Και ξέρετε, το πρόβλημα είναι ότι στο σκ</w:t>
      </w:r>
      <w:r>
        <w:rPr>
          <w:rFonts w:eastAsia="Times New Roman" w:cs="Times New Roman"/>
          <w:szCs w:val="24"/>
        </w:rPr>
        <w:t>οτάδι, όπως έλεγε ο Χέγκελ, όλες οι αγελάδες φαίνονται μαύρες. Φαίνονται, αλλά δεν είναι. Και σε τελική ανάλυση δεν μπορούμε να επιτρέψουμε κάποιοι να καλύψουν τη χώρα στο σκοτάδι, διότι θέλουν να δώσουν την εντύπωση ότι είμαστε ίδιοι. Δεν είμαστε. Εμείς ή</w:t>
      </w:r>
      <w:r>
        <w:rPr>
          <w:rFonts w:eastAsia="Times New Roman" w:cs="Times New Roman"/>
          <w:szCs w:val="24"/>
        </w:rPr>
        <w:t xml:space="preserve">ρθαμε στην Κυβέρνηση, για να βάλουμε οριστικό τέλος σε όλες τις παθογένειες, που μας έφεραν ως εδώ. </w:t>
      </w:r>
    </w:p>
    <w:p w14:paraId="6DF0DCD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Και ξέρετε, όλα όσα μας έφεραν ως εδώ έχουν αυτουργούς τις κυβερνήσεις από τη Μεταπολίτευση και μετά και την καταστροφική συγκυβέρνηση των δύο κομμάτων για</w:t>
      </w:r>
      <w:r>
        <w:rPr>
          <w:rFonts w:eastAsia="Times New Roman" w:cs="Times New Roman"/>
          <w:szCs w:val="24"/>
        </w:rPr>
        <w:t xml:space="preserve"> πέντε χρόνια, από το 2010 έως το 2015, κατά τη διάρκεια των οποίων χάσαμε το 25% του εθνικού μας πλούτου, μια ανείπωτη καταστροφή. Και είμαστε εδώ για να βγάλουμε επιτέλους την χώρα από την κρίση αλλά με την κοινωνία όρθια και για πρώτη φορά υπάρχουν οι π</w:t>
      </w:r>
      <w:r>
        <w:rPr>
          <w:rFonts w:eastAsia="Times New Roman" w:cs="Times New Roman"/>
          <w:szCs w:val="24"/>
        </w:rPr>
        <w:t>ροϋποθέσεις για να το πετύχουμε αυτό. Αυτές τις ημέρες κλείνει οριστικά ο κύκλος της πρώτης αξιολόγησης και θα δοθεί το πράσινο φως για την εκταμίευση των 2,8 δισεκατομμυρίων ευρώ που στο μεγαλύτερο ποσοστό του θα διοχετευθεί στην πραγματική οικονομία.</w:t>
      </w:r>
    </w:p>
    <w:p w14:paraId="6DF0DCD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Όλα</w:t>
      </w:r>
      <w:r>
        <w:rPr>
          <w:rFonts w:eastAsia="Times New Roman" w:cs="Times New Roman"/>
          <w:szCs w:val="24"/>
        </w:rPr>
        <w:t xml:space="preserve"> τα στοιχεία δείχνουν ότι όχι μόνο τα έσοδα πάνε καλά και </w:t>
      </w:r>
      <w:proofErr w:type="spellStart"/>
      <w:r>
        <w:rPr>
          <w:rFonts w:eastAsia="Times New Roman" w:cs="Times New Roman"/>
          <w:szCs w:val="24"/>
        </w:rPr>
        <w:t>υπεραποδίδουν</w:t>
      </w:r>
      <w:proofErr w:type="spellEnd"/>
      <w:r>
        <w:rPr>
          <w:rFonts w:eastAsia="Times New Roman" w:cs="Times New Roman"/>
          <w:szCs w:val="24"/>
        </w:rPr>
        <w:t xml:space="preserve">, αλλά ότι ήδη έχουμε μπει σε θετικούς ρυθμούς ανάπτυξης από το τρίτο τρίμηνο του 2016, ενώ για το 2017 αναμένουμε θετικούς ρυθμούς ανάπτυξης, που θα προσεγγίσουν το 3%. Για πρώτη φορά </w:t>
      </w:r>
      <w:r>
        <w:rPr>
          <w:rFonts w:eastAsia="Times New Roman" w:cs="Times New Roman"/>
          <w:szCs w:val="24"/>
        </w:rPr>
        <w:t>μετά από χρόνια έχουμε σταθερή μείωση της ανεργίας, η οποία, αν και απαράδεκτα υψηλή ακόμη, έχει μειωθεί περίπου τέσσερις μονάδες από την ημέρα που αναλάβαμε τη διακυβέρνηση.</w:t>
      </w:r>
    </w:p>
    <w:p w14:paraId="6DF0DCD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Η δεύτερη αξιολόγηση θα κλείσει στην ώρα της, ενώ το ζήτημα του χρέους για πρώτη </w:t>
      </w:r>
      <w:r>
        <w:rPr>
          <w:rFonts w:eastAsia="Times New Roman" w:cs="Times New Roman"/>
          <w:szCs w:val="24"/>
        </w:rPr>
        <w:t xml:space="preserve">φορά δεν είναι ένα αντικείμενο συζήτησης εδώ μέσα, αλλά είναι αντικείμενο συζήτησης σε πανευρωπαϊκό και σε παγκόσμιο επίπεδο και μέχρι το τέλος του χρόνου περιμένουμε θετικές ειδήσεις και από αυτό το μέτωπο. </w:t>
      </w:r>
    </w:p>
    <w:p w14:paraId="6DF0DCD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Ήδη εχθές ο Επίτροπος </w:t>
      </w:r>
      <w:proofErr w:type="spellStart"/>
      <w:r>
        <w:rPr>
          <w:rFonts w:eastAsia="Times New Roman" w:cs="Times New Roman"/>
          <w:szCs w:val="24"/>
        </w:rPr>
        <w:t>Μοσκοβισί</w:t>
      </w:r>
      <w:proofErr w:type="spellEnd"/>
      <w:r>
        <w:rPr>
          <w:rFonts w:eastAsia="Times New Roman" w:cs="Times New Roman"/>
          <w:szCs w:val="24"/>
        </w:rPr>
        <w:t xml:space="preserve"> με δηλώσεις του</w:t>
      </w:r>
      <w:r>
        <w:rPr>
          <w:rFonts w:eastAsia="Times New Roman" w:cs="Times New Roman"/>
          <w:szCs w:val="24"/>
        </w:rPr>
        <w:t xml:space="preserve"> ξεκαθάρισε ότι μέχρι το τέλος του χρόνου αναμένουμε μια συνολική συμφωνία με συγκεκριμένα μέτρα για την </w:t>
      </w:r>
      <w:proofErr w:type="spellStart"/>
      <w:r>
        <w:rPr>
          <w:rFonts w:eastAsia="Times New Roman" w:cs="Times New Roman"/>
          <w:szCs w:val="24"/>
        </w:rPr>
        <w:t>απομείωση</w:t>
      </w:r>
      <w:proofErr w:type="spellEnd"/>
      <w:r>
        <w:rPr>
          <w:rFonts w:eastAsia="Times New Roman" w:cs="Times New Roman"/>
          <w:szCs w:val="24"/>
        </w:rPr>
        <w:t xml:space="preserve"> του χρέους. Και αυτές οι δηλώσεις έρχονται λίγες μόνο ημέρες μετά τις δηλώσεις </w:t>
      </w:r>
      <w:proofErr w:type="spellStart"/>
      <w:r>
        <w:rPr>
          <w:rFonts w:eastAsia="Times New Roman" w:cs="Times New Roman"/>
          <w:szCs w:val="24"/>
        </w:rPr>
        <w:t>Ρέγκλινγκ</w:t>
      </w:r>
      <w:proofErr w:type="spellEnd"/>
      <w:r>
        <w:rPr>
          <w:rFonts w:eastAsia="Times New Roman" w:cs="Times New Roman"/>
          <w:szCs w:val="24"/>
        </w:rPr>
        <w:t>, που εξέφρασε την βεβαιότητα ότι εντός του 2017 η Ελ</w:t>
      </w:r>
      <w:r>
        <w:rPr>
          <w:rFonts w:eastAsia="Times New Roman" w:cs="Times New Roman"/>
          <w:szCs w:val="24"/>
        </w:rPr>
        <w:t xml:space="preserve">λάδα θα καταφέρει να βγει αξιόπιστα στις αγορές χρήματος. </w:t>
      </w:r>
    </w:p>
    <w:p w14:paraId="6DF0DCD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Και όλα αυτά δεν έγιναν από μόνα τους. Έχουν γίνει με σκληρή προσπάθεια, με σκληρή δουλειά, αλλά ταυτόχρονα και με μια διαρκή έγνοια για την κοινωνία και τους πιο αδύναμους. Καταφέραμε να κλείσουμε</w:t>
      </w:r>
      <w:r>
        <w:rPr>
          <w:rFonts w:eastAsia="Times New Roman" w:cs="Times New Roman"/>
          <w:szCs w:val="24"/>
        </w:rPr>
        <w:t xml:space="preserve"> την πρώτη και πιο δύσκολη αξιολόγηση, προστατεύοντας αποτελεσματικά τα λαϊκά στρώματα με την προστασία της πρώτης κατοικίας, με το πρόγραμμα για την ανθρωπιστική κρίση, που διαρκώς ανανεώνεται και αφορά χιλιάδες νοικοκυριά, με την ανακατανομή των βαρών, μ</w:t>
      </w:r>
      <w:r>
        <w:rPr>
          <w:rFonts w:eastAsia="Times New Roman" w:cs="Times New Roman"/>
          <w:szCs w:val="24"/>
        </w:rPr>
        <w:t xml:space="preserve">ε τη διαρκή μέριμνα για τη στήριξη του κοινωνικού κράτους. </w:t>
      </w:r>
    </w:p>
    <w:p w14:paraId="6DF0DCD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Το ίδιο σκοπεύουμε να κάνουμε και στο πλαίσιο της δεύτερης αξιολόγησης. Θα διαπραγματευτούμε αποφασιστικά, ώστε η χώρα να αποκτήσει ένα σύγχρονο θεσμικό πλαίσιο για την προστασία της εργασίας και </w:t>
      </w:r>
      <w:r>
        <w:rPr>
          <w:rFonts w:eastAsia="Times New Roman" w:cs="Times New Roman"/>
          <w:szCs w:val="24"/>
        </w:rPr>
        <w:t>των εργαζομένων, για να αποκατασταθούν οι συλλογικές διαπραγματεύσεις, που οι κυβερνήσεις της πενταετίας της καταστροφής Νέας Δημοκρατίας και ΠΑΣΟΚ κατήργησαν την προηγούμενη περίοδο.</w:t>
      </w:r>
    </w:p>
    <w:p w14:paraId="6DF0DCD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Γνωρίζουμε, βέβαια, ότι και σε αυτήν τη μάχη η Αξιωματική Αντιπολίτευση,</w:t>
      </w:r>
      <w:r>
        <w:rPr>
          <w:rFonts w:eastAsia="Times New Roman" w:cs="Times New Roman"/>
          <w:szCs w:val="24"/>
        </w:rPr>
        <w:t xml:space="preserve"> και όχι μόνο, θα είναι απέναντι, καθώς έχετε ήδη προστρέξει από πέρυσι κιόλας να υποστηρίξετε ορισμένες από τις πιο ακραίες θέσεις μεταξύ των δανειστών.</w:t>
      </w:r>
    </w:p>
    <w:p w14:paraId="6DF0DCD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Θυμόμαστε τη συνέντευξή σας, κύριε Μητσοτάκη, επί αμερικανικού εδάφους, νομίζω την άνοιξη, αλλά και τη</w:t>
      </w:r>
      <w:r>
        <w:rPr>
          <w:rFonts w:eastAsia="Times New Roman" w:cs="Times New Roman"/>
          <w:szCs w:val="24"/>
        </w:rPr>
        <w:t>ν πρόσφατη ομιλία σας στη Θεσσαλονίκη, όπου επαναλάβατε ότι σκοπεύετε να επαναδιαπραγματευθείτε, να διεκδικήσετε χαμηλότερα πλεονάσματα με αντάλλαγμα σαρωτικές διαρθρωτικές μεταρρυθμίσεις. Και το τι σημαίνει στη γλώσσα σας «μεταρρυθμίσεις» νομίζω ότι το γν</w:t>
      </w:r>
      <w:r>
        <w:rPr>
          <w:rFonts w:eastAsia="Times New Roman" w:cs="Times New Roman"/>
          <w:szCs w:val="24"/>
        </w:rPr>
        <w:t xml:space="preserve">ωρίζουν όλοι οι Έλληνες και το θυμούνται: απολύσεις, απορρύθμιση της αγοράς εργασίας, ξεπούλημα του δημόσιου πλούτου και κατεδάφιση του κοινωνικού κράτους. Κι εκεί ακριβώς είναι η διαφορά μας. </w:t>
      </w:r>
    </w:p>
    <w:p w14:paraId="6DF0DCDC"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της Νέας Δημοκρατίας)</w:t>
      </w:r>
    </w:p>
    <w:p w14:paraId="6DF0DCDD"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συγκρατηθείτε. </w:t>
      </w:r>
    </w:p>
    <w:p w14:paraId="6DF0DCDE"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ΑΛΕΞΗΣ ΤΣΙΠΡΑΣ (Πρόεδρος της Κυβέρνησης): </w:t>
      </w:r>
      <w:r>
        <w:rPr>
          <w:rFonts w:eastAsia="Times New Roman" w:cs="Times New Roman"/>
          <w:szCs w:val="24"/>
        </w:rPr>
        <w:t xml:space="preserve">Κι εκεί ακριβώς είναι η διαφορά μας. Διότι εμείς επιδιώκουμε την </w:t>
      </w:r>
      <w:proofErr w:type="spellStart"/>
      <w:r>
        <w:rPr>
          <w:rFonts w:eastAsia="Times New Roman" w:cs="Times New Roman"/>
          <w:szCs w:val="24"/>
        </w:rPr>
        <w:t>απομείωση</w:t>
      </w:r>
      <w:proofErr w:type="spellEnd"/>
      <w:r>
        <w:rPr>
          <w:rFonts w:eastAsia="Times New Roman" w:cs="Times New Roman"/>
          <w:szCs w:val="24"/>
        </w:rPr>
        <w:t xml:space="preserve"> του χρέους, που άλλωστε δικαιούμαστε βάσει συμφωνίας, χωρίς να προσφέρουμε ανταλλάγματ</w:t>
      </w:r>
      <w:r>
        <w:rPr>
          <w:rFonts w:eastAsia="Times New Roman" w:cs="Times New Roman"/>
          <w:szCs w:val="24"/>
        </w:rPr>
        <w:t xml:space="preserve">α στους δανειστές την κατεδάφιση της κοινωνίας, σε αντίθεση με τη </w:t>
      </w:r>
      <w:proofErr w:type="spellStart"/>
      <w:r>
        <w:rPr>
          <w:rFonts w:eastAsia="Times New Roman" w:cs="Times New Roman"/>
          <w:szCs w:val="24"/>
        </w:rPr>
        <w:t>νεοφιλελεύθευρη</w:t>
      </w:r>
      <w:proofErr w:type="spellEnd"/>
      <w:r>
        <w:rPr>
          <w:rFonts w:eastAsia="Times New Roman" w:cs="Times New Roman"/>
          <w:szCs w:val="24"/>
        </w:rPr>
        <w:t xml:space="preserve"> Νέα Δημοκρατία του κ. Μητσοτάκη, που δεν το κρύβει πως δεν έχει κανένα πρόβλημα με αυτήν τη κατεδάφιση. </w:t>
      </w:r>
    </w:p>
    <w:p w14:paraId="6DF0DCD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Και ξέρετε, δεν το κάνει αυτό επειδή το ζητούν οι πιστωτές, αλλά κυρί</w:t>
      </w:r>
      <w:r>
        <w:rPr>
          <w:rFonts w:eastAsia="Times New Roman" w:cs="Times New Roman"/>
          <w:szCs w:val="24"/>
        </w:rPr>
        <w:t xml:space="preserve">ως –και αυτό το λέει καθαρά- διότι αποτελεί τον πυρήνα της δικής σας ιδεολογίας. Γι’ αυτό και είστε για άλλη μια φορά απέναντι στη διαπραγματευτική μας προσπάθεια να ανακτήσουμε τις συλλογικές διαπραγματεύσεις και να διευρύνουμε κοινωνικά κεκτημένα. </w:t>
      </w:r>
    </w:p>
    <w:p w14:paraId="6DF0DCE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Πρώτα</w:t>
      </w:r>
      <w:r>
        <w:rPr>
          <w:rFonts w:eastAsia="Times New Roman" w:cs="Times New Roman"/>
          <w:szCs w:val="24"/>
        </w:rPr>
        <w:t xml:space="preserve"> και κύρια όμως, είστε απέναντι στο εσωτερικό μέτωπο, στον μεγάλο αγώνα να σπάσουμε, επιτέλους, σε αυτήν τη χώρα το αμαρτωλό τρίγωνο της διαπλοκής, ένα τρίγωνο που εσείς δημιουργήσατε χρόνια τώρα και που σήμερα ταυτίζεστε απόλυτα με αυτό. </w:t>
      </w:r>
    </w:p>
    <w:p w14:paraId="6DF0DCE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Εδώ κι ένα μήνα,</w:t>
      </w:r>
      <w:r>
        <w:rPr>
          <w:rFonts w:eastAsia="Times New Roman" w:cs="Times New Roman"/>
          <w:szCs w:val="24"/>
        </w:rPr>
        <w:t xml:space="preserve"> παίζεται από το παλιό πολιτικό σύστημα και από τα συστημικά μέσα η τρίτη πράξη ενός έργου που έχουμε δει κι έχουμε ξαναδεί κι έχουμε βαρεθεί να βλέπουμε, της λεγόμενης «αριστερής παρένθεσης». Παίξατε τα ρέστα σας την περίοδο της πιστωτικής ασφυξίας, την π</w:t>
      </w:r>
      <w:r>
        <w:rPr>
          <w:rFonts w:eastAsia="Times New Roman" w:cs="Times New Roman"/>
          <w:szCs w:val="24"/>
        </w:rPr>
        <w:t>ρώτη περίοδο της διακυβέρνησης ότι θα οδηγηθεί η χώρα στη χρεοκοπία και θα ξεμπερδέψετε από τον ΣΥΡΙΖΑ και τη λαϊκή εντολή που είχε πάρει. Απογοητευθήκατε. Ήρθε το δημοψήφισμα. Ήρθαν οι εκλογές. Ο ελληνικός λαός σας κατέταξε στη θέση της Αντιπολίτευσης και</w:t>
      </w:r>
      <w:r>
        <w:rPr>
          <w:rFonts w:eastAsia="Times New Roman" w:cs="Times New Roman"/>
          <w:szCs w:val="24"/>
        </w:rPr>
        <w:t xml:space="preserve"> μας έδωσε εντολή για τέσσερα χρόνια να κυβερνήσουμε τον τόπο. Παίξατε το ίδιο στοίχημα πέρσι στην πρώτη αξιολόγηση. Παίξατε τα ρέστα σας ότι δεν θα κλείσει. Πάλι ηττηθήκατε, δυστυχώς για εσάς, αλλά ευτυχώς για τη χώρα. </w:t>
      </w:r>
    </w:p>
    <w:p w14:paraId="6DF0DCE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Τώρα, επιχειρείτε για άλλη μια φορά</w:t>
      </w:r>
      <w:r>
        <w:rPr>
          <w:rFonts w:eastAsia="Times New Roman" w:cs="Times New Roman"/>
          <w:szCs w:val="24"/>
        </w:rPr>
        <w:t xml:space="preserve"> το ίδιο. Και το επιχειρείτε φυσικά στηρίζοντας και στηριζόμενοι από αυτούς, οι οποίοι για πρώτη φορά στον τόπο καλούνται να βάλουν το χέρι στην τσέπη, να πληρώσουν, καλούνται, δηλαδή, να είναι ίσοι απέναντι στους νόμους, όπως πρέπει να είναι όλοι οι Έλλην</w:t>
      </w:r>
      <w:r>
        <w:rPr>
          <w:rFonts w:eastAsia="Times New Roman" w:cs="Times New Roman"/>
          <w:szCs w:val="24"/>
        </w:rPr>
        <w:t xml:space="preserve">ες πολίτες. </w:t>
      </w:r>
    </w:p>
    <w:p w14:paraId="6DF0DCE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Πλέον, όμως, κυρίες και κύριοι της Αξιωματικής Αντιπολίτευσης, δεν κρατάτε ούτε τα προσχήματα. Έχετε βγει στα κεραμίδια, για να υπερασπιστείτε το πιο σκοτεινό δίκτυο εξουσίας της μεταπολιτευτικής περιόδου, το δίκτυο εξουσίας που οικοδόμησαν οι</w:t>
      </w:r>
      <w:r>
        <w:rPr>
          <w:rFonts w:eastAsia="Times New Roman" w:cs="Times New Roman"/>
          <w:szCs w:val="24"/>
        </w:rPr>
        <w:t xml:space="preserve"> </w:t>
      </w:r>
      <w:proofErr w:type="spellStart"/>
      <w:r>
        <w:rPr>
          <w:rFonts w:eastAsia="Times New Roman" w:cs="Times New Roman"/>
          <w:szCs w:val="24"/>
        </w:rPr>
        <w:t>καναλάρχες</w:t>
      </w:r>
      <w:proofErr w:type="spellEnd"/>
      <w:r>
        <w:rPr>
          <w:rFonts w:eastAsia="Times New Roman" w:cs="Times New Roman"/>
          <w:szCs w:val="24"/>
        </w:rPr>
        <w:t xml:space="preserve"> μαζί με τις τράπεζες και τα δικά σας κόμματα. </w:t>
      </w:r>
    </w:p>
    <w:p w14:paraId="6DF0DCE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Τολμάτε εσείς αυτές τις μέρες να κουνάτε το δάχτυλο στην Αριστερά, μιλώντας για το ηθικό πλεονέκτημα, τα κόμματα που μοίραζαν ασυλία στους εαυτούς τους για να παίρνουν θαλασσοδάνεια οι ίδιοι, τα ίδ</w:t>
      </w:r>
      <w:r>
        <w:rPr>
          <w:rFonts w:eastAsia="Times New Roman" w:cs="Times New Roman"/>
          <w:szCs w:val="24"/>
        </w:rPr>
        <w:t xml:space="preserve">ια τα κόμματα, αλλά και οι ημέτεροι, τα κόμματα -και θα το θυμίσω για άλλη μια φορά, γιατί δεν έχουμε ασθενή μνήμη σε αυτόν τον τόπο- της </w:t>
      </w:r>
      <w:r>
        <w:rPr>
          <w:rFonts w:eastAsia="Times New Roman" w:cs="Times New Roman"/>
          <w:szCs w:val="24"/>
        </w:rPr>
        <w:t>«</w:t>
      </w:r>
      <w:r>
        <w:rPr>
          <w:rFonts w:eastAsia="Times New Roman" w:cs="Times New Roman"/>
          <w:szCs w:val="24"/>
          <w:lang w:val="en-US"/>
        </w:rPr>
        <w:t>Siemen</w:t>
      </w:r>
      <w:r>
        <w:rPr>
          <w:rFonts w:eastAsia="Times New Roman" w:cs="Times New Roman"/>
          <w:szCs w:val="24"/>
        </w:rPr>
        <w:t>ς»</w:t>
      </w:r>
      <w:r>
        <w:rPr>
          <w:rFonts w:eastAsia="Times New Roman" w:cs="Times New Roman"/>
          <w:szCs w:val="24"/>
        </w:rPr>
        <w:t xml:space="preserve">, του </w:t>
      </w:r>
      <w:proofErr w:type="spellStart"/>
      <w:r>
        <w:rPr>
          <w:rFonts w:eastAsia="Times New Roman" w:cs="Times New Roman"/>
          <w:szCs w:val="24"/>
        </w:rPr>
        <w:t>Χριστοφοράκου</w:t>
      </w:r>
      <w:proofErr w:type="spellEnd"/>
      <w:r>
        <w:rPr>
          <w:rFonts w:eastAsia="Times New Roman" w:cs="Times New Roman"/>
          <w:szCs w:val="24"/>
        </w:rPr>
        <w:t xml:space="preserve">, του Τσοχατζόπουλου, των υποβρυχίων, του ΚΕΕΛΠΝΟ, των υποκλοπών, της παράγκας στο </w:t>
      </w:r>
      <w:r>
        <w:rPr>
          <w:rFonts w:eastAsia="Times New Roman" w:cs="Times New Roman"/>
          <w:szCs w:val="24"/>
        </w:rPr>
        <w:t>ελληνικό ποδόσφαιρο και όλων των άλλων μεγάλων σκανδάλων. Τολμάτε εσείς να σηκώνετε το δάκτυλο.</w:t>
      </w:r>
    </w:p>
    <w:p w14:paraId="6DF0DCE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Από το πρώτο δευτερόλεπτο κάνατε ό,τι περνούσε από το χέρι σας, για να ακυρώσετε τον διαγωνισμό για τις τηλεοπτικές άδειες. Σαμποτάρατε τον ορισμό του Εθνικού Σ</w:t>
      </w:r>
      <w:r>
        <w:rPr>
          <w:rFonts w:eastAsia="Times New Roman" w:cs="Times New Roman"/>
          <w:szCs w:val="24"/>
        </w:rPr>
        <w:t xml:space="preserve">υμβουλίου Ραδιοτηλεόρασης. </w:t>
      </w:r>
      <w:r>
        <w:rPr>
          <w:rFonts w:eastAsia="Times New Roman" w:cs="Times New Roman"/>
          <w:szCs w:val="24"/>
        </w:rPr>
        <w:lastRenderedPageBreak/>
        <w:t xml:space="preserve">Απειλήσατε Υπουργούς. Προσπαθήσατε να χειραγωγήσετε τη δικαιοσύνη. Απειλείτε τώρα και δημόσιους υπαλλήλους που διενεργούν τη διαδικασία του διαγωνισμού. </w:t>
      </w:r>
    </w:p>
    <w:p w14:paraId="6DF0DCE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Φτάσατε μέχρι το σημείο να τάξετε στους </w:t>
      </w:r>
      <w:proofErr w:type="spellStart"/>
      <w:r>
        <w:rPr>
          <w:rFonts w:eastAsia="Times New Roman" w:cs="Times New Roman"/>
          <w:szCs w:val="24"/>
        </w:rPr>
        <w:t>καναλάρχες</w:t>
      </w:r>
      <w:proofErr w:type="spellEnd"/>
      <w:r>
        <w:rPr>
          <w:rFonts w:eastAsia="Times New Roman" w:cs="Times New Roman"/>
          <w:szCs w:val="24"/>
        </w:rPr>
        <w:t>, σε αυτούς που στο</w:t>
      </w:r>
      <w:r>
        <w:rPr>
          <w:rFonts w:eastAsia="Times New Roman" w:cs="Times New Roman"/>
          <w:szCs w:val="24"/>
        </w:rPr>
        <w:t>ν</w:t>
      </w:r>
      <w:r>
        <w:rPr>
          <w:rFonts w:eastAsia="Times New Roman" w:cs="Times New Roman"/>
          <w:szCs w:val="24"/>
        </w:rPr>
        <w:t xml:space="preserve"> διαγ</w:t>
      </w:r>
      <w:r>
        <w:rPr>
          <w:rFonts w:eastAsia="Times New Roman" w:cs="Times New Roman"/>
          <w:szCs w:val="24"/>
        </w:rPr>
        <w:t xml:space="preserve">ωνισμό ανακηρύχθηκαν ως υπερθεματιστές και πλήρωσαν και πληρώνουν, ότι θα τους γυρίσετε πίσω τα λεφτά. Μπήκαν 255 εκατομμύρια ευρώ στα δημόσια ταμεία σε περίοδο κρίσης που τα έχει ανάγκη η ελληνική κοινωνία και </w:t>
      </w:r>
      <w:r>
        <w:rPr>
          <w:rFonts w:eastAsia="Times New Roman" w:cs="Times New Roman"/>
          <w:szCs w:val="24"/>
        </w:rPr>
        <w:t xml:space="preserve">ο </w:t>
      </w:r>
      <w:r>
        <w:rPr>
          <w:rFonts w:eastAsia="Times New Roman" w:cs="Times New Roman"/>
          <w:szCs w:val="24"/>
        </w:rPr>
        <w:t xml:space="preserve">ελληνικός λαός. </w:t>
      </w:r>
    </w:p>
    <w:p w14:paraId="6DF0DCE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Και εσείς όχι μόνο δεν έχε</w:t>
      </w:r>
      <w:r>
        <w:rPr>
          <w:rFonts w:eastAsia="Times New Roman" w:cs="Times New Roman"/>
          <w:szCs w:val="24"/>
        </w:rPr>
        <w:t xml:space="preserve">τε μια συγγνώμη να ζητήσετε, που επί είκοσι επτά χρόνια όχι μόνο δεν πήρατε δεκάρα από αυτούς που αξιοποιούσαν τις δημόσιες συχνότητες για να προστατεύουν εαυτούς και εσάς, αλλά τους δίνατε αφειδώς και δάνεια με αέρα, όπως ομολόγησαν κάποιοι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 xml:space="preserve">της Βουλής, όχι μόνο δεν έχετε μια συγγνώμη να ζητήσετε, αλλά θέλετε και να επιστρέψουμε τα χρήματα. Και τώρα, που βλέπετε ότι ο διαγωνισμός προχωρά κανονικά, κάνετε ό,τι μπορείτε για να τον </w:t>
      </w:r>
      <w:proofErr w:type="spellStart"/>
      <w:r>
        <w:rPr>
          <w:rFonts w:eastAsia="Times New Roman" w:cs="Times New Roman"/>
          <w:szCs w:val="24"/>
        </w:rPr>
        <w:t>απονομιμοποιήσετε</w:t>
      </w:r>
      <w:proofErr w:type="spellEnd"/>
      <w:r>
        <w:rPr>
          <w:rFonts w:eastAsia="Times New Roman" w:cs="Times New Roman"/>
          <w:szCs w:val="24"/>
        </w:rPr>
        <w:t xml:space="preserve">. </w:t>
      </w:r>
    </w:p>
    <w:p w14:paraId="6DF0DCE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Το καλοκαίρι μας κατηγορούσατε τρεις μήνες ολ</w:t>
      </w:r>
      <w:r>
        <w:rPr>
          <w:rFonts w:eastAsia="Times New Roman" w:cs="Times New Roman"/>
          <w:szCs w:val="24"/>
        </w:rPr>
        <w:t xml:space="preserve">όκληρους ότι κάνουμε έναν στημένο διαγωνισμό, για να μην πάρει άδεια ο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w:t>
      </w:r>
      <w:r>
        <w:rPr>
          <w:rFonts w:eastAsia="Times New Roman" w:cs="Times New Roman"/>
          <w:szCs w:val="24"/>
        </w:rPr>
        <w:t xml:space="preserve"> του κ. Αλαφούζου, επειδή προβάλλει -και δεν είναι ο μόνος- προγράμματα ειδήσεων αντικυβερνητικού περιεχομένου. Αυτό λέγατε και μάλιστα είχε βγει και ο Αντιπρόεδρός σας σε ένα κρε</w:t>
      </w:r>
      <w:r>
        <w:rPr>
          <w:rFonts w:eastAsia="Times New Roman" w:cs="Times New Roman"/>
          <w:szCs w:val="24"/>
        </w:rPr>
        <w:t xml:space="preserve">σέντο </w:t>
      </w:r>
      <w:proofErr w:type="spellStart"/>
      <w:r>
        <w:rPr>
          <w:rFonts w:eastAsia="Times New Roman" w:cs="Times New Roman"/>
          <w:szCs w:val="24"/>
        </w:rPr>
        <w:t>αυτογελοιοποίησης</w:t>
      </w:r>
      <w:proofErr w:type="spellEnd"/>
      <w:r>
        <w:rPr>
          <w:rFonts w:eastAsia="Times New Roman" w:cs="Times New Roman"/>
          <w:szCs w:val="24"/>
        </w:rPr>
        <w:t xml:space="preserve"> και έλεγε: «Έχω στοιχεία και πληροφορίες από υπουργικά έδρανα ότι δεν θα πάρει άδεια ο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w:t>
      </w:r>
      <w:r>
        <w:rPr>
          <w:rFonts w:eastAsia="Times New Roman" w:cs="Times New Roman"/>
          <w:szCs w:val="24"/>
        </w:rPr>
        <w:t xml:space="preserve">». Και ο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w:t>
      </w:r>
      <w:r>
        <w:rPr>
          <w:rFonts w:eastAsia="Times New Roman" w:cs="Times New Roman"/>
          <w:szCs w:val="24"/>
        </w:rPr>
        <w:t xml:space="preserve"> πήρε πρώτος άδεια!</w:t>
      </w:r>
    </w:p>
    <w:p w14:paraId="6DF0DCE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Μετά άλλαξε το τροπάρι και μας κατηγορούσατε ότι ο διαγωνισμός έγινε όχι για να μην πάρει άδεια ο κ. Αλα</w:t>
      </w:r>
      <w:r>
        <w:rPr>
          <w:rFonts w:eastAsia="Times New Roman" w:cs="Times New Roman"/>
          <w:szCs w:val="24"/>
        </w:rPr>
        <w:t xml:space="preserve">φούζος, αλλά για να πάρει άδεια ο κ. Καλογρίτσας, που θα έφτιαχνε το ΣΥΡΙΖΑ </w:t>
      </w:r>
      <w:r>
        <w:rPr>
          <w:rFonts w:eastAsia="Times New Roman" w:cs="Times New Roman"/>
          <w:szCs w:val="24"/>
          <w:lang w:val="en-US"/>
        </w:rPr>
        <w:t>TV</w:t>
      </w:r>
      <w:r>
        <w:rPr>
          <w:rFonts w:eastAsia="Times New Roman" w:cs="Times New Roman"/>
          <w:szCs w:val="24"/>
        </w:rPr>
        <w:t>. Όταν ο Καλογρίτσας ζήτησε διευκόλυνση, έφυγε από το</w:t>
      </w:r>
      <w:r>
        <w:rPr>
          <w:rFonts w:eastAsia="Times New Roman" w:cs="Times New Roman"/>
          <w:szCs w:val="24"/>
        </w:rPr>
        <w:t>ν</w:t>
      </w:r>
      <w:r>
        <w:rPr>
          <w:rFonts w:eastAsia="Times New Roman" w:cs="Times New Roman"/>
          <w:szCs w:val="24"/>
        </w:rPr>
        <w:t xml:space="preserve"> διαγωνισμό το επόμενο λεπτό. Δεν πήρε κα</w:t>
      </w:r>
      <w:r>
        <w:rPr>
          <w:rFonts w:eastAsia="Times New Roman" w:cs="Times New Roman"/>
          <w:szCs w:val="24"/>
        </w:rPr>
        <w:t>μ</w:t>
      </w:r>
      <w:r>
        <w:rPr>
          <w:rFonts w:eastAsia="Times New Roman" w:cs="Times New Roman"/>
          <w:szCs w:val="24"/>
        </w:rPr>
        <w:t xml:space="preserve">μία άδεια. </w:t>
      </w:r>
    </w:p>
    <w:p w14:paraId="6DF0DCE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Γιατί σε αυτόν τον τόπο -ακούστε το καλά- θα μάθουμε όλοι και πρώτα απ</w:t>
      </w:r>
      <w:r>
        <w:rPr>
          <w:rFonts w:eastAsia="Times New Roman" w:cs="Times New Roman"/>
          <w:szCs w:val="24"/>
        </w:rPr>
        <w:t xml:space="preserve">’ όλα εσείς, ότι ο νόμος ισχύει για όλους. </w:t>
      </w:r>
    </w:p>
    <w:p w14:paraId="6DF0DCEB"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DF0DCEC"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DF0DCED"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w:t>
      </w:r>
    </w:p>
    <w:p w14:paraId="6DF0DCEE" w14:textId="77777777" w:rsidR="004C348C" w:rsidRDefault="00FF7E7F">
      <w:pPr>
        <w:spacing w:after="0" w:line="600" w:lineRule="auto"/>
        <w:ind w:firstLine="720"/>
        <w:jc w:val="both"/>
        <w:rPr>
          <w:rFonts w:eastAsia="Times New Roman"/>
          <w:bCs/>
          <w:szCs w:val="24"/>
        </w:rPr>
      </w:pPr>
      <w:r>
        <w:rPr>
          <w:rFonts w:eastAsia="Times New Roman"/>
          <w:b/>
          <w:bCs/>
          <w:szCs w:val="24"/>
        </w:rPr>
        <w:t>ΑΛΕΞ</w:t>
      </w:r>
      <w:r>
        <w:rPr>
          <w:rFonts w:eastAsia="Times New Roman"/>
          <w:b/>
          <w:bCs/>
          <w:szCs w:val="24"/>
        </w:rPr>
        <w:t>Η</w:t>
      </w:r>
      <w:r>
        <w:rPr>
          <w:rFonts w:eastAsia="Times New Roman"/>
          <w:b/>
          <w:bCs/>
          <w:szCs w:val="24"/>
        </w:rPr>
        <w:t xml:space="preserve">Σ ΤΣΙΠΡΑΣ (Πρόεδρος της Κυβέρνησης): </w:t>
      </w:r>
      <w:r>
        <w:rPr>
          <w:rFonts w:eastAsia="Times New Roman"/>
          <w:bCs/>
          <w:szCs w:val="24"/>
        </w:rPr>
        <w:t xml:space="preserve">Πάει, λοιπόν, και η καραμέλα αυτή. Τώρα τι έχετε να πείτε; Για ποιο λόγο έγινε ο διαγωνισμός; </w:t>
      </w:r>
    </w:p>
    <w:p w14:paraId="6DF0DCEF"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της Νέας Δημοκρατίας)</w:t>
      </w:r>
    </w:p>
    <w:p w14:paraId="6DF0DCF0" w14:textId="77777777" w:rsidR="004C348C" w:rsidRDefault="00FF7E7F">
      <w:pPr>
        <w:spacing w:after="0"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 xml:space="preserve">): </w:t>
      </w:r>
      <w:r>
        <w:rPr>
          <w:rFonts w:eastAsia="Times New Roman"/>
          <w:bCs/>
          <w:szCs w:val="24"/>
        </w:rPr>
        <w:t>Παρακαλώ, κάντε ησυχία!</w:t>
      </w:r>
    </w:p>
    <w:p w14:paraId="6DF0DCF1" w14:textId="77777777" w:rsidR="004C348C" w:rsidRDefault="00FF7E7F">
      <w:pPr>
        <w:spacing w:after="0" w:line="600" w:lineRule="auto"/>
        <w:ind w:firstLine="720"/>
        <w:jc w:val="both"/>
        <w:rPr>
          <w:rFonts w:eastAsia="Times New Roman"/>
          <w:bCs/>
          <w:szCs w:val="24"/>
        </w:rPr>
      </w:pPr>
      <w:r>
        <w:rPr>
          <w:rFonts w:eastAsia="Times New Roman"/>
          <w:b/>
          <w:bCs/>
          <w:szCs w:val="24"/>
        </w:rPr>
        <w:t>ΑΛΕΞ</w:t>
      </w:r>
      <w:r>
        <w:rPr>
          <w:rFonts w:eastAsia="Times New Roman"/>
          <w:b/>
          <w:bCs/>
          <w:szCs w:val="24"/>
        </w:rPr>
        <w:t>Η</w:t>
      </w:r>
      <w:r>
        <w:rPr>
          <w:rFonts w:eastAsia="Times New Roman"/>
          <w:b/>
          <w:bCs/>
          <w:szCs w:val="24"/>
        </w:rPr>
        <w:t xml:space="preserve">Σ ΤΣΙΠΡΑΣ (Πρόεδρος της Κυβέρνησης): </w:t>
      </w:r>
      <w:r>
        <w:rPr>
          <w:rFonts w:eastAsia="Times New Roman"/>
          <w:bCs/>
          <w:szCs w:val="24"/>
        </w:rPr>
        <w:t xml:space="preserve">Μήπως ο κ. Κυριακού είναι ΣΥΡΙΖΑ; Μήπως ο κ. Μαρινάκης ή ο κ. Σαββίδης έγιναν ΣΥΡΙΖΑ και αυτοί; Ή θα γίνει ΣΥΡΙΖΑ ο κ. Αλαφούζος, επειδή πήρε άδεια; </w:t>
      </w:r>
    </w:p>
    <w:p w14:paraId="6DF0DCF2" w14:textId="77777777" w:rsidR="004C348C" w:rsidRDefault="00FF7E7F">
      <w:pPr>
        <w:spacing w:after="0" w:line="600" w:lineRule="auto"/>
        <w:ind w:firstLine="720"/>
        <w:jc w:val="both"/>
        <w:rPr>
          <w:rFonts w:eastAsia="Times New Roman"/>
          <w:bCs/>
          <w:szCs w:val="24"/>
        </w:rPr>
      </w:pPr>
      <w:r>
        <w:rPr>
          <w:rFonts w:eastAsia="Times New Roman"/>
          <w:bCs/>
          <w:szCs w:val="24"/>
        </w:rPr>
        <w:t>Κάποια στιγμή, λοιπόν, τελειώνουν τα επιχειρήματα και κάποια στιγμή ορισμένες απαντήσεις πρέπει να δοθούν.</w:t>
      </w:r>
      <w:r>
        <w:rPr>
          <w:rFonts w:eastAsia="Times New Roman"/>
          <w:bCs/>
          <w:szCs w:val="24"/>
        </w:rPr>
        <w:t xml:space="preserve"> Διότι στην προσπάθειά σας να κάνετε το μαύρο άσπρο, ή μάλλον το άσπρο μαύρο, μιλήσατε και για δήθεν μεγάλο σκάνδαλο του ΣΥΡΙΖΑ στις τράπεζες. Έχετε το θράσος εσείς να μιλάτε για σκάνδαλο ΣΥΡΙΖΑ στις τράπεζες.</w:t>
      </w:r>
    </w:p>
    <w:p w14:paraId="6DF0DCF3" w14:textId="77777777" w:rsidR="004C348C" w:rsidRDefault="00FF7E7F">
      <w:pPr>
        <w:spacing w:after="0" w:line="600" w:lineRule="auto"/>
        <w:ind w:firstLine="720"/>
        <w:jc w:val="both"/>
        <w:rPr>
          <w:rFonts w:eastAsia="Times New Roman"/>
          <w:bCs/>
          <w:szCs w:val="24"/>
        </w:rPr>
      </w:pPr>
      <w:r>
        <w:rPr>
          <w:rFonts w:eastAsia="Times New Roman"/>
          <w:bCs/>
          <w:szCs w:val="24"/>
        </w:rPr>
        <w:lastRenderedPageBreak/>
        <w:t>Ξέρετε, στο σπίτι του κρεμασμένου καλό είναι ν</w:t>
      </w:r>
      <w:r>
        <w:rPr>
          <w:rFonts w:eastAsia="Times New Roman"/>
          <w:bCs/>
          <w:szCs w:val="24"/>
        </w:rPr>
        <w:t>α μην μιλάμε για σκοινί, γιατί όσο κι αν ψάξετε, δεν θα βρείτε τον ΣΥΡΙΖΑ και την Κυβέρνησή του πίσω από κανένα δάνειο. Τους εαυτούς σας θα βρείτε, τους εαυτούς σας που γονάτισαν το τραπεζικό σύστημα της χώρας μοιράζοντας αφειδώς θαλασσοδάνεια δεξιά και αρ</w:t>
      </w:r>
      <w:r>
        <w:rPr>
          <w:rFonts w:eastAsia="Times New Roman"/>
          <w:bCs/>
          <w:szCs w:val="24"/>
        </w:rPr>
        <w:t xml:space="preserve">ιστερά. </w:t>
      </w:r>
    </w:p>
    <w:p w14:paraId="6DF0DCF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Και εάν θέλετε να βρείτε δάνεια χωρίς εξασφαλίσεις, θα σας πρότεινα πρώτα να ψάξετε στα δικά σας βιβλία, για τα δικά σας δάνεια. </w:t>
      </w:r>
    </w:p>
    <w:p w14:paraId="6DF0DCF5"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DF0DCF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Η Νέα Δημοκρατία χρωστάει 200 εκατομμύρια ευρώ και άλλα τόσ</w:t>
      </w:r>
      <w:r>
        <w:rPr>
          <w:rFonts w:eastAsia="Times New Roman" w:cs="Times New Roman"/>
          <w:szCs w:val="24"/>
        </w:rPr>
        <w:t>α το ΠΑΣΟΚ. Και θέλετε να πιστεύετε ότι αυτά είναι δανεικά και αγύριστα!</w:t>
      </w:r>
    </w:p>
    <w:p w14:paraId="6DF0DCF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Σύντομα, όμως, έρχεται το πόρισμα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για τα δάνεια στα μέσα μαζικής ενημέρωσης και στα πολιτικά κόμματα. Και τότε θα δούμε ποιος θα γελάσει τελευταίος. </w:t>
      </w:r>
    </w:p>
    <w:p w14:paraId="6DF0DCF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το </w:t>
      </w:r>
      <w:r>
        <w:rPr>
          <w:rFonts w:eastAsia="Times New Roman" w:cs="Times New Roman"/>
          <w:szCs w:val="24"/>
        </w:rPr>
        <w:t>λέω ξανά: Ό,τι και να κάνετε, οι φίλοι και οι προστατευόμενοί σας θα περάσουν από το ταμείο και θα πληρώσουν!</w:t>
      </w:r>
    </w:p>
    <w:p w14:paraId="6DF0DCF9"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DF0DCF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Είπα και ξαναλέω ότι αυτή είναι για μας μια μεγάλη τομή στο πολιτικό σύστημα. Μετά από ε</w:t>
      </w:r>
      <w:r>
        <w:rPr>
          <w:rFonts w:eastAsia="Times New Roman" w:cs="Times New Roman"/>
          <w:szCs w:val="24"/>
        </w:rPr>
        <w:t xml:space="preserve">ίκοσι επτά χρόνια ρυθμίζεται το ραδιοτηλεοπτικό τοπίο με έναν τρόπο αδιάβλητο, διαφανή, όπου όλα τα έγγραφα είναι </w:t>
      </w:r>
      <w:proofErr w:type="spellStart"/>
      <w:r>
        <w:rPr>
          <w:rFonts w:eastAsia="Times New Roman" w:cs="Times New Roman"/>
          <w:szCs w:val="24"/>
        </w:rPr>
        <w:t>προσβάσιμα</w:t>
      </w:r>
      <w:proofErr w:type="spellEnd"/>
      <w:r>
        <w:rPr>
          <w:rFonts w:eastAsia="Times New Roman" w:cs="Times New Roman"/>
          <w:szCs w:val="24"/>
        </w:rPr>
        <w:t>, με μια διαδικασία αλλεπάλληλων ελέγχων, με διαρκείς και συνεχόμενες δικλείδες ασφαλείας, που όλες έχουν λειτουργήσει διασφαλίζοντα</w:t>
      </w:r>
      <w:r>
        <w:rPr>
          <w:rFonts w:eastAsia="Times New Roman" w:cs="Times New Roman"/>
          <w:szCs w:val="24"/>
        </w:rPr>
        <w:t xml:space="preserve">ς το δημόσιο συμφέρον, διότι εμείς δεν έχουμε να φοβηθούμε τίποτα. </w:t>
      </w:r>
    </w:p>
    <w:p w14:paraId="6DF0DCF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Εξάλλου, το είχα δηλώσει πριν από δέκα ημέρες ότι όποιος επίδοξος </w:t>
      </w:r>
      <w:proofErr w:type="spellStart"/>
      <w:r>
        <w:rPr>
          <w:rFonts w:eastAsia="Times New Roman" w:cs="Times New Roman"/>
          <w:szCs w:val="24"/>
        </w:rPr>
        <w:t>καναλάρχης</w:t>
      </w:r>
      <w:proofErr w:type="spellEnd"/>
      <w:r>
        <w:rPr>
          <w:rFonts w:eastAsia="Times New Roman" w:cs="Times New Roman"/>
          <w:szCs w:val="24"/>
        </w:rPr>
        <w:t xml:space="preserve"> δεν μπορεί να ανταποκριθεί και να πληρώσει ή να δικαιολογήσει τα χρήματά του, θα εκπέσει το επόμενο δευτερόλεπτ</w:t>
      </w:r>
      <w:r>
        <w:rPr>
          <w:rFonts w:eastAsia="Times New Roman" w:cs="Times New Roman"/>
          <w:szCs w:val="24"/>
        </w:rPr>
        <w:t xml:space="preserve">ο, όπως και έγινε. </w:t>
      </w:r>
    </w:p>
    <w:p w14:paraId="6DF0DCF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Και ξέρετε πού φαίνεται η διαφορά μας, κυρίες και κύριοι Βουλευτές; Δεν έχουμε παρά να συγκρίνουμε αυτή τη διαδικασία με μια αντίστοιχη διαδικασία που διενεργήθηκε επί των ημερών της Νέας Δημοκρατίας και του ΠΑΣΟΚ για τις τηλεοπτικές άδ</w:t>
      </w:r>
      <w:r>
        <w:rPr>
          <w:rFonts w:eastAsia="Times New Roman" w:cs="Times New Roman"/>
          <w:szCs w:val="24"/>
        </w:rPr>
        <w:t>ειες, με τον διαγωνισμό για το ψηφιακό φάσμα. Εμείς εξασφαλίσαμε 255 εκατομμύρια, ίσως και παραπάνω, για τέσσερις τηλεοπτικές άδειες, όταν εσείς ξεπουλήσατε το σύνολο του ψηφιακού φάσματος για 18 εκατομμύρια ευρώ, σε έναν διαγωνισμό όπου δεν συμμετείχαν έν</w:t>
      </w:r>
      <w:r>
        <w:rPr>
          <w:rFonts w:eastAsia="Times New Roman" w:cs="Times New Roman"/>
          <w:szCs w:val="24"/>
        </w:rPr>
        <w:t xml:space="preserve">τεκα εταιρείες και τελικά εννέα, αλλά μια και μοναδική εταιρεία, σε έναν διαγωνισμό, όπου φροντίσατε να αποκλείσετε την ΕΡΤ, για να χαρίσετε όλο το ψηφιακό φάσμα στους φίλους σας και βεβαίως σε έναν διαγωνισμό, όπου όχι μόνο πόθεν έσχες δεν ζητήσατε, αλλά </w:t>
      </w:r>
      <w:r>
        <w:rPr>
          <w:rFonts w:eastAsia="Times New Roman" w:cs="Times New Roman"/>
          <w:szCs w:val="24"/>
        </w:rPr>
        <w:t xml:space="preserve">ούτε καν υπεύθυνη δήλωση ότι έχουν την οικονομική δυνατότητα. </w:t>
      </w:r>
    </w:p>
    <w:p w14:paraId="6DF0DCF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Θέλω να επαναλάβω κάτι, το οποίο σας ενοχλεί πολύ και να κλείσω. Τα 255 εκατομμύρια ήδη διοχετεύονται για τη στήριξη των συμπολιτών μας που έχουν ανάγκη. </w:t>
      </w:r>
    </w:p>
    <w:p w14:paraId="6DF0DCFE"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w:t>
      </w:r>
      <w:r>
        <w:rPr>
          <w:rFonts w:eastAsia="Times New Roman" w:cs="Times New Roman"/>
          <w:szCs w:val="24"/>
        </w:rPr>
        <w:t>ΥΡΙΖΑ και των ΑΝΕΛ)</w:t>
      </w:r>
    </w:p>
    <w:p w14:paraId="6DF0DCF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Ήδη δεκαπέντε χιλιάδες περισσότερα παιδιά θα πάνε φέτος στους παιδικούς σταθμούς. Έχουν ήδη ξεκινήσει και είναι ένας αριθμός ρεκόρ για τα τελευταία χρόνια. Ήδη ξεκινάει η διαδικασία και θα ολοκληρωθεί μέχρι το τέλος του χρόνου για τη στ</w:t>
      </w:r>
      <w:r>
        <w:rPr>
          <w:rFonts w:eastAsia="Times New Roman" w:cs="Times New Roman"/>
          <w:szCs w:val="24"/>
        </w:rPr>
        <w:t xml:space="preserve">ήριξη των νοσοκομείων με επιπλέον τέσσερις χιλιάδες νοσηλευτές και ήδη προχωράει η εκπόνηση ενός προγράμματος στήριξης νέων διδακτόρων. </w:t>
      </w:r>
    </w:p>
    <w:p w14:paraId="6DF0DD00"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DF0DD0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Νομίζω όμως ότι αρκετά ασχολήθηκα με τις συκοφαντίες, τα ψεύδ</w:t>
      </w:r>
      <w:r>
        <w:rPr>
          <w:rFonts w:eastAsia="Times New Roman" w:cs="Times New Roman"/>
          <w:szCs w:val="24"/>
        </w:rPr>
        <w:t>η και τις θεσμικές εκτροπές της Αντιπολίτευσης. Δεν θέλω να αδικήσω τη συζήτηση. Όμως, θα ζητήσω μια ανοχή από τον Πρόεδρο, διότι έπρεπε να κάνω μια αναφορά.</w:t>
      </w:r>
    </w:p>
    <w:p w14:paraId="6DF0DD0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Θα έρθω ευθύς αμέσως στη συζήτηση για την παιδεία, μια συζήτηση με ιδιαίτερη σημασία. Γιατί είναι </w:t>
      </w:r>
      <w:r>
        <w:rPr>
          <w:rFonts w:eastAsia="Times New Roman" w:cs="Times New Roman"/>
          <w:szCs w:val="24"/>
        </w:rPr>
        <w:t xml:space="preserve">κομβικός ο ρόλος που έχει η αναβάθμιση της παιδείας στην υπόθεση της ανάκαμψης της χώρας και της οριστικής εξόδου από την κρίση. Διότι, όπως έχουμε πει πολλές φορές, η κρίση δεν είναι μόνο οικονομική. Είναι ταυτόχρονα και κρίση αξιών και κρίση πνευματική. </w:t>
      </w:r>
    </w:p>
    <w:p w14:paraId="6DF0DD0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Επιβάλλεται, λοιπόν, σήμερα να αντιπαρατεθούν στοιχεία για την παιδεία. Να μιλήσουμε πρώτα από όλα για τον προσανατολισμό και την ποιότητα της παρεχόμενης εκπαίδευσης. Η ελληνική κοινωνία αποτιμά πάντα στις πιο υψηλές θέσεις των αξιών της την παιδεία. </w:t>
      </w:r>
    </w:p>
    <w:p w14:paraId="6DF0DD0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Ξέ</w:t>
      </w:r>
      <w:r>
        <w:rPr>
          <w:rFonts w:eastAsia="Times New Roman" w:cs="Times New Roman"/>
          <w:szCs w:val="24"/>
        </w:rPr>
        <w:t>ρετε γιατί συμβαίνει αυτό; Διότι στη χώρα μας το εκπαιδευτικό σύστημα ήταν ο κατ’ εξοχήν μηχανισμός κοινωνικής κινητικότητας. Ήταν ο θεσμός που επέτρεπε στα παιδιά του εργάτη, του αγρότη, του μικροτεχνίτη να σπουδάσουν, να γίνουν επιστήμονες, να ζήσουν καλ</w:t>
      </w:r>
      <w:r>
        <w:rPr>
          <w:rFonts w:eastAsia="Times New Roman" w:cs="Times New Roman"/>
          <w:szCs w:val="24"/>
        </w:rPr>
        <w:t xml:space="preserve">ύτερα. </w:t>
      </w:r>
    </w:p>
    <w:p w14:paraId="6DF0DD05"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δημόσια δωρεάν εκπαίδευση ήταν αυτή που στη χώρα μας έσπασε τα κοινωνικά στεγανά. Αναβάθμισε τη ζωή εκατομμυρίων ανθρώπων και κατήργησε στην πράξη πολλά προνόμια των «πορφυρογέννητων», των κληρονόμων που είχαν ως βασικό εφόδιο όχι τις ικανότητές τους, αλ</w:t>
      </w:r>
      <w:r>
        <w:rPr>
          <w:rFonts w:eastAsia="Times New Roman" w:cs="Times New Roman"/>
          <w:szCs w:val="24"/>
        </w:rPr>
        <w:t xml:space="preserve">λά τα οικονομικά και κοινωνικά πλεονεκτήματα της οικογένειάς τους, της ταξικής τους θέσης. </w:t>
      </w:r>
    </w:p>
    <w:p w14:paraId="6DF0DD06"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δημοκρατική πρόσβαση στη γνώση –γι’ αυτό μιλάμε- αυτή ήταν που τροφοδότησε την πρόοδο της χώρας και την ανάπτυξή της και όχι μόνο την οικονομική ανάπτυξη. Ποιος μ</w:t>
      </w:r>
      <w:r>
        <w:rPr>
          <w:rFonts w:eastAsia="Times New Roman" w:cs="Times New Roman"/>
          <w:szCs w:val="24"/>
        </w:rPr>
        <w:t xml:space="preserve">πορεί να παραγνωρίσει τον </w:t>
      </w:r>
      <w:r>
        <w:rPr>
          <w:rFonts w:eastAsia="Times New Roman" w:cs="Times New Roman"/>
          <w:szCs w:val="24"/>
        </w:rPr>
        <w:lastRenderedPageBreak/>
        <w:t xml:space="preserve">ρόλο της δημόσιας εκπαίδευσης στην εμπλοκή των μαζών στην πολιτική, στον αγώνα για τη </w:t>
      </w:r>
      <w:r>
        <w:rPr>
          <w:rFonts w:eastAsia="Times New Roman" w:cs="Times New Roman"/>
          <w:szCs w:val="24"/>
        </w:rPr>
        <w:t>δ</w:t>
      </w:r>
      <w:r>
        <w:rPr>
          <w:rFonts w:eastAsia="Times New Roman" w:cs="Times New Roman"/>
          <w:szCs w:val="24"/>
        </w:rPr>
        <w:t xml:space="preserve">ημοκρατία; Η αναφορά και μόνο στο εμβληματικό γεγονός του Πολυτεχνείου θα ήταν αρκετή. </w:t>
      </w:r>
    </w:p>
    <w:p w14:paraId="6DF0DD07"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θα πρέπει να σκεφτόμαστε πάντα πως η μαζική πρόσβασ</w:t>
      </w:r>
      <w:r>
        <w:rPr>
          <w:rFonts w:eastAsia="Times New Roman" w:cs="Times New Roman"/>
          <w:szCs w:val="24"/>
        </w:rPr>
        <w:t>η των Ελλήνων στην εκπαίδευση είναι απαραίτητη συνθήκη για κάθε αλλαγή, γιατί καλός πολίτης είναι ο σφαιρικά ενημερωμένος πολίτης. Και έναν τέτοιο πολίτη του 21</w:t>
      </w:r>
      <w:r>
        <w:rPr>
          <w:rFonts w:eastAsia="Times New Roman" w:cs="Times New Roman"/>
          <w:szCs w:val="24"/>
          <w:vertAlign w:val="superscript"/>
        </w:rPr>
        <w:t>ου</w:t>
      </w:r>
      <w:r>
        <w:rPr>
          <w:rFonts w:eastAsia="Times New Roman" w:cs="Times New Roman"/>
          <w:szCs w:val="24"/>
        </w:rPr>
        <w:t xml:space="preserve"> αιώνα πια θέλουμε να βγάλει το ελληνικό </w:t>
      </w:r>
      <w:proofErr w:type="spellStart"/>
      <w:r>
        <w:rPr>
          <w:rFonts w:eastAsia="Times New Roman" w:cs="Times New Roman"/>
          <w:szCs w:val="24"/>
        </w:rPr>
        <w:t>σχολειό</w:t>
      </w:r>
      <w:proofErr w:type="spellEnd"/>
      <w:r>
        <w:rPr>
          <w:rFonts w:eastAsia="Times New Roman" w:cs="Times New Roman"/>
          <w:szCs w:val="24"/>
        </w:rPr>
        <w:t xml:space="preserve">, έναν πολίτη που, όπως μας έλεγε ο </w:t>
      </w:r>
      <w:proofErr w:type="spellStart"/>
      <w:r>
        <w:rPr>
          <w:rFonts w:eastAsia="Times New Roman" w:cs="Times New Roman"/>
          <w:szCs w:val="24"/>
        </w:rPr>
        <w:t>Φερνάρντ</w:t>
      </w:r>
      <w:proofErr w:type="spellEnd"/>
      <w:r>
        <w:rPr>
          <w:rFonts w:eastAsia="Times New Roman" w:cs="Times New Roman"/>
          <w:szCs w:val="24"/>
        </w:rPr>
        <w:t xml:space="preserve"> </w:t>
      </w:r>
      <w:proofErr w:type="spellStart"/>
      <w:r>
        <w:rPr>
          <w:rFonts w:eastAsia="Times New Roman" w:cs="Times New Roman"/>
          <w:szCs w:val="24"/>
        </w:rPr>
        <w:t>Μ</w:t>
      </w:r>
      <w:r>
        <w:rPr>
          <w:rFonts w:eastAsia="Times New Roman" w:cs="Times New Roman"/>
          <w:szCs w:val="24"/>
        </w:rPr>
        <w:t>προντέλ</w:t>
      </w:r>
      <w:proofErr w:type="spellEnd"/>
      <w:r>
        <w:rPr>
          <w:rFonts w:eastAsia="Times New Roman" w:cs="Times New Roman"/>
          <w:szCs w:val="24"/>
        </w:rPr>
        <w:t xml:space="preserve">, θα πρέπει να καταλαβαίνει όχι μόνο τι γίνεται δίπλα του, αλλά όλες τις σελίδες της εφημερίδας που διαβάζει, να μπορεί δηλαδή να συμμετέχει σε όλες τις πτυχές του κοινωνικού γίγνεσθαι. </w:t>
      </w:r>
    </w:p>
    <w:p w14:paraId="6DF0DD08"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Εμείς λέμε ότι πρέπει να μπορούν οι μαθητές να κατανοήσουν πλή</w:t>
      </w:r>
      <w:r>
        <w:rPr>
          <w:rFonts w:eastAsia="Times New Roman" w:cs="Times New Roman"/>
          <w:szCs w:val="24"/>
        </w:rPr>
        <w:t xml:space="preserve">ρως την πραγματικότητα που τους περιβάλλει, όχι για να την αφήσουν ίδια, αλλά για να θελήσουν να την αλλάξουν, να τη φέρουν στα μέτρα των δικών τους ονείρων. </w:t>
      </w:r>
    </w:p>
    <w:p w14:paraId="6DF0DD09"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Ξέρω πως αυτές τις θέσεις ενδεχομένως να μην τις μοιραζόμαστε με όλες τις πτέρυγες του Κοινοβουλί</w:t>
      </w:r>
      <w:r>
        <w:rPr>
          <w:rFonts w:eastAsia="Times New Roman" w:cs="Times New Roman"/>
          <w:szCs w:val="24"/>
        </w:rPr>
        <w:t>ου ή να φαίνονται για κάποιους από εσάς εξαιρετικά ιδεαλιστικές. Και αυτό νομίζω ότι αποδεικνύεται και εμπειρικά, βλέποντας τη στρατηγική που εφαρμόστηκε τα τελευταία χρόνια στη χώρα μας στον χώρο της παιδείας, μια στρατηγική -θα το πω, παρά τα παχιά λόγια</w:t>
      </w:r>
      <w:r>
        <w:rPr>
          <w:rFonts w:eastAsia="Times New Roman" w:cs="Times New Roman"/>
          <w:szCs w:val="24"/>
        </w:rPr>
        <w:t xml:space="preserve">- υποβάθμισης στην ουσία και απαξίωσης του δημόσιου εκπαιδευτικού συστήματος, καθώς και πράγματα που έγιναν από τις κυβερνήσεις των τελευταίων χρόνων στο όνομα τάχα της ποιότητας, της μεταρρύθμισης, του εκσυγχρονισμού, της αξιοκρατίας και της αριστείας. </w:t>
      </w:r>
    </w:p>
    <w:p w14:paraId="6DF0DD0A"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μως, τα έργα και τα αποτελέσματά σας άλλα λένε, γιατί κατά την άποψή μου πραγματικά δεν είστε με την ποιότητα, αλλά με συγκεκριμένα συμφέροντα και στον χώρο της εκπαίδευσης. Οι τεράστιες μειώσεις κονδυλίων έπληξαν την ποιότητα της εκπαίδευσης, δεν την αναβ</w:t>
      </w:r>
      <w:r>
        <w:rPr>
          <w:rFonts w:eastAsia="Times New Roman" w:cs="Times New Roman"/>
          <w:szCs w:val="24"/>
        </w:rPr>
        <w:t xml:space="preserve">άθμισαν. Οι συγχωνεύσεις των σχολείων έπληξαν την ποιότητα. Η διαθεσιμότητα των καθηγητών των ΕΠΑΛ, η κατάργηση των δημοφιλών κατευθύνσεων έπληξε την ποιότητά τους και απέκλεισε από την εκπαίδευση όσα παιδιά δεν μπορούσαν </w:t>
      </w:r>
      <w:r>
        <w:rPr>
          <w:rFonts w:eastAsia="Times New Roman" w:cs="Times New Roman"/>
          <w:szCs w:val="24"/>
        </w:rPr>
        <w:lastRenderedPageBreak/>
        <w:t>να πληρώσουν ένα ιδιωτικό ΙΕΚ, που</w:t>
      </w:r>
      <w:r>
        <w:rPr>
          <w:rFonts w:eastAsia="Times New Roman" w:cs="Times New Roman"/>
          <w:szCs w:val="24"/>
        </w:rPr>
        <w:t xml:space="preserve"> και αυτά έπρεπε να αποκτήσουν πελατεία. Η διαθεσιμότητα των υπαλλήλων των πανεπιστημίων διέλυσε τις διοικητικές τους υπηρεσίες και έπληξε την ποιότητά τους. Οι κακές εργασιακές σχέσεις των εργαζομένων στα ιδιωτικά σχολεία πλήττουν την ποιότητα της δουλειά</w:t>
      </w:r>
      <w:r>
        <w:rPr>
          <w:rFonts w:eastAsia="Times New Roman" w:cs="Times New Roman"/>
          <w:szCs w:val="24"/>
        </w:rPr>
        <w:t xml:space="preserve">ς τους. </w:t>
      </w:r>
    </w:p>
    <w:p w14:paraId="6DF0DD0B"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Τα έργα σας λένε, επίσης, άλλα και σε ό,τι αφορά το ζήτημα των μεταρρυθμίσεων. Δεν είστε πραγματικά μεταρρυθμιστές. Οι μεταρρυθμίσεις σας, ιδίως στην τριτοβάθμια εκπαίδευση –και κυρίως αναφέρομαι στις μεταρρυθμίσεις εκείνες που έγιναν στην αρχή τη</w:t>
      </w:r>
      <w:r>
        <w:rPr>
          <w:rFonts w:eastAsia="Times New Roman" w:cs="Times New Roman"/>
          <w:szCs w:val="24"/>
        </w:rPr>
        <w:t xml:space="preserve">ς συγκυβέρνησής σας- ήταν μεταρρυθμίσεις που έκρυβαν έναν ιδιότυπο </w:t>
      </w:r>
      <w:proofErr w:type="spellStart"/>
      <w:r>
        <w:rPr>
          <w:rFonts w:eastAsia="Times New Roman" w:cs="Times New Roman"/>
          <w:szCs w:val="24"/>
        </w:rPr>
        <w:t>συμπλεγματισμό</w:t>
      </w:r>
      <w:proofErr w:type="spellEnd"/>
      <w:r>
        <w:rPr>
          <w:rFonts w:eastAsia="Times New Roman" w:cs="Times New Roman"/>
          <w:szCs w:val="24"/>
        </w:rPr>
        <w:t xml:space="preserve"> απέναντι στο δημόσιο πανεπιστήμιο και -για να θυμηθώ και το ομώνυμο θεατρικό έργο- μια λογική «Αρχοντοχωριάτη», γιατί τα συμβούλια ιδρύματος στα πανεπιστήμια ήταν κακές αντιγ</w:t>
      </w:r>
      <w:r>
        <w:rPr>
          <w:rFonts w:eastAsia="Times New Roman" w:cs="Times New Roman"/>
          <w:szCs w:val="24"/>
        </w:rPr>
        <w:t xml:space="preserve">ραφές ξένων δομών, γιατί δεν εφαρμόστηκαν με διάλογο, αλλά ως μια επιβολή. Αυτό δεν είναι μεταρρυθμιστική λογική. </w:t>
      </w:r>
    </w:p>
    <w:p w14:paraId="6DF0DD0C"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Εμείς θέλουμε τους φορείς της εκπαίδευσης και την κοινωνία μαζί μας, ακριβώς επειδή θέλουμε μεταρρυθμίσεις ουσιαστικές που να ριζώσουν και όχ</w:t>
      </w:r>
      <w:r>
        <w:rPr>
          <w:rFonts w:eastAsia="Times New Roman" w:cs="Times New Roman"/>
          <w:szCs w:val="24"/>
        </w:rPr>
        <w:t xml:space="preserve">ι να στήσουμε πάνω τους πολιτικές καριέρες. </w:t>
      </w:r>
    </w:p>
    <w:p w14:paraId="6DF0DD0D" w14:textId="77777777" w:rsidR="004C348C" w:rsidRDefault="00FF7E7F">
      <w:pPr>
        <w:spacing w:after="0" w:line="600" w:lineRule="auto"/>
        <w:ind w:firstLine="720"/>
        <w:jc w:val="both"/>
        <w:rPr>
          <w:rFonts w:eastAsia="Times New Roman"/>
          <w:szCs w:val="24"/>
        </w:rPr>
      </w:pPr>
      <w:r>
        <w:rPr>
          <w:rFonts w:eastAsia="Times New Roman"/>
          <w:szCs w:val="24"/>
        </w:rPr>
        <w:t xml:space="preserve">Τα έργα σας λένε, επίσης, ότι δεν είστε ούτε με την αξιοκρατία, αλλά με την ευνοιοκρατία. Τα </w:t>
      </w:r>
      <w:r>
        <w:rPr>
          <w:rFonts w:eastAsia="Times New Roman"/>
          <w:szCs w:val="24"/>
        </w:rPr>
        <w:t>σ</w:t>
      </w:r>
      <w:r>
        <w:rPr>
          <w:rFonts w:eastAsia="Times New Roman"/>
          <w:szCs w:val="24"/>
        </w:rPr>
        <w:t xml:space="preserve">υμβούλια </w:t>
      </w:r>
      <w:r>
        <w:rPr>
          <w:rFonts w:eastAsia="Times New Roman"/>
          <w:szCs w:val="24"/>
        </w:rPr>
        <w:t>ι</w:t>
      </w:r>
      <w:r>
        <w:rPr>
          <w:rFonts w:eastAsia="Times New Roman"/>
          <w:szCs w:val="24"/>
        </w:rPr>
        <w:t xml:space="preserve">δρύματος απέρριπταν με πολιτικά κριτήρια και με ερωτήσεις πολιτικών φρονημάτων υποψήφιους πρυτάνεις. Μέχρι </w:t>
      </w:r>
      <w:r>
        <w:rPr>
          <w:rFonts w:eastAsia="Times New Roman"/>
          <w:szCs w:val="24"/>
        </w:rPr>
        <w:t>και το Συμβούλιο της Επικρατείας έφτασε να ακυρώσει εκλογές στα πανεπιστήμια λόγω παρατυπιών. Αυτή είναι η αξιοκρατία σας;</w:t>
      </w:r>
    </w:p>
    <w:p w14:paraId="6DF0DD0E" w14:textId="77777777" w:rsidR="004C348C" w:rsidRDefault="00FF7E7F">
      <w:pPr>
        <w:spacing w:after="0" w:line="600" w:lineRule="auto"/>
        <w:ind w:firstLine="720"/>
        <w:jc w:val="both"/>
        <w:rPr>
          <w:rFonts w:eastAsia="Times New Roman"/>
          <w:szCs w:val="24"/>
        </w:rPr>
      </w:pPr>
      <w:r>
        <w:rPr>
          <w:rFonts w:eastAsia="Times New Roman"/>
          <w:szCs w:val="24"/>
        </w:rPr>
        <w:t>Τα έργα σας, επίσης, λένε άλλα, γιατί δεν είστε, όπως μας έχετε πει πρόσφατα, με το καλό δημόσιο σχολείο, αλλά υπέρ μιας γενικής λογι</w:t>
      </w:r>
      <w:r>
        <w:rPr>
          <w:rFonts w:eastAsia="Times New Roman"/>
          <w:szCs w:val="24"/>
        </w:rPr>
        <w:t>κής ιδιωτικοποίησης, γιατί οι ιδιαίτερες σχέσεις σας με ιδιοκτήτες ιδιωτικών σχολείων σάς έκαναν να υποστηρίξετε τη διάλυση των εργασιακών σχέσεων των καθηγητών των ιδιωτικών σχολείων και μαζί να τους στερήσετε τα εχέγγυα που είχαν για να κάνουν ανεπηρέαστ</w:t>
      </w:r>
      <w:r>
        <w:rPr>
          <w:rFonts w:eastAsia="Times New Roman"/>
          <w:szCs w:val="24"/>
        </w:rPr>
        <w:t>οι το λειτούργημά τους. Γι’ αυτό εμείς αποκαταστήσαμε τα δικαιώματα αυτά και το πλαίσιο εργασίας των ιδιωτικών εκπαιδευτικών.</w:t>
      </w:r>
    </w:p>
    <w:p w14:paraId="6DF0DD0F" w14:textId="77777777" w:rsidR="004C348C" w:rsidRDefault="00FF7E7F">
      <w:pPr>
        <w:spacing w:after="0" w:line="600" w:lineRule="auto"/>
        <w:ind w:firstLine="720"/>
        <w:jc w:val="both"/>
        <w:rPr>
          <w:rFonts w:eastAsia="Times New Roman"/>
          <w:szCs w:val="24"/>
        </w:rPr>
      </w:pPr>
      <w:r>
        <w:rPr>
          <w:rFonts w:eastAsia="Times New Roman"/>
          <w:szCs w:val="24"/>
        </w:rPr>
        <w:lastRenderedPageBreak/>
        <w:t>Τέλος, δεν είστε ούτε με την αριστεία που τόσο πολύ προβάλλετε, αλλά είστε με τον ελιτισμό. Άλλο πράγμα η αριστεία και άλλο ο ελιτ</w:t>
      </w:r>
      <w:r>
        <w:rPr>
          <w:rFonts w:eastAsia="Times New Roman"/>
          <w:szCs w:val="24"/>
        </w:rPr>
        <w:t>ισμός.</w:t>
      </w:r>
    </w:p>
    <w:p w14:paraId="6DF0DD10" w14:textId="77777777" w:rsidR="004C348C" w:rsidRDefault="00FF7E7F">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6DF0DD11" w14:textId="77777777" w:rsidR="004C348C" w:rsidRDefault="00FF7E7F">
      <w:pPr>
        <w:spacing w:after="0" w:line="600" w:lineRule="auto"/>
        <w:ind w:firstLine="720"/>
        <w:jc w:val="both"/>
        <w:rPr>
          <w:rFonts w:eastAsia="Times New Roman"/>
          <w:szCs w:val="24"/>
        </w:rPr>
      </w:pPr>
      <w:r>
        <w:rPr>
          <w:rFonts w:eastAsia="Times New Roman"/>
          <w:szCs w:val="24"/>
        </w:rPr>
        <w:t>Είστε με τα ακριβά σχολεία των λίγων. Είστε υπέρ της διατήρησης της κοινωνικής διάκρισης. Εμείς είμαστε υπέρ της ποιοτικής εκπαίδευσης των ίσων -προσέξτε, των ίσων όχι των ίδιων- ίσων ευκαιρι</w:t>
      </w:r>
      <w:r>
        <w:rPr>
          <w:rFonts w:eastAsia="Times New Roman"/>
          <w:szCs w:val="24"/>
        </w:rPr>
        <w:t xml:space="preserve">ών, που στόχο και ορίζοντά τους έχουν και το ίσο αποτέλεσμα. Γι’ αυτό καταβάλαμε κάθε δυνατή προσπάθεια και καταφέραμε να κρατήσουμε τη χρηματοδότηση της </w:t>
      </w:r>
      <w:r>
        <w:rPr>
          <w:rFonts w:eastAsia="Times New Roman"/>
          <w:szCs w:val="24"/>
        </w:rPr>
        <w:t>π</w:t>
      </w:r>
      <w:r>
        <w:rPr>
          <w:rFonts w:eastAsia="Times New Roman"/>
          <w:szCs w:val="24"/>
        </w:rPr>
        <w:t>αιδείας, παρά το ότι είχαμε έναν προϋπολογισμό μιας πιο ήπιας, αλλά προσαρμογής, δημοσιονομικής προσα</w:t>
      </w:r>
      <w:r>
        <w:rPr>
          <w:rFonts w:eastAsia="Times New Roman"/>
          <w:szCs w:val="24"/>
        </w:rPr>
        <w:t xml:space="preserve">ρμογής. </w:t>
      </w:r>
    </w:p>
    <w:p w14:paraId="6DF0DD12" w14:textId="77777777" w:rsidR="004C348C" w:rsidRDefault="00FF7E7F">
      <w:pPr>
        <w:spacing w:after="0" w:line="600" w:lineRule="auto"/>
        <w:ind w:firstLine="720"/>
        <w:jc w:val="both"/>
        <w:rPr>
          <w:rFonts w:eastAsia="Times New Roman"/>
          <w:szCs w:val="24"/>
        </w:rPr>
      </w:pPr>
      <w:r>
        <w:rPr>
          <w:rFonts w:eastAsia="Times New Roman"/>
          <w:szCs w:val="24"/>
        </w:rPr>
        <w:t xml:space="preserve">Ενώ η </w:t>
      </w:r>
      <w:r>
        <w:rPr>
          <w:rFonts w:eastAsia="Times New Roman"/>
          <w:szCs w:val="24"/>
        </w:rPr>
        <w:t>κ</w:t>
      </w:r>
      <w:r>
        <w:rPr>
          <w:rFonts w:eastAsia="Times New Roman"/>
          <w:szCs w:val="24"/>
        </w:rPr>
        <w:t>υβέρνηση του κ. Σαμαρά και του κ. Βενιζέλου είχε υπογράψει πως το 2018, σε δύο χρόνια δηλαδή από σήμερα, τα κονδύλια της Παιδείας θα έπεφταν στο 1,8% του ΑΕΠ, εμείς τα κρατήσαμε στο 2,8%. Όχι πως είναι υψηλό ποσοστό, αλλά τουλάχιστον το συγ</w:t>
      </w:r>
      <w:r>
        <w:rPr>
          <w:rFonts w:eastAsia="Times New Roman"/>
          <w:szCs w:val="24"/>
        </w:rPr>
        <w:t>κρατήσαμε.</w:t>
      </w:r>
    </w:p>
    <w:p w14:paraId="6DF0DD13" w14:textId="77777777" w:rsidR="004C348C" w:rsidRDefault="00FF7E7F">
      <w:pPr>
        <w:spacing w:after="0" w:line="600" w:lineRule="auto"/>
        <w:ind w:firstLine="720"/>
        <w:jc w:val="both"/>
        <w:rPr>
          <w:rFonts w:eastAsia="Times New Roman"/>
          <w:szCs w:val="24"/>
        </w:rPr>
      </w:pPr>
      <w:r>
        <w:rPr>
          <w:rFonts w:eastAsia="Times New Roman"/>
          <w:szCs w:val="24"/>
        </w:rPr>
        <w:lastRenderedPageBreak/>
        <w:t xml:space="preserve">Και βεβαίως να θυμίσω ότι όλα όσα εξαγγείλατε στη Διεθνή Έκθεση Θεσσαλονίκης –και μάλλον δεν το αποκρύπτετε- προφανώς για να υλοποιηθούν, προϋποθέτουν νέες περικοπές στην </w:t>
      </w:r>
      <w:r>
        <w:rPr>
          <w:rFonts w:eastAsia="Times New Roman"/>
          <w:szCs w:val="24"/>
        </w:rPr>
        <w:t>π</w:t>
      </w:r>
      <w:r>
        <w:rPr>
          <w:rFonts w:eastAsia="Times New Roman"/>
          <w:szCs w:val="24"/>
        </w:rPr>
        <w:t>αιδεία ύψους 800 εκατομμυρίων συνολικά. Από πού θα τα βρείτε;</w:t>
      </w:r>
    </w:p>
    <w:p w14:paraId="6DF0DD14" w14:textId="77777777" w:rsidR="004C348C" w:rsidRDefault="00FF7E7F">
      <w:pPr>
        <w:spacing w:after="0" w:line="600" w:lineRule="auto"/>
        <w:ind w:firstLine="720"/>
        <w:jc w:val="both"/>
        <w:rPr>
          <w:rFonts w:eastAsia="Times New Roman"/>
          <w:szCs w:val="24"/>
        </w:rPr>
      </w:pPr>
      <w:r>
        <w:rPr>
          <w:rFonts w:eastAsia="Times New Roman"/>
          <w:szCs w:val="24"/>
        </w:rPr>
        <w:t>Θα ήθελα σε</w:t>
      </w:r>
      <w:r>
        <w:rPr>
          <w:rFonts w:eastAsia="Times New Roman"/>
          <w:szCs w:val="24"/>
        </w:rPr>
        <w:t xml:space="preserve"> αυτό, το σημείο, κυρίες και κύριοι συνάδελφοι, να πω και κάτι ακόμα. Εσείς που περιφέρετε περίτρανα το κουστούμι του Ευρωπαίου, εσείς που από την Ευρώπη αφήνετε στην άκρη τον </w:t>
      </w:r>
      <w:r>
        <w:rPr>
          <w:rFonts w:eastAsia="Times New Roman"/>
          <w:szCs w:val="24"/>
        </w:rPr>
        <w:t>δ</w:t>
      </w:r>
      <w:r>
        <w:rPr>
          <w:rFonts w:eastAsia="Times New Roman"/>
          <w:szCs w:val="24"/>
        </w:rPr>
        <w:t>ιαφωτισμό και τους αγώνες των ευρωπαϊκών λαών και κυρίως αναφέρεστε στο κανονισ</w:t>
      </w:r>
      <w:r>
        <w:rPr>
          <w:rFonts w:eastAsia="Times New Roman"/>
          <w:szCs w:val="24"/>
        </w:rPr>
        <w:t xml:space="preserve">τικό πλαίσιο της λιτότητας και στους κανόνες τα τελευταία χρόνια, θέλω να μας πείτε ποια ευρωπαϊκή χώρα θα έδινε 1,8% του ΑΕΠ της για την </w:t>
      </w:r>
      <w:r>
        <w:rPr>
          <w:rFonts w:eastAsia="Times New Roman"/>
          <w:szCs w:val="24"/>
        </w:rPr>
        <w:t>π</w:t>
      </w:r>
      <w:r>
        <w:rPr>
          <w:rFonts w:eastAsia="Times New Roman"/>
          <w:szCs w:val="24"/>
        </w:rPr>
        <w:t>αιδεία και θα ήθελε να ονομάζεται ευρωπαϊκή;</w:t>
      </w:r>
    </w:p>
    <w:p w14:paraId="6DF0DD15" w14:textId="77777777" w:rsidR="004C348C" w:rsidRDefault="00FF7E7F">
      <w:pPr>
        <w:spacing w:after="0" w:line="600" w:lineRule="auto"/>
        <w:ind w:firstLine="720"/>
        <w:jc w:val="both"/>
        <w:rPr>
          <w:rFonts w:eastAsia="Times New Roman"/>
          <w:szCs w:val="24"/>
        </w:rPr>
      </w:pPr>
      <w:r>
        <w:rPr>
          <w:rFonts w:eastAsia="Times New Roman"/>
          <w:szCs w:val="24"/>
        </w:rPr>
        <w:t>Κυρίες και κύριοι συνάδελφοι, εμείς επιλέξαμε να κινηθούμε σε μια διαδικ</w:t>
      </w:r>
      <w:r>
        <w:rPr>
          <w:rFonts w:eastAsia="Times New Roman"/>
          <w:szCs w:val="24"/>
        </w:rPr>
        <w:t xml:space="preserve">ασία μεταρρύθμισης της </w:t>
      </w:r>
      <w:r>
        <w:rPr>
          <w:rFonts w:eastAsia="Times New Roman"/>
          <w:szCs w:val="24"/>
        </w:rPr>
        <w:t>π</w:t>
      </w:r>
      <w:r>
        <w:rPr>
          <w:rFonts w:eastAsia="Times New Roman"/>
          <w:szCs w:val="24"/>
        </w:rPr>
        <w:t xml:space="preserve">αιδείας, σε δύσκολες συνθήκες, αλλά με τον πλέον ορθό τρόπο, όχι με το κεφάλι κάτω και τα πόδια απάνω. Γι’ αυτό και επιλέξαμε να ρίξουμε πρώτα βάρος στη βάση του εκπαιδευτικού συστήματος, στα </w:t>
      </w:r>
      <w:r>
        <w:rPr>
          <w:rFonts w:eastAsia="Times New Roman"/>
          <w:szCs w:val="24"/>
        </w:rPr>
        <w:lastRenderedPageBreak/>
        <w:t xml:space="preserve">πόδια του εκπαιδευτικού συστήματος, στο </w:t>
      </w:r>
      <w:proofErr w:type="spellStart"/>
      <w:r>
        <w:rPr>
          <w:rFonts w:eastAsia="Times New Roman"/>
          <w:szCs w:val="24"/>
        </w:rPr>
        <w:t>σχολειό</w:t>
      </w:r>
      <w:proofErr w:type="spellEnd"/>
      <w:r>
        <w:rPr>
          <w:rFonts w:eastAsia="Times New Roman"/>
          <w:szCs w:val="24"/>
        </w:rPr>
        <w:t xml:space="preserve"> και μάλιστα στο δημοτικό, αντίθετα με την πρακτική να ξεκινούν οι αλλαγές από την ανώτατη βαθμίδα για λόγους εντυπωσιασμού και επικοινωνιακούς. </w:t>
      </w:r>
    </w:p>
    <w:p w14:paraId="6DF0DD16" w14:textId="77777777" w:rsidR="004C348C" w:rsidRDefault="00FF7E7F">
      <w:pPr>
        <w:spacing w:after="0" w:line="600" w:lineRule="auto"/>
        <w:ind w:firstLine="720"/>
        <w:jc w:val="both"/>
        <w:rPr>
          <w:rFonts w:eastAsia="Times New Roman"/>
          <w:szCs w:val="24"/>
        </w:rPr>
      </w:pPr>
      <w:r>
        <w:rPr>
          <w:rFonts w:eastAsia="Times New Roman"/>
          <w:szCs w:val="24"/>
        </w:rPr>
        <w:t>Σκοπός μας είναι η δημιουργία ενός σχολείου για όλους και για όλες, που θα παρέχει ίσες ευκαιρίες και δ</w:t>
      </w:r>
      <w:r>
        <w:rPr>
          <w:rFonts w:eastAsia="Times New Roman"/>
          <w:szCs w:val="24"/>
        </w:rPr>
        <w:t xml:space="preserve">εν θα διευρύνει τις ταξικές και πολιτισμικές διαφορές, ένα σχολείο δημόσιο, δωρεάν, δημοκρατικό, ανθρωπιστικό, που θα αναδεικνύει τα ταλέντα και τις δεξιότητες των παιδιών και δεν θα τις ισοπεδώνει, που θα ενθαρρύνει τη συλλογική βελτίωση και τη συλλογική </w:t>
      </w:r>
      <w:r>
        <w:rPr>
          <w:rFonts w:eastAsia="Times New Roman"/>
          <w:szCs w:val="24"/>
        </w:rPr>
        <w:t>πρόοδο των μαθητών.</w:t>
      </w:r>
    </w:p>
    <w:p w14:paraId="6DF0DD17" w14:textId="77777777" w:rsidR="004C348C" w:rsidRDefault="00FF7E7F">
      <w:pPr>
        <w:spacing w:after="0" w:line="600" w:lineRule="auto"/>
        <w:ind w:firstLine="720"/>
        <w:jc w:val="both"/>
        <w:rPr>
          <w:rFonts w:eastAsia="Times New Roman"/>
          <w:szCs w:val="24"/>
        </w:rPr>
      </w:pPr>
      <w:r>
        <w:rPr>
          <w:rFonts w:eastAsia="Times New Roman"/>
          <w:szCs w:val="24"/>
        </w:rPr>
        <w:t>Εμείς το πιστεύουμε βαθιά: Κανείς δεν αριστεύει μόνος του. Όλοι στηρίζονται –είτε το αναγνωρίζουν είτε όχι- σε πράγματα που έχουν προκύψει ως συλλογικό έργο, στις γνώσεις, στις υποδομές, στην κουλτούρα.</w:t>
      </w:r>
    </w:p>
    <w:p w14:paraId="6DF0DD18" w14:textId="77777777" w:rsidR="004C348C" w:rsidRDefault="00FF7E7F">
      <w:pPr>
        <w:spacing w:after="0" w:line="600" w:lineRule="auto"/>
        <w:ind w:firstLine="720"/>
        <w:jc w:val="both"/>
        <w:rPr>
          <w:rFonts w:eastAsia="Times New Roman"/>
          <w:szCs w:val="24"/>
        </w:rPr>
      </w:pPr>
      <w:r>
        <w:rPr>
          <w:rFonts w:eastAsia="Times New Roman"/>
          <w:szCs w:val="24"/>
        </w:rPr>
        <w:t xml:space="preserve">Δεν παραγνωρίζουμε τον προσωπικό </w:t>
      </w:r>
      <w:r>
        <w:rPr>
          <w:rFonts w:eastAsia="Times New Roman"/>
          <w:szCs w:val="24"/>
        </w:rPr>
        <w:t>κόπο καθενός. Αλίμονο. Εμείς θέλουμε ένα σχολείο που να δίνει τις δυνατότητες σε όλους να μπορούν να γίνουν άριστοι.</w:t>
      </w:r>
    </w:p>
    <w:p w14:paraId="6DF0DD1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έχουμε ήδη προχωρήσει σε συγκεκριμένες παρεμβάσεις. Πρώτα και κύρια αποκαταστήσαμε την κανονικότητα στα </w:t>
      </w:r>
      <w:proofErr w:type="spellStart"/>
      <w:r>
        <w:rPr>
          <w:rFonts w:eastAsia="Times New Roman" w:cs="Times New Roman"/>
          <w:szCs w:val="24"/>
        </w:rPr>
        <w:t>σχολειά</w:t>
      </w:r>
      <w:proofErr w:type="spellEnd"/>
      <w:r>
        <w:rPr>
          <w:rFonts w:eastAsia="Times New Roman" w:cs="Times New Roman"/>
          <w:szCs w:val="24"/>
        </w:rPr>
        <w:t xml:space="preserve"> μας μετά από επτά και π</w:t>
      </w:r>
      <w:r>
        <w:rPr>
          <w:rFonts w:eastAsia="Times New Roman" w:cs="Times New Roman"/>
          <w:szCs w:val="24"/>
        </w:rPr>
        <w:t>λέον χρόνια. Όλα τα σχολεία φέτος για πρώτη φορά άνοιξαν χωρίς ελλείψεις σε βιβλία και καθηγητές.</w:t>
      </w:r>
    </w:p>
    <w:p w14:paraId="6DF0DD1A" w14:textId="77777777" w:rsidR="004C348C" w:rsidRDefault="00FF7E7F">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6DF0DD1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Πρώτη φορά έγιναν τόσες πολλές προσλήψεις, τόσο νωρίς</w:t>
      </w:r>
      <w:r>
        <w:rPr>
          <w:rFonts w:eastAsia="Times New Roman" w:cs="Times New Roman"/>
          <w:szCs w:val="24"/>
        </w:rPr>
        <w:t>,</w:t>
      </w:r>
      <w:r>
        <w:rPr>
          <w:rFonts w:eastAsia="Times New Roman" w:cs="Times New Roman"/>
          <w:szCs w:val="24"/>
        </w:rPr>
        <w:t xml:space="preserve"> ακόμα και στα πιο ακριτικά χωριά, ακόμα και σ</w:t>
      </w:r>
      <w:r>
        <w:rPr>
          <w:rFonts w:eastAsia="Times New Roman" w:cs="Times New Roman"/>
          <w:szCs w:val="24"/>
        </w:rPr>
        <w:t>τα πιο απομακρυσμένα νησιά μας. Πρώτη φορά τα σχολεία ξεκίνησαν κατευθείαν με εξάωρο πρόγραμμα. Και ξέρετε, όσο και αν θέλετε να τα κρύβετε αυτά, η κοινωνία τα καταλαβαίνει</w:t>
      </w:r>
      <w:r>
        <w:rPr>
          <w:rFonts w:eastAsia="Times New Roman" w:cs="Times New Roman"/>
          <w:szCs w:val="24"/>
        </w:rPr>
        <w:t>,</w:t>
      </w:r>
      <w:r>
        <w:rPr>
          <w:rFonts w:eastAsia="Times New Roman" w:cs="Times New Roman"/>
          <w:szCs w:val="24"/>
        </w:rPr>
        <w:t xml:space="preserve"> γιατί στέλνει τα παιδιά της και βλέπει τι γίνεται. </w:t>
      </w:r>
    </w:p>
    <w:p w14:paraId="6DF0DD1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Πρώτη φορά ξεκίνησαν τα </w:t>
      </w:r>
      <w:proofErr w:type="spellStart"/>
      <w:r>
        <w:rPr>
          <w:rFonts w:eastAsia="Times New Roman" w:cs="Times New Roman"/>
          <w:szCs w:val="24"/>
        </w:rPr>
        <w:t>σχολει</w:t>
      </w:r>
      <w:r>
        <w:rPr>
          <w:rFonts w:eastAsia="Times New Roman" w:cs="Times New Roman"/>
          <w:szCs w:val="24"/>
        </w:rPr>
        <w:t>ά</w:t>
      </w:r>
      <w:proofErr w:type="spellEnd"/>
      <w:r>
        <w:rPr>
          <w:rFonts w:eastAsia="Times New Roman" w:cs="Times New Roman"/>
          <w:szCs w:val="24"/>
        </w:rPr>
        <w:t xml:space="preserve"> μας με τα βιβλία στη θέση τους. Είκοσι τέσσερα εκατομμύρια βιβλία από τα μέσα του καλοκαιριού είναι σε όλα τα σχολεία μας. Δεν μοιράσαμε εμείς για μια ακόμη φορά φωτοτυπίες φέτος. </w:t>
      </w:r>
    </w:p>
    <w:p w14:paraId="6DF0DD1D" w14:textId="77777777" w:rsidR="004C348C" w:rsidRDefault="00FF7E7F">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6DF0DD1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κάτι ακόμη. Φέτος πρώτη φορά εφαρμόστηκε ο νόμος που δίνει προτεραιότητα στις προσλήψεις στον εξαιρετικά ευαίσθητο τομέα της ειδικής αγωγής, που συνολικά θα προσληφθούν εννιά χιλιάδες εκατό εκπαιδευτικοί. </w:t>
      </w:r>
    </w:p>
    <w:p w14:paraId="6DF0DD1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Εμείς θέλουμε και αυτά τα παιδιά, με τις ειδικ</w:t>
      </w:r>
      <w:r>
        <w:rPr>
          <w:rFonts w:eastAsia="Times New Roman" w:cs="Times New Roman"/>
          <w:szCs w:val="24"/>
        </w:rPr>
        <w:t xml:space="preserve">ές μαθησιακές ανάγκες, να μπορούν να είναι περήφανα για τον εαυτό τους. Θέλουμε και οι δικοί τους γονείς να είναι χαρούμενοι και να τα βλέπουν να προοδεύουν. Γι’ αυτό και φροντίζουμε για αυτά τα παιδιά να φτιάξουμε ακόμη και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ε</w:t>
      </w:r>
      <w:r>
        <w:rPr>
          <w:rFonts w:eastAsia="Times New Roman" w:cs="Times New Roman"/>
          <w:szCs w:val="24"/>
        </w:rPr>
        <w:t xml:space="preserve">παγγελματικό </w:t>
      </w:r>
      <w:r>
        <w:rPr>
          <w:rFonts w:eastAsia="Times New Roman" w:cs="Times New Roman"/>
          <w:szCs w:val="24"/>
        </w:rPr>
        <w:t>λ</w:t>
      </w:r>
      <w:r>
        <w:rPr>
          <w:rFonts w:eastAsia="Times New Roman" w:cs="Times New Roman"/>
          <w:szCs w:val="24"/>
        </w:rPr>
        <w:t>ύκειο</w:t>
      </w:r>
      <w:r w:rsidRPr="000C63A3">
        <w:rPr>
          <w:rFonts w:eastAsia="Times New Roman" w:cs="Times New Roman"/>
          <w:szCs w:val="24"/>
        </w:rPr>
        <w:t>,</w:t>
      </w:r>
      <w:r>
        <w:rPr>
          <w:rFonts w:eastAsia="Times New Roman" w:cs="Times New Roman"/>
          <w:szCs w:val="24"/>
        </w:rPr>
        <w:t xml:space="preserve"> για να είναι δημιουργικά και να ζουν μια ζωή δική τους, όχι μια ζωή δανεισμένη και εξαρτημένη από τους άλλους. </w:t>
      </w:r>
    </w:p>
    <w:p w14:paraId="6DF0DD2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Εφαρμόζουμε επίσης το ολοήμερο νηπιαγωγείο. Έχουμε περισσότερα τμήματα και μάλιστα με λιγότερα νήπια σε κάθε τμήμα από πέρυσι. Προχωρήσαμε στη </w:t>
      </w:r>
      <w:r>
        <w:rPr>
          <w:rFonts w:eastAsia="Times New Roman" w:cs="Times New Roman"/>
          <w:szCs w:val="24"/>
        </w:rPr>
        <w:t xml:space="preserve">γενίκευση του νέου τύπου ολοήμερου σχολείου. Πλέον όχι μόνο το </w:t>
      </w:r>
      <w:r>
        <w:rPr>
          <w:rFonts w:eastAsia="Times New Roman" w:cs="Times New Roman"/>
          <w:szCs w:val="24"/>
        </w:rPr>
        <w:t xml:space="preserve">1/3 </w:t>
      </w:r>
      <w:r>
        <w:rPr>
          <w:rFonts w:eastAsia="Times New Roman" w:cs="Times New Roman"/>
          <w:szCs w:val="24"/>
        </w:rPr>
        <w:t>των δημοτικών, αλλά όλα τα σχολεία θα μπορούν να λειτουργούν ως ολοήμερα</w:t>
      </w:r>
      <w:r>
        <w:rPr>
          <w:rFonts w:eastAsia="Times New Roman" w:cs="Times New Roman"/>
          <w:szCs w:val="24"/>
        </w:rPr>
        <w:t>,</w:t>
      </w:r>
      <w:r>
        <w:rPr>
          <w:rFonts w:eastAsia="Times New Roman" w:cs="Times New Roman"/>
          <w:szCs w:val="24"/>
        </w:rPr>
        <w:t xml:space="preserve"> εμπλουτισμένα με νέα μαθήματα. Επομένως όχι απλώς δεν καταργούμε τα ολοήμερα, όπως μας κατηγορούσε η Νέα Δημοκρατία</w:t>
      </w:r>
      <w:r>
        <w:rPr>
          <w:rFonts w:eastAsia="Times New Roman" w:cs="Times New Roman"/>
          <w:szCs w:val="24"/>
        </w:rPr>
        <w:t>, αλλά τα διευρύνουμε και τα αναβαθμίζουμε.</w:t>
      </w:r>
    </w:p>
    <w:p w14:paraId="6DF0DD2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μια που λέμε για το σχολείο, επιτρέψτε μου να αναφερθώ σε αυτό το σημείο και στο ζήτημα που πολύ στραβά έχει ανοίξει στην επικαιρότητα, το ζήτημα των Θρησκευτικών. Το μάθημα των </w:t>
      </w:r>
      <w:r>
        <w:rPr>
          <w:rFonts w:eastAsia="Times New Roman" w:cs="Times New Roman"/>
          <w:szCs w:val="24"/>
        </w:rPr>
        <w:t>Θ</w:t>
      </w:r>
      <w:r>
        <w:rPr>
          <w:rFonts w:eastAsia="Times New Roman" w:cs="Times New Roman"/>
          <w:szCs w:val="24"/>
        </w:rPr>
        <w:t>ρησκευτικών δεν μπορεί να έχε</w:t>
      </w:r>
      <w:r>
        <w:rPr>
          <w:rFonts w:eastAsia="Times New Roman" w:cs="Times New Roman"/>
          <w:szCs w:val="24"/>
        </w:rPr>
        <w:t>ι πια ομολογιακό χαρακτήρα. Σε καμ</w:t>
      </w:r>
      <w:r>
        <w:rPr>
          <w:rFonts w:eastAsia="Times New Roman" w:cs="Times New Roman"/>
          <w:szCs w:val="24"/>
        </w:rPr>
        <w:t>μ</w:t>
      </w:r>
      <w:r>
        <w:rPr>
          <w:rFonts w:eastAsia="Times New Roman" w:cs="Times New Roman"/>
          <w:szCs w:val="24"/>
        </w:rPr>
        <w:t xml:space="preserve">ία άλλη ευρωπαϊκή χώρα δεν συμβαίνει αυτό. </w:t>
      </w:r>
    </w:p>
    <w:p w14:paraId="6DF0DD2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Όμως, ούτε οι ώρες του μειώνονται ούτε μάθημα επιλογής γίνεται ούτε χάνεται η βασική αναφορά στο ορθόδοξο χριστιανικό δόγμα. Και πώς θα μπορούσε</w:t>
      </w:r>
      <w:r>
        <w:rPr>
          <w:rFonts w:eastAsia="Times New Roman" w:cs="Times New Roman"/>
          <w:szCs w:val="24"/>
        </w:rPr>
        <w:t>,</w:t>
      </w:r>
      <w:r>
        <w:rPr>
          <w:rFonts w:eastAsia="Times New Roman" w:cs="Times New Roman"/>
          <w:szCs w:val="24"/>
        </w:rPr>
        <w:t xml:space="preserve"> άλλωστε, αφού είναι το κυρίαρχο</w:t>
      </w:r>
      <w:r>
        <w:rPr>
          <w:rFonts w:eastAsia="Times New Roman" w:cs="Times New Roman"/>
          <w:szCs w:val="24"/>
        </w:rPr>
        <w:t xml:space="preserve"> στη χώρα μας και καθοριστικό στη διαμόρφωση της σύγχρονης πολιτισμικής μας ταυτότητας;</w:t>
      </w:r>
    </w:p>
    <w:p w14:paraId="6DF0DD2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Ωστόσο, το μάθημα των </w:t>
      </w:r>
      <w:r>
        <w:rPr>
          <w:rFonts w:eastAsia="Times New Roman" w:cs="Times New Roman"/>
          <w:szCs w:val="24"/>
        </w:rPr>
        <w:t>Θ</w:t>
      </w:r>
      <w:r>
        <w:rPr>
          <w:rFonts w:eastAsia="Times New Roman" w:cs="Times New Roman"/>
          <w:szCs w:val="24"/>
        </w:rPr>
        <w:t xml:space="preserve">ρησκευτικών στα σχολεία </w:t>
      </w:r>
      <w:r>
        <w:rPr>
          <w:rFonts w:eastAsia="Times New Roman" w:cs="Times New Roman"/>
          <w:szCs w:val="24"/>
        </w:rPr>
        <w:t>–</w:t>
      </w:r>
      <w:r>
        <w:rPr>
          <w:rFonts w:eastAsia="Times New Roman" w:cs="Times New Roman"/>
          <w:szCs w:val="24"/>
        </w:rPr>
        <w:t xml:space="preserve">ιδίως στις μέρες μας, που στα </w:t>
      </w:r>
      <w:proofErr w:type="spellStart"/>
      <w:r>
        <w:rPr>
          <w:rFonts w:eastAsia="Times New Roman" w:cs="Times New Roman"/>
          <w:szCs w:val="24"/>
        </w:rPr>
        <w:t>σχολειά</w:t>
      </w:r>
      <w:proofErr w:type="spellEnd"/>
      <w:r>
        <w:rPr>
          <w:rFonts w:eastAsia="Times New Roman" w:cs="Times New Roman"/>
          <w:szCs w:val="24"/>
        </w:rPr>
        <w:t xml:space="preserve"> μας δεν φοιτούν μονάχα παιδιά ενός δόγματος ή μιας θρησκείας</w:t>
      </w:r>
      <w:r>
        <w:rPr>
          <w:rFonts w:eastAsia="Times New Roman" w:cs="Times New Roman"/>
          <w:szCs w:val="24"/>
        </w:rPr>
        <w:t>–</w:t>
      </w:r>
      <w:r>
        <w:rPr>
          <w:rFonts w:eastAsia="Times New Roman" w:cs="Times New Roman"/>
          <w:szCs w:val="24"/>
        </w:rPr>
        <w:t xml:space="preserve"> οφείλει να κάνει του</w:t>
      </w:r>
      <w:r>
        <w:rPr>
          <w:rFonts w:eastAsia="Times New Roman" w:cs="Times New Roman"/>
          <w:szCs w:val="24"/>
        </w:rPr>
        <w:t xml:space="preserve">ς μαθητές πρωτίστως να κατανοήσουν τη θρησκευτικότητα ως πτυχή της κοινωνικής πραγματικότητας. </w:t>
      </w:r>
    </w:p>
    <w:p w14:paraId="6DF0DD2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Θέλω να ξεκαθαρίσω ότι την ευθύνη για το περιεχόμενο της διδασκαλίας έχει το Ινστιτούτο Εκπαιδευτικής Πολιτικής, που οφείλει βεβαίως να λαμβάνει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όλ</w:t>
      </w:r>
      <w:r>
        <w:rPr>
          <w:rFonts w:eastAsia="Times New Roman" w:cs="Times New Roman"/>
          <w:szCs w:val="24"/>
        </w:rPr>
        <w:t>ες τις απόψεις, αλλά κυρίως οφείλει να λαμβάνει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τις αρχές της παιδαγωγικής επιστήμης αλλά και της </w:t>
      </w:r>
      <w:r>
        <w:rPr>
          <w:rFonts w:eastAsia="Times New Roman" w:cs="Times New Roman"/>
          <w:szCs w:val="24"/>
        </w:rPr>
        <w:t>θ</w:t>
      </w:r>
      <w:r>
        <w:rPr>
          <w:rFonts w:eastAsia="Times New Roman" w:cs="Times New Roman"/>
          <w:szCs w:val="24"/>
        </w:rPr>
        <w:t>εολογίας.</w:t>
      </w:r>
    </w:p>
    <w:p w14:paraId="6DF0DD2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Φέτος, λοιπόν, στα </w:t>
      </w:r>
      <w:proofErr w:type="spellStart"/>
      <w:r>
        <w:rPr>
          <w:rFonts w:eastAsia="Times New Roman" w:cs="Times New Roman"/>
          <w:szCs w:val="24"/>
        </w:rPr>
        <w:t>σχολειά</w:t>
      </w:r>
      <w:proofErr w:type="spellEnd"/>
      <w:r>
        <w:rPr>
          <w:rFonts w:eastAsia="Times New Roman" w:cs="Times New Roman"/>
          <w:szCs w:val="24"/>
        </w:rPr>
        <w:t xml:space="preserve"> μας θα ξεκινήσουν δοκιμαστικά τα νέα αναλυτικά προγράμματα, στα οποία κατέληξε μετά από πολύχρονο διάλογο τ</w:t>
      </w:r>
      <w:r>
        <w:rPr>
          <w:rFonts w:eastAsia="Times New Roman" w:cs="Times New Roman"/>
          <w:szCs w:val="24"/>
        </w:rPr>
        <w:t>ο Ινστιτούτο Εκπαιδευτικής Πολιτικής. Αυτό δεν σημαίνει ότι ο διάλογος δεν θα συνεχιστεί. Στο τέλος της χρονιάς θα αξιολογηθούν και θα καταγραφούν οι όποιες παρατηρήσεις και τυχόν διορθώσεις, ώστε να ξεκινήσει και η συγγραφή του κατάλληλου σχολικού βιβλίου</w:t>
      </w:r>
      <w:r>
        <w:rPr>
          <w:rFonts w:eastAsia="Times New Roman" w:cs="Times New Roman"/>
          <w:szCs w:val="24"/>
        </w:rPr>
        <w:t xml:space="preserve">. </w:t>
      </w:r>
    </w:p>
    <w:p w14:paraId="6DF0DD2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Σ’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διάλογο προφανώς είναι ευπρόσδεκτες οι απόψεις της Εκκλησίας, αλλά η τελική κρίση θα γίνει –και θέλω να πιστεύω σε πνεύμα σύνθεσης και συνεννόησης- από το Ινστιτούτο Εκπαιδευτικής Πολιτικής. Σεβόμαστε την Εκκλησία. Αναγνωρίζουμε την αδιαμφι</w:t>
      </w:r>
      <w:r>
        <w:rPr>
          <w:rFonts w:eastAsia="Times New Roman" w:cs="Times New Roman"/>
          <w:szCs w:val="24"/>
        </w:rPr>
        <w:t xml:space="preserve">σβήτητη παρουσία της στη συνείδηση του λαού μας μέσα στο διάβα της ιστορίας του. </w:t>
      </w:r>
    </w:p>
    <w:p w14:paraId="6DF0DD2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Συζητούμε όμως μαζί της σε πνεύμα σεβασμού αλλά και διακριτών ρόλων. Σήμερα ειδικά αναγνωρίζουμε στην πλειονότητα των ιεραρχών –στην πλειονότητα</w:t>
      </w:r>
      <w:r>
        <w:rPr>
          <w:rFonts w:eastAsia="Times New Roman" w:cs="Times New Roman"/>
          <w:szCs w:val="24"/>
        </w:rPr>
        <w:t>,</w:t>
      </w:r>
      <w:r>
        <w:rPr>
          <w:rFonts w:eastAsia="Times New Roman" w:cs="Times New Roman"/>
          <w:szCs w:val="24"/>
        </w:rPr>
        <w:t xml:space="preserve"> επαναλαμβάνω- το</w:t>
      </w:r>
      <w:r>
        <w:rPr>
          <w:rFonts w:eastAsia="Times New Roman" w:cs="Times New Roman"/>
          <w:szCs w:val="24"/>
        </w:rPr>
        <w:t>ν</w:t>
      </w:r>
      <w:r>
        <w:rPr>
          <w:rFonts w:eastAsia="Times New Roman" w:cs="Times New Roman"/>
          <w:szCs w:val="24"/>
        </w:rPr>
        <w:t xml:space="preserve"> σημαντικό </w:t>
      </w:r>
      <w:r>
        <w:rPr>
          <w:rFonts w:eastAsia="Times New Roman" w:cs="Times New Roman"/>
          <w:szCs w:val="24"/>
        </w:rPr>
        <w:t xml:space="preserve">ρόλο που έχουν διαδραματίσει στο προσφυγικό ζήτημα. Η συνεννόησή μας εδράζεται για εμάς στην αρχή της θρησκευτικής ουδετερότητας τους κράτους, όχι των ανθρώπων, αλλά του κράτους ως θεσμού. </w:t>
      </w:r>
    </w:p>
    <w:p w14:paraId="6DF0DD2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Και περιμένουμε με ενδιαφέρον να ακούσουμε ανοικτά σήμερα εδώ τι θ</w:t>
      </w:r>
      <w:r>
        <w:rPr>
          <w:rFonts w:eastAsia="Times New Roman" w:cs="Times New Roman"/>
          <w:szCs w:val="24"/>
        </w:rPr>
        <w:t>έση παίρνουν όλα τα κόμματα, όλες οι πολιτικές πτέρυγες, όλοι οι υποστηρικτές της φιλελεύθερης ατζέντας για το ζήτημα αυτό.</w:t>
      </w:r>
    </w:p>
    <w:p w14:paraId="6DF0DD2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συνεχίζουμε τις αλλαγές στη βάση του εκπαιδευτικού μας συστήματος και με τις αλλαγές που προγραμματίζου</w:t>
      </w:r>
      <w:r>
        <w:rPr>
          <w:rFonts w:eastAsia="Times New Roman" w:cs="Times New Roman"/>
          <w:szCs w:val="24"/>
        </w:rPr>
        <w:t xml:space="preserve">με στο </w:t>
      </w:r>
      <w:r>
        <w:rPr>
          <w:rFonts w:eastAsia="Times New Roman" w:cs="Times New Roman"/>
          <w:szCs w:val="24"/>
        </w:rPr>
        <w:t>γ</w:t>
      </w:r>
      <w:r>
        <w:rPr>
          <w:rFonts w:eastAsia="Times New Roman" w:cs="Times New Roman"/>
          <w:szCs w:val="24"/>
        </w:rPr>
        <w:t xml:space="preserve">υμνάσιο. Αλλάζουμε τον </w:t>
      </w:r>
      <w:proofErr w:type="spellStart"/>
      <w:r>
        <w:rPr>
          <w:rFonts w:eastAsia="Times New Roman" w:cs="Times New Roman"/>
          <w:szCs w:val="24"/>
        </w:rPr>
        <w:t>εξετασιοκεντρικό</w:t>
      </w:r>
      <w:proofErr w:type="spellEnd"/>
      <w:r>
        <w:rPr>
          <w:rFonts w:eastAsia="Times New Roman" w:cs="Times New Roman"/>
          <w:szCs w:val="24"/>
        </w:rPr>
        <w:t xml:space="preserve"> χαρακτήρα του σχολείου. Ορίζουμε πως οι προαγωγικές εξετάσεις δεν θα γίνονται σε τόσα πολλά μαθήματα πια, ώστε το σχολείο να είναι ένα «εξεταστικό κάτεργο», αλλά θα γίνονται μόνο σε τέσσερα μαθήματα. Και σε ό</w:t>
      </w:r>
      <w:r>
        <w:rPr>
          <w:rFonts w:eastAsia="Times New Roman" w:cs="Times New Roman"/>
          <w:szCs w:val="24"/>
        </w:rPr>
        <w:t xml:space="preserve">σα παιδιά δεν πετυχαίνουν, θα τους προσφέρουμε άμεσα επιπλέον ενισχυτική διδασκαλία και θα δίνουν ξανά εξετάσεις σε δεκαπέντε ημέρες. </w:t>
      </w:r>
    </w:p>
    <w:p w14:paraId="6DF0DD2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Και όλα αυτά όχι επειδή είμαστε με τη λογική της ήσσονος προσπάθειας και με τον λαϊκισμό, όπως μας καταλογίζουν στελέχη τ</w:t>
      </w:r>
      <w:r>
        <w:rPr>
          <w:rFonts w:eastAsia="Times New Roman" w:cs="Times New Roman"/>
          <w:szCs w:val="24"/>
        </w:rPr>
        <w:t xml:space="preserve">ης </w:t>
      </w:r>
      <w:r>
        <w:rPr>
          <w:rFonts w:eastAsia="Times New Roman" w:cs="Times New Roman"/>
          <w:szCs w:val="24"/>
        </w:rPr>
        <w:t>Α</w:t>
      </w:r>
      <w:r>
        <w:rPr>
          <w:rFonts w:eastAsia="Times New Roman" w:cs="Times New Roman"/>
          <w:szCs w:val="24"/>
        </w:rPr>
        <w:t xml:space="preserve">ντιπολίτευσης, αλλά επειδή για εμάς είναι αδιανόητο τα παιδιά σε αυτή την ευαίσθητη ηλικία του </w:t>
      </w:r>
      <w:r>
        <w:rPr>
          <w:rFonts w:eastAsia="Times New Roman" w:cs="Times New Roman"/>
          <w:szCs w:val="24"/>
        </w:rPr>
        <w:t>γ</w:t>
      </w:r>
      <w:r>
        <w:rPr>
          <w:rFonts w:eastAsia="Times New Roman" w:cs="Times New Roman"/>
          <w:szCs w:val="24"/>
        </w:rPr>
        <w:t xml:space="preserve">υμνασίου, να μαθαίνουν πως η αξία της γνώσης είναι να πετυχαίνεις σε αναρίθμητες καταπιεστικές εξετάσεις. </w:t>
      </w:r>
    </w:p>
    <w:p w14:paraId="6DF0DD2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Ενδεχομένως το δικό σας ιδανικό για το σχολείο να</w:t>
      </w:r>
      <w:r>
        <w:rPr>
          <w:rFonts w:eastAsia="Times New Roman" w:cs="Times New Roman"/>
          <w:szCs w:val="24"/>
        </w:rPr>
        <w:t xml:space="preserve"> ήταν αυτό, δηλαδή το σχολείο των παιδιών που δεν χαίρονται, που δεν μαθαίνουν να αγαπούν τη μάθηση, να αγαπούν τη γνώση, των παιδιών που χάνουν την εφηβεία τους σε ένα σχολείο που θέλει να τα κάνει όλα ίδια. Για εμάς, όμως, δεν είναι αυτό το ιδανικό σχολε</w:t>
      </w:r>
      <w:r>
        <w:rPr>
          <w:rFonts w:eastAsia="Times New Roman" w:cs="Times New Roman"/>
          <w:szCs w:val="24"/>
        </w:rPr>
        <w:t xml:space="preserve">ίο. </w:t>
      </w:r>
    </w:p>
    <w:p w14:paraId="6DF0DD2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Συνεχίζουμε τον διάλογο και παραλάβαμε τα πορίσματα της Εθνικής Επιτροπής Διαλόγου. Πήραμε και αυτά της Επιτροπής Μορφωτικών Υποθέσεων της Βουλής, που πέτυχαν μάλιστα μια ευρεία συναίνεση -πράγμα σπάνιο στις μέρες μας- και με τις δυνάμεις της </w:t>
      </w:r>
      <w:r>
        <w:rPr>
          <w:rFonts w:eastAsia="Times New Roman" w:cs="Times New Roman"/>
          <w:szCs w:val="24"/>
        </w:rPr>
        <w:t>Α</w:t>
      </w:r>
      <w:r>
        <w:rPr>
          <w:rFonts w:eastAsia="Times New Roman" w:cs="Times New Roman"/>
          <w:szCs w:val="24"/>
        </w:rPr>
        <w:t>ντιπολίτευσης, κάτι για το οποίο χαιρόμαστε ειλικρινά. Και θα συνεχίσουμε τον διάλογο άμεσα και στο Εθνικό Συμβούλιο Παιδείας.</w:t>
      </w:r>
    </w:p>
    <w:p w14:paraId="6DF0DD2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Ένας από τους βασικούς μας στόχους είναι να καταλήξουμε σε ένα σύστημα που θα οδηγεί τους μαθητές και τις μαθήτριες στο πανεπιστή</w:t>
      </w:r>
      <w:r>
        <w:rPr>
          <w:rFonts w:eastAsia="Times New Roman" w:cs="Times New Roman"/>
          <w:szCs w:val="24"/>
        </w:rPr>
        <w:t xml:space="preserve">μιο, χωρίς τη φοβερή και εξαιρετικά αγχωτική κρίση των πανελλαδικών εξετάσεων, ένα σύστημα με στόχο να απαλλάξει το </w:t>
      </w:r>
      <w:r>
        <w:rPr>
          <w:rFonts w:eastAsia="Times New Roman" w:cs="Times New Roman"/>
          <w:szCs w:val="24"/>
        </w:rPr>
        <w:t>λ</w:t>
      </w:r>
      <w:r>
        <w:rPr>
          <w:rFonts w:eastAsia="Times New Roman" w:cs="Times New Roman"/>
          <w:szCs w:val="24"/>
        </w:rPr>
        <w:t xml:space="preserve">ύκειο από το να είναι ένας σκέτος προθάλαμος των πανελληνίων εξετάσεων και να του δώσει έναν αυτόνομο παιδαγωγικό ρόλο. </w:t>
      </w:r>
    </w:p>
    <w:p w14:paraId="6DF0DD2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Ξέρουμε ότι αυτό δ</w:t>
      </w:r>
      <w:r>
        <w:rPr>
          <w:rFonts w:eastAsia="Times New Roman" w:cs="Times New Roman"/>
          <w:szCs w:val="24"/>
        </w:rPr>
        <w:t>εν είναι εύκολο, αλλά πρέπει να είναι ένας στόχος που θα παλέψουμε να υλοποιήσουμε. Βασικός στόχος είναι το νέο σχολείο να επιτρέπει στα παιδιά να ανιχνεύουν τις πραγματικές τους κλίσεις και, σε τελική ανάλυση, να σπουδάσουν αυτό το οποίο θέλουν να σπουδάσ</w:t>
      </w:r>
      <w:r>
        <w:rPr>
          <w:rFonts w:eastAsia="Times New Roman" w:cs="Times New Roman"/>
          <w:szCs w:val="24"/>
        </w:rPr>
        <w:t xml:space="preserve">ουν και όχι αυτό το οποίο πρέπει να σπουδάσουν. Πιστεύω ότι τότε θα μπορέσουμε να χτυπήσουμε και αυτό το φαινόμενο των αιώνιων φοιτητών, διότι μας κατηγορείτε χρόνια γι’ αυτό. Το ζήτημα δεν είναι να κόψεις τους αιώνιους φοιτητές. Το ζήτημα, κατά την άποψή </w:t>
      </w:r>
      <w:r>
        <w:rPr>
          <w:rFonts w:eastAsia="Times New Roman" w:cs="Times New Roman"/>
          <w:szCs w:val="24"/>
        </w:rPr>
        <w:t>μου, είναι να καταφέρουμε να μη γεννά το πανεπιστήμιο αιώνιους φοιτητές.</w:t>
      </w:r>
    </w:p>
    <w:p w14:paraId="6DF0DD2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Και ξέρετε, αυτό, πρωτίστως, θα μπορέσουμε να το πετύχουμε αλλάζοντας το σύστημα των εξετάσεων, το σύστημα «ρουλέτα» των πανελληνίων εξετάσεων, που σπρώχνει μαθητές να γίνουν φοιτητές</w:t>
      </w:r>
      <w:r>
        <w:rPr>
          <w:rFonts w:eastAsia="Times New Roman" w:cs="Times New Roman"/>
          <w:szCs w:val="24"/>
        </w:rPr>
        <w:t xml:space="preserve"> σε πανεπιστήμια που δεν αγαπούν τη γνώση που εκεί διδάσκεται. </w:t>
      </w:r>
    </w:p>
    <w:p w14:paraId="6DF0DD3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κάνουμε και κάτι, βεβαίως, για να εξαφανιστεί αυτό το φαινόμενο και πριν αλλάξει το σύστημα των εξετάσεων. Ήδη δύο χιλιάδες επτακόσιοι προπτυχιακοί φοιτητές θα παίρνουν από φέτος υποτροφίες</w:t>
      </w:r>
      <w:r>
        <w:rPr>
          <w:rFonts w:eastAsia="Times New Roman" w:cs="Times New Roman"/>
          <w:szCs w:val="24"/>
        </w:rPr>
        <w:t xml:space="preserve"> </w:t>
      </w:r>
      <w:r>
        <w:rPr>
          <w:rFonts w:eastAsia="Times New Roman" w:cs="Times New Roman"/>
          <w:szCs w:val="24"/>
        </w:rPr>
        <w:lastRenderedPageBreak/>
        <w:t>από 400 ως 520 ευρώ τον μήνα για μια τετραετία, ώστε</w:t>
      </w:r>
      <w:r>
        <w:rPr>
          <w:rFonts w:eastAsia="Times New Roman" w:cs="Times New Roman"/>
          <w:szCs w:val="24"/>
        </w:rPr>
        <w:t>,</w:t>
      </w:r>
      <w:r>
        <w:rPr>
          <w:rFonts w:eastAsia="Times New Roman" w:cs="Times New Roman"/>
          <w:szCs w:val="24"/>
        </w:rPr>
        <w:t xml:space="preserve"> τουλάχιστον σε αυτούς που είναι εξαιρετικά ικανοί, αλλά δεν έχουν την οικονομική δυνατότητα και αναγκάζονται να εγκαταλείπουν τις σπουδές τους για να δουλεύουν για να ζουν, να δίνουμε τη δυνατότητα να </w:t>
      </w:r>
      <w:r>
        <w:rPr>
          <w:rFonts w:eastAsia="Times New Roman" w:cs="Times New Roman"/>
          <w:szCs w:val="24"/>
        </w:rPr>
        <w:t>σπουδάζουν.</w:t>
      </w:r>
    </w:p>
    <w:p w14:paraId="6DF0DD31"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w:t>
      </w:r>
      <w:r>
        <w:rPr>
          <w:rFonts w:eastAsia="Times New Roman" w:cs="Times New Roman"/>
          <w:szCs w:val="24"/>
        </w:rPr>
        <w:t>Ε</w:t>
      </w:r>
      <w:r>
        <w:rPr>
          <w:rFonts w:eastAsia="Times New Roman" w:cs="Times New Roman"/>
          <w:szCs w:val="24"/>
        </w:rPr>
        <w:t>Λ</w:t>
      </w:r>
      <w:r>
        <w:rPr>
          <w:rFonts w:eastAsia="Times New Roman" w:cs="Times New Roman"/>
          <w:szCs w:val="24"/>
        </w:rPr>
        <w:t>)</w:t>
      </w:r>
    </w:p>
    <w:p w14:paraId="6DF0DD3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Ταυτόχρονα, ξεκινάμε πρόγραμμα στέγασης οικονομικά αδύνατων φοιτητών σε διαμερίσματα που ανήκουν στο ελληνικό </w:t>
      </w:r>
      <w:r>
        <w:rPr>
          <w:rFonts w:eastAsia="Times New Roman" w:cs="Times New Roman"/>
          <w:szCs w:val="24"/>
        </w:rPr>
        <w:t>Δ</w:t>
      </w:r>
      <w:r>
        <w:rPr>
          <w:rFonts w:eastAsia="Times New Roman" w:cs="Times New Roman"/>
          <w:szCs w:val="24"/>
        </w:rPr>
        <w:t>ημόσιο και σχεδιάζουμε διαγωνισμούς για να χτιστούν, επιτέλους, νέες φοιτητ</w:t>
      </w:r>
      <w:r>
        <w:rPr>
          <w:rFonts w:eastAsia="Times New Roman" w:cs="Times New Roman"/>
          <w:szCs w:val="24"/>
        </w:rPr>
        <w:t>ικές εστίες. Διότι, κυρίες και κύριοι, αυτή η Κυβέρνηση εγγυάται πως σε αυτή τη χώρα όποιος έχει την ικανότητα να σπουδάσει, θα έχει πια και τη δυνατότητα να σπουδάσει. Θα είμαστε δίπλα του εμείς, θα είναι δίπλα του η ελληνική πολιτεία. Θα είναι δίπλα σε ό</w:t>
      </w:r>
      <w:r>
        <w:rPr>
          <w:rFonts w:eastAsia="Times New Roman" w:cs="Times New Roman"/>
          <w:szCs w:val="24"/>
        </w:rPr>
        <w:t xml:space="preserve">λα τα παιδιά, διότι έχει κάνει πολύ μεγάλες θυσίες ο ελληνικός λαός και αυτές οι θυσίες δεν πρέπει να πάνε χαμένες. </w:t>
      </w:r>
    </w:p>
    <w:p w14:paraId="6DF0DD3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Και γι’ αυτά τα παιδιά που με το αίμα και τις θυσίες του ελληνικού λαού σπουδάζουν, που έχουν το όνειρο, την ευγενική φιλοδοξία να μείνουν </w:t>
      </w:r>
      <w:r>
        <w:rPr>
          <w:rFonts w:eastAsia="Times New Roman" w:cs="Times New Roman"/>
          <w:szCs w:val="24"/>
        </w:rPr>
        <w:t xml:space="preserve">σ’ αυτή τη χώρα και να δουλέψουν εδώ για να ανέβουμε όλοι </w:t>
      </w:r>
      <w:r>
        <w:rPr>
          <w:rFonts w:eastAsia="Times New Roman" w:cs="Times New Roman"/>
          <w:szCs w:val="24"/>
        </w:rPr>
        <w:lastRenderedPageBreak/>
        <w:t xml:space="preserve">λίγο ψηλότερα, κάνουμε και κάτι ακόμα: Δίνουμε φέτος 81 εκατομμύρια ευρώ για υποτροφίες για διδακτορικές και μεταδιδακτορικές σπουδές, για να μείνουν οι νέοι επιστήμονες εδώ. </w:t>
      </w:r>
    </w:p>
    <w:p w14:paraId="6DF0DD3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Ιδρύσαμε το Ελληνικό Ί</w:t>
      </w:r>
      <w:r>
        <w:rPr>
          <w:rFonts w:eastAsia="Times New Roman" w:cs="Times New Roman"/>
          <w:szCs w:val="24"/>
        </w:rPr>
        <w:t>δρυμα Έρευνας και Τεχνολογίας</w:t>
      </w:r>
      <w:r>
        <w:rPr>
          <w:rFonts w:eastAsia="Times New Roman" w:cs="Times New Roman"/>
          <w:szCs w:val="24"/>
        </w:rPr>
        <w:t>,</w:t>
      </w:r>
      <w:r>
        <w:rPr>
          <w:rFonts w:eastAsia="Times New Roman" w:cs="Times New Roman"/>
          <w:szCs w:val="24"/>
        </w:rPr>
        <w:t xml:space="preserve"> που θα είναι το νέο σπουδαίο εργαλείο για την επιστημονική έρευνα και την οικονομική ανάπτυξη του τόπου, όπως και για τη δημιουργία του </w:t>
      </w:r>
      <w:r>
        <w:rPr>
          <w:rFonts w:eastAsia="Times New Roman" w:cs="Times New Roman"/>
          <w:szCs w:val="24"/>
        </w:rPr>
        <w:t>ε</w:t>
      </w:r>
      <w:r>
        <w:rPr>
          <w:rFonts w:eastAsia="Times New Roman" w:cs="Times New Roman"/>
          <w:szCs w:val="24"/>
        </w:rPr>
        <w:t xml:space="preserve">νιαίου </w:t>
      </w:r>
      <w:r>
        <w:rPr>
          <w:rFonts w:eastAsia="Times New Roman" w:cs="Times New Roman"/>
          <w:szCs w:val="24"/>
        </w:rPr>
        <w:t>χ</w:t>
      </w:r>
      <w:r>
        <w:rPr>
          <w:rFonts w:eastAsia="Times New Roman" w:cs="Times New Roman"/>
          <w:szCs w:val="24"/>
        </w:rPr>
        <w:t xml:space="preserve">ώρου </w:t>
      </w:r>
      <w:r>
        <w:rPr>
          <w:rFonts w:eastAsia="Times New Roman" w:cs="Times New Roman"/>
          <w:szCs w:val="24"/>
        </w:rPr>
        <w:t>ε</w:t>
      </w:r>
      <w:r>
        <w:rPr>
          <w:rFonts w:eastAsia="Times New Roman" w:cs="Times New Roman"/>
          <w:szCs w:val="24"/>
        </w:rPr>
        <w:t xml:space="preserve">κπαίδευσης και </w:t>
      </w:r>
      <w:r>
        <w:rPr>
          <w:rFonts w:eastAsia="Times New Roman" w:cs="Times New Roman"/>
          <w:szCs w:val="24"/>
        </w:rPr>
        <w:t>έ</w:t>
      </w:r>
      <w:r>
        <w:rPr>
          <w:rFonts w:eastAsia="Times New Roman" w:cs="Times New Roman"/>
          <w:szCs w:val="24"/>
        </w:rPr>
        <w:t xml:space="preserve">ρευνας. Και δίνουμε σε αυτό φέτος, σε περίοδο κρίσης, 240 </w:t>
      </w:r>
      <w:r>
        <w:rPr>
          <w:rFonts w:eastAsia="Times New Roman" w:cs="Times New Roman"/>
          <w:szCs w:val="24"/>
        </w:rPr>
        <w:t>εκατομμύρια ευρώ, την ερχόμενη τριετία, σε συνεργασία με την Ευρωπαϊκή Τράπεζα Επενδύσεων, ώστε να χρηματοδοτήσει τα σχέδια και τα όνειρα των επιστημόνων αυτής της χώρας, προκειμένου να μπορέσουμε να ξεφύγουμε από τη λογική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και να πάμε στ</w:t>
      </w:r>
      <w:r>
        <w:rPr>
          <w:rFonts w:eastAsia="Times New Roman" w:cs="Times New Roman"/>
          <w:szCs w:val="24"/>
        </w:rPr>
        <w:t>η λογική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xml:space="preserve">», δηλαδή να μη χάνουμε μυαλά, αλλά να κερδίζουμε μυαλά, να γυρίσουν πίσω ή να μείνουν στη χώρα, να μη φύγουν άλλοι επιστήμονες υψηλά εξειδικευμένοι, το πιο σημαντικό δυναμικό, για να ξαναστήσουμε τη χώρα στα πόδια της. </w:t>
      </w:r>
    </w:p>
    <w:p w14:paraId="6DF0DD35"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w:t>
      </w:r>
      <w:r>
        <w:rPr>
          <w:rFonts w:eastAsia="Times New Roman" w:cs="Times New Roman"/>
          <w:szCs w:val="24"/>
        </w:rPr>
        <w:t>ματα από τις πτέρυγες του ΣΥΡΙΖΑ και των Α</w:t>
      </w:r>
      <w:r>
        <w:rPr>
          <w:rFonts w:eastAsia="Times New Roman" w:cs="Times New Roman"/>
          <w:szCs w:val="24"/>
        </w:rPr>
        <w:t>ΝΕΛ</w:t>
      </w:r>
      <w:r>
        <w:rPr>
          <w:rFonts w:eastAsia="Times New Roman" w:cs="Times New Roman"/>
          <w:szCs w:val="24"/>
        </w:rPr>
        <w:t>)</w:t>
      </w:r>
    </w:p>
    <w:p w14:paraId="6DF0DD3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Για να γίνουν όλα αυτά</w:t>
      </w:r>
      <w:r>
        <w:rPr>
          <w:rFonts w:eastAsia="Times New Roman" w:cs="Times New Roman"/>
          <w:szCs w:val="24"/>
        </w:rPr>
        <w:t>,</w:t>
      </w:r>
      <w:r>
        <w:rPr>
          <w:rFonts w:eastAsia="Times New Roman" w:cs="Times New Roman"/>
          <w:szCs w:val="24"/>
        </w:rPr>
        <w:t xml:space="preserve"> χρειάζεται και μία ριζική ενίσχυση του δυναμικού της τριτοβάθμιας εκπαίδευσης και της έρευνας. Γι’ αυτό, για πρώτη φορά μετά από έξι χρόνια, γίνονται επιτέλους προσλήψεις μελών ΔΕΠ στα </w:t>
      </w:r>
      <w:r>
        <w:rPr>
          <w:rFonts w:eastAsia="Times New Roman" w:cs="Times New Roman"/>
          <w:szCs w:val="24"/>
        </w:rPr>
        <w:t xml:space="preserve">πανεπιστήμια και στα ΤΕΙ, πεντακόσιοι πέρυσι και άλλοι πεντακόσιοι φέτος. Γι’ αυτό δίνουμε εκατό νέες θέσεις ερευνητών στα ερευνητικά κέντρα. Νομίζω ότι είναι μία σημαντική αρχή. </w:t>
      </w:r>
    </w:p>
    <w:p w14:paraId="6DF0DD3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Συγχρόνως</w:t>
      </w:r>
      <w:r>
        <w:rPr>
          <w:rFonts w:eastAsia="Times New Roman" w:cs="Times New Roman"/>
          <w:szCs w:val="24"/>
        </w:rPr>
        <w:t xml:space="preserve"> λαμβάνουμε όλες τις μέριμνες για τη γενική ενίσχυση του ελλιπούς προϋπολογισμού των ΑΕΙ, για τα ελληνικά πανεπιστήμια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τα οποία</w:t>
      </w:r>
      <w:r>
        <w:rPr>
          <w:rFonts w:eastAsia="Times New Roman" w:cs="Times New Roman"/>
          <w:szCs w:val="24"/>
        </w:rPr>
        <w:t xml:space="preserve"> σε όλες τις μετρήσεις -ακόμα και αν υπάρχουν πολλά ερωτηματικά για τα κριτήρια αυτών των μετρήσεων- βρίσκονται -προσέξτε- στο </w:t>
      </w:r>
      <w:r>
        <w:rPr>
          <w:rFonts w:eastAsia="Times New Roman" w:cs="Times New Roman"/>
          <w:szCs w:val="24"/>
        </w:rPr>
        <w:t>κορυφαίο 5% σε παγκόσμιο επίπεδο. Και αυτό γίνεται παρά τις περικοπές και χάρη στο φιλότιμο και την εργατικότητα των ανθρώπων του ελληνικού δημόσιου πανεπιστημίου, καθηγητών, ερευνητών, διοικητικού προσωπικού, ακόμη και των νέων διδακτόρων</w:t>
      </w:r>
      <w:r>
        <w:rPr>
          <w:rFonts w:eastAsia="Times New Roman" w:cs="Times New Roman"/>
          <w:szCs w:val="24"/>
        </w:rPr>
        <w:t>,</w:t>
      </w:r>
      <w:r>
        <w:rPr>
          <w:rFonts w:eastAsia="Times New Roman" w:cs="Times New Roman"/>
          <w:szCs w:val="24"/>
        </w:rPr>
        <w:t xml:space="preserve"> που ως τώρα δίδ</w:t>
      </w:r>
      <w:r>
        <w:rPr>
          <w:rFonts w:eastAsia="Times New Roman" w:cs="Times New Roman"/>
          <w:szCs w:val="24"/>
        </w:rPr>
        <w:t>ασκαν εντελώς δωρεάν κάποια μαθήματα</w:t>
      </w:r>
      <w:r>
        <w:rPr>
          <w:rFonts w:eastAsia="Times New Roman" w:cs="Times New Roman"/>
          <w:szCs w:val="24"/>
        </w:rPr>
        <w:t>,</w:t>
      </w:r>
      <w:r>
        <w:rPr>
          <w:rFonts w:eastAsia="Times New Roman" w:cs="Times New Roman"/>
          <w:szCs w:val="24"/>
        </w:rPr>
        <w:t xml:space="preserve"> για να αποκτήσουν διδακτική πείρα και από φέτος προβλέψαμε και γι’ αυτούς να παίρνουν ένα </w:t>
      </w:r>
      <w:proofErr w:type="spellStart"/>
      <w:r>
        <w:rPr>
          <w:rFonts w:eastAsia="Times New Roman" w:cs="Times New Roman"/>
          <w:szCs w:val="24"/>
        </w:rPr>
        <w:t>αντιμίσθιο</w:t>
      </w:r>
      <w:proofErr w:type="spellEnd"/>
      <w:r>
        <w:rPr>
          <w:rFonts w:eastAsia="Times New Roman" w:cs="Times New Roman"/>
          <w:szCs w:val="24"/>
        </w:rPr>
        <w:t xml:space="preserve">. </w:t>
      </w:r>
    </w:p>
    <w:p w14:paraId="6DF0DD3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Το δημόσιο πανεπιστήμιο αποτελεί</w:t>
      </w:r>
      <w:r>
        <w:rPr>
          <w:rFonts w:eastAsia="Times New Roman" w:cs="Times New Roman"/>
          <w:szCs w:val="24"/>
        </w:rPr>
        <w:t>,</w:t>
      </w:r>
      <w:r>
        <w:rPr>
          <w:rFonts w:eastAsia="Times New Roman" w:cs="Times New Roman"/>
          <w:szCs w:val="24"/>
        </w:rPr>
        <w:t xml:space="preserve"> τόσο για την Ελλάδα, όσο και για την Ευρώπη, τον πυρήνα της παραγωγής γνώσης και </w:t>
      </w:r>
      <w:r>
        <w:rPr>
          <w:rFonts w:eastAsia="Times New Roman" w:cs="Times New Roman"/>
          <w:szCs w:val="24"/>
        </w:rPr>
        <w:t xml:space="preserve">καινοτομίας. Και καλά θα κάνουν αυτό να το θυμούνται όσοι είναι υπέρμαχοι της απόψεως ότι πρέπει πάση  θυσία στη χώρα να ιδρυθούν ιδιωτικά πανεπιστήμια. </w:t>
      </w:r>
    </w:p>
    <w:p w14:paraId="6DF0DD3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Ξέρετε, τα κορυφαία πανεπιστήμια, σε παγκόσμια κλίμακα, στην πλειοψηφία τους είναι δημόσια. Τα ιδιωτικ</w:t>
      </w:r>
      <w:r>
        <w:rPr>
          <w:rFonts w:eastAsia="Times New Roman" w:cs="Times New Roman"/>
          <w:szCs w:val="24"/>
        </w:rPr>
        <w:t>ά πανεπιστήμια -σας το λέμε γιατί πάλι ο ευρωπαϊσμός σας αποδεικνύεται εν μέρει κούφιος ή μονομερής- δεν είναι ευρωπαϊκή παράδοση. Το μεγάλο δίκτυο ισχυρών πανεπιστημίων είναι δημόσιο</w:t>
      </w:r>
      <w:r>
        <w:rPr>
          <w:rFonts w:eastAsia="Times New Roman" w:cs="Times New Roman"/>
          <w:szCs w:val="24"/>
        </w:rPr>
        <w:t>,</w:t>
      </w:r>
      <w:r>
        <w:rPr>
          <w:rFonts w:eastAsia="Times New Roman" w:cs="Times New Roman"/>
          <w:szCs w:val="24"/>
        </w:rPr>
        <w:t xml:space="preserve"> εκεί όπου το κάθε κράτος στην Ευρώπη τα διαφύλαξε ως κόρη οφθαλμού και </w:t>
      </w:r>
      <w:r>
        <w:rPr>
          <w:rFonts w:eastAsia="Times New Roman" w:cs="Times New Roman"/>
          <w:szCs w:val="24"/>
        </w:rPr>
        <w:t xml:space="preserve">επένδυσε σ’ αυτά. </w:t>
      </w:r>
    </w:p>
    <w:p w14:paraId="6DF0DD3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Όμως εσείς αυτό το παράδειγμα δεν το μάθατε. Εσείς έχετε στελέχη, έχετε αντιπροέδρους που τρέχουν πίσω από δημόσιες εκδηλώσεις ιδιωτικών εκπαιδευτικών οργανισμών και λένε πως τα ιδιωτικά -όποιας μορφής- είναι υπέρτερα των δημοσίων πανεπι</w:t>
      </w:r>
      <w:r>
        <w:rPr>
          <w:rFonts w:eastAsia="Times New Roman" w:cs="Times New Roman"/>
          <w:szCs w:val="24"/>
        </w:rPr>
        <w:t>στημίων στην ποιότητα, στις διακρίσεις, στη διαφάνεια. Και όταν τέτοια ιδιωτικά ιδρύματα κατηγορούνται για τεράστια χρέη, ακόμη και για κακουργήματα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όπως αυτό της πλαστογραφίας</w:t>
      </w:r>
      <w:r>
        <w:rPr>
          <w:rFonts w:eastAsia="Times New Roman" w:cs="Times New Roman"/>
          <w:szCs w:val="24"/>
        </w:rPr>
        <w:t>,</w:t>
      </w:r>
      <w:r>
        <w:rPr>
          <w:rFonts w:eastAsia="Times New Roman" w:cs="Times New Roman"/>
          <w:szCs w:val="24"/>
        </w:rPr>
        <w:t xml:space="preserve"> και το Υπουργείο Παιδείας αναστέλλει τη λειτουργία τους, δεν βρίσκετε να πείτ</w:t>
      </w:r>
      <w:r>
        <w:rPr>
          <w:rFonts w:eastAsia="Times New Roman" w:cs="Times New Roman"/>
          <w:szCs w:val="24"/>
        </w:rPr>
        <w:t xml:space="preserve">ε ούτε μία κουβέντα. </w:t>
      </w:r>
    </w:p>
    <w:p w14:paraId="6DF0DD3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Όσοι προβάλλουν τα ιδιωτικά πανεπιστήμια ως πανάκεια, έχουν, άραγε, αναρωτηθεί γιατί οι απόφοιτοί μας από το ελληνικό δημόσιο πανεπιστήμιο, το τόσο κατασυκοφαντημένο, οι απόφοιτοί μας με διδακτορικά, μάστερ ή απλά πτυχία, είναι τόσο π</w:t>
      </w:r>
      <w:r>
        <w:rPr>
          <w:rFonts w:eastAsia="Times New Roman" w:cs="Times New Roman"/>
          <w:szCs w:val="24"/>
        </w:rPr>
        <w:t xml:space="preserve">εριζήτητοι παντού στην Ευρώπη; Γιατί παίρνουν ποσοστιαία τόσες πολλές υποτροφίες στα ευρωπαϊκά αλλά και στα αμερικάνικα πανεπιστήμια; Γιατί οι δικοί μας επιστήμονες καταφέρνουν και προκρίνονται στα ευρωπαϊκά ανταγωνιστικά ερευνητικά προγράμματα, φέρνοντας </w:t>
      </w:r>
      <w:r>
        <w:rPr>
          <w:rFonts w:eastAsia="Times New Roman" w:cs="Times New Roman"/>
          <w:szCs w:val="24"/>
        </w:rPr>
        <w:t>στα ιδρύματά τους, αλλά και στη χώρα τους, δεκάδες εκατομμύρια ευρώ κάθε χρόνο; Γιατί οι δικοί μας ερευνητές είναι ενεργά μέλη τόσων πολλών διεθνών ερευνητικών κέντρων;</w:t>
      </w:r>
    </w:p>
    <w:p w14:paraId="6DF0DD3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Δεν μπορεί, λοιπόν, κάτι καλό θα έχει κάνει και αυτό το ταλαίπωρο ελληνικό δημόσιο πανε</w:t>
      </w:r>
      <w:r>
        <w:rPr>
          <w:rFonts w:eastAsia="Times New Roman" w:cs="Times New Roman"/>
          <w:szCs w:val="24"/>
        </w:rPr>
        <w:t>πιστήμιο, που τόσο πολύ το έχετε συκοφαντήσει αυτά τα χρόνια.</w:t>
      </w:r>
    </w:p>
    <w:p w14:paraId="6DF0DD3D" w14:textId="77777777" w:rsidR="004C348C" w:rsidRDefault="00FF7E7F">
      <w:pPr>
        <w:spacing w:after="0" w:line="600" w:lineRule="auto"/>
        <w:jc w:val="center"/>
        <w:rPr>
          <w:rFonts w:eastAsia="Times New Roman" w:cs="Times New Roman"/>
          <w:szCs w:val="24"/>
        </w:rPr>
      </w:pPr>
      <w:r>
        <w:rPr>
          <w:rFonts w:eastAsia="Times New Roman"/>
          <w:bCs/>
        </w:rPr>
        <w:t xml:space="preserve">     (Χειροκροτήματα από τις πτέρυγες του ΣΥΡΙΖΑ και των Α</w:t>
      </w:r>
      <w:r>
        <w:rPr>
          <w:rFonts w:eastAsia="Times New Roman"/>
          <w:bCs/>
        </w:rPr>
        <w:t>ΝΕΛ</w:t>
      </w:r>
      <w:r>
        <w:rPr>
          <w:rFonts w:eastAsia="Times New Roman"/>
          <w:bCs/>
        </w:rPr>
        <w:t>)</w:t>
      </w:r>
    </w:p>
    <w:p w14:paraId="6DF0DD3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Εμείς, λοιπόν, προχωράμε. Φέρνουμε νόμο για τα μεταπτυχιακά και τα διδακτορικά, που κατατίθεται άμεσα και θέτει οριστικό τέλος σε έ</w:t>
      </w:r>
      <w:r>
        <w:rPr>
          <w:rFonts w:eastAsia="Times New Roman" w:cs="Times New Roman"/>
          <w:szCs w:val="24"/>
        </w:rPr>
        <w:t xml:space="preserve">να άναρχο τοπίο εμπορευματοποίησης της </w:t>
      </w:r>
      <w:r>
        <w:rPr>
          <w:rFonts w:eastAsia="Times New Roman" w:cs="Times New Roman"/>
          <w:szCs w:val="24"/>
        </w:rPr>
        <w:t>π</w:t>
      </w:r>
      <w:r>
        <w:rPr>
          <w:rFonts w:eastAsia="Times New Roman" w:cs="Times New Roman"/>
          <w:szCs w:val="24"/>
        </w:rPr>
        <w:t xml:space="preserve">αιδείας. </w:t>
      </w:r>
    </w:p>
    <w:p w14:paraId="6DF0DD3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Εδώ έχει μεγάλη σημασία να διευρύνουμε τη σύνδεση των ελληνικών δημόσιων πανεπιστήμιων με το εξωτερικό και να γίνει η Ελλάδα θελκτική στο μεγάλο πλήθος των ξένων φοιτητών και των ερευνητών που ακολουθούν με</w:t>
      </w:r>
      <w:r>
        <w:rPr>
          <w:rFonts w:eastAsia="Times New Roman" w:cs="Times New Roman"/>
          <w:szCs w:val="24"/>
        </w:rPr>
        <w:t>ταπτυχιακές και διδακτορικές σπουδές.</w:t>
      </w:r>
    </w:p>
    <w:p w14:paraId="6DF0DD4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Είναι, φυσικά, στα σχέδιά μας η ενίσχυση τέτοιων προγραμμάτων από τα ελληνικά ΑΕΙ και ΤΕΙ και το επόμενο διάστημα θα είμαστε σε θέση να προσδιορίσουμε τους πόρους που θα διατεθούν ανά ίδρυμα για την ενίσχυση και τη δημ</w:t>
      </w:r>
      <w:r>
        <w:rPr>
          <w:rFonts w:eastAsia="Times New Roman" w:cs="Times New Roman"/>
          <w:szCs w:val="24"/>
        </w:rPr>
        <w:t>ιουργία τέτοιων προγραμμάτων. Και είναι ακριβώς αυτή η πολιτική</w:t>
      </w:r>
      <w:r>
        <w:rPr>
          <w:rFonts w:eastAsia="Times New Roman" w:cs="Times New Roman"/>
          <w:szCs w:val="24"/>
        </w:rPr>
        <w:t>,</w:t>
      </w:r>
      <w:r>
        <w:rPr>
          <w:rFonts w:eastAsia="Times New Roman" w:cs="Times New Roman"/>
          <w:szCs w:val="24"/>
        </w:rPr>
        <w:t xml:space="preserve"> της στήριξης του δημόσιου πανεπιστήμιου και των δημόσιων ερευνητικών κέντρων</w:t>
      </w:r>
      <w:r>
        <w:rPr>
          <w:rFonts w:eastAsia="Times New Roman" w:cs="Times New Roman"/>
          <w:szCs w:val="24"/>
        </w:rPr>
        <w:t>,</w:t>
      </w:r>
      <w:r>
        <w:rPr>
          <w:rFonts w:eastAsia="Times New Roman" w:cs="Times New Roman"/>
          <w:szCs w:val="24"/>
        </w:rPr>
        <w:t xml:space="preserve"> που μπορεί να αποτελέσει τον κινητήριο μοχλό αυτού που ονομάζουμε «δίκαιη ανάπτυξη». Διότι -και ας μην το ξεχνάμε</w:t>
      </w:r>
      <w:r>
        <w:rPr>
          <w:rFonts w:eastAsia="Times New Roman" w:cs="Times New Roman"/>
          <w:szCs w:val="24"/>
        </w:rPr>
        <w:t>- το πιο ουσιαστικό ανταγωνιστικό πλεονέκτημα για τη χώρα, τελικά, είναι το ανθρώπινο κεφάλαιο, είναι οι άν</w:t>
      </w:r>
      <w:r>
        <w:rPr>
          <w:rFonts w:eastAsia="Times New Roman" w:cs="Times New Roman"/>
          <w:szCs w:val="24"/>
        </w:rPr>
        <w:lastRenderedPageBreak/>
        <w:t>θρωποί της, τα υψηλά προσόντα του δυναμικού της. Και αυτό το πλεονέκτημα πρέπει να το καλλιεργήσουμε, ώστε να οικοδομήσουμε ένα παραγωγικό μοντέλο πο</w:t>
      </w:r>
      <w:r>
        <w:rPr>
          <w:rFonts w:eastAsia="Times New Roman" w:cs="Times New Roman"/>
          <w:szCs w:val="24"/>
        </w:rPr>
        <w:t>υ θα στηρίζεται στην υψηλή προστιθέμενη αξία, στην καινοτομία και την ποιότητα, όχι στους χαμηλούς μισθούς και στη συντριβή της κοινωνικής πλειοψηφίας, όπως οραματίζεται η νεοφιλελεύθερη Νέα Δημοκρατία.</w:t>
      </w:r>
    </w:p>
    <w:p w14:paraId="6DF0DD4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Δεν θέλουμε εμείς την κοινωνία του </w:t>
      </w:r>
      <w:r>
        <w:rPr>
          <w:rFonts w:eastAsia="Times New Roman" w:cs="Times New Roman"/>
          <w:szCs w:val="24"/>
        </w:rPr>
        <w:t>1/3</w:t>
      </w:r>
      <w:r>
        <w:rPr>
          <w:rFonts w:eastAsia="Times New Roman" w:cs="Times New Roman"/>
          <w:szCs w:val="24"/>
        </w:rPr>
        <w:t xml:space="preserve">, την κοινωνία </w:t>
      </w:r>
      <w:r>
        <w:rPr>
          <w:rFonts w:eastAsia="Times New Roman" w:cs="Times New Roman"/>
          <w:szCs w:val="24"/>
        </w:rPr>
        <w:t>των ελίτ και των πληβείων. Θέλουμε μια κοινωνία καθολικής ευημερίας, δικαιοσύνης και ισότητας. Σε αυτές τις αρχές στηρίζουμε τις προσπάθειές μας για τη μεγάλη εκπαιδευτική μεταρρύθμιση, μια εκπαιδευτική μεταρρύθμιση, όμως, που δεν είναι μια στιγμή ή ένα νο</w:t>
      </w:r>
      <w:r>
        <w:rPr>
          <w:rFonts w:eastAsia="Times New Roman" w:cs="Times New Roman"/>
          <w:szCs w:val="24"/>
        </w:rPr>
        <w:t>μοσχέδιο, αλλά θα είναι μια διαρκής διαδικασία.</w:t>
      </w:r>
    </w:p>
    <w:p w14:paraId="6DF0DD4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θέλω να κλείσω με δύο μόνο αναφορές. Η μία αναφορά είναι για τους ανθρώπους του εκπαιδευτικού μας συστήματος, τους δασκάλους, τους καθηγητές, τους ερευνητές, τους εργαζόμενους. Όλ</w:t>
      </w:r>
      <w:r>
        <w:rPr>
          <w:rFonts w:eastAsia="Times New Roman" w:cs="Times New Roman"/>
          <w:szCs w:val="24"/>
        </w:rPr>
        <w:t xml:space="preserve">ους αυτούς και αυτές θα ήθελα σήμερα να ευχαριστήσω, γιατί «πάντων χρημάτων </w:t>
      </w:r>
      <w:r>
        <w:rPr>
          <w:rFonts w:eastAsia="Times New Roman" w:cs="Times New Roman"/>
          <w:szCs w:val="24"/>
        </w:rPr>
        <w:lastRenderedPageBreak/>
        <w:t xml:space="preserve">μέτρον άνθρωπος». Και το δικό τους μέτρο είναι -το ξέρουμε- πολύ ψηλά. Μέσα σε πολύ δύσκολες συνθήκες αυτά τα έξι χρόνια και με πενιχρά μέσα, με πολύ χαμηλούς μισθούς, κάνουν αυτό </w:t>
      </w:r>
      <w:r>
        <w:rPr>
          <w:rFonts w:eastAsia="Times New Roman" w:cs="Times New Roman"/>
          <w:szCs w:val="24"/>
        </w:rPr>
        <w:t>που πρέπει</w:t>
      </w:r>
      <w:r>
        <w:rPr>
          <w:rFonts w:eastAsia="Times New Roman" w:cs="Times New Roman"/>
          <w:szCs w:val="24"/>
        </w:rPr>
        <w:t>,</w:t>
      </w:r>
      <w:r>
        <w:rPr>
          <w:rFonts w:eastAsia="Times New Roman" w:cs="Times New Roman"/>
          <w:szCs w:val="24"/>
        </w:rPr>
        <w:t xml:space="preserve"> για να στηρίξουν το πιο σημαντικό πράγμα, την εκπαίδευσή μας, τον πολιτισμό μας. Με αυτούς τους ανθρώπους εμείς θέλουμε να δουλέψουμε. Αναγνωρίζουμε τον αγώνα τους, είναι και δικός μας αγώνας.</w:t>
      </w:r>
    </w:p>
    <w:p w14:paraId="6DF0DD4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Η δεύτερη αναφορά είναι στον πιο δυναμικό και ευαίσ</w:t>
      </w:r>
      <w:r>
        <w:rPr>
          <w:rFonts w:eastAsia="Times New Roman" w:cs="Times New Roman"/>
          <w:szCs w:val="24"/>
        </w:rPr>
        <w:t>θητο παράγοντα της εκπαίδευσης, τα παιδιά, αυτά που η εκπαίδευση πρέπει να τα γεμίζει πρωτίστως με χαρά και με έμπνευση, με αγάπη για τη γνώση και όχι μόνο με δέσμευση και άγχος.</w:t>
      </w:r>
    </w:p>
    <w:p w14:paraId="6DF0DD4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Για τα παιδιά, λοιπόν, θα θυμίσω, κλείνοντας, λίγες λέξεις ενός σπουδαίου συγ</w:t>
      </w:r>
      <w:r>
        <w:rPr>
          <w:rFonts w:eastAsia="Times New Roman" w:cs="Times New Roman"/>
          <w:szCs w:val="24"/>
        </w:rPr>
        <w:t xml:space="preserve">γραφέα, του </w:t>
      </w:r>
      <w:proofErr w:type="spellStart"/>
      <w:r>
        <w:rPr>
          <w:rFonts w:eastAsia="Times New Roman" w:cs="Times New Roman"/>
          <w:szCs w:val="24"/>
        </w:rPr>
        <w:t>Χαλίλ</w:t>
      </w:r>
      <w:proofErr w:type="spellEnd"/>
      <w:r>
        <w:rPr>
          <w:rFonts w:eastAsia="Times New Roman" w:cs="Times New Roman"/>
          <w:szCs w:val="24"/>
        </w:rPr>
        <w:t xml:space="preserve"> </w:t>
      </w:r>
      <w:proofErr w:type="spellStart"/>
      <w:r>
        <w:rPr>
          <w:rFonts w:eastAsia="Times New Roman" w:cs="Times New Roman"/>
          <w:szCs w:val="24"/>
        </w:rPr>
        <w:t>Γκιμπράν</w:t>
      </w:r>
      <w:proofErr w:type="spellEnd"/>
      <w:r>
        <w:rPr>
          <w:rFonts w:eastAsia="Times New Roman" w:cs="Times New Roman"/>
          <w:szCs w:val="24"/>
        </w:rPr>
        <w:t xml:space="preserve">, λέξεις που σημαδεύουν ίσια στο δικό μας ιδανικό για την </w:t>
      </w:r>
      <w:r>
        <w:rPr>
          <w:rFonts w:eastAsia="Times New Roman" w:cs="Times New Roman"/>
          <w:szCs w:val="24"/>
        </w:rPr>
        <w:t>π</w:t>
      </w:r>
      <w:r>
        <w:rPr>
          <w:rFonts w:eastAsia="Times New Roman" w:cs="Times New Roman"/>
          <w:szCs w:val="24"/>
        </w:rPr>
        <w:t xml:space="preserve">αιδεία και που θέλουμε να συνοδεύουν το έργο των δασκάλων και των γονιών. Έλεγε, λοιπόν, ο </w:t>
      </w:r>
      <w:proofErr w:type="spellStart"/>
      <w:r>
        <w:rPr>
          <w:rFonts w:eastAsia="Times New Roman" w:cs="Times New Roman"/>
          <w:szCs w:val="24"/>
        </w:rPr>
        <w:t>Γκιμπράν</w:t>
      </w:r>
      <w:proofErr w:type="spellEnd"/>
      <w:r>
        <w:rPr>
          <w:rFonts w:eastAsia="Times New Roman" w:cs="Times New Roman"/>
          <w:szCs w:val="24"/>
        </w:rPr>
        <w:t>: «Τα παιδιά δεν είναι δικά σας παιδιά. Είναι οι γιοι και οι κόρες της λ</w:t>
      </w:r>
      <w:r>
        <w:rPr>
          <w:rFonts w:eastAsia="Times New Roman" w:cs="Times New Roman"/>
          <w:szCs w:val="24"/>
        </w:rPr>
        <w:t xml:space="preserve">αχτάρας της ζωής για τον εαυτό της. Μπορείτε να τους δώσετε την αγάπη σας, όχι όμως τη σκέψη σας, γιατί έχουν τις δικές τους σκέψεις. Μπορείτε να πασχίσετε να τους </w:t>
      </w:r>
      <w:r>
        <w:rPr>
          <w:rFonts w:eastAsia="Times New Roman" w:cs="Times New Roman"/>
          <w:szCs w:val="24"/>
        </w:rPr>
        <w:lastRenderedPageBreak/>
        <w:t>μοιάσετε. Μην προσπαθήσετε, όμως, να τα κάνετε να σας μοιάσουν, γιατί η ζωή δεν πηγαίνει πίσ</w:t>
      </w:r>
      <w:r>
        <w:rPr>
          <w:rFonts w:eastAsia="Times New Roman" w:cs="Times New Roman"/>
          <w:szCs w:val="24"/>
        </w:rPr>
        <w:t>ω ούτε μένει στο χθες</w:t>
      </w:r>
      <w:r>
        <w:rPr>
          <w:rFonts w:eastAsia="Times New Roman" w:cs="Times New Roman"/>
          <w:szCs w:val="24"/>
        </w:rPr>
        <w:t>.</w:t>
      </w:r>
      <w:r>
        <w:rPr>
          <w:rFonts w:eastAsia="Times New Roman" w:cs="Times New Roman"/>
          <w:szCs w:val="24"/>
        </w:rPr>
        <w:t>».</w:t>
      </w:r>
    </w:p>
    <w:p w14:paraId="6DF0DD4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DF0DD46" w14:textId="77777777" w:rsidR="004C348C" w:rsidRDefault="00FF7E7F">
      <w:pPr>
        <w:spacing w:after="0" w:line="600" w:lineRule="auto"/>
        <w:ind w:firstLine="709"/>
        <w:jc w:val="center"/>
        <w:rPr>
          <w:rFonts w:eastAsia="Times New Roman" w:cs="Times New Roman"/>
          <w:szCs w:val="24"/>
        </w:rPr>
      </w:pPr>
      <w:r>
        <w:rPr>
          <w:rFonts w:eastAsia="Times New Roman"/>
          <w:bCs/>
        </w:rPr>
        <w:t xml:space="preserve">     (Ζωηρά και παρατεταμένα χειροκροτήματα από τις πτέρυγες του ΣΥΡΙΖΑ και των Α</w:t>
      </w:r>
      <w:r>
        <w:rPr>
          <w:rFonts w:eastAsia="Times New Roman"/>
          <w:bCs/>
        </w:rPr>
        <w:t>ΝΕΛ</w:t>
      </w:r>
      <w:r>
        <w:rPr>
          <w:rFonts w:eastAsia="Times New Roman"/>
          <w:bCs/>
        </w:rPr>
        <w:t>)</w:t>
      </w:r>
    </w:p>
    <w:p w14:paraId="6DF0DD47" w14:textId="77777777" w:rsidR="004C348C" w:rsidRDefault="00FF7E7F">
      <w:pPr>
        <w:spacing w:after="0" w:line="600" w:lineRule="auto"/>
        <w:ind w:firstLine="720"/>
        <w:jc w:val="both"/>
        <w:rPr>
          <w:rFonts w:eastAsia="Times New Roman" w:cs="Times New Roman"/>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σαράντα ένας επισκέπτες από το Ίδρυμα «Η </w:t>
      </w:r>
      <w:r>
        <w:rPr>
          <w:rFonts w:eastAsia="Times New Roman" w:cs="Times New Roman"/>
        </w:rPr>
        <w:t>ΘΕΟΤΟΚΟΣ</w:t>
      </w:r>
      <w:r>
        <w:rPr>
          <w:rFonts w:eastAsia="Times New Roman" w:cs="Times New Roman"/>
        </w:rPr>
        <w:t xml:space="preserve">» στο Ίλιον Αττικής. </w:t>
      </w:r>
    </w:p>
    <w:p w14:paraId="6DF0DD48" w14:textId="77777777" w:rsidR="004C348C" w:rsidRDefault="00FF7E7F">
      <w:pPr>
        <w:spacing w:after="0" w:line="600" w:lineRule="auto"/>
        <w:ind w:firstLine="720"/>
        <w:jc w:val="both"/>
        <w:rPr>
          <w:rFonts w:eastAsia="Times New Roman" w:cs="Times New Roman"/>
        </w:rPr>
      </w:pPr>
      <w:r>
        <w:rPr>
          <w:rFonts w:eastAsia="Times New Roman" w:cs="Times New Roman"/>
        </w:rPr>
        <w:t>Η Βουλή σ</w:t>
      </w:r>
      <w:r>
        <w:rPr>
          <w:rFonts w:eastAsia="Times New Roman" w:cs="Times New Roman"/>
        </w:rPr>
        <w:t>ά</w:t>
      </w:r>
      <w:r>
        <w:rPr>
          <w:rFonts w:eastAsia="Times New Roman" w:cs="Times New Roman"/>
        </w:rPr>
        <w:t xml:space="preserve">ς καλωσορίζει. </w:t>
      </w:r>
    </w:p>
    <w:p w14:paraId="6DF0DD49" w14:textId="77777777" w:rsidR="004C348C" w:rsidRDefault="00FF7E7F">
      <w:pPr>
        <w:spacing w:after="0"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6DF0DD4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Αρχηγός της Αξιωματικής Αντιπολίτευσης και Πρ</w:t>
      </w:r>
      <w:r>
        <w:rPr>
          <w:rFonts w:eastAsia="Times New Roman" w:cs="Times New Roman"/>
          <w:szCs w:val="24"/>
        </w:rPr>
        <w:t>όεδρος της Κοινοβουλευτικής Ομάδας της Νέας Δημοκρατίας κ. Κυριάκος Μητσοτάκης.</w:t>
      </w:r>
    </w:p>
    <w:p w14:paraId="6DF0DD4B" w14:textId="77777777" w:rsidR="004C348C" w:rsidRDefault="00FF7E7F">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DF0DD4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Κύριε Τσίπρα, αφιερώσατε είκοσι λεπτά από την ομιλία σας</w:t>
      </w:r>
      <w:r>
        <w:rPr>
          <w:rFonts w:eastAsia="Times New Roman" w:cs="Times New Roman"/>
          <w:szCs w:val="24"/>
        </w:rPr>
        <w:t>,</w:t>
      </w:r>
      <w:r>
        <w:rPr>
          <w:rFonts w:eastAsia="Times New Roman" w:cs="Times New Roman"/>
          <w:szCs w:val="24"/>
        </w:rPr>
        <w:t xml:space="preserve"> για να κάν</w:t>
      </w:r>
      <w:r>
        <w:rPr>
          <w:rFonts w:eastAsia="Times New Roman" w:cs="Times New Roman"/>
          <w:szCs w:val="24"/>
        </w:rPr>
        <w:t xml:space="preserve">ετε γενικές αναφορές στην τρέχουσα πολιτική κατάσταση. </w:t>
      </w:r>
    </w:p>
    <w:p w14:paraId="6DF0DD4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Καθώς σας άκουγα, σκέφτηκα ότι μάλλον ο λογογράφος σας πρέπει να έμπλεξε τις ομιλίες. Σας έδωσε μια ομιλία που είχατε κάνει πριν από τρεις μήνες. Φαίνεται ότι δεν έχετε λάβει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τι έχει γίνει το</w:t>
      </w:r>
      <w:r>
        <w:rPr>
          <w:rFonts w:eastAsia="Times New Roman" w:cs="Times New Roman"/>
          <w:szCs w:val="24"/>
        </w:rPr>
        <w:t xml:space="preserve">ν τελευταίο μήνα στη χώρα. </w:t>
      </w:r>
    </w:p>
    <w:p w14:paraId="6DF0DD4E" w14:textId="77777777" w:rsidR="004C348C" w:rsidRDefault="00FF7E7F">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DF0DD4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 Δεν ακούσατε τίποτα για τον κ. Καλογρίτσα, για την Τράπεζα Αττικής, για τα νέα τρίγωνα διαπλοκής τα οποία χτίζονται. Τα προσπεράσατε όλα αυτά</w:t>
      </w:r>
      <w:r>
        <w:rPr>
          <w:rFonts w:eastAsia="Times New Roman" w:cs="Times New Roman"/>
          <w:szCs w:val="24"/>
        </w:rPr>
        <w:t>,</w:t>
      </w:r>
      <w:r>
        <w:rPr>
          <w:rFonts w:eastAsia="Times New Roman" w:cs="Times New Roman"/>
          <w:szCs w:val="24"/>
        </w:rPr>
        <w:t xml:space="preserve"> ωσάν να είναι παντελώς αδιάφορα. </w:t>
      </w:r>
    </w:p>
    <w:p w14:paraId="6DF0DD5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Λοιπόν, να το ξεκαθαρίσουμε από την αρχή: Δεν έρχεστε σε αυτή την Αίθουσα ως κατήγορος. Απολογούμενος είστε, κύριε Τσίπρα, για τα ζητήματα της διαφάνειας και της διαπλοκής.</w:t>
      </w:r>
    </w:p>
    <w:p w14:paraId="6DF0DD51" w14:textId="77777777" w:rsidR="004C348C" w:rsidRDefault="00FF7E7F">
      <w:pPr>
        <w:spacing w:after="0" w:line="600" w:lineRule="auto"/>
        <w:ind w:firstLine="720"/>
        <w:jc w:val="center"/>
        <w:rPr>
          <w:rFonts w:eastAsia="Times New Roman"/>
          <w:bCs/>
        </w:rPr>
      </w:pPr>
      <w:r>
        <w:rPr>
          <w:rFonts w:eastAsia="Times New Roman"/>
          <w:bCs/>
        </w:rPr>
        <w:t>(Χειροκροτήματα από την πτέρυγα της Νέας Δημοκρα</w:t>
      </w:r>
      <w:r>
        <w:rPr>
          <w:rFonts w:eastAsia="Times New Roman"/>
          <w:bCs/>
        </w:rPr>
        <w:t>τίας)</w:t>
      </w:r>
    </w:p>
    <w:p w14:paraId="6DF0DD5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Κι αν θέλετε να τα συζητήσουμε τα θέματα αυτά, μην παίρνετε πολύτιμο χρόνο από μια συζήτηση για την </w:t>
      </w:r>
      <w:r>
        <w:rPr>
          <w:rFonts w:eastAsia="Times New Roman" w:cs="Times New Roman"/>
          <w:szCs w:val="24"/>
        </w:rPr>
        <w:t>π</w:t>
      </w:r>
      <w:r>
        <w:rPr>
          <w:rFonts w:eastAsia="Times New Roman" w:cs="Times New Roman"/>
          <w:szCs w:val="24"/>
        </w:rPr>
        <w:t>αιδεία. Ελάτε αύριο το πρωί σε προ ημερησίας διατάξεως συζήτηση</w:t>
      </w:r>
      <w:r>
        <w:rPr>
          <w:rFonts w:eastAsia="Times New Roman" w:cs="Times New Roman"/>
          <w:szCs w:val="24"/>
        </w:rPr>
        <w:t>,</w:t>
      </w:r>
      <w:r>
        <w:rPr>
          <w:rFonts w:eastAsia="Times New Roman" w:cs="Times New Roman"/>
          <w:szCs w:val="24"/>
        </w:rPr>
        <w:t xml:space="preserve"> να κουβεντιάσουμε για τα θέματα της διαπλοκής. Εάν θυμάμαι καλά, την τελευταία φορά </w:t>
      </w:r>
      <w:r>
        <w:rPr>
          <w:rFonts w:eastAsia="Times New Roman" w:cs="Times New Roman"/>
          <w:szCs w:val="24"/>
        </w:rPr>
        <w:t>που προκαλέσατε μια τέτοια συζήτηση, δεν σας είχε πάει πάρα πολύ καλά. Εδώ πέρα, λοιπόν, είμαστε να τα ξανασυζητήσουμε αυτά, κύριε Τσίπρα.</w:t>
      </w:r>
    </w:p>
    <w:p w14:paraId="6DF0DD5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Όμως, η κοινωνία, η οποία μας ακούει σήμερα, ενδιαφέρεται πολύ περισσότερο για το πώς θα αποκτήσουμε καλύτερα σχολεία</w:t>
      </w:r>
      <w:r>
        <w:rPr>
          <w:rFonts w:eastAsia="Times New Roman" w:cs="Times New Roman"/>
          <w:szCs w:val="24"/>
        </w:rPr>
        <w:t xml:space="preserve"> και πολύ λιγότερο για το πώς εσείς θα ελέγξετε το τοπίο των μέσων μαζικής ενημέρωσης. Και για αυτά θα σας μιλήσω σήμερα. Και δεν θα μπω στον πειρασμό να αποπροσανατολίσω τη συζήτηση. </w:t>
      </w:r>
    </w:p>
    <w:p w14:paraId="6DF0DD54" w14:textId="77777777" w:rsidR="004C348C" w:rsidRDefault="00FF7E7F">
      <w:pPr>
        <w:spacing w:after="0" w:line="600" w:lineRule="auto"/>
        <w:ind w:firstLine="720"/>
        <w:jc w:val="center"/>
        <w:rPr>
          <w:rFonts w:eastAsia="Times New Roman"/>
          <w:bCs/>
        </w:rPr>
      </w:pPr>
      <w:r>
        <w:rPr>
          <w:rFonts w:eastAsia="Times New Roman"/>
          <w:bCs/>
        </w:rPr>
        <w:lastRenderedPageBreak/>
        <w:t>(Θόρυβος στην Αίθουσα)</w:t>
      </w:r>
    </w:p>
    <w:p w14:paraId="6DF0DD5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πολύ ησυχ</w:t>
      </w:r>
      <w:r>
        <w:rPr>
          <w:rFonts w:eastAsia="Times New Roman" w:cs="Times New Roman"/>
          <w:szCs w:val="24"/>
        </w:rPr>
        <w:t>ία. Όχι σχολιασμοί.</w:t>
      </w:r>
    </w:p>
    <w:p w14:paraId="6DF0DD56"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Κυρίες και κύριοι Βουλευτές, η </w:t>
      </w:r>
      <w:r>
        <w:rPr>
          <w:rFonts w:eastAsia="Times New Roman" w:cs="Times New Roman"/>
          <w:szCs w:val="24"/>
        </w:rPr>
        <w:t>π</w:t>
      </w:r>
      <w:r>
        <w:rPr>
          <w:rFonts w:eastAsia="Times New Roman" w:cs="Times New Roman"/>
          <w:szCs w:val="24"/>
        </w:rPr>
        <w:t>αιδεία θα πρέπει να είναι ένα πεδίο εθνικής συνεννόησης, διότι -και φαντάζομαι ότι θα συμφωνήσετε όλοι- το μέλλον των παιδιών μας δεν μπορεί να είναι α</w:t>
      </w:r>
      <w:r>
        <w:rPr>
          <w:rFonts w:eastAsia="Times New Roman" w:cs="Times New Roman"/>
          <w:szCs w:val="24"/>
        </w:rPr>
        <w:t xml:space="preserve">ντικείμενο μικροκομματικών αντεγκλήσεων. </w:t>
      </w:r>
    </w:p>
    <w:p w14:paraId="6DF0DD5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Η προχθεσινή τραγική επέτειος της δολοφονίας του Παύλου Μπακογιάννη μ</w:t>
      </w:r>
      <w:r>
        <w:rPr>
          <w:rFonts w:eastAsia="Times New Roman" w:cs="Times New Roman"/>
          <w:szCs w:val="24"/>
        </w:rPr>
        <w:t>ά</w:t>
      </w:r>
      <w:r>
        <w:rPr>
          <w:rFonts w:eastAsia="Times New Roman" w:cs="Times New Roman"/>
          <w:szCs w:val="24"/>
        </w:rPr>
        <w:t>ς θύμισε πόσο απαραίτητ</w:t>
      </w:r>
      <w:r>
        <w:rPr>
          <w:rFonts w:eastAsia="Times New Roman" w:cs="Times New Roman"/>
          <w:szCs w:val="24"/>
        </w:rPr>
        <w:t>η</w:t>
      </w:r>
      <w:r>
        <w:rPr>
          <w:rFonts w:eastAsia="Times New Roman" w:cs="Times New Roman"/>
          <w:szCs w:val="24"/>
        </w:rPr>
        <w:t xml:space="preserve"> είναι στη δημόσια ζωή η δυνατότητα να παραμερίζουμε τις διαφορές μας και να υπηρετούμε το εθνικό καλό. </w:t>
      </w:r>
    </w:p>
    <w:p w14:paraId="6DF0DD5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Έχω πολύ ζωντανή την εικόνα της Βουλής εκείνη την τραγική μέρα, μια Βουλή που συνολικά η πολιτική ηγεσία βρήκε το σθένος να υψώσει ένα ανάχωμα </w:t>
      </w:r>
      <w:r>
        <w:rPr>
          <w:rFonts w:eastAsia="Times New Roman" w:cs="Times New Roman"/>
          <w:szCs w:val="24"/>
        </w:rPr>
        <w:t>δ</w:t>
      </w:r>
      <w:r>
        <w:rPr>
          <w:rFonts w:eastAsia="Times New Roman" w:cs="Times New Roman"/>
          <w:szCs w:val="24"/>
        </w:rPr>
        <w:t>ημοκρατίας. Όμως, βέβαια, τότε στη Βουλή και στην ηγεσία της Αριστεράς ήταν ο Χαρίλαος Φλωράκης και ο Λεωνίδας Κ</w:t>
      </w:r>
      <w:r>
        <w:rPr>
          <w:rFonts w:eastAsia="Times New Roman" w:cs="Times New Roman"/>
          <w:szCs w:val="24"/>
        </w:rPr>
        <w:t xml:space="preserve">ύρκος, σήμερα είναι ο Αλέξης Τσίπρας και ο Νίκος Παππάς. Τότε και η Αριστερά είχε αξιόπιστη ηγεσία με πολιτικό βάρος. </w:t>
      </w:r>
    </w:p>
    <w:p w14:paraId="6DF0DD59" w14:textId="77777777" w:rsidR="004C348C" w:rsidRDefault="00FF7E7F">
      <w:pPr>
        <w:spacing w:after="0" w:line="600" w:lineRule="auto"/>
        <w:ind w:firstLine="720"/>
        <w:jc w:val="center"/>
        <w:rPr>
          <w:rFonts w:eastAsia="Times New Roman"/>
          <w:bCs/>
        </w:rPr>
      </w:pPr>
      <w:r>
        <w:rPr>
          <w:rFonts w:eastAsia="Times New Roman"/>
          <w:bCs/>
        </w:rPr>
        <w:lastRenderedPageBreak/>
        <w:t>(Θόρυβος από την πτέρυγα του ΚΚΕ)</w:t>
      </w:r>
    </w:p>
    <w:p w14:paraId="6DF0DD5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ησυχία.</w:t>
      </w:r>
    </w:p>
    <w:p w14:paraId="6DF0DD5B"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Περ</w:t>
      </w:r>
      <w:r>
        <w:rPr>
          <w:rFonts w:eastAsia="Times New Roman" w:cs="Times New Roman"/>
          <w:szCs w:val="24"/>
        </w:rPr>
        <w:t>ιμένετε, κύριοι. Εξαιρώντας το Κομμουνιστικό Κόμμα.</w:t>
      </w:r>
    </w:p>
    <w:p w14:paraId="6DF0DD5C"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DF0DD5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Καταλαβαίνω ότι ενοχλούν αυτές οι συγκρίσεις.</w:t>
      </w:r>
    </w:p>
    <w:p w14:paraId="6DF0DD5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Σήμερα έχει μια ηγεσία χωρίς αξίες, με μόνο σκοπό τη συντήρηση στην εξουσία με κάθε κόστος. Και, δυστυχώς, κύριε Τσίπρα, και η </w:t>
      </w:r>
      <w:r>
        <w:rPr>
          <w:rFonts w:eastAsia="Times New Roman" w:cs="Times New Roman"/>
          <w:szCs w:val="24"/>
        </w:rPr>
        <w:t>π</w:t>
      </w:r>
      <w:r>
        <w:rPr>
          <w:rFonts w:eastAsia="Times New Roman" w:cs="Times New Roman"/>
          <w:szCs w:val="24"/>
        </w:rPr>
        <w:t xml:space="preserve">αιδεία </w:t>
      </w:r>
      <w:r>
        <w:rPr>
          <w:rFonts w:eastAsia="Times New Roman" w:cs="Times New Roman"/>
          <w:szCs w:val="24"/>
        </w:rPr>
        <w:t xml:space="preserve">έχει μετατραπεί σε ένα εργαλείο, για να εξυπηρετηθεί αυτός μόνο ο σκοπός. </w:t>
      </w:r>
    </w:p>
    <w:p w14:paraId="6DF0DD5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Ο στόχος μου σήμερα, κυρίες και κύριοι Βουλευτές, είναι να αναδείξω το μέγεθος της καταστροφής που συντελείται στον ευαίσθητο χώρο της </w:t>
      </w:r>
      <w:r>
        <w:rPr>
          <w:rFonts w:eastAsia="Times New Roman" w:cs="Times New Roman"/>
          <w:szCs w:val="24"/>
        </w:rPr>
        <w:t>π</w:t>
      </w:r>
      <w:r>
        <w:rPr>
          <w:rFonts w:eastAsia="Times New Roman" w:cs="Times New Roman"/>
          <w:szCs w:val="24"/>
        </w:rPr>
        <w:t xml:space="preserve">αιδείας από μια βαθιά ιδεοληπτική Κυβέρνηση, </w:t>
      </w:r>
      <w:r>
        <w:rPr>
          <w:rFonts w:eastAsia="Times New Roman" w:cs="Times New Roman"/>
          <w:szCs w:val="24"/>
        </w:rPr>
        <w:t xml:space="preserve">αλλά και να </w:t>
      </w:r>
      <w:r>
        <w:rPr>
          <w:rFonts w:eastAsia="Times New Roman" w:cs="Times New Roman"/>
          <w:szCs w:val="24"/>
        </w:rPr>
        <w:lastRenderedPageBreak/>
        <w:t xml:space="preserve">μιλήσω για τους βασικούς άξονες της δικής μας πολιτικής, για το πώς θα αποκτήσουμε, επιτέλους, καλύτερα δημόσια σχολεία και πανεπιστήμια. </w:t>
      </w:r>
    </w:p>
    <w:p w14:paraId="6DF0DD6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Σκοπός του κ. Τσίπρα είναι να διχάσει και στην </w:t>
      </w:r>
      <w:r>
        <w:rPr>
          <w:rFonts w:eastAsia="Times New Roman" w:cs="Times New Roman"/>
          <w:szCs w:val="24"/>
        </w:rPr>
        <w:t>π</w:t>
      </w:r>
      <w:r>
        <w:rPr>
          <w:rFonts w:eastAsia="Times New Roman" w:cs="Times New Roman"/>
          <w:szCs w:val="24"/>
        </w:rPr>
        <w:t>αιδεία. Σκοπός δικός μας είναι να ενώσουμε τους Έλληνες σ</w:t>
      </w:r>
      <w:r>
        <w:rPr>
          <w:rFonts w:eastAsia="Times New Roman" w:cs="Times New Roman"/>
          <w:szCs w:val="24"/>
        </w:rPr>
        <w:t xml:space="preserve">ε ένα κοινό όραμα για την </w:t>
      </w:r>
      <w:r>
        <w:rPr>
          <w:rFonts w:eastAsia="Times New Roman" w:cs="Times New Roman"/>
          <w:szCs w:val="24"/>
        </w:rPr>
        <w:t>π</w:t>
      </w:r>
      <w:r>
        <w:rPr>
          <w:rFonts w:eastAsia="Times New Roman" w:cs="Times New Roman"/>
          <w:szCs w:val="24"/>
        </w:rPr>
        <w:t>αιδεία, όχι με ψέματα και ιδεοληψίες, αλλά με αλήθεια και ρεαλισμό.</w:t>
      </w:r>
    </w:p>
    <w:p w14:paraId="6DF0DD6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στο μαλακό υπογάστριο της ελληνικής κοινωνίας, στο</w:t>
      </w:r>
      <w:r>
        <w:rPr>
          <w:rFonts w:eastAsia="Times New Roman" w:cs="Times New Roman"/>
          <w:szCs w:val="24"/>
        </w:rPr>
        <w:t>ν</w:t>
      </w:r>
      <w:r>
        <w:rPr>
          <w:rFonts w:eastAsia="Times New Roman" w:cs="Times New Roman"/>
          <w:szCs w:val="24"/>
        </w:rPr>
        <w:t xml:space="preserve"> χώρο της εκπαίδευσης, υλοποιείται μια πολύ συστηματική στρατηγική διάβρωσης και </w:t>
      </w:r>
      <w:r>
        <w:rPr>
          <w:rFonts w:eastAsia="Times New Roman" w:cs="Times New Roman"/>
          <w:szCs w:val="24"/>
        </w:rPr>
        <w:t xml:space="preserve">αποδόμησης όλων των σημαντικών μεταρρυθμίσεων που είχαν ληφθεί τα τελευταία χρόνια, μια στρατηγική η οποία πετάει στον κάλαθο των </w:t>
      </w:r>
      <w:proofErr w:type="spellStart"/>
      <w:r>
        <w:rPr>
          <w:rFonts w:eastAsia="Times New Roman" w:cs="Times New Roman"/>
          <w:szCs w:val="24"/>
        </w:rPr>
        <w:t>αχρήστων</w:t>
      </w:r>
      <w:proofErr w:type="spellEnd"/>
      <w:r>
        <w:rPr>
          <w:rFonts w:eastAsia="Times New Roman" w:cs="Times New Roman"/>
          <w:szCs w:val="24"/>
        </w:rPr>
        <w:t xml:space="preserve"> το σημαντικότερο κεκτημένο που κερδήθηκε με κόπο και μέσα από πολιτικές υπερβάσεις, πολλές φορές επώδυνες, το γεγονός</w:t>
      </w:r>
      <w:r>
        <w:rPr>
          <w:rFonts w:eastAsia="Times New Roman" w:cs="Times New Roman"/>
          <w:szCs w:val="24"/>
        </w:rPr>
        <w:t xml:space="preserve">, δηλαδή, ότι καταφέραμε να μετατρέψουμε, κύριε Τσίπρα, επιτέλους, την </w:t>
      </w:r>
      <w:r>
        <w:rPr>
          <w:rFonts w:eastAsia="Times New Roman" w:cs="Times New Roman"/>
          <w:szCs w:val="24"/>
        </w:rPr>
        <w:t>π</w:t>
      </w:r>
      <w:r>
        <w:rPr>
          <w:rFonts w:eastAsia="Times New Roman" w:cs="Times New Roman"/>
          <w:szCs w:val="24"/>
        </w:rPr>
        <w:t xml:space="preserve">αιδεία σε ένα πεδίο συναίνεσης και όχι αντεγκλήσεων. </w:t>
      </w:r>
    </w:p>
    <w:p w14:paraId="6DF0DD6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Όταν η Νέα Δημοκρατία τον Αύγουστο του 2011, ως </w:t>
      </w:r>
      <w:r>
        <w:rPr>
          <w:rFonts w:eastAsia="Times New Roman" w:cs="Times New Roman"/>
          <w:szCs w:val="24"/>
        </w:rPr>
        <w:t>α</w:t>
      </w:r>
      <w:r>
        <w:rPr>
          <w:rFonts w:eastAsia="Times New Roman" w:cs="Times New Roman"/>
          <w:szCs w:val="24"/>
        </w:rPr>
        <w:t>ντιπολίτευση τότε, αποφάσισε να υπερψηφίσει τον ν.4009 -τον γνωστό σε όλους ως «ν</w:t>
      </w:r>
      <w:r>
        <w:rPr>
          <w:rFonts w:eastAsia="Times New Roman" w:cs="Times New Roman"/>
          <w:szCs w:val="24"/>
        </w:rPr>
        <w:t xml:space="preserve">όμο Διαμαντοπούλου»-, δεν υπερψήφισε απλά ένα νομοσχέδιο, </w:t>
      </w:r>
      <w:r>
        <w:rPr>
          <w:rFonts w:eastAsia="Times New Roman" w:cs="Times New Roman"/>
          <w:szCs w:val="24"/>
        </w:rPr>
        <w:lastRenderedPageBreak/>
        <w:t xml:space="preserve">αλλά αποφάσισε να κλείσει οριστικά τη σελίδα της </w:t>
      </w:r>
      <w:r>
        <w:rPr>
          <w:rFonts w:eastAsia="Times New Roman" w:cs="Times New Roman"/>
          <w:szCs w:val="24"/>
        </w:rPr>
        <w:t>π</w:t>
      </w:r>
      <w:r>
        <w:rPr>
          <w:rFonts w:eastAsia="Times New Roman" w:cs="Times New Roman"/>
          <w:szCs w:val="24"/>
        </w:rPr>
        <w:t>αιδείας ως χώρο μικροκομματικής αντιπαράθεσης στην Ελλάδα. Και παρά τις επιμέρους διαφωνίες -που υπήρχαν και μέσα στη δική μας παράταξη- και παρά τη</w:t>
      </w:r>
      <w:r>
        <w:rPr>
          <w:rFonts w:eastAsia="Times New Roman" w:cs="Times New Roman"/>
          <w:szCs w:val="24"/>
        </w:rPr>
        <w:t xml:space="preserve">ν εμπειρία της δικής μας παράταξης με τον «νόμο Γιαννάκου», ο οποίος τότε </w:t>
      </w:r>
      <w:proofErr w:type="spellStart"/>
      <w:r>
        <w:rPr>
          <w:rFonts w:eastAsia="Times New Roman" w:cs="Times New Roman"/>
          <w:szCs w:val="24"/>
        </w:rPr>
        <w:t>πολεμήθηκε</w:t>
      </w:r>
      <w:proofErr w:type="spellEnd"/>
      <w:r>
        <w:rPr>
          <w:rFonts w:eastAsia="Times New Roman" w:cs="Times New Roman"/>
          <w:szCs w:val="24"/>
        </w:rPr>
        <w:t xml:space="preserve"> από την </w:t>
      </w:r>
      <w:r>
        <w:rPr>
          <w:rFonts w:eastAsia="Times New Roman" w:cs="Times New Roman"/>
          <w:szCs w:val="24"/>
        </w:rPr>
        <w:t>α</w:t>
      </w:r>
      <w:r>
        <w:rPr>
          <w:rFonts w:eastAsia="Times New Roman" w:cs="Times New Roman"/>
          <w:szCs w:val="24"/>
        </w:rPr>
        <w:t xml:space="preserve">ντιπολίτευση, η Νέα Δημοκρατία αναζήτησε τότε ευρύτερες συναινέσεις. </w:t>
      </w:r>
    </w:p>
    <w:p w14:paraId="6DF0DD6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με την ευκαιρία αυτή -δεν συνηθίζεται- να καλωσορίσω στην Αίθουσα αυτή τη Μαριέττα Γιαν</w:t>
      </w:r>
      <w:r>
        <w:rPr>
          <w:rFonts w:eastAsia="Times New Roman" w:cs="Times New Roman"/>
          <w:szCs w:val="24"/>
        </w:rPr>
        <w:t>νάκου, μια μεγάλη αγωνίστρια της παράταξης, μια πολιτικό που υπηρέτησε με πάθος και γενναιότητα τις ιδέες της.</w:t>
      </w:r>
    </w:p>
    <w:p w14:paraId="6DF0DD64"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6DF0DD6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λοιπόν, τον Αύγουστο του 2011 έκανε ένα πολύ τολμηρό βήμα, ένα μεγάλο βήμα, να στηρίξει ένα πλαίσιο τολμηρών αλλαγών που εκσυγχρόνιζαν τον τρόπο λειτουργίας των πανεπιστημίων -βέβαια, ο «νόμος Διαμαντοπούλου», και θέλω να το τονίσω αυτό, </w:t>
      </w:r>
      <w:r>
        <w:rPr>
          <w:rFonts w:eastAsia="Times New Roman" w:cs="Times New Roman"/>
          <w:szCs w:val="24"/>
        </w:rPr>
        <w:t xml:space="preserve">ήταν η συνέχεια των παρεμβάσεων και των προτάσεων της Μαριέττας Γιαννάκου- και </w:t>
      </w:r>
      <w:proofErr w:type="spellStart"/>
      <w:r>
        <w:rPr>
          <w:rFonts w:eastAsia="Times New Roman" w:cs="Times New Roman"/>
          <w:szCs w:val="24"/>
        </w:rPr>
        <w:t>επανέφερε</w:t>
      </w:r>
      <w:proofErr w:type="spellEnd"/>
      <w:r>
        <w:rPr>
          <w:rFonts w:eastAsia="Times New Roman" w:cs="Times New Roman"/>
          <w:szCs w:val="24"/>
        </w:rPr>
        <w:t xml:space="preserve"> την κοινή λογική σε έναν χώρο που </w:t>
      </w:r>
      <w:r>
        <w:rPr>
          <w:rFonts w:eastAsia="Times New Roman" w:cs="Times New Roman"/>
          <w:szCs w:val="24"/>
        </w:rPr>
        <w:lastRenderedPageBreak/>
        <w:t xml:space="preserve">ταλαιπωρήθηκε όσο κανένας άλλος από ιδεοληψίες και αγκυλώσεις. Με απλά λόγια, η Νέα Δημοκρατία τότε είχε το θάρρος να κάνει αυτό που </w:t>
      </w:r>
      <w:r>
        <w:rPr>
          <w:rFonts w:eastAsia="Times New Roman" w:cs="Times New Roman"/>
          <w:szCs w:val="24"/>
        </w:rPr>
        <w:t xml:space="preserve">ήταν χρήσιμο για τον τόπο και όχι αναγκαστικά ωφέλιμο για το κόμμα. </w:t>
      </w:r>
    </w:p>
    <w:p w14:paraId="6DF0DD6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χρειάστηκαν λίγοι μήνες για να αποδείξετε στην πράξη ότι είναι πολύ πιο εύκολο να γκρεμίζεις από το να χτίζεις. Και στην παγκόσμια ανοικτή κοινωνία της γνώσης</w:t>
      </w:r>
      <w:r>
        <w:rPr>
          <w:rFonts w:eastAsia="Times New Roman" w:cs="Times New Roman"/>
          <w:szCs w:val="24"/>
        </w:rPr>
        <w:t xml:space="preserve">, εσείς, κύριε Τσίπρα, απαντάτε με την Ελλάδα της απόγνωσης. </w:t>
      </w:r>
    </w:p>
    <w:p w14:paraId="6DF0DD6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Ο κόσμος αλλάζει με ραγδαία ταχύτητα. Η τεχνολογία επαναπροσδιορίζει τον τρόπο με τον οποίο είναι οργανωμένες οι οικονομικές και κοινωνικές σχέσεις. Παραδοσιακά επαγγέλματα εξαφανίζονται, νέα δη</w:t>
      </w:r>
      <w:r>
        <w:rPr>
          <w:rFonts w:eastAsia="Times New Roman" w:cs="Times New Roman"/>
          <w:szCs w:val="24"/>
        </w:rPr>
        <w:t xml:space="preserve">μιουργούνται με πρωτοφανή ταχύτητα, στον χώρο της εκπαίδευσης, παγκόσμια, συντελείται μια επανάσταση. </w:t>
      </w:r>
      <w:r>
        <w:rPr>
          <w:rFonts w:eastAsia="Times New Roman" w:cs="Times New Roman"/>
          <w:szCs w:val="24"/>
        </w:rPr>
        <w:t>Ό</w:t>
      </w:r>
      <w:r>
        <w:rPr>
          <w:rFonts w:eastAsia="Times New Roman" w:cs="Times New Roman"/>
          <w:szCs w:val="24"/>
        </w:rPr>
        <w:t>λοι αναγνωρίζουν πια ότι οι γνώσεις και οι δεξιότητες είναι το μόνο εφόδιο το οποίο μπορεί να έχει κάποιος για να διακριθεί σε έναν κόσμο</w:t>
      </w:r>
      <w:r>
        <w:rPr>
          <w:rFonts w:eastAsia="Times New Roman" w:cs="Times New Roman"/>
          <w:szCs w:val="24"/>
        </w:rPr>
        <w:t>,</w:t>
      </w:r>
      <w:r>
        <w:rPr>
          <w:rFonts w:eastAsia="Times New Roman" w:cs="Times New Roman"/>
          <w:szCs w:val="24"/>
        </w:rPr>
        <w:t xml:space="preserve"> ο οποίος αλλάζ</w:t>
      </w:r>
      <w:r>
        <w:rPr>
          <w:rFonts w:eastAsia="Times New Roman" w:cs="Times New Roman"/>
          <w:szCs w:val="24"/>
        </w:rPr>
        <w:t>ει ραγδαία.</w:t>
      </w:r>
    </w:p>
    <w:p w14:paraId="6DF0DD6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άκουσα τίποτα για όλα αυτά, κύριε Τσίπρα, στην ομιλία σας. Αντί να κοιτάτε μπροστά, εσείς με πάθος εξακολουθείτε να κοιτάτε πίσω. Αναφερθήκατε στον </w:t>
      </w:r>
      <w:proofErr w:type="spellStart"/>
      <w:r>
        <w:rPr>
          <w:rFonts w:eastAsia="Times New Roman" w:cs="Times New Roman"/>
          <w:szCs w:val="24"/>
        </w:rPr>
        <w:t>Χαλίλ</w:t>
      </w:r>
      <w:proofErr w:type="spellEnd"/>
      <w:r>
        <w:rPr>
          <w:rFonts w:eastAsia="Times New Roman" w:cs="Times New Roman"/>
          <w:szCs w:val="24"/>
        </w:rPr>
        <w:t xml:space="preserve"> </w:t>
      </w:r>
      <w:proofErr w:type="spellStart"/>
      <w:r>
        <w:rPr>
          <w:rFonts w:eastAsia="Times New Roman" w:cs="Times New Roman"/>
          <w:szCs w:val="24"/>
        </w:rPr>
        <w:t>Γκιμπράν</w:t>
      </w:r>
      <w:proofErr w:type="spellEnd"/>
      <w:r>
        <w:rPr>
          <w:rFonts w:eastAsia="Times New Roman" w:cs="Times New Roman"/>
          <w:szCs w:val="24"/>
        </w:rPr>
        <w:t xml:space="preserve"> και στο μέλλον των παιδιών. Μα, εσείς φέρνετε την </w:t>
      </w:r>
      <w:r>
        <w:rPr>
          <w:rFonts w:eastAsia="Times New Roman" w:cs="Times New Roman"/>
          <w:szCs w:val="24"/>
        </w:rPr>
        <w:t>π</w:t>
      </w:r>
      <w:r>
        <w:rPr>
          <w:rFonts w:eastAsia="Times New Roman" w:cs="Times New Roman"/>
          <w:szCs w:val="24"/>
        </w:rPr>
        <w:t>αιδεία πίσω</w:t>
      </w:r>
      <w:r>
        <w:rPr>
          <w:rFonts w:eastAsia="Times New Roman" w:cs="Times New Roman"/>
          <w:szCs w:val="24"/>
        </w:rPr>
        <w:t>,</w:t>
      </w:r>
      <w:r>
        <w:rPr>
          <w:rFonts w:eastAsia="Times New Roman" w:cs="Times New Roman"/>
          <w:szCs w:val="24"/>
        </w:rPr>
        <w:t xml:space="preserve"> στη δεκαετία του ’80. Για ποιο μέλλον μιλάμε εδώ πέρα; Αυτό που κάνετε είναι ριζική επιστροφή στο παρελθόν!</w:t>
      </w:r>
    </w:p>
    <w:p w14:paraId="6DF0DD69"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 xml:space="preserve"> (Χειροκροτήματα από την πτέρυγα της Νέας Δημοκρατίας)</w:t>
      </w:r>
    </w:p>
    <w:p w14:paraId="6DF0DD6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Αναμοχλεύετε τις πιο σκοτεινές πρακτικές άλλων εποχών, όταν η </w:t>
      </w:r>
      <w:r>
        <w:rPr>
          <w:rFonts w:eastAsia="Times New Roman" w:cs="Times New Roman"/>
          <w:szCs w:val="24"/>
        </w:rPr>
        <w:t>π</w:t>
      </w:r>
      <w:r>
        <w:rPr>
          <w:rFonts w:eastAsia="Times New Roman" w:cs="Times New Roman"/>
          <w:szCs w:val="24"/>
        </w:rPr>
        <w:t>αιδεία ήταν πεδίο ιδεολογικής</w:t>
      </w:r>
      <w:r>
        <w:rPr>
          <w:rFonts w:eastAsia="Times New Roman" w:cs="Times New Roman"/>
          <w:szCs w:val="24"/>
        </w:rPr>
        <w:t xml:space="preserve"> σύγκρουσης και μικροκομματικής γυμναστικής. Και το ίδιο σας το παρελθόν, κύριε Τσίπρα, σας καταδιώκει και δεν μπορείτε να το ξεπεράσετε.</w:t>
      </w:r>
    </w:p>
    <w:p w14:paraId="6DF0DD6B"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DF0DD6C" w14:textId="77777777" w:rsidR="004C348C" w:rsidRDefault="00FF7E7F">
      <w:pPr>
        <w:spacing w:after="0" w:line="600" w:lineRule="auto"/>
        <w:ind w:firstLine="720"/>
        <w:jc w:val="both"/>
        <w:rPr>
          <w:rFonts w:eastAsia="Times New Roman" w:cs="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cs="Times New Roman"/>
          <w:b/>
          <w:szCs w:val="24"/>
        </w:rPr>
        <w:t xml:space="preserve"> </w:t>
      </w:r>
      <w:r>
        <w:rPr>
          <w:rFonts w:eastAsia="Times New Roman" w:cs="Times New Roman"/>
          <w:szCs w:val="24"/>
        </w:rPr>
        <w:t>Κάντε ησυχία, σας παρακαλώ, κύριοι συνάδελφοι.</w:t>
      </w:r>
    </w:p>
    <w:p w14:paraId="6DF0DD6D"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lastRenderedPageBreak/>
        <w:t>ΚΥΡΙΑ</w:t>
      </w:r>
      <w:r>
        <w:rPr>
          <w:rFonts w:eastAsia="Times New Roman" w:cs="Times New Roman"/>
          <w:b/>
          <w:szCs w:val="24"/>
        </w:rPr>
        <w:t>ΚΟΣ ΜΗΤΣΟΤΑΚΗΣ (Πρόεδρος της Νέας Δημοκρατίας):</w:t>
      </w:r>
      <w:r>
        <w:rPr>
          <w:rFonts w:eastAsia="Times New Roman" w:cs="Times New Roman"/>
          <w:szCs w:val="24"/>
        </w:rPr>
        <w:t xml:space="preserve"> Εξάλλου, ο κ. Τσίπρας διακρίθηκε ως ηγέτης καταλήψεων ακαδημαϊκών ιδρυμάτων και δημοσίων χώρων. Έτσι έγινε γνωστός! Έτσι απέκτησε τις πρώτες πολιτικές περγαμηνές! </w:t>
      </w:r>
    </w:p>
    <w:p w14:paraId="6DF0DD6E" w14:textId="77777777" w:rsidR="004C348C" w:rsidRDefault="00FF7E7F">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w:t>
      </w:r>
      <w:r>
        <w:rPr>
          <w:rFonts w:eastAsia="Times New Roman" w:cs="Times New Roman"/>
          <w:szCs w:val="24"/>
        </w:rPr>
        <w:t>οκρατίας)</w:t>
      </w:r>
    </w:p>
    <w:p w14:paraId="6DF0DD6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Και καταλαβαίνω ότι όλοι είμαστε, κύριε Τσίπρα, σε έναν βαθμό προϊόν των βιωμάτων μας. Και ειλικρινά προσωπικά δεν με ενδιαφέρουν οι επιλογές τις οποίες κάνατε ως μαθητής και ως φοιτητής. Αλλά αυτό το οποίο βρίσκω πραγματικά ακατανόητο για έναν ν</w:t>
      </w:r>
      <w:r>
        <w:rPr>
          <w:rFonts w:eastAsia="Times New Roman" w:cs="Times New Roman"/>
          <w:szCs w:val="24"/>
        </w:rPr>
        <w:t xml:space="preserve">έο άνθρωπο είναι ότι δεν ξεχάσατε τίποτα από αυτά που κάνατε και δεν μάθατε δυστυχώς και τίποτα στην πορεία. Το ίδιο γρατζουνισμένο </w:t>
      </w:r>
      <w:proofErr w:type="spellStart"/>
      <w:r>
        <w:rPr>
          <w:rFonts w:eastAsia="Times New Roman" w:cs="Times New Roman"/>
          <w:szCs w:val="24"/>
        </w:rPr>
        <w:t>βινύλιο</w:t>
      </w:r>
      <w:proofErr w:type="spellEnd"/>
      <w:r>
        <w:rPr>
          <w:rFonts w:eastAsia="Times New Roman" w:cs="Times New Roman"/>
          <w:szCs w:val="24"/>
        </w:rPr>
        <w:t xml:space="preserve"> της δεκαετίας του ’80 εξακολουθούμε να ακούμε, τα ίδια κλισέ συνθήματα, τα οποία ξεπέρασε η ιστορία, ελάχιστη προσπά</w:t>
      </w:r>
      <w:r>
        <w:rPr>
          <w:rFonts w:eastAsia="Times New Roman" w:cs="Times New Roman"/>
          <w:szCs w:val="24"/>
        </w:rPr>
        <w:t xml:space="preserve">θεια, εξίσωση προς τα κάτω, πελατειακός κομματισμός, αναξιοκρατία, πασπαλισμένα με ολίγη επαναστατική γυμναστική, καταλήψεις και όλα τα σχετικά. Αυτός είναι ο ιδεολογικός αρμός πάνω στον οποίο στηρίζετε τις δικές σας πολιτικές. </w:t>
      </w:r>
    </w:p>
    <w:p w14:paraId="6DF0DD7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πορεί βέβαια σε άλλους τομ</w:t>
      </w:r>
      <w:r>
        <w:rPr>
          <w:rFonts w:eastAsia="Times New Roman" w:cs="Times New Roman"/>
          <w:szCs w:val="24"/>
        </w:rPr>
        <w:t>είς της οικονομίας να αναγκάζεστε, υπό την πίεση των μνημονίων που εσείς ο ίδιος υπογράψατε, να εφαρμόζετε φιλελεύθερες πολιτικές. Προφανώς δεν τις πιστεύετε, γι’ αυτό και προσποιείστε ότι τις υλοποιείτε. Στην παιδεία όμως ούτε προσποιείστε ούτε υποκρίνεστ</w:t>
      </w:r>
      <w:r>
        <w:rPr>
          <w:rFonts w:eastAsia="Times New Roman" w:cs="Times New Roman"/>
          <w:szCs w:val="24"/>
        </w:rPr>
        <w:t>ε. Εδώ δεν υπάρχει καμ</w:t>
      </w:r>
      <w:r>
        <w:rPr>
          <w:rFonts w:eastAsia="Times New Roman" w:cs="Times New Roman"/>
          <w:szCs w:val="24"/>
        </w:rPr>
        <w:t>μ</w:t>
      </w:r>
      <w:r>
        <w:rPr>
          <w:rFonts w:eastAsia="Times New Roman" w:cs="Times New Roman"/>
          <w:szCs w:val="24"/>
        </w:rPr>
        <w:t>ία απολύτως αναστολή. Και έχετε φυσικά επιλέξει και τον κατάλληλο Υπουργό για τον σκοπό αυτό</w:t>
      </w:r>
      <w:r>
        <w:rPr>
          <w:rFonts w:eastAsia="Times New Roman" w:cs="Times New Roman"/>
          <w:szCs w:val="24"/>
        </w:rPr>
        <w:t>ν</w:t>
      </w:r>
      <w:r>
        <w:rPr>
          <w:rFonts w:eastAsia="Times New Roman" w:cs="Times New Roman"/>
          <w:szCs w:val="24"/>
        </w:rPr>
        <w:t>, διότι πράγματι ο κ. Φίλης έχει όλα τα προσόντα που απαιτούνται</w:t>
      </w:r>
      <w:r>
        <w:rPr>
          <w:rFonts w:eastAsia="Times New Roman" w:cs="Times New Roman"/>
          <w:szCs w:val="24"/>
        </w:rPr>
        <w:t>,</w:t>
      </w:r>
      <w:r>
        <w:rPr>
          <w:rFonts w:eastAsia="Times New Roman" w:cs="Times New Roman"/>
          <w:szCs w:val="24"/>
        </w:rPr>
        <w:t xml:space="preserve"> για να ισοπεδώσει τις έννοιες της αριστείας, της φιλομάθειας και της αξιοκ</w:t>
      </w:r>
      <w:r>
        <w:rPr>
          <w:rFonts w:eastAsia="Times New Roman" w:cs="Times New Roman"/>
          <w:szCs w:val="24"/>
        </w:rPr>
        <w:t xml:space="preserve">ρατίας. </w:t>
      </w:r>
    </w:p>
    <w:p w14:paraId="6DF0DD7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περισσότερ</w:t>
      </w:r>
      <w:r>
        <w:rPr>
          <w:rFonts w:eastAsia="Times New Roman" w:cs="Times New Roman"/>
          <w:szCs w:val="24"/>
        </w:rPr>
        <w:t>ο</w:t>
      </w:r>
      <w:r>
        <w:rPr>
          <w:rFonts w:eastAsia="Times New Roman" w:cs="Times New Roman"/>
          <w:szCs w:val="24"/>
        </w:rPr>
        <w:t xml:space="preserve"> παρά ποτέ η χώρα χρειάζεται ένα εκπαιδευτικό σύστημα που να έχει στον πυρήνα του μια βασική αρχή: Όλοι αξίζουν τις ευκαιρίες τους. </w:t>
      </w:r>
    </w:p>
    <w:p w14:paraId="6DF0DD7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ράγματι εδώ θα συμφωνήσω με τον κ. Τσίπρα. Η δημόσια παιδεία πρέπ</w:t>
      </w:r>
      <w:r>
        <w:rPr>
          <w:rFonts w:eastAsia="Times New Roman" w:cs="Times New Roman"/>
          <w:szCs w:val="24"/>
        </w:rPr>
        <w:t>ει να είναι ο βασικός μηχανισμός κοινωνικής κινητικότητας, διότι στο γήπεδο της δημόσιας παιδείας διεκδικούν τις ευκαιρίες τους και τα παιδιά που βρίσκονται σε μειονεκτική θέση</w:t>
      </w:r>
      <w:r>
        <w:rPr>
          <w:rFonts w:eastAsia="Times New Roman" w:cs="Times New Roman"/>
          <w:szCs w:val="24"/>
        </w:rPr>
        <w:t>,</w:t>
      </w:r>
      <w:r>
        <w:rPr>
          <w:rFonts w:eastAsia="Times New Roman" w:cs="Times New Roman"/>
          <w:szCs w:val="24"/>
        </w:rPr>
        <w:t xml:space="preserve"> είτε οικονομικά είτε κοινωνικά. Προσέξτε, ευκαιρίες, προσπάθεια, αριστεία, κύρ</w:t>
      </w:r>
      <w:r>
        <w:rPr>
          <w:rFonts w:eastAsia="Times New Roman" w:cs="Times New Roman"/>
          <w:szCs w:val="24"/>
        </w:rPr>
        <w:t>ιε Τσίπρα, τρεις έννοιες απλές</w:t>
      </w:r>
      <w:r>
        <w:rPr>
          <w:rFonts w:eastAsia="Times New Roman" w:cs="Times New Roman"/>
          <w:szCs w:val="24"/>
        </w:rPr>
        <w:t>,</w:t>
      </w:r>
      <w:r>
        <w:rPr>
          <w:rFonts w:eastAsia="Times New Roman" w:cs="Times New Roman"/>
          <w:szCs w:val="24"/>
        </w:rPr>
        <w:t xml:space="preserve"> που πρέπει να βρίσκονται στον πυρήνα κάθε </w:t>
      </w:r>
      <w:r>
        <w:rPr>
          <w:rFonts w:eastAsia="Times New Roman" w:cs="Times New Roman"/>
          <w:szCs w:val="24"/>
        </w:rPr>
        <w:lastRenderedPageBreak/>
        <w:t xml:space="preserve">σύγχρονης εκπαιδευτικής πολιτικής, τρεις έννοιες που δυστυχώς δεν υπάρχουν στο δικό σας λεξιλόγιο, γιατί στη δικιά σας παραμορφωμένη θεώρηση του κόσμου οι έννοιες αυτές έχουν ταξικό </w:t>
      </w:r>
      <w:r>
        <w:rPr>
          <w:rFonts w:eastAsia="Times New Roman" w:cs="Times New Roman"/>
          <w:szCs w:val="24"/>
        </w:rPr>
        <w:t xml:space="preserve">πρόσημο. </w:t>
      </w:r>
    </w:p>
    <w:p w14:paraId="6DF0DD7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Εξάλλου, είχε φροντίσει να μας προειδοποιήσει από τις πρώτες μέρες της διακυβέρνησής σας ο ιδεολογικός σας καθοδηγητής, ο κ. Μπαλτάς: Η αριστεία είναι ρετσινιά. Και όταν δεν υπάρχει αριστεία, η φυσική εξέλιξη, κυρίες και κύριοι Βουλευτές, είναι η</w:t>
      </w:r>
      <w:r>
        <w:rPr>
          <w:rFonts w:eastAsia="Times New Roman" w:cs="Times New Roman"/>
          <w:szCs w:val="24"/>
        </w:rPr>
        <w:t xml:space="preserve"> ισοπέδωση. Και φυσικά μια κοινωνία ισοπεδωμένη πέφτει πολύ πιο εύκολα στα χέρια του κάθε περα</w:t>
      </w:r>
      <w:r>
        <w:rPr>
          <w:rFonts w:eastAsia="Times New Roman" w:cs="Times New Roman"/>
          <w:szCs w:val="24"/>
        </w:rPr>
        <w:t>σ</w:t>
      </w:r>
      <w:r>
        <w:rPr>
          <w:rFonts w:eastAsia="Times New Roman" w:cs="Times New Roman"/>
          <w:szCs w:val="24"/>
        </w:rPr>
        <w:t>τικού δημαγωγού. Η υπονόμευση της αριστείας είναι η ασφαλέστερη ενέργεια ισοπέδωσης της εκπαίδευσης. Και σε αυτή τη λογική το μείζον εύσημο ανάδειξης είναι ο φοι</w:t>
      </w:r>
      <w:r>
        <w:rPr>
          <w:rFonts w:eastAsia="Times New Roman" w:cs="Times New Roman"/>
          <w:szCs w:val="24"/>
        </w:rPr>
        <w:t xml:space="preserve">τητικός ακτιβισμός και όχι η σκληρή δουλειά και η επιστημονική επάρκεια. </w:t>
      </w:r>
    </w:p>
    <w:p w14:paraId="6DF0DD7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Κάποτε -το θυμάμαι και εγώ στα δικά μου χρόνια- η Αριστερά συμβούλευε τα μέλη της να είναι πρώτοι στα μαθήματα και πρώτοι στους αγώνες. Φαντάζομαι θα το θυμάστε. Εσείς όμως θεωρείτε </w:t>
      </w:r>
      <w:r>
        <w:rPr>
          <w:rFonts w:eastAsia="Times New Roman" w:cs="Times New Roman"/>
          <w:szCs w:val="24"/>
        </w:rPr>
        <w:t>ότι η επιτυχία των πρώτων συντελείται σε βάρος των τελευταίων και των αδιάφορων.</w:t>
      </w:r>
    </w:p>
    <w:p w14:paraId="6DF0DD7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Για να σας το ξεκαθαρίσω</w:t>
      </w:r>
      <w:r>
        <w:rPr>
          <w:rFonts w:eastAsia="Times New Roman" w:cs="Times New Roman"/>
          <w:szCs w:val="24"/>
        </w:rPr>
        <w:t>,</w:t>
      </w:r>
      <w:r>
        <w:rPr>
          <w:rFonts w:eastAsia="Times New Roman" w:cs="Times New Roman"/>
          <w:szCs w:val="24"/>
        </w:rPr>
        <w:t xml:space="preserve"> λοιπόν, μια και καλή, κύριε Τσίπρα, μια ευνομούμενη πολιτεία οφείλει να προσφέρει στα παιδιά της ίσες ευκαιρίες στην αφετηρία του αγώνα της ζωής. Το </w:t>
      </w:r>
      <w:r>
        <w:rPr>
          <w:rFonts w:eastAsia="Times New Roman" w:cs="Times New Roman"/>
          <w:szCs w:val="24"/>
        </w:rPr>
        <w:t>πού θα φτάσει κάποιος εξαρτάται από το ταλέντο του, εξαρτάται από τη σκληρή δουλειά, συχνά και από την ίδια την τύχη.</w:t>
      </w:r>
    </w:p>
    <w:p w14:paraId="6DF0DD7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το ξεκαθαρίσουμε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αριστεία είναι στάση ζωής, κυρίες και κύριοι συνάδελφοι, που ενεργοποιεί τις αρετές που υπάρχουν σε κάθε άνθρωπο με σκοπό τη συνεχή του πρόοδο. Άριστος δεν είναι μόνο ο καλύτερος μαθητής. Άριστος είναι κάθε νέος που προσπαθεί διαρκώς να βελτιώνεται και δι</w:t>
      </w:r>
      <w:r>
        <w:rPr>
          <w:rFonts w:eastAsia="Times New Roman" w:cs="Times New Roman"/>
          <w:szCs w:val="24"/>
        </w:rPr>
        <w:t>αρκώς να μαθαίνει. Και αυτή την αριστεία η σημερινή Κυβέρνηση της μετριότητας, της ημιμάθειας και της ευνοιοκρατίας δεν μπορεί να την εκφράσει. Και γι’ αυτό τελικά, μέσα από τις παρεμβάσεις σας, εκδικείστε την Ελλάδα της γνώσης, γι’ αυτό υπονομεύετε τελικά</w:t>
      </w:r>
      <w:r>
        <w:rPr>
          <w:rFonts w:eastAsia="Times New Roman" w:cs="Times New Roman"/>
          <w:szCs w:val="24"/>
        </w:rPr>
        <w:t xml:space="preserve"> τη δημόσια παιδεία, το δημόσιο σχολείο, το δημόσιο πανεπιστήμιο, το μόνο καταφύγιο τελικά των λιγότερο προνομιούχων</w:t>
      </w:r>
      <w:r>
        <w:rPr>
          <w:rFonts w:eastAsia="Times New Roman" w:cs="Times New Roman"/>
          <w:szCs w:val="24"/>
        </w:rPr>
        <w:t>,</w:t>
      </w:r>
      <w:r>
        <w:rPr>
          <w:rFonts w:eastAsia="Times New Roman" w:cs="Times New Roman"/>
          <w:szCs w:val="24"/>
        </w:rPr>
        <w:t xml:space="preserve"> για να ξεφύγουν τα παιδιά τους από την ανέχεια και τη φτώχεια. </w:t>
      </w:r>
    </w:p>
    <w:p w14:paraId="6DF0DD7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Δ</w:t>
      </w:r>
      <w:r>
        <w:rPr>
          <w:rFonts w:eastAsia="Times New Roman" w:cs="Times New Roman"/>
          <w:szCs w:val="24"/>
        </w:rPr>
        <w:t>υστυχώς, κύριε Τσίπρα, η πολιτική σας εκπροσωπεί όλες τις παθογένειες που</w:t>
      </w:r>
      <w:r>
        <w:rPr>
          <w:rFonts w:eastAsia="Times New Roman" w:cs="Times New Roman"/>
          <w:szCs w:val="24"/>
        </w:rPr>
        <w:t xml:space="preserve"> η Ελλάδα πρέπει να αφήσει οριστικά πίσω</w:t>
      </w:r>
      <w:r>
        <w:rPr>
          <w:rFonts w:eastAsia="Times New Roman" w:cs="Times New Roman"/>
          <w:szCs w:val="24"/>
        </w:rPr>
        <w:t>,</w:t>
      </w:r>
      <w:r>
        <w:rPr>
          <w:rFonts w:eastAsia="Times New Roman" w:cs="Times New Roman"/>
          <w:szCs w:val="24"/>
        </w:rPr>
        <w:t xml:space="preserve"> για να κινηθεί μπροστά.</w:t>
      </w:r>
    </w:p>
    <w:p w14:paraId="6DF0DD7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Για να γίνουμε, λοιπόν, λίγο πιο συγκεκριμένοι:</w:t>
      </w:r>
    </w:p>
    <w:p w14:paraId="6DF0DD7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τον Ιανουάριο του 2015 μέχρι σήμερα, η Κυβέρνηση υιοθέτησε μονομερώς περισσότερες από εκατό ρυθμίσεις, που έ</w:t>
      </w:r>
      <w:r>
        <w:rPr>
          <w:rFonts w:eastAsia="Times New Roman" w:cs="Times New Roman"/>
          <w:szCs w:val="24"/>
        </w:rPr>
        <w:t>χουν αποσαθρώσει όλες τις βαθμίδες της εκπαίδευσης. Και σύμφωνα όχι με τα δικά μας δεδομένα, αλλά με την έκθεση του Ευρωπαϊκού Παρατηρητηρίου για την Εκπαίδευση και την Κατάρτιση του 2015, διαβάζω: «Το ελληνικό εκπαιδευτικό σύστημα σε όλες τις βαθμίδες του</w:t>
      </w:r>
      <w:r>
        <w:rPr>
          <w:rFonts w:eastAsia="Times New Roman" w:cs="Times New Roman"/>
          <w:szCs w:val="24"/>
        </w:rPr>
        <w:t xml:space="preserve"> έχει επιστρέψει στην προ 2010 περίοδο, καταργώντας σημαντικές μεταρρυθμίσεις των τελευταίων ετών</w:t>
      </w:r>
      <w:r>
        <w:rPr>
          <w:rFonts w:eastAsia="Times New Roman" w:cs="Times New Roman"/>
          <w:szCs w:val="24"/>
        </w:rPr>
        <w:t>.</w:t>
      </w:r>
      <w:r>
        <w:rPr>
          <w:rFonts w:eastAsia="Times New Roman" w:cs="Times New Roman"/>
          <w:szCs w:val="24"/>
        </w:rPr>
        <w:t>». Δεν τα λέμε εμείς. Τα λέει το Ευρωπαϊκό Παρατηρητήριο.</w:t>
      </w:r>
    </w:p>
    <w:p w14:paraId="6DF0DD7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Καταθέτω τη σχετική έκθεση στα Πρακτικά.</w:t>
      </w:r>
    </w:p>
    <w:p w14:paraId="6DF0DD7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Πρόεδρος της Νέας Δημοκρατίας κ. Κυριάκο</w:t>
      </w:r>
      <w:r>
        <w:rPr>
          <w:rFonts w:eastAsia="Times New Roman" w:cs="Times New Roman"/>
          <w:szCs w:val="24"/>
        </w:rPr>
        <w:t xml:space="preserve">ς Μητσοτάκης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DF0DD7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Θα μπορούσα πραγματικά, κύριε Τσίπρα, να μιλάω επί ώρες, αναδεικνύοντας τη ζημιά πο</w:t>
      </w:r>
      <w:r>
        <w:rPr>
          <w:rFonts w:eastAsia="Times New Roman" w:cs="Times New Roman"/>
          <w:szCs w:val="24"/>
        </w:rPr>
        <w:t>υ καθημερινά συντελείται στον ευαίσθητο χώρο της εκπαίδευσης από τους ιδεολογικούς και συγκρουσιακούς κυβερνήτες μας. Για την οικονομία της συζήτησης, όμως, θα αναφερθώ στις οκτώ πιο χτυπητές παρεμβάσεις σας. Αυτές που αποδεικνύουν έμπρακτα ότι στον χώρο τ</w:t>
      </w:r>
      <w:r>
        <w:rPr>
          <w:rFonts w:eastAsia="Times New Roman" w:cs="Times New Roman"/>
          <w:szCs w:val="24"/>
        </w:rPr>
        <w:t>ης δημόσιας παιδείας υλοποιείται ένα πολύ συγκεκριμένο σχέδιο αποδόμησης όλων των θετικών μεταρρυθμίσεων που υλοποιήθηκαν τα τελευταία χρόνια.</w:t>
      </w:r>
    </w:p>
    <w:p w14:paraId="6DF0DD7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Ξεκινάω από την πρωτοβάθμια και δευτεροβάθμια εκπαίδευση, που: Πρώτον, κύριε Τσίπρα, καταργήσατε όλες τις νησίδες</w:t>
      </w:r>
      <w:r>
        <w:rPr>
          <w:rFonts w:eastAsia="Times New Roman" w:cs="Times New Roman"/>
          <w:szCs w:val="24"/>
        </w:rPr>
        <w:t xml:space="preserve"> αριστείας στο δημόσιο σχολείο, πρότυπα και πειραματικά σχολεία, ουσιαστικά πρότυπα πειραματικά σχολεία. Ακυρώθηκαν</w:t>
      </w:r>
      <w:r>
        <w:rPr>
          <w:rFonts w:eastAsia="Times New Roman" w:cs="Times New Roman"/>
          <w:szCs w:val="24"/>
        </w:rPr>
        <w:t>,</w:t>
      </w:r>
      <w:r>
        <w:rPr>
          <w:rFonts w:eastAsia="Times New Roman" w:cs="Times New Roman"/>
          <w:szCs w:val="24"/>
        </w:rPr>
        <w:t xml:space="preserve"> από τη στιγμή που το Υπουργείο κατήργησε τις εξετάσεις </w:t>
      </w:r>
      <w:r>
        <w:rPr>
          <w:rFonts w:eastAsia="Times New Roman" w:cs="Times New Roman"/>
          <w:szCs w:val="24"/>
        </w:rPr>
        <w:lastRenderedPageBreak/>
        <w:t xml:space="preserve">εισαγωγής. Και αναρωτιέμαι: Ο ταλαντούχος, εργατικός μαθητής δεν έχασε με αυτόν τον </w:t>
      </w:r>
      <w:r>
        <w:rPr>
          <w:rFonts w:eastAsia="Times New Roman" w:cs="Times New Roman"/>
          <w:szCs w:val="24"/>
        </w:rPr>
        <w:t>τρόπο μια ευκαιρία ενδυνάμωσης των δεξιοτήτων του και επιδίωξη της αριστείας, μέσα από τη δημόσια εκπαίδευση;</w:t>
      </w:r>
    </w:p>
    <w:p w14:paraId="6DF0DD7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Πόσο αριστερό τελικά είναι, κύριε Τσίπρα, να στερείτε τη δυνατότητα από ένα άξιο νέο παιδί να πάει σε ένα καλό δημόσιο σχολείο; Διότι πράγματι τα </w:t>
      </w:r>
      <w:r>
        <w:rPr>
          <w:rFonts w:eastAsia="Times New Roman" w:cs="Times New Roman"/>
          <w:szCs w:val="24"/>
        </w:rPr>
        <w:t>παιδ</w:t>
      </w:r>
      <w:r>
        <w:rPr>
          <w:rFonts w:eastAsia="Times New Roman" w:cs="Times New Roman"/>
          <w:szCs w:val="24"/>
        </w:rPr>
        <w:t>ιά</w:t>
      </w:r>
      <w:r>
        <w:rPr>
          <w:rFonts w:eastAsia="Times New Roman" w:cs="Times New Roman"/>
          <w:szCs w:val="24"/>
        </w:rPr>
        <w:t xml:space="preserve"> της μεσαίας τάξης ή των βορείων προαστείων, ναι, έχουν τη δυνατότητα να πάνε σε ένα ιδιωτικό σχολείο και έχουν τη δυνατότητα να έχουν πρόσβαση και σε φροντιστήρια και σε ιδιωτικά μαθήματα. Τα παιδιά της φτωχής οικογένειας γιατί τους στερήσατε τη δυν</w:t>
      </w:r>
      <w:r>
        <w:rPr>
          <w:rFonts w:eastAsia="Times New Roman" w:cs="Times New Roman"/>
          <w:szCs w:val="24"/>
        </w:rPr>
        <w:t>ατότητα να πάνε σε ένα εξαιρετικό σχολείο και να διακριθούν με βάση τις ικανότητές τους και την αριστεία τους;</w:t>
      </w:r>
    </w:p>
    <w:p w14:paraId="6DF0DD7F"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DF0DD8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Και βέβαια με αυτόν τον τρόπο, εσείς που αγανακτείτε, για μιλήστε λίγο στους καθηγητές των </w:t>
      </w:r>
      <w:r>
        <w:rPr>
          <w:rFonts w:eastAsia="Times New Roman" w:cs="Times New Roman"/>
          <w:szCs w:val="24"/>
        </w:rPr>
        <w:t>πρότυπων πειραματικών σχολείων...</w:t>
      </w:r>
    </w:p>
    <w:p w14:paraId="6DF0DD81"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DF0DD82"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πολύ κάντε ησυχία.</w:t>
      </w:r>
    </w:p>
    <w:p w14:paraId="6DF0DD83"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Για μιλήστε τους λίγο, για δείτε πώς ακύρωσε ο κ. Φίλης και ο κ. Τσίπρας τη</w:t>
      </w:r>
      <w:r>
        <w:rPr>
          <w:rFonts w:eastAsia="Times New Roman" w:cs="Times New Roman"/>
          <w:szCs w:val="24"/>
        </w:rPr>
        <w:t>ν εξαιρετική δουλειά η οποία είχε γίνει στα σχολεία αυτά, η οποία –μεταξύ άλλων- περιλάμβανε βέβαια και την αξιολόγηση του εκπαιδευτικού προσωπικού, η οποία διεξήχθη χωρίς καμ</w:t>
      </w:r>
      <w:r>
        <w:rPr>
          <w:rFonts w:eastAsia="Times New Roman" w:cs="Times New Roman"/>
          <w:szCs w:val="24"/>
        </w:rPr>
        <w:t>μ</w:t>
      </w:r>
      <w:r>
        <w:rPr>
          <w:rFonts w:eastAsia="Times New Roman" w:cs="Times New Roman"/>
          <w:szCs w:val="24"/>
        </w:rPr>
        <w:t>ία δυσκολία. Γι’ αυτό τα διαλύσατε μάλλον. Γιατί έχετε αλλεργία σε κάθε έννοια α</w:t>
      </w:r>
      <w:r>
        <w:rPr>
          <w:rFonts w:eastAsia="Times New Roman" w:cs="Times New Roman"/>
          <w:szCs w:val="24"/>
        </w:rPr>
        <w:t>ξιολόγησης.</w:t>
      </w:r>
    </w:p>
    <w:p w14:paraId="6DF0DD8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Ταυτόχρονα</w:t>
      </w:r>
      <w:r>
        <w:rPr>
          <w:rFonts w:eastAsia="Times New Roman" w:cs="Times New Roman"/>
          <w:szCs w:val="24"/>
        </w:rPr>
        <w:t>,</w:t>
      </w:r>
      <w:r>
        <w:rPr>
          <w:rFonts w:eastAsia="Times New Roman" w:cs="Times New Roman"/>
          <w:szCs w:val="24"/>
        </w:rPr>
        <w:t xml:space="preserve"> βέβαια, υπονομεύσατε στην ουσία και το δημοτικό σχολείο, μέσω της κατάργησης του Ενιαίου Αναμορφωμένου Εκπαιδευτικού Προγράμματος. </w:t>
      </w:r>
    </w:p>
    <w:p w14:paraId="6DF0DD8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Είπατε, κύριε Τσίπρα, ότι αφορούσε στο 35% των σχολείων. Αυτό που δεν είπατε είναι ότι αφορούσε στο </w:t>
      </w:r>
      <w:r>
        <w:rPr>
          <w:rFonts w:eastAsia="Times New Roman" w:cs="Times New Roman"/>
          <w:szCs w:val="24"/>
        </w:rPr>
        <w:t>65% του μαθητικού πληθυσμού και μειώθηκαν τελικά οι ώρες του υποχρεωτικού ωρολογίου προγράμματος. Και αντί να πείτε ότι θα έρθουμε εδώ πέρα να αναβαθμίσουμε και το υπόλοιπο 35%, εσείς τι κάνατε; Υπονομεύσατε και αυτό το 65%.</w:t>
      </w:r>
    </w:p>
    <w:p w14:paraId="6DF0DD8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Εγώ είχα την ευκαιρία, κύριε Τσ</w:t>
      </w:r>
      <w:r>
        <w:rPr>
          <w:rFonts w:eastAsia="Times New Roman" w:cs="Times New Roman"/>
          <w:szCs w:val="24"/>
        </w:rPr>
        <w:t>ίπρα, να πάω και να μιλήσω σε τέτοια σχολεία και να συζητήσω με τους δασκάλους και να συζητήσω και με τα παιδιά. Οι δάσκαλοι, πράγματι, στην αρχή δυσκολεύτηκαν να αγκαλιάσουν την έννοια αυτού του Ενιαίου Αναμορφωμένου Προγράμματος. Στην πορεία, όμως, το πρ</w:t>
      </w:r>
      <w:r>
        <w:rPr>
          <w:rFonts w:eastAsia="Times New Roman" w:cs="Times New Roman"/>
          <w:szCs w:val="24"/>
        </w:rPr>
        <w:t>όγραμμα κέρδισε την εμπιστοσύνη τους. Μιλήσατε για δημιουργία και για δυνατότητα τα παιδιά να εκφράζονται με άλλον τρόπο, μα καταργήσατε ουσιαστικά τις πιο δημιουργικές ώρες του Ενιαίου Αναμορφωμένου Προγράμματος</w:t>
      </w:r>
      <w:r>
        <w:rPr>
          <w:rFonts w:eastAsia="Times New Roman" w:cs="Times New Roman"/>
          <w:szCs w:val="24"/>
        </w:rPr>
        <w:t>,</w:t>
      </w:r>
      <w:r>
        <w:rPr>
          <w:rFonts w:eastAsia="Times New Roman" w:cs="Times New Roman"/>
          <w:szCs w:val="24"/>
        </w:rPr>
        <w:t xml:space="preserve"> σε μια λογική ότι τα παιδιά τα ταλαιπωρούμ</w:t>
      </w:r>
      <w:r>
        <w:rPr>
          <w:rFonts w:eastAsia="Times New Roman" w:cs="Times New Roman"/>
          <w:szCs w:val="24"/>
        </w:rPr>
        <w:t>ε, τα κουράζουμε και πρέπει να τα έχουμε λιγότερες ώρες στο σχολείο. Αυτή δυστυχώς είναι η σύγχρονη αντίληψή σας για την παιδεία στην πρωτοβάθμια εκπαίδευση.</w:t>
      </w:r>
    </w:p>
    <w:p w14:paraId="6DF0DD8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Όμως, δεν περιοριστήκατε μόνον στην πρωτοβάθμια εκπαίδευση. Υποβαθμίσατε και το γυμνάσιο και το λύ</w:t>
      </w:r>
      <w:r>
        <w:rPr>
          <w:rFonts w:eastAsia="Times New Roman" w:cs="Times New Roman"/>
          <w:szCs w:val="24"/>
        </w:rPr>
        <w:t>κειο. Πράγματι κάνατε αναφορά στις παρεμβάσεις του κ. Φίλη, οι οποίες, όμως, κύριε Τσίπρα, έγιναν τρεις μέρες πριν ξεκινήσει η σχολική χρονιά. Λίγο παράξενο δεν είναι αυτό; Και έγιναν χωρίς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lastRenderedPageBreak/>
        <w:t xml:space="preserve">συνεννόηση, χωρίς κανέναν διάλογο, επιλέγοντας με δικά σας </w:t>
      </w:r>
      <w:r>
        <w:rPr>
          <w:rFonts w:eastAsia="Times New Roman" w:cs="Times New Roman"/>
          <w:szCs w:val="24"/>
        </w:rPr>
        <w:t>κριτήρια τέσσερα μαθήματα με τα οποία θα εξετάζονται από εδώ και στο εξής οι μαθητές του γυμνασίου.</w:t>
      </w:r>
    </w:p>
    <w:p w14:paraId="6DF0DD8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Έτσι ακριβώς αντιλαμβάνεστε, κύριε Τσίπρα, την έννοια της εκπαιδευτικής μεταρρύθμισης;</w:t>
      </w:r>
    </w:p>
    <w:p w14:paraId="6DF0DD89" w14:textId="77777777" w:rsidR="004C348C" w:rsidRDefault="00FF7E7F">
      <w:pPr>
        <w:tabs>
          <w:tab w:val="left" w:pos="1812"/>
        </w:tabs>
        <w:spacing w:after="0" w:line="600" w:lineRule="auto"/>
        <w:ind w:firstLine="720"/>
        <w:jc w:val="both"/>
        <w:rPr>
          <w:rFonts w:eastAsia="Times New Roman"/>
          <w:szCs w:val="24"/>
        </w:rPr>
      </w:pPr>
      <w:r>
        <w:rPr>
          <w:rFonts w:eastAsia="Times New Roman"/>
          <w:szCs w:val="24"/>
        </w:rPr>
        <w:t>Η ουσία είναι μία. Μετατρέπετε το γυμνάσιο σε ένα σχολείο αυτόματης π</w:t>
      </w:r>
      <w:r>
        <w:rPr>
          <w:rFonts w:eastAsia="Times New Roman"/>
          <w:szCs w:val="24"/>
        </w:rPr>
        <w:t>ροαγωγής. Κανείς δεν θέλει ένα σχολείο εξεταστικό κέντρο, αλλά είναι τελείως διαφορετικό να στέλνουμε το μήνυμα ήσσονος προσπάθειας στους μαθητές και αυτή τη γενικότερη εντύπωση ότι «όσο κακοί και να είστε, αυτόματα θα περνάτε από τη μια τάξη στην άλλη». Ε</w:t>
      </w:r>
      <w:r>
        <w:rPr>
          <w:rFonts w:eastAsia="Times New Roman"/>
          <w:szCs w:val="24"/>
        </w:rPr>
        <w:t>ίναι λάθος το μήνυμα αυτό το οποίο στέλνετε και δυστυχώς το στέλνετε και στο λύκειο με τον ίδιο συστηματικό και μεθοδικό τρόπο.</w:t>
      </w:r>
    </w:p>
    <w:p w14:paraId="6DF0DD8A" w14:textId="77777777" w:rsidR="004C348C" w:rsidRDefault="00FF7E7F">
      <w:pPr>
        <w:tabs>
          <w:tab w:val="left" w:pos="1812"/>
        </w:tabs>
        <w:spacing w:after="0" w:line="600" w:lineRule="auto"/>
        <w:ind w:firstLine="720"/>
        <w:jc w:val="both"/>
        <w:rPr>
          <w:rFonts w:eastAsia="Times New Roman"/>
          <w:szCs w:val="24"/>
        </w:rPr>
      </w:pPr>
      <w:r>
        <w:rPr>
          <w:rFonts w:eastAsia="Times New Roman"/>
          <w:szCs w:val="24"/>
        </w:rPr>
        <w:t>Καταργήσατε την τράπεζα θεμάτων, καταργήθηκε ο υπολογισμός του μέσου όρου προαγωγής και απόλυσης από όλες τις τάξεις του λυκείου</w:t>
      </w:r>
      <w:r>
        <w:rPr>
          <w:rFonts w:eastAsia="Times New Roman"/>
          <w:szCs w:val="24"/>
        </w:rPr>
        <w:t xml:space="preserve"> για την εισαγωγή στα ΑΕΙ. Η τράπεζα θεμάτων ήταν απαραίτητη προϋπόθεση</w:t>
      </w:r>
      <w:r>
        <w:rPr>
          <w:rFonts w:eastAsia="Times New Roman"/>
          <w:szCs w:val="24"/>
        </w:rPr>
        <w:t>,</w:t>
      </w:r>
      <w:r>
        <w:rPr>
          <w:rFonts w:eastAsia="Times New Roman"/>
          <w:szCs w:val="24"/>
        </w:rPr>
        <w:t xml:space="preserve"> για να μπορεί να υπάρχει μια ισότιμη βαθμολογική μεταχείριση όλων των μαθητών και </w:t>
      </w:r>
      <w:r>
        <w:rPr>
          <w:rFonts w:eastAsia="Times New Roman"/>
          <w:szCs w:val="24"/>
        </w:rPr>
        <w:lastRenderedPageBreak/>
        <w:t xml:space="preserve">ταυτόχρονα, βέβαια, επαναφέρατε και τη βάση του </w:t>
      </w:r>
      <w:r>
        <w:rPr>
          <w:rFonts w:eastAsia="Times New Roman"/>
          <w:szCs w:val="24"/>
        </w:rPr>
        <w:t>«</w:t>
      </w:r>
      <w:r>
        <w:rPr>
          <w:rFonts w:eastAsia="Times New Roman"/>
          <w:szCs w:val="24"/>
        </w:rPr>
        <w:t>9,5</w:t>
      </w:r>
      <w:r>
        <w:rPr>
          <w:rFonts w:eastAsia="Times New Roman"/>
          <w:szCs w:val="24"/>
        </w:rPr>
        <w:t>»</w:t>
      </w:r>
      <w:r>
        <w:rPr>
          <w:rFonts w:eastAsia="Times New Roman"/>
          <w:szCs w:val="24"/>
        </w:rPr>
        <w:t xml:space="preserve"> -συνολικός μέσος όρος- για την προαγωγή από τη </w:t>
      </w:r>
      <w:r>
        <w:rPr>
          <w:rFonts w:eastAsia="Times New Roman"/>
          <w:szCs w:val="24"/>
        </w:rPr>
        <w:t>μια τάξη στην άλλη.</w:t>
      </w:r>
    </w:p>
    <w:p w14:paraId="6DF0DD8B" w14:textId="77777777" w:rsidR="004C348C" w:rsidRDefault="00FF7E7F">
      <w:pPr>
        <w:tabs>
          <w:tab w:val="left" w:pos="1812"/>
        </w:tabs>
        <w:spacing w:after="0" w:line="600" w:lineRule="auto"/>
        <w:ind w:firstLine="720"/>
        <w:jc w:val="both"/>
        <w:rPr>
          <w:rFonts w:eastAsia="Times New Roman"/>
          <w:szCs w:val="24"/>
        </w:rPr>
      </w:pPr>
      <w:r>
        <w:rPr>
          <w:rFonts w:eastAsia="Times New Roman"/>
          <w:szCs w:val="24"/>
        </w:rPr>
        <w:t>Όπως μου είπε ένας έμπειρος εκπαιδευτικός, ο μόνος τρόπος σήμερα για να μην περάσεις τάξη, είναι να κάνεις ο ίδιος αίτηση. Αυτό θέλετε, κύριε Τσίπρα, πραγματικά; Αυτό είναι το αξιοκρατικό σχολείο; Αυτό είναι το μήνυμα το οποίο πρέπει να</w:t>
      </w:r>
      <w:r>
        <w:rPr>
          <w:rFonts w:eastAsia="Times New Roman"/>
          <w:szCs w:val="24"/>
        </w:rPr>
        <w:t xml:space="preserve"> στείλουμε στα παιδιά μας; Σε έναν </w:t>
      </w:r>
      <w:r>
        <w:rPr>
          <w:rFonts w:eastAsia="Times New Roman"/>
          <w:szCs w:val="24"/>
        </w:rPr>
        <w:t xml:space="preserve">κόσμο </w:t>
      </w:r>
      <w:r>
        <w:rPr>
          <w:rFonts w:eastAsia="Times New Roman"/>
          <w:szCs w:val="24"/>
        </w:rPr>
        <w:t xml:space="preserve">που αλλάζει ραγδαία, σε έναν κόσμο που κατ’ εξοχήν πρέπει να επιβραβεύουμε τη σκληρή δουλειά, αυτό το μήνυμα </w:t>
      </w:r>
      <w:r w:rsidRPr="00702FE8">
        <w:rPr>
          <w:rFonts w:eastAsia="Times New Roman"/>
          <w:szCs w:val="24"/>
        </w:rPr>
        <w:t>θέλετε να στείλετε στα παιδιά μας;</w:t>
      </w:r>
    </w:p>
    <w:p w14:paraId="6DF0DD8C" w14:textId="77777777" w:rsidR="004C348C" w:rsidRDefault="00FF7E7F">
      <w:pPr>
        <w:tabs>
          <w:tab w:val="left" w:pos="1812"/>
        </w:tabs>
        <w:spacing w:after="0" w:line="600" w:lineRule="auto"/>
        <w:ind w:firstLine="720"/>
        <w:jc w:val="both"/>
        <w:rPr>
          <w:rFonts w:eastAsia="Times New Roman"/>
          <w:szCs w:val="24"/>
        </w:rPr>
      </w:pPr>
      <w:r>
        <w:rPr>
          <w:rFonts w:eastAsia="Times New Roman"/>
          <w:szCs w:val="24"/>
        </w:rPr>
        <w:t>Αλλά, βέβαια, η τρίτη πολύ μεγάλη ζημιά την οποία κάνατε είναι να επανα</w:t>
      </w:r>
      <w:r>
        <w:rPr>
          <w:rFonts w:eastAsia="Times New Roman"/>
          <w:szCs w:val="24"/>
        </w:rPr>
        <w:t>φέρετε τον κομματισμό και τον συνδικαλισμό -όχι μόνο τον κομματισμό αλλά και τον συνδικαλισμό- στην επιλογή των ανώτατων στελεχών της πρωτοβάθμιας και δευτεροβάθμιας εκπαίδευσης. Έχουμε κάνει πολύ μεγάλη συζήτηση για τα κριτήρια με τα οποία διορίσατε περιφ</w:t>
      </w:r>
      <w:r>
        <w:rPr>
          <w:rFonts w:eastAsia="Times New Roman"/>
          <w:szCs w:val="24"/>
        </w:rPr>
        <w:t>ερειακούς διευθυντές εκπαίδευσης. Δεν χρειάζεται να επανέλθω σε αυτό το θέμα.</w:t>
      </w:r>
    </w:p>
    <w:p w14:paraId="6DF0DD8D" w14:textId="77777777" w:rsidR="004C348C" w:rsidRDefault="00FF7E7F">
      <w:pPr>
        <w:tabs>
          <w:tab w:val="left" w:pos="1812"/>
        </w:tabs>
        <w:spacing w:after="0" w:line="600" w:lineRule="auto"/>
        <w:ind w:firstLine="720"/>
        <w:jc w:val="both"/>
        <w:rPr>
          <w:rFonts w:eastAsia="Times New Roman"/>
          <w:szCs w:val="24"/>
        </w:rPr>
      </w:pPr>
      <w:r>
        <w:rPr>
          <w:rFonts w:eastAsia="Times New Roman"/>
          <w:szCs w:val="24"/>
        </w:rPr>
        <w:lastRenderedPageBreak/>
        <w:t>Αλλά ακόμα χειρότερο είναι το γεγονός ότι κριτήριο για τις επιλογές διευθυντών σχολικών μονάδων και διευθυντών πρωτοβάθμιας και δευτεροβάθμιας εκπαίδευσης αποτελεί η ψηφοφορία στ</w:t>
      </w:r>
      <w:r>
        <w:rPr>
          <w:rFonts w:eastAsia="Times New Roman"/>
          <w:szCs w:val="24"/>
        </w:rPr>
        <w:t>ον σύλλογο των διδασκόντων. Με αυτόν τον τρόπο, κύριε Τσίπρα, επιλέγεται τελικά ως διευθυντής όχι ο καλύτερος, αλλά ο αρεστός. Δεν ξέρω πώς αντιλαμβάνεστε εσείς την έννοια της διοίκησης, αλλά η ιδέα να ψηφίζουν οι υφιστάμενοι για τον προϊστάμενο δεν συνάδε</w:t>
      </w:r>
      <w:r>
        <w:rPr>
          <w:rFonts w:eastAsia="Times New Roman"/>
          <w:szCs w:val="24"/>
        </w:rPr>
        <w:t xml:space="preserve">ι τουλάχιστον με το δικό μας </w:t>
      </w:r>
      <w:proofErr w:type="spellStart"/>
      <w:r>
        <w:rPr>
          <w:rFonts w:eastAsia="Times New Roman"/>
          <w:szCs w:val="24"/>
        </w:rPr>
        <w:t>αξιακό</w:t>
      </w:r>
      <w:proofErr w:type="spellEnd"/>
      <w:r>
        <w:rPr>
          <w:rFonts w:eastAsia="Times New Roman"/>
          <w:szCs w:val="24"/>
        </w:rPr>
        <w:t xml:space="preserve"> σύστημα.</w:t>
      </w:r>
    </w:p>
    <w:p w14:paraId="6DF0DD8E" w14:textId="77777777" w:rsidR="004C348C" w:rsidRDefault="00FF7E7F">
      <w:pPr>
        <w:tabs>
          <w:tab w:val="left" w:pos="1812"/>
        </w:tabs>
        <w:spacing w:after="0" w:line="600" w:lineRule="auto"/>
        <w:ind w:firstLine="720"/>
        <w:jc w:val="both"/>
        <w:rPr>
          <w:rFonts w:eastAsia="Times New Roman"/>
          <w:szCs w:val="24"/>
        </w:rPr>
      </w:pPr>
      <w:r>
        <w:rPr>
          <w:rFonts w:eastAsia="Times New Roman"/>
          <w:szCs w:val="24"/>
        </w:rPr>
        <w:t>Τέταρτον, ισοπεδώσατε και την ιδιωτική εκπαίδευση. Διότι αντί να επιχειρήσετε, κύριε Τσίπρα, να αναβαθμίσετε το δημόσιο σχολείο, αυτό το οποίο κάνετε -και το κάνετε με συστηματικότητα και με μια βαθιά ιδεολογική</w:t>
      </w:r>
      <w:r>
        <w:rPr>
          <w:rFonts w:eastAsia="Times New Roman"/>
          <w:szCs w:val="24"/>
        </w:rPr>
        <w:t xml:space="preserve"> εμπάθεια- είναι να κοντύνετε το ιδιωτικό σχολείο. Το 8% των μαθητών σήμερα φοιτούν σε ιδιωτικά σχολεία, ένας αριθμός σημαντικός. Αρκετές οικογένειες επιλέγουν από το υστέρημά τους να στείλουν τα παιδιά τους σε ένα ιδιωτικό σχολείο, διότι έχουν αυτό το ελε</w:t>
      </w:r>
      <w:r>
        <w:rPr>
          <w:rFonts w:eastAsia="Times New Roman"/>
          <w:szCs w:val="24"/>
        </w:rPr>
        <w:t>ύθερο δικαίωμα επιλογής, για το οποίο πάντα αυτή η παράταξη θα αγωνίζεται.</w:t>
      </w:r>
    </w:p>
    <w:p w14:paraId="6DF0DD8F" w14:textId="77777777" w:rsidR="004C348C" w:rsidRDefault="00FF7E7F">
      <w:pPr>
        <w:tabs>
          <w:tab w:val="left" w:pos="1812"/>
        </w:tabs>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DF0DD90" w14:textId="77777777" w:rsidR="004C348C" w:rsidRDefault="00FF7E7F">
      <w:pPr>
        <w:tabs>
          <w:tab w:val="left" w:pos="1812"/>
        </w:tabs>
        <w:spacing w:after="0" w:line="600" w:lineRule="auto"/>
        <w:ind w:firstLine="720"/>
        <w:jc w:val="both"/>
        <w:rPr>
          <w:rFonts w:eastAsia="Times New Roman"/>
          <w:szCs w:val="24"/>
        </w:rPr>
      </w:pPr>
      <w:r>
        <w:rPr>
          <w:rFonts w:eastAsia="Times New Roman"/>
          <w:szCs w:val="24"/>
        </w:rPr>
        <w:lastRenderedPageBreak/>
        <w:t>Και δεν το κάνουμε μόνο εμείς αυτό. Το κάνουν πολλοί.</w:t>
      </w:r>
    </w:p>
    <w:p w14:paraId="6DF0DD91" w14:textId="77777777" w:rsidR="004C348C" w:rsidRDefault="00FF7E7F">
      <w:pPr>
        <w:tabs>
          <w:tab w:val="left" w:pos="1812"/>
        </w:tabs>
        <w:spacing w:after="0" w:line="600" w:lineRule="auto"/>
        <w:ind w:firstLine="720"/>
        <w:jc w:val="both"/>
        <w:rPr>
          <w:rFonts w:eastAsia="Times New Roman"/>
          <w:szCs w:val="24"/>
        </w:rPr>
      </w:pPr>
      <w:r>
        <w:rPr>
          <w:rFonts w:eastAsia="Times New Roman"/>
          <w:szCs w:val="24"/>
        </w:rPr>
        <w:t>Και εσείς τι κάνετε, κύριε Τσίπρα; Ψαλιδίζετε στην ουσία όλα τα πλεονεκτή</w:t>
      </w:r>
      <w:r>
        <w:rPr>
          <w:rFonts w:eastAsia="Times New Roman"/>
          <w:szCs w:val="24"/>
        </w:rPr>
        <w:t>ματα τα οποία έχει ένα ιδιωτικό σχολείο. Τι κάνετε; Τη δυνατότητα αξιοκρατικής αντιμετώπισης του εκπαιδευτικού προσωπικού.</w:t>
      </w:r>
    </w:p>
    <w:p w14:paraId="6DF0DD92" w14:textId="77777777" w:rsidR="004C348C" w:rsidRDefault="00FF7E7F">
      <w:pPr>
        <w:tabs>
          <w:tab w:val="left" w:pos="1812"/>
        </w:tabs>
        <w:spacing w:after="0" w:line="600" w:lineRule="auto"/>
        <w:ind w:firstLine="720"/>
        <w:jc w:val="both"/>
        <w:rPr>
          <w:rFonts w:eastAsia="Times New Roman"/>
          <w:szCs w:val="24"/>
        </w:rPr>
      </w:pPr>
      <w:r>
        <w:rPr>
          <w:rFonts w:eastAsia="Times New Roman"/>
          <w:szCs w:val="24"/>
        </w:rPr>
        <w:t>Δεν μου λέτε, κύριε Τσίπρα, το θεωρείτε λογικό ότι σε ένα ιδιωτικό σχολείο η διεύθυνση δεν θα μπορεί να έχει κα</w:t>
      </w:r>
      <w:r>
        <w:rPr>
          <w:rFonts w:eastAsia="Times New Roman"/>
          <w:szCs w:val="24"/>
        </w:rPr>
        <w:t>μ</w:t>
      </w:r>
      <w:r>
        <w:rPr>
          <w:rFonts w:eastAsia="Times New Roman"/>
          <w:szCs w:val="24"/>
        </w:rPr>
        <w:t>μία απολύτως δυνατότη</w:t>
      </w:r>
      <w:r>
        <w:rPr>
          <w:rFonts w:eastAsia="Times New Roman"/>
          <w:szCs w:val="24"/>
        </w:rPr>
        <w:t>τα να αντικαταστήσει έναν εκπαιδευτικό που δεν αποδίδει; Το θεωρείτε λογικό αυτό; Είναι εργασιακή προστασία αυτή ή τελικά υπονόμευση της ποιότητας παρεχόμενων υπηρεσιών στο ιδιωτικό σχολείο; Και γιατί επιτέλους αποκλείετε τα ιδιωτικά σχολεία από τη δυνατότ</w:t>
      </w:r>
      <w:r>
        <w:rPr>
          <w:rFonts w:eastAsia="Times New Roman"/>
          <w:szCs w:val="24"/>
        </w:rPr>
        <w:t>ητα να εφαρμόζουν ένα πιο διευρυμένο πρόγραμμα; Γιατί σας ενοχλεί αυτό; Γιατί δεν μπορεί ένα ιδιωτικό σχολείο το οποίο θέλει να προσφέρει παραπάνω ευκαιρίες στους μαθητές του να το κάνει; Ισοπεδώσατε, λοιπόν, τα πρότυπα πειραματικά σχολεία και τώρα έρχεστε</w:t>
      </w:r>
      <w:r>
        <w:rPr>
          <w:rFonts w:eastAsia="Times New Roman"/>
          <w:szCs w:val="24"/>
        </w:rPr>
        <w:t xml:space="preserve"> να ισοπεδώσετε και τα ιδιωτικά σχολεία.</w:t>
      </w:r>
    </w:p>
    <w:p w14:paraId="6DF0DD93" w14:textId="77777777" w:rsidR="004C348C" w:rsidRDefault="00FF7E7F">
      <w:pPr>
        <w:tabs>
          <w:tab w:val="left" w:pos="1812"/>
        </w:tabs>
        <w:spacing w:after="0"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 xml:space="preserve">, παγώσατε κάθε έννοια αξιολόγησης. Καταργείτε κάθε έννοια αξιολόγησης και αξιοκρατίας σε όλη την εκπαιδευτική δομή, στο όνομα μιας δήθεν ιδανικής ισότητας. Διότι για εσάς η ρετσινιά της </w:t>
      </w:r>
      <w:r>
        <w:rPr>
          <w:rFonts w:eastAsia="Times New Roman"/>
          <w:szCs w:val="24"/>
        </w:rPr>
        <w:lastRenderedPageBreak/>
        <w:t>αριστείας δεν ήταν τε</w:t>
      </w:r>
      <w:r>
        <w:rPr>
          <w:rFonts w:eastAsia="Times New Roman"/>
          <w:szCs w:val="24"/>
        </w:rPr>
        <w:t>λικά μια λεκτική υπερβολή, αλλά ήταν ο πυρήνας μιας εδραιωμένης αντίληψης. Παντού όμως, σε όλες τις ευνομούμενες πολιτείες, η αξιοκρατία και η αξιολόγηση εκπαιδευτικών αλλά και εκπαιδευτικών συστημάτων είναι το βασικό εργαλείο για την ίδια την αναβάθμισή τ</w:t>
      </w:r>
      <w:r>
        <w:rPr>
          <w:rFonts w:eastAsia="Times New Roman"/>
          <w:szCs w:val="24"/>
        </w:rPr>
        <w:t>ους. Όλα και όλοι αξιολογούνται και μόνο έτσι βελτιώνονται. Διότι δεν μπορούμε να κρίνουμε την αξία μιας εκπαιδευτικής διαδικασίας ή ενός εκπαιδευτικού συστήματος εάν δεν υπάρχουν αντικειμενικά κριτήρια αξιολόγησης.</w:t>
      </w:r>
    </w:p>
    <w:p w14:paraId="6DF0DD94" w14:textId="77777777" w:rsidR="004C348C" w:rsidRDefault="00FF7E7F">
      <w:pPr>
        <w:spacing w:after="0" w:line="600" w:lineRule="auto"/>
        <w:ind w:firstLine="720"/>
        <w:jc w:val="both"/>
        <w:rPr>
          <w:rFonts w:eastAsia="Times New Roman"/>
          <w:szCs w:val="24"/>
        </w:rPr>
      </w:pPr>
      <w:r>
        <w:rPr>
          <w:rFonts w:eastAsia="Times New Roman"/>
          <w:szCs w:val="24"/>
        </w:rPr>
        <w:t>Δεν αναφέρατε στην ομιλία σας ούτε μία φ</w:t>
      </w:r>
      <w:r>
        <w:rPr>
          <w:rFonts w:eastAsia="Times New Roman"/>
          <w:szCs w:val="24"/>
        </w:rPr>
        <w:t>ορά τη λέξη «αξιολόγηση». Διότι μόνο με αυτόν τον τρόπο μπορούμε πραγματικά να συγκρίνουμε και μόνο με αυτόν τον τρόπο μπορούμε να βελτιωνόμαστε. Αλλά στην Ελλάδα της ήσσονος προσπάθειας του κ. Τσίπρα και του κ. Φίλη όλα αυτά προφανώς είναι περιττά.</w:t>
      </w:r>
    </w:p>
    <w:p w14:paraId="6DF0DD95" w14:textId="77777777" w:rsidR="004C348C" w:rsidRDefault="00FF7E7F">
      <w:pPr>
        <w:spacing w:after="0" w:line="600" w:lineRule="auto"/>
        <w:ind w:firstLine="720"/>
        <w:jc w:val="both"/>
        <w:rPr>
          <w:rFonts w:eastAsia="Times New Roman"/>
          <w:szCs w:val="24"/>
        </w:rPr>
      </w:pPr>
      <w:r>
        <w:rPr>
          <w:rFonts w:eastAsia="Times New Roman"/>
          <w:szCs w:val="24"/>
        </w:rPr>
        <w:t>Κυρίες</w:t>
      </w:r>
      <w:r>
        <w:rPr>
          <w:rFonts w:eastAsia="Times New Roman"/>
          <w:szCs w:val="24"/>
        </w:rPr>
        <w:t xml:space="preserve"> και κύριοι συνάδελφοι, εκεί όμως που η Κυβέρνηση έχει ξεπεράσει και τον ίδιο της τον εαυτό είναι στην τριτοβάθμια εκπαίδευση. Αναφέρω τρία ενδεικτικά παραδείγματα μόνο. Πρώτον, κύριε Τσίπρα, επαναφέρατε τους αιώνιους φοιτητές. Έδωσε η Κυβέρνηση τη δυνατότ</w:t>
      </w:r>
      <w:r>
        <w:rPr>
          <w:rFonts w:eastAsia="Times New Roman"/>
          <w:szCs w:val="24"/>
        </w:rPr>
        <w:t xml:space="preserve">ητα, ακόμα και σε όσους είχαν διαγραφεί, με τις προβλέψεις του ν.4009 να αποκτήσουν δικαίωμα επανεγγραφής. Και εδώ πραγματικά, </w:t>
      </w:r>
      <w:r>
        <w:rPr>
          <w:rFonts w:eastAsia="Times New Roman"/>
          <w:szCs w:val="24"/>
        </w:rPr>
        <w:lastRenderedPageBreak/>
        <w:t>κύριε Τσίπρα, σηκώνω τα χέρια ψηλά. Γιατί κάποιος, ο οποίος αποδεδειγμένα δεν ενδιαφέρεται να ολοκληρώσει τις σπουδές του, πρέπει</w:t>
      </w:r>
      <w:r>
        <w:rPr>
          <w:rFonts w:eastAsia="Times New Roman"/>
          <w:szCs w:val="24"/>
        </w:rPr>
        <w:t xml:space="preserve"> να παραμένει εγγεγραμμένος στα μητρώα ενός πανεπιστημίου; Νομίζω ότι έχω την εξήγηση, κυρίες και κύριοι συνάδελφοι. Ο κ. Φίλης, ως αιώνιος φοιτητής, αποφάσισε να πάρει το πτυχίο του!</w:t>
      </w:r>
    </w:p>
    <w:p w14:paraId="6DF0DD96" w14:textId="77777777" w:rsidR="004C348C" w:rsidRDefault="00FF7E7F">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DF0DD97" w14:textId="77777777" w:rsidR="004C348C" w:rsidRDefault="00FF7E7F">
      <w:pPr>
        <w:spacing w:after="0" w:line="600" w:lineRule="auto"/>
        <w:ind w:firstLine="720"/>
        <w:jc w:val="center"/>
        <w:rPr>
          <w:rFonts w:eastAsia="Times New Roman"/>
          <w:szCs w:val="24"/>
        </w:rPr>
      </w:pPr>
      <w:r>
        <w:rPr>
          <w:rFonts w:eastAsia="Times New Roman"/>
          <w:szCs w:val="24"/>
        </w:rPr>
        <w:t xml:space="preserve">(Θόρυβος στην </w:t>
      </w:r>
      <w:r>
        <w:rPr>
          <w:rFonts w:eastAsia="Times New Roman"/>
          <w:szCs w:val="24"/>
        </w:rPr>
        <w:t>Αίθουσα)</w:t>
      </w:r>
    </w:p>
    <w:p w14:paraId="6DF0DD98" w14:textId="77777777" w:rsidR="004C348C" w:rsidRDefault="00FF7E7F">
      <w:pPr>
        <w:spacing w:after="0" w:line="600" w:lineRule="auto"/>
        <w:ind w:firstLine="720"/>
        <w:jc w:val="both"/>
        <w:rPr>
          <w:rFonts w:eastAsia="Times New Roman"/>
          <w:szCs w:val="24"/>
        </w:rPr>
      </w:pPr>
      <w:r>
        <w:rPr>
          <w:rFonts w:eastAsia="Times New Roman"/>
          <w:szCs w:val="24"/>
        </w:rPr>
        <w:t>Αλλά αυτός ο λόγος δεν είναι αρκετός.</w:t>
      </w:r>
    </w:p>
    <w:p w14:paraId="6DF0DD99" w14:textId="77777777" w:rsidR="004C348C" w:rsidRDefault="00FF7E7F">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κάντε ησυχία.</w:t>
      </w:r>
    </w:p>
    <w:p w14:paraId="6DF0DD9A" w14:textId="77777777" w:rsidR="004C348C" w:rsidRDefault="00FF7E7F">
      <w:pPr>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Δεν είναι αρκετός λόγος για να στέλνετε με αυτόν τον τρόπο ένα μήνυμα ωχαδερφισμού στους φοιτητές: «Δεν</w:t>
      </w:r>
      <w:r>
        <w:rPr>
          <w:rFonts w:eastAsia="Times New Roman"/>
          <w:szCs w:val="24"/>
        </w:rPr>
        <w:t xml:space="preserve"> πειράζει, πάρτε όσο χρόνο χρειάζεται για να ολοκληρώσετε τις σπουδές σας». Το δικαίωμα της δωρεάν παιδείας, η οποία δωρεάν παιδεία πληρώνεται από τον Έλληνα φορολογούμενο, πρέπει να συνοδεύεται και από την υποχρέωση </w:t>
      </w:r>
      <w:r>
        <w:rPr>
          <w:rFonts w:eastAsia="Times New Roman"/>
          <w:szCs w:val="24"/>
        </w:rPr>
        <w:lastRenderedPageBreak/>
        <w:t>ολοκλήρωσης των σπουδών εντός εύλογου χ</w:t>
      </w:r>
      <w:r>
        <w:rPr>
          <w:rFonts w:eastAsia="Times New Roman"/>
          <w:szCs w:val="24"/>
        </w:rPr>
        <w:t>ρονικού διαστήματος. Και επειδή κάτι άκουσα από εσάς για φοιτητές που δουλεύουν, ξέρω πάρα πολλούς φοιτητές οι οποίοι και σπουδάζουν και δουλεύουν ταυτόχρονα σε δύσκολες συνθήκες και ολοκληρώνουν τις σπουδές τους, κυρίες και κύριοι συνάδελφοι. Και τις ολοκ</w:t>
      </w:r>
      <w:r>
        <w:rPr>
          <w:rFonts w:eastAsia="Times New Roman"/>
          <w:szCs w:val="24"/>
        </w:rPr>
        <w:t xml:space="preserve">ληρώνουν στην ώρα τους. </w:t>
      </w:r>
    </w:p>
    <w:p w14:paraId="6DF0DD9B" w14:textId="77777777" w:rsidR="004C348C" w:rsidRDefault="00FF7E7F">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6DF0DD9C" w14:textId="77777777" w:rsidR="004C348C" w:rsidRDefault="00FF7E7F">
      <w:pPr>
        <w:spacing w:after="0" w:line="600" w:lineRule="auto"/>
        <w:ind w:firstLine="720"/>
        <w:jc w:val="both"/>
        <w:rPr>
          <w:rFonts w:eastAsia="Times New Roman"/>
          <w:szCs w:val="24"/>
        </w:rPr>
      </w:pPr>
      <w:r>
        <w:rPr>
          <w:rFonts w:eastAsia="Times New Roman"/>
          <w:szCs w:val="24"/>
        </w:rPr>
        <w:t>Λοιπόν, αφήστε αυτό το επιχείρημα, διότι παντού στον κόσμο και στην Αμερική φοιτητές με μεγάλα δάνεια δουλεύουν και εργάζονται ταυτόχρονα για να εκπληρώσουν τις υποχρεώσεις τους. Λοιπόν, οι αιών</w:t>
      </w:r>
      <w:r>
        <w:rPr>
          <w:rFonts w:eastAsia="Times New Roman"/>
          <w:szCs w:val="24"/>
        </w:rPr>
        <w:t>ιοι φοιτητές είναι φοιτητές οι οποίοι κατά βάση δεν ενδιαφέρονται να ολοκληρώσουν τις σπουδές τους. Σε μια κοινωνία η οποία πρέπει ταυτόχρονα να σέβεται και τα δικαιώματα</w:t>
      </w:r>
      <w:r>
        <w:rPr>
          <w:rFonts w:eastAsia="Times New Roman"/>
          <w:szCs w:val="24"/>
        </w:rPr>
        <w:t>,</w:t>
      </w:r>
      <w:r>
        <w:rPr>
          <w:rFonts w:eastAsia="Times New Roman"/>
          <w:szCs w:val="24"/>
        </w:rPr>
        <w:t xml:space="preserve"> αλλά να εξηγεί και στους πολίτες ότι υπάρχουν και υποχρεώσεις αυτή η πρακτική δεν μπ</w:t>
      </w:r>
      <w:r>
        <w:rPr>
          <w:rFonts w:eastAsia="Times New Roman"/>
          <w:szCs w:val="24"/>
        </w:rPr>
        <w:t>ορεί να γίνει ανεκτή.</w:t>
      </w:r>
    </w:p>
    <w:p w14:paraId="6DF0DD9D" w14:textId="77777777" w:rsidR="004C348C" w:rsidRDefault="00FF7E7F">
      <w:pPr>
        <w:spacing w:after="0" w:line="600" w:lineRule="auto"/>
        <w:ind w:firstLine="720"/>
        <w:jc w:val="both"/>
        <w:rPr>
          <w:rFonts w:eastAsia="Times New Roman"/>
          <w:szCs w:val="24"/>
        </w:rPr>
      </w:pPr>
      <w:r>
        <w:rPr>
          <w:rFonts w:eastAsia="Times New Roman"/>
          <w:szCs w:val="24"/>
        </w:rPr>
        <w:t>Δεύτερο παράδειγμα το</w:t>
      </w:r>
      <w:r>
        <w:rPr>
          <w:rFonts w:eastAsia="Times New Roman"/>
          <w:szCs w:val="24"/>
        </w:rPr>
        <w:t>ύ</w:t>
      </w:r>
      <w:r>
        <w:rPr>
          <w:rFonts w:eastAsia="Times New Roman"/>
          <w:szCs w:val="24"/>
        </w:rPr>
        <w:t xml:space="preserve"> τι θέλετε να κάνετε στην τριτοβάθμια εκπαίδευση: Καταργήσατε ουσιαστικά τα </w:t>
      </w:r>
      <w:r>
        <w:rPr>
          <w:rFonts w:eastAsia="Times New Roman"/>
          <w:szCs w:val="24"/>
        </w:rPr>
        <w:t>σ</w:t>
      </w:r>
      <w:r>
        <w:rPr>
          <w:rFonts w:eastAsia="Times New Roman"/>
          <w:szCs w:val="24"/>
        </w:rPr>
        <w:t xml:space="preserve">υμβούλια </w:t>
      </w:r>
      <w:r>
        <w:rPr>
          <w:rFonts w:eastAsia="Times New Roman"/>
          <w:szCs w:val="24"/>
        </w:rPr>
        <w:t>ι</w:t>
      </w:r>
      <w:r>
        <w:rPr>
          <w:rFonts w:eastAsia="Times New Roman"/>
          <w:szCs w:val="24"/>
        </w:rPr>
        <w:t xml:space="preserve">δρύματος. Κύριε Τσίπρα, είχα την ευκαιρία πριν από μια εβδομάδα να συναντηθώ με </w:t>
      </w:r>
      <w:r>
        <w:rPr>
          <w:rFonts w:eastAsia="Times New Roman"/>
          <w:szCs w:val="24"/>
        </w:rPr>
        <w:lastRenderedPageBreak/>
        <w:t xml:space="preserve">τριάντα περίπου </w:t>
      </w:r>
      <w:r>
        <w:rPr>
          <w:rFonts w:eastAsia="Times New Roman"/>
          <w:szCs w:val="24"/>
        </w:rPr>
        <w:t>π</w:t>
      </w:r>
      <w:r>
        <w:rPr>
          <w:rFonts w:eastAsia="Times New Roman"/>
          <w:szCs w:val="24"/>
        </w:rPr>
        <w:t xml:space="preserve">ροέδρους, </w:t>
      </w:r>
      <w:r>
        <w:rPr>
          <w:rFonts w:eastAsia="Times New Roman"/>
          <w:szCs w:val="24"/>
        </w:rPr>
        <w:t>α</w:t>
      </w:r>
      <w:r>
        <w:rPr>
          <w:rFonts w:eastAsia="Times New Roman"/>
          <w:szCs w:val="24"/>
        </w:rPr>
        <w:t xml:space="preserve">ντιπροέδρους και μέλη </w:t>
      </w:r>
      <w:r>
        <w:rPr>
          <w:rFonts w:eastAsia="Times New Roman"/>
          <w:szCs w:val="24"/>
        </w:rPr>
        <w:t>σ</w:t>
      </w:r>
      <w:r>
        <w:rPr>
          <w:rFonts w:eastAsia="Times New Roman"/>
          <w:szCs w:val="24"/>
        </w:rPr>
        <w:t xml:space="preserve">υμβουλίων </w:t>
      </w:r>
      <w:r>
        <w:rPr>
          <w:rFonts w:eastAsia="Times New Roman"/>
          <w:szCs w:val="24"/>
        </w:rPr>
        <w:t>ι</w:t>
      </w:r>
      <w:r>
        <w:rPr>
          <w:rFonts w:eastAsia="Times New Roman"/>
          <w:szCs w:val="24"/>
        </w:rPr>
        <w:t xml:space="preserve">δρυμάτων ΑΕΙ και ΤΕΙ. Άκουσα τις ιστορίες τους. Άκουσα το παράπονό τους, γιατί απαξιώθηκε με προκλητικό τρόπο αυτή η προσπάθεια την οποία οι ίδιοι κατέβαλαν ανιδιοτελώς, χωρίς να πληρώνονται. Τα </w:t>
      </w:r>
      <w:r>
        <w:rPr>
          <w:rFonts w:eastAsia="Times New Roman"/>
          <w:szCs w:val="24"/>
        </w:rPr>
        <w:t>σ</w:t>
      </w:r>
      <w:r>
        <w:rPr>
          <w:rFonts w:eastAsia="Times New Roman"/>
          <w:szCs w:val="24"/>
        </w:rPr>
        <w:t xml:space="preserve">υμβούλια </w:t>
      </w:r>
      <w:r>
        <w:rPr>
          <w:rFonts w:eastAsia="Times New Roman"/>
          <w:szCs w:val="24"/>
        </w:rPr>
        <w:t>ι</w:t>
      </w:r>
      <w:r>
        <w:rPr>
          <w:rFonts w:eastAsia="Times New Roman"/>
          <w:szCs w:val="24"/>
        </w:rPr>
        <w:t>δρύματος είχαν σ</w:t>
      </w:r>
      <w:r>
        <w:rPr>
          <w:rFonts w:eastAsia="Times New Roman"/>
          <w:szCs w:val="24"/>
        </w:rPr>
        <w:t>υγκροτηθεί από σημαντικές προσωπικότητες από την Ελλάδα και το εξωτερικό, από καταξιωμένους καθηγητές, Έλληνες και ξένους, διεθνούς φήμης. Αρκετοί ήρθαν από το εξωτερικό. Ερχόντουσαν τέσσερις φορές το</w:t>
      </w:r>
      <w:r>
        <w:rPr>
          <w:rFonts w:eastAsia="Times New Roman"/>
          <w:szCs w:val="24"/>
        </w:rPr>
        <w:t>ν</w:t>
      </w:r>
      <w:r>
        <w:rPr>
          <w:rFonts w:eastAsia="Times New Roman"/>
          <w:szCs w:val="24"/>
        </w:rPr>
        <w:t xml:space="preserve"> χρόνο, με δικά τους έξοδα, για να συμμετέχουν σε αυτά </w:t>
      </w:r>
      <w:r>
        <w:rPr>
          <w:rFonts w:eastAsia="Times New Roman"/>
          <w:szCs w:val="24"/>
        </w:rPr>
        <w:t xml:space="preserve">τα </w:t>
      </w:r>
      <w:r>
        <w:rPr>
          <w:rFonts w:eastAsia="Times New Roman"/>
          <w:szCs w:val="24"/>
        </w:rPr>
        <w:t>σ</w:t>
      </w:r>
      <w:r>
        <w:rPr>
          <w:rFonts w:eastAsia="Times New Roman"/>
          <w:szCs w:val="24"/>
        </w:rPr>
        <w:t xml:space="preserve">υμβούλια </w:t>
      </w:r>
      <w:r>
        <w:rPr>
          <w:rFonts w:eastAsia="Times New Roman"/>
          <w:szCs w:val="24"/>
        </w:rPr>
        <w:t>ι</w:t>
      </w:r>
      <w:r>
        <w:rPr>
          <w:rFonts w:eastAsia="Times New Roman"/>
          <w:szCs w:val="24"/>
        </w:rPr>
        <w:t xml:space="preserve">δρύματος. Κι εσείς τα απαξιώνετε. </w:t>
      </w:r>
    </w:p>
    <w:p w14:paraId="6DF0DD9E" w14:textId="77777777" w:rsidR="004C348C" w:rsidRDefault="00FF7E7F">
      <w:pPr>
        <w:spacing w:after="0" w:line="600" w:lineRule="auto"/>
        <w:ind w:firstLine="720"/>
        <w:jc w:val="both"/>
        <w:rPr>
          <w:rFonts w:eastAsia="Times New Roman"/>
          <w:szCs w:val="24"/>
        </w:rPr>
      </w:pPr>
      <w:r>
        <w:rPr>
          <w:rFonts w:eastAsia="Times New Roman"/>
          <w:szCs w:val="24"/>
        </w:rPr>
        <w:t xml:space="preserve">Γιατί τα απαξιώνετε, κύριε Τσίπρα; Σας ενοχλούν τόσο πολύ οι ανεξάρτητες φωνές; Έχουμε την πολυτέλεια στο ελληνικό πανεπιστήμιο να διώχνουμε έναν </w:t>
      </w:r>
      <w:proofErr w:type="spellStart"/>
      <w:r>
        <w:rPr>
          <w:rFonts w:eastAsia="Times New Roman"/>
          <w:szCs w:val="24"/>
        </w:rPr>
        <w:t>Μπερτσιμά</w:t>
      </w:r>
      <w:proofErr w:type="spellEnd"/>
      <w:r>
        <w:rPr>
          <w:rFonts w:eastAsia="Times New Roman"/>
          <w:szCs w:val="24"/>
        </w:rPr>
        <w:t xml:space="preserve">, έναν </w:t>
      </w:r>
      <w:proofErr w:type="spellStart"/>
      <w:r>
        <w:rPr>
          <w:rFonts w:eastAsia="Times New Roman"/>
          <w:szCs w:val="24"/>
        </w:rPr>
        <w:t>Νεχαμά</w:t>
      </w:r>
      <w:proofErr w:type="spellEnd"/>
      <w:r>
        <w:rPr>
          <w:rFonts w:eastAsia="Times New Roman"/>
          <w:szCs w:val="24"/>
        </w:rPr>
        <w:t>, έναν Τζακ Ντέιβις, που έκανε τις σημα</w:t>
      </w:r>
      <w:r>
        <w:rPr>
          <w:rFonts w:eastAsia="Times New Roman"/>
          <w:szCs w:val="24"/>
        </w:rPr>
        <w:t xml:space="preserve">ντικές ανασκαφές στην </w:t>
      </w:r>
      <w:proofErr w:type="spellStart"/>
      <w:r>
        <w:rPr>
          <w:rFonts w:eastAsia="Times New Roman"/>
          <w:szCs w:val="24"/>
        </w:rPr>
        <w:t>Πύλο</w:t>
      </w:r>
      <w:proofErr w:type="spellEnd"/>
      <w:r>
        <w:rPr>
          <w:rFonts w:eastAsia="Times New Roman"/>
          <w:szCs w:val="24"/>
        </w:rPr>
        <w:t>; Μας περισσεύουν, κύριε Τσίπρα, επιτέλους αυτοί οι άνθρωποι τους οποίους συστηματικά απαξιώσατε; Σε μια εποχή που το δημόσιο πανεπιστήμιο πρέπει να ανοίγεται στον κόσμο, πρέπει να αποκτά διεθνείς επαφές, εσείς το κλείνετε στο δικ</w:t>
      </w:r>
      <w:r>
        <w:rPr>
          <w:rFonts w:eastAsia="Times New Roman"/>
          <w:szCs w:val="24"/>
        </w:rPr>
        <w:t>ό σας μικρόκοσμο.</w:t>
      </w:r>
    </w:p>
    <w:p w14:paraId="6DF0DD9F" w14:textId="77777777" w:rsidR="004C348C" w:rsidRDefault="00FF7E7F">
      <w:pPr>
        <w:spacing w:after="0" w:line="600" w:lineRule="auto"/>
        <w:ind w:firstLine="720"/>
        <w:jc w:val="both"/>
        <w:rPr>
          <w:rFonts w:eastAsia="Times New Roman"/>
          <w:szCs w:val="24"/>
        </w:rPr>
      </w:pPr>
      <w:r>
        <w:rPr>
          <w:rFonts w:eastAsia="Times New Roman"/>
          <w:szCs w:val="24"/>
        </w:rPr>
        <w:lastRenderedPageBreak/>
        <w:t>Τρίτο παράδειγμα του τι θέλετε να κάνετε στη δημόσια παιδεία είναι η δρομολόγηση μέσα από το απαράδεκτο σχέδιο το οποίο θέσατε στη δημόσια διαβούλευση, τη δρομολόγηση της κατάργησης των μεταπτυχιακών προγραμμάτων. Θέσατε πραγματικά σε δια</w:t>
      </w:r>
      <w:r>
        <w:rPr>
          <w:rFonts w:eastAsia="Times New Roman"/>
          <w:szCs w:val="24"/>
        </w:rPr>
        <w:t xml:space="preserve">βούλευση -και το μελέτησα πολύ προσεκτικά- ένα νομοσχέδιο έκτρωμα. Αφαιρείται από τις πανεπιστημιακές αρχές η δυνατότητα ίδρυσης τέτοιων προγραμμάτων, μεταβιβάζετε όλες τις εξουσίες στο Υπουργείο Παιδείας -λες και δεν έχει ήδη αρκετές σε ένα συγκεντρωτικό </w:t>
      </w:r>
      <w:r>
        <w:rPr>
          <w:rFonts w:eastAsia="Times New Roman"/>
          <w:szCs w:val="24"/>
        </w:rPr>
        <w:t xml:space="preserve">σύστημα-, πλήττετε ευθέως την αυτονομία και το αυτοδιοίκητο των πανεπιστημίων και ταυτόχρονα βάζετε ένα πολύ χαμηλό πλαφόν στα δίδακτρα των μεταπτυχιακών προγραμμάτων, με αποτέλεσμα να στερείτε πολύτιμους πόρους από ποιους, άραγε, αναρωτιέμαι; Από το ίδιο </w:t>
      </w:r>
      <w:r>
        <w:rPr>
          <w:rFonts w:eastAsia="Times New Roman"/>
          <w:szCs w:val="24"/>
        </w:rPr>
        <w:t>το δημόσιο πανεπιστήμιο. Τα μεταπτυχιακά ήταν μια ιστορία επιτυχίας του δημόσιου πανεπιστημίου τα τελευταία δεκαπέντε χρόνια.</w:t>
      </w:r>
    </w:p>
    <w:p w14:paraId="6DF0DDA0" w14:textId="77777777" w:rsidR="004C348C" w:rsidRDefault="00FF7E7F">
      <w:pPr>
        <w:spacing w:after="0" w:line="600" w:lineRule="auto"/>
        <w:ind w:firstLine="720"/>
        <w:jc w:val="both"/>
        <w:rPr>
          <w:rFonts w:eastAsia="Times New Roman"/>
          <w:szCs w:val="24"/>
        </w:rPr>
      </w:pPr>
      <w:r>
        <w:rPr>
          <w:rFonts w:eastAsia="Times New Roman"/>
          <w:szCs w:val="24"/>
        </w:rPr>
        <w:t>Ξέρετε γιατί ήταν ιστορία επιτυχίας; Διότι πράγματι στα μεταπτυχιακά απελευθερώθηκε το δημόσιο πανεπιστήμιο από τον ασφυκτικό έλεγ</w:t>
      </w:r>
      <w:r>
        <w:rPr>
          <w:rFonts w:eastAsia="Times New Roman"/>
          <w:szCs w:val="24"/>
        </w:rPr>
        <w:t>χο του κράτους.</w:t>
      </w:r>
    </w:p>
    <w:p w14:paraId="6DF0DDA1" w14:textId="77777777" w:rsidR="004C348C" w:rsidRDefault="00FF7E7F">
      <w:pPr>
        <w:spacing w:after="0" w:line="600" w:lineRule="auto"/>
        <w:ind w:firstLine="720"/>
        <w:jc w:val="both"/>
        <w:rPr>
          <w:rFonts w:eastAsia="Times New Roman"/>
          <w:szCs w:val="24"/>
        </w:rPr>
      </w:pPr>
      <w:r>
        <w:rPr>
          <w:rFonts w:eastAsia="Times New Roman"/>
          <w:szCs w:val="24"/>
        </w:rPr>
        <w:lastRenderedPageBreak/>
        <w:t>Να σας πω και κάτι για τα δίδακτρα, κυρία Υπουργέ, που κουνάτε περιφρονητικά το κεφάλι σας; Θα καταλάβετε κάποια στιγμή ότι την αξία ενός μεταπτυχιακού την κρίνει η ίδια η αγορά και όχι εσείς με σοβιετικού τύπου προσεγγίσεις.</w:t>
      </w:r>
    </w:p>
    <w:p w14:paraId="6DF0DDA2" w14:textId="77777777" w:rsidR="004C348C" w:rsidRDefault="00FF7E7F">
      <w:pPr>
        <w:spacing w:after="0" w:line="600" w:lineRule="auto"/>
        <w:jc w:val="center"/>
        <w:rPr>
          <w:rFonts w:eastAsia="Times New Roman"/>
          <w:szCs w:val="24"/>
        </w:rPr>
      </w:pPr>
      <w:r>
        <w:rPr>
          <w:rFonts w:eastAsia="Times New Roman"/>
          <w:szCs w:val="24"/>
        </w:rPr>
        <w:t>(Χειροκροτήματ</w:t>
      </w:r>
      <w:r>
        <w:rPr>
          <w:rFonts w:eastAsia="Times New Roman"/>
          <w:szCs w:val="24"/>
        </w:rPr>
        <w:t>α από την πτέρυγα της Νέας Δημοκρατίας)</w:t>
      </w:r>
    </w:p>
    <w:p w14:paraId="6DF0DDA3" w14:textId="77777777" w:rsidR="004C348C" w:rsidRDefault="00FF7E7F">
      <w:pPr>
        <w:spacing w:after="0" w:line="600" w:lineRule="auto"/>
        <w:jc w:val="center"/>
        <w:rPr>
          <w:rFonts w:eastAsia="Times New Roman"/>
          <w:szCs w:val="24"/>
        </w:rPr>
      </w:pPr>
      <w:r>
        <w:rPr>
          <w:rFonts w:eastAsia="Times New Roman"/>
          <w:szCs w:val="24"/>
        </w:rPr>
        <w:t>(Θόρυβος από την πτέρυγα του ΣΥΡΙΖΑ)</w:t>
      </w:r>
    </w:p>
    <w:p w14:paraId="6DF0DDA4" w14:textId="77777777" w:rsidR="004C348C" w:rsidRDefault="00FF7E7F">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πολύ, ησυχία.</w:t>
      </w:r>
    </w:p>
    <w:p w14:paraId="6DF0DDA5" w14:textId="77777777" w:rsidR="004C348C" w:rsidRDefault="00FF7E7F">
      <w:pPr>
        <w:spacing w:after="0"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Εάν ένα μεταπτυχιακό χρεώνει πάρα πολλά, απλά δεν θα βρει φοιτητές, κύριε </w:t>
      </w:r>
      <w:r>
        <w:rPr>
          <w:rFonts w:eastAsia="Times New Roman"/>
          <w:szCs w:val="24"/>
        </w:rPr>
        <w:t xml:space="preserve">Τσίπρα, και το πρόγραμμα δεν θα επιβιώσει. Είναι τόσο απλό. </w:t>
      </w:r>
    </w:p>
    <w:p w14:paraId="6DF0DDA6" w14:textId="77777777" w:rsidR="004C348C" w:rsidRDefault="00FF7E7F">
      <w:pPr>
        <w:spacing w:after="0"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Κάνετε κοινωνιολογία σε όλα;</w:t>
      </w:r>
    </w:p>
    <w:p w14:paraId="6DF0DDA7" w14:textId="77777777" w:rsidR="004C348C" w:rsidRDefault="00FF7E7F">
      <w:pPr>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Αρκετά, λοιπόν, κύριε Τσίπρα, με την κρατική παρέμβαση σ’ έναν τομέα στ</w:t>
      </w:r>
      <w:r>
        <w:rPr>
          <w:rFonts w:eastAsia="Times New Roman"/>
          <w:szCs w:val="24"/>
        </w:rPr>
        <w:t xml:space="preserve">ον οποίο διακρίθηκαν τα πανεπιστήμια. </w:t>
      </w:r>
    </w:p>
    <w:p w14:paraId="6DF0DDA8" w14:textId="77777777" w:rsidR="004C348C" w:rsidRDefault="00FF7E7F">
      <w:pPr>
        <w:spacing w:after="0" w:line="600" w:lineRule="auto"/>
        <w:ind w:firstLine="720"/>
        <w:jc w:val="both"/>
        <w:rPr>
          <w:rFonts w:eastAsia="Times New Roman"/>
          <w:szCs w:val="24"/>
        </w:rPr>
      </w:pPr>
      <w:r>
        <w:rPr>
          <w:rFonts w:eastAsia="Times New Roman"/>
          <w:szCs w:val="24"/>
        </w:rPr>
        <w:lastRenderedPageBreak/>
        <w:t>Δεν ακούσατε άραγε τις αντιδράσεις των πανεπιστημίων; Συζητήσατε με τους πρυτάνεις για την κατάσταση των μεταπτυχιακών; Τι ακριβώς θέλετε να πετύχετε; Την απόλυτη ισοπέδωση προς τα κάτω -δυστυχώς- και σ</w:t>
      </w:r>
      <w:r>
        <w:rPr>
          <w:rFonts w:eastAsia="Times New Roman"/>
          <w:szCs w:val="24"/>
        </w:rPr>
        <w:t>ε</w:t>
      </w:r>
      <w:r>
        <w:rPr>
          <w:rFonts w:eastAsia="Times New Roman"/>
          <w:szCs w:val="24"/>
        </w:rPr>
        <w:t xml:space="preserve"> αυτόν τον τομ</w:t>
      </w:r>
      <w:r>
        <w:rPr>
          <w:rFonts w:eastAsia="Times New Roman"/>
          <w:szCs w:val="24"/>
        </w:rPr>
        <w:t xml:space="preserve">έα. </w:t>
      </w:r>
    </w:p>
    <w:p w14:paraId="6DF0DDA9" w14:textId="77777777" w:rsidR="004C348C" w:rsidRDefault="00FF7E7F">
      <w:pPr>
        <w:spacing w:after="0" w:line="600" w:lineRule="auto"/>
        <w:ind w:firstLine="720"/>
        <w:jc w:val="both"/>
        <w:rPr>
          <w:rFonts w:eastAsia="Times New Roman"/>
          <w:szCs w:val="24"/>
        </w:rPr>
      </w:pPr>
      <w:r>
        <w:rPr>
          <w:rFonts w:eastAsia="Times New Roman"/>
          <w:szCs w:val="24"/>
        </w:rPr>
        <w:t>Δεν θα συνεχίσω άλλο απαριθμώντας παραδείγματα μιας Κυβέρνησης η οποία εκτονώνει στην παιδεία όλα της τα ιδεοληπτικά απωθημένα. Θα πω μόνο το εξής: Σε αυτή την τυφλή πορεία σύγκρουσης την οποία έχετε επιλέξει, προφανώς δεν θα μπορούσε να μείνει απ’ έξ</w:t>
      </w:r>
      <w:r>
        <w:rPr>
          <w:rFonts w:eastAsia="Times New Roman"/>
          <w:szCs w:val="24"/>
        </w:rPr>
        <w:t>ω και η Εκκλησία της Ελλάδος. Κοιτάξτε: Να πούμε τα πράγματα ξεκάθαρα, κύριε Τσίπρα. Κανείς δεν έχει αντίρρηση.</w:t>
      </w:r>
    </w:p>
    <w:p w14:paraId="6DF0DDAA" w14:textId="77777777" w:rsidR="004C348C" w:rsidRDefault="00FF7E7F">
      <w:pPr>
        <w:spacing w:after="0" w:line="600" w:lineRule="auto"/>
        <w:ind w:firstLine="709"/>
        <w:jc w:val="center"/>
        <w:rPr>
          <w:rFonts w:eastAsia="Times New Roman"/>
          <w:szCs w:val="24"/>
        </w:rPr>
      </w:pPr>
      <w:r>
        <w:rPr>
          <w:rFonts w:eastAsia="Times New Roman"/>
          <w:szCs w:val="24"/>
        </w:rPr>
        <w:t>(Θόρυβος από την πτέρυγα του ΣΥΡΙΖΑ)</w:t>
      </w:r>
    </w:p>
    <w:p w14:paraId="6DF0DDAB" w14:textId="77777777" w:rsidR="004C348C" w:rsidRDefault="00FF7E7F">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Γιατί παρεμβαίνετε; Εκτίθενται επιχειρήματα και απόψεις. Σας παρακαλ</w:t>
      </w:r>
      <w:r>
        <w:rPr>
          <w:rFonts w:eastAsia="Times New Roman"/>
          <w:szCs w:val="24"/>
        </w:rPr>
        <w:t>ώ.</w:t>
      </w:r>
    </w:p>
    <w:p w14:paraId="6DF0DDAC" w14:textId="77777777" w:rsidR="004C348C" w:rsidRDefault="00FF7E7F">
      <w:pPr>
        <w:spacing w:after="0" w:line="600" w:lineRule="auto"/>
        <w:ind w:firstLine="720"/>
        <w:jc w:val="both"/>
        <w:rPr>
          <w:rFonts w:eastAsia="Times New Roman"/>
          <w:szCs w:val="24"/>
        </w:rPr>
      </w:pPr>
      <w:r>
        <w:rPr>
          <w:rFonts w:eastAsia="Times New Roman"/>
          <w:szCs w:val="24"/>
        </w:rPr>
        <w:t>Συνεχίστε, κύριε Μητσοτάκη.</w:t>
      </w:r>
    </w:p>
    <w:p w14:paraId="6DF0DDAD" w14:textId="77777777" w:rsidR="004C348C" w:rsidRDefault="00FF7E7F">
      <w:pPr>
        <w:spacing w:after="0" w:line="600" w:lineRule="auto"/>
        <w:ind w:firstLine="720"/>
        <w:jc w:val="both"/>
        <w:rPr>
          <w:rFonts w:eastAsia="Times New Roman"/>
          <w:szCs w:val="24"/>
        </w:rPr>
      </w:pPr>
      <w:r>
        <w:rPr>
          <w:rFonts w:eastAsia="Times New Roman"/>
          <w:b/>
          <w:szCs w:val="24"/>
        </w:rPr>
        <w:lastRenderedPageBreak/>
        <w:t xml:space="preserve">ΚΥΡΙΑΚΟΣ ΜΗΤΣΟΤΑΚΗΣ (Πρόεδρος της Νέας Δημοκρατίας): </w:t>
      </w:r>
      <w:r>
        <w:rPr>
          <w:rFonts w:eastAsia="Times New Roman"/>
          <w:szCs w:val="24"/>
        </w:rPr>
        <w:t>Κανείς, λοιπόν, δεν έχει αντίρρηση για την ανάγκη εξέλιξης του μαθήματος των Θρησκευτικών και προσαρμογής του στα σύγχρονα δεδομένα, ούτε η Εκκλησία, κύριε Τσίπρα, αλλά αυτό πρέπει να γίνεται κατόπιν μελέτης, ποτέ συγκρουσιακά, δεδομένου ότι η Ορθοδοξία απ</w:t>
      </w:r>
      <w:r>
        <w:rPr>
          <w:rFonts w:eastAsia="Times New Roman"/>
          <w:szCs w:val="24"/>
        </w:rPr>
        <w:t xml:space="preserve">οτελεί κομμάτι της συλλογικής μας συνείδησης και της ταυτότητάς μας. </w:t>
      </w:r>
    </w:p>
    <w:p w14:paraId="6DF0DDAE" w14:textId="77777777" w:rsidR="004C348C" w:rsidRDefault="00FF7E7F">
      <w:pPr>
        <w:spacing w:after="0" w:line="600" w:lineRule="auto"/>
        <w:ind w:firstLine="720"/>
        <w:jc w:val="both"/>
        <w:rPr>
          <w:rFonts w:eastAsia="Times New Roman"/>
          <w:szCs w:val="24"/>
        </w:rPr>
      </w:pPr>
      <w:r>
        <w:rPr>
          <w:rFonts w:eastAsia="Times New Roman"/>
          <w:szCs w:val="24"/>
        </w:rPr>
        <w:t>Η αλήθεια, όμως, είναι άλλη, κύριε Τσίπρα. Το μάθημα των Θρησκευτικών ήταν απλά μια αφορμή για να δρομολογήσετε άλλη μια σύγκρουση, η οποία δυστυχώς αφορά μόνο τον μικρόκοσμο των συνιστω</w:t>
      </w:r>
      <w:r>
        <w:rPr>
          <w:rFonts w:eastAsia="Times New Roman"/>
          <w:szCs w:val="24"/>
        </w:rPr>
        <w:t xml:space="preserve">σών σας. </w:t>
      </w:r>
    </w:p>
    <w:p w14:paraId="6DF0DDAF" w14:textId="77777777" w:rsidR="004C348C" w:rsidRDefault="00FF7E7F">
      <w:pPr>
        <w:spacing w:after="0" w:line="600" w:lineRule="auto"/>
        <w:ind w:firstLine="720"/>
        <w:jc w:val="both"/>
        <w:rPr>
          <w:rFonts w:eastAsia="Times New Roman"/>
          <w:szCs w:val="24"/>
        </w:rPr>
      </w:pPr>
      <w:r>
        <w:rPr>
          <w:rFonts w:eastAsia="Times New Roman"/>
          <w:szCs w:val="24"/>
        </w:rPr>
        <w:t xml:space="preserve">Είχα την ευκαιρία λίγα λεπτά πριν μπω στην Αίθουσα να λάβω μια </w:t>
      </w:r>
      <w:proofErr w:type="spellStart"/>
      <w:r>
        <w:rPr>
          <w:rFonts w:eastAsia="Times New Roman"/>
          <w:szCs w:val="24"/>
        </w:rPr>
        <w:t>δεκαπεντασέλιδη</w:t>
      </w:r>
      <w:proofErr w:type="spellEnd"/>
      <w:r>
        <w:rPr>
          <w:rFonts w:eastAsia="Times New Roman"/>
          <w:szCs w:val="24"/>
        </w:rPr>
        <w:t xml:space="preserve"> επιστολή από τον </w:t>
      </w:r>
      <w:proofErr w:type="spellStart"/>
      <w:r>
        <w:rPr>
          <w:rFonts w:eastAsia="Times New Roman"/>
          <w:szCs w:val="24"/>
        </w:rPr>
        <w:t>Μακαριώτατο</w:t>
      </w:r>
      <w:proofErr w:type="spellEnd"/>
      <w:r>
        <w:rPr>
          <w:rFonts w:eastAsia="Times New Roman"/>
          <w:szCs w:val="24"/>
        </w:rPr>
        <w:t xml:space="preserve"> Αρχιεπίσκοπο Αθηνών και πάσης Ελλάδος. Δεν ξέρω αν είχατε την ευκαιρία να τη διαβάσετε. Φαντάζομαι ότι την έστειλε και σ’ εσάς. </w:t>
      </w:r>
    </w:p>
    <w:p w14:paraId="6DF0DDB0" w14:textId="77777777" w:rsidR="004C348C" w:rsidRDefault="00FF7E7F">
      <w:pPr>
        <w:spacing w:after="0" w:line="600" w:lineRule="auto"/>
        <w:ind w:firstLine="720"/>
        <w:jc w:val="both"/>
        <w:rPr>
          <w:rFonts w:eastAsia="Times New Roman"/>
          <w:szCs w:val="24"/>
        </w:rPr>
      </w:pPr>
      <w:r>
        <w:rPr>
          <w:rFonts w:eastAsia="Times New Roman"/>
          <w:szCs w:val="24"/>
        </w:rPr>
        <w:lastRenderedPageBreak/>
        <w:t>Θέλω να δ</w:t>
      </w:r>
      <w:r>
        <w:rPr>
          <w:rFonts w:eastAsia="Times New Roman"/>
          <w:szCs w:val="24"/>
        </w:rPr>
        <w:t>ιαβάσω δύο αποσπάσματα από αυτή την επιστολή, γιατί θεωρώ ότι είναι πολύ χρήσιμα. «Η Εκκλησία της Ελλάδος, στον τομέα της θρησκευτικής αποστολής της, δεν εκπροσωπεί την θρησκευτική πλειοψηφία των κατοίκων αυτής της χώρας; Απευθυνόμαστε, λοιπόν, στην πολιτι</w:t>
      </w:r>
      <w:r>
        <w:rPr>
          <w:rFonts w:eastAsia="Times New Roman"/>
          <w:szCs w:val="24"/>
        </w:rPr>
        <w:t xml:space="preserve">κή ηγεσία της </w:t>
      </w:r>
      <w:proofErr w:type="spellStart"/>
      <w:r>
        <w:rPr>
          <w:rFonts w:eastAsia="Times New Roman"/>
          <w:szCs w:val="24"/>
        </w:rPr>
        <w:t>π</w:t>
      </w:r>
      <w:r>
        <w:rPr>
          <w:rFonts w:eastAsia="Times New Roman"/>
          <w:szCs w:val="24"/>
        </w:rPr>
        <w:t>ατρίδος</w:t>
      </w:r>
      <w:proofErr w:type="spellEnd"/>
      <w:r>
        <w:rPr>
          <w:rFonts w:eastAsia="Times New Roman"/>
          <w:szCs w:val="24"/>
        </w:rPr>
        <w:t xml:space="preserve"> ως μια κοινωνική ομάδα, ενότητα </w:t>
      </w:r>
      <w:r>
        <w:rPr>
          <w:rFonts w:eastAsia="Times New Roman"/>
          <w:szCs w:val="24"/>
        </w:rPr>
        <w:t>κ</w:t>
      </w:r>
      <w:r>
        <w:rPr>
          <w:rFonts w:eastAsia="Times New Roman"/>
          <w:szCs w:val="24"/>
        </w:rPr>
        <w:t xml:space="preserve">λήρου και </w:t>
      </w:r>
      <w:r>
        <w:rPr>
          <w:rFonts w:eastAsia="Times New Roman"/>
          <w:szCs w:val="24"/>
        </w:rPr>
        <w:t>λ</w:t>
      </w:r>
      <w:r>
        <w:rPr>
          <w:rFonts w:eastAsia="Times New Roman"/>
          <w:szCs w:val="24"/>
        </w:rPr>
        <w:t>αού επί ενός ζητήματος θρησκευτικής αγωγής, που μας αφορά».</w:t>
      </w:r>
    </w:p>
    <w:p w14:paraId="6DF0DDB1" w14:textId="77777777" w:rsidR="004C348C" w:rsidRDefault="00FF7E7F">
      <w:pPr>
        <w:spacing w:after="0" w:line="600" w:lineRule="auto"/>
        <w:ind w:firstLine="720"/>
        <w:jc w:val="both"/>
        <w:rPr>
          <w:rFonts w:eastAsia="Times New Roman"/>
          <w:szCs w:val="24"/>
        </w:rPr>
      </w:pPr>
      <w:r>
        <w:rPr>
          <w:rFonts w:eastAsia="Times New Roman"/>
          <w:szCs w:val="24"/>
        </w:rPr>
        <w:t xml:space="preserve">Μια ακόμα φράση: «Εν πάση </w:t>
      </w:r>
      <w:proofErr w:type="spellStart"/>
      <w:r>
        <w:rPr>
          <w:rFonts w:eastAsia="Times New Roman"/>
          <w:szCs w:val="24"/>
        </w:rPr>
        <w:t>περιπτώσει</w:t>
      </w:r>
      <w:proofErr w:type="spellEnd"/>
      <w:r>
        <w:rPr>
          <w:rFonts w:eastAsia="Times New Roman"/>
          <w:szCs w:val="24"/>
        </w:rPr>
        <w:t xml:space="preserve"> η Εκκλησία δεν κρύβεται πίσω από το Σύνταγμα. Η σχέση ελληνικού </w:t>
      </w:r>
      <w:r>
        <w:rPr>
          <w:rFonts w:eastAsia="Times New Roman"/>
          <w:szCs w:val="24"/>
        </w:rPr>
        <w:t>λ</w:t>
      </w:r>
      <w:r>
        <w:rPr>
          <w:rFonts w:eastAsia="Times New Roman"/>
          <w:szCs w:val="24"/>
        </w:rPr>
        <w:t>αού με την ορθόδοξη πίστη ε</w:t>
      </w:r>
      <w:r>
        <w:rPr>
          <w:rFonts w:eastAsia="Times New Roman"/>
          <w:szCs w:val="24"/>
        </w:rPr>
        <w:t>ίναι ενεργό συλλογικό βίωμα με ιστορικό βάθος, για το οποίο οι κληρικοί είμαστε κυρίως υπεύθυνοι, και δεν επιβάλλεται εξουσιαστικά με νομικούς κανόνες».</w:t>
      </w:r>
    </w:p>
    <w:p w14:paraId="6DF0DDB2" w14:textId="77777777" w:rsidR="004C348C" w:rsidRDefault="00FF7E7F">
      <w:pPr>
        <w:spacing w:after="0" w:line="600" w:lineRule="auto"/>
        <w:ind w:firstLine="720"/>
        <w:jc w:val="both"/>
        <w:rPr>
          <w:rFonts w:eastAsia="Times New Roman"/>
          <w:szCs w:val="24"/>
        </w:rPr>
      </w:pPr>
      <w:r>
        <w:rPr>
          <w:rFonts w:eastAsia="Times New Roman"/>
          <w:szCs w:val="24"/>
        </w:rPr>
        <w:t>Θα ήθελα κάποια στιγμή να απαντήσετε και να μου πείτε αν συμφωνείτε με αυτά τα οποία λέει ο Αρχιεπίσκοπ</w:t>
      </w:r>
      <w:r>
        <w:rPr>
          <w:rFonts w:eastAsia="Times New Roman"/>
          <w:szCs w:val="24"/>
        </w:rPr>
        <w:t xml:space="preserve">ος, διότι ο Αρχιεπίσκοπος λέει και κάτι άλλο στην επιστολή του, ότι κανένας ουσιαστικός διάλογος δεν έγινε εδώ πέρα με το ΥΕΠ. Μία μοναδική συνάντηση ισχυρίζεται ο Αρχιεπίσκοπος ότι έγινε για το ζήτημα των Θρησκευτικών. </w:t>
      </w:r>
    </w:p>
    <w:p w14:paraId="6DF0DDB3" w14:textId="77777777" w:rsidR="004C348C" w:rsidRDefault="00FF7E7F">
      <w:pPr>
        <w:spacing w:after="0" w:line="600" w:lineRule="auto"/>
        <w:ind w:firstLine="720"/>
        <w:jc w:val="both"/>
        <w:rPr>
          <w:rFonts w:eastAsia="Times New Roman"/>
          <w:szCs w:val="24"/>
        </w:rPr>
      </w:pPr>
      <w:r>
        <w:rPr>
          <w:rFonts w:eastAsia="Times New Roman"/>
          <w:szCs w:val="24"/>
        </w:rPr>
        <w:lastRenderedPageBreak/>
        <w:t>Εσείς, λοιπόν, έχετε επιλέξει το ζή</w:t>
      </w:r>
      <w:r>
        <w:rPr>
          <w:rFonts w:eastAsia="Times New Roman"/>
          <w:szCs w:val="24"/>
        </w:rPr>
        <w:t xml:space="preserve">τημα αυτό για να δρομολογήσετε άλλη μια τυφλή σύγκρουση, η οποία είναι παντελώς ανούσια, η οποία διχάζει τον λαό και η οποία τελικά προσβάλλει και την ίδια την Εκκλησία. Εξακολουθείτε και στηρίζετε έναν Υπουργό ο οποίος προσβάλλει βάναυσα την Εκκλησία της </w:t>
      </w:r>
      <w:r>
        <w:rPr>
          <w:rFonts w:eastAsia="Times New Roman"/>
          <w:szCs w:val="24"/>
        </w:rPr>
        <w:t xml:space="preserve">Ελλάδος με την ανιστόρητη επιθετικότητά του. </w:t>
      </w:r>
    </w:p>
    <w:p w14:paraId="6DF0DDB4" w14:textId="77777777" w:rsidR="004C348C" w:rsidRDefault="00FF7E7F">
      <w:pPr>
        <w:spacing w:after="0" w:line="600" w:lineRule="auto"/>
        <w:ind w:firstLine="709"/>
        <w:jc w:val="center"/>
        <w:rPr>
          <w:rFonts w:eastAsia="Times New Roman"/>
          <w:szCs w:val="24"/>
        </w:rPr>
      </w:pPr>
      <w:r>
        <w:rPr>
          <w:rFonts w:eastAsia="Times New Roman"/>
          <w:szCs w:val="24"/>
        </w:rPr>
        <w:t>(Χειροκροτήματα από την πτέρυγα της Νέας Δημοκρατίας)</w:t>
      </w:r>
    </w:p>
    <w:p w14:paraId="6DF0DDB5" w14:textId="77777777" w:rsidR="004C348C" w:rsidRDefault="00FF7E7F">
      <w:pPr>
        <w:spacing w:after="0" w:line="600" w:lineRule="auto"/>
        <w:ind w:firstLine="720"/>
        <w:jc w:val="both"/>
        <w:rPr>
          <w:rFonts w:eastAsia="Times New Roman"/>
          <w:szCs w:val="24"/>
        </w:rPr>
      </w:pPr>
      <w:r>
        <w:rPr>
          <w:rFonts w:eastAsia="Times New Roman"/>
          <w:szCs w:val="24"/>
        </w:rPr>
        <w:t>Κυρίες και κύριοι συνάδελφοι, για τη Νέα Δημοκρατία η μεταρρύθμιση στην παιδεία αποτελεί πρώτη πολιτική προτεραιότητα. Θα έχουμε την ευκαιρία στο αμέσως επό</w:t>
      </w:r>
      <w:r>
        <w:rPr>
          <w:rFonts w:eastAsia="Times New Roman"/>
          <w:szCs w:val="24"/>
        </w:rPr>
        <w:t xml:space="preserve">μενο διάστημα να παρουσιάσουμε τις προγραμματικές μας θέσεις με λεπτομέρεια. </w:t>
      </w:r>
    </w:p>
    <w:p w14:paraId="6DF0DDB6" w14:textId="77777777" w:rsidR="004C348C" w:rsidRDefault="00FF7E7F">
      <w:pPr>
        <w:spacing w:after="0" w:line="600" w:lineRule="auto"/>
        <w:ind w:firstLine="720"/>
        <w:jc w:val="both"/>
        <w:rPr>
          <w:rFonts w:eastAsia="Times New Roman"/>
          <w:szCs w:val="24"/>
        </w:rPr>
      </w:pPr>
      <w:r>
        <w:rPr>
          <w:rFonts w:eastAsia="Times New Roman"/>
          <w:szCs w:val="24"/>
        </w:rPr>
        <w:t>Σήμερα, όμως, θέλω να μιλήσω για τους βασικούς άξονες της πολιτικής μας. Η δική μας λογική, η δική μας επιλογή συνοψίζεται στο δίπτυχο ελεύθερο σχολείο και αυτόνομο πανεπιστήμιο,</w:t>
      </w:r>
      <w:r>
        <w:rPr>
          <w:rFonts w:eastAsia="Times New Roman"/>
          <w:szCs w:val="24"/>
        </w:rPr>
        <w:t xml:space="preserve"> σχολεία και πανεπιστήμια τα οποία θα σταματήσουν να ελέγχονται ασφυκτικά από το Υπουργείο Παιδείας, αλλά θα </w:t>
      </w:r>
      <w:r>
        <w:rPr>
          <w:rFonts w:eastAsia="Times New Roman"/>
          <w:szCs w:val="24"/>
        </w:rPr>
        <w:lastRenderedPageBreak/>
        <w:t>εποπτεύονται παραγωγικά και με κριτήρια ποιότητας που θα βάζουν πρώτα τον πολίτη, δηλαδή πρώτα τον μαθητή και τον φοιτητή και όχι τον απρόσωπο γραφ</w:t>
      </w:r>
      <w:r>
        <w:rPr>
          <w:rFonts w:eastAsia="Times New Roman"/>
          <w:szCs w:val="24"/>
        </w:rPr>
        <w:t>ειοκράτη του Υπουργείου.</w:t>
      </w:r>
    </w:p>
    <w:p w14:paraId="6DF0DDB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Μιλάμε συχνά ως χώρος για τις έννοιες της αυτονομίας, της αξιολόγησης και τη αριστείας και αυτές οι έννοιες έχουν τη δικιά τους ξεχωριστή σημασία στη δικιά μας φιλοσοφία για την παιδεία. </w:t>
      </w:r>
    </w:p>
    <w:p w14:paraId="6DF0DDB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Αυτονομία. Διότι εάν και αυτόνομη λειτουργί</w:t>
      </w:r>
      <w:r>
        <w:rPr>
          <w:rFonts w:eastAsia="Times New Roman" w:cs="Times New Roman"/>
          <w:szCs w:val="24"/>
        </w:rPr>
        <w:t>α και των σχολικών μονάδων αλλά και των πανεπιστημίων, έχουν θεσμική κατοχύρωση, η πραγματικότητα είναι ότι το εκπαιδευτικό σύστημα στη χώρα μας είναι το πιο συγκεντρωτικό στην Ευρώπη. Η ενίσχυση της αυτονομίας είναι αυτή η οποία τελικά αναβαθμίζει τον ρόλ</w:t>
      </w:r>
      <w:r>
        <w:rPr>
          <w:rFonts w:eastAsia="Times New Roman" w:cs="Times New Roman"/>
          <w:szCs w:val="24"/>
        </w:rPr>
        <w:t>ο των σχολείων, τον ρόλο των πανεπιστημίων, τον ρόλο του εκπαιδευτικού αλλά και τον ρόλο του διοικητικού προσωπικού. Αλλά αυτονομία χωρίς αξιολόγηση δεν μπορεί να υπάρξει, διότι η αποκέντρωση και η αυτονομία σε καμμία περίπτωση δεν μπορεί να ταυτιστεί με τ</w:t>
      </w:r>
      <w:r>
        <w:rPr>
          <w:rFonts w:eastAsia="Times New Roman" w:cs="Times New Roman"/>
          <w:szCs w:val="24"/>
        </w:rPr>
        <w:t xml:space="preserve">ην ασυδοσία, την αναξιοκρατία και την απουσία ελέγχου. </w:t>
      </w:r>
    </w:p>
    <w:p w14:paraId="6DF0DDB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Αντίθετα, λοιπόν, η αξιολόγηση πρέπει να γίνεται οργανωμένα και χρησιμοποιώντας όλες τις σύγχρονες τεχνικές που έχουμε στη διάθεσή μας, να διασφαλίζει την ορθή και αποδοτική λειτουργία και την ποιότητ</w:t>
      </w:r>
      <w:r>
        <w:rPr>
          <w:rFonts w:eastAsia="Times New Roman" w:cs="Times New Roman"/>
          <w:szCs w:val="24"/>
        </w:rPr>
        <w:t xml:space="preserve">α της παρεχόμενης εκπαίδευσης. </w:t>
      </w:r>
    </w:p>
    <w:p w14:paraId="6DF0DDB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Και φυσικά η αξιολόγηση, κυρίες και κύριοι, δεν μπορεί να είναι προαιρετική ούτε μπορεί να είναι απογυμνωμένη από παρεμβάσεις ενθάρρυνσης και επιβράβευσης της πρόσθετης προσπάθειας, αλλά δεν μπορεί να είναι απογυμνωμένη ούτε</w:t>
      </w:r>
      <w:r>
        <w:rPr>
          <w:rFonts w:eastAsia="Times New Roman" w:cs="Times New Roman"/>
          <w:szCs w:val="24"/>
        </w:rPr>
        <w:t xml:space="preserve"> και από διορθωτικές παρεμβάσεις μέσω επιμόρφωσης, όπου και όταν παρατηρούνται υστερήσεις. </w:t>
      </w:r>
    </w:p>
    <w:p w14:paraId="6DF0DDB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Και τέλος, θα επανέλθω στην παρεξηγημένη έννοια της αριστείας. Κατηγορηθήκαμε και σήμερα από τον Πρωθυπουργό ότι είμαστε θιασώτες της έννοιας της αριστείας στη λογι</w:t>
      </w:r>
      <w:r>
        <w:rPr>
          <w:rFonts w:eastAsia="Times New Roman" w:cs="Times New Roman"/>
          <w:szCs w:val="24"/>
        </w:rPr>
        <w:t xml:space="preserve">κή του ελιτισμού, του κοινωνικού δαρβινισμού, των ολίγων. Η αριστεία, όμως, δεν αφορά στους λίγους. Αφορά στους πολλούς. Αφορά το σχολείο, στο πανεπιστήμιο ως πραγματικούς μηχανισμούς κοινωνικής κινητικότητας, ως μηχανισμούς ατομικής προόδου και προκοπής, </w:t>
      </w:r>
      <w:r>
        <w:rPr>
          <w:rFonts w:eastAsia="Times New Roman" w:cs="Times New Roman"/>
          <w:szCs w:val="24"/>
        </w:rPr>
        <w:t xml:space="preserve">όπως συνέβαινε πάντα στην πατρίδα μας. </w:t>
      </w:r>
    </w:p>
    <w:p w14:paraId="6DF0DDB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όταν μιλάμε για δημόσια παιδεία με τη λογική της αριστείας, αυτό ακριβώς εννοούμε: την πρόσβαση, την κινητικότητα, τη δημιουργική ορμή προς τα πάνω, τις οικογενειακές υπερβάσεις που όλες οι οικογένειες θέλουν να </w:t>
      </w:r>
      <w:r>
        <w:rPr>
          <w:rFonts w:eastAsia="Times New Roman" w:cs="Times New Roman"/>
          <w:szCs w:val="24"/>
        </w:rPr>
        <w:t xml:space="preserve">κάνουν για το μέλλον των παιδιών τους. </w:t>
      </w:r>
    </w:p>
    <w:p w14:paraId="6DF0DDB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Εμείς, λοιπόν, κύριε Τσίπρα δεν θέλουμε να εξισωθούν όλοι προς τα κάτω. Θέλουμε να σκαρφαλώσουν όσο το δυνατόν περισσότεροι προς τα πάνω και αυτή είναι η βασική ιδεολογική διαφορά μιας φιλελεύθερης κεντροδεξιάς παράτ</w:t>
      </w:r>
      <w:r>
        <w:rPr>
          <w:rFonts w:eastAsia="Times New Roman" w:cs="Times New Roman"/>
          <w:szCs w:val="24"/>
        </w:rPr>
        <w:t xml:space="preserve">αξης από τη δικιά σας Αριστερά. </w:t>
      </w:r>
    </w:p>
    <w:p w14:paraId="6DF0DDBE" w14:textId="77777777" w:rsidR="004C348C" w:rsidRDefault="00FF7E7F">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όταν μιλάμε για μεταρρύθμιση στην παιδεία, αυτόματα σκεφτόμαστε το δημόσιο πανεπιστήμιο. Εκεί συνήθως επικεντρώνεται και η ουσία του δημόσιου διαλόγου. Όμως, η καρδιά της εκπαίδευσης </w:t>
      </w:r>
      <w:r>
        <w:rPr>
          <w:rFonts w:eastAsia="Times New Roman" w:cs="Times New Roman"/>
          <w:szCs w:val="24"/>
        </w:rPr>
        <w:t>κ</w:t>
      </w:r>
      <w:r>
        <w:rPr>
          <w:rFonts w:eastAsia="Times New Roman" w:cs="Times New Roman"/>
          <w:szCs w:val="24"/>
        </w:rPr>
        <w:t>τυπάει στ</w:t>
      </w:r>
      <w:r>
        <w:rPr>
          <w:rFonts w:eastAsia="Times New Roman" w:cs="Times New Roman"/>
          <w:szCs w:val="24"/>
        </w:rPr>
        <w:t xml:space="preserve">ο δημόσιο σχολείο, στο νηπιαγωγείο, στο δημοτικό, στο γυμνάσιο και όλα βέβαια ξεκινούν από την προσχολική αγωγή. </w:t>
      </w:r>
    </w:p>
    <w:p w14:paraId="6DF0DDBF" w14:textId="77777777" w:rsidR="004C348C" w:rsidRDefault="00FF7E7F">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Γιατί στέκομαι ιδιαίτερα στην προσχολική αγωγή, κυρίες και κύριοι Βουλευτές; Διότι όλες οι μελέτες δείχνουν ότι τα παιδιά τα οποία δεν έχουν π</w:t>
      </w:r>
      <w:r>
        <w:rPr>
          <w:rFonts w:eastAsia="Times New Roman" w:cs="Times New Roman"/>
          <w:szCs w:val="24"/>
        </w:rPr>
        <w:t xml:space="preserve">ρόσβαση σε προσχολική αγωγή, τα παιδιά που δεν πάνε </w:t>
      </w:r>
      <w:r>
        <w:rPr>
          <w:rFonts w:eastAsia="Times New Roman" w:cs="Times New Roman"/>
          <w:szCs w:val="24"/>
        </w:rPr>
        <w:lastRenderedPageBreak/>
        <w:t xml:space="preserve">παιδικό σταθμό έχουν στη συνέχεια πολύ περισσότερες πιθανότητες να αναπτύξουν μαθησιακές δυσκολίες. Με άλλα λόγια, οι ανισότητες διαμορφώνονται πολύ νωρίς στη ζωή ενός παιδιού. </w:t>
      </w:r>
    </w:p>
    <w:p w14:paraId="6DF0DDC0" w14:textId="77777777" w:rsidR="004C348C" w:rsidRDefault="00FF7E7F">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Και γι’ αυτό επαναλαμβάνω </w:t>
      </w:r>
      <w:r>
        <w:rPr>
          <w:rFonts w:eastAsia="Times New Roman" w:cs="Times New Roman"/>
          <w:szCs w:val="24"/>
        </w:rPr>
        <w:t xml:space="preserve">τη δέσμευσή μου ότι με κυβέρνηση Νέας Δημοκρατίας κανένα παιδί δεν θα βρεθεί εκτός παιδικού σταθμού. </w:t>
      </w:r>
    </w:p>
    <w:p w14:paraId="6DF0DDC1" w14:textId="77777777" w:rsidR="004C348C" w:rsidRDefault="00FF7E7F">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DF0DDC2" w14:textId="77777777" w:rsidR="004C348C" w:rsidRDefault="00FF7E7F">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Χρειαζόμαστε σχολεία διαφορετικά από αυτά τα οποία έχουμε σήμερα. Χρειαζόμαστε σχολεία με αφοσιωμένο</w:t>
      </w:r>
      <w:r>
        <w:rPr>
          <w:rFonts w:eastAsia="Times New Roman" w:cs="Times New Roman"/>
          <w:szCs w:val="24"/>
        </w:rPr>
        <w:t>υς δασκάλους και καθηγητές, με πολύ μεγαλύτερη ελευθερία στη διαχείριση του διδακτικού τους έργου, με προγράμματα σπουδών τα οποία θα παράγουν πραγματικές δεξιότητες και όχι στείρα παπαγαλία. Και όλες οι διεθνείς μελέτες δείχνουν ότι τη διαφορά στην ποιότη</w:t>
      </w:r>
      <w:r>
        <w:rPr>
          <w:rFonts w:eastAsia="Times New Roman" w:cs="Times New Roman"/>
          <w:szCs w:val="24"/>
        </w:rPr>
        <w:t xml:space="preserve">τα της εκπαίδευσης δεν την κάνουν κυρίως οι υποδομές ούτε το μέγεθος της τάξης –δεν είναι ασήμαντα δεδομένα αυτά-, αλλά η πραγματική διαφορά γίνεται από την ποιότητα των δασκάλων και των καθηγητών. </w:t>
      </w:r>
    </w:p>
    <w:p w14:paraId="6DF0DDC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Και έχουμε σήμερα μια υποχρέωση όλες οι παρατάξεις της Βουλής, να αναδείξουμε τον ρόλο του δασκάλου και του καθηγητή, να τιμήσουμε την προσφορά τους στο δημόσιο σχολείο, αλλά ταυτόχρονα να αξιολογούμε και τη δουλειά τους. Να ξεχωρίζουμε και να επιβραβεύουμ</w:t>
      </w:r>
      <w:r>
        <w:rPr>
          <w:rFonts w:eastAsia="Times New Roman" w:cs="Times New Roman"/>
          <w:szCs w:val="24"/>
        </w:rPr>
        <w:t xml:space="preserve">ε τους καλούς. Να επιμορφώνουμε τους λιγότερο καλούς όχι με επιμορφωτικά σεμινάρια, αλλά με πρακτική άσκηση στην τάξη. </w:t>
      </w:r>
    </w:p>
    <w:p w14:paraId="6DF0DDC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Στον πυρήνα της δικής μας πρότασης για μια πραγματικά ποιοτική επανάσταση στην πρωτοβάθμια και δευτεροβάθμια εκπαίδευση βρίσκεται η έννο</w:t>
      </w:r>
      <w:r>
        <w:rPr>
          <w:rFonts w:eastAsia="Times New Roman" w:cs="Times New Roman"/>
          <w:szCs w:val="24"/>
        </w:rPr>
        <w:t xml:space="preserve">ια του νέου σχολείου, το οποίο στην ουσία θα πρέπει να επαναξιολογεί όλα όσα ξέρουμε για τον τρόπο με τον οποίον λειτουργούν σήμερα τα σχολεία στη χώρα μας. </w:t>
      </w:r>
    </w:p>
    <w:p w14:paraId="6DF0DDC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Για τα δημοτικά θα επιμείνουμε: ενιαίος τύπος για όλα τα σχολεία, στηριγμένα όμως στο ενιαίο αναμο</w:t>
      </w:r>
      <w:r>
        <w:rPr>
          <w:rFonts w:eastAsia="Times New Roman" w:cs="Times New Roman"/>
          <w:szCs w:val="24"/>
        </w:rPr>
        <w:t>ρφωμένο εκπαιδευτικό πρόγραμμα. Γνωρίζετε καλά ότι το ολοήμερο σχολείο έχει διευκολύνει πολύ σημαντικά σκληρά εργαζόμενους γονείς. Αλλά ακόμα πιο σημαντικό είναι ότι το αναβαθμισμένο πρόγραμμα έδινε τη δυνατότητα στα παιδιά να αποκτήσουν από μικρή ηλικία ε</w:t>
      </w:r>
      <w:r>
        <w:rPr>
          <w:rFonts w:eastAsia="Times New Roman" w:cs="Times New Roman"/>
          <w:szCs w:val="24"/>
        </w:rPr>
        <w:t xml:space="preserve">ξοικείωση με πολύ σημαντικά </w:t>
      </w:r>
      <w:r>
        <w:rPr>
          <w:rFonts w:eastAsia="Times New Roman" w:cs="Times New Roman"/>
          <w:szCs w:val="24"/>
        </w:rPr>
        <w:lastRenderedPageBreak/>
        <w:t>γνωστικά αντικείμενα όπως η πληροφορική και η αγγλική γλώσσα, αλλά να γνωρίσουν και νέα γνωστικά αντικείμενα όπως η μουσική, η θεατρική αγωγή και εικαστικά. Η αλήθεια είναι ότι αυτές οι ελεύθερες ζώνες, τις οποίες το Υπουργείο π</w:t>
      </w:r>
      <w:r>
        <w:rPr>
          <w:rFonts w:eastAsia="Times New Roman" w:cs="Times New Roman"/>
          <w:szCs w:val="24"/>
        </w:rPr>
        <w:t xml:space="preserve">εριορίζει, για τα ίδια τα παιδιά του δημοτικού ήταν το πιο ενδιαφέρον κομμάτι του σχολείου. Και δυστυχώς, ακριβώς αυτές σήμερα υπονομεύετε και περιορίζετε το εύρος τους. </w:t>
      </w:r>
    </w:p>
    <w:p w14:paraId="6DF0DDC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Εμείς δεσμευόμαστε, κυρίες και κύριοι συνάδελφοι, ότι θα επαναφέρουμε άμεσα τα πρότυπ</w:t>
      </w:r>
      <w:r>
        <w:rPr>
          <w:rFonts w:eastAsia="Times New Roman" w:cs="Times New Roman"/>
          <w:szCs w:val="24"/>
        </w:rPr>
        <w:t xml:space="preserve">α πειραματικά σχολεία ως νησίδες αριστείας, καινοτομίας και σύγχρονων παιδαγωγικών προσεγγίσεων. </w:t>
      </w:r>
    </w:p>
    <w:p w14:paraId="6DF0DDC7"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DF0DDC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Θα επιβάλουμε απόλυτη αξιοκρατία στην επιλογή των δεκατριών περιφερειακών διευθυντών και η επιλογή τους </w:t>
      </w:r>
      <w:r>
        <w:rPr>
          <w:rFonts w:eastAsia="Times New Roman" w:cs="Times New Roman"/>
          <w:szCs w:val="24"/>
        </w:rPr>
        <w:t xml:space="preserve">θα γίνεται από το ΑΣΕΠ, όπως και το ΑΣΕΠ θα θέτει συγκεκριμένες προδιαγραφές για τη διαδικασία επιλογής διευθυντών των σχολικών μονάδων. </w:t>
      </w:r>
    </w:p>
    <w:p w14:paraId="6DF0DDC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Βέβαια, το σημαντικότερο είναι ότι θα δώσουμε μεγαλύτερη ευελιξία στις ίδιες τις σχολικές μονάδες να ξεφύγουν από την </w:t>
      </w:r>
      <w:r>
        <w:rPr>
          <w:rFonts w:eastAsia="Times New Roman" w:cs="Times New Roman"/>
          <w:szCs w:val="24"/>
        </w:rPr>
        <w:t xml:space="preserve">τυραννία του ασφυκτικού ωρολογίου προγράμματος. </w:t>
      </w:r>
    </w:p>
    <w:p w14:paraId="6DF0DDC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Ήρθε η ώρα, βέβαια, να συζητήσουμε επιτέλους και τη δυνατότητα δάσκαλοι και καθηγητές να επιλέγουν το σχολικό βιβλίο που τους ταιριάζει περισσότερο, από μια εγκεκριμένη λίστα. </w:t>
      </w:r>
    </w:p>
    <w:p w14:paraId="6DF0DDC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Ο επαγγελματικός προσανατολισμ</w:t>
      </w:r>
      <w:r>
        <w:rPr>
          <w:rFonts w:eastAsia="Times New Roman" w:cs="Times New Roman"/>
          <w:szCs w:val="24"/>
        </w:rPr>
        <w:t>ός πρέπει να επανεισαχθεί στα σχολεία, όχι όμως όπως γινόταν μέχρι σήμερα, μια στείρα τυπική διαδικασία, αλλά με ανάπτυξη πραγματικά εξειδικευμένων προγραμμάτων –έχουμε όλη την τεχνογνωσία να το κάνουμε- που θα εντοπίζουν κλίσεις, δεξιότητες αλλά θα λαμβάν</w:t>
      </w:r>
      <w:r>
        <w:rPr>
          <w:rFonts w:eastAsia="Times New Roman" w:cs="Times New Roman"/>
          <w:szCs w:val="24"/>
        </w:rPr>
        <w:t>ουν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τις πραγματικές προτιμήσεις των μαθητών. </w:t>
      </w:r>
    </w:p>
    <w:p w14:paraId="6DF0DDC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Ναι, πιστεύουμε ότι πρέπει επιτέλους και η επιχειρηματικότητα να διδάσκεται στα σχολεία. Να σπάσουμε κι αυτό το ταμπού.</w:t>
      </w:r>
    </w:p>
    <w:p w14:paraId="6DF0DDC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Επίσης, θα προβούμε στη δημιουργία πρότυπων επαγγελματικών λυκείων σε αντιπρο</w:t>
      </w:r>
      <w:r>
        <w:rPr>
          <w:rFonts w:eastAsia="Times New Roman" w:cs="Times New Roman"/>
          <w:szCs w:val="24"/>
        </w:rPr>
        <w:t xml:space="preserve">σωπευτικές περιοχές της χώρας, επαγγελματικά λύκεια τα οποία θα συνεργάζονται με επιχειρήσεις του δημόσιου και </w:t>
      </w:r>
      <w:r>
        <w:rPr>
          <w:rFonts w:eastAsia="Times New Roman" w:cs="Times New Roman"/>
          <w:szCs w:val="24"/>
        </w:rPr>
        <w:lastRenderedPageBreak/>
        <w:t xml:space="preserve">του ιδιωτικού τομέα. Είναι πάρα πολύ σημαντικό, κυρίες και κύριοι συνάδελφοι –να συμφωνήσουμε τουλάχιστον σε αυτό- να αλλάξουν και να σπάσουν τα </w:t>
      </w:r>
      <w:r>
        <w:rPr>
          <w:rFonts w:eastAsia="Times New Roman" w:cs="Times New Roman"/>
          <w:szCs w:val="24"/>
        </w:rPr>
        <w:t xml:space="preserve">κοινωνικά στερεότυπα, τα οποία σήμερα υπάρχουν γύρω από την επαγγελματική εκπαίδευση. </w:t>
      </w:r>
    </w:p>
    <w:p w14:paraId="6DF0DDC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Στη χώρα μας –και το ξέρετε φαντάζομαι- μόνο το 20% των μαθητών κατευθύνονται στην επαγγελματική εκπαίδευση, όταν σε άλλες ευρωπαϊκές χώρες το ποσοστό αυτό ξεπερνάει το </w:t>
      </w:r>
      <w:r>
        <w:rPr>
          <w:rFonts w:eastAsia="Times New Roman" w:cs="Times New Roman"/>
          <w:szCs w:val="24"/>
        </w:rPr>
        <w:t xml:space="preserve">50%. Δυστυχώς η επαγγελματική εκπαίδευση είναι στιγματισμένη σήμερα. Δεν συνδέεται με επαγγελματική προκοπή και πρόοδο και συνήθως είναι το καταφύγιο των λιγότερο καλών μαθητών. Και αυτό το στερεότυπο πρέπει να σπάσει. </w:t>
      </w:r>
    </w:p>
    <w:p w14:paraId="6DF0DDC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Βέβαια, πρέπει –και θα το κάνουμε- ν</w:t>
      </w:r>
      <w:r>
        <w:rPr>
          <w:rFonts w:eastAsia="Times New Roman" w:cs="Times New Roman"/>
          <w:szCs w:val="24"/>
        </w:rPr>
        <w:t xml:space="preserve">α απελευθερώσουμε την ιδιωτική εκπαίδευση από τα ιδιότυπα δεσμά του κρατισμού, αλλά θα ζητήσουμε κι από τα ιδιωτικά σχολεία να παρέχουν περισσότερες υποτροφίες σε φτωχά και ταλαντούχα παιδιά, παρέχοντάς τους συγκεκριμένα φορολογικά κίνητρα. </w:t>
      </w:r>
    </w:p>
    <w:p w14:paraId="6DF0DDD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w:t>
      </w:r>
      <w:r>
        <w:rPr>
          <w:rFonts w:eastAsia="Times New Roman" w:cs="Times New Roman"/>
          <w:szCs w:val="24"/>
        </w:rPr>
        <w:t>ιοι συνάδελφοι, έρχομαι τώρα στο ζήτημα των πανεπιστημίων. Καμ</w:t>
      </w:r>
      <w:r>
        <w:rPr>
          <w:rFonts w:eastAsia="Times New Roman" w:cs="Times New Roman"/>
          <w:szCs w:val="24"/>
        </w:rPr>
        <w:t>μ</w:t>
      </w:r>
      <w:r>
        <w:rPr>
          <w:rFonts w:eastAsia="Times New Roman" w:cs="Times New Roman"/>
          <w:szCs w:val="24"/>
        </w:rPr>
        <w:t>ία συζήτηση για την τριτοβάθμια εκπαίδευση δεν μπορεί να γίνει, αν δεν τοποθετήσει στο επίκεντρό της την αλλαγή του άρθρου 16 του Συντάγματος. Το άρθρο 16, το γνωρίζετε πάρα πολύ καλά, υπήρξε π</w:t>
      </w:r>
      <w:r>
        <w:rPr>
          <w:rFonts w:eastAsia="Times New Roman" w:cs="Times New Roman"/>
          <w:szCs w:val="24"/>
        </w:rPr>
        <w:t>αραδοσιακά το τοτέμ των αντιμεταρρυθμιστών στη χώρα μας και η αντίδραση σε οποιαδήποτε συζήτηση για το άρθρο 16 είναι αποκαλυπτική. Αποκαλύπτει και πάρα πολλές υποκρισίες γιατί, όπως ξέρετε καλά, η Ελλάδα σήμερα ήδη αναγνωρίζει τα πτυχία πανεπιστημίων άλλω</w:t>
      </w:r>
      <w:r>
        <w:rPr>
          <w:rFonts w:eastAsia="Times New Roman" w:cs="Times New Roman"/>
          <w:szCs w:val="24"/>
        </w:rPr>
        <w:t xml:space="preserve">ν χωρών της Ευρωπαϊκής Ένωσης. Είναι αποδεκτό, λοιπόν, σήμερα κάποιος να είναι απόφοιτος ιδιωτικού πανεπιστημίου, το οποίο έχει παράρτημα στην Ελλάδα, αρκεί αυτό να μην είναι ελληνικών συμφερόντων. Και ως πότε επιτέλους θα ανεχόμαστε αυτή την υποκρισία; </w:t>
      </w:r>
    </w:p>
    <w:p w14:paraId="6DF0DDD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αι γιατί, κυρίες και κύριοι συνάδελφοι, να μην έχουμε τη δυνατότητα να μετατρέψουμε τη χώρα μας σε ένα περιφερειακό κέντρο ανώτατης εκπαίδευσης, προσελκύοντας σημαντικές επενδύσεις και δημιουργώντας δεκάδες χιλιάδες θέσεις εργασίας; Το έκανε η Κύπρος, το έ</w:t>
      </w:r>
      <w:r>
        <w:rPr>
          <w:rFonts w:eastAsia="Times New Roman" w:cs="Times New Roman"/>
          <w:szCs w:val="24"/>
        </w:rPr>
        <w:t>κανε η Τουρκία. Γιατί εμείς πρέπει να παραμένουμε δέσμιοι αυτών των αγκυλώσεων;</w:t>
      </w:r>
    </w:p>
    <w:p w14:paraId="6DF0DDD2"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DF0DDD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Και επιτρέψτε μου γύρω από το θέμα αυτό και μία ιστορική αναφορά. Ξέρετε, η Ελλάδα στα ζητήματα αυτά δεν ήταν πάντα το «μα</w:t>
      </w:r>
      <w:r>
        <w:rPr>
          <w:rFonts w:eastAsia="Times New Roman" w:cs="Times New Roman"/>
          <w:szCs w:val="24"/>
        </w:rPr>
        <w:t>ύρο πρόβατο» της διεθνούς εκπαιδευτικής κοινότητας. Το νέο ελληνικό κράτος όταν δημιουργήθηκε δεν διανοήθηκε να δημιουργήσει ένα κρατικό μονοπώλιο στην ανώτατη εκπαίδευση.</w:t>
      </w:r>
    </w:p>
    <w:p w14:paraId="6DF0DDD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Αξίζει τον κόπο να σας διαβάσω τι έλεγε, κύριε Τσίπρα, το Σύνταγμα του 1864, το άρθρ</w:t>
      </w:r>
      <w:r>
        <w:rPr>
          <w:rFonts w:eastAsia="Times New Roman" w:cs="Times New Roman"/>
          <w:szCs w:val="24"/>
        </w:rPr>
        <w:t xml:space="preserve">ο 16 του Συντάγματος του 1864: «Επιτρέπεται εις </w:t>
      </w:r>
      <w:proofErr w:type="spellStart"/>
      <w:r>
        <w:rPr>
          <w:rFonts w:eastAsia="Times New Roman" w:cs="Times New Roman"/>
          <w:szCs w:val="24"/>
        </w:rPr>
        <w:t>ιδιώτας</w:t>
      </w:r>
      <w:proofErr w:type="spellEnd"/>
      <w:r>
        <w:rPr>
          <w:rFonts w:eastAsia="Times New Roman" w:cs="Times New Roman"/>
          <w:szCs w:val="24"/>
        </w:rPr>
        <w:t xml:space="preserve"> και εις νομικά πρόσωπα η ίδρυσης ιδιωτικών εκπαιδευτηρίων </w:t>
      </w:r>
      <w:proofErr w:type="spellStart"/>
      <w:r>
        <w:rPr>
          <w:rFonts w:eastAsia="Times New Roman" w:cs="Times New Roman"/>
          <w:szCs w:val="24"/>
        </w:rPr>
        <w:t>λειτουργούντων</w:t>
      </w:r>
      <w:proofErr w:type="spellEnd"/>
      <w:r>
        <w:rPr>
          <w:rFonts w:eastAsia="Times New Roman" w:cs="Times New Roman"/>
          <w:szCs w:val="24"/>
        </w:rPr>
        <w:t xml:space="preserve"> κατά το Σύνταγμα και τους νόμους του </w:t>
      </w:r>
      <w:r>
        <w:rPr>
          <w:rFonts w:eastAsia="Times New Roman" w:cs="Times New Roman"/>
          <w:szCs w:val="24"/>
        </w:rPr>
        <w:t>κ</w:t>
      </w:r>
      <w:r>
        <w:rPr>
          <w:rFonts w:eastAsia="Times New Roman" w:cs="Times New Roman"/>
          <w:szCs w:val="24"/>
        </w:rPr>
        <w:t xml:space="preserve">ράτους». </w:t>
      </w:r>
    </w:p>
    <w:p w14:paraId="6DF0DDD5" w14:textId="77777777" w:rsidR="004C348C" w:rsidRDefault="00FF7E7F">
      <w:pPr>
        <w:spacing w:after="0" w:line="600" w:lineRule="auto"/>
        <w:ind w:firstLine="720"/>
        <w:jc w:val="both"/>
        <w:rPr>
          <w:rFonts w:eastAsia="Times New Roman" w:cs="Times New Roman"/>
          <w:szCs w:val="24"/>
        </w:rPr>
      </w:pPr>
      <w:proofErr w:type="spellStart"/>
      <w:r>
        <w:rPr>
          <w:rFonts w:eastAsia="Times New Roman" w:cs="Times New Roman"/>
          <w:szCs w:val="24"/>
        </w:rPr>
        <w:t>Εκατόν</w:t>
      </w:r>
      <w:proofErr w:type="spellEnd"/>
      <w:r>
        <w:rPr>
          <w:rFonts w:eastAsia="Times New Roman" w:cs="Times New Roman"/>
          <w:szCs w:val="24"/>
        </w:rPr>
        <w:t xml:space="preserve"> πενήντα δύο χρόνια μετά συζητάμε ακόμα, κύριε Τσίπρα, για την επιστροφή </w:t>
      </w:r>
      <w:r>
        <w:rPr>
          <w:rFonts w:eastAsia="Times New Roman" w:cs="Times New Roman"/>
          <w:szCs w:val="24"/>
        </w:rPr>
        <w:t>στα αυτονόητα!</w:t>
      </w:r>
    </w:p>
    <w:p w14:paraId="6DF0DDD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Πρόεδρος της Νέας Δημοκρατίας, κ. Κυριάκος Μητσοτάκης, καταθέτει για τα Πρακτικά το προαναφερθέν απόσπασμα,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DF0DDD7"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(Θόρυ</w:t>
      </w:r>
      <w:r>
        <w:rPr>
          <w:rFonts w:eastAsia="Times New Roman" w:cs="Times New Roman"/>
          <w:szCs w:val="24"/>
        </w:rPr>
        <w:t xml:space="preserve">βος – </w:t>
      </w:r>
      <w:r>
        <w:rPr>
          <w:rFonts w:eastAsia="Times New Roman" w:cs="Times New Roman"/>
          <w:szCs w:val="24"/>
        </w:rPr>
        <w:t>δ</w:t>
      </w:r>
      <w:r>
        <w:rPr>
          <w:rFonts w:eastAsia="Times New Roman" w:cs="Times New Roman"/>
          <w:szCs w:val="24"/>
        </w:rPr>
        <w:t>ιαμαρτυρίες από την πτέρυγα του ΣΥΡΙΖΑ)</w:t>
      </w:r>
    </w:p>
    <w:p w14:paraId="6DF0DDD8"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ησυχία. </w:t>
      </w:r>
    </w:p>
    <w:p w14:paraId="6DF0DDD9"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Κυρίες και κύριοι συνάδελφοι, εκτός από την Αναθεώρηση του Συντάγματος, υπάρχουν πολλές παρεμβάσεις, οι οποίε</w:t>
      </w:r>
      <w:r>
        <w:rPr>
          <w:rFonts w:eastAsia="Times New Roman" w:cs="Times New Roman"/>
          <w:szCs w:val="24"/>
        </w:rPr>
        <w:t xml:space="preserve">ς μπορούν να γίνουν άμεσα και να αναβαθμιστεί ο ρόλος του δημόσιου πανεπιστημίου. Κάποιες από αυτές αφορούν στην επαναφορά διατάξεων του ν.4009 με τις αναγκαίες βελτιώσεις. Άλλες πηγαίνουν πολύ πέρα από το πλαίσιο του νόμου, όπως αυτός ψηφίστηκε το 2011. </w:t>
      </w:r>
    </w:p>
    <w:p w14:paraId="6DF0DDD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Ενδεικτικά αναφέρω: </w:t>
      </w:r>
    </w:p>
    <w:p w14:paraId="6DF0DDD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Άμεση έκδοση των οργανισμών και των εσωτερικών κανονισμών των ΑΕΙ, συμπεριλαμβανομένων και των νομικών προσώπων ιδιωτικού δικαίου, ώστε να λειτουργήσει στην πράξη ο ν.4009 -τα σχέδια είναι στα συρτάρια του Υπουργείου σας. </w:t>
      </w:r>
    </w:p>
    <w:p w14:paraId="6DF0DDD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Αποκατάσταση</w:t>
      </w:r>
      <w:r>
        <w:rPr>
          <w:rFonts w:eastAsia="Times New Roman" w:cs="Times New Roman"/>
          <w:szCs w:val="24"/>
        </w:rPr>
        <w:t xml:space="preserve"> της λειτουργίας και της ενίσχυσης των συμβουλίων ιδρυμάτων ως απαραίτητο βήμα για να υπάρχει η απαραίτητη λογοδοσία και η εσωτερική εποπτεία της ασκούμενης διοίκησης. </w:t>
      </w:r>
    </w:p>
    <w:p w14:paraId="6DF0DDD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Συζήτηση για τη δυνατότητα καθορισμού του ετήσιου αριθμού των εισακτέων –πανεπιστημίων και ΤΕΙ- από τα ίδια τα ιδρύματα, τα οποία και θα πρέπει να έχουν, επιτέλους, τον πρώτο λόγο στον πραγματικό αριθμό των εισαχθέντων και να μην παρακάμπτονται συστηματικά</w:t>
      </w:r>
      <w:r>
        <w:rPr>
          <w:rFonts w:eastAsia="Times New Roman" w:cs="Times New Roman"/>
          <w:szCs w:val="24"/>
        </w:rPr>
        <w:t xml:space="preserve"> από το Υπουργείο. </w:t>
      </w:r>
    </w:p>
    <w:p w14:paraId="6DF0DDD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Ανάδειξη της Ελλάδος σε ένα διεθνές κέντρο παροχής εκπαιδευτικών υπηρεσιών με ίδρυση πολλών ξενόγλωσσων προπτυχιακών και μεταπτυχιακών προγραμμάτων. </w:t>
      </w:r>
    </w:p>
    <w:p w14:paraId="6DF0DDD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Μεγαλύτερη σύνδεση της εκπαίδευσης κα</w:t>
      </w:r>
      <w:r>
        <w:rPr>
          <w:rFonts w:eastAsia="Times New Roman" w:cs="Times New Roman"/>
          <w:szCs w:val="24"/>
        </w:rPr>
        <w:t>ι</w:t>
      </w:r>
      <w:r>
        <w:rPr>
          <w:rFonts w:eastAsia="Times New Roman" w:cs="Times New Roman"/>
          <w:szCs w:val="24"/>
        </w:rPr>
        <w:t xml:space="preserve"> της έρευνας με την παραγωγική διαδικασία –δεν ά</w:t>
      </w:r>
      <w:r>
        <w:rPr>
          <w:rFonts w:eastAsia="Times New Roman" w:cs="Times New Roman"/>
          <w:szCs w:val="24"/>
        </w:rPr>
        <w:t xml:space="preserve">κουσα τίποτα για όλα αυτά από τον κ. Τσίπρα- και να μειωθεί, επιτέλους, το πραγματικό χάσμα δεξιοτήτων στην αγορά εργασίας. </w:t>
      </w:r>
    </w:p>
    <w:p w14:paraId="6DF0DDE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Κίνητρα για τη δυνατότητα συνεργασίας μεταξύ πανεπιστημίων και νεοφυών επιχειρήσεων, που να αφορούν στην εφαρμοσμένη έρευνα και στη</w:t>
      </w:r>
      <w:r>
        <w:rPr>
          <w:rFonts w:eastAsia="Times New Roman" w:cs="Times New Roman"/>
          <w:szCs w:val="24"/>
        </w:rPr>
        <w:t xml:space="preserve">ν εμπορευματοποίηση νέων ιδεών, πράγματα που γίνονται σε όλον τον προχωρημένο κόσμο. </w:t>
      </w:r>
    </w:p>
    <w:p w14:paraId="6DF0DDE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Διοργάνωση θερινών σχολείων από τα ίδια τα ιδρύματα. </w:t>
      </w:r>
    </w:p>
    <w:p w14:paraId="6DF0DDE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Συζήτηση για νέο ακαδημαϊκό χάρτη με κίνητρα για δημιουργία </w:t>
      </w:r>
      <w:r>
        <w:rPr>
          <w:rFonts w:eastAsia="Times New Roman" w:cs="Times New Roman"/>
          <w:szCs w:val="24"/>
          <w:lang w:val="en-US"/>
        </w:rPr>
        <w:t>clusters</w:t>
      </w:r>
      <w:r>
        <w:rPr>
          <w:rFonts w:eastAsia="Times New Roman" w:cs="Times New Roman"/>
          <w:szCs w:val="24"/>
        </w:rPr>
        <w:t xml:space="preserve"> και δημιουργία, επιτέλους, οικονομίας κλίμακος </w:t>
      </w:r>
      <w:r>
        <w:rPr>
          <w:rFonts w:eastAsia="Times New Roman" w:cs="Times New Roman"/>
          <w:szCs w:val="24"/>
        </w:rPr>
        <w:t xml:space="preserve">στις υποδομές. </w:t>
      </w:r>
    </w:p>
    <w:p w14:paraId="6DF0DDE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Και βέβαια συνεχής περιοδική και συστηματική αξιολόγηση όλων των προγραμμάτων σπουδών από μία ισχυρή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w:t>
      </w:r>
    </w:p>
    <w:p w14:paraId="6DF0DDE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κλείνω με τις εξής παρατηρήσεις: Αυτές οι προτάσεις που σας παρουσίασα σήμερα είναι κάποιες </w:t>
      </w:r>
      <w:r>
        <w:rPr>
          <w:rFonts w:eastAsia="Times New Roman" w:cs="Times New Roman"/>
          <w:szCs w:val="24"/>
        </w:rPr>
        <w:t>μόνο ενδεικτικές προτάσεις από το σύνολο του προγράμματος που θα εφαρμόσουμε στον χώρο της παιδείας ως μελλοντική κυβέρνηση του τόπου. Είναι προτάσεις που θα ήμασταν διατεθειμένοι να τις συζητήσουμε και σήμερα ως Αντιπολίτευση αν η Κυβέρνηση μπορούσε να αν</w:t>
      </w:r>
      <w:r>
        <w:rPr>
          <w:rFonts w:eastAsia="Times New Roman" w:cs="Times New Roman"/>
          <w:szCs w:val="24"/>
        </w:rPr>
        <w:t>τιληφθεί πραγματικά τη χρησιμότητά τους. Αλλά για να γίνει αυτό, χρειάζεται πάνω απ’ όλα ανοι</w:t>
      </w:r>
      <w:r>
        <w:rPr>
          <w:rFonts w:eastAsia="Times New Roman" w:cs="Times New Roman"/>
          <w:szCs w:val="24"/>
        </w:rPr>
        <w:t>κ</w:t>
      </w:r>
      <w:r>
        <w:rPr>
          <w:rFonts w:eastAsia="Times New Roman" w:cs="Times New Roman"/>
          <w:szCs w:val="24"/>
        </w:rPr>
        <w:t xml:space="preserve">τό πνεύμα και διάθεση να μάθουμε από το τι γίνεται σε άλλες χώρες. </w:t>
      </w:r>
    </w:p>
    <w:p w14:paraId="6DF0DDE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Δυστυχώς, όμως, οι προϋποθέσεις αυτές δεν υπάρχουν με τη σημερινή Κυβέρνηση. Και γι’ αυτό, εμε</w:t>
      </w:r>
      <w:r>
        <w:rPr>
          <w:rFonts w:eastAsia="Times New Roman" w:cs="Times New Roman"/>
          <w:szCs w:val="24"/>
        </w:rPr>
        <w:t>ίς δεσμευόμαστε ότι ειδικά στον τομέα της παιδείας ό,τι έχετε νομοθετήσει θα καταργηθεί μέσα στους πρώτους μήνες της διακυβέρνησής μας και η δικιά σας κακή παρένθεση θα αποτελεί μόνο ένα προσωρινό πισωγύρισμα σε μια ποιοτική σύγχρονη εκπαίδευση στη χώρα μα</w:t>
      </w:r>
      <w:r>
        <w:rPr>
          <w:rFonts w:eastAsia="Times New Roman" w:cs="Times New Roman"/>
          <w:szCs w:val="24"/>
        </w:rPr>
        <w:t>ς.</w:t>
      </w:r>
    </w:p>
    <w:p w14:paraId="6DF0DDE6"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DF0DDE7"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Σύνδεση, σύνδεση. </w:t>
      </w:r>
    </w:p>
    <w:p w14:paraId="6DF0DDE8"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Με έναν νόμο!</w:t>
      </w:r>
    </w:p>
    <w:p w14:paraId="6DF0DDE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Κύριε Τσίπρα, πραγματικά, αναζητώ παρεμβάσεις σας, στις οποίες θα μπορο</w:t>
      </w:r>
      <w:r>
        <w:rPr>
          <w:rFonts w:eastAsia="Times New Roman" w:cs="Times New Roman"/>
          <w:szCs w:val="24"/>
        </w:rPr>
        <w:t xml:space="preserve">ύσα να συμφωνήσω, αλλά δυστυχώς δεν βρίσκω πολλές. Λυπάμαι που το λέω. Έχουμε διαφορετική αντίληψη και διαφορετική κοσμοθεωρία και για τα ζητήματα της παιδείας. </w:t>
      </w:r>
    </w:p>
    <w:p w14:paraId="6DF0DDEA"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DF0DDEB"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Ήσυχα παρακαλώ. </w:t>
      </w:r>
    </w:p>
    <w:p w14:paraId="6DF0DDEC"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w:t>
      </w:r>
      <w:r>
        <w:rPr>
          <w:rFonts w:eastAsia="Times New Roman" w:cs="Times New Roman"/>
          <w:b/>
          <w:szCs w:val="24"/>
        </w:rPr>
        <w:t xml:space="preserve">εδρος της Νέας Δημοκρατίας): </w:t>
      </w:r>
      <w:r>
        <w:rPr>
          <w:rFonts w:eastAsia="Times New Roman" w:cs="Times New Roman"/>
          <w:szCs w:val="24"/>
        </w:rPr>
        <w:t xml:space="preserve">Κλείνω, λοιπόν, με την εξής σκέψη: Η ποιότητα της παιδείας στη χώρα μας οριοθετεί, όχι απλά την προοπτική μας για το μέλλον, αλλά τελικά για την ίδια την ποιότητα της </w:t>
      </w:r>
      <w:r>
        <w:rPr>
          <w:rFonts w:eastAsia="Times New Roman" w:cs="Times New Roman"/>
          <w:szCs w:val="24"/>
        </w:rPr>
        <w:t>δ</w:t>
      </w:r>
      <w:r>
        <w:rPr>
          <w:rFonts w:eastAsia="Times New Roman" w:cs="Times New Roman"/>
          <w:szCs w:val="24"/>
        </w:rPr>
        <w:t xml:space="preserve">ημοκρατίας μας. Χρέος κάθε ευνομούμενης </w:t>
      </w:r>
      <w:r>
        <w:rPr>
          <w:rFonts w:eastAsia="Times New Roman" w:cs="Times New Roman"/>
          <w:szCs w:val="24"/>
        </w:rPr>
        <w:t>π</w:t>
      </w:r>
      <w:r>
        <w:rPr>
          <w:rFonts w:eastAsia="Times New Roman" w:cs="Times New Roman"/>
          <w:szCs w:val="24"/>
        </w:rPr>
        <w:t xml:space="preserve">ολιτείας, κάθε δημοκρατικής </w:t>
      </w:r>
      <w:r>
        <w:rPr>
          <w:rFonts w:eastAsia="Times New Roman" w:cs="Times New Roman"/>
          <w:szCs w:val="24"/>
        </w:rPr>
        <w:t>π</w:t>
      </w:r>
      <w:r>
        <w:rPr>
          <w:rFonts w:eastAsia="Times New Roman" w:cs="Times New Roman"/>
          <w:szCs w:val="24"/>
        </w:rPr>
        <w:t>ολιτείας είναι να διαμορφώνει ελεύθερους και δημιουργικούς ανθρώπους, οι οποίοι να μπορούν να αξιοποιούν στο μέγιστο τις δυνατότητες τους, αλλά ταυτόχρονα να μπορούν να προσαρμόζονται και σε έναν κόσμο, ο οποίος αλλάζει ραγδαία</w:t>
      </w:r>
      <w:r>
        <w:rPr>
          <w:rFonts w:eastAsia="Times New Roman" w:cs="Times New Roman"/>
          <w:szCs w:val="24"/>
        </w:rPr>
        <w:t xml:space="preserve">. </w:t>
      </w:r>
    </w:p>
    <w:p w14:paraId="6DF0DDE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Τίποτα δεν μένει σταθερό σήμερα, κυρίες και κύριοι. Και το μέλλον έρχεται ορμητικά επάνω μας. Και δεν έχουμε την πολυτέλεια ως χώρα να παραμένουμε ακίνητοι. Πάντως, δεν μπορούμε και δεν επιτρέπεται να αναμοχλεύσουμε ξεπερασμένες ιδεολογικές αγκυλώσεις, </w:t>
      </w:r>
      <w:r>
        <w:rPr>
          <w:rFonts w:eastAsia="Times New Roman" w:cs="Times New Roman"/>
          <w:szCs w:val="24"/>
        </w:rPr>
        <w:t xml:space="preserve">που αντί να μας πηγαίνουν μπροστά, μας γυρνούν πίσω στο πιο σκοτεινό μας παρελθόν. </w:t>
      </w:r>
    </w:p>
    <w:p w14:paraId="6DF0DDE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Η Ελλάδα πρέπει να γίνει επιτέλους η χώρα της πραγματικής αξιοκρατίας και των ίσων ευκαιριών, η χώρα που θα επιτρέψει σε ένα φτωχό παιδί από τις δυτικές συνοικίες της Αθήνα</w:t>
      </w:r>
      <w:r>
        <w:rPr>
          <w:rFonts w:eastAsia="Times New Roman" w:cs="Times New Roman"/>
          <w:szCs w:val="24"/>
        </w:rPr>
        <w:t>ς, παιδί μονογονεϊκής οικογένειας να πάει σε ένα καλό δημόσιο σχολείο και να ξέρει ότι, αν δουλέψει σκληρά, θα το περιμένει ένα καλύτερο αύριο. Αυτό είναι το χρέος μας απέναντι στη νέα γενιά και αυτή είναι η ευθύνη μας απέναντι στην πατρίδα!</w:t>
      </w:r>
    </w:p>
    <w:p w14:paraId="6DF0DDE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r>
        <w:rPr>
          <w:rFonts w:eastAsia="Times New Roman" w:cs="Times New Roman"/>
          <w:szCs w:val="24"/>
        </w:rPr>
        <w:t xml:space="preserve">πολύ. </w:t>
      </w:r>
    </w:p>
    <w:p w14:paraId="6DF0DDF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6DF0DDF1"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πολύ. </w:t>
      </w:r>
    </w:p>
    <w:p w14:paraId="6DF0DDF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τη συνεδρίασή μας παρακολουθούν από τα άνω δυτικά θ</w:t>
      </w:r>
      <w:r>
        <w:rPr>
          <w:rFonts w:eastAsia="Times New Roman" w:cs="Times New Roman"/>
          <w:szCs w:val="24"/>
        </w:rPr>
        <w:t xml:space="preserve">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σαράντα έξι μέλη του Συλλόγου </w:t>
      </w:r>
      <w:proofErr w:type="spellStart"/>
      <w:r>
        <w:rPr>
          <w:rFonts w:eastAsia="Times New Roman" w:cs="Times New Roman"/>
          <w:szCs w:val="24"/>
        </w:rPr>
        <w:t>Τριτέκνων</w:t>
      </w:r>
      <w:proofErr w:type="spellEnd"/>
      <w:r>
        <w:rPr>
          <w:rFonts w:eastAsia="Times New Roman" w:cs="Times New Roman"/>
          <w:szCs w:val="24"/>
        </w:rPr>
        <w:t xml:space="preserve"> Καρδίτσας. </w:t>
      </w:r>
    </w:p>
    <w:p w14:paraId="6DF0DDF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Η Βουλή τ</w:t>
      </w:r>
      <w:r>
        <w:rPr>
          <w:rFonts w:eastAsia="Times New Roman" w:cs="Times New Roman"/>
          <w:szCs w:val="24"/>
        </w:rPr>
        <w:t>ού</w:t>
      </w:r>
      <w:r>
        <w:rPr>
          <w:rFonts w:eastAsia="Times New Roman" w:cs="Times New Roman"/>
          <w:szCs w:val="24"/>
        </w:rPr>
        <w:t>ς καλωσορίζει.</w:t>
      </w:r>
    </w:p>
    <w:p w14:paraId="6DF0DDF4"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DF0DDF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Κοινοβουλευτικής Ομάδας του Λαϊκού Συνδέσμου-Χρυσή Αυγή κ. Νικόλαος </w:t>
      </w:r>
      <w:proofErr w:type="spellStart"/>
      <w:r>
        <w:rPr>
          <w:rFonts w:eastAsia="Times New Roman" w:cs="Times New Roman"/>
          <w:szCs w:val="24"/>
        </w:rPr>
        <w:t>Μιχαλολιάκος</w:t>
      </w:r>
      <w:proofErr w:type="spellEnd"/>
      <w:r>
        <w:rPr>
          <w:rFonts w:eastAsia="Times New Roman" w:cs="Times New Roman"/>
          <w:szCs w:val="24"/>
        </w:rPr>
        <w:t xml:space="preserve"> για είκοσι λεπτά. </w:t>
      </w:r>
    </w:p>
    <w:p w14:paraId="6DF0DDF6"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DF0DDF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Παρακαλώ, όσοι βρίσκεστε κοντά στις πόρτες και θέλετε να βγείτε έξω, σπεύστε, για να ακουστεί ο Πρόεδρος. </w:t>
      </w:r>
    </w:p>
    <w:p w14:paraId="6DF0DDF8"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(Διαπληκτισμοί στην Αίθουσα)</w:t>
      </w:r>
    </w:p>
    <w:p w14:paraId="6DF0DDF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Παρακαλώ όσοι βρίσκονται εντός μη μαλώνετε. </w:t>
      </w:r>
    </w:p>
    <w:p w14:paraId="6DF0DDF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κύριε </w:t>
      </w:r>
      <w:proofErr w:type="spellStart"/>
      <w:r>
        <w:rPr>
          <w:rFonts w:eastAsia="Times New Roman" w:cs="Times New Roman"/>
          <w:szCs w:val="24"/>
        </w:rPr>
        <w:t>Μηταφίδη</w:t>
      </w:r>
      <w:proofErr w:type="spellEnd"/>
      <w:r>
        <w:rPr>
          <w:rFonts w:eastAsia="Times New Roman" w:cs="Times New Roman"/>
          <w:szCs w:val="24"/>
        </w:rPr>
        <w:t>,</w:t>
      </w:r>
      <w:r>
        <w:rPr>
          <w:rFonts w:eastAsia="Times New Roman" w:cs="Times New Roman"/>
          <w:szCs w:val="24"/>
        </w:rPr>
        <w:t xml:space="preserve"> δεν υπάρχει διακοπή της διαδικασίας. Παρ</w:t>
      </w:r>
      <w:r>
        <w:rPr>
          <w:rFonts w:eastAsia="Times New Roman" w:cs="Times New Roman"/>
          <w:szCs w:val="24"/>
        </w:rPr>
        <w:t>ακαλώ σεβασμός!</w:t>
      </w:r>
    </w:p>
    <w:p w14:paraId="6DF0DDF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Μιχαλολιάκος</w:t>
      </w:r>
      <w:proofErr w:type="spellEnd"/>
      <w:r>
        <w:rPr>
          <w:rFonts w:eastAsia="Times New Roman" w:cs="Times New Roman"/>
          <w:szCs w:val="24"/>
        </w:rPr>
        <w:t xml:space="preserve"> έχει τον λόγο παρακαλώ. </w:t>
      </w:r>
    </w:p>
    <w:p w14:paraId="6DF0DDFC"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ΝΙΚΟΛΑΟΣ ΜΙΧΑΛΟΛΙΑΚΟΣ (Γενικός Γραμματέας του Λαϊκού Συνδέσμου-Χρυσή Αυγή): </w:t>
      </w:r>
      <w:r>
        <w:rPr>
          <w:rFonts w:eastAsia="Times New Roman" w:cs="Times New Roman"/>
          <w:szCs w:val="24"/>
        </w:rPr>
        <w:t>Ακούσαμε με προσοχή τις θέσεις για την παιδεία τόσο του Πρωθυπουργού όσο και του Αρχηγού της Αξιωματικής Αντιπολιτεύσεως.</w:t>
      </w:r>
      <w:r>
        <w:rPr>
          <w:rFonts w:eastAsia="Times New Roman" w:cs="Times New Roman"/>
          <w:szCs w:val="24"/>
        </w:rPr>
        <w:t xml:space="preserve"> </w:t>
      </w:r>
    </w:p>
    <w:p w14:paraId="6DF0DDF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Εις ό,τι αφορά την Κυβέρνηση, η όλη της φιλοσοφία περί την </w:t>
      </w:r>
      <w:r>
        <w:rPr>
          <w:rFonts w:eastAsia="Times New Roman" w:cs="Times New Roman"/>
          <w:szCs w:val="24"/>
        </w:rPr>
        <w:t>π</w:t>
      </w:r>
      <w:r>
        <w:rPr>
          <w:rFonts w:eastAsia="Times New Roman" w:cs="Times New Roman"/>
          <w:szCs w:val="24"/>
        </w:rPr>
        <w:t xml:space="preserve">αιδεία συνοψίζεται στο νομοσχέδιο, το οποίο είχε κατατεθεί προ ημερών και το οποίο είχε τίτλο: «Ρυθμίσεις για την ελληνόγλωσση και διαπολιτισμική εκπαίδευση». </w:t>
      </w:r>
    </w:p>
    <w:p w14:paraId="6DF0DDF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«Ελληνόγλωσση εκπαίδευση» και όχι </w:t>
      </w:r>
      <w:r>
        <w:rPr>
          <w:rFonts w:eastAsia="Times New Roman" w:cs="Times New Roman"/>
          <w:szCs w:val="24"/>
        </w:rPr>
        <w:t xml:space="preserve">εκπαίδευση των Ελλήνων. Αυτό είναι πολύ σημαντικό, διότι αυτοί οι οποίοι σήμερα εξουσιάζουν τη χώρα, μέσα στην αντίληψή τους υπάρχει μια σφαλερή </w:t>
      </w:r>
      <w:proofErr w:type="spellStart"/>
      <w:r>
        <w:rPr>
          <w:rFonts w:eastAsia="Times New Roman" w:cs="Times New Roman"/>
          <w:szCs w:val="24"/>
        </w:rPr>
        <w:t>εθνομηδενιστική</w:t>
      </w:r>
      <w:proofErr w:type="spellEnd"/>
      <w:r>
        <w:rPr>
          <w:rFonts w:eastAsia="Times New Roman" w:cs="Times New Roman"/>
          <w:szCs w:val="24"/>
        </w:rPr>
        <w:t xml:space="preserve"> άποψη ότι δεν υπάρχει συνέχεια των Ελλήνων, αλλά ότι απλά οι κάτοικοι αυτού εδώ του τόπου είναι</w:t>
      </w:r>
      <w:r>
        <w:rPr>
          <w:rFonts w:eastAsia="Times New Roman" w:cs="Times New Roman"/>
          <w:szCs w:val="24"/>
        </w:rPr>
        <w:t xml:space="preserve"> ελληνόγλωσσοι, γνήσιοι επίγονοι στο θέμα αυτό του </w:t>
      </w:r>
      <w:proofErr w:type="spellStart"/>
      <w:r>
        <w:rPr>
          <w:rFonts w:eastAsia="Times New Roman" w:cs="Times New Roman"/>
          <w:szCs w:val="24"/>
        </w:rPr>
        <w:t>Φαλμεράυερ</w:t>
      </w:r>
      <w:proofErr w:type="spellEnd"/>
      <w:r>
        <w:rPr>
          <w:rFonts w:eastAsia="Times New Roman" w:cs="Times New Roman"/>
          <w:szCs w:val="24"/>
        </w:rPr>
        <w:t>.</w:t>
      </w:r>
    </w:p>
    <w:p w14:paraId="6DF0DDFF" w14:textId="77777777" w:rsidR="004C348C" w:rsidRDefault="00FF7E7F">
      <w:pPr>
        <w:spacing w:after="0" w:line="600" w:lineRule="auto"/>
        <w:ind w:firstLine="720"/>
        <w:jc w:val="both"/>
        <w:rPr>
          <w:rFonts w:eastAsia="Times New Roman"/>
          <w:szCs w:val="24"/>
        </w:rPr>
      </w:pPr>
      <w:r>
        <w:rPr>
          <w:rFonts w:eastAsia="Times New Roman" w:cs="Times New Roman"/>
          <w:szCs w:val="24"/>
        </w:rPr>
        <w:t xml:space="preserve">Και για όποιον έχει αντίρρηση, ας δούμε, όπως είπε ο ίδιος ο κύριος Πρωθυπουργός, ποιος κατευθύνει αποκλειστικά τα ζητήματα </w:t>
      </w:r>
      <w:r>
        <w:rPr>
          <w:rFonts w:eastAsia="Times New Roman" w:cs="Times New Roman"/>
          <w:szCs w:val="24"/>
        </w:rPr>
        <w:t>π</w:t>
      </w:r>
      <w:r>
        <w:rPr>
          <w:rFonts w:eastAsia="Times New Roman" w:cs="Times New Roman"/>
          <w:szCs w:val="24"/>
        </w:rPr>
        <w:t>αιδείας της χώρας. Τα κατευθύνει, όπως είπε, το Ινστιτούτο Εκπαιδευτ</w:t>
      </w:r>
      <w:r>
        <w:rPr>
          <w:rFonts w:eastAsia="Times New Roman" w:cs="Times New Roman"/>
          <w:szCs w:val="24"/>
        </w:rPr>
        <w:t xml:space="preserve">ικής Πολιτικής, του οποίου Ινστιτούτου Εκπαιδευτικής Πολιτικής προϊστάμενος είναι ο καθηγητής κ. Λιάκος, ο οποίος αρθρογραφούσε επί σειρά ετών στις μέσα σελίδες του </w:t>
      </w:r>
      <w:r>
        <w:rPr>
          <w:rFonts w:eastAsia="Times New Roman" w:cs="Times New Roman"/>
          <w:szCs w:val="24"/>
        </w:rPr>
        <w:t>«</w:t>
      </w:r>
      <w:r>
        <w:rPr>
          <w:rFonts w:eastAsia="Times New Roman" w:cs="Times New Roman"/>
          <w:szCs w:val="24"/>
        </w:rPr>
        <w:t>ΒΗΜΑΤΟΣ</w:t>
      </w:r>
      <w:r>
        <w:rPr>
          <w:rFonts w:eastAsia="Times New Roman" w:cs="Times New Roman"/>
          <w:szCs w:val="24"/>
        </w:rPr>
        <w:t>»</w:t>
      </w:r>
      <w:r>
        <w:rPr>
          <w:rFonts w:eastAsia="Times New Roman" w:cs="Times New Roman"/>
          <w:szCs w:val="24"/>
        </w:rPr>
        <w:t xml:space="preserve"> και έλεγε αυτά ακριβώς τα πράγματα που διδάσκει, ότι δηλαδή </w:t>
      </w:r>
      <w:r>
        <w:rPr>
          <w:rFonts w:eastAsia="Times New Roman"/>
          <w:szCs w:val="24"/>
        </w:rPr>
        <w:t>η εθνική συνείδηση τω</w:t>
      </w:r>
      <w:r>
        <w:rPr>
          <w:rFonts w:eastAsia="Times New Roman"/>
          <w:szCs w:val="24"/>
        </w:rPr>
        <w:t>ν Ελλήνων είναι δημιούργημα του δευτέρου μισού του 19</w:t>
      </w:r>
      <w:r>
        <w:rPr>
          <w:rFonts w:eastAsia="Times New Roman"/>
          <w:szCs w:val="24"/>
          <w:vertAlign w:val="superscript"/>
        </w:rPr>
        <w:t>ου</w:t>
      </w:r>
      <w:r>
        <w:rPr>
          <w:rFonts w:eastAsia="Times New Roman"/>
          <w:szCs w:val="24"/>
        </w:rPr>
        <w:t xml:space="preserve"> αιώνος, ότι είναι αποτέλεσμα του ευρωπαϊκού ρομαντισμού και δεν υπήρχε εθνική συνέχεια.</w:t>
      </w:r>
    </w:p>
    <w:p w14:paraId="6DF0DE00" w14:textId="77777777" w:rsidR="004C348C" w:rsidRDefault="00FF7E7F">
      <w:pPr>
        <w:spacing w:after="0" w:line="600" w:lineRule="auto"/>
        <w:ind w:firstLine="720"/>
        <w:jc w:val="both"/>
        <w:rPr>
          <w:rFonts w:eastAsia="Times New Roman"/>
          <w:szCs w:val="24"/>
        </w:rPr>
      </w:pPr>
      <w:r>
        <w:rPr>
          <w:rFonts w:eastAsia="Times New Roman"/>
          <w:szCs w:val="24"/>
        </w:rPr>
        <w:lastRenderedPageBreak/>
        <w:t xml:space="preserve">Σε όλους αυτούς τους αριστερούς </w:t>
      </w:r>
      <w:proofErr w:type="spellStart"/>
      <w:r>
        <w:rPr>
          <w:rFonts w:eastAsia="Times New Roman"/>
          <w:szCs w:val="24"/>
        </w:rPr>
        <w:t>εθνομηδενιστές</w:t>
      </w:r>
      <w:proofErr w:type="spellEnd"/>
      <w:r>
        <w:rPr>
          <w:rFonts w:eastAsia="Times New Roman"/>
          <w:szCs w:val="24"/>
        </w:rPr>
        <w:t xml:space="preserve"> απαντά και ο αείμνηστος </w:t>
      </w:r>
      <w:proofErr w:type="spellStart"/>
      <w:r>
        <w:rPr>
          <w:rFonts w:eastAsia="Times New Roman"/>
          <w:szCs w:val="24"/>
        </w:rPr>
        <w:t>Σβορώνος</w:t>
      </w:r>
      <w:proofErr w:type="spellEnd"/>
      <w:r>
        <w:rPr>
          <w:rFonts w:eastAsia="Times New Roman"/>
          <w:szCs w:val="24"/>
        </w:rPr>
        <w:t>, αλλά και ο επίσης αείμνηστος κα</w:t>
      </w:r>
      <w:r>
        <w:rPr>
          <w:rFonts w:eastAsia="Times New Roman"/>
          <w:szCs w:val="24"/>
        </w:rPr>
        <w:t xml:space="preserve">θηγητής Κωνσταντίνος Δεσποτόπουλος, ο οποίος όταν είχε τεθεί το θέμα αυτό και είχε γίνει ζήτημα ιδεολογικής και πολιτικής αντιπαράθεσης είχε πάρει δημόσια θέση αρθρογραφώντας και είχε γράψει τα εξής χαρακτηριστικά: </w:t>
      </w:r>
    </w:p>
    <w:p w14:paraId="6DF0DE01" w14:textId="77777777" w:rsidR="004C348C" w:rsidRDefault="00FF7E7F">
      <w:pPr>
        <w:spacing w:after="0" w:line="600" w:lineRule="auto"/>
        <w:ind w:firstLine="720"/>
        <w:jc w:val="both"/>
        <w:rPr>
          <w:rFonts w:eastAsia="Times New Roman"/>
          <w:szCs w:val="24"/>
        </w:rPr>
      </w:pPr>
      <w:r>
        <w:rPr>
          <w:rFonts w:eastAsia="Times New Roman" w:cs="Times New Roman"/>
          <w:color w:val="000000"/>
          <w:szCs w:val="24"/>
        </w:rPr>
        <w:t>«</w:t>
      </w:r>
      <w:r>
        <w:rPr>
          <w:rFonts w:eastAsia="Times New Roman"/>
          <w:szCs w:val="24"/>
        </w:rPr>
        <w:t>Η διαχρονική συνέχεια του ελληνικού Έθν</w:t>
      </w:r>
      <w:r>
        <w:rPr>
          <w:rFonts w:eastAsia="Times New Roman"/>
          <w:szCs w:val="24"/>
        </w:rPr>
        <w:t>ους είναι διάτορα μαρτυρημένη από την ιστορική πραγματικότητα και δεν είναι απλώς εφεύρημα του ελληνικού ρομαντισμού του 19</w:t>
      </w:r>
      <w:r w:rsidRPr="00AF7102">
        <w:rPr>
          <w:rFonts w:eastAsia="Times New Roman"/>
          <w:szCs w:val="24"/>
          <w:vertAlign w:val="superscript"/>
        </w:rPr>
        <w:t>ου</w:t>
      </w:r>
      <w:r>
        <w:rPr>
          <w:rFonts w:eastAsia="Times New Roman"/>
          <w:szCs w:val="24"/>
        </w:rPr>
        <w:t xml:space="preserve"> </w:t>
      </w:r>
      <w:r>
        <w:rPr>
          <w:rFonts w:eastAsia="Times New Roman"/>
          <w:szCs w:val="24"/>
        </w:rPr>
        <w:t>αιώνα», προς ιδεολογική στήριξη «εθνικών επεκτατισμών», όπως επιπόλαια γράφεται σε πρόσφατο δημοσίευμα. Στον 19</w:t>
      </w:r>
      <w:r>
        <w:rPr>
          <w:rFonts w:eastAsia="Times New Roman"/>
          <w:szCs w:val="24"/>
          <w:vertAlign w:val="superscript"/>
        </w:rPr>
        <w:t>ο</w:t>
      </w:r>
      <w:r>
        <w:rPr>
          <w:rFonts w:eastAsia="Times New Roman"/>
          <w:szCs w:val="24"/>
        </w:rPr>
        <w:t xml:space="preserve"> αιώνα συζητήθηκε απλώς η διαχρονική συνέχεια του ελληνικού Έθνους με αφορμή την αμφισβήτησή της από μη Έλληνες, όχι από Έλληνες. Σήμερα αμφισβητείται και από Έλληνες η συνέχεια των Ελλήνων και αυτό μάλιστα γίνεται επίσης με εκπαιδευτική πολιτική. </w:t>
      </w:r>
    </w:p>
    <w:p w14:paraId="6DF0DE02" w14:textId="77777777" w:rsidR="004C348C" w:rsidRDefault="00FF7E7F">
      <w:pPr>
        <w:spacing w:after="0" w:line="600" w:lineRule="auto"/>
        <w:ind w:firstLine="720"/>
        <w:jc w:val="both"/>
        <w:rPr>
          <w:rFonts w:eastAsia="Times New Roman"/>
          <w:szCs w:val="24"/>
        </w:rPr>
      </w:pPr>
      <w:r>
        <w:rPr>
          <w:rFonts w:eastAsia="Times New Roman"/>
          <w:szCs w:val="24"/>
        </w:rPr>
        <w:t>Καταλήγ</w:t>
      </w:r>
      <w:r>
        <w:rPr>
          <w:rFonts w:eastAsia="Times New Roman"/>
          <w:szCs w:val="24"/>
        </w:rPr>
        <w:t xml:space="preserve">ει ο αείμνηστος Κωνσταντίνος Δεσποτόπουλος: «Πριν δεν συζητούσαν για αυτήν, καθώς δεν συζητεί κανείς για τα αυτονόητα και τα δεδομένα». </w:t>
      </w:r>
    </w:p>
    <w:p w14:paraId="6DF0DE03" w14:textId="77777777" w:rsidR="004C348C" w:rsidRDefault="00FF7E7F">
      <w:pPr>
        <w:spacing w:after="0" w:line="600" w:lineRule="auto"/>
        <w:ind w:firstLine="720"/>
        <w:jc w:val="both"/>
        <w:rPr>
          <w:rFonts w:eastAsia="Times New Roman"/>
          <w:szCs w:val="24"/>
        </w:rPr>
      </w:pPr>
      <w:r>
        <w:rPr>
          <w:rFonts w:eastAsia="Times New Roman"/>
          <w:szCs w:val="24"/>
        </w:rPr>
        <w:lastRenderedPageBreak/>
        <w:t>(Στο σημείο αυτ</w:t>
      </w:r>
      <w:r>
        <w:rPr>
          <w:rFonts w:eastAsia="Times New Roman"/>
          <w:szCs w:val="24"/>
        </w:rPr>
        <w:t xml:space="preserve">ό </w:t>
      </w:r>
      <w:r>
        <w:rPr>
          <w:rFonts w:eastAsia="Times New Roman"/>
          <w:szCs w:val="24"/>
        </w:rPr>
        <w:t xml:space="preserve">την Προεδρική Έδρα καταλαμβάνει ο Α΄ Αντιπρόεδρος της Βουλής κ. </w:t>
      </w:r>
      <w:r w:rsidRPr="00AF7102">
        <w:rPr>
          <w:rFonts w:eastAsia="Times New Roman"/>
          <w:b/>
          <w:szCs w:val="24"/>
        </w:rPr>
        <w:t>ΑΝΑΣΤΑΣΙΟΣ ΚΟΥΡΑΚΗΣ</w:t>
      </w:r>
      <w:r>
        <w:rPr>
          <w:rFonts w:eastAsia="Times New Roman"/>
          <w:szCs w:val="24"/>
        </w:rPr>
        <w:t>)</w:t>
      </w:r>
    </w:p>
    <w:p w14:paraId="6DF0DE04" w14:textId="77777777" w:rsidR="004C348C" w:rsidRDefault="00FF7E7F">
      <w:pPr>
        <w:spacing w:after="0" w:line="600" w:lineRule="auto"/>
        <w:ind w:firstLine="720"/>
        <w:jc w:val="both"/>
        <w:rPr>
          <w:rFonts w:eastAsia="Times New Roman"/>
          <w:szCs w:val="24"/>
        </w:rPr>
      </w:pPr>
      <w:r>
        <w:rPr>
          <w:rFonts w:eastAsia="Times New Roman"/>
          <w:szCs w:val="24"/>
        </w:rPr>
        <w:t>Ακούσαμε, προηγου</w:t>
      </w:r>
      <w:r>
        <w:rPr>
          <w:rFonts w:eastAsia="Times New Roman"/>
          <w:szCs w:val="24"/>
        </w:rPr>
        <w:t>μένως, τόσο τον κ. Τσίπρα όσο και τον κ. Μητσοτάκη να ομιλούν περί παιδείας και δεν μπήκαν στην ουσία του θέματος «τι είναι ελληνική παιδεία». Δεν μπήκαν στην ουσία του θέματος, αλλά αναλώθηκαν σε διάφορες μεταρρυθμίσεις που θα κάνει ο ΣΥΡΙΖΑ και τις οποίε</w:t>
      </w:r>
      <w:r>
        <w:rPr>
          <w:rFonts w:eastAsia="Times New Roman"/>
          <w:szCs w:val="24"/>
        </w:rPr>
        <w:t xml:space="preserve">ς θα καταργήσει η Νέα Δημοκρατία. </w:t>
      </w:r>
    </w:p>
    <w:p w14:paraId="6DF0DE05" w14:textId="77777777" w:rsidR="004C348C" w:rsidRDefault="00FF7E7F">
      <w:pPr>
        <w:spacing w:after="0" w:line="600" w:lineRule="auto"/>
        <w:ind w:firstLine="720"/>
        <w:jc w:val="both"/>
        <w:rPr>
          <w:rFonts w:eastAsia="Times New Roman"/>
          <w:szCs w:val="24"/>
        </w:rPr>
      </w:pPr>
      <w:r>
        <w:rPr>
          <w:rFonts w:eastAsia="Times New Roman"/>
          <w:szCs w:val="24"/>
        </w:rPr>
        <w:t>Δεν αναρωτήθηκε κανείς γιατί έχουμε δύο γενιές Ελλήνων αμόρφωτων. Αυτή τη στιγμή ένας Έλληνας ηλικίας σαράντα ετών και κάτω δεν μπορεί να διαβάσει και να καταλάβει Αλέξανδρο Παπαδιαμάντη και απονείμαμε και τα εύσημα σε όλ</w:t>
      </w:r>
      <w:r>
        <w:rPr>
          <w:rFonts w:eastAsia="Times New Roman"/>
          <w:szCs w:val="24"/>
        </w:rPr>
        <w:t>ους αυτούς τους καθηγητές, οι περισσότεροι εκ των οποίων κάνουν μαρξιστική προπαγάνδα στα σχολεία και οι οποίοι έκαναν δύο γενιές Ελλήνων αμόρφωτους! Για αυτά ούτε λέξη!</w:t>
      </w:r>
    </w:p>
    <w:p w14:paraId="6DF0DE06" w14:textId="77777777" w:rsidR="004C348C" w:rsidRDefault="00FF7E7F">
      <w:pPr>
        <w:spacing w:after="0" w:line="600" w:lineRule="auto"/>
        <w:ind w:firstLine="720"/>
        <w:jc w:val="both"/>
        <w:rPr>
          <w:rFonts w:eastAsia="Times New Roman"/>
          <w:szCs w:val="24"/>
        </w:rPr>
      </w:pPr>
      <w:r>
        <w:rPr>
          <w:rFonts w:eastAsia="Times New Roman"/>
          <w:szCs w:val="24"/>
        </w:rPr>
        <w:lastRenderedPageBreak/>
        <w:t xml:space="preserve">Και πώς να πει, βέβαια, ο κ. Μητσοτάκης λέξη πάνω σε αυτά και να αντιπαρατεθεί με τον </w:t>
      </w:r>
      <w:r>
        <w:rPr>
          <w:rFonts w:eastAsia="Times New Roman"/>
          <w:szCs w:val="24"/>
        </w:rPr>
        <w:t xml:space="preserve">κ. Τσίπρα, όταν μιλώντας ίσως επηρεαζόμενος από τον πολιτικό του σύμβουλο, τον νεότερο, πρώην γραμματέα της ΚΝΕ, κ. </w:t>
      </w:r>
      <w:proofErr w:type="spellStart"/>
      <w:r>
        <w:rPr>
          <w:rFonts w:eastAsia="Times New Roman"/>
          <w:szCs w:val="24"/>
        </w:rPr>
        <w:t>Θεοδωρικάκο</w:t>
      </w:r>
      <w:proofErr w:type="spellEnd"/>
      <w:r>
        <w:rPr>
          <w:rFonts w:eastAsia="Times New Roman"/>
          <w:szCs w:val="24"/>
        </w:rPr>
        <w:t xml:space="preserve">, επανέλαβε το σύνθημα «Πρώτοι στα μαθήματα, πρώτοι στον αγώνα». Άλλο δεν είχε να πει από ένα σύνθημα της ΚΝΕ; </w:t>
      </w:r>
    </w:p>
    <w:p w14:paraId="6DF0DE07" w14:textId="77777777" w:rsidR="004C348C" w:rsidRDefault="00FF7E7F">
      <w:pPr>
        <w:spacing w:after="0" w:line="600" w:lineRule="auto"/>
        <w:ind w:firstLine="720"/>
        <w:jc w:val="both"/>
        <w:rPr>
          <w:rFonts w:eastAsia="Times New Roman"/>
          <w:szCs w:val="24"/>
        </w:rPr>
      </w:pPr>
      <w:r>
        <w:rPr>
          <w:rFonts w:eastAsia="Times New Roman"/>
          <w:szCs w:val="24"/>
        </w:rPr>
        <w:t>Εάν όμως κάτι κατ</w:t>
      </w:r>
      <w:r>
        <w:rPr>
          <w:rFonts w:eastAsia="Times New Roman"/>
          <w:szCs w:val="24"/>
        </w:rPr>
        <w:t xml:space="preserve">έστρεψε κυριολεκτικά την ελληνική παιδεία, ήταν το μικροαστικό όνειρο του </w:t>
      </w:r>
      <w:proofErr w:type="spellStart"/>
      <w:r>
        <w:rPr>
          <w:rFonts w:eastAsia="Times New Roman"/>
          <w:szCs w:val="24"/>
        </w:rPr>
        <w:t>μεταπολέμου</w:t>
      </w:r>
      <w:proofErr w:type="spellEnd"/>
      <w:r>
        <w:rPr>
          <w:rFonts w:eastAsia="Times New Roman"/>
          <w:szCs w:val="24"/>
        </w:rPr>
        <w:t>. Γι’ αυτό δεν μίλησε κανείς. Ήταν η μανία, η οποία κατέλαβε τη μέση ελληνική οικογένεια, οπωσδήποτε τα παιδιά τους να γίνουν μηχανικοί, να γίνουν γιατροί, να γίνουν δικηγ</w:t>
      </w:r>
      <w:r>
        <w:rPr>
          <w:rFonts w:eastAsia="Times New Roman"/>
          <w:szCs w:val="24"/>
        </w:rPr>
        <w:t xml:space="preserve">όροι, οπωσδήποτε να αποκτήσουν ένα χαρτί για να πάρουν μια θέση στο </w:t>
      </w:r>
      <w:r>
        <w:rPr>
          <w:rFonts w:eastAsia="Times New Roman"/>
          <w:szCs w:val="24"/>
        </w:rPr>
        <w:t>δ</w:t>
      </w:r>
      <w:r>
        <w:rPr>
          <w:rFonts w:eastAsia="Times New Roman"/>
          <w:szCs w:val="24"/>
        </w:rPr>
        <w:t>ημόσιο και όχι να είναι πραγματικά παραγωγικοί για το έθνος και την κοινωνία.</w:t>
      </w:r>
    </w:p>
    <w:p w14:paraId="6DF0DE08" w14:textId="77777777" w:rsidR="004C348C" w:rsidRDefault="00FF7E7F">
      <w:pPr>
        <w:spacing w:after="0" w:line="600" w:lineRule="auto"/>
        <w:ind w:firstLine="720"/>
        <w:jc w:val="both"/>
        <w:rPr>
          <w:rFonts w:eastAsia="Times New Roman"/>
          <w:szCs w:val="24"/>
        </w:rPr>
      </w:pPr>
      <w:r w:rsidRPr="00DB0AFD">
        <w:rPr>
          <w:rFonts w:eastAsia="Times New Roman"/>
          <w:color w:val="000000" w:themeColor="text1"/>
          <w:szCs w:val="24"/>
        </w:rPr>
        <w:t>Συστηματικά, το πελατειακό κράτος και ο λαϊκισμός</w:t>
      </w:r>
      <w:r>
        <w:rPr>
          <w:rFonts w:eastAsia="Times New Roman"/>
          <w:color w:val="000000" w:themeColor="text1"/>
          <w:szCs w:val="24"/>
        </w:rPr>
        <w:t>,</w:t>
      </w:r>
      <w:r w:rsidRPr="00DB0AFD">
        <w:rPr>
          <w:rFonts w:eastAsia="Times New Roman"/>
          <w:color w:val="000000" w:themeColor="text1"/>
          <w:szCs w:val="24"/>
        </w:rPr>
        <w:t xml:space="preserve"> τόσο της Κεντροδεξιάς όσο και </w:t>
      </w:r>
      <w:r w:rsidRPr="00DB0AFD">
        <w:rPr>
          <w:rFonts w:eastAsia="Times New Roman"/>
          <w:color w:val="000000" w:themeColor="text1"/>
          <w:szCs w:val="24"/>
        </w:rPr>
        <w:t>της,</w:t>
      </w:r>
      <w:r w:rsidRPr="00DB0AFD">
        <w:rPr>
          <w:rFonts w:eastAsia="Times New Roman"/>
          <w:color w:val="000000" w:themeColor="text1"/>
          <w:szCs w:val="24"/>
        </w:rPr>
        <w:t xml:space="preserve"> </w:t>
      </w:r>
      <w:proofErr w:type="spellStart"/>
      <w:r w:rsidRPr="00DB0AFD">
        <w:rPr>
          <w:rFonts w:eastAsia="Times New Roman"/>
          <w:color w:val="000000" w:themeColor="text1"/>
          <w:szCs w:val="24"/>
        </w:rPr>
        <w:t>φερ</w:t>
      </w:r>
      <w:proofErr w:type="spellEnd"/>
      <w:r w:rsidRPr="00DB0AFD">
        <w:rPr>
          <w:rFonts w:eastAsia="Times New Roman"/>
          <w:color w:val="000000" w:themeColor="text1"/>
          <w:szCs w:val="24"/>
        </w:rPr>
        <w:t>’ ειπείν</w:t>
      </w:r>
      <w:r w:rsidRPr="00DB0AFD">
        <w:rPr>
          <w:rFonts w:eastAsia="Times New Roman"/>
          <w:color w:val="000000" w:themeColor="text1"/>
          <w:szCs w:val="24"/>
        </w:rPr>
        <w:t>,</w:t>
      </w:r>
      <w:r w:rsidRPr="00DB0AFD">
        <w:rPr>
          <w:rFonts w:eastAsia="Times New Roman"/>
          <w:color w:val="000000" w:themeColor="text1"/>
          <w:szCs w:val="24"/>
        </w:rPr>
        <w:t xml:space="preserve"> Αριστεράς </w:t>
      </w:r>
      <w:r w:rsidRPr="00DB0AFD">
        <w:rPr>
          <w:rFonts w:eastAsia="Times New Roman"/>
          <w:color w:val="000000" w:themeColor="text1"/>
          <w:szCs w:val="24"/>
        </w:rPr>
        <w:t>του ΣΥΡΙΖΑ</w:t>
      </w:r>
      <w:r>
        <w:rPr>
          <w:rFonts w:eastAsia="Times New Roman"/>
          <w:color w:val="000000" w:themeColor="text1"/>
          <w:szCs w:val="24"/>
        </w:rPr>
        <w:t>,</w:t>
      </w:r>
      <w:r w:rsidRPr="00DB0AFD">
        <w:rPr>
          <w:rFonts w:eastAsia="Times New Roman"/>
          <w:color w:val="000000" w:themeColor="text1"/>
          <w:szCs w:val="24"/>
        </w:rPr>
        <w:t xml:space="preserve"> βρίσκεται κατά της παιδείας</w:t>
      </w:r>
      <w:r>
        <w:rPr>
          <w:rFonts w:eastAsia="Times New Roman"/>
          <w:szCs w:val="24"/>
        </w:rPr>
        <w:t>. Και ένα χαρακτηριστικό παράδειγμα επί του θέματος είναι το όριο του «10», το οποίο είχε τεθεί με ένα</w:t>
      </w:r>
      <w:r>
        <w:rPr>
          <w:rFonts w:eastAsia="Times New Roman"/>
          <w:szCs w:val="24"/>
        </w:rPr>
        <w:t>ν</w:t>
      </w:r>
      <w:r>
        <w:rPr>
          <w:rFonts w:eastAsia="Times New Roman"/>
          <w:szCs w:val="24"/>
        </w:rPr>
        <w:t xml:space="preserve"> νόμο πολύ σωστό κατά την άποψή μας, νόμο ο οποίος </w:t>
      </w:r>
      <w:r>
        <w:rPr>
          <w:rFonts w:eastAsia="Times New Roman"/>
          <w:szCs w:val="24"/>
        </w:rPr>
        <w:lastRenderedPageBreak/>
        <w:t>προέβλεπε ότι για να μπει κ</w:t>
      </w:r>
      <w:r>
        <w:rPr>
          <w:rFonts w:eastAsia="Times New Roman"/>
          <w:szCs w:val="24"/>
        </w:rPr>
        <w:t>άποιος</w:t>
      </w:r>
      <w:r>
        <w:rPr>
          <w:rFonts w:eastAsia="Times New Roman"/>
          <w:szCs w:val="24"/>
        </w:rPr>
        <w:t xml:space="preserve"> στα ΑΕΙ και στα ισότιμα με αυ</w:t>
      </w:r>
      <w:r>
        <w:rPr>
          <w:rFonts w:eastAsia="Times New Roman"/>
          <w:szCs w:val="24"/>
        </w:rPr>
        <w:t xml:space="preserve">τά πλέον ΤΕΙ θα έπρεπε να πάρει </w:t>
      </w:r>
      <w:r>
        <w:rPr>
          <w:rFonts w:eastAsia="Times New Roman"/>
          <w:szCs w:val="24"/>
        </w:rPr>
        <w:t xml:space="preserve">τη </w:t>
      </w:r>
      <w:r>
        <w:rPr>
          <w:rFonts w:eastAsia="Times New Roman"/>
          <w:szCs w:val="24"/>
        </w:rPr>
        <w:t xml:space="preserve">βάση του «10». </w:t>
      </w:r>
    </w:p>
    <w:p w14:paraId="6DF0DE09" w14:textId="77777777" w:rsidR="004C348C" w:rsidRDefault="00FF7E7F">
      <w:pPr>
        <w:spacing w:after="0" w:line="600" w:lineRule="auto"/>
        <w:ind w:firstLine="720"/>
        <w:jc w:val="both"/>
        <w:rPr>
          <w:rFonts w:eastAsia="Times New Roman"/>
          <w:szCs w:val="24"/>
        </w:rPr>
      </w:pPr>
      <w:r>
        <w:rPr>
          <w:rFonts w:eastAsia="Times New Roman"/>
          <w:szCs w:val="24"/>
        </w:rPr>
        <w:t xml:space="preserve">Και θεωρήθηκε αυτό ότι ήταν αυστηρό, ότι ήταν μέτρο αυταρχικό και άρχισαν να διαμαρτύρονται. Ποιοι; Εστιάτορες επαρχιακών πόλεων, ξενοδόχοι επαρχιακών πόλεων και έτσι το κράτος πανικόβλητο κατήργησε αυτόν </w:t>
      </w:r>
      <w:r>
        <w:rPr>
          <w:rFonts w:eastAsia="Times New Roman"/>
          <w:szCs w:val="24"/>
        </w:rPr>
        <w:t xml:space="preserve">τον κανόνα της αξιοκρατίας, που ήταν το όριο του «10» και φτάσαμε στο σημείο να μπαίνουν πλέον σε </w:t>
      </w:r>
      <w:r>
        <w:rPr>
          <w:rFonts w:eastAsia="Times New Roman"/>
          <w:szCs w:val="24"/>
        </w:rPr>
        <w:t>ανώτατα εκπαιδευτικά ιδρύματα</w:t>
      </w:r>
      <w:r>
        <w:rPr>
          <w:rFonts w:eastAsia="Times New Roman"/>
          <w:szCs w:val="24"/>
        </w:rPr>
        <w:t xml:space="preserve"> άνθρωποι οι οποίοι δεν έχουν γράψει στις εξετάσεις ούτε καν το «10», δηλαδή τη βάση.</w:t>
      </w:r>
    </w:p>
    <w:p w14:paraId="6DF0DE0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Βαδίζοντας πάνω σε αυτή τη γραμμή ο κ. Τσίπ</w:t>
      </w:r>
      <w:r>
        <w:rPr>
          <w:rFonts w:eastAsia="Times New Roman" w:cs="Times New Roman"/>
          <w:szCs w:val="24"/>
        </w:rPr>
        <w:t>ρας μάς είπε ότι θα καταργήσει τις πανελλαδικές εξετάσεις. Όλοι θα πάρουν πτυχίο πανεπιστημίου σε αυτή τη χώρα; Δεν μας φτάνουν οι εκατοντάδες χιλιάδες των ανέργων πτυχιούχων που έχουμε; Και επιπλέον δεν είπε κανείς σε όλους αυτούς ούτε λέξη για τις τετρακ</w:t>
      </w:r>
      <w:r>
        <w:rPr>
          <w:rFonts w:eastAsia="Times New Roman" w:cs="Times New Roman"/>
          <w:szCs w:val="24"/>
        </w:rPr>
        <w:t>όσιες τριάντα χιλιάδες Ελλήνων και Ελληνίδων –πτυχιούχοι οι περισσότεροι- οι οποίοι έχουν μεταναστεύσει στο εξωτερικό, λόγω αυτής της εξοντωτικής για τον ελληνικό λαό πολιτικής των μνημονίων;</w:t>
      </w:r>
    </w:p>
    <w:p w14:paraId="6DF0DE0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Όμως</w:t>
      </w:r>
      <w:r>
        <w:rPr>
          <w:rFonts w:eastAsia="Times New Roman" w:cs="Times New Roman"/>
          <w:szCs w:val="24"/>
        </w:rPr>
        <w:t xml:space="preserve"> </w:t>
      </w:r>
      <w:r>
        <w:rPr>
          <w:rFonts w:eastAsia="Times New Roman" w:cs="Times New Roman"/>
          <w:szCs w:val="24"/>
        </w:rPr>
        <w:t>ο κ. Μητσοτάκης θέλει και άλλα πανεπιστήμια. Δεν φτάνουν αυ</w:t>
      </w:r>
      <w:r>
        <w:rPr>
          <w:rFonts w:eastAsia="Times New Roman" w:cs="Times New Roman"/>
          <w:szCs w:val="24"/>
        </w:rPr>
        <w:t>τά. Θέλει να κάνουμε και ιδιωτικά πανεπιστήμια, για να βγαίνουν και άλλοι άνεργοι επιστήμονες, την ίδια στιγμή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έχει καταστραφεί η οικονομία της χώρας και η Ελλάδα πηγαίνει από το κακό στο χειρότερο. </w:t>
      </w:r>
    </w:p>
    <w:p w14:paraId="6DF0DE0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Υπάρχει, λοιπόν, το Ινστιτούτο Εκπαιδευτικής Πολιτικής. Και στα χέρια μου κρατώ ένα βιβλίο με τίτλο «Ιστορία του Νεότερου και του Σύγχρονου Κόσμου </w:t>
      </w:r>
      <w:r>
        <w:rPr>
          <w:rFonts w:eastAsia="Times New Roman" w:cs="Times New Roman"/>
          <w:szCs w:val="24"/>
        </w:rPr>
        <w:t>- Α</w:t>
      </w:r>
      <w:r>
        <w:rPr>
          <w:rFonts w:eastAsia="Times New Roman" w:cs="Times New Roman"/>
          <w:szCs w:val="24"/>
        </w:rPr>
        <w:t xml:space="preserve">πό το 1815 έως σήμερα», το οποίο διδάσκεται στη Γ΄ </w:t>
      </w:r>
      <w:r>
        <w:rPr>
          <w:rFonts w:eastAsia="Times New Roman" w:cs="Times New Roman"/>
          <w:szCs w:val="24"/>
        </w:rPr>
        <w:t>λ</w:t>
      </w:r>
      <w:r>
        <w:rPr>
          <w:rFonts w:eastAsia="Times New Roman" w:cs="Times New Roman"/>
          <w:szCs w:val="24"/>
        </w:rPr>
        <w:t xml:space="preserve">υκείου και στη σελίδα 16 αναφέρει χαρακτηριστικά: «Η </w:t>
      </w:r>
      <w:r>
        <w:rPr>
          <w:rFonts w:eastAsia="Times New Roman" w:cs="Times New Roman"/>
          <w:szCs w:val="24"/>
        </w:rPr>
        <w:t>Ε</w:t>
      </w:r>
      <w:r>
        <w:rPr>
          <w:rFonts w:eastAsia="Times New Roman" w:cs="Times New Roman"/>
          <w:szCs w:val="24"/>
        </w:rPr>
        <w:t>πανάσταση του 1821 ήταν προϊόν εθνικού κινήματος, το οποίο αναπτύχθηκε κατά τις τελευταίες δεκαετίες του 18</w:t>
      </w:r>
      <w:r>
        <w:rPr>
          <w:rFonts w:eastAsia="Times New Roman" w:cs="Times New Roman"/>
          <w:szCs w:val="24"/>
          <w:vertAlign w:val="superscript"/>
        </w:rPr>
        <w:t>ου</w:t>
      </w:r>
      <w:r>
        <w:rPr>
          <w:rFonts w:eastAsia="Times New Roman" w:cs="Times New Roman"/>
          <w:szCs w:val="24"/>
        </w:rPr>
        <w:t xml:space="preserve"> αιώνα και τις πρώτες του 19</w:t>
      </w:r>
      <w:r>
        <w:rPr>
          <w:rFonts w:eastAsia="Times New Roman" w:cs="Times New Roman"/>
          <w:szCs w:val="24"/>
          <w:vertAlign w:val="superscript"/>
        </w:rPr>
        <w:t>ου</w:t>
      </w:r>
      <w:r>
        <w:rPr>
          <w:rFonts w:eastAsia="Times New Roman" w:cs="Times New Roman"/>
          <w:szCs w:val="24"/>
        </w:rPr>
        <w:t xml:space="preserve">». </w:t>
      </w:r>
    </w:p>
    <w:p w14:paraId="6DF0DE0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Αυτό είναι μέγα ψεύδος. Η ελληνική </w:t>
      </w:r>
      <w:r>
        <w:rPr>
          <w:rFonts w:eastAsia="Times New Roman" w:cs="Times New Roman"/>
          <w:szCs w:val="24"/>
        </w:rPr>
        <w:t>Ε</w:t>
      </w:r>
      <w:r>
        <w:rPr>
          <w:rFonts w:eastAsia="Times New Roman" w:cs="Times New Roman"/>
          <w:szCs w:val="24"/>
        </w:rPr>
        <w:t>πανάσταση καλλιεργήθηκε επί τετρακόσια ολόκληρα χρόνια και έγιναν δεκάδες επα</w:t>
      </w:r>
      <w:r>
        <w:rPr>
          <w:rFonts w:eastAsia="Times New Roman" w:cs="Times New Roman"/>
          <w:szCs w:val="24"/>
        </w:rPr>
        <w:t>ναστάσεις με καθαρά εθνικό χαρακτήρα.</w:t>
      </w:r>
    </w:p>
    <w:p w14:paraId="6DF0DE0E" w14:textId="77777777" w:rsidR="004C348C" w:rsidRDefault="00FF7E7F">
      <w:pPr>
        <w:spacing w:after="0" w:line="600" w:lineRule="auto"/>
        <w:ind w:firstLine="720"/>
        <w:jc w:val="both"/>
        <w:rPr>
          <w:rFonts w:eastAsia="Times New Roman"/>
          <w:iCs/>
          <w:color w:val="000000"/>
          <w:szCs w:val="24"/>
          <w:bdr w:val="none" w:sz="0" w:space="0" w:color="auto" w:frame="1"/>
        </w:rPr>
      </w:pPr>
      <w:r>
        <w:rPr>
          <w:rFonts w:eastAsia="Times New Roman" w:cs="Times New Roman"/>
          <w:szCs w:val="24"/>
        </w:rPr>
        <w:t>Παρακάτω αναφέρει χαρακτηριστικά: «Το ελληνικό εθνικό κίνημα ήταν και πολιτικό κίνημα». Μέγα ψεύδος! Και στα ψεύδη αυτά απαντά ο ίδιος ο Θεόδωρος Κολοκοτρώνης, ο οποίος σαφέστατα τονίζει ότι</w:t>
      </w:r>
      <w:r>
        <w:rPr>
          <w:rFonts w:eastAsia="Times New Roman" w:cs="Times New Roman"/>
          <w:szCs w:val="24"/>
        </w:rPr>
        <w:t>:</w:t>
      </w:r>
      <w:r>
        <w:rPr>
          <w:rFonts w:eastAsia="Times New Roman" w:cs="Times New Roman"/>
          <w:szCs w:val="24"/>
        </w:rPr>
        <w:t xml:space="preserve"> </w:t>
      </w:r>
      <w:r>
        <w:rPr>
          <w:rFonts w:eastAsia="Times New Roman" w:cs="Times New Roman"/>
          <w:i/>
          <w:szCs w:val="24"/>
        </w:rPr>
        <w:t>«</w:t>
      </w:r>
      <w:r>
        <w:rPr>
          <w:rFonts w:eastAsia="Times New Roman"/>
          <w:iCs/>
          <w:color w:val="000000"/>
          <w:szCs w:val="24"/>
          <w:bdr w:val="none" w:sz="0" w:space="0" w:color="auto" w:frame="1"/>
        </w:rPr>
        <w:t>Η</w:t>
      </w:r>
      <w:r>
        <w:rPr>
          <w:rFonts w:eastAsia="Times New Roman"/>
          <w:iCs/>
          <w:color w:val="000000"/>
          <w:szCs w:val="24"/>
          <w:bdr w:val="none" w:sz="0" w:space="0" w:color="auto" w:frame="1"/>
        </w:rPr>
        <w:t xml:space="preserve"> </w:t>
      </w:r>
      <w:proofErr w:type="spellStart"/>
      <w:r>
        <w:rPr>
          <w:rFonts w:eastAsia="Times New Roman"/>
          <w:iCs/>
          <w:color w:val="000000"/>
          <w:szCs w:val="24"/>
          <w:bdr w:val="none" w:sz="0" w:space="0" w:color="auto" w:frame="1"/>
        </w:rPr>
        <w:t>Ε</w:t>
      </w:r>
      <w:r>
        <w:rPr>
          <w:rFonts w:eastAsia="Times New Roman"/>
          <w:iCs/>
          <w:color w:val="000000"/>
          <w:szCs w:val="24"/>
          <w:bdr w:val="none" w:sz="0" w:space="0" w:color="auto" w:frame="1"/>
        </w:rPr>
        <w:t>πανάστασις</w:t>
      </w:r>
      <w:proofErr w:type="spellEnd"/>
      <w:r>
        <w:rPr>
          <w:rFonts w:eastAsia="Times New Roman"/>
          <w:iCs/>
          <w:color w:val="000000"/>
          <w:szCs w:val="24"/>
          <w:bdr w:val="none" w:sz="0" w:space="0" w:color="auto" w:frame="1"/>
        </w:rPr>
        <w:t xml:space="preserve"> η </w:t>
      </w:r>
      <w:proofErr w:type="spellStart"/>
      <w:r>
        <w:rPr>
          <w:rFonts w:eastAsia="Times New Roman"/>
          <w:iCs/>
          <w:color w:val="000000"/>
          <w:szCs w:val="24"/>
          <w:bdr w:val="none" w:sz="0" w:space="0" w:color="auto" w:frame="1"/>
        </w:rPr>
        <w:t>εδική</w:t>
      </w:r>
      <w:proofErr w:type="spellEnd"/>
      <w:r>
        <w:rPr>
          <w:rFonts w:eastAsia="Times New Roman"/>
          <w:iCs/>
          <w:color w:val="000000"/>
          <w:szCs w:val="24"/>
          <w:bdr w:val="none" w:sz="0" w:space="0" w:color="auto" w:frame="1"/>
        </w:rPr>
        <w:t xml:space="preserve"> μας</w:t>
      </w:r>
      <w:r>
        <w:rPr>
          <w:rFonts w:eastAsia="Times New Roman"/>
          <w:iCs/>
          <w:color w:val="000000"/>
          <w:szCs w:val="24"/>
          <w:bdr w:val="none" w:sz="0" w:space="0" w:color="auto" w:frame="1"/>
        </w:rPr>
        <w:t xml:space="preserve"> δεν ομοιάζει με </w:t>
      </w:r>
      <w:proofErr w:type="spellStart"/>
      <w:r>
        <w:rPr>
          <w:rFonts w:eastAsia="Times New Roman"/>
          <w:iCs/>
          <w:color w:val="000000"/>
          <w:szCs w:val="24"/>
          <w:bdr w:val="none" w:sz="0" w:space="0" w:color="auto" w:frame="1"/>
        </w:rPr>
        <w:t>καμμίαν</w:t>
      </w:r>
      <w:proofErr w:type="spellEnd"/>
      <w:r>
        <w:rPr>
          <w:rFonts w:eastAsia="Times New Roman"/>
          <w:iCs/>
          <w:color w:val="000000"/>
          <w:szCs w:val="24"/>
          <w:bdr w:val="none" w:sz="0" w:space="0" w:color="auto" w:frame="1"/>
        </w:rPr>
        <w:t xml:space="preserve">, από </w:t>
      </w:r>
      <w:proofErr w:type="spellStart"/>
      <w:r>
        <w:rPr>
          <w:rFonts w:eastAsia="Times New Roman"/>
          <w:iCs/>
          <w:color w:val="000000"/>
          <w:szCs w:val="24"/>
          <w:bdr w:val="none" w:sz="0" w:space="0" w:color="auto" w:frame="1"/>
        </w:rPr>
        <w:t>όσας</w:t>
      </w:r>
      <w:proofErr w:type="spellEnd"/>
      <w:r>
        <w:rPr>
          <w:rFonts w:eastAsia="Times New Roman"/>
          <w:iCs/>
          <w:color w:val="000000"/>
          <w:szCs w:val="24"/>
          <w:bdr w:val="none" w:sz="0" w:space="0" w:color="auto" w:frame="1"/>
        </w:rPr>
        <w:t xml:space="preserve"> γίνονται την σήμερον εις την </w:t>
      </w:r>
      <w:proofErr w:type="spellStart"/>
      <w:r>
        <w:rPr>
          <w:rFonts w:eastAsia="Times New Roman"/>
          <w:iCs/>
          <w:color w:val="000000"/>
          <w:szCs w:val="24"/>
          <w:bdr w:val="none" w:sz="0" w:space="0" w:color="auto" w:frame="1"/>
        </w:rPr>
        <w:t>Ευρώπην</w:t>
      </w:r>
      <w:proofErr w:type="spellEnd"/>
      <w:r>
        <w:rPr>
          <w:rFonts w:eastAsia="Times New Roman"/>
          <w:iCs/>
          <w:color w:val="000000"/>
          <w:szCs w:val="24"/>
          <w:bdr w:val="none" w:sz="0" w:space="0" w:color="auto" w:frame="1"/>
        </w:rPr>
        <w:t xml:space="preserve">» </w:t>
      </w:r>
      <w:r>
        <w:rPr>
          <w:rFonts w:eastAsia="Times New Roman"/>
          <w:iCs/>
          <w:color w:val="000000"/>
          <w:szCs w:val="24"/>
          <w:bdr w:val="none" w:sz="0" w:space="0" w:color="auto" w:frame="1"/>
        </w:rPr>
        <w:lastRenderedPageBreak/>
        <w:t>και αναφέρεται</w:t>
      </w:r>
      <w:r>
        <w:rPr>
          <w:rFonts w:eastAsia="Times New Roman"/>
          <w:iCs/>
          <w:color w:val="000000"/>
          <w:szCs w:val="24"/>
          <w:bdr w:val="none" w:sz="0" w:space="0" w:color="auto" w:frame="1"/>
        </w:rPr>
        <w:t>,</w:t>
      </w:r>
      <w:r>
        <w:rPr>
          <w:rFonts w:eastAsia="Times New Roman"/>
          <w:iCs/>
          <w:color w:val="000000"/>
          <w:szCs w:val="24"/>
          <w:bdr w:val="none" w:sz="0" w:space="0" w:color="auto" w:frame="1"/>
        </w:rPr>
        <w:t xml:space="preserve"> ασφαλώς</w:t>
      </w:r>
      <w:r>
        <w:rPr>
          <w:rFonts w:eastAsia="Times New Roman"/>
          <w:iCs/>
          <w:color w:val="000000"/>
          <w:szCs w:val="24"/>
          <w:bdr w:val="none" w:sz="0" w:space="0" w:color="auto" w:frame="1"/>
        </w:rPr>
        <w:t>,</w:t>
      </w:r>
      <w:r>
        <w:rPr>
          <w:rFonts w:eastAsia="Times New Roman"/>
          <w:iCs/>
          <w:color w:val="000000"/>
          <w:szCs w:val="24"/>
          <w:bdr w:val="none" w:sz="0" w:space="0" w:color="auto" w:frame="1"/>
        </w:rPr>
        <w:t xml:space="preserve"> και στη Γαλλική Επανάσταση</w:t>
      </w:r>
      <w:r>
        <w:rPr>
          <w:rFonts w:eastAsia="Times New Roman"/>
          <w:iCs/>
          <w:color w:val="000000"/>
          <w:szCs w:val="24"/>
          <w:bdr w:val="none" w:sz="0" w:space="0" w:color="auto" w:frame="1"/>
        </w:rPr>
        <w:t>, ενώ συνεχίζει:</w:t>
      </w:r>
      <w:r>
        <w:rPr>
          <w:rFonts w:eastAsia="Times New Roman"/>
          <w:iCs/>
          <w:color w:val="000000"/>
          <w:szCs w:val="24"/>
          <w:bdr w:val="none" w:sz="0" w:space="0" w:color="auto" w:frame="1"/>
        </w:rPr>
        <w:t xml:space="preserve"> «Της Ευρώπης οι επαναστάσεις εναντίον των διοικήσεών των, είναι εμφύλιοι πόλεμοι. Ο </w:t>
      </w:r>
      <w:proofErr w:type="spellStart"/>
      <w:r>
        <w:rPr>
          <w:rFonts w:eastAsia="Times New Roman"/>
          <w:iCs/>
          <w:color w:val="000000"/>
          <w:szCs w:val="24"/>
          <w:bdr w:val="none" w:sz="0" w:space="0" w:color="auto" w:frame="1"/>
        </w:rPr>
        <w:t>εδικός</w:t>
      </w:r>
      <w:proofErr w:type="spellEnd"/>
      <w:r>
        <w:rPr>
          <w:rFonts w:eastAsia="Times New Roman"/>
          <w:iCs/>
          <w:color w:val="000000"/>
          <w:szCs w:val="24"/>
          <w:bdr w:val="none" w:sz="0" w:space="0" w:color="auto" w:frame="1"/>
        </w:rPr>
        <w:t xml:space="preserve"> μας πόλεμος </w:t>
      </w:r>
      <w:proofErr w:type="spellStart"/>
      <w:r>
        <w:rPr>
          <w:rFonts w:eastAsia="Times New Roman"/>
          <w:iCs/>
          <w:color w:val="000000"/>
          <w:szCs w:val="24"/>
          <w:bdr w:val="none" w:sz="0" w:space="0" w:color="auto" w:frame="1"/>
        </w:rPr>
        <w:t>ήτον</w:t>
      </w:r>
      <w:proofErr w:type="spellEnd"/>
      <w:r>
        <w:rPr>
          <w:rFonts w:eastAsia="Times New Roman"/>
          <w:iCs/>
          <w:color w:val="000000"/>
          <w:szCs w:val="24"/>
          <w:bdr w:val="none" w:sz="0" w:space="0" w:color="auto" w:frame="1"/>
        </w:rPr>
        <w:t xml:space="preserve"> ο πλέον δίκαιος, </w:t>
      </w:r>
      <w:proofErr w:type="spellStart"/>
      <w:r>
        <w:rPr>
          <w:rFonts w:eastAsia="Times New Roman"/>
          <w:iCs/>
          <w:color w:val="000000"/>
          <w:szCs w:val="24"/>
          <w:bdr w:val="none" w:sz="0" w:space="0" w:color="auto" w:frame="1"/>
        </w:rPr>
        <w:t>ήτον</w:t>
      </w:r>
      <w:proofErr w:type="spellEnd"/>
      <w:r>
        <w:rPr>
          <w:rFonts w:eastAsia="Times New Roman"/>
          <w:iCs/>
          <w:color w:val="000000"/>
          <w:szCs w:val="24"/>
          <w:bdr w:val="none" w:sz="0" w:space="0" w:color="auto" w:frame="1"/>
        </w:rPr>
        <w:t xml:space="preserve"> έθνος με άλλο έθνος».</w:t>
      </w:r>
    </w:p>
    <w:p w14:paraId="6DF0DE0F" w14:textId="77777777" w:rsidR="004C348C" w:rsidRDefault="00FF7E7F">
      <w:pPr>
        <w:spacing w:after="0" w:line="600" w:lineRule="auto"/>
        <w:ind w:firstLine="720"/>
        <w:jc w:val="both"/>
        <w:rPr>
          <w:rFonts w:eastAsia="Times New Roman"/>
          <w:iCs/>
          <w:color w:val="000000"/>
          <w:szCs w:val="24"/>
          <w:bdr w:val="none" w:sz="0" w:space="0" w:color="auto" w:frame="1"/>
        </w:rPr>
      </w:pPr>
      <w:r>
        <w:rPr>
          <w:rFonts w:eastAsia="Times New Roman"/>
          <w:iCs/>
          <w:color w:val="000000"/>
          <w:szCs w:val="24"/>
          <w:bdr w:val="none" w:sz="0" w:space="0" w:color="auto" w:frame="1"/>
        </w:rPr>
        <w:t xml:space="preserve">Στην </w:t>
      </w:r>
      <w:r>
        <w:rPr>
          <w:rFonts w:eastAsia="Times New Roman"/>
          <w:iCs/>
          <w:color w:val="000000"/>
          <w:szCs w:val="24"/>
          <w:bdr w:val="none" w:sz="0" w:space="0" w:color="auto" w:frame="1"/>
        </w:rPr>
        <w:t>Ε</w:t>
      </w:r>
      <w:r>
        <w:rPr>
          <w:rFonts w:eastAsia="Times New Roman"/>
          <w:iCs/>
          <w:color w:val="000000"/>
          <w:szCs w:val="24"/>
          <w:bdr w:val="none" w:sz="0" w:space="0" w:color="auto" w:frame="1"/>
        </w:rPr>
        <w:t>πανάσταση του 1821 ξεσηκώθηκαν οι Έλληνες εναντίον των Τούρκων, οι οποίοι πραγματικά μας κρατούσα</w:t>
      </w:r>
      <w:r>
        <w:rPr>
          <w:rFonts w:eastAsia="Times New Roman"/>
          <w:iCs/>
          <w:color w:val="000000"/>
          <w:szCs w:val="24"/>
          <w:bdr w:val="none" w:sz="0" w:space="0" w:color="auto" w:frame="1"/>
        </w:rPr>
        <w:t xml:space="preserve">ν σε ένα καθεστώς δουλείας. Δεν ήταν καμμία επανάσταση ταξική, μαρξιστική, όπως άλλωστε και ο ίδιος ο Κορδάτος το σημειώνει. </w:t>
      </w:r>
    </w:p>
    <w:p w14:paraId="6DF0DE10" w14:textId="77777777" w:rsidR="004C348C" w:rsidRDefault="00FF7E7F">
      <w:pPr>
        <w:spacing w:after="0" w:line="600" w:lineRule="auto"/>
        <w:ind w:firstLine="720"/>
        <w:jc w:val="both"/>
        <w:rPr>
          <w:rFonts w:eastAsia="Times New Roman"/>
          <w:iCs/>
          <w:szCs w:val="24"/>
          <w:bdr w:val="none" w:sz="0" w:space="0" w:color="auto" w:frame="1"/>
        </w:rPr>
      </w:pPr>
      <w:r>
        <w:rPr>
          <w:rFonts w:eastAsia="Times New Roman"/>
          <w:iCs/>
          <w:color w:val="000000"/>
          <w:szCs w:val="24"/>
          <w:bdr w:val="none" w:sz="0" w:space="0" w:color="auto" w:frame="1"/>
        </w:rPr>
        <w:t>Συμπληρώνω πάλι από την ιστορική ομιλία του Θεοδώρου Κολοκοτρώνη στην Πνύκα</w:t>
      </w:r>
      <w:r>
        <w:rPr>
          <w:rFonts w:eastAsia="Times New Roman"/>
          <w:iCs/>
          <w:color w:val="000000"/>
          <w:szCs w:val="24"/>
          <w:bdr w:val="none" w:sz="0" w:space="0" w:color="auto" w:frame="1"/>
        </w:rPr>
        <w:t>,</w:t>
      </w:r>
      <w:r>
        <w:rPr>
          <w:rFonts w:eastAsia="Times New Roman"/>
          <w:iCs/>
          <w:color w:val="000000"/>
          <w:szCs w:val="24"/>
          <w:bdr w:val="none" w:sz="0" w:space="0" w:color="auto" w:frame="1"/>
        </w:rPr>
        <w:t xml:space="preserve"> σχετικά με όλα αυτά τα ιδεολογικά φληναφήματα, τα οπο</w:t>
      </w:r>
      <w:r>
        <w:rPr>
          <w:rFonts w:eastAsia="Times New Roman"/>
          <w:iCs/>
          <w:color w:val="000000"/>
          <w:szCs w:val="24"/>
          <w:bdr w:val="none" w:sz="0" w:space="0" w:color="auto" w:frame="1"/>
        </w:rPr>
        <w:t xml:space="preserve">ία διαδίδουν και θέλουν να γίνουν και επίσημη εκπαιδευτική πολιτική οι διάφοροι αστέρες του προοδευτισμού, και απαντώ με αυτό για το εάν ήταν ή όχι ταξικός πόλεμος η </w:t>
      </w:r>
      <w:r>
        <w:rPr>
          <w:rFonts w:eastAsia="Times New Roman"/>
          <w:iCs/>
          <w:color w:val="000000"/>
          <w:szCs w:val="24"/>
          <w:bdr w:val="none" w:sz="0" w:space="0" w:color="auto" w:frame="1"/>
        </w:rPr>
        <w:t>Ε</w:t>
      </w:r>
      <w:r>
        <w:rPr>
          <w:rFonts w:eastAsia="Times New Roman"/>
          <w:iCs/>
          <w:color w:val="000000"/>
          <w:szCs w:val="24"/>
          <w:bdr w:val="none" w:sz="0" w:space="0" w:color="auto" w:frame="1"/>
        </w:rPr>
        <w:t xml:space="preserve">πανάσταση του 1821. Είπε, λοιπόν, ο Θεόδωρος Κολοκοτρώνης: «Όταν αποφασίσαμε να </w:t>
      </w:r>
      <w:proofErr w:type="spellStart"/>
      <w:r>
        <w:rPr>
          <w:rFonts w:eastAsia="Times New Roman"/>
          <w:iCs/>
          <w:szCs w:val="24"/>
          <w:shd w:val="clear" w:color="auto" w:fill="FFFFFF"/>
        </w:rPr>
        <w:t>κάμωμε</w:t>
      </w:r>
      <w:proofErr w:type="spellEnd"/>
      <w:r>
        <w:rPr>
          <w:rFonts w:eastAsia="Times New Roman"/>
          <w:iCs/>
          <w:szCs w:val="24"/>
          <w:shd w:val="clear" w:color="auto" w:fill="FFFFFF"/>
        </w:rPr>
        <w:t xml:space="preserve"> τη</w:t>
      </w:r>
      <w:r>
        <w:rPr>
          <w:rFonts w:eastAsia="Times New Roman"/>
          <w:iCs/>
          <w:szCs w:val="24"/>
          <w:shd w:val="clear" w:color="auto" w:fill="FFFFFF"/>
        </w:rPr>
        <w:t xml:space="preserve">ν Επανάσταση, δεν </w:t>
      </w:r>
      <w:proofErr w:type="spellStart"/>
      <w:r>
        <w:rPr>
          <w:rFonts w:eastAsia="Times New Roman"/>
          <w:iCs/>
          <w:szCs w:val="24"/>
          <w:shd w:val="clear" w:color="auto" w:fill="FFFFFF"/>
        </w:rPr>
        <w:t>εσυλλογισθήκαμε</w:t>
      </w:r>
      <w:proofErr w:type="spellEnd"/>
      <w:r>
        <w:rPr>
          <w:rFonts w:eastAsia="Times New Roman"/>
          <w:iCs/>
          <w:szCs w:val="24"/>
          <w:shd w:val="clear" w:color="auto" w:fill="FFFFFF"/>
        </w:rPr>
        <w:t xml:space="preserve"> ούτε πόσοι </w:t>
      </w:r>
      <w:proofErr w:type="spellStart"/>
      <w:r>
        <w:rPr>
          <w:rFonts w:eastAsia="Times New Roman"/>
          <w:iCs/>
          <w:szCs w:val="24"/>
          <w:shd w:val="clear" w:color="auto" w:fill="FFFFFF"/>
        </w:rPr>
        <w:t>είμεθα</w:t>
      </w:r>
      <w:proofErr w:type="spellEnd"/>
      <w:r>
        <w:rPr>
          <w:rFonts w:eastAsia="Times New Roman"/>
          <w:iCs/>
          <w:szCs w:val="24"/>
          <w:shd w:val="clear" w:color="auto" w:fill="FFFFFF"/>
        </w:rPr>
        <w:t xml:space="preserve"> ούτε πως δεν έχομε άρματα ούτε ότι οι </w:t>
      </w:r>
      <w:r>
        <w:rPr>
          <w:rFonts w:eastAsia="Times New Roman"/>
          <w:iCs/>
          <w:szCs w:val="24"/>
          <w:shd w:val="clear" w:color="auto" w:fill="FFFFFF"/>
        </w:rPr>
        <w:lastRenderedPageBreak/>
        <w:t xml:space="preserve">Τούρκοι </w:t>
      </w:r>
      <w:proofErr w:type="spellStart"/>
      <w:r>
        <w:rPr>
          <w:rFonts w:eastAsia="Times New Roman"/>
          <w:iCs/>
          <w:szCs w:val="24"/>
          <w:shd w:val="clear" w:color="auto" w:fill="FFFFFF"/>
        </w:rPr>
        <w:t>εβαστούσαν</w:t>
      </w:r>
      <w:proofErr w:type="spellEnd"/>
      <w:r>
        <w:rPr>
          <w:rFonts w:eastAsia="Times New Roman"/>
          <w:iCs/>
          <w:szCs w:val="24"/>
          <w:shd w:val="clear" w:color="auto" w:fill="FFFFFF"/>
        </w:rPr>
        <w:t xml:space="preserve"> τα κάστρα και τας πόλεις ούτε κανένας φρόνιμος μας είπε «πού πάτε εδώ να πολεμήσετε με </w:t>
      </w:r>
      <w:proofErr w:type="spellStart"/>
      <w:r>
        <w:rPr>
          <w:rFonts w:eastAsia="Times New Roman"/>
          <w:iCs/>
          <w:szCs w:val="24"/>
          <w:shd w:val="clear" w:color="auto" w:fill="FFFFFF"/>
        </w:rPr>
        <w:t>σιταροκάραβα</w:t>
      </w:r>
      <w:proofErr w:type="spellEnd"/>
      <w:r>
        <w:rPr>
          <w:rFonts w:eastAsia="Times New Roman"/>
          <w:iCs/>
          <w:szCs w:val="24"/>
          <w:shd w:val="clear" w:color="auto" w:fill="FFFFFF"/>
        </w:rPr>
        <w:t xml:space="preserve"> </w:t>
      </w:r>
      <w:proofErr w:type="spellStart"/>
      <w:r>
        <w:rPr>
          <w:rFonts w:eastAsia="Times New Roman"/>
          <w:iCs/>
          <w:szCs w:val="24"/>
          <w:shd w:val="clear" w:color="auto" w:fill="FFFFFF"/>
        </w:rPr>
        <w:t>βατσέλα</w:t>
      </w:r>
      <w:proofErr w:type="spellEnd"/>
      <w:r>
        <w:rPr>
          <w:rFonts w:eastAsia="Times New Roman"/>
          <w:iCs/>
          <w:szCs w:val="24"/>
          <w:shd w:val="clear" w:color="auto" w:fill="FFFFFF"/>
        </w:rPr>
        <w:t>», αλλά ως μια βροχή έπεσε εις όλους μας</w:t>
      </w:r>
      <w:r>
        <w:rPr>
          <w:rFonts w:eastAsia="Times New Roman"/>
          <w:iCs/>
          <w:szCs w:val="24"/>
          <w:shd w:val="clear" w:color="auto" w:fill="FFFFFF"/>
        </w:rPr>
        <w:t xml:space="preserve"> η επιθυμία της ελευθερίας μας, και όλοι, και ο κλήρος </w:t>
      </w:r>
      <w:r>
        <w:rPr>
          <w:rFonts w:eastAsia="Times New Roman"/>
          <w:iCs/>
          <w:szCs w:val="24"/>
          <w:shd w:val="clear" w:color="auto" w:fill="FFFFFF"/>
        </w:rPr>
        <w:t>μας…</w:t>
      </w:r>
      <w:r>
        <w:rPr>
          <w:rFonts w:eastAsia="Times New Roman"/>
          <w:iCs/>
          <w:szCs w:val="24"/>
          <w:shd w:val="clear" w:color="auto" w:fill="FFFFFF"/>
        </w:rPr>
        <w:t>», κύριε Φίλη, «</w:t>
      </w:r>
      <w:r>
        <w:rPr>
          <w:rFonts w:eastAsia="Times New Roman"/>
          <w:iCs/>
          <w:szCs w:val="24"/>
          <w:shd w:val="clear" w:color="auto" w:fill="FFFFFF"/>
        </w:rPr>
        <w:t>…</w:t>
      </w:r>
      <w:r>
        <w:rPr>
          <w:rFonts w:eastAsia="Times New Roman"/>
          <w:iCs/>
          <w:szCs w:val="24"/>
          <w:shd w:val="clear" w:color="auto" w:fill="FFFFFF"/>
        </w:rPr>
        <w:t xml:space="preserve">και οι προεστοί και οι </w:t>
      </w:r>
      <w:proofErr w:type="spellStart"/>
      <w:r>
        <w:rPr>
          <w:rFonts w:eastAsia="Times New Roman"/>
          <w:iCs/>
          <w:szCs w:val="24"/>
          <w:shd w:val="clear" w:color="auto" w:fill="FFFFFF"/>
        </w:rPr>
        <w:t>καπεταναίοι</w:t>
      </w:r>
      <w:proofErr w:type="spellEnd"/>
      <w:r>
        <w:rPr>
          <w:rFonts w:eastAsia="Times New Roman"/>
          <w:iCs/>
          <w:szCs w:val="24"/>
          <w:shd w:val="clear" w:color="auto" w:fill="FFFFFF"/>
        </w:rPr>
        <w:t xml:space="preserve"> και οι πεπαιδευμένοι και οι έμποροι, μικροί και μεγάλοι, όλοι </w:t>
      </w:r>
      <w:proofErr w:type="spellStart"/>
      <w:r>
        <w:rPr>
          <w:rFonts w:eastAsia="Times New Roman"/>
          <w:iCs/>
          <w:szCs w:val="24"/>
          <w:shd w:val="clear" w:color="auto" w:fill="FFFFFF"/>
        </w:rPr>
        <w:t>εσυμφωνήσαμεν</w:t>
      </w:r>
      <w:proofErr w:type="spellEnd"/>
      <w:r>
        <w:rPr>
          <w:rFonts w:eastAsia="Times New Roman"/>
          <w:iCs/>
          <w:szCs w:val="24"/>
          <w:shd w:val="clear" w:color="auto" w:fill="FFFFFF"/>
        </w:rPr>
        <w:t xml:space="preserve"> εις αυτόν το </w:t>
      </w:r>
      <w:proofErr w:type="spellStart"/>
      <w:r>
        <w:rPr>
          <w:rFonts w:eastAsia="Times New Roman"/>
          <w:iCs/>
          <w:szCs w:val="24"/>
          <w:shd w:val="clear" w:color="auto" w:fill="FFFFFF"/>
        </w:rPr>
        <w:t>σκοπόν</w:t>
      </w:r>
      <w:proofErr w:type="spellEnd"/>
      <w:r>
        <w:rPr>
          <w:rFonts w:eastAsia="Times New Roman"/>
          <w:iCs/>
          <w:szCs w:val="24"/>
          <w:shd w:val="clear" w:color="auto" w:fill="FFFFFF"/>
        </w:rPr>
        <w:t xml:space="preserve"> και </w:t>
      </w:r>
      <w:proofErr w:type="spellStart"/>
      <w:r>
        <w:rPr>
          <w:rFonts w:eastAsia="Times New Roman"/>
          <w:iCs/>
          <w:szCs w:val="24"/>
          <w:shd w:val="clear" w:color="auto" w:fill="FFFFFF"/>
        </w:rPr>
        <w:t>εκάμαμεν</w:t>
      </w:r>
      <w:proofErr w:type="spellEnd"/>
      <w:r>
        <w:rPr>
          <w:rFonts w:eastAsia="Times New Roman"/>
          <w:iCs/>
          <w:szCs w:val="24"/>
          <w:shd w:val="clear" w:color="auto" w:fill="FFFFFF"/>
        </w:rPr>
        <w:t xml:space="preserve"> την Επανάσταση»</w:t>
      </w:r>
      <w:r>
        <w:rPr>
          <w:rFonts w:eastAsia="Times New Roman"/>
          <w:iCs/>
          <w:szCs w:val="24"/>
          <w:bdr w:val="none" w:sz="0" w:space="0" w:color="auto" w:frame="1"/>
        </w:rPr>
        <w:t>.</w:t>
      </w:r>
    </w:p>
    <w:p w14:paraId="6DF0DE11" w14:textId="77777777" w:rsidR="004C348C" w:rsidRDefault="00FF7E7F">
      <w:pPr>
        <w:spacing w:after="0" w:line="600" w:lineRule="auto"/>
        <w:ind w:firstLine="720"/>
        <w:jc w:val="both"/>
        <w:rPr>
          <w:rFonts w:eastAsia="Times New Roman"/>
          <w:iCs/>
          <w:szCs w:val="24"/>
          <w:bdr w:val="none" w:sz="0" w:space="0" w:color="auto" w:frame="1"/>
        </w:rPr>
      </w:pPr>
      <w:r>
        <w:rPr>
          <w:rFonts w:eastAsia="Times New Roman"/>
          <w:iCs/>
          <w:szCs w:val="24"/>
          <w:bdr w:val="none" w:sz="0" w:space="0" w:color="auto" w:frame="1"/>
        </w:rPr>
        <w:t xml:space="preserve">Και ο κλήρος, λέει ο Θεόδωρος Κολοκοτρώνης, ο οποίος είχε αδικηθεί σε πολλές περιπτώσεις, αλλά αυτό δεν είναι το αντικείμενο της σημερινής συνεδρίασης. </w:t>
      </w:r>
    </w:p>
    <w:p w14:paraId="6DF0DE12" w14:textId="77777777" w:rsidR="004C348C" w:rsidRDefault="00FF7E7F">
      <w:pPr>
        <w:spacing w:after="0" w:line="600" w:lineRule="auto"/>
        <w:ind w:firstLine="720"/>
        <w:jc w:val="both"/>
        <w:rPr>
          <w:rFonts w:eastAsia="Times New Roman" w:cs="Times New Roman"/>
          <w:szCs w:val="24"/>
        </w:rPr>
      </w:pPr>
      <w:r>
        <w:rPr>
          <w:rFonts w:eastAsia="Times New Roman"/>
          <w:iCs/>
          <w:szCs w:val="24"/>
          <w:bdr w:val="none" w:sz="0" w:space="0" w:color="auto" w:frame="1"/>
        </w:rPr>
        <w:t>Υπάρχει μεγάλη διαφορά μεταξύ της παιδείας και του επαγγελματικού προσανατολισμού. Είναι δύο εντελώς δι</w:t>
      </w:r>
      <w:r>
        <w:rPr>
          <w:rFonts w:eastAsia="Times New Roman"/>
          <w:iCs/>
          <w:szCs w:val="24"/>
          <w:bdr w:val="none" w:sz="0" w:space="0" w:color="auto" w:frame="1"/>
        </w:rPr>
        <w:t xml:space="preserve">αφορετικά πράγματα. Είναι χαρακτηριστικό ότι στην Ιαπωνία ένα ποσοστό μεγαλύτερο του 80% είναι κάτοχοι πτυχίων </w:t>
      </w:r>
      <w:proofErr w:type="spellStart"/>
      <w:r>
        <w:rPr>
          <w:rFonts w:eastAsia="Times New Roman"/>
          <w:iCs/>
          <w:szCs w:val="24"/>
          <w:bdr w:val="none" w:sz="0" w:space="0" w:color="auto" w:frame="1"/>
        </w:rPr>
        <w:t>ανωτάτης</w:t>
      </w:r>
      <w:proofErr w:type="spellEnd"/>
      <w:r>
        <w:rPr>
          <w:rFonts w:eastAsia="Times New Roman"/>
          <w:iCs/>
          <w:szCs w:val="24"/>
          <w:bdr w:val="none" w:sz="0" w:space="0" w:color="auto" w:frame="1"/>
        </w:rPr>
        <w:t xml:space="preserve"> εκπαιδεύσεως, αλλά δεν εργάζονται με βάση αυτά τα πτυχία τους. Μπορεί να εργάζονται ως εργάτες σε βιομηχανία, αλλά είναι πτυχιούχοι. Είν</w:t>
      </w:r>
      <w:r>
        <w:rPr>
          <w:rFonts w:eastAsia="Times New Roman"/>
          <w:iCs/>
          <w:szCs w:val="24"/>
          <w:bdr w:val="none" w:sz="0" w:space="0" w:color="auto" w:frame="1"/>
        </w:rPr>
        <w:t xml:space="preserve">αι διαφορετικό πράγμα η παιδεία από τον επαγγελματικό προσανατολισμό.  </w:t>
      </w:r>
    </w:p>
    <w:p w14:paraId="6DF0DE1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βεβαίως, ακούσαμε τον Πρωθυπουργό να λέει ότι θα πρέπει στα γυμνάσια να μην απορρίπτεται κανένας μαθητής από την τάξη, διότι είναι σε μια ευαίσθητη ηλικία κι έτσι θα πληγεί ο χαρα</w:t>
      </w:r>
      <w:r>
        <w:rPr>
          <w:rFonts w:eastAsia="Times New Roman" w:cs="Times New Roman"/>
          <w:szCs w:val="24"/>
        </w:rPr>
        <w:t xml:space="preserve">κτήρας τους, ο ψυχισμός τους. Μα, τότε, δεν θέλουμε να κάνουμε σχολεία. Παιδικές χαρές θέλουμε να κάνουμε εν τοιαύτη </w:t>
      </w:r>
      <w:proofErr w:type="spellStart"/>
      <w:r>
        <w:rPr>
          <w:rFonts w:eastAsia="Times New Roman" w:cs="Times New Roman"/>
          <w:szCs w:val="24"/>
        </w:rPr>
        <w:t>περιπτώσει</w:t>
      </w:r>
      <w:proofErr w:type="spellEnd"/>
      <w:r>
        <w:rPr>
          <w:rFonts w:eastAsia="Times New Roman" w:cs="Times New Roman"/>
          <w:szCs w:val="24"/>
        </w:rPr>
        <w:t xml:space="preserve">. </w:t>
      </w:r>
    </w:p>
    <w:p w14:paraId="6DF0DE1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Είπε και κάτι άλλο, το οποίο είναι πραγματικά άνω ποταμών, ότι αν κάποιος αποτυγχάνει στις γραπτές εξετάσεις, θα έχει το δικαί</w:t>
      </w:r>
      <w:r>
        <w:rPr>
          <w:rFonts w:eastAsia="Times New Roman" w:cs="Times New Roman"/>
          <w:szCs w:val="24"/>
        </w:rPr>
        <w:t xml:space="preserve">ωμα μετά από δεκαπέντε ημέρες να δίνει πάλι εξετάσεις, για να μην είναι το σχολείο καταπιεστικό. Αυτά τα πράγματα δεν έχουν καμμία σχέση με την έννοια της </w:t>
      </w:r>
      <w:r>
        <w:rPr>
          <w:rFonts w:eastAsia="Times New Roman" w:cs="Times New Roman"/>
          <w:szCs w:val="24"/>
        </w:rPr>
        <w:t>π</w:t>
      </w:r>
      <w:r>
        <w:rPr>
          <w:rFonts w:eastAsia="Times New Roman" w:cs="Times New Roman"/>
          <w:szCs w:val="24"/>
        </w:rPr>
        <w:t>αιδείας.</w:t>
      </w:r>
    </w:p>
    <w:p w14:paraId="6DF0DE1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Επίσης, μια</w:t>
      </w:r>
      <w:r>
        <w:rPr>
          <w:rFonts w:eastAsia="Times New Roman" w:cs="Times New Roman"/>
          <w:szCs w:val="24"/>
        </w:rPr>
        <w:t>ς</w:t>
      </w:r>
      <w:r>
        <w:rPr>
          <w:rFonts w:eastAsia="Times New Roman" w:cs="Times New Roman"/>
          <w:szCs w:val="24"/>
        </w:rPr>
        <w:t xml:space="preserve"> και αναφέρθηκα σε βιβλία της </w:t>
      </w:r>
      <w:proofErr w:type="spellStart"/>
      <w:r>
        <w:rPr>
          <w:rFonts w:eastAsia="Times New Roman" w:cs="Times New Roman"/>
          <w:szCs w:val="24"/>
        </w:rPr>
        <w:t>Iστορίας</w:t>
      </w:r>
      <w:proofErr w:type="spellEnd"/>
      <w:r>
        <w:rPr>
          <w:rFonts w:eastAsia="Times New Roman" w:cs="Times New Roman"/>
          <w:szCs w:val="24"/>
        </w:rPr>
        <w:t xml:space="preserve"> και επειδή λάβρος ο κ. Μητσοτάκης επετέθη στα όσα είπε ο κύριος Πρωθυπουργός, θα ήθελα να του θυμίσω ότι επί των ημερών της </w:t>
      </w:r>
      <w:r>
        <w:rPr>
          <w:rFonts w:eastAsia="Times New Roman" w:cs="Times New Roman"/>
          <w:szCs w:val="24"/>
        </w:rPr>
        <w:t xml:space="preserve">κυβερνήσεως </w:t>
      </w:r>
      <w:r>
        <w:rPr>
          <w:rFonts w:eastAsia="Times New Roman" w:cs="Times New Roman"/>
          <w:szCs w:val="24"/>
        </w:rPr>
        <w:t>της Νέας Δημοκρατίας, όταν αυτός ήταν Βουλευτής της Νέας Δημοκρατίας, είχαμε το β</w:t>
      </w:r>
      <w:r>
        <w:rPr>
          <w:rFonts w:eastAsia="Times New Roman" w:cs="Times New Roman"/>
          <w:szCs w:val="24"/>
        </w:rPr>
        <w:t xml:space="preserve">ιβλίο της κ. </w:t>
      </w:r>
      <w:proofErr w:type="spellStart"/>
      <w:r>
        <w:rPr>
          <w:rFonts w:eastAsia="Times New Roman" w:cs="Times New Roman"/>
          <w:szCs w:val="24"/>
        </w:rPr>
        <w:t>Ρεπούση</w:t>
      </w:r>
      <w:proofErr w:type="spellEnd"/>
      <w:r>
        <w:rPr>
          <w:rFonts w:eastAsia="Times New Roman" w:cs="Times New Roman"/>
          <w:szCs w:val="24"/>
        </w:rPr>
        <w:t xml:space="preserve">, όπου η σφαγή στη Σμύρνη είχε γίνει συνωστισμός στην προκυμαία της Σμύρνης. Γι’ αυτό, λοιπόν, </w:t>
      </w:r>
      <w:r>
        <w:rPr>
          <w:rFonts w:eastAsia="Times New Roman" w:cs="Times New Roman"/>
          <w:szCs w:val="24"/>
        </w:rPr>
        <w:lastRenderedPageBreak/>
        <w:t xml:space="preserve">καλύτερα να μην ομιλεί και η Νέα Δημοκρατία για την </w:t>
      </w:r>
      <w:r>
        <w:rPr>
          <w:rFonts w:eastAsia="Times New Roman" w:cs="Times New Roman"/>
          <w:szCs w:val="24"/>
        </w:rPr>
        <w:t>π</w:t>
      </w:r>
      <w:r>
        <w:rPr>
          <w:rFonts w:eastAsia="Times New Roman" w:cs="Times New Roman"/>
          <w:szCs w:val="24"/>
        </w:rPr>
        <w:t>αιδεία, η οποία με τη μεταρρύθμιση του Ράλλη διέλυσε κυριολεκτικά τα πάντα.</w:t>
      </w:r>
    </w:p>
    <w:p w14:paraId="6DF0DE1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Παιδεία! Παι</w:t>
      </w:r>
      <w:r>
        <w:rPr>
          <w:rFonts w:eastAsia="Times New Roman" w:cs="Times New Roman"/>
          <w:szCs w:val="24"/>
        </w:rPr>
        <w:t xml:space="preserve">δεία ελληνική! Ελληνική </w:t>
      </w:r>
      <w:r>
        <w:rPr>
          <w:rFonts w:eastAsia="Times New Roman" w:cs="Times New Roman"/>
          <w:szCs w:val="24"/>
        </w:rPr>
        <w:t>π</w:t>
      </w:r>
      <w:r>
        <w:rPr>
          <w:rFonts w:eastAsia="Times New Roman" w:cs="Times New Roman"/>
          <w:szCs w:val="24"/>
        </w:rPr>
        <w:t xml:space="preserve">αιδεία και όχι διαπολιτισμική! Τι πάει να πει διαπολιτισμική; Εδώ, σας είπα ότι έχουμε καταντήσει στο σημείο να μην μπορούν τα </w:t>
      </w:r>
      <w:r>
        <w:rPr>
          <w:rFonts w:eastAsia="Times New Roman" w:cs="Times New Roman"/>
          <w:szCs w:val="24"/>
          <w:lang w:val="en-US"/>
        </w:rPr>
        <w:t>E</w:t>
      </w:r>
      <w:proofErr w:type="spellStart"/>
      <w:r>
        <w:rPr>
          <w:rFonts w:eastAsia="Times New Roman" w:cs="Times New Roman"/>
          <w:szCs w:val="24"/>
        </w:rPr>
        <w:t>λληνόπουλα</w:t>
      </w:r>
      <w:proofErr w:type="spellEnd"/>
      <w:r>
        <w:rPr>
          <w:rFonts w:eastAsia="Times New Roman" w:cs="Times New Roman"/>
          <w:szCs w:val="24"/>
        </w:rPr>
        <w:t xml:space="preserve"> σήμερα, οι Έλληνες ηλικίας σαράντα ετών, να διαβάσουν κατευθείαν από το κείμενο Παπαδιαμάντη</w:t>
      </w:r>
      <w:r>
        <w:rPr>
          <w:rFonts w:eastAsia="Times New Roman" w:cs="Times New Roman"/>
          <w:szCs w:val="24"/>
        </w:rPr>
        <w:t xml:space="preserve"> κι εσείς θέλετε να τους μάθετε κι άλλους πολιτισμούς; Δεν φτάνει ο </w:t>
      </w:r>
      <w:r>
        <w:rPr>
          <w:rFonts w:eastAsia="Times New Roman" w:cs="Times New Roman"/>
          <w:szCs w:val="24"/>
        </w:rPr>
        <w:t>ελληνικός π</w:t>
      </w:r>
      <w:r>
        <w:rPr>
          <w:rFonts w:eastAsia="Times New Roman" w:cs="Times New Roman"/>
          <w:szCs w:val="24"/>
        </w:rPr>
        <w:t xml:space="preserve">ολιτισμός; </w:t>
      </w:r>
    </w:p>
    <w:p w14:paraId="6DF0DE1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Η λέξη «παιδεία» εμφανίστηκε τον </w:t>
      </w:r>
      <w:r>
        <w:rPr>
          <w:rFonts w:eastAsia="Times New Roman" w:cs="Times New Roman"/>
          <w:szCs w:val="24"/>
        </w:rPr>
        <w:t>6</w:t>
      </w:r>
      <w:r w:rsidRPr="00316F0C">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π.Χ. αιώνα για πρώτη φορά σε γραπτό κείμενο, στον </w:t>
      </w:r>
      <w:proofErr w:type="spellStart"/>
      <w:r>
        <w:rPr>
          <w:rFonts w:eastAsia="Times New Roman" w:cs="Times New Roman"/>
          <w:szCs w:val="24"/>
        </w:rPr>
        <w:t>Θέογνη</w:t>
      </w:r>
      <w:proofErr w:type="spellEnd"/>
      <w:r>
        <w:rPr>
          <w:rFonts w:eastAsia="Times New Roman" w:cs="Times New Roman"/>
          <w:szCs w:val="24"/>
        </w:rPr>
        <w:t>. Και δήλωνε εξαρχής την παιδευτική διαδικασία ανατροφής ενός παιδιού, τη</w:t>
      </w:r>
      <w:r>
        <w:rPr>
          <w:rFonts w:eastAsia="Times New Roman" w:cs="Times New Roman"/>
          <w:szCs w:val="24"/>
        </w:rPr>
        <w:t xml:space="preserve"> διανοητική του καλλιέργεια και από ένα εκπαιδευτικό σύστημα. Χαρακτηριστικός δε είναι ο ορισμός που δίνει ο Πλάτων στην παιδεία: «Έστιν </w:t>
      </w:r>
      <w:proofErr w:type="spellStart"/>
      <w:r>
        <w:rPr>
          <w:rFonts w:eastAsia="Times New Roman" w:cs="Times New Roman"/>
          <w:szCs w:val="24"/>
        </w:rPr>
        <w:t>δέ</w:t>
      </w:r>
      <w:proofErr w:type="spellEnd"/>
      <w:r>
        <w:rPr>
          <w:rFonts w:eastAsia="Times New Roman" w:cs="Times New Roman"/>
          <w:szCs w:val="24"/>
        </w:rPr>
        <w:t xml:space="preserve"> που</w:t>
      </w:r>
      <w:r>
        <w:rPr>
          <w:rFonts w:eastAsia="Times New Roman" w:cs="Times New Roman"/>
          <w:szCs w:val="24"/>
        </w:rPr>
        <w:t>…</w:t>
      </w:r>
      <w:r>
        <w:rPr>
          <w:rFonts w:eastAsia="Times New Roman" w:cs="Times New Roman"/>
          <w:szCs w:val="24"/>
        </w:rPr>
        <w:t>», η παιδεία, «</w:t>
      </w:r>
      <w:r>
        <w:rPr>
          <w:rFonts w:eastAsia="Times New Roman" w:cs="Times New Roman"/>
          <w:szCs w:val="24"/>
        </w:rPr>
        <w:t>…</w:t>
      </w:r>
      <w:r>
        <w:rPr>
          <w:rFonts w:eastAsia="Times New Roman" w:cs="Times New Roman"/>
          <w:szCs w:val="24"/>
        </w:rPr>
        <w:t xml:space="preserve">η μεν επί </w:t>
      </w:r>
      <w:proofErr w:type="spellStart"/>
      <w:r>
        <w:rPr>
          <w:rFonts w:eastAsia="Times New Roman" w:cs="Times New Roman"/>
          <w:szCs w:val="24"/>
        </w:rPr>
        <w:t>σώμασι</w:t>
      </w:r>
      <w:proofErr w:type="spellEnd"/>
      <w:r>
        <w:rPr>
          <w:rFonts w:eastAsia="Times New Roman" w:cs="Times New Roman"/>
          <w:szCs w:val="24"/>
        </w:rPr>
        <w:t xml:space="preserve"> γυμναστική, η δ’ επί ψυχή γυμναστική».</w:t>
      </w:r>
    </w:p>
    <w:p w14:paraId="6DF0DE1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Με την </w:t>
      </w:r>
      <w:r>
        <w:rPr>
          <w:rFonts w:eastAsia="Times New Roman" w:cs="Times New Roman"/>
          <w:szCs w:val="24"/>
        </w:rPr>
        <w:t>π</w:t>
      </w:r>
      <w:r>
        <w:rPr>
          <w:rFonts w:eastAsia="Times New Roman" w:cs="Times New Roman"/>
          <w:szCs w:val="24"/>
        </w:rPr>
        <w:t>αιδεία ασχολείται και το Σύνταγμ</w:t>
      </w:r>
      <w:r>
        <w:rPr>
          <w:rFonts w:eastAsia="Times New Roman" w:cs="Times New Roman"/>
          <w:szCs w:val="24"/>
        </w:rPr>
        <w:t xml:space="preserve">ά μας, </w:t>
      </w:r>
      <w:r>
        <w:rPr>
          <w:rFonts w:eastAsia="Times New Roman" w:cs="Times New Roman"/>
          <w:szCs w:val="24"/>
        </w:rPr>
        <w:t>σ</w:t>
      </w:r>
      <w:r>
        <w:rPr>
          <w:rFonts w:eastAsia="Times New Roman" w:cs="Times New Roman"/>
          <w:szCs w:val="24"/>
        </w:rPr>
        <w:t xml:space="preserve">το άρθρο 16 παράγραφος 2, όπου λέει ότι είναι βασική η αποστολή του κράτους, όπου έχει σκοπό την ανάπτυξη της εθνικής και θρησκευτικής συνείδησης </w:t>
      </w:r>
      <w:r>
        <w:rPr>
          <w:rFonts w:eastAsia="Times New Roman" w:cs="Times New Roman"/>
          <w:szCs w:val="24"/>
        </w:rPr>
        <w:lastRenderedPageBreak/>
        <w:t xml:space="preserve">των Ελλήνων. Ποια ανάπτυξη; Και είναι δεδομένο ότι όταν γράφτηκε το Σύνταγμα και μιλούσε για ανάπτυξη </w:t>
      </w:r>
      <w:r>
        <w:rPr>
          <w:rFonts w:eastAsia="Times New Roman" w:cs="Times New Roman"/>
          <w:szCs w:val="24"/>
        </w:rPr>
        <w:t xml:space="preserve">της θρησκευτικής συνειδήσεως, ήταν σαφέστατο ότι ο νομοθέτης εννοούσε τη θρησκευτική συνείδηση της συντριπτικής πλειοψηφίας των κατοίκων της χώρας τότε, δηλαδή των ορθοδόξων, και μιας μικρής μειονότητας μουσουλμάνων, η οποία υπάρχει στη Θράκη. </w:t>
      </w:r>
    </w:p>
    <w:p w14:paraId="6DF0DE1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Πώς τώρα, π</w:t>
      </w:r>
      <w:r>
        <w:rPr>
          <w:rFonts w:eastAsia="Times New Roman" w:cs="Times New Roman"/>
          <w:szCs w:val="24"/>
        </w:rPr>
        <w:t>αραβιάζοντας το Σύνταγμα, μας λέει ο Πρωθυπουργός πως θα γίνει αυτό το πράγμα και θα μεταβληθεί η διδασκαλία των θρησκευτικών σε ένα μάθημα θρησκειολογίας; Και συμφωνεί και ο κ. Μητσοτάκης, ο οποίος είπε χαρακτηριστικά ότι δεν έχει αντίρρηση ως προς τις αλ</w:t>
      </w:r>
      <w:r>
        <w:rPr>
          <w:rFonts w:eastAsia="Times New Roman" w:cs="Times New Roman"/>
          <w:szCs w:val="24"/>
        </w:rPr>
        <w:t xml:space="preserve">λαγές, οι οποίες θα γίνουν στο μάθημα των </w:t>
      </w:r>
      <w:r>
        <w:rPr>
          <w:rFonts w:eastAsia="Times New Roman" w:cs="Times New Roman"/>
          <w:szCs w:val="24"/>
        </w:rPr>
        <w:t>Θ</w:t>
      </w:r>
      <w:r>
        <w:rPr>
          <w:rFonts w:eastAsia="Times New Roman" w:cs="Times New Roman"/>
          <w:szCs w:val="24"/>
        </w:rPr>
        <w:t xml:space="preserve">ρησκευτικών. Αυτό είναι αντίθετο και με το Σύνταγμα αλλά και προς τη θέληση γενικά του ελληνικού λαού. </w:t>
      </w:r>
    </w:p>
    <w:p w14:paraId="6DF0DE1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Η Κυβέρνηση θέλησε να κάνει επαναστατική γυμναστική με το μάθημα των </w:t>
      </w:r>
      <w:r>
        <w:rPr>
          <w:rFonts w:eastAsia="Times New Roman" w:cs="Times New Roman"/>
          <w:szCs w:val="24"/>
        </w:rPr>
        <w:t>Θ</w:t>
      </w:r>
      <w:r>
        <w:rPr>
          <w:rFonts w:eastAsia="Times New Roman" w:cs="Times New Roman"/>
          <w:szCs w:val="24"/>
        </w:rPr>
        <w:t>ρησκευτικών. Θέλησε να κολακεύσει την α</w:t>
      </w:r>
      <w:r>
        <w:rPr>
          <w:rFonts w:eastAsia="Times New Roman" w:cs="Times New Roman"/>
          <w:szCs w:val="24"/>
        </w:rPr>
        <w:t xml:space="preserve">ριστερή εκλογική της πελατεία, προσπαθώντας να γίνει αρεστή με το ότι καταργεί το μάθημα των </w:t>
      </w:r>
      <w:r>
        <w:rPr>
          <w:rFonts w:eastAsia="Times New Roman" w:cs="Times New Roman"/>
          <w:szCs w:val="24"/>
        </w:rPr>
        <w:t>Θ</w:t>
      </w:r>
      <w:r>
        <w:rPr>
          <w:rFonts w:eastAsia="Times New Roman" w:cs="Times New Roman"/>
          <w:szCs w:val="24"/>
        </w:rPr>
        <w:t xml:space="preserve">ρησκευτικών. </w:t>
      </w:r>
    </w:p>
    <w:p w14:paraId="6DF0DE1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Επίσης, στο σημείο αυτό, έχουμε και το μέγα ζήτημα των προσφύγων και μεταναστών, παρανόμων μεταναστών, «</w:t>
      </w:r>
      <w:proofErr w:type="spellStart"/>
      <w:r>
        <w:rPr>
          <w:rFonts w:eastAsia="Times New Roman" w:cs="Times New Roman"/>
          <w:szCs w:val="24"/>
        </w:rPr>
        <w:t>παρατύπων</w:t>
      </w:r>
      <w:proofErr w:type="spellEnd"/>
      <w:r>
        <w:rPr>
          <w:rFonts w:eastAsia="Times New Roman" w:cs="Times New Roman"/>
          <w:szCs w:val="24"/>
        </w:rPr>
        <w:t>», όπως τους λέτε. Ποια παρατυπία ε</w:t>
      </w:r>
      <w:r>
        <w:rPr>
          <w:rFonts w:eastAsia="Times New Roman" w:cs="Times New Roman"/>
          <w:szCs w:val="24"/>
        </w:rPr>
        <w:t>ίναι αυτή, δεν γνωρίζω ακριβώς. Έχουμε την απάντηση από τον Σύλλογο Γονέων και Κηδεμόνων του 2</w:t>
      </w:r>
      <w:r w:rsidRPr="00784BD1">
        <w:rPr>
          <w:rFonts w:eastAsia="Times New Roman" w:cs="Times New Roman"/>
          <w:szCs w:val="24"/>
          <w:vertAlign w:val="superscript"/>
        </w:rPr>
        <w:t>ου</w:t>
      </w:r>
      <w:r>
        <w:rPr>
          <w:rFonts w:eastAsia="Times New Roman" w:cs="Times New Roman"/>
          <w:szCs w:val="24"/>
        </w:rPr>
        <w:t xml:space="preserve"> Δημοτικού Σχολείο </w:t>
      </w:r>
      <w:proofErr w:type="spellStart"/>
      <w:r>
        <w:rPr>
          <w:rFonts w:eastAsia="Times New Roman" w:cs="Times New Roman"/>
          <w:szCs w:val="24"/>
        </w:rPr>
        <w:t>Φιλιππιάδας</w:t>
      </w:r>
      <w:proofErr w:type="spellEnd"/>
      <w:r>
        <w:rPr>
          <w:rFonts w:eastAsia="Times New Roman" w:cs="Times New Roman"/>
          <w:szCs w:val="24"/>
        </w:rPr>
        <w:t>, μια απάντηση, η οποία αρχίζει να απλώνεται και σε άλλες περιοχές της Ελλάδος και οι Έλληνες αρνούνται την παρουσία αλλοδαπών στα</w:t>
      </w:r>
      <w:r>
        <w:rPr>
          <w:rFonts w:eastAsia="Times New Roman" w:cs="Times New Roman"/>
          <w:szCs w:val="24"/>
        </w:rPr>
        <w:t xml:space="preserve"> σχολεία, με τον τρόπο με τον οποίο η Κυβέρνηση θέλει να τους τοποθετήσει. </w:t>
      </w:r>
    </w:p>
    <w:p w14:paraId="6DF0DE1C" w14:textId="77777777" w:rsidR="004C348C" w:rsidRDefault="00FF7E7F">
      <w:pPr>
        <w:spacing w:after="0" w:line="600" w:lineRule="auto"/>
        <w:ind w:firstLine="720"/>
        <w:jc w:val="both"/>
        <w:rPr>
          <w:rFonts w:eastAsia="Times New Roman"/>
          <w:szCs w:val="24"/>
        </w:rPr>
      </w:pPr>
      <w:r>
        <w:rPr>
          <w:rFonts w:eastAsia="Times New Roman"/>
          <w:szCs w:val="24"/>
        </w:rPr>
        <w:t>Από τον Σύλλογο Γονέων και Κηδεμόνων του 2</w:t>
      </w:r>
      <w:r w:rsidRPr="00784BD1">
        <w:rPr>
          <w:rFonts w:eastAsia="Times New Roman"/>
          <w:szCs w:val="24"/>
          <w:vertAlign w:val="superscript"/>
        </w:rPr>
        <w:t>ου</w:t>
      </w:r>
      <w:r>
        <w:rPr>
          <w:rFonts w:eastAsia="Times New Roman"/>
          <w:szCs w:val="24"/>
        </w:rPr>
        <w:t xml:space="preserve"> Δημοτικού Σχολείου </w:t>
      </w:r>
      <w:proofErr w:type="spellStart"/>
      <w:r>
        <w:rPr>
          <w:rFonts w:eastAsia="Times New Roman"/>
          <w:szCs w:val="24"/>
        </w:rPr>
        <w:t>Φιλιππιάδας</w:t>
      </w:r>
      <w:proofErr w:type="spellEnd"/>
      <w:r>
        <w:rPr>
          <w:rFonts w:eastAsia="Times New Roman"/>
          <w:szCs w:val="24"/>
        </w:rPr>
        <w:t>: «Το Διοικητικό Συμβούλιο Γονέων και Κηδεμόνων του 2</w:t>
      </w:r>
      <w:r w:rsidRPr="00784BD1">
        <w:rPr>
          <w:rFonts w:eastAsia="Times New Roman"/>
          <w:szCs w:val="24"/>
          <w:vertAlign w:val="superscript"/>
        </w:rPr>
        <w:t>ου</w:t>
      </w:r>
      <w:r>
        <w:rPr>
          <w:rFonts w:eastAsia="Times New Roman"/>
          <w:szCs w:val="24"/>
        </w:rPr>
        <w:t xml:space="preserve"> Δημοτικού Σχολείου </w:t>
      </w:r>
      <w:proofErr w:type="spellStart"/>
      <w:r>
        <w:rPr>
          <w:rFonts w:eastAsia="Times New Roman"/>
          <w:szCs w:val="24"/>
        </w:rPr>
        <w:t>Φιλιππιάδας</w:t>
      </w:r>
      <w:proofErr w:type="spellEnd"/>
      <w:r>
        <w:rPr>
          <w:rFonts w:eastAsia="Times New Roman"/>
          <w:szCs w:val="24"/>
        </w:rPr>
        <w:t xml:space="preserve"> δηλώνει ρητά και κ</w:t>
      </w:r>
      <w:r>
        <w:rPr>
          <w:rFonts w:eastAsia="Times New Roman"/>
          <w:szCs w:val="24"/>
        </w:rPr>
        <w:t>ατηγορηματικά ότι δεν πρόκειται να αποδεχθεί σε κα</w:t>
      </w:r>
      <w:r>
        <w:rPr>
          <w:rFonts w:eastAsia="Times New Roman"/>
          <w:szCs w:val="24"/>
        </w:rPr>
        <w:t>μ</w:t>
      </w:r>
      <w:r>
        <w:rPr>
          <w:rFonts w:eastAsia="Times New Roman"/>
          <w:szCs w:val="24"/>
        </w:rPr>
        <w:t>μία περίπτωση και χωρίς κανέναν συμβιβασμό τη συστέγαση των παιδιών των λεγομένων «</w:t>
      </w:r>
      <w:proofErr w:type="spellStart"/>
      <w:r>
        <w:rPr>
          <w:rFonts w:eastAsia="Times New Roman"/>
          <w:szCs w:val="24"/>
        </w:rPr>
        <w:t>παρατύπων</w:t>
      </w:r>
      <w:proofErr w:type="spellEnd"/>
      <w:r>
        <w:rPr>
          <w:rFonts w:eastAsia="Times New Roman"/>
          <w:szCs w:val="24"/>
        </w:rPr>
        <w:t xml:space="preserve">» μεταναστών». </w:t>
      </w:r>
    </w:p>
    <w:p w14:paraId="6DF0DE1D" w14:textId="77777777" w:rsidR="004C348C" w:rsidRDefault="00FF7E7F">
      <w:pPr>
        <w:spacing w:after="0" w:line="600" w:lineRule="auto"/>
        <w:ind w:firstLine="720"/>
        <w:jc w:val="both"/>
        <w:rPr>
          <w:rFonts w:eastAsia="Times New Roman"/>
          <w:szCs w:val="24"/>
        </w:rPr>
      </w:pPr>
      <w:r>
        <w:rPr>
          <w:rFonts w:eastAsia="Times New Roman"/>
          <w:szCs w:val="24"/>
        </w:rPr>
        <w:lastRenderedPageBreak/>
        <w:t xml:space="preserve">Κι εξηγεί τους λόγους, τους οποίους, αφοριστικά, </w:t>
      </w:r>
      <w:proofErr w:type="spellStart"/>
      <w:r>
        <w:rPr>
          <w:rFonts w:eastAsia="Times New Roman"/>
          <w:szCs w:val="24"/>
        </w:rPr>
        <w:t>δαιμονοποιήσατε</w:t>
      </w:r>
      <w:proofErr w:type="spellEnd"/>
      <w:r>
        <w:rPr>
          <w:rFonts w:eastAsia="Times New Roman"/>
          <w:szCs w:val="24"/>
        </w:rPr>
        <w:t xml:space="preserve"> και ουδείς εξέτασε. Ιατρικοί λόγοι: Προέρχονται από άλλη ήπειρο, με τελείως διαφορετικό υπόβαθρο ασθενειών και συνθήκων υγιεινής. Εκπαιδευτικοί λόγοι: Δεν μπορούν να συνυπάρξουν παιδιά μετανα</w:t>
      </w:r>
      <w:r>
        <w:rPr>
          <w:rFonts w:eastAsia="Times New Roman"/>
          <w:szCs w:val="24"/>
        </w:rPr>
        <w:t xml:space="preserve">στών, τα οποία έχουν τεράστιο εκπαιδευτικό κενό λόγω της πολύχρονης αποχής τους από οποιαδήποτε μορφή εκπαίδευσης, διαφορετικές αντιλήψεις για τον ρόλο της οικογενείας, τη θέση της γυναίκας, τη θρησκεία. </w:t>
      </w:r>
    </w:p>
    <w:p w14:paraId="6DF0DE1E" w14:textId="77777777" w:rsidR="004C348C" w:rsidRDefault="00FF7E7F">
      <w:pPr>
        <w:spacing w:after="0" w:line="600" w:lineRule="auto"/>
        <w:ind w:firstLine="720"/>
        <w:jc w:val="both"/>
        <w:rPr>
          <w:rFonts w:eastAsia="Times New Roman"/>
          <w:szCs w:val="24"/>
        </w:rPr>
      </w:pPr>
      <w:r>
        <w:rPr>
          <w:rFonts w:eastAsia="Times New Roman"/>
          <w:szCs w:val="24"/>
        </w:rPr>
        <w:t>Πώς μπορεί ένα παιδί των λεγομένων «</w:t>
      </w:r>
      <w:proofErr w:type="spellStart"/>
      <w:r>
        <w:rPr>
          <w:rFonts w:eastAsia="Times New Roman"/>
          <w:szCs w:val="24"/>
        </w:rPr>
        <w:t>παρατύπων</w:t>
      </w:r>
      <w:proofErr w:type="spellEnd"/>
      <w:r>
        <w:rPr>
          <w:rFonts w:eastAsia="Times New Roman"/>
          <w:szCs w:val="24"/>
        </w:rPr>
        <w:t>» μετα</w:t>
      </w:r>
      <w:r>
        <w:rPr>
          <w:rFonts w:eastAsia="Times New Roman"/>
          <w:szCs w:val="24"/>
        </w:rPr>
        <w:t xml:space="preserve">ναστών, δεκατριών και δεκαπέντε ετών, να ενσωματωθεί στην ίδια τάξη με μικρότερα παιδιά, δεδομένου ότι δεν γνωρίζει βασικές λέξεις της ελληνικής γλώσσας; Αυτό, αλήθεια, πώς είναι δυνατόν να γίνει; Χωρίς να ξέρουν καν ούτε μία λέξη ελληνικά, θα τους βάλετε </w:t>
      </w:r>
      <w:r>
        <w:rPr>
          <w:rFonts w:eastAsia="Times New Roman"/>
          <w:szCs w:val="24"/>
        </w:rPr>
        <w:t>σε τάξεις μαζί με Ελληνόπουλα να κάνουν μάθημα. Είναι, πραγματικά, άνευ λογικής αυτή η ενέργεια.</w:t>
      </w:r>
    </w:p>
    <w:p w14:paraId="6DF0DE1F" w14:textId="77777777" w:rsidR="004C348C" w:rsidRDefault="00FF7E7F">
      <w:pPr>
        <w:spacing w:after="0" w:line="600" w:lineRule="auto"/>
        <w:ind w:firstLine="720"/>
        <w:jc w:val="both"/>
        <w:rPr>
          <w:rFonts w:eastAsia="Times New Roman"/>
          <w:szCs w:val="24"/>
        </w:rPr>
      </w:pPr>
      <w:r>
        <w:rPr>
          <w:rFonts w:eastAsia="Times New Roman"/>
          <w:szCs w:val="24"/>
        </w:rPr>
        <w:lastRenderedPageBreak/>
        <w:t xml:space="preserve">«Στο σύνολο, τα παιδιά αυτά είναι ορισμένες φορές πολύ περισσότερα από τα Ελληνόπουλα που φοιτούν στα σχολεία μας», λέει ο Σύλλογος Γονέων της </w:t>
      </w:r>
      <w:proofErr w:type="spellStart"/>
      <w:r>
        <w:rPr>
          <w:rFonts w:eastAsia="Times New Roman"/>
          <w:szCs w:val="24"/>
        </w:rPr>
        <w:t>Φιλιππιάδας</w:t>
      </w:r>
      <w:proofErr w:type="spellEnd"/>
      <w:r>
        <w:rPr>
          <w:rFonts w:eastAsia="Times New Roman"/>
          <w:szCs w:val="24"/>
        </w:rPr>
        <w:t>. Επο</w:t>
      </w:r>
      <w:r>
        <w:rPr>
          <w:rFonts w:eastAsia="Times New Roman"/>
          <w:szCs w:val="24"/>
        </w:rPr>
        <w:t>μένως η ένταξη των προσφυγόπουλων θα αλλοιώσει, αφ</w:t>
      </w:r>
      <w:r>
        <w:rPr>
          <w:rFonts w:eastAsia="Times New Roman"/>
          <w:szCs w:val="24"/>
        </w:rPr>
        <w:t xml:space="preserve">’ </w:t>
      </w:r>
      <w:r>
        <w:rPr>
          <w:rFonts w:eastAsia="Times New Roman"/>
          <w:szCs w:val="24"/>
        </w:rPr>
        <w:t>ενός, τον ελληνικό χαρακτήρα των σχολείων.</w:t>
      </w:r>
    </w:p>
    <w:p w14:paraId="6DF0DE20" w14:textId="77777777" w:rsidR="004C348C" w:rsidRDefault="00FF7E7F">
      <w:pPr>
        <w:spacing w:after="0" w:line="600" w:lineRule="auto"/>
        <w:ind w:firstLine="720"/>
        <w:jc w:val="both"/>
        <w:rPr>
          <w:rFonts w:eastAsia="Times New Roman"/>
          <w:szCs w:val="24"/>
        </w:rPr>
      </w:pPr>
      <w:r>
        <w:rPr>
          <w:rFonts w:eastAsia="Times New Roman"/>
          <w:szCs w:val="24"/>
        </w:rPr>
        <w:t xml:space="preserve">Ναι, εμείς, η Χρυσή Αυγή, θέλουμε σχολεία ελληνικά! Είναι έγκλημα αυτό; </w:t>
      </w:r>
    </w:p>
    <w:p w14:paraId="6DF0DE21" w14:textId="77777777" w:rsidR="004C348C" w:rsidRDefault="00FF7E7F">
      <w:pPr>
        <w:spacing w:after="0"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6DF0DE22" w14:textId="77777777" w:rsidR="004C348C" w:rsidRDefault="00FF7E7F">
      <w:pPr>
        <w:spacing w:after="0" w:line="600" w:lineRule="auto"/>
        <w:ind w:firstLine="720"/>
        <w:jc w:val="both"/>
        <w:rPr>
          <w:rFonts w:eastAsia="Times New Roman"/>
          <w:szCs w:val="24"/>
        </w:rPr>
      </w:pPr>
      <w:r>
        <w:rPr>
          <w:rFonts w:eastAsia="Times New Roman"/>
          <w:szCs w:val="24"/>
        </w:rPr>
        <w:t xml:space="preserve">Συμπληρώνει δε ο Σύλλογος των Γονέων: </w:t>
      </w:r>
      <w:r>
        <w:rPr>
          <w:rFonts w:eastAsia="Times New Roman"/>
          <w:szCs w:val="24"/>
        </w:rPr>
        <w:t>«Οι εικόνες του Χριστού και της Παναγίας, των αγίων αλλά και των ηρώων μας θα εξακολουθούν να κοσμούν τις τάξεις μας και περιμένουμε απ’ όλους του μαθητές να τις σέβονται».</w:t>
      </w:r>
    </w:p>
    <w:p w14:paraId="6DF0DE23" w14:textId="77777777" w:rsidR="004C348C" w:rsidRDefault="00FF7E7F">
      <w:pPr>
        <w:spacing w:after="0" w:line="600" w:lineRule="auto"/>
        <w:ind w:firstLine="720"/>
        <w:jc w:val="both"/>
        <w:rPr>
          <w:rFonts w:eastAsia="Times New Roman"/>
          <w:szCs w:val="24"/>
        </w:rPr>
      </w:pPr>
      <w:r>
        <w:rPr>
          <w:rFonts w:eastAsia="Times New Roman"/>
          <w:szCs w:val="24"/>
        </w:rPr>
        <w:t xml:space="preserve">Τι έχετε σκοπό να κάνετε; Έχετε σκοπό, εν </w:t>
      </w:r>
      <w:proofErr w:type="spellStart"/>
      <w:r>
        <w:rPr>
          <w:rFonts w:eastAsia="Times New Roman"/>
          <w:szCs w:val="24"/>
        </w:rPr>
        <w:t>ονόματι</w:t>
      </w:r>
      <w:proofErr w:type="spellEnd"/>
      <w:r>
        <w:rPr>
          <w:rFonts w:eastAsia="Times New Roman"/>
          <w:szCs w:val="24"/>
        </w:rPr>
        <w:t xml:space="preserve"> της πολυπολιτισμικής κοινωνίας κα</w:t>
      </w:r>
      <w:r>
        <w:rPr>
          <w:rFonts w:eastAsia="Times New Roman"/>
          <w:szCs w:val="24"/>
        </w:rPr>
        <w:t xml:space="preserve">ι της παρουσίας των αλλοδαπών μαθητών στις τάξεις, να κατεβάσετε τις εικόνες από τις σχολικές αίθουσες. Αυτό η Χρυσή Αυγή δεν θα το ανεχθεί και μαζί με τη συντριπτική πλειοψηφία του ελληνικού λαού θα το πολεμήσει, </w:t>
      </w:r>
      <w:r>
        <w:rPr>
          <w:rFonts w:eastAsia="Times New Roman"/>
          <w:szCs w:val="24"/>
        </w:rPr>
        <w:lastRenderedPageBreak/>
        <w:t>για να παραμείνουν στα σχολεία ελληνικά, ν</w:t>
      </w:r>
      <w:r>
        <w:rPr>
          <w:rFonts w:eastAsia="Times New Roman"/>
          <w:szCs w:val="24"/>
        </w:rPr>
        <w:t xml:space="preserve">α παραμείνουν τα σχολεία, πραγματικά, πηγές της ελληνικής παιδείας και του ελληνικού πολιτισμού και όχι μια πολυπολιτισμική χοάνη. </w:t>
      </w:r>
    </w:p>
    <w:p w14:paraId="6DF0DE24" w14:textId="77777777" w:rsidR="004C348C" w:rsidRDefault="00FF7E7F">
      <w:pPr>
        <w:spacing w:after="0" w:line="600" w:lineRule="auto"/>
        <w:ind w:firstLine="720"/>
        <w:jc w:val="both"/>
        <w:rPr>
          <w:rFonts w:eastAsia="Times New Roman"/>
          <w:szCs w:val="24"/>
        </w:rPr>
      </w:pPr>
      <w:r>
        <w:rPr>
          <w:rFonts w:eastAsia="Times New Roman"/>
          <w:szCs w:val="24"/>
        </w:rPr>
        <w:t>Σε αυτή την πολυπολιτισμική κοινωνία</w:t>
      </w:r>
      <w:r>
        <w:rPr>
          <w:rFonts w:eastAsia="Times New Roman"/>
          <w:szCs w:val="24"/>
        </w:rPr>
        <w:t>,</w:t>
      </w:r>
      <w:r>
        <w:rPr>
          <w:rFonts w:eastAsia="Times New Roman"/>
          <w:szCs w:val="24"/>
        </w:rPr>
        <w:t xml:space="preserve"> την οποία ευαγγελίζεστε, ο Πρωθυπουργός, αναφερόμενος στο μάθημα των θρησκευτικών, είπ</w:t>
      </w:r>
      <w:r>
        <w:rPr>
          <w:rFonts w:eastAsia="Times New Roman"/>
          <w:szCs w:val="24"/>
        </w:rPr>
        <w:t xml:space="preserve">ε ότι δεν πρέπει να είναι αποκλειστικά αφιερωμένο στην ορθόδοξη χριστιανική πίστη, γιατί θα υπάρχουν και άλλα παιδιά. Αυτή την πολυπολιτισμική κοινωνία δεν την είδατε τι κοινωνίες τέρατα έχει δημιουργήσει; </w:t>
      </w:r>
    </w:p>
    <w:p w14:paraId="6DF0DE25" w14:textId="77777777" w:rsidR="004C348C" w:rsidRDefault="00FF7E7F">
      <w:pPr>
        <w:spacing w:after="0" w:line="600" w:lineRule="auto"/>
        <w:ind w:firstLine="720"/>
        <w:jc w:val="both"/>
        <w:rPr>
          <w:rFonts w:eastAsia="Times New Roman"/>
          <w:szCs w:val="24"/>
        </w:rPr>
      </w:pPr>
      <w:r>
        <w:rPr>
          <w:rFonts w:eastAsia="Times New Roman"/>
          <w:szCs w:val="24"/>
        </w:rPr>
        <w:t>Γνωρίζετε την εγκληματικότητα που υπάρχει και την</w:t>
      </w:r>
      <w:r>
        <w:rPr>
          <w:rFonts w:eastAsia="Times New Roman"/>
          <w:szCs w:val="24"/>
        </w:rPr>
        <w:t xml:space="preserve"> κοινωνική διάλυση, κυριολεκτικά, που υπάρχει στις μεγάλες πολιτείες των Ηνωμένων Πολιτειών, της Βραζιλίας αλλά και τώρα τελευταία της Αγγλίας, του Λονδίνου, του Παρισιού και του Βερολίνου; Τι θέλετε, να βγάλουμε και στην Αθήνα μουσουλμάνο δήμαρχο, όπως βγ</w:t>
      </w:r>
      <w:r>
        <w:rPr>
          <w:rFonts w:eastAsia="Times New Roman"/>
          <w:szCs w:val="24"/>
        </w:rPr>
        <w:t>ήκε και στο Λονδίνο; Ε, όχι! Δεν θα περάσει αυτή η πολιτική σας και θα αντισταθεί ο ελληνικός λαός!</w:t>
      </w:r>
    </w:p>
    <w:p w14:paraId="6DF0DE26" w14:textId="77777777" w:rsidR="004C348C" w:rsidRDefault="00FF7E7F">
      <w:pPr>
        <w:spacing w:after="0"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6DF0DE27" w14:textId="77777777" w:rsidR="004C348C" w:rsidRDefault="00FF7E7F">
      <w:pPr>
        <w:spacing w:after="0" w:line="600" w:lineRule="auto"/>
        <w:ind w:firstLine="720"/>
        <w:jc w:val="both"/>
        <w:rPr>
          <w:rFonts w:eastAsia="Times New Roman"/>
          <w:szCs w:val="24"/>
        </w:rPr>
      </w:pPr>
      <w:r>
        <w:rPr>
          <w:rFonts w:eastAsia="Times New Roman"/>
          <w:szCs w:val="24"/>
        </w:rPr>
        <w:lastRenderedPageBreak/>
        <w:t xml:space="preserve">Ενώ, όμως, ενδιαφέρεστε τόσο πολύ για την εκπαίδευση των προσφύγων και των </w:t>
      </w:r>
      <w:proofErr w:type="spellStart"/>
      <w:r>
        <w:rPr>
          <w:rFonts w:eastAsia="Times New Roman"/>
          <w:szCs w:val="24"/>
        </w:rPr>
        <w:t>παρατύπων</w:t>
      </w:r>
      <w:proofErr w:type="spellEnd"/>
      <w:r>
        <w:rPr>
          <w:rFonts w:eastAsia="Times New Roman"/>
          <w:szCs w:val="24"/>
        </w:rPr>
        <w:t xml:space="preserve"> μεταναστών –λαθρομετα</w:t>
      </w:r>
      <w:r>
        <w:rPr>
          <w:rFonts w:eastAsia="Times New Roman"/>
          <w:szCs w:val="24"/>
        </w:rPr>
        <w:t>ναστών, όπως εμείς τους αναφέρουμε-, έχουμε το ζήτημα της ελληνικής εκπαιδεύσεως –της ελληνικής παιδείας κι όχι της ελληνόγλωσσης- στα χωριά της Βορείου Ηπείρου.</w:t>
      </w:r>
    </w:p>
    <w:p w14:paraId="6DF0DE28" w14:textId="77777777" w:rsidR="004C348C" w:rsidRDefault="00FF7E7F">
      <w:pPr>
        <w:spacing w:after="0" w:line="600" w:lineRule="auto"/>
        <w:ind w:firstLine="720"/>
        <w:jc w:val="both"/>
        <w:rPr>
          <w:rFonts w:eastAsia="Times New Roman"/>
          <w:szCs w:val="24"/>
        </w:rPr>
      </w:pPr>
      <w:r>
        <w:rPr>
          <w:rFonts w:eastAsia="Times New Roman"/>
          <w:szCs w:val="24"/>
        </w:rPr>
        <w:t>Σας ενημερώνω ότι σε περιοχές τις οποίες το αλβανικό κράτος δεν αναγνωρίζει ως μειονοτικές, πα</w:t>
      </w:r>
      <w:r>
        <w:rPr>
          <w:rFonts w:eastAsia="Times New Roman"/>
          <w:szCs w:val="24"/>
        </w:rPr>
        <w:t xml:space="preserve">ρά τους συμπαγείς ελληνικούς πληθυσμούς που ζουν εκεί, όπως οι Άγιοι Σαράντα, το </w:t>
      </w:r>
      <w:proofErr w:type="spellStart"/>
      <w:r>
        <w:rPr>
          <w:rFonts w:eastAsia="Times New Roman"/>
          <w:szCs w:val="24"/>
        </w:rPr>
        <w:t>Δέλβινο</w:t>
      </w:r>
      <w:proofErr w:type="spellEnd"/>
      <w:r>
        <w:rPr>
          <w:rFonts w:eastAsia="Times New Roman"/>
          <w:szCs w:val="24"/>
        </w:rPr>
        <w:t xml:space="preserve">, το Αργυρόκαστρο, η Χιμάρα, αλλά και σε χωριά με μεικτό πληθυσμό, όπως τα </w:t>
      </w:r>
      <w:proofErr w:type="spellStart"/>
      <w:r>
        <w:rPr>
          <w:rFonts w:eastAsia="Times New Roman"/>
          <w:szCs w:val="24"/>
        </w:rPr>
        <w:t>Εξαμίλια</w:t>
      </w:r>
      <w:proofErr w:type="spellEnd"/>
      <w:r>
        <w:rPr>
          <w:rFonts w:eastAsia="Times New Roman"/>
          <w:szCs w:val="24"/>
        </w:rPr>
        <w:t xml:space="preserve"> και το Μετόχι, τα ελληνικά σχολεία συναντούν σοβαρά προβλήματα.</w:t>
      </w:r>
    </w:p>
    <w:p w14:paraId="6DF0DE29" w14:textId="77777777" w:rsidR="004C348C" w:rsidRDefault="00FF7E7F">
      <w:pPr>
        <w:spacing w:after="0" w:line="600" w:lineRule="auto"/>
        <w:ind w:firstLine="720"/>
        <w:jc w:val="both"/>
        <w:rPr>
          <w:rFonts w:eastAsia="Times New Roman"/>
          <w:szCs w:val="24"/>
        </w:rPr>
      </w:pPr>
      <w:proofErr w:type="spellStart"/>
      <w:r>
        <w:rPr>
          <w:rFonts w:eastAsia="Times New Roman"/>
          <w:szCs w:val="24"/>
        </w:rPr>
        <w:t>Σημειωτέoν</w:t>
      </w:r>
      <w:proofErr w:type="spellEnd"/>
      <w:r>
        <w:rPr>
          <w:rFonts w:eastAsia="Times New Roman"/>
          <w:szCs w:val="24"/>
        </w:rPr>
        <w:t>, επί Χότζ</w:t>
      </w:r>
      <w:r>
        <w:rPr>
          <w:rFonts w:eastAsia="Times New Roman"/>
          <w:szCs w:val="24"/>
        </w:rPr>
        <w:t>α είχαμε τριακόσια πενήντα ελληνικά σχολεία στη Βόρειο Ήπειρο και σήμερα έχουμε μόνο πενήντα. Στην περίπτωση μάλιστα του σχολείου των Αγ</w:t>
      </w:r>
      <w:r>
        <w:rPr>
          <w:rFonts w:eastAsia="Times New Roman"/>
          <w:szCs w:val="24"/>
        </w:rPr>
        <w:t>ίων</w:t>
      </w:r>
      <w:r>
        <w:rPr>
          <w:rFonts w:eastAsia="Times New Roman"/>
          <w:szCs w:val="24"/>
        </w:rPr>
        <w:t xml:space="preserve"> Σαράντα, το </w:t>
      </w:r>
      <w:r>
        <w:rPr>
          <w:rFonts w:eastAsia="Times New Roman"/>
          <w:szCs w:val="24"/>
        </w:rPr>
        <w:t>α</w:t>
      </w:r>
      <w:r>
        <w:rPr>
          <w:rFonts w:eastAsia="Times New Roman"/>
          <w:szCs w:val="24"/>
        </w:rPr>
        <w:t>λβανικό κράτος εμποδίζει τη λειτουργία του σχολείου σε χωριστό κτήριο που σήμερα στεγάζεται το αλβανόφω</w:t>
      </w:r>
      <w:r>
        <w:rPr>
          <w:rFonts w:eastAsia="Times New Roman"/>
          <w:szCs w:val="24"/>
        </w:rPr>
        <w:t>νο σχολείο.</w:t>
      </w:r>
    </w:p>
    <w:p w14:paraId="6DF0DE2A" w14:textId="77777777" w:rsidR="004C348C" w:rsidRDefault="00FF7E7F">
      <w:pPr>
        <w:spacing w:after="0" w:line="600" w:lineRule="auto"/>
        <w:ind w:firstLine="720"/>
        <w:jc w:val="both"/>
        <w:rPr>
          <w:rFonts w:eastAsia="Times New Roman"/>
          <w:szCs w:val="24"/>
        </w:rPr>
      </w:pPr>
      <w:r>
        <w:rPr>
          <w:rFonts w:eastAsia="Times New Roman"/>
          <w:szCs w:val="24"/>
        </w:rPr>
        <w:t xml:space="preserve">Είναι μεγάλη η ευθύνη του ελληνικού κράτους στο θέμα των βιβλίων. Φέτος η </w:t>
      </w:r>
      <w:r>
        <w:rPr>
          <w:rFonts w:eastAsia="Times New Roman"/>
          <w:szCs w:val="24"/>
        </w:rPr>
        <w:t>Α΄</w:t>
      </w:r>
      <w:r>
        <w:rPr>
          <w:rFonts w:eastAsia="Times New Roman"/>
          <w:szCs w:val="24"/>
        </w:rPr>
        <w:t xml:space="preserve"> τάξη στους Αγ</w:t>
      </w:r>
      <w:r>
        <w:rPr>
          <w:rFonts w:eastAsia="Times New Roman"/>
          <w:szCs w:val="24"/>
        </w:rPr>
        <w:t>ίους</w:t>
      </w:r>
      <w:r>
        <w:rPr>
          <w:rFonts w:eastAsia="Times New Roman"/>
          <w:szCs w:val="24"/>
        </w:rPr>
        <w:t xml:space="preserve"> Σαράντα έμεινε χωρίς βιβλία. Τα «</w:t>
      </w:r>
      <w:proofErr w:type="spellStart"/>
      <w:r>
        <w:rPr>
          <w:rFonts w:eastAsia="Times New Roman"/>
          <w:szCs w:val="24"/>
        </w:rPr>
        <w:t>πρωτάκια</w:t>
      </w:r>
      <w:proofErr w:type="spellEnd"/>
      <w:r>
        <w:rPr>
          <w:rFonts w:eastAsia="Times New Roman"/>
          <w:szCs w:val="24"/>
        </w:rPr>
        <w:t>» στο ελληνικό σχολείο στους Αγ</w:t>
      </w:r>
      <w:r>
        <w:rPr>
          <w:rFonts w:eastAsia="Times New Roman"/>
          <w:szCs w:val="24"/>
        </w:rPr>
        <w:t>ίους</w:t>
      </w:r>
      <w:r>
        <w:rPr>
          <w:rFonts w:eastAsia="Times New Roman"/>
          <w:szCs w:val="24"/>
        </w:rPr>
        <w:t xml:space="preserve"> Σαράντα, κυρίες και </w:t>
      </w:r>
      <w:r>
        <w:rPr>
          <w:rFonts w:eastAsia="Times New Roman"/>
          <w:szCs w:val="24"/>
        </w:rPr>
        <w:lastRenderedPageBreak/>
        <w:t>κύριοι Βουλευτές, δεν έχουν αναγνωστικά! Και είναι μ</w:t>
      </w:r>
      <w:r>
        <w:rPr>
          <w:rFonts w:eastAsia="Times New Roman"/>
          <w:szCs w:val="24"/>
        </w:rPr>
        <w:t>όνο δεκαο</w:t>
      </w:r>
      <w:r>
        <w:rPr>
          <w:rFonts w:eastAsia="Times New Roman"/>
          <w:szCs w:val="24"/>
        </w:rPr>
        <w:t>κ</w:t>
      </w:r>
      <w:r>
        <w:rPr>
          <w:rFonts w:eastAsia="Times New Roman"/>
          <w:szCs w:val="24"/>
        </w:rPr>
        <w:t>τώ, όσοι ακριβώς και οι Βουλευτές της Χρυσής Αυγής</w:t>
      </w:r>
      <w:r>
        <w:rPr>
          <w:rFonts w:eastAsia="Times New Roman"/>
          <w:szCs w:val="24"/>
        </w:rPr>
        <w:t>!</w:t>
      </w:r>
      <w:r>
        <w:rPr>
          <w:rFonts w:eastAsia="Times New Roman"/>
          <w:szCs w:val="24"/>
        </w:rPr>
        <w:t xml:space="preserve"> </w:t>
      </w:r>
    </w:p>
    <w:p w14:paraId="6DF0DE2B" w14:textId="77777777" w:rsidR="004C348C" w:rsidRDefault="00FF7E7F">
      <w:pPr>
        <w:spacing w:after="0" w:line="600" w:lineRule="auto"/>
        <w:ind w:firstLine="720"/>
        <w:jc w:val="both"/>
        <w:rPr>
          <w:rFonts w:eastAsia="Times New Roman"/>
          <w:szCs w:val="24"/>
        </w:rPr>
      </w:pPr>
      <w:r>
        <w:rPr>
          <w:rFonts w:eastAsia="Times New Roman"/>
          <w:szCs w:val="24"/>
        </w:rPr>
        <w:t>Κύριε Φίλη, εάν δεν μπορείτε να στείλετε δεκαο</w:t>
      </w:r>
      <w:r>
        <w:rPr>
          <w:rFonts w:eastAsia="Times New Roman"/>
          <w:szCs w:val="24"/>
        </w:rPr>
        <w:t>κ</w:t>
      </w:r>
      <w:r>
        <w:rPr>
          <w:rFonts w:eastAsia="Times New Roman"/>
          <w:szCs w:val="24"/>
        </w:rPr>
        <w:t>τώ βιβλία στη Βόρειο Ήπειρο, στους Αγ</w:t>
      </w:r>
      <w:r>
        <w:rPr>
          <w:rFonts w:eastAsia="Times New Roman"/>
          <w:szCs w:val="24"/>
        </w:rPr>
        <w:t>ίους</w:t>
      </w:r>
      <w:r>
        <w:rPr>
          <w:rFonts w:eastAsia="Times New Roman"/>
          <w:szCs w:val="24"/>
        </w:rPr>
        <w:t xml:space="preserve"> Σαράντα</w:t>
      </w:r>
      <w:r>
        <w:rPr>
          <w:rFonts w:eastAsia="Times New Roman"/>
          <w:szCs w:val="24"/>
        </w:rPr>
        <w:t>,</w:t>
      </w:r>
      <w:r>
        <w:rPr>
          <w:rFonts w:eastAsia="Times New Roman"/>
          <w:szCs w:val="24"/>
        </w:rPr>
        <w:t xml:space="preserve"> για τα Ελληνόπουλα, θα τα πληρώσουμε εμείς. Κάντε το καθήκον </w:t>
      </w:r>
      <w:r>
        <w:rPr>
          <w:rFonts w:eastAsia="Times New Roman"/>
          <w:szCs w:val="24"/>
        </w:rPr>
        <w:t>σας,</w:t>
      </w:r>
      <w:r>
        <w:rPr>
          <w:rFonts w:eastAsia="Times New Roman"/>
          <w:szCs w:val="24"/>
        </w:rPr>
        <w:t xml:space="preserve"> όπως ο νόμος επιβάλλει.</w:t>
      </w:r>
    </w:p>
    <w:p w14:paraId="6DF0DE2C" w14:textId="77777777" w:rsidR="004C348C" w:rsidRDefault="00FF7E7F">
      <w:pPr>
        <w:spacing w:after="0" w:line="600" w:lineRule="auto"/>
        <w:ind w:firstLine="720"/>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Πήγαν, πήγαν.</w:t>
      </w:r>
    </w:p>
    <w:p w14:paraId="6DF0DE2D" w14:textId="77777777" w:rsidR="004C348C" w:rsidRDefault="00FF7E7F">
      <w:pPr>
        <w:spacing w:after="0" w:line="600" w:lineRule="auto"/>
        <w:ind w:firstLine="720"/>
        <w:jc w:val="both"/>
        <w:rPr>
          <w:rFonts w:eastAsia="Times New Roman"/>
          <w:szCs w:val="24"/>
        </w:rPr>
      </w:pPr>
      <w:r>
        <w:rPr>
          <w:rFonts w:eastAsia="Times New Roman"/>
          <w:b/>
          <w:szCs w:val="24"/>
        </w:rPr>
        <w:t>ΝΙΚΟΛΑΟΣ ΜΙΧΑΛΟΛΙΑΚΟΣ (Γενικός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Χρυσή Αυγή):</w:t>
      </w:r>
      <w:r>
        <w:rPr>
          <w:rFonts w:eastAsia="Times New Roman"/>
          <w:szCs w:val="24"/>
        </w:rPr>
        <w:t xml:space="preserve"> Ευχαριστώ.</w:t>
      </w:r>
    </w:p>
    <w:p w14:paraId="6DF0DE2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του Γενικού Γραμματέα του </w:t>
      </w:r>
      <w:r>
        <w:rPr>
          <w:rFonts w:eastAsia="Times New Roman" w:cs="Times New Roman"/>
          <w:szCs w:val="24"/>
        </w:rPr>
        <w:t>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Νικολάου </w:t>
      </w:r>
      <w:proofErr w:type="spellStart"/>
      <w:r>
        <w:rPr>
          <w:rFonts w:eastAsia="Times New Roman" w:cs="Times New Roman"/>
          <w:szCs w:val="24"/>
        </w:rPr>
        <w:t>Μιχαλολιάκου</w:t>
      </w:r>
      <w:proofErr w:type="spellEnd"/>
      <w:r>
        <w:rPr>
          <w:rFonts w:eastAsia="Times New Roman" w:cs="Times New Roman"/>
          <w:szCs w:val="24"/>
        </w:rPr>
        <w:t>)</w:t>
      </w:r>
    </w:p>
    <w:p w14:paraId="6DF0DE2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6DF0DE30" w14:textId="77777777" w:rsidR="004C348C" w:rsidRDefault="00FF7E7F">
      <w:pPr>
        <w:spacing w:after="0" w:line="600" w:lineRule="auto"/>
        <w:ind w:firstLine="720"/>
        <w:jc w:val="both"/>
        <w:rPr>
          <w:rFonts w:eastAsia="Times New Roman"/>
          <w:szCs w:val="24"/>
        </w:rPr>
      </w:pPr>
      <w:r>
        <w:rPr>
          <w:rFonts w:eastAsia="Times New Roman"/>
          <w:szCs w:val="24"/>
        </w:rPr>
        <w:t>(Θόρυβος από την πτέρυγα της Δημοκρατικής Συμπαράταξης ΠΑΣΟΚ-ΔΗΜΑΡ)</w:t>
      </w:r>
    </w:p>
    <w:p w14:paraId="6DF0DE31"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Κύριοι της Δημοκρατικής Συμπαράταξης, εάν είναι δυνατόν, λίγη ησυχία. </w:t>
      </w:r>
    </w:p>
    <w:p w14:paraId="6DF0DE32" w14:textId="77777777" w:rsidR="004C348C" w:rsidRDefault="00FF7E7F">
      <w:pPr>
        <w:spacing w:after="0" w:line="600" w:lineRule="auto"/>
        <w:ind w:firstLine="720"/>
        <w:jc w:val="both"/>
        <w:rPr>
          <w:rFonts w:eastAsia="Times New Roman"/>
          <w:szCs w:val="24"/>
        </w:rPr>
      </w:pPr>
      <w:r>
        <w:rPr>
          <w:rFonts w:eastAsia="Times New Roman" w:cs="Times New Roman"/>
          <w:szCs w:val="24"/>
        </w:rPr>
        <w:t>Ευ</w:t>
      </w:r>
      <w:r>
        <w:rPr>
          <w:rFonts w:eastAsia="Times New Roman" w:cs="Times New Roman"/>
          <w:szCs w:val="24"/>
        </w:rPr>
        <w:t>χαριστώ.</w:t>
      </w:r>
    </w:p>
    <w:p w14:paraId="6DF0DE33" w14:textId="77777777" w:rsidR="004C348C" w:rsidRDefault="00FF7E7F">
      <w:pPr>
        <w:spacing w:after="0" w:line="600" w:lineRule="auto"/>
        <w:ind w:firstLine="720"/>
        <w:jc w:val="both"/>
        <w:rPr>
          <w:rFonts w:eastAsia="Times New Roman"/>
          <w:szCs w:val="24"/>
        </w:rPr>
      </w:pPr>
      <w:r>
        <w:rPr>
          <w:rFonts w:eastAsia="Times New Roman" w:cs="Times New Roman"/>
          <w:b/>
          <w:szCs w:val="24"/>
        </w:rPr>
        <w:t>ΝΙΚΟΛΑΟΣ ΜΙΧΑΛΟΛΙΑΚΟΣ (Γενικός Γραμματέας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Χρυσή Αυγή):</w:t>
      </w:r>
      <w:r>
        <w:rPr>
          <w:rFonts w:eastAsia="Times New Roman"/>
          <w:szCs w:val="24"/>
        </w:rPr>
        <w:t xml:space="preserve"> Ένα άλλο μέγα ζήτημα είναι η διδασκαλία των αρχαίων ελληνικών</w:t>
      </w:r>
      <w:r>
        <w:rPr>
          <w:rFonts w:eastAsia="Times New Roman"/>
          <w:szCs w:val="24"/>
        </w:rPr>
        <w:t>, ό</w:t>
      </w:r>
      <w:r>
        <w:rPr>
          <w:rFonts w:eastAsia="Times New Roman"/>
          <w:szCs w:val="24"/>
        </w:rPr>
        <w:t>που</w:t>
      </w:r>
      <w:r>
        <w:rPr>
          <w:rFonts w:eastAsia="Times New Roman"/>
          <w:szCs w:val="24"/>
        </w:rPr>
        <w:t>,</w:t>
      </w:r>
      <w:r>
        <w:rPr>
          <w:rFonts w:eastAsia="Times New Roman"/>
          <w:szCs w:val="24"/>
        </w:rPr>
        <w:t xml:space="preserve"> βεβαίως, θεωρήθηκε από κάποιους ότι είναι παρά φύσιν, ότι είναι παράταιρη, ότι κουράζει τα παιδιά, τ</w:t>
      </w:r>
      <w:r>
        <w:rPr>
          <w:rFonts w:eastAsia="Times New Roman"/>
          <w:szCs w:val="24"/>
        </w:rPr>
        <w:t>α ταλαιπωρεί.</w:t>
      </w:r>
    </w:p>
    <w:p w14:paraId="6DF0DE34" w14:textId="77777777" w:rsidR="004C348C" w:rsidRDefault="00FF7E7F">
      <w:pPr>
        <w:spacing w:after="0" w:line="600" w:lineRule="auto"/>
        <w:ind w:firstLine="720"/>
        <w:jc w:val="both"/>
        <w:rPr>
          <w:rFonts w:eastAsia="Times New Roman"/>
          <w:szCs w:val="24"/>
        </w:rPr>
      </w:pPr>
      <w:r>
        <w:rPr>
          <w:rFonts w:eastAsia="Times New Roman"/>
          <w:szCs w:val="24"/>
        </w:rPr>
        <w:t>Θα απαντήσω πάλι με τα λόγια του αείμνηστου πατριώτη, αριστερού καθηγητή, ενός διακεκριμένου μαχητή του πνεύματος, του Κωνσταντίνου Δεσποτόπουλου. Αρθρογράφησε πάλι όταν ετέθη το θέμα αυτό, στις 22 Σεπτεμβρίου του 2013. Αξίζει τον κόπο να ακο</w:t>
      </w:r>
      <w:r>
        <w:rPr>
          <w:rFonts w:eastAsia="Times New Roman"/>
          <w:szCs w:val="24"/>
        </w:rPr>
        <w:t xml:space="preserve">υστούν τα λόγια του, γιατί έχετε σκοπό τον περιορισμό της διδασκαλίας των αρχαίων ελληνικών. </w:t>
      </w:r>
    </w:p>
    <w:p w14:paraId="6DF0DE3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Είχε γράψει: «Η επικοινωνία με τα κείμενα των αρχαίων Ελλήνων συγγραφέων στην ίδια τη γλώσσα τους αποτελεί εξαίσια πνευματική απόλαυση, με βαθύτατη παιδευτική επε</w:t>
      </w:r>
      <w:r>
        <w:rPr>
          <w:rFonts w:eastAsia="Times New Roman" w:cs="Times New Roman"/>
          <w:szCs w:val="24"/>
        </w:rPr>
        <w:t xml:space="preserve">νέργεια. Σε πολύ μικρότερο </w:t>
      </w:r>
      <w:r>
        <w:rPr>
          <w:rFonts w:eastAsia="Times New Roman" w:cs="Times New Roman"/>
          <w:szCs w:val="24"/>
        </w:rPr>
        <w:lastRenderedPageBreak/>
        <w:t xml:space="preserve">βαθμό έχει παρόμοιο αποτέλεσμα η επικοινωνία διαμέσου των μεταφράσεων, όπου χάνεται σε μέγα βαθμό η απαράμιλλη μορφή των κλασικών αυτών κειμένων, η συντελεστική του </w:t>
      </w:r>
      <w:proofErr w:type="spellStart"/>
      <w:r>
        <w:rPr>
          <w:rFonts w:eastAsia="Times New Roman" w:cs="Times New Roman"/>
          <w:szCs w:val="24"/>
        </w:rPr>
        <w:t>ανεπαναλήπτου</w:t>
      </w:r>
      <w:proofErr w:type="spellEnd"/>
      <w:r>
        <w:rPr>
          <w:rFonts w:eastAsia="Times New Roman" w:cs="Times New Roman"/>
          <w:szCs w:val="24"/>
        </w:rPr>
        <w:t xml:space="preserve"> κάλλους και της νοηματικής τους πυκνότητας, καθώς </w:t>
      </w:r>
      <w:r>
        <w:rPr>
          <w:rFonts w:eastAsia="Times New Roman" w:cs="Times New Roman"/>
          <w:szCs w:val="24"/>
        </w:rPr>
        <w:t xml:space="preserve">και της ενάργειας και </w:t>
      </w:r>
      <w:proofErr w:type="spellStart"/>
      <w:r>
        <w:rPr>
          <w:rFonts w:eastAsia="Times New Roman" w:cs="Times New Roman"/>
          <w:szCs w:val="24"/>
        </w:rPr>
        <w:t>βαθυσημίας</w:t>
      </w:r>
      <w:proofErr w:type="spellEnd"/>
      <w:r>
        <w:rPr>
          <w:rFonts w:eastAsia="Times New Roman" w:cs="Times New Roman"/>
          <w:szCs w:val="24"/>
        </w:rPr>
        <w:t xml:space="preserve"> τους. Πιστεύουμε ακόμη ότι ο ελληνικός λαός είναι </w:t>
      </w:r>
      <w:proofErr w:type="spellStart"/>
      <w:r>
        <w:rPr>
          <w:rFonts w:eastAsia="Times New Roman" w:cs="Times New Roman"/>
          <w:szCs w:val="24"/>
        </w:rPr>
        <w:t>θεματοφύλαξ</w:t>
      </w:r>
      <w:proofErr w:type="spellEnd"/>
      <w:r>
        <w:rPr>
          <w:rFonts w:eastAsia="Times New Roman" w:cs="Times New Roman"/>
          <w:szCs w:val="24"/>
        </w:rPr>
        <w:t xml:space="preserve"> των έργων της κλασικής ελληνικής γραμματείας, με ειδική ευθύνη απέναντι ολόκληρης της ανθρωπότητας».</w:t>
      </w:r>
    </w:p>
    <w:p w14:paraId="6DF0DE36" w14:textId="77777777" w:rsidR="004C348C" w:rsidRDefault="00FF7E7F">
      <w:pPr>
        <w:spacing w:after="0" w:line="600" w:lineRule="auto"/>
        <w:ind w:firstLine="720"/>
        <w:jc w:val="both"/>
        <w:rPr>
          <w:rFonts w:eastAsia="Times New Roman"/>
          <w:szCs w:val="24"/>
        </w:rPr>
      </w:pPr>
      <w:r>
        <w:rPr>
          <w:rFonts w:eastAsia="Times New Roman"/>
          <w:szCs w:val="24"/>
        </w:rPr>
        <w:t>«Προτείνουμε, λοιπόν, σήμερα</w:t>
      </w:r>
      <w:r>
        <w:rPr>
          <w:rFonts w:eastAsia="Times New Roman"/>
          <w:szCs w:val="24"/>
        </w:rPr>
        <w:t>…</w:t>
      </w:r>
      <w:r>
        <w:rPr>
          <w:rFonts w:eastAsia="Times New Roman"/>
          <w:szCs w:val="24"/>
        </w:rPr>
        <w:t>», έλεγε ο αείμνηστος Κωνσταντί</w:t>
      </w:r>
      <w:r>
        <w:rPr>
          <w:rFonts w:eastAsia="Times New Roman"/>
          <w:szCs w:val="24"/>
        </w:rPr>
        <w:t>νος Δεσποτόπουλος, «</w:t>
      </w:r>
      <w:r>
        <w:rPr>
          <w:rFonts w:eastAsia="Times New Roman"/>
          <w:szCs w:val="24"/>
        </w:rPr>
        <w:t>…</w:t>
      </w:r>
      <w:r>
        <w:rPr>
          <w:rFonts w:eastAsia="Times New Roman"/>
          <w:szCs w:val="24"/>
        </w:rPr>
        <w:t xml:space="preserve">προς συμπλήρωση όσων θέσπισε η </w:t>
      </w:r>
      <w:r>
        <w:rPr>
          <w:rFonts w:eastAsia="Times New Roman"/>
          <w:szCs w:val="24"/>
        </w:rPr>
        <w:t>εκπαιδευτική μεταρρύθμιση</w:t>
      </w:r>
      <w:r>
        <w:rPr>
          <w:rFonts w:eastAsia="Times New Roman"/>
          <w:szCs w:val="24"/>
        </w:rPr>
        <w:t>,</w:t>
      </w:r>
      <w:r>
        <w:rPr>
          <w:rFonts w:eastAsia="Times New Roman"/>
          <w:szCs w:val="24"/>
        </w:rPr>
        <w:t xml:space="preserve"> οι μαθητές ήδη των τελευταίων τάξεων του </w:t>
      </w:r>
      <w:r>
        <w:rPr>
          <w:rFonts w:eastAsia="Times New Roman"/>
          <w:szCs w:val="24"/>
        </w:rPr>
        <w:t>δη</w:t>
      </w:r>
      <w:r>
        <w:rPr>
          <w:rFonts w:eastAsia="Times New Roman"/>
          <w:szCs w:val="24"/>
        </w:rPr>
        <w:t xml:space="preserve">μοτικού να μαθαίνουν, </w:t>
      </w:r>
      <w:proofErr w:type="spellStart"/>
      <w:r>
        <w:rPr>
          <w:rFonts w:eastAsia="Times New Roman"/>
          <w:szCs w:val="24"/>
        </w:rPr>
        <w:t>παρέμβλητα</w:t>
      </w:r>
      <w:proofErr w:type="spellEnd"/>
      <w:r>
        <w:rPr>
          <w:rFonts w:eastAsia="Times New Roman"/>
          <w:szCs w:val="24"/>
        </w:rPr>
        <w:t xml:space="preserve"> σε κάποιο μάθημά τους, αποφθέγματα σε αρχαία ελληνική γλώσσα, όπως «μηδέν άγαν», «μέτρον άριστον» ή κ</w:t>
      </w:r>
      <w:r>
        <w:rPr>
          <w:rFonts w:eastAsia="Times New Roman"/>
          <w:szCs w:val="24"/>
        </w:rPr>
        <w:t>αι ιστορικές φράσεις με αποφθεγματική αξία στην ίδια γλώσσα, όπως «</w:t>
      </w:r>
      <w:proofErr w:type="spellStart"/>
      <w:r>
        <w:rPr>
          <w:rFonts w:eastAsia="Times New Roman"/>
          <w:szCs w:val="24"/>
        </w:rPr>
        <w:t>μολών</w:t>
      </w:r>
      <w:proofErr w:type="spellEnd"/>
      <w:r>
        <w:rPr>
          <w:rFonts w:eastAsia="Times New Roman"/>
          <w:szCs w:val="24"/>
        </w:rPr>
        <w:t xml:space="preserve"> </w:t>
      </w:r>
      <w:proofErr w:type="spellStart"/>
      <w:r>
        <w:rPr>
          <w:rFonts w:eastAsia="Times New Roman"/>
          <w:szCs w:val="24"/>
        </w:rPr>
        <w:t>λαβέ</w:t>
      </w:r>
      <w:proofErr w:type="spellEnd"/>
      <w:r>
        <w:rPr>
          <w:rFonts w:eastAsia="Times New Roman"/>
          <w:szCs w:val="24"/>
        </w:rPr>
        <w:t>», «</w:t>
      </w:r>
      <w:proofErr w:type="spellStart"/>
      <w:r>
        <w:rPr>
          <w:rFonts w:eastAsia="Times New Roman"/>
          <w:szCs w:val="24"/>
        </w:rPr>
        <w:t>πάταξον</w:t>
      </w:r>
      <w:proofErr w:type="spellEnd"/>
      <w:r>
        <w:rPr>
          <w:rFonts w:eastAsia="Times New Roman"/>
          <w:szCs w:val="24"/>
        </w:rPr>
        <w:t xml:space="preserve"> μεν, </w:t>
      </w:r>
      <w:proofErr w:type="spellStart"/>
      <w:r>
        <w:rPr>
          <w:rFonts w:eastAsia="Times New Roman"/>
          <w:szCs w:val="24"/>
        </w:rPr>
        <w:t>άκουσον</w:t>
      </w:r>
      <w:proofErr w:type="spellEnd"/>
      <w:r>
        <w:rPr>
          <w:rFonts w:eastAsia="Times New Roman"/>
          <w:szCs w:val="24"/>
        </w:rPr>
        <w:t xml:space="preserve"> δε». </w:t>
      </w:r>
    </w:p>
    <w:p w14:paraId="6DF0DE37" w14:textId="77777777" w:rsidR="004C348C" w:rsidRDefault="00FF7E7F">
      <w:pPr>
        <w:spacing w:after="0" w:line="600" w:lineRule="auto"/>
        <w:ind w:firstLine="720"/>
        <w:jc w:val="both"/>
        <w:rPr>
          <w:rFonts w:eastAsia="Times New Roman"/>
          <w:szCs w:val="24"/>
        </w:rPr>
      </w:pPr>
      <w:r>
        <w:rPr>
          <w:rFonts w:eastAsia="Times New Roman"/>
          <w:szCs w:val="24"/>
        </w:rPr>
        <w:t>Αλλά αυτή η Αριστερά</w:t>
      </w:r>
      <w:r>
        <w:rPr>
          <w:rFonts w:eastAsia="Times New Roman"/>
          <w:szCs w:val="24"/>
        </w:rPr>
        <w:t>,</w:t>
      </w:r>
      <w:r>
        <w:rPr>
          <w:rFonts w:eastAsia="Times New Roman"/>
          <w:szCs w:val="24"/>
        </w:rPr>
        <w:t xml:space="preserve"> την οποία εκπροσωπεί η Κυβέρνηση, δεν έχει, φαίνεται, σχέση με τον Κωνσταντίνο Δεσποτόπουλο, αλλά με κάποιους άλλους κύκλους ο</w:t>
      </w:r>
      <w:r>
        <w:rPr>
          <w:rFonts w:eastAsia="Times New Roman"/>
          <w:szCs w:val="24"/>
        </w:rPr>
        <w:t xml:space="preserve">ι οποίοι βρίσκονται εκτός της χώρας, όπως </w:t>
      </w:r>
      <w:r>
        <w:rPr>
          <w:rFonts w:eastAsia="Times New Roman"/>
          <w:szCs w:val="24"/>
        </w:rPr>
        <w:lastRenderedPageBreak/>
        <w:t>με την ανοιχτή κοινωνία του Κ</w:t>
      </w:r>
      <w:r>
        <w:rPr>
          <w:rFonts w:eastAsia="Times New Roman"/>
          <w:szCs w:val="24"/>
        </w:rPr>
        <w:t>α</w:t>
      </w:r>
      <w:r>
        <w:rPr>
          <w:rFonts w:eastAsia="Times New Roman"/>
          <w:szCs w:val="24"/>
        </w:rPr>
        <w:t xml:space="preserve">ρλ </w:t>
      </w:r>
      <w:proofErr w:type="spellStart"/>
      <w:r>
        <w:rPr>
          <w:rFonts w:eastAsia="Times New Roman"/>
          <w:szCs w:val="24"/>
        </w:rPr>
        <w:t>Πόπερ</w:t>
      </w:r>
      <w:proofErr w:type="spellEnd"/>
      <w:r>
        <w:rPr>
          <w:rFonts w:eastAsia="Times New Roman"/>
          <w:szCs w:val="24"/>
        </w:rPr>
        <w:t>, με όλους αυτούς οι οποίοι έχουν ταχθεί ολόψυχα στην υπηρεσία της παγκοσμιοποίησης και θέλουν να κάνουν τον ελληνικό λαό μια καταναλωτική αγέλη, έναν πολτό.</w:t>
      </w:r>
    </w:p>
    <w:p w14:paraId="6DF0DE38" w14:textId="77777777" w:rsidR="004C348C" w:rsidRDefault="00FF7E7F">
      <w:pPr>
        <w:spacing w:after="0" w:line="600" w:lineRule="auto"/>
        <w:ind w:firstLine="720"/>
        <w:jc w:val="both"/>
        <w:rPr>
          <w:rFonts w:eastAsia="Times New Roman"/>
          <w:szCs w:val="24"/>
        </w:rPr>
      </w:pPr>
      <w:r>
        <w:rPr>
          <w:rFonts w:eastAsia="Times New Roman"/>
          <w:szCs w:val="24"/>
        </w:rPr>
        <w:t xml:space="preserve">Απέναντι σε όλους </w:t>
      </w:r>
      <w:r>
        <w:rPr>
          <w:rFonts w:eastAsia="Times New Roman"/>
          <w:szCs w:val="24"/>
        </w:rPr>
        <w:t xml:space="preserve">αυτούς η Χρυσή Αυγή αντιστέκεται. Και σας διαβάζω ένα χαρακτηριστικό απόσπασμα από το </w:t>
      </w:r>
      <w:r>
        <w:rPr>
          <w:rFonts w:eastAsia="Times New Roman"/>
          <w:szCs w:val="24"/>
        </w:rPr>
        <w:t>π</w:t>
      </w:r>
      <w:r>
        <w:rPr>
          <w:rFonts w:eastAsia="Times New Roman"/>
          <w:szCs w:val="24"/>
        </w:rPr>
        <w:t xml:space="preserve">ρόγραμμα της Χρυσής Αυγής. Γιατί η Χρυσή Αυγή έχει </w:t>
      </w:r>
      <w:r>
        <w:rPr>
          <w:rFonts w:eastAsia="Times New Roman"/>
          <w:szCs w:val="24"/>
        </w:rPr>
        <w:t>π</w:t>
      </w:r>
      <w:r>
        <w:rPr>
          <w:rFonts w:eastAsia="Times New Roman"/>
          <w:szCs w:val="24"/>
        </w:rPr>
        <w:t>ρόγραμμα, παρ’ όλα όσα λένε τα παπαγαλάκια των καναλιών, που θέλουν να απαξιώσουν το κίνημά μας.</w:t>
      </w:r>
    </w:p>
    <w:p w14:paraId="6DF0DE39" w14:textId="77777777" w:rsidR="004C348C" w:rsidRDefault="00FF7E7F">
      <w:pPr>
        <w:spacing w:after="0" w:line="600" w:lineRule="auto"/>
        <w:ind w:firstLine="720"/>
        <w:jc w:val="both"/>
        <w:rPr>
          <w:rFonts w:eastAsia="Times New Roman"/>
          <w:color w:val="000000"/>
          <w:szCs w:val="24"/>
        </w:rPr>
      </w:pPr>
      <w:r>
        <w:rPr>
          <w:rFonts w:eastAsia="Times New Roman"/>
          <w:szCs w:val="24"/>
        </w:rPr>
        <w:t>Εθνική παιδεία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w:t>
      </w:r>
      <w:r>
        <w:rPr>
          <w:rFonts w:eastAsia="Times New Roman"/>
          <w:color w:val="000000"/>
          <w:szCs w:val="24"/>
        </w:rPr>
        <w:t>Διαχωρισμός κατά τμήματα Ελλήνων και αλλοδαπών μαθητών σε πρωτοβάθμια και μέση εκπαίδευση, ώστε να μη μειώνεται το επίπεδο διδασκαλίας των Ελλήνων λόγω των γλωσσικών αδυναμιών των αλλοδαπών. Επανεγγραφή των ιστορικών βιβλίων και έμφαση στο μάθη</w:t>
      </w:r>
      <w:r>
        <w:rPr>
          <w:rFonts w:eastAsia="Times New Roman"/>
          <w:color w:val="000000"/>
          <w:szCs w:val="24"/>
        </w:rPr>
        <w:t>μα της Ελληνικής Ιστορίας. Διδασκαλία των αρχαίων ελληνικών και των έργων της κλασικής περιόδου σε όλες τις εκπαιδευτικές βαθμίδες.</w:t>
      </w:r>
    </w:p>
    <w:p w14:paraId="6DF0DE3A" w14:textId="77777777" w:rsidR="004C348C" w:rsidRDefault="00FF7E7F">
      <w:pPr>
        <w:spacing w:after="0" w:line="600" w:lineRule="auto"/>
        <w:ind w:firstLine="720"/>
        <w:jc w:val="both"/>
        <w:rPr>
          <w:rFonts w:eastAsia="Times New Roman"/>
          <w:color w:val="000000"/>
          <w:szCs w:val="24"/>
        </w:rPr>
      </w:pPr>
      <w:r>
        <w:rPr>
          <w:rFonts w:eastAsia="Times New Roman"/>
          <w:color w:val="000000"/>
          <w:szCs w:val="24"/>
        </w:rPr>
        <w:t>Και επειδή πολύς λόγος έγινε περί αριστείας</w:t>
      </w:r>
      <w:r>
        <w:rPr>
          <w:rFonts w:eastAsia="Times New Roman"/>
          <w:color w:val="000000"/>
          <w:szCs w:val="24"/>
        </w:rPr>
        <w:t>,</w:t>
      </w:r>
      <w:r>
        <w:rPr>
          <w:rFonts w:eastAsia="Times New Roman"/>
          <w:color w:val="000000"/>
          <w:szCs w:val="24"/>
        </w:rPr>
        <w:t xml:space="preserve"> τόσο από τον Πρωθυπουργό κ. Τσίπρα όσο και από τον Πρόεδρο της Αξιωματικής Αντι</w:t>
      </w:r>
      <w:r>
        <w:rPr>
          <w:rFonts w:eastAsia="Times New Roman"/>
          <w:color w:val="000000"/>
          <w:szCs w:val="24"/>
        </w:rPr>
        <w:t xml:space="preserve">πολιτεύσεως κ. Μητσοτάκη, ουδείς εκ των δύο έκανε τον κόπο να πει </w:t>
      </w:r>
      <w:r>
        <w:rPr>
          <w:rFonts w:eastAsia="Times New Roman"/>
          <w:color w:val="000000"/>
          <w:szCs w:val="24"/>
        </w:rPr>
        <w:lastRenderedPageBreak/>
        <w:t xml:space="preserve">κάτι. Οι </w:t>
      </w:r>
      <w:proofErr w:type="spellStart"/>
      <w:r>
        <w:rPr>
          <w:rFonts w:eastAsia="Times New Roman"/>
          <w:color w:val="000000"/>
          <w:szCs w:val="24"/>
        </w:rPr>
        <w:t>αριστείς</w:t>
      </w:r>
      <w:proofErr w:type="spellEnd"/>
      <w:r>
        <w:rPr>
          <w:rFonts w:eastAsia="Times New Roman"/>
          <w:color w:val="000000"/>
          <w:szCs w:val="24"/>
        </w:rPr>
        <w:t xml:space="preserve"> είναι αποτέλεσμα του εκπαιδευτικού συστήματος και της παιδείας. Αλλά, κύριοι, σεβαστείτε τη φύση: οι </w:t>
      </w:r>
      <w:proofErr w:type="spellStart"/>
      <w:r>
        <w:rPr>
          <w:rFonts w:eastAsia="Times New Roman"/>
          <w:color w:val="000000"/>
          <w:szCs w:val="24"/>
        </w:rPr>
        <w:t>αριστείς</w:t>
      </w:r>
      <w:proofErr w:type="spellEnd"/>
      <w:r>
        <w:rPr>
          <w:rFonts w:eastAsia="Times New Roman"/>
          <w:color w:val="000000"/>
          <w:szCs w:val="24"/>
        </w:rPr>
        <w:t xml:space="preserve"> γεννιούνται, δεν γίνονται.</w:t>
      </w:r>
    </w:p>
    <w:p w14:paraId="6DF0DE3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Και έτσι βλέπουμε πολλές φορές τα π</w:t>
      </w:r>
      <w:r>
        <w:rPr>
          <w:rFonts w:eastAsia="Times New Roman" w:cs="Times New Roman"/>
          <w:szCs w:val="24"/>
        </w:rPr>
        <w:t>αιδιά των γιατρών να γίνονται γιατροί, τα παιδιά των δικηγόρων δικηγόροι και τα παιδιά των πρωθυπουργών</w:t>
      </w:r>
      <w:r>
        <w:rPr>
          <w:rFonts w:eastAsia="Times New Roman" w:cs="Times New Roman"/>
          <w:szCs w:val="24"/>
        </w:rPr>
        <w:t xml:space="preserve"> -</w:t>
      </w:r>
      <w:r>
        <w:rPr>
          <w:rFonts w:eastAsia="Times New Roman" w:cs="Times New Roman"/>
          <w:szCs w:val="24"/>
        </w:rPr>
        <w:t>στην Ελλάδα</w:t>
      </w:r>
      <w:r>
        <w:rPr>
          <w:rFonts w:eastAsia="Times New Roman" w:cs="Times New Roman"/>
          <w:szCs w:val="24"/>
        </w:rPr>
        <w:t>-</w:t>
      </w:r>
      <w:r>
        <w:rPr>
          <w:rFonts w:eastAsia="Times New Roman" w:cs="Times New Roman"/>
          <w:szCs w:val="24"/>
        </w:rPr>
        <w:t xml:space="preserve"> και πρωθυπουργοί. </w:t>
      </w:r>
    </w:p>
    <w:p w14:paraId="6DF0DE3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Ευχαριστώ.</w:t>
      </w:r>
    </w:p>
    <w:p w14:paraId="6DF0DE3D"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DF0DE3E"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6DF0DE3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Κυρίες και</w:t>
      </w:r>
      <w:r>
        <w:rPr>
          <w:rFonts w:eastAsia="Times New Roman" w:cs="Times New Roman"/>
          <w:szCs w:val="24"/>
        </w:rPr>
        <w:t xml:space="preserve">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szCs w:val="24"/>
        </w:rPr>
        <w:t>ΕΛΕΥΘΕΡΙΟΣ ΒΕΝΙΖΕΛΟΣ</w:t>
      </w:r>
      <w:r>
        <w:rPr>
          <w:rFonts w:eastAsia="Times New Roman" w:cs="Times New Roman"/>
          <w:szCs w:val="24"/>
        </w:rPr>
        <w:t xml:space="preserve">» και ενημερώθηκαν για την ιστορία του κτηρίου και τον τρόπο </w:t>
      </w:r>
      <w:r>
        <w:rPr>
          <w:rFonts w:eastAsia="Times New Roman" w:cs="Times New Roman"/>
          <w:szCs w:val="24"/>
        </w:rPr>
        <w:t>οργάνωσης και λειτουργίας της Βουλής, δεκαεννέα επισκέπτες από το 4</w:t>
      </w:r>
      <w:r w:rsidRPr="0003391F">
        <w:rPr>
          <w:rFonts w:eastAsia="Times New Roman" w:cs="Times New Roman"/>
          <w:szCs w:val="24"/>
          <w:vertAlign w:val="superscript"/>
        </w:rPr>
        <w:t>ο</w:t>
      </w:r>
      <w:r>
        <w:rPr>
          <w:rFonts w:eastAsia="Times New Roman" w:cs="Times New Roman"/>
          <w:szCs w:val="24"/>
        </w:rPr>
        <w:t xml:space="preserve"> Δημοτικό Διαμέρισμα Αθηνών.</w:t>
      </w:r>
    </w:p>
    <w:p w14:paraId="6DF0DE4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DF0DE41"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6DF0DE4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Τον λόγο έχει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 είκοσι λεπτά,</w:t>
      </w:r>
      <w:r>
        <w:rPr>
          <w:rFonts w:eastAsia="Times New Roman" w:cs="Times New Roman"/>
          <w:szCs w:val="24"/>
        </w:rPr>
        <w:t xml:space="preserve"> η Πρόεδρος της Κοινοβουλευτικής Ομάδας της Δημοκρα</w:t>
      </w:r>
      <w:r>
        <w:rPr>
          <w:rFonts w:eastAsia="Times New Roman" w:cs="Times New Roman"/>
          <w:szCs w:val="24"/>
        </w:rPr>
        <w:t>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Φωτεινή Γεννηματά.</w:t>
      </w:r>
    </w:p>
    <w:p w14:paraId="6DF0DE4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0C1FCA">
        <w:rPr>
          <w:rFonts w:eastAsia="Times New Roman" w:cs="Times New Roman"/>
          <w:b/>
          <w:szCs w:val="24"/>
        </w:rPr>
        <w:t>ΝΙΚΟΛΑΟΣ ΒΟΥΤΣΗΣ</w:t>
      </w:r>
      <w:r>
        <w:rPr>
          <w:rFonts w:eastAsia="Times New Roman" w:cs="Times New Roman"/>
          <w:szCs w:val="24"/>
        </w:rPr>
        <w:t>)</w:t>
      </w:r>
    </w:p>
    <w:p w14:paraId="6DF0DE44"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ΔΗΜΑΡ):</w:t>
      </w:r>
      <w:r>
        <w:rPr>
          <w:rFonts w:eastAsia="Times New Roman" w:cs="Times New Roman"/>
          <w:szCs w:val="24"/>
        </w:rPr>
        <w:t xml:space="preserve"> Κύριε Πρόεδρε, θα ζητήσω προκαταβολικά την ανοχή που δείξατε σε όλους τους προηγούμενους.</w:t>
      </w:r>
    </w:p>
    <w:p w14:paraId="6DF0DE45"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Δεν είναι ανάγκη να τη ζητήσετε. Είναι δεδομένη, δεν το συζητάμε.</w:t>
      </w:r>
    </w:p>
    <w:p w14:paraId="6DF0DE46"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ΔΗΜΑΡ):</w:t>
      </w:r>
      <w:r>
        <w:rPr>
          <w:rFonts w:eastAsia="Times New Roman" w:cs="Times New Roman"/>
          <w:szCs w:val="24"/>
        </w:rPr>
        <w:t xml:space="preserve"> Ευχαριστώ πολύ.</w:t>
      </w:r>
    </w:p>
    <w:p w14:paraId="6DF0DE4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Πρωθυπουργέ, ελπίζω να μας παρακολουθείτε από το γραφείο σας γιατί, για άλλη μια φορά, δεν είστε σε αυτή την Αίθουσα, όταν μιλάνε οι υπόλοιποι </w:t>
      </w:r>
      <w:r>
        <w:rPr>
          <w:rFonts w:eastAsia="Times New Roman" w:cs="Times New Roman"/>
          <w:szCs w:val="24"/>
        </w:rPr>
        <w:t>Α</w:t>
      </w:r>
      <w:r>
        <w:rPr>
          <w:rFonts w:eastAsia="Times New Roman" w:cs="Times New Roman"/>
          <w:szCs w:val="24"/>
        </w:rPr>
        <w:t>ρχηγοί της Αντιπολίτευσης.</w:t>
      </w:r>
    </w:p>
    <w:p w14:paraId="6DF0DE4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Η καλύτερη άμυνα, λένε, είναι η επίθεση, κυρίως όταν</w:t>
      </w:r>
      <w:r>
        <w:rPr>
          <w:rFonts w:eastAsia="Times New Roman" w:cs="Times New Roman"/>
          <w:szCs w:val="24"/>
        </w:rPr>
        <w:t xml:space="preserve"> είστε σε πανικό. Και αυτό είναι ολοφάνερο. Εμείς επαναλαμβάνουμε για άλλη μία φορά: Στα ζητήματα διαφάνειας είμαστε πρώτοι. Εμείς σηκώσαμε και σηκώνουμε τη σημαία και σας προκαλούμε. Δεν έχουμε να φοβηθούμε απολύτως τίποτα. Γι’ αυτό και ψηφίσαμε την </w:t>
      </w:r>
      <w:r>
        <w:rPr>
          <w:rFonts w:eastAsia="Times New Roman" w:cs="Times New Roman"/>
          <w:szCs w:val="24"/>
        </w:rPr>
        <w:t>εξετα</w:t>
      </w:r>
      <w:r>
        <w:rPr>
          <w:rFonts w:eastAsia="Times New Roman" w:cs="Times New Roman"/>
          <w:szCs w:val="24"/>
        </w:rPr>
        <w:t>στική επιτροπή</w:t>
      </w:r>
      <w:r>
        <w:rPr>
          <w:rFonts w:eastAsia="Times New Roman" w:cs="Times New Roman"/>
          <w:szCs w:val="24"/>
        </w:rPr>
        <w:t xml:space="preserve"> και περιμένουμε τα πορίσματά της.</w:t>
      </w:r>
    </w:p>
    <w:p w14:paraId="6DF0DE4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DF0DE4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w:t>
      </w:r>
      <w:r>
        <w:rPr>
          <w:rFonts w:eastAsia="Times New Roman" w:cs="Times New Roman"/>
          <w:szCs w:val="24"/>
        </w:rPr>
        <w:t xml:space="preserve"> όσο για τα υπόλοιπα που μας είπατε, δεν θα μπω στον πειρασμό να απαντήσω σε όλα αυτά που αραδιάσατε ως μεγάλες επιτυχίες της</w:t>
      </w:r>
      <w:r>
        <w:rPr>
          <w:rFonts w:eastAsia="Times New Roman" w:cs="Times New Roman"/>
          <w:szCs w:val="24"/>
        </w:rPr>
        <w:t xml:space="preserve"> Κυβέρνησής σας. Πού ζείτε, κύριε Πρωθυπουργέ, σε κάποιο παράλληλο σύμπαν;</w:t>
      </w:r>
    </w:p>
    <w:p w14:paraId="6DF0DE4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Η καλύτερη απάντηση σε όλα αυτά είναι μία: Οι ληξιπρόθεσμες οφειλές των Ελλήνων πολιτών, τα χρέη τους ξεπερνούν τα 100 δισεκατομμύρια. Είστε ικανοποιημένοι, κύριοι της Κυβέρνησης, α</w:t>
      </w:r>
      <w:r>
        <w:rPr>
          <w:rFonts w:eastAsia="Times New Roman" w:cs="Times New Roman"/>
          <w:szCs w:val="24"/>
        </w:rPr>
        <w:t>π’ αυτό; Προφανώς όχι. Τα γνωρίζετε πολύ καλά.</w:t>
      </w:r>
    </w:p>
    <w:p w14:paraId="6DF0DE4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Γι’ αυτό δεν ήταν στην Αίθουσα χθες ο κύριος Πρωθυπουργός, γι’ αυτό κρύβεται. Γιατί σε αυτή την Αίθουσα εχθές ολοκληρώθηκε ένα έγκλημα. Παραδόθηκε η δημόσια περιουσία, ο δημόσιος πλούτος στους δανειστές για εν</w:t>
      </w:r>
      <w:r>
        <w:rPr>
          <w:rFonts w:eastAsia="Times New Roman" w:cs="Times New Roman"/>
          <w:szCs w:val="24"/>
        </w:rPr>
        <w:t>ενήντα εννέα χρόνια.</w:t>
      </w:r>
    </w:p>
    <w:p w14:paraId="6DF0DE4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καλά, ο Πρωθυπουργός προχωρά </w:t>
      </w:r>
      <w:proofErr w:type="spellStart"/>
      <w:r>
        <w:rPr>
          <w:rFonts w:eastAsia="Times New Roman" w:cs="Times New Roman"/>
          <w:szCs w:val="24"/>
        </w:rPr>
        <w:t>κρυπτόμενος</w:t>
      </w:r>
      <w:proofErr w:type="spellEnd"/>
      <w:r>
        <w:rPr>
          <w:rFonts w:eastAsia="Times New Roman" w:cs="Times New Roman"/>
          <w:szCs w:val="24"/>
        </w:rPr>
        <w:t>, γιατί έτσι νομίζει ότι μπορεί να κρύψει ότι υποτάχθηκε στους δανειστές. Το περίεργο είναι, όμως, ότι κρύφτηκε και ο Αρχηγός της Αξιωματικής Αντιπολίτευσης εχθές, ο οποίος δεν είχε να πει τ</w:t>
      </w:r>
      <w:r>
        <w:rPr>
          <w:rFonts w:eastAsia="Times New Roman" w:cs="Times New Roman"/>
          <w:szCs w:val="24"/>
        </w:rPr>
        <w:t>ίποτα για όλα όσα συνέβησαν. Προφανώς γιατί νομίζει ότι βολεύεται να τον αφήνει τον Πρωθυπουργό να υλοποιεί με ακραίο τρόπο αυτές τις πολιτικές, που τι ακριβώς είναι; Είναι στον πυρήνα της νεοφιλελεύθερης ατζέντας της Δεξιάς.</w:t>
      </w:r>
    </w:p>
    <w:p w14:paraId="6DF0DE4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Λυπάμαι πραγματικά γι’ αυτά πο</w:t>
      </w:r>
      <w:r>
        <w:rPr>
          <w:rFonts w:eastAsia="Times New Roman" w:cs="Times New Roman"/>
          <w:szCs w:val="24"/>
        </w:rPr>
        <w:t>υ συμβαίνουν στον τόπο και για την ποιότητα και της Αντιπολίτευσης και, βεβαίως, για τον τρόπο που προχωρά αυτή η Κυβέρνηση.</w:t>
      </w:r>
    </w:p>
    <w:p w14:paraId="6DF0DE4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Η παιδεία και η εκπαίδευση των παιδιών μας, κυρίες και κύριοι Βουλευτές, είναι ένα εξαιρετικά κρίσιμο ζήτημα και σχετίζεται και με </w:t>
      </w:r>
      <w:r>
        <w:rPr>
          <w:rFonts w:eastAsia="Times New Roman" w:cs="Times New Roman"/>
          <w:szCs w:val="24"/>
        </w:rPr>
        <w:t xml:space="preserve">τα αίτια της κρίσης, αλλά και με το πώς θα τα ξεπεράσουμε και πώς διαγράφεται το μέλλον της πατρίδας μας και της νέας γενιάς. Είναι κρίσιμο ζήτημα και θα μιλήσουμε επί της ουσίας για όλα αυτά. </w:t>
      </w:r>
    </w:p>
    <w:p w14:paraId="6DF0DE5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Αλλά, επιτρέψτε μου να κάνω μια μικρή παρένθεση, γιατί ακούγον</w:t>
      </w:r>
      <w:r>
        <w:rPr>
          <w:rFonts w:eastAsia="Times New Roman" w:cs="Times New Roman"/>
          <w:szCs w:val="24"/>
        </w:rPr>
        <w:t>τας τον Πρωθυπουργό</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δεν πίστευα στα αυτιά μου. Έρχεστε τώρα και μας πουλάτε νομιμότητα και μας κουνάτε το δάχτυλο για τις παρατυπίες και τις παρανομίες που κάνει η δική σας Κυβέρνηση; Μα, η φούσκα τ</w:t>
      </w:r>
      <w:r>
        <w:rPr>
          <w:rFonts w:eastAsia="Times New Roman" w:cs="Times New Roman"/>
          <w:szCs w:val="24"/>
        </w:rPr>
        <w:t>ή</w:t>
      </w:r>
      <w:r>
        <w:rPr>
          <w:rFonts w:eastAsia="Times New Roman" w:cs="Times New Roman"/>
          <w:szCs w:val="24"/>
        </w:rPr>
        <w:t xml:space="preserve">ς δήθεν νομιμότητας για πρώτη φορά σε αυτόν </w:t>
      </w:r>
      <w:r>
        <w:rPr>
          <w:rFonts w:eastAsia="Times New Roman" w:cs="Times New Roman"/>
          <w:szCs w:val="24"/>
        </w:rPr>
        <w:t xml:space="preserve">τον τόπο στο τηλεοπτικό τοπίο έσκασε στα δικά σας τα χέρια. Ο κόσμος </w:t>
      </w:r>
      <w:proofErr w:type="spellStart"/>
      <w:r>
        <w:rPr>
          <w:rFonts w:eastAsia="Times New Roman" w:cs="Times New Roman"/>
          <w:szCs w:val="24"/>
        </w:rPr>
        <w:t>τό</w:t>
      </w:r>
      <w:proofErr w:type="spellEnd"/>
      <w:r>
        <w:rPr>
          <w:rFonts w:eastAsia="Times New Roman" w:cs="Times New Roman"/>
          <w:szCs w:val="24"/>
        </w:rPr>
        <w:t xml:space="preserve"> ’</w:t>
      </w:r>
      <w:r>
        <w:rPr>
          <w:rFonts w:eastAsia="Times New Roman" w:cs="Times New Roman"/>
          <w:szCs w:val="24"/>
        </w:rPr>
        <w:t>χει τούμπανο και εσείς κρυφό καμάρι</w:t>
      </w:r>
      <w:r>
        <w:rPr>
          <w:rFonts w:eastAsia="Times New Roman" w:cs="Times New Roman"/>
          <w:szCs w:val="24"/>
        </w:rPr>
        <w:t>!</w:t>
      </w:r>
      <w:r>
        <w:rPr>
          <w:rFonts w:eastAsia="Times New Roman" w:cs="Times New Roman"/>
          <w:szCs w:val="24"/>
        </w:rPr>
        <w:t xml:space="preserve"> </w:t>
      </w:r>
    </w:p>
    <w:p w14:paraId="6DF0DE5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έρχεστε να μας πείτε τώρα; Ναι, έπεσε μαύρο στο </w:t>
      </w:r>
      <w:r>
        <w:rPr>
          <w:rFonts w:eastAsia="Times New Roman" w:cs="Times New Roman"/>
          <w:szCs w:val="24"/>
        </w:rPr>
        <w:t>«</w:t>
      </w:r>
      <w:r>
        <w:rPr>
          <w:rFonts w:eastAsia="Times New Roman" w:cs="Times New Roman"/>
          <w:szCs w:val="24"/>
        </w:rPr>
        <w:t>ΣΥΡΙΖΑ-</w:t>
      </w:r>
      <w:r>
        <w:rPr>
          <w:rFonts w:eastAsia="Times New Roman" w:cs="Times New Roman"/>
          <w:szCs w:val="24"/>
          <w:lang w:val="en-US"/>
        </w:rPr>
        <w:t>channel</w:t>
      </w:r>
      <w:r>
        <w:rPr>
          <w:rFonts w:eastAsia="Times New Roman" w:cs="Times New Roman"/>
          <w:szCs w:val="24"/>
        </w:rPr>
        <w:t>»</w:t>
      </w:r>
      <w:r>
        <w:rPr>
          <w:rFonts w:eastAsia="Times New Roman" w:cs="Times New Roman"/>
          <w:szCs w:val="24"/>
        </w:rPr>
        <w:t>, αλλά ο σχεδιασμός έχει έρθει στη φόρα, αποκαλύφθηκαν όλα.</w:t>
      </w:r>
    </w:p>
    <w:p w14:paraId="6DF0DE52"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Πώς μας μιλάτε τώρα για τρίγωνο διαπλοκής; Μα, το τρίγωνο διαπλοκής είναι η Κυβέρνηση, η Τράπεζα Αττικής και ο αγαπημένος σας εργολάβος, που χρηματοδοτήθηκε προκλητικά, ακριβώς για να μπορέσει να φτιάξει το κανάλι. Γι’ αυτό δώσατε τέτοια μάχη για τον έλεγχ</w:t>
      </w:r>
      <w:r>
        <w:rPr>
          <w:rFonts w:eastAsia="Times New Roman" w:cs="Times New Roman"/>
          <w:szCs w:val="24"/>
        </w:rPr>
        <w:t xml:space="preserve">ο της Τράπεζας Αττικής, γιατί θέλετε να ελέγξετε την ενημέρωση. Αυτός είναι ο στόχος. </w:t>
      </w:r>
    </w:p>
    <w:p w14:paraId="6DF0DE53"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 xml:space="preserve">Εμείς δώσαμε μάχη μέσα στη Βουλή, για να έρθει το πόρισμα των αρμοδίων αρχών στην </w:t>
      </w:r>
      <w:r>
        <w:rPr>
          <w:rFonts w:eastAsia="Times New Roman" w:cs="Times New Roman"/>
          <w:szCs w:val="24"/>
        </w:rPr>
        <w:t>επιτροπή</w:t>
      </w:r>
      <w:r>
        <w:rPr>
          <w:rFonts w:eastAsia="Times New Roman" w:cs="Times New Roman"/>
          <w:szCs w:val="24"/>
        </w:rPr>
        <w:t xml:space="preserve"> και να συζητηθεί και να γνωρίζουν οι Έλληνες πολίτες τι ακριβώς συνέβη. Και θα</w:t>
      </w:r>
      <w:r>
        <w:rPr>
          <w:rFonts w:eastAsia="Times New Roman" w:cs="Times New Roman"/>
          <w:szCs w:val="24"/>
        </w:rPr>
        <w:t xml:space="preserve"> συνεχίσουμε αυτή την προσπάθεια μέχρι το τέλος, γιατί αυτός ο διαγωνισμός είναι διάτρητος. </w:t>
      </w:r>
    </w:p>
    <w:p w14:paraId="6DF0DE54"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Είναι διάτρητος, γιατί «ακρωτηριάστηκε» ο ρόλος της Ανεξάρτητης Αρχής του Εθνικού Συμβουλίου Ραδιοτηλεόρασης. Είναι διάτρητος, γιατί περιορίστηκε ο αριθμός των αδε</w:t>
      </w:r>
      <w:r>
        <w:rPr>
          <w:rFonts w:eastAsia="Times New Roman" w:cs="Times New Roman"/>
          <w:szCs w:val="24"/>
        </w:rPr>
        <w:t xml:space="preserve">ιών με στημένες εκθέσεις. Είναι </w:t>
      </w:r>
      <w:r>
        <w:rPr>
          <w:rFonts w:eastAsia="Times New Roman" w:cs="Times New Roman"/>
          <w:szCs w:val="24"/>
        </w:rPr>
        <w:lastRenderedPageBreak/>
        <w:t xml:space="preserve">διάτρητος, γιατί η </w:t>
      </w:r>
      <w:r>
        <w:rPr>
          <w:rFonts w:eastAsia="Times New Roman" w:cs="Times New Roman"/>
          <w:szCs w:val="24"/>
        </w:rPr>
        <w:t>ε</w:t>
      </w:r>
      <w:r>
        <w:rPr>
          <w:rFonts w:eastAsia="Times New Roman" w:cs="Times New Roman"/>
          <w:szCs w:val="24"/>
        </w:rPr>
        <w:t xml:space="preserve">πιτροπή, που εσείς διορίσατε, έδωσε ψευδείς βεβαιώσεις και δεν ζήτησε να κάνει έλεγχο στα δικαιολογητικά. </w:t>
      </w:r>
    </w:p>
    <w:p w14:paraId="6DF0DE55"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 xml:space="preserve">Το είπα και το επαναλαμβάνω, είναι η ώρα να παρέμβει ο εισαγγελέας. Και αναρωτιέμαι για άλλη μια </w:t>
      </w:r>
      <w:r>
        <w:rPr>
          <w:rFonts w:eastAsia="Times New Roman" w:cs="Times New Roman"/>
          <w:szCs w:val="24"/>
        </w:rPr>
        <w:t xml:space="preserve">φορά: Υπάρχει εισαγγελέας σ’ αυτόν τον τόπο; </w:t>
      </w:r>
    </w:p>
    <w:p w14:paraId="6DF0DE56"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Υπάρχει μεγάλο ζήτημα για τον ίδιο το</w:t>
      </w:r>
      <w:r>
        <w:rPr>
          <w:rFonts w:eastAsia="Times New Roman" w:cs="Times New Roman"/>
          <w:szCs w:val="24"/>
        </w:rPr>
        <w:t>ν</w:t>
      </w:r>
      <w:r>
        <w:rPr>
          <w:rFonts w:eastAsia="Times New Roman" w:cs="Times New Roman"/>
          <w:szCs w:val="24"/>
        </w:rPr>
        <w:t xml:space="preserve"> διαγωνισμό, ιδίως όταν άλλοι υποψήφιοι δήλωναν έξω από το Υπουργείο δημόσια, μπροστά στις κάμερες, ότι εκπλήρωσαν, λέει, την αποστολή τους. Τι σήμαινε αυτό; Σε απλά ελληνι</w:t>
      </w:r>
      <w:r>
        <w:rPr>
          <w:rFonts w:eastAsia="Times New Roman" w:cs="Times New Roman"/>
          <w:szCs w:val="24"/>
        </w:rPr>
        <w:t xml:space="preserve">κά, αυτό που καταλαβαίνει ο ελληνικός λαός είναι ότι υπήρχαν και «λαγοί» σ’ αυτόν τον διαγωνισμό. </w:t>
      </w:r>
    </w:p>
    <w:p w14:paraId="6DF0DE57"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 xml:space="preserve">Κλείνω αυτή την παρένθεση και έρχομαι στο θέμα. Για εμάς, η παιδεία είναι ένα εθνικό ζήτημα. Σήμερα απευθυνόμαστε από το Βήμα του </w:t>
      </w:r>
      <w:r>
        <w:rPr>
          <w:rFonts w:eastAsia="Times New Roman" w:cs="Times New Roman"/>
          <w:szCs w:val="24"/>
        </w:rPr>
        <w:t>ε</w:t>
      </w:r>
      <w:r>
        <w:rPr>
          <w:rFonts w:eastAsia="Times New Roman" w:cs="Times New Roman"/>
          <w:szCs w:val="24"/>
        </w:rPr>
        <w:t>λληνικού Κοινοβουλίου στου</w:t>
      </w:r>
      <w:r>
        <w:rPr>
          <w:rFonts w:eastAsia="Times New Roman" w:cs="Times New Roman"/>
          <w:szCs w:val="24"/>
        </w:rPr>
        <w:t xml:space="preserve">ς μαθητές, στους εκπαιδευτικούς και στους γονείς. </w:t>
      </w:r>
    </w:p>
    <w:p w14:paraId="6DF0DE58"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lastRenderedPageBreak/>
        <w:t xml:space="preserve">Απευθυνόμαστε στους μαθητές που μέσα σε πραγματικά πρωτόγνωρες συνθήκες προσπαθούν να ανταποκριθούν στις ανάγκες ενός συστήματος, που πολύ συχνά νιώθουν τα παιδιά ότι δεν αντιλαμβάνεται τις αγωνίες και τα </w:t>
      </w:r>
      <w:r>
        <w:rPr>
          <w:rFonts w:eastAsia="Times New Roman" w:cs="Times New Roman"/>
          <w:szCs w:val="24"/>
        </w:rPr>
        <w:t>προβλήματά τους. Θα μιλήσει κ</w:t>
      </w:r>
      <w:r>
        <w:rPr>
          <w:rFonts w:eastAsia="Times New Roman" w:cs="Times New Roman"/>
          <w:szCs w:val="24"/>
        </w:rPr>
        <w:t>άποιος</w:t>
      </w:r>
      <w:r>
        <w:rPr>
          <w:rFonts w:eastAsia="Times New Roman" w:cs="Times New Roman"/>
          <w:szCs w:val="24"/>
        </w:rPr>
        <w:t xml:space="preserve">, επιτέλους, στη γλώσσα των παιδιών; Θα ακούσουμε τους προβληματισμούς τους; </w:t>
      </w:r>
    </w:p>
    <w:p w14:paraId="6DF0DE59"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 xml:space="preserve">Απευθυνόμαστε στους εκπαιδευτικούς, οι οποίοι όλο το προηγούμενο χρονικό διάστημα έβαλαν πραγματικά «πλάτη», για να κρατηθεί το σύστημα, χωρίς </w:t>
      </w:r>
      <w:r>
        <w:rPr>
          <w:rFonts w:eastAsia="Times New Roman" w:cs="Times New Roman"/>
          <w:szCs w:val="24"/>
        </w:rPr>
        <w:t xml:space="preserve">την υποστήριξη που θα έπρεπε λόγω της κρίσης. </w:t>
      </w:r>
    </w:p>
    <w:p w14:paraId="6DF0DE5A"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Απευθυνόμαστε ιδιαίτερα στους γονείς και προσωπικά σε κάθε Ελληνίδα μητέρα, που ξέρω πάρα πολύ καλά πόσο μεγάλο βάρος σηκώνουν στην πλάτη τους κάτω από τις συνθήκες της κρίσης που ζούμε τα τελευταία χρόνια. Κα</w:t>
      </w:r>
      <w:r>
        <w:rPr>
          <w:rFonts w:eastAsia="Times New Roman" w:cs="Times New Roman"/>
          <w:szCs w:val="24"/>
        </w:rPr>
        <w:t>ι ξέρω πόσο πονά μια Ελλη</w:t>
      </w:r>
      <w:r>
        <w:rPr>
          <w:rFonts w:eastAsia="Times New Roman" w:cs="Times New Roman"/>
          <w:szCs w:val="24"/>
        </w:rPr>
        <w:t xml:space="preserve">νίδα </w:t>
      </w:r>
      <w:r>
        <w:rPr>
          <w:rFonts w:eastAsia="Times New Roman" w:cs="Times New Roman"/>
          <w:szCs w:val="24"/>
        </w:rPr>
        <w:t xml:space="preserve">μητέρα, όταν το παιδί της αναγκάζεται να φύγει στο εξωτερικό. Γιατί τα παιδιά φεύγουν, όχι γιατί το θέλουν, αλλά γιατί δεν μπορούν να μείνουν. </w:t>
      </w:r>
    </w:p>
    <w:p w14:paraId="6DF0DE5B"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ε</w:t>
      </w:r>
      <w:r>
        <w:rPr>
          <w:rFonts w:eastAsia="Times New Roman" w:cs="Times New Roman"/>
          <w:szCs w:val="24"/>
        </w:rPr>
        <w:t xml:space="preserve"> αυτή τη συζήτηση, λοιπόν, θα περίμενε κανείς να έρθει η Κυβέρνηση και να μας απ</w:t>
      </w:r>
      <w:r>
        <w:rPr>
          <w:rFonts w:eastAsia="Times New Roman" w:cs="Times New Roman"/>
          <w:szCs w:val="24"/>
        </w:rPr>
        <w:t xml:space="preserve">αντήσει πώς μέσω της παιδείας θα μπορέσουμε να ξεφύγουμε από το τέλμα, να αντιμετωπίσουμε την κρίση, να γυρίσουμε σελίδα. Γιατί εμείς πιστεύουμε ότι για να αλλάξει η χώρα, πρέπει να αλλάξει η εκπαίδευση. </w:t>
      </w:r>
    </w:p>
    <w:p w14:paraId="6DF0DE5C"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Εμείς, ως κόμμα, ως παράταξη, κινηθήκαμε πάντα στηρ</w:t>
      </w:r>
      <w:r>
        <w:rPr>
          <w:rFonts w:eastAsia="Times New Roman" w:cs="Times New Roman"/>
          <w:szCs w:val="24"/>
        </w:rPr>
        <w:t xml:space="preserve">ίζοντας, αλλάζοντας, αναβαθμίζοντας τη δημόσια εκπαίδευση. </w:t>
      </w:r>
    </w:p>
    <w:p w14:paraId="6DF0DE5D"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 xml:space="preserve">Άκουσα με πολύ μεγάλη έκπληξη –ομολογώ- τον Πρωθυπουργό να λέει σήμερα για το πώς τα προηγούμενα χρόνια κατάφερε η πολιτεία να εξασφαλίσει τη δημοκρατική πρόσβαση στη γνώση. </w:t>
      </w:r>
    </w:p>
    <w:p w14:paraId="6DF0DE5E"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Μα, ποιος τα έκανε όλ</w:t>
      </w:r>
      <w:r>
        <w:rPr>
          <w:rFonts w:eastAsia="Times New Roman" w:cs="Times New Roman"/>
          <w:szCs w:val="24"/>
        </w:rPr>
        <w:t>α αυτά, κύριε Πρωθυπουργέ; Ποιος ήταν αυτός που εξασφάλισε τον εκδημοκρατισμό, την εθνική συμφιλίωση, τη μεγάλη αναδιανομή, που έδωσε τη δυνατότητα πρόσβασης στη γνώση, ανεξάρτητα από το από πού προερχόταν το κάθε παιδί, ο κάθε μαθητής; Η μεγάλη δημοκρατικ</w:t>
      </w:r>
      <w:r>
        <w:rPr>
          <w:rFonts w:eastAsia="Times New Roman" w:cs="Times New Roman"/>
          <w:szCs w:val="24"/>
        </w:rPr>
        <w:t>ή παράταξη και το ΠΑΣΟΚ!.</w:t>
      </w:r>
    </w:p>
    <w:p w14:paraId="6DF0DE5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DF0DE6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Άκουσα και τον κ. Μητσοτάκη να λέει: «Γυρίσατε την εκπαίδευση στην εποχή του ’80». Μακάρι, να την είχαν γυρίσει στην εποχή του ’80!</w:t>
      </w:r>
    </w:p>
    <w:p w14:paraId="6DF0DE6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Γιατί τότε γίνονταν </w:t>
      </w:r>
      <w:r>
        <w:rPr>
          <w:rFonts w:eastAsia="Times New Roman" w:cs="Times New Roman"/>
          <w:szCs w:val="24"/>
        </w:rPr>
        <w:t>μεγάλες τομές, αλλαγές και μεταρρυθμίσεις. Γιατί όλες οι μεγάλες τομές και οι μεταρρυθμίσεις σε αυτόν τον τόπο έχουν τη σφραγίδα της μεγάλης δημοκρατικής παράταξης, από τον Ελευθέριο Βενιζέλο, τον Γεώργιο Παπανδρέου, τον Ανδρέα και όλες τις κυβερνήσεις του</w:t>
      </w:r>
      <w:r>
        <w:rPr>
          <w:rFonts w:eastAsia="Times New Roman" w:cs="Times New Roman"/>
          <w:szCs w:val="24"/>
        </w:rPr>
        <w:t xml:space="preserve"> ΠΑΣΟΚ από το 1981 μέχρι σήμερα, δηλαδή έχουν τη δική μας σφραγίδα. Κανείς δεν μπορεί να αλλάξει την ιστορία, όσο και αν παλεύει, με λόγια του αέρα σε αυτή την Αίθουσα. </w:t>
      </w:r>
    </w:p>
    <w:p w14:paraId="6DF0DE6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Να δούμε ποια είναι η κατάσταση σήμερα; Ισοπέδωση στα πάντα. Πόλεμος στην αξιοκρατία, </w:t>
      </w:r>
      <w:r>
        <w:rPr>
          <w:rFonts w:eastAsia="Times New Roman" w:cs="Times New Roman"/>
          <w:szCs w:val="24"/>
        </w:rPr>
        <w:t>στην αριστεία και στην αξιολόγηση, λαϊκισμός που μας πηγαίνει πράγματι πολλές δεκαετίες πίσω. Αυτή η αλλοπρόσαλλη πολιτική σας δεν έχει καμμία απολύτως σχέση με τη διανόηση της Αριστεράς. Όμως, ομο</w:t>
      </w:r>
      <w:r>
        <w:rPr>
          <w:rFonts w:eastAsia="Times New Roman" w:cs="Times New Roman"/>
          <w:szCs w:val="24"/>
        </w:rPr>
        <w:lastRenderedPageBreak/>
        <w:t>λογώ ότι έχετε την αποκλειστικότητα του «ξήλωνε» χωρίς ταυτ</w:t>
      </w:r>
      <w:r>
        <w:rPr>
          <w:rFonts w:eastAsia="Times New Roman" w:cs="Times New Roman"/>
          <w:szCs w:val="24"/>
        </w:rPr>
        <w:t>ότητα, χωρίς προσανατολισμό, χωρίς φιλοσοφία, χωρίς φαντασία, μόνο με «–</w:t>
      </w:r>
      <w:proofErr w:type="spellStart"/>
      <w:r>
        <w:rPr>
          <w:rFonts w:eastAsia="Times New Roman" w:cs="Times New Roman"/>
          <w:szCs w:val="24"/>
        </w:rPr>
        <w:t>ισμούς</w:t>
      </w:r>
      <w:proofErr w:type="spellEnd"/>
      <w:r>
        <w:rPr>
          <w:rFonts w:eastAsia="Times New Roman" w:cs="Times New Roman"/>
          <w:szCs w:val="24"/>
        </w:rPr>
        <w:t>», που γυρνούν την εκπαίδευση πολύ πίσω, γκρεμίζοντας ό,τι χτίστηκε στα χρόνια της Μεταπολίτευσης.</w:t>
      </w:r>
    </w:p>
    <w:p w14:paraId="6DF0DE6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Ομολογώ εδώ ότι έχετε ξεπεράσει σε αυτό το ξήλωμα και την προδικτατορική δεξιά.</w:t>
      </w:r>
      <w:r>
        <w:rPr>
          <w:rFonts w:eastAsia="Times New Roman" w:cs="Times New Roman"/>
          <w:szCs w:val="24"/>
        </w:rPr>
        <w:t xml:space="preserve"> Η ζημιά, που με την πολιτική σας και στον τομέα της παιδείας έχετε επιφέρει στη χώρα, είναι ανυπολόγιστη.</w:t>
      </w:r>
    </w:p>
    <w:p w14:paraId="6DF0DE6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θα σταθώ σε έξι σημεία κριτικής και επτά προτάσεις της Δημοκρατικής Συμπαράταξης για την παιδεία. Ξεκινώ από την ισοπέδω</w:t>
      </w:r>
      <w:r>
        <w:rPr>
          <w:rFonts w:eastAsia="Times New Roman" w:cs="Times New Roman"/>
          <w:szCs w:val="24"/>
        </w:rPr>
        <w:t>ση του δημόσιου σχολείου. Επιβαρύνετε το ελληνικό νοικοκυριό, στερείτε από τα παιδιά τη δυνατότητα να προοδεύσουν, ανεξάρτητα από την οικονομική κατάσταση της οικογένειάς τους. Το μοντέλο αναδιανομής της γνώσης σήμερα αμφισβητείται από τις δικές σας πολιτι</w:t>
      </w:r>
      <w:r>
        <w:rPr>
          <w:rFonts w:eastAsia="Times New Roman" w:cs="Times New Roman"/>
          <w:szCs w:val="24"/>
        </w:rPr>
        <w:t xml:space="preserve">κές επιλογές. Ουσιαστικά καταργείτε τα ολοήμερα σχολεία με αναμορφωμένο πρόγραμμα. Αφανίζετε τις καινοτομίες και τις δημιουργικές δραστηριότητες. Μειώνεται το πρόγραμμα στο γυμνάσιο και αφαιρούνται και τα </w:t>
      </w:r>
      <w:proofErr w:type="spellStart"/>
      <w:r>
        <w:rPr>
          <w:rFonts w:eastAsia="Times New Roman" w:cs="Times New Roman"/>
          <w:szCs w:val="24"/>
        </w:rPr>
        <w:t>πρότζεκτ</w:t>
      </w:r>
      <w:proofErr w:type="spellEnd"/>
      <w:r>
        <w:rPr>
          <w:rFonts w:eastAsia="Times New Roman" w:cs="Times New Roman"/>
          <w:szCs w:val="24"/>
        </w:rPr>
        <w:t xml:space="preserve"> και χτυπάτε τον επαγγελματικό προσανατολισ</w:t>
      </w:r>
      <w:r>
        <w:rPr>
          <w:rFonts w:eastAsia="Times New Roman" w:cs="Times New Roman"/>
          <w:szCs w:val="24"/>
        </w:rPr>
        <w:t>μό.</w:t>
      </w:r>
    </w:p>
    <w:p w14:paraId="6DF0DE6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Λέτε, δήθεν –το ακούσαμε και αυτό!- ότι φτιάχνετε ένα σχολείο ισότητας. Ναι, κύριε Πρωθυπουργέ. Ισότητα στις χαμένες ευκαιρίες. Όλοι στο χειρότερο. </w:t>
      </w:r>
    </w:p>
    <w:p w14:paraId="6DF0DE6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Ποιος άραγε θα δυσκολευτεί περισσότερο από αυτές τις αλλαγές; Είναι απλό. Οι ελληνικές οικογένειες, τα νέα ζευγάρια, που χτυπήθηκαν περισσότερο απ’ όλους στα χρόνια της κρίσης. Αυτοί είναι τα θύματα της πολιτικής σας. Απαξιώσατε την αριστεία. Υπονομεύετε τ</w:t>
      </w:r>
      <w:r>
        <w:rPr>
          <w:rFonts w:eastAsia="Times New Roman" w:cs="Times New Roman"/>
          <w:szCs w:val="24"/>
        </w:rPr>
        <w:t xml:space="preserve">α πρότυπα σχολεία με μια αντίληψη που ταιριάζει σε άλλα καθεστώτα. </w:t>
      </w:r>
    </w:p>
    <w:p w14:paraId="6DF0DE6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Θα ήθελα να σταθώ στο θέμα της αριστείας, γιατί το θεωρώ κομβικό. Για τον κ. Τσίπρα και για τον ΣΥΡΙΖΑ η αριστεία είναι ρετσινιά. Για τον κ. Μητσοτάκη και τη Νέα Δημοκρατία η αριστεία είνα</w:t>
      </w:r>
      <w:r>
        <w:rPr>
          <w:rFonts w:eastAsia="Times New Roman" w:cs="Times New Roman"/>
          <w:szCs w:val="24"/>
        </w:rPr>
        <w:t>ι το μέσο αναπαραγωγής της ελίτ. Για εμάς, τους σοσιαλιστές, η αριστεία είναι προτεραιότητα στην εκπαίδευση, γιατί με αυτόν τον τρόπο μπορούμε να διαχύσουμε όλα τα ευεργετήματα και τις άριστες πρακτικές ακριβώς στα σχολεία και στα παιδιά, που έχουν την μεγ</w:t>
      </w:r>
      <w:r>
        <w:rPr>
          <w:rFonts w:eastAsia="Times New Roman" w:cs="Times New Roman"/>
          <w:szCs w:val="24"/>
        </w:rPr>
        <w:t xml:space="preserve">αλύτερη ανάγκη. Ψιλά γράμματα! </w:t>
      </w:r>
    </w:p>
    <w:p w14:paraId="6DF0DE6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Την ίδια στιγμή που στη Φινλανδία, στην Ιαπωνία, στις Ηνωμένες Πολιτείες της Αμερικής η εξατομίκευση των προγραμμάτων εκπαίδευσης στις ανάγκες του κάθε μαθητή είναι ο κανόνας, εσείς τι κάνετε; Προσαρμόζετε το σχολείο στις δυ</w:t>
      </w:r>
      <w:r>
        <w:rPr>
          <w:rFonts w:eastAsia="Times New Roman" w:cs="Times New Roman"/>
          <w:szCs w:val="24"/>
        </w:rPr>
        <w:t>νατότητες που έχετε σήμερα. Με λίγα λόγια, κύριε Υπουργέ, η παιδεία στο κρεβάτι του Προκρούστη.</w:t>
      </w:r>
    </w:p>
    <w:p w14:paraId="6DF0DE6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Δεύτερο σημείο. Υποχώρηση από κάθε κατάκτηση ποιότητας. Κάνατε την επιλογή να εντάξετε στο τρίτο μνημόνιο την παιδεία. Εσείς το κάνατε αυτό. Αυτή είναι η πραγμα</w:t>
      </w:r>
      <w:r>
        <w:rPr>
          <w:rFonts w:eastAsia="Times New Roman" w:cs="Times New Roman"/>
          <w:szCs w:val="24"/>
        </w:rPr>
        <w:t>τικότητα. Και τώρα επιστρέφετε τον δάσκαλο στη δεκαετία του ’50, όταν ο δάσκαλος έπρεπε να διδάξει όλα τα μαθήματα, ακόμη και τη γυμναστική. Στα νηπιαγωγεία αυξάνετε τον αριθμό των νηπίων, για να μειώσετε, προφανώς, τις ανάγκες σε νηπιαγωγούς.</w:t>
      </w:r>
    </w:p>
    <w:p w14:paraId="6DF0DE6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Ακόμη και στ</w:t>
      </w:r>
      <w:r>
        <w:rPr>
          <w:rFonts w:eastAsia="Times New Roman" w:cs="Times New Roman"/>
          <w:szCs w:val="24"/>
        </w:rPr>
        <w:t xml:space="preserve">ην ειδική αγωγή, για την οποία κόπτεσθε, θα κάνετε –λέει- ειδικά επαγγελματικά σχολεία. </w:t>
      </w:r>
    </w:p>
    <w:p w14:paraId="6DF0DE6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Ανοί</w:t>
      </w:r>
      <w:r>
        <w:rPr>
          <w:rFonts w:eastAsia="Times New Roman" w:cs="Times New Roman"/>
          <w:szCs w:val="24"/>
        </w:rPr>
        <w:t>ξ</w:t>
      </w:r>
      <w:r>
        <w:rPr>
          <w:rFonts w:eastAsia="Times New Roman" w:cs="Times New Roman"/>
          <w:szCs w:val="24"/>
        </w:rPr>
        <w:t>τε πρώτα τα δημοτικά της ειδικής αγωγής, που δεν μπορείτε να τα λειτουργήσετε και, αν τα καταφέρετε εκεί, συζητάμε και για τα επόμενα βήματα, που δεν θα είσαστε ε</w:t>
      </w:r>
      <w:r>
        <w:rPr>
          <w:rFonts w:eastAsia="Times New Roman" w:cs="Times New Roman"/>
          <w:szCs w:val="24"/>
        </w:rPr>
        <w:t>δώ, για να τα κάνετε.</w:t>
      </w:r>
    </w:p>
    <w:p w14:paraId="6DF0DE6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ειδική αγωγή φέρατε νόμο, για να αφήσετε οποιονδήποτε δάσκαλο να μπει στην τάξη χωρίς προϋπηρεσία, χωρίς καμμία εξειδίκευση. Όλα προς τα κάτω. Την πάτε ξανά για </w:t>
      </w:r>
      <w:proofErr w:type="spellStart"/>
      <w:r>
        <w:rPr>
          <w:rFonts w:eastAsia="Times New Roman" w:cs="Times New Roman"/>
          <w:szCs w:val="24"/>
        </w:rPr>
        <w:t>ιδρυματοποίηση</w:t>
      </w:r>
      <w:proofErr w:type="spellEnd"/>
      <w:r>
        <w:rPr>
          <w:rFonts w:eastAsia="Times New Roman" w:cs="Times New Roman"/>
          <w:szCs w:val="24"/>
        </w:rPr>
        <w:t xml:space="preserve"> την ειδική αγωγή. Προσέξτε, το μότο σας είναι: Να μει</w:t>
      </w:r>
      <w:r>
        <w:rPr>
          <w:rFonts w:eastAsia="Times New Roman" w:cs="Times New Roman"/>
          <w:szCs w:val="24"/>
        </w:rPr>
        <w:t>ωθούν οι καθηγητές κι ας γίνουν όλα στάχτη.</w:t>
      </w:r>
    </w:p>
    <w:p w14:paraId="6DF0DE6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Απαξιώνετε την τριτοβάθμια εκπαίδευση. Ακούμε υποσχέσεις εισαγωγής χωρίς εξετάσεις στα ΑΕΙ, με μια αφηρημένη υπόσχεση, όπως πάντα, για ένα δήθεν ελληνικό </w:t>
      </w:r>
      <w:proofErr w:type="spellStart"/>
      <w:r>
        <w:rPr>
          <w:rFonts w:eastAsia="Times New Roman"/>
          <w:bCs/>
          <w:color w:val="222222"/>
          <w:szCs w:val="24"/>
        </w:rPr>
        <w:t>Μπακαλορεά</w:t>
      </w:r>
      <w:proofErr w:type="spellEnd"/>
      <w:r>
        <w:rPr>
          <w:rFonts w:eastAsia="Times New Roman" w:cs="Times New Roman"/>
          <w:szCs w:val="24"/>
        </w:rPr>
        <w:t>, εσείς που πολεμήσατε λυσσαλέα το εθνικό απολυτ</w:t>
      </w:r>
      <w:r>
        <w:rPr>
          <w:rFonts w:eastAsia="Times New Roman" w:cs="Times New Roman"/>
          <w:szCs w:val="24"/>
        </w:rPr>
        <w:t>ήριο και νομίζω ότι πρέπει, επιτέλους, να ξεκαθαρίσετε τι ακριβώς εννοείτε και να σταματήσετε να παίζετε με την αγωνία των νέων παιδιών.</w:t>
      </w:r>
    </w:p>
    <w:p w14:paraId="6DF0DE6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Επαναφέρατε τους αιώνιους φοιτητές, τα ρουσφέτια και τους </w:t>
      </w:r>
      <w:proofErr w:type="spellStart"/>
      <w:r>
        <w:rPr>
          <w:rFonts w:eastAsia="Times New Roman" w:cs="Times New Roman"/>
          <w:szCs w:val="24"/>
        </w:rPr>
        <w:t>μπαχαλάκηδες</w:t>
      </w:r>
      <w:proofErr w:type="spellEnd"/>
      <w:r>
        <w:rPr>
          <w:rFonts w:eastAsia="Times New Roman" w:cs="Times New Roman"/>
          <w:szCs w:val="24"/>
        </w:rPr>
        <w:t xml:space="preserve"> μέσα στο πανεπιστήμιο και κατά τα άλλα ενδιαφέρε</w:t>
      </w:r>
      <w:r>
        <w:rPr>
          <w:rFonts w:eastAsia="Times New Roman" w:cs="Times New Roman"/>
          <w:szCs w:val="24"/>
        </w:rPr>
        <w:t>στε για την ποιότητα και τον ρόλο του δημοσίου πανεπιστημίου.</w:t>
      </w:r>
    </w:p>
    <w:p w14:paraId="6DF0DE6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Διώχνετε και απαξιώνετε λαμπρούς επιστήμονες με διεθνή αναγνώριση, που ήρθαν πραγματικά να βοηθήσουν και να αναβαθμίσουν τα πανεπιστήμιά μας, και μας λέτε τώρα ότι είχε προβλήματα ο νόμος για τα</w:t>
      </w:r>
      <w:r>
        <w:rPr>
          <w:rFonts w:eastAsia="Times New Roman" w:cs="Times New Roman"/>
          <w:szCs w:val="24"/>
        </w:rPr>
        <w:t xml:space="preserve"> συμβούλια. Γιατί δεν τον βελτιώσατε; Γιατί τους καταργείτε; Είχατε την ευκαιρία να τον βελτιώσετε. </w:t>
      </w:r>
    </w:p>
    <w:p w14:paraId="6DF0DE7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Αναρωτιέμαι τώρα πώς τα δημόσια πανεπιστήμια θα ανταποκριθούν στην ανάγκη για εξωστρέφεια, για καινοτομία, για κινητικότητα, για νέες ιδέες και πρακτικές. </w:t>
      </w:r>
      <w:r>
        <w:rPr>
          <w:rFonts w:eastAsia="Times New Roman" w:cs="Times New Roman"/>
          <w:szCs w:val="24"/>
        </w:rPr>
        <w:t>Χρειάζονται οξυγόνο τα πανεπιστήμια.</w:t>
      </w:r>
    </w:p>
    <w:p w14:paraId="6DF0DE7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Όσο για την τεχνική επαγγελματική εκπαίδευση, ο ΣΥΡΙΖΑ στο παρελθόν μας πετροβολούσε: «Όχι στη σύνδεση με την αγορά εργασίας. Όχι στη νεανική επιχειρηματικότητα. Όχι στη μαθητεία και στην πρακτική άσκηση». Μας κατηγορού</w:t>
      </w:r>
      <w:r>
        <w:rPr>
          <w:rFonts w:eastAsia="Times New Roman" w:cs="Times New Roman"/>
          <w:szCs w:val="24"/>
        </w:rPr>
        <w:t xml:space="preserve">σε ότι δίνουμε βορά τα νέα παιδιά στους εργοδότες. Τώρα λέει ότι θα τα κάνει όλα. Και αυτά. Αναρωτιέμαι πώς και πότε. Μεταλλαγμένα; </w:t>
      </w:r>
    </w:p>
    <w:p w14:paraId="6DF0DE7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Το τρίτο σημείο είναι η </w:t>
      </w:r>
      <w:proofErr w:type="spellStart"/>
      <w:r>
        <w:rPr>
          <w:rFonts w:eastAsia="Times New Roman" w:cs="Times New Roman"/>
          <w:szCs w:val="24"/>
        </w:rPr>
        <w:t>κομματοκρατία</w:t>
      </w:r>
      <w:proofErr w:type="spellEnd"/>
      <w:r>
        <w:rPr>
          <w:rFonts w:eastAsia="Times New Roman" w:cs="Times New Roman"/>
          <w:szCs w:val="24"/>
        </w:rPr>
        <w:t xml:space="preserve">, η αναξιοκρατία και ο </w:t>
      </w:r>
      <w:proofErr w:type="spellStart"/>
      <w:r>
        <w:rPr>
          <w:rFonts w:eastAsia="Times New Roman" w:cs="Times New Roman"/>
          <w:szCs w:val="24"/>
        </w:rPr>
        <w:t>συντεχνιασμός</w:t>
      </w:r>
      <w:proofErr w:type="spellEnd"/>
      <w:r>
        <w:rPr>
          <w:rFonts w:eastAsia="Times New Roman" w:cs="Times New Roman"/>
          <w:szCs w:val="24"/>
        </w:rPr>
        <w:t>. Κυρίες και κύριοι του ΣΥΡΙΖΑ και των ΑΝΕΛ -οι Αν</w:t>
      </w:r>
      <w:r>
        <w:rPr>
          <w:rFonts w:eastAsia="Times New Roman" w:cs="Times New Roman"/>
          <w:szCs w:val="24"/>
        </w:rPr>
        <w:t>εξάρτητοι Έλληνες, αλήθεια, δεν είναι σήμερα στην Αίθουσα- παντού επιχειρείτε να δημιουργήσετε ένα δικό σας καθεστώς και, δυστυχώς, την ίδια αντίληψη έχετε επιδείξει και στην παιδεία. Επιλέξατε τους δεκατρείς περιφερειακούς διευθυντές εκπαίδευσης με μοναδι</w:t>
      </w:r>
      <w:r>
        <w:rPr>
          <w:rFonts w:eastAsia="Times New Roman" w:cs="Times New Roman"/>
          <w:szCs w:val="24"/>
        </w:rPr>
        <w:t xml:space="preserve">κό κριτήριο την πίστη τους στο </w:t>
      </w:r>
      <w:r>
        <w:rPr>
          <w:rFonts w:eastAsia="Times New Roman" w:cs="Times New Roman"/>
          <w:szCs w:val="24"/>
        </w:rPr>
        <w:t>κ</w:t>
      </w:r>
      <w:r>
        <w:rPr>
          <w:rFonts w:eastAsia="Times New Roman" w:cs="Times New Roman"/>
          <w:szCs w:val="24"/>
        </w:rPr>
        <w:t xml:space="preserve">όμμα. Τους αξιολογήσατε με βάση το πόσο πολέμησαν την αξιολόγηση. Μετατρέψατε </w:t>
      </w:r>
      <w:r>
        <w:rPr>
          <w:rFonts w:eastAsia="Times New Roman" w:cs="Times New Roman"/>
          <w:szCs w:val="24"/>
        </w:rPr>
        <w:lastRenderedPageBreak/>
        <w:t>την επιλογή των διευθυντών των σχολείων σε συνδικαλιστική αναμέτρηση. Με λίγα λόγια: Απορρύθμιση παντού.</w:t>
      </w:r>
    </w:p>
    <w:p w14:paraId="6DF0DE7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Τέταρτον, κατάντησε παρωδία ο εθνικός διά</w:t>
      </w:r>
      <w:r>
        <w:rPr>
          <w:rFonts w:eastAsia="Times New Roman" w:cs="Times New Roman"/>
          <w:szCs w:val="24"/>
        </w:rPr>
        <w:t xml:space="preserve">λογος για την παιδεία. Εμείς πραγματικά προσπαθήσαμε να συμμετέχουμε σε αυτόν τον διάλογο, αλλά στάθηκε αδύνατον. Το μόνο που σας ενδιέφερε ήταν η νομιμοποίηση των αποφάσεων του Υπουργού, οι οποίες ήταν μονομερείς. Και την ίδια ώρα που συνεδρίαζε </w:t>
      </w:r>
      <w:r>
        <w:rPr>
          <w:rFonts w:eastAsia="Times New Roman" w:cs="Times New Roman"/>
          <w:szCs w:val="24"/>
        </w:rPr>
        <w:t>–</w:t>
      </w:r>
      <w:r>
        <w:rPr>
          <w:rFonts w:eastAsia="Times New Roman" w:cs="Times New Roman"/>
          <w:szCs w:val="24"/>
        </w:rPr>
        <w:t>υποτίθετ</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και συνεχιζόταν ο διάλογος, εσείς φέρνατε τροπολογίες σε άσχετα νομοσχέδια και πράξεις νομοθετικού περιεχομένου ακόμη και για ζητήματα που δεν είχαν κανέναν επείγοντα χαρακτήρα. </w:t>
      </w:r>
    </w:p>
    <w:p w14:paraId="6DF0DE7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Αναρωτιέμαι γιατί παρακάμπτετε και δεν συγκροτείτε το Εθνικό Συμβούλιο Πα</w:t>
      </w:r>
      <w:r>
        <w:rPr>
          <w:rFonts w:eastAsia="Times New Roman" w:cs="Times New Roman"/>
          <w:szCs w:val="24"/>
        </w:rPr>
        <w:t xml:space="preserve">ιδείας, που είναι ο κατ’ εξοχήν θεσμός της συναίνεσης στην παιδεία. Προφανώς </w:t>
      </w:r>
      <w:r>
        <w:rPr>
          <w:rFonts w:eastAsia="Times New Roman" w:cs="Times New Roman"/>
          <w:szCs w:val="24"/>
        </w:rPr>
        <w:t>διότι α</w:t>
      </w:r>
      <w:r>
        <w:rPr>
          <w:rFonts w:eastAsia="Times New Roman" w:cs="Times New Roman"/>
          <w:szCs w:val="24"/>
        </w:rPr>
        <w:t>ποφεύγετε κάθε συνεννόηση. Υπονομεύετε το κεκτημένο κάθε ευρείας συναίνεσης, όπως ακριβώς κάνατε με τον νόμο για την τριτοβάθμια εκπαίδευση.</w:t>
      </w:r>
    </w:p>
    <w:p w14:paraId="6DF0DE75"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Γνωρίζουμε, κύριε Τσίπρα, ότι έ</w:t>
      </w:r>
      <w:r>
        <w:rPr>
          <w:rFonts w:eastAsia="Times New Roman" w:cs="Times New Roman"/>
          <w:szCs w:val="24"/>
        </w:rPr>
        <w:t xml:space="preserve">χετε χρησιμοποιήσει τον κ. Φίλη πολλές φορές, για να αλλάξετε την ατζέντα. Σήμερα μάθαμε πόσο εύκολα τον κρεμάτε και στα μανταλάκια. Ανοίξατε το μέτωπο με την Εκκλησία, γιατί βλέπατε τα δύσκολα. </w:t>
      </w:r>
    </w:p>
    <w:p w14:paraId="6DF0DE76"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Αν ενδιαφερόσασταν πραγματικά για αλλαγές, υπήρχαν τρόποι. Υ</w:t>
      </w:r>
      <w:r>
        <w:rPr>
          <w:rFonts w:eastAsia="Times New Roman" w:cs="Times New Roman"/>
          <w:szCs w:val="24"/>
        </w:rPr>
        <w:t>πάρχουν πολύ σοβαρές, προοδευτικές, σύγχρονες προτάσεις επιστημονικών επιτροπών που είχε συγκροτήσει το ΠΑΣΟΚ -αυτές τις προτάσεις τις έχετε κλείσει στα συρτάρια σας πολύ βαθιά- και αφορούν την αλλαγή των προγραμμάτων σπουδών σε όλα τα μαθήματα και στα θρη</w:t>
      </w:r>
      <w:r>
        <w:rPr>
          <w:rFonts w:eastAsia="Times New Roman" w:cs="Times New Roman"/>
          <w:szCs w:val="24"/>
        </w:rPr>
        <w:t>σκευτικά. Επιτέλους, αξιοποιήστε τες! Είναι πάρα πολύ απλό!</w:t>
      </w:r>
    </w:p>
    <w:p w14:paraId="6DF0DE77"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Πέμπτο σημείο. Τα οικονομικά της εκπαίδευσης. Ένα στοιχείο θα αναφέρω: Σπαταλήσατε το μεγαλύτερο τμήμα του ΕΣΠΑ</w:t>
      </w:r>
      <w:r>
        <w:rPr>
          <w:rFonts w:eastAsia="Times New Roman" w:cs="Times New Roman"/>
          <w:szCs w:val="24"/>
        </w:rPr>
        <w:t>,</w:t>
      </w:r>
      <w:r>
        <w:rPr>
          <w:rFonts w:eastAsia="Times New Roman" w:cs="Times New Roman"/>
          <w:szCs w:val="24"/>
        </w:rPr>
        <w:t xml:space="preserve"> που αφορά την πρόσληψη των αναπληρωτών. Από τις 400.000 ευρώ για την εξαετία 2015-2</w:t>
      </w:r>
      <w:r>
        <w:rPr>
          <w:rFonts w:eastAsia="Times New Roman" w:cs="Times New Roman"/>
          <w:szCs w:val="24"/>
        </w:rPr>
        <w:t>021 μόνο φέτος δαπανήσατε τις 140.000 ευρώ, δηλαδή το 35%. Τι θα κάνετε τα υπόλοιπα χρόνια; Πώς θα κινηθείτε; Ούτε σχεδιασμό πενταετίας δεν είστε σε θέση να κάνετε, εκτός εάν η άποψή σας είναι «ας τη βγάλουμε τώρα εμείς καθαρή και ας φορτώσουμε τα βάρη στο</w:t>
      </w:r>
      <w:r>
        <w:rPr>
          <w:rFonts w:eastAsia="Times New Roman" w:cs="Times New Roman"/>
          <w:szCs w:val="24"/>
        </w:rPr>
        <w:t xml:space="preserve">υς επόμενους». </w:t>
      </w:r>
    </w:p>
    <w:p w14:paraId="6DF0DE78"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Έκτο σημείο. Η εκπαιδευτική πολιτική των προσφύγων. Πολλή κουβέντα για να κάνουν τα προσφυγόπουλα τελικά έξι ώρες μάθημα ελληνικά και τέσσερις ώρες αγγλικά την εβδομάδα, είτε το απόγευμα στα σχολεία είτε στους άθλιους καταυλισμούς, προσωρινούς, όπως έχετε </w:t>
      </w:r>
      <w:r>
        <w:rPr>
          <w:rFonts w:eastAsia="Times New Roman" w:cs="Times New Roman"/>
          <w:szCs w:val="24"/>
        </w:rPr>
        <w:t xml:space="preserve">πει. </w:t>
      </w:r>
    </w:p>
    <w:p w14:paraId="6DF0DE79"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δική μας πολιτική ήταν μια πολιτική ευρωπαϊκής χώρας, με τάξεις υποδοχής αλλά και με εκπαιδευτικά εργαλεία. Στο προσφυγικό εσείς ακολουθείτε την πολιτική της Τουρκίας: λίγο κράτος, αποκλεισμός από το επίσημο εκπαιδευτικό σύστημα και αυξημένος ρόλος</w:t>
      </w:r>
      <w:r>
        <w:rPr>
          <w:rFonts w:eastAsia="Times New Roman" w:cs="Times New Roman"/>
          <w:szCs w:val="24"/>
        </w:rPr>
        <w:t xml:space="preserve"> των ΜΚΟ και των διεθνών οργανισμών. </w:t>
      </w:r>
    </w:p>
    <w:p w14:paraId="6DF0DE7A"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λόγω ακριβώς των δικών σας παραλείψεων, σήμερα πρέπει να εξηγήσει κανείς στις τοπικές κοινωνίες τα αυτονόητα. Όμως, όλα τα παιδιά έχουν δικαίωμα στο σχολείο και –αν θέλετε- μόνο έτσι εξασφαλίζει κ</w:t>
      </w:r>
      <w:r>
        <w:rPr>
          <w:rFonts w:eastAsia="Times New Roman" w:cs="Times New Roman"/>
          <w:szCs w:val="24"/>
        </w:rPr>
        <w:t>άποιος</w:t>
      </w:r>
      <w:r>
        <w:rPr>
          <w:rFonts w:eastAsia="Times New Roman" w:cs="Times New Roman"/>
          <w:szCs w:val="24"/>
        </w:rPr>
        <w:t xml:space="preserve"> την κοινωνι</w:t>
      </w:r>
      <w:r>
        <w:rPr>
          <w:rFonts w:eastAsia="Times New Roman" w:cs="Times New Roman"/>
          <w:szCs w:val="24"/>
        </w:rPr>
        <w:t xml:space="preserve">κή συνοχή. </w:t>
      </w:r>
    </w:p>
    <w:p w14:paraId="6DF0DE7B"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δεν μπορώ να μη σχολιάσω και την προσπάθεια της Νέας Δημοκρατίας και του Αρχηγού της να προβάλ</w:t>
      </w:r>
      <w:r>
        <w:rPr>
          <w:rFonts w:eastAsia="Times New Roman" w:cs="Times New Roman"/>
          <w:szCs w:val="24"/>
        </w:rPr>
        <w:t>λεται</w:t>
      </w:r>
      <w:r>
        <w:rPr>
          <w:rFonts w:eastAsia="Times New Roman" w:cs="Times New Roman"/>
          <w:szCs w:val="24"/>
        </w:rPr>
        <w:t xml:space="preserve"> ως δήθεν ο μεγάλος μεταρρυθμιστής. Κοιτάξτε, με δάνειο μεταρρυθμίσεις από άλλους, τέτοιο προφίλ δεν </w:t>
      </w:r>
      <w:r>
        <w:rPr>
          <w:rFonts w:eastAsia="Times New Roman" w:cs="Times New Roman"/>
          <w:szCs w:val="24"/>
        </w:rPr>
        <w:t>χ</w:t>
      </w:r>
      <w:r>
        <w:rPr>
          <w:rFonts w:eastAsia="Times New Roman" w:cs="Times New Roman"/>
          <w:szCs w:val="24"/>
        </w:rPr>
        <w:t xml:space="preserve">τίζεται. </w:t>
      </w:r>
    </w:p>
    <w:p w14:paraId="6DF0DE7C"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DF0DE7D"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Οι κυβερνήσεις του ΠΑΣΟΚ είναι αυτές που μελέτησαν, εφάρμοσαν, αγωνίστηκαν να γίνουν πράξεις όλες οι μεγάλες τομές και αλλαγές στην εκπαίδευση. Και πάρτε το, επιτέλους, αυτό απόφα</w:t>
      </w:r>
      <w:r>
        <w:rPr>
          <w:rFonts w:eastAsia="Times New Roman" w:cs="Times New Roman"/>
          <w:szCs w:val="24"/>
        </w:rPr>
        <w:t xml:space="preserve">ση! </w:t>
      </w:r>
    </w:p>
    <w:p w14:paraId="6DF0DE7E"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Από την άλλη μεριά, ήταν η Νέα Δημοκρατία που σταμάτησε τη νομοθέτηση της τεχνικής επαγγελματικής εκπαίδευσης που είχαμε ετοιμάσει. Ήταν η Νέα Δημοκρατία την ίδια περίοδο που εκφύλισε το σχέδιο «</w:t>
      </w:r>
      <w:r>
        <w:rPr>
          <w:rFonts w:eastAsia="Times New Roman" w:cs="Times New Roman"/>
          <w:szCs w:val="24"/>
        </w:rPr>
        <w:t>ΑΘΗΝΑ</w:t>
      </w:r>
      <w:r>
        <w:rPr>
          <w:rFonts w:eastAsia="Times New Roman" w:cs="Times New Roman"/>
          <w:szCs w:val="24"/>
        </w:rPr>
        <w:t>» για την τριτοβάθμια εκπαίδευση, ώστε να μην αναλά</w:t>
      </w:r>
      <w:r>
        <w:rPr>
          <w:rFonts w:eastAsia="Times New Roman" w:cs="Times New Roman"/>
          <w:szCs w:val="24"/>
        </w:rPr>
        <w:t xml:space="preserve">βει το πολιτικό κόστος. Ήταν η Νέα Δημοκρατία που επέλεξε να διαλύσει το σύστημα της επαγγελματικής κατάρτισης, όταν άφησε απλήρωτους καθηγητές και δομές και ενίσχυσε το σύστημα της ιδιωτικής κατάρτισης σε βάρος του </w:t>
      </w:r>
      <w:r>
        <w:rPr>
          <w:rFonts w:eastAsia="Times New Roman" w:cs="Times New Roman"/>
          <w:szCs w:val="24"/>
        </w:rPr>
        <w:t>δημοσίου</w:t>
      </w:r>
      <w:r>
        <w:rPr>
          <w:rFonts w:eastAsia="Times New Roman" w:cs="Times New Roman"/>
          <w:szCs w:val="24"/>
        </w:rPr>
        <w:t xml:space="preserve">. </w:t>
      </w:r>
    </w:p>
    <w:p w14:paraId="6DF0DE7F"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w:t>
      </w:r>
      <w:r>
        <w:rPr>
          <w:rFonts w:eastAsia="Times New Roman" w:cs="Times New Roman"/>
          <w:szCs w:val="24"/>
        </w:rPr>
        <w:t xml:space="preserve">η σημερινή Κυβέρνηση, αντί να επενδύσει στην παιδεία για να ξεπεράσουμε οριστικά την κρίση, φέρνει την κρίση στην εκπαίδευση. Δεν θα ξεφύγουμε από αυτό το τέλμα, αν δεν αποφασίσουμε στον τομέα της παιδείας να πάμε σε ανατροπές. </w:t>
      </w:r>
    </w:p>
    <w:p w14:paraId="6DF0DE80"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 για εμάς η πρώτη μεγάλη</w:t>
      </w:r>
      <w:r>
        <w:rPr>
          <w:rFonts w:eastAsia="Times New Roman" w:cs="Times New Roman"/>
          <w:szCs w:val="24"/>
        </w:rPr>
        <w:t xml:space="preserve"> ανατροπή στην εκπαίδευση είναι ότι χρειάζεται σχέδιο δεκαετίας. Τέρμα το ράβε-ξήλωνε, χωρίς σχέδιο και προσανατολισμό!</w:t>
      </w:r>
    </w:p>
    <w:p w14:paraId="6DF0DE81"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DF0DE82"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Εμείς θέτουμε τέσσερις στόχους: Πρώτον, παιδεία εκτός μνημο</w:t>
      </w:r>
      <w:r>
        <w:rPr>
          <w:rFonts w:eastAsia="Times New Roman" w:cs="Times New Roman"/>
          <w:szCs w:val="24"/>
        </w:rPr>
        <w:t>νίων και δεν είναι ακατόρθωτο, γιατί εμείς το είχαμε επιτύχει. Δεύτερον, αποκέντρωση του εκπαιδευτικού συστήματος σε επίπεδο περιφέρειας. Τρίτον, λειτουργία πλαισίου αξιολόγησης σε όλες τις βαθμίδες. Και</w:t>
      </w:r>
      <w:r>
        <w:rPr>
          <w:rFonts w:eastAsia="Times New Roman" w:cs="Times New Roman"/>
          <w:szCs w:val="24"/>
        </w:rPr>
        <w:t>,</w:t>
      </w:r>
      <w:r>
        <w:rPr>
          <w:rFonts w:eastAsia="Times New Roman" w:cs="Times New Roman"/>
          <w:szCs w:val="24"/>
        </w:rPr>
        <w:t xml:space="preserve"> τέταρτον, ενίσχυση των βιωματικών πρακτικών και όχι</w:t>
      </w:r>
      <w:r>
        <w:rPr>
          <w:rFonts w:eastAsia="Times New Roman" w:cs="Times New Roman"/>
          <w:szCs w:val="24"/>
        </w:rPr>
        <w:t xml:space="preserve"> κατάργησή τους, σχετικά με το περιβάλλον, την πολιτική, τα ανθρώπινα δικαιώματα, την υγεία, τον πολιτισμό. </w:t>
      </w:r>
    </w:p>
    <w:p w14:paraId="6DF0DE83"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με βάση αυτούς τους στόχους, καταθέτουμε σήμερα τις προτάσεις μας, προτάσεις που θα θέσουμε άμεσα σε διάλογο με όλη την εκπαιδευτική κοινότητα </w:t>
      </w:r>
      <w:r>
        <w:rPr>
          <w:rFonts w:eastAsia="Times New Roman" w:cs="Times New Roman"/>
          <w:szCs w:val="24"/>
        </w:rPr>
        <w:t xml:space="preserve">και οι οποίες είναι οι εξής: </w:t>
      </w:r>
    </w:p>
    <w:p w14:paraId="6DF0DE84"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Πρώτον, η τσάντα, επιτέλους, στο σχολείο. Αυτό σημαίνει γενίκευση του </w:t>
      </w:r>
      <w:r w:rsidRPr="00FF031A">
        <w:rPr>
          <w:rFonts w:eastAsia="Times New Roman" w:cs="Times New Roman"/>
          <w:color w:val="000000" w:themeColor="text1"/>
          <w:szCs w:val="24"/>
        </w:rPr>
        <w:t xml:space="preserve">ολοήμερου σχολείου με ενιαίο αναμορφωμένο εκπαιδευτικό πρόγραμμα και βεβαίως, εφαρμογή του ομίλου δραστηριοτήτων στα </w:t>
      </w:r>
      <w:r w:rsidRPr="00FF031A">
        <w:rPr>
          <w:rFonts w:eastAsia="Times New Roman" w:cs="Times New Roman"/>
          <w:color w:val="000000" w:themeColor="text1"/>
          <w:szCs w:val="24"/>
        </w:rPr>
        <w:lastRenderedPageBreak/>
        <w:t>γυμνάσια, νέα πνοή στην ειδική αγωγή κα</w:t>
      </w:r>
      <w:r w:rsidRPr="00FF031A">
        <w:rPr>
          <w:rFonts w:eastAsia="Times New Roman" w:cs="Times New Roman"/>
          <w:color w:val="000000" w:themeColor="text1"/>
          <w:szCs w:val="24"/>
        </w:rPr>
        <w:t xml:space="preserve">ι στις δράσεις του κοινωνικού σχολείου, πιστοποιητικό γλωσσομάθειας και πληροφορικής αμέσως μετά την αποφοίτηση από τη </w:t>
      </w:r>
      <w:r w:rsidRPr="00FF031A">
        <w:rPr>
          <w:rFonts w:eastAsia="Times New Roman" w:cs="Times New Roman"/>
          <w:color w:val="000000" w:themeColor="text1"/>
          <w:szCs w:val="24"/>
        </w:rPr>
        <w:t>Γ</w:t>
      </w:r>
      <w:r w:rsidRPr="00FF031A">
        <w:rPr>
          <w:rFonts w:eastAsia="Times New Roman" w:cs="Times New Roman"/>
          <w:color w:val="000000" w:themeColor="text1"/>
          <w:szCs w:val="24"/>
        </w:rPr>
        <w:t xml:space="preserve">΄ γυμνασίου. </w:t>
      </w:r>
    </w:p>
    <w:p w14:paraId="6DF0DE85"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Δεύτερον, όχι ανισότητες, αξιοποίηση των σύγχρονων τεχνολογιών που μας βοηθούν να αντιμετωπίσουμε τις ανισότητες στο σχολε</w:t>
      </w:r>
      <w:r>
        <w:rPr>
          <w:rFonts w:eastAsia="Times New Roman" w:cs="Times New Roman"/>
          <w:szCs w:val="24"/>
        </w:rPr>
        <w:t xml:space="preserve">ίο, έτσι ώστε κάθε παιδί, είτε βρίσκεται σε ένα απομακρυσμένο νησί είτε σε μια ορεινή περιοχή, να μπορεί να λαμβάνει ακριβώς την ίδια σύγχρονη εκπαίδευση με ένα παιδί στο κέντρο της Αθήνας. </w:t>
      </w:r>
    </w:p>
    <w:p w14:paraId="6DF0DE86" w14:textId="77777777" w:rsidR="004C348C" w:rsidRDefault="00FF7E7F">
      <w:pPr>
        <w:spacing w:after="0" w:line="600" w:lineRule="auto"/>
        <w:ind w:firstLine="720"/>
        <w:jc w:val="both"/>
        <w:rPr>
          <w:rFonts w:eastAsia="Times New Roman"/>
          <w:szCs w:val="24"/>
        </w:rPr>
      </w:pPr>
      <w:r w:rsidRPr="00601A5E">
        <w:rPr>
          <w:rFonts w:eastAsia="Times New Roman"/>
          <w:szCs w:val="24"/>
        </w:rPr>
        <w:t>Τρίτον, αποδέσμευση του λυκείου από την εισαγωγή στην τριτοβάθμια</w:t>
      </w:r>
      <w:r w:rsidRPr="00601A5E">
        <w:rPr>
          <w:rFonts w:eastAsia="Times New Roman"/>
          <w:szCs w:val="24"/>
        </w:rPr>
        <w:t xml:space="preserve"> εκπαίδευση. </w:t>
      </w:r>
      <w:r>
        <w:rPr>
          <w:rFonts w:eastAsia="Times New Roman"/>
          <w:szCs w:val="24"/>
        </w:rPr>
        <w:t>Μπορούμε να αφαιρέσουμε το άγχος των εξετάσεων, τις ψυχοφθόρες διαδικασίες και να δώσουμε αξία στο δημόσιο σχολείο</w:t>
      </w:r>
      <w:r>
        <w:rPr>
          <w:rFonts w:eastAsia="Times New Roman"/>
          <w:szCs w:val="24"/>
        </w:rPr>
        <w:t>,</w:t>
      </w:r>
      <w:r>
        <w:rPr>
          <w:rFonts w:eastAsia="Times New Roman"/>
          <w:szCs w:val="24"/>
        </w:rPr>
        <w:t xml:space="preserve"> με σύγχρονα προγράμματα σπουδών και εθνικό απολυτήριο διεθνώς αναγνωρισμένο. </w:t>
      </w:r>
    </w:p>
    <w:p w14:paraId="6DF0DE87" w14:textId="77777777" w:rsidR="004C348C" w:rsidRDefault="00FF7E7F">
      <w:pPr>
        <w:spacing w:after="0" w:line="600" w:lineRule="auto"/>
        <w:ind w:firstLine="720"/>
        <w:jc w:val="both"/>
        <w:rPr>
          <w:rFonts w:eastAsia="Times New Roman"/>
          <w:szCs w:val="24"/>
        </w:rPr>
      </w:pPr>
      <w:r>
        <w:rPr>
          <w:rFonts w:eastAsia="Times New Roman"/>
          <w:szCs w:val="24"/>
        </w:rPr>
        <w:t>Τέταρτον, ισχυρή επαγγελματική εκπαίδευση με αναγ</w:t>
      </w:r>
      <w:r>
        <w:rPr>
          <w:rFonts w:eastAsia="Times New Roman"/>
          <w:szCs w:val="24"/>
        </w:rPr>
        <w:t>νώριση δικαιωμάτων. Έτσι μόνον θα δώσουμε κίνητρο στα νέα παιδιά να επιλέξουν και αυτόν τον δρόμο.</w:t>
      </w:r>
    </w:p>
    <w:p w14:paraId="6DF0DE88" w14:textId="77777777" w:rsidR="004C348C" w:rsidRDefault="00FF7E7F">
      <w:pPr>
        <w:spacing w:after="0" w:line="600" w:lineRule="auto"/>
        <w:ind w:firstLine="720"/>
        <w:jc w:val="both"/>
        <w:rPr>
          <w:rFonts w:eastAsia="Times New Roman"/>
          <w:szCs w:val="24"/>
        </w:rPr>
      </w:pPr>
      <w:proofErr w:type="spellStart"/>
      <w:r>
        <w:rPr>
          <w:rFonts w:eastAsia="Times New Roman"/>
          <w:szCs w:val="24"/>
        </w:rPr>
        <w:lastRenderedPageBreak/>
        <w:t>Πέμπτον</w:t>
      </w:r>
      <w:proofErr w:type="spellEnd"/>
      <w:r>
        <w:rPr>
          <w:rFonts w:eastAsia="Times New Roman"/>
          <w:szCs w:val="24"/>
        </w:rPr>
        <w:t xml:space="preserve">, νέος χάρτης της τριτοβάθμιας εκπαίδευσης με </w:t>
      </w:r>
      <w:proofErr w:type="spellStart"/>
      <w:r>
        <w:rPr>
          <w:rFonts w:eastAsia="Times New Roman"/>
          <w:szCs w:val="24"/>
        </w:rPr>
        <w:t>εξορθολογισμό</w:t>
      </w:r>
      <w:proofErr w:type="spellEnd"/>
      <w:r>
        <w:rPr>
          <w:rFonts w:eastAsia="Times New Roman"/>
          <w:szCs w:val="24"/>
        </w:rPr>
        <w:t xml:space="preserve"> ιδρυμάτων, τμημάτων, σχολών, αλλά και πραγματική αντιστοίχιση των σπουδών στις διάφορες βα</w:t>
      </w:r>
      <w:r>
        <w:rPr>
          <w:rFonts w:eastAsia="Times New Roman"/>
          <w:szCs w:val="24"/>
        </w:rPr>
        <w:t>θμίδες εκπαίδευσης. Επαναφορά με βελτιώσεις του μεταρρυθμιστικού νόμου του 2011 για την αναβάθμιση των ιδρυμάτων, την ενίσχυση της εξωστρέφειας, τη σύνδεσή τους, επιτέλους, με την κοινωνία και την παραγωγή, γιατί από εκεί είναι το μέλλον. Έτσι θα ξεφύγουμε</w:t>
      </w:r>
      <w:r>
        <w:rPr>
          <w:rFonts w:eastAsia="Times New Roman"/>
          <w:szCs w:val="24"/>
        </w:rPr>
        <w:t xml:space="preserve"> από την κρίση και το τέλμα.</w:t>
      </w:r>
    </w:p>
    <w:p w14:paraId="6DF0DE89" w14:textId="77777777" w:rsidR="004C348C" w:rsidRDefault="00FF7E7F">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 – ΔΗΜΑΡ)</w:t>
      </w:r>
    </w:p>
    <w:p w14:paraId="6DF0DE8A" w14:textId="77777777" w:rsidR="004C348C" w:rsidRDefault="00FF7E7F">
      <w:pPr>
        <w:spacing w:after="0" w:line="600" w:lineRule="auto"/>
        <w:ind w:firstLine="720"/>
        <w:jc w:val="both"/>
        <w:rPr>
          <w:rFonts w:eastAsia="Times New Roman"/>
          <w:szCs w:val="24"/>
        </w:rPr>
      </w:pPr>
      <w:r>
        <w:rPr>
          <w:rFonts w:eastAsia="Times New Roman"/>
          <w:szCs w:val="24"/>
        </w:rPr>
        <w:t xml:space="preserve">Δημιουργία ξενόγλωσσων προγραμμάτων προπτυχιακών και μεταπτυχιακών σπουδών με δίδακτρα για την υποδοχή ξένων φοιτητών στο δημόσιο πανεπιστήμιο. </w:t>
      </w:r>
    </w:p>
    <w:p w14:paraId="6DF0DE8B" w14:textId="77777777" w:rsidR="004C348C" w:rsidRDefault="00FF7E7F">
      <w:pPr>
        <w:spacing w:after="0" w:line="600" w:lineRule="auto"/>
        <w:ind w:firstLine="720"/>
        <w:jc w:val="both"/>
        <w:rPr>
          <w:rFonts w:eastAsia="Times New Roman"/>
          <w:szCs w:val="24"/>
        </w:rPr>
      </w:pPr>
      <w:r>
        <w:rPr>
          <w:rFonts w:eastAsia="Times New Roman"/>
          <w:szCs w:val="24"/>
        </w:rPr>
        <w:t>Εδώ θ</w:t>
      </w:r>
      <w:r>
        <w:rPr>
          <w:rFonts w:eastAsia="Times New Roman"/>
          <w:szCs w:val="24"/>
        </w:rPr>
        <w:t>έλω να κάνω μία παρατήρηση</w:t>
      </w:r>
      <w:r>
        <w:rPr>
          <w:rFonts w:eastAsia="Times New Roman"/>
          <w:szCs w:val="24"/>
        </w:rPr>
        <w:t>.</w:t>
      </w:r>
      <w:r>
        <w:rPr>
          <w:rFonts w:eastAsia="Times New Roman"/>
          <w:szCs w:val="24"/>
        </w:rPr>
        <w:t xml:space="preserve"> Προτεραιότητά μας είναι η ενίσχυση του δημόσιου πανεπιστημίου, όχι η υποκατάστασή του από το ιδιωτικό. Γνωρίζουμε, όμως, την πραγματικότητα γύρω μας. Ξέρουμε τι διαμορφώνεται και εντός της χώρας αλλά και σε γειτονικές χώρες. Γι’</w:t>
      </w:r>
      <w:r>
        <w:rPr>
          <w:rFonts w:eastAsia="Times New Roman"/>
          <w:szCs w:val="24"/>
        </w:rPr>
        <w:t xml:space="preserve"> αυτό λέμε, λοιπόν, ότι </w:t>
      </w:r>
      <w:r>
        <w:rPr>
          <w:rFonts w:eastAsia="Times New Roman"/>
          <w:szCs w:val="24"/>
        </w:rPr>
        <w:lastRenderedPageBreak/>
        <w:t>πρέπει να ανοίξει η συζήτηση τώρα για το αυστηρότατο πλαίσιο λειτουργίας των μη κρατικών πανεπιστημίων, πριν αυτά υποκαταστήσουν το δημόσιο, που εμείς θέλουμε να είναι στην πρωτοπορία.</w:t>
      </w:r>
    </w:p>
    <w:p w14:paraId="6DF0DE8C" w14:textId="77777777" w:rsidR="004C348C" w:rsidRDefault="00FF7E7F">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w:t>
      </w:r>
      <w:r>
        <w:rPr>
          <w:rFonts w:eastAsia="Times New Roman"/>
          <w:szCs w:val="24"/>
        </w:rPr>
        <w:t>ς Συμπαράταξης ΠΑΣΟΚ – ΔΗΜΑΡ)</w:t>
      </w:r>
    </w:p>
    <w:p w14:paraId="6DF0DE8D" w14:textId="77777777" w:rsidR="004C348C" w:rsidRDefault="00FF7E7F">
      <w:pPr>
        <w:spacing w:after="0" w:line="600" w:lineRule="auto"/>
        <w:ind w:firstLine="720"/>
        <w:jc w:val="both"/>
        <w:rPr>
          <w:rFonts w:eastAsia="Times New Roman"/>
          <w:szCs w:val="24"/>
        </w:rPr>
      </w:pPr>
      <w:proofErr w:type="spellStart"/>
      <w:r>
        <w:rPr>
          <w:rFonts w:eastAsia="Times New Roman"/>
          <w:szCs w:val="24"/>
        </w:rPr>
        <w:t>Έκτον</w:t>
      </w:r>
      <w:proofErr w:type="spellEnd"/>
      <w:r>
        <w:rPr>
          <w:rFonts w:eastAsia="Times New Roman"/>
          <w:szCs w:val="24"/>
        </w:rPr>
        <w:t>, ισχυρό σύστημα κατάρτισης και επανεκπαίδευσης μέσα από τη διά βίου μάθηση. Συνεργασία πολιτείας, θεσμών, τοπικών παραγόντων και φορέων ιδιωτικού τομέα στην καινοτομία και στην έρευνα. Διαδικασία πιστοποίησης επαγγελματι</w:t>
      </w:r>
      <w:r>
        <w:rPr>
          <w:rFonts w:eastAsia="Times New Roman"/>
          <w:szCs w:val="24"/>
        </w:rPr>
        <w:t>κών προσόντων και δεξιοτήτων που αποκτήθηκαν μέσω της μη τυπικής και της άτυπης εκπαίδευσης.</w:t>
      </w:r>
    </w:p>
    <w:p w14:paraId="6DF0DE8E" w14:textId="77777777" w:rsidR="004C348C" w:rsidRDefault="00FF7E7F">
      <w:pPr>
        <w:spacing w:after="0" w:line="600" w:lineRule="auto"/>
        <w:ind w:firstLine="720"/>
        <w:jc w:val="both"/>
        <w:rPr>
          <w:rFonts w:eastAsia="Times New Roman"/>
          <w:szCs w:val="24"/>
        </w:rPr>
      </w:pPr>
      <w:proofErr w:type="spellStart"/>
      <w:r>
        <w:rPr>
          <w:rFonts w:eastAsia="Times New Roman"/>
          <w:szCs w:val="24"/>
        </w:rPr>
        <w:t>Έβδομον</w:t>
      </w:r>
      <w:proofErr w:type="spellEnd"/>
      <w:r>
        <w:rPr>
          <w:rFonts w:eastAsia="Times New Roman"/>
          <w:szCs w:val="24"/>
        </w:rPr>
        <w:t xml:space="preserve">, εκπαιδευτικοί με αξιοπρέπεια, με αντικειμενικές προσλήψεις, νέο σύγχρονο </w:t>
      </w:r>
      <w:proofErr w:type="spellStart"/>
      <w:r>
        <w:rPr>
          <w:rFonts w:eastAsia="Times New Roman"/>
          <w:szCs w:val="24"/>
        </w:rPr>
        <w:t>καθηκοντολόγιο</w:t>
      </w:r>
      <w:proofErr w:type="spellEnd"/>
      <w:r>
        <w:rPr>
          <w:rFonts w:eastAsia="Times New Roman"/>
          <w:szCs w:val="24"/>
        </w:rPr>
        <w:t>, θέσπιση σταθερού πλαισίου συνεχούς επιμόρφωσης και αξιοκρατία στη</w:t>
      </w:r>
      <w:r>
        <w:rPr>
          <w:rFonts w:eastAsia="Times New Roman"/>
          <w:szCs w:val="24"/>
        </w:rPr>
        <w:t>ν επιλογή των στελεχών εκπαίδευσης, με σύστημα αξιολόγησης που θα συνδέεται και με την αναβάθμιση των οικονομικών τους απολαβών. Εμείς θέλουμε εκπαιδευτικούς με αξιοπρέπεια και στην κοινωνική τους ζωή.</w:t>
      </w:r>
    </w:p>
    <w:p w14:paraId="6DF0DE8F" w14:textId="77777777" w:rsidR="004C348C" w:rsidRDefault="00FF7E7F">
      <w:pPr>
        <w:spacing w:after="0" w:line="600" w:lineRule="auto"/>
        <w:ind w:firstLine="720"/>
        <w:jc w:val="both"/>
        <w:rPr>
          <w:rFonts w:eastAsia="Times New Roman"/>
          <w:szCs w:val="24"/>
        </w:rPr>
      </w:pPr>
      <w:r>
        <w:rPr>
          <w:rFonts w:eastAsia="Times New Roman"/>
          <w:szCs w:val="24"/>
        </w:rPr>
        <w:lastRenderedPageBreak/>
        <w:t>Κυρίες και κύριοι Βουλευτές, η Ελλάδα μπορεί. Η Ελλάδα μπορεί να ξεπεράσει τα προβλήματα, να αναπτυχθεί και να πρωταγωνιστήσει στις ευρωπαϊκές εξελίξεις, αρκεί να αποφασίσουμε να επενδύσουμε στο μέλλον, δηλαδή στα παιδιά μας. Με λίγα λόγια, εκπαίδευση, επέ</w:t>
      </w:r>
      <w:r>
        <w:rPr>
          <w:rFonts w:eastAsia="Times New Roman"/>
          <w:szCs w:val="24"/>
        </w:rPr>
        <w:t>νδυση στην εκπαίδευση, εκεί που το κάθε ευρώ πιάνει τόπο.</w:t>
      </w:r>
    </w:p>
    <w:p w14:paraId="6DF0DE90" w14:textId="77777777" w:rsidR="004C348C" w:rsidRDefault="00FF7E7F">
      <w:pPr>
        <w:spacing w:after="0" w:line="600" w:lineRule="auto"/>
        <w:ind w:firstLine="720"/>
        <w:jc w:val="both"/>
        <w:rPr>
          <w:rFonts w:eastAsia="Times New Roman"/>
          <w:szCs w:val="24"/>
        </w:rPr>
      </w:pPr>
      <w:r>
        <w:rPr>
          <w:rFonts w:eastAsia="Times New Roman"/>
          <w:szCs w:val="24"/>
        </w:rPr>
        <w:t>Σας ευχαριστώ πολύ.</w:t>
      </w:r>
    </w:p>
    <w:p w14:paraId="6DF0DE91" w14:textId="77777777" w:rsidR="004C348C" w:rsidRDefault="00FF7E7F">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 – ΔΗΜΑΡ)</w:t>
      </w:r>
    </w:p>
    <w:p w14:paraId="6DF0DE92" w14:textId="77777777" w:rsidR="004C348C" w:rsidRDefault="00FF7E7F">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Ευχαριστούμε, κυρία Πρόεδρε.</w:t>
      </w:r>
    </w:p>
    <w:p w14:paraId="6DF0DE93" w14:textId="77777777" w:rsidR="004C348C" w:rsidRDefault="00FF7E7F">
      <w:pPr>
        <w:spacing w:after="0" w:line="600" w:lineRule="auto"/>
        <w:ind w:firstLine="720"/>
        <w:jc w:val="both"/>
        <w:rPr>
          <w:rFonts w:eastAsia="Times New Roman"/>
          <w:szCs w:val="24"/>
        </w:rPr>
      </w:pPr>
      <w:r>
        <w:rPr>
          <w:rFonts w:eastAsia="Times New Roman"/>
          <w:szCs w:val="24"/>
        </w:rPr>
        <w:t xml:space="preserve">Κυρίες και κύριοι συνάδελφοι, η Βουλευτής κ. Θεοδώρα Μπακογιάννη ζητεί άδεια απουσίας στο εξωτερικό από τις εργασίες της Ολομέλειας και των </w:t>
      </w:r>
      <w:r>
        <w:rPr>
          <w:rFonts w:eastAsia="Times New Roman"/>
          <w:szCs w:val="24"/>
        </w:rPr>
        <w:t>ε</w:t>
      </w:r>
      <w:r>
        <w:rPr>
          <w:rFonts w:eastAsia="Times New Roman"/>
          <w:szCs w:val="24"/>
        </w:rPr>
        <w:t xml:space="preserve">πιτροπών από 28 Σεπτεμβρίου έως 3 Οκτωβρίου. Θα βρίσκεται στο </w:t>
      </w:r>
      <w:proofErr w:type="spellStart"/>
      <w:r>
        <w:rPr>
          <w:rFonts w:eastAsia="Times New Roman"/>
          <w:szCs w:val="24"/>
        </w:rPr>
        <w:t>Λος</w:t>
      </w:r>
      <w:proofErr w:type="spellEnd"/>
      <w:r>
        <w:rPr>
          <w:rFonts w:eastAsia="Times New Roman"/>
          <w:szCs w:val="24"/>
        </w:rPr>
        <w:t xml:space="preserve"> </w:t>
      </w:r>
      <w:proofErr w:type="spellStart"/>
      <w:r>
        <w:rPr>
          <w:rFonts w:eastAsia="Times New Roman"/>
          <w:szCs w:val="24"/>
        </w:rPr>
        <w:t>Άντζελες</w:t>
      </w:r>
      <w:proofErr w:type="spellEnd"/>
      <w:r>
        <w:rPr>
          <w:rFonts w:eastAsia="Times New Roman"/>
          <w:szCs w:val="24"/>
        </w:rPr>
        <w:t>, προσκεκλημένη του καθηγητή του Χάρβαρντ</w:t>
      </w:r>
      <w:r>
        <w:rPr>
          <w:rFonts w:eastAsia="Times New Roman"/>
          <w:szCs w:val="24"/>
        </w:rPr>
        <w:t xml:space="preserve"> κ. </w:t>
      </w:r>
      <w:proofErr w:type="spellStart"/>
      <w:r>
        <w:rPr>
          <w:rFonts w:eastAsia="Times New Roman"/>
          <w:szCs w:val="24"/>
        </w:rPr>
        <w:t>Φέργκιουσον</w:t>
      </w:r>
      <w:proofErr w:type="spellEnd"/>
      <w:r>
        <w:rPr>
          <w:rFonts w:eastAsia="Times New Roman"/>
          <w:szCs w:val="24"/>
        </w:rPr>
        <w:t xml:space="preserve"> και θα συμμετάσχει ως ομιλήτρια σε διάσκεψη με τίτλο: «Παγκόσμιες εξελίξεις σε κοινωνικό, οικονομικό και πολιτικό επίπεδο». Η Βουλή εγκρίνει;</w:t>
      </w:r>
    </w:p>
    <w:p w14:paraId="6DF0DE94" w14:textId="77777777" w:rsidR="004C348C" w:rsidRDefault="00FF7E7F">
      <w:pPr>
        <w:spacing w:after="0" w:line="600" w:lineRule="auto"/>
        <w:ind w:firstLine="720"/>
        <w:jc w:val="both"/>
        <w:rPr>
          <w:rFonts w:eastAsia="Times New Roman"/>
          <w:szCs w:val="24"/>
        </w:rPr>
      </w:pPr>
      <w:r>
        <w:rPr>
          <w:rFonts w:eastAsia="Times New Roman"/>
          <w:b/>
          <w:szCs w:val="24"/>
        </w:rPr>
        <w:lastRenderedPageBreak/>
        <w:t xml:space="preserve">ΟΛΟΙ </w:t>
      </w:r>
      <w:r>
        <w:rPr>
          <w:rFonts w:eastAsia="Times New Roman"/>
          <w:b/>
          <w:szCs w:val="24"/>
        </w:rPr>
        <w:t xml:space="preserve">ΟΙ </w:t>
      </w:r>
      <w:r>
        <w:rPr>
          <w:rFonts w:eastAsia="Times New Roman"/>
          <w:b/>
          <w:szCs w:val="24"/>
        </w:rPr>
        <w:t xml:space="preserve">ΒΟΥΛΕΥΤΕΣ: </w:t>
      </w:r>
      <w:r>
        <w:rPr>
          <w:rFonts w:eastAsia="Times New Roman"/>
          <w:szCs w:val="24"/>
        </w:rPr>
        <w:t>Μάλιστα, μάλιστα.</w:t>
      </w:r>
    </w:p>
    <w:p w14:paraId="6DF0DE95" w14:textId="77777777" w:rsidR="004C348C" w:rsidRDefault="00FF7E7F">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sidRPr="00E72132">
        <w:rPr>
          <w:rFonts w:eastAsia="Times New Roman"/>
          <w:szCs w:val="24"/>
        </w:rPr>
        <w:t>Συνεπώς</w:t>
      </w:r>
      <w:r>
        <w:rPr>
          <w:rFonts w:eastAsia="Times New Roman"/>
          <w:b/>
          <w:szCs w:val="24"/>
        </w:rPr>
        <w:t xml:space="preserve"> </w:t>
      </w:r>
      <w:r>
        <w:rPr>
          <w:rFonts w:eastAsia="Times New Roman"/>
          <w:szCs w:val="24"/>
        </w:rPr>
        <w:t>η</w:t>
      </w:r>
      <w:r>
        <w:rPr>
          <w:rFonts w:eastAsia="Times New Roman"/>
          <w:szCs w:val="24"/>
        </w:rPr>
        <w:t xml:space="preserve"> Βουλή ενέκρινε τη ζητη</w:t>
      </w:r>
      <w:r>
        <w:rPr>
          <w:rFonts w:eastAsia="Times New Roman"/>
          <w:szCs w:val="24"/>
        </w:rPr>
        <w:t>θείσα άδεια.</w:t>
      </w:r>
    </w:p>
    <w:p w14:paraId="6DF0DE96" w14:textId="77777777" w:rsidR="004C348C" w:rsidRDefault="00FF7E7F">
      <w:pPr>
        <w:spacing w:after="0" w:line="600" w:lineRule="auto"/>
        <w:ind w:firstLine="720"/>
        <w:jc w:val="both"/>
        <w:rPr>
          <w:rFonts w:eastAsia="Times New Roman"/>
          <w:szCs w:val="24"/>
        </w:rPr>
      </w:pPr>
      <w:r>
        <w:rPr>
          <w:rFonts w:eastAsia="Times New Roman"/>
          <w:szCs w:val="24"/>
        </w:rPr>
        <w:t xml:space="preserve">Παρακαλώ πολύ τον Γενικό Γραμματέα και Πρόεδρο της Κοινοβουλευτικής Ομάδας του Κομμουνιστικού Κόμματος Ελλάδας κ. Δημήτριο </w:t>
      </w:r>
      <w:proofErr w:type="spellStart"/>
      <w:r>
        <w:rPr>
          <w:rFonts w:eastAsia="Times New Roman"/>
          <w:szCs w:val="24"/>
        </w:rPr>
        <w:t>Κουτσούμπα</w:t>
      </w:r>
      <w:proofErr w:type="spellEnd"/>
      <w:r>
        <w:rPr>
          <w:rFonts w:eastAsia="Times New Roman"/>
          <w:szCs w:val="24"/>
        </w:rPr>
        <w:t xml:space="preserve"> να πάρει τον λόγο.</w:t>
      </w:r>
    </w:p>
    <w:p w14:paraId="6DF0DE97" w14:textId="77777777" w:rsidR="004C348C" w:rsidRDefault="00FF7E7F">
      <w:pPr>
        <w:spacing w:after="0" w:line="600" w:lineRule="auto"/>
        <w:ind w:firstLine="720"/>
        <w:jc w:val="both"/>
        <w:rPr>
          <w:rFonts w:eastAsia="Times New Roman"/>
          <w:szCs w:val="24"/>
        </w:rPr>
      </w:pPr>
      <w:r>
        <w:rPr>
          <w:rFonts w:eastAsia="Times New Roman"/>
          <w:b/>
          <w:szCs w:val="24"/>
        </w:rPr>
        <w:t xml:space="preserve">ΔΗΜΗΤΡΙΟΣ ΚΟΥΤΣΟΥΜΠΑΣ (Γενικός Γραμματέας </w:t>
      </w:r>
      <w:r>
        <w:rPr>
          <w:rFonts w:eastAsia="Times New Roman"/>
          <w:b/>
          <w:szCs w:val="24"/>
        </w:rPr>
        <w:t xml:space="preserve">της Κεντρικής Επιτροπής </w:t>
      </w:r>
      <w:r>
        <w:rPr>
          <w:rFonts w:eastAsia="Times New Roman"/>
          <w:b/>
          <w:szCs w:val="24"/>
        </w:rPr>
        <w:t>του Κομμουνιστικού Κόμμα</w:t>
      </w:r>
      <w:r>
        <w:rPr>
          <w:rFonts w:eastAsia="Times New Roman"/>
          <w:b/>
          <w:szCs w:val="24"/>
        </w:rPr>
        <w:t xml:space="preserve">τος Ελλάδας): </w:t>
      </w:r>
      <w:r>
        <w:rPr>
          <w:rFonts w:eastAsia="Times New Roman"/>
          <w:szCs w:val="24"/>
        </w:rPr>
        <w:t xml:space="preserve">Τελικά «το ’να χέρι νίβει τ’ άλλο και τα δυο το πρόσωπο». </w:t>
      </w:r>
    </w:p>
    <w:p w14:paraId="6DF0DE98" w14:textId="77777777" w:rsidR="004C348C" w:rsidRDefault="00FF7E7F">
      <w:pPr>
        <w:spacing w:after="0" w:line="600" w:lineRule="auto"/>
        <w:ind w:firstLine="720"/>
        <w:jc w:val="both"/>
        <w:rPr>
          <w:rFonts w:eastAsia="Times New Roman"/>
          <w:szCs w:val="24"/>
        </w:rPr>
      </w:pPr>
      <w:r>
        <w:rPr>
          <w:rFonts w:eastAsia="Times New Roman"/>
          <w:szCs w:val="24"/>
        </w:rPr>
        <w:t xml:space="preserve">Προσπαθήσατε, κύριε Μητσοτάκη, να δώσετε ξανά άλλοθι </w:t>
      </w:r>
      <w:proofErr w:type="spellStart"/>
      <w:r>
        <w:rPr>
          <w:rFonts w:eastAsia="Times New Roman"/>
          <w:szCs w:val="24"/>
        </w:rPr>
        <w:t>αριστεροσύνης</w:t>
      </w:r>
      <w:proofErr w:type="spellEnd"/>
      <w:r>
        <w:rPr>
          <w:rFonts w:eastAsia="Times New Roman"/>
          <w:szCs w:val="24"/>
        </w:rPr>
        <w:t xml:space="preserve"> στον κ. Τσίπρα, όσο περισσότερο εκείνος προσεγγίζει θέσεις της Νέας Δημοκρατίας στα κεντρικά ζητήματα και στα ζητήμα</w:t>
      </w:r>
      <w:r>
        <w:rPr>
          <w:rFonts w:eastAsia="Times New Roman"/>
          <w:szCs w:val="24"/>
        </w:rPr>
        <w:t xml:space="preserve">τα της </w:t>
      </w:r>
      <w:r>
        <w:rPr>
          <w:rFonts w:eastAsia="Times New Roman"/>
          <w:szCs w:val="24"/>
        </w:rPr>
        <w:t>π</w:t>
      </w:r>
      <w:r>
        <w:rPr>
          <w:rFonts w:eastAsia="Times New Roman"/>
          <w:szCs w:val="24"/>
        </w:rPr>
        <w:t xml:space="preserve">αιδείας, κρατώντας βέβαια την ευελιξία, όπως πάντα, της κοροϊδίας, του αποπροσανατολισμού, της προπαγάνδας με κάποιες κορώνες. </w:t>
      </w:r>
    </w:p>
    <w:p w14:paraId="6DF0DE9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ότι εσείς, κύριε Μητσοτάκη, προκαλέσατε τη συζήτηση αυτή για την παιδεία και μια και </w:t>
      </w:r>
      <w:r>
        <w:rPr>
          <w:rFonts w:eastAsia="Times New Roman" w:cs="Times New Roman"/>
          <w:szCs w:val="24"/>
        </w:rPr>
        <w:t>«</w:t>
      </w:r>
      <w:r>
        <w:rPr>
          <w:rFonts w:eastAsia="Times New Roman" w:cs="Times New Roman"/>
          <w:szCs w:val="24"/>
        </w:rPr>
        <w:t>ψοφάτε</w:t>
      </w:r>
      <w:r>
        <w:rPr>
          <w:rFonts w:eastAsia="Times New Roman" w:cs="Times New Roman"/>
          <w:szCs w:val="24"/>
        </w:rPr>
        <w:t>»</w:t>
      </w:r>
      <w:r>
        <w:rPr>
          <w:rFonts w:eastAsia="Times New Roman" w:cs="Times New Roman"/>
          <w:szCs w:val="24"/>
        </w:rPr>
        <w:t xml:space="preserve"> γι’ αυτή την περιβόητ</w:t>
      </w:r>
      <w:r>
        <w:rPr>
          <w:rFonts w:eastAsia="Times New Roman" w:cs="Times New Roman"/>
          <w:szCs w:val="24"/>
        </w:rPr>
        <w:t xml:space="preserve">η αξιολόγηση, σας λέμε ότι μάλλον μείνατε μετεξεταστέος, αλλά τον ίδιο περίπου βαθμό παίρνει, με βάση τη σημερινή συνεδρίαση, και ο κ. Τσίπρας. </w:t>
      </w:r>
    </w:p>
    <w:p w14:paraId="6DF0DE9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Για μας στην πολιτική γενικότερα δεν θα πρέπει να ισχύει το «ανάμεσα στους τυφλούς βασιλεύει ο μονόφθαλμος». </w:t>
      </w:r>
      <w:r>
        <w:rPr>
          <w:rFonts w:eastAsia="Times New Roman" w:cs="Times New Roman"/>
          <w:szCs w:val="24"/>
        </w:rPr>
        <w:t>Α</w:t>
      </w:r>
      <w:r>
        <w:rPr>
          <w:rFonts w:eastAsia="Times New Roman" w:cs="Times New Roman"/>
          <w:szCs w:val="24"/>
        </w:rPr>
        <w:t>υ</w:t>
      </w:r>
      <w:r>
        <w:rPr>
          <w:rFonts w:eastAsia="Times New Roman" w:cs="Times New Roman"/>
          <w:szCs w:val="24"/>
        </w:rPr>
        <w:t>τό φάνηκε καλύτερα από τη στιγμή που χωρίς κα</w:t>
      </w:r>
      <w:r>
        <w:rPr>
          <w:rFonts w:eastAsia="Times New Roman" w:cs="Times New Roman"/>
          <w:szCs w:val="24"/>
        </w:rPr>
        <w:t>μ</w:t>
      </w:r>
      <w:r>
        <w:rPr>
          <w:rFonts w:eastAsia="Times New Roman" w:cs="Times New Roman"/>
          <w:szCs w:val="24"/>
        </w:rPr>
        <w:t>μιά ντροπή ο Πρωθυπουργός έδωσε άριστα, είκοσι στο Υπουργείο Παιδείας για την επιτυχία, όπως υποστηρίζει, να ανοίξουν χωρίς προβλήματα τα δημόσια σχολεία.</w:t>
      </w:r>
    </w:p>
    <w:p w14:paraId="6DF0DE9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Η υποκρισία γίνεται ακόμα πιο εξοργιστική, όταν διά στό</w:t>
      </w:r>
      <w:r>
        <w:rPr>
          <w:rFonts w:eastAsia="Times New Roman" w:cs="Times New Roman"/>
          <w:szCs w:val="24"/>
        </w:rPr>
        <w:t xml:space="preserve">ματος Πρωθυπουργού διατυπώνεται η φράση ότι «κριτής μας είναι η καθημερινότητα που ζουν οι γονείς και οι μαθητές», ενώ ο κύριος Υπουργός διατυμπάνισε την επιστροφή στην κανονικότητα στα σχολεία. </w:t>
      </w:r>
    </w:p>
    <w:p w14:paraId="6DF0DE9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Έλεος! Αλήθεια δεν ζούμε όλοι σε αυτή εδώ τη χώρα; Η καθημερ</w:t>
      </w:r>
      <w:r>
        <w:rPr>
          <w:rFonts w:eastAsia="Times New Roman" w:cs="Times New Roman"/>
          <w:szCs w:val="24"/>
        </w:rPr>
        <w:t>ινότητα για τη λαϊκή οικογένεια και τα παιδιά της είναι πολύ διαφορετική. Ας δούμε, λοιπόν, σε ποια κανονικότητα επιστρέφει το δημόσιο σχολείο.</w:t>
      </w:r>
    </w:p>
    <w:p w14:paraId="6DF0DE9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Όταν ξεκινάει το σχολείο, η ήδη ρημαγμένη από τον ΕΝΦΙΑ και άλλους φόρους λαϊκή οικογένεια</w:t>
      </w:r>
      <w:r>
        <w:rPr>
          <w:rFonts w:eastAsia="Times New Roman" w:cs="Times New Roman"/>
          <w:szCs w:val="24"/>
        </w:rPr>
        <w:t>,</w:t>
      </w:r>
      <w:r>
        <w:rPr>
          <w:rFonts w:eastAsia="Times New Roman" w:cs="Times New Roman"/>
          <w:szCs w:val="24"/>
        </w:rPr>
        <w:t xml:space="preserve"> έχει μπροστά της την εξής εικόνα</w:t>
      </w:r>
      <w:r>
        <w:rPr>
          <w:rFonts w:eastAsia="Times New Roman" w:cs="Times New Roman"/>
          <w:szCs w:val="24"/>
        </w:rPr>
        <w:t>.</w:t>
      </w:r>
      <w:r>
        <w:rPr>
          <w:rFonts w:eastAsia="Times New Roman" w:cs="Times New Roman"/>
          <w:szCs w:val="24"/>
        </w:rPr>
        <w:t xml:space="preserve"> Έξοδα για φροντιστήρια, για ξένες γλώσσες, για κάποια δραστηριότητα -όποιος μπορεί- πολιτισμού ή αθλητισμού, όπως και τη σχολική τσάντα που, ανεξάρτητα αν είναι καινούργια, πρέπει να γεμίσει με μία σειρά υλικά την περίφημ</w:t>
      </w:r>
      <w:r>
        <w:rPr>
          <w:rFonts w:eastAsia="Times New Roman" w:cs="Times New Roman"/>
          <w:szCs w:val="24"/>
        </w:rPr>
        <w:t xml:space="preserve">η σχολική λίστα. </w:t>
      </w:r>
    </w:p>
    <w:p w14:paraId="6DF0DE9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Λέει η Κυβέρνηση: «Αυτή είναι μία δεδομένη κατάσταση που δύσκολα αλλάζει. Εμείς φροντίσαμε να ανοίξουν τα σχολεία χωρίς κενά, χωρίς ελλείψεις. Αυτό είναι το στοίχημα που κερδίσαμε». Εδώ που τα λέμε</w:t>
      </w:r>
      <w:r>
        <w:rPr>
          <w:rFonts w:eastAsia="Times New Roman" w:cs="Times New Roman"/>
          <w:szCs w:val="24"/>
        </w:rPr>
        <w:t>,</w:t>
      </w:r>
      <w:r>
        <w:rPr>
          <w:rFonts w:eastAsia="Times New Roman" w:cs="Times New Roman"/>
          <w:szCs w:val="24"/>
        </w:rPr>
        <w:t xml:space="preserve"> το στοίχημα που βασικά κερδίσατε μέχρι </w:t>
      </w:r>
      <w:r>
        <w:rPr>
          <w:rFonts w:eastAsia="Times New Roman" w:cs="Times New Roman"/>
          <w:szCs w:val="24"/>
        </w:rPr>
        <w:t>τώρα έχει όνομα. Λέγεται τρίτο μνημόνιο, αυτό που ψηφίσατε από κοινού με τη Νέα Δημοκρατία, το ΠΑΣΟΚ και το Ποτάμι. Μήπως δεν ήταν το τρίτο μνημόνιο</w:t>
      </w:r>
      <w:r>
        <w:rPr>
          <w:rFonts w:eastAsia="Times New Roman" w:cs="Times New Roman"/>
          <w:szCs w:val="24"/>
        </w:rPr>
        <w:t>,</w:t>
      </w:r>
      <w:r>
        <w:rPr>
          <w:rFonts w:eastAsia="Times New Roman" w:cs="Times New Roman"/>
          <w:szCs w:val="24"/>
        </w:rPr>
        <w:t xml:space="preserve"> που έβαζε ρητά το θέμα του </w:t>
      </w:r>
      <w:proofErr w:type="spellStart"/>
      <w:r>
        <w:rPr>
          <w:rFonts w:eastAsia="Times New Roman" w:cs="Times New Roman"/>
          <w:szCs w:val="24"/>
        </w:rPr>
        <w:t>εξορθολογισμού</w:t>
      </w:r>
      <w:proofErr w:type="spellEnd"/>
      <w:r>
        <w:rPr>
          <w:rFonts w:eastAsia="Times New Roman" w:cs="Times New Roman"/>
          <w:szCs w:val="24"/>
        </w:rPr>
        <w:t xml:space="preserve"> των δαπανών για την παιδεία; Αυτό το στοίχημα κερδίσατε. </w:t>
      </w:r>
    </w:p>
    <w:p w14:paraId="6DF0DE9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Υλοποι</w:t>
      </w:r>
      <w:r>
        <w:rPr>
          <w:rFonts w:eastAsia="Times New Roman" w:cs="Times New Roman"/>
          <w:szCs w:val="24"/>
        </w:rPr>
        <w:t>είτε κατά γράμμα το μνημόνιο στην παιδεία και για να το κάνετε αυτό ακόμα πιο αποτελεσματικά, χρησιμοποιείτε όλο το παλιωμένο, το αντιδραστικό ιδεολογικό οπλοστάσιο των κυβερνήσεων που έπαιρναν αντιλαϊκά μέτρα.</w:t>
      </w:r>
    </w:p>
    <w:p w14:paraId="6DF0DEA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Δεν έχουν περάσει δεκαπέντε ημέρες</w:t>
      </w:r>
      <w:r>
        <w:rPr>
          <w:rFonts w:eastAsia="Times New Roman" w:cs="Times New Roman"/>
          <w:szCs w:val="24"/>
        </w:rPr>
        <w:t>,</w:t>
      </w:r>
      <w:r>
        <w:rPr>
          <w:rFonts w:eastAsia="Times New Roman" w:cs="Times New Roman"/>
          <w:szCs w:val="24"/>
        </w:rPr>
        <w:t xml:space="preserve"> που ο Υπο</w:t>
      </w:r>
      <w:r>
        <w:rPr>
          <w:rFonts w:eastAsia="Times New Roman" w:cs="Times New Roman"/>
          <w:szCs w:val="24"/>
        </w:rPr>
        <w:t xml:space="preserve">υργός Παιδείας υποστήριξε προκλητικά σε συνάντησή του με τη ΔΟΕ, τη </w:t>
      </w:r>
      <w:r>
        <w:rPr>
          <w:rFonts w:eastAsia="Times New Roman" w:cs="Times New Roman"/>
          <w:szCs w:val="24"/>
        </w:rPr>
        <w:t>δ</w:t>
      </w:r>
      <w:r>
        <w:rPr>
          <w:rFonts w:eastAsia="Times New Roman" w:cs="Times New Roman"/>
          <w:szCs w:val="24"/>
        </w:rPr>
        <w:t xml:space="preserve">ιδασκαλική </w:t>
      </w:r>
      <w:r>
        <w:rPr>
          <w:rFonts w:eastAsia="Times New Roman" w:cs="Times New Roman"/>
          <w:szCs w:val="24"/>
        </w:rPr>
        <w:t>ο</w:t>
      </w:r>
      <w:r>
        <w:rPr>
          <w:rFonts w:eastAsia="Times New Roman" w:cs="Times New Roman"/>
          <w:szCs w:val="24"/>
        </w:rPr>
        <w:t xml:space="preserve">μοσπονδία ότι τα προηγούμενα χρόνια γίνονταν περισσότερες προσλήψεις αναπληρωτών από τις ανάγκες, ότι είχαμε σπατάλη δυνάμεων και πιστώσεων. </w:t>
      </w:r>
    </w:p>
    <w:p w14:paraId="6DF0DEA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Το ακούσαμε και αυτό, ότι οι δαπά</w:t>
      </w:r>
      <w:r>
        <w:rPr>
          <w:rFonts w:eastAsia="Times New Roman" w:cs="Times New Roman"/>
          <w:szCs w:val="24"/>
        </w:rPr>
        <w:t xml:space="preserve">νες για κάλυψη των κενών –που κενό σημαίνει ανικανοποίητη λαϊκή ανάγκη για μόρφωση- είναι σπατάλη. Αυτός είναι ο </w:t>
      </w:r>
      <w:proofErr w:type="spellStart"/>
      <w:r>
        <w:rPr>
          <w:rFonts w:eastAsia="Times New Roman" w:cs="Times New Roman"/>
          <w:szCs w:val="24"/>
        </w:rPr>
        <w:t>εξορθολογισμός</w:t>
      </w:r>
      <w:proofErr w:type="spellEnd"/>
      <w:r>
        <w:rPr>
          <w:rFonts w:eastAsia="Times New Roman" w:cs="Times New Roman"/>
          <w:szCs w:val="24"/>
        </w:rPr>
        <w:t xml:space="preserve"> των δαπανών για την παιδεία που συμφωνήσατε, ψηφίζοντας το τρίτο μνημόνιο. Για σας σπατάλη είναι</w:t>
      </w:r>
      <w:r>
        <w:rPr>
          <w:rFonts w:eastAsia="Times New Roman" w:cs="Times New Roman"/>
          <w:szCs w:val="24"/>
        </w:rPr>
        <w:t>,</w:t>
      </w:r>
      <w:r>
        <w:rPr>
          <w:rFonts w:eastAsia="Times New Roman" w:cs="Times New Roman"/>
          <w:szCs w:val="24"/>
        </w:rPr>
        <w:t xml:space="preserve"> όταν τα παιδιά έχουν σταθερό δ</w:t>
      </w:r>
      <w:r>
        <w:rPr>
          <w:rFonts w:eastAsia="Times New Roman" w:cs="Times New Roman"/>
          <w:szCs w:val="24"/>
        </w:rPr>
        <w:t xml:space="preserve">άσκαλο στο ολοήμερο δημοτικό. </w:t>
      </w:r>
    </w:p>
    <w:p w14:paraId="6DF0DEA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Γι’ αυτό μετατρέπεται το ολοήμερο νηπιαγωγείο αποκλειστικά σε χώρο φύλαξης. Γι’ αυτό στερείται ο μαθητής που έχει ειδικές ανάγκες</w:t>
      </w:r>
      <w:r>
        <w:rPr>
          <w:rFonts w:eastAsia="Times New Roman" w:cs="Times New Roman"/>
          <w:szCs w:val="24"/>
        </w:rPr>
        <w:t>,</w:t>
      </w:r>
      <w:r>
        <w:rPr>
          <w:rFonts w:eastAsia="Times New Roman" w:cs="Times New Roman"/>
          <w:szCs w:val="24"/>
        </w:rPr>
        <w:t xml:space="preserve"> τις δομές και τον εκπαιδευτικό που χρειάζεται. Γι’ αυτό μειώνονται οι </w:t>
      </w:r>
      <w:r>
        <w:rPr>
          <w:rFonts w:eastAsia="Times New Roman" w:cs="Times New Roman"/>
          <w:szCs w:val="24"/>
        </w:rPr>
        <w:lastRenderedPageBreak/>
        <w:t>ώρες διδασκαλίας σε βασι</w:t>
      </w:r>
      <w:r>
        <w:rPr>
          <w:rFonts w:eastAsia="Times New Roman" w:cs="Times New Roman"/>
          <w:szCs w:val="24"/>
        </w:rPr>
        <w:t xml:space="preserve">κά μαθήματα του </w:t>
      </w:r>
      <w:r>
        <w:rPr>
          <w:rFonts w:eastAsia="Times New Roman" w:cs="Times New Roman"/>
          <w:szCs w:val="24"/>
        </w:rPr>
        <w:t>γ</w:t>
      </w:r>
      <w:r>
        <w:rPr>
          <w:rFonts w:eastAsia="Times New Roman" w:cs="Times New Roman"/>
          <w:szCs w:val="24"/>
        </w:rPr>
        <w:t xml:space="preserve">υμνασίου. Γι’ αυτό μπαίνουν περιορισμοί στη συγκρότηση και λειτουργία των ειδικοτήτων στα ΕΠΑΛ και οι μαθητές αναγκάζονται να εγκαταλείπουν την ειδικότητα που επιθυμούν ή να μεταφέρονται σε άλλο σχολείο. </w:t>
      </w:r>
    </w:p>
    <w:p w14:paraId="6DF0DEA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Γι’ αυτό βάζετε εμπόδια στη συγκρό</w:t>
      </w:r>
      <w:r>
        <w:rPr>
          <w:rFonts w:eastAsia="Times New Roman" w:cs="Times New Roman"/>
          <w:szCs w:val="24"/>
        </w:rPr>
        <w:t xml:space="preserve">τηση ομάδων προσανατολισμού σε </w:t>
      </w:r>
      <w:r>
        <w:rPr>
          <w:rFonts w:eastAsia="Times New Roman" w:cs="Times New Roman"/>
          <w:szCs w:val="24"/>
        </w:rPr>
        <w:t>λ</w:t>
      </w:r>
      <w:r>
        <w:rPr>
          <w:rFonts w:eastAsia="Times New Roman" w:cs="Times New Roman"/>
          <w:szCs w:val="24"/>
        </w:rPr>
        <w:t xml:space="preserve">ύκεια, στέλνετε μαθητές να αλλάξουν λύκειο. Γι’ αυτό δεν έχετε υλοποιήσει έγκαιρα έως καθόλου την ενισχυτική διδασκαλία και την πρόσθετη διδακτική στήριξη σε </w:t>
      </w:r>
      <w:r>
        <w:rPr>
          <w:rFonts w:eastAsia="Times New Roman" w:cs="Times New Roman"/>
          <w:szCs w:val="24"/>
        </w:rPr>
        <w:t>γ</w:t>
      </w:r>
      <w:r>
        <w:rPr>
          <w:rFonts w:eastAsia="Times New Roman" w:cs="Times New Roman"/>
          <w:szCs w:val="24"/>
        </w:rPr>
        <w:t xml:space="preserve">υμνάσια και </w:t>
      </w:r>
      <w:r>
        <w:rPr>
          <w:rFonts w:eastAsia="Times New Roman" w:cs="Times New Roman"/>
          <w:szCs w:val="24"/>
        </w:rPr>
        <w:t>λ</w:t>
      </w:r>
      <w:r>
        <w:rPr>
          <w:rFonts w:eastAsia="Times New Roman" w:cs="Times New Roman"/>
          <w:szCs w:val="24"/>
        </w:rPr>
        <w:t>ύκεια έως σήμερα.</w:t>
      </w:r>
    </w:p>
    <w:p w14:paraId="6DF0DEA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Φτάσατε στο σημείο να λέτε ότι τα </w:t>
      </w:r>
      <w:r>
        <w:rPr>
          <w:rFonts w:eastAsia="Times New Roman" w:cs="Times New Roman"/>
          <w:szCs w:val="24"/>
        </w:rPr>
        <w:t xml:space="preserve">κενά και οι ελλείψεις που δίνουν τα </w:t>
      </w:r>
      <w:r>
        <w:rPr>
          <w:rFonts w:eastAsia="Times New Roman" w:cs="Times New Roman"/>
          <w:szCs w:val="24"/>
        </w:rPr>
        <w:t>σ</w:t>
      </w:r>
      <w:r>
        <w:rPr>
          <w:rFonts w:eastAsia="Times New Roman" w:cs="Times New Roman"/>
          <w:szCs w:val="24"/>
        </w:rPr>
        <w:t xml:space="preserve">ωματεία των </w:t>
      </w:r>
      <w:r>
        <w:rPr>
          <w:rFonts w:eastAsia="Times New Roman" w:cs="Times New Roman"/>
          <w:szCs w:val="24"/>
        </w:rPr>
        <w:t>δ</w:t>
      </w:r>
      <w:r>
        <w:rPr>
          <w:rFonts w:eastAsia="Times New Roman" w:cs="Times New Roman"/>
          <w:szCs w:val="24"/>
        </w:rPr>
        <w:t xml:space="preserve">ασκάλων και των </w:t>
      </w:r>
      <w:r>
        <w:rPr>
          <w:rFonts w:eastAsia="Times New Roman" w:cs="Times New Roman"/>
          <w:szCs w:val="24"/>
        </w:rPr>
        <w:t>κ</w:t>
      </w:r>
      <w:r>
        <w:rPr>
          <w:rFonts w:eastAsia="Times New Roman" w:cs="Times New Roman"/>
          <w:szCs w:val="24"/>
        </w:rPr>
        <w:t xml:space="preserve">αθηγητών είναι ψεύτικα, ότι πρόκειται για </w:t>
      </w:r>
      <w:proofErr w:type="spellStart"/>
      <w:r>
        <w:rPr>
          <w:rFonts w:eastAsia="Times New Roman" w:cs="Times New Roman"/>
          <w:szCs w:val="24"/>
        </w:rPr>
        <w:t>παρασυνδικαλιστικές</w:t>
      </w:r>
      <w:proofErr w:type="spellEnd"/>
      <w:r>
        <w:rPr>
          <w:rFonts w:eastAsia="Times New Roman" w:cs="Times New Roman"/>
          <w:szCs w:val="24"/>
        </w:rPr>
        <w:t xml:space="preserve"> πρακτικές. Τι θέλετε δηλαδή; Σιγή νεκροταφείου να σας χειροκροτούν κιόλας; Τα κενά και οι ελλείψεις δηλαδή είναι απλοί αριθμοί;</w:t>
      </w:r>
      <w:r>
        <w:rPr>
          <w:rFonts w:eastAsia="Times New Roman" w:cs="Times New Roman"/>
          <w:szCs w:val="24"/>
        </w:rPr>
        <w:t xml:space="preserve"> </w:t>
      </w:r>
    </w:p>
    <w:p w14:paraId="6DF0DEA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Όχι, κυρίες και κύριοι της Κυβέρνησης. Πίσω από κάθε κενό και έλλειψη σε εκπαιδευτικούς υπάρχει ένας μαθητής που χάνει την επαφή με μια σειρά γνωστικά αντικείμενα, ένας μαθητής που δεν έχει μουσικό, γυμναστή και μια σειρά άλλων ειδικοτήτων που μπορούν να</w:t>
      </w:r>
      <w:r>
        <w:rPr>
          <w:rFonts w:eastAsia="Times New Roman" w:cs="Times New Roman"/>
          <w:szCs w:val="24"/>
        </w:rPr>
        <w:t xml:space="preserve"> συμβάλλουν στη διαπαιδαγώγηση του νέου ανθρώπου. </w:t>
      </w:r>
    </w:p>
    <w:p w14:paraId="6DF0DEA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Κόπτεστε ότι καλύψατε τα κενά. Έχετε προχωρήσει σε μια σειρά χειρουργικού τύπου παρεμβάσεις, ώστε να χρειάζονται λιγότεροι εκπαιδευτικοί. Φτιάξατε ένα σχολείο που λειτουργεί κυριολεκτικά με ό,τι περισσεύει</w:t>
      </w:r>
      <w:r>
        <w:rPr>
          <w:rFonts w:eastAsia="Times New Roman" w:cs="Times New Roman"/>
          <w:szCs w:val="24"/>
        </w:rPr>
        <w:t xml:space="preserve">, από το νηπιαγωγείο μέχρι το λύκειο. </w:t>
      </w:r>
    </w:p>
    <w:p w14:paraId="6DF0DEA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Τα ολοήμερα νηπιαγωγεία είναι στον αέρα, τα δημοτικά σχολεία με ενενήντα διδακτικές ώρες λιγότερες την εβδομάδα, τα γυμνάσια με εκπαιδευτικούς που κάνουν μαθήματα άσχετα από το επιστημονικό τους αντικείμενο.</w:t>
      </w:r>
    </w:p>
    <w:p w14:paraId="6DF0DEA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Ακόμη, όμ</w:t>
      </w:r>
      <w:r>
        <w:rPr>
          <w:rFonts w:eastAsia="Times New Roman" w:cs="Times New Roman"/>
          <w:szCs w:val="24"/>
        </w:rPr>
        <w:t>ως, και με αυτό το πετσοκομμένο πρόγραμμα του σχολείου, τα κενά συνεχίζουν να υπάρχουν. Το «θα πάρετε τα παιδιά πιο νωρίς αύριο» που λένε οι διευθυντές των δημοτικών σχολείων στους γονείς</w:t>
      </w:r>
      <w:r>
        <w:rPr>
          <w:rFonts w:eastAsia="Times New Roman" w:cs="Times New Roman"/>
          <w:szCs w:val="24"/>
        </w:rPr>
        <w:t>,</w:t>
      </w:r>
      <w:r>
        <w:rPr>
          <w:rFonts w:eastAsia="Times New Roman" w:cs="Times New Roman"/>
          <w:szCs w:val="24"/>
        </w:rPr>
        <w:t xml:space="preserve"> δεν είναι τίποτε άλλο παρά τρανή απόδειξη ότι η αντιμετώπιση της δή</w:t>
      </w:r>
      <w:r>
        <w:rPr>
          <w:rFonts w:eastAsia="Times New Roman" w:cs="Times New Roman"/>
          <w:szCs w:val="24"/>
        </w:rPr>
        <w:t xml:space="preserve">θεν σπατάλης συνεχίζεται. </w:t>
      </w:r>
    </w:p>
    <w:p w14:paraId="6DF0DEA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Γι’ αυτή την κανονικότητα μιλάτε; Αυτή την κανονικότητα σάς την χαρίζουμε. Ούτε ανταποκρίνεται σε λαϊκές ανάγκες ούτε ανταποκρίνεται και στον πλούτο που παράγει σήμερα ο εργαζόμενος, στις δυνατότητες που υπάρχουν, ώστε η παιδεία </w:t>
      </w:r>
      <w:r>
        <w:rPr>
          <w:rFonts w:eastAsia="Times New Roman" w:cs="Times New Roman"/>
          <w:szCs w:val="24"/>
        </w:rPr>
        <w:t>να παρέχεται αποκλειστικά δημόσια και δωρεάν για όλους και σε υψηλό επίπεδο.</w:t>
      </w:r>
    </w:p>
    <w:p w14:paraId="6DF0DEA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Κυρίες και κύριοι, υπάρχει κι ένας ιδιαίτερος τομέας στην παιδεία</w:t>
      </w:r>
      <w:r>
        <w:rPr>
          <w:rFonts w:eastAsia="Times New Roman" w:cs="Times New Roman"/>
          <w:szCs w:val="24"/>
        </w:rPr>
        <w:t>,</w:t>
      </w:r>
      <w:r>
        <w:rPr>
          <w:rFonts w:eastAsia="Times New Roman" w:cs="Times New Roman"/>
          <w:szCs w:val="24"/>
        </w:rPr>
        <w:t xml:space="preserve"> που κυριολεκτικά είναι πολύ ευαίσθητος. Πρόκειται για τον χώρο της ειδικής αγωγής. Εδώ δεν πρέπει καν να τολμάτε</w:t>
      </w:r>
      <w:r>
        <w:rPr>
          <w:rFonts w:eastAsia="Times New Roman" w:cs="Times New Roman"/>
          <w:szCs w:val="24"/>
        </w:rPr>
        <w:t xml:space="preserve"> να μιλάτε, γιατί, δυστυχώς, ο πολύπαθος αυτός χώρος της εκπαίδευσης ξεκίνησε και φέτος με τη δική του διαχρονική «κανονικότητα». </w:t>
      </w:r>
    </w:p>
    <w:p w14:paraId="6DF0DEA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Φ</w:t>
      </w:r>
      <w:r>
        <w:rPr>
          <w:rFonts w:eastAsia="Times New Roman" w:cs="Times New Roman"/>
          <w:szCs w:val="24"/>
        </w:rPr>
        <w:t>έτος δεν άνοιξαν τα ειδικά σχολεία στις 12 Σεπτεμβρίου, καθώς λείπει το αναγκαίο ειδικό εκπαιδευτικό και ειδικό βοηθητικό πρ</w:t>
      </w:r>
      <w:r>
        <w:rPr>
          <w:rFonts w:eastAsia="Times New Roman" w:cs="Times New Roman"/>
          <w:szCs w:val="24"/>
        </w:rPr>
        <w:t xml:space="preserve">οσωπικό. </w:t>
      </w:r>
      <w:r>
        <w:rPr>
          <w:rFonts w:eastAsia="Times New Roman" w:cs="Times New Roman"/>
          <w:szCs w:val="24"/>
        </w:rPr>
        <w:t>Φ</w:t>
      </w:r>
      <w:r>
        <w:rPr>
          <w:rFonts w:eastAsia="Times New Roman" w:cs="Times New Roman"/>
          <w:szCs w:val="24"/>
        </w:rPr>
        <w:t>έτος δεν άνοιξαν τμήματα ένταξης και ακόμα οι γονείς τής παράλληλης στήριξης περιμένουν πιστώσεις και τους ειδικούς δασκάλους να πάνε στα σχολεία.</w:t>
      </w:r>
    </w:p>
    <w:p w14:paraId="6DF0DEA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Κυριολεκτικά, το νομοθετικό έργο της Κυβέρνησής σας έρχεται να αποτελειώσει τα «ερείπια» που άφησαν οι προηγούμενες κυβερνήσεις. Διότι είναι παραπέρα υποβάθμιση της ειδικής αγωγής η εγκύκλιός σας να κλείσει ένα από τα δύο τμήματα ένταξης σε συγχωνευμένα σχ</w:t>
      </w:r>
      <w:r>
        <w:rPr>
          <w:rFonts w:eastAsia="Times New Roman" w:cs="Times New Roman"/>
          <w:szCs w:val="24"/>
        </w:rPr>
        <w:t>ολεία, τη στιγμή που υπάρχει ανάγκη να ιδρυθούν παντού σε όλα τα σχολεία και την ίδια στιγμή που στις μεγάλες σχολικές μονάδες που τα παιδιά ξεπερνούν τα διακόσια</w:t>
      </w:r>
      <w:r>
        <w:rPr>
          <w:rFonts w:eastAsia="Times New Roman" w:cs="Times New Roman"/>
          <w:szCs w:val="24"/>
        </w:rPr>
        <w:t>,</w:t>
      </w:r>
      <w:r>
        <w:rPr>
          <w:rFonts w:eastAsia="Times New Roman" w:cs="Times New Roman"/>
          <w:szCs w:val="24"/>
        </w:rPr>
        <w:t xml:space="preserve"> χρειάζεται και δεύτερο τμήμα ένταξης. </w:t>
      </w:r>
    </w:p>
    <w:p w14:paraId="6DF0DEA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Διότι είναι  υποβάθμιση της ειδικής εκπαίδευσης</w:t>
      </w:r>
      <w:r>
        <w:rPr>
          <w:rFonts w:eastAsia="Times New Roman" w:cs="Times New Roman"/>
          <w:szCs w:val="24"/>
        </w:rPr>
        <w:t>,</w:t>
      </w:r>
      <w:r>
        <w:rPr>
          <w:rFonts w:eastAsia="Times New Roman" w:cs="Times New Roman"/>
          <w:szCs w:val="24"/>
        </w:rPr>
        <w:t xml:space="preserve"> να βάζετε ανειδίκευτους δασκάλους με ένα μόνο επιμορφωτικό σεμινάριο</w:t>
      </w:r>
      <w:r>
        <w:rPr>
          <w:rFonts w:eastAsia="Times New Roman" w:cs="Times New Roman"/>
          <w:szCs w:val="24"/>
        </w:rPr>
        <w:t>,</w:t>
      </w:r>
      <w:r>
        <w:rPr>
          <w:rFonts w:eastAsia="Times New Roman" w:cs="Times New Roman"/>
          <w:szCs w:val="24"/>
        </w:rPr>
        <w:t xml:space="preserve"> να ανταποκριθούν στις σύνθετες ανάγκες αυτής της ειδικής εκπαίδευσης. </w:t>
      </w:r>
      <w:r>
        <w:rPr>
          <w:rFonts w:eastAsia="Times New Roman" w:cs="Times New Roman"/>
          <w:szCs w:val="24"/>
        </w:rPr>
        <w:t>Α</w:t>
      </w:r>
      <w:r>
        <w:rPr>
          <w:rFonts w:eastAsia="Times New Roman" w:cs="Times New Roman"/>
          <w:szCs w:val="24"/>
        </w:rPr>
        <w:t>υτό την ίδια στιγμή που υπάρχουν χιλιάδες επιστημονικά καταρτισμένοι παιδαγωγοί που ενώ θα μπορούσαν να προσφέρουν</w:t>
      </w:r>
      <w:r>
        <w:rPr>
          <w:rFonts w:eastAsia="Times New Roman" w:cs="Times New Roman"/>
          <w:szCs w:val="24"/>
        </w:rPr>
        <w:t xml:space="preserve">, τους αφήνετε στην ανεργία. </w:t>
      </w:r>
    </w:p>
    <w:p w14:paraId="6DF0DEA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συνολικά οι αλλαγές στο σχολείο βρίσκονται στην ίδια ρότα με τις προηγούμενες κυβερνήσεις. Οργανώσατε έναν διάλογο για την παιδεία. Επιδιώξατε να αποσπάσετε την συναίνεση του λαού και σε αυτό άδικα σας κατηγ</w:t>
      </w:r>
      <w:r>
        <w:rPr>
          <w:rFonts w:eastAsia="Times New Roman" w:cs="Times New Roman"/>
          <w:szCs w:val="24"/>
        </w:rPr>
        <w:t xml:space="preserve">ορεί η Νέα Δημοκρατία ότι δήθεν δεν θέλετε συναίνεση. Δεν την πετύχατε όμως. Ο λαός πολύ σωστά κρατάει και κράτησε μικρό καλάθι. </w:t>
      </w:r>
    </w:p>
    <w:p w14:paraId="6DF0DEA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Φυσικά ο διάλογος και η όλη συζήτηση που έγινε και ακόμα γίνεται</w:t>
      </w:r>
      <w:r>
        <w:rPr>
          <w:rFonts w:eastAsia="Times New Roman" w:cs="Times New Roman"/>
          <w:szCs w:val="24"/>
        </w:rPr>
        <w:t>,</w:t>
      </w:r>
      <w:r>
        <w:rPr>
          <w:rFonts w:eastAsia="Times New Roman" w:cs="Times New Roman"/>
          <w:szCs w:val="24"/>
        </w:rPr>
        <w:t xml:space="preserve"> έδωσε τη δυνατότητα για ακόμη μια φορά να φανούν οι κοινές σ</w:t>
      </w:r>
      <w:r>
        <w:rPr>
          <w:rFonts w:eastAsia="Times New Roman" w:cs="Times New Roman"/>
          <w:szCs w:val="24"/>
        </w:rPr>
        <w:t xml:space="preserve">τρατηγικές στοχεύσεις που έχει η Κυβέρνηση ΣΥΡΙΖΑ-ΑΝΕΛ με τη Νέα Δημοκρατία και τα άλλα κόμματα. </w:t>
      </w:r>
    </w:p>
    <w:p w14:paraId="6DF0DEB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Για να μην ξεχνιόμαστε, λοιπόν, σας θυμίζουμε: Για αυτονομία του σχολείου μίλησε το πόρισμα διαλόγου που οργανώσατε. Αυτονομία του σχολείου ζήτησε και η Νέα Δ</w:t>
      </w:r>
      <w:r>
        <w:rPr>
          <w:rFonts w:eastAsia="Times New Roman" w:cs="Times New Roman"/>
          <w:szCs w:val="24"/>
        </w:rPr>
        <w:t xml:space="preserve">ημοκρατία. Για αξιολόγηση του σχολείου, προφανώς, τα μέτρα και τα σταθμά της αγοράς και όχι των αναγκών της λαϊκής οικογένειας έκανε λόγο το πόρισμά σας. Το ίδιο, ακριβώς, ζητά και η Νέα Δημοκρατία. Ενίσχυση της επιχειρηματικότητας προτείνει και ο ΣΥΡΙΖΑ. </w:t>
      </w:r>
      <w:r>
        <w:rPr>
          <w:rFonts w:eastAsia="Times New Roman" w:cs="Times New Roman"/>
          <w:szCs w:val="24"/>
        </w:rPr>
        <w:t xml:space="preserve">Ενίσχυση της επιχειρηματικότητας προτείνει και η Νέα Δημοκρατία. </w:t>
      </w:r>
    </w:p>
    <w:p w14:paraId="6DF0DEB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Μήπως το εκπαιδευτικό κουπόνι που κυριολεκτικά τινάζει τη δημόσια και δωρεάν παιδεία στον αέρα και όπου εφαρμόστηκε</w:t>
      </w:r>
      <w:r>
        <w:rPr>
          <w:rFonts w:eastAsia="Times New Roman" w:cs="Times New Roman"/>
          <w:szCs w:val="24"/>
        </w:rPr>
        <w:t>,</w:t>
      </w:r>
      <w:r>
        <w:rPr>
          <w:rFonts w:eastAsia="Times New Roman" w:cs="Times New Roman"/>
          <w:szCs w:val="24"/>
        </w:rPr>
        <w:t xml:space="preserve"> οδήγησε σε ακόμα μεγαλύτερες ανισότητες είναι αποκλειστικά, για παράδειγμ</w:t>
      </w:r>
      <w:r>
        <w:rPr>
          <w:rFonts w:eastAsia="Times New Roman" w:cs="Times New Roman"/>
          <w:szCs w:val="24"/>
        </w:rPr>
        <w:t xml:space="preserve">α, πρόταση του ΣΕΒ ή μόνο της Νέας Δημοκρατίας; Όχι φυσικά. Το υλοποιεί η Κυβέρνησή σας με την προσχολική αγωγή σήμερα. </w:t>
      </w:r>
    </w:p>
    <w:p w14:paraId="6DF0DEB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θέλετε να πείσετε τον λαό ότι έχετε προχωρήσει σε μια κοσμογονία προοδευτικών αλλαγών στην παιδεία. Κάνετε λόγο για </w:t>
      </w:r>
      <w:r>
        <w:rPr>
          <w:rFonts w:eastAsia="Times New Roman" w:cs="Times New Roman"/>
          <w:szCs w:val="24"/>
        </w:rPr>
        <w:t>επιστροφή του γυμνασίου στην μορφωτική διαδικασία και απεγκλωβισμό του λυκείου από τις πανελλαδικές εξετάσεις.</w:t>
      </w:r>
    </w:p>
    <w:p w14:paraId="6DF0DEB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Το βασικό πρόβλημα, όμως, του γυμνασίου είναι οι εξετάσεις; Το περιεχόμενό του, κατά τη γνώμη μας, είναι το κύριο πρόβλημα. </w:t>
      </w:r>
      <w:r>
        <w:rPr>
          <w:rFonts w:eastAsia="Times New Roman" w:cs="Times New Roman"/>
          <w:szCs w:val="24"/>
        </w:rPr>
        <w:t>Α</w:t>
      </w:r>
      <w:r>
        <w:rPr>
          <w:rFonts w:eastAsia="Times New Roman" w:cs="Times New Roman"/>
          <w:szCs w:val="24"/>
        </w:rPr>
        <w:t xml:space="preserve">υτό το περιεχόμενο, </w:t>
      </w:r>
      <w:r>
        <w:rPr>
          <w:rFonts w:eastAsia="Times New Roman" w:cs="Times New Roman"/>
          <w:szCs w:val="24"/>
        </w:rPr>
        <w:t>που το κρατάτε ανέπαφο, καθορίστηκε από το 2006 ακόμα επί ΠΑΣΟΚ, το κράτησε η Νέα Δημοκρατία και το συνεχίζεται κι εσείς.</w:t>
      </w:r>
    </w:p>
    <w:p w14:paraId="6DF0DEB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Μη ρίχνετε, λοιπόν, κροκοδείλια δάκρυα για τη νεολαία που δεν έχει γνώσεις και άλλα τέτοια.</w:t>
      </w:r>
    </w:p>
    <w:p w14:paraId="6DF0DEB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Πού το πάει, λοιπόν, η Κυβέρνηση; Απλώς, κ</w:t>
      </w:r>
      <w:r>
        <w:rPr>
          <w:rFonts w:eastAsia="Times New Roman" w:cs="Times New Roman"/>
          <w:szCs w:val="24"/>
        </w:rPr>
        <w:t>ατά τη γνώμη μας, θέλει να δημιουργήσει στη λαϊκή οικογένεια μειωμένες μορφωτικές απαιτήσεις για τα παιδιά της, να οδηγήσει στη λογική «άντε, να τελειώσουμε το γυμνάσιο και μετά βλέπουμε». Όμως το μετά έχει να κάνει με τις περιβόητες αλλαγές στο λύκειο. Εκ</w:t>
      </w:r>
      <w:r>
        <w:rPr>
          <w:rFonts w:eastAsia="Times New Roman" w:cs="Times New Roman"/>
          <w:szCs w:val="24"/>
        </w:rPr>
        <w:t>εί θα τρώει η μύγα σίδερο και το κουνούπι ατσάλι! Ένα λύκειο</w:t>
      </w:r>
      <w:r>
        <w:rPr>
          <w:rFonts w:eastAsia="Times New Roman" w:cs="Times New Roman"/>
          <w:szCs w:val="24"/>
        </w:rPr>
        <w:t xml:space="preserve"> </w:t>
      </w:r>
      <w:r>
        <w:rPr>
          <w:rFonts w:eastAsia="Times New Roman" w:cs="Times New Roman"/>
          <w:szCs w:val="24"/>
        </w:rPr>
        <w:t xml:space="preserve">εξεταστικό κέντρο, αυτό θέλετε. Η πρότασή σας μοιάζει με εκείνον τον περιβόητο </w:t>
      </w:r>
      <w:r>
        <w:rPr>
          <w:rFonts w:eastAsia="Times New Roman" w:cs="Times New Roman"/>
          <w:szCs w:val="24"/>
        </w:rPr>
        <w:t>ν</w:t>
      </w:r>
      <w:r>
        <w:rPr>
          <w:rFonts w:eastAsia="Times New Roman" w:cs="Times New Roman"/>
          <w:szCs w:val="24"/>
        </w:rPr>
        <w:t>όμο Αρσένη και γι’ αυτό θα φάει τα μούτρα της από τους μαθητές όπως και τότε. Ένα λύκειο</w:t>
      </w:r>
      <w:r>
        <w:rPr>
          <w:rFonts w:eastAsia="Times New Roman" w:cs="Times New Roman"/>
          <w:szCs w:val="24"/>
        </w:rPr>
        <w:t xml:space="preserve"> </w:t>
      </w:r>
      <w:r>
        <w:rPr>
          <w:rFonts w:eastAsia="Times New Roman" w:cs="Times New Roman"/>
          <w:szCs w:val="24"/>
        </w:rPr>
        <w:t>εξεταστικό κέντρο!</w:t>
      </w:r>
    </w:p>
    <w:p w14:paraId="6DF0DEB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Σ’ αυτό</w:t>
      </w:r>
      <w:r>
        <w:rPr>
          <w:rFonts w:eastAsia="Times New Roman" w:cs="Times New Roman"/>
          <w:szCs w:val="24"/>
        </w:rPr>
        <w:t xml:space="preserve"> το λύκειο, λοιπόν, θα γενικευθεί ένας ατέλειωτος εξεταστικός μαραθώνιος, που θα λειτουργεί αποτρεπτικά στην επιλογή του γενικού λυκείου, φέρνοντας έτσι το όνειρο της Κυβέρνησης και όλων των άλλων αστικών κομμάτων, βεβαίως, για πιο μαζική στροφή στην πρόωρ</w:t>
      </w:r>
      <w:r>
        <w:rPr>
          <w:rFonts w:eastAsia="Times New Roman" w:cs="Times New Roman"/>
          <w:szCs w:val="24"/>
        </w:rPr>
        <w:t>η κατάρτιση στα υποβαθμισμένα και χωρίς υποδομές ΕΠΑΛ πιο κοντά στην πραγματικότητα. Η ελεύθερη πρόσβαση που διαφημίζετε είναι μια απάτη. Η επίκληση ότι δεν μπορεί μια στιγμή στις εξετάσεις να καθορίζει για πάντα το μέλλον του νέου είναι υποκριτική.</w:t>
      </w:r>
    </w:p>
    <w:p w14:paraId="6DF0DEB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Αν η Κ</w:t>
      </w:r>
      <w:r>
        <w:rPr>
          <w:rFonts w:eastAsia="Times New Roman" w:cs="Times New Roman"/>
          <w:szCs w:val="24"/>
        </w:rPr>
        <w:t>υβέρνηση ενδιαφερόταν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για τον πόνο και το άγχος των παιδιών των λαϊκών οικογενειών μπροστά στις πανελλαδικές εξετάσεις, τότε θα μπορούσε να ικανοποιήσει τα αιτήματα για δικαίωμα επανάληψης της διαδικασίας όσες φορές επιθυμούν οι υποψήφιοι, για</w:t>
      </w:r>
      <w:r>
        <w:rPr>
          <w:rFonts w:eastAsia="Times New Roman" w:cs="Times New Roman"/>
          <w:szCs w:val="24"/>
        </w:rPr>
        <w:t xml:space="preserve"> τη δυνατότητα κατοχύρωσης βαθμολογίας.</w:t>
      </w:r>
    </w:p>
    <w:p w14:paraId="6DF0DEB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ια που μιλάμε για τα ΕΠΑΛ, μιλάτε υποκριτικά πάλι για ισότητα ευκαιριών ανάμεσα σε μαθητές των ΕΠΑΛ και των γενικών λυκείων στην πρόσβαση στα ΑΕΙ. Ήδη καταργούνται οι ειδικότητες. Μετακομίζετε παιδιά από το ένα άκρο</w:t>
      </w:r>
      <w:r>
        <w:rPr>
          <w:rFonts w:eastAsia="Times New Roman" w:cs="Times New Roman"/>
          <w:szCs w:val="24"/>
        </w:rPr>
        <w:t xml:space="preserve"> της Αττικής στο άλλο. Σήμερα το πρωί πάλι είχαμε κινητοποιήσεις των μαθητών των ΕΠΑΛ. Τα παιδιά των ΕΠΑΛ τα θέλετε έρμαιο της αγοράς από την πολύ μικρή ηλικία, γι’ αυτό και διατηρείτε την πρόβλεψη του νόμου της Νέας Δημοκρατίας για καθορισμό ειδικοτήτων μ</w:t>
      </w:r>
      <w:r>
        <w:rPr>
          <w:rFonts w:eastAsia="Times New Roman" w:cs="Times New Roman"/>
          <w:szCs w:val="24"/>
        </w:rPr>
        <w:t>ε βάση τις προτάσεις των κοινωνικών εταίρων.</w:t>
      </w:r>
    </w:p>
    <w:p w14:paraId="6DF0DEB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Γι’ αυτό και εμείς επιμένουμε ότι τα παιδιά των ΕΠΑΛ πρέπει να έχουν και θεωρητική και τεχνική εκπαίδευση, να μπορεί το πτυχίο που παίρνουν να τους εξασφαλίζει δουλειά στο αντικείμενο, χωρίς κα</w:t>
      </w:r>
      <w:r>
        <w:rPr>
          <w:rFonts w:eastAsia="Times New Roman" w:cs="Times New Roman"/>
          <w:szCs w:val="24"/>
        </w:rPr>
        <w:t>μ</w:t>
      </w:r>
      <w:r>
        <w:rPr>
          <w:rFonts w:eastAsia="Times New Roman" w:cs="Times New Roman"/>
          <w:szCs w:val="24"/>
        </w:rPr>
        <w:t xml:space="preserve">μιά πιστοποίηση, </w:t>
      </w:r>
      <w:r>
        <w:rPr>
          <w:rFonts w:eastAsia="Times New Roman" w:cs="Times New Roman"/>
          <w:szCs w:val="24"/>
        </w:rPr>
        <w:t>όπως γίνεται τώρα.</w:t>
      </w:r>
    </w:p>
    <w:p w14:paraId="6DF0DEB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Κυρίες και κύριοι, άλλο πολύ σοβαρό ζήτημα είναι το εξής: Λέτε και εσείς και η Νέα Δημοκρατία ότι δήθεν θέλετε να ανακόψετε τη φυγή νέων επιστημόνων στο εξωτερικό. Πώς, υποτίθεται, θα το επιδιώξετε αυτό; Με τα προγράμματα και τους πανεπι</w:t>
      </w:r>
      <w:r>
        <w:rPr>
          <w:rFonts w:eastAsia="Times New Roman" w:cs="Times New Roman"/>
          <w:szCs w:val="24"/>
        </w:rPr>
        <w:t>στημιακούς υποτρόφους που ανακυκλώνουν τα κενά στο διδακτικό προσωπικό των πανεπιστημίων; Με τα όποια νέα προγράμματα που θα λειτουργούν με εργαζόμενους με μπλοκάκι, που δεν τους έφταναν όσα συνεπάγεται αυτό το απαράδεκτο καθεστώς, αλλά επιβαρύνονται παραπ</w:t>
      </w:r>
      <w:r>
        <w:rPr>
          <w:rFonts w:eastAsia="Times New Roman" w:cs="Times New Roman"/>
          <w:szCs w:val="24"/>
        </w:rPr>
        <w:t xml:space="preserve">άνω από τις προβλέψεις του νέου ασφαλιστικού, που δεν δίνουν δικαίωμα ούτε σε άδεια εγκυμοσύνης και λοχείας στις νέες γυναίκες ερευνήτριες; Με τις μόλις τριάντα μία θέσεις για μεταδιδακτορική έρευνα στις λεγόμενες ανθρωπιστικές επιστήμες σε όλη την Ελλάδα </w:t>
      </w:r>
      <w:r>
        <w:rPr>
          <w:rFonts w:eastAsia="Times New Roman" w:cs="Times New Roman"/>
          <w:szCs w:val="24"/>
        </w:rPr>
        <w:t xml:space="preserve">για όσους πήραν το </w:t>
      </w:r>
      <w:r>
        <w:rPr>
          <w:rFonts w:eastAsia="Times New Roman" w:cs="Times New Roman"/>
          <w:szCs w:val="24"/>
        </w:rPr>
        <w:lastRenderedPageBreak/>
        <w:t>διδακτορικό τους την τελευταία επταετία; Με τους χιλιάδες διδάκτορες σε όλη την Ελλάδα που δεν μπορούν να ολοκληρώσουν τις διατριβές τους, γιατί αναγκάζονται να δουλέψουν σε προγράμματα που δεν έχουν σχέση με το αντικείμενο της διατριβής</w:t>
      </w:r>
      <w:r>
        <w:rPr>
          <w:rFonts w:eastAsia="Times New Roman" w:cs="Times New Roman"/>
          <w:szCs w:val="24"/>
        </w:rPr>
        <w:t xml:space="preserve"> τους και οι υπεύθυνοί τους συνειδητά τους καθυστερούν</w:t>
      </w:r>
      <w:r>
        <w:rPr>
          <w:rFonts w:eastAsia="Times New Roman" w:cs="Times New Roman"/>
          <w:szCs w:val="24"/>
        </w:rPr>
        <w:t>,</w:t>
      </w:r>
      <w:r>
        <w:rPr>
          <w:rFonts w:eastAsia="Times New Roman" w:cs="Times New Roman"/>
          <w:szCs w:val="24"/>
        </w:rPr>
        <w:t xml:space="preserve"> για να τους βγάζουν και τη δουλειά από την οποία οι ίδιοι εισπράττουν επιμίσθια και άλλα.</w:t>
      </w:r>
    </w:p>
    <w:p w14:paraId="6DF0DEB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Όλα αυτά, λοιπόν, μόνο προσπάθειες ανάσχεσης της φυγής νέων επιστημόνων στο εξωτερικό δεν είναι. Προσπάθειες ε</w:t>
      </w:r>
      <w:r>
        <w:rPr>
          <w:rFonts w:eastAsia="Times New Roman" w:cs="Times New Roman"/>
          <w:szCs w:val="24"/>
        </w:rPr>
        <w:t>νίσχυσης της εμπορευματοποίησης της έρευνας είναι.</w:t>
      </w:r>
    </w:p>
    <w:p w14:paraId="6DF0DEB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ια που μιλάμε για αριστεία </w:t>
      </w:r>
      <w:r>
        <w:rPr>
          <w:rFonts w:eastAsia="Times New Roman" w:cs="Times New Roman"/>
          <w:szCs w:val="24"/>
        </w:rPr>
        <w:t>που</w:t>
      </w:r>
      <w:r>
        <w:rPr>
          <w:rFonts w:eastAsia="Times New Roman" w:cs="Times New Roman"/>
          <w:szCs w:val="24"/>
        </w:rPr>
        <w:t xml:space="preserve"> ειπώθηκε εδώ, να φέρουμε και το παράδειγμα της Μεγάλης Βρετανίας όπου σύμφωνα με το νομοσχέδιο για την έρευνα, η επίτευξη των στόχων της αριστείας στη διδασκαλία συνδέεται </w:t>
      </w:r>
      <w:r>
        <w:rPr>
          <w:rFonts w:eastAsia="Times New Roman" w:cs="Times New Roman"/>
          <w:szCs w:val="24"/>
        </w:rPr>
        <w:t>βάσει αξιολογήσεων με τη δυνατότητα αύξησης διδάκτρων κατ’ αντιστοιχία με τον πληθωρισμό. Τα ιδρύματα που θα πιάνουν τους στόχους</w:t>
      </w:r>
      <w:r>
        <w:rPr>
          <w:rFonts w:eastAsia="Times New Roman" w:cs="Times New Roman"/>
          <w:szCs w:val="24"/>
        </w:rPr>
        <w:t>,</w:t>
      </w:r>
      <w:r>
        <w:rPr>
          <w:rFonts w:eastAsia="Times New Roman" w:cs="Times New Roman"/>
          <w:szCs w:val="24"/>
        </w:rPr>
        <w:t xml:space="preserve"> θα μπορούν να αυξάνουν για τους φοιτητές τους τα δίδακτρα, ενώ για εκείνα τα ιδρύματα που αποτυγχάνουν να πιάσουν τους στόχου</w:t>
      </w:r>
      <w:r>
        <w:rPr>
          <w:rFonts w:eastAsia="Times New Roman" w:cs="Times New Roman"/>
          <w:szCs w:val="24"/>
        </w:rPr>
        <w:t>ς</w:t>
      </w:r>
      <w:r>
        <w:rPr>
          <w:rFonts w:eastAsia="Times New Roman" w:cs="Times New Roman"/>
          <w:szCs w:val="24"/>
        </w:rPr>
        <w:t>,</w:t>
      </w:r>
      <w:r>
        <w:rPr>
          <w:rFonts w:eastAsia="Times New Roman" w:cs="Times New Roman"/>
          <w:szCs w:val="24"/>
        </w:rPr>
        <w:t xml:space="preserve"> θεσπίζεται ανώτερο όριο διδάκτρων 9.000 λίρες τον χρόνο.</w:t>
      </w:r>
    </w:p>
    <w:p w14:paraId="6DF0DEBD"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lastRenderedPageBreak/>
        <w:t xml:space="preserve">Όπως άλλωστε ρητά ομολογείται από τις επίσημες ανακοινώσεις, το νομοσχέδιο προβλέπεται να αποφέρει καθαρά οικονομικά οφέλη στους </w:t>
      </w:r>
      <w:proofErr w:type="spellStart"/>
      <w:r>
        <w:rPr>
          <w:rFonts w:eastAsia="Times New Roman" w:cs="Times New Roman"/>
          <w:szCs w:val="24"/>
        </w:rPr>
        <w:t>παρόχους</w:t>
      </w:r>
      <w:proofErr w:type="spellEnd"/>
      <w:r>
        <w:rPr>
          <w:rFonts w:eastAsia="Times New Roman" w:cs="Times New Roman"/>
          <w:szCs w:val="24"/>
        </w:rPr>
        <w:t xml:space="preserve"> ανώτατης εκπαίδευσης της τάξης του 1,1 δισεκατομμυρίου λιρ</w:t>
      </w:r>
      <w:r>
        <w:rPr>
          <w:rFonts w:eastAsia="Times New Roman" w:cs="Times New Roman"/>
          <w:szCs w:val="24"/>
        </w:rPr>
        <w:t>ών το χρόνο.</w:t>
      </w:r>
    </w:p>
    <w:p w14:paraId="6DF0DEBE"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Κυρίες και κύριοι Βουλευτές, αυτή την πραγματικότητα δεν θέλει να την αλλάξει η συγκυβέρνηση ΣΥΡΙΖΑ-ΑΝΕΛ συνολικά στον χώρο της εκπαίδευσης. Άλλωστε τις κατευθύνσεις του ΟΟΣΑ πλασάρει και η σημερινή Κυβέρνηση. Πρόκειται για κατευθύνσεις που λέ</w:t>
      </w:r>
      <w:r>
        <w:rPr>
          <w:rFonts w:eastAsia="Times New Roman" w:cs="Times New Roman"/>
          <w:szCs w:val="24"/>
        </w:rPr>
        <w:t>νε ότι πρέπει να υπάρχει περιορισμένη μη κρατική χρηματοδότηση και επιμερισμός κόστους για συμπλήρωση κρατικών επιχορηγήσεων. Είναι κατευθύνσεις</w:t>
      </w:r>
      <w:r>
        <w:rPr>
          <w:rFonts w:eastAsia="Times New Roman" w:cs="Times New Roman"/>
          <w:szCs w:val="24"/>
        </w:rPr>
        <w:t>,</w:t>
      </w:r>
      <w:r>
        <w:rPr>
          <w:rFonts w:eastAsia="Times New Roman" w:cs="Times New Roman"/>
          <w:szCs w:val="24"/>
        </w:rPr>
        <w:t xml:space="preserve"> που κάνουν ευθέως λόγο για διαφοροποίηση της χρηματοδότησης των προγραμμάτων σπουδών με βάση την αποτίμησή του</w:t>
      </w:r>
      <w:r>
        <w:rPr>
          <w:rFonts w:eastAsia="Times New Roman" w:cs="Times New Roman"/>
          <w:szCs w:val="24"/>
        </w:rPr>
        <w:t>ς, με το αν ανταποκρίνονται στις ανάγκες της αγοράς εργασίας. Αυτή η εξέλιξη ανοίγει τον ασκό του Αιόλου για κλείσιμο τμημάτων, ιδιαίτερα για τα ΤΕΙ, αλλά και για απαξίωση τμημάτων που θα αφήνονται στη μοίρα τους, επειδή δεν θα καλύπτουν τις υπάρχουσες προ</w:t>
      </w:r>
      <w:r>
        <w:rPr>
          <w:rFonts w:eastAsia="Times New Roman" w:cs="Times New Roman"/>
          <w:szCs w:val="24"/>
        </w:rPr>
        <w:t xml:space="preserve">ϋποθέσεις. </w:t>
      </w:r>
    </w:p>
    <w:p w14:paraId="6DF0DEBF"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lastRenderedPageBreak/>
        <w:t>Η Κυβέρνηση, λοιπόν, συμφωνεί και προωθεί το πανεπιστήμιο-ανώνυμη εταιρεία που προωθούσαν κατά γράμμα και οι προηγούμενες κυβερνήσεις και αποτελεί, άλλωστε, το κύριο χαρακτηριστικό του πανεπιστημίου στον καπιταλισμό. Είναι, λοιπόν, το πανεπιστή</w:t>
      </w:r>
      <w:r>
        <w:rPr>
          <w:rFonts w:eastAsia="Times New Roman" w:cs="Times New Roman"/>
          <w:szCs w:val="24"/>
        </w:rPr>
        <w:t xml:space="preserve">μιο το άκρως διαφοροποιημένο που υπάρχει δίπλα στα τεχνολογικά ιδρύματα, αλλά και δίπλα στα κάθε είδους κολλέγια, που το ίδιο παρέχει διάφορα επίπεδα πτυχίων, κύκλους σπουδών, διπλώματα και αποφοίτους πρώτης, δεύτερης και τρίτης κατηγορίας. </w:t>
      </w:r>
    </w:p>
    <w:p w14:paraId="6DF0DEC0"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Είναι το πανεπ</w:t>
      </w:r>
      <w:r>
        <w:rPr>
          <w:rFonts w:eastAsia="Times New Roman" w:cs="Times New Roman"/>
          <w:szCs w:val="24"/>
        </w:rPr>
        <w:t>ιστήμιο που έχει παραδώσει στους εργολάβους κάθε πτυχή φοιτητικής μέριμνας, που κλείνει τη στρόφιγγα της κρατικής χρηματοδότησης, που «κουρεύει» τα αποθεματικά των ιδρυμάτων</w:t>
      </w:r>
      <w:r>
        <w:rPr>
          <w:rFonts w:eastAsia="Times New Roman" w:cs="Times New Roman"/>
          <w:szCs w:val="24"/>
        </w:rPr>
        <w:t>,</w:t>
      </w:r>
      <w:r>
        <w:rPr>
          <w:rFonts w:eastAsia="Times New Roman" w:cs="Times New Roman"/>
          <w:szCs w:val="24"/>
        </w:rPr>
        <w:t xml:space="preserve"> για να μπορεί να δίνει φοροαπαλλαγές και ζεστό χρήμα σε μεγάλες εταιρείες. </w:t>
      </w:r>
    </w:p>
    <w:p w14:paraId="6DF0DEC1"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lastRenderedPageBreak/>
        <w:t>Είναι</w:t>
      </w:r>
      <w:r>
        <w:rPr>
          <w:rFonts w:eastAsia="Times New Roman" w:cs="Times New Roman"/>
          <w:szCs w:val="24"/>
        </w:rPr>
        <w:t xml:space="preserve"> το πανεπιστήμιο που έχει αποψιλωθεί κυριολεκτικά από προσωπικό, υποδομές, σύγχρονο εξοπλισμό. Αντ’ αυτού, η συγκυβέρνηση ΣΥΡΙΖΑ-ΑΝΕΛ επιλέγει να έχει ένα ελάχιστο δυναμικό</w:t>
      </w:r>
      <w:r>
        <w:rPr>
          <w:rFonts w:eastAsia="Times New Roman" w:cs="Times New Roman"/>
          <w:szCs w:val="24"/>
        </w:rPr>
        <w:t>,</w:t>
      </w:r>
      <w:r>
        <w:rPr>
          <w:rFonts w:eastAsia="Times New Roman" w:cs="Times New Roman"/>
          <w:szCs w:val="24"/>
        </w:rPr>
        <w:t xml:space="preserve"> που περιφέρει από θέση σε θέση και από ίδρυμα σε ίδρυμα, για να μπαλώνει στην κυρι</w:t>
      </w:r>
      <w:r>
        <w:rPr>
          <w:rFonts w:eastAsia="Times New Roman" w:cs="Times New Roman"/>
          <w:szCs w:val="24"/>
        </w:rPr>
        <w:t xml:space="preserve">ολεξία «τρύπες» στη διδασκαλία, στα εργαστήρια, στην έρευνα. </w:t>
      </w:r>
    </w:p>
    <w:p w14:paraId="6DF0DEC2"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Είναι τα πανεπιστήμια και τα ΤΕΙ, όπου οι εστίες δεν επαρκούν ούτε για το 10% των αιτήσεων. Σε κάποιες περιοχές, μάλιστα, δεν υπάρχουν καθόλου. Οι λέσχες ιδιωτικοποιούνται και ρίχνουν την ποιότη</w:t>
      </w:r>
      <w:r>
        <w:rPr>
          <w:rFonts w:eastAsia="Times New Roman" w:cs="Times New Roman"/>
          <w:szCs w:val="24"/>
        </w:rPr>
        <w:t>τα στο φαγητό, την ίδια στιγμή που ανεβάζουν τις δήθεν συμβολικές τιμές και απορρίπτουν φοιτητές και σπουδαστές. Τα βιβλία και τα αναλώσιμα είναι πολλές φορές πανάκριβα, ενώ η συγκυβέρνηση έχει ήδη ανακοινώσει ότι θα περικόψει και αυτό το ένα δωρεάν σύγγρα</w:t>
      </w:r>
      <w:r>
        <w:rPr>
          <w:rFonts w:eastAsia="Times New Roman" w:cs="Times New Roman"/>
          <w:szCs w:val="24"/>
        </w:rPr>
        <w:t xml:space="preserve">μμα, χάριν δήθεν της δυνατότητας πρόσβασης σε περισσότερα βιβλία ανά μάθημα. </w:t>
      </w:r>
    </w:p>
    <w:p w14:paraId="6DF0DEC3"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lastRenderedPageBreak/>
        <w:t xml:space="preserve">Καθηγητές δεν υπάρχουν για πολλά μαθήματα ιδιαίτερα στα ΤΕΙ και έτσι ολόκληρα μαθήματα, θεωρίες και εργαστήρια βγαίνουν χωρίς πολύ βασάνισμα από τα προγράμματα σπουδών, μιας και </w:t>
      </w:r>
      <w:r>
        <w:rPr>
          <w:rFonts w:eastAsia="Times New Roman" w:cs="Times New Roman"/>
          <w:szCs w:val="24"/>
        </w:rPr>
        <w:t xml:space="preserve">δεν υπάρχει κανείς να τα διδάξει. Με λίγα λόγια έχουμε αποστέωση των </w:t>
      </w:r>
      <w:r>
        <w:rPr>
          <w:rFonts w:eastAsia="Times New Roman" w:cs="Times New Roman"/>
          <w:szCs w:val="24"/>
        </w:rPr>
        <w:t>τ</w:t>
      </w:r>
      <w:r>
        <w:rPr>
          <w:rFonts w:eastAsia="Times New Roman" w:cs="Times New Roman"/>
          <w:szCs w:val="24"/>
        </w:rPr>
        <w:t xml:space="preserve">εχνολογικών </w:t>
      </w:r>
      <w:r>
        <w:rPr>
          <w:rFonts w:eastAsia="Times New Roman" w:cs="Times New Roman"/>
          <w:szCs w:val="24"/>
        </w:rPr>
        <w:t>ι</w:t>
      </w:r>
      <w:r>
        <w:rPr>
          <w:rFonts w:eastAsia="Times New Roman" w:cs="Times New Roman"/>
          <w:szCs w:val="24"/>
        </w:rPr>
        <w:t>δρυμάτων από πλευράς επιστημονικής γνώσης είτε σε κάποια τμήματα αφορά τη θεωρία, όπως είναι στη νοσηλευτική, είτε σε άλλα την εφαρμογή, όπως είναι στη γραφιστική, κλπ.</w:t>
      </w:r>
      <w:r>
        <w:rPr>
          <w:rFonts w:eastAsia="Times New Roman" w:cs="Times New Roman"/>
          <w:szCs w:val="24"/>
        </w:rPr>
        <w:t>.</w:t>
      </w:r>
      <w:r>
        <w:rPr>
          <w:rFonts w:eastAsia="Times New Roman" w:cs="Times New Roman"/>
          <w:szCs w:val="24"/>
        </w:rPr>
        <w:t xml:space="preserve"> </w:t>
      </w:r>
    </w:p>
    <w:p w14:paraId="6DF0DEC4"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Κυ</w:t>
      </w:r>
      <w:r>
        <w:rPr>
          <w:rFonts w:eastAsia="Times New Roman" w:cs="Times New Roman"/>
          <w:szCs w:val="24"/>
        </w:rPr>
        <w:t>ρίες και κύριοι, στην πρότασή μας εμείς ξεκινάμε απ’ αυτό που πρώτα απ’ όλα αρνούνται όλα τα άλλα κόμματα, ότι δηλαδή η παιδεία δεν είναι εμπόρευμα, ότι πρέπει να παρέχεται με ευθύνη του κράτους, ότι πρέπει να είναι αποκλειστικά δημόσια και δωρεάν για όλου</w:t>
      </w:r>
      <w:r>
        <w:rPr>
          <w:rFonts w:eastAsia="Times New Roman" w:cs="Times New Roman"/>
          <w:szCs w:val="24"/>
        </w:rPr>
        <w:t xml:space="preserve">ς με κατάργηση της επιχειρηματικής δραστηριότητας σε όλες τις δομές της εκπαίδευσης και παροχής της σύμφωνα με τις ανάγκες των νέων. </w:t>
      </w:r>
    </w:p>
    <w:p w14:paraId="6DF0DEC5"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Ξεκινάμε από τη θέση ότι κυριολεκτικά κανένα παιδί δεν μπορεί να θεωρείται ότι είναι ανήμπορο μπροστά στη γνώση. Κανένας ν</w:t>
      </w:r>
      <w:r>
        <w:rPr>
          <w:rFonts w:eastAsia="Times New Roman" w:cs="Times New Roman"/>
          <w:szCs w:val="24"/>
        </w:rPr>
        <w:t xml:space="preserve">έος και νέα δεν μπορεί να αφήνεται στα αζήτητα της ανεργίας, της </w:t>
      </w:r>
      <w:proofErr w:type="spellStart"/>
      <w:r>
        <w:rPr>
          <w:rFonts w:eastAsia="Times New Roman" w:cs="Times New Roman"/>
          <w:szCs w:val="24"/>
        </w:rPr>
        <w:t>ετεροαπασχόλησης</w:t>
      </w:r>
      <w:proofErr w:type="spellEnd"/>
      <w:r>
        <w:rPr>
          <w:rFonts w:eastAsia="Times New Roman" w:cs="Times New Roman"/>
          <w:szCs w:val="24"/>
        </w:rPr>
        <w:t xml:space="preserve">, της απαξίωσης της ειδίκευσής του. Κανένας εκπαιδευτικός δεν περισσεύει. Εμείς λέμε </w:t>
      </w:r>
      <w:r>
        <w:rPr>
          <w:rFonts w:eastAsia="Times New Roman" w:cs="Times New Roman"/>
          <w:szCs w:val="24"/>
        </w:rPr>
        <w:lastRenderedPageBreak/>
        <w:t>ξεκάθαρα ότι πλούτος και γνώση υπάρχουν, για να μπορούν όλοι οι νέοι και οι νέες να μορφών</w:t>
      </w:r>
      <w:r>
        <w:rPr>
          <w:rFonts w:eastAsia="Times New Roman" w:cs="Times New Roman"/>
          <w:szCs w:val="24"/>
        </w:rPr>
        <w:t xml:space="preserve">ονται ολόπλευρα και να μπορούν να δουλεύουν σ’ αυτό που έχουν σπουδάσει. </w:t>
      </w:r>
    </w:p>
    <w:p w14:paraId="6DF0DEC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Από αυτή τη θέση παλεύουμε</w:t>
      </w:r>
      <w:r>
        <w:rPr>
          <w:rFonts w:eastAsia="Times New Roman" w:cs="Times New Roman"/>
          <w:szCs w:val="24"/>
        </w:rPr>
        <w:t>,</w:t>
      </w:r>
      <w:r>
        <w:rPr>
          <w:rFonts w:eastAsia="Times New Roman" w:cs="Times New Roman"/>
          <w:szCs w:val="24"/>
        </w:rPr>
        <w:t xml:space="preserve"> ώστε όλα τα </w:t>
      </w:r>
      <w:proofErr w:type="spellStart"/>
      <w:r>
        <w:rPr>
          <w:rFonts w:eastAsia="Times New Roman" w:cs="Times New Roman"/>
          <w:szCs w:val="24"/>
        </w:rPr>
        <w:t>προνήπια</w:t>
      </w:r>
      <w:proofErr w:type="spellEnd"/>
      <w:r>
        <w:rPr>
          <w:rFonts w:eastAsia="Times New Roman" w:cs="Times New Roman"/>
          <w:szCs w:val="24"/>
        </w:rPr>
        <w:t xml:space="preserve"> και τα νήπια να βρίσκονται σε δομές προσχολικής αγωγής, σε νηπιαγωγεία, που θα έχουν όλο το αναγκαίο μόνιμο προσωπικό -παιδαγωγικό, ε</w:t>
      </w:r>
      <w:r>
        <w:rPr>
          <w:rFonts w:eastAsia="Times New Roman" w:cs="Times New Roman"/>
          <w:szCs w:val="24"/>
        </w:rPr>
        <w:t xml:space="preserve">ιδικό παιδαγωγικό και βοηθητικό προσωπικό-, σε σύγχρονα κτήρια, τάξεις, όπου δεν θα στοιβάζονται είκοσι, εικοσιπέντε, είκοσι επτά νήπια. </w:t>
      </w:r>
    </w:p>
    <w:p w14:paraId="6DF0DEC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Ξεχωρίζουμε ιδιαίτερα το ζήτημα της ειδικής αγωγής, γιατί εδώ απαιτείται θετικά άνιση μεταχείριση</w:t>
      </w:r>
      <w:r>
        <w:rPr>
          <w:rFonts w:eastAsia="Times New Roman" w:cs="Times New Roman"/>
          <w:szCs w:val="24"/>
        </w:rPr>
        <w:t>,</w:t>
      </w:r>
      <w:r>
        <w:rPr>
          <w:rFonts w:eastAsia="Times New Roman" w:cs="Times New Roman"/>
          <w:szCs w:val="24"/>
        </w:rPr>
        <w:t xml:space="preserve"> που πρέπει να αντιμετωπίσει τον μόχθο που επιτείνεται από τις φυσικές αδυναμίες. Θετικά άνιση μεταχείριση, βέβαια, σημαίνει ίδρυση και λειτουργία όλων των αναγκαίων δομών ειδικής αγωγής και εκπαίδευσης.</w:t>
      </w:r>
    </w:p>
    <w:p w14:paraId="6DF0DEC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Από αυτή τη σκοπιά διαχωρίζουμε τη θέση μας στην προ</w:t>
      </w:r>
      <w:r>
        <w:rPr>
          <w:rFonts w:eastAsia="Times New Roman" w:cs="Times New Roman"/>
          <w:szCs w:val="24"/>
        </w:rPr>
        <w:t>παγάνδα της συμπερίληψης, χωρίς όλες εκείνες τις ουσιαστικές προϋποθέσεις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μπορούν σε μια πορεία να λειτουργήσουν θετικά </w:t>
      </w:r>
      <w:r>
        <w:rPr>
          <w:rFonts w:eastAsia="Times New Roman" w:cs="Times New Roman"/>
          <w:szCs w:val="24"/>
        </w:rPr>
        <w:lastRenderedPageBreak/>
        <w:t>στην ένταξη των παιδιών στα κανονικά σχολεία. Γι’ αυτό, επίσης, παλεύουμε για μόνιμο επιστημονικό, παιδαγωγικό, βοηθητι</w:t>
      </w:r>
      <w:r>
        <w:rPr>
          <w:rFonts w:eastAsia="Times New Roman" w:cs="Times New Roman"/>
          <w:szCs w:val="24"/>
        </w:rPr>
        <w:t xml:space="preserve">κό προσωπικό σε όλες τις δομές. </w:t>
      </w:r>
      <w:r>
        <w:rPr>
          <w:rFonts w:eastAsia="Times New Roman" w:cs="Times New Roman"/>
          <w:szCs w:val="24"/>
        </w:rPr>
        <w:t>Ε</w:t>
      </w:r>
      <w:r>
        <w:rPr>
          <w:rFonts w:eastAsia="Times New Roman" w:cs="Times New Roman"/>
          <w:szCs w:val="24"/>
        </w:rPr>
        <w:t>ίναι κρίσιμο το ζήτημα της πρώιμης διάγνωσης και παρέμβασης από τη γέννηση του παιδιού.</w:t>
      </w:r>
    </w:p>
    <w:p w14:paraId="6DF0DEC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Παλεύουμε για ένα σχολείο</w:t>
      </w:r>
      <w:r>
        <w:rPr>
          <w:rFonts w:eastAsia="Times New Roman" w:cs="Times New Roman"/>
          <w:szCs w:val="24"/>
        </w:rPr>
        <w:t>,</w:t>
      </w:r>
      <w:r>
        <w:rPr>
          <w:rFonts w:eastAsia="Times New Roman" w:cs="Times New Roman"/>
          <w:szCs w:val="24"/>
        </w:rPr>
        <w:t xml:space="preserve"> που θα παρέχει την ίδια μόρφωση σε όλους τους μαθητές, χωρίς να χωρίζει τα παιδιά και τα σχολεία σε πολλές τ</w:t>
      </w:r>
      <w:r>
        <w:rPr>
          <w:rFonts w:eastAsia="Times New Roman" w:cs="Times New Roman"/>
          <w:szCs w:val="24"/>
        </w:rPr>
        <w:t>αχύτητες, ανάλογα με την περιοχή και την τσέπη του καθενός, ένα σχολείο που θα είναι ασφαλές και με όλους τους βοηθητικούς χώρους που χρειάζονται οι μαθητές τους, όπως εργαστήρια, χώρους άθλησης, γυμναστήρια, βιβλιοθήκη, θέατρο, χώρους μουσικής κ.λπ</w:t>
      </w:r>
      <w:r>
        <w:rPr>
          <w:rFonts w:eastAsia="Times New Roman" w:cs="Times New Roman"/>
          <w:szCs w:val="24"/>
        </w:rPr>
        <w:t>.</w:t>
      </w:r>
      <w:r>
        <w:rPr>
          <w:rFonts w:eastAsia="Times New Roman" w:cs="Times New Roman"/>
          <w:szCs w:val="24"/>
        </w:rPr>
        <w:t xml:space="preserve">, ένα </w:t>
      </w:r>
      <w:r>
        <w:rPr>
          <w:rFonts w:eastAsia="Times New Roman" w:cs="Times New Roman"/>
          <w:szCs w:val="24"/>
        </w:rPr>
        <w:t xml:space="preserve">σχολείο που θα βοηθά όλα τα παιδιά με αναπηρίες και με μαθησιακές δυσκολίες. </w:t>
      </w:r>
    </w:p>
    <w:p w14:paraId="6DF0DEC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Ένα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ενιαίο σύγχρονο σχολείο είναι αυτό που έχει διευρυμένη χρονική λειτουργία για να ολοκληρώνουν όλα, ανεξαίρετα, τα παιδιά στο σχολείο το μορφωτικό τους πρόγραμμα -μελέτη, εργασίες, αθλητικές δραστηριότητες, ξένες γλώσσες-, με παράλληλη δωρεάν σίτιση και αν</w:t>
      </w:r>
      <w:r>
        <w:rPr>
          <w:rFonts w:eastAsia="Times New Roman" w:cs="Times New Roman"/>
          <w:szCs w:val="24"/>
        </w:rPr>
        <w:t xml:space="preserve">άπαυση, ενώ θα </w:t>
      </w:r>
      <w:r>
        <w:rPr>
          <w:rFonts w:eastAsia="Times New Roman" w:cs="Times New Roman"/>
          <w:szCs w:val="24"/>
        </w:rPr>
        <w:lastRenderedPageBreak/>
        <w:t>μπορούν να αξιοποιούν τις δομές του και στον ελεύθερο χρόνο τους για δραστηριότητες που θα παρέχει δωρεάν.</w:t>
      </w:r>
    </w:p>
    <w:p w14:paraId="6DF0DEC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Στο ερώτημα που μπορεί κάποιος -πολλοί ήδη θα το έχετε θέσει μέσα σας, χωρίς να το λέτε- να θέσει «Καλά είναι δυνατόν στη σημερινή Ελλ</w:t>
      </w:r>
      <w:r>
        <w:rPr>
          <w:rFonts w:eastAsia="Times New Roman" w:cs="Times New Roman"/>
          <w:szCs w:val="24"/>
        </w:rPr>
        <w:t>άδα της κρίσης να μιλάτε για σύγχρονες υποδομές, για δημόσιες και δωρεάν για όλα τα παιδιά όταν δεν υπάρχει ευρώ για φωτοτυπικό χαρτί;», θα σας απαντήσουμε το εξής: Σύγχρονα σχολεία με σύγχρονη υλικοτεχνική υποδομή, χώρους άθλησης, πολιτισμού, υπάρχουν και</w:t>
      </w:r>
      <w:r>
        <w:rPr>
          <w:rFonts w:eastAsia="Times New Roman" w:cs="Times New Roman"/>
          <w:szCs w:val="24"/>
        </w:rPr>
        <w:t xml:space="preserve"> τώρα, αλλά τα χαίρονται λίγοι, είναι προνόμιο αυτών που τα έχουν. </w:t>
      </w:r>
    </w:p>
    <w:p w14:paraId="6DF0DEC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Κάντε μια βόλτα στα βόρεια προάστια και δείτε κάτι υπερσύγχρονα ιδιωτικά σχολεία με γήπεδα, πισίνες, χώρους δημιουργίας, εργασίας, κάτι σαν και αυτά που περιέγραφε πριν ο κ. Μητσοτάκης. Σκ</w:t>
      </w:r>
      <w:r>
        <w:rPr>
          <w:rFonts w:eastAsia="Times New Roman" w:cs="Times New Roman"/>
          <w:szCs w:val="24"/>
        </w:rPr>
        <w:t xml:space="preserve">εφτείτε ότι όλα αυτά είναι ιδρώτας του εργαζόμενου, όμως, που καρπώνεται ο ιδιώτης καπιταλιστής και επενδύει στην παιδεία για να βγάλει μόνο κέρδη. </w:t>
      </w:r>
    </w:p>
    <w:p w14:paraId="6DF0DEC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Να, λοιπόν, ποια είναι η λύση</w:t>
      </w:r>
      <w:r>
        <w:rPr>
          <w:rFonts w:eastAsia="Times New Roman" w:cs="Times New Roman"/>
          <w:szCs w:val="24"/>
        </w:rPr>
        <w:t>.</w:t>
      </w:r>
      <w:r>
        <w:rPr>
          <w:rFonts w:eastAsia="Times New Roman" w:cs="Times New Roman"/>
          <w:szCs w:val="24"/>
        </w:rPr>
        <w:t xml:space="preserve"> Να φύγουν όλοι αυτοί από τη μέση και έτσι να πάψει το κέρδος να είναι ο σκοπ</w:t>
      </w:r>
      <w:r>
        <w:rPr>
          <w:rFonts w:eastAsia="Times New Roman" w:cs="Times New Roman"/>
          <w:szCs w:val="24"/>
        </w:rPr>
        <w:t xml:space="preserve">ός της παραγωγής, της οικονομίας, άρα και της μορφωτικής διαδικασίας. Όταν γίνει αυτό, τότε και </w:t>
      </w:r>
      <w:proofErr w:type="spellStart"/>
      <w:r>
        <w:rPr>
          <w:rFonts w:eastAsia="Times New Roman" w:cs="Times New Roman"/>
          <w:szCs w:val="24"/>
        </w:rPr>
        <w:t>σχολειά</w:t>
      </w:r>
      <w:proofErr w:type="spellEnd"/>
      <w:r>
        <w:rPr>
          <w:rFonts w:eastAsia="Times New Roman" w:cs="Times New Roman"/>
          <w:szCs w:val="24"/>
        </w:rPr>
        <w:t xml:space="preserve"> σύγχρονα θα φτιαχτούν και όλα τα παιδιά θα έχουν πρόσβαση σε αυτά.</w:t>
      </w:r>
    </w:p>
    <w:p w14:paraId="6DF0DEC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Η επαγγελματική εκπαίδευση στην αντίληψη του ΚΚΕ ξεκινά μετά το ενιαίο δωδεκάχρονο εί</w:t>
      </w:r>
      <w:r>
        <w:rPr>
          <w:rFonts w:eastAsia="Times New Roman" w:cs="Times New Roman"/>
          <w:szCs w:val="24"/>
        </w:rPr>
        <w:t>τε ως ανώτατη είτε μέσα από επαγγελματικές σχολές</w:t>
      </w:r>
      <w:r>
        <w:rPr>
          <w:rFonts w:eastAsia="Times New Roman" w:cs="Times New Roman"/>
          <w:szCs w:val="24"/>
        </w:rPr>
        <w:t>,</w:t>
      </w:r>
      <w:r>
        <w:rPr>
          <w:rFonts w:eastAsia="Times New Roman" w:cs="Times New Roman"/>
          <w:szCs w:val="24"/>
        </w:rPr>
        <w:t xml:space="preserve"> που θα είναι ταγμένες στο εκπαιδευτικό σύστημα όχι σαν τα σημερινά αδιαβάθμητα ΙΕΚ, ΚΕΚ κ.λπ.</w:t>
      </w:r>
      <w:r>
        <w:rPr>
          <w:rFonts w:eastAsia="Times New Roman" w:cs="Times New Roman"/>
          <w:szCs w:val="24"/>
        </w:rPr>
        <w:t>.</w:t>
      </w:r>
      <w:r>
        <w:rPr>
          <w:rFonts w:eastAsia="Times New Roman" w:cs="Times New Roman"/>
          <w:szCs w:val="24"/>
        </w:rPr>
        <w:t xml:space="preserve"> Θα δίνουν πτυχία με επαγγελματική επάρκεια, ειδίκευση για ολοκληρωμένη άσκηση δηλαδή του επαγγέλματος. Δεν θα </w:t>
      </w:r>
      <w:r>
        <w:rPr>
          <w:rFonts w:eastAsia="Times New Roman" w:cs="Times New Roman"/>
          <w:szCs w:val="24"/>
        </w:rPr>
        <w:t>χρειάζεται ο απόφοιτός τους να περάσει από καμμιά άλλη πιστοποίηση</w:t>
      </w:r>
      <w:r>
        <w:rPr>
          <w:rFonts w:eastAsia="Times New Roman" w:cs="Times New Roman"/>
          <w:szCs w:val="24"/>
        </w:rPr>
        <w:t>,</w:t>
      </w:r>
      <w:r>
        <w:rPr>
          <w:rFonts w:eastAsia="Times New Roman" w:cs="Times New Roman"/>
          <w:szCs w:val="24"/>
        </w:rPr>
        <w:t xml:space="preserve"> που αμφισβητεί και απαξιώνει το πτυχίο και τις σπουδές του.</w:t>
      </w:r>
    </w:p>
    <w:p w14:paraId="6DF0DEC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Προφανώς για εμάς η ανώτατη εκπαίδευση είναι επαγγελματική εκπαίδευση επιστημονικού επιπέδου. Από αυτή τη θέση μιλάμε για σύστημ</w:t>
      </w:r>
      <w:r>
        <w:rPr>
          <w:rFonts w:eastAsia="Times New Roman" w:cs="Times New Roman"/>
          <w:szCs w:val="24"/>
        </w:rPr>
        <w:t xml:space="preserve">α ενιαίας ανώτατης εκπαίδευσης, γιατί για να εκπληρώσει την κοινωνική της αποστολή η ανώτατη εκπαίδευση, πρέπει να διαθέτει στο σύνολό της το υψηλότερο δυνατό επιστημονικό επίπεδο. </w:t>
      </w:r>
    </w:p>
    <w:p w14:paraId="6DF0DED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Χρειάζεται, δηλαδή, να είναι και ενιαία, με ισότιμα ιδρύματα, που δεν αντα</w:t>
      </w:r>
      <w:r>
        <w:rPr>
          <w:rFonts w:eastAsia="Times New Roman" w:cs="Times New Roman"/>
          <w:szCs w:val="24"/>
        </w:rPr>
        <w:t xml:space="preserve">γωνίζονται προκειμένου να εξασφαλίσουν χρηματοδότηση και προνομιακές σχέσεις με τους μονοπωλιακούς ομίλους, αλλά συνεργάζονται για να κατανοήσουν, να αντιμετωπίσουν και να αξιοποιήσουν τους νόμους της φυσικής και κοινωνικής πραγματικότητας. </w:t>
      </w:r>
    </w:p>
    <w:p w14:paraId="6DF0DED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Στη βάση αυτή </w:t>
      </w:r>
      <w:r>
        <w:rPr>
          <w:rFonts w:eastAsia="Times New Roman" w:cs="Times New Roman"/>
          <w:szCs w:val="24"/>
        </w:rPr>
        <w:t>οι προπτυχιακές σπουδές παρέχουν υψηλού επιπέδου πανεπιστημιακή μόρφωση για όλους τους φοιτητές, εξασφαλίζοντας πλήρη επιστημονική επάρκεια και επαγγελματική ικανότητα στα αντίστοιχα επιστημονικά αντικείμενα, διαμορφώνοντας βαθιά καλλιεργημένους επιστήμονε</w:t>
      </w:r>
      <w:r>
        <w:rPr>
          <w:rFonts w:eastAsia="Times New Roman" w:cs="Times New Roman"/>
          <w:szCs w:val="24"/>
        </w:rPr>
        <w:t xml:space="preserve">ς, ικανούς να σκέφτονται και να δρουν επιστημονικά σε όλα τα επίπεδα και όχι μονοδιάστατα στο αντικείμενό τους. </w:t>
      </w:r>
    </w:p>
    <w:p w14:paraId="6DF0DED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Το δικαίωμα εξάσκησης του επαγγέλματος κατοχυρώνεται αυτόματα με την απόκτηση του πτυχίου. Αντίστοιχα οι μεταπτυχιακές σπουδές θα έχουν σκοπό τ</w:t>
      </w:r>
      <w:r>
        <w:rPr>
          <w:rFonts w:eastAsia="Times New Roman" w:cs="Times New Roman"/>
          <w:szCs w:val="24"/>
        </w:rPr>
        <w:t>ην προώθηση της παραγωγής νέας γνώσης και θα ολοκληρώνονται με την απονομή του διδακτορικού διπλώματος.</w:t>
      </w:r>
    </w:p>
    <w:p w14:paraId="6DF0DED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Τελειώνω με το εξής: Κύριε Τσίπρα, η Βουλή έκανε κι άλλες συνεδριάσεις μέσα στο Σεπτέμβριο</w:t>
      </w:r>
      <w:r>
        <w:rPr>
          <w:rFonts w:eastAsia="Times New Roman" w:cs="Times New Roman"/>
          <w:szCs w:val="24"/>
        </w:rPr>
        <w:t>,</w:t>
      </w:r>
      <w:r>
        <w:rPr>
          <w:rFonts w:eastAsia="Times New Roman" w:cs="Times New Roman"/>
          <w:szCs w:val="24"/>
        </w:rPr>
        <w:t xml:space="preserve"> όπου μίλησαν κι άλλοι πολιτικοί Αρχηγοί σχεδόν όλοι. Εσείς λ</w:t>
      </w:r>
      <w:r>
        <w:rPr>
          <w:rFonts w:eastAsia="Times New Roman" w:cs="Times New Roman"/>
          <w:szCs w:val="24"/>
        </w:rPr>
        <w:t xml:space="preserve">είπατε. Εδώ μέσα είπαμε και για τις τηλεοπτικές άδειες και για τον περίφημο διαγωνισμό, όπως και για τα </w:t>
      </w:r>
      <w:r>
        <w:rPr>
          <w:rFonts w:eastAsia="Times New Roman" w:cs="Times New Roman"/>
          <w:szCs w:val="24"/>
        </w:rPr>
        <w:t>Θ</w:t>
      </w:r>
      <w:r>
        <w:rPr>
          <w:rFonts w:eastAsia="Times New Roman" w:cs="Times New Roman"/>
          <w:szCs w:val="24"/>
        </w:rPr>
        <w:t>ρησκευτικά και τη θέση του καθενός. Την προηγούμενη εβδομάδα μιλήσαμε για το ξεπούλημα που κάνατε στο Ελληνικό, ενώ μόλις χθες είπαμε και για τις ιδιωτ</w:t>
      </w:r>
      <w:r>
        <w:rPr>
          <w:rFonts w:eastAsia="Times New Roman" w:cs="Times New Roman"/>
          <w:szCs w:val="24"/>
        </w:rPr>
        <w:t>ικοποιήσεις και για το ΤΑΙΠΕΔ και για όλα τα υπόλοιπα</w:t>
      </w:r>
      <w:r>
        <w:rPr>
          <w:rFonts w:eastAsia="Times New Roman" w:cs="Times New Roman"/>
          <w:szCs w:val="24"/>
        </w:rPr>
        <w:t xml:space="preserve"> Β</w:t>
      </w:r>
      <w:r>
        <w:rPr>
          <w:rFonts w:eastAsia="Times New Roman" w:cs="Times New Roman"/>
          <w:szCs w:val="24"/>
        </w:rPr>
        <w:t xml:space="preserve">εβαίως τα άκουσε ο ελληνικός λαός. </w:t>
      </w:r>
    </w:p>
    <w:p w14:paraId="6DF0DED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όλα αυτά επιβεβαιώνουν</w:t>
      </w:r>
      <w:r>
        <w:rPr>
          <w:rFonts w:eastAsia="Times New Roman" w:cs="Times New Roman"/>
          <w:szCs w:val="24"/>
        </w:rPr>
        <w:t>,</w:t>
      </w:r>
      <w:r>
        <w:rPr>
          <w:rFonts w:eastAsia="Times New Roman" w:cs="Times New Roman"/>
          <w:szCs w:val="24"/>
        </w:rPr>
        <w:t xml:space="preserve"> ότι τα περισσότερα από αυτά τα χρησιμοποιείτε και για αποπροσανατολισμό, για να ρίξετε στάχτη στα μάτια του λαού με διάφορες αριστερόσ</w:t>
      </w:r>
      <w:r>
        <w:rPr>
          <w:rFonts w:eastAsia="Times New Roman" w:cs="Times New Roman"/>
          <w:szCs w:val="24"/>
        </w:rPr>
        <w:t xml:space="preserve">τροφες κορώνες. </w:t>
      </w:r>
    </w:p>
    <w:p w14:paraId="6DF0DED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Τελικά όλα αυτά επιβεβαιώνουν ότι όντως επιλεγήκατε -όπως επανειλημμένα έχει πει το ΚΚΕ- για να κάνετε τη βρώμικη δουλειά. </w:t>
      </w:r>
    </w:p>
    <w:p w14:paraId="6DF0DED6"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 τον κύριο Πρόεδρο.</w:t>
      </w:r>
    </w:p>
    <w:p w14:paraId="6DF0DED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Τον λόγο τώρα έχει για είκοσι λεπτά ο Πρόεδρος της Κοι</w:t>
      </w:r>
      <w:r>
        <w:rPr>
          <w:rFonts w:eastAsia="Times New Roman" w:cs="Times New Roman"/>
          <w:szCs w:val="24"/>
        </w:rPr>
        <w:t>νοβουλευτικής Ομάδας του Ποταμιού κ. Σταύρος Θεοδωράκης.</w:t>
      </w:r>
    </w:p>
    <w:p w14:paraId="6DF0DED8" w14:textId="77777777" w:rsidR="004C348C" w:rsidRDefault="00FF7E7F">
      <w:pPr>
        <w:spacing w:after="0" w:line="600" w:lineRule="auto"/>
        <w:ind w:firstLine="720"/>
        <w:jc w:val="both"/>
        <w:rPr>
          <w:rFonts w:eastAsia="Times New Roman"/>
          <w:bCs/>
          <w:szCs w:val="24"/>
        </w:rPr>
      </w:pPr>
      <w:r>
        <w:rPr>
          <w:rFonts w:eastAsia="Times New Roman"/>
          <w:b/>
          <w:bCs/>
          <w:szCs w:val="24"/>
        </w:rPr>
        <w:t>ΣΤΑΥΡΟΣ ΘΕΟΔΩΡΑΚΗΣ (</w:t>
      </w:r>
      <w:r>
        <w:rPr>
          <w:rFonts w:eastAsia="Times New Roman"/>
          <w:b/>
          <w:bCs/>
          <w:szCs w:val="24"/>
        </w:rPr>
        <w:t xml:space="preserve">Πρόεδρος </w:t>
      </w:r>
      <w:r>
        <w:rPr>
          <w:rFonts w:eastAsia="Times New Roman"/>
          <w:b/>
          <w:bCs/>
          <w:szCs w:val="24"/>
        </w:rPr>
        <w:t xml:space="preserve">του </w:t>
      </w:r>
      <w:r>
        <w:rPr>
          <w:rFonts w:eastAsia="Times New Roman"/>
          <w:b/>
          <w:bCs/>
          <w:szCs w:val="24"/>
        </w:rPr>
        <w:t>κ</w:t>
      </w:r>
      <w:r>
        <w:rPr>
          <w:rFonts w:eastAsia="Times New Roman"/>
          <w:b/>
          <w:bCs/>
          <w:szCs w:val="24"/>
        </w:rPr>
        <w:t xml:space="preserve">όμματος Το Ποτάμι): </w:t>
      </w:r>
      <w:r>
        <w:rPr>
          <w:rFonts w:eastAsia="Times New Roman"/>
          <w:bCs/>
          <w:szCs w:val="24"/>
        </w:rPr>
        <w:t xml:space="preserve">Θα ξεκινήσω από εκεί που τελείωσε ο κ. </w:t>
      </w:r>
      <w:proofErr w:type="spellStart"/>
      <w:r>
        <w:rPr>
          <w:rFonts w:eastAsia="Times New Roman"/>
          <w:bCs/>
          <w:szCs w:val="24"/>
        </w:rPr>
        <w:t>Κουτσούμπας</w:t>
      </w:r>
      <w:proofErr w:type="spellEnd"/>
      <w:r>
        <w:rPr>
          <w:rFonts w:eastAsia="Times New Roman"/>
          <w:bCs/>
          <w:szCs w:val="24"/>
        </w:rPr>
        <w:t>.</w:t>
      </w:r>
    </w:p>
    <w:p w14:paraId="6DF0DED9" w14:textId="77777777" w:rsidR="004C348C" w:rsidRDefault="00FF7E7F">
      <w:pPr>
        <w:spacing w:after="0" w:line="600" w:lineRule="auto"/>
        <w:ind w:firstLine="720"/>
        <w:jc w:val="both"/>
        <w:rPr>
          <w:rFonts w:eastAsia="Times New Roman"/>
          <w:bCs/>
          <w:szCs w:val="24"/>
        </w:rPr>
      </w:pPr>
      <w:r>
        <w:rPr>
          <w:rFonts w:eastAsia="Times New Roman"/>
          <w:bCs/>
          <w:szCs w:val="24"/>
        </w:rPr>
        <w:t>Κύριε Τσίπρα, η Βουλή δεν ξεκίνησε σήμερα. Πραγματικά τον κομματικό λόγο που μας βγάλατε στην</w:t>
      </w:r>
      <w:r>
        <w:rPr>
          <w:rFonts w:eastAsia="Times New Roman"/>
          <w:bCs/>
          <w:szCs w:val="24"/>
        </w:rPr>
        <w:t xml:space="preserve"> αρχή της συνεδρίασης, θα μπορούσατε να τον είχατε βγάλει και χθες αλλά και την προηγούμενη εβδομάδα, που συζητήσαμε διάφορα πολιτικά θέματα. </w:t>
      </w:r>
    </w:p>
    <w:p w14:paraId="6DF0DEDA" w14:textId="77777777" w:rsidR="004C348C" w:rsidRDefault="00FF7E7F">
      <w:pPr>
        <w:spacing w:after="0" w:line="600" w:lineRule="auto"/>
        <w:ind w:firstLine="720"/>
        <w:jc w:val="both"/>
        <w:rPr>
          <w:rFonts w:eastAsia="Times New Roman"/>
          <w:bCs/>
          <w:szCs w:val="24"/>
        </w:rPr>
      </w:pPr>
      <w:r>
        <w:rPr>
          <w:rFonts w:eastAsia="Times New Roman"/>
          <w:bCs/>
          <w:szCs w:val="24"/>
        </w:rPr>
        <w:t>Εγώ δεν θα σας ακολουθήσω. Θα σας πω μόνο αυτό</w:t>
      </w:r>
      <w:r>
        <w:rPr>
          <w:rFonts w:eastAsia="Times New Roman"/>
          <w:bCs/>
          <w:szCs w:val="24"/>
        </w:rPr>
        <w:t>,</w:t>
      </w:r>
      <w:r>
        <w:rPr>
          <w:rFonts w:eastAsia="Times New Roman"/>
          <w:bCs/>
          <w:szCs w:val="24"/>
        </w:rPr>
        <w:t xml:space="preserve"> για όλα αυτά που είπατε: Τα εγκλήματα του παρελθόντος δεν δικαιολογούν τα νωπά εγκλήματα του παρόντος. </w:t>
      </w:r>
    </w:p>
    <w:p w14:paraId="6DF0DEDB" w14:textId="77777777" w:rsidR="004C348C" w:rsidRDefault="00FF7E7F">
      <w:pPr>
        <w:spacing w:after="0" w:line="600" w:lineRule="auto"/>
        <w:ind w:firstLine="720"/>
        <w:jc w:val="both"/>
        <w:rPr>
          <w:rFonts w:eastAsia="Times New Roman"/>
          <w:bCs/>
          <w:szCs w:val="24"/>
        </w:rPr>
      </w:pPr>
      <w:r>
        <w:rPr>
          <w:rFonts w:eastAsia="Times New Roman"/>
          <w:bCs/>
          <w:szCs w:val="24"/>
        </w:rPr>
        <w:t>Ε</w:t>
      </w:r>
      <w:r>
        <w:rPr>
          <w:rFonts w:eastAsia="Times New Roman"/>
          <w:bCs/>
          <w:szCs w:val="24"/>
        </w:rPr>
        <w:t xml:space="preserve">πιτρέψτε μου να θεωρώ την </w:t>
      </w:r>
      <w:r>
        <w:rPr>
          <w:rFonts w:eastAsia="Times New Roman"/>
          <w:bCs/>
          <w:szCs w:val="24"/>
        </w:rPr>
        <w:t>π</w:t>
      </w:r>
      <w:r>
        <w:rPr>
          <w:rFonts w:eastAsia="Times New Roman"/>
          <w:bCs/>
          <w:szCs w:val="24"/>
        </w:rPr>
        <w:t xml:space="preserve">αιδεία σπουδαιότερη υπόθεση και από το χρέος. Εξ ου και η γραβάτα που φοράω σήμερα από το πρωί! </w:t>
      </w:r>
    </w:p>
    <w:p w14:paraId="6DF0DEDC" w14:textId="77777777" w:rsidR="004C348C" w:rsidRDefault="00FF7E7F">
      <w:pPr>
        <w:spacing w:after="0" w:line="600" w:lineRule="auto"/>
        <w:ind w:firstLine="720"/>
        <w:jc w:val="center"/>
        <w:rPr>
          <w:rFonts w:eastAsia="Times New Roman"/>
          <w:bCs/>
          <w:szCs w:val="24"/>
        </w:rPr>
      </w:pPr>
      <w:r>
        <w:rPr>
          <w:rFonts w:eastAsia="Times New Roman"/>
          <w:bCs/>
          <w:szCs w:val="24"/>
        </w:rPr>
        <w:t>(Χειροκροτήματα από την πτ</w:t>
      </w:r>
      <w:r>
        <w:rPr>
          <w:rFonts w:eastAsia="Times New Roman"/>
          <w:bCs/>
          <w:szCs w:val="24"/>
        </w:rPr>
        <w:t>έρυγα του Ποταμιού)</w:t>
      </w:r>
    </w:p>
    <w:p w14:paraId="6DF0DEDD" w14:textId="77777777" w:rsidR="004C348C" w:rsidRDefault="00FF7E7F">
      <w:pPr>
        <w:spacing w:after="0" w:line="600" w:lineRule="auto"/>
        <w:ind w:firstLine="720"/>
        <w:jc w:val="both"/>
        <w:rPr>
          <w:rFonts w:eastAsia="Times New Roman"/>
          <w:bCs/>
          <w:szCs w:val="24"/>
        </w:rPr>
      </w:pPr>
      <w:r>
        <w:rPr>
          <w:rFonts w:eastAsia="Times New Roman"/>
          <w:bCs/>
          <w:szCs w:val="24"/>
        </w:rPr>
        <w:lastRenderedPageBreak/>
        <w:t xml:space="preserve">Η ζημιά που κάνουμε στην οικονομία -φαντάζομαι το ξέρετε- μπορεί κάποτε να διορθωθεί. Η ζημιά που κάνουμε στην </w:t>
      </w:r>
      <w:r>
        <w:rPr>
          <w:rFonts w:eastAsia="Times New Roman"/>
          <w:bCs/>
          <w:szCs w:val="24"/>
        </w:rPr>
        <w:t>π</w:t>
      </w:r>
      <w:r>
        <w:rPr>
          <w:rFonts w:eastAsia="Times New Roman"/>
          <w:bCs/>
          <w:szCs w:val="24"/>
        </w:rPr>
        <w:t>αιδεία</w:t>
      </w:r>
      <w:r>
        <w:rPr>
          <w:rFonts w:eastAsia="Times New Roman"/>
          <w:bCs/>
          <w:szCs w:val="24"/>
        </w:rPr>
        <w:t>,</w:t>
      </w:r>
      <w:r>
        <w:rPr>
          <w:rFonts w:eastAsia="Times New Roman"/>
          <w:bCs/>
          <w:szCs w:val="24"/>
        </w:rPr>
        <w:t xml:space="preserve"> δεν διορθώνεται με νόμους και με υπουργικές αποφάσεις. </w:t>
      </w:r>
    </w:p>
    <w:p w14:paraId="6DF0DEDE" w14:textId="77777777" w:rsidR="004C348C" w:rsidRDefault="00FF7E7F">
      <w:pPr>
        <w:spacing w:after="0" w:line="600" w:lineRule="auto"/>
        <w:ind w:firstLine="720"/>
        <w:jc w:val="both"/>
        <w:rPr>
          <w:rFonts w:eastAsia="Times New Roman"/>
          <w:bCs/>
          <w:szCs w:val="24"/>
        </w:rPr>
      </w:pPr>
      <w:r>
        <w:rPr>
          <w:rFonts w:eastAsia="Times New Roman"/>
          <w:bCs/>
          <w:szCs w:val="24"/>
        </w:rPr>
        <w:t>Κανένα από τα κόμματα -αν εξαιρέσεις το Ποτάμι που δεν υπήρχ</w:t>
      </w:r>
      <w:r>
        <w:rPr>
          <w:rFonts w:eastAsia="Times New Roman"/>
          <w:bCs/>
          <w:szCs w:val="24"/>
        </w:rPr>
        <w:t xml:space="preserve">ε, γι’ αυτόν τον λόγο και μόνο- δεν είναι αθώο του αίματος στην </w:t>
      </w:r>
      <w:r>
        <w:rPr>
          <w:rFonts w:eastAsia="Times New Roman"/>
          <w:bCs/>
          <w:szCs w:val="24"/>
        </w:rPr>
        <w:t>π</w:t>
      </w:r>
      <w:r>
        <w:rPr>
          <w:rFonts w:eastAsia="Times New Roman"/>
          <w:bCs/>
          <w:szCs w:val="24"/>
        </w:rPr>
        <w:t xml:space="preserve">αιδεία. </w:t>
      </w:r>
      <w:r>
        <w:rPr>
          <w:rFonts w:eastAsia="Times New Roman"/>
          <w:bCs/>
          <w:szCs w:val="24"/>
        </w:rPr>
        <w:t>Δ</w:t>
      </w:r>
      <w:r>
        <w:rPr>
          <w:rFonts w:eastAsia="Times New Roman"/>
          <w:bCs/>
          <w:szCs w:val="24"/>
        </w:rPr>
        <w:t>εν μιλάω μόνο για τα κόμματα που κυβέρνησαν, για τη Νέα Δημοκρατία και το ΠΑΣΟΚ. Μιλάω και για εσάς. Τα σχολεία και ιδιαίτερα τα πανεπιστήμια πάντα ήταν στα χέρια κομμάτων ενίοτε της</w:t>
      </w:r>
      <w:r>
        <w:rPr>
          <w:rFonts w:eastAsia="Times New Roman"/>
          <w:bCs/>
          <w:szCs w:val="24"/>
        </w:rPr>
        <w:t xml:space="preserve"> Αντιπολίτευσης. Άρα η ευθύνη για την κατάντια της </w:t>
      </w:r>
      <w:r>
        <w:rPr>
          <w:rFonts w:eastAsia="Times New Roman"/>
          <w:bCs/>
          <w:szCs w:val="24"/>
        </w:rPr>
        <w:t>π</w:t>
      </w:r>
      <w:r>
        <w:rPr>
          <w:rFonts w:eastAsia="Times New Roman"/>
          <w:bCs/>
          <w:szCs w:val="24"/>
        </w:rPr>
        <w:t xml:space="preserve">αιδείας είναι διακομματική. </w:t>
      </w:r>
    </w:p>
    <w:p w14:paraId="6DF0DEDF" w14:textId="77777777" w:rsidR="004C348C" w:rsidRDefault="00FF7E7F">
      <w:pPr>
        <w:spacing w:after="0" w:line="600" w:lineRule="auto"/>
        <w:ind w:firstLine="720"/>
        <w:jc w:val="both"/>
        <w:rPr>
          <w:rFonts w:eastAsia="Times New Roman"/>
          <w:bCs/>
          <w:szCs w:val="24"/>
        </w:rPr>
      </w:pPr>
      <w:r>
        <w:rPr>
          <w:rFonts w:eastAsia="Times New Roman"/>
          <w:bCs/>
          <w:szCs w:val="24"/>
        </w:rPr>
        <w:t xml:space="preserve">Για ποια δημόσια εκπαίδευση μιλάμε; Είμαστε υπερήφανοι που τα παιδιά μας παιδεύονται περισσότερο από τα παιδιά όλου του κόσμου, που οι Έλληνες γονείς πληρώνουν τα περισσότερα </w:t>
      </w:r>
      <w:r>
        <w:rPr>
          <w:rFonts w:eastAsia="Times New Roman"/>
          <w:bCs/>
          <w:szCs w:val="24"/>
        </w:rPr>
        <w:t xml:space="preserve">λεφτά από όλους τους άλλους; Και όλα αυτά για να έχουμε ένα από τα χειρότερα εκπαιδευτικά συστήματα στην Ευρώπη. </w:t>
      </w:r>
    </w:p>
    <w:p w14:paraId="6DF0DEE0" w14:textId="77777777" w:rsidR="004C348C" w:rsidRDefault="00FF7E7F">
      <w:pPr>
        <w:spacing w:after="0" w:line="600" w:lineRule="auto"/>
        <w:ind w:firstLine="720"/>
        <w:jc w:val="both"/>
        <w:rPr>
          <w:rFonts w:eastAsia="Times New Roman"/>
          <w:bCs/>
          <w:szCs w:val="24"/>
        </w:rPr>
      </w:pPr>
      <w:r>
        <w:rPr>
          <w:rFonts w:eastAsia="Times New Roman"/>
          <w:bCs/>
          <w:szCs w:val="24"/>
        </w:rPr>
        <w:lastRenderedPageBreak/>
        <w:t xml:space="preserve">Ας ξεκινήσω, όμως, από το μάθημα στο οποίο παίρνουμε όλοι εικοσάρια, τα Θρησκευτικά. Στην Α΄ </w:t>
      </w:r>
      <w:r>
        <w:rPr>
          <w:rFonts w:eastAsia="Times New Roman"/>
          <w:bCs/>
          <w:szCs w:val="24"/>
        </w:rPr>
        <w:t>γ</w:t>
      </w:r>
      <w:r>
        <w:rPr>
          <w:rFonts w:eastAsia="Times New Roman"/>
          <w:bCs/>
          <w:szCs w:val="24"/>
        </w:rPr>
        <w:t>υμνασίου έχουμε μία ώρα την εβδομάδα Φυσική, μια</w:t>
      </w:r>
      <w:r>
        <w:rPr>
          <w:rFonts w:eastAsia="Times New Roman"/>
          <w:bCs/>
          <w:szCs w:val="24"/>
        </w:rPr>
        <w:t xml:space="preserve"> ώρα την εβδομάδα Πληροφορική, μία ώρα την εβδομάδα Βιολογία και δύο ώρες Θρησκευτικά. Αυτό το σχολείο χρειαζόμαστε; </w:t>
      </w:r>
    </w:p>
    <w:p w14:paraId="6DF0DEE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Πρέπει να τολμήσουμε; Εμείς λέμε, ναι. </w:t>
      </w:r>
      <w:r>
        <w:rPr>
          <w:rFonts w:eastAsia="Times New Roman" w:cs="Times New Roman"/>
          <w:szCs w:val="24"/>
        </w:rPr>
        <w:t>Π</w:t>
      </w:r>
      <w:r>
        <w:rPr>
          <w:rFonts w:eastAsia="Times New Roman" w:cs="Times New Roman"/>
          <w:szCs w:val="24"/>
        </w:rPr>
        <w:t>ρέπει να τολμήσει και η Εκκλησία. Το κατηχητικό στα σχολεία προσβά</w:t>
      </w:r>
      <w:r>
        <w:rPr>
          <w:rFonts w:eastAsia="Times New Roman" w:cs="Times New Roman"/>
          <w:szCs w:val="24"/>
        </w:rPr>
        <w:t>λ</w:t>
      </w:r>
      <w:r>
        <w:rPr>
          <w:rFonts w:eastAsia="Times New Roman" w:cs="Times New Roman"/>
          <w:szCs w:val="24"/>
        </w:rPr>
        <w:t xml:space="preserve">λει και την Ορθοδοξία. </w:t>
      </w:r>
      <w:r>
        <w:rPr>
          <w:rFonts w:eastAsia="Times New Roman" w:cs="Times New Roman"/>
          <w:szCs w:val="24"/>
        </w:rPr>
        <w:t>Τ</w:t>
      </w:r>
      <w:r>
        <w:rPr>
          <w:rFonts w:eastAsia="Times New Roman" w:cs="Times New Roman"/>
          <w:szCs w:val="24"/>
        </w:rPr>
        <w:t xml:space="preserve">α ρολόγια των Θρησκευτικών πρέπει να έρθουν στο 2016. </w:t>
      </w:r>
    </w:p>
    <w:p w14:paraId="6DF0DEE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Το Ποτάμι σας καλεί όλους να τολμήσουμε και λίγο παραπάνω. Πρέπει να ανοίξουμε, κυρίες και κύριοι συνάδελφοι, τη συζήτηση για το χωρισμό </w:t>
      </w:r>
      <w:r>
        <w:rPr>
          <w:rFonts w:eastAsia="Times New Roman" w:cs="Times New Roman"/>
          <w:szCs w:val="24"/>
        </w:rPr>
        <w:t>Κ</w:t>
      </w:r>
      <w:r>
        <w:rPr>
          <w:rFonts w:eastAsia="Times New Roman" w:cs="Times New Roman"/>
          <w:szCs w:val="24"/>
        </w:rPr>
        <w:t xml:space="preserve">ράτους-Εκκλησίας. Όμως όπως έγραψε ο συνταγματολόγος Σταύρος </w:t>
      </w:r>
      <w:proofErr w:type="spellStart"/>
      <w:r>
        <w:rPr>
          <w:rFonts w:eastAsia="Times New Roman" w:cs="Times New Roman"/>
          <w:szCs w:val="24"/>
        </w:rPr>
        <w:t>Τσ</w:t>
      </w:r>
      <w:r>
        <w:rPr>
          <w:rFonts w:eastAsia="Times New Roman" w:cs="Times New Roman"/>
          <w:szCs w:val="24"/>
        </w:rPr>
        <w:t>ακυράκης</w:t>
      </w:r>
      <w:proofErr w:type="spellEnd"/>
      <w:r>
        <w:rPr>
          <w:rFonts w:eastAsia="Times New Roman" w:cs="Times New Roman"/>
          <w:szCs w:val="24"/>
        </w:rPr>
        <w:t xml:space="preserve">, ο χωρισμός </w:t>
      </w:r>
      <w:r>
        <w:rPr>
          <w:rFonts w:eastAsia="Times New Roman" w:cs="Times New Roman"/>
          <w:szCs w:val="24"/>
        </w:rPr>
        <w:t>Κ</w:t>
      </w:r>
      <w:r>
        <w:rPr>
          <w:rFonts w:eastAsia="Times New Roman" w:cs="Times New Roman"/>
          <w:szCs w:val="24"/>
        </w:rPr>
        <w:t>ράτους-Εκκλησίας απαιτεί σοβαρότητα, απαιτεί συμμαχία με τους πιστούς</w:t>
      </w:r>
      <w:r>
        <w:rPr>
          <w:rFonts w:eastAsia="Times New Roman" w:cs="Times New Roman"/>
          <w:szCs w:val="24"/>
        </w:rPr>
        <w:t>,</w:t>
      </w:r>
      <w:r>
        <w:rPr>
          <w:rFonts w:eastAsia="Times New Roman" w:cs="Times New Roman"/>
          <w:szCs w:val="24"/>
        </w:rPr>
        <w:t xml:space="preserve"> που αντιλαμβάνονται ότι ο χωρισμός θα είναι ευεργετικός όχι μόνο για το κράτος αλλά και για την ίδια τους την θρησκεία και, φυσικά, με τη διαβεβαίωση του απόλυτου </w:t>
      </w:r>
      <w:r>
        <w:rPr>
          <w:rFonts w:eastAsia="Times New Roman" w:cs="Times New Roman"/>
          <w:szCs w:val="24"/>
        </w:rPr>
        <w:t>σεβασμού στην πίστη του καθενός και στο δικαίωμα της λατρείας του.</w:t>
      </w:r>
    </w:p>
    <w:p w14:paraId="6DF0DEE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Α</w:t>
      </w:r>
      <w:r>
        <w:rPr>
          <w:rFonts w:eastAsia="Times New Roman" w:cs="Times New Roman"/>
          <w:szCs w:val="24"/>
        </w:rPr>
        <w:t xml:space="preserve">ναθεώρηση του Συντάγματος -που ελπίζω ότι δεν θα γίνει με τον ίδιο τσαπατσούλικο τρόπο που έγινε ο εκλογικός νόμος- είναι μία μεγάλη ευκαιρία για έναν διάλογο χωρίς φόβο και πάθος. Στην </w:t>
      </w:r>
      <w:r>
        <w:rPr>
          <w:rFonts w:eastAsia="Times New Roman" w:cs="Times New Roman"/>
          <w:szCs w:val="24"/>
        </w:rPr>
        <w:t xml:space="preserve">Εκκλησία υπάρχουν αρκετοί ιεράρχες γήινοι και μετριοπαθείς -με πρώτο, θέλω να πιστεύω, τον Αρχιεπίσκοπο Ιερώνυμο- που θα πρέπει να μη φοβηθούν αυτόν τον διάλογο. </w:t>
      </w:r>
    </w:p>
    <w:p w14:paraId="6DF0DEE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Παιδιά μεταναστών και προσφύγων θα έχουν μία διαφορετική δομή από τις υπόλοιπες συζητήσεις. Έ</w:t>
      </w:r>
      <w:r>
        <w:rPr>
          <w:rFonts w:eastAsia="Times New Roman" w:cs="Times New Roman"/>
          <w:szCs w:val="24"/>
        </w:rPr>
        <w:t>χω επτά κεφάλαια τα οποία θα σας αναπτύξω. Παιδιά μεταναστών και προσφύγων, λοιπόν</w:t>
      </w:r>
      <w:r>
        <w:rPr>
          <w:rFonts w:eastAsia="Times New Roman" w:cs="Times New Roman"/>
          <w:szCs w:val="24"/>
        </w:rPr>
        <w:t>.</w:t>
      </w:r>
      <w:r>
        <w:rPr>
          <w:rFonts w:eastAsia="Times New Roman" w:cs="Times New Roman"/>
          <w:szCs w:val="24"/>
        </w:rPr>
        <w:t xml:space="preserve"> Στους τίτλους και στα ωραία λόγια νομίζω ότι συμφωνούμε όλοι. «Τα προσφυγόπουλα έχουν δικαίωμα στη μόρφωση.» «Τα προσφυγόπουλα είναι και δικά μας παιδιά.» Πρέπει να δούμε, </w:t>
      </w:r>
      <w:r>
        <w:rPr>
          <w:rFonts w:eastAsia="Times New Roman" w:cs="Times New Roman"/>
          <w:szCs w:val="24"/>
        </w:rPr>
        <w:t xml:space="preserve">όμως, πώς θα το πετύχουμε. </w:t>
      </w:r>
    </w:p>
    <w:p w14:paraId="6DF0DEE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Βήμα πρώτο: Να συμφωνήσουμε πως όσα παιδιά έχουν εξοικείωση με την μαθησιακή διδασκαλία, με τη μαθησιακή διαδικασία, πρέπει να ενταχθούν στα σχολεία της γειτονιάς τους. Παρεμπιπτόντως ένα </w:t>
      </w:r>
      <w:r>
        <w:rPr>
          <w:rFonts w:eastAsia="Times New Roman" w:cs="Times New Roman"/>
          <w:szCs w:val="24"/>
        </w:rPr>
        <w:lastRenderedPageBreak/>
        <w:t>μικρό συμβολικό, έστω, βάρος πρέπει να π</w:t>
      </w:r>
      <w:r>
        <w:rPr>
          <w:rFonts w:eastAsia="Times New Roman" w:cs="Times New Roman"/>
          <w:szCs w:val="24"/>
        </w:rPr>
        <w:t>άρουν και τα ιδιωτικά σχολεία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εταιρικής κοινωνικής ευθύνης. Οι τοπικές κοινωνίες δεν έχουν λόγο να φοβούνται. Αντιθέτως η αμορφωσιά και τα γκέτο είναι ο εχθρός μας. </w:t>
      </w:r>
    </w:p>
    <w:p w14:paraId="6DF0DEE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εδώ να εξάρω την στάση του Αρχιεπισκόπου Κρήτης σε μία δύσκολη στιγμή</w:t>
      </w:r>
      <w:r>
        <w:rPr>
          <w:rFonts w:eastAsia="Times New Roman" w:cs="Times New Roman"/>
          <w:szCs w:val="24"/>
        </w:rPr>
        <w:t>,</w:t>
      </w:r>
      <w:r>
        <w:rPr>
          <w:rFonts w:eastAsia="Times New Roman" w:cs="Times New Roman"/>
          <w:szCs w:val="24"/>
        </w:rPr>
        <w:t xml:space="preserve"> που κάποιοι προσπάθησαν να ορθώσουν τείχη ανάμεσα στους Κρητικούς και στους πρόσφυγες ή τους μετανάστες. </w:t>
      </w:r>
    </w:p>
    <w:p w14:paraId="6DF0DEE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Όμως δεν αρκεί αυτή η λύση, κύριε Φίλη. Δεν αρκεί η λύση</w:t>
      </w:r>
      <w:r>
        <w:rPr>
          <w:rFonts w:eastAsia="Times New Roman" w:cs="Times New Roman"/>
          <w:szCs w:val="24"/>
        </w:rPr>
        <w:t>,</w:t>
      </w:r>
      <w:r>
        <w:rPr>
          <w:rFonts w:eastAsia="Times New Roman" w:cs="Times New Roman"/>
          <w:szCs w:val="24"/>
        </w:rPr>
        <w:t xml:space="preserve"> να πεις ότι τα παιδιά από τους καταυλισμούς μπορούν να πηγαίνουν στα σχολεία της περιοχής τους. </w:t>
      </w:r>
      <w:r>
        <w:rPr>
          <w:rFonts w:eastAsia="Times New Roman" w:cs="Times New Roman"/>
          <w:szCs w:val="24"/>
        </w:rPr>
        <w:t>Δ</w:t>
      </w:r>
      <w:r>
        <w:rPr>
          <w:rFonts w:eastAsia="Times New Roman" w:cs="Times New Roman"/>
          <w:szCs w:val="24"/>
        </w:rPr>
        <w:t>εν έχει αποδώσει πουθενά.</w:t>
      </w:r>
    </w:p>
    <w:p w14:paraId="6DF0DEE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Επιτρέψτε μου μία προσωπική ιστορία. Στα πρώτα χρόνια της δημοσιογραφίας μου, αρχές της δεκαετίας του ’80, ασχολήθηκα παράλληλα με τ</w:t>
      </w:r>
      <w:r>
        <w:rPr>
          <w:rFonts w:eastAsia="Times New Roman" w:cs="Times New Roman"/>
          <w:szCs w:val="24"/>
        </w:rPr>
        <w:t xml:space="preserve">ην επιμόρφωση των </w:t>
      </w:r>
      <w:proofErr w:type="spellStart"/>
      <w:r>
        <w:rPr>
          <w:rFonts w:eastAsia="Times New Roman" w:cs="Times New Roman"/>
          <w:szCs w:val="24"/>
        </w:rPr>
        <w:t>Ρομά</w:t>
      </w:r>
      <w:proofErr w:type="spellEnd"/>
      <w:r>
        <w:rPr>
          <w:rFonts w:eastAsia="Times New Roman" w:cs="Times New Roman"/>
          <w:szCs w:val="24"/>
        </w:rPr>
        <w:t xml:space="preserve">, των τσιγγάνων ή γύφτων. </w:t>
      </w:r>
      <w:proofErr w:type="spellStart"/>
      <w:r>
        <w:rPr>
          <w:rFonts w:eastAsia="Times New Roman" w:cs="Times New Roman"/>
          <w:szCs w:val="24"/>
        </w:rPr>
        <w:t>Ρομά</w:t>
      </w:r>
      <w:proofErr w:type="spellEnd"/>
      <w:r>
        <w:rPr>
          <w:rFonts w:eastAsia="Times New Roman" w:cs="Times New Roman"/>
          <w:szCs w:val="24"/>
        </w:rPr>
        <w:t xml:space="preserve"> είναι το επίσημο. Έχω δοκιμάσει, λοιπόν, αυτά που θα σας πω στην πραγματική ζωή. Στην Αγία Βαρβάρα τα καταφέραμε και τα τείχη έπεσαν. Σήμερα τα παιδιά των </w:t>
      </w:r>
      <w:proofErr w:type="spellStart"/>
      <w:r>
        <w:rPr>
          <w:rFonts w:eastAsia="Times New Roman" w:cs="Times New Roman"/>
          <w:szCs w:val="24"/>
        </w:rPr>
        <w:t>Ρομά</w:t>
      </w:r>
      <w:proofErr w:type="spellEnd"/>
      <w:r>
        <w:rPr>
          <w:rFonts w:eastAsia="Times New Roman" w:cs="Times New Roman"/>
          <w:szCs w:val="24"/>
        </w:rPr>
        <w:t xml:space="preserve"> είναι πολλές φορές σημαιοφόροι και κανείς π</w:t>
      </w:r>
      <w:r>
        <w:rPr>
          <w:rFonts w:eastAsia="Times New Roman" w:cs="Times New Roman"/>
          <w:szCs w:val="24"/>
        </w:rPr>
        <w:t xml:space="preserve">ια δεν παραξενεύεται. Όμως δεν τα καταφέραμε παντού. Στο Σοφό, στον Ασπρόπυργο, στο </w:t>
      </w:r>
      <w:proofErr w:type="spellStart"/>
      <w:r>
        <w:rPr>
          <w:rFonts w:eastAsia="Times New Roman" w:cs="Times New Roman"/>
          <w:szCs w:val="24"/>
        </w:rPr>
        <w:lastRenderedPageBreak/>
        <w:t>Δενδροπόταμο</w:t>
      </w:r>
      <w:proofErr w:type="spellEnd"/>
      <w:r>
        <w:rPr>
          <w:rFonts w:eastAsia="Times New Roman" w:cs="Times New Roman"/>
          <w:szCs w:val="24"/>
        </w:rPr>
        <w:t xml:space="preserve"> στη Θεσσαλονίκη, στη Νέα Ιωνία Βόλου και σε άλλες κλειστές κοινότητες </w:t>
      </w:r>
      <w:proofErr w:type="spellStart"/>
      <w:r>
        <w:rPr>
          <w:rFonts w:eastAsia="Times New Roman" w:cs="Times New Roman"/>
          <w:szCs w:val="24"/>
        </w:rPr>
        <w:t>Ρομά</w:t>
      </w:r>
      <w:proofErr w:type="spellEnd"/>
      <w:r>
        <w:rPr>
          <w:rFonts w:eastAsia="Times New Roman" w:cs="Times New Roman"/>
          <w:szCs w:val="24"/>
        </w:rPr>
        <w:t xml:space="preserve"> αποτύχαμε. Παρά τις προσπάθειες, παρά τα καλοπιάσματα, παρά τα πούλμαν, παρά τα επιδ</w:t>
      </w:r>
      <w:r>
        <w:rPr>
          <w:rFonts w:eastAsia="Times New Roman" w:cs="Times New Roman"/>
          <w:szCs w:val="24"/>
        </w:rPr>
        <w:t xml:space="preserve">όματα στους γονείς, τα παιδιά δεν έφυγαν από τους καταυλισμούς. Φεύγουν, όπως ξέρετε, τις πρώτες μέρες και μετά τα πρώτα ζόρια ξαναγυρνούν στις σκηνές χωρίς τα βιβλία τους. </w:t>
      </w:r>
    </w:p>
    <w:p w14:paraId="6DF0DEE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Εδώ, λοιπόν, πρέπει να δράσουμε διαφορετικά </w:t>
      </w:r>
      <w:r>
        <w:rPr>
          <w:rFonts w:eastAsia="Times New Roman" w:cs="Times New Roman"/>
          <w:szCs w:val="24"/>
        </w:rPr>
        <w:t>Ε</w:t>
      </w:r>
      <w:r>
        <w:rPr>
          <w:rFonts w:eastAsia="Times New Roman" w:cs="Times New Roman"/>
          <w:szCs w:val="24"/>
        </w:rPr>
        <w:t>ίναι συγκεκριμένη η πρότασή μας και μ</w:t>
      </w:r>
      <w:r>
        <w:rPr>
          <w:rFonts w:eastAsia="Times New Roman" w:cs="Times New Roman"/>
          <w:szCs w:val="24"/>
        </w:rPr>
        <w:t xml:space="preserve">ελετημένη. Την έχουν δοκιμάσει και στη Γαλλία και στην Ισπανία. Σχολεία του δρόμου, σχολεία μέσα στους καταυλισμούς και των </w:t>
      </w:r>
      <w:proofErr w:type="spellStart"/>
      <w:r>
        <w:rPr>
          <w:rFonts w:eastAsia="Times New Roman" w:cs="Times New Roman"/>
          <w:szCs w:val="24"/>
        </w:rPr>
        <w:t>Ρομά</w:t>
      </w:r>
      <w:proofErr w:type="spellEnd"/>
      <w:r>
        <w:rPr>
          <w:rFonts w:eastAsia="Times New Roman" w:cs="Times New Roman"/>
          <w:szCs w:val="24"/>
        </w:rPr>
        <w:t xml:space="preserve"> και των μεταναστών και των προσφύγων για τα παιδιά που δεν έχουν σχολική εμπειρία και δεν θα πάνε ποτέ στα σχολεία της γειτονιά</w:t>
      </w:r>
      <w:r>
        <w:rPr>
          <w:rFonts w:eastAsia="Times New Roman" w:cs="Times New Roman"/>
          <w:szCs w:val="24"/>
        </w:rPr>
        <w:t xml:space="preserve">ς. </w:t>
      </w:r>
    </w:p>
    <w:p w14:paraId="6DF0DEE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Γιατί τι θέλουμε; Δεν θέλουμε πέντε παιδιά στα σχολεία. Θέλουμε όλα τα παιδιά του καταυλισμού να μάθουν γράμματα, να έρθουν σε επαφή με την ελληνική κουλτούρα, με την ευρωπαϊκή κουλτούρα. </w:t>
      </w:r>
      <w:r>
        <w:rPr>
          <w:rFonts w:eastAsia="Times New Roman" w:cs="Times New Roman"/>
          <w:szCs w:val="24"/>
        </w:rPr>
        <w:t>Α</w:t>
      </w:r>
      <w:r>
        <w:rPr>
          <w:rFonts w:eastAsia="Times New Roman" w:cs="Times New Roman"/>
          <w:szCs w:val="24"/>
        </w:rPr>
        <w:t xml:space="preserve">υτή θα είναι η νίκη μας. </w:t>
      </w:r>
    </w:p>
    <w:p w14:paraId="6DF0DEE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 xml:space="preserve">πιτρέψετε μου, θα πρέπει να είμαστε </w:t>
      </w:r>
      <w:r>
        <w:rPr>
          <w:rFonts w:eastAsia="Times New Roman" w:cs="Times New Roman"/>
          <w:szCs w:val="24"/>
        </w:rPr>
        <w:t>αυστηροί με τους γονείς και τους μετανάστες και με τους πρόσφυγες. Η παραμονή τους στη χώρα μας πρέπει να εξαρτάται και από τον σεβασμό του δικαιώματος των παιδιών να μορφωθούν. Αυταρχικές συμπεριφορές που θέλουν τα κορίτσια να μη μαθαίνουν γράμματα ή τα α</w:t>
      </w:r>
      <w:r>
        <w:rPr>
          <w:rFonts w:eastAsia="Times New Roman" w:cs="Times New Roman"/>
          <w:szCs w:val="24"/>
        </w:rPr>
        <w:t xml:space="preserve">γόρια να σταματούν το σχολείο, όποτε το αποφασίζει ο πατριάρχης της οικογένειας, δεν περνούν εδώ. </w:t>
      </w:r>
      <w:r>
        <w:rPr>
          <w:rFonts w:eastAsia="Times New Roman" w:cs="Times New Roman"/>
          <w:szCs w:val="24"/>
        </w:rPr>
        <w:t>Θ</w:t>
      </w:r>
      <w:r>
        <w:rPr>
          <w:rFonts w:eastAsia="Times New Roman" w:cs="Times New Roman"/>
          <w:szCs w:val="24"/>
        </w:rPr>
        <w:t>α πρέπει να γίνει ξεκάθαρο αυτό. Τα ανθρώπινα δικαιώματα των γυναικών, των παιδιών δεν είναι διαπραγματεύσιμα στο όνομα οποιασδήποτε παράδοσης ή οποιουδήποτε</w:t>
      </w:r>
      <w:r>
        <w:rPr>
          <w:rFonts w:eastAsia="Times New Roman" w:cs="Times New Roman"/>
          <w:szCs w:val="24"/>
        </w:rPr>
        <w:t xml:space="preserve"> εθίμου. </w:t>
      </w:r>
    </w:p>
    <w:p w14:paraId="6DF0DEE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Παιδικοί σταθμοί: Οι έρευνες δείχνουν ότι η προσχολική αγωγή καθορίζει τουλάχιστον το 1/3 της επιτυχίας ή της αποτυχίας του ανθρώπου. Οι ουσιαστικές μεταρρυθμίσεις στην </w:t>
      </w:r>
      <w:r>
        <w:rPr>
          <w:rFonts w:eastAsia="Times New Roman" w:cs="Times New Roman"/>
          <w:szCs w:val="24"/>
        </w:rPr>
        <w:t>π</w:t>
      </w:r>
      <w:r>
        <w:rPr>
          <w:rFonts w:eastAsia="Times New Roman" w:cs="Times New Roman"/>
          <w:szCs w:val="24"/>
        </w:rPr>
        <w:t xml:space="preserve">αιδεία δεν αρχίζουν από τα πανεπιστήμια, αλλά από τα νηπιαγωγεία και τα </w:t>
      </w:r>
      <w:r>
        <w:rPr>
          <w:rFonts w:eastAsia="Times New Roman" w:cs="Times New Roman"/>
          <w:szCs w:val="24"/>
        </w:rPr>
        <w:t>δ</w:t>
      </w:r>
      <w:r>
        <w:rPr>
          <w:rFonts w:eastAsia="Times New Roman" w:cs="Times New Roman"/>
          <w:szCs w:val="24"/>
        </w:rPr>
        <w:t>ημο</w:t>
      </w:r>
      <w:r>
        <w:rPr>
          <w:rFonts w:eastAsia="Times New Roman" w:cs="Times New Roman"/>
          <w:szCs w:val="24"/>
        </w:rPr>
        <w:t>τικά. Διότι έχει πλέον αποδειχθεί ότι ο πλέον αποτελεσματικός τρόπος μείωσης της ανισότητας</w:t>
      </w:r>
      <w:r>
        <w:rPr>
          <w:rFonts w:eastAsia="Times New Roman" w:cs="Times New Roman"/>
          <w:szCs w:val="24"/>
        </w:rPr>
        <w:t>,</w:t>
      </w:r>
      <w:r>
        <w:rPr>
          <w:rFonts w:eastAsia="Times New Roman" w:cs="Times New Roman"/>
          <w:szCs w:val="24"/>
        </w:rPr>
        <w:t xml:space="preserve"> είναι η επένδυση στην προσχολική ηλικία. </w:t>
      </w:r>
      <w:r>
        <w:rPr>
          <w:rFonts w:eastAsia="Times New Roman" w:cs="Times New Roman"/>
          <w:szCs w:val="24"/>
        </w:rPr>
        <w:t>Π</w:t>
      </w:r>
      <w:r>
        <w:rPr>
          <w:rFonts w:eastAsia="Times New Roman" w:cs="Times New Roman"/>
          <w:szCs w:val="24"/>
        </w:rPr>
        <w:t xml:space="preserve">ρέπει να είναι μέλημα της Ευρωπαϊκής Ένωσης η εξασφάλιση προσχολικής εκπαίδευσης και τροφής για όλα τα </w:t>
      </w:r>
      <w:r>
        <w:rPr>
          <w:rFonts w:eastAsia="Times New Roman" w:cs="Times New Roman"/>
          <w:szCs w:val="24"/>
        </w:rPr>
        <w:lastRenderedPageBreak/>
        <w:t>παιδιά της ηπείρου</w:t>
      </w:r>
      <w:r>
        <w:rPr>
          <w:rFonts w:eastAsia="Times New Roman" w:cs="Times New Roman"/>
          <w:szCs w:val="24"/>
        </w:rPr>
        <w:t xml:space="preserve">, για όλα τα παιδιά των ανέργων, για όλα τα παιδιά των κοινωνικά αποκλεισμένων οικογενειών. </w:t>
      </w:r>
    </w:p>
    <w:p w14:paraId="6DF0DEE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Φέτος, όμως, κύριοι συνάδελφοι της Συμπολίτευσης, παρά τους πανηγυρισμούς σας, τριάντα επτά χιλιάδες παιδιά θα μείνουν εκτός παιδικών σταθμών. Αυτή είναι η πραγματ</w:t>
      </w:r>
      <w:r>
        <w:rPr>
          <w:rFonts w:eastAsia="Times New Roman" w:cs="Times New Roman"/>
          <w:szCs w:val="24"/>
        </w:rPr>
        <w:t>ικότητα. Δεν διαβάζουμε στα στοιχεία πόσοι προστέθηκαν. Πόσοι δεν κατάφεραν. Το 1/3, λοιπόν, των παιδιών που έκαναν αίτηση, δεν μπήκε σε παιδικό σταθμό. Μέχρι να δούμε τι θα κάνει η Ευρώπη, με 50 εκατομμύρια θα μπορούσαμε να πάρουμε όλα τα παιδιά εντός παι</w:t>
      </w:r>
      <w:r>
        <w:rPr>
          <w:rFonts w:eastAsia="Times New Roman" w:cs="Times New Roman"/>
          <w:szCs w:val="24"/>
        </w:rPr>
        <w:t xml:space="preserve">δικών σταθμών. Είναι 57 εκατομμύρια για την ακρίβεια, λίγο, δηλαδή, παραπάνω από 1 εκατομμύριο ανά Υπουργείο. Η προτεραιότητα, όμως, και σήμερα αλλά και πάντα, είναι </w:t>
      </w:r>
      <w:r>
        <w:rPr>
          <w:rFonts w:eastAsia="Times New Roman" w:cs="Times New Roman"/>
          <w:szCs w:val="24"/>
        </w:rPr>
        <w:t>οι</w:t>
      </w:r>
      <w:r>
        <w:rPr>
          <w:rFonts w:eastAsia="Times New Roman" w:cs="Times New Roman"/>
          <w:szCs w:val="24"/>
        </w:rPr>
        <w:t xml:space="preserve"> παντοειδείς υπουργικοί σύμβουλοι και όχι οι ανάγκες των φτωχών οικογενειών. </w:t>
      </w:r>
    </w:p>
    <w:p w14:paraId="6DF0DEE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Επαγγελματ</w:t>
      </w:r>
      <w:r>
        <w:rPr>
          <w:rFonts w:eastAsia="Times New Roman" w:cs="Times New Roman"/>
          <w:szCs w:val="24"/>
        </w:rPr>
        <w:t>ική εκπαίδευση: Αυξάνουμε συνεχώς τον αριθμό εισακτέων στα πανεπιστήμια. Φτάσαμε στους εβδομήντα χιλιάδες. Τα πανεπιστήμια καταρρέουν -και τους ξέρετε τους λόγους- αλλά οι οικογένειες μπορεί να είναι ικανοποιημένες ότι το παιδί τους αύριο θα είναι όχι ένας</w:t>
      </w:r>
      <w:r>
        <w:rPr>
          <w:rFonts w:eastAsia="Times New Roman" w:cs="Times New Roman"/>
          <w:szCs w:val="24"/>
        </w:rPr>
        <w:t xml:space="preserve"> απλός άνεργος, αλλά </w:t>
      </w:r>
      <w:r>
        <w:rPr>
          <w:rFonts w:eastAsia="Times New Roman" w:cs="Times New Roman"/>
          <w:szCs w:val="24"/>
        </w:rPr>
        <w:lastRenderedPageBreak/>
        <w:t xml:space="preserve">ένας πτυχιούχος άνεργος, διότι έχουμε το μεγαλύτερο ποσοστό ανέργων πτυχιούχων παγκοσμίως. </w:t>
      </w:r>
      <w:r>
        <w:rPr>
          <w:rFonts w:eastAsia="Times New Roman" w:cs="Times New Roman"/>
          <w:szCs w:val="24"/>
        </w:rPr>
        <w:t>Η</w:t>
      </w:r>
      <w:r>
        <w:rPr>
          <w:rFonts w:eastAsia="Times New Roman" w:cs="Times New Roman"/>
          <w:szCs w:val="24"/>
        </w:rPr>
        <w:t xml:space="preserve"> επαγγελματική και τεχνολογική εκπαίδευση είναι το αποπαίδι μας είτε μιλάμε για τα ΤΕΙ είτε μιλάμε για τα </w:t>
      </w:r>
      <w:r>
        <w:rPr>
          <w:rFonts w:eastAsia="Times New Roman" w:cs="Times New Roman"/>
          <w:szCs w:val="24"/>
        </w:rPr>
        <w:t>ε</w:t>
      </w:r>
      <w:r>
        <w:rPr>
          <w:rFonts w:eastAsia="Times New Roman" w:cs="Times New Roman"/>
          <w:szCs w:val="24"/>
        </w:rPr>
        <w:t xml:space="preserve">παγγελματικά </w:t>
      </w:r>
      <w:r>
        <w:rPr>
          <w:rFonts w:eastAsia="Times New Roman" w:cs="Times New Roman"/>
          <w:szCs w:val="24"/>
        </w:rPr>
        <w:t>λ</w:t>
      </w:r>
      <w:r>
        <w:rPr>
          <w:rFonts w:eastAsia="Times New Roman" w:cs="Times New Roman"/>
          <w:szCs w:val="24"/>
        </w:rPr>
        <w:t>ύκεια. Δεν υπάρχει, δη</w:t>
      </w:r>
      <w:r>
        <w:rPr>
          <w:rFonts w:eastAsia="Times New Roman" w:cs="Times New Roman"/>
          <w:szCs w:val="24"/>
        </w:rPr>
        <w:t xml:space="preserve">λαδή, επαγγελματικός προσανατολισμός και τα παιδιά επιλέγουν με βάση τα στερεότυπα, με βάση τα απωθημένα των γονιών και </w:t>
      </w:r>
      <w:r w:rsidRPr="00A30FEB">
        <w:rPr>
          <w:rFonts w:eastAsia="Times New Roman" w:cs="Times New Roman"/>
          <w:szCs w:val="24"/>
        </w:rPr>
        <w:t>βάσει τις τηλεοπτικές μόδες. Είναι, όμως, ένα λάθος</w:t>
      </w:r>
      <w:r w:rsidRPr="00A30FEB">
        <w:rPr>
          <w:rFonts w:eastAsia="Times New Roman" w:cs="Times New Roman"/>
          <w:szCs w:val="24"/>
        </w:rPr>
        <w:t>,</w:t>
      </w:r>
      <w:r w:rsidRPr="00A30FEB">
        <w:rPr>
          <w:rFonts w:eastAsia="Times New Roman" w:cs="Times New Roman"/>
          <w:szCs w:val="24"/>
        </w:rPr>
        <w:t xml:space="preserve"> που θ</w:t>
      </w:r>
      <w:r w:rsidRPr="00A54034">
        <w:rPr>
          <w:rFonts w:eastAsia="Times New Roman" w:cs="Times New Roman"/>
          <w:szCs w:val="24"/>
        </w:rPr>
        <w:t>α το πληρώσουμε ακριβά</w:t>
      </w:r>
      <w:r w:rsidRPr="005735EE">
        <w:rPr>
          <w:rFonts w:eastAsia="Times New Roman" w:cs="Times New Roman"/>
          <w:color w:val="FF0000"/>
          <w:szCs w:val="24"/>
        </w:rPr>
        <w:t>.</w:t>
      </w:r>
    </w:p>
    <w:p w14:paraId="6DF0DEE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Η σύγχρονη επαγγελματική εκπαίδευση είναι το καμάρι τη</w:t>
      </w:r>
      <w:r>
        <w:rPr>
          <w:rFonts w:eastAsia="Times New Roman" w:cs="Times New Roman"/>
          <w:szCs w:val="24"/>
        </w:rPr>
        <w:t xml:space="preserve">ς </w:t>
      </w:r>
      <w:r>
        <w:rPr>
          <w:rFonts w:eastAsia="Times New Roman" w:cs="Times New Roman"/>
          <w:szCs w:val="24"/>
        </w:rPr>
        <w:t xml:space="preserve">παιδείας </w:t>
      </w:r>
      <w:r>
        <w:rPr>
          <w:rFonts w:eastAsia="Times New Roman" w:cs="Times New Roman"/>
          <w:szCs w:val="24"/>
        </w:rPr>
        <w:t>σε πολλές άλλες χώρες. Το 51% των Γερμανών μαθητών επιλέγουν αυτήν την εκπαίδευση. Το 30% των Γάλλων επιλέγουν αυτήν την εκπαίδευση. Και οι μαθητές δεν μαθαίνουν απλά κάτι στο σχολείο, αλλά ασκούνται στην πραγματική δουλειά. Οι τεχνικές ειδικότη</w:t>
      </w:r>
      <w:r>
        <w:rPr>
          <w:rFonts w:eastAsia="Times New Roman" w:cs="Times New Roman"/>
          <w:szCs w:val="24"/>
        </w:rPr>
        <w:t xml:space="preserve">τες, οι χειρωνακτικές εργασίες δεν είναι δεύτερη επιλογή. Και αυτό πρέπει να το καταλάβουν τα παιδιά μας και οι γονείς. Εδώ, συνήθως το ανακαλύπτουμε αφού πρώτα τα παιδιά </w:t>
      </w:r>
      <w:r>
        <w:rPr>
          <w:rFonts w:eastAsia="Times New Roman" w:cs="Times New Roman"/>
          <w:szCs w:val="24"/>
        </w:rPr>
        <w:lastRenderedPageBreak/>
        <w:t>μας τελειώσουν τη Νομική ή τις Δημόσιες Σχέσεις. Σπρώχνουμε, δηλαδή, τα παιδιά μας σε</w:t>
      </w:r>
      <w:r>
        <w:rPr>
          <w:rFonts w:eastAsia="Times New Roman" w:cs="Times New Roman"/>
          <w:szCs w:val="24"/>
        </w:rPr>
        <w:t xml:space="preserve"> λάθος επιλογές, σπαταλάμε χρήματα, κυρίως σπαταλάμε τα χρόνια τους κι έχουμε, τελικά, το μεγαλύτερο ποσοστό αποφοίτων που δεν αγαπούν αυτό που σπούδασαν. </w:t>
      </w:r>
    </w:p>
    <w:p w14:paraId="6DF0DEF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Αναβάθμιση, λοιπόν, της επαγγελματικής τεχνικής εκπαίδευσης με δυνατότητες πρακτικής άσκησης και δια</w:t>
      </w:r>
      <w:r>
        <w:rPr>
          <w:rFonts w:eastAsia="Times New Roman" w:cs="Times New Roman"/>
          <w:szCs w:val="24"/>
        </w:rPr>
        <w:t xml:space="preserve">σύνδεσης με την παραγωγή. </w:t>
      </w:r>
    </w:p>
    <w:p w14:paraId="6DF0DEF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Pr>
          <w:rFonts w:eastAsia="Times New Roman" w:cs="Times New Roman"/>
          <w:szCs w:val="24"/>
        </w:rPr>
        <w:t xml:space="preserve">Β΄ </w:t>
      </w:r>
      <w:r>
        <w:rPr>
          <w:rFonts w:eastAsia="Times New Roman" w:cs="Times New Roman"/>
          <w:szCs w:val="24"/>
        </w:rPr>
        <w:t xml:space="preserve">Αντιπρόεδρος της Βουλής κ. </w:t>
      </w:r>
      <w:r w:rsidRPr="00DF5AAC">
        <w:rPr>
          <w:rFonts w:eastAsia="Times New Roman" w:cs="Times New Roman"/>
          <w:b/>
          <w:szCs w:val="24"/>
        </w:rPr>
        <w:t>ΓΕΩΡΓΙΟΣ</w:t>
      </w:r>
      <w:r>
        <w:rPr>
          <w:rFonts w:eastAsia="Times New Roman" w:cs="Times New Roman"/>
          <w:szCs w:val="24"/>
        </w:rPr>
        <w:t xml:space="preserve"> </w:t>
      </w:r>
      <w:r w:rsidRPr="00DF5AAC">
        <w:rPr>
          <w:rFonts w:eastAsia="Times New Roman" w:cs="Times New Roman"/>
          <w:b/>
          <w:szCs w:val="24"/>
        </w:rPr>
        <w:t>ΒΑΡΕΜΕΝΟΣ</w:t>
      </w:r>
      <w:r w:rsidRPr="00A94F71">
        <w:rPr>
          <w:rFonts w:eastAsia="Times New Roman" w:cs="Times New Roman"/>
          <w:szCs w:val="24"/>
        </w:rPr>
        <w:t>)</w:t>
      </w:r>
      <w:r>
        <w:rPr>
          <w:rFonts w:eastAsia="Times New Roman" w:cs="Times New Roman"/>
          <w:szCs w:val="24"/>
        </w:rPr>
        <w:t xml:space="preserve"> </w:t>
      </w:r>
    </w:p>
    <w:p w14:paraId="6DF0DEF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Πάμε, λοιπόν, τώρα σε ένα πεδίο σύγκρουσης με την Κυβέρνηση: Μη κρατικά πανεπιστήμια. Ν</w:t>
      </w:r>
      <w:r>
        <w:rPr>
          <w:rFonts w:eastAsia="Times New Roman" w:cs="Times New Roman"/>
          <w:szCs w:val="24"/>
        </w:rPr>
        <w:t>α ‘</w:t>
      </w:r>
      <w:proofErr w:type="spellStart"/>
      <w:r>
        <w:rPr>
          <w:rFonts w:eastAsia="Times New Roman" w:cs="Times New Roman"/>
          <w:szCs w:val="24"/>
        </w:rPr>
        <w:t>μαστε</w:t>
      </w:r>
      <w:proofErr w:type="spellEnd"/>
      <w:r>
        <w:rPr>
          <w:rFonts w:eastAsia="Times New Roman" w:cs="Times New Roman"/>
          <w:szCs w:val="24"/>
        </w:rPr>
        <w:t xml:space="preserve"> στη χώρα του παραλόγου, του </w:t>
      </w:r>
      <w:r>
        <w:rPr>
          <w:rFonts w:eastAsia="Times New Roman" w:cs="Times New Roman"/>
          <w:szCs w:val="24"/>
        </w:rPr>
        <w:t>απόλυτου παραλόγου. Ο Πρόεδρος της Δημοκρατίας πριν από μερικές ημέρες, στις αρχές του μήνα, εγκαινίασε με την παρουσία του τη νέα πτέρυγα ενός κο</w:t>
      </w:r>
      <w:r>
        <w:rPr>
          <w:rFonts w:eastAsia="Times New Roman" w:cs="Times New Roman"/>
          <w:szCs w:val="24"/>
        </w:rPr>
        <w:t>λ</w:t>
      </w:r>
      <w:r>
        <w:rPr>
          <w:rFonts w:eastAsia="Times New Roman" w:cs="Times New Roman"/>
          <w:szCs w:val="24"/>
        </w:rPr>
        <w:t>λεγίου στο Μαρούσι. Και καλά έκανε βέβαια.</w:t>
      </w:r>
    </w:p>
    <w:p w14:paraId="6DF0DEF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Πρωθυπουργός την </w:t>
      </w:r>
      <w:r>
        <w:rPr>
          <w:rFonts w:eastAsia="Times New Roman" w:cs="Times New Roman"/>
          <w:szCs w:val="24"/>
        </w:rPr>
        <w:t xml:space="preserve">άνοιξη </w:t>
      </w:r>
      <w:r>
        <w:rPr>
          <w:rFonts w:eastAsia="Times New Roman" w:cs="Times New Roman"/>
          <w:szCs w:val="24"/>
        </w:rPr>
        <w:t>-αν δεν κάνω λάθος, κύριε Τσίπρα- αναγορ</w:t>
      </w:r>
      <w:r>
        <w:rPr>
          <w:rFonts w:eastAsia="Times New Roman" w:cs="Times New Roman"/>
          <w:szCs w:val="24"/>
        </w:rPr>
        <w:t xml:space="preserve">εύτηκε επίτιμος </w:t>
      </w:r>
      <w:r>
        <w:rPr>
          <w:rFonts w:eastAsia="Times New Roman" w:cs="Times New Roman"/>
          <w:szCs w:val="24"/>
        </w:rPr>
        <w:t xml:space="preserve">διδάκτορας </w:t>
      </w:r>
      <w:r>
        <w:rPr>
          <w:rFonts w:eastAsia="Times New Roman" w:cs="Times New Roman"/>
          <w:szCs w:val="24"/>
        </w:rPr>
        <w:t>Οικονομικών Επιστημών. Θα μπορούσε κάποιος να εκφράσει κάποιες αντιρρήσεις για το αντικείμενο, αλλά δεν είναι αυτό το θέμα μας. Έτσι κι αλλιώς πάντως, γίνατε διδάκτορας σε ένα ιδιωτικό πανεπιστήμιο στη Σμύρνη.</w:t>
      </w:r>
    </w:p>
    <w:p w14:paraId="6DF0DEF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Για να μην πω για τ</w:t>
      </w:r>
      <w:r>
        <w:rPr>
          <w:rFonts w:eastAsia="Times New Roman" w:cs="Times New Roman"/>
          <w:szCs w:val="24"/>
        </w:rPr>
        <w:t xml:space="preserve">ον </w:t>
      </w:r>
      <w:r>
        <w:rPr>
          <w:rFonts w:eastAsia="Times New Roman" w:cs="Times New Roman"/>
          <w:szCs w:val="24"/>
        </w:rPr>
        <w:t xml:space="preserve">πρύτανή </w:t>
      </w:r>
      <w:r>
        <w:rPr>
          <w:rFonts w:eastAsia="Times New Roman" w:cs="Times New Roman"/>
          <w:szCs w:val="24"/>
        </w:rPr>
        <w:t>σας, που τώρα είναι και σε κάποια ΔΕΚΟ, από ό,τι θυμάμαι, διοικητής, που όταν ήταν στη Θεσσαλονίκη διαδήλωνε ενάντια στα μη κρατικά πανεπιστήμια και τα Σαββατοκύριακα έπαιρνε το αεροπλάνο και πήγαινε στην Κύπρο για να διδάξει σε ιδιωτικά πανεπισ</w:t>
      </w:r>
      <w:r>
        <w:rPr>
          <w:rFonts w:eastAsia="Times New Roman" w:cs="Times New Roman"/>
          <w:szCs w:val="24"/>
        </w:rPr>
        <w:t>τήμια.</w:t>
      </w:r>
    </w:p>
    <w:p w14:paraId="6DF0DEF5"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6DF0DEF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Και, βέβαια, ο συνεχής παραλογισμός πολλών εξ ημών, πολιτικών, που έχουν τα παιδιά τους σε ιδιωτικά σχολεία και υμνούν μόνον τα δημόσια σχολεία και πολεμούν τα ιδιωτικά. Πόσο υποκριτές πια!</w:t>
      </w:r>
    </w:p>
    <w:p w14:paraId="6DF0DEF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Αυτός ο παραλ</w:t>
      </w:r>
      <w:r>
        <w:rPr>
          <w:rFonts w:eastAsia="Times New Roman" w:cs="Times New Roman"/>
          <w:szCs w:val="24"/>
        </w:rPr>
        <w:t xml:space="preserve">ογισμός, λοιπόν, πρέπει να τελειώσει. Μη κρατικά πανεπιστήμια τώρα, λέμε εμείς και δεν φοβόμαστε. Αυτό είναι ένα σύγχρονο αίτημα. Ήδη έχουμε χάσει πολύ χρόνο, πολύ χρήμα και έχουμε </w:t>
      </w:r>
      <w:r>
        <w:rPr>
          <w:rFonts w:eastAsia="Times New Roman" w:cs="Times New Roman"/>
          <w:szCs w:val="24"/>
        </w:rPr>
        <w:lastRenderedPageBreak/>
        <w:t>χάσει και δεκάδες χιλιάδες παιδιά που φεύγουν στο εξωτερικό σε καλά, αλλά κ</w:t>
      </w:r>
      <w:r>
        <w:rPr>
          <w:rFonts w:eastAsia="Times New Roman" w:cs="Times New Roman"/>
          <w:szCs w:val="24"/>
        </w:rPr>
        <w:t>αι σε κακά πανεπιστήμια, στην Αμερική αλλά και στην Αλβανία.</w:t>
      </w:r>
    </w:p>
    <w:p w14:paraId="6DF0DEF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Η Τουρκία έχει περισσότερα από πενήντα χιλιάδες ξένα παιδιά, φοιτητές, στα δικά της ιδιωτικά πανεπιστήμια.</w:t>
      </w:r>
    </w:p>
    <w:p w14:paraId="6DF0DEF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Και μην νομίζετε, κύριοι συνάδελφοι του ΣΥΡΙΖΑ -γιατί άκουσα και κάποια σχόλια προηγουμέ</w:t>
      </w:r>
      <w:r>
        <w:rPr>
          <w:rFonts w:eastAsia="Times New Roman" w:cs="Times New Roman"/>
          <w:szCs w:val="24"/>
        </w:rPr>
        <w:t>νως- ότι η άρνηση των μη κρατικών πανεπιστημίων είναι Αριστερά. Σας πρόλαβε η χούντα.</w:t>
      </w:r>
    </w:p>
    <w:p w14:paraId="6DF0DEFA"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Δεν ντρέπεσαι να τα λες;</w:t>
      </w:r>
    </w:p>
    <w:p w14:paraId="6DF0DEFB"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Αυτοί πρώτοι διακήρυσσαν με απόλυτο τρόπο -υπάρχουν τα κείμενα- ότι είμαστε ενάντια στα ιδιωτικά πανεπιστήμια, γιατί θα καταστρέψουν την </w:t>
      </w:r>
      <w:r>
        <w:rPr>
          <w:rFonts w:eastAsia="Times New Roman" w:cs="Times New Roman"/>
          <w:szCs w:val="24"/>
        </w:rPr>
        <w:t>παιδεία</w:t>
      </w:r>
      <w:r>
        <w:rPr>
          <w:rFonts w:eastAsia="Times New Roman" w:cs="Times New Roman"/>
          <w:szCs w:val="24"/>
        </w:rPr>
        <w:t>.</w:t>
      </w:r>
    </w:p>
    <w:p w14:paraId="6DF0DEFC"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Είναι ντροπή!</w:t>
      </w:r>
    </w:p>
    <w:p w14:paraId="6DF0DEFD"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Ποταμιού)</w:t>
      </w:r>
    </w:p>
    <w:p w14:paraId="6DF0DEFE"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lastRenderedPageBreak/>
        <w:t>ΧΡΗΣΤΟΣ ΜΑΝΤΑΣ:</w:t>
      </w:r>
      <w:r>
        <w:rPr>
          <w:rFonts w:eastAsia="Times New Roman" w:cs="Times New Roman"/>
          <w:szCs w:val="24"/>
        </w:rPr>
        <w:t xml:space="preserve"> Δεν ντρέπεσαι;</w:t>
      </w:r>
    </w:p>
    <w:p w14:paraId="6DF0DEFF"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ΣΤΑΥΡΟ</w:t>
      </w:r>
      <w:r>
        <w:rPr>
          <w:rFonts w:eastAsia="Times New Roman" w:cs="Times New Roman"/>
          <w:b/>
          <w:szCs w:val="24"/>
        </w:rPr>
        <w:t>Σ ΘΕΟΔΩΡΑΚΗΣ (Πρόεδρος του κόμματος Το Ποτάμι):</w:t>
      </w:r>
      <w:r>
        <w:rPr>
          <w:rFonts w:eastAsia="Times New Roman" w:cs="Times New Roman"/>
          <w:szCs w:val="24"/>
        </w:rPr>
        <w:t xml:space="preserve"> Δεν έχω καταλάβει τον λόγο της αντίδρασής σας. </w:t>
      </w:r>
    </w:p>
    <w:p w14:paraId="6DF0DF0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Σας λέω, λοιπόν, ξανά ότι η θέση, όχι στα ιδιωτικά πανεπιστήμια, δεν θα πρέπει να σας κάνει υπερήφανους. Πριν από εσάς την έχουν πει και </w:t>
      </w:r>
      <w:proofErr w:type="spellStart"/>
      <w:r>
        <w:rPr>
          <w:rFonts w:eastAsia="Times New Roman" w:cs="Times New Roman"/>
          <w:szCs w:val="24"/>
        </w:rPr>
        <w:t>χουνταίοι</w:t>
      </w:r>
      <w:proofErr w:type="spellEnd"/>
      <w:r>
        <w:rPr>
          <w:rFonts w:eastAsia="Times New Roman" w:cs="Times New Roman"/>
          <w:szCs w:val="24"/>
        </w:rPr>
        <w:t xml:space="preserve">, την έχουν </w:t>
      </w:r>
      <w:r>
        <w:rPr>
          <w:rFonts w:eastAsia="Times New Roman" w:cs="Times New Roman"/>
          <w:szCs w:val="24"/>
        </w:rPr>
        <w:t>πει Υπουργοί της χούντας...</w:t>
      </w:r>
    </w:p>
    <w:p w14:paraId="6DF0DF01"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Είναι ντροπή!</w:t>
      </w:r>
    </w:p>
    <w:p w14:paraId="6DF0DF02"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Δεν ντρέπεσαι να το λες;</w:t>
      </w:r>
    </w:p>
    <w:p w14:paraId="6DF0DF03"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...που λένε ότι για να εμποδίσουμε τον έλεγχο των ιδιωτών στα πανεπιστήμια...</w:t>
      </w:r>
    </w:p>
    <w:p w14:paraId="6DF0DF04"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Είναι </w:t>
      </w:r>
      <w:r>
        <w:rPr>
          <w:rFonts w:eastAsia="Times New Roman" w:cs="Times New Roman"/>
          <w:szCs w:val="24"/>
        </w:rPr>
        <w:t>ντροπή σου να το λες!</w:t>
      </w:r>
    </w:p>
    <w:p w14:paraId="6DF0DF05"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 xml:space="preserve"> (Θόρυβος από την πτέρυγα του ΣΥΡΙΖΑ)</w:t>
      </w:r>
    </w:p>
    <w:p w14:paraId="6DF0DF06"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Παρακαλώ, κύριε Πρόεδρε, δεν μπορείτε να αποφύγετε αυτόν τον παραλληλισμό...</w:t>
      </w:r>
    </w:p>
    <w:p w14:paraId="6DF0DF07"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DF0DF08"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Ποτά</w:t>
      </w:r>
      <w:r>
        <w:rPr>
          <w:rFonts w:eastAsia="Times New Roman" w:cs="Times New Roman"/>
          <w:b/>
          <w:szCs w:val="24"/>
        </w:rPr>
        <w:t>μι):</w:t>
      </w:r>
      <w:r>
        <w:rPr>
          <w:rFonts w:eastAsia="Times New Roman" w:cs="Times New Roman"/>
          <w:szCs w:val="24"/>
        </w:rPr>
        <w:t xml:space="preserve"> Προσέξτε, επανέρχεστε σε κάτι που δεν καταλαβαίνω. Πού σας προσβάλλω; Στην υποκρισία σας σάς προσβά</w:t>
      </w:r>
      <w:r>
        <w:rPr>
          <w:rFonts w:eastAsia="Times New Roman" w:cs="Times New Roman"/>
          <w:szCs w:val="24"/>
        </w:rPr>
        <w:t>λ</w:t>
      </w:r>
      <w:r>
        <w:rPr>
          <w:rFonts w:eastAsia="Times New Roman" w:cs="Times New Roman"/>
          <w:szCs w:val="24"/>
        </w:rPr>
        <w:t>λω; Έχετε τα παιδιά σας στο εξωτερικό και είστε ενάντια στα ιδιωτικά πανεπιστήμια;</w:t>
      </w:r>
    </w:p>
    <w:p w14:paraId="6DF0DF09"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6DF0DF0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Είναι διδάκτορας ο κ. </w:t>
      </w:r>
      <w:r>
        <w:rPr>
          <w:rFonts w:eastAsia="Times New Roman" w:cs="Times New Roman"/>
          <w:szCs w:val="24"/>
        </w:rPr>
        <w:t xml:space="preserve">Τσίπρας σε ιδιωτικά πανεπιστήμια και εδώ απαγορεύεται τα </w:t>
      </w:r>
      <w:r>
        <w:rPr>
          <w:rFonts w:eastAsia="Times New Roman" w:cs="Times New Roman"/>
          <w:szCs w:val="24"/>
        </w:rPr>
        <w:t xml:space="preserve">παιδιά </w:t>
      </w:r>
      <w:r>
        <w:rPr>
          <w:rFonts w:eastAsia="Times New Roman" w:cs="Times New Roman"/>
          <w:szCs w:val="24"/>
        </w:rPr>
        <w:t>μας να σπουδάσουν στην Ελλάδα και τα στέλνουμε στην Αλβανία;</w:t>
      </w:r>
    </w:p>
    <w:p w14:paraId="6DF0DF0B"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Συνεχίστε τις εξετάσεις στον κ. Μητσοτάκη!</w:t>
      </w:r>
    </w:p>
    <w:p w14:paraId="6DF0DF0C"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Επειδή με προκα</w:t>
      </w:r>
      <w:r>
        <w:rPr>
          <w:rFonts w:eastAsia="Times New Roman" w:cs="Times New Roman"/>
          <w:szCs w:val="24"/>
        </w:rPr>
        <w:t>λείτε, έχετε τα παιδιά σας στα ιδιωτικά σχολεία στην Αθήνα…</w:t>
      </w:r>
    </w:p>
    <w:p w14:paraId="6DF0DF0D"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του ΣΥΡΙΖΑ)</w:t>
      </w:r>
    </w:p>
    <w:p w14:paraId="6DF0DF0E"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Ο κ. Τσίπρας έχει τα παιδιά του σε ιδιωτικά σχολεία και επιτίθεται στα ιδιωτικά σχολεία; Πού σας προσβά</w:t>
      </w:r>
      <w:r>
        <w:rPr>
          <w:rFonts w:eastAsia="Times New Roman" w:cs="Times New Roman"/>
          <w:szCs w:val="24"/>
        </w:rPr>
        <w:t>λ</w:t>
      </w:r>
      <w:r>
        <w:rPr>
          <w:rFonts w:eastAsia="Times New Roman" w:cs="Times New Roman"/>
          <w:szCs w:val="24"/>
        </w:rPr>
        <w:t>λ</w:t>
      </w:r>
      <w:r>
        <w:rPr>
          <w:rFonts w:eastAsia="Times New Roman" w:cs="Times New Roman"/>
          <w:szCs w:val="24"/>
        </w:rPr>
        <w:t>ω; Δεν καταλαβαίνω. Για πείτε μου!</w:t>
      </w:r>
    </w:p>
    <w:p w14:paraId="6DF0DF0F"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Δώστε εξετάσεις στον κ. Μητσοτάκη! Συνεχίστε τις εξετάσεις στον κ. Μητσοτάκη!</w:t>
      </w:r>
    </w:p>
    <w:p w14:paraId="6DF0DF10"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DF0DF11"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Ποταμιού)</w:t>
      </w:r>
    </w:p>
    <w:p w14:paraId="6DF0DF12"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w:t>
      </w:r>
      <w:r>
        <w:rPr>
          <w:rFonts w:eastAsia="Times New Roman" w:cs="Times New Roman"/>
          <w:b/>
          <w:szCs w:val="24"/>
        </w:rPr>
        <w:t>άμι):</w:t>
      </w:r>
      <w:r>
        <w:rPr>
          <w:rFonts w:eastAsia="Times New Roman" w:cs="Times New Roman"/>
          <w:szCs w:val="24"/>
        </w:rPr>
        <w:t xml:space="preserve"> Η υποκρισία σας δεν γίνεται ανεκτή! Η υποκρισία σας δεν γίνεται ανεκτή! Και θα το ξαναπώ: Πριν από σας οι </w:t>
      </w:r>
      <w:proofErr w:type="spellStart"/>
      <w:r>
        <w:rPr>
          <w:rFonts w:eastAsia="Times New Roman" w:cs="Times New Roman"/>
          <w:szCs w:val="24"/>
        </w:rPr>
        <w:t>χουνταίοι</w:t>
      </w:r>
      <w:proofErr w:type="spellEnd"/>
      <w:r>
        <w:rPr>
          <w:rFonts w:eastAsia="Times New Roman" w:cs="Times New Roman"/>
          <w:szCs w:val="24"/>
        </w:rPr>
        <w:t xml:space="preserve"> είχαν απαγορεύσει τα ιδιωτικά πανεπιστήμια!</w:t>
      </w:r>
    </w:p>
    <w:p w14:paraId="6DF0DF13"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Είσαι άθλιος!</w:t>
      </w:r>
    </w:p>
    <w:p w14:paraId="6DF0DF14" w14:textId="77777777" w:rsidR="004C348C" w:rsidRDefault="00FF7E7F">
      <w:pPr>
        <w:tabs>
          <w:tab w:val="left" w:pos="1812"/>
        </w:tabs>
        <w:spacing w:after="0" w:line="600" w:lineRule="auto"/>
        <w:jc w:val="both"/>
        <w:rPr>
          <w:rFonts w:eastAsia="Times New Roman"/>
          <w:szCs w:val="24"/>
        </w:rPr>
      </w:pPr>
      <w:r>
        <w:rPr>
          <w:rFonts w:eastAsia="Times New Roman" w:cs="Times New Roman"/>
          <w:szCs w:val="24"/>
        </w:rPr>
        <w:lastRenderedPageBreak/>
        <w:t xml:space="preserve">           </w:t>
      </w:r>
      <w:r>
        <w:rPr>
          <w:rFonts w:eastAsia="Times New Roman"/>
          <w:b/>
          <w:szCs w:val="24"/>
        </w:rPr>
        <w:t xml:space="preserve">ΣΤΑΥΡΟΣ ΘΕΟΔΩΡΑΚΗΣ (Πρόεδρος του κόμματος </w:t>
      </w:r>
      <w:r>
        <w:rPr>
          <w:rFonts w:eastAsia="Times New Roman"/>
          <w:b/>
          <w:szCs w:val="24"/>
        </w:rPr>
        <w:t xml:space="preserve">Το </w:t>
      </w:r>
      <w:r>
        <w:rPr>
          <w:rFonts w:eastAsia="Times New Roman"/>
          <w:b/>
          <w:szCs w:val="24"/>
        </w:rPr>
        <w:t>Ποτάμι):</w:t>
      </w:r>
      <w:r>
        <w:rPr>
          <w:rFonts w:eastAsia="Times New Roman"/>
          <w:szCs w:val="24"/>
        </w:rPr>
        <w:t xml:space="preserve"> Συμβούλια: Να πάμε στα πολύ δυσάρεστα. Ένας ακόμη Πρόεδρος…</w:t>
      </w:r>
    </w:p>
    <w:p w14:paraId="6DF0DF15" w14:textId="77777777" w:rsidR="004C348C" w:rsidRDefault="00FF7E7F">
      <w:pPr>
        <w:tabs>
          <w:tab w:val="left" w:pos="1812"/>
        </w:tabs>
        <w:spacing w:after="0"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Επειδή μας προσβάλλετε, φεύγω.</w:t>
      </w:r>
    </w:p>
    <w:p w14:paraId="6DF0DF16" w14:textId="77777777" w:rsidR="004C348C" w:rsidRDefault="00FF7E7F">
      <w:pPr>
        <w:tabs>
          <w:tab w:val="left" w:pos="1812"/>
        </w:tabs>
        <w:spacing w:after="0" w:line="600" w:lineRule="auto"/>
        <w:ind w:firstLine="720"/>
        <w:jc w:val="both"/>
        <w:rPr>
          <w:rFonts w:eastAsia="Times New Roman"/>
          <w:szCs w:val="24"/>
        </w:rPr>
      </w:pPr>
      <w:r>
        <w:rPr>
          <w:rFonts w:eastAsia="Times New Roman"/>
          <w:b/>
          <w:szCs w:val="24"/>
        </w:rPr>
        <w:t xml:space="preserve">ΣΤΑΥΡΟΣ ΘΕΟΔΩΡΑΚΗΣ (Πρόεδρος του κόμματος </w:t>
      </w:r>
      <w:r>
        <w:rPr>
          <w:rFonts w:eastAsia="Times New Roman"/>
          <w:b/>
          <w:szCs w:val="24"/>
        </w:rPr>
        <w:t xml:space="preserve">Το </w:t>
      </w:r>
      <w:r>
        <w:rPr>
          <w:rFonts w:eastAsia="Times New Roman"/>
          <w:b/>
          <w:szCs w:val="24"/>
        </w:rPr>
        <w:t>Ποτάμι):</w:t>
      </w:r>
      <w:r>
        <w:rPr>
          <w:rFonts w:eastAsia="Times New Roman"/>
          <w:szCs w:val="24"/>
        </w:rPr>
        <w:t xml:space="preserve"> Ναι, σας περιμένει το καφενείο. Πηγαίνετε.</w:t>
      </w:r>
    </w:p>
    <w:p w14:paraId="6DF0DF17" w14:textId="77777777" w:rsidR="004C348C" w:rsidRDefault="00FF7E7F">
      <w:pPr>
        <w:tabs>
          <w:tab w:val="left" w:pos="1812"/>
        </w:tabs>
        <w:spacing w:after="0" w:line="600" w:lineRule="auto"/>
        <w:ind w:firstLine="720"/>
        <w:jc w:val="both"/>
        <w:rPr>
          <w:rFonts w:eastAsia="Times New Roman"/>
          <w:szCs w:val="24"/>
        </w:rPr>
      </w:pPr>
      <w:r>
        <w:rPr>
          <w:rFonts w:eastAsia="Times New Roman"/>
          <w:szCs w:val="24"/>
        </w:rPr>
        <w:t>Ένας ακόμη Πρόεδρος Ιδρύματος…</w:t>
      </w:r>
    </w:p>
    <w:p w14:paraId="6DF0DF18" w14:textId="77777777" w:rsidR="004C348C" w:rsidRDefault="00FF7E7F">
      <w:pPr>
        <w:tabs>
          <w:tab w:val="left" w:pos="1812"/>
        </w:tabs>
        <w:spacing w:after="0" w:line="600" w:lineRule="auto"/>
        <w:ind w:firstLine="720"/>
        <w:jc w:val="both"/>
        <w:rPr>
          <w:rFonts w:eastAsia="Times New Roman"/>
          <w:szCs w:val="24"/>
        </w:rPr>
      </w:pPr>
      <w:r>
        <w:rPr>
          <w:rFonts w:eastAsia="Times New Roman"/>
          <w:b/>
          <w:szCs w:val="24"/>
        </w:rPr>
        <w:t xml:space="preserve">ΧΡΗΣΤΟΣ </w:t>
      </w:r>
      <w:r>
        <w:rPr>
          <w:rFonts w:eastAsia="Times New Roman"/>
          <w:b/>
          <w:szCs w:val="24"/>
        </w:rPr>
        <w:t>ΜΑΝΤΑΣ:</w:t>
      </w:r>
      <w:r>
        <w:rPr>
          <w:rFonts w:eastAsia="Times New Roman"/>
          <w:szCs w:val="24"/>
        </w:rPr>
        <w:t xml:space="preserve"> Είσαι άθλιος!</w:t>
      </w:r>
    </w:p>
    <w:p w14:paraId="6DF0DF19" w14:textId="77777777" w:rsidR="004C348C" w:rsidRDefault="00FF7E7F">
      <w:pPr>
        <w:tabs>
          <w:tab w:val="left" w:pos="1812"/>
        </w:tabs>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Εάν δεν αντέχετε, μείνετε έξω.</w:t>
      </w:r>
    </w:p>
    <w:p w14:paraId="6DF0DF1A" w14:textId="77777777" w:rsidR="004C348C" w:rsidRDefault="00FF7E7F">
      <w:pPr>
        <w:tabs>
          <w:tab w:val="left" w:pos="1812"/>
        </w:tabs>
        <w:spacing w:after="0" w:line="600" w:lineRule="auto"/>
        <w:ind w:firstLine="720"/>
        <w:jc w:val="center"/>
        <w:rPr>
          <w:rFonts w:eastAsia="Times New Roman"/>
          <w:szCs w:val="24"/>
        </w:rPr>
      </w:pPr>
      <w:r>
        <w:rPr>
          <w:rFonts w:eastAsia="Times New Roman"/>
          <w:szCs w:val="24"/>
        </w:rPr>
        <w:t>(Θόρυβος στην Αίθουσα)</w:t>
      </w:r>
    </w:p>
    <w:p w14:paraId="6DF0DF1B" w14:textId="77777777" w:rsidR="004C348C" w:rsidRDefault="00FF7E7F">
      <w:pPr>
        <w:tabs>
          <w:tab w:val="left" w:pos="1812"/>
        </w:tabs>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κύριοι συνάδελφοι!</w:t>
      </w:r>
    </w:p>
    <w:p w14:paraId="6DF0DF1C" w14:textId="77777777" w:rsidR="004C348C" w:rsidRDefault="00FF7E7F">
      <w:pPr>
        <w:tabs>
          <w:tab w:val="left" w:pos="1812"/>
        </w:tabs>
        <w:spacing w:after="0" w:line="600" w:lineRule="auto"/>
        <w:ind w:firstLine="720"/>
        <w:jc w:val="both"/>
        <w:rPr>
          <w:rFonts w:eastAsia="Times New Roman"/>
          <w:szCs w:val="24"/>
        </w:rPr>
      </w:pPr>
      <w:r>
        <w:rPr>
          <w:rFonts w:eastAsia="Times New Roman"/>
          <w:b/>
          <w:szCs w:val="24"/>
        </w:rPr>
        <w:lastRenderedPageBreak/>
        <w:t xml:space="preserve">ΣΤΑΥΡΟΣ ΘΕΟΔΩΡΑΚΗΣ (Πρόεδρος του κόμματος </w:t>
      </w:r>
      <w:r>
        <w:rPr>
          <w:rFonts w:eastAsia="Times New Roman"/>
          <w:b/>
          <w:szCs w:val="24"/>
        </w:rPr>
        <w:t xml:space="preserve">Το </w:t>
      </w:r>
      <w:r>
        <w:rPr>
          <w:rFonts w:eastAsia="Times New Roman"/>
          <w:b/>
          <w:szCs w:val="24"/>
        </w:rPr>
        <w:t>Ποτάμι):</w:t>
      </w:r>
      <w:r>
        <w:rPr>
          <w:rFonts w:eastAsia="Times New Roman"/>
          <w:szCs w:val="24"/>
        </w:rPr>
        <w:t xml:space="preserve"> Νόμιζα ότι μπορούσαμε σήμερα να κάνουμε μια συζ</w:t>
      </w:r>
      <w:r>
        <w:rPr>
          <w:rFonts w:eastAsia="Times New Roman"/>
          <w:szCs w:val="24"/>
        </w:rPr>
        <w:t>ήτηση με επιχειρήματα. Άκουσα πριν για σαράντα οκτώ λεπτά τον κύριο Πρωθυπουργό, χωρίς καμμία διακοπή τουλάχιστον από τη δική μας Ομάδα, να λέει τη δική του κοσμοθεωρία και για τα ιδιωτικά πανεπιστήμια και για τα ιδιωτικά σχολεία.</w:t>
      </w:r>
    </w:p>
    <w:p w14:paraId="6DF0DF1D" w14:textId="77777777" w:rsidR="004C348C" w:rsidRDefault="00FF7E7F">
      <w:pPr>
        <w:tabs>
          <w:tab w:val="left" w:pos="1812"/>
        </w:tabs>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Σε</w:t>
      </w:r>
      <w:r>
        <w:rPr>
          <w:rFonts w:eastAsia="Times New Roman"/>
          <w:szCs w:val="24"/>
        </w:rPr>
        <w:t xml:space="preserve"> πρόσβαλε μια φορά; </w:t>
      </w:r>
    </w:p>
    <w:p w14:paraId="6DF0DF1E" w14:textId="77777777" w:rsidR="004C348C" w:rsidRDefault="00FF7E7F">
      <w:pPr>
        <w:tabs>
          <w:tab w:val="left" w:pos="1812"/>
        </w:tabs>
        <w:spacing w:after="0" w:line="600" w:lineRule="auto"/>
        <w:ind w:firstLine="720"/>
        <w:jc w:val="both"/>
        <w:rPr>
          <w:rFonts w:eastAsia="Times New Roman"/>
          <w:szCs w:val="24"/>
        </w:rPr>
      </w:pPr>
      <w:r>
        <w:rPr>
          <w:rFonts w:eastAsia="Times New Roman"/>
          <w:b/>
          <w:szCs w:val="24"/>
        </w:rPr>
        <w:t xml:space="preserve">ΣΤΑΥΡΟΣ ΘΕΟΔΩΡΑΚΗΣ (Πρόεδρος του κόμματος </w:t>
      </w:r>
      <w:r>
        <w:rPr>
          <w:rFonts w:eastAsia="Times New Roman"/>
          <w:b/>
          <w:szCs w:val="24"/>
        </w:rPr>
        <w:t xml:space="preserve">Το </w:t>
      </w:r>
      <w:r>
        <w:rPr>
          <w:rFonts w:eastAsia="Times New Roman"/>
          <w:b/>
          <w:szCs w:val="24"/>
        </w:rPr>
        <w:t>Ποτάμι):</w:t>
      </w:r>
      <w:r>
        <w:rPr>
          <w:rFonts w:eastAsia="Times New Roman"/>
          <w:szCs w:val="24"/>
        </w:rPr>
        <w:t xml:space="preserve"> Όμως, η αίσθηση που έχετε για τον διάλογο είναι αυτή. Οι δικοί σας μπορούν να μιλάνε κι εμείς να σιωπούμε, αλλά εμείς δεν μπορούμε να μιλάμε κι όταν μιλάμε, φεύγετε από την Αίθουσα </w:t>
      </w:r>
      <w:r>
        <w:rPr>
          <w:rFonts w:eastAsia="Times New Roman"/>
          <w:szCs w:val="24"/>
        </w:rPr>
        <w:t>να πάτε για τσιγαράκι. Να πάτε.</w:t>
      </w:r>
    </w:p>
    <w:p w14:paraId="6DF0DF1F" w14:textId="77777777" w:rsidR="004C348C" w:rsidRDefault="00FF7E7F">
      <w:pPr>
        <w:tabs>
          <w:tab w:val="left" w:pos="1812"/>
        </w:tabs>
        <w:spacing w:after="0"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Συγκρίνεις ανόμοια πράγματα.</w:t>
      </w:r>
    </w:p>
    <w:p w14:paraId="6DF0DF20" w14:textId="77777777" w:rsidR="004C348C" w:rsidRDefault="00FF7E7F">
      <w:pPr>
        <w:tabs>
          <w:tab w:val="left" w:pos="1812"/>
        </w:tabs>
        <w:spacing w:after="0" w:line="600" w:lineRule="auto"/>
        <w:ind w:firstLine="720"/>
        <w:jc w:val="both"/>
        <w:rPr>
          <w:rFonts w:eastAsia="Times New Roman"/>
          <w:szCs w:val="24"/>
        </w:rPr>
      </w:pPr>
      <w:r>
        <w:rPr>
          <w:rFonts w:eastAsia="Times New Roman"/>
          <w:b/>
          <w:szCs w:val="24"/>
        </w:rPr>
        <w:t xml:space="preserve">ΣΤΑΥΡΟΣ ΘΕΟΔΩΡΑΚΗΣ (Πρόεδρος του κόμματος </w:t>
      </w:r>
      <w:r>
        <w:rPr>
          <w:rFonts w:eastAsia="Times New Roman"/>
          <w:b/>
          <w:szCs w:val="24"/>
        </w:rPr>
        <w:t xml:space="preserve">Το </w:t>
      </w:r>
      <w:r>
        <w:rPr>
          <w:rFonts w:eastAsia="Times New Roman"/>
          <w:b/>
          <w:szCs w:val="24"/>
        </w:rPr>
        <w:t>Ποτάμι):</w:t>
      </w:r>
      <w:r>
        <w:rPr>
          <w:rFonts w:eastAsia="Times New Roman"/>
          <w:szCs w:val="24"/>
        </w:rPr>
        <w:t xml:space="preserve"> Μιλάω για τα </w:t>
      </w:r>
      <w:r>
        <w:rPr>
          <w:rFonts w:eastAsia="Times New Roman"/>
          <w:szCs w:val="24"/>
        </w:rPr>
        <w:t>συμβούλια</w:t>
      </w:r>
      <w:r>
        <w:rPr>
          <w:rFonts w:eastAsia="Times New Roman"/>
          <w:szCs w:val="24"/>
        </w:rPr>
        <w:t>.</w:t>
      </w:r>
    </w:p>
    <w:p w14:paraId="6DF0DF21" w14:textId="77777777" w:rsidR="004C348C" w:rsidRDefault="00FF7E7F">
      <w:pPr>
        <w:tabs>
          <w:tab w:val="left" w:pos="1812"/>
        </w:tabs>
        <w:spacing w:after="0" w:line="600" w:lineRule="auto"/>
        <w:ind w:firstLine="720"/>
        <w:jc w:val="both"/>
        <w:rPr>
          <w:rFonts w:eastAsia="Times New Roman"/>
          <w:b/>
          <w:szCs w:val="24"/>
        </w:rPr>
      </w:pPr>
      <w:r>
        <w:rPr>
          <w:rFonts w:eastAsia="Times New Roman"/>
          <w:b/>
          <w:szCs w:val="24"/>
        </w:rPr>
        <w:t>ΠΡΟΕΔΡΕΥΩΝ (Γεώργιος Βαρεμένος):</w:t>
      </w:r>
      <w:r>
        <w:rPr>
          <w:rFonts w:eastAsia="Times New Roman"/>
          <w:szCs w:val="24"/>
        </w:rPr>
        <w:t xml:space="preserve"> Παρακαλώ, κύριοι συνάδελφοι.</w:t>
      </w:r>
    </w:p>
    <w:p w14:paraId="6DF0DF22" w14:textId="77777777" w:rsidR="004C348C" w:rsidRDefault="00FF7E7F">
      <w:pPr>
        <w:tabs>
          <w:tab w:val="left" w:pos="1812"/>
        </w:tabs>
        <w:spacing w:after="0" w:line="600" w:lineRule="auto"/>
        <w:ind w:firstLine="720"/>
        <w:jc w:val="both"/>
        <w:rPr>
          <w:rFonts w:eastAsia="Times New Roman"/>
          <w:szCs w:val="24"/>
        </w:rPr>
      </w:pPr>
      <w:r>
        <w:rPr>
          <w:rFonts w:eastAsia="Times New Roman"/>
          <w:b/>
          <w:szCs w:val="24"/>
        </w:rPr>
        <w:lastRenderedPageBreak/>
        <w:t>ΣΤΑΥΡΟΣ ΘΕΟΔΩΡΑΚΗΣ (Πρόεδρος του κόμματο</w:t>
      </w:r>
      <w:r>
        <w:rPr>
          <w:rFonts w:eastAsia="Times New Roman"/>
          <w:b/>
          <w:szCs w:val="24"/>
        </w:rPr>
        <w:t xml:space="preserve">ς </w:t>
      </w:r>
      <w:r>
        <w:rPr>
          <w:rFonts w:eastAsia="Times New Roman"/>
          <w:b/>
          <w:szCs w:val="24"/>
        </w:rPr>
        <w:t xml:space="preserve">Το </w:t>
      </w:r>
      <w:r>
        <w:rPr>
          <w:rFonts w:eastAsia="Times New Roman"/>
          <w:b/>
          <w:szCs w:val="24"/>
        </w:rPr>
        <w:t>Ποτάμι):</w:t>
      </w:r>
      <w:r>
        <w:rPr>
          <w:rFonts w:eastAsia="Times New Roman"/>
          <w:szCs w:val="24"/>
        </w:rPr>
        <w:t xml:space="preserve"> Ένας ακόμα Πρόεδρος Ιδρύματος ο κ. Γιάννης Τσιτσικλής του ΜΙΤ, που ήρθε για να βοηθήσει τη χώρα του, παραιτήθηκε από το </w:t>
      </w:r>
      <w:proofErr w:type="spellStart"/>
      <w:r>
        <w:rPr>
          <w:rFonts w:eastAsia="Times New Roman"/>
          <w:szCs w:val="24"/>
        </w:rPr>
        <w:t>Χαροκόπειο</w:t>
      </w:r>
      <w:proofErr w:type="spellEnd"/>
      <w:r>
        <w:rPr>
          <w:rFonts w:eastAsia="Times New Roman"/>
          <w:szCs w:val="24"/>
        </w:rPr>
        <w:t xml:space="preserve"> και πριν από λίγο είχε παραιτηθεί ο Δημήτρης </w:t>
      </w:r>
      <w:proofErr w:type="spellStart"/>
      <w:r>
        <w:rPr>
          <w:rFonts w:eastAsia="Times New Roman"/>
          <w:szCs w:val="24"/>
        </w:rPr>
        <w:t>Μπερτσιμάς</w:t>
      </w:r>
      <w:proofErr w:type="spellEnd"/>
      <w:r>
        <w:rPr>
          <w:rFonts w:eastAsia="Times New Roman"/>
          <w:szCs w:val="24"/>
        </w:rPr>
        <w:t xml:space="preserve"> -κι αυτός από το ΜΙΤ- από το Πανεπιστήμιο Αθηνών. Το ίδ</w:t>
      </w:r>
      <w:r>
        <w:rPr>
          <w:rFonts w:eastAsia="Times New Roman"/>
          <w:szCs w:val="24"/>
        </w:rPr>
        <w:t xml:space="preserve">ιο και ο Γρηγόρης Σηφάκης του Πανεπιστημίου της Νέας Υόρκης, παραιτήθηκε από το Πανεπιστήμιο Κρήτης. Δηλαδή, διώχνουμε τους διακεκριμένους Έλληνες από τα </w:t>
      </w:r>
      <w:r>
        <w:rPr>
          <w:rFonts w:eastAsia="Times New Roman"/>
          <w:szCs w:val="24"/>
        </w:rPr>
        <w:t xml:space="preserve">συμβούλια διοίκησης </w:t>
      </w:r>
      <w:r>
        <w:rPr>
          <w:rFonts w:eastAsia="Times New Roman"/>
          <w:szCs w:val="24"/>
        </w:rPr>
        <w:t>των πανεπιστημίων, αλλά επαναφέρουμε τους αιώνιους φοιτητές. Και μόνο…</w:t>
      </w:r>
    </w:p>
    <w:p w14:paraId="6DF0DF23" w14:textId="77777777" w:rsidR="004C348C" w:rsidRDefault="00FF7E7F">
      <w:pPr>
        <w:tabs>
          <w:tab w:val="left" w:pos="1812"/>
        </w:tabs>
        <w:spacing w:after="0" w:line="600" w:lineRule="auto"/>
        <w:ind w:firstLine="720"/>
        <w:jc w:val="both"/>
        <w:rPr>
          <w:rFonts w:eastAsia="Times New Roman"/>
          <w:szCs w:val="24"/>
        </w:rPr>
      </w:pPr>
      <w:r>
        <w:rPr>
          <w:rFonts w:eastAsia="Times New Roman"/>
          <w:b/>
          <w:szCs w:val="24"/>
        </w:rPr>
        <w:t>ΚΩΝΣΤΑΝΤΙΝΟ</w:t>
      </w:r>
      <w:r>
        <w:rPr>
          <w:rFonts w:eastAsia="Times New Roman"/>
          <w:b/>
          <w:szCs w:val="24"/>
        </w:rPr>
        <w:t xml:space="preserve">Σ ΓΑΒΡΟΓΛΟΥ: </w:t>
      </w:r>
      <w:r>
        <w:rPr>
          <w:rFonts w:eastAsia="Times New Roman"/>
          <w:szCs w:val="24"/>
        </w:rPr>
        <w:t>Γιατί παραιτήθηκαν;</w:t>
      </w:r>
    </w:p>
    <w:p w14:paraId="6DF0DF24" w14:textId="77777777" w:rsidR="004C348C" w:rsidRDefault="00FF7E7F">
      <w:pPr>
        <w:tabs>
          <w:tab w:val="left" w:pos="1812"/>
        </w:tabs>
        <w:spacing w:after="0" w:line="600" w:lineRule="auto"/>
        <w:ind w:firstLine="720"/>
        <w:jc w:val="both"/>
        <w:rPr>
          <w:rFonts w:eastAsia="Times New Roman"/>
          <w:szCs w:val="24"/>
        </w:rPr>
      </w:pPr>
      <w:r>
        <w:rPr>
          <w:rFonts w:eastAsia="Times New Roman"/>
          <w:b/>
          <w:szCs w:val="24"/>
        </w:rPr>
        <w:t xml:space="preserve">ΣΤΑΥΡΟΣ ΘΕΟΔΩΡΑΚΗΣ (Πρόεδρος του κόμματος </w:t>
      </w:r>
      <w:r>
        <w:rPr>
          <w:rFonts w:eastAsia="Times New Roman"/>
          <w:b/>
          <w:szCs w:val="24"/>
        </w:rPr>
        <w:t xml:space="preserve">Το </w:t>
      </w:r>
      <w:r>
        <w:rPr>
          <w:rFonts w:eastAsia="Times New Roman"/>
          <w:b/>
          <w:szCs w:val="24"/>
        </w:rPr>
        <w:t>Ποτάμι):</w:t>
      </w:r>
      <w:r>
        <w:rPr>
          <w:rFonts w:eastAsia="Times New Roman"/>
          <w:szCs w:val="24"/>
        </w:rPr>
        <w:t xml:space="preserve"> Θα σας πω γιατί. Μίλησα μαζί τους και μου είπαν γιατί παραιτήθηκαν. Παραιτήθηκαν για τον κ. Φίλη. Θα σας τα πω τώρα. Μη βιάζεστε, μην προτρέχετε. Και μόνο ότι η Κυβέρνησ</w:t>
      </w:r>
      <w:r>
        <w:rPr>
          <w:rFonts w:eastAsia="Times New Roman"/>
          <w:szCs w:val="24"/>
        </w:rPr>
        <w:t xml:space="preserve">η έχει Υφυπουργό τον κ. </w:t>
      </w:r>
      <w:proofErr w:type="spellStart"/>
      <w:r>
        <w:rPr>
          <w:rFonts w:eastAsia="Times New Roman"/>
          <w:szCs w:val="24"/>
        </w:rPr>
        <w:t>Πελεγρίνη</w:t>
      </w:r>
      <w:proofErr w:type="spellEnd"/>
      <w:r>
        <w:rPr>
          <w:rFonts w:eastAsia="Times New Roman"/>
          <w:szCs w:val="24"/>
        </w:rPr>
        <w:t>, ο οποίος, παρεμπιπτόντως, θέλει να γράψει ξανά την ιστορία του Ολοκαυτώματος -αλλά κι αυτό είναι ένα άλλο θέμα-…</w:t>
      </w:r>
    </w:p>
    <w:p w14:paraId="6DF0DF25" w14:textId="77777777" w:rsidR="004C348C" w:rsidRDefault="00FF7E7F">
      <w:pPr>
        <w:tabs>
          <w:tab w:val="left" w:pos="1812"/>
        </w:tabs>
        <w:spacing w:after="0"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Τι άνθρωπος είσαι εσύ!</w:t>
      </w:r>
    </w:p>
    <w:p w14:paraId="6DF0DF26" w14:textId="77777777" w:rsidR="004C348C" w:rsidRDefault="00FF7E7F">
      <w:pPr>
        <w:tabs>
          <w:tab w:val="left" w:pos="1812"/>
        </w:tabs>
        <w:spacing w:after="0" w:line="600" w:lineRule="auto"/>
        <w:ind w:firstLine="720"/>
        <w:jc w:val="both"/>
        <w:rPr>
          <w:rFonts w:eastAsia="Times New Roman"/>
          <w:szCs w:val="24"/>
        </w:rPr>
      </w:pPr>
      <w:r>
        <w:rPr>
          <w:rFonts w:eastAsia="Times New Roman"/>
          <w:b/>
          <w:szCs w:val="24"/>
        </w:rPr>
        <w:lastRenderedPageBreak/>
        <w:t xml:space="preserve">ΣΤΑΥΡΟΣ ΘΕΟΔΩΡΑΚΗΣ (Πρόεδρος του κόμματος </w:t>
      </w:r>
      <w:r>
        <w:rPr>
          <w:rFonts w:eastAsia="Times New Roman"/>
          <w:b/>
          <w:szCs w:val="24"/>
        </w:rPr>
        <w:t xml:space="preserve">Το </w:t>
      </w:r>
      <w:r>
        <w:rPr>
          <w:rFonts w:eastAsia="Times New Roman"/>
          <w:b/>
          <w:szCs w:val="24"/>
        </w:rPr>
        <w:t>Ποτάμι):</w:t>
      </w:r>
      <w:r>
        <w:rPr>
          <w:rFonts w:eastAsia="Times New Roman"/>
          <w:szCs w:val="24"/>
        </w:rPr>
        <w:t xml:space="preserve"> Και μόνο λοιπόν</w:t>
      </w:r>
      <w:r>
        <w:rPr>
          <w:rFonts w:eastAsia="Times New Roman"/>
          <w:szCs w:val="24"/>
        </w:rPr>
        <w:t xml:space="preserve">, που ο κ. </w:t>
      </w:r>
      <w:proofErr w:type="spellStart"/>
      <w:r>
        <w:rPr>
          <w:rFonts w:eastAsia="Times New Roman"/>
          <w:szCs w:val="24"/>
        </w:rPr>
        <w:t>Πελεγρίνης</w:t>
      </w:r>
      <w:proofErr w:type="spellEnd"/>
      <w:r>
        <w:rPr>
          <w:rFonts w:eastAsia="Times New Roman"/>
          <w:szCs w:val="24"/>
        </w:rPr>
        <w:t xml:space="preserve"> είναι μπροστά, ο εξολοθρευτής των συμβουλίων, αυτό δείχνει τις προθέσεις σας. </w:t>
      </w:r>
    </w:p>
    <w:p w14:paraId="6DF0DF27" w14:textId="77777777" w:rsidR="004C348C" w:rsidRDefault="00FF7E7F">
      <w:pPr>
        <w:tabs>
          <w:tab w:val="left" w:pos="1812"/>
        </w:tabs>
        <w:spacing w:after="0" w:line="600" w:lineRule="auto"/>
        <w:ind w:firstLine="720"/>
        <w:jc w:val="both"/>
        <w:rPr>
          <w:rFonts w:eastAsia="Times New Roman"/>
          <w:szCs w:val="24"/>
        </w:rPr>
      </w:pPr>
      <w:r>
        <w:rPr>
          <w:rFonts w:eastAsia="Times New Roman"/>
          <w:szCs w:val="24"/>
        </w:rPr>
        <w:t xml:space="preserve">Μίλησα λοιπόν, αφού αγωνιάτε, και με τους τρείς. Μίλησα και με τον κ. Σηφάκη, μίλησα και με τον κ. </w:t>
      </w:r>
      <w:proofErr w:type="spellStart"/>
      <w:r>
        <w:rPr>
          <w:rFonts w:eastAsia="Times New Roman"/>
          <w:szCs w:val="24"/>
        </w:rPr>
        <w:t>Μπερτσιμά</w:t>
      </w:r>
      <w:proofErr w:type="spellEnd"/>
      <w:r>
        <w:rPr>
          <w:rFonts w:eastAsia="Times New Roman"/>
          <w:szCs w:val="24"/>
        </w:rPr>
        <w:t>, μίλησα και με τον κ. Τσιτσικλή. Να σας πω τι μου είπαν: «Ήρθαμε να βοηθήσουμε. Όμως, όλοι ήταν καχύποπτοι, ανάμεσά τους βολεμένοι καθηγητές, φοιτη</w:t>
      </w:r>
      <w:r>
        <w:rPr>
          <w:rFonts w:eastAsia="Times New Roman"/>
          <w:szCs w:val="24"/>
        </w:rPr>
        <w:t>τικές κομματικές παρατάξεις, συντεχνιακά συμφέροντα και, βέβαια, μια Κυβέρνηση εχθρική. Ήρθαμε να προτείνουμε λύσεις για την αντιμετώπιση της κακοδιαχείρισης, να κάνουμε τα ιδρύματα εξωστρεφή, καινοτόμα, να τα διασυνδέσουμε με την παραγωγή και μας θέλουν μ</w:t>
      </w:r>
      <w:r>
        <w:rPr>
          <w:rFonts w:eastAsia="Times New Roman"/>
          <w:szCs w:val="24"/>
        </w:rPr>
        <w:t xml:space="preserve">όνο διακοσμητικούς. Ε, δεν έχουμε υπάρξει ποτέ διακοσμητικοί στη ζωή μας, οπότε φεύγουμε.» </w:t>
      </w:r>
    </w:p>
    <w:p w14:paraId="6DF0DF28" w14:textId="77777777" w:rsidR="004C348C" w:rsidRDefault="00FF7E7F">
      <w:pPr>
        <w:tabs>
          <w:tab w:val="left" w:pos="1812"/>
        </w:tabs>
        <w:spacing w:after="0" w:line="600" w:lineRule="auto"/>
        <w:ind w:firstLine="720"/>
        <w:jc w:val="both"/>
        <w:rPr>
          <w:rFonts w:eastAsia="Times New Roman"/>
          <w:szCs w:val="24"/>
        </w:rPr>
      </w:pPr>
      <w:r>
        <w:rPr>
          <w:rFonts w:eastAsia="Times New Roman"/>
          <w:szCs w:val="24"/>
        </w:rPr>
        <w:t>Θα ήταν πιο τίμιο να τους καταργήσετε με έναν νόμο και με ένα άρθρο, για να κάνουμε λίγο ένα αστειάκι. Αντί γι’ αυτό, τους απαξιώνετε στην πράξη και τους αναγκάζετε</w:t>
      </w:r>
      <w:r>
        <w:rPr>
          <w:rFonts w:eastAsia="Times New Roman"/>
          <w:szCs w:val="24"/>
        </w:rPr>
        <w:t xml:space="preserve"> να φύγουν. Γιατί; Πάμε, λοιπόν, στην απάντηση που είναι και η μεγάλη πληγή.</w:t>
      </w:r>
    </w:p>
    <w:p w14:paraId="6DF0DF29" w14:textId="77777777" w:rsidR="004C348C" w:rsidRDefault="00FF7E7F">
      <w:pPr>
        <w:tabs>
          <w:tab w:val="left" w:pos="1812"/>
        </w:tabs>
        <w:spacing w:after="0" w:line="600" w:lineRule="auto"/>
        <w:ind w:firstLine="720"/>
        <w:jc w:val="both"/>
        <w:rPr>
          <w:rFonts w:eastAsia="Times New Roman"/>
          <w:szCs w:val="24"/>
        </w:rPr>
      </w:pPr>
      <w:proofErr w:type="spellStart"/>
      <w:r>
        <w:rPr>
          <w:rFonts w:eastAsia="Times New Roman"/>
          <w:szCs w:val="24"/>
        </w:rPr>
        <w:lastRenderedPageBreak/>
        <w:t>Κομματοκρατία</w:t>
      </w:r>
      <w:proofErr w:type="spellEnd"/>
      <w:r>
        <w:rPr>
          <w:rFonts w:eastAsia="Times New Roman"/>
          <w:szCs w:val="24"/>
        </w:rPr>
        <w:t>, κομματικές νεολαίες, κομματικοί καθηγητές. Τα πανεπιστήμια αντιμετωπίζονται σαν πεδία κομματικής δράσης, σαν στρατώνες για να βρούμε μαχητές, για να βρούμε χειροκρο</w:t>
      </w:r>
      <w:r>
        <w:rPr>
          <w:rFonts w:eastAsia="Times New Roman"/>
          <w:szCs w:val="24"/>
        </w:rPr>
        <w:t xml:space="preserve">τητές. </w:t>
      </w:r>
    </w:p>
    <w:p w14:paraId="6DF0DF2A" w14:textId="77777777" w:rsidR="004C348C" w:rsidRDefault="00FF7E7F">
      <w:pPr>
        <w:tabs>
          <w:tab w:val="left" w:pos="1812"/>
        </w:tabs>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Από εμάς;</w:t>
      </w:r>
    </w:p>
    <w:p w14:paraId="6DF0DF2B" w14:textId="77777777" w:rsidR="004C348C" w:rsidRDefault="00FF7E7F">
      <w:pPr>
        <w:tabs>
          <w:tab w:val="left" w:pos="1812"/>
        </w:tabs>
        <w:spacing w:after="0" w:line="600" w:lineRule="auto"/>
        <w:ind w:firstLine="720"/>
        <w:jc w:val="both"/>
        <w:rPr>
          <w:rFonts w:eastAsia="Times New Roman"/>
          <w:szCs w:val="24"/>
        </w:rPr>
      </w:pPr>
      <w:r>
        <w:rPr>
          <w:rFonts w:eastAsia="Times New Roman"/>
          <w:b/>
          <w:szCs w:val="24"/>
        </w:rPr>
        <w:t xml:space="preserve">ΓΡΗΓΟΡΙΟΣ ΨΑΡΙΑΝΟΣ: </w:t>
      </w:r>
      <w:r>
        <w:rPr>
          <w:rFonts w:eastAsia="Times New Roman"/>
          <w:szCs w:val="24"/>
        </w:rPr>
        <w:t>Μαντά, δεν λέει για σένα.</w:t>
      </w:r>
    </w:p>
    <w:p w14:paraId="6DF0DF2C" w14:textId="77777777" w:rsidR="004C348C" w:rsidRDefault="00FF7E7F">
      <w:pPr>
        <w:tabs>
          <w:tab w:val="left" w:pos="1812"/>
        </w:tabs>
        <w:spacing w:after="0" w:line="600" w:lineRule="auto"/>
        <w:ind w:firstLine="720"/>
        <w:jc w:val="both"/>
        <w:rPr>
          <w:rFonts w:eastAsia="Times New Roman"/>
          <w:szCs w:val="24"/>
        </w:rPr>
      </w:pPr>
      <w:r>
        <w:rPr>
          <w:rFonts w:eastAsia="Times New Roman"/>
          <w:b/>
          <w:szCs w:val="24"/>
        </w:rPr>
        <w:t xml:space="preserve">ΣΤΑΥΡΟΣ ΘΕΟΔΩΡΑΚΗΣ (Πρόεδρος του κόμματος </w:t>
      </w:r>
      <w:r>
        <w:rPr>
          <w:rFonts w:eastAsia="Times New Roman"/>
          <w:b/>
          <w:szCs w:val="24"/>
        </w:rPr>
        <w:t xml:space="preserve">Το </w:t>
      </w:r>
      <w:r>
        <w:rPr>
          <w:rFonts w:eastAsia="Times New Roman"/>
          <w:b/>
          <w:szCs w:val="24"/>
        </w:rPr>
        <w:t>Ποτάμι):</w:t>
      </w:r>
      <w:r>
        <w:rPr>
          <w:rFonts w:eastAsia="Times New Roman"/>
          <w:szCs w:val="24"/>
        </w:rPr>
        <w:t xml:space="preserve"> Για να μην τα πολυλογούμε, έχουμε μία πρόταση προς όλους σας, δηλαδή προς τον ΣΥΡΙΖΑ, προς τη Νέα Δημοκρατία, προς το ΠΑΣΟΚ: Να καταργήσετε τις κομματικές σας νεολαίες μέσα στα πανεπιστήμια.</w:t>
      </w:r>
    </w:p>
    <w:p w14:paraId="6DF0DF2D" w14:textId="77777777" w:rsidR="004C348C" w:rsidRDefault="00FF7E7F">
      <w:pPr>
        <w:tabs>
          <w:tab w:val="left" w:pos="1812"/>
        </w:tabs>
        <w:spacing w:after="0"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6DF0DF2E" w14:textId="77777777" w:rsidR="004C348C" w:rsidRDefault="00FF7E7F">
      <w:pPr>
        <w:tabs>
          <w:tab w:val="left" w:pos="1812"/>
        </w:tabs>
        <w:spacing w:after="0" w:line="600" w:lineRule="auto"/>
        <w:ind w:firstLine="720"/>
        <w:jc w:val="both"/>
        <w:rPr>
          <w:rFonts w:eastAsia="Times New Roman"/>
          <w:szCs w:val="24"/>
        </w:rPr>
      </w:pPr>
      <w:r>
        <w:rPr>
          <w:rFonts w:eastAsia="Times New Roman"/>
          <w:szCs w:val="24"/>
        </w:rPr>
        <w:t>Να αφήσετε τα πανε</w:t>
      </w:r>
      <w:r>
        <w:rPr>
          <w:rFonts w:eastAsia="Times New Roman"/>
          <w:szCs w:val="24"/>
        </w:rPr>
        <w:t>πιστήμια να αναπνεύσουν, να αφήσετε τους φοιτητές να συνεννοηθούν, να συμμετέχουν και να διεκδικούν. Να διεκδικούν, όμως, όχι με εντολή της Κουμουνδούρου, με εντολή του Θεοδωράκη, με εντολή της Χαριλάου Τρικούπη, με εντολή της Πειραιώς. Να διεκδικούν, να σ</w:t>
      </w:r>
      <w:r>
        <w:rPr>
          <w:rFonts w:eastAsia="Times New Roman"/>
          <w:szCs w:val="24"/>
        </w:rPr>
        <w:t xml:space="preserve">υμμετέχουν με </w:t>
      </w:r>
      <w:r>
        <w:rPr>
          <w:rFonts w:eastAsia="Times New Roman"/>
          <w:szCs w:val="24"/>
        </w:rPr>
        <w:lastRenderedPageBreak/>
        <w:t>δικές τους αποφάσεις. Στις φοιτητικές εκλογές, δηλαδή, να μην ψηφίζονται κομματικές παρατάξεις, αλλά να ψηφίζονται πρόσωπα, ιδέες και προσπάθειες.</w:t>
      </w:r>
    </w:p>
    <w:p w14:paraId="6DF0DF2F" w14:textId="77777777" w:rsidR="004C348C" w:rsidRDefault="00FF7E7F">
      <w:pPr>
        <w:spacing w:after="0" w:line="600" w:lineRule="auto"/>
        <w:ind w:firstLine="720"/>
        <w:jc w:val="both"/>
        <w:rPr>
          <w:rFonts w:eastAsia="Times New Roman"/>
          <w:szCs w:val="24"/>
        </w:rPr>
      </w:pPr>
      <w:r>
        <w:rPr>
          <w:rFonts w:eastAsia="Times New Roman"/>
          <w:szCs w:val="24"/>
        </w:rPr>
        <w:t xml:space="preserve">Τολμάτε να το κάνουμε; Τολμάτε να κάνουμε αυτό το βήμα μπροστά; Να καταργήσουμε τις κομματικές </w:t>
      </w:r>
      <w:r>
        <w:rPr>
          <w:rFonts w:eastAsia="Times New Roman"/>
          <w:szCs w:val="24"/>
        </w:rPr>
        <w:t>παρατάξεις; Όχι. Θα ήταν, όμως, μια καινούρ</w:t>
      </w:r>
      <w:r>
        <w:rPr>
          <w:rFonts w:eastAsia="Times New Roman"/>
          <w:szCs w:val="24"/>
        </w:rPr>
        <w:t>γ</w:t>
      </w:r>
      <w:r>
        <w:rPr>
          <w:rFonts w:eastAsia="Times New Roman"/>
          <w:szCs w:val="24"/>
        </w:rPr>
        <w:t>ια αρχή, γιατί τα ακαδημαϊκά και κομματικά συμφέροντα δεν συγκλίνουν.</w:t>
      </w:r>
    </w:p>
    <w:p w14:paraId="6DF0DF30" w14:textId="77777777" w:rsidR="004C348C" w:rsidRDefault="00FF7E7F">
      <w:pPr>
        <w:spacing w:after="0" w:line="600" w:lineRule="auto"/>
        <w:ind w:firstLine="720"/>
        <w:jc w:val="center"/>
        <w:rPr>
          <w:rFonts w:eastAsia="Times New Roman"/>
          <w:szCs w:val="24"/>
        </w:rPr>
      </w:pPr>
      <w:r>
        <w:rPr>
          <w:rFonts w:eastAsia="Times New Roman"/>
          <w:szCs w:val="24"/>
        </w:rPr>
        <w:t>(Θόρυβος στην Αίθουσα)</w:t>
      </w:r>
    </w:p>
    <w:p w14:paraId="6DF0DF31" w14:textId="77777777" w:rsidR="004C348C" w:rsidRDefault="00FF7E7F">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ησυχία. Ησυχία!</w:t>
      </w:r>
    </w:p>
    <w:p w14:paraId="6DF0DF32" w14:textId="77777777" w:rsidR="004C348C" w:rsidRDefault="00FF7E7F">
      <w:pPr>
        <w:spacing w:after="0" w:line="600" w:lineRule="auto"/>
        <w:ind w:firstLine="720"/>
        <w:jc w:val="both"/>
        <w:rPr>
          <w:rFonts w:eastAsia="Times New Roman"/>
          <w:szCs w:val="24"/>
        </w:rPr>
      </w:pPr>
      <w:r>
        <w:rPr>
          <w:rFonts w:eastAsia="Times New Roman"/>
          <w:b/>
          <w:szCs w:val="24"/>
        </w:rPr>
        <w:t>ΣΤΑΥΡΟΣ ΘΕΟΔΩΡΑΚΗΣ (Πρόεδρος του κόμματος Το Ποτάμι):</w:t>
      </w:r>
      <w:r>
        <w:rPr>
          <w:rFonts w:eastAsia="Times New Roman"/>
          <w:szCs w:val="24"/>
        </w:rPr>
        <w:t xml:space="preserve"> Όλα το</w:t>
      </w:r>
      <w:r>
        <w:rPr>
          <w:rFonts w:eastAsia="Times New Roman"/>
          <w:szCs w:val="24"/>
        </w:rPr>
        <w:t>υς ενοχλούν. Ακόμα και η κατάργηση των φοιτητικών κομματικών εγκαθέτων στα πανεπιστήμια.</w:t>
      </w:r>
    </w:p>
    <w:p w14:paraId="6DF0DF33" w14:textId="77777777" w:rsidR="004C348C" w:rsidRDefault="00FF7E7F">
      <w:pPr>
        <w:spacing w:after="0" w:line="600" w:lineRule="auto"/>
        <w:ind w:firstLine="720"/>
        <w:jc w:val="both"/>
        <w:rPr>
          <w:rFonts w:eastAsia="Times New Roman"/>
          <w:szCs w:val="24"/>
        </w:rPr>
      </w:pPr>
      <w:r>
        <w:rPr>
          <w:rFonts w:eastAsia="Times New Roman"/>
          <w:szCs w:val="24"/>
        </w:rPr>
        <w:t>Θα πρέπει να καταλάβετε, κύριοι συνάδελφοι, ότι οι κομματικές φοιτητικές παρατάξεις εθίζουν τον φοιτητή από νωρίς σε πελατειακές νοοτροπίες, σε πελατειακές πρακτικές κ</w:t>
      </w:r>
      <w:r>
        <w:rPr>
          <w:rFonts w:eastAsia="Times New Roman"/>
          <w:szCs w:val="24"/>
        </w:rPr>
        <w:t xml:space="preserve">αι δοσοληψίες, γνωστές σε </w:t>
      </w:r>
      <w:r>
        <w:rPr>
          <w:rFonts w:eastAsia="Times New Roman"/>
          <w:szCs w:val="24"/>
        </w:rPr>
        <w:lastRenderedPageBreak/>
        <w:t>όλους μας. Μαθαίνουν στους νέους ότι μπορείς να προχωρήσεις μόνο με την κομματική ταυτότητα και όχι με τη δική σου δύναμη, όχι με τις ιδέες σου.</w:t>
      </w:r>
    </w:p>
    <w:p w14:paraId="6DF0DF34" w14:textId="77777777" w:rsidR="004C348C" w:rsidRDefault="00FF7E7F">
      <w:pPr>
        <w:spacing w:after="0" w:line="600" w:lineRule="auto"/>
        <w:ind w:firstLine="720"/>
        <w:jc w:val="center"/>
        <w:rPr>
          <w:rFonts w:eastAsia="Times New Roman"/>
          <w:szCs w:val="24"/>
        </w:rPr>
      </w:pPr>
      <w:r>
        <w:rPr>
          <w:rFonts w:eastAsia="Times New Roman"/>
          <w:szCs w:val="24"/>
        </w:rPr>
        <w:t>(Θόρυβος στην Αίθουσα)</w:t>
      </w:r>
    </w:p>
    <w:p w14:paraId="6DF0DF35" w14:textId="77777777" w:rsidR="004C348C" w:rsidRDefault="00FF7E7F">
      <w:pPr>
        <w:spacing w:after="0" w:line="600" w:lineRule="auto"/>
        <w:ind w:firstLine="720"/>
        <w:jc w:val="both"/>
        <w:rPr>
          <w:rFonts w:eastAsia="Times New Roman"/>
          <w:szCs w:val="24"/>
        </w:rPr>
      </w:pPr>
      <w:r>
        <w:rPr>
          <w:rFonts w:eastAsia="Times New Roman"/>
          <w:szCs w:val="24"/>
        </w:rPr>
        <w:t>Αποσπάσεις δασκάλων και καθηγητών. Πέρυσι τον Γενάρη ο κ. Φίλη</w:t>
      </w:r>
      <w:r>
        <w:rPr>
          <w:rFonts w:eastAsia="Times New Roman"/>
          <w:szCs w:val="24"/>
        </w:rPr>
        <w:t xml:space="preserve">ς είχε δώσει στοιχεία για τις αποσπάσεις των εκπαιδευτικών. Είναι πάνω από χίλιοι. Τριακόσιοι εβδομήντα στην κεντρική υπηρεσία του Υπουργείου Παιδείας, τριακόσιοι είκοσι επτά στα γραφεία Βουλευτών, εξήντα δύο στα κόμματα, διακόσιοι σαράντα στην </w:t>
      </w:r>
      <w:r>
        <w:rPr>
          <w:rFonts w:eastAsia="Times New Roman"/>
          <w:szCs w:val="24"/>
        </w:rPr>
        <w:t>τοπική αυτο</w:t>
      </w:r>
      <w:r>
        <w:rPr>
          <w:rFonts w:eastAsia="Times New Roman"/>
          <w:szCs w:val="24"/>
        </w:rPr>
        <w:t>διοίκηση</w:t>
      </w:r>
      <w:r>
        <w:rPr>
          <w:rFonts w:eastAsia="Times New Roman"/>
          <w:szCs w:val="24"/>
        </w:rPr>
        <w:t>, κα</w:t>
      </w:r>
      <w:r>
        <w:rPr>
          <w:rFonts w:eastAsia="Times New Roman"/>
          <w:szCs w:val="24"/>
        </w:rPr>
        <w:t>μ</w:t>
      </w:r>
      <w:r>
        <w:rPr>
          <w:rFonts w:eastAsia="Times New Roman"/>
          <w:szCs w:val="24"/>
        </w:rPr>
        <w:t>μιά ογδονταριά στην Εκκλησία. Ο κ. Φίλης ζήτησε από εμάς, φαντάζομαι και από όλα τα κόμματα, να πουν πόσοι είναι οι αποσπασμένοι καθηγητές σε κάθε κόμμα. Το Ποτάμι απάντησε. Έχουμε κι εμείς έναν αποσπασμένο καθηγητή. Δεν έχω την απάντηση του Σ</w:t>
      </w:r>
      <w:r>
        <w:rPr>
          <w:rFonts w:eastAsia="Times New Roman"/>
          <w:szCs w:val="24"/>
        </w:rPr>
        <w:t xml:space="preserve">ΥΡΙΖΑ και των ΑΝΕΛ. Προφανώς θα έχει δοθεί. </w:t>
      </w:r>
    </w:p>
    <w:p w14:paraId="6DF0DF36" w14:textId="77777777" w:rsidR="004C348C" w:rsidRDefault="00FF7E7F">
      <w:pPr>
        <w:spacing w:after="0" w:line="600" w:lineRule="auto"/>
        <w:ind w:firstLine="720"/>
        <w:jc w:val="both"/>
        <w:rPr>
          <w:rFonts w:eastAsia="Times New Roman"/>
          <w:szCs w:val="24"/>
        </w:rPr>
      </w:pPr>
      <w:r>
        <w:rPr>
          <w:rFonts w:eastAsia="Times New Roman"/>
          <w:szCs w:val="24"/>
        </w:rPr>
        <w:t xml:space="preserve">Προτείνουμε να μπει όριο στις αποσπάσεις στα κόμματα και στους Βουλευτές. Να επιστρέψουν όσο το δυνατόν περισσότεροι καθηγητές στα σχολεία, γιατί οι δάσκαλοι θα αλλάξουν τα σχολεία και το σχολείο </w:t>
      </w:r>
      <w:r>
        <w:rPr>
          <w:rFonts w:eastAsia="Times New Roman"/>
          <w:szCs w:val="24"/>
        </w:rPr>
        <w:lastRenderedPageBreak/>
        <w:t>πρέπει να είναι</w:t>
      </w:r>
      <w:r>
        <w:rPr>
          <w:rFonts w:eastAsia="Times New Roman"/>
          <w:szCs w:val="24"/>
        </w:rPr>
        <w:t xml:space="preserve"> αυτό το κύριο πεδίο δράσης και όχι τα κόμματα. Πρέπει να τους αξιολογήσουμε. Πρέπει να φύγουν αυτοί που δεν είναι ικανοί με μια αξιολόγηση που δεν θα έχει κομματική σφραγίδα και όλοι οι άλλοι να χτίσουν ένα σχολείο σύγχρονο, δίκαιο, παραγωγικό, ανοιχτό στ</w:t>
      </w:r>
      <w:r>
        <w:rPr>
          <w:rFonts w:eastAsia="Times New Roman"/>
          <w:szCs w:val="24"/>
        </w:rPr>
        <w:t>ην κοινωνία, όπως έχει συμβεί σε πολλές περιοχές της χώρας από προσπάθειες ηρωικών δασκάλων και καθηγητών, που έχουν αναστήσει τα σχολεία τους, μαζί με κάποιους γονιούς που παίρνουν σπίτια τους τις κουρτίνες για να τις πλύνουν, που βάφουν μόνοι τους τα σχο</w:t>
      </w:r>
      <w:r>
        <w:rPr>
          <w:rFonts w:eastAsia="Times New Roman"/>
          <w:szCs w:val="24"/>
        </w:rPr>
        <w:t xml:space="preserve">λεία, που πληρώνουν από την τσέπη τους την καθαρίστρια το απόγευμα. Να ενισχύσουμε, λοιπόν, τα θετικά παραδείγματα. Αυτούς που εμπνέουν τα παιδιά μας, αυτούς που λένε «εμείς θα αλλάξουμε το σχολείο». </w:t>
      </w:r>
    </w:p>
    <w:p w14:paraId="6DF0DF37" w14:textId="77777777" w:rsidR="004C348C" w:rsidRDefault="00FF7E7F">
      <w:pPr>
        <w:spacing w:after="0" w:line="600" w:lineRule="auto"/>
        <w:ind w:firstLine="720"/>
        <w:jc w:val="both"/>
        <w:rPr>
          <w:rFonts w:eastAsia="Times New Roman"/>
          <w:szCs w:val="24"/>
        </w:rPr>
      </w:pPr>
      <w:r>
        <w:rPr>
          <w:rFonts w:eastAsia="Times New Roman"/>
          <w:szCs w:val="24"/>
        </w:rPr>
        <w:t>Κάτι τέτοιο θα έπρεπε να πούμε και εδώ σήμερα. Αλλά αρκ</w:t>
      </w:r>
      <w:r>
        <w:rPr>
          <w:rFonts w:eastAsia="Times New Roman"/>
          <w:szCs w:val="24"/>
        </w:rPr>
        <w:t>ούμαστε στις γενικότητες, στους αφορισμούς, ενώ θα έπρεπε να βάλουμε υψηλούς στόχους. Θα σας πω δυο-τρεις. Να διπλασιάσουμε από την επόμενη χρονιά, από την μεθεπόμενη τα πρότυπα και πειραματικά σχολεία, με προτεραιότητα τις υποβαθμισμένες περιοχές. Να βάλο</w:t>
      </w:r>
      <w:r>
        <w:rPr>
          <w:rFonts w:eastAsia="Times New Roman"/>
          <w:szCs w:val="24"/>
        </w:rPr>
        <w:t xml:space="preserve">υμε ως εθνικό στόχο να έχουμε πολλά πανεπιστήμια στα καλύτερα του </w:t>
      </w:r>
      <w:r>
        <w:rPr>
          <w:rFonts w:eastAsia="Times New Roman"/>
          <w:szCs w:val="24"/>
        </w:rPr>
        <w:lastRenderedPageBreak/>
        <w:t>κόσμου, στα τετρακόσια και στα διακόσια. Να μην αρκούμαστε στα ψέματα, όπως αυτό που είπε ο Πρωθυπουργός, ότι έχουμε αρκετά πανεπιστήμια στις λίστες με τα καλύτερα πανεπιστήμια του κόσμου. Π</w:t>
      </w:r>
      <w:r>
        <w:rPr>
          <w:rFonts w:eastAsia="Times New Roman"/>
          <w:szCs w:val="24"/>
        </w:rPr>
        <w:t xml:space="preserve">έφτουμε συνεχώς και θα πρέπει να το παραδεχτούμε και να κάνουμε κάτι. Να ξαναπούμε, δηλαδή, ότι η πολιτεία που δεν έχει σαν βάση της την </w:t>
      </w:r>
      <w:r>
        <w:rPr>
          <w:rFonts w:eastAsia="Times New Roman"/>
          <w:szCs w:val="24"/>
        </w:rPr>
        <w:t xml:space="preserve">παιδεία </w:t>
      </w:r>
      <w:r>
        <w:rPr>
          <w:rFonts w:eastAsia="Times New Roman"/>
          <w:szCs w:val="24"/>
        </w:rPr>
        <w:t xml:space="preserve">είναι οικοδομή πάνω στην άμμο, όπως έχει πει ο Κοραής, για να μείνω μόνο στους Έλληνες σήμερα. </w:t>
      </w:r>
    </w:p>
    <w:p w14:paraId="6DF0DF38" w14:textId="77777777" w:rsidR="004C348C" w:rsidRDefault="00FF7E7F">
      <w:pPr>
        <w:spacing w:after="0" w:line="600" w:lineRule="auto"/>
        <w:ind w:firstLine="720"/>
        <w:jc w:val="both"/>
        <w:rPr>
          <w:rFonts w:eastAsia="Times New Roman"/>
          <w:szCs w:val="24"/>
        </w:rPr>
      </w:pPr>
      <w:r>
        <w:rPr>
          <w:rFonts w:eastAsia="Times New Roman"/>
          <w:szCs w:val="24"/>
        </w:rPr>
        <w:t>Κυρίες και κύρι</w:t>
      </w:r>
      <w:r>
        <w:rPr>
          <w:rFonts w:eastAsia="Times New Roman"/>
          <w:szCs w:val="24"/>
        </w:rPr>
        <w:t>οι, κα</w:t>
      </w:r>
      <w:r>
        <w:rPr>
          <w:rFonts w:eastAsia="Times New Roman"/>
          <w:szCs w:val="24"/>
        </w:rPr>
        <w:t>μ</w:t>
      </w:r>
      <w:r>
        <w:rPr>
          <w:rFonts w:eastAsia="Times New Roman"/>
          <w:szCs w:val="24"/>
        </w:rPr>
        <w:t xml:space="preserve">μία χώρα δεν βγήκε ποτέ από την κρίση, χωρίς να δώσει την απόλυτη προτεραιότητα στην </w:t>
      </w:r>
      <w:r>
        <w:rPr>
          <w:rFonts w:eastAsia="Times New Roman"/>
          <w:szCs w:val="24"/>
        </w:rPr>
        <w:t xml:space="preserve">παιδεία </w:t>
      </w:r>
      <w:r>
        <w:rPr>
          <w:rFonts w:eastAsia="Times New Roman"/>
          <w:szCs w:val="24"/>
        </w:rPr>
        <w:t xml:space="preserve">και μόνο στην </w:t>
      </w:r>
      <w:r>
        <w:rPr>
          <w:rFonts w:eastAsia="Times New Roman"/>
          <w:szCs w:val="24"/>
        </w:rPr>
        <w:t>παιδεία</w:t>
      </w:r>
      <w:r>
        <w:rPr>
          <w:rFonts w:eastAsia="Times New Roman"/>
          <w:szCs w:val="24"/>
        </w:rPr>
        <w:t>.</w:t>
      </w:r>
    </w:p>
    <w:p w14:paraId="6DF0DF39" w14:textId="77777777" w:rsidR="004C348C" w:rsidRDefault="00FF7E7F">
      <w:pPr>
        <w:spacing w:after="0" w:line="600" w:lineRule="auto"/>
        <w:ind w:firstLine="720"/>
        <w:jc w:val="both"/>
        <w:rPr>
          <w:rFonts w:eastAsia="Times New Roman"/>
          <w:szCs w:val="24"/>
        </w:rPr>
      </w:pPr>
      <w:r>
        <w:rPr>
          <w:rFonts w:eastAsia="Times New Roman"/>
          <w:szCs w:val="24"/>
        </w:rPr>
        <w:t>Σας ευχαριστώ.</w:t>
      </w:r>
    </w:p>
    <w:p w14:paraId="6DF0DF3A" w14:textId="77777777" w:rsidR="004C348C" w:rsidRDefault="00FF7E7F">
      <w:pPr>
        <w:spacing w:after="0"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6DF0DF3B" w14:textId="77777777" w:rsidR="004C348C" w:rsidRDefault="00FF7E7F">
      <w:pPr>
        <w:spacing w:after="0" w:line="600" w:lineRule="auto"/>
        <w:ind w:firstLine="720"/>
        <w:jc w:val="both"/>
        <w:rPr>
          <w:rFonts w:eastAsia="Times New Roman"/>
          <w:szCs w:val="24"/>
        </w:rPr>
      </w:pPr>
      <w:r>
        <w:rPr>
          <w:rFonts w:eastAsia="Times New Roman"/>
          <w:b/>
          <w:szCs w:val="24"/>
        </w:rPr>
        <w:t>ΘΕΟΔΟΣΗΣ ΠΕΛΕΓΡΙΝΗΣ (Υφυπουργός Παιδείας, Έρευνας και Θρησκευμάτων):</w:t>
      </w:r>
      <w:r>
        <w:rPr>
          <w:rFonts w:eastAsia="Times New Roman"/>
          <w:szCs w:val="24"/>
        </w:rPr>
        <w:t xml:space="preserve"> Κύρ</w:t>
      </w:r>
      <w:r>
        <w:rPr>
          <w:rFonts w:eastAsia="Times New Roman"/>
          <w:szCs w:val="24"/>
        </w:rPr>
        <w:t>ιε Πρόεδρε, μπορώ να έχω τον λόγο;</w:t>
      </w:r>
    </w:p>
    <w:p w14:paraId="6DF0DF3C" w14:textId="77777777" w:rsidR="004C348C" w:rsidRDefault="00FF7E7F">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Υπουργέ, τι θέλετε;</w:t>
      </w:r>
    </w:p>
    <w:p w14:paraId="6DF0DF3D" w14:textId="77777777" w:rsidR="004C348C" w:rsidRDefault="00FF7E7F">
      <w:pPr>
        <w:spacing w:after="0" w:line="600" w:lineRule="auto"/>
        <w:ind w:firstLine="720"/>
        <w:jc w:val="both"/>
        <w:rPr>
          <w:rFonts w:eastAsia="Times New Roman"/>
          <w:szCs w:val="24"/>
        </w:rPr>
      </w:pPr>
      <w:r>
        <w:rPr>
          <w:rFonts w:eastAsia="Times New Roman"/>
          <w:b/>
          <w:szCs w:val="24"/>
        </w:rPr>
        <w:lastRenderedPageBreak/>
        <w:t>ΘΕΟΔΟΣΗΣ ΠΕΛΕΓΡΙΝΗΣ (Υφυπουργός Παιδείας, Έρευνας και Θρησκευμάτων):</w:t>
      </w:r>
      <w:r>
        <w:rPr>
          <w:rFonts w:eastAsia="Times New Roman"/>
          <w:szCs w:val="24"/>
        </w:rPr>
        <w:t xml:space="preserve"> Αξιότιμε κύριε Πρόεδρε του Ποταμιού, αναφερθήκατε στο Ολοκαύτωμα και δημιουργήθηκε ένα θέμα ε</w:t>
      </w:r>
      <w:r>
        <w:rPr>
          <w:rFonts w:eastAsia="Times New Roman"/>
          <w:szCs w:val="24"/>
        </w:rPr>
        <w:t xml:space="preserve">κ του μη όντος. Όταν μίλησα εδώ στη Βουλή ήσασταν όλοι παρόντες και ουδείς αντέδρασε, παρά μόνο ύστερα από πέντε μέρες, από ορισμένα κακόβουλα δημοσιεύματα. </w:t>
      </w:r>
    </w:p>
    <w:p w14:paraId="6DF0DF3E" w14:textId="77777777" w:rsidR="004C348C" w:rsidRDefault="00FF7E7F">
      <w:pPr>
        <w:spacing w:after="0" w:line="600" w:lineRule="auto"/>
        <w:ind w:firstLine="720"/>
        <w:jc w:val="both"/>
        <w:rPr>
          <w:rFonts w:eastAsia="Times New Roman"/>
          <w:szCs w:val="24"/>
        </w:rPr>
      </w:pPr>
      <w:r>
        <w:rPr>
          <w:rFonts w:eastAsia="Times New Roman"/>
          <w:szCs w:val="24"/>
        </w:rPr>
        <w:t>Χθες ήμουν στο Ισραήλ και συναντήθηκα με τον Υπουργό Παιδείας του Ισραήλ για τη δυνατότητα σύγκλησ</w:t>
      </w:r>
      <w:r>
        <w:rPr>
          <w:rFonts w:eastAsia="Times New Roman"/>
          <w:szCs w:val="24"/>
        </w:rPr>
        <w:t xml:space="preserve">ης τριμελούς Επιτροπής Κύπρου, Ελλάδος και Ισραήλ. Δεν </w:t>
      </w:r>
      <w:proofErr w:type="spellStart"/>
      <w:r>
        <w:rPr>
          <w:rFonts w:eastAsia="Times New Roman"/>
          <w:szCs w:val="24"/>
        </w:rPr>
        <w:t>ανεφέρθη</w:t>
      </w:r>
      <w:proofErr w:type="spellEnd"/>
      <w:r>
        <w:rPr>
          <w:rFonts w:eastAsia="Times New Roman"/>
          <w:szCs w:val="24"/>
        </w:rPr>
        <w:t xml:space="preserve"> τίποτε. Μίλησα με την Πρέσβη του Ισραήλ στην Ελλάδα. Τη ρώτησα: «Διαβάσατε το κείμενό μου;». Μου λέει: «Ναι». «Ποια είναι η γνώμη σας;». «Ίδια με τη δική σας». Πώς δημιουργείται εκ του μη όντο</w:t>
      </w:r>
      <w:r>
        <w:rPr>
          <w:rFonts w:eastAsia="Times New Roman"/>
          <w:szCs w:val="24"/>
        </w:rPr>
        <w:t xml:space="preserve">ς τέτοιο ζήτημα; </w:t>
      </w:r>
    </w:p>
    <w:p w14:paraId="6DF0DF3F" w14:textId="77777777" w:rsidR="004C348C" w:rsidRDefault="00FF7E7F">
      <w:pPr>
        <w:spacing w:after="0" w:line="600" w:lineRule="auto"/>
        <w:ind w:firstLine="720"/>
        <w:jc w:val="both"/>
        <w:rPr>
          <w:rFonts w:eastAsia="Times New Roman"/>
          <w:szCs w:val="24"/>
        </w:rPr>
      </w:pPr>
      <w:r>
        <w:rPr>
          <w:rFonts w:eastAsia="Times New Roman"/>
          <w:szCs w:val="24"/>
        </w:rPr>
        <w:t xml:space="preserve">Δεύτερον, για τα </w:t>
      </w:r>
      <w:r>
        <w:rPr>
          <w:rFonts w:eastAsia="Times New Roman"/>
          <w:szCs w:val="24"/>
        </w:rPr>
        <w:t>συμβούλια</w:t>
      </w:r>
      <w:r>
        <w:rPr>
          <w:rFonts w:eastAsia="Times New Roman"/>
          <w:szCs w:val="24"/>
        </w:rPr>
        <w:t xml:space="preserve">, αναφερθήκατε στον κ. </w:t>
      </w:r>
      <w:proofErr w:type="spellStart"/>
      <w:r>
        <w:rPr>
          <w:rFonts w:eastAsia="Times New Roman"/>
          <w:szCs w:val="24"/>
        </w:rPr>
        <w:t>Μπερτσιμά</w:t>
      </w:r>
      <w:proofErr w:type="spellEnd"/>
      <w:r>
        <w:rPr>
          <w:rFonts w:eastAsia="Times New Roman"/>
          <w:szCs w:val="24"/>
        </w:rPr>
        <w:t xml:space="preserve">. Τον ρωτήσατε; Εμένα με ρωτήσατε να σας πω τη γνώμη μου και αναφέρετε ότι είμαι και εξολοθρευτής; Θα πρέπει να σας πω ότι δέχθηκα σωρεία καταγγελιών από τα </w:t>
      </w:r>
      <w:r>
        <w:rPr>
          <w:rFonts w:eastAsia="Times New Roman"/>
          <w:szCs w:val="24"/>
        </w:rPr>
        <w:t xml:space="preserve">συμβούλια </w:t>
      </w:r>
      <w:r>
        <w:rPr>
          <w:rFonts w:eastAsia="Times New Roman"/>
          <w:szCs w:val="24"/>
        </w:rPr>
        <w:t xml:space="preserve">και </w:t>
      </w:r>
      <w:proofErr w:type="spellStart"/>
      <w:r>
        <w:rPr>
          <w:rFonts w:eastAsia="Times New Roman"/>
          <w:szCs w:val="24"/>
        </w:rPr>
        <w:t>παρενέβη</w:t>
      </w:r>
      <w:proofErr w:type="spellEnd"/>
      <w:r>
        <w:rPr>
          <w:rFonts w:eastAsia="Times New Roman"/>
          <w:szCs w:val="24"/>
        </w:rPr>
        <w:t xml:space="preserve"> </w:t>
      </w:r>
      <w:r>
        <w:rPr>
          <w:rFonts w:eastAsia="Times New Roman"/>
          <w:szCs w:val="24"/>
        </w:rPr>
        <w:t xml:space="preserve">ο </w:t>
      </w:r>
      <w:r>
        <w:rPr>
          <w:rFonts w:eastAsia="Times New Roman"/>
          <w:szCs w:val="24"/>
        </w:rPr>
        <w:t>εισαγγελεύς</w:t>
      </w:r>
      <w:r>
        <w:rPr>
          <w:rFonts w:eastAsia="Times New Roman"/>
          <w:szCs w:val="24"/>
        </w:rPr>
        <w:t xml:space="preserve">. Όλες οι καταγγελίες πήγαν στο </w:t>
      </w:r>
      <w:r>
        <w:rPr>
          <w:rFonts w:eastAsia="Times New Roman"/>
          <w:szCs w:val="24"/>
        </w:rPr>
        <w:lastRenderedPageBreak/>
        <w:t xml:space="preserve">αρχείο. Εφημερίδες οι οποίες </w:t>
      </w:r>
      <w:proofErr w:type="spellStart"/>
      <w:r>
        <w:rPr>
          <w:rFonts w:eastAsia="Times New Roman"/>
          <w:szCs w:val="24"/>
        </w:rPr>
        <w:t>καταφέρθηκαν</w:t>
      </w:r>
      <w:proofErr w:type="spellEnd"/>
      <w:r>
        <w:rPr>
          <w:rFonts w:eastAsia="Times New Roman"/>
          <w:szCs w:val="24"/>
        </w:rPr>
        <w:t xml:space="preserve"> τότε που ανακινείτο το ζήτημα, «</w:t>
      </w:r>
      <w:r>
        <w:rPr>
          <w:rFonts w:eastAsia="Times New Roman"/>
          <w:szCs w:val="24"/>
        </w:rPr>
        <w:t>ΤΑ ΝΕΑ</w:t>
      </w:r>
      <w:r>
        <w:rPr>
          <w:rFonts w:eastAsia="Times New Roman"/>
          <w:szCs w:val="24"/>
        </w:rPr>
        <w:t>» και η «Κ</w:t>
      </w:r>
      <w:r>
        <w:rPr>
          <w:rFonts w:eastAsia="Times New Roman"/>
          <w:szCs w:val="24"/>
        </w:rPr>
        <w:t>ΑΘΗΜΕΡΙΝΗ</w:t>
      </w:r>
      <w:r>
        <w:rPr>
          <w:rFonts w:eastAsia="Times New Roman"/>
          <w:szCs w:val="24"/>
        </w:rPr>
        <w:t xml:space="preserve">», αναγκάστηκαν να ανακαλέσουν και έρχεστε εδώ μ’ έναν εντελώς ανεύθυνο τρόπο και αναφέρεστε σε ζητήματα, έχοντας δηλώσει ότι η πρόθεσή σας είναι να συζητήσετε; Κατηγορείτε χωρίς να ελέγχετε τα λεγόμενά σας; </w:t>
      </w:r>
    </w:p>
    <w:p w14:paraId="6DF0DF40" w14:textId="77777777" w:rsidR="004C348C" w:rsidRDefault="00FF7E7F">
      <w:pPr>
        <w:spacing w:after="0" w:line="600" w:lineRule="auto"/>
        <w:ind w:firstLine="720"/>
        <w:jc w:val="both"/>
        <w:rPr>
          <w:rFonts w:eastAsia="Times New Roman"/>
          <w:szCs w:val="24"/>
        </w:rPr>
      </w:pPr>
      <w:r>
        <w:rPr>
          <w:rFonts w:eastAsia="Times New Roman"/>
          <w:szCs w:val="24"/>
        </w:rPr>
        <w:t>Ευχαριστώ πολύ.</w:t>
      </w:r>
    </w:p>
    <w:p w14:paraId="6DF0DF41" w14:textId="77777777" w:rsidR="004C348C" w:rsidRDefault="00FF7E7F">
      <w:pPr>
        <w:spacing w:after="0" w:line="600" w:lineRule="auto"/>
        <w:ind w:firstLine="720"/>
        <w:jc w:val="both"/>
        <w:rPr>
          <w:rFonts w:eastAsia="Times New Roman"/>
          <w:szCs w:val="24"/>
        </w:rPr>
      </w:pPr>
      <w:r>
        <w:rPr>
          <w:rFonts w:eastAsia="Times New Roman"/>
          <w:b/>
          <w:szCs w:val="24"/>
        </w:rPr>
        <w:t xml:space="preserve">ΠΡΟΕΔΡΕΥΩΝ (Γεώργιος </w:t>
      </w:r>
      <w:r>
        <w:rPr>
          <w:rFonts w:eastAsia="Times New Roman"/>
          <w:b/>
          <w:szCs w:val="24"/>
        </w:rPr>
        <w:t>Βαρεμένος):</w:t>
      </w:r>
      <w:r>
        <w:rPr>
          <w:rFonts w:eastAsia="Times New Roman"/>
          <w:szCs w:val="24"/>
        </w:rPr>
        <w:t xml:space="preserve"> </w:t>
      </w:r>
      <w:r>
        <w:rPr>
          <w:rFonts w:eastAsia="Times New Roman"/>
          <w:szCs w:val="24"/>
          <w:lang w:val="en-US"/>
        </w:rPr>
        <w:t>O</w:t>
      </w:r>
      <w:r>
        <w:rPr>
          <w:rFonts w:eastAsia="Times New Roman"/>
          <w:szCs w:val="24"/>
        </w:rPr>
        <w:t xml:space="preserve"> κ. Θεοδωράκης έχει τον λόγο.</w:t>
      </w:r>
    </w:p>
    <w:p w14:paraId="6DF0DF42" w14:textId="77777777" w:rsidR="004C348C" w:rsidRDefault="00FF7E7F">
      <w:pPr>
        <w:spacing w:after="0" w:line="600" w:lineRule="auto"/>
        <w:ind w:firstLine="720"/>
        <w:jc w:val="both"/>
        <w:rPr>
          <w:rFonts w:eastAsia="Times New Roman"/>
          <w:szCs w:val="24"/>
        </w:rPr>
      </w:pPr>
      <w:r>
        <w:rPr>
          <w:rFonts w:eastAsia="Times New Roman"/>
          <w:b/>
          <w:szCs w:val="24"/>
        </w:rPr>
        <w:t xml:space="preserve">ΣΤΑΥΡΟΣ ΘΕΟΔΩΡΑΚΗΣ (Πρόεδρος του κόμματος Το Ποτάμι): </w:t>
      </w:r>
      <w:r>
        <w:rPr>
          <w:rFonts w:eastAsia="Times New Roman"/>
          <w:szCs w:val="24"/>
        </w:rPr>
        <w:t xml:space="preserve">Εσείς φτάσατε μέχρι το Ισραήλ. Εγώ έφτασα μέχρι τα Ιωάννινα και πήγα και στη </w:t>
      </w:r>
      <w:r>
        <w:rPr>
          <w:rFonts w:eastAsia="Times New Roman"/>
          <w:szCs w:val="24"/>
        </w:rPr>
        <w:t xml:space="preserve">συναγωγή </w:t>
      </w:r>
      <w:r>
        <w:rPr>
          <w:rFonts w:eastAsia="Times New Roman"/>
          <w:szCs w:val="24"/>
        </w:rPr>
        <w:t xml:space="preserve">και μίλησα με τους εκπροσώπους της Κοινότητας. Ζητούν εξηγήσεις από εσάς </w:t>
      </w:r>
      <w:r>
        <w:rPr>
          <w:rFonts w:eastAsia="Times New Roman"/>
          <w:szCs w:val="24"/>
        </w:rPr>
        <w:t xml:space="preserve">–το ξέρετε- και σας έχουν στείλει και ανοικτή επιστολή. Δώστε, λοιπόν, τις εξηγήσεις σ’ αυτούς τους ανθρώπους και μετά απαντήστε σ’ εμάς γι’ αυτά που σας είπαν στο Ισραήλ. </w:t>
      </w:r>
    </w:p>
    <w:p w14:paraId="6DF0DF43" w14:textId="77777777" w:rsidR="004C348C" w:rsidRDefault="00FF7E7F">
      <w:pPr>
        <w:spacing w:after="0" w:line="600" w:lineRule="auto"/>
        <w:ind w:firstLine="720"/>
        <w:jc w:val="both"/>
        <w:rPr>
          <w:rFonts w:eastAsia="Times New Roman"/>
          <w:szCs w:val="24"/>
        </w:rPr>
      </w:pPr>
      <w:r>
        <w:rPr>
          <w:rFonts w:eastAsia="Times New Roman"/>
          <w:szCs w:val="24"/>
        </w:rPr>
        <w:t xml:space="preserve">Σ’ ό,τι αφορά τώρα τα </w:t>
      </w:r>
      <w:r>
        <w:rPr>
          <w:rFonts w:eastAsia="Times New Roman"/>
          <w:szCs w:val="24"/>
        </w:rPr>
        <w:t>συμβούλια</w:t>
      </w:r>
      <w:r>
        <w:rPr>
          <w:rFonts w:eastAsia="Times New Roman"/>
          <w:szCs w:val="24"/>
        </w:rPr>
        <w:t xml:space="preserve">, θα ήταν πιο απλό και πιο δίκαιο, κύριε Υφυπουργέ, </w:t>
      </w:r>
      <w:r>
        <w:rPr>
          <w:rFonts w:eastAsia="Times New Roman"/>
          <w:szCs w:val="24"/>
        </w:rPr>
        <w:t xml:space="preserve">να δεχθείτε την ευθύνη σας για την αδρανοποίηση του </w:t>
      </w:r>
      <w:r>
        <w:rPr>
          <w:rFonts w:eastAsia="Times New Roman"/>
          <w:szCs w:val="24"/>
        </w:rPr>
        <w:t xml:space="preserve">συμβουλίου </w:t>
      </w:r>
      <w:r>
        <w:rPr>
          <w:rFonts w:eastAsia="Times New Roman"/>
          <w:szCs w:val="24"/>
        </w:rPr>
        <w:t xml:space="preserve">του </w:t>
      </w:r>
      <w:r>
        <w:rPr>
          <w:rFonts w:eastAsia="Times New Roman"/>
          <w:szCs w:val="24"/>
        </w:rPr>
        <w:t xml:space="preserve">πανεπιστημίου </w:t>
      </w:r>
      <w:r>
        <w:rPr>
          <w:rFonts w:eastAsia="Times New Roman"/>
          <w:szCs w:val="24"/>
        </w:rPr>
        <w:t xml:space="preserve">που κάποτε διοικούσατε. Δεν </w:t>
      </w:r>
      <w:r>
        <w:rPr>
          <w:rFonts w:eastAsia="Times New Roman"/>
          <w:szCs w:val="24"/>
        </w:rPr>
        <w:lastRenderedPageBreak/>
        <w:t xml:space="preserve">είναι μόνος ο κ. </w:t>
      </w:r>
      <w:proofErr w:type="spellStart"/>
      <w:r>
        <w:rPr>
          <w:rFonts w:eastAsia="Times New Roman"/>
          <w:szCs w:val="24"/>
        </w:rPr>
        <w:t>Μπερτσιμάς</w:t>
      </w:r>
      <w:proofErr w:type="spellEnd"/>
      <w:r>
        <w:rPr>
          <w:rFonts w:eastAsia="Times New Roman"/>
          <w:szCs w:val="24"/>
        </w:rPr>
        <w:t xml:space="preserve">. Όλοι οι άνθρωποι στο </w:t>
      </w:r>
      <w:r>
        <w:rPr>
          <w:rFonts w:eastAsia="Times New Roman"/>
          <w:szCs w:val="24"/>
        </w:rPr>
        <w:t xml:space="preserve">συμβούλιο </w:t>
      </w:r>
      <w:r>
        <w:rPr>
          <w:rFonts w:eastAsia="Times New Roman"/>
          <w:szCs w:val="24"/>
        </w:rPr>
        <w:t xml:space="preserve">μαρτυρούν ότι με τη δική σας στάση δυναμιτίσατε τη λειτουργία του </w:t>
      </w:r>
      <w:r>
        <w:rPr>
          <w:rFonts w:eastAsia="Times New Roman"/>
          <w:szCs w:val="24"/>
        </w:rPr>
        <w:t>συμβουλίου</w:t>
      </w:r>
      <w:r>
        <w:rPr>
          <w:rFonts w:eastAsia="Times New Roman"/>
          <w:szCs w:val="24"/>
        </w:rPr>
        <w:t>. Το λένε ό</w:t>
      </w:r>
      <w:r>
        <w:rPr>
          <w:rFonts w:eastAsia="Times New Roman"/>
          <w:szCs w:val="24"/>
        </w:rPr>
        <w:t>λοι. Κάποτε υπερηφανευόσασταν γι’ αυτό στο κόμμα σας και τώρα που αλλάζει λίγο ο άνεμος λέτε «εγώ δεν έχω την ευθύνη». Δεν είναι τολμηρό.</w:t>
      </w:r>
    </w:p>
    <w:p w14:paraId="6DF0DF44" w14:textId="77777777" w:rsidR="004C348C" w:rsidRDefault="00FF7E7F">
      <w:pPr>
        <w:spacing w:after="0" w:line="600" w:lineRule="auto"/>
        <w:ind w:firstLine="720"/>
        <w:jc w:val="both"/>
        <w:rPr>
          <w:rFonts w:eastAsia="Times New Roman"/>
          <w:szCs w:val="24"/>
        </w:rPr>
      </w:pPr>
      <w:r>
        <w:rPr>
          <w:rFonts w:eastAsia="Times New Roman"/>
          <w:b/>
          <w:szCs w:val="24"/>
        </w:rPr>
        <w:t>ΘΕΟΔΟΣHΣ ΠΕΛΕΓΡΙΝΗΣ (Υφυπουργός Παιδείας, Έρευνας και</w:t>
      </w:r>
      <w:r>
        <w:rPr>
          <w:rFonts w:eastAsia="Times New Roman"/>
          <w:szCs w:val="24"/>
        </w:rPr>
        <w:t xml:space="preserve"> </w:t>
      </w:r>
      <w:r>
        <w:rPr>
          <w:rFonts w:eastAsia="Times New Roman"/>
          <w:b/>
          <w:szCs w:val="24"/>
        </w:rPr>
        <w:t>Θρησκευμάτων):</w:t>
      </w:r>
      <w:r>
        <w:rPr>
          <w:rFonts w:eastAsia="Times New Roman"/>
          <w:szCs w:val="24"/>
        </w:rPr>
        <w:t xml:space="preserve"> Κύριε Πρόεδρε, θα ήθελα τον λόγο.</w:t>
      </w:r>
    </w:p>
    <w:p w14:paraId="6DF0DF45" w14:textId="77777777" w:rsidR="004C348C" w:rsidRDefault="00FF7E7F">
      <w:pPr>
        <w:spacing w:after="0" w:line="600" w:lineRule="auto"/>
        <w:ind w:firstLine="720"/>
        <w:jc w:val="both"/>
        <w:rPr>
          <w:rFonts w:eastAsia="Times New Roman"/>
          <w:szCs w:val="24"/>
        </w:rPr>
      </w:pPr>
      <w:r>
        <w:rPr>
          <w:rFonts w:eastAsia="Times New Roman"/>
          <w:b/>
          <w:szCs w:val="24"/>
        </w:rPr>
        <w:t>ΠΡΟΕΔΡΕΥΩΝ (Γεώ</w:t>
      </w:r>
      <w:r>
        <w:rPr>
          <w:rFonts w:eastAsia="Times New Roman"/>
          <w:b/>
          <w:szCs w:val="24"/>
        </w:rPr>
        <w:t>ργιος Βαρεμένος):</w:t>
      </w:r>
      <w:r>
        <w:rPr>
          <w:rFonts w:eastAsia="Times New Roman"/>
          <w:szCs w:val="24"/>
        </w:rPr>
        <w:t xml:space="preserve"> Ορίστε, κύριε Υπουργέ.</w:t>
      </w:r>
    </w:p>
    <w:p w14:paraId="6DF0DF46" w14:textId="77777777" w:rsidR="004C348C" w:rsidRDefault="00FF7E7F">
      <w:pPr>
        <w:spacing w:after="0" w:line="600" w:lineRule="auto"/>
        <w:ind w:firstLine="720"/>
        <w:jc w:val="both"/>
        <w:rPr>
          <w:rFonts w:eastAsia="Times New Roman"/>
          <w:szCs w:val="24"/>
        </w:rPr>
      </w:pPr>
      <w:r>
        <w:rPr>
          <w:rFonts w:eastAsia="Times New Roman"/>
          <w:b/>
          <w:szCs w:val="24"/>
        </w:rPr>
        <w:t>ΘΕΟΔΟΣHΣ ΠΕΛΕΓΡΙΝΗΣ (Υφυπουργός Παιδείας, Έρευνας και</w:t>
      </w:r>
      <w:r>
        <w:rPr>
          <w:rFonts w:eastAsia="Times New Roman"/>
          <w:szCs w:val="24"/>
        </w:rPr>
        <w:t xml:space="preserve"> </w:t>
      </w:r>
      <w:r>
        <w:rPr>
          <w:rFonts w:eastAsia="Times New Roman"/>
          <w:b/>
          <w:szCs w:val="24"/>
        </w:rPr>
        <w:t>Θρησκευμάτων):</w:t>
      </w:r>
      <w:r>
        <w:rPr>
          <w:rFonts w:eastAsia="Times New Roman"/>
          <w:szCs w:val="24"/>
        </w:rPr>
        <w:t xml:space="preserve"> Απάντησα στο </w:t>
      </w:r>
      <w:r>
        <w:rPr>
          <w:rFonts w:eastAsia="Times New Roman"/>
          <w:szCs w:val="24"/>
        </w:rPr>
        <w:t xml:space="preserve">συμβούλιο </w:t>
      </w:r>
      <w:r>
        <w:rPr>
          <w:rFonts w:eastAsia="Times New Roman"/>
          <w:szCs w:val="24"/>
        </w:rPr>
        <w:t>που λέτε και βέβαια είναι άνθρωποι οι οποίοι κατοικούν στην Ελλάδα και προφανώς μπορεί από άλλα ελατήρια να αναφέρθηκαν στη</w:t>
      </w:r>
      <w:r>
        <w:rPr>
          <w:rFonts w:eastAsia="Times New Roman"/>
          <w:szCs w:val="24"/>
        </w:rPr>
        <w:t>ν ομιλία μου.</w:t>
      </w:r>
    </w:p>
    <w:p w14:paraId="6DF0DF47" w14:textId="77777777" w:rsidR="004C348C" w:rsidRDefault="00FF7E7F">
      <w:pPr>
        <w:spacing w:after="0" w:line="600" w:lineRule="auto"/>
        <w:ind w:firstLine="720"/>
        <w:jc w:val="center"/>
        <w:rPr>
          <w:rFonts w:eastAsia="Times New Roman"/>
          <w:szCs w:val="24"/>
        </w:rPr>
      </w:pPr>
      <w:r>
        <w:rPr>
          <w:rFonts w:eastAsia="Times New Roman"/>
          <w:szCs w:val="24"/>
        </w:rPr>
        <w:t>(Θόρυβος από την πτέρυγα του Ποταμιού)</w:t>
      </w:r>
    </w:p>
    <w:p w14:paraId="6DF0DF48" w14:textId="77777777" w:rsidR="004C348C" w:rsidRDefault="00FF7E7F">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w:t>
      </w:r>
    </w:p>
    <w:p w14:paraId="6DF0DF49" w14:textId="77777777" w:rsidR="004C348C" w:rsidRDefault="00FF7E7F">
      <w:pPr>
        <w:spacing w:after="0" w:line="600" w:lineRule="auto"/>
        <w:ind w:firstLine="720"/>
        <w:jc w:val="both"/>
        <w:rPr>
          <w:rFonts w:eastAsia="Times New Roman"/>
          <w:szCs w:val="24"/>
        </w:rPr>
      </w:pPr>
      <w:r>
        <w:rPr>
          <w:rFonts w:eastAsia="Times New Roman"/>
          <w:b/>
          <w:szCs w:val="24"/>
        </w:rPr>
        <w:lastRenderedPageBreak/>
        <w:t>ΘΕΟΔΟΣHΣ ΠΕΛΕΓΡΙΝΗΣ (Υφυπουργός Παιδείας, Έρευνας και</w:t>
      </w:r>
      <w:r>
        <w:rPr>
          <w:rFonts w:eastAsia="Times New Roman"/>
          <w:szCs w:val="24"/>
        </w:rPr>
        <w:t xml:space="preserve"> </w:t>
      </w:r>
      <w:r>
        <w:rPr>
          <w:rFonts w:eastAsia="Times New Roman"/>
          <w:b/>
          <w:szCs w:val="24"/>
        </w:rPr>
        <w:t>Θρησκευμάτων):</w:t>
      </w:r>
      <w:r>
        <w:rPr>
          <w:rFonts w:eastAsia="Times New Roman"/>
          <w:szCs w:val="24"/>
        </w:rPr>
        <w:t xml:space="preserve"> Όσον αφορά στον κ. </w:t>
      </w:r>
      <w:proofErr w:type="spellStart"/>
      <w:r>
        <w:rPr>
          <w:rFonts w:eastAsia="Times New Roman"/>
          <w:szCs w:val="24"/>
        </w:rPr>
        <w:t>Μπερτσιμά</w:t>
      </w:r>
      <w:proofErr w:type="spellEnd"/>
      <w:r>
        <w:rPr>
          <w:rFonts w:eastAsia="Times New Roman"/>
          <w:szCs w:val="24"/>
        </w:rPr>
        <w:t xml:space="preserve">, ο λόγος που </w:t>
      </w:r>
      <w:proofErr w:type="spellStart"/>
      <w:r>
        <w:rPr>
          <w:rFonts w:eastAsia="Times New Roman"/>
          <w:szCs w:val="24"/>
        </w:rPr>
        <w:t>παρητήθη</w:t>
      </w:r>
      <w:proofErr w:type="spellEnd"/>
      <w:r>
        <w:rPr>
          <w:rFonts w:eastAsia="Times New Roman"/>
          <w:szCs w:val="24"/>
        </w:rPr>
        <w:t xml:space="preserve"> εγγράφως είναι επειδή τού κατήργησαν συγ</w:t>
      </w:r>
      <w:r>
        <w:rPr>
          <w:rFonts w:eastAsia="Times New Roman"/>
          <w:szCs w:val="24"/>
        </w:rPr>
        <w:t xml:space="preserve">κεκριμένες αρμοδιότητες που </w:t>
      </w:r>
      <w:proofErr w:type="spellStart"/>
      <w:r>
        <w:rPr>
          <w:rFonts w:eastAsia="Times New Roman"/>
          <w:szCs w:val="24"/>
        </w:rPr>
        <w:t>παρεδόθησαν</w:t>
      </w:r>
      <w:proofErr w:type="spellEnd"/>
      <w:r>
        <w:rPr>
          <w:rFonts w:eastAsia="Times New Roman"/>
          <w:szCs w:val="24"/>
        </w:rPr>
        <w:t xml:space="preserve"> στη Σύγκλητο. Αυτά είναι προφάσεις εν αμαρτίαις.</w:t>
      </w:r>
    </w:p>
    <w:p w14:paraId="6DF0DF4A" w14:textId="77777777" w:rsidR="004C348C" w:rsidRDefault="00FF7E7F">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szCs w:val="24"/>
          <w:lang w:val="en-US"/>
        </w:rPr>
        <w:t>O</w:t>
      </w:r>
      <w:r>
        <w:rPr>
          <w:rFonts w:eastAsia="Times New Roman"/>
          <w:szCs w:val="24"/>
        </w:rPr>
        <w:t xml:space="preserve"> Πρόεδρος των Ανεξαρτήτων Ελλήνων κ. Πάνος Καμμένος έχει τον λόγο.</w:t>
      </w:r>
    </w:p>
    <w:p w14:paraId="6DF0DF4B" w14:textId="77777777" w:rsidR="004C348C" w:rsidRDefault="00FF7E7F">
      <w:pPr>
        <w:spacing w:after="0" w:line="600" w:lineRule="auto"/>
        <w:ind w:firstLine="720"/>
        <w:jc w:val="both"/>
        <w:rPr>
          <w:rFonts w:eastAsia="Times New Roman"/>
          <w:szCs w:val="24"/>
        </w:rPr>
      </w:pPr>
      <w:r>
        <w:rPr>
          <w:rFonts w:eastAsia="Times New Roman"/>
          <w:b/>
          <w:szCs w:val="24"/>
        </w:rPr>
        <w:t>ΠΑΝΟΣ ΚΑΜΜΕΝΟΣ (Υπουργός Εθνικής Άμυνας – Πρόεδρος των</w:t>
      </w:r>
      <w:r>
        <w:rPr>
          <w:rFonts w:eastAsia="Times New Roman"/>
          <w:szCs w:val="24"/>
        </w:rPr>
        <w:t xml:space="preserve"> </w:t>
      </w:r>
      <w:r>
        <w:rPr>
          <w:rFonts w:eastAsia="Times New Roman"/>
          <w:b/>
          <w:szCs w:val="24"/>
        </w:rPr>
        <w:t>Ανεξαρτήτων</w:t>
      </w:r>
      <w:r>
        <w:rPr>
          <w:rFonts w:eastAsia="Times New Roman"/>
          <w:b/>
          <w:szCs w:val="24"/>
        </w:rPr>
        <w:t xml:space="preserve"> Ελλήνων):</w:t>
      </w:r>
      <w:r>
        <w:rPr>
          <w:rFonts w:eastAsia="Times New Roman"/>
          <w:szCs w:val="24"/>
        </w:rPr>
        <w:t xml:space="preserve"> Κύριε Πρόεδρε, κυρίες και κύριοι συνάδελφοι, κατ</w:t>
      </w:r>
      <w:r>
        <w:rPr>
          <w:rFonts w:eastAsia="Times New Roman"/>
          <w:szCs w:val="24"/>
        </w:rPr>
        <w:t xml:space="preserve">’ </w:t>
      </w:r>
      <w:r>
        <w:rPr>
          <w:rFonts w:eastAsia="Times New Roman"/>
          <w:szCs w:val="24"/>
        </w:rPr>
        <w:t>αρχάς</w:t>
      </w:r>
      <w:r>
        <w:rPr>
          <w:rFonts w:eastAsia="Times New Roman"/>
          <w:szCs w:val="24"/>
        </w:rPr>
        <w:t xml:space="preserve"> θα ήθελα να ανακοινώσω στο Σώμα ότι πριν από λίγο συναντήθηκα με τον </w:t>
      </w:r>
      <w:proofErr w:type="spellStart"/>
      <w:r>
        <w:rPr>
          <w:rFonts w:eastAsia="Times New Roman"/>
          <w:szCs w:val="24"/>
        </w:rPr>
        <w:t>Μακαριώτατο</w:t>
      </w:r>
      <w:proofErr w:type="spellEnd"/>
      <w:r>
        <w:rPr>
          <w:rFonts w:eastAsia="Times New Roman"/>
          <w:szCs w:val="24"/>
        </w:rPr>
        <w:t xml:space="preserve"> Αρχιεπίσκοπο Αθηνών και πάσης Ελλάδος κ. Ιερώνυμο, ο οποίος με ιδιαίτερη χαρά </w:t>
      </w:r>
      <w:proofErr w:type="spellStart"/>
      <w:r>
        <w:rPr>
          <w:rFonts w:eastAsia="Times New Roman"/>
          <w:szCs w:val="24"/>
        </w:rPr>
        <w:t>εδέχθη</w:t>
      </w:r>
      <w:proofErr w:type="spellEnd"/>
      <w:r>
        <w:rPr>
          <w:rFonts w:eastAsia="Times New Roman"/>
          <w:szCs w:val="24"/>
        </w:rPr>
        <w:t xml:space="preserve"> την πρόταση του Πρωθυπο</w:t>
      </w:r>
      <w:r>
        <w:rPr>
          <w:rFonts w:eastAsia="Times New Roman"/>
          <w:szCs w:val="24"/>
        </w:rPr>
        <w:t xml:space="preserve">υργού από το Βήμα της Βουλής για να γίνει διάλογος με την Εκκλησία από την αρχή, προκειμένου από κοινού να αποφασιστούν η συγγραφή των νέων βιβλίων και οι πιθανές αλλαγές στα Θρησκευτικά. Αυτό θεωρώ ότι είναι μία πολύ σημαντική εξέλιξη </w:t>
      </w:r>
      <w:r>
        <w:rPr>
          <w:rFonts w:eastAsia="Times New Roman"/>
          <w:szCs w:val="24"/>
        </w:rPr>
        <w:lastRenderedPageBreak/>
        <w:t>και πράγματι απέδειξ</w:t>
      </w:r>
      <w:r>
        <w:rPr>
          <w:rFonts w:eastAsia="Times New Roman"/>
          <w:szCs w:val="24"/>
        </w:rPr>
        <w:t xml:space="preserve">αν και ο Πρωθυπουργός και η Κυβέρνηση, αλλά και ο </w:t>
      </w:r>
      <w:proofErr w:type="spellStart"/>
      <w:r>
        <w:rPr>
          <w:rFonts w:eastAsia="Times New Roman"/>
          <w:szCs w:val="24"/>
        </w:rPr>
        <w:t>Μακαριώτατος</w:t>
      </w:r>
      <w:proofErr w:type="spellEnd"/>
      <w:r>
        <w:rPr>
          <w:rFonts w:eastAsia="Times New Roman"/>
          <w:szCs w:val="24"/>
        </w:rPr>
        <w:t xml:space="preserve"> -όπως πιστεύω ότι θα είναι και απόφαση της Ιεραρχίας- ότι με τον διάλογο όλα μπορούν να λυθούν. </w:t>
      </w:r>
    </w:p>
    <w:p w14:paraId="6DF0DF4C" w14:textId="77777777" w:rsidR="004C348C" w:rsidRDefault="00FF7E7F">
      <w:pPr>
        <w:spacing w:after="0" w:line="600" w:lineRule="auto"/>
        <w:ind w:firstLine="720"/>
        <w:jc w:val="both"/>
        <w:rPr>
          <w:rFonts w:eastAsia="Times New Roman"/>
          <w:szCs w:val="24"/>
        </w:rPr>
      </w:pPr>
      <w:r>
        <w:rPr>
          <w:rFonts w:eastAsia="Times New Roman"/>
          <w:szCs w:val="24"/>
        </w:rPr>
        <w:t>Έγινε μια παρεξήγηση. Άκουσα την ομιλία του Αρχηγού της Αξιωματικής Αντιπολιτεύσεως. Κύριε Πρόεδ</w:t>
      </w:r>
      <w:r>
        <w:rPr>
          <w:rFonts w:eastAsia="Times New Roman"/>
          <w:szCs w:val="24"/>
        </w:rPr>
        <w:t>ρε, η επιστολή που αναφέρατε εστάλη σε όλους μας. Κι εγώ την παρέλαβα. Την καταθέτω στη Βουλή.</w:t>
      </w:r>
    </w:p>
    <w:p w14:paraId="6DF0DF4D" w14:textId="77777777" w:rsidR="004C348C" w:rsidRDefault="00FF7E7F">
      <w:pPr>
        <w:spacing w:after="0" w:line="600" w:lineRule="auto"/>
        <w:ind w:firstLine="720"/>
        <w:jc w:val="both"/>
        <w:rPr>
          <w:rFonts w:eastAsia="Times New Roman"/>
          <w:szCs w:val="24"/>
        </w:rPr>
      </w:pPr>
      <w:r>
        <w:rPr>
          <w:rFonts w:eastAsia="Times New Roman"/>
          <w:szCs w:val="24"/>
        </w:rPr>
        <w:t xml:space="preserve">(Στο σημείο αυτό ο Υπουργός Εθνικής Άμυνας και Πρόεδρος των Ανεξαρτήτων Ελλήνων κ. Πάνος Καμμένος καταθέτει για τα Πρακτικά την προαναφερθείσα επιστολή, η οποία </w:t>
      </w:r>
      <w:r>
        <w:rPr>
          <w:rFonts w:eastAsia="Times New Roman"/>
          <w:szCs w:val="24"/>
        </w:rPr>
        <w:t xml:space="preserve">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6DF0DF4E" w14:textId="77777777" w:rsidR="004C348C" w:rsidRDefault="00FF7E7F">
      <w:pPr>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Βεβαίως. Το είπα.</w:t>
      </w:r>
    </w:p>
    <w:p w14:paraId="6DF0DF4F" w14:textId="77777777" w:rsidR="004C348C" w:rsidRDefault="00FF7E7F">
      <w:pPr>
        <w:spacing w:after="0" w:line="600" w:lineRule="auto"/>
        <w:ind w:firstLine="720"/>
        <w:jc w:val="both"/>
        <w:rPr>
          <w:rFonts w:eastAsia="Times New Roman"/>
          <w:szCs w:val="24"/>
        </w:rPr>
      </w:pPr>
      <w:r>
        <w:rPr>
          <w:rFonts w:eastAsia="Times New Roman"/>
          <w:b/>
          <w:szCs w:val="24"/>
        </w:rPr>
        <w:lastRenderedPageBreak/>
        <w:t>ΠΑΝΟΣ ΚΑΜΜΕΝΟΣ (Υπουργός Εθνικής Άμυνας – Πρόεδρος των</w:t>
      </w:r>
      <w:r>
        <w:rPr>
          <w:rFonts w:eastAsia="Times New Roman"/>
          <w:szCs w:val="24"/>
        </w:rPr>
        <w:t xml:space="preserve"> </w:t>
      </w:r>
      <w:r>
        <w:rPr>
          <w:rFonts w:eastAsia="Times New Roman"/>
          <w:b/>
          <w:szCs w:val="24"/>
        </w:rPr>
        <w:t>Ανεξαρτήτων Ελλήνων):</w:t>
      </w:r>
      <w:r>
        <w:rPr>
          <w:rFonts w:eastAsia="Times New Roman"/>
          <w:szCs w:val="24"/>
        </w:rPr>
        <w:t xml:space="preserve"> Καλώς, εντάξει. Το λέω επειδή, έτσι όπως ειπώθηκε, φάνηκε σαν προσωπική επιστολή. Ήταν μια επιστολή που ήρθε προς όλα τα κόμματα και βεβαίως νομίζω ότι οφείλουμε να συζητήσουμε όλοι με την Εκκλησία. </w:t>
      </w:r>
    </w:p>
    <w:p w14:paraId="6DF0DF50" w14:textId="77777777" w:rsidR="004C348C" w:rsidRDefault="00FF7E7F">
      <w:pPr>
        <w:spacing w:after="0" w:line="600" w:lineRule="auto"/>
        <w:ind w:firstLine="720"/>
        <w:jc w:val="both"/>
        <w:rPr>
          <w:rFonts w:eastAsia="Times New Roman"/>
          <w:szCs w:val="24"/>
        </w:rPr>
      </w:pPr>
      <w:r>
        <w:rPr>
          <w:rFonts w:eastAsia="Times New Roman"/>
          <w:szCs w:val="24"/>
        </w:rPr>
        <w:t>Εμείς βέβαια θεωρούμε ότι το Σύνταγμα της Ελλάδος είναι</w:t>
      </w:r>
      <w:r>
        <w:rPr>
          <w:rFonts w:eastAsia="Times New Roman"/>
          <w:szCs w:val="24"/>
        </w:rPr>
        <w:t xml:space="preserve"> συγκεκριμένο. Αναφέρεται στους άρρηκτους δεσμούς της Ορθοδοξίας με την πολιτεία. Από τη στιγμή που το Σύνταγμα παραμένει αυτό, δεν υπάρχει κανένας λόγος να αρχίσει οποιαδήποτε συζήτηση για διαχωρισμό Εκκλησίας και </w:t>
      </w:r>
      <w:r>
        <w:rPr>
          <w:rFonts w:eastAsia="Times New Roman"/>
          <w:szCs w:val="24"/>
        </w:rPr>
        <w:t>Κράτους</w:t>
      </w:r>
      <w:r>
        <w:rPr>
          <w:rFonts w:eastAsia="Times New Roman"/>
          <w:szCs w:val="24"/>
        </w:rPr>
        <w:t xml:space="preserve">. Η Ορθοδοξία και ο </w:t>
      </w:r>
      <w:r>
        <w:rPr>
          <w:rFonts w:eastAsia="Times New Roman"/>
          <w:szCs w:val="24"/>
        </w:rPr>
        <w:t xml:space="preserve">Ελληνισμός </w:t>
      </w:r>
      <w:r>
        <w:rPr>
          <w:rFonts w:eastAsia="Times New Roman"/>
          <w:szCs w:val="24"/>
        </w:rPr>
        <w:t>βάδ</w:t>
      </w:r>
      <w:r>
        <w:rPr>
          <w:rFonts w:eastAsia="Times New Roman"/>
          <w:szCs w:val="24"/>
        </w:rPr>
        <w:t>ισαν εκατοντάδες χρόνια μαζί και τέτοιου είδους αλλαγές είναι και αλλαγές που δεν προβλέπονται από το Ελληνικό Σύνταγμα και αλλαγές με τις οποίες δεν συμφωνεί και το αίσθημα του ελληνικού λαού.</w:t>
      </w:r>
    </w:p>
    <w:p w14:paraId="6DF0DF5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Πέραν αυτού, σήμερα ακούστηκαν και διάφορες πρωτότυπες ιδέες. </w:t>
      </w:r>
      <w:r>
        <w:rPr>
          <w:rFonts w:eastAsia="Times New Roman" w:cs="Times New Roman"/>
          <w:szCs w:val="24"/>
        </w:rPr>
        <w:t xml:space="preserve">Άκουσα προηγουμένως τον κ. Θεοδωράκη να λέει να κάνουμε σχολεία στους καταυλισμούς. Αυτό απαγορεύεται με τον νόμο περί μη </w:t>
      </w:r>
      <w:proofErr w:type="spellStart"/>
      <w:r>
        <w:rPr>
          <w:rFonts w:eastAsia="Times New Roman" w:cs="Times New Roman"/>
          <w:szCs w:val="24"/>
        </w:rPr>
        <w:lastRenderedPageBreak/>
        <w:t>γκετοποιήσεως</w:t>
      </w:r>
      <w:proofErr w:type="spellEnd"/>
      <w:r>
        <w:rPr>
          <w:rFonts w:eastAsia="Times New Roman" w:cs="Times New Roman"/>
          <w:szCs w:val="24"/>
        </w:rPr>
        <w:t xml:space="preserve"> της Ευρωπαϊκής Ένωσης. Η ευρωπαϊκή νομοθεσία το προβλέπει αυτό μόνο σε πολύ ειδική περίπτωση, όταν γίνει ένας καταυλισμό</w:t>
      </w:r>
      <w:r>
        <w:rPr>
          <w:rFonts w:eastAsia="Times New Roman" w:cs="Times New Roman"/>
          <w:szCs w:val="24"/>
        </w:rPr>
        <w:t xml:space="preserve">ς από φυσική καταστροφή και κατόπιν ειδικής αδείας, για να μην υπάρχει </w:t>
      </w:r>
      <w:proofErr w:type="spellStart"/>
      <w:r>
        <w:rPr>
          <w:rFonts w:eastAsia="Times New Roman" w:cs="Times New Roman"/>
          <w:szCs w:val="24"/>
        </w:rPr>
        <w:t>γκετοποίηση</w:t>
      </w:r>
      <w:proofErr w:type="spellEnd"/>
      <w:r>
        <w:rPr>
          <w:rFonts w:eastAsia="Times New Roman" w:cs="Times New Roman"/>
          <w:szCs w:val="24"/>
        </w:rPr>
        <w:t>. Τέτοιου είδους, λοιπόν, περίεργες προτάσεις νομίζω ότι οφείλουν να τις μελετούν τα κόμματα προτού τις θέσουν σε συζήτηση στη Βουλή.</w:t>
      </w:r>
    </w:p>
    <w:p w14:paraId="6DF0DF5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Επίσης, απόψεις όπως η γενικότερη αναφορ</w:t>
      </w:r>
      <w:r>
        <w:rPr>
          <w:rFonts w:eastAsia="Times New Roman" w:cs="Times New Roman"/>
          <w:szCs w:val="24"/>
        </w:rPr>
        <w:t xml:space="preserve">ά στο εάν η χούντα κατήργησε τα ιδιωτικά πανεπιστήμια -εγώ είμαι υπέρ των ιδιωτικών πανεπιστημίων- νομίζω ότι το 2016 δεν βοηθούν στον δημόσιο διάλογο. Κατά αυτήν τη λογική θα μπορούσαμε να πούμε ότι και η χούντα ήθελε την κατάργηση των πολιτικών νεολαίων </w:t>
      </w:r>
      <w:r>
        <w:rPr>
          <w:rFonts w:eastAsia="Times New Roman" w:cs="Times New Roman"/>
          <w:szCs w:val="24"/>
        </w:rPr>
        <w:t xml:space="preserve">που τις κατήργησε. </w:t>
      </w:r>
    </w:p>
    <w:p w14:paraId="6DF0DF5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γίνεται συζήτηση για την </w:t>
      </w:r>
      <w:r>
        <w:rPr>
          <w:rFonts w:eastAsia="Times New Roman" w:cs="Times New Roman"/>
          <w:szCs w:val="24"/>
        </w:rPr>
        <w:t xml:space="preserve">παιδεία </w:t>
      </w:r>
      <w:r>
        <w:rPr>
          <w:rFonts w:eastAsia="Times New Roman" w:cs="Times New Roman"/>
          <w:szCs w:val="24"/>
        </w:rPr>
        <w:t>με πρόταση της Νέας Δημοκρατίας από την 1</w:t>
      </w:r>
      <w:r>
        <w:rPr>
          <w:rFonts w:eastAsia="Times New Roman" w:cs="Times New Roman"/>
          <w:szCs w:val="24"/>
          <w:vertAlign w:val="superscript"/>
        </w:rPr>
        <w:t>η</w:t>
      </w:r>
      <w:r>
        <w:rPr>
          <w:rFonts w:eastAsia="Times New Roman" w:cs="Times New Roman"/>
          <w:szCs w:val="24"/>
        </w:rPr>
        <w:t xml:space="preserve"> Αυγούστου του 2016. Πράγματι είναι μια συζήτηση η οποία οφείλεται να γίνεται σε μόνιμη βάση στο Κοινοβούλιο, γιατί το θέμα της παι</w:t>
      </w:r>
      <w:r>
        <w:rPr>
          <w:rFonts w:eastAsia="Times New Roman" w:cs="Times New Roman"/>
          <w:szCs w:val="24"/>
        </w:rPr>
        <w:t xml:space="preserve">δείας είναι εθνικό θέμα. </w:t>
      </w:r>
    </w:p>
    <w:p w14:paraId="6DF0DF5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ο ελληνικός λαός πρέπει να γνωρίζει τις απόψεις όλων των κομμάτων ξεκάθαρα και όχι μόνο στη συζήτηση για την </w:t>
      </w:r>
      <w:r>
        <w:rPr>
          <w:rFonts w:eastAsia="Times New Roman" w:cs="Times New Roman"/>
          <w:szCs w:val="24"/>
        </w:rPr>
        <w:t>παιδεία</w:t>
      </w:r>
      <w:r>
        <w:rPr>
          <w:rFonts w:eastAsia="Times New Roman" w:cs="Times New Roman"/>
          <w:szCs w:val="24"/>
        </w:rPr>
        <w:t xml:space="preserve"> αλλά και στη συζήτηση για τους πόρους της </w:t>
      </w:r>
      <w:r>
        <w:rPr>
          <w:rFonts w:eastAsia="Times New Roman" w:cs="Times New Roman"/>
          <w:szCs w:val="24"/>
        </w:rPr>
        <w:t>παιδείας</w:t>
      </w:r>
      <w:r>
        <w:rPr>
          <w:rFonts w:eastAsia="Times New Roman" w:cs="Times New Roman"/>
          <w:szCs w:val="24"/>
        </w:rPr>
        <w:t>. Ποι</w:t>
      </w:r>
      <w:r>
        <w:rPr>
          <w:rFonts w:eastAsia="Times New Roman" w:cs="Times New Roman"/>
          <w:szCs w:val="24"/>
        </w:rPr>
        <w:t xml:space="preserve">ο </w:t>
      </w:r>
      <w:r>
        <w:rPr>
          <w:rFonts w:eastAsia="Times New Roman" w:cs="Times New Roman"/>
          <w:szCs w:val="24"/>
        </w:rPr>
        <w:t>ήταν το πρόγραμμα της συγκυβέρνησης Σαμαρά – Βενιζ</w:t>
      </w:r>
      <w:r>
        <w:rPr>
          <w:rFonts w:eastAsia="Times New Roman" w:cs="Times New Roman"/>
          <w:szCs w:val="24"/>
        </w:rPr>
        <w:t xml:space="preserve">έλου, Νέας Δημοκρατίας – ΠΑΣΟΚ; Το πρόγραμμα ήταν η δημόσια δέσμευση και η υπογραφή του κ. Σαμαρά, του Αρχηγού της Νέας Δημοκρατίας, και του κ. Βενιζέλου, του Αρχηγού του ΠΑΣΟΚ, ότι το 2018 ο προϋπολογισμός για την </w:t>
      </w:r>
      <w:r>
        <w:rPr>
          <w:rFonts w:eastAsia="Times New Roman" w:cs="Times New Roman"/>
          <w:szCs w:val="24"/>
        </w:rPr>
        <w:t xml:space="preserve">παιδεία </w:t>
      </w:r>
      <w:r>
        <w:rPr>
          <w:rFonts w:eastAsia="Times New Roman" w:cs="Times New Roman"/>
          <w:szCs w:val="24"/>
        </w:rPr>
        <w:t xml:space="preserve">θα φτάσει στο 1,9% του ΑΕΠ. </w:t>
      </w:r>
    </w:p>
    <w:p w14:paraId="6DF0DF5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Η ση</w:t>
      </w:r>
      <w:r>
        <w:rPr>
          <w:rFonts w:eastAsia="Times New Roman" w:cs="Times New Roman"/>
          <w:szCs w:val="24"/>
        </w:rPr>
        <w:t xml:space="preserve">μερινή Κυβέρνηση, διατήρησε τον προϋπολογισμό για την </w:t>
      </w:r>
      <w:r>
        <w:rPr>
          <w:rFonts w:eastAsia="Times New Roman" w:cs="Times New Roman"/>
          <w:szCs w:val="24"/>
        </w:rPr>
        <w:t xml:space="preserve">παιδεία </w:t>
      </w:r>
      <w:r>
        <w:rPr>
          <w:rFonts w:eastAsia="Times New Roman" w:cs="Times New Roman"/>
          <w:szCs w:val="24"/>
        </w:rPr>
        <w:t xml:space="preserve">στο 2,8% του ΑΕΠ, σχεδόν 1% παραπάνω από ό,τι δεσμευόταν ότι θα το φτάσει το ΠΑΣΟΚ και η Νέα Δημοκρατία τρία χρόνια μετά. </w:t>
      </w:r>
    </w:p>
    <w:p w14:paraId="6DF0DF5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Δεύτερον, με τον κ. Φίλη ξέρετε ότι έχουμε διαφορές σε σχέση με τα </w:t>
      </w:r>
      <w:r>
        <w:rPr>
          <w:rFonts w:eastAsia="Times New Roman" w:cs="Times New Roman"/>
          <w:szCs w:val="24"/>
        </w:rPr>
        <w:t>Θρησ</w:t>
      </w:r>
      <w:r>
        <w:rPr>
          <w:rFonts w:eastAsia="Times New Roman" w:cs="Times New Roman"/>
          <w:szCs w:val="24"/>
        </w:rPr>
        <w:t xml:space="preserve">κευτικά </w:t>
      </w:r>
      <w:r>
        <w:rPr>
          <w:rFonts w:eastAsia="Times New Roman" w:cs="Times New Roman"/>
          <w:szCs w:val="24"/>
        </w:rPr>
        <w:t>και μάλιστα διαφωνούμε και δημόσια κα</w:t>
      </w:r>
      <w:r>
        <w:rPr>
          <w:rFonts w:eastAsia="Times New Roman" w:cs="Times New Roman"/>
          <w:szCs w:val="24"/>
        </w:rPr>
        <w:t>μ</w:t>
      </w:r>
      <w:r>
        <w:rPr>
          <w:rFonts w:eastAsia="Times New Roman" w:cs="Times New Roman"/>
          <w:szCs w:val="24"/>
        </w:rPr>
        <w:t xml:space="preserve">μιά φορά, γιατί έτσι είναι η δημοκρατία. Όμως, δεν μπορεί κανείς να μην αναγνωρίσει ότι φέτος τα σχολεία για πρώτη φορά μετά από πάρα πολλά χρόνια άνοιξαν κανονικά. </w:t>
      </w:r>
    </w:p>
    <w:p w14:paraId="6DF0DF5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Άκουσα να εξαγγέλλεται από την Αξιωματική Αν</w:t>
      </w:r>
      <w:r>
        <w:rPr>
          <w:rFonts w:eastAsia="Times New Roman" w:cs="Times New Roman"/>
          <w:szCs w:val="24"/>
        </w:rPr>
        <w:t>τιπολίτευση ότι η Νέα Δημοκρατία –ο κ. Μητσοτάκης μάλλον, γιατί Νέα Δημοκρατία δεν είναι ακριβώς, έχει στελέχη του ΛΑΟΣ μέσα, είναι στελέχη του κ. Σαμαρά με τις διευρύνσεις προς την ακροδεξιά- θα πάρει όλα τα παιδιά στα νηπιαγωγεία και στους παιδικούς σταθ</w:t>
      </w:r>
      <w:r>
        <w:rPr>
          <w:rFonts w:eastAsia="Times New Roman" w:cs="Times New Roman"/>
          <w:szCs w:val="24"/>
        </w:rPr>
        <w:t xml:space="preserve">μούς. </w:t>
      </w:r>
    </w:p>
    <w:p w14:paraId="6DF0DF5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Φέτος, μόνο φέτος, είκοσι χιλιάδες νέα παιδιά μπήκαν στους παιδικούς σταθμούς και τα νηπιαγωγεία, με απόφαση της Κυβέρνησης αυτής. Τα λεφτά ήρθαν από τις τηλεοπτικές άδειες για τα δεκαπέντε χιλιάδες. Τα πέντε χιλιάδες ήταν πιο πριν. Πώς θα πάρετε όλ</w:t>
      </w:r>
      <w:r>
        <w:rPr>
          <w:rFonts w:eastAsia="Times New Roman" w:cs="Times New Roman"/>
          <w:szCs w:val="24"/>
        </w:rPr>
        <w:t xml:space="preserve">α τα παιδιά όταν εσείς, κύριε Πρόεδρε, αναγγέλλετε στη Θεσσαλονίκη στη ΔΕΘ –και άκουσα με ιδιαίτερη προσοχή την ομιλία σας- ότι θα </w:t>
      </w:r>
      <w:proofErr w:type="spellStart"/>
      <w:r>
        <w:rPr>
          <w:rFonts w:eastAsia="Times New Roman" w:cs="Times New Roman"/>
          <w:szCs w:val="24"/>
        </w:rPr>
        <w:t>περικοπούν</w:t>
      </w:r>
      <w:proofErr w:type="spellEnd"/>
      <w:r>
        <w:rPr>
          <w:rFonts w:eastAsia="Times New Roman" w:cs="Times New Roman"/>
          <w:szCs w:val="24"/>
        </w:rPr>
        <w:t xml:space="preserve"> τα 800 εκατομμύρια ευρώ από την παιδεία και από την υγεία για να υπάρξει ελάφρυνση της φορολογίας; Πώς είναι δυνατ</w:t>
      </w:r>
      <w:r>
        <w:rPr>
          <w:rFonts w:eastAsia="Times New Roman" w:cs="Times New Roman"/>
          <w:szCs w:val="24"/>
        </w:rPr>
        <w:t>όν αυτό; Αντί να ανακοινώνετε αυξήσεις στον προϋπολογισμό, ακολουθείτε το πρόγραμμα της μείωσης των προϋπολογισμών που φτάνει στο 1,9% του ΑΕΠ, μειώνετε και άλλα 800 εκατομμύρια ευρώ τα οποία θα προέρθουν από την παιδεία και την υγεία για τη μείωση της φορ</w:t>
      </w:r>
      <w:r>
        <w:rPr>
          <w:rFonts w:eastAsia="Times New Roman" w:cs="Times New Roman"/>
          <w:szCs w:val="24"/>
        </w:rPr>
        <w:t xml:space="preserve">ολογίας </w:t>
      </w:r>
      <w:r>
        <w:rPr>
          <w:rFonts w:eastAsia="Times New Roman" w:cs="Times New Roman"/>
          <w:szCs w:val="24"/>
        </w:rPr>
        <w:lastRenderedPageBreak/>
        <w:t>και παράλληλα θα πάνε όλα τα παιδιά στο νηπιαγωγείο; Εκτός αν πάμε μόνο σε διατήρηση νηπιαγωγείων και κλείσουμε όλη την άλλη εκπαίδευση. Να κλείσουμε και τα δημοτικά και τα λύκεια και τα πανεπιστήμια και να μείνουν τα νηπιαγωγεία. Είναι ενδιαφέρουσ</w:t>
      </w:r>
      <w:r>
        <w:rPr>
          <w:rFonts w:eastAsia="Times New Roman" w:cs="Times New Roman"/>
          <w:szCs w:val="24"/>
        </w:rPr>
        <w:t xml:space="preserve">α αυτή η άποψη. </w:t>
      </w:r>
    </w:p>
    <w:p w14:paraId="6DF0DF5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Η συζήτηση για την παιδεία πρέπει να γίνει για πολλά πράγματα. Βεβαίως, να συζητήσουμε προτάσεις οι οποίες έχουν κατατεθεί κατά καιρούς και στις οποίες αυτή η Κυβέρνηση είναι ανοιχτή να συζητήσει, όπως για παράδειγμα τη σύνδεση της παραγωγ</w:t>
      </w:r>
      <w:r>
        <w:rPr>
          <w:rFonts w:eastAsia="Times New Roman" w:cs="Times New Roman"/>
          <w:szCs w:val="24"/>
        </w:rPr>
        <w:t>ής και της εκπαίδευσης. Γιατί πράγματι το επιστημονικό προσωπικό που διαθέτουμε στη χώρα, παρά την πολύ εχθρική στάση της ελληνικής πολιτείας, κατατάσσεται παγκοσμίως στην δέκατη τέταρτη θέση. Είναι πολύ υψηλή θέση γι’ αυτά που έχει κάνει η πολιτεία κατά τ</w:t>
      </w:r>
      <w:r>
        <w:rPr>
          <w:rFonts w:eastAsia="Times New Roman" w:cs="Times New Roman"/>
          <w:szCs w:val="24"/>
        </w:rPr>
        <w:t xml:space="preserve">ου εκπαιδευτικού προσωπικού. </w:t>
      </w:r>
    </w:p>
    <w:p w14:paraId="6DF0DF5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Παρ’ όλα αυτά, η πολιτεία τα προηγούμενα έτη, μαζί με την χρηματοδότηση του Ευρωπαϊκού Ταμείου, διαθέτει μόλις το 0,5% του ΑΕΠ στα προγράμματα της αριστείας, ενώ ο μέσος όρος της Ευρωπαϊκής Ένωσης είναι στο 2%, δηλαδή τετραπλά</w:t>
      </w:r>
      <w:r>
        <w:rPr>
          <w:rFonts w:eastAsia="Times New Roman" w:cs="Times New Roman"/>
          <w:szCs w:val="24"/>
        </w:rPr>
        <w:t xml:space="preserve">σιος. </w:t>
      </w:r>
    </w:p>
    <w:p w14:paraId="6DF0DF5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εκπαιδευτικά ιδρύματα με το επιστημονικό προσωπικό, με καθηγητές και φοιτητές μπορούν να </w:t>
      </w:r>
      <w:r>
        <w:rPr>
          <w:rFonts w:eastAsia="Times New Roman" w:cs="Times New Roman"/>
          <w:szCs w:val="24"/>
        </w:rPr>
        <w:t xml:space="preserve">παραγάγουν </w:t>
      </w:r>
      <w:r>
        <w:rPr>
          <w:rFonts w:eastAsia="Times New Roman" w:cs="Times New Roman"/>
          <w:szCs w:val="24"/>
        </w:rPr>
        <w:t>νέες επιστημονικές καινοτομίες οι οποίες θα πρέπει να συνδεθούν με την παραγωγή, δηλαδή σε υπάρχουσες ελληνικές επιχειρήσεις είτε σε νέες με ανταλλάγματα την απασχόληση από τους φοιτητές που συμμετείχαν στο ερευνητικό πρόγραμμα, όπως επίσης και των καθηγητ</w:t>
      </w:r>
      <w:r>
        <w:rPr>
          <w:rFonts w:eastAsia="Times New Roman" w:cs="Times New Roman"/>
          <w:szCs w:val="24"/>
        </w:rPr>
        <w:t xml:space="preserve">ών. Γι’ αυτό εμείς έχουμε προτείνει ως Ανεξάρτητοι Έλληνες τη σύνδεση της εκπαίδευσης με την παραγωγή. Φορολογικά κίνητρα σε νέες επιχειρήσεις που </w:t>
      </w:r>
      <w:proofErr w:type="spellStart"/>
      <w:r>
        <w:rPr>
          <w:rFonts w:eastAsia="Times New Roman" w:cs="Times New Roman"/>
          <w:szCs w:val="24"/>
        </w:rPr>
        <w:t>εγκολπώνουν</w:t>
      </w:r>
      <w:proofErr w:type="spellEnd"/>
      <w:r>
        <w:rPr>
          <w:rFonts w:eastAsia="Times New Roman" w:cs="Times New Roman"/>
          <w:szCs w:val="24"/>
        </w:rPr>
        <w:t xml:space="preserve"> στην παραγωγή τα αποτελέσματα ερευνών και ερευνητικών κέντρων αλλά και ερευνητικών ομάδων των </w:t>
      </w:r>
      <w:r>
        <w:rPr>
          <w:rFonts w:eastAsia="Times New Roman" w:cs="Times New Roman"/>
          <w:szCs w:val="24"/>
        </w:rPr>
        <w:t>ανω</w:t>
      </w:r>
      <w:r>
        <w:rPr>
          <w:rFonts w:eastAsia="Times New Roman" w:cs="Times New Roman"/>
          <w:szCs w:val="24"/>
        </w:rPr>
        <w:t>τέρων εκπαιδευτικών ιδρυμάτων</w:t>
      </w:r>
      <w:r>
        <w:rPr>
          <w:rFonts w:eastAsia="Times New Roman" w:cs="Times New Roman"/>
          <w:szCs w:val="24"/>
        </w:rPr>
        <w:t xml:space="preserve"> και των ΤΕΙ της χώρας, με την απασχόληση στις επιχειρήσεις αυτές των επιστημόνων που εργάστηκαν για την επίτευξη του αποτελέσματος. Κίνητρα, όπως η αναβολή φορολόγησης κατά ποσοστό 50% της όλης υποχρέωσής τους για μια πενταετί</w:t>
      </w:r>
      <w:r>
        <w:rPr>
          <w:rFonts w:eastAsia="Times New Roman" w:cs="Times New Roman"/>
          <w:szCs w:val="24"/>
        </w:rPr>
        <w:t xml:space="preserve">α και η διευκόλυνσή τους σε πρόσβαση σε χαμηλότοκο δανεισμό ως 3% από την Αναπτυξιακή Τράπεζα την οποία έχουμε προτείνει. </w:t>
      </w:r>
    </w:p>
    <w:p w14:paraId="6DF0DF5C"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6DF0DF5D"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ΠΑΝΟΣ ΚΑΜΜΕΝΟΣ (Υπουργός Εθνικής Άμυνας- Πρόεδρος των Ανεξαρτήτων Ελλήνων): </w:t>
      </w:r>
      <w:r>
        <w:rPr>
          <w:rFonts w:eastAsia="Times New Roman" w:cs="Times New Roman"/>
          <w:szCs w:val="24"/>
        </w:rPr>
        <w:t>Γιατί μέχρι τώρα, κύρ</w:t>
      </w:r>
      <w:r>
        <w:rPr>
          <w:rFonts w:eastAsia="Times New Roman" w:cs="Times New Roman"/>
          <w:szCs w:val="24"/>
        </w:rPr>
        <w:t>ιε Μπούρα, δυστυχώς, τα χαμηλότοκα δάνεια τα έπαιρναν τα κόμματα για να μην πληρώνουν. Έπαιρναν από την Τράπεζα Αττικής…</w:t>
      </w:r>
    </w:p>
    <w:p w14:paraId="6DF0DF5E"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Τώρα; </w:t>
      </w:r>
    </w:p>
    <w:p w14:paraId="6DF0DF5F"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Πρόεδρος των Ανεξαρτήτων Ελλήνων): </w:t>
      </w:r>
      <w:r>
        <w:rPr>
          <w:rFonts w:eastAsia="Times New Roman" w:cs="Times New Roman"/>
          <w:szCs w:val="24"/>
        </w:rPr>
        <w:t xml:space="preserve">Τώρα να σας πω τι θα γίνει. </w:t>
      </w:r>
    </w:p>
    <w:p w14:paraId="6DF0DF6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 xml:space="preserve">, κύριε Δαβάκη, επειδή με ρωτάτε, τα 14 εκατομμύρια που πήρατε δώρο από την κ. </w:t>
      </w:r>
      <w:proofErr w:type="spellStart"/>
      <w:r>
        <w:rPr>
          <w:rFonts w:eastAsia="Times New Roman" w:cs="Times New Roman"/>
          <w:szCs w:val="24"/>
        </w:rPr>
        <w:t>Ζευγώλη</w:t>
      </w:r>
      <w:proofErr w:type="spellEnd"/>
      <w:r>
        <w:rPr>
          <w:rFonts w:eastAsia="Times New Roman" w:cs="Times New Roman"/>
          <w:szCs w:val="24"/>
        </w:rPr>
        <w:t xml:space="preserve">, τη Διευθύντρια του κ. </w:t>
      </w:r>
      <w:proofErr w:type="spellStart"/>
      <w:r>
        <w:rPr>
          <w:rFonts w:eastAsia="Times New Roman" w:cs="Times New Roman"/>
          <w:szCs w:val="24"/>
        </w:rPr>
        <w:t>Σταϊκούρα</w:t>
      </w:r>
      <w:proofErr w:type="spellEnd"/>
      <w:r>
        <w:rPr>
          <w:rFonts w:eastAsia="Times New Roman" w:cs="Times New Roman"/>
          <w:szCs w:val="24"/>
        </w:rPr>
        <w:t>, από την Τράπεζα Αττικής θα έρθετε να τα πληρώσετε. Μόλις τα πληρώσετε, ευχαρίστως να πάρετε τα λεφτά αυτά και να πληρώσετε και τα υπόλο</w:t>
      </w:r>
      <w:r>
        <w:rPr>
          <w:rFonts w:eastAsia="Times New Roman" w:cs="Times New Roman"/>
          <w:szCs w:val="24"/>
        </w:rPr>
        <w:t>ιπα.</w:t>
      </w:r>
    </w:p>
    <w:p w14:paraId="6DF0DF61"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w:t>
      </w:r>
      <w:r>
        <w:rPr>
          <w:rFonts w:eastAsia="Times New Roman" w:cs="Times New Roman"/>
          <w:szCs w:val="24"/>
        </w:rPr>
        <w:t xml:space="preserve"> ΑΝΕΛ</w:t>
      </w:r>
      <w:r>
        <w:rPr>
          <w:rFonts w:eastAsia="Times New Roman" w:cs="Times New Roman"/>
          <w:szCs w:val="24"/>
        </w:rPr>
        <w:t>)</w:t>
      </w:r>
    </w:p>
    <w:p w14:paraId="6DF0DF6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ΑΘΑΝΑΣΙΟΣ ΔΑΒΑΚΗΣ: </w:t>
      </w:r>
      <w:r>
        <w:rPr>
          <w:rFonts w:eastAsia="Times New Roman" w:cs="Times New Roman"/>
          <w:szCs w:val="24"/>
        </w:rPr>
        <w:t>Κλασική απάντηση Καμμένου.</w:t>
      </w:r>
    </w:p>
    <w:p w14:paraId="6DF0DF63"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ΠΑΝΟΣ ΚΑΜΜΕΝΟΣ (Υπουργός Εθνικής Άμυνας- Πρόεδρος των Ανεξαρτήτων Ελλήνων): </w:t>
      </w:r>
      <w:r>
        <w:rPr>
          <w:rFonts w:eastAsia="Times New Roman" w:cs="Times New Roman"/>
          <w:szCs w:val="24"/>
        </w:rPr>
        <w:t xml:space="preserve">Θα τα πληρώσετε; </w:t>
      </w:r>
    </w:p>
    <w:p w14:paraId="6DF0DF6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Σας ερωτώ, κύριε Δαβάκη. Την κ. </w:t>
      </w:r>
      <w:proofErr w:type="spellStart"/>
      <w:r>
        <w:rPr>
          <w:rFonts w:eastAsia="Times New Roman" w:cs="Times New Roman"/>
          <w:szCs w:val="24"/>
        </w:rPr>
        <w:t>Ζευγώλη</w:t>
      </w:r>
      <w:proofErr w:type="spellEnd"/>
      <w:r>
        <w:rPr>
          <w:rFonts w:eastAsia="Times New Roman" w:cs="Times New Roman"/>
          <w:szCs w:val="24"/>
        </w:rPr>
        <w:t xml:space="preserve"> την ξέρετε; </w:t>
      </w:r>
    </w:p>
    <w:p w14:paraId="6DF0DF65"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Την ξέρω.</w:t>
      </w:r>
    </w:p>
    <w:p w14:paraId="6DF0DF66"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Πρόεδρος των Ανεξαρτήτων Ελλήνων): </w:t>
      </w:r>
      <w:r>
        <w:rPr>
          <w:rFonts w:eastAsia="Times New Roman" w:cs="Times New Roman"/>
          <w:szCs w:val="24"/>
        </w:rPr>
        <w:t xml:space="preserve">Δίνατε ρουσφέτια στον κ. </w:t>
      </w:r>
      <w:proofErr w:type="spellStart"/>
      <w:r>
        <w:rPr>
          <w:rFonts w:eastAsia="Times New Roman" w:cs="Times New Roman"/>
          <w:szCs w:val="24"/>
        </w:rPr>
        <w:t>Σταϊκούρα</w:t>
      </w:r>
      <w:proofErr w:type="spellEnd"/>
      <w:r>
        <w:rPr>
          <w:rFonts w:eastAsia="Times New Roman" w:cs="Times New Roman"/>
          <w:szCs w:val="24"/>
        </w:rPr>
        <w:t xml:space="preserve"> φαντάζομαι. </w:t>
      </w:r>
    </w:p>
    <w:p w14:paraId="6DF0DF6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Η κυρία αυτή, λοιπόν, χωρίς να έχει πτυχίο –γιατί είστε υπέρ της αριστείας- διορίστηκε ως επικεφαλής τ</w:t>
      </w:r>
      <w:r>
        <w:rPr>
          <w:rFonts w:eastAsia="Times New Roman" w:cs="Times New Roman"/>
          <w:szCs w:val="24"/>
        </w:rPr>
        <w:t xml:space="preserve">ου χρηματοπιστωτικού της Τράπεζας Αττικής που έδωσε τα 14 εκατομμύρια στο ΠΑΣΟΚ και στη Νέα Δημοκρατία. </w:t>
      </w:r>
    </w:p>
    <w:p w14:paraId="6DF0DF6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Για να δείτε πώς δούλευε το σύστημα στην Τράπεζα Αττικής, εμείς ζητήσαμε προεκλογικά το 2012 30.000 για να εκδώσουμε τα ψηφοδέλτιά μας, γιατί δεν είχαμ</w:t>
      </w:r>
      <w:r>
        <w:rPr>
          <w:rFonts w:eastAsia="Times New Roman" w:cs="Times New Roman"/>
          <w:szCs w:val="24"/>
        </w:rPr>
        <w:t xml:space="preserve">ε πάρει ακόμα την κρατική ενίσχυση. Και η απάντηση ήταν ότι απορρίφθηκε από το </w:t>
      </w:r>
      <w:r>
        <w:rPr>
          <w:rFonts w:eastAsia="Times New Roman" w:cs="Times New Roman"/>
          <w:szCs w:val="24"/>
        </w:rPr>
        <w:t>συμβούλιο χρηματοδότησης</w:t>
      </w:r>
      <w:r>
        <w:rPr>
          <w:rFonts w:eastAsia="Times New Roman" w:cs="Times New Roman"/>
          <w:szCs w:val="24"/>
        </w:rPr>
        <w:t xml:space="preserve">. Αφού είχατε πάρει εσείς τα 14 </w:t>
      </w:r>
      <w:r>
        <w:rPr>
          <w:rFonts w:eastAsia="Times New Roman" w:cs="Times New Roman"/>
          <w:szCs w:val="24"/>
        </w:rPr>
        <w:lastRenderedPageBreak/>
        <w:t>εκατομμύρια χαμηλότοκα και δεν πληρώνατε και τίποτα, τώρα έρχεστε να κάνετε και κουβέντα για την Τράπεζα Αττικής. Αφού δι</w:t>
      </w:r>
      <w:r>
        <w:rPr>
          <w:rFonts w:eastAsia="Times New Roman" w:cs="Times New Roman"/>
          <w:szCs w:val="24"/>
        </w:rPr>
        <w:t xml:space="preserve">ορίσατε τη </w:t>
      </w:r>
      <w:r>
        <w:rPr>
          <w:rFonts w:eastAsia="Times New Roman" w:cs="Times New Roman"/>
          <w:szCs w:val="24"/>
        </w:rPr>
        <w:t xml:space="preserve">διευθύντρια </w:t>
      </w:r>
      <w:r>
        <w:rPr>
          <w:rFonts w:eastAsia="Times New Roman" w:cs="Times New Roman"/>
          <w:szCs w:val="24"/>
        </w:rPr>
        <w:t xml:space="preserve">του κ. </w:t>
      </w:r>
      <w:proofErr w:type="spellStart"/>
      <w:r>
        <w:rPr>
          <w:rFonts w:eastAsia="Times New Roman" w:cs="Times New Roman"/>
          <w:szCs w:val="24"/>
        </w:rPr>
        <w:t>Σταϊκούρα</w:t>
      </w:r>
      <w:proofErr w:type="spellEnd"/>
      <w:r>
        <w:rPr>
          <w:rFonts w:eastAsia="Times New Roman" w:cs="Times New Roman"/>
          <w:szCs w:val="24"/>
        </w:rPr>
        <w:t xml:space="preserve"> στις παροχές των δανείων, τώρα έρχεστε και λέτε πως θα δοθούν λεφτά στην παιδεία. </w:t>
      </w:r>
    </w:p>
    <w:p w14:paraId="6DF0DF69"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Πρέπει να κοκκινίζετε όταν μιλάτε για Τράπεζα Αττικής. </w:t>
      </w:r>
    </w:p>
    <w:p w14:paraId="6DF0DF6A"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Πρόεδρος των Ανεξ</w:t>
      </w:r>
      <w:r>
        <w:rPr>
          <w:rFonts w:eastAsia="Times New Roman" w:cs="Times New Roman"/>
          <w:b/>
          <w:szCs w:val="24"/>
        </w:rPr>
        <w:t xml:space="preserve">αρτήτων Ελλήνων): </w:t>
      </w:r>
      <w:r>
        <w:rPr>
          <w:rFonts w:eastAsia="Times New Roman" w:cs="Times New Roman"/>
          <w:szCs w:val="24"/>
        </w:rPr>
        <w:t>Όταν έπαιρνε ο Ψυχάρης με τους αμυγδαλεώνες 150 εκατομμύρια και εγγύηση τα τρία υπόγεια στην Καλλιθέα, λεφτά δεν υπήρχαν να πάνε στην παιδεία, ούτε να πάρουν οι επιχειρήσεις κίνητρα για να προωθήσουν την έρευνα ούτε να μπορέσουν οι νέοι ε</w:t>
      </w:r>
      <w:r>
        <w:rPr>
          <w:rFonts w:eastAsia="Times New Roman" w:cs="Times New Roman"/>
          <w:szCs w:val="24"/>
        </w:rPr>
        <w:t xml:space="preserve">πιστήμονες να δουλέψουν. Αυτό κάνει αυτή η Κυβέρνηση. Αυτή τη διαπλοκή της Μεταπολίτευσης χτυπά. </w:t>
      </w:r>
    </w:p>
    <w:p w14:paraId="6DF0DF6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Επειδή έγινε και κουβέντα εδώ για διαπλοκή εγώ περιμένω να μας απαντήσετε για τα αποτελέσματα του περίφημου τηλεοπτικού διαγωνισμού. Οι κουμπάροι της Κυβέρνησ</w:t>
      </w:r>
      <w:r>
        <w:rPr>
          <w:rFonts w:eastAsia="Times New Roman" w:cs="Times New Roman"/>
          <w:szCs w:val="24"/>
        </w:rPr>
        <w:t xml:space="preserve">ης δεν πήραν άδεια. Και καλώς δεν πήραν άδεια. Οι κουμπάροι οι δικοί σας πήραν άδεια. </w:t>
      </w:r>
    </w:p>
    <w:p w14:paraId="6DF0DF6C"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ΔΑΒΑΚΗΣ: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6DF0DF6D"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Πρόεδρος των Ανεξαρτήτων Ελλήνων): </w:t>
      </w:r>
      <w:r>
        <w:rPr>
          <w:rFonts w:eastAsia="Times New Roman" w:cs="Times New Roman"/>
          <w:szCs w:val="24"/>
        </w:rPr>
        <w:t>Δεν ξέρετε ότι ο κ. Μαρινάκης είναι κουμπάρος της κ. Μπακ</w:t>
      </w:r>
      <w:r>
        <w:rPr>
          <w:rFonts w:eastAsia="Times New Roman" w:cs="Times New Roman"/>
          <w:szCs w:val="24"/>
        </w:rPr>
        <w:t xml:space="preserve">ογιάννη; </w:t>
      </w:r>
    </w:p>
    <w:p w14:paraId="6DF0DF6E"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6DF0DF6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 Θα κάνουμε μια συζήτηση και θα σας καταθέτω φωτογραφίες γάμων και βαπτίσεων. </w:t>
      </w:r>
    </w:p>
    <w:p w14:paraId="6DF0DF7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Εγώ βγήκα ξεκάθαρα και για τον δικό μου κουμπάρο είπα ότι δεν πρέπει να πάρει από την πρώτη στιγμή. Και το </w:t>
      </w:r>
      <w:r>
        <w:rPr>
          <w:rFonts w:eastAsia="Times New Roman" w:cs="Times New Roman"/>
          <w:szCs w:val="24"/>
        </w:rPr>
        <w:t>πάλεψα μέχρι τέλος. Και πράγματι δεν πήρε.</w:t>
      </w:r>
    </w:p>
    <w:p w14:paraId="6DF0DF71"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Παραλίγο να πάρει όμως.</w:t>
      </w:r>
    </w:p>
    <w:p w14:paraId="6DF0DF72"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Πρόεδρος των Ανεξαρτήτων Ελλήνων): </w:t>
      </w:r>
      <w:r>
        <w:rPr>
          <w:rFonts w:eastAsia="Times New Roman" w:cs="Times New Roman"/>
          <w:szCs w:val="24"/>
        </w:rPr>
        <w:t>Ο δικός σας ο κουμπάρος πήρε. Και δεν πήρε μόνο ο κουμπάρος. Πήρε και όποιος πάλεψε την Κυβέρν</w:t>
      </w:r>
      <w:r>
        <w:rPr>
          <w:rFonts w:eastAsia="Times New Roman" w:cs="Times New Roman"/>
          <w:szCs w:val="24"/>
        </w:rPr>
        <w:t xml:space="preserve">ηση. </w:t>
      </w:r>
    </w:p>
    <w:p w14:paraId="6DF0DF73"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Αρχικά πήρε.</w:t>
      </w:r>
    </w:p>
    <w:p w14:paraId="6DF0DF74"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ΠΑΝΟΣ ΚΑΜΜΕΝΟΣ (Υπουργός Εθνικής Άμυνας- Πρόεδρος των Ανεξαρτήτων Ελλήνων): </w:t>
      </w:r>
      <w:r>
        <w:rPr>
          <w:rFonts w:eastAsia="Times New Roman" w:cs="Times New Roman"/>
          <w:szCs w:val="24"/>
        </w:rPr>
        <w:t xml:space="preserve">Για ποιον εννοείτε. Τι πήρε; Κόπηκε. </w:t>
      </w:r>
    </w:p>
    <w:p w14:paraId="6DF0DF7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Είδατε; Οι δικοί σας κουμπάροι έχουν αντοχή. Οι δικοί μας δεν έχουν. Γιατί δεν έχουν και στήριξη.</w:t>
      </w:r>
    </w:p>
    <w:p w14:paraId="6DF0DF76"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6DF0DF7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 Κυρίες και κύριοι συνάδελφοι, μια τέτοια συζήτηση για τη διαπλοκή πρέπει να την κάνουμε. Μόλις ακούστηκε η λέξη </w:t>
      </w:r>
      <w:r>
        <w:rPr>
          <w:rFonts w:eastAsia="Times New Roman" w:cs="Times New Roman"/>
          <w:szCs w:val="24"/>
        </w:rPr>
        <w:t>«</w:t>
      </w:r>
      <w:r>
        <w:rPr>
          <w:rFonts w:eastAsia="Times New Roman" w:cs="Times New Roman"/>
          <w:szCs w:val="24"/>
          <w:lang w:val="en-US"/>
        </w:rPr>
        <w:t>S</w:t>
      </w:r>
      <w:r>
        <w:rPr>
          <w:rFonts w:eastAsia="Times New Roman" w:cs="Times New Roman"/>
          <w:szCs w:val="24"/>
          <w:lang w:val="en-US"/>
        </w:rPr>
        <w:t>IEMENS</w:t>
      </w:r>
      <w:r>
        <w:rPr>
          <w:rFonts w:eastAsia="Times New Roman" w:cs="Times New Roman"/>
          <w:szCs w:val="24"/>
        </w:rPr>
        <w:t>»</w:t>
      </w:r>
      <w:r>
        <w:rPr>
          <w:rFonts w:eastAsia="Times New Roman" w:cs="Times New Roman"/>
          <w:szCs w:val="24"/>
        </w:rPr>
        <w:t xml:space="preserve"> και </w:t>
      </w:r>
      <w:proofErr w:type="spellStart"/>
      <w:r>
        <w:rPr>
          <w:rFonts w:eastAsia="Times New Roman" w:cs="Times New Roman"/>
          <w:szCs w:val="24"/>
        </w:rPr>
        <w:t>Χριστοφοράκος</w:t>
      </w:r>
      <w:proofErr w:type="spellEnd"/>
      <w:r>
        <w:rPr>
          <w:rFonts w:eastAsia="Times New Roman" w:cs="Times New Roman"/>
          <w:szCs w:val="24"/>
        </w:rPr>
        <w:t xml:space="preserve"> άδειασε η Βουλή. Γαλαζόπετρα έπεσε. Πρέπει κάποια στιγμή </w:t>
      </w:r>
      <w:r>
        <w:rPr>
          <w:rFonts w:eastAsia="Times New Roman" w:cs="Times New Roman"/>
          <w:szCs w:val="24"/>
        </w:rPr>
        <w:t>να κάνουμε αυτή τη συζήτηση και να μιλήσουμε όλοι. Να καταθέσουμε κουμπαριές, φωτογραφίες. Να δούμε ποιοι πήραν τις μπίζνες, να δούμε ποιοι αντιμετωπίστηκαν φιλικά και ποιοι όχι. Να δούμε τι αποτέλεσμα έχει αυτό, να δούμε ποιοι την κάνουν στο εξωτερικό. Να</w:t>
      </w:r>
      <w:r>
        <w:rPr>
          <w:rFonts w:eastAsia="Times New Roman" w:cs="Times New Roman"/>
          <w:szCs w:val="24"/>
        </w:rPr>
        <w:t xml:space="preserve"> δούμε ποιοι είναι στη λίστα </w:t>
      </w:r>
      <w:proofErr w:type="spellStart"/>
      <w:r>
        <w:rPr>
          <w:rFonts w:eastAsia="Times New Roman" w:cs="Times New Roman"/>
          <w:szCs w:val="24"/>
        </w:rPr>
        <w:t>Λαγκάρντ</w:t>
      </w:r>
      <w:proofErr w:type="spellEnd"/>
      <w:r>
        <w:rPr>
          <w:rFonts w:eastAsia="Times New Roman" w:cs="Times New Roman"/>
          <w:szCs w:val="24"/>
        </w:rPr>
        <w:t>. Να δούμε για ποιους δεν τα εισέπρατταν και για ποιους τα εισπράττουμε σήμερα. Διότι αυτή είναι η διαφορά με αυτή την Κυβέρνηση. Και αυτή τη συζήτηση βεβαίως πρέπει να την κάνουμε ενώπιον του ελληνικού λαού, γιατί τα χ</w:t>
      </w:r>
      <w:r>
        <w:rPr>
          <w:rFonts w:eastAsia="Times New Roman" w:cs="Times New Roman"/>
          <w:szCs w:val="24"/>
        </w:rPr>
        <w:t xml:space="preserve">ρήματα ακριβώς απ’ αυτές τις δράσεις είναι αυτά που λείπουν από την παιδεία </w:t>
      </w:r>
      <w:r>
        <w:rPr>
          <w:rFonts w:eastAsia="Times New Roman" w:cs="Times New Roman"/>
          <w:szCs w:val="24"/>
        </w:rPr>
        <w:lastRenderedPageBreak/>
        <w:t>και την υγεία. Και να αναλάβει καθένας την ευθύνη του. Βεβαίως την ευθύνη του θα την αναλάβει, όταν θα κάνει και συγκεκριμένες προτάσεις οι οποίες μπορούν να εφαρμοστούν την πατρίδ</w:t>
      </w:r>
      <w:r>
        <w:rPr>
          <w:rFonts w:eastAsia="Times New Roman" w:cs="Times New Roman"/>
          <w:szCs w:val="24"/>
        </w:rPr>
        <w:t xml:space="preserve">α μας. </w:t>
      </w:r>
    </w:p>
    <w:p w14:paraId="6DF0DF7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Αυτή η Κυβέρνηση εν μέσω της οικονομικής κρίσης και όπως παραδώσατε τα οικονομικά κατάφερε στην παιδεία πολύ περισσότερα απ’ όσα κατάφεραν οι Κυβερνήσεις τα τελευταία δεκαπέντε χρόνια. </w:t>
      </w:r>
    </w:p>
    <w:p w14:paraId="6DF0DF7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Σταμάτησε η </w:t>
      </w:r>
      <w:proofErr w:type="spellStart"/>
      <w:r>
        <w:rPr>
          <w:rFonts w:eastAsia="Times New Roman" w:cs="Times New Roman"/>
          <w:szCs w:val="24"/>
        </w:rPr>
        <w:t>γυμνασιοποίηση</w:t>
      </w:r>
      <w:proofErr w:type="spellEnd"/>
      <w:r>
        <w:rPr>
          <w:rFonts w:eastAsia="Times New Roman" w:cs="Times New Roman"/>
          <w:szCs w:val="24"/>
        </w:rPr>
        <w:t xml:space="preserve"> του δημοτικού σχολείου με τις πολλα</w:t>
      </w:r>
      <w:r>
        <w:rPr>
          <w:rFonts w:eastAsia="Times New Roman" w:cs="Times New Roman"/>
          <w:szCs w:val="24"/>
        </w:rPr>
        <w:t xml:space="preserve">πλές ειδικότητες κατά 33% του ωρολογίου προγράμματος. </w:t>
      </w:r>
    </w:p>
    <w:p w14:paraId="6DF0DF7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 Μειώθηκε το ωράριο των μαθητών από επτάωρο σε εξάωρο και οι μικροί μαθητές είναι πιο ξεκούραστοι. Το ολοήμερο σχολείο λειτουργεί θεσμικά από τις 13.15΄ έως τις 16.00΄ με σαφές πρόγραμμα. Έγινε </w:t>
      </w:r>
      <w:proofErr w:type="spellStart"/>
      <w:r>
        <w:rPr>
          <w:rFonts w:eastAsia="Times New Roman" w:cs="Times New Roman"/>
          <w:szCs w:val="24"/>
        </w:rPr>
        <w:t>εξορθολ</w:t>
      </w:r>
      <w:r>
        <w:rPr>
          <w:rFonts w:eastAsia="Times New Roman" w:cs="Times New Roman"/>
          <w:szCs w:val="24"/>
        </w:rPr>
        <w:t>ογισμός</w:t>
      </w:r>
      <w:proofErr w:type="spellEnd"/>
      <w:r>
        <w:rPr>
          <w:rFonts w:eastAsia="Times New Roman" w:cs="Times New Roman"/>
          <w:szCs w:val="24"/>
        </w:rPr>
        <w:t xml:space="preserve"> διδακτέας ύλης με τρίμηνο σχεδιασμό από τις αρμόδιες επιτροπές. Για πρώτη φορά μόνιμοι δάσκαλοι και βιβλία περίμεναν τους μαθητές στα σχολεία. Στη Θύμαινα πρώτη φορά είδα δάσκαλο να εμφανίζεται πριν την αρχή του σχολικού έτους. Συνήθως ο δάσκαλος π</w:t>
      </w:r>
      <w:r>
        <w:rPr>
          <w:rFonts w:eastAsia="Times New Roman" w:cs="Times New Roman"/>
          <w:szCs w:val="24"/>
        </w:rPr>
        <w:t xml:space="preserve">ήγαινε κοντά στα Χριστούγεννα ή αναγκαζόντουσαν να πηγαίνουν στους Φούρνους. Αυτή είναι η αλήθεια. </w:t>
      </w:r>
    </w:p>
    <w:p w14:paraId="6DF0DF7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σας είπα, δεν κάνουμε </w:t>
      </w:r>
      <w:r>
        <w:rPr>
          <w:rFonts w:eastAsia="Times New Roman" w:cs="Times New Roman"/>
          <w:szCs w:val="24"/>
        </w:rPr>
        <w:t xml:space="preserve">Αντιπολίτευση </w:t>
      </w:r>
      <w:r>
        <w:rPr>
          <w:rFonts w:eastAsia="Times New Roman" w:cs="Times New Roman"/>
          <w:szCs w:val="24"/>
        </w:rPr>
        <w:t>εδώ, ούτε πάμε να διαχωρίσουμε και να βρούμε τις πολιτικές μας διαφορές. Στις διαφορές θα σκοτωθούμε, αλλά στη παιδε</w:t>
      </w:r>
      <w:r>
        <w:rPr>
          <w:rFonts w:eastAsia="Times New Roman" w:cs="Times New Roman"/>
          <w:szCs w:val="24"/>
        </w:rPr>
        <w:t xml:space="preserve">ία πρέπει να συμφωνήσουμε, όπως και στην άμυνα πρέπει να συμφωνήσουμε. </w:t>
      </w:r>
    </w:p>
    <w:p w14:paraId="6DF0DF7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ακόμα να δούμε το θέμα της ανώτατης παιδείας. Διότι, πράγματι, εκεί υπάρχει πρόβλημα και υπάρχει πρόβλημα διότι η αλήθεια είναι ότι δεν φταίει μόνο η</w:t>
      </w:r>
      <w:r>
        <w:rPr>
          <w:rFonts w:eastAsia="Times New Roman" w:cs="Times New Roman"/>
          <w:szCs w:val="24"/>
        </w:rPr>
        <w:t xml:space="preserve"> κομματικοποίηση, φταίει μια κακή νοοτροπία η οποία είχε κυριαρχήσει τα τελευταία χρόνια στην ανώτατη παιδεία. </w:t>
      </w:r>
    </w:p>
    <w:p w14:paraId="6DF0DF7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Και εδώ θα σας πω ότι έγινε μεγάλη συζήτηση για τα περίφημα ειδικά μισθολόγια και ήρθαν κάποιες προτάσεις λέγοντας ότι, παραδείγματος χάριν, οι </w:t>
      </w:r>
      <w:r>
        <w:rPr>
          <w:rFonts w:eastAsia="Times New Roman" w:cs="Times New Roman"/>
          <w:szCs w:val="24"/>
        </w:rPr>
        <w:t>καθηγητές πανεπιστημίου θα έπρεπε –ήταν η άποψη των δανειστών- να παίρνουν παραπάνω χρήματα και να μειωθούν τα χρήματα από τις Ένοπλες Δυνάμεις και τα Σώματα Ασφαλείας. Και η απάντηση ήταν, για τους καθηγητές των πανεπιστημίων, ας ψάξουμε να βρούμε τα τελε</w:t>
      </w:r>
      <w:r>
        <w:rPr>
          <w:rFonts w:eastAsia="Times New Roman" w:cs="Times New Roman"/>
          <w:szCs w:val="24"/>
        </w:rPr>
        <w:t xml:space="preserve">υταία χρόνια ποιοι από αυτούς είχαν συμμετάσχει σε επιτροπές, ποιοι είχαν πάρει </w:t>
      </w:r>
      <w:r>
        <w:rPr>
          <w:rFonts w:eastAsia="Times New Roman" w:cs="Times New Roman"/>
          <w:szCs w:val="24"/>
        </w:rPr>
        <w:lastRenderedPageBreak/>
        <w:t xml:space="preserve">χρήματα από ευρωπαϊκά κονδύλια. Κάποιοι δεν πήραν ποτέ και πράγματι έχουν χαμηλό εισόδημα, αλλά κάποιοι έγιναν πλούσιοι, επίλεκτοι της εκάστοτε κυβέρνησης. </w:t>
      </w:r>
    </w:p>
    <w:p w14:paraId="6DF0DF7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Πρέπει να δούμε και</w:t>
      </w:r>
      <w:r>
        <w:rPr>
          <w:rFonts w:eastAsia="Times New Roman" w:cs="Times New Roman"/>
          <w:szCs w:val="24"/>
        </w:rPr>
        <w:t xml:space="preserve"> να μετρήσουμε το πώς εργάζεται ο καθένας, γιατί οι Ένοπλες Δυνάμεις εργάζονται είκοσι τέσσερις ώρες το εικοσιτετράωρο, όπως και τα Σώματα Ασφαλείας, έχουν κίνδυνο ζωής, έχουν νεκρούς ήρωες εν καιρώ ειρήνης, και βεβαίως τη μάχη αυτή που δίνει το Υπουργείο </w:t>
      </w:r>
      <w:r>
        <w:rPr>
          <w:rFonts w:eastAsia="Times New Roman" w:cs="Times New Roman"/>
          <w:szCs w:val="24"/>
        </w:rPr>
        <w:t>Εθνικής Άμυνας –και θέλω να το ξεκαθαρίσω αυτό, γιατί χθες είδα να γίνεται μια επίθεση προς το Υπουργείο Εθνικής Άμυνας- τη δίνουν και τα Σώματα Ασφαλείας ακόμα και το Λιμενικό Σώμα, και η Πυροσβεστική και η Αστυνομία. Και δεν ωφελεί σε τίποτα να κινητοποι</w:t>
      </w:r>
      <w:r>
        <w:rPr>
          <w:rFonts w:eastAsia="Times New Roman" w:cs="Times New Roman"/>
          <w:szCs w:val="24"/>
        </w:rPr>
        <w:t xml:space="preserve">είτε την προσωπική σας ασφάλεια να κάνει διαδηλώσεις, διότι χθες είδα τον αστυνομικό του κ. </w:t>
      </w:r>
      <w:proofErr w:type="spellStart"/>
      <w:r>
        <w:rPr>
          <w:rFonts w:eastAsia="Times New Roman" w:cs="Times New Roman"/>
          <w:szCs w:val="24"/>
        </w:rPr>
        <w:t>Τραγάκη</w:t>
      </w:r>
      <w:proofErr w:type="spellEnd"/>
      <w:r>
        <w:rPr>
          <w:rFonts w:eastAsia="Times New Roman" w:cs="Times New Roman"/>
          <w:szCs w:val="24"/>
        </w:rPr>
        <w:t xml:space="preserve"> έξω από το Υπουργείο Εθνικής Άμυνας. Είδα για πρώτη φορά τον συνοδό του κ. Βουλγαράκη να φοράει στολή, ξυρισμένος, έξω από το Υπουργείο Εθνικής Άμυνας. </w:t>
      </w:r>
    </w:p>
    <w:p w14:paraId="6DF0DF7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Εμε</w:t>
      </w:r>
      <w:r>
        <w:rPr>
          <w:rFonts w:eastAsia="Times New Roman" w:cs="Times New Roman"/>
          <w:szCs w:val="24"/>
        </w:rPr>
        <w:t>ίς, δεχθήκαμε πρόσκλησή τους για να μιλήσουμε και μάλιστα τη δέχθηκα όχι ως Υπουργός Εθνικής Άμυνας, αλλά ως Αρχηγός των Ανεξάρτητων Ελλήνων με όλη τη χαρά και μάλιστα ζήτησα από τα στελέχη των Ενόπλων Δυνάμεων, επειδή δεν είχε γίνει προγραμματισμός από το</w:t>
      </w:r>
      <w:r>
        <w:rPr>
          <w:rFonts w:eastAsia="Times New Roman" w:cs="Times New Roman"/>
          <w:szCs w:val="24"/>
        </w:rPr>
        <w:t xml:space="preserve"> Υπουργείο Προστασίας του Πολίτη και από το Υπουργείο Ναυτιλίας σχετικά με τα ισοδύναμα, να τους βοηθήσουμε και να πούμε τι επιφέρουν αυτά τα οποία προτείνουν οι δανειστές και καθίσαμε και κάναμε ολόκληρη μελέτη. Και αντί να πουν ένα ευχαριστώ</w:t>
      </w:r>
      <w:r>
        <w:rPr>
          <w:rFonts w:eastAsia="Times New Roman" w:cs="Times New Roman"/>
          <w:szCs w:val="24"/>
        </w:rPr>
        <w:t xml:space="preserve"> </w:t>
      </w:r>
      <w:r>
        <w:rPr>
          <w:rFonts w:eastAsia="Times New Roman" w:cs="Times New Roman"/>
          <w:szCs w:val="24"/>
        </w:rPr>
        <w:t>για την προσ</w:t>
      </w:r>
      <w:r>
        <w:rPr>
          <w:rFonts w:eastAsia="Times New Roman" w:cs="Times New Roman"/>
          <w:szCs w:val="24"/>
        </w:rPr>
        <w:t xml:space="preserve">πάθεια την οποία κάνουμε και συγκρουόμαστε και με άλλα Υπουργεία, τα οποία ζητούν να υπάρξουν αυξήσεις στους δικούς τους προϋπολογισμούς, είδαμε να γίνεται μια επίθεση στο Υπουργείο Εθνικής Άμυνας, λόγω του ότι είμαι πολιτικός προϊστάμενος εγώ εκεί. </w:t>
      </w:r>
    </w:p>
    <w:p w14:paraId="6DF0DF8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Θα σα</w:t>
      </w:r>
      <w:r>
        <w:rPr>
          <w:rFonts w:eastAsia="Times New Roman" w:cs="Times New Roman"/>
          <w:szCs w:val="24"/>
        </w:rPr>
        <w:t xml:space="preserve">ς ζητήσω, λοιπόν, να αφήσετε τα μικροπολιτικά παιχνίδια με την εθνική άμυνα, να μπορέσουμε όλοι μαζί, όπως και στην παιδεία, στην υγεία, να έχουμε μια κοινή εθνική πολιτική, να μπορέσουμε να βελτιώσουμε με κοινοβουλευτικό διάλογο το νομοθετικό πλαίσιο, να </w:t>
      </w:r>
      <w:r>
        <w:rPr>
          <w:rFonts w:eastAsia="Times New Roman" w:cs="Times New Roman"/>
          <w:szCs w:val="24"/>
        </w:rPr>
        <w:t xml:space="preserve">το εκσυγχρονίσουμε και να αφήσουμε </w:t>
      </w:r>
      <w:r>
        <w:rPr>
          <w:rFonts w:eastAsia="Times New Roman" w:cs="Times New Roman"/>
          <w:szCs w:val="24"/>
        </w:rPr>
        <w:lastRenderedPageBreak/>
        <w:t xml:space="preserve">την πολιτική αντιπαράθεση για εκεί που μπορούμε να την κάνουμε. Αλλά εκεί που μπορούμε την κάνουμε, συνήθως φεύγετε.  </w:t>
      </w:r>
    </w:p>
    <w:p w14:paraId="6DF0DF81" w14:textId="77777777" w:rsidR="004C348C" w:rsidRDefault="00FF7E7F">
      <w:pPr>
        <w:spacing w:after="0" w:line="600" w:lineRule="auto"/>
        <w:ind w:firstLine="720"/>
        <w:jc w:val="both"/>
        <w:rPr>
          <w:rFonts w:eastAsia="Times New Roman"/>
          <w:szCs w:val="24"/>
        </w:rPr>
      </w:pPr>
      <w:r>
        <w:rPr>
          <w:rFonts w:eastAsia="Times New Roman" w:cs="Times New Roman"/>
          <w:szCs w:val="24"/>
        </w:rPr>
        <w:t>Τέλος, κυρίες και κύριοι συνάδελφοι, θέλω να πω ότι σε αυτήν τη συζήτηση για την παιδεία θα πρέπει κάπ</w:t>
      </w:r>
      <w:r>
        <w:rPr>
          <w:rFonts w:eastAsia="Times New Roman" w:cs="Times New Roman"/>
          <w:szCs w:val="24"/>
        </w:rPr>
        <w:t>οια στιγμή να εντάξουμε και το θέμα των στρατιωτικών σχολών, διότι πράγματι στις στρατιωτικές σχολές πρέπει να γίνουν πάρα πολύ μεγάλες αλλαγές. Εγώ θα θέσω και για αρχή συζήτησης ακόμα και το θέμα της εισαγωγής στις σχολές των Ενόπλων Δυνάμεων, σε σχέση δ</w:t>
      </w:r>
      <w:r>
        <w:rPr>
          <w:rFonts w:eastAsia="Times New Roman" w:cs="Times New Roman"/>
          <w:szCs w:val="24"/>
        </w:rPr>
        <w:t>ηλαδή με εκείνους που θέλουν να ακολουθήσουν την καριέρα στις Ένοπλες Δυνάμεις, για το πώς θα πρέπει να μπαίνουν. Βέβαια με πανελλαδικές εξετάσεις, αλλά με κάποια κατεύθυνση η οποία θα πρέπει να είναι προεπιλεγμένη. Διότι παιδιά τα οποία έχουν τις δυνατότη</w:t>
      </w:r>
      <w:r>
        <w:rPr>
          <w:rFonts w:eastAsia="Times New Roman" w:cs="Times New Roman"/>
          <w:szCs w:val="24"/>
        </w:rPr>
        <w:t>τες και θέλουν να ακολουθήσουν αυτήν την πορεία, με τις Ένοπλες Δυνάμεις, δεν έχουν αυτήν τη δυνατότητα γιατί παίρνουν τη θέση τους κάποιοι άλλοι, οι οποίοι βάζουν τις σχολές των Ενόπλων Δυνάμεων σαν αιτούμενο μαζί με άλλες σχολές. Και βεβαίως εκεί μπορούμ</w:t>
      </w:r>
      <w:r>
        <w:rPr>
          <w:rFonts w:eastAsia="Times New Roman" w:cs="Times New Roman"/>
          <w:szCs w:val="24"/>
        </w:rPr>
        <w:t xml:space="preserve">ε να συνδέσουμε πάλι την έρευνα και οι ανώτατες σχολές των Ενόπλων Δυνάμεων θα πρέπει να δώσουν τη </w:t>
      </w:r>
      <w:r>
        <w:rPr>
          <w:rFonts w:eastAsia="Times New Roman" w:cs="Times New Roman"/>
          <w:szCs w:val="24"/>
        </w:rPr>
        <w:lastRenderedPageBreak/>
        <w:t xml:space="preserve">δυνατότητα να υπάρχουν μεταπτυχιακές σπουδές. </w:t>
      </w:r>
      <w:r>
        <w:rPr>
          <w:rFonts w:eastAsia="Times New Roman"/>
          <w:szCs w:val="24"/>
        </w:rPr>
        <w:t>Και εκείνοι, τα στελέχη των Ενόπλων Δυνάμεων, που ακολουθούν μεταπτυχιακές σχολές, οι οποίοι είναι αυτήν τη στι</w:t>
      </w:r>
      <w:r>
        <w:rPr>
          <w:rFonts w:eastAsia="Times New Roman"/>
          <w:szCs w:val="24"/>
        </w:rPr>
        <w:t xml:space="preserve">γμή στη τάξη των </w:t>
      </w:r>
      <w:r>
        <w:rPr>
          <w:rFonts w:eastAsia="Times New Roman"/>
          <w:szCs w:val="24"/>
        </w:rPr>
        <w:t>υ</w:t>
      </w:r>
      <w:r>
        <w:rPr>
          <w:rFonts w:eastAsia="Times New Roman"/>
          <w:szCs w:val="24"/>
        </w:rPr>
        <w:t xml:space="preserve">παξιωματικών </w:t>
      </w:r>
      <w:r>
        <w:rPr>
          <w:rFonts w:eastAsia="Times New Roman"/>
          <w:szCs w:val="24"/>
        </w:rPr>
        <w:t xml:space="preserve">να μπορούν να παίρνουν προαγωγή. </w:t>
      </w:r>
    </w:p>
    <w:p w14:paraId="6DF0DF82" w14:textId="77777777" w:rsidR="004C348C" w:rsidRDefault="00FF7E7F">
      <w:pPr>
        <w:spacing w:after="0" w:line="600" w:lineRule="auto"/>
        <w:ind w:firstLine="720"/>
        <w:jc w:val="both"/>
        <w:rPr>
          <w:rFonts w:eastAsia="Times New Roman"/>
          <w:szCs w:val="24"/>
        </w:rPr>
      </w:pPr>
      <w:r>
        <w:rPr>
          <w:rFonts w:eastAsia="Times New Roman"/>
          <w:szCs w:val="24"/>
        </w:rPr>
        <w:t xml:space="preserve">Όλα αυτά τα θέματα θα έρθουν μέσα στο επόμενο διάστημα σε συζήτηση στο Κοινοβούλιο. Θα παρακαλέσω, λοιπόν τα κόμματα να έρθουν στο Υπουργείο Εθνικής Άμυνας ή να έρθουμε εμείς στην </w:t>
      </w:r>
      <w:r>
        <w:rPr>
          <w:rFonts w:eastAsia="Times New Roman"/>
          <w:szCs w:val="24"/>
        </w:rPr>
        <w:t xml:space="preserve">επιτροπή </w:t>
      </w:r>
      <w:r>
        <w:rPr>
          <w:rFonts w:eastAsia="Times New Roman"/>
          <w:szCs w:val="24"/>
        </w:rPr>
        <w:t xml:space="preserve">της Βουλής –όποτε ο Πρόεδρος το επιλέξει- και να συζητήσουμε όλα αυτά τα θέματα. </w:t>
      </w:r>
    </w:p>
    <w:p w14:paraId="6DF0DF83" w14:textId="77777777" w:rsidR="004C348C" w:rsidRDefault="00FF7E7F">
      <w:pPr>
        <w:spacing w:after="0" w:line="600" w:lineRule="auto"/>
        <w:ind w:firstLine="720"/>
        <w:jc w:val="both"/>
        <w:rPr>
          <w:rFonts w:eastAsia="Times New Roman"/>
          <w:szCs w:val="24"/>
        </w:rPr>
      </w:pPr>
      <w:r>
        <w:rPr>
          <w:rFonts w:eastAsia="Times New Roman"/>
          <w:szCs w:val="24"/>
        </w:rPr>
        <w:t>Ας αφήσουμε, λοιπόν, την παιδεία έξω από την αντιπαράθεση. Ας αναγνωρίσετε το έργο που έχει κάνει αυτή η Κυβέρνηση. Ας πούμε ότι το αποτέλεσμα μετά την πρόταση του Πρωθυπουργ</w:t>
      </w:r>
      <w:r>
        <w:rPr>
          <w:rFonts w:eastAsia="Times New Roman"/>
          <w:szCs w:val="24"/>
        </w:rPr>
        <w:t xml:space="preserve">ού και την αποδοχή από την μεριά του </w:t>
      </w:r>
      <w:proofErr w:type="spellStart"/>
      <w:r>
        <w:rPr>
          <w:rFonts w:eastAsia="Times New Roman"/>
          <w:szCs w:val="24"/>
        </w:rPr>
        <w:t>Μακαριωτάτου</w:t>
      </w:r>
      <w:proofErr w:type="spellEnd"/>
      <w:r>
        <w:rPr>
          <w:rFonts w:eastAsia="Times New Roman"/>
          <w:szCs w:val="24"/>
        </w:rPr>
        <w:t xml:space="preserve"> </w:t>
      </w:r>
      <w:r>
        <w:rPr>
          <w:rFonts w:eastAsia="Times New Roman"/>
          <w:szCs w:val="24"/>
        </w:rPr>
        <w:t>ήταν μια καλή εξέλιξη για όλους και ας κοιτάξουμε όλοι το μέλλον των παιδιών μας όχι μέσα από τα κομματικά γυαλιά, αλλά μέσα από το εθνικό συμφέρον.</w:t>
      </w:r>
    </w:p>
    <w:p w14:paraId="6DF0DF84" w14:textId="77777777" w:rsidR="004C348C" w:rsidRDefault="00FF7E7F">
      <w:pPr>
        <w:spacing w:after="0" w:line="600" w:lineRule="auto"/>
        <w:ind w:firstLine="720"/>
        <w:jc w:val="center"/>
        <w:rPr>
          <w:rFonts w:eastAsia="Times New Roman"/>
          <w:szCs w:val="24"/>
        </w:rPr>
      </w:pPr>
      <w:r>
        <w:rPr>
          <w:rFonts w:eastAsia="Times New Roman" w:cs="Times New Roman"/>
          <w:szCs w:val="24"/>
        </w:rPr>
        <w:t>(Χειροκροτήματα από τις πτέρυγες του ΣΥΡΙΖΑ και</w:t>
      </w:r>
      <w:r>
        <w:rPr>
          <w:rFonts w:eastAsia="Times New Roman" w:cs="Times New Roman"/>
          <w:b/>
          <w:szCs w:val="24"/>
        </w:rPr>
        <w:t xml:space="preserve"> </w:t>
      </w:r>
      <w:r>
        <w:rPr>
          <w:rFonts w:eastAsia="Times New Roman" w:cs="Times New Roman"/>
          <w:szCs w:val="24"/>
        </w:rPr>
        <w:t>των Α</w:t>
      </w:r>
      <w:r>
        <w:rPr>
          <w:rFonts w:eastAsia="Times New Roman" w:cs="Times New Roman"/>
          <w:szCs w:val="24"/>
        </w:rPr>
        <w:t>Ν</w:t>
      </w:r>
      <w:r>
        <w:rPr>
          <w:rFonts w:eastAsia="Times New Roman" w:cs="Times New Roman"/>
          <w:szCs w:val="24"/>
        </w:rPr>
        <w:t>Ε</w:t>
      </w:r>
      <w:r>
        <w:rPr>
          <w:rFonts w:eastAsia="Times New Roman" w:cs="Times New Roman"/>
          <w:szCs w:val="24"/>
        </w:rPr>
        <w:t>Λ</w:t>
      </w:r>
      <w:r>
        <w:rPr>
          <w:rFonts w:eastAsia="Times New Roman" w:cs="Times New Roman"/>
          <w:szCs w:val="24"/>
        </w:rPr>
        <w:t>)</w:t>
      </w:r>
    </w:p>
    <w:p w14:paraId="6DF0DF85" w14:textId="77777777" w:rsidR="004C348C" w:rsidRDefault="00FF7E7F">
      <w:pPr>
        <w:spacing w:after="0" w:line="600" w:lineRule="auto"/>
        <w:ind w:firstLine="720"/>
        <w:jc w:val="both"/>
        <w:rPr>
          <w:rFonts w:eastAsia="Times New Roman"/>
          <w:b/>
          <w:szCs w:val="24"/>
        </w:rPr>
      </w:pPr>
      <w:r>
        <w:rPr>
          <w:rFonts w:eastAsia="Times New Roman"/>
          <w:b/>
          <w:szCs w:val="24"/>
        </w:rPr>
        <w:lastRenderedPageBreak/>
        <w:t xml:space="preserve">ΧΡΗΣΤΟΣ ΣΤΑΪΚΟΥΡΑΣ: </w:t>
      </w:r>
      <w:r>
        <w:rPr>
          <w:rFonts w:eastAsia="Times New Roman"/>
          <w:szCs w:val="24"/>
        </w:rPr>
        <w:t>Κύριε Πρόεδρε, θα ήθελα τον λόγο επί προσωπικού. Έκανε μια συγκεκριμένη ψευδή αναφορά σήμερα στο πρόσωπό μου ο Πρόεδρος των Ανεξάρτητων Ελλήνων ακολουθώντας διαρροές κύκλων του ΣΥΡΙΖΑ και θα ήθελα τον λόγο παρακαλώ.</w:t>
      </w:r>
    </w:p>
    <w:p w14:paraId="6DF0DF86" w14:textId="77777777" w:rsidR="004C348C" w:rsidRDefault="00FF7E7F">
      <w:pPr>
        <w:spacing w:after="0" w:line="600" w:lineRule="auto"/>
        <w:ind w:firstLine="720"/>
        <w:jc w:val="both"/>
        <w:rPr>
          <w:rFonts w:eastAsia="Times New Roman" w:cs="Times New Roman"/>
          <w:b/>
          <w:szCs w:val="24"/>
        </w:rPr>
      </w:pPr>
      <w:r>
        <w:rPr>
          <w:rFonts w:eastAsia="Times New Roman" w:cs="Times New Roman"/>
          <w:b/>
          <w:szCs w:val="24"/>
        </w:rPr>
        <w:t>ΠΡΟΕΔΡΕΥΩΝ (Γεώργιο</w:t>
      </w:r>
      <w:r>
        <w:rPr>
          <w:rFonts w:eastAsia="Times New Roman" w:cs="Times New Roman"/>
          <w:b/>
          <w:szCs w:val="24"/>
        </w:rPr>
        <w:t xml:space="preserve">ς Βαρεμένος): </w:t>
      </w:r>
      <w:r>
        <w:rPr>
          <w:rFonts w:eastAsia="Times New Roman" w:cs="Times New Roman"/>
          <w:szCs w:val="24"/>
        </w:rPr>
        <w:t xml:space="preserve">Ορίστε, κύριε </w:t>
      </w:r>
      <w:proofErr w:type="spellStart"/>
      <w:r>
        <w:rPr>
          <w:rFonts w:eastAsia="Times New Roman" w:cs="Times New Roman"/>
          <w:szCs w:val="24"/>
        </w:rPr>
        <w:t>Σταϊκούρα</w:t>
      </w:r>
      <w:proofErr w:type="spellEnd"/>
      <w:r>
        <w:rPr>
          <w:rFonts w:eastAsia="Times New Roman" w:cs="Times New Roman"/>
          <w:szCs w:val="24"/>
        </w:rPr>
        <w:t>, έχετε τον λόγο.</w:t>
      </w:r>
    </w:p>
    <w:p w14:paraId="6DF0DF87" w14:textId="77777777" w:rsidR="004C348C" w:rsidRDefault="00FF7E7F">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 xml:space="preserve">Κύριε Πρόεδρε, κυρίες και κύριοι συνάδελφοι, παρακολουθεί κανένας τις τελευταίες ημέρες, ειδικά σήμερα </w:t>
      </w:r>
      <w:proofErr w:type="spellStart"/>
      <w:r>
        <w:rPr>
          <w:rFonts w:eastAsia="Times New Roman"/>
          <w:szCs w:val="24"/>
        </w:rPr>
        <w:t>όλως</w:t>
      </w:r>
      <w:proofErr w:type="spellEnd"/>
      <w:r>
        <w:rPr>
          <w:rFonts w:eastAsia="Times New Roman"/>
          <w:szCs w:val="24"/>
        </w:rPr>
        <w:t xml:space="preserve"> </w:t>
      </w:r>
      <w:proofErr w:type="spellStart"/>
      <w:r>
        <w:rPr>
          <w:rFonts w:eastAsia="Times New Roman"/>
          <w:szCs w:val="24"/>
        </w:rPr>
        <w:t>τυχαίως</w:t>
      </w:r>
      <w:proofErr w:type="spellEnd"/>
      <w:r>
        <w:rPr>
          <w:rFonts w:eastAsia="Times New Roman"/>
          <w:szCs w:val="24"/>
        </w:rPr>
        <w:t xml:space="preserve"> από κύκλους στον ΣΥΡΙΖΑ από το πρωί και από τον Πρόεδρο των Ανεξα</w:t>
      </w:r>
      <w:r>
        <w:rPr>
          <w:rFonts w:eastAsia="Times New Roman"/>
          <w:szCs w:val="24"/>
        </w:rPr>
        <w:t xml:space="preserve">ρτήτων Ελλήνων, προφανώς όλοι αυτοί ευρισκόμενοι σε </w:t>
      </w:r>
      <w:proofErr w:type="spellStart"/>
      <w:r>
        <w:rPr>
          <w:rFonts w:eastAsia="Times New Roman"/>
          <w:szCs w:val="24"/>
        </w:rPr>
        <w:t>βέρτιγκο</w:t>
      </w:r>
      <w:proofErr w:type="spellEnd"/>
      <w:r>
        <w:rPr>
          <w:rFonts w:eastAsia="Times New Roman"/>
          <w:szCs w:val="24"/>
        </w:rPr>
        <w:t>, να γίνονται συγκεκριμένες ψευδείς αναφορές σε πρόσωπα που σχετίζονται με εμένα. Είναι προφανές ότι είναι παραζαλισμένοι από το περιβάλλον σήψης που οι ίδιοι έχουν δημιουργήσει και ρίχνουν κροτίδ</w:t>
      </w:r>
      <w:r>
        <w:rPr>
          <w:rFonts w:eastAsia="Times New Roman"/>
          <w:szCs w:val="24"/>
        </w:rPr>
        <w:t xml:space="preserve">ες για να αποσπάσουν την προσοχή της κοινωνίας. </w:t>
      </w:r>
    </w:p>
    <w:p w14:paraId="6DF0DF88" w14:textId="77777777" w:rsidR="004C348C" w:rsidRDefault="00FF7E7F">
      <w:pPr>
        <w:spacing w:after="0" w:line="600" w:lineRule="auto"/>
        <w:ind w:firstLine="720"/>
        <w:jc w:val="both"/>
        <w:rPr>
          <w:rFonts w:eastAsia="Times New Roman"/>
          <w:szCs w:val="24"/>
        </w:rPr>
      </w:pPr>
      <w:r>
        <w:rPr>
          <w:rFonts w:eastAsia="Times New Roman"/>
          <w:szCs w:val="24"/>
        </w:rPr>
        <w:t>Εξηγούμαι συνεπώς</w:t>
      </w:r>
      <w:r>
        <w:rPr>
          <w:rFonts w:eastAsia="Times New Roman"/>
          <w:szCs w:val="24"/>
        </w:rPr>
        <w:t>,</w:t>
      </w:r>
      <w:r>
        <w:rPr>
          <w:rFonts w:eastAsia="Times New Roman"/>
          <w:szCs w:val="24"/>
        </w:rPr>
        <w:t xml:space="preserve"> σε σχέση με την Τράπεζα Αττικής</w:t>
      </w:r>
      <w:r>
        <w:rPr>
          <w:rFonts w:eastAsia="Times New Roman"/>
          <w:szCs w:val="24"/>
        </w:rPr>
        <w:t>,</w:t>
      </w:r>
      <w:r>
        <w:rPr>
          <w:rFonts w:eastAsia="Times New Roman"/>
          <w:szCs w:val="24"/>
        </w:rPr>
        <w:t xml:space="preserve"> που έγινε συγκεκριμένη</w:t>
      </w:r>
      <w:r>
        <w:rPr>
          <w:rFonts w:eastAsia="Times New Roman"/>
          <w:szCs w:val="24"/>
        </w:rPr>
        <w:t>,</w:t>
      </w:r>
      <w:r>
        <w:rPr>
          <w:rFonts w:eastAsia="Times New Roman"/>
          <w:szCs w:val="24"/>
        </w:rPr>
        <w:t xml:space="preserve"> ονομαστική αναφορά σε πρόσωπο που είχε διατελέσει συνεργάτης μου. Πρώτον, η κ. </w:t>
      </w:r>
      <w:proofErr w:type="spellStart"/>
      <w:r>
        <w:rPr>
          <w:rFonts w:eastAsia="Times New Roman" w:cs="Times New Roman"/>
          <w:bCs/>
          <w:szCs w:val="24"/>
        </w:rPr>
        <w:t>Ζευγώλη</w:t>
      </w:r>
      <w:proofErr w:type="spellEnd"/>
      <w:r>
        <w:rPr>
          <w:rFonts w:eastAsia="Times New Roman"/>
          <w:szCs w:val="24"/>
        </w:rPr>
        <w:t xml:space="preserve"> ήταν και είναι τραπεζικό </w:t>
      </w:r>
      <w:r>
        <w:rPr>
          <w:rFonts w:eastAsia="Times New Roman"/>
          <w:szCs w:val="24"/>
        </w:rPr>
        <w:lastRenderedPageBreak/>
        <w:t>στέλεχος. Παραιτήθη</w:t>
      </w:r>
      <w:r>
        <w:rPr>
          <w:rFonts w:eastAsia="Times New Roman"/>
          <w:szCs w:val="24"/>
        </w:rPr>
        <w:t>κε από Διευθύντρια του Γραφείου του Αναπληρωτή Υπουργού Οικονομικών στις 2 Ιανουαρίου 2014 και επέστρεψε στην Τράπεζα Πειραιώς</w:t>
      </w:r>
      <w:r>
        <w:rPr>
          <w:rFonts w:eastAsia="Times New Roman"/>
          <w:szCs w:val="24"/>
        </w:rPr>
        <w:t>,</w:t>
      </w:r>
      <w:r>
        <w:rPr>
          <w:rFonts w:eastAsia="Times New Roman"/>
          <w:szCs w:val="24"/>
        </w:rPr>
        <w:t xml:space="preserve"> από όπου και προερχόταν. Ανέλαβε διοικητική θέση στην Τράπεζα Αττικής</w:t>
      </w:r>
      <w:r>
        <w:rPr>
          <w:rFonts w:eastAsia="Times New Roman"/>
          <w:szCs w:val="24"/>
        </w:rPr>
        <w:t>,</w:t>
      </w:r>
      <w:r>
        <w:rPr>
          <w:rFonts w:eastAsia="Times New Roman"/>
          <w:szCs w:val="24"/>
        </w:rPr>
        <w:t xml:space="preserve"> ως Αναπληρώτρια Γενική Διευθύντρια και επικεφαλής της Μον</w:t>
      </w:r>
      <w:r>
        <w:rPr>
          <w:rFonts w:eastAsia="Times New Roman"/>
          <w:szCs w:val="24"/>
        </w:rPr>
        <w:t>άδας Εσωτερικού Ελέγχου την 1</w:t>
      </w:r>
      <w:r>
        <w:rPr>
          <w:rFonts w:eastAsia="Times New Roman"/>
          <w:szCs w:val="24"/>
          <w:vertAlign w:val="superscript"/>
        </w:rPr>
        <w:t>η</w:t>
      </w:r>
      <w:r>
        <w:rPr>
          <w:rFonts w:eastAsia="Times New Roman"/>
          <w:szCs w:val="24"/>
        </w:rPr>
        <w:t xml:space="preserve"> Ιουλίου 2014. Από την Τράπεζα Πειραιώς πήγε στην Τράπεζα Αττικής. Συνεπώς, όταν ανέλαβε διοικητική θέση στην τράπεζα δεν ήταν συνεργάτης του Αναπληρωτή Υπουργού Οικονομικών. </w:t>
      </w:r>
    </w:p>
    <w:p w14:paraId="6DF0DF89" w14:textId="77777777" w:rsidR="004C348C" w:rsidRDefault="00FF7E7F">
      <w:pPr>
        <w:spacing w:after="0" w:line="600" w:lineRule="auto"/>
        <w:ind w:firstLine="720"/>
        <w:jc w:val="center"/>
        <w:rPr>
          <w:rFonts w:eastAsia="Times New Roman"/>
          <w:szCs w:val="24"/>
        </w:rPr>
      </w:pPr>
      <w:r>
        <w:rPr>
          <w:rFonts w:eastAsia="Times New Roman"/>
          <w:szCs w:val="24"/>
        </w:rPr>
        <w:t>(Θόρυβος στην Αίθουσα)</w:t>
      </w:r>
    </w:p>
    <w:p w14:paraId="6DF0DF8A" w14:textId="77777777" w:rsidR="004C348C" w:rsidRDefault="00FF7E7F">
      <w:pPr>
        <w:spacing w:after="0" w:line="600" w:lineRule="auto"/>
        <w:ind w:firstLine="720"/>
        <w:jc w:val="both"/>
        <w:rPr>
          <w:rFonts w:eastAsia="Times New Roman"/>
          <w:szCs w:val="24"/>
        </w:rPr>
      </w:pPr>
      <w:r>
        <w:rPr>
          <w:rFonts w:eastAsia="Times New Roman" w:cs="Times New Roman"/>
          <w:b/>
          <w:szCs w:val="24"/>
        </w:rPr>
        <w:t>ΠΡΟΕΔΡΕΥΩΝ (Γεώργιος Βαρεμέ</w:t>
      </w:r>
      <w:r>
        <w:rPr>
          <w:rFonts w:eastAsia="Times New Roman" w:cs="Times New Roman"/>
          <w:b/>
          <w:szCs w:val="24"/>
        </w:rPr>
        <w:t xml:space="preserve">νος): </w:t>
      </w:r>
      <w:r>
        <w:rPr>
          <w:rFonts w:eastAsia="Times New Roman" w:cs="Times New Roman"/>
          <w:szCs w:val="24"/>
        </w:rPr>
        <w:t>Κάντε ησυχία, σας παρακαλώ.</w:t>
      </w:r>
    </w:p>
    <w:p w14:paraId="6DF0DF8B" w14:textId="77777777" w:rsidR="004C348C" w:rsidRDefault="00FF7E7F">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 xml:space="preserve">Συνεπώς, δεν ισχύει αυτό που γράφουν </w:t>
      </w:r>
      <w:r>
        <w:rPr>
          <w:rFonts w:eastAsia="Times New Roman"/>
          <w:szCs w:val="24"/>
        </w:rPr>
        <w:t>«</w:t>
      </w:r>
      <w:r>
        <w:rPr>
          <w:rFonts w:eastAsia="Times New Roman"/>
          <w:szCs w:val="24"/>
        </w:rPr>
        <w:t>κύκλοι του ΣΥΡΙΖΑ</w:t>
      </w:r>
      <w:r>
        <w:rPr>
          <w:rFonts w:eastAsia="Times New Roman"/>
          <w:szCs w:val="24"/>
        </w:rPr>
        <w:t>»</w:t>
      </w:r>
      <w:r>
        <w:rPr>
          <w:rFonts w:eastAsia="Times New Roman"/>
          <w:szCs w:val="24"/>
        </w:rPr>
        <w:t xml:space="preserve"> σήμερα και του Μαξίμου, ότι παράλληλα ...</w:t>
      </w:r>
    </w:p>
    <w:p w14:paraId="6DF0DF8C" w14:textId="77777777" w:rsidR="004C348C" w:rsidRDefault="00FF7E7F">
      <w:pPr>
        <w:spacing w:after="0" w:line="600" w:lineRule="auto"/>
        <w:ind w:firstLine="720"/>
        <w:jc w:val="both"/>
        <w:rPr>
          <w:rFonts w:eastAsia="Times New Roman"/>
          <w:szCs w:val="24"/>
        </w:rPr>
      </w:pPr>
      <w:r>
        <w:rPr>
          <w:rFonts w:eastAsia="Times New Roman"/>
          <w:b/>
          <w:szCs w:val="24"/>
        </w:rPr>
        <w:t>ΧΡΗΣΤΟΣ ΑΝΤΩΝΙΟΥ:</w:t>
      </w:r>
      <w:r>
        <w:rPr>
          <w:rFonts w:eastAsia="Times New Roman"/>
          <w:szCs w:val="24"/>
        </w:rPr>
        <w:t xml:space="preserve"> Όχι «κύκλοι του ΣΥΡΙΖΑ», στην εφημερίδα υπάρχει. Να κάνετε μήνυση στις εφημερίδες!</w:t>
      </w:r>
    </w:p>
    <w:p w14:paraId="6DF0DF8D" w14:textId="77777777" w:rsidR="004C348C" w:rsidRDefault="00FF7E7F">
      <w:pPr>
        <w:spacing w:after="0" w:line="600" w:lineRule="auto"/>
        <w:ind w:firstLine="720"/>
        <w:jc w:val="both"/>
        <w:rPr>
          <w:rFonts w:eastAsia="Times New Roman"/>
          <w:szCs w:val="24"/>
        </w:rPr>
      </w:pPr>
      <w:r>
        <w:rPr>
          <w:rFonts w:eastAsia="Times New Roman"/>
          <w:b/>
          <w:szCs w:val="24"/>
        </w:rPr>
        <w:lastRenderedPageBreak/>
        <w:t xml:space="preserve">ΧΡΗΣΤΟΣ ΣΤΑΪΚΟΥΡΑΣ: </w:t>
      </w:r>
      <w:r>
        <w:rPr>
          <w:rFonts w:eastAsia="Times New Roman"/>
          <w:szCs w:val="24"/>
        </w:rPr>
        <w:t>Θα πρέπει να διαβάζετε και τις διαρροές που γίνονται, επίσημες διαρροές από το Μαξίμου. Δεν ισχύει συνεπώς ότι υπηρετούσε παράλληλα ως μετακλητή υπάλληλος και στέλεχος στην τράπεζα σε θέση αυξημένης ευθύνης.</w:t>
      </w:r>
    </w:p>
    <w:p w14:paraId="6DF0DF8E" w14:textId="77777777" w:rsidR="004C348C" w:rsidRDefault="00FF7E7F">
      <w:pPr>
        <w:spacing w:after="0" w:line="600" w:lineRule="auto"/>
        <w:ind w:firstLine="720"/>
        <w:jc w:val="both"/>
        <w:rPr>
          <w:rFonts w:eastAsia="Times New Roman"/>
          <w:szCs w:val="24"/>
        </w:rPr>
      </w:pPr>
      <w:r>
        <w:rPr>
          <w:rFonts w:eastAsia="Times New Roman"/>
          <w:szCs w:val="24"/>
        </w:rPr>
        <w:t xml:space="preserve">Επιπρόσθετα, σημειώνω ότι η </w:t>
      </w:r>
      <w:r>
        <w:rPr>
          <w:rFonts w:eastAsia="Times New Roman"/>
          <w:szCs w:val="24"/>
        </w:rPr>
        <w:t xml:space="preserve">κ. </w:t>
      </w:r>
      <w:proofErr w:type="spellStart"/>
      <w:r>
        <w:rPr>
          <w:rFonts w:eastAsia="Times New Roman" w:cs="Times New Roman"/>
          <w:bCs/>
          <w:szCs w:val="24"/>
        </w:rPr>
        <w:t>Ζευγώλη</w:t>
      </w:r>
      <w:proofErr w:type="spellEnd"/>
      <w:r>
        <w:rPr>
          <w:rFonts w:eastAsia="Times New Roman"/>
          <w:szCs w:val="24"/>
        </w:rPr>
        <w:t xml:space="preserve"> παραμένει στην ίδια θέση μέχρι και σήμερα που μιλάμε. Αν συνεπώς υπήρχε οποιοδήποτε ζήτημα σχετικά με την λειτουργία της, όπως αναφέρατε, κύριε Πρόεδρε, γιατί έκτοτε δεν την έχετε αντικαταστήσει με μια διοίκηση</w:t>
      </w:r>
      <w:r>
        <w:rPr>
          <w:rFonts w:eastAsia="Times New Roman"/>
          <w:szCs w:val="24"/>
        </w:rPr>
        <w:t>,</w:t>
      </w:r>
      <w:r>
        <w:rPr>
          <w:rFonts w:eastAsia="Times New Roman"/>
          <w:szCs w:val="24"/>
        </w:rPr>
        <w:t xml:space="preserve"> που ούτως ή άλλως την έχετε αλλάξ</w:t>
      </w:r>
      <w:r>
        <w:rPr>
          <w:rFonts w:eastAsia="Times New Roman"/>
          <w:szCs w:val="24"/>
        </w:rPr>
        <w:t xml:space="preserve">ει από πέρσι; Αφού έχει κάνει αυτά που λέτε –αν τα έχει κάνει-, γιατί δεν την έχετε αντικαταστήσει από την θέση </w:t>
      </w:r>
      <w:r>
        <w:rPr>
          <w:rFonts w:eastAsia="Times New Roman"/>
          <w:szCs w:val="24"/>
        </w:rPr>
        <w:t>της,</w:t>
      </w:r>
      <w:r>
        <w:rPr>
          <w:rFonts w:eastAsia="Times New Roman"/>
          <w:szCs w:val="24"/>
        </w:rPr>
        <w:t xml:space="preserve"> αφού τη διοίκηση την αλλάξατε από πέρσι και βάλατε μέλη στο </w:t>
      </w:r>
      <w:r>
        <w:rPr>
          <w:rFonts w:eastAsia="Times New Roman"/>
          <w:szCs w:val="24"/>
        </w:rPr>
        <w:t xml:space="preserve">διοικητικό συμβούλιο </w:t>
      </w:r>
      <w:r>
        <w:rPr>
          <w:rFonts w:eastAsia="Times New Roman"/>
          <w:szCs w:val="24"/>
        </w:rPr>
        <w:t>πολύ κοντά στη σημερινή Κυβέρνηση;</w:t>
      </w:r>
    </w:p>
    <w:p w14:paraId="6DF0DF8F" w14:textId="77777777" w:rsidR="004C348C" w:rsidRDefault="00FF7E7F">
      <w:pPr>
        <w:spacing w:after="0" w:line="600" w:lineRule="auto"/>
        <w:ind w:firstLine="720"/>
        <w:jc w:val="both"/>
        <w:rPr>
          <w:rFonts w:eastAsia="Times New Roman"/>
          <w:szCs w:val="24"/>
        </w:rPr>
      </w:pPr>
      <w:r>
        <w:rPr>
          <w:rFonts w:eastAsia="Times New Roman"/>
          <w:szCs w:val="24"/>
        </w:rPr>
        <w:t xml:space="preserve">Δεύτερη παρατήρηση, επειδή εμπλέξατε και το θέμα της διοίκησης, η κ. </w:t>
      </w:r>
      <w:proofErr w:type="spellStart"/>
      <w:r>
        <w:rPr>
          <w:rFonts w:eastAsia="Times New Roman"/>
          <w:szCs w:val="24"/>
        </w:rPr>
        <w:t>Ζευγώλη</w:t>
      </w:r>
      <w:proofErr w:type="spellEnd"/>
      <w:r>
        <w:rPr>
          <w:rFonts w:eastAsia="Times New Roman"/>
          <w:szCs w:val="24"/>
        </w:rPr>
        <w:t xml:space="preserve">, διετέλεσε ανεξάρτητο μη εκτελεστικό μέλος του </w:t>
      </w:r>
      <w:r>
        <w:rPr>
          <w:rFonts w:eastAsia="Times New Roman"/>
          <w:szCs w:val="24"/>
        </w:rPr>
        <w:t xml:space="preserve">διοικητικού συμβουλίου </w:t>
      </w:r>
      <w:r>
        <w:rPr>
          <w:rFonts w:eastAsia="Times New Roman"/>
          <w:szCs w:val="24"/>
        </w:rPr>
        <w:t>της Τράπεζας Αττικής</w:t>
      </w:r>
      <w:r>
        <w:rPr>
          <w:rFonts w:eastAsia="Times New Roman"/>
          <w:szCs w:val="24"/>
        </w:rPr>
        <w:t>,</w:t>
      </w:r>
      <w:r>
        <w:rPr>
          <w:rFonts w:eastAsia="Times New Roman"/>
          <w:szCs w:val="24"/>
        </w:rPr>
        <w:t xml:space="preserve"> ως </w:t>
      </w:r>
      <w:r>
        <w:rPr>
          <w:rFonts w:eastAsia="Times New Roman"/>
          <w:szCs w:val="24"/>
        </w:rPr>
        <w:t>μια</w:t>
      </w:r>
      <w:r>
        <w:rPr>
          <w:rFonts w:eastAsia="Times New Roman"/>
          <w:szCs w:val="24"/>
        </w:rPr>
        <w:t xml:space="preserve"> εκ των εκπροσώπων </w:t>
      </w:r>
      <w:r>
        <w:rPr>
          <w:rFonts w:eastAsia="Times New Roman"/>
          <w:szCs w:val="24"/>
        </w:rPr>
        <w:lastRenderedPageBreak/>
        <w:t xml:space="preserve">του ελληνικού </w:t>
      </w:r>
      <w:r>
        <w:rPr>
          <w:rFonts w:eastAsia="Times New Roman"/>
          <w:szCs w:val="24"/>
        </w:rPr>
        <w:t xml:space="preserve">δημοσίου </w:t>
      </w:r>
      <w:r>
        <w:rPr>
          <w:rFonts w:eastAsia="Times New Roman"/>
          <w:szCs w:val="24"/>
        </w:rPr>
        <w:t>την περίοδο 30</w:t>
      </w:r>
      <w:r>
        <w:rPr>
          <w:rFonts w:eastAsia="Times New Roman"/>
          <w:szCs w:val="24"/>
        </w:rPr>
        <w:t>-</w:t>
      </w:r>
      <w:r>
        <w:rPr>
          <w:rFonts w:eastAsia="Times New Roman"/>
          <w:szCs w:val="24"/>
        </w:rPr>
        <w:t>10</w:t>
      </w:r>
      <w:r>
        <w:rPr>
          <w:rFonts w:eastAsia="Times New Roman"/>
          <w:szCs w:val="24"/>
        </w:rPr>
        <w:t>-</w:t>
      </w:r>
      <w:r>
        <w:rPr>
          <w:rFonts w:eastAsia="Times New Roman"/>
          <w:szCs w:val="24"/>
        </w:rPr>
        <w:t>2012 έως 7</w:t>
      </w:r>
      <w:r>
        <w:rPr>
          <w:rFonts w:eastAsia="Times New Roman"/>
          <w:szCs w:val="24"/>
        </w:rPr>
        <w:t>-</w:t>
      </w:r>
      <w:r>
        <w:rPr>
          <w:rFonts w:eastAsia="Times New Roman"/>
          <w:szCs w:val="24"/>
        </w:rPr>
        <w:t>02</w:t>
      </w:r>
      <w:r>
        <w:rPr>
          <w:rFonts w:eastAsia="Times New Roman"/>
          <w:szCs w:val="24"/>
        </w:rPr>
        <w:t>-</w:t>
      </w:r>
      <w:r>
        <w:rPr>
          <w:rFonts w:eastAsia="Times New Roman"/>
          <w:szCs w:val="24"/>
        </w:rPr>
        <w:t>2014, μ</w:t>
      </w:r>
      <w:r>
        <w:rPr>
          <w:rFonts w:eastAsia="Times New Roman"/>
          <w:szCs w:val="24"/>
        </w:rPr>
        <w:t xml:space="preserve">ε απόφαση της γενικής συνέλευσης των μετόχων, κάτι που γίνεται και σήμερα. </w:t>
      </w:r>
      <w:r>
        <w:rPr>
          <w:rFonts w:eastAsia="Times New Roman"/>
          <w:szCs w:val="24"/>
        </w:rPr>
        <w:t>Η</w:t>
      </w:r>
      <w:r>
        <w:rPr>
          <w:rFonts w:eastAsia="Times New Roman"/>
          <w:szCs w:val="24"/>
        </w:rPr>
        <w:t xml:space="preserve"> γενική συνέλευση των μετόχων και σήμερα </w:t>
      </w:r>
      <w:r>
        <w:rPr>
          <w:rFonts w:eastAsia="Times New Roman"/>
          <w:szCs w:val="24"/>
        </w:rPr>
        <w:t xml:space="preserve">πάλι </w:t>
      </w:r>
      <w:r>
        <w:rPr>
          <w:rFonts w:eastAsia="Times New Roman"/>
          <w:szCs w:val="24"/>
        </w:rPr>
        <w:t xml:space="preserve">αποφασίζει. </w:t>
      </w:r>
    </w:p>
    <w:p w14:paraId="6DF0DF90" w14:textId="77777777" w:rsidR="004C348C" w:rsidRDefault="00FF7E7F">
      <w:pPr>
        <w:spacing w:after="0" w:line="600" w:lineRule="auto"/>
        <w:ind w:firstLine="720"/>
        <w:jc w:val="both"/>
        <w:rPr>
          <w:rFonts w:eastAsia="Times New Roman"/>
          <w:szCs w:val="24"/>
        </w:rPr>
      </w:pPr>
      <w:r>
        <w:rPr>
          <w:rFonts w:eastAsia="Times New Roman"/>
          <w:szCs w:val="24"/>
        </w:rPr>
        <w:t>Την πλειοψηφία των μετοχών την έχει το ΤΣΜΕΔΕ. Υπενθυμίζω ότι Πρόεδρος του ΤΕΕ από τον Σεπτέμβριο του ’10 μέχρι τον Ιανου</w:t>
      </w:r>
      <w:r>
        <w:rPr>
          <w:rFonts w:eastAsia="Times New Roman"/>
          <w:szCs w:val="24"/>
        </w:rPr>
        <w:t xml:space="preserve">άριο του ’15 ήταν ο Υπουργός κ. </w:t>
      </w:r>
      <w:proofErr w:type="spellStart"/>
      <w:r>
        <w:rPr>
          <w:rFonts w:eastAsia="Times New Roman"/>
          <w:szCs w:val="24"/>
        </w:rPr>
        <w:t>Σπίρτζης</w:t>
      </w:r>
      <w:proofErr w:type="spellEnd"/>
      <w:r>
        <w:rPr>
          <w:rFonts w:eastAsia="Times New Roman"/>
          <w:szCs w:val="24"/>
        </w:rPr>
        <w:t xml:space="preserve">. Εξέφρασε καμμία διαφωνία; Υπήρχε κανένα πρόβλημα που δεν ακούσαμε; </w:t>
      </w:r>
    </w:p>
    <w:p w14:paraId="6DF0DF91" w14:textId="77777777" w:rsidR="004C348C" w:rsidRDefault="00FF7E7F">
      <w:pPr>
        <w:spacing w:after="0" w:line="600" w:lineRule="auto"/>
        <w:ind w:firstLine="720"/>
        <w:jc w:val="both"/>
        <w:rPr>
          <w:rFonts w:eastAsia="Times New Roman"/>
          <w:szCs w:val="24"/>
        </w:rPr>
      </w:pPr>
      <w:r>
        <w:rPr>
          <w:rFonts w:eastAsia="Times New Roman"/>
          <w:szCs w:val="24"/>
        </w:rPr>
        <w:t xml:space="preserve">Τρίτη παρατήρηση. Πάμε τώρα στα προσόντα που αναφερθήκατε. Σύμφωνα με το </w:t>
      </w:r>
      <w:r>
        <w:rPr>
          <w:rFonts w:eastAsia="Times New Roman"/>
          <w:szCs w:val="24"/>
        </w:rPr>
        <w:t>π</w:t>
      </w:r>
      <w:r>
        <w:rPr>
          <w:rFonts w:eastAsia="Times New Roman"/>
          <w:szCs w:val="24"/>
        </w:rPr>
        <w:t>.</w:t>
      </w:r>
      <w:r>
        <w:rPr>
          <w:rFonts w:eastAsia="Times New Roman"/>
          <w:szCs w:val="24"/>
        </w:rPr>
        <w:t>δ</w:t>
      </w:r>
      <w:r>
        <w:rPr>
          <w:rFonts w:eastAsia="Times New Roman"/>
          <w:szCs w:val="24"/>
        </w:rPr>
        <w:t>.</w:t>
      </w:r>
      <w:r>
        <w:rPr>
          <w:rFonts w:eastAsia="Times New Roman"/>
          <w:szCs w:val="24"/>
        </w:rPr>
        <w:t>63/2005 -που θα έπρεπε να το ξέρετε- ο διορισμός σε θέση Διευθυντή πο</w:t>
      </w:r>
      <w:r>
        <w:rPr>
          <w:rFonts w:eastAsia="Times New Roman"/>
          <w:szCs w:val="24"/>
        </w:rPr>
        <w:t>λιτικού Γραφείου μέλους της Κυβέρνησης ή Υφυπουργού, όπως επίσης και σε θέση ειδικού συμβούλου ή συνεργάτη αναστέλλει την άσκηση του λειτουργήματος ή επαγγέλματός τους.</w:t>
      </w:r>
    </w:p>
    <w:p w14:paraId="6DF0DF9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Πράγματι, συνεπώς, η συγκεκριμένη κυρία παραιτήθηκε από την </w:t>
      </w:r>
      <w:r>
        <w:rPr>
          <w:rFonts w:eastAsia="Times New Roman" w:cs="Times New Roman"/>
          <w:szCs w:val="24"/>
        </w:rPr>
        <w:t>τ</w:t>
      </w:r>
      <w:r>
        <w:rPr>
          <w:rFonts w:eastAsia="Times New Roman" w:cs="Times New Roman"/>
          <w:szCs w:val="24"/>
        </w:rPr>
        <w:t>ράπεζα</w:t>
      </w:r>
      <w:r>
        <w:rPr>
          <w:rFonts w:eastAsia="Times New Roman" w:cs="Times New Roman"/>
          <w:szCs w:val="24"/>
        </w:rPr>
        <w:t>,</w:t>
      </w:r>
      <w:r>
        <w:rPr>
          <w:rFonts w:eastAsia="Times New Roman" w:cs="Times New Roman"/>
          <w:szCs w:val="24"/>
        </w:rPr>
        <w:t xml:space="preserve"> στην οποία δούλευε</w:t>
      </w:r>
      <w:r>
        <w:rPr>
          <w:rFonts w:eastAsia="Times New Roman" w:cs="Times New Roman"/>
          <w:szCs w:val="24"/>
        </w:rPr>
        <w:t xml:space="preserve"> για να καταλάβει τη θέση </w:t>
      </w:r>
      <w:r>
        <w:rPr>
          <w:rFonts w:eastAsia="Times New Roman" w:cs="Times New Roman"/>
          <w:szCs w:val="24"/>
        </w:rPr>
        <w:t>δ</w:t>
      </w:r>
      <w:r>
        <w:rPr>
          <w:rFonts w:eastAsia="Times New Roman" w:cs="Times New Roman"/>
          <w:szCs w:val="24"/>
        </w:rPr>
        <w:t xml:space="preserve">ιευθυντή πολιτικού </w:t>
      </w:r>
      <w:r>
        <w:rPr>
          <w:rFonts w:eastAsia="Times New Roman" w:cs="Times New Roman"/>
          <w:szCs w:val="24"/>
        </w:rPr>
        <w:t>γ</w:t>
      </w:r>
      <w:r>
        <w:rPr>
          <w:rFonts w:eastAsia="Times New Roman" w:cs="Times New Roman"/>
          <w:szCs w:val="24"/>
        </w:rPr>
        <w:t xml:space="preserve">ραφείου. </w:t>
      </w:r>
    </w:p>
    <w:p w14:paraId="6DF0DF93"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Άμυνας–Πρόεδρος των Ανεξαρτήτων Ελλήνων):</w:t>
      </w:r>
      <w:r>
        <w:rPr>
          <w:rFonts w:eastAsia="Times New Roman" w:cs="Times New Roman"/>
          <w:szCs w:val="24"/>
        </w:rPr>
        <w:t xml:space="preserve"> Από το διοικητικό συμβούλιο;</w:t>
      </w:r>
    </w:p>
    <w:p w14:paraId="6DF0DF94"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Η συμμετοχή σε διοικητικό συμβούλιο δεν αποτελεί λειτούργημα ή επάγγελμα. </w:t>
      </w:r>
    </w:p>
    <w:p w14:paraId="6DF0DF95"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Το παραδέχονται! Ήταν στο </w:t>
      </w:r>
      <w:r>
        <w:rPr>
          <w:rFonts w:eastAsia="Times New Roman" w:cs="Times New Roman"/>
          <w:szCs w:val="24"/>
        </w:rPr>
        <w:t>σ</w:t>
      </w:r>
      <w:r>
        <w:rPr>
          <w:rFonts w:eastAsia="Times New Roman" w:cs="Times New Roman"/>
          <w:szCs w:val="24"/>
        </w:rPr>
        <w:t xml:space="preserve">υμβούλιο και στο </w:t>
      </w:r>
      <w:r>
        <w:rPr>
          <w:rFonts w:eastAsia="Times New Roman" w:cs="Times New Roman"/>
          <w:szCs w:val="24"/>
        </w:rPr>
        <w:t>γ</w:t>
      </w:r>
      <w:r>
        <w:rPr>
          <w:rFonts w:eastAsia="Times New Roman" w:cs="Times New Roman"/>
          <w:szCs w:val="24"/>
        </w:rPr>
        <w:t>ραφείο του Υπουργού ταυτόχρονα.</w:t>
      </w:r>
    </w:p>
    <w:p w14:paraId="6DF0DF96"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Συνεπώς, δεν απαγορεύεται για κάποιον που κατέχει θέση διευθυντή πολιτικού </w:t>
      </w:r>
      <w:r>
        <w:rPr>
          <w:rFonts w:eastAsia="Times New Roman" w:cs="Times New Roman"/>
          <w:szCs w:val="24"/>
        </w:rPr>
        <w:t>γ</w:t>
      </w:r>
      <w:r>
        <w:rPr>
          <w:rFonts w:eastAsia="Times New Roman" w:cs="Times New Roman"/>
          <w:szCs w:val="24"/>
        </w:rPr>
        <w:t>ραφείου, ειδικού συμβούλου ή συνεργάτη, να συμμετέχει στο διοικη</w:t>
      </w:r>
      <w:r>
        <w:rPr>
          <w:rFonts w:eastAsia="Times New Roman" w:cs="Times New Roman"/>
          <w:szCs w:val="24"/>
        </w:rPr>
        <w:t xml:space="preserve">τικό συμβούλιο. </w:t>
      </w:r>
    </w:p>
    <w:p w14:paraId="6DF0DF97"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(Θόρυβος από τις πτέρυγες του ΣΥΡΙΖΑ και των Α</w:t>
      </w:r>
      <w:r>
        <w:rPr>
          <w:rFonts w:eastAsia="Times New Roman" w:cs="Times New Roman"/>
          <w:szCs w:val="24"/>
        </w:rPr>
        <w:t>Ν</w:t>
      </w:r>
      <w:r>
        <w:rPr>
          <w:rFonts w:eastAsia="Times New Roman" w:cs="Times New Roman"/>
          <w:szCs w:val="24"/>
        </w:rPr>
        <w:t>Ε</w:t>
      </w:r>
      <w:r>
        <w:rPr>
          <w:rFonts w:eastAsia="Times New Roman" w:cs="Times New Roman"/>
          <w:szCs w:val="24"/>
        </w:rPr>
        <w:t>Λ</w:t>
      </w:r>
      <w:r>
        <w:rPr>
          <w:rFonts w:eastAsia="Times New Roman" w:cs="Times New Roman"/>
          <w:szCs w:val="24"/>
        </w:rPr>
        <w:t>)</w:t>
      </w:r>
    </w:p>
    <w:p w14:paraId="6DF0DF9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Πριν γελάσετε</w:t>
      </w:r>
      <w:r>
        <w:rPr>
          <w:rFonts w:eastAsia="Times New Roman" w:cs="Times New Roman"/>
          <w:szCs w:val="24"/>
        </w:rPr>
        <w:t>,</w:t>
      </w:r>
      <w:r>
        <w:rPr>
          <w:rFonts w:eastAsia="Times New Roman" w:cs="Times New Roman"/>
          <w:szCs w:val="24"/>
        </w:rPr>
        <w:t xml:space="preserve"> θα πρέπει να ξέρετε ότι έχει κατακλειστεί το </w:t>
      </w:r>
      <w:r>
        <w:rPr>
          <w:rFonts w:eastAsia="Times New Roman" w:cs="Times New Roman"/>
          <w:szCs w:val="24"/>
        </w:rPr>
        <w:t>δ</w:t>
      </w:r>
      <w:r>
        <w:rPr>
          <w:rFonts w:eastAsia="Times New Roman" w:cs="Times New Roman"/>
          <w:szCs w:val="24"/>
        </w:rPr>
        <w:t>ημόσιο από τέτοια πρόσωπα</w:t>
      </w:r>
      <w:r>
        <w:rPr>
          <w:rFonts w:eastAsia="Times New Roman" w:cs="Times New Roman"/>
          <w:szCs w:val="24"/>
        </w:rPr>
        <w:t>,</w:t>
      </w:r>
      <w:r>
        <w:rPr>
          <w:rFonts w:eastAsia="Times New Roman" w:cs="Times New Roman"/>
          <w:szCs w:val="24"/>
        </w:rPr>
        <w:t xml:space="preserve"> που είναι κοντά σε Υπουργούς. Έχει κατακλειστεί σήμερα το </w:t>
      </w:r>
      <w:r>
        <w:rPr>
          <w:rFonts w:eastAsia="Times New Roman" w:cs="Times New Roman"/>
          <w:szCs w:val="24"/>
        </w:rPr>
        <w:t>δ</w:t>
      </w:r>
      <w:r>
        <w:rPr>
          <w:rFonts w:eastAsia="Times New Roman" w:cs="Times New Roman"/>
          <w:szCs w:val="24"/>
        </w:rPr>
        <w:t xml:space="preserve">ημόσιο από τέτοια πρόσωπα. </w:t>
      </w:r>
    </w:p>
    <w:p w14:paraId="6DF0DF9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w:t>
      </w:r>
      <w:r>
        <w:rPr>
          <w:rFonts w:eastAsia="Times New Roman" w:cs="Times New Roman"/>
          <w:szCs w:val="24"/>
        </w:rPr>
        <w:t xml:space="preserve">υτό την Προεδρική Έδρα καταλαμβάνει ο Πρόεδρος της Βουλής κ. </w:t>
      </w:r>
      <w:r w:rsidRPr="00010F28">
        <w:rPr>
          <w:rFonts w:eastAsia="Times New Roman" w:cs="Times New Roman"/>
          <w:b/>
          <w:szCs w:val="24"/>
        </w:rPr>
        <w:t>ΝΙΚΟΛΑΟΣ ΒΟΥΤΣΗΣ</w:t>
      </w:r>
      <w:r>
        <w:rPr>
          <w:rFonts w:eastAsia="Times New Roman" w:cs="Times New Roman"/>
          <w:szCs w:val="24"/>
        </w:rPr>
        <w:t>)</w:t>
      </w:r>
    </w:p>
    <w:p w14:paraId="6DF0DF9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Τέταρτη και τελευταία παρατήρηση, όσον αφορά στα τυπικά προσόντα της συγκεκριμένης κυρίας. Σύμφωνα με το </w:t>
      </w:r>
      <w:r>
        <w:rPr>
          <w:rFonts w:eastAsia="Times New Roman" w:cs="Times New Roman"/>
          <w:szCs w:val="24"/>
        </w:rPr>
        <w:t>π</w:t>
      </w:r>
      <w:r>
        <w:rPr>
          <w:rFonts w:eastAsia="Times New Roman" w:cs="Times New Roman"/>
          <w:szCs w:val="24"/>
        </w:rPr>
        <w:t>.</w:t>
      </w:r>
      <w:r>
        <w:rPr>
          <w:rFonts w:eastAsia="Times New Roman" w:cs="Times New Roman"/>
          <w:szCs w:val="24"/>
        </w:rPr>
        <w:t>δ</w:t>
      </w:r>
      <w:r>
        <w:rPr>
          <w:rFonts w:eastAsia="Times New Roman" w:cs="Times New Roman"/>
          <w:szCs w:val="24"/>
        </w:rPr>
        <w:t>.</w:t>
      </w:r>
      <w:r>
        <w:rPr>
          <w:rFonts w:eastAsia="Times New Roman" w:cs="Times New Roman"/>
          <w:szCs w:val="24"/>
        </w:rPr>
        <w:t xml:space="preserve">63/2005 για την κατοχή θέσης σε πολιτικό </w:t>
      </w:r>
      <w:r>
        <w:rPr>
          <w:rFonts w:eastAsia="Times New Roman" w:cs="Times New Roman"/>
          <w:szCs w:val="24"/>
        </w:rPr>
        <w:t>γ</w:t>
      </w:r>
      <w:r>
        <w:rPr>
          <w:rFonts w:eastAsia="Times New Roman" w:cs="Times New Roman"/>
          <w:szCs w:val="24"/>
        </w:rPr>
        <w:t xml:space="preserve">ραφείο απαιτούνται πτυχίο </w:t>
      </w:r>
      <w:r>
        <w:rPr>
          <w:rFonts w:eastAsia="Times New Roman" w:cs="Times New Roman"/>
          <w:szCs w:val="24"/>
        </w:rPr>
        <w:t xml:space="preserve">σχολής ή τμήματος ΑΕΙ της χώρας ή ισότιμης ξένης ανώτατης σχολής ή απολυτήριο λυκείου ή εξατάξιου γυμνασίου. Συνεπώς, δεν υπήρχε κανένα πρόβλημα τυπικών προσόντων για τον διορισμό συγκεκριμένης θέσης μετακλητού υπαλλήλου. </w:t>
      </w:r>
    </w:p>
    <w:p w14:paraId="6DF0DF9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Ως προς το ΦΕΚ διορισμού της, η κ</w:t>
      </w:r>
      <w:r>
        <w:rPr>
          <w:rFonts w:eastAsia="Times New Roman" w:cs="Times New Roman"/>
          <w:szCs w:val="24"/>
        </w:rPr>
        <w:t xml:space="preserve">ατάταξή της και η μισθοδοσία της έγινε με βάση τον Υπαλληλικό Κώδικα και τις κείμενες διατάξεις νόμων του 2011 και του 2012. </w:t>
      </w:r>
    </w:p>
    <w:p w14:paraId="6DF0DF9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Ως προς τα λοιπά, απαντήσεις μπορούν να αναζητηθούν στις υπηρεσίες των φορέων, στις οποίες υπηρέτησε και υπηρετεί. </w:t>
      </w:r>
    </w:p>
    <w:p w14:paraId="6DF0DF9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Συμπερασματικά</w:t>
      </w:r>
      <w:r>
        <w:rPr>
          <w:rFonts w:eastAsia="Times New Roman" w:cs="Times New Roman"/>
          <w:szCs w:val="24"/>
        </w:rPr>
        <w:t xml:space="preserve">, καλώ την Κυβέρνηση να σταματήσει να προσεγγίζει τα θέματα της δημόσιας σφαίρας με επικοινωνιακή στόχευση και με ελαφρότητα έναντι της αλήθειας. </w:t>
      </w:r>
    </w:p>
    <w:p w14:paraId="6DF0DF9E"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(Θόρυβος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w:t>
      </w:r>
      <w:r>
        <w:rPr>
          <w:rFonts w:eastAsia="Times New Roman" w:cs="Times New Roman"/>
          <w:szCs w:val="24"/>
        </w:rPr>
        <w:t>Ν</w:t>
      </w:r>
      <w:r>
        <w:rPr>
          <w:rFonts w:eastAsia="Times New Roman" w:cs="Times New Roman"/>
          <w:szCs w:val="24"/>
        </w:rPr>
        <w:t>Ε</w:t>
      </w:r>
      <w:r>
        <w:rPr>
          <w:rFonts w:eastAsia="Times New Roman" w:cs="Times New Roman"/>
          <w:szCs w:val="24"/>
        </w:rPr>
        <w:t>Λ</w:t>
      </w:r>
      <w:r>
        <w:rPr>
          <w:rFonts w:eastAsia="Times New Roman" w:cs="Times New Roman"/>
          <w:szCs w:val="24"/>
        </w:rPr>
        <w:t>)</w:t>
      </w:r>
    </w:p>
    <w:p w14:paraId="6DF0DF9F"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Κάνετε ησυχία, παρακαλώ.</w:t>
      </w:r>
    </w:p>
    <w:p w14:paraId="6DF0DFA0"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Και θα κλείσω με αυτό που ξεκίνησε ο κύριος Πρωθυπουργός την </w:t>
      </w:r>
      <w:proofErr w:type="spellStart"/>
      <w:r>
        <w:rPr>
          <w:rFonts w:eastAsia="Times New Roman" w:cs="Times New Roman"/>
          <w:szCs w:val="24"/>
        </w:rPr>
        <w:t>πρωτολογία</w:t>
      </w:r>
      <w:proofErr w:type="spellEnd"/>
      <w:r>
        <w:rPr>
          <w:rFonts w:eastAsia="Times New Roman" w:cs="Times New Roman"/>
          <w:szCs w:val="24"/>
        </w:rPr>
        <w:t xml:space="preserve"> του: «Εκπροσωπείτε το σκοτάδι». </w:t>
      </w:r>
    </w:p>
    <w:p w14:paraId="6DF0DFA1"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Κύριε Πρόεδρε, παρακαλώ τον λόγο</w:t>
      </w:r>
      <w:r>
        <w:rPr>
          <w:rFonts w:eastAsia="Times New Roman" w:cs="Times New Roman"/>
          <w:szCs w:val="24"/>
        </w:rPr>
        <w:t>,</w:t>
      </w:r>
      <w:r>
        <w:rPr>
          <w:rFonts w:eastAsia="Times New Roman" w:cs="Times New Roman"/>
          <w:szCs w:val="24"/>
        </w:rPr>
        <w:t xml:space="preserve"> για να απαντήσω. </w:t>
      </w:r>
    </w:p>
    <w:p w14:paraId="6DF0DFA2"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Έχετε τον λόγο επ’ ολίγον, να μην </w:t>
      </w:r>
      <w:proofErr w:type="spellStart"/>
      <w:r>
        <w:rPr>
          <w:rFonts w:eastAsia="Times New Roman" w:cs="Times New Roman"/>
          <w:szCs w:val="24"/>
        </w:rPr>
        <w:t>σκιάσει</w:t>
      </w:r>
      <w:proofErr w:type="spellEnd"/>
      <w:r>
        <w:rPr>
          <w:rFonts w:eastAsia="Times New Roman" w:cs="Times New Roman"/>
          <w:szCs w:val="24"/>
        </w:rPr>
        <w:t xml:space="preserve"> τη συζήτηση αυτό το θέμα. </w:t>
      </w:r>
    </w:p>
    <w:p w14:paraId="6DF0DFA3"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Λίγα δευτερόλεπτα μόνο, κύριε Πρόεδρε. </w:t>
      </w:r>
    </w:p>
    <w:p w14:paraId="6DF0DFA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Κατ’ αρχάς</w:t>
      </w:r>
      <w:r>
        <w:rPr>
          <w:rFonts w:eastAsia="Times New Roman" w:cs="Times New Roman"/>
          <w:szCs w:val="24"/>
        </w:rPr>
        <w:t>,</w:t>
      </w:r>
      <w:r>
        <w:rPr>
          <w:rFonts w:eastAsia="Times New Roman" w:cs="Times New Roman"/>
          <w:szCs w:val="24"/>
        </w:rPr>
        <w:t xml:space="preserve"> η απάντηση που δώσατε, είναι επιβεβ</w:t>
      </w:r>
      <w:r>
        <w:rPr>
          <w:rFonts w:eastAsia="Times New Roman" w:cs="Times New Roman"/>
          <w:szCs w:val="24"/>
        </w:rPr>
        <w:t xml:space="preserve">αίωση του ρεπορτάζ της εφημερίδας, με μια προσπάθεια να εξυμνήσετε την κυρία που πήρε τη θέση στο </w:t>
      </w:r>
      <w:r>
        <w:rPr>
          <w:rFonts w:eastAsia="Times New Roman" w:cs="Times New Roman"/>
          <w:szCs w:val="24"/>
        </w:rPr>
        <w:t>διοικητικό συμβούλιο</w:t>
      </w:r>
      <w:r>
        <w:rPr>
          <w:rFonts w:eastAsia="Times New Roman" w:cs="Times New Roman"/>
          <w:szCs w:val="24"/>
        </w:rPr>
        <w:t xml:space="preserve">. </w:t>
      </w:r>
    </w:p>
    <w:p w14:paraId="6DF0DFA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Κι εγώ σας απαντώ με το εξής απλό ερώτημα</w:t>
      </w:r>
      <w:r>
        <w:rPr>
          <w:rFonts w:eastAsia="Times New Roman" w:cs="Times New Roman"/>
          <w:szCs w:val="24"/>
        </w:rPr>
        <w:t>. Μ</w:t>
      </w:r>
      <w:r>
        <w:rPr>
          <w:rFonts w:eastAsia="Times New Roman" w:cs="Times New Roman"/>
          <w:szCs w:val="24"/>
        </w:rPr>
        <w:t>ην το απαντήσετε</w:t>
      </w:r>
      <w:r>
        <w:rPr>
          <w:rFonts w:eastAsia="Times New Roman" w:cs="Times New Roman"/>
          <w:szCs w:val="24"/>
        </w:rPr>
        <w:t>,</w:t>
      </w:r>
      <w:r>
        <w:rPr>
          <w:rFonts w:eastAsia="Times New Roman" w:cs="Times New Roman"/>
          <w:szCs w:val="24"/>
        </w:rPr>
        <w:t xml:space="preserve"> θα το καταλάβουν όλοι: Οι έχοντες τα αντίστοιχα προσόντα υπάλληλοι τραπεζ</w:t>
      </w:r>
      <w:r>
        <w:rPr>
          <w:rFonts w:eastAsia="Times New Roman" w:cs="Times New Roman"/>
          <w:szCs w:val="24"/>
        </w:rPr>
        <w:t xml:space="preserve">ών, θα έπαιρναν θέσεις διοικητικού συμβουλίου, αν δεν ήταν διευθύντριά σας; Ας πάνε αύριο το πρωί να καταθέσουν την αίτηση. </w:t>
      </w:r>
    </w:p>
    <w:p w14:paraId="6DF0DFA6"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(Γέλωτες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w:t>
      </w:r>
      <w:r>
        <w:rPr>
          <w:rFonts w:eastAsia="Times New Roman" w:cs="Times New Roman"/>
          <w:szCs w:val="24"/>
        </w:rPr>
        <w:t>ΝΕΛ</w:t>
      </w:r>
      <w:r>
        <w:rPr>
          <w:rFonts w:eastAsia="Times New Roman" w:cs="Times New Roman"/>
          <w:szCs w:val="24"/>
        </w:rPr>
        <w:t>)</w:t>
      </w:r>
    </w:p>
    <w:p w14:paraId="6DF0DFA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Τώρα, </w:t>
      </w:r>
      <w:r>
        <w:rPr>
          <w:rFonts w:eastAsia="Times New Roman" w:cs="Times New Roman"/>
          <w:szCs w:val="24"/>
        </w:rPr>
        <w:t>όσον αφορά το</w:t>
      </w:r>
      <w:r>
        <w:rPr>
          <w:rFonts w:eastAsia="Times New Roman" w:cs="Times New Roman"/>
          <w:szCs w:val="24"/>
        </w:rPr>
        <w:t xml:space="preserve"> ότι δεν αντικαταστάθηκαν αρκετά στελέχη, θα σας πω ότι αυτή </w:t>
      </w:r>
      <w:r>
        <w:rPr>
          <w:rFonts w:eastAsia="Times New Roman" w:cs="Times New Roman"/>
          <w:szCs w:val="24"/>
        </w:rPr>
        <w:t xml:space="preserve">η Κυβέρνηση τουλάχιστον, δεν έχει δείξει πρόθεση να διωχθούν οποιοιδήποτε διετέλεσαν σε αλλουνού </w:t>
      </w:r>
      <w:r>
        <w:rPr>
          <w:rFonts w:eastAsia="Times New Roman" w:cs="Times New Roman"/>
          <w:szCs w:val="24"/>
        </w:rPr>
        <w:t>γ</w:t>
      </w:r>
      <w:r>
        <w:rPr>
          <w:rFonts w:eastAsia="Times New Roman" w:cs="Times New Roman"/>
          <w:szCs w:val="24"/>
        </w:rPr>
        <w:t xml:space="preserve">ραφείο. Ίσως θα πρέπει να ξαναδούμε κάποιους που έχετε βάλει σε θέσεις κλειδιά τι δουλειά κάνουν ακόμα. Σε αυτό έχετε δίκιο. </w:t>
      </w:r>
    </w:p>
    <w:p w14:paraId="6DF0DFA8"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w:t>
      </w:r>
      <w:r>
        <w:rPr>
          <w:rFonts w:eastAsia="Times New Roman" w:cs="Times New Roman"/>
          <w:szCs w:val="24"/>
        </w:rPr>
        <w:t xml:space="preserve"> του ΣΥΡΙΖΑ και των Α</w:t>
      </w:r>
      <w:r>
        <w:rPr>
          <w:rFonts w:eastAsia="Times New Roman" w:cs="Times New Roman"/>
          <w:szCs w:val="24"/>
        </w:rPr>
        <w:t>Ν</w:t>
      </w:r>
      <w:r>
        <w:rPr>
          <w:rFonts w:eastAsia="Times New Roman" w:cs="Times New Roman"/>
          <w:szCs w:val="24"/>
        </w:rPr>
        <w:t>Ε</w:t>
      </w:r>
      <w:r>
        <w:rPr>
          <w:rFonts w:eastAsia="Times New Roman" w:cs="Times New Roman"/>
          <w:szCs w:val="24"/>
        </w:rPr>
        <w:t>Λ</w:t>
      </w:r>
      <w:r>
        <w:rPr>
          <w:rFonts w:eastAsia="Times New Roman" w:cs="Times New Roman"/>
          <w:szCs w:val="24"/>
        </w:rPr>
        <w:t>)</w:t>
      </w:r>
    </w:p>
    <w:p w14:paraId="6DF0DFA9"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Κύριε Πρόεδρε, παρακαλώ τον λόγο.</w:t>
      </w:r>
    </w:p>
    <w:p w14:paraId="6DF0DFAA"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Μην το επεκτείνουμε, όμως, κύριε </w:t>
      </w:r>
      <w:proofErr w:type="spellStart"/>
      <w:r>
        <w:rPr>
          <w:rFonts w:eastAsia="Times New Roman" w:cs="Times New Roman"/>
          <w:szCs w:val="24"/>
        </w:rPr>
        <w:t>Σταϊκούρα</w:t>
      </w:r>
      <w:proofErr w:type="spellEnd"/>
      <w:r>
        <w:rPr>
          <w:rFonts w:eastAsia="Times New Roman" w:cs="Times New Roman"/>
          <w:szCs w:val="24"/>
        </w:rPr>
        <w:t xml:space="preserve">. Έχετε τον λόγο για μισό λεπτό. </w:t>
      </w:r>
    </w:p>
    <w:p w14:paraId="6DF0DFAB"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Ούτε μισό λεπτό, κύριε Πρόεδρε. </w:t>
      </w:r>
    </w:p>
    <w:p w14:paraId="6DF0DFA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Επί των επιχειρημάτων μου, καμμία απάντηση! Και ως προς αυτό που είπατε για τα διοικητικά συμβούλια, ας ανατρέξετε στο τελευταίο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 xml:space="preserve">συμβούλιο </w:t>
      </w:r>
      <w:r>
        <w:rPr>
          <w:rFonts w:eastAsia="Times New Roman" w:cs="Times New Roman"/>
          <w:szCs w:val="24"/>
        </w:rPr>
        <w:t xml:space="preserve">της Τραπέζης Αττικής επί </w:t>
      </w:r>
      <w:r>
        <w:rPr>
          <w:rFonts w:eastAsia="Times New Roman" w:cs="Times New Roman"/>
          <w:szCs w:val="24"/>
        </w:rPr>
        <w:t>κ</w:t>
      </w:r>
      <w:r>
        <w:rPr>
          <w:rFonts w:eastAsia="Times New Roman" w:cs="Times New Roman"/>
          <w:szCs w:val="24"/>
        </w:rPr>
        <w:t xml:space="preserve">υβέρνησης </w:t>
      </w:r>
      <w:r>
        <w:rPr>
          <w:rFonts w:eastAsia="Times New Roman" w:cs="Times New Roman"/>
          <w:szCs w:val="24"/>
        </w:rPr>
        <w:t>σας,</w:t>
      </w:r>
      <w:r>
        <w:rPr>
          <w:rFonts w:eastAsia="Times New Roman" w:cs="Times New Roman"/>
          <w:szCs w:val="24"/>
        </w:rPr>
        <w:t xml:space="preserve"> να δείτε τα μέλη. Εκεί θα βρείτε πολύ ενδιαφέροντα στοιχεία. </w:t>
      </w:r>
    </w:p>
    <w:p w14:paraId="6DF0DFAD"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Ευχαριστούμε. </w:t>
      </w:r>
    </w:p>
    <w:p w14:paraId="6DF0DFA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Ο Πρόεδρος της Κοινοβουλευτικής Ομάδας της Ένωσης Κεντρώων, κ. Βασίλειος Λεβέντης, έχει τον λόγο.</w:t>
      </w:r>
    </w:p>
    <w:p w14:paraId="6DF0DFA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Παρακαλώ πολύ, μέχρι να έρθει ο κύριος Πρόεδρος,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ότι δεν συνηθίζεται να παίρνει κανείς τον λόγο επί της ουσίας, απλώς για την ανασκευή μιας ιστορικής αλήθειας -θα ακούει ο κ. Θεοδωράκης, ενδεχομένως είναι πιο νέος και γι’ αυτό δεν το ξέρει- επειδή είπε πως οι </w:t>
      </w:r>
      <w:proofErr w:type="spellStart"/>
      <w:r>
        <w:rPr>
          <w:rFonts w:eastAsia="Times New Roman" w:cs="Times New Roman"/>
          <w:szCs w:val="24"/>
        </w:rPr>
        <w:t>χουνταίοι</w:t>
      </w:r>
      <w:proofErr w:type="spellEnd"/>
      <w:r>
        <w:rPr>
          <w:rFonts w:eastAsia="Times New Roman" w:cs="Times New Roman"/>
          <w:szCs w:val="24"/>
        </w:rPr>
        <w:t xml:space="preserve"> διέκοψαν την τάση </w:t>
      </w:r>
      <w:r>
        <w:rPr>
          <w:rFonts w:eastAsia="Times New Roman" w:cs="Times New Roman"/>
          <w:szCs w:val="24"/>
        </w:rPr>
        <w:lastRenderedPageBreak/>
        <w:t xml:space="preserve">προς τα ιδιωτικά </w:t>
      </w:r>
      <w:r>
        <w:rPr>
          <w:rFonts w:eastAsia="Times New Roman" w:cs="Times New Roman"/>
          <w:szCs w:val="24"/>
        </w:rPr>
        <w:t>πανεπιστήμια, θα ήθελα να πω ότι μία από τις θρυαλλίδες του ’72 και του ’73 της ανάπτυξης του αντιδικτατορικού φοιτητικού κινήματος ήταν η αποκάλυψη, εκ μέρους τότε των φοιτητών, της απαρχής για δύο ξενόγλωσσα πανεπιστήμια να υπάρξουν στην Αθήνα. Γύρω, δηλ</w:t>
      </w:r>
      <w:r>
        <w:rPr>
          <w:rFonts w:eastAsia="Times New Roman" w:cs="Times New Roman"/>
          <w:szCs w:val="24"/>
        </w:rPr>
        <w:t xml:space="preserve">αδή, απ’ αυτό το θέμα είναι ιστορικό γεγονός και είναι σωστό. Δεν έχει σχέση. Ενδεχομένως, δεν τα ξέρει καλά ο κ. Θεοδωράκης. </w:t>
      </w:r>
    </w:p>
    <w:p w14:paraId="6DF0DFB0"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DF0DFB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Λεβέντη, έχετε τον λόγο. </w:t>
      </w:r>
    </w:p>
    <w:p w14:paraId="6DF0DFB2" w14:textId="77777777" w:rsidR="004C348C" w:rsidRDefault="00FF7E7F">
      <w:pPr>
        <w:spacing w:after="0" w:line="600" w:lineRule="auto"/>
        <w:ind w:firstLine="720"/>
        <w:jc w:val="both"/>
        <w:rPr>
          <w:rFonts w:eastAsia="Times New Roman"/>
          <w:szCs w:val="24"/>
        </w:rPr>
      </w:pPr>
      <w:r>
        <w:rPr>
          <w:rFonts w:eastAsia="Times New Roman"/>
          <w:b/>
          <w:szCs w:val="24"/>
        </w:rPr>
        <w:t>ΒΑΣΙΛΗΣ ΛΕΒΕΝΤΗΣ (Πρόεδρος της Ένωσης Κεντρώω</w:t>
      </w:r>
      <w:r>
        <w:rPr>
          <w:rFonts w:eastAsia="Times New Roman"/>
          <w:b/>
          <w:szCs w:val="24"/>
        </w:rPr>
        <w:t xml:space="preserve">ν): </w:t>
      </w:r>
      <w:r>
        <w:rPr>
          <w:rFonts w:eastAsia="Times New Roman"/>
          <w:szCs w:val="24"/>
        </w:rPr>
        <w:t>Ευχαριστώ, κύριε Πρόεδρε.</w:t>
      </w:r>
    </w:p>
    <w:p w14:paraId="6DF0DFB3" w14:textId="77777777" w:rsidR="004C348C" w:rsidRDefault="00FF7E7F">
      <w:pPr>
        <w:spacing w:after="0" w:line="600" w:lineRule="auto"/>
        <w:ind w:firstLine="720"/>
        <w:jc w:val="both"/>
        <w:rPr>
          <w:rFonts w:eastAsia="Times New Roman"/>
          <w:szCs w:val="24"/>
        </w:rPr>
      </w:pPr>
      <w:r>
        <w:rPr>
          <w:rFonts w:eastAsia="Times New Roman"/>
          <w:szCs w:val="24"/>
        </w:rPr>
        <w:t xml:space="preserve">Κυρίες και κύριοι συνάδελφοι, ευχαριστώ για τη λάμψη </w:t>
      </w:r>
      <w:r>
        <w:rPr>
          <w:rFonts w:eastAsia="Times New Roman"/>
          <w:szCs w:val="24"/>
        </w:rPr>
        <w:t xml:space="preserve">δια </w:t>
      </w:r>
      <w:r>
        <w:rPr>
          <w:rFonts w:eastAsia="Times New Roman"/>
          <w:szCs w:val="24"/>
        </w:rPr>
        <w:t xml:space="preserve">της απουσίας </w:t>
      </w:r>
      <w:r>
        <w:rPr>
          <w:rFonts w:eastAsia="Times New Roman"/>
          <w:szCs w:val="24"/>
        </w:rPr>
        <w:t>τους,</w:t>
      </w:r>
      <w:r>
        <w:rPr>
          <w:rFonts w:eastAsia="Times New Roman"/>
          <w:szCs w:val="24"/>
        </w:rPr>
        <w:t xml:space="preserve"> τον κ. Μητσοτάκη, που έφυγε πρώτος και τον κ. Τσίπρα, που έφυγε δεύτερος. Ίσως το βάρος επιχειρημάτων δυσαρεστεί. Θα δούμε. Βέβαια, είμαι σίγουρος ότι</w:t>
      </w:r>
      <w:r>
        <w:rPr>
          <w:rFonts w:eastAsia="Times New Roman"/>
          <w:szCs w:val="24"/>
        </w:rPr>
        <w:t xml:space="preserve"> θα ακούνε από τις αίθουσες και θα ακούνε καλά. Γιατί, όπως μου είχε πει κάποιος «κάποιοι σπεύδουν να σε ακούσουν, κύριε Λεβέντη και όσοι είναι εγωιστές και δεν θέλουν να σε ακούν, σε ακούν από τα καμαρίνια και με τέρμα τον ήχο». </w:t>
      </w:r>
    </w:p>
    <w:p w14:paraId="6DF0DFB4" w14:textId="77777777" w:rsidR="004C348C" w:rsidRDefault="00FF7E7F">
      <w:pPr>
        <w:spacing w:after="0" w:line="600" w:lineRule="auto"/>
        <w:ind w:firstLine="720"/>
        <w:jc w:val="both"/>
        <w:rPr>
          <w:rFonts w:eastAsia="Times New Roman"/>
          <w:szCs w:val="24"/>
        </w:rPr>
      </w:pPr>
      <w:r>
        <w:rPr>
          <w:rFonts w:eastAsia="Times New Roman"/>
          <w:szCs w:val="24"/>
        </w:rPr>
        <w:lastRenderedPageBreak/>
        <w:t>Θα ήθελα να πω στον κ. Μη</w:t>
      </w:r>
      <w:r>
        <w:rPr>
          <w:rFonts w:eastAsia="Times New Roman"/>
          <w:szCs w:val="24"/>
        </w:rPr>
        <w:t xml:space="preserve">τσοτάκη ότι συγγενής του ήταν ο συγχωρεμένος ο </w:t>
      </w:r>
      <w:proofErr w:type="spellStart"/>
      <w:r>
        <w:rPr>
          <w:rFonts w:eastAsia="Times New Roman"/>
          <w:szCs w:val="24"/>
        </w:rPr>
        <w:t>Μπακογιάννης</w:t>
      </w:r>
      <w:r>
        <w:rPr>
          <w:rFonts w:eastAsia="Times New Roman"/>
          <w:szCs w:val="24"/>
        </w:rPr>
        <w:t>.Τ</w:t>
      </w:r>
      <w:r>
        <w:rPr>
          <w:rFonts w:eastAsia="Times New Roman"/>
          <w:szCs w:val="24"/>
        </w:rPr>
        <w:t>ο</w:t>
      </w:r>
      <w:proofErr w:type="spellEnd"/>
      <w:r>
        <w:rPr>
          <w:rFonts w:eastAsia="Times New Roman"/>
          <w:szCs w:val="24"/>
        </w:rPr>
        <w:t xml:space="preserve"> είπα και χθες. Κι έβγαλε ανακοίνωση ο Κυριάκος και η Ντόρα ότι ήταν μνημείο συναίνεσης και σύνθεσης ο συγχωρεμένος. Η εικόνα της σημερινής Νέας Δημοκρατίας είναι εικόνα συναίνεσης; Αφήνω τους Β</w:t>
      </w:r>
      <w:r>
        <w:rPr>
          <w:rFonts w:eastAsia="Times New Roman"/>
          <w:szCs w:val="24"/>
        </w:rPr>
        <w:t>ουλευτές που ακούνε</w:t>
      </w:r>
      <w:r>
        <w:rPr>
          <w:rFonts w:eastAsia="Times New Roman"/>
          <w:szCs w:val="24"/>
        </w:rPr>
        <w:t>,</w:t>
      </w:r>
      <w:r>
        <w:rPr>
          <w:rFonts w:eastAsia="Times New Roman"/>
          <w:szCs w:val="24"/>
        </w:rPr>
        <w:t xml:space="preserve"> να κρίνουν αν είναι εικόνα συναίνεσης. </w:t>
      </w:r>
    </w:p>
    <w:p w14:paraId="6DF0DFB5" w14:textId="77777777" w:rsidR="004C348C" w:rsidRDefault="00FF7E7F">
      <w:pPr>
        <w:spacing w:after="0" w:line="600" w:lineRule="auto"/>
        <w:ind w:firstLine="720"/>
        <w:jc w:val="both"/>
        <w:rPr>
          <w:rFonts w:eastAsia="Times New Roman"/>
          <w:szCs w:val="24"/>
        </w:rPr>
      </w:pPr>
      <w:r>
        <w:rPr>
          <w:rFonts w:eastAsia="Times New Roman"/>
          <w:szCs w:val="24"/>
        </w:rPr>
        <w:t xml:space="preserve">Ρώτησε ένας δημοσιογράφος έναν Βουλευτή μας: «Αφού είστε υπέρ των ιδιωτικοποιήσεων </w:t>
      </w:r>
      <w:r>
        <w:rPr>
          <w:rFonts w:eastAsia="Times New Roman"/>
          <w:szCs w:val="24"/>
        </w:rPr>
        <w:t>ως</w:t>
      </w:r>
      <w:r>
        <w:rPr>
          <w:rFonts w:eastAsia="Times New Roman"/>
          <w:szCs w:val="24"/>
        </w:rPr>
        <w:t xml:space="preserve"> Ένωση Κεντρώων, γιατί δεν ψηφίσατε χθες τα </w:t>
      </w:r>
      <w:proofErr w:type="spellStart"/>
      <w:r>
        <w:rPr>
          <w:rFonts w:eastAsia="Times New Roman"/>
          <w:szCs w:val="24"/>
        </w:rPr>
        <w:t>προαπαιτούμενα</w:t>
      </w:r>
      <w:proofErr w:type="spellEnd"/>
      <w:r>
        <w:rPr>
          <w:rFonts w:eastAsia="Times New Roman"/>
          <w:szCs w:val="24"/>
        </w:rPr>
        <w:t xml:space="preserve">;». </w:t>
      </w:r>
    </w:p>
    <w:p w14:paraId="6DF0DFB6" w14:textId="77777777" w:rsidR="004C348C" w:rsidRDefault="00FF7E7F">
      <w:pPr>
        <w:spacing w:after="0" w:line="600" w:lineRule="auto"/>
        <w:ind w:firstLine="720"/>
        <w:jc w:val="both"/>
        <w:rPr>
          <w:rFonts w:eastAsia="Times New Roman"/>
          <w:szCs w:val="24"/>
        </w:rPr>
      </w:pPr>
      <w:r>
        <w:rPr>
          <w:rFonts w:eastAsia="Times New Roman"/>
          <w:szCs w:val="24"/>
        </w:rPr>
        <w:t>Και η Νέα Δημοκρατία δεν είναι, επίσης, υπέρ τω</w:t>
      </w:r>
      <w:r>
        <w:rPr>
          <w:rFonts w:eastAsia="Times New Roman"/>
          <w:szCs w:val="24"/>
        </w:rPr>
        <w:t xml:space="preserve">ν ιδιωτικοποιήσεων; Γιατί δεν ψήφισε εχθές; </w:t>
      </w:r>
    </w:p>
    <w:p w14:paraId="6DF0DFB7" w14:textId="77777777" w:rsidR="004C348C" w:rsidRDefault="00FF7E7F">
      <w:pPr>
        <w:spacing w:after="0"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Να απαντήσει ο κύριος εκεί…</w:t>
      </w:r>
    </w:p>
    <w:p w14:paraId="6DF0DFB8" w14:textId="77777777" w:rsidR="004C348C" w:rsidRDefault="00FF7E7F">
      <w:pPr>
        <w:spacing w:after="0"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 xml:space="preserve">Όχι εσείς, κύριε. Δεν απευθύνομαι σε εσάς. Κοιτάω εσάς, αλλά δεν απευθύνομαι σε εσάς. </w:t>
      </w:r>
    </w:p>
    <w:p w14:paraId="6DF0DFB9" w14:textId="77777777" w:rsidR="004C348C" w:rsidRDefault="00FF7E7F">
      <w:pPr>
        <w:spacing w:after="0" w:line="600" w:lineRule="auto"/>
        <w:ind w:firstLine="720"/>
        <w:jc w:val="both"/>
        <w:rPr>
          <w:rFonts w:eastAsia="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w:t>
      </w:r>
      <w:r>
        <w:rPr>
          <w:rFonts w:eastAsia="Times New Roman" w:cs="Times New Roman"/>
          <w:b/>
          <w:szCs w:val="24"/>
        </w:rPr>
        <w:t>ης</w:t>
      </w:r>
      <w:proofErr w:type="spellEnd"/>
      <w:r>
        <w:rPr>
          <w:rFonts w:eastAsia="Times New Roman" w:cs="Times New Roman"/>
          <w:b/>
          <w:szCs w:val="24"/>
        </w:rPr>
        <w:t>)</w:t>
      </w:r>
      <w:r>
        <w:rPr>
          <w:rFonts w:eastAsia="Times New Roman" w:cs="Times New Roman"/>
          <w:b/>
          <w:szCs w:val="24"/>
        </w:rPr>
        <w:t xml:space="preserve">: </w:t>
      </w:r>
      <w:r>
        <w:rPr>
          <w:rFonts w:eastAsia="Times New Roman"/>
          <w:szCs w:val="24"/>
        </w:rPr>
        <w:t xml:space="preserve">Παρακαλώ, κύριε Παπαδόπουλε, σήμερα να είστε τύπος και υπογραμμός, όταν μιλάει ο Πρόεδρος. Σας παρακαλώ πολύ. </w:t>
      </w:r>
    </w:p>
    <w:p w14:paraId="6DF0DFBA" w14:textId="77777777" w:rsidR="004C348C" w:rsidRDefault="00FF7E7F">
      <w:pPr>
        <w:spacing w:after="0" w:line="600" w:lineRule="auto"/>
        <w:ind w:firstLine="720"/>
        <w:jc w:val="both"/>
        <w:rPr>
          <w:rFonts w:eastAsia="Times New Roman"/>
          <w:szCs w:val="24"/>
        </w:rPr>
      </w:pPr>
      <w:r>
        <w:rPr>
          <w:rFonts w:eastAsia="Times New Roman"/>
          <w:b/>
          <w:szCs w:val="24"/>
        </w:rPr>
        <w:lastRenderedPageBreak/>
        <w:t xml:space="preserve">ΒΑΣΙΛΗΣ ΛΕΒΕΝΤΗΣ (Πρόεδρος της Ένωσης Κεντρώων): </w:t>
      </w:r>
      <w:r>
        <w:rPr>
          <w:rFonts w:eastAsia="Times New Roman"/>
          <w:szCs w:val="24"/>
        </w:rPr>
        <w:t xml:space="preserve">Να μην αρχίσουμε τον διάλογο. Κάπου πρέπει να είναι το βλέμμα μου στραμμένο. </w:t>
      </w:r>
    </w:p>
    <w:p w14:paraId="6DF0DFBB" w14:textId="77777777" w:rsidR="004C348C" w:rsidRDefault="00FF7E7F">
      <w:pPr>
        <w:spacing w:after="0" w:line="600" w:lineRule="auto"/>
        <w:ind w:firstLine="720"/>
        <w:jc w:val="both"/>
        <w:rPr>
          <w:rFonts w:eastAsia="Times New Roman"/>
          <w:szCs w:val="24"/>
        </w:rPr>
      </w:pPr>
      <w:r>
        <w:rPr>
          <w:rFonts w:eastAsia="Times New Roman"/>
          <w:szCs w:val="24"/>
        </w:rPr>
        <w:t>Να αναφερθούμ</w:t>
      </w:r>
      <w:r>
        <w:rPr>
          <w:rFonts w:eastAsia="Times New Roman"/>
          <w:szCs w:val="24"/>
        </w:rPr>
        <w:t>ε λίγο στην παιδεία και θα κάνουμε μετά μία αναφορά και σε άλλα ζητήματα</w:t>
      </w:r>
      <w:r>
        <w:rPr>
          <w:rFonts w:eastAsia="Times New Roman"/>
          <w:szCs w:val="24"/>
        </w:rPr>
        <w:t>,</w:t>
      </w:r>
      <w:r>
        <w:rPr>
          <w:rFonts w:eastAsia="Times New Roman"/>
          <w:szCs w:val="24"/>
        </w:rPr>
        <w:t xml:space="preserve"> τρέχοντα. Όσον αφορά την παιδεία, ο κ. Μητσοτάκης, τον οποίον άκουσα προσεκτικά, έκανε μία πολύ ωραία ομιλία για το ένα, το άλλο, το άλλο. Τόσα χρόνια που ήταν στην κυβέρνηση</w:t>
      </w:r>
      <w:r>
        <w:rPr>
          <w:rFonts w:eastAsia="Times New Roman"/>
          <w:szCs w:val="24"/>
        </w:rPr>
        <w:t>,</w:t>
      </w:r>
      <w:r>
        <w:rPr>
          <w:rFonts w:eastAsia="Times New Roman"/>
          <w:szCs w:val="24"/>
        </w:rPr>
        <w:t xml:space="preserve"> αυτά δ</w:t>
      </w:r>
      <w:r>
        <w:rPr>
          <w:rFonts w:eastAsia="Times New Roman"/>
          <w:szCs w:val="24"/>
        </w:rPr>
        <w:t xml:space="preserve">εν τα ήξεραν; Δηλαδή, πότε τα </w:t>
      </w:r>
      <w:proofErr w:type="spellStart"/>
      <w:r>
        <w:rPr>
          <w:rFonts w:eastAsia="Times New Roman"/>
          <w:szCs w:val="24"/>
        </w:rPr>
        <w:t>εσκέφθησαν</w:t>
      </w:r>
      <w:proofErr w:type="spellEnd"/>
      <w:r>
        <w:rPr>
          <w:rFonts w:eastAsia="Times New Roman"/>
          <w:szCs w:val="24"/>
        </w:rPr>
        <w:t xml:space="preserve"> αυτά στη Νέα Δημοκρατία;  </w:t>
      </w:r>
    </w:p>
    <w:p w14:paraId="6DF0DFBC" w14:textId="77777777" w:rsidR="004C348C" w:rsidRDefault="00FF7E7F">
      <w:pPr>
        <w:spacing w:after="0" w:line="600" w:lineRule="auto"/>
        <w:ind w:firstLine="720"/>
        <w:jc w:val="both"/>
        <w:rPr>
          <w:rFonts w:eastAsia="Times New Roman"/>
          <w:szCs w:val="24"/>
        </w:rPr>
      </w:pPr>
      <w:r>
        <w:rPr>
          <w:rFonts w:eastAsia="Times New Roman"/>
          <w:szCs w:val="24"/>
        </w:rPr>
        <w:t>Και θα βγάλουν –λέει- και ένα πρόγραμμα. Ένα κόμμα σαν τη Νέα Δημοκρατία, βεβαίως, θα βγάλει αναθεωρημένο πρόγραμμα</w:t>
      </w:r>
      <w:r>
        <w:rPr>
          <w:rFonts w:eastAsia="Times New Roman"/>
          <w:szCs w:val="24"/>
        </w:rPr>
        <w:t>,</w:t>
      </w:r>
      <w:r>
        <w:rPr>
          <w:rFonts w:eastAsia="Times New Roman"/>
          <w:szCs w:val="24"/>
        </w:rPr>
        <w:t xml:space="preserve"> προσεχώς. Υποτίθεται, όμως, ότι είναι ένα κόμμα που κυβερνούσε πριν λίγ</w:t>
      </w:r>
      <w:r>
        <w:rPr>
          <w:rFonts w:eastAsia="Times New Roman"/>
          <w:szCs w:val="24"/>
        </w:rPr>
        <w:t>ους μήνες. Δεν έπρεπε να έχει κάποιο πρόγραμμα για την παιδεία; Ο κ. Αρβανιτόπουλος τα έκανε καλά, με τις εμμονές του; Γιατί οι πανεπιστημιακοί μού έχουν πει ότι είχε εμμονές σε κάποια πράγματα. Τα έκανε καλά; Αν τα έκανε καλά, γιατί δεν λέτε «θα κάνουμε α</w:t>
      </w:r>
      <w:r>
        <w:rPr>
          <w:rFonts w:eastAsia="Times New Roman"/>
          <w:szCs w:val="24"/>
        </w:rPr>
        <w:t xml:space="preserve">υτά που έκανε ο Αρβανιτόπουλος, ήταν θαυμάσια και εσείς οι κακοί τα αλλάξατε»; </w:t>
      </w:r>
    </w:p>
    <w:p w14:paraId="6DF0DFBD" w14:textId="77777777" w:rsidR="004C348C" w:rsidRDefault="00FF7E7F">
      <w:pPr>
        <w:spacing w:after="0" w:line="600" w:lineRule="auto"/>
        <w:ind w:firstLine="720"/>
        <w:jc w:val="both"/>
        <w:rPr>
          <w:rFonts w:eastAsia="Times New Roman"/>
          <w:szCs w:val="24"/>
        </w:rPr>
      </w:pPr>
      <w:r>
        <w:rPr>
          <w:rFonts w:eastAsia="Times New Roman"/>
          <w:szCs w:val="24"/>
        </w:rPr>
        <w:lastRenderedPageBreak/>
        <w:t>Για να λέτε ότι χρειάζεται νέο σχέδιο για την παιδεία, σημαίνει ότι αυτά που κάνατε ως τον Δεκέμβριο του 2015 που ήσασταν εις την κυβέρνηση ήταν</w:t>
      </w:r>
      <w:r>
        <w:rPr>
          <w:rFonts w:eastAsia="Times New Roman"/>
          <w:szCs w:val="24"/>
        </w:rPr>
        <w:t>,</w:t>
      </w:r>
      <w:r>
        <w:rPr>
          <w:rFonts w:eastAsia="Times New Roman"/>
          <w:szCs w:val="24"/>
        </w:rPr>
        <w:t xml:space="preserve"> να μην πω τι ήταν. Μόνοι σας το ομολογείτε. Έτσι το αισθάνομαι εγώ. </w:t>
      </w:r>
    </w:p>
    <w:p w14:paraId="6DF0DFBE" w14:textId="77777777" w:rsidR="004C348C" w:rsidRDefault="00FF7E7F">
      <w:pPr>
        <w:spacing w:after="0" w:line="600" w:lineRule="auto"/>
        <w:ind w:firstLine="720"/>
        <w:jc w:val="both"/>
        <w:rPr>
          <w:rFonts w:eastAsia="Times New Roman"/>
          <w:szCs w:val="24"/>
        </w:rPr>
      </w:pPr>
      <w:r>
        <w:rPr>
          <w:rFonts w:eastAsia="Times New Roman"/>
          <w:szCs w:val="24"/>
        </w:rPr>
        <w:t>Η παιδεία είναι ένα αντικείμενο</w:t>
      </w:r>
      <w:r>
        <w:rPr>
          <w:rFonts w:eastAsia="Times New Roman"/>
          <w:szCs w:val="24"/>
        </w:rPr>
        <w:t>,</w:t>
      </w:r>
      <w:r>
        <w:rPr>
          <w:rFonts w:eastAsia="Times New Roman"/>
          <w:szCs w:val="24"/>
        </w:rPr>
        <w:t xml:space="preserve"> που δεν σηκώνει κάθε φορά</w:t>
      </w:r>
      <w:r>
        <w:rPr>
          <w:rFonts w:eastAsia="Times New Roman"/>
          <w:szCs w:val="24"/>
        </w:rPr>
        <w:t>,</w:t>
      </w:r>
      <w:r>
        <w:rPr>
          <w:rFonts w:eastAsia="Times New Roman"/>
          <w:szCs w:val="24"/>
        </w:rPr>
        <w:t xml:space="preserve"> ένας Υπουργός να γκρεμίζει τα των προηγουμένων, γιατί αν συνεχίσουμε έτσι, ταλαιπωρούμε τη νεολαία. Αν το Εθνικό Συμβούλιο Ραδ</w:t>
      </w:r>
      <w:r>
        <w:rPr>
          <w:rFonts w:eastAsia="Times New Roman"/>
          <w:szCs w:val="24"/>
        </w:rPr>
        <w:t>ιοτηλεόρασης θέλει τα 4/5, η παιδεία μήπως ήθελε 4,5/5; Γιατί είναι ένας τομέας που δεν μπορεί να έρχεται κάθε Υπουργός κι ό,τι κόβει η κεφάλα του</w:t>
      </w:r>
      <w:r>
        <w:rPr>
          <w:rFonts w:eastAsia="Times New Roman"/>
          <w:szCs w:val="24"/>
        </w:rPr>
        <w:t>,</w:t>
      </w:r>
      <w:r>
        <w:rPr>
          <w:rFonts w:eastAsia="Times New Roman"/>
          <w:szCs w:val="24"/>
        </w:rPr>
        <w:t xml:space="preserve"> να το κάνει. Έπρεπε να σέβεται και τις υπόλοιπες πτέρυγες του Κοινοβουλίου, τους κοινωνικούς φορείς, τους πα</w:t>
      </w:r>
      <w:r>
        <w:rPr>
          <w:rFonts w:eastAsia="Times New Roman"/>
          <w:szCs w:val="24"/>
        </w:rPr>
        <w:t xml:space="preserve">νεπιστημιακούς, τους φοιτητές, τους μαθητές, τους γονείς. </w:t>
      </w:r>
    </w:p>
    <w:p w14:paraId="6DF0DFBF" w14:textId="77777777" w:rsidR="004C348C" w:rsidRDefault="00FF7E7F">
      <w:pPr>
        <w:spacing w:after="0" w:line="600" w:lineRule="auto"/>
        <w:ind w:firstLine="720"/>
        <w:jc w:val="both"/>
        <w:rPr>
          <w:rFonts w:eastAsia="Times New Roman"/>
          <w:szCs w:val="24"/>
        </w:rPr>
      </w:pPr>
      <w:r>
        <w:rPr>
          <w:rFonts w:eastAsia="Times New Roman"/>
          <w:szCs w:val="24"/>
        </w:rPr>
        <w:t>Εδώ έχουμε, λοιπόν, μία κατάσταση</w:t>
      </w:r>
      <w:r>
        <w:rPr>
          <w:rFonts w:eastAsia="Times New Roman"/>
          <w:szCs w:val="24"/>
        </w:rPr>
        <w:t>,</w:t>
      </w:r>
      <w:r>
        <w:rPr>
          <w:rFonts w:eastAsia="Times New Roman"/>
          <w:szCs w:val="24"/>
        </w:rPr>
        <w:t xml:space="preserve"> κάθε κυβέρνηση να θεωρεί λάθος τα των προηγουμένων και να χτίζει άλλα και κάθε αντιπολίτευση να υπόσχεται ότι θα γκρεμίσει αυτά που κάνει η κυβέρνηση για να κάνει</w:t>
      </w:r>
      <w:r>
        <w:rPr>
          <w:rFonts w:eastAsia="Times New Roman"/>
          <w:szCs w:val="24"/>
        </w:rPr>
        <w:t xml:space="preserve"> άλλα. </w:t>
      </w:r>
    </w:p>
    <w:p w14:paraId="6DF0DFC0" w14:textId="77777777" w:rsidR="004C348C" w:rsidRDefault="00FF7E7F">
      <w:pPr>
        <w:spacing w:after="0" w:line="600" w:lineRule="auto"/>
        <w:ind w:firstLine="720"/>
        <w:jc w:val="both"/>
        <w:rPr>
          <w:rFonts w:eastAsia="Times New Roman"/>
          <w:szCs w:val="24"/>
        </w:rPr>
      </w:pPr>
      <w:r>
        <w:rPr>
          <w:rFonts w:eastAsia="Times New Roman"/>
          <w:szCs w:val="24"/>
        </w:rPr>
        <w:lastRenderedPageBreak/>
        <w:t>Εγώ φρονώ ότι, αν ποτέ αλλάξουμε το Σύνταγμα –που δεν βλέπω να το αλλάζουμε αυτή τη φορά, δεν θα προλάβουμε- σε ζητήματα όπως η εξωτερική πολιτική και η παιδεία πρέπει να βάλουμε όρους να θέλει 4/5, κατ’ ελάχιστο, της Βουλής για να αλλάξει κάτι, γι</w:t>
      </w:r>
      <w:r>
        <w:rPr>
          <w:rFonts w:eastAsia="Times New Roman"/>
          <w:szCs w:val="24"/>
        </w:rPr>
        <w:t xml:space="preserve">α να σοβαρευτούμε και να μην παίζουμε με την κοινωνία. </w:t>
      </w:r>
    </w:p>
    <w:p w14:paraId="6DF0DFC1" w14:textId="77777777" w:rsidR="004C348C" w:rsidRDefault="00FF7E7F">
      <w:pPr>
        <w:spacing w:after="0" w:line="600" w:lineRule="auto"/>
        <w:ind w:firstLine="720"/>
        <w:jc w:val="both"/>
        <w:rPr>
          <w:rFonts w:eastAsia="Times New Roman"/>
          <w:b/>
          <w:szCs w:val="24"/>
        </w:rPr>
      </w:pPr>
      <w:r>
        <w:rPr>
          <w:rFonts w:eastAsia="Times New Roman"/>
          <w:szCs w:val="24"/>
        </w:rPr>
        <w:t xml:space="preserve">Μίλησαν κάποιοι για ιδιωτικά πανεπιστήμια και ότι έχουν καθυστερήσει να γίνουν τα ιδιωτικά πανεπιστήμια. Πρώτα πρέπει να φύγει, να αποβληθεί ο κομματισμός από τα κρατικά πανεπιστήμια και μετά να πάμε </w:t>
      </w:r>
      <w:r>
        <w:rPr>
          <w:rFonts w:eastAsia="Times New Roman"/>
          <w:szCs w:val="24"/>
        </w:rPr>
        <w:t xml:space="preserve">στα ιδιωτικά.   </w:t>
      </w:r>
      <w:r>
        <w:rPr>
          <w:rFonts w:eastAsia="Times New Roman"/>
          <w:b/>
          <w:szCs w:val="24"/>
        </w:rPr>
        <w:t xml:space="preserve"> </w:t>
      </w:r>
    </w:p>
    <w:p w14:paraId="6DF0DFC2" w14:textId="77777777" w:rsidR="004C348C" w:rsidRDefault="00FF7E7F">
      <w:pPr>
        <w:spacing w:after="0" w:line="600" w:lineRule="auto"/>
        <w:ind w:firstLine="720"/>
        <w:jc w:val="both"/>
        <w:rPr>
          <w:rFonts w:eastAsia="Times New Roman"/>
          <w:szCs w:val="24"/>
        </w:rPr>
      </w:pPr>
      <w:r>
        <w:rPr>
          <w:rFonts w:eastAsia="Times New Roman"/>
          <w:szCs w:val="24"/>
        </w:rPr>
        <w:t>Γιατί εάν διατηρούνται οι κομματικές νοοτροπίες στα πανεπιστήμια και δώσουμε άδειες σε ιδιωτικά, θα συμβεί ό,τι με την ΕΡΤ, όταν η ΕΡΤ ήταν το μόνο κανάλι. Όταν δώσαμε ιδιωτικές άδειες, διατηρείτο κομματική η ΕΡΤ. Και τι έκαναν τα ιδιωτικ</w:t>
      </w:r>
      <w:r>
        <w:rPr>
          <w:rFonts w:eastAsia="Times New Roman"/>
          <w:szCs w:val="24"/>
        </w:rPr>
        <w:t xml:space="preserve">ά κανάλια; Έδωσαν τριπλάσιους, τετραπλάσιους μισθούς στα στελέχη της ΕΡΤ, τους πήραν και η ΕΡΤ </w:t>
      </w:r>
      <w:proofErr w:type="spellStart"/>
      <w:r>
        <w:rPr>
          <w:rFonts w:eastAsia="Times New Roman"/>
          <w:szCs w:val="24"/>
        </w:rPr>
        <w:t>εμαράθη</w:t>
      </w:r>
      <w:proofErr w:type="spellEnd"/>
      <w:r>
        <w:rPr>
          <w:rFonts w:eastAsia="Times New Roman"/>
          <w:szCs w:val="24"/>
        </w:rPr>
        <w:t>. Και έγινε πια ένα πράγμα που συντηρείτο μόνο από τους λογαριασμούς της ΔΕΗ των Ελλήνων πολιτών.</w:t>
      </w:r>
    </w:p>
    <w:p w14:paraId="6DF0DFC3" w14:textId="77777777" w:rsidR="004C348C" w:rsidRDefault="00FF7E7F">
      <w:pPr>
        <w:spacing w:after="0" w:line="600" w:lineRule="auto"/>
        <w:ind w:firstLine="720"/>
        <w:jc w:val="both"/>
        <w:rPr>
          <w:rFonts w:eastAsia="Times New Roman"/>
          <w:szCs w:val="24"/>
        </w:rPr>
      </w:pPr>
      <w:r>
        <w:rPr>
          <w:rFonts w:eastAsia="Times New Roman"/>
          <w:szCs w:val="24"/>
        </w:rPr>
        <w:lastRenderedPageBreak/>
        <w:t xml:space="preserve">Θέλει μεγάλη προσοχή η μετάβαση στα ιδιωτικά πανεπιστήμια. Πρέπει πρώτα να εξυγιάνουμε τα κρατικά. Διαφορετικά, θα καταστρέψουμε και τα κρατικά και τα ιδιωτικά. </w:t>
      </w:r>
    </w:p>
    <w:p w14:paraId="6DF0DFC4" w14:textId="77777777" w:rsidR="004C348C" w:rsidRDefault="00FF7E7F">
      <w:pPr>
        <w:spacing w:after="0" w:line="600" w:lineRule="auto"/>
        <w:ind w:firstLine="720"/>
        <w:jc w:val="both"/>
        <w:rPr>
          <w:rFonts w:eastAsia="Times New Roman"/>
          <w:szCs w:val="24"/>
        </w:rPr>
      </w:pPr>
      <w:r>
        <w:rPr>
          <w:rFonts w:eastAsia="Times New Roman"/>
          <w:szCs w:val="24"/>
        </w:rPr>
        <w:t>Σήμερα μου εστάλη ένα χαρτί για την ΕΡΤ. Ακούστε τι έχει πάθει η ΕΡΤ. Μου έστειλαν ένα έγγραφο</w:t>
      </w:r>
      <w:r>
        <w:rPr>
          <w:rFonts w:eastAsia="Times New Roman"/>
          <w:szCs w:val="24"/>
        </w:rPr>
        <w:t xml:space="preserve"> και ζητούν πενήντα τρία άτομα, γιατί δεν μπορεί η διοίκηση να δουλέψει. Συγκεκριμένα, δεν έχουν δημοσιογράφο ανταποκριτή στο Παρίσι, στη Μόσχα και στη Ρώμη. Δηλαδή, εάν συμβεί κάτι στη Μόσχα, η ΕΡΤ δεν έχει ρεπόρτερ. Δεν έχουν δημοσιογράφο οικονομικού ρεπ</w:t>
      </w:r>
      <w:r>
        <w:rPr>
          <w:rFonts w:eastAsia="Times New Roman"/>
          <w:szCs w:val="24"/>
        </w:rPr>
        <w:t xml:space="preserve">ορτάζ. Δεν έχουν παρουσιαστές. Αυτούς που έχουν είναι ελάχιστοι και βάζουν όλο τους ίδιους σε όλα τα δελτία. </w:t>
      </w:r>
    </w:p>
    <w:p w14:paraId="6DF0DFC5" w14:textId="77777777" w:rsidR="004C348C" w:rsidRDefault="00FF7E7F">
      <w:pPr>
        <w:spacing w:after="0" w:line="600" w:lineRule="auto"/>
        <w:ind w:firstLine="720"/>
        <w:jc w:val="both"/>
        <w:rPr>
          <w:rFonts w:eastAsia="Times New Roman"/>
          <w:szCs w:val="24"/>
        </w:rPr>
      </w:pPr>
      <w:r>
        <w:rPr>
          <w:rFonts w:eastAsia="Times New Roman"/>
          <w:szCs w:val="24"/>
        </w:rPr>
        <w:t>Δεν έχει ικανό αρχισυντάκτη</w:t>
      </w:r>
      <w:r>
        <w:rPr>
          <w:rFonts w:eastAsia="Times New Roman"/>
          <w:szCs w:val="24"/>
        </w:rPr>
        <w:t>,</w:t>
      </w:r>
      <w:r>
        <w:rPr>
          <w:rFonts w:eastAsia="Times New Roman"/>
          <w:szCs w:val="24"/>
        </w:rPr>
        <w:t xml:space="preserve"> ώστε σε κάθε τι που γίνεται στις ειδήσεις και στις ζωντανές εκπομπές να βάζει αμέσως την επιγραφή από κάτω. Ζητούν, λ</w:t>
      </w:r>
      <w:r>
        <w:rPr>
          <w:rFonts w:eastAsia="Times New Roman"/>
          <w:szCs w:val="24"/>
        </w:rPr>
        <w:t>οιπόν, πενήντα τρία άτομα, τα οποία όμως δεν μπορούν να τα πάρουν, εάν δεν εγκρίνει ο αρμόδιος Υπουργός. Και έτσι</w:t>
      </w:r>
      <w:r>
        <w:rPr>
          <w:rFonts w:eastAsia="Times New Roman"/>
          <w:szCs w:val="24"/>
        </w:rPr>
        <w:t>,</w:t>
      </w:r>
      <w:r>
        <w:rPr>
          <w:rFonts w:eastAsia="Times New Roman"/>
          <w:szCs w:val="24"/>
        </w:rPr>
        <w:t xml:space="preserve"> ολάκερη ΕΡΤ υπολειτουργεί και νοσεί. Δεν μπορεί να μεταδώσει ειδήσεις από το Παρίσι και αντιγράφει από άλλους. Αυτό είναι η ΕΡΤ. </w:t>
      </w:r>
      <w:r>
        <w:rPr>
          <w:rFonts w:eastAsia="Times New Roman"/>
          <w:szCs w:val="24"/>
        </w:rPr>
        <w:lastRenderedPageBreak/>
        <w:t>Έχει περίσσε</w:t>
      </w:r>
      <w:r>
        <w:rPr>
          <w:rFonts w:eastAsia="Times New Roman"/>
          <w:szCs w:val="24"/>
        </w:rPr>
        <w:t>ια σε άλλους τομείς και έλλειψη ειδικευμένου προσωπικού. Και με παρακάλεσαν να το προτείνω στην Κυβέρνηση. Το προτείνω υπευθύνως, γιατί είδα ότι δεν μπορεί ένα κανάλι τόσο μεγάλο να μην έχει ανταποκριτές.</w:t>
      </w:r>
    </w:p>
    <w:p w14:paraId="6DF0DFC6" w14:textId="77777777" w:rsidR="004C348C" w:rsidRDefault="00FF7E7F">
      <w:pPr>
        <w:spacing w:after="0" w:line="600" w:lineRule="auto"/>
        <w:ind w:firstLine="720"/>
        <w:jc w:val="both"/>
        <w:rPr>
          <w:rFonts w:eastAsia="Times New Roman"/>
          <w:szCs w:val="24"/>
        </w:rPr>
      </w:pPr>
      <w:r>
        <w:rPr>
          <w:rFonts w:eastAsia="Times New Roman"/>
          <w:szCs w:val="24"/>
        </w:rPr>
        <w:t>Επίσης, μου είπαν από το εξωτερικό ότι θέλουν να βλ</w:t>
      </w:r>
      <w:r>
        <w:rPr>
          <w:rFonts w:eastAsia="Times New Roman"/>
          <w:szCs w:val="24"/>
        </w:rPr>
        <w:t xml:space="preserve">έπουν την ΕΡΤ. Στην Αμερική, στον Καναδά και στην Αυστραλία δεν βλέπουν την ΕΡΤ εδώ και δύο χρόνια, από τότε που την έκλεισε ο Σαμαράς. Δεν έχουν εικόνα της ΕΡΤ στην Αυστραλία και στην Αμερική. Και είναι σαν να είναι οι άνθρωποι φυλακισμένοι. Για να ακούν </w:t>
      </w:r>
      <w:r>
        <w:rPr>
          <w:rFonts w:eastAsia="Times New Roman"/>
          <w:szCs w:val="24"/>
        </w:rPr>
        <w:t xml:space="preserve">ειδήσεις, παίρνουν τηλέφωνο τους συγγενείς τους. Και ζητούν επιμόνως να λυθεί γρήγορα το θέμα της δορυφορικής μετάδοσης του προγράμματος της ΕΡΤ, κατ’ ελάχιστον ενός καναλιού, της ΕΡΤ1 λόγου χάρη. </w:t>
      </w:r>
    </w:p>
    <w:p w14:paraId="6DF0DFC7" w14:textId="77777777" w:rsidR="004C348C" w:rsidRDefault="00FF7E7F">
      <w:pPr>
        <w:spacing w:after="0" w:line="600" w:lineRule="auto"/>
        <w:ind w:firstLine="720"/>
        <w:jc w:val="both"/>
        <w:rPr>
          <w:rFonts w:eastAsia="Times New Roman"/>
          <w:szCs w:val="24"/>
        </w:rPr>
      </w:pPr>
      <w:r>
        <w:rPr>
          <w:rFonts w:eastAsia="Times New Roman"/>
          <w:szCs w:val="24"/>
        </w:rPr>
        <w:t xml:space="preserve">Τα </w:t>
      </w:r>
      <w:r>
        <w:rPr>
          <w:rFonts w:eastAsia="Times New Roman"/>
          <w:szCs w:val="24"/>
        </w:rPr>
        <w:t>κατ</w:t>
      </w:r>
      <w:r>
        <w:rPr>
          <w:rFonts w:eastAsia="Times New Roman"/>
          <w:szCs w:val="24"/>
        </w:rPr>
        <w:t>αθέτω παρακαλώ στα Πρακτικά</w:t>
      </w:r>
      <w:r>
        <w:rPr>
          <w:rFonts w:eastAsia="Times New Roman"/>
          <w:szCs w:val="24"/>
        </w:rPr>
        <w:t>,</w:t>
      </w:r>
      <w:r>
        <w:rPr>
          <w:rFonts w:eastAsia="Times New Roman"/>
          <w:szCs w:val="24"/>
        </w:rPr>
        <w:t xml:space="preserve"> με την επίσημη παράκλησ</w:t>
      </w:r>
      <w:r>
        <w:rPr>
          <w:rFonts w:eastAsia="Times New Roman"/>
          <w:szCs w:val="24"/>
        </w:rPr>
        <w:t xml:space="preserve">η προς τον κ. Παππά ότι δεν μπορείς να έχεις για όλα δυόμισι χιλιάδες υπαλλήλους και περισσεύματα, να έχεις όσους θέλεις διοικητικούς και να μην έχεις εξειδικευμένους υπαλλήλους. </w:t>
      </w:r>
      <w:r>
        <w:rPr>
          <w:rFonts w:eastAsia="Times New Roman" w:cs="Times New Roman"/>
          <w:szCs w:val="24"/>
        </w:rPr>
        <w:t xml:space="preserve">  </w:t>
      </w:r>
    </w:p>
    <w:p w14:paraId="6DF0DFC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Πρόεδρος της Ένωσης Κεντρώων κ. Βασίλειος Λεβέντης κατα</w:t>
      </w:r>
      <w:r>
        <w:rPr>
          <w:rFonts w:eastAsia="Times New Roman" w:cs="Times New Roman"/>
          <w:szCs w:val="24"/>
        </w:rPr>
        <w:t>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DF0DFC9" w14:textId="77777777" w:rsidR="004C348C" w:rsidRDefault="00FF7E7F">
      <w:pPr>
        <w:spacing w:after="0" w:line="600" w:lineRule="auto"/>
        <w:ind w:firstLine="720"/>
        <w:jc w:val="both"/>
        <w:rPr>
          <w:rFonts w:eastAsia="Times New Roman"/>
          <w:szCs w:val="24"/>
        </w:rPr>
      </w:pPr>
      <w:r>
        <w:rPr>
          <w:rFonts w:eastAsia="Times New Roman"/>
          <w:szCs w:val="24"/>
        </w:rPr>
        <w:t>Το θέμα των ιδιωτικών πανεπιστήμιων νομίζω ότι το λύσαμε. Η Ένωση Κεντρώων συναινεί στο να δοθούν άδ</w:t>
      </w:r>
      <w:r>
        <w:rPr>
          <w:rFonts w:eastAsia="Times New Roman"/>
          <w:szCs w:val="24"/>
        </w:rPr>
        <w:t>ειες ιδιωτικών πανεπιστημίων, αλλά αφού φύγουν τα κόμματα από τα πανεπιστήμια και αφού μπορέσουν και τα κρατικά πανεπιστήμια να λειτουργούν με τέτοια κριτήρια</w:t>
      </w:r>
      <w:r>
        <w:rPr>
          <w:rFonts w:eastAsia="Times New Roman"/>
          <w:szCs w:val="24"/>
        </w:rPr>
        <w:t>,</w:t>
      </w:r>
      <w:r>
        <w:rPr>
          <w:rFonts w:eastAsia="Times New Roman"/>
          <w:szCs w:val="24"/>
        </w:rPr>
        <w:t xml:space="preserve"> ώστε να μπορούν να είναι ανταγωνιστικά. Όχι, να καταρρεύσει η κρατική παιδεία</w:t>
      </w:r>
      <w:r>
        <w:rPr>
          <w:rFonts w:eastAsia="Times New Roman"/>
          <w:szCs w:val="24"/>
        </w:rPr>
        <w:t>,</w:t>
      </w:r>
      <w:r>
        <w:rPr>
          <w:rFonts w:eastAsia="Times New Roman"/>
          <w:szCs w:val="24"/>
        </w:rPr>
        <w:t xml:space="preserve"> επειδή δώσαμε –δε</w:t>
      </w:r>
      <w:r>
        <w:rPr>
          <w:rFonts w:eastAsia="Times New Roman"/>
          <w:szCs w:val="24"/>
        </w:rPr>
        <w:t xml:space="preserve">ν ξέρω σε ποιους θα δώσουμε άδεια, εάν αρχίσουμε τώρα τα ιδιωτικά πανεπιστήμια- άδεια σε κάποιον Καλογρίτσα. </w:t>
      </w:r>
    </w:p>
    <w:p w14:paraId="6DF0DFCA" w14:textId="77777777" w:rsidR="004C348C" w:rsidRDefault="00FF7E7F">
      <w:pPr>
        <w:spacing w:after="0" w:line="600" w:lineRule="auto"/>
        <w:ind w:firstLine="720"/>
        <w:jc w:val="both"/>
        <w:rPr>
          <w:rFonts w:eastAsia="Times New Roman"/>
          <w:szCs w:val="24"/>
        </w:rPr>
      </w:pPr>
      <w:r>
        <w:rPr>
          <w:rFonts w:eastAsia="Times New Roman"/>
          <w:szCs w:val="24"/>
        </w:rPr>
        <w:t>Όπως και στις ιδιωτικές τηλεοράσεις</w:t>
      </w:r>
      <w:r>
        <w:rPr>
          <w:rFonts w:eastAsia="Times New Roman"/>
          <w:szCs w:val="24"/>
        </w:rPr>
        <w:t>,</w:t>
      </w:r>
      <w:r>
        <w:rPr>
          <w:rFonts w:eastAsia="Times New Roman"/>
          <w:szCs w:val="24"/>
        </w:rPr>
        <w:t xml:space="preserve"> εγώ είχα πάντα την αντίληψη</w:t>
      </w:r>
      <w:r>
        <w:rPr>
          <w:rFonts w:eastAsia="Times New Roman"/>
          <w:szCs w:val="24"/>
        </w:rPr>
        <w:t>,</w:t>
      </w:r>
      <w:r>
        <w:rPr>
          <w:rFonts w:eastAsia="Times New Roman"/>
          <w:szCs w:val="24"/>
        </w:rPr>
        <w:t xml:space="preserve"> να βάλουμε σε κάθε κανάλι έναν επιχειρηματία, αλλά να έχουμε μέσα στο μετοχολόγι</w:t>
      </w:r>
      <w:r>
        <w:rPr>
          <w:rFonts w:eastAsia="Times New Roman"/>
          <w:szCs w:val="24"/>
        </w:rPr>
        <w:t xml:space="preserve">ο και την εκκλησία και τον Δήμο Αθηναίων ή άλλους δήμους της χώρας, το Ίδρυμα Νιάρχου. Να μην κάνει, δηλαδή, ό,τι θέλει –ας πούμε- ο Μαρινάκης. Να </w:t>
      </w:r>
      <w:r>
        <w:rPr>
          <w:rFonts w:eastAsia="Times New Roman"/>
          <w:szCs w:val="24"/>
        </w:rPr>
        <w:lastRenderedPageBreak/>
        <w:t>είναι στο μετοχολόγιο και φορείς που να φρενάρουν την ασυδοσία του ενός. Δεν το αντιλήφθηκε αυτό σωστά η Κυβέ</w:t>
      </w:r>
      <w:r>
        <w:rPr>
          <w:rFonts w:eastAsia="Times New Roman"/>
          <w:szCs w:val="24"/>
        </w:rPr>
        <w:t xml:space="preserve">ρνηση και έκανε κάποια λάθη ο κ. Παππάς. </w:t>
      </w:r>
    </w:p>
    <w:p w14:paraId="6DF0DFCB" w14:textId="77777777" w:rsidR="004C348C" w:rsidRDefault="00FF7E7F">
      <w:pPr>
        <w:spacing w:after="0" w:line="600" w:lineRule="auto"/>
        <w:ind w:firstLine="720"/>
        <w:jc w:val="both"/>
        <w:rPr>
          <w:rFonts w:eastAsia="Times New Roman"/>
          <w:szCs w:val="24"/>
        </w:rPr>
      </w:pPr>
      <w:r>
        <w:rPr>
          <w:rFonts w:eastAsia="Times New Roman"/>
          <w:szCs w:val="24"/>
        </w:rPr>
        <w:t>Ελπίζω –για να το κλείσω αυτό το θέμα- να τα διορθώσει ο κ. Τσίπρας –τίνι τρόπω πιστεύει ότι πρέπει να τα διορθώσει- να μην κλείσει κανάλι, κατά τη γνώμη μου, αλλά να πάρει τα ίδια λεφτά απ’ όλους. Αυτά δηλαδή τα 6</w:t>
      </w:r>
      <w:r>
        <w:rPr>
          <w:rFonts w:eastAsia="Times New Roman"/>
          <w:szCs w:val="24"/>
        </w:rPr>
        <w:t>0 εκατομμύρια, που κατά μέσο όρο έδωσαν όλοι</w:t>
      </w:r>
      <w:r>
        <w:rPr>
          <w:rFonts w:eastAsia="Times New Roman"/>
          <w:szCs w:val="24"/>
        </w:rPr>
        <w:t>,</w:t>
      </w:r>
      <w:r>
        <w:rPr>
          <w:rFonts w:eastAsia="Times New Roman"/>
          <w:szCs w:val="24"/>
        </w:rPr>
        <w:t xml:space="preserve"> να τα πάρει από τους υπολοίπους για να λειτουργούν, να βάλουμε όμως σκληρούς όρους</w:t>
      </w:r>
      <w:r>
        <w:rPr>
          <w:rFonts w:eastAsia="Times New Roman"/>
          <w:szCs w:val="24"/>
        </w:rPr>
        <w:t>,</w:t>
      </w:r>
      <w:r>
        <w:rPr>
          <w:rFonts w:eastAsia="Times New Roman"/>
          <w:szCs w:val="24"/>
        </w:rPr>
        <w:t xml:space="preserve"> για να δούμε ποιοι θα αντέξουν.</w:t>
      </w:r>
    </w:p>
    <w:p w14:paraId="6DF0DFC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Είναι άποψή μου αυτή. Ας την εξετάσει ο κύριος Πρωθυπουργός</w:t>
      </w:r>
      <w:r>
        <w:rPr>
          <w:rFonts w:eastAsia="Times New Roman" w:cs="Times New Roman"/>
          <w:szCs w:val="24"/>
        </w:rPr>
        <w:t>,</w:t>
      </w:r>
      <w:r>
        <w:rPr>
          <w:rFonts w:eastAsia="Times New Roman" w:cs="Times New Roman"/>
          <w:szCs w:val="24"/>
        </w:rPr>
        <w:t xml:space="preserve"> γιατί η υπόθεση των καναλιών ανησυχεί και τους ομογενείς. Με ρωτούν, με ύφος ύποπτο, γιατί κλείνουν κανάλια, πού αποβλέπει η Κυβέρνηση. Λοιπόν, αφού η Κυβέρνηση ισχυρίζεται ότι είναι αθώα του αίματος, λέω την άποψή μου, ότι  αφού είναι για μια δεκαετία τα</w:t>
      </w:r>
      <w:r>
        <w:rPr>
          <w:rFonts w:eastAsia="Times New Roman" w:cs="Times New Roman"/>
          <w:szCs w:val="24"/>
        </w:rPr>
        <w:t xml:space="preserve"> 60 εκατομμύρια –άρα είναι 6 ανά έτος-, να υπάρχει ένα ετήσιο ενοίκιο 6 εκατομμύρια και ας συνεχίσουν να λειτουργούν. </w:t>
      </w:r>
    </w:p>
    <w:p w14:paraId="6DF0DFC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Να μπουν, όμως, όροι, να λειτουργήσει το ΕΣΡ. Ζητάω με επανειλημμένες ανακοινώσεις</w:t>
      </w:r>
      <w:r>
        <w:rPr>
          <w:rFonts w:eastAsia="Times New Roman" w:cs="Times New Roman"/>
          <w:szCs w:val="24"/>
        </w:rPr>
        <w:t>,</w:t>
      </w:r>
      <w:r>
        <w:rPr>
          <w:rFonts w:eastAsia="Times New Roman" w:cs="Times New Roman"/>
          <w:szCs w:val="24"/>
        </w:rPr>
        <w:t xml:space="preserve"> του κ. </w:t>
      </w:r>
      <w:proofErr w:type="spellStart"/>
      <w:r>
        <w:rPr>
          <w:rFonts w:eastAsia="Times New Roman" w:cs="Times New Roman"/>
          <w:szCs w:val="24"/>
        </w:rPr>
        <w:t>Βούτση</w:t>
      </w:r>
      <w:proofErr w:type="spellEnd"/>
      <w:r>
        <w:rPr>
          <w:rFonts w:eastAsia="Times New Roman" w:cs="Times New Roman"/>
          <w:szCs w:val="24"/>
        </w:rPr>
        <w:t xml:space="preserve"> να πάρει πρωτοβουλία επανασύστασης του </w:t>
      </w:r>
      <w:r>
        <w:rPr>
          <w:rFonts w:eastAsia="Times New Roman" w:cs="Times New Roman"/>
          <w:szCs w:val="24"/>
        </w:rPr>
        <w:t>ΕΣΡ και να μην βάλει άτομα του ΣΥΡΙΖΑ εις τη σύνθεση, αλλά να βάλει άτομα κύρους, που να μην μπορεί καμ</w:t>
      </w:r>
      <w:r>
        <w:rPr>
          <w:rFonts w:eastAsia="Times New Roman" w:cs="Times New Roman"/>
          <w:szCs w:val="24"/>
        </w:rPr>
        <w:t>μ</w:t>
      </w:r>
      <w:r>
        <w:rPr>
          <w:rFonts w:eastAsia="Times New Roman" w:cs="Times New Roman"/>
          <w:szCs w:val="24"/>
        </w:rPr>
        <w:t>ία πτέρυγα να τα αμφισβητήσει. Και έτσι θα ψηφίσουμε όλοι, θα συσταθεί ΕΣΡ</w:t>
      </w:r>
      <w:r>
        <w:rPr>
          <w:rFonts w:eastAsia="Times New Roman" w:cs="Times New Roman"/>
          <w:szCs w:val="24"/>
        </w:rPr>
        <w:t>,</w:t>
      </w:r>
      <w:r>
        <w:rPr>
          <w:rFonts w:eastAsia="Times New Roman" w:cs="Times New Roman"/>
          <w:szCs w:val="24"/>
        </w:rPr>
        <w:t xml:space="preserve"> ώστε και αυτές </w:t>
      </w:r>
      <w:r>
        <w:rPr>
          <w:rFonts w:eastAsia="Times New Roman" w:cs="Times New Roman"/>
          <w:szCs w:val="24"/>
        </w:rPr>
        <w:t>οι</w:t>
      </w:r>
      <w:r>
        <w:rPr>
          <w:rFonts w:eastAsia="Times New Roman" w:cs="Times New Roman"/>
          <w:szCs w:val="24"/>
        </w:rPr>
        <w:t xml:space="preserve"> άδειες, που μέσω του διαγωνισμού θα εκδοθούν</w:t>
      </w:r>
      <w:r>
        <w:rPr>
          <w:rFonts w:eastAsia="Times New Roman" w:cs="Times New Roman"/>
          <w:szCs w:val="24"/>
        </w:rPr>
        <w:t>,</w:t>
      </w:r>
      <w:r>
        <w:rPr>
          <w:rFonts w:eastAsia="Times New Roman" w:cs="Times New Roman"/>
          <w:szCs w:val="24"/>
        </w:rPr>
        <w:t xml:space="preserve"> να εκδοθούν </w:t>
      </w:r>
      <w:r>
        <w:rPr>
          <w:rFonts w:eastAsia="Times New Roman" w:cs="Times New Roman"/>
          <w:szCs w:val="24"/>
        </w:rPr>
        <w:t xml:space="preserve">νομίμως από το ΕΣΡ, όπως ορίζει το Σύνταγμα. Είναι η άποψή μου αυτή. </w:t>
      </w:r>
    </w:p>
    <w:p w14:paraId="6DF0DFC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Ο κ. Τσίπρας, εδώ που έχει φτάσει, βγήκε εις την Ευρώπη –γιατί πριν βγει στην Ευρώπη ενθυμείστε τι ήταν ο Τσίπρας, θα έδερνε τη </w:t>
      </w:r>
      <w:proofErr w:type="spellStart"/>
      <w:r>
        <w:rPr>
          <w:rFonts w:eastAsia="Times New Roman" w:cs="Times New Roman"/>
          <w:szCs w:val="24"/>
        </w:rPr>
        <w:t>Μέρκελ</w:t>
      </w:r>
      <w:proofErr w:type="spellEnd"/>
      <w:r>
        <w:rPr>
          <w:rFonts w:eastAsia="Times New Roman" w:cs="Times New Roman"/>
          <w:szCs w:val="24"/>
        </w:rPr>
        <w:t xml:space="preserve"> κ.λπ.- και είδε κάποια πράγματα. Σε αυτά τα πράγματ</w:t>
      </w:r>
      <w:r>
        <w:rPr>
          <w:rFonts w:eastAsia="Times New Roman" w:cs="Times New Roman"/>
          <w:szCs w:val="24"/>
        </w:rPr>
        <w:t>α που είδε</w:t>
      </w:r>
      <w:r>
        <w:rPr>
          <w:rFonts w:eastAsia="Times New Roman" w:cs="Times New Roman"/>
          <w:szCs w:val="24"/>
        </w:rPr>
        <w:t>,</w:t>
      </w:r>
      <w:r>
        <w:rPr>
          <w:rFonts w:eastAsia="Times New Roman" w:cs="Times New Roman"/>
          <w:szCs w:val="24"/>
        </w:rPr>
        <w:t xml:space="preserve"> πρέπει να είδε ότι η συναίνεση και η σύνθεση είναι το πρώτο. </w:t>
      </w:r>
    </w:p>
    <w:p w14:paraId="6DF0DFC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Φώναζαν οι ομογενείς και μου έλεγαν «γιατί δεν δέχεται ο Μητσοτάκης με τον Τσίπρα να κάνουν για τρία χρόνια μια κυβέρνηση, να βάλουν τεχνοκράτες στα οικονομικά Υπουργεία, κοινής αποδ</w:t>
      </w:r>
      <w:r>
        <w:rPr>
          <w:rFonts w:eastAsia="Times New Roman" w:cs="Times New Roman"/>
          <w:szCs w:val="24"/>
        </w:rPr>
        <w:t xml:space="preserve">οχής, ώστε να λυθούν τα οικονομικά;». Στεναχωρούνται οι ξένοι με την πενία και τη δυστυχία που υπάρχει στην Ελλάδα. Τους είπα: «Εδώ υπάρχουν δύο εγωισμοί, ο εγωισμός του κ. Τσίπρα, που πρέπει να ισχυριστεί </w:t>
      </w:r>
      <w:r>
        <w:rPr>
          <w:rFonts w:eastAsia="Times New Roman" w:cs="Times New Roman"/>
          <w:szCs w:val="24"/>
        </w:rPr>
        <w:lastRenderedPageBreak/>
        <w:t>ότι πάμε σε μια μεγαλύτερη κυβέρνηση, και ο εγωισμ</w:t>
      </w:r>
      <w:r>
        <w:rPr>
          <w:rFonts w:eastAsia="Times New Roman" w:cs="Times New Roman"/>
          <w:szCs w:val="24"/>
        </w:rPr>
        <w:t>ός του Μητσοτάκη, που λέει: «Τώρα που έχω, με την ψήφο που έδωσε η Φώφη, πενήντα έδρες μπόνους, τώρα γιατί να συναινέσω; Θα αφήσω να γκρεμιστεί ο Τσίπρας</w:t>
      </w:r>
      <w:r>
        <w:rPr>
          <w:rFonts w:eastAsia="Times New Roman" w:cs="Times New Roman"/>
          <w:szCs w:val="24"/>
        </w:rPr>
        <w:t>,</w:t>
      </w:r>
      <w:r>
        <w:rPr>
          <w:rFonts w:eastAsia="Times New Roman" w:cs="Times New Roman"/>
          <w:szCs w:val="24"/>
        </w:rPr>
        <w:t xml:space="preserve"> για να έρθω εγώ». </w:t>
      </w:r>
    </w:p>
    <w:p w14:paraId="6DF0DFD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Έχουμε, λοιπόν, τον Μητσοτάκη να ορέγεται αυτοδυναμία και να εμποδίζει τη σύνθεση.</w:t>
      </w:r>
      <w:r>
        <w:rPr>
          <w:rFonts w:eastAsia="Times New Roman" w:cs="Times New Roman"/>
          <w:szCs w:val="24"/>
        </w:rPr>
        <w:t xml:space="preserve"> Εγώ εξήγησα τις δυσκολίες, δηλαδή, ότι υπάρχουν εγωισμοί. Όμως, τώρα θα βάλουμε τους εγωισμούς πάνω από τη χώρα; </w:t>
      </w:r>
    </w:p>
    <w:p w14:paraId="6DF0DFD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Περιμένετε να έρθουν επενδύσεις –και απευθύνομαι στον κ. Τσίπρα- με τους </w:t>
      </w:r>
      <w:proofErr w:type="spellStart"/>
      <w:r>
        <w:rPr>
          <w:rFonts w:eastAsia="Times New Roman" w:cs="Times New Roman"/>
          <w:szCs w:val="24"/>
        </w:rPr>
        <w:t>εκατόν</w:t>
      </w:r>
      <w:proofErr w:type="spellEnd"/>
      <w:r>
        <w:rPr>
          <w:rFonts w:eastAsia="Times New Roman" w:cs="Times New Roman"/>
          <w:szCs w:val="24"/>
        </w:rPr>
        <w:t xml:space="preserve"> πενήντα τρεις που παρουσιάζονται και σε ψηφοφορίες δυσαρεστημ</w:t>
      </w:r>
      <w:r>
        <w:rPr>
          <w:rFonts w:eastAsia="Times New Roman" w:cs="Times New Roman"/>
          <w:szCs w:val="24"/>
        </w:rPr>
        <w:t xml:space="preserve">ένοι, που απειλούν; Δεν ξέρω πώς ηρεμούν στο τέλος. Μέχρι ενός σημείου ηρεμούν, αλλά δεν ξέρω μέχρι πότε θα ηρεμούν και για πόσο. Μπορεί να μένει η Κυβέρνηση, να έχει τη δεδηλωμένη, αλλά είδατε κανέναν επενδυτή να έρχεται; </w:t>
      </w:r>
    </w:p>
    <w:p w14:paraId="6DF0DFD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Πώς θα λύσουμε το οικονομικό πρό</w:t>
      </w:r>
      <w:r>
        <w:rPr>
          <w:rFonts w:eastAsia="Times New Roman" w:cs="Times New Roman"/>
          <w:szCs w:val="24"/>
        </w:rPr>
        <w:t xml:space="preserve">βλημα της χώρας; Παίρνοντας από το ΦΠΑ στα νησιά και παίρνοντας από το πετρέλαιο θέρμανσης ή βάζοντας φόρο στη συνδρομητική τηλεόραση; Δι' αυτού του τρόπου θα λύσουμε το οικονομικό; </w:t>
      </w:r>
    </w:p>
    <w:p w14:paraId="6DF0DFD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Δεν θα ήταν ευτυχέστερες όλες οι πτέρυγες της Βουλής, εάν υπήρχε μια κυβέ</w:t>
      </w:r>
      <w:r>
        <w:rPr>
          <w:rFonts w:eastAsia="Times New Roman" w:cs="Times New Roman"/>
          <w:szCs w:val="24"/>
        </w:rPr>
        <w:t xml:space="preserve">ρνηση που άλλαζε το κλίμα και έδινε μια εικόνα πολιτικής σταθερότητας και μπαίναμε σε περίοδο ανάπτυξης; Ή όλες οι πτέρυγες της Βουλής δεν θα ήταν πιο περήφανες; Νομίζω </w:t>
      </w:r>
      <w:r>
        <w:rPr>
          <w:rFonts w:eastAsia="Times New Roman" w:cs="Times New Roman"/>
          <w:szCs w:val="24"/>
        </w:rPr>
        <w:t xml:space="preserve">ότι </w:t>
      </w:r>
      <w:r>
        <w:rPr>
          <w:rFonts w:eastAsia="Times New Roman" w:cs="Times New Roman"/>
          <w:szCs w:val="24"/>
        </w:rPr>
        <w:t xml:space="preserve">δεν θα πρέπει και του κ. Τσίπρα οι Βουλευτές να αισθάνονται </w:t>
      </w:r>
      <w:proofErr w:type="spellStart"/>
      <w:r>
        <w:rPr>
          <w:rFonts w:eastAsia="Times New Roman" w:cs="Times New Roman"/>
          <w:szCs w:val="24"/>
        </w:rPr>
        <w:t>μειονεκτούντες</w:t>
      </w:r>
      <w:proofErr w:type="spellEnd"/>
      <w:r>
        <w:rPr>
          <w:rFonts w:eastAsia="Times New Roman" w:cs="Times New Roman"/>
          <w:szCs w:val="24"/>
        </w:rPr>
        <w:t>, εάν υπά</w:t>
      </w:r>
      <w:r>
        <w:rPr>
          <w:rFonts w:eastAsia="Times New Roman" w:cs="Times New Roman"/>
          <w:szCs w:val="24"/>
        </w:rPr>
        <w:t>ρξει μια κυβέρνηση καλύτερη. Είναι θυσία, την οποία θα εκτιμήσει και η κοινωνία, κατά την ταπεινή μου άποψη.</w:t>
      </w:r>
    </w:p>
    <w:p w14:paraId="6DF0DFD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Η κ. Φωτίου είπε εδώ –μου φέρανε τώρα</w:t>
      </w:r>
      <w:r>
        <w:rPr>
          <w:rFonts w:eastAsia="Times New Roman" w:cs="Times New Roman"/>
          <w:szCs w:val="24"/>
        </w:rPr>
        <w:t>,</w:t>
      </w:r>
      <w:r>
        <w:rPr>
          <w:rFonts w:eastAsia="Times New Roman" w:cs="Times New Roman"/>
          <w:szCs w:val="24"/>
        </w:rPr>
        <w:t xml:space="preserve"> πριν έρθω μια δήλωση- ότι οι περισσότεροι δημόσιοι υπάλληλοι στα Υπουργεία δεν κάνουν τίποτα. Δεν ξέρω αν αλ</w:t>
      </w:r>
      <w:r>
        <w:rPr>
          <w:rFonts w:eastAsia="Times New Roman" w:cs="Times New Roman"/>
          <w:szCs w:val="24"/>
        </w:rPr>
        <w:t xml:space="preserve">ηθεύει ή αν της παραχάραξαν τα λόγια. </w:t>
      </w:r>
    </w:p>
    <w:p w14:paraId="6DF0DFD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Εγώ έχω ζητήσει στα εννιά σημεία να ελεγχθούν πόσοι είναι οι αργόμισθοι στο </w:t>
      </w:r>
      <w:r>
        <w:rPr>
          <w:rFonts w:eastAsia="Times New Roman" w:cs="Times New Roman"/>
          <w:szCs w:val="24"/>
        </w:rPr>
        <w:t>δ</w:t>
      </w:r>
      <w:r>
        <w:rPr>
          <w:rFonts w:eastAsia="Times New Roman" w:cs="Times New Roman"/>
          <w:szCs w:val="24"/>
        </w:rPr>
        <w:t xml:space="preserve">ημόσιο. Αυτό έχω ζητήσει. Ο κ. Μητσοτάκης τότε που ήταν να διώξει πέντε-δέκα χιλιάδες –πόσους έδιωξε- αντί να κοιτάξει </w:t>
      </w:r>
      <w:r>
        <w:rPr>
          <w:rFonts w:eastAsia="Times New Roman" w:cs="Times New Roman"/>
          <w:szCs w:val="24"/>
        </w:rPr>
        <w:lastRenderedPageBreak/>
        <w:t>ποιοι είναι οι ευσυνε</w:t>
      </w:r>
      <w:r>
        <w:rPr>
          <w:rFonts w:eastAsia="Times New Roman" w:cs="Times New Roman"/>
          <w:szCs w:val="24"/>
        </w:rPr>
        <w:t>ίδητοι και ποιοι είναι οι αργόμισθοι και να εκτοπίσει τους αργόμισθους, έδιωξε κόσμο, δικαί</w:t>
      </w:r>
      <w:r>
        <w:rPr>
          <w:rFonts w:eastAsia="Times New Roman" w:cs="Times New Roman"/>
          <w:szCs w:val="24"/>
        </w:rPr>
        <w:t>ως</w:t>
      </w:r>
      <w:r>
        <w:rPr>
          <w:rFonts w:eastAsia="Times New Roman" w:cs="Times New Roman"/>
          <w:szCs w:val="24"/>
        </w:rPr>
        <w:t xml:space="preserve"> και αδίκ</w:t>
      </w:r>
      <w:r>
        <w:rPr>
          <w:rFonts w:eastAsia="Times New Roman" w:cs="Times New Roman"/>
          <w:szCs w:val="24"/>
        </w:rPr>
        <w:t>ω</w:t>
      </w:r>
      <w:r>
        <w:rPr>
          <w:rFonts w:eastAsia="Times New Roman" w:cs="Times New Roman"/>
          <w:szCs w:val="24"/>
        </w:rPr>
        <w:t>ς</w:t>
      </w:r>
      <w:r>
        <w:rPr>
          <w:rFonts w:eastAsia="Times New Roman" w:cs="Times New Roman"/>
          <w:szCs w:val="24"/>
        </w:rPr>
        <w:t>,</w:t>
      </w:r>
      <w:r>
        <w:rPr>
          <w:rFonts w:eastAsia="Times New Roman" w:cs="Times New Roman"/>
          <w:szCs w:val="24"/>
        </w:rPr>
        <w:t xml:space="preserve"> και </w:t>
      </w:r>
      <w:proofErr w:type="spellStart"/>
      <w:r>
        <w:rPr>
          <w:rFonts w:eastAsia="Times New Roman" w:cs="Times New Roman"/>
          <w:szCs w:val="24"/>
        </w:rPr>
        <w:t>περιεφέροντο</w:t>
      </w:r>
      <w:proofErr w:type="spellEnd"/>
      <w:r>
        <w:rPr>
          <w:rFonts w:eastAsia="Times New Roman" w:cs="Times New Roman"/>
          <w:szCs w:val="24"/>
        </w:rPr>
        <w:t xml:space="preserve"> στα κυλικεία των μουσείων</w:t>
      </w:r>
      <w:r>
        <w:rPr>
          <w:rFonts w:eastAsia="Times New Roman" w:cs="Times New Roman"/>
          <w:szCs w:val="24"/>
        </w:rPr>
        <w:t>,</w:t>
      </w:r>
      <w:r>
        <w:rPr>
          <w:rFonts w:eastAsia="Times New Roman" w:cs="Times New Roman"/>
          <w:szCs w:val="24"/>
        </w:rPr>
        <w:t xml:space="preserve"> γιατί ο καθένας είχε άλλα τέσσερα χρόνια, άλλα πέντε χρόνια μέχρι τη σύνταξή του και κάπνιζαν τσιγάρο και </w:t>
      </w:r>
      <w:proofErr w:type="spellStart"/>
      <w:r>
        <w:rPr>
          <w:rFonts w:eastAsia="Times New Roman" w:cs="Times New Roman"/>
          <w:szCs w:val="24"/>
        </w:rPr>
        <w:t>διάβαζαβ</w:t>
      </w:r>
      <w:proofErr w:type="spellEnd"/>
      <w:r>
        <w:rPr>
          <w:rFonts w:eastAsia="Times New Roman" w:cs="Times New Roman"/>
          <w:szCs w:val="24"/>
        </w:rPr>
        <w:t xml:space="preserve"> </w:t>
      </w:r>
      <w:r>
        <w:rPr>
          <w:rFonts w:eastAsia="Times New Roman" w:cs="Times New Roman"/>
          <w:szCs w:val="24"/>
        </w:rPr>
        <w:t>εφημερίδα στα κυλικεία εκεί που τους πήγαν, αφού τους είχαν πάρει από τον ΟΣΕ και από εδώ και από εκεί.</w:t>
      </w:r>
    </w:p>
    <w:p w14:paraId="6DF0DFD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Κάποιοι δούλευαν. Κάποιοι μπορεί να μην δούλευαν. Αφαίρεσε, όμως, ευσυνείδητους. Αυτό δεν είναι κάθαρση. Κάθαρση είναι να εντοπίσεις τους ασυνε</w:t>
      </w:r>
      <w:r>
        <w:rPr>
          <w:rFonts w:eastAsia="Times New Roman" w:cs="Times New Roman"/>
          <w:szCs w:val="24"/>
        </w:rPr>
        <w:t xml:space="preserve">ίδητους, τους αργόμισθους. Αυτό ζητούν και οι ξένοι, μείωση δαπανών, όχι να διώξουμε τους ευσυνείδητους, επί των οποίων θα βασίσουμε την αλλαγή της χώρας. </w:t>
      </w:r>
    </w:p>
    <w:p w14:paraId="6DF0DFD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Το παραθέτω και αυτό στα Πρακτικά, διότι εάν αυτές οι δηλώσεις είναι αληθινές, έχει χρέος η Κυβέρνησ</w:t>
      </w:r>
      <w:r>
        <w:rPr>
          <w:rFonts w:eastAsia="Times New Roman" w:cs="Times New Roman"/>
          <w:szCs w:val="24"/>
        </w:rPr>
        <w:t xml:space="preserve">η να εξετάσει ένα από τα εννέα άρθρα της Ένωσης Κεντρώων, που λέει «εντοπισμός </w:t>
      </w:r>
      <w:proofErr w:type="spellStart"/>
      <w:r>
        <w:rPr>
          <w:rFonts w:eastAsia="Times New Roman" w:cs="Times New Roman"/>
          <w:szCs w:val="24"/>
        </w:rPr>
        <w:t>αργομίσθων</w:t>
      </w:r>
      <w:proofErr w:type="spellEnd"/>
      <w:r>
        <w:rPr>
          <w:rFonts w:eastAsia="Times New Roman" w:cs="Times New Roman"/>
          <w:szCs w:val="24"/>
        </w:rPr>
        <w:t xml:space="preserve"> και κλείσιμο εταιρειών–φαντασμάτων που υπάρχουν ακόμη». Γιατί να τους πληρώνουμε αυτούς; Γιατί να πληρώνουμε; </w:t>
      </w:r>
    </w:p>
    <w:p w14:paraId="6DF0DFD8" w14:textId="77777777" w:rsidR="004C348C" w:rsidRDefault="00FF7E7F">
      <w:pPr>
        <w:spacing w:after="0" w:line="600" w:lineRule="auto"/>
        <w:ind w:firstLine="720"/>
        <w:jc w:val="both"/>
        <w:rPr>
          <w:rFonts w:eastAsia="Times New Roman" w:cs="Times New Roman"/>
          <w:szCs w:val="24"/>
        </w:rPr>
      </w:pPr>
      <w:r>
        <w:rPr>
          <w:rFonts w:eastAsia="Times New Roman" w:cs="Times New Roman"/>
        </w:rPr>
        <w:lastRenderedPageBreak/>
        <w:t>(Στο σημείο αυτό ο Πρόεδρος της Ένωσης Κεντρώων κ. Βασί</w:t>
      </w:r>
      <w:r>
        <w:rPr>
          <w:rFonts w:eastAsia="Times New Roman" w:cs="Times New Roman"/>
        </w:rPr>
        <w:t>λειος Λεβέντης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6DF0DFD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Ο κ. Μητσοτάκης πήγε στη Θεσσαλονίκη, ισχυριζόμενος ότι έχει νέο οικονομικό π</w:t>
      </w:r>
      <w:r>
        <w:rPr>
          <w:rFonts w:eastAsia="Times New Roman" w:cs="Times New Roman"/>
          <w:szCs w:val="24"/>
        </w:rPr>
        <w:t xml:space="preserve">ρόγραμμα. Στο οικονομικό του πρόγραμμα είναι να κόψει κατά 30% τον ΕΝΦΙΑ και να μειώσει και φόρους. </w:t>
      </w:r>
    </w:p>
    <w:p w14:paraId="6DF0DFD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Όλοι θέλουμε να μειώνονται οι φόροι. Όμως, μια κυβέρνηση πότε αυξάνει φόρους; Όταν δεν έχει πηγές από αλλού, βάζει φόρους. Γιατί ο Υπουργός Οικονομικών αδη</w:t>
      </w:r>
      <w:r>
        <w:rPr>
          <w:rFonts w:eastAsia="Times New Roman" w:cs="Times New Roman"/>
          <w:szCs w:val="24"/>
        </w:rPr>
        <w:t>μονεί κάθε μήνα</w:t>
      </w:r>
      <w:r>
        <w:rPr>
          <w:rFonts w:eastAsia="Times New Roman" w:cs="Times New Roman"/>
          <w:szCs w:val="24"/>
        </w:rPr>
        <w:t>,</w:t>
      </w:r>
      <w:r>
        <w:rPr>
          <w:rFonts w:eastAsia="Times New Roman" w:cs="Times New Roman"/>
          <w:szCs w:val="24"/>
        </w:rPr>
        <w:t xml:space="preserve"> να κλείσει ο μήνας</w:t>
      </w:r>
      <w:r>
        <w:rPr>
          <w:rFonts w:eastAsia="Times New Roman" w:cs="Times New Roman"/>
          <w:szCs w:val="24"/>
        </w:rPr>
        <w:t>,</w:t>
      </w:r>
      <w:r>
        <w:rPr>
          <w:rFonts w:eastAsia="Times New Roman" w:cs="Times New Roman"/>
          <w:szCs w:val="24"/>
        </w:rPr>
        <w:t xml:space="preserve"> χωρίς δυσάρεστες εκπλήξεις. Αυτή είναι η αποστολή του Υπουργού των Οικονομικών, να κοιτάζει το αποτέλεσμα κάθε μηνός και πολύ περισσότερο κάθε τριμήνου.</w:t>
      </w:r>
    </w:p>
    <w:p w14:paraId="6DF0DFD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Εάν ο κ. Μητσοτάκης, λοιπόν, κόψει και ΕΝΦΙΑ -εισπράξεις δηλαδή-, </w:t>
      </w:r>
      <w:r>
        <w:rPr>
          <w:rFonts w:eastAsia="Times New Roman" w:cs="Times New Roman"/>
          <w:szCs w:val="24"/>
        </w:rPr>
        <w:t>κόψει και φόρους, από πού θα βρει χρήματα; Θα φέρει επενδύσεις, θα απαντήσει. Εάν τον ρωτήσουμε τώρα, «γιατί η Νέα Δημοκρατία, που ήταν δύο χρόνια, δεν έφερε καμ</w:t>
      </w:r>
      <w:r>
        <w:rPr>
          <w:rFonts w:eastAsia="Times New Roman" w:cs="Times New Roman"/>
          <w:szCs w:val="24"/>
        </w:rPr>
        <w:t>μ</w:t>
      </w:r>
      <w:r>
        <w:rPr>
          <w:rFonts w:eastAsia="Times New Roman" w:cs="Times New Roman"/>
          <w:szCs w:val="24"/>
        </w:rPr>
        <w:t xml:space="preserve">ία επένδυση;», θα μας πει από εδώ και πέρα, οι άλλοι ήταν ανίκανοι, </w:t>
      </w:r>
      <w:r>
        <w:rPr>
          <w:rFonts w:eastAsia="Times New Roman" w:cs="Times New Roman"/>
          <w:szCs w:val="24"/>
        </w:rPr>
        <w:lastRenderedPageBreak/>
        <w:t>ο Μητσοτάκης είναι ικανός.</w:t>
      </w:r>
      <w:r>
        <w:rPr>
          <w:rFonts w:eastAsia="Times New Roman" w:cs="Times New Roman"/>
          <w:szCs w:val="24"/>
        </w:rPr>
        <w:t xml:space="preserve"> Το γνωστό, ο καθένας είναι ικανός. Όμως, είναι και το γεγονός ότι μετείχε σε μια κυβέρνηση που δεν έφερε ούτε μία επένδυση.</w:t>
      </w:r>
    </w:p>
    <w:p w14:paraId="6DF0DFD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Εγώ δεν έχω τίποτα με τον Μητσοτάκη. Ειλικρινώς, δεν έχω απολύτως τίποτα. Χθες, όμως, έβλεπα ένα μίσος κατά της Κυβέρνησης. Ένα μίσ</w:t>
      </w:r>
      <w:r>
        <w:rPr>
          <w:rFonts w:eastAsia="Times New Roman" w:cs="Times New Roman"/>
          <w:szCs w:val="24"/>
        </w:rPr>
        <w:t xml:space="preserve">ος που έλεγε «κόβετε το ένα, κόβετε το άλλο, ενώ θεσπίσατε πριν από τέσσερις μήνες κάτι, το αφαιρείτε τώρα». Έχουν δίκιο. Και τι προτείνετε; Να πάμε για </w:t>
      </w:r>
      <w:proofErr w:type="spellStart"/>
      <w:r>
        <w:rPr>
          <w:rFonts w:eastAsia="Times New Roman" w:cs="Times New Roman"/>
          <w:szCs w:val="24"/>
          <w:lang w:val="en-US"/>
        </w:rPr>
        <w:t>Grexit</w:t>
      </w:r>
      <w:proofErr w:type="spellEnd"/>
      <w:r>
        <w:rPr>
          <w:rFonts w:eastAsia="Times New Roman" w:cs="Times New Roman"/>
          <w:szCs w:val="24"/>
        </w:rPr>
        <w:t>; Μπείτε εσείς, λοιπόν. Εάν είναι ξύπνιος ο Τσίπρας, να κάνει εκλογές τώρα αμέσως, να έρθετε εσεί</w:t>
      </w:r>
      <w:r>
        <w:rPr>
          <w:rFonts w:eastAsia="Times New Roman" w:cs="Times New Roman"/>
          <w:szCs w:val="24"/>
        </w:rPr>
        <w:t xml:space="preserve">ς, να δω πώς θα κόψετε και τον ΕΝΦΙΑ και θα μειώσετε φόρους και πώς θα μείνετε στο ευρώ. Εάν είναι βλάκας –ας το πω έτσι- θα κάτσει στον Γολγοθά του και θα καταρρεύσει, διότι τα προβλήματα είναι τόσο μεγάλα, που όχι ο Τσίπρας, αλλά φοβάμαι ότι ούτε εκατό </w:t>
      </w:r>
      <w:proofErr w:type="spellStart"/>
      <w:r>
        <w:rPr>
          <w:rFonts w:eastAsia="Times New Roman" w:cs="Times New Roman"/>
          <w:szCs w:val="24"/>
        </w:rPr>
        <w:t>Τ</w:t>
      </w:r>
      <w:r>
        <w:rPr>
          <w:rFonts w:eastAsia="Times New Roman" w:cs="Times New Roman"/>
          <w:szCs w:val="24"/>
        </w:rPr>
        <w:t>σίπρες</w:t>
      </w:r>
      <w:proofErr w:type="spellEnd"/>
      <w:r>
        <w:rPr>
          <w:rFonts w:eastAsia="Times New Roman" w:cs="Times New Roman"/>
          <w:szCs w:val="24"/>
        </w:rPr>
        <w:t xml:space="preserve"> δεν θα μπορούν να σηκώσουν το βάρος. </w:t>
      </w:r>
    </w:p>
    <w:p w14:paraId="6DF0DFD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Την άποψή μου λέω. Μπορεί να έχετε εσείς αντίθετη άποψη. Εγώ, όμως, προειδοποιώ τον κ. Τσίπρα, γιατί βγαίνω έξω και μιλώ με κόσμο, ότι ο κόσμος είναι </w:t>
      </w:r>
      <w:r>
        <w:rPr>
          <w:rFonts w:eastAsia="Times New Roman" w:cs="Times New Roman"/>
          <w:szCs w:val="24"/>
        </w:rPr>
        <w:t>μη συνεργάσιμος</w:t>
      </w:r>
      <w:r>
        <w:rPr>
          <w:rFonts w:eastAsia="Times New Roman" w:cs="Times New Roman"/>
          <w:szCs w:val="24"/>
        </w:rPr>
        <w:t xml:space="preserve"> πλέον. Ο κόσμος βρίζει τους </w:t>
      </w:r>
      <w:r>
        <w:rPr>
          <w:rFonts w:eastAsia="Times New Roman" w:cs="Times New Roman"/>
          <w:szCs w:val="24"/>
        </w:rPr>
        <w:lastRenderedPageBreak/>
        <w:t>πολιτικούς. Δεν σ</w:t>
      </w:r>
      <w:r>
        <w:rPr>
          <w:rFonts w:eastAsia="Times New Roman" w:cs="Times New Roman"/>
          <w:szCs w:val="24"/>
        </w:rPr>
        <w:t xml:space="preserve">υνεργάζεται, να πει «μήπως αυτό το μέτρο που εφαρμόζεται είναι καλό, μήπως αποδώσει του χρόνου». Ο κόσμος έχει βγάλει τα συμπεράσματά του, ότι </w:t>
      </w:r>
      <w:r>
        <w:rPr>
          <w:rFonts w:eastAsia="Times New Roman" w:cs="Times New Roman"/>
          <w:szCs w:val="24"/>
        </w:rPr>
        <w:t xml:space="preserve">σε αυτή την </w:t>
      </w:r>
      <w:r>
        <w:rPr>
          <w:rFonts w:eastAsia="Times New Roman" w:cs="Times New Roman"/>
          <w:szCs w:val="24"/>
        </w:rPr>
        <w:t>Αίθουσα δεν συμμερίζ</w:t>
      </w:r>
      <w:r>
        <w:rPr>
          <w:rFonts w:eastAsia="Times New Roman" w:cs="Times New Roman"/>
          <w:szCs w:val="24"/>
        </w:rPr>
        <w:t>ον</w:t>
      </w:r>
      <w:r>
        <w:rPr>
          <w:rFonts w:eastAsia="Times New Roman" w:cs="Times New Roman"/>
          <w:szCs w:val="24"/>
        </w:rPr>
        <w:t>ται τα προβλήματά του. Και ξέρετε, εάν βγει ένα τέτοιο συμπέρασμα, πολύ δύσκολα</w:t>
      </w:r>
      <w:r>
        <w:rPr>
          <w:rFonts w:eastAsia="Times New Roman" w:cs="Times New Roman"/>
          <w:szCs w:val="24"/>
        </w:rPr>
        <w:t xml:space="preserve"> θα επαναφέρουμε τον λαό πάλι κοντά στην πολιτική. Να το ξέρετε αυτό.</w:t>
      </w:r>
    </w:p>
    <w:p w14:paraId="6DF0DFD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Στη χθεσινή του ομιλία ο κ. Θεοδωράκης του Ποταμιού ανέφερε ότι εγώ είμαι καταληψίας συχνότητας, ότι πούλησα το κανάλι και τότε δεν είχα ούτε εφορίες, ούτε ΙΚΑ. </w:t>
      </w:r>
    </w:p>
    <w:p w14:paraId="6DF0DFD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Πρώτον, ρωτώ: Γιατί το θυμήθηκε μετά από δεκαεπτά χρόνια; Γιατί επί δεκαεπτά χρόνια δεν το θυμήθηκε; Δεύτερον, γιατί δεν κοίταξε και άλλους οι οποίοι πούλησαν κανάλια; </w:t>
      </w:r>
    </w:p>
    <w:p w14:paraId="6DF0DFE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Μιας και θέλετε να </w:t>
      </w:r>
      <w:r>
        <w:rPr>
          <w:rFonts w:eastAsia="Times New Roman" w:cs="Times New Roman"/>
          <w:szCs w:val="24"/>
        </w:rPr>
        <w:t>πω στην</w:t>
      </w:r>
      <w:r>
        <w:rPr>
          <w:rFonts w:eastAsia="Times New Roman" w:cs="Times New Roman"/>
          <w:szCs w:val="24"/>
        </w:rPr>
        <w:t xml:space="preserve"> Αίθουσα γιατί πούλησα το κανάλι, θα το πω. Δεν το έχω αποκαλ</w:t>
      </w:r>
      <w:r>
        <w:rPr>
          <w:rFonts w:eastAsia="Times New Roman" w:cs="Times New Roman"/>
          <w:szCs w:val="24"/>
        </w:rPr>
        <w:t xml:space="preserve">ύψει άλλη φορά. Μου είχαν στείλει από το ΠΑΣΟΚ τρία χαρτιά, για να με κλείσουν. Είχε κάνει προσπάθεια και ο Μητσοτάκης να με κλείσει, γιατί είπα σε μια τελευταία -όπως νόμιζα τότε ότι είναι- εκπομπή εκείνες τις κατάρες, για τις οποίες ζήτησα συγγνώμη. Μου </w:t>
      </w:r>
      <w:r>
        <w:rPr>
          <w:rFonts w:eastAsia="Times New Roman" w:cs="Times New Roman"/>
          <w:szCs w:val="24"/>
        </w:rPr>
        <w:t xml:space="preserve">έστειλαν χαρτιά ότι η συχνότητα είναι για τον Στρατό και </w:t>
      </w:r>
      <w:r>
        <w:rPr>
          <w:rFonts w:eastAsia="Times New Roman" w:cs="Times New Roman"/>
          <w:szCs w:val="24"/>
        </w:rPr>
        <w:lastRenderedPageBreak/>
        <w:t>δεν έπρεπε να την χρησιμοποιώ. Και αυτό, γιατί έκανα διάφορες εκπομπές για την «αποστασία» τότε, επί Μητσοτάκη. Ο Ρέππας, δεν ξέρω γιατί, μου έστελνε χαρτιά.</w:t>
      </w:r>
    </w:p>
    <w:p w14:paraId="6DF0DFE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Πάνω στην απελπισία μου, γιατί δεν είχα τ</w:t>
      </w:r>
      <w:r>
        <w:rPr>
          <w:rFonts w:eastAsia="Times New Roman" w:cs="Times New Roman"/>
          <w:szCs w:val="24"/>
        </w:rPr>
        <w:t>ότε κανένα στήριγμα και ή</w:t>
      </w:r>
      <w:r>
        <w:rPr>
          <w:rFonts w:eastAsia="Times New Roman" w:cs="Times New Roman"/>
          <w:szCs w:val="24"/>
        </w:rPr>
        <w:t>ταν</w:t>
      </w:r>
      <w:r>
        <w:rPr>
          <w:rFonts w:eastAsia="Times New Roman" w:cs="Times New Roman"/>
          <w:szCs w:val="24"/>
        </w:rPr>
        <w:t xml:space="preserve"> πολύ μικρό </w:t>
      </w:r>
      <w:r>
        <w:rPr>
          <w:rFonts w:eastAsia="Times New Roman" w:cs="Times New Roman"/>
          <w:szCs w:val="24"/>
        </w:rPr>
        <w:t xml:space="preserve">το </w:t>
      </w:r>
      <w:r>
        <w:rPr>
          <w:rFonts w:eastAsia="Times New Roman" w:cs="Times New Roman"/>
          <w:szCs w:val="24"/>
        </w:rPr>
        <w:t>κόμμα</w:t>
      </w:r>
      <w:r>
        <w:rPr>
          <w:rFonts w:eastAsia="Times New Roman" w:cs="Times New Roman"/>
          <w:szCs w:val="24"/>
        </w:rPr>
        <w:t xml:space="preserve"> μου</w:t>
      </w:r>
      <w:r>
        <w:rPr>
          <w:rFonts w:eastAsia="Times New Roman" w:cs="Times New Roman"/>
          <w:szCs w:val="24"/>
        </w:rPr>
        <w:t xml:space="preserve">, βρήκα έναν άνθρωπο που πάλευε και γι’ αυτό έδωσα το κανάλι. Εγώ ποτέ μου δεν θα το έδινα, γιατί ήταν το πάθος μου, ήταν ο μόνος τρόπος που είχα να επικοινωνώ με τον κόσμο. Εγώ όταν ίδρυσα το κανάλι, το </w:t>
      </w:r>
      <w:r>
        <w:rPr>
          <w:rFonts w:eastAsia="Times New Roman" w:cs="Times New Roman"/>
          <w:szCs w:val="24"/>
        </w:rPr>
        <w:t>ίδρυσα γιατί δεν ήμουν αποδεκτός από κανέναν διαπλεκόμενο. Δεν με δεχόντουσαν πουθενά με τις απόψεις μου, ενώ ο κ. Θεοδωράκης ήταν μέσα από τα κανάλια πολυτελείας.</w:t>
      </w:r>
    </w:p>
    <w:p w14:paraId="6DF0DFE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Εγώ τον σέβομαι. Δεν έχω τίποτα μαζί του</w:t>
      </w:r>
      <w:r>
        <w:rPr>
          <w:rFonts w:eastAsia="Times New Roman" w:cs="Times New Roman"/>
          <w:szCs w:val="24"/>
        </w:rPr>
        <w:t>,</w:t>
      </w:r>
      <w:r>
        <w:rPr>
          <w:rFonts w:eastAsia="Times New Roman" w:cs="Times New Roman"/>
          <w:szCs w:val="24"/>
        </w:rPr>
        <w:t xml:space="preserve"> αλλά αυτή η καθυστερημένη επίθεση εναντίον μου δεί</w:t>
      </w:r>
      <w:r>
        <w:rPr>
          <w:rFonts w:eastAsia="Times New Roman" w:cs="Times New Roman"/>
          <w:szCs w:val="24"/>
        </w:rPr>
        <w:t xml:space="preserve">χνει κακία. Γιατί τόση κακία; Εγώ του φταίω που γκρεμίζεται </w:t>
      </w:r>
      <w:proofErr w:type="spellStart"/>
      <w:r>
        <w:rPr>
          <w:rFonts w:eastAsia="Times New Roman" w:cs="Times New Roman"/>
          <w:szCs w:val="24"/>
        </w:rPr>
        <w:t>δημοσκοπικά</w:t>
      </w:r>
      <w:proofErr w:type="spellEnd"/>
      <w:r>
        <w:rPr>
          <w:rFonts w:eastAsia="Times New Roman" w:cs="Times New Roman"/>
          <w:szCs w:val="24"/>
        </w:rPr>
        <w:t xml:space="preserve">; Εγώ του φταίω; Εγώ δίνω το δικό μου αγώνα το 4% να το κάνω –ξέρω εγώ- 8%, 10%, όσο πει ο κόσμος, να ανεβάσω την Ένωση Κεντρώων. </w:t>
      </w:r>
    </w:p>
    <w:p w14:paraId="6DF0DFE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Εγώ μιλάω πάντα πολιτικά και αν στράφηκα κατά του Ποτα</w:t>
      </w:r>
      <w:r>
        <w:rPr>
          <w:rFonts w:eastAsia="Times New Roman" w:cs="Times New Roman"/>
          <w:szCs w:val="24"/>
        </w:rPr>
        <w:t xml:space="preserve">μιού και της </w:t>
      </w:r>
      <w:r>
        <w:rPr>
          <w:rFonts w:eastAsia="Times New Roman" w:cs="Times New Roman"/>
          <w:szCs w:val="24"/>
        </w:rPr>
        <w:t xml:space="preserve">κ. </w:t>
      </w:r>
      <w:r>
        <w:rPr>
          <w:rFonts w:eastAsia="Times New Roman" w:cs="Times New Roman"/>
          <w:szCs w:val="24"/>
        </w:rPr>
        <w:t>Φώφης</w:t>
      </w:r>
      <w:r>
        <w:rPr>
          <w:rFonts w:eastAsia="Times New Roman" w:cs="Times New Roman"/>
          <w:szCs w:val="24"/>
        </w:rPr>
        <w:t xml:space="preserve"> </w:t>
      </w:r>
      <w:r>
        <w:rPr>
          <w:rFonts w:eastAsia="Times New Roman" w:cs="Times New Roman"/>
          <w:szCs w:val="24"/>
        </w:rPr>
        <w:t>Γεννηματά, στράφηκα γιατί θεωρώ ότι ήταν έγκλημα</w:t>
      </w:r>
      <w:r>
        <w:rPr>
          <w:rFonts w:eastAsia="Times New Roman" w:cs="Times New Roman"/>
          <w:szCs w:val="24"/>
        </w:rPr>
        <w:t>,</w:t>
      </w:r>
      <w:r>
        <w:rPr>
          <w:rFonts w:eastAsia="Times New Roman" w:cs="Times New Roman"/>
          <w:szCs w:val="24"/>
        </w:rPr>
        <w:t xml:space="preserve"> που δεν ψήφισαν την απλή αναλογική. Γιατί αν συνεχίζεται η όρεξη </w:t>
      </w:r>
      <w:r>
        <w:rPr>
          <w:rFonts w:eastAsia="Times New Roman" w:cs="Times New Roman"/>
          <w:szCs w:val="24"/>
        </w:rPr>
        <w:lastRenderedPageBreak/>
        <w:t xml:space="preserve">για αυτοδυναμία από την Νέα Δημοκρατία, οφείλεται στην ψήφο της κ. Γεννηματά. Μιλάω πολιτικά. Δεν πήγα να κτυπήσω κάτω </w:t>
      </w:r>
      <w:r>
        <w:rPr>
          <w:rFonts w:eastAsia="Times New Roman" w:cs="Times New Roman"/>
          <w:szCs w:val="24"/>
        </w:rPr>
        <w:t xml:space="preserve">από τη ζώνη την Γεννηματά ή τον Θεοδωράκη. Εγώ τους υπολήπτομαι και τους σέβομαι και αύριο δεν αποκλείω, εάν το επιτρέψουν οι συνθήκες και αναθεωρηθούν οι καταστάσεις, να υπάρξει και οποιασδήποτε μορφής συνεργασία. Γιατί δέχομαι τέτοια επίθεση; </w:t>
      </w:r>
    </w:p>
    <w:p w14:paraId="6DF0DFE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w:t>
      </w:r>
      <w:r>
        <w:rPr>
          <w:rFonts w:eastAsia="Times New Roman" w:cs="Times New Roman"/>
          <w:szCs w:val="24"/>
        </w:rPr>
        <w:t>ριπτώσει</w:t>
      </w:r>
      <w:proofErr w:type="spellEnd"/>
      <w:r>
        <w:rPr>
          <w:rFonts w:eastAsia="Times New Roman" w:cs="Times New Roman"/>
          <w:szCs w:val="24"/>
        </w:rPr>
        <w:t>, λυπάμαι για κάποιους ανθρώπους, τους οποίους εκτιμώ και από τους οποίους θα περίμενα ανωτερότητα. Εγώ δεν έκανα επιθέσεις. Μιλάω πολιτικά. Την απλή αναλογική την υποστήριξα, το είπα και του Τσίπρα, γιατί σαράντα χρόνια με αυτήν μεγάλωσα, γι’ αυτή</w:t>
      </w:r>
      <w:r>
        <w:rPr>
          <w:rFonts w:eastAsia="Times New Roman" w:cs="Times New Roman"/>
          <w:szCs w:val="24"/>
        </w:rPr>
        <w:t>ν ζω και γιατί ο Αλέξανδρος Παπαναστασίου στην παρακαταθήκη του είπε ότι κράτος χωρίς απλή αναλογική, δεν είναι δημοκρατικό κράτος. Το εξήγησα και στη Σμύρνη, που ήμουν, στον κ. Αθανασίου –δεν ξέρω αν είναι εδώ- της Νέας Δημοκρατίας. Μου είπε ότι και εγώ δ</w:t>
      </w:r>
      <w:r>
        <w:rPr>
          <w:rFonts w:eastAsia="Times New Roman" w:cs="Times New Roman"/>
          <w:szCs w:val="24"/>
        </w:rPr>
        <w:t>έχομαι ότι η απλή αναλογική είναι το πιο τίμιο, απλά εμείς, λέει, δεν τη θέλουμε, μήπως μείνουμε με ακυβερνησία.</w:t>
      </w:r>
    </w:p>
    <w:p w14:paraId="6DF0DFE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 xml:space="preserve">ίπα ότι και ο Καραμανλής, όταν γύρισε το 1974 από το Παρίσι, στο σακίδιό του έφερε εξήντα πέντε έδρες μπόνους. </w:t>
      </w:r>
      <w:r>
        <w:rPr>
          <w:rFonts w:eastAsia="Times New Roman" w:cs="Times New Roman"/>
          <w:szCs w:val="24"/>
        </w:rPr>
        <w:t>Μ</w:t>
      </w:r>
      <w:r>
        <w:rPr>
          <w:rFonts w:eastAsia="Times New Roman" w:cs="Times New Roman"/>
          <w:szCs w:val="24"/>
        </w:rPr>
        <w:t>πορεί τώρα και ο Μητσοτάκης, α</w:t>
      </w:r>
      <w:r>
        <w:rPr>
          <w:rFonts w:eastAsia="Times New Roman" w:cs="Times New Roman"/>
          <w:szCs w:val="24"/>
        </w:rPr>
        <w:t>ν γίνει αναθεώρηση, όπως σας έχω πει. Γι’ αυτό δεν θα αφήσω τον κ. Τσίπρα –στον βαθμό που μπορώ- να κάνει αναθεώρηση. Δεν θα συμμετάσχω, διότι μπορεί ο κ. Τσίπρας να κάνει αναθεώρηση, αν βάλουμε άρθρο μέσα προς αναθεώρηση, το άρθρο της απλής των μπόνους, κ</w:t>
      </w:r>
      <w:r>
        <w:rPr>
          <w:rFonts w:eastAsia="Times New Roman" w:cs="Times New Roman"/>
          <w:szCs w:val="24"/>
        </w:rPr>
        <w:t xml:space="preserve">αι να το περάσει με </w:t>
      </w:r>
      <w:proofErr w:type="spellStart"/>
      <w:r>
        <w:rPr>
          <w:rFonts w:eastAsia="Times New Roman" w:cs="Times New Roman"/>
          <w:szCs w:val="24"/>
        </w:rPr>
        <w:t>εκατόν</w:t>
      </w:r>
      <w:proofErr w:type="spellEnd"/>
      <w:r>
        <w:rPr>
          <w:rFonts w:eastAsia="Times New Roman" w:cs="Times New Roman"/>
          <w:szCs w:val="24"/>
        </w:rPr>
        <w:t xml:space="preserve"> πενήντα έναν, την ενισχυμένη. Αν η επόμενη Βουλή γίνει αναθεωρητική, η επόμενη Βουλή με </w:t>
      </w:r>
      <w:proofErr w:type="spellStart"/>
      <w:r>
        <w:rPr>
          <w:rFonts w:eastAsia="Times New Roman" w:cs="Times New Roman"/>
          <w:szCs w:val="24"/>
        </w:rPr>
        <w:t>εκατόν</w:t>
      </w:r>
      <w:proofErr w:type="spellEnd"/>
      <w:r>
        <w:rPr>
          <w:rFonts w:eastAsia="Times New Roman" w:cs="Times New Roman"/>
          <w:szCs w:val="24"/>
        </w:rPr>
        <w:t xml:space="preserve"> πενήντα έναν μπορεί να περάσει την ενισχυμένη και ενώ εδώ στη Βουλή μιλήσαμε για το ενδεχόμενο υιοθέτησης της απλής, να βρεθούμε μπροσ</w:t>
      </w:r>
      <w:r>
        <w:rPr>
          <w:rFonts w:eastAsia="Times New Roman" w:cs="Times New Roman"/>
          <w:szCs w:val="24"/>
        </w:rPr>
        <w:t>τά σε ογδόντα έδρες μπόνους. Και τότε, να δω σε πόσες δεκαετίες θα ξαναγίνει συζήτηση για απλή αναλογική!</w:t>
      </w:r>
    </w:p>
    <w:p w14:paraId="6DF0DFE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Μιλάω πολιτικά και θέλω να το καταλάβετε κάποιοι. Σας εκτιμώ, δεν έχω τίποτα με κανέναν. Απλά, μπήκα στην Βουλή, για να φέρω κάποιες νέες ιδέες και αυ</w:t>
      </w:r>
      <w:r>
        <w:rPr>
          <w:rFonts w:eastAsia="Times New Roman" w:cs="Times New Roman"/>
          <w:szCs w:val="24"/>
        </w:rPr>
        <w:t>τές προσπαθώ να πολλαπλασιάσω και να αναπαράγω.</w:t>
      </w:r>
    </w:p>
    <w:p w14:paraId="6DF0DFE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6DF0DFE8"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Ένωσης Κεντρώων)</w:t>
      </w:r>
    </w:p>
    <w:p w14:paraId="6DF0DFE9"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τον κ. Λεβέντη.</w:t>
      </w:r>
    </w:p>
    <w:p w14:paraId="6DF0DFE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Υπουργός Παιδείας, ο κ. Νίκος Φίλης. </w:t>
      </w:r>
    </w:p>
    <w:p w14:paraId="6DF0DFE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Κύριε Υπουργέ, θα έχετ</w:t>
      </w:r>
      <w:r>
        <w:rPr>
          <w:rFonts w:eastAsia="Times New Roman" w:cs="Times New Roman"/>
          <w:szCs w:val="24"/>
        </w:rPr>
        <w:t>ε δέκα λεπτά τώρα και δέκα λεπτά αργότερα στην δευτερολογία, αλλά θα υπάρχει ελαστικότητα, που υπάρχει σε όλη τη συζήτηση είτε έτσι είτε αλλιώς. Όμως, και εσείς να συγκρατηθείτε. Έχετε τον λόγο.</w:t>
      </w:r>
    </w:p>
    <w:p w14:paraId="6DF0DFEC" w14:textId="77777777" w:rsidR="004C348C" w:rsidRDefault="00FF7E7F">
      <w:pPr>
        <w:tabs>
          <w:tab w:val="left" w:pos="5613"/>
        </w:tabs>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Ευχαριστώ, κύριε Πρόεδρε.</w:t>
      </w:r>
    </w:p>
    <w:p w14:paraId="6DF0DFED" w14:textId="77777777" w:rsidR="004C348C" w:rsidRDefault="00FF7E7F">
      <w:pPr>
        <w:tabs>
          <w:tab w:val="left" w:pos="561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πράγματι προσήλθαμε εδώ σήμερα</w:t>
      </w:r>
      <w:r>
        <w:rPr>
          <w:rFonts w:eastAsia="Times New Roman" w:cs="Times New Roman"/>
          <w:szCs w:val="24"/>
        </w:rPr>
        <w:t>,</w:t>
      </w:r>
      <w:r>
        <w:rPr>
          <w:rFonts w:eastAsia="Times New Roman" w:cs="Times New Roman"/>
          <w:szCs w:val="24"/>
        </w:rPr>
        <w:t xml:space="preserve"> όχι με πρόθεση αντιδικίας, αλλά με πρόθεση να καταθέσουμε το πρόγραμμα και το έργο μας, να διατυπώσουμε τι</w:t>
      </w:r>
      <w:r>
        <w:rPr>
          <w:rFonts w:eastAsia="Times New Roman" w:cs="Times New Roman"/>
          <w:szCs w:val="24"/>
        </w:rPr>
        <w:t xml:space="preserve">ς διαφωνίες </w:t>
      </w:r>
      <w:r>
        <w:rPr>
          <w:rFonts w:eastAsia="Times New Roman" w:cs="Times New Roman"/>
          <w:szCs w:val="24"/>
        </w:rPr>
        <w:t>μας,</w:t>
      </w:r>
      <w:r>
        <w:rPr>
          <w:rFonts w:eastAsia="Times New Roman" w:cs="Times New Roman"/>
          <w:szCs w:val="24"/>
        </w:rPr>
        <w:t xml:space="preserve"> αλλά κυρίως να επιδιώξουμε συναίνεση και συνεννόηση. Μέσα από τις διαφωνίες</w:t>
      </w:r>
      <w:r>
        <w:rPr>
          <w:rFonts w:eastAsia="Times New Roman" w:cs="Times New Roman"/>
          <w:szCs w:val="24"/>
        </w:rPr>
        <w:t>,</w:t>
      </w:r>
      <w:r>
        <w:rPr>
          <w:rFonts w:eastAsia="Times New Roman" w:cs="Times New Roman"/>
          <w:szCs w:val="24"/>
        </w:rPr>
        <w:t xml:space="preserve"> μπορεί να προκύψει αυτό που ονομάζουμε το κοινό καλό, ο κοινός τόπος για την εκπαίδευση.</w:t>
      </w:r>
    </w:p>
    <w:p w14:paraId="6DF0DFEE" w14:textId="77777777" w:rsidR="004C348C" w:rsidRDefault="00FF7E7F">
      <w:pPr>
        <w:tabs>
          <w:tab w:val="left" w:pos="5613"/>
        </w:tabs>
        <w:spacing w:after="0" w:line="600" w:lineRule="auto"/>
        <w:ind w:firstLine="720"/>
        <w:jc w:val="both"/>
        <w:rPr>
          <w:rFonts w:eastAsia="Times New Roman" w:cs="Times New Roman"/>
          <w:szCs w:val="24"/>
        </w:rPr>
      </w:pPr>
      <w:r>
        <w:rPr>
          <w:rFonts w:eastAsia="Times New Roman" w:cs="Times New Roman"/>
          <w:szCs w:val="24"/>
        </w:rPr>
        <w:lastRenderedPageBreak/>
        <w:t>Δυστυχώς, είναι δύσκολο να υπάρξει τέτοιου είδους συναίνεση</w:t>
      </w:r>
      <w:r>
        <w:rPr>
          <w:rFonts w:eastAsia="Times New Roman" w:cs="Times New Roman"/>
          <w:szCs w:val="24"/>
        </w:rPr>
        <w:t>,</w:t>
      </w:r>
      <w:r>
        <w:rPr>
          <w:rFonts w:eastAsia="Times New Roman" w:cs="Times New Roman"/>
          <w:szCs w:val="24"/>
        </w:rPr>
        <w:t xml:space="preserve"> όταν βρισκόμ</w:t>
      </w:r>
      <w:r>
        <w:rPr>
          <w:rFonts w:eastAsia="Times New Roman" w:cs="Times New Roman"/>
          <w:szCs w:val="24"/>
        </w:rPr>
        <w:t>αστε μπροστά σε ένα μέτωπο κινδυνολογίας, καταστροφολογίας –όλα τα κατέστρεψε ο ΣΥΡΙΖΑ σε ενάμιση χρόνο, όλα ήταν καλά τα προηγούμενα χρόνια – όταν η βασική προγραμματική εξαγγελία του κ. Μητσοτάκη είναι ότι αν ο λαός κάνει το λάθος και τον φέρει στην Κυβέ</w:t>
      </w:r>
      <w:r>
        <w:rPr>
          <w:rFonts w:eastAsia="Times New Roman" w:cs="Times New Roman"/>
          <w:szCs w:val="24"/>
        </w:rPr>
        <w:t>ρνηση, θα τα ακυρώσει όλα. Όλοι καταλαβαίνουν, λοιπόν, πόσο υποκριτική και ανειλικρινής είναι από πλευράς της Αξιωματικής Αντιπολίτευσης η επιδίωξη συναίνεσης για την εκπαίδευση.</w:t>
      </w:r>
    </w:p>
    <w:p w14:paraId="6DF0DFEF" w14:textId="77777777" w:rsidR="004C348C" w:rsidRDefault="00FF7E7F">
      <w:pPr>
        <w:tabs>
          <w:tab w:val="left" w:pos="2608"/>
        </w:tabs>
        <w:spacing w:after="0" w:line="600" w:lineRule="auto"/>
        <w:ind w:firstLine="720"/>
        <w:jc w:val="both"/>
        <w:rPr>
          <w:rFonts w:eastAsia="Times New Roman"/>
          <w:szCs w:val="24"/>
        </w:rPr>
      </w:pPr>
      <w:r>
        <w:rPr>
          <w:rFonts w:eastAsia="Times New Roman"/>
          <w:szCs w:val="24"/>
        </w:rPr>
        <w:t>Κρινόμαστε, όμως, από το έργο μας, κατ’ αρχήν. Είμαστε Κυβέρνηση κοντά ενάμισ</w:t>
      </w:r>
      <w:r>
        <w:rPr>
          <w:rFonts w:eastAsia="Times New Roman"/>
          <w:szCs w:val="24"/>
        </w:rPr>
        <w:t>η χρόνο. Το άνοιγμα των σχολείων είναι το πρώτο βήμα για την επιστροφή στην κανονικότητα. Μετά από πολλά χρόνια</w:t>
      </w:r>
      <w:r>
        <w:rPr>
          <w:rFonts w:eastAsia="Times New Roman"/>
          <w:szCs w:val="24"/>
        </w:rPr>
        <w:t>,</w:t>
      </w:r>
      <w:r>
        <w:rPr>
          <w:rFonts w:eastAsia="Times New Roman"/>
          <w:szCs w:val="24"/>
        </w:rPr>
        <w:t xml:space="preserve"> τα σχολεία άνοιξαν με τους εκπαιδευτικούς και τα βιβλία στην ώρα τους. Είκοσι τέσσερα εκατομμύρια αντίτυπα σχολικών βιβλίων είχαν αποσταλεί στα</w:t>
      </w:r>
      <w:r>
        <w:rPr>
          <w:rFonts w:eastAsia="Times New Roman"/>
          <w:szCs w:val="24"/>
        </w:rPr>
        <w:t xml:space="preserve"> σχολεία από τον Ιούλιο. Μέχρι τις 24 Σεπτεμβρίου είχαν προσληφθεί περίπου δώδεκα χιλιάδες αναπληρωτές, για πρώτη φορά μέσω ΑΣΕΠ, όταν την αντίστοιχη ημερομηνία του 2012-2013 ήταν μόλις χίλιοι τετρακόσιοι τριάντα ένας αναπληρωτές. </w:t>
      </w:r>
    </w:p>
    <w:p w14:paraId="6DF0DFF0" w14:textId="77777777" w:rsidR="004C348C" w:rsidRDefault="00FF7E7F">
      <w:pPr>
        <w:tabs>
          <w:tab w:val="left" w:pos="2608"/>
        </w:tabs>
        <w:spacing w:after="0" w:line="600" w:lineRule="auto"/>
        <w:ind w:firstLine="720"/>
        <w:jc w:val="both"/>
        <w:rPr>
          <w:rFonts w:eastAsia="Times New Roman"/>
          <w:szCs w:val="24"/>
        </w:rPr>
      </w:pPr>
      <w:r>
        <w:rPr>
          <w:rFonts w:eastAsia="Times New Roman"/>
          <w:szCs w:val="24"/>
        </w:rPr>
        <w:lastRenderedPageBreak/>
        <w:t>Με δεδομένο ότι η Κυβέρν</w:t>
      </w:r>
      <w:r>
        <w:rPr>
          <w:rFonts w:eastAsia="Times New Roman"/>
          <w:szCs w:val="24"/>
        </w:rPr>
        <w:t>ηση σήμερα εξασφάλισε είκοσι μία χιλιάδες περίπου πιστώσεις για αναπληρωτές, θα συνεχίσουμε τους απαραίτητους διορισμούς</w:t>
      </w:r>
      <w:r>
        <w:rPr>
          <w:rFonts w:eastAsia="Times New Roman"/>
          <w:szCs w:val="24"/>
        </w:rPr>
        <w:t>,</w:t>
      </w:r>
      <w:r>
        <w:rPr>
          <w:rFonts w:eastAsia="Times New Roman"/>
          <w:szCs w:val="24"/>
        </w:rPr>
        <w:t xml:space="preserve"> μέχρι την πλήρη κάλυψη των αναγκών</w:t>
      </w:r>
      <w:r>
        <w:rPr>
          <w:rFonts w:eastAsia="Times New Roman"/>
          <w:szCs w:val="24"/>
        </w:rPr>
        <w:t>,</w:t>
      </w:r>
      <w:r>
        <w:rPr>
          <w:rFonts w:eastAsia="Times New Roman"/>
          <w:szCs w:val="24"/>
        </w:rPr>
        <w:t xml:space="preserve"> εντός του επόμενου χρόνου.</w:t>
      </w:r>
    </w:p>
    <w:p w14:paraId="6DF0DFF1" w14:textId="77777777" w:rsidR="004C348C" w:rsidRDefault="00FF7E7F">
      <w:pPr>
        <w:tabs>
          <w:tab w:val="left" w:pos="2608"/>
        </w:tabs>
        <w:spacing w:after="0" w:line="600" w:lineRule="auto"/>
        <w:ind w:firstLine="720"/>
        <w:jc w:val="both"/>
        <w:rPr>
          <w:rFonts w:eastAsia="Times New Roman"/>
          <w:szCs w:val="24"/>
        </w:rPr>
      </w:pPr>
      <w:r>
        <w:rPr>
          <w:rFonts w:eastAsia="Times New Roman"/>
          <w:szCs w:val="24"/>
        </w:rPr>
        <w:t>Για πρώτη φορά</w:t>
      </w:r>
      <w:r>
        <w:rPr>
          <w:rFonts w:eastAsia="Times New Roman"/>
          <w:szCs w:val="24"/>
        </w:rPr>
        <w:t>,</w:t>
      </w:r>
      <w:r>
        <w:rPr>
          <w:rFonts w:eastAsia="Times New Roman"/>
          <w:szCs w:val="24"/>
        </w:rPr>
        <w:t xml:space="preserve"> δώσαμε προτεραιότητα στις προσλήψεις για την Ειδική Αγω</w:t>
      </w:r>
      <w:r>
        <w:rPr>
          <w:rFonts w:eastAsia="Times New Roman"/>
          <w:szCs w:val="24"/>
        </w:rPr>
        <w:t xml:space="preserve">γή. Για το σχολικό έτος 2016-2017 ιδρύουμε πεντακόσια τριάντα οκτώ νέα τμήματα ένταξης στα σχολεία </w:t>
      </w:r>
      <w:r>
        <w:rPr>
          <w:rFonts w:eastAsia="Times New Roman"/>
          <w:szCs w:val="24"/>
        </w:rPr>
        <w:t>π</w:t>
      </w:r>
      <w:r>
        <w:rPr>
          <w:rFonts w:eastAsia="Times New Roman"/>
          <w:szCs w:val="24"/>
        </w:rPr>
        <w:t xml:space="preserve">ρωτοβάθμιας και </w:t>
      </w:r>
      <w:r>
        <w:rPr>
          <w:rFonts w:eastAsia="Times New Roman"/>
          <w:szCs w:val="24"/>
        </w:rPr>
        <w:t>δ</w:t>
      </w:r>
      <w:r>
        <w:rPr>
          <w:rFonts w:eastAsia="Times New Roman"/>
          <w:szCs w:val="24"/>
        </w:rPr>
        <w:t xml:space="preserve">ευτεροβάθμιας </w:t>
      </w:r>
      <w:r>
        <w:rPr>
          <w:rFonts w:eastAsia="Times New Roman"/>
          <w:szCs w:val="24"/>
        </w:rPr>
        <w:t>ε</w:t>
      </w:r>
      <w:r>
        <w:rPr>
          <w:rFonts w:eastAsia="Times New Roman"/>
          <w:szCs w:val="24"/>
        </w:rPr>
        <w:t>κπαίδευσης και είκοσι τρεις νέες σχολικές μονάδες Ειδικής Αγωγής και Εκπαίδευσης.</w:t>
      </w:r>
    </w:p>
    <w:p w14:paraId="6DF0DFF2" w14:textId="77777777" w:rsidR="004C348C" w:rsidRDefault="00FF7E7F">
      <w:pPr>
        <w:tabs>
          <w:tab w:val="left" w:pos="2608"/>
        </w:tabs>
        <w:spacing w:after="0" w:line="600" w:lineRule="auto"/>
        <w:ind w:firstLine="720"/>
        <w:jc w:val="both"/>
        <w:rPr>
          <w:rFonts w:eastAsia="Times New Roman"/>
          <w:szCs w:val="24"/>
        </w:rPr>
      </w:pPr>
      <w:r>
        <w:rPr>
          <w:rFonts w:eastAsia="Times New Roman"/>
          <w:szCs w:val="24"/>
        </w:rPr>
        <w:t>Καταθέτω στη Βουλή έναν πίνακα</w:t>
      </w:r>
      <w:r>
        <w:rPr>
          <w:rFonts w:eastAsia="Times New Roman"/>
          <w:szCs w:val="24"/>
        </w:rPr>
        <w:t>,</w:t>
      </w:r>
      <w:r>
        <w:rPr>
          <w:rFonts w:eastAsia="Times New Roman"/>
          <w:szCs w:val="24"/>
        </w:rPr>
        <w:t xml:space="preserve"> που δείχνε</w:t>
      </w:r>
      <w:r>
        <w:rPr>
          <w:rFonts w:eastAsia="Times New Roman"/>
          <w:szCs w:val="24"/>
        </w:rPr>
        <w:t>ι στα χρόνια του μνημονίου, από το 2010 μέχρι σήμερα, ποια είναι η σχέση προσλήψεων αναπληρωτών εκπαιδευτικών μέχρι αυτή την ημέρα που μιλάμε.</w:t>
      </w:r>
    </w:p>
    <w:p w14:paraId="6DF0DFF3" w14:textId="77777777" w:rsidR="004C348C" w:rsidRDefault="00FF7E7F">
      <w:pPr>
        <w:tabs>
          <w:tab w:val="left" w:pos="2608"/>
        </w:tabs>
        <w:spacing w:after="0" w:line="600" w:lineRule="auto"/>
        <w:ind w:firstLine="720"/>
        <w:jc w:val="both"/>
        <w:rPr>
          <w:rFonts w:eastAsia="Times New Roman"/>
          <w:szCs w:val="24"/>
        </w:rPr>
      </w:pPr>
      <w:r>
        <w:rPr>
          <w:rFonts w:eastAsia="Times New Roman"/>
          <w:szCs w:val="24"/>
        </w:rPr>
        <w:t>Φέτος</w:t>
      </w:r>
      <w:r>
        <w:rPr>
          <w:rFonts w:eastAsia="Times New Roman"/>
          <w:szCs w:val="24"/>
        </w:rPr>
        <w:t>,</w:t>
      </w:r>
      <w:r>
        <w:rPr>
          <w:rFonts w:eastAsia="Times New Roman"/>
          <w:szCs w:val="24"/>
        </w:rPr>
        <w:t xml:space="preserve"> σε σχέση με το 2010-2011 έχουμε προσλήψεις περισσότερες κατά 34,96%. Σε σχέση με το 2011-2012 έχουμε περισ</w:t>
      </w:r>
      <w:r>
        <w:rPr>
          <w:rFonts w:eastAsia="Times New Roman"/>
          <w:szCs w:val="24"/>
        </w:rPr>
        <w:t xml:space="preserve">σότερες προσλήψεις φέτος κατά 61,76%. Σε σχέση με το 2012-2013 έχουμε 89,51% περισσότερες προσλήψεις. Σε σχέση με το 2013-2014 έχουμε 712% περισσότερες προσλήψεις. </w:t>
      </w:r>
      <w:r>
        <w:rPr>
          <w:rFonts w:eastAsia="Times New Roman"/>
          <w:szCs w:val="24"/>
        </w:rPr>
        <w:lastRenderedPageBreak/>
        <w:t>Σε σχέση με το 2014-2015 έχουμε 38% περισσότερες προσλήψεις. Και πέρσι, βεβαίως, υπήρξε η απ</w:t>
      </w:r>
      <w:r>
        <w:rPr>
          <w:rFonts w:eastAsia="Times New Roman"/>
          <w:szCs w:val="24"/>
        </w:rPr>
        <w:t>όφαση του Συμβουλίου της Επικρατείας που εμπόδιζε αν γίνουν νωρίτερα οι προσλήψεις.</w:t>
      </w:r>
    </w:p>
    <w:p w14:paraId="6DF0DFF4" w14:textId="77777777" w:rsidR="004C348C" w:rsidRDefault="00FF7E7F">
      <w:pPr>
        <w:tabs>
          <w:tab w:val="left" w:pos="2608"/>
        </w:tabs>
        <w:spacing w:after="0" w:line="600" w:lineRule="auto"/>
        <w:ind w:firstLine="720"/>
        <w:jc w:val="both"/>
        <w:rPr>
          <w:rFonts w:eastAsia="Times New Roman"/>
          <w:szCs w:val="24"/>
        </w:rPr>
      </w:pPr>
      <w:r>
        <w:rPr>
          <w:rFonts w:eastAsia="Times New Roman"/>
          <w:szCs w:val="24"/>
        </w:rPr>
        <w:t xml:space="preserve">Φέτος, λοιπόν, τα στοιχεία είναι αδιάσειστα, τα </w:t>
      </w:r>
      <w:proofErr w:type="spellStart"/>
      <w:r>
        <w:rPr>
          <w:rFonts w:eastAsia="Times New Roman"/>
          <w:szCs w:val="24"/>
        </w:rPr>
        <w:t>σχολειά</w:t>
      </w:r>
      <w:proofErr w:type="spellEnd"/>
      <w:r>
        <w:rPr>
          <w:rFonts w:eastAsia="Times New Roman"/>
          <w:szCs w:val="24"/>
        </w:rPr>
        <w:t xml:space="preserve"> έχουν ξεκινήσει με τους καθηγητές τους και αυτά είναι τα στοιχεία που καταθέτω για τα Πρακτικά της Βουλής</w:t>
      </w:r>
      <w:r>
        <w:rPr>
          <w:rFonts w:eastAsia="Times New Roman"/>
          <w:szCs w:val="24"/>
        </w:rPr>
        <w:t>,</w:t>
      </w:r>
      <w:r>
        <w:rPr>
          <w:rFonts w:eastAsia="Times New Roman"/>
          <w:szCs w:val="24"/>
        </w:rPr>
        <w:t xml:space="preserve"> σε σύγκρι</w:t>
      </w:r>
      <w:r>
        <w:rPr>
          <w:rFonts w:eastAsia="Times New Roman"/>
          <w:szCs w:val="24"/>
        </w:rPr>
        <w:t>ση με τα προηγούμενα χρόνια.</w:t>
      </w:r>
    </w:p>
    <w:p w14:paraId="6DF0DFF5" w14:textId="77777777" w:rsidR="004C348C" w:rsidRDefault="00FF7E7F">
      <w:pPr>
        <w:tabs>
          <w:tab w:val="left" w:pos="2820"/>
        </w:tabs>
        <w:spacing w:after="0" w:line="600" w:lineRule="auto"/>
        <w:ind w:firstLine="720"/>
        <w:jc w:val="both"/>
        <w:rPr>
          <w:rFonts w:eastAsia="Times New Roman"/>
          <w:szCs w:val="24"/>
        </w:rPr>
      </w:pPr>
      <w:r>
        <w:rPr>
          <w:rFonts w:eastAsia="Times New Roman" w:cs="Times New Roman"/>
          <w:szCs w:val="24"/>
        </w:rPr>
        <w:t xml:space="preserve">(Στο σημείο αυτό ο Υπουργός Παιδείας, Έρευνας και Θρησκευμάτων κ. Νικόλαος Φίλης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 xml:space="preserve">του Τμήματος Γραμματείας της Διεύθυνσης Στενογραφίας και </w:t>
      </w:r>
      <w:r>
        <w:rPr>
          <w:rFonts w:eastAsia="Times New Roman" w:cs="Times New Roman"/>
          <w:szCs w:val="24"/>
        </w:rPr>
        <w:t>Πρακτικών της Βουλής)</w:t>
      </w:r>
    </w:p>
    <w:p w14:paraId="6DF0DFF6" w14:textId="77777777" w:rsidR="004C348C" w:rsidRDefault="00FF7E7F">
      <w:pPr>
        <w:tabs>
          <w:tab w:val="left" w:pos="2820"/>
        </w:tabs>
        <w:spacing w:after="0" w:line="600" w:lineRule="auto"/>
        <w:ind w:firstLine="720"/>
        <w:jc w:val="both"/>
        <w:rPr>
          <w:rFonts w:eastAsia="Times New Roman"/>
          <w:szCs w:val="24"/>
        </w:rPr>
      </w:pPr>
      <w:r>
        <w:rPr>
          <w:rFonts w:eastAsia="Times New Roman"/>
          <w:szCs w:val="24"/>
        </w:rPr>
        <w:t>Κυρίες και κύριοι συνάδελφοι, σας θυμίζω ότι το 2011 τα σχολεία λειτουργήσαν χωρίς βιβλία και μόνο με φωτοτυπίες, γιατί έτσι αντιλαμβανόταν τον εκσυγχρονισμό και την αριστεία η τότε Υπουργός Παιδείας του ΠΑΣΟΚ. Λειτούργησαν και με χιλ</w:t>
      </w:r>
      <w:r>
        <w:rPr>
          <w:rFonts w:eastAsia="Times New Roman"/>
          <w:szCs w:val="24"/>
        </w:rPr>
        <w:t xml:space="preserve">ιάδες κενά καθηγητών, ενώ συγχωνεύτηκαν, συχνά βίαια, εκατοντάδες σχολεία. </w:t>
      </w:r>
    </w:p>
    <w:p w14:paraId="6DF0DFF7" w14:textId="77777777" w:rsidR="004C348C" w:rsidRDefault="00FF7E7F">
      <w:pPr>
        <w:tabs>
          <w:tab w:val="left" w:pos="2820"/>
        </w:tabs>
        <w:spacing w:after="0" w:line="600" w:lineRule="auto"/>
        <w:ind w:firstLine="720"/>
        <w:jc w:val="both"/>
        <w:rPr>
          <w:rFonts w:eastAsia="Times New Roman"/>
          <w:szCs w:val="24"/>
        </w:rPr>
      </w:pPr>
      <w:r>
        <w:rPr>
          <w:rFonts w:eastAsia="Times New Roman"/>
          <w:szCs w:val="24"/>
        </w:rPr>
        <w:lastRenderedPageBreak/>
        <w:t xml:space="preserve">Στις επόμενες χρονιές των μνημονίων, διά χειρός Κυριάκου Μητσοτάκη, τέθηκαν σε διαθεσιμότητα, δηλαδή σε καθεστώς </w:t>
      </w:r>
      <w:proofErr w:type="spellStart"/>
      <w:r>
        <w:rPr>
          <w:rFonts w:eastAsia="Times New Roman"/>
          <w:szCs w:val="24"/>
        </w:rPr>
        <w:t>ημι</w:t>
      </w:r>
      <w:proofErr w:type="spellEnd"/>
      <w:r>
        <w:rPr>
          <w:rFonts w:eastAsia="Times New Roman"/>
          <w:szCs w:val="24"/>
        </w:rPr>
        <w:t>-απόλυσης, δυόμισι χιλιάδες εκπαιδευτικοί, με αποτέλεσμα να κλεί</w:t>
      </w:r>
      <w:r>
        <w:rPr>
          <w:rFonts w:eastAsia="Times New Roman"/>
          <w:szCs w:val="24"/>
        </w:rPr>
        <w:t xml:space="preserve">σουν πολλά τμήματα των ΕΠΑΛ και να ευνοηθούν σκανδαλωδώς τα ιδιωτικά ΙΕΚ. </w:t>
      </w:r>
    </w:p>
    <w:p w14:paraId="6DF0DFF8" w14:textId="77777777" w:rsidR="004C348C" w:rsidRDefault="00FF7E7F">
      <w:pPr>
        <w:tabs>
          <w:tab w:val="left" w:pos="2820"/>
        </w:tabs>
        <w:spacing w:after="0" w:line="600" w:lineRule="auto"/>
        <w:ind w:firstLine="720"/>
        <w:jc w:val="both"/>
        <w:rPr>
          <w:rFonts w:eastAsia="Times New Roman"/>
          <w:szCs w:val="24"/>
        </w:rPr>
      </w:pPr>
      <w:r>
        <w:rPr>
          <w:rFonts w:eastAsia="Times New Roman"/>
          <w:szCs w:val="24"/>
        </w:rPr>
        <w:t xml:space="preserve">Τον Σεπτέμβρη του 2014 η χρονιά ξεκίνησε με την έκκληση του τότε Υπουργού Παιδείας και στελέχους του ΠΑΣΟΚ να δουλέψουν εθελοντικά συνταξιούχοι καθηγητές, για να καλυφθούν τα κενά. </w:t>
      </w:r>
    </w:p>
    <w:p w14:paraId="6DF0DFF9" w14:textId="77777777" w:rsidR="004C348C" w:rsidRDefault="00FF7E7F">
      <w:pPr>
        <w:tabs>
          <w:tab w:val="left" w:pos="2820"/>
        </w:tabs>
        <w:spacing w:after="0" w:line="600" w:lineRule="auto"/>
        <w:ind w:firstLine="720"/>
        <w:jc w:val="both"/>
        <w:rPr>
          <w:rFonts w:eastAsia="Times New Roman"/>
          <w:szCs w:val="24"/>
        </w:rPr>
      </w:pPr>
      <w:r>
        <w:rPr>
          <w:rFonts w:eastAsia="Times New Roman"/>
          <w:szCs w:val="24"/>
        </w:rPr>
        <w:t xml:space="preserve">Αν, λοιπόν, κανείς αναλογιστεί τι συνέβαινε τα προηγούμενα χρόνια στα </w:t>
      </w:r>
      <w:proofErr w:type="spellStart"/>
      <w:r>
        <w:rPr>
          <w:rFonts w:eastAsia="Times New Roman"/>
          <w:szCs w:val="24"/>
        </w:rPr>
        <w:t>σχολειά</w:t>
      </w:r>
      <w:proofErr w:type="spellEnd"/>
      <w:r>
        <w:rPr>
          <w:rFonts w:eastAsia="Times New Roman"/>
          <w:szCs w:val="24"/>
        </w:rPr>
        <w:t xml:space="preserve"> αυτά, μπορεί να εκτιμήσει το φετινό αποτέλεσμα της οργανωμένης προσπάθειας για την αναδιοργάνωση και την αναβάθμιση της εκπαίδευσης. Αν υπήρχε έστω κι ένα κενό, θα ήταν κεντρικό</w:t>
      </w:r>
      <w:r>
        <w:rPr>
          <w:rFonts w:eastAsia="Times New Roman"/>
          <w:szCs w:val="24"/>
        </w:rPr>
        <w:t xml:space="preserve"> θέμα στα δελτία ειδήσεων.</w:t>
      </w:r>
    </w:p>
    <w:p w14:paraId="6DF0DFFA" w14:textId="77777777" w:rsidR="004C348C" w:rsidRDefault="00FF7E7F">
      <w:pPr>
        <w:tabs>
          <w:tab w:val="left" w:pos="2820"/>
        </w:tabs>
        <w:spacing w:after="0" w:line="600" w:lineRule="auto"/>
        <w:ind w:firstLine="720"/>
        <w:jc w:val="both"/>
        <w:rPr>
          <w:rFonts w:eastAsia="Times New Roman"/>
          <w:szCs w:val="24"/>
        </w:rPr>
      </w:pPr>
      <w:r>
        <w:rPr>
          <w:rFonts w:eastAsia="Times New Roman"/>
          <w:szCs w:val="24"/>
        </w:rPr>
        <w:t xml:space="preserve">Και πρέπει να πω ότι αυτή ακριβώς η κατάσταση εξηγεί γιατί σταθερά, ύστερα από έντεκα χρόνια, στο βαρόμετρο της </w:t>
      </w:r>
      <w:r>
        <w:rPr>
          <w:rFonts w:eastAsia="Times New Roman"/>
          <w:szCs w:val="24"/>
          <w:lang w:val="en-US"/>
        </w:rPr>
        <w:t>MRB</w:t>
      </w:r>
      <w:r>
        <w:rPr>
          <w:rFonts w:eastAsia="Times New Roman"/>
          <w:szCs w:val="24"/>
        </w:rPr>
        <w:t xml:space="preserve"> διαπιστώνεται ότι υπάρχει μια αύξηση της εκτίμησης και του ενδιαφέροντος της κοινής γνώμης προς τη δημόσια εκπαίδευση. Από το 55% που ήταν τον Δεκέμβριο του 2014, έχει ανέβει το 68,5% τον Ιούνιο του 2016.</w:t>
      </w:r>
    </w:p>
    <w:p w14:paraId="6DF0DFFB" w14:textId="77777777" w:rsidR="004C348C" w:rsidRDefault="00FF7E7F">
      <w:pPr>
        <w:tabs>
          <w:tab w:val="left" w:pos="2820"/>
        </w:tabs>
        <w:spacing w:after="0" w:line="600" w:lineRule="auto"/>
        <w:ind w:firstLine="720"/>
        <w:jc w:val="both"/>
        <w:rPr>
          <w:rFonts w:eastAsia="Times New Roman"/>
          <w:szCs w:val="24"/>
        </w:rPr>
      </w:pPr>
      <w:r>
        <w:rPr>
          <w:rFonts w:eastAsia="Times New Roman"/>
          <w:szCs w:val="24"/>
        </w:rPr>
        <w:lastRenderedPageBreak/>
        <w:t>Η αναγκαία αντιμετώπιση των χρόνιων λειτουργικών π</w:t>
      </w:r>
      <w:r>
        <w:rPr>
          <w:rFonts w:eastAsia="Times New Roman"/>
          <w:szCs w:val="24"/>
        </w:rPr>
        <w:t>ροβλημάτων είναι προϋπόθεση για τη δημοκρατική εκπαιδευτική μεταρρύθμιση. Στόχος μας είναι ένα σχολείο ποιότητας και ισότητας και τα δύο αυτά ποιοτικά στοιχεία του σχολείου δοκιμάστηκαν ακόμη περισσότερο στην περίοδο της κρίσης. Χωρίς, όμως, ισότητα δεν υπ</w:t>
      </w:r>
      <w:r>
        <w:rPr>
          <w:rFonts w:eastAsia="Times New Roman"/>
          <w:szCs w:val="24"/>
        </w:rPr>
        <w:t>άρχει ποιότητα και χωρίς ποιότητα δεν υπάρχει ισότητα.</w:t>
      </w:r>
    </w:p>
    <w:p w14:paraId="6DF0DFFC"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Στο πλαίσιο της Επιτροπής Μορφωτικών Υποθέσεων της Βουλής, καθώς και της Επιτροπής για τον Εθνικό Κοινωνικό Διάλογο πραγματοποιήθηκε τους προηγούμενους μήνες ένα σημαντικό έργο. Στη διαδικασία συμμετεί</w:t>
      </w:r>
      <w:r>
        <w:rPr>
          <w:rFonts w:eastAsia="Times New Roman" w:cs="Times New Roman"/>
          <w:szCs w:val="24"/>
        </w:rPr>
        <w:t xml:space="preserve">χαν άνθρωποι από όλο το πολιτικό φάσμα, πολιτικοί, μάχιμοι εκπαιδευτικοί, αλλά και τεχνοκράτες, όπως λέγονται. </w:t>
      </w:r>
    </w:p>
    <w:p w14:paraId="6DF0DFFD"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διαφορά θεωρήθηκε ο πλούτος και ο λόγος και ο διάλογος δεν άρχισε και δεν τελείωσε, όπως συνέβαινε παλαιότερα, σε μια διαμάχη για τα πανεπιστή</w:t>
      </w:r>
      <w:r>
        <w:rPr>
          <w:rFonts w:eastAsia="Times New Roman" w:cs="Times New Roman"/>
          <w:szCs w:val="24"/>
        </w:rPr>
        <w:t xml:space="preserve">μια. Αντιθέτως, ο διάλογος και στις δυο διοργανώσεις των </w:t>
      </w:r>
      <w:r>
        <w:rPr>
          <w:rFonts w:eastAsia="Times New Roman" w:cs="Times New Roman"/>
          <w:szCs w:val="24"/>
        </w:rPr>
        <w:t>ε</w:t>
      </w:r>
      <w:r>
        <w:rPr>
          <w:rFonts w:eastAsia="Times New Roman" w:cs="Times New Roman"/>
          <w:szCs w:val="24"/>
        </w:rPr>
        <w:t>πιτροπών τροφοδότησε προβληματισμούς για την πρωτοβάθμια, τη δευτεροβάθμια, τη γενική, την τεχνική, την ειδική, καθώς και την τριτοβάθμια εκπαίδευση.</w:t>
      </w:r>
    </w:p>
    <w:p w14:paraId="6DF0DFF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Σας καταθέτω τα πορίσματα της Επιτροπής του Εθνι</w:t>
      </w:r>
      <w:r>
        <w:rPr>
          <w:rFonts w:eastAsia="Times New Roman" w:cs="Times New Roman"/>
          <w:szCs w:val="24"/>
        </w:rPr>
        <w:t xml:space="preserve">κού και Κοινωνικού Διαλόγου υπό την προεδρία του καθηγητή κ. Αντώνη Λιάκου, καθώς και τα πορίσματα της Επιτροπής Μορφωτικών Υποθέσεων της Βουλής υπό την προεδρία του συναδέλφου μας Βουλευτή και καθηγητή κ. Κώστα </w:t>
      </w:r>
      <w:proofErr w:type="spellStart"/>
      <w:r>
        <w:rPr>
          <w:rFonts w:eastAsia="Times New Roman" w:cs="Times New Roman"/>
          <w:szCs w:val="24"/>
        </w:rPr>
        <w:t>Γαβρόγλου</w:t>
      </w:r>
      <w:proofErr w:type="spellEnd"/>
      <w:r>
        <w:rPr>
          <w:rFonts w:eastAsia="Times New Roman" w:cs="Times New Roman"/>
          <w:szCs w:val="24"/>
        </w:rPr>
        <w:t>. Αυτά είναι τα πορίσματα της Επιτρ</w:t>
      </w:r>
      <w:r>
        <w:rPr>
          <w:rFonts w:eastAsia="Times New Roman" w:cs="Times New Roman"/>
          <w:szCs w:val="24"/>
        </w:rPr>
        <w:t xml:space="preserve">οπής της Βουλής και αυτό είναι το πόρισμα της </w:t>
      </w:r>
      <w:r>
        <w:rPr>
          <w:rFonts w:eastAsia="Times New Roman" w:cs="Times New Roman"/>
          <w:szCs w:val="24"/>
        </w:rPr>
        <w:t>ε</w:t>
      </w:r>
      <w:r>
        <w:rPr>
          <w:rFonts w:eastAsia="Times New Roman" w:cs="Times New Roman"/>
          <w:szCs w:val="24"/>
        </w:rPr>
        <w:t>πιτροπής υπό τον κ. Λιάκο.</w:t>
      </w:r>
    </w:p>
    <w:p w14:paraId="6DF0DFF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Παιδείας, Έρευνας και Θρησκευμάτων κ. Νικόλαος Φίλης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w:t>
      </w:r>
      <w:r>
        <w:rPr>
          <w:rFonts w:eastAsia="Times New Roman" w:cs="Times New Roman"/>
          <w:szCs w:val="24"/>
        </w:rPr>
        <w:t>ματείας της Διεύθυνσης Στενογραφίας και Πρακτικών της Βουλής)</w:t>
      </w:r>
    </w:p>
    <w:p w14:paraId="6DF0E00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Οι μεταρρυθμίσεις που προδιαγράφονται σε αυτά τα πορίσματα</w:t>
      </w:r>
      <w:r>
        <w:rPr>
          <w:rFonts w:eastAsia="Times New Roman" w:cs="Times New Roman"/>
          <w:szCs w:val="24"/>
        </w:rPr>
        <w:t>,</w:t>
      </w:r>
      <w:r>
        <w:rPr>
          <w:rFonts w:eastAsia="Times New Roman" w:cs="Times New Roman"/>
          <w:szCs w:val="24"/>
        </w:rPr>
        <w:t xml:space="preserve"> σκοπό έχουν να εκσυγχρονίσουν τη λειτουργία του σχολείου, αλλά κυρίως να το μετατρέψουν σε έναν χώρο που προσφέρει τη χαρά της γνώσης </w:t>
      </w:r>
      <w:r>
        <w:rPr>
          <w:rFonts w:eastAsia="Times New Roman" w:cs="Times New Roman"/>
          <w:szCs w:val="24"/>
        </w:rPr>
        <w:t xml:space="preserve">και της ανακάλυψης στους μαθητές, προετοιμάζοντας μαθητές και όχι ανταγωνιστές, προετοιμάζοντας τους μαθητές ως δημοκρατικούς πολίτες, να επιβεβαιώσουν την προτεραιότητα της δημόσιας εκπαίδευσης στην πορεία της εθνικής ανασυγκρότησης. </w:t>
      </w:r>
    </w:p>
    <w:p w14:paraId="6DF0E00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Επεξεργαζόμαστε ένα </w:t>
      </w:r>
      <w:r>
        <w:rPr>
          <w:rFonts w:eastAsia="Times New Roman" w:cs="Times New Roman"/>
          <w:szCs w:val="24"/>
        </w:rPr>
        <w:t>συνολικό τριετές σχέδιο για την εκπαιδευτική μεταρρύθμιση. Επισημαίνουμε τις τρεις προτεραιότητές του</w:t>
      </w:r>
      <w:r>
        <w:rPr>
          <w:rFonts w:eastAsia="Times New Roman" w:cs="Times New Roman"/>
          <w:szCs w:val="24"/>
        </w:rPr>
        <w:t>:</w:t>
      </w:r>
      <w:r>
        <w:rPr>
          <w:rFonts w:eastAsia="Times New Roman" w:cs="Times New Roman"/>
          <w:szCs w:val="24"/>
        </w:rPr>
        <w:t xml:space="preserve"> Πρώτον, δεκάχρονη υποχρεωτική εκπαίδευση και αλλαγή του γυμνασίου, ώστε να παρέχει την εγκύκλια παιδεία σε όλα τα παιδιά. Προς την κατεύθυνση αυτή ήδη κα</w:t>
      </w:r>
      <w:r>
        <w:rPr>
          <w:rFonts w:eastAsia="Times New Roman" w:cs="Times New Roman"/>
          <w:szCs w:val="24"/>
        </w:rPr>
        <w:t xml:space="preserve">ταργήσαμε τη σωρεία εξετάσεων, που μετέτρεπαν το γυμνάσιο σε εξεταστικό κέντρο και υποβάθμιζαν τη μορφωτική διαδικασία. </w:t>
      </w:r>
    </w:p>
    <w:p w14:paraId="6DF0E00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Παρένθεση: Ποια χώρα έχει δεχθεί επαίνους για το εκπαιδευτικό της σύστημα; Η Φινλανδία. Ξέρετε πότε δίνουν για πρώτη φορά εξετάσεις τα </w:t>
      </w:r>
      <w:r>
        <w:rPr>
          <w:rFonts w:eastAsia="Times New Roman" w:cs="Times New Roman"/>
          <w:szCs w:val="24"/>
        </w:rPr>
        <w:t xml:space="preserve">παιδιά της Φινλανδίας; Στα δεκαέξι τους. Ήσσων προσπάθεια! </w:t>
      </w:r>
    </w:p>
    <w:p w14:paraId="6DF0E00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Οι εξετάσεις αύξαναν το άγχος των παιδιών και συρρίκνωναν τον ωφέλιμο διδακτικό χρόνο. Ενισχύουμε τη συνεργατική και βιωματική διδασκαλία και εναλλακτικούς τρόπους αποτίμησης της προόδου των παιδι</w:t>
      </w:r>
      <w:r>
        <w:rPr>
          <w:rFonts w:eastAsia="Times New Roman" w:cs="Times New Roman"/>
          <w:szCs w:val="24"/>
        </w:rPr>
        <w:t xml:space="preserve">ών. Την ευθύνη για αυτή την αλλαγή έχει θεσμικά το Ινστιτούτο Εκπαιδευτικής Πολιτικής, το οποίο έχει αναδιοργανωθεί και λειτουργεί αποτελεσματικά υπό την προεδρία του καθηγητή κ. Γεράσιμου </w:t>
      </w:r>
      <w:proofErr w:type="spellStart"/>
      <w:r>
        <w:rPr>
          <w:rFonts w:eastAsia="Times New Roman" w:cs="Times New Roman"/>
          <w:szCs w:val="24"/>
        </w:rPr>
        <w:t>Κουζέλη</w:t>
      </w:r>
      <w:proofErr w:type="spellEnd"/>
      <w:r>
        <w:rPr>
          <w:rFonts w:eastAsia="Times New Roman" w:cs="Times New Roman"/>
          <w:szCs w:val="24"/>
        </w:rPr>
        <w:t xml:space="preserve">. </w:t>
      </w:r>
    </w:p>
    <w:p w14:paraId="6DF0E00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Δεύτερος άξονας του τριετούς: Η κατάργηση των πανελληνίων</w:t>
      </w:r>
      <w:r>
        <w:rPr>
          <w:rFonts w:eastAsia="Times New Roman" w:cs="Times New Roman"/>
          <w:szCs w:val="24"/>
        </w:rPr>
        <w:t xml:space="preserve"> εξετάσεων για τα ΑΕΙ. Αυτό προϋποθέτει αλλαγή τουλάχιστον των δύο τελευταίων τάξεων του λυκείου, καθώς και αλλαγές στην τριτοβάθμια εκπαίδευση. Ενώ στο γυμνάσιο τα παιδιά θα διδάσκονται μαθήματα σε εύρος, στο λύκειο θα επικεντρώνονται και θα διδάσκονται σ</w:t>
      </w:r>
      <w:r>
        <w:rPr>
          <w:rFonts w:eastAsia="Times New Roman" w:cs="Times New Roman"/>
          <w:szCs w:val="24"/>
        </w:rPr>
        <w:t xml:space="preserve">ε βάθος. Επίσης, μελετάμε την πρόταση η εισαγωγή να γίνεται σε σχολές και όχι σε τμήματα στην τριτοβάθμια εκπαίδευση. Ο ισχύων τρόπος πρόσβασης στα πανεπιστήμια έχει εξαντλήσει τη δυναμική του και έχει ξεπαραδιάσει τις λαϊκές οικογένειες. </w:t>
      </w:r>
    </w:p>
    <w:p w14:paraId="6DF0E00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Αυτή η Βουλή μπο</w:t>
      </w:r>
      <w:r>
        <w:rPr>
          <w:rFonts w:eastAsia="Times New Roman" w:cs="Times New Roman"/>
          <w:szCs w:val="24"/>
        </w:rPr>
        <w:t>ρεί και πρέπει να καταλήξει στον νέο τρόπο πρόσβασης των παιδιών στα πανεπιστήμια με ευρεία συναίνεση, γιατί οι αλλαγές στην εκπαίδευση και ιδιαίτερα ο τρόπος πρόσβασης στην τριτοβάθμια εκπαίδευση δεν είναι θέμα μιας τετραετίας. Το άκουσα και από άλλους ομ</w:t>
      </w:r>
      <w:r>
        <w:rPr>
          <w:rFonts w:eastAsia="Times New Roman" w:cs="Times New Roman"/>
          <w:szCs w:val="24"/>
        </w:rPr>
        <w:t xml:space="preserve">ιλητές και το σημειώνω με ικανοποίηση. </w:t>
      </w:r>
    </w:p>
    <w:p w14:paraId="6DF0E00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Προτείνω –και ελπίζω να έχω στο σημείο αυτό τη σύμφωνη γνώμη όλων των κομμάτων- το κρίσιμο αυτό ζήτημα να ανατεθεί στην Επιτροπή Μορφωτικών Υποθέσεων της Βουλής, η οποία πρέπει, αξιοποιώντας το πόρισμα της Επιτροπής </w:t>
      </w:r>
      <w:r>
        <w:rPr>
          <w:rFonts w:eastAsia="Times New Roman" w:cs="Times New Roman"/>
          <w:szCs w:val="24"/>
        </w:rPr>
        <w:t xml:space="preserve">Διαλόγου, να καταλήξει σε οριστικά συμπεράσματα για τον τρόπο εισαγωγής στα πανεπιστήμια σε εύλογο χρονικό διάστημα, ώστε τα παιδιά που θα μπουν στο λύκειο από του χρόνου να γνωρίζουν με ποιο σύστημα θα μπουν στα πανεπιστήμια. </w:t>
      </w:r>
    </w:p>
    <w:p w14:paraId="6DF0E00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Ο τρίτος άξονας είναι ο ενια</w:t>
      </w:r>
      <w:r>
        <w:rPr>
          <w:rFonts w:eastAsia="Times New Roman" w:cs="Times New Roman"/>
          <w:szCs w:val="24"/>
        </w:rPr>
        <w:t xml:space="preserve">ίος χώρος έρευνας και εκπαίδευσης, στον οποίο θα αναφερθεί αναλυτικά η κ. Αναγνωστοπούλου. </w:t>
      </w:r>
    </w:p>
    <w:p w14:paraId="6DF0E00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Όσον αφορά τα ιδιωτικά ΑΕΙ, από μερικούς προβάλλεται η πανάκεια των ιδιωτικών πανεπιστημίων. Θεωρούν ότι με αυτά θα διορθωθούν τα κακώς κείμενα στα δημόσια ΑΕΙ και </w:t>
      </w:r>
      <w:r>
        <w:rPr>
          <w:rFonts w:eastAsia="Times New Roman" w:cs="Times New Roman"/>
          <w:szCs w:val="24"/>
        </w:rPr>
        <w:t>θα αναπτυχθεί μια αγορά εκπαιδευτικών ευκαιριών. Τα ακούσαμε και σήμερα εδώ.</w:t>
      </w:r>
    </w:p>
    <w:p w14:paraId="6DF0E00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Όσοι υποστηρίζουν αυτά δείχνουν μια βαθιά άγνοια της ευρωπαϊκής πραγματικότητας, όπου τα ιδιωτικά πανεπιστήμια δεν αποτελούν μέρος της εκπαιδευτικής τους κουλτούρας. Ο αριθμός του</w:t>
      </w:r>
      <w:r>
        <w:rPr>
          <w:rFonts w:eastAsia="Times New Roman" w:cs="Times New Roman"/>
          <w:szCs w:val="24"/>
        </w:rPr>
        <w:t xml:space="preserve">ς είναι </w:t>
      </w:r>
      <w:r>
        <w:rPr>
          <w:rFonts w:eastAsia="Times New Roman" w:cs="Times New Roman"/>
          <w:szCs w:val="24"/>
        </w:rPr>
        <w:lastRenderedPageBreak/>
        <w:t>πολύ μικρός και στην πλειοψηφία τους είναι υποβαθμισμένα. Αντιθέτως, τα δημόσια πανεπιστήμια και στην Ευρώπη και στη χώρα μας, με μεικτά χρηματοδοτικά συστήματα, προηγούνται μακράν ως προς το επίπεδό τους. Τι άλλο δηλώνει το γεγονός ότι οι απόφοιτο</w:t>
      </w:r>
      <w:r>
        <w:rPr>
          <w:rFonts w:eastAsia="Times New Roman" w:cs="Times New Roman"/>
          <w:szCs w:val="24"/>
        </w:rPr>
        <w:t xml:space="preserve">ι των δημόσιων πανεπιστημίων είναι τόσο περιζήτητοι στην Ευρώπη; </w:t>
      </w:r>
    </w:p>
    <w:p w14:paraId="6DF0E00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Κυρίες και κύριοι της Νέας Δημοκρατίας, μην απαξιώνετε το δημόσιο πανεπιστήμιο! Μην το συκοφαντείτε! Μην το παρουσιάζετε ως αρένα βίας και ανομίας!</w:t>
      </w:r>
    </w:p>
    <w:p w14:paraId="6DF0E00B" w14:textId="77777777" w:rsidR="004C348C" w:rsidRDefault="00FF7E7F">
      <w:pPr>
        <w:spacing w:after="0" w:line="600" w:lineRule="auto"/>
        <w:ind w:firstLine="720"/>
        <w:jc w:val="both"/>
        <w:rPr>
          <w:rFonts w:eastAsia="Times New Roman"/>
          <w:szCs w:val="24"/>
        </w:rPr>
      </w:pPr>
      <w:r>
        <w:rPr>
          <w:rFonts w:eastAsia="Times New Roman"/>
          <w:szCs w:val="24"/>
        </w:rPr>
        <w:t>Το δημόσιο πανεπιστήμιο, που το έχει αγνοή</w:t>
      </w:r>
      <w:r>
        <w:rPr>
          <w:rFonts w:eastAsia="Times New Roman"/>
          <w:szCs w:val="24"/>
        </w:rPr>
        <w:t>σει η πολιτεία, προσπαθούμε να το στηρίξουμε με πολλούς τρόπους. Πιστεύουμε ότι δεν πρέπει να υποκύπτουμε στον νεοφιλελεύθερο δογματισμό και λαϊκισμό, σύμφωνα με τον οποίον εκ προοιμίου καθετί το δημόσιο είναι προβληματικό και κατώτερο, ενώ καθετί το ιδιωτ</w:t>
      </w:r>
      <w:r>
        <w:rPr>
          <w:rFonts w:eastAsia="Times New Roman"/>
          <w:szCs w:val="24"/>
        </w:rPr>
        <w:t xml:space="preserve">ικό είναι ανώτερο. Πρόκειται για λαϊκισμό που συχνά κρύβει ιδιοτέλειες, έστω και αν ακόμα έχουμε ένα στοιχείο αναχρονισμού, πίσω στο 1864. Τότε, όμως, αν διαβάσετε, το Σύνταγμα δεν μιλούσε για </w:t>
      </w:r>
      <w:r>
        <w:rPr>
          <w:rFonts w:eastAsia="Times New Roman"/>
          <w:szCs w:val="24"/>
        </w:rPr>
        <w:lastRenderedPageBreak/>
        <w:t>ιδιωτικά πανεπιστήμια. Μιλούσε για τα πανεπιστήμια της πρωτοβάθ</w:t>
      </w:r>
      <w:r>
        <w:rPr>
          <w:rFonts w:eastAsia="Times New Roman"/>
          <w:szCs w:val="24"/>
        </w:rPr>
        <w:t>μιας και δευτεροβάθμιας εκπαίδευσης.</w:t>
      </w:r>
    </w:p>
    <w:p w14:paraId="6DF0E00C" w14:textId="77777777" w:rsidR="004C348C" w:rsidRDefault="00FF7E7F">
      <w:pPr>
        <w:spacing w:after="0" w:line="600" w:lineRule="auto"/>
        <w:ind w:firstLine="720"/>
        <w:jc w:val="both"/>
        <w:rPr>
          <w:rFonts w:eastAsia="Times New Roman"/>
          <w:szCs w:val="24"/>
        </w:rPr>
      </w:pPr>
      <w:r>
        <w:rPr>
          <w:rFonts w:eastAsia="Times New Roman"/>
          <w:szCs w:val="24"/>
        </w:rPr>
        <w:t xml:space="preserve">Όσον αφορά το συνολικό, λοιπόν, τριετές σχέδιο, κυρίες και κύριοι, καταφέραμε και επαναδιαπραγματευθήκαμε με τον ΟΟΣΑ τη σύνταξη μιας νέας έκθεσης, που θα συμβάλει στην υλοποίηση των νέων πολιτικών μας προτεραιοτήτων. </w:t>
      </w:r>
    </w:p>
    <w:p w14:paraId="6DF0E00D" w14:textId="77777777" w:rsidR="004C348C" w:rsidRDefault="00FF7E7F">
      <w:pPr>
        <w:spacing w:after="0" w:line="600" w:lineRule="auto"/>
        <w:ind w:firstLine="720"/>
        <w:jc w:val="both"/>
        <w:rPr>
          <w:rFonts w:eastAsia="Times New Roman"/>
          <w:szCs w:val="24"/>
        </w:rPr>
      </w:pPr>
      <w:r>
        <w:rPr>
          <w:rFonts w:eastAsia="Times New Roman"/>
          <w:szCs w:val="24"/>
        </w:rPr>
        <w:t xml:space="preserve">Η έκθεση του 2011, γνωστή και ως </w:t>
      </w:r>
      <w:r>
        <w:rPr>
          <w:rFonts w:eastAsia="Times New Roman"/>
          <w:szCs w:val="24"/>
        </w:rPr>
        <w:t>έ</w:t>
      </w:r>
      <w:r>
        <w:rPr>
          <w:rFonts w:eastAsia="Times New Roman"/>
          <w:szCs w:val="24"/>
        </w:rPr>
        <w:t>κθεση Διαμαντοπούλου είναι μια έκθεση που στηρίχθηκε σε στοιχεία πριν την κρίση και ουσιαστικά επεξεργαζόταν ακραίες νεοφιλελεύθερες επιλογές των περασμένων κυβερνήσεων. Αυτή η έκθεση αποτελεί παρελθόν. Αυτό σε πείσμα πολλ</w:t>
      </w:r>
      <w:r>
        <w:rPr>
          <w:rFonts w:eastAsia="Times New Roman"/>
          <w:szCs w:val="24"/>
        </w:rPr>
        <w:t xml:space="preserve">ών εγχώριων δογματικών νεοφιλελεύθερων. Το έχουν δεχθεί και οι </w:t>
      </w:r>
      <w:r>
        <w:rPr>
          <w:rFonts w:eastAsia="Times New Roman"/>
          <w:szCs w:val="24"/>
        </w:rPr>
        <w:t>θ</w:t>
      </w:r>
      <w:r>
        <w:rPr>
          <w:rFonts w:eastAsia="Times New Roman"/>
          <w:szCs w:val="24"/>
        </w:rPr>
        <w:t xml:space="preserve">εσμοί, με τους οποίους είμαστε σε μια συνολική συζήτηση, που περιλαμβάνει τους νέους διορισμούς και την αύξηση των κονδυλίων για την εκπαίδευση. </w:t>
      </w:r>
    </w:p>
    <w:p w14:paraId="6DF0E00E" w14:textId="77777777" w:rsidR="004C348C" w:rsidRDefault="00FF7E7F">
      <w:pPr>
        <w:spacing w:after="0" w:line="600" w:lineRule="auto"/>
        <w:ind w:firstLine="720"/>
        <w:jc w:val="both"/>
        <w:rPr>
          <w:rFonts w:eastAsia="Times New Roman"/>
          <w:szCs w:val="24"/>
        </w:rPr>
      </w:pPr>
      <w:r>
        <w:rPr>
          <w:rFonts w:eastAsia="Times New Roman"/>
          <w:szCs w:val="24"/>
        </w:rPr>
        <w:lastRenderedPageBreak/>
        <w:t>Το τριετές σχέδιο μπορεί να συνδυαστεί με τη σ</w:t>
      </w:r>
      <w:r>
        <w:rPr>
          <w:rFonts w:eastAsia="Times New Roman"/>
          <w:szCs w:val="24"/>
        </w:rPr>
        <w:t xml:space="preserve">ταδιακή αποδέσμευση της εκπαίδευσης από την επιτήρηση των </w:t>
      </w:r>
      <w:r>
        <w:rPr>
          <w:rFonts w:eastAsia="Times New Roman"/>
          <w:szCs w:val="24"/>
        </w:rPr>
        <w:t>θ</w:t>
      </w:r>
      <w:r>
        <w:rPr>
          <w:rFonts w:eastAsia="Times New Roman"/>
          <w:szCs w:val="24"/>
        </w:rPr>
        <w:t>εσμών. Άλλωστε η εκπαιδευτική πολιτική σύμφωνα με την ευρωπαϊκή νομοθεσία αποτελεί αντικείμενο των εθνικών πολιτικών.</w:t>
      </w:r>
    </w:p>
    <w:p w14:paraId="6DF0E00F" w14:textId="77777777" w:rsidR="004C348C" w:rsidRDefault="00FF7E7F">
      <w:pPr>
        <w:spacing w:after="0" w:line="600" w:lineRule="auto"/>
        <w:ind w:firstLine="720"/>
        <w:jc w:val="both"/>
        <w:rPr>
          <w:rFonts w:eastAsia="Times New Roman"/>
          <w:szCs w:val="24"/>
        </w:rPr>
      </w:pPr>
      <w:r>
        <w:rPr>
          <w:rFonts w:eastAsia="Times New Roman"/>
          <w:szCs w:val="24"/>
        </w:rPr>
        <w:t>Άκουσα με ενδιαφέρον αυτό που είπε η κ. Γεννηματά, ότι και αυτή θέλει να μην εί</w:t>
      </w:r>
      <w:r>
        <w:rPr>
          <w:rFonts w:eastAsia="Times New Roman"/>
          <w:szCs w:val="24"/>
        </w:rPr>
        <w:t xml:space="preserve">ναι η εκπαίδευση στο μνημόνιο και ότι στην εποχή τους –στην εποχή των κυβερνήσεων του ΠΑΣΟΚ και της Νέας Δημοκρατίας- δεν ήταν. Κοιτάξτε, η Έκθεση Διαμαντοπούλου του 2011, που ανέφερα νωρίτερα, είναι η προσωποποίηση του μνημονίου. </w:t>
      </w:r>
    </w:p>
    <w:p w14:paraId="6DF0E010" w14:textId="77777777" w:rsidR="004C348C" w:rsidRDefault="00FF7E7F">
      <w:pPr>
        <w:spacing w:after="0" w:line="600" w:lineRule="auto"/>
        <w:ind w:firstLine="720"/>
        <w:jc w:val="both"/>
        <w:rPr>
          <w:rFonts w:eastAsia="Times New Roman"/>
          <w:szCs w:val="24"/>
        </w:rPr>
      </w:pPr>
      <w:r>
        <w:rPr>
          <w:rFonts w:eastAsia="Times New Roman"/>
          <w:szCs w:val="24"/>
        </w:rPr>
        <w:t xml:space="preserve">Έχουμε καταθέσει στους </w:t>
      </w:r>
      <w:r>
        <w:rPr>
          <w:rFonts w:eastAsia="Times New Roman"/>
          <w:szCs w:val="24"/>
        </w:rPr>
        <w:t>θ</w:t>
      </w:r>
      <w:r>
        <w:rPr>
          <w:rFonts w:eastAsia="Times New Roman"/>
          <w:szCs w:val="24"/>
        </w:rPr>
        <w:t xml:space="preserve">εσμούς ολοκληρωμένη μελέτη για την αναγκαιότητα είκοσι χιλιάδων διορισμών στην επόμενη τριετία, αρχής γενομένης από του χρόνου, με νέο σύστημα διορισμών. Από φέτος σπάει το καθεστώς αδιοριστίας με τον διορισμό τετρακοσίων εβδομήντα εκπαιδευτικών </w:t>
      </w:r>
      <w:proofErr w:type="spellStart"/>
      <w:r>
        <w:rPr>
          <w:rFonts w:eastAsia="Times New Roman"/>
          <w:szCs w:val="24"/>
        </w:rPr>
        <w:t>διοριστέων</w:t>
      </w:r>
      <w:proofErr w:type="spellEnd"/>
      <w:r>
        <w:rPr>
          <w:rFonts w:eastAsia="Times New Roman"/>
          <w:szCs w:val="24"/>
        </w:rPr>
        <w:t xml:space="preserve"> του διαγωνισμού του ΑΣΕΠ του 2008. Η σταδιακή αύξηση των δημοσίων κονδυλίων για την </w:t>
      </w:r>
      <w:r>
        <w:rPr>
          <w:rFonts w:eastAsia="Times New Roman"/>
          <w:szCs w:val="24"/>
        </w:rPr>
        <w:t>π</w:t>
      </w:r>
      <w:r>
        <w:rPr>
          <w:rFonts w:eastAsia="Times New Roman"/>
          <w:szCs w:val="24"/>
        </w:rPr>
        <w:t xml:space="preserve">αιδεία είναι </w:t>
      </w:r>
      <w:r>
        <w:rPr>
          <w:rFonts w:eastAsia="Times New Roman"/>
          <w:szCs w:val="24"/>
        </w:rPr>
        <w:lastRenderedPageBreak/>
        <w:t>αναγκαία, προκειμένου η Ελλάδα να συγκλίνει με τον μέσο όρο της ευρωζώνης. Η αύξηση των δαπανών θα παρακολουθήσει τη γενικότερη πορεία αύξησης του ΑΕΠ.</w:t>
      </w:r>
    </w:p>
    <w:p w14:paraId="6DF0E011" w14:textId="77777777" w:rsidR="004C348C" w:rsidRDefault="00FF7E7F">
      <w:pPr>
        <w:spacing w:after="0" w:line="600" w:lineRule="auto"/>
        <w:ind w:firstLine="720"/>
        <w:jc w:val="both"/>
        <w:rPr>
          <w:rFonts w:eastAsia="Times New Roman"/>
          <w:szCs w:val="24"/>
        </w:rPr>
      </w:pPr>
      <w:r>
        <w:rPr>
          <w:rFonts w:eastAsia="Times New Roman"/>
          <w:szCs w:val="24"/>
        </w:rPr>
        <w:t>Τι μα</w:t>
      </w:r>
      <w:r>
        <w:rPr>
          <w:rFonts w:eastAsia="Times New Roman"/>
          <w:szCs w:val="24"/>
        </w:rPr>
        <w:t xml:space="preserve">ς λέει σήμερα ο κ. Μητσοτάκης; Ότι είναι εύκολο υπερβαίνοντας τους στόχους του μνημονίου, δηλαδή χωρίς να του το ζητάνε οι </w:t>
      </w:r>
      <w:r>
        <w:rPr>
          <w:rFonts w:eastAsia="Times New Roman"/>
          <w:szCs w:val="24"/>
        </w:rPr>
        <w:t>θ</w:t>
      </w:r>
      <w:r>
        <w:rPr>
          <w:rFonts w:eastAsia="Times New Roman"/>
          <w:szCs w:val="24"/>
        </w:rPr>
        <w:t xml:space="preserve">εσμοί, να κάνει περικοπές στην Υγεία και στην Παιδεία 700 έως 800 εκατομμυρίων ευρώ; Πρόκειται για πρόκληση τεραστίων διαστάσεων, </w:t>
      </w:r>
      <w:r>
        <w:rPr>
          <w:rFonts w:eastAsia="Times New Roman"/>
          <w:szCs w:val="24"/>
        </w:rPr>
        <w:t>για ευθεία ομολογία ότι η Νέα Δημοκρατία υπό την ηγεσία του κ. Μητσοτάκη έχει πλέον ως κεντρικό πολιτικό στόχο τη συντριβή του κοινωνικού κράτους.</w:t>
      </w:r>
    </w:p>
    <w:p w14:paraId="6DF0E012" w14:textId="77777777" w:rsidR="004C348C" w:rsidRDefault="00FF7E7F">
      <w:pPr>
        <w:spacing w:after="0" w:line="600" w:lineRule="auto"/>
        <w:ind w:firstLine="720"/>
        <w:jc w:val="both"/>
        <w:rPr>
          <w:rFonts w:eastAsia="Times New Roman"/>
          <w:szCs w:val="24"/>
        </w:rPr>
      </w:pPr>
      <w:r>
        <w:rPr>
          <w:rFonts w:eastAsia="Times New Roman"/>
          <w:szCs w:val="24"/>
        </w:rPr>
        <w:t xml:space="preserve">Θα ήθελα να καταθέσω στα Πρακτικά της Βουλής τη σχετική δήλωση του κ. Μητσοτάκη στη συνέντευξή του στον </w:t>
      </w:r>
      <w:r>
        <w:rPr>
          <w:rFonts w:eastAsia="Times New Roman"/>
          <w:szCs w:val="24"/>
        </w:rPr>
        <w:t>«</w:t>
      </w:r>
      <w:r>
        <w:rPr>
          <w:rFonts w:eastAsia="Times New Roman"/>
          <w:szCs w:val="24"/>
        </w:rPr>
        <w:t>ΣΚΑΪ</w:t>
      </w:r>
      <w:r>
        <w:rPr>
          <w:rFonts w:eastAsia="Times New Roman"/>
          <w:szCs w:val="24"/>
        </w:rPr>
        <w:t>»</w:t>
      </w:r>
      <w:r>
        <w:rPr>
          <w:rFonts w:eastAsia="Times New Roman"/>
          <w:szCs w:val="24"/>
        </w:rPr>
        <w:t xml:space="preserve">, καθώς επίσης και τα όσα είπε στη Θεσσαλονίκη για το ίδιο ζήτημα. </w:t>
      </w:r>
    </w:p>
    <w:p w14:paraId="6DF0E01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Παιδείας, Έρευνας και Θρησκευμάτων κ. Νικόλαος Φίλης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w:t>
      </w:r>
      <w:r>
        <w:rPr>
          <w:rFonts w:eastAsia="Times New Roman" w:cs="Times New Roman"/>
          <w:szCs w:val="24"/>
        </w:rPr>
        <w:t>ας της Διεύθυνσης Στενογραφίας και Πρακτικών της Βουλής)</w:t>
      </w:r>
    </w:p>
    <w:p w14:paraId="6DF0E01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η μεταρρύθμιση στηρίζεται στην εμπιστοσύνη προς τους εκπαιδευτικούς. Αυτά δεν είναι λόγια. Είναι πράξη.</w:t>
      </w:r>
    </w:p>
    <w:p w14:paraId="6DF0E01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Με την Κυβέρνηση ΣΥΡΙΖΑ επανήλθε ένα κλίμα ελευθερίας και δημοκρατίας στην ε</w:t>
      </w:r>
      <w:r>
        <w:rPr>
          <w:rFonts w:eastAsia="Times New Roman" w:cs="Times New Roman"/>
          <w:szCs w:val="24"/>
        </w:rPr>
        <w:t xml:space="preserve">κπαίδευση. Καταργήθηκε η </w:t>
      </w:r>
      <w:proofErr w:type="spellStart"/>
      <w:r>
        <w:rPr>
          <w:rFonts w:eastAsia="Times New Roman" w:cs="Times New Roman"/>
          <w:szCs w:val="24"/>
        </w:rPr>
        <w:t>τιμωρητική</w:t>
      </w:r>
      <w:proofErr w:type="spellEnd"/>
      <w:r>
        <w:rPr>
          <w:rFonts w:eastAsia="Times New Roman" w:cs="Times New Roman"/>
          <w:szCs w:val="24"/>
        </w:rPr>
        <w:t xml:space="preserve"> αξιολόγηση. Επανήλθαν οι διαθέσιμοι απολυμένοι εκπαιδευτικοί και μαζί τους πάνω από οκτώ χιλιάδες μαθητές και ιδιαίτερα μαθήτριες στην τεχνική εκπαίδευση. Δόθηκε η δυνατότητα να συμμετέχουν οι εκπαιδευτικοί στην επιλογή </w:t>
      </w:r>
      <w:r>
        <w:rPr>
          <w:rFonts w:eastAsia="Times New Roman" w:cs="Times New Roman"/>
          <w:szCs w:val="24"/>
        </w:rPr>
        <w:t>των διευθυντών σχολείων. Κατά 85% εξελέγησαν οι προηγούμενοι, γεγονός που επιβεβαιώνει ότι εμείς δεν φτιάξαμε καθεστώς, αλλά εμπιστευθήκαμε την ψήφο των εκπαιδευτικών.</w:t>
      </w:r>
    </w:p>
    <w:p w14:paraId="6DF0E01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Η δημοκρατική εκπαιδευτική μεταρρύθμιση επιδιώκει την ενίσχυση του συλλόγου των καθηγητώ</w:t>
      </w:r>
      <w:r>
        <w:rPr>
          <w:rFonts w:eastAsia="Times New Roman" w:cs="Times New Roman"/>
          <w:szCs w:val="24"/>
        </w:rPr>
        <w:t>ν, προκειμένου να αναδειχθεί η αυτονομία των σχολικών μονάδων και να περιοριστεί ο κρατικός συγκεντρωτισμός. Επίσης, από φέτος ξαναρχίζει η επιμόρφωση των καθηγητών, η διαρκής εκπαίδευσή τους τόσο για θέματα περιεχομένου όσο και για θέματα διδασκαλίας μαθη</w:t>
      </w:r>
      <w:r>
        <w:rPr>
          <w:rFonts w:eastAsia="Times New Roman" w:cs="Times New Roman"/>
          <w:szCs w:val="24"/>
        </w:rPr>
        <w:t xml:space="preserve">μάτων. Σχεδιάζουμε να είναι ανοιχτά </w:t>
      </w:r>
      <w:r>
        <w:rPr>
          <w:rFonts w:eastAsia="Times New Roman" w:cs="Times New Roman"/>
          <w:szCs w:val="24"/>
        </w:rPr>
        <w:lastRenderedPageBreak/>
        <w:t xml:space="preserve">τα σχολεία στην κοινωνία, να είναι πολιτιστικά σημεία αναφοράς για τη γειτονιά. Στην κατεύθυνση αυτή προσβλέπουμε στη συνεργασία με την Τοπική Αυτοδιοίκηση. </w:t>
      </w:r>
    </w:p>
    <w:p w14:paraId="6DF0E01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Τέλος, προχωρήσαμε στην κατοχύρωση των στοιχειωδών δικαιωμάτων</w:t>
      </w:r>
      <w:r>
        <w:rPr>
          <w:rFonts w:eastAsia="Times New Roman" w:cs="Times New Roman"/>
          <w:szCs w:val="24"/>
        </w:rPr>
        <w:t xml:space="preserve"> των ιδιωτικών εκπαιδευτικών, που αποτελεί προϋπόθεση για την αξιοπιστία της ιδιωτικής εκπαίδευσης, διότι απειλούμενος και φοβισμένος δάσκαλος, δάσκαλος που του αμφισβητούν την αξιοπρέπεια, δεν μπορεί να αποτελεί παράδειγμα για τα παιδιά.</w:t>
      </w:r>
    </w:p>
    <w:p w14:paraId="6DF0E01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Επίσης, προχωρήσα</w:t>
      </w:r>
      <w:r>
        <w:rPr>
          <w:rFonts w:eastAsia="Times New Roman" w:cs="Times New Roman"/>
          <w:szCs w:val="24"/>
        </w:rPr>
        <w:t xml:space="preserve">με στην αναγνώριση ασφαλιστικών δικαιωμάτων για δεκάδες χιλιάδες εργαζόμενους εκπαιδευτικούς στα φροντιστήρια. </w:t>
      </w:r>
    </w:p>
    <w:p w14:paraId="6DF0E01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Προηγουμένως είδα εδώ στην Αίθουσα –έχει φύγει- την κ. Γιαννάκου και της ευχήθηκα καλή ανάρρωση. </w:t>
      </w:r>
      <w:r>
        <w:rPr>
          <w:rFonts w:eastAsia="Times New Roman" w:cs="Times New Roman"/>
          <w:szCs w:val="24"/>
        </w:rPr>
        <w:t>Παίρνω την αφορμή από την παρουσία της να πω ότ</w:t>
      </w:r>
      <w:r>
        <w:rPr>
          <w:rFonts w:eastAsia="Times New Roman" w:cs="Times New Roman"/>
          <w:szCs w:val="24"/>
        </w:rPr>
        <w:t>ι το Υπουργείο Παιδείας</w:t>
      </w:r>
      <w:r>
        <w:rPr>
          <w:rFonts w:eastAsia="Times New Roman" w:cs="Times New Roman"/>
          <w:szCs w:val="24"/>
        </w:rPr>
        <w:t>,</w:t>
      </w:r>
      <w:r>
        <w:rPr>
          <w:rFonts w:eastAsia="Times New Roman" w:cs="Times New Roman"/>
          <w:szCs w:val="24"/>
        </w:rPr>
        <w:t xml:space="preserve"> μετά από αρκετά χρόνια</w:t>
      </w:r>
      <w:r>
        <w:rPr>
          <w:rFonts w:eastAsia="Times New Roman" w:cs="Times New Roman"/>
          <w:szCs w:val="24"/>
        </w:rPr>
        <w:t>,</w:t>
      </w:r>
      <w:r>
        <w:rPr>
          <w:rFonts w:eastAsia="Times New Roman" w:cs="Times New Roman"/>
          <w:szCs w:val="24"/>
        </w:rPr>
        <w:t xml:space="preserve"> είναι έτοιμο να εφαρμόσει το νόμο Γιαννάκου για τα παράτυπα πτυχία. Είναι άλλη μια έμπρακτη </w:t>
      </w:r>
      <w:r>
        <w:rPr>
          <w:rFonts w:eastAsia="Times New Roman" w:cs="Times New Roman"/>
          <w:szCs w:val="24"/>
        </w:rPr>
        <w:lastRenderedPageBreak/>
        <w:t xml:space="preserve">απόδειξη ότι το Υπουργείο μας δεν αναβάλλει, χάριν συχνά άλλων σκοπιμοτήτων, την επίλυση εκκρεμοτήτων. </w:t>
      </w:r>
    </w:p>
    <w:p w14:paraId="6DF0E01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Θα ήθελα επ</w:t>
      </w:r>
      <w:r>
        <w:rPr>
          <w:rFonts w:eastAsia="Times New Roman" w:cs="Times New Roman"/>
          <w:szCs w:val="24"/>
        </w:rPr>
        <w:t>ίσης να σας πω γι’ αυτό που ακούστηκε για τα ιδιωτικά σχολεία, ότι δεν τους αφήνουμε το απόγευμα να έχουν εργασίες και δραστηριότητες. Προχθές, πριν δύο μέρες, η Διεύθυνση Ανατολικής Αττικής ενέκρινε την αίτηση δεκαπέντε ιδιωτικών σχολείων για να έχουν παρ</w:t>
      </w:r>
      <w:r>
        <w:rPr>
          <w:rFonts w:eastAsia="Times New Roman" w:cs="Times New Roman"/>
          <w:szCs w:val="24"/>
        </w:rPr>
        <w:t xml:space="preserve">άλληλες δραστηριότητες το απόγευμα. Δεν απαγορεύεται αυτό. </w:t>
      </w:r>
    </w:p>
    <w:p w14:paraId="6DF0E01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Αυτό που θέλουμε να είναι καθαρό</w:t>
      </w:r>
      <w:r>
        <w:rPr>
          <w:rFonts w:eastAsia="Times New Roman" w:cs="Times New Roman"/>
          <w:szCs w:val="24"/>
        </w:rPr>
        <w:t>,</w:t>
      </w:r>
      <w:r>
        <w:rPr>
          <w:rFonts w:eastAsia="Times New Roman" w:cs="Times New Roman"/>
          <w:szCs w:val="24"/>
        </w:rPr>
        <w:t xml:space="preserve"> είναι ότι όσοι δουλεύουν εκτός του πλαισίου του σχολείου θα πρέπει να δηλώνονται και στη Διεύθυνση Ιδιωτικής Εκπαίδευσης και στα άλλα αρμόδια Υπουργεία και βεβαίω</w:t>
      </w:r>
      <w:r>
        <w:rPr>
          <w:rFonts w:eastAsia="Times New Roman" w:cs="Times New Roman"/>
          <w:szCs w:val="24"/>
        </w:rPr>
        <w:t xml:space="preserve">ς όσοι δουλεύουν εκτός, θα πληρώνονται εκτός. Δεν θέλουμε να υπάρχουν φροντιστήρια στο χώρο των ιδιωτικών σχολείων, για λόγους που ανέφεραν και οι ίδιοι οι ιδιοκτήτες των φροντιστηρίων, για τον αθέμητο ανταγωνισμό, όπως είχαν πει. </w:t>
      </w:r>
    </w:p>
    <w:p w14:paraId="6DF0E01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Προσφυγικό. Αντιμετωπίζο</w:t>
      </w:r>
      <w:r>
        <w:rPr>
          <w:rFonts w:eastAsia="Times New Roman" w:cs="Times New Roman"/>
          <w:szCs w:val="24"/>
        </w:rPr>
        <w:t xml:space="preserve">υμε με κοινωνική ευαισθησία, δημοκρατική αλληλεγγύη και σχέδιο το θέμα της εκπαίδευσης των παιδιών προσφύγων. Κάθε παιδί έχει δικαίωμα στη μόρφωση όσο μείνει στη χώρα μας. Την ευθύνη την έχει η πολιτεία και όχι οι κακοί εκπρόσωποι τοπικών ομάδων. </w:t>
      </w:r>
    </w:p>
    <w:p w14:paraId="6DF0E01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Η κοινων</w:t>
      </w:r>
      <w:r>
        <w:rPr>
          <w:rFonts w:eastAsia="Times New Roman" w:cs="Times New Roman"/>
          <w:szCs w:val="24"/>
        </w:rPr>
        <w:t xml:space="preserve">ία έχει ανταποκριθεί με ανθρωπιά στους πρόσφυγες, έχει αντιδράσει στις περιθωριακές </w:t>
      </w:r>
      <w:proofErr w:type="spellStart"/>
      <w:r>
        <w:rPr>
          <w:rFonts w:eastAsia="Times New Roman" w:cs="Times New Roman"/>
          <w:szCs w:val="24"/>
        </w:rPr>
        <w:t>ξενοφοβικές</w:t>
      </w:r>
      <w:proofErr w:type="spellEnd"/>
      <w:r>
        <w:rPr>
          <w:rFonts w:eastAsia="Times New Roman" w:cs="Times New Roman"/>
          <w:szCs w:val="24"/>
        </w:rPr>
        <w:t xml:space="preserve"> συμπεριφορές. Δεν θέλει παιδιά σε γκέτο, αλλά παιδιά στα σχολεία, στην αρχή στις απογευματινές τάξεις υποδοχής. Με τη χρηματοδότηση του Διεθνούς Οργανισμού Μετα</w:t>
      </w:r>
      <w:r>
        <w:rPr>
          <w:rFonts w:eastAsia="Times New Roman" w:cs="Times New Roman"/>
          <w:szCs w:val="24"/>
        </w:rPr>
        <w:t>νάστευσης και της Ευρωπαϊκής Ένωσης, αλλά και με ελληνικούς πόρους, γιατί είναι υποχρέωση της ελληνικής πολιτείας, ξεκινάμε από τις 10 Οκτωβρίου το πρόγραμμα εκπαίδευσης δύο χιλιάδων μαθητών σε τάξεις υποδοχής το απόγευμα, από επτά κέντρα φιλοξενίας, σε γε</w:t>
      </w:r>
      <w:r>
        <w:rPr>
          <w:rFonts w:eastAsia="Times New Roman" w:cs="Times New Roman"/>
          <w:szCs w:val="24"/>
        </w:rPr>
        <w:t>ιτονικά σχολεία σε Αττική, Μακεδονία και Ήπειρο.</w:t>
      </w:r>
    </w:p>
    <w:p w14:paraId="6DF0E01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την επικαιρότητα αυτές τις μέρες κατά κάποιο τρόπο μονοπώλησε το θέμα του μαθήματος των </w:t>
      </w:r>
      <w:r>
        <w:rPr>
          <w:rFonts w:eastAsia="Times New Roman" w:cs="Times New Roman"/>
          <w:szCs w:val="24"/>
        </w:rPr>
        <w:t>θ</w:t>
      </w:r>
      <w:r>
        <w:rPr>
          <w:rFonts w:eastAsia="Times New Roman" w:cs="Times New Roman"/>
          <w:szCs w:val="24"/>
        </w:rPr>
        <w:t xml:space="preserve">ρησκευτικών, τα νέα προγράμματα του μαθήματος των </w:t>
      </w:r>
      <w:r>
        <w:rPr>
          <w:rFonts w:eastAsia="Times New Roman" w:cs="Times New Roman"/>
          <w:szCs w:val="24"/>
        </w:rPr>
        <w:t>θ</w:t>
      </w:r>
      <w:r>
        <w:rPr>
          <w:rFonts w:eastAsia="Times New Roman" w:cs="Times New Roman"/>
          <w:szCs w:val="24"/>
        </w:rPr>
        <w:t>ρησκευτικών που από φέτος εφαρμόζοντα</w:t>
      </w:r>
      <w:r>
        <w:rPr>
          <w:rFonts w:eastAsia="Times New Roman" w:cs="Times New Roman"/>
          <w:szCs w:val="24"/>
        </w:rPr>
        <w:t xml:space="preserve">ι στην πρωτοβάθμια και δευτεροβάθμια εκπαίδευση. Τονίζω ότι δεν πρόκειται </w:t>
      </w:r>
      <w:r>
        <w:rPr>
          <w:rFonts w:eastAsia="Times New Roman" w:cs="Times New Roman"/>
          <w:szCs w:val="24"/>
        </w:rPr>
        <w:lastRenderedPageBreak/>
        <w:t>για μια σύγκρουση Πολιτείας- Εκκλησίας. Το ξαναλέω, δεν πρόκειται για μια σύγκρουση Πολιτείας- Εκκλησίας, γιατί από μια τέτοια σύγκρουση -το ξέρουμε από το παρελθόν με άλλες αφορμές-</w:t>
      </w:r>
      <w:r>
        <w:rPr>
          <w:rFonts w:eastAsia="Times New Roman" w:cs="Times New Roman"/>
          <w:szCs w:val="24"/>
        </w:rPr>
        <w:t xml:space="preserve"> δεν κερδίζει καμία πλευρά, δεν κερδίζει ο ίδιος ο λαός. </w:t>
      </w:r>
    </w:p>
    <w:p w14:paraId="6DF0E01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Τα νέα προγράμματα των </w:t>
      </w:r>
      <w:r>
        <w:rPr>
          <w:rFonts w:eastAsia="Times New Roman" w:cs="Times New Roman"/>
          <w:szCs w:val="24"/>
        </w:rPr>
        <w:t>θ</w:t>
      </w:r>
      <w:r>
        <w:rPr>
          <w:rFonts w:eastAsia="Times New Roman" w:cs="Times New Roman"/>
          <w:szCs w:val="24"/>
        </w:rPr>
        <w:t xml:space="preserve">ρησκευτικών έχουν εκπονηθεί από επιτροπή του Ινστιτούτου Εκπαιδευτικής Πολιτικής, με τη συμμετοχή διακεκριμένων θεολόγων και σε διάλογο με εκπροσώπους της </w:t>
      </w:r>
      <w:r>
        <w:rPr>
          <w:rFonts w:eastAsia="Times New Roman" w:cs="Times New Roman"/>
          <w:szCs w:val="24"/>
        </w:rPr>
        <w:t>Ε</w:t>
      </w:r>
      <w:r>
        <w:rPr>
          <w:rFonts w:eastAsia="Times New Roman" w:cs="Times New Roman"/>
          <w:szCs w:val="24"/>
        </w:rPr>
        <w:t>κκλησίας. Διδάσκον</w:t>
      </w:r>
      <w:r>
        <w:rPr>
          <w:rFonts w:eastAsia="Times New Roman" w:cs="Times New Roman"/>
          <w:szCs w:val="24"/>
        </w:rPr>
        <w:t>ται πιλοτικά σε συγκεκριμένα σχολεία εδώ και τρία χρόνια, δηλαδή και επί διακυβέρνησης Νέας Δημοκρατίας και ΠΑΣΟΚ. Ήρθε η ώρα, όπως είχε συμφωνηθεί, να υπάρξει αξιολόγηση και να εφαρμοστούν.</w:t>
      </w:r>
    </w:p>
    <w:p w14:paraId="6DF0E02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Τα </w:t>
      </w:r>
      <w:r>
        <w:rPr>
          <w:rFonts w:eastAsia="Times New Roman" w:cs="Times New Roman"/>
          <w:szCs w:val="24"/>
        </w:rPr>
        <w:t>θ</w:t>
      </w:r>
      <w:r>
        <w:rPr>
          <w:rFonts w:eastAsia="Times New Roman" w:cs="Times New Roman"/>
          <w:szCs w:val="24"/>
        </w:rPr>
        <w:t>ρησκευτικά από ομολογιακό μάθημα</w:t>
      </w:r>
      <w:r>
        <w:rPr>
          <w:rFonts w:eastAsia="Times New Roman" w:cs="Times New Roman"/>
          <w:szCs w:val="24"/>
        </w:rPr>
        <w:t>,</w:t>
      </w:r>
      <w:r>
        <w:rPr>
          <w:rFonts w:eastAsia="Times New Roman" w:cs="Times New Roman"/>
          <w:szCs w:val="24"/>
        </w:rPr>
        <w:t xml:space="preserve"> γίνονται μάθημα γνώσεων θρη</w:t>
      </w:r>
      <w:r>
        <w:rPr>
          <w:rFonts w:eastAsia="Times New Roman" w:cs="Times New Roman"/>
          <w:szCs w:val="24"/>
        </w:rPr>
        <w:t>σκειών, βεβαίως με προτεραιότητα στην ορθοδοξία, με ό,τι σημαίνει αυτό που είναι ένα ευρύτερο θέμα. Είναι ο ορθόδοξος πολι</w:t>
      </w:r>
      <w:r>
        <w:rPr>
          <w:rFonts w:eastAsia="Times New Roman" w:cs="Times New Roman"/>
          <w:szCs w:val="24"/>
        </w:rPr>
        <w:lastRenderedPageBreak/>
        <w:t>τισμός. Τα προγράμματα θα εφαρμοστούν από φέτος και θα αξιολογηθούν από το Ινστιτούτο Εκπαιδευτικής Πολιτικής, όπως συμβαίνει με όλα τ</w:t>
      </w:r>
      <w:r>
        <w:rPr>
          <w:rFonts w:eastAsia="Times New Roman" w:cs="Times New Roman"/>
          <w:szCs w:val="24"/>
        </w:rPr>
        <w:t>α μαθήματα, ώστε από του χρόνου να κυκλοφορήσουν και τα νέα σχολικά βιβλία.</w:t>
      </w:r>
    </w:p>
    <w:p w14:paraId="6DF0E02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Τα </w:t>
      </w:r>
      <w:r>
        <w:rPr>
          <w:rFonts w:eastAsia="Times New Roman" w:cs="Times New Roman"/>
          <w:szCs w:val="24"/>
        </w:rPr>
        <w:t>θ</w:t>
      </w:r>
      <w:r>
        <w:rPr>
          <w:rFonts w:eastAsia="Times New Roman" w:cs="Times New Roman"/>
          <w:szCs w:val="24"/>
        </w:rPr>
        <w:t xml:space="preserve">ρησκευτικά είναι ένα μάθημα, όπως όλα τα άλλα και στο πλαίσιο των μεταρρυθμίσεων προωθούμε τον εκσυγχρονισμό και τη βελτίωση, δηλαδή τη </w:t>
      </w:r>
      <w:proofErr w:type="spellStart"/>
      <w:r>
        <w:rPr>
          <w:rFonts w:eastAsia="Times New Roman" w:cs="Times New Roman"/>
          <w:szCs w:val="24"/>
        </w:rPr>
        <w:t>στοχευμένη</w:t>
      </w:r>
      <w:proofErr w:type="spellEnd"/>
      <w:r>
        <w:rPr>
          <w:rFonts w:eastAsia="Times New Roman" w:cs="Times New Roman"/>
          <w:szCs w:val="24"/>
        </w:rPr>
        <w:t xml:space="preserve"> αλλαγή όλων των μαθημάτων. Η </w:t>
      </w:r>
      <w:r>
        <w:rPr>
          <w:rFonts w:eastAsia="Times New Roman" w:cs="Times New Roman"/>
          <w:szCs w:val="24"/>
        </w:rPr>
        <w:t>Ε</w:t>
      </w:r>
      <w:r>
        <w:rPr>
          <w:rFonts w:eastAsia="Times New Roman" w:cs="Times New Roman"/>
          <w:szCs w:val="24"/>
        </w:rPr>
        <w:t xml:space="preserve">κκλησία προβάλει αντιρρητικό λόγο. Δεν είναι η πρώτη φορά. Και για τα ισχύοντα βιβλία είχε διαφωνήσει, αλλά η τότε </w:t>
      </w:r>
      <w:r>
        <w:rPr>
          <w:rFonts w:eastAsia="Times New Roman" w:cs="Times New Roman"/>
          <w:szCs w:val="24"/>
        </w:rPr>
        <w:t>κ</w:t>
      </w:r>
      <w:r>
        <w:rPr>
          <w:rFonts w:eastAsia="Times New Roman" w:cs="Times New Roman"/>
          <w:szCs w:val="24"/>
        </w:rPr>
        <w:t>υβέρνηση ΠΑΣΟΚ δεν το έλαβε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της και προχώρησε στην εφαρμογή τους. </w:t>
      </w:r>
    </w:p>
    <w:p w14:paraId="6DF0E022"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Συντομεύετε, κύριε Υπουργέ για να ολοκληρώσουμε.</w:t>
      </w:r>
    </w:p>
    <w:p w14:paraId="6DF0E023"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Την ευθύνη για την εκπαίδευση την έχει η πολιτεία. Το σχολείο είναι κοσμικό, είναι ανεξίθρησκο, είναι </w:t>
      </w:r>
      <w:proofErr w:type="spellStart"/>
      <w:r>
        <w:rPr>
          <w:rFonts w:eastAsia="Times New Roman" w:cs="Times New Roman"/>
          <w:szCs w:val="24"/>
        </w:rPr>
        <w:t>ουδετερόθρησκο</w:t>
      </w:r>
      <w:proofErr w:type="spellEnd"/>
      <w:r>
        <w:rPr>
          <w:rFonts w:eastAsia="Times New Roman" w:cs="Times New Roman"/>
          <w:szCs w:val="24"/>
        </w:rPr>
        <w:t>. Δεν είναι μόνο η συνταγματ</w:t>
      </w:r>
      <w:r>
        <w:rPr>
          <w:rFonts w:eastAsia="Times New Roman" w:cs="Times New Roman"/>
          <w:szCs w:val="24"/>
        </w:rPr>
        <w:t xml:space="preserve">ική επιταγή ούτε οι αποφάσεις του Συμβουλίου της Ευρώπης που επιτάσσουν </w:t>
      </w:r>
      <w:r>
        <w:rPr>
          <w:rFonts w:eastAsia="Times New Roman" w:cs="Times New Roman"/>
          <w:szCs w:val="24"/>
        </w:rPr>
        <w:lastRenderedPageBreak/>
        <w:t xml:space="preserve">τέτοιους είδους μάθημα για τα θρησκευτικά στα σχολεία. Είναι και η πραγματικότητα της σημερινής σχολικής τάξης, </w:t>
      </w:r>
      <w:proofErr w:type="spellStart"/>
      <w:r>
        <w:rPr>
          <w:rFonts w:eastAsia="Times New Roman" w:cs="Times New Roman"/>
          <w:szCs w:val="24"/>
        </w:rPr>
        <w:t>πολυθρησκευτικής</w:t>
      </w:r>
      <w:proofErr w:type="spellEnd"/>
      <w:r>
        <w:rPr>
          <w:rFonts w:eastAsia="Times New Roman" w:cs="Times New Roman"/>
          <w:szCs w:val="24"/>
        </w:rPr>
        <w:t xml:space="preserve"> και πολυεθνικής σε πολλές περιπτώσεις, που επιβάλλει έν</w:t>
      </w:r>
      <w:r>
        <w:rPr>
          <w:rFonts w:eastAsia="Times New Roman" w:cs="Times New Roman"/>
          <w:szCs w:val="24"/>
        </w:rPr>
        <w:t xml:space="preserve">α μάθημα γνώσης όλων των θρησκειών. Είναι ο σύγχρονος κόσμος, όπου οι θρησκείες διαδραματίζουν έντονο ρόλο. </w:t>
      </w:r>
    </w:p>
    <w:p w14:paraId="6DF0E02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Σχεδιάσαμε ένα μάθημα που επιπλέον θα είναι ελκυστικό, γιατί θα διδάσκεται με σύγχρονες παιδαγωγικές μεθόδους και όχι μετατρέποντας την αίθουσα σε </w:t>
      </w:r>
      <w:r>
        <w:rPr>
          <w:rFonts w:eastAsia="Times New Roman" w:cs="Times New Roman"/>
          <w:szCs w:val="24"/>
        </w:rPr>
        <w:t>κάποιου είδους άμβωνα.</w:t>
      </w:r>
    </w:p>
    <w:p w14:paraId="6DF0E02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Άκουσα τους πολιτικούς αρχηγούς που μίλησαν. Δεν κατάλαβα τι προτείνει ο κ. Μητσοτάκης. Είναι ευθύνη και αρμοδιότητα της πολιτείας να αποφασίσει πότε και ποιο μάθημα θα κάνει στο σχολείο ή είναι ευθύνη άλλων θεσμών, όπως π.χ. της Εκκ</w:t>
      </w:r>
      <w:r>
        <w:rPr>
          <w:rFonts w:eastAsia="Times New Roman" w:cs="Times New Roman"/>
          <w:szCs w:val="24"/>
        </w:rPr>
        <w:t xml:space="preserve">λησίας; Θα ήθελα μια καθαρή απάντηση στο θέμα αυτό. </w:t>
      </w:r>
    </w:p>
    <w:p w14:paraId="6DF0E02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εν άκουσα, επίσης, και από άλλους κάποια άλλη πρόταση. Η κ. Γεννηματά είπε ότι υπάρχουν και άλλες προτάσεις. Τις εκτιμήσαμε όλες, όχι εγώ, αλλά το ΙΕΠ. Και το πρόγραμμα το οποίο επελέγη διαμορφώθηκε κυρ</w:t>
      </w:r>
      <w:r>
        <w:rPr>
          <w:rFonts w:eastAsia="Times New Roman" w:cs="Times New Roman"/>
          <w:szCs w:val="24"/>
        </w:rPr>
        <w:t xml:space="preserve">ίως στην εποχή της διακυβέρνησης του ΠΑΣΟΚ. Αυτό είναι σαφές. </w:t>
      </w:r>
    </w:p>
    <w:p w14:paraId="6DF0E02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Η αλήθεια είναι ότι δεν άκουσα και κάτι από τον Γενικό Γραμματέα του ΚΚΕ. Το σημειώνω απλώς. </w:t>
      </w:r>
    </w:p>
    <w:p w14:paraId="6DF0E028" w14:textId="77777777" w:rsidR="004C348C" w:rsidRDefault="00FF7E7F">
      <w:pPr>
        <w:spacing w:after="0" w:line="600" w:lineRule="auto"/>
        <w:ind w:firstLine="720"/>
        <w:jc w:val="both"/>
        <w:rPr>
          <w:rFonts w:eastAsia="Times New Roman" w:cs="Times New Roman"/>
          <w:szCs w:val="24"/>
        </w:rPr>
      </w:pPr>
      <w:r>
        <w:rPr>
          <w:rFonts w:eastAsia="Times New Roman"/>
          <w:b/>
          <w:bCs/>
        </w:rPr>
        <w:lastRenderedPageBreak/>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Να κλείνουμε, κύριε Υπουργέ.</w:t>
      </w:r>
    </w:p>
    <w:p w14:paraId="6DF0E029"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Κυρίες και κύριοι συνάδελφοι, καταθέτω για τα Πρακτικά της Βουλής με δημοκρατική ευθύνη, αλλά και υπερηφάνεια ως Υπουργός Παιδείας, τα νέα προγράμματα των </w:t>
      </w:r>
      <w:r>
        <w:rPr>
          <w:rFonts w:eastAsia="Times New Roman" w:cs="Times New Roman"/>
          <w:szCs w:val="24"/>
        </w:rPr>
        <w:t>θ</w:t>
      </w:r>
      <w:r>
        <w:rPr>
          <w:rFonts w:eastAsia="Times New Roman" w:cs="Times New Roman"/>
          <w:szCs w:val="24"/>
        </w:rPr>
        <w:t>ρησκευτικών. Επίσης, καταθέτω το υπόμν</w:t>
      </w:r>
      <w:r>
        <w:rPr>
          <w:rFonts w:eastAsia="Times New Roman" w:cs="Times New Roman"/>
          <w:szCs w:val="24"/>
        </w:rPr>
        <w:t xml:space="preserve">ημα της Θεολογικής Σχολής του Πανεπιστημίου Θεσσαλονίκης που συνηγορεί υπέρ της αλλαγής των προγραμμάτων των </w:t>
      </w:r>
      <w:r>
        <w:rPr>
          <w:rFonts w:eastAsia="Times New Roman" w:cs="Times New Roman"/>
          <w:szCs w:val="24"/>
        </w:rPr>
        <w:t>θ</w:t>
      </w:r>
      <w:r>
        <w:rPr>
          <w:rFonts w:eastAsia="Times New Roman" w:cs="Times New Roman"/>
          <w:szCs w:val="24"/>
        </w:rPr>
        <w:t>ρησκευτικών.</w:t>
      </w:r>
    </w:p>
    <w:p w14:paraId="6DF0E02A" w14:textId="77777777" w:rsidR="004C348C" w:rsidRDefault="00FF7E7F">
      <w:pPr>
        <w:spacing w:after="0" w:line="600" w:lineRule="auto"/>
        <w:ind w:firstLine="720"/>
        <w:jc w:val="both"/>
        <w:rPr>
          <w:rFonts w:eastAsia="Times New Roman" w:cs="Times New Roman"/>
        </w:rPr>
      </w:pPr>
      <w:r>
        <w:rPr>
          <w:rFonts w:eastAsia="Times New Roman" w:cs="Times New Roman"/>
        </w:rPr>
        <w:t>(Στο σημείο αυτό ο Υπουργός Παιδείας, Έρευνας και Θρησκευμάτων κ. Νικόλαος Φίλης καταθέτει για τα Πρακτικά τα προαναφερθέντα έγγραφα,</w:t>
      </w:r>
      <w:r>
        <w:rPr>
          <w:rFonts w:eastAsia="Times New Roman" w:cs="Times New Roman"/>
        </w:rPr>
        <w:t xml:space="preserve"> τα οποία βρίσκονται στο αρχείο του Τμήματος Γραμματείας της Διεύθυνσης Στενογραφίας και Πρακτικών της Βουλής)</w:t>
      </w:r>
    </w:p>
    <w:p w14:paraId="6DF0E02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Κυρίες και κύριοι, υπάρχει ένα ερώτημα. Γιατί η Εκκλησία αντιδρά; Δεν έχω διαβάσει την πολυσέλιδη επιστολή που έστειλε σήμερα ο Αρχιεπίσκοπος, αλ</w:t>
      </w:r>
      <w:r>
        <w:rPr>
          <w:rFonts w:eastAsia="Times New Roman" w:cs="Times New Roman"/>
          <w:szCs w:val="24"/>
        </w:rPr>
        <w:t xml:space="preserve">λά υπάρχει αυτό το ερώτημα. Γιατί αντιδρά η </w:t>
      </w:r>
      <w:r>
        <w:rPr>
          <w:rFonts w:eastAsia="Times New Roman" w:cs="Times New Roman"/>
          <w:szCs w:val="24"/>
        </w:rPr>
        <w:t>Ε</w:t>
      </w:r>
      <w:r>
        <w:rPr>
          <w:rFonts w:eastAsia="Times New Roman" w:cs="Times New Roman"/>
          <w:szCs w:val="24"/>
        </w:rPr>
        <w:t xml:space="preserve">κκλησία; Εγώ καταλαβαίνω. Δεν είναι η πρώτη φορά. </w:t>
      </w:r>
    </w:p>
    <w:p w14:paraId="6DF0E02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Όταν υπάρχουν ώριμες κοινωνικές αλλαγές, η Εκκλησία θέλει να έχει και αυτή τον δικό της ρόλο και λόγο και αντιδρά. Δεν είναι η πρώτη φορά. Οι αλλαγές, όμως, επε</w:t>
      </w:r>
      <w:r>
        <w:rPr>
          <w:rFonts w:eastAsia="Times New Roman" w:cs="Times New Roman"/>
          <w:szCs w:val="24"/>
        </w:rPr>
        <w:t xml:space="preserve">ιδή είναι ώριμες, προχωρούν και η Εκκλησία, επειδή γνωρίζει ότι πρέπει να λειτουργεί θετικά και εποικοδομητικά, με στόχο την ενότητα του λαού, δεν επιμένει στην αντίδρασή της. </w:t>
      </w:r>
    </w:p>
    <w:p w14:paraId="6DF0E02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Μπορεί να επιμένουν κάποιοι έξαλλοι, αλλά όχι η  μεγάλη πλειοψηφία που εκπροσωπ</w:t>
      </w:r>
      <w:r>
        <w:rPr>
          <w:rFonts w:eastAsia="Times New Roman" w:cs="Times New Roman"/>
          <w:szCs w:val="24"/>
        </w:rPr>
        <w:t>εί η Εκκλησία. Θα θυμίσω μερικές περιπτώσεις.</w:t>
      </w:r>
    </w:p>
    <w:p w14:paraId="6DF0E02E" w14:textId="77777777" w:rsidR="004C348C" w:rsidRDefault="00FF7E7F">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 xml:space="preserve">Παρακαλώ πολύ να τις συμπεριλάβετε στη </w:t>
      </w:r>
      <w:proofErr w:type="spellStart"/>
      <w:r>
        <w:rPr>
          <w:rFonts w:eastAsia="Times New Roman" w:cs="Times New Roman"/>
          <w:szCs w:val="24"/>
        </w:rPr>
        <w:t>δευτερομιλία</w:t>
      </w:r>
      <w:proofErr w:type="spellEnd"/>
      <w:r>
        <w:rPr>
          <w:rFonts w:eastAsia="Times New Roman" w:cs="Times New Roman"/>
          <w:szCs w:val="24"/>
        </w:rPr>
        <w:t xml:space="preserve"> σας, κύριε Υπουργέ.</w:t>
      </w:r>
    </w:p>
    <w:p w14:paraId="6DF0E02F"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Δεν τελείωσα, συγγνώμη. Μου επιτρέπετε;</w:t>
      </w:r>
    </w:p>
    <w:p w14:paraId="6DF0E030" w14:textId="77777777" w:rsidR="004C348C" w:rsidRDefault="00FF7E7F">
      <w:pPr>
        <w:spacing w:after="0" w:line="600" w:lineRule="auto"/>
        <w:ind w:firstLine="720"/>
        <w:jc w:val="both"/>
        <w:rPr>
          <w:rFonts w:eastAsia="Times New Roman" w:cs="Times New Roman"/>
          <w:szCs w:val="24"/>
        </w:rPr>
      </w:pPr>
      <w:r>
        <w:rPr>
          <w:rFonts w:eastAsia="Times New Roman"/>
          <w:b/>
          <w:bCs/>
        </w:rPr>
        <w:t>ΠΡΟΕΔΡΟ</w:t>
      </w:r>
      <w:r>
        <w:rPr>
          <w:rFonts w:eastAsia="Times New Roman"/>
          <w:b/>
          <w:bCs/>
        </w:rPr>
        <w:t xml:space="preserve">Σ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 xml:space="preserve">Όχι, ένα λεπτό, με </w:t>
      </w:r>
      <w:proofErr w:type="spellStart"/>
      <w:r>
        <w:rPr>
          <w:rFonts w:eastAsia="Times New Roman" w:cs="Times New Roman"/>
          <w:szCs w:val="24"/>
        </w:rPr>
        <w:t>συγχωρείτε</w:t>
      </w:r>
      <w:proofErr w:type="spellEnd"/>
      <w:r>
        <w:rPr>
          <w:rFonts w:eastAsia="Times New Roman" w:cs="Times New Roman"/>
          <w:szCs w:val="24"/>
        </w:rPr>
        <w:t>.</w:t>
      </w:r>
    </w:p>
    <w:p w14:paraId="6DF0E031"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ΦΙΛΗΣ (Υπουργός Παιδείας, Έρευνας και Θρησκευμάτων): </w:t>
      </w:r>
      <w:r>
        <w:rPr>
          <w:rFonts w:eastAsia="Times New Roman" w:cs="Times New Roman"/>
          <w:szCs w:val="24"/>
        </w:rPr>
        <w:t>Μπορώ να μιλήσω, γιατί όλοι μίλησαν παραπάνω.</w:t>
      </w:r>
    </w:p>
    <w:p w14:paraId="6DF0E032" w14:textId="77777777" w:rsidR="004C348C" w:rsidRDefault="00FF7E7F">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Μη μου υποδεικνύετε τι έκαναν οι άλλοι. Σας παρακαλώ πολύ.</w:t>
      </w:r>
    </w:p>
    <w:p w14:paraId="6DF0E033"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ΝΙΚΟΛΑΟ</w:t>
      </w:r>
      <w:r>
        <w:rPr>
          <w:rFonts w:eastAsia="Times New Roman" w:cs="Times New Roman"/>
          <w:b/>
          <w:szCs w:val="24"/>
        </w:rPr>
        <w:t xml:space="preserve">Σ ΦΙΛΗΣ (Υπουργός Παιδείας, Έρευνας και Θρησκευμάτων): </w:t>
      </w:r>
      <w:r>
        <w:rPr>
          <w:rFonts w:eastAsia="Times New Roman" w:cs="Times New Roman"/>
          <w:szCs w:val="24"/>
        </w:rPr>
        <w:t>Να ολοκληρώσω, όμως.</w:t>
      </w:r>
    </w:p>
    <w:p w14:paraId="6DF0E034" w14:textId="77777777" w:rsidR="004C348C" w:rsidRDefault="00FF7E7F">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 xml:space="preserve">Ολοκληρώστε αυτό το θέμα, αλλά στη </w:t>
      </w:r>
      <w:proofErr w:type="spellStart"/>
      <w:r>
        <w:rPr>
          <w:rFonts w:eastAsia="Times New Roman" w:cs="Times New Roman"/>
          <w:szCs w:val="24"/>
        </w:rPr>
        <w:t>δευτερομιλία</w:t>
      </w:r>
      <w:proofErr w:type="spellEnd"/>
      <w:r>
        <w:rPr>
          <w:rFonts w:eastAsia="Times New Roman" w:cs="Times New Roman"/>
          <w:szCs w:val="24"/>
        </w:rPr>
        <w:t xml:space="preserve"> θα μιλήσετε για δύο λεπτά. Εντάξει;</w:t>
      </w:r>
    </w:p>
    <w:p w14:paraId="6DF0E035"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6DF0E036" w14:textId="77777777" w:rsidR="004C348C" w:rsidRDefault="00FF7E7F">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
          <w:bCs/>
        </w:rPr>
        <w:t>:</w:t>
      </w:r>
      <w:r>
        <w:rPr>
          <w:rFonts w:eastAsia="Times New Roman"/>
          <w:bCs/>
        </w:rPr>
        <w:t xml:space="preserve"> </w:t>
      </w:r>
      <w:r>
        <w:rPr>
          <w:rFonts w:eastAsia="Times New Roman" w:cs="Times New Roman"/>
          <w:szCs w:val="24"/>
        </w:rPr>
        <w:t xml:space="preserve">Παρακαλώ πολύ, κύριε </w:t>
      </w:r>
      <w:proofErr w:type="spellStart"/>
      <w:r>
        <w:rPr>
          <w:rFonts w:eastAsia="Times New Roman" w:cs="Times New Roman"/>
          <w:szCs w:val="24"/>
        </w:rPr>
        <w:t>Κεγκέρογλου</w:t>
      </w:r>
      <w:proofErr w:type="spellEnd"/>
      <w:r>
        <w:rPr>
          <w:rFonts w:eastAsia="Times New Roman" w:cs="Times New Roman"/>
          <w:szCs w:val="24"/>
        </w:rPr>
        <w:t>.</w:t>
      </w:r>
    </w:p>
    <w:p w14:paraId="6DF0E037"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Θέλω να θυμίσω την περιπέτεια με τις ταυτότητες. Θέλω να θυμίσω την αντίδραση για το νέο οικογενειακό δίκαιο με τις αμβλώσεις και τον πολιτικό γάμο. Και να θυ</w:t>
      </w:r>
      <w:r>
        <w:rPr>
          <w:rFonts w:eastAsia="Times New Roman" w:cs="Times New Roman"/>
          <w:szCs w:val="24"/>
        </w:rPr>
        <w:t xml:space="preserve">μίσω ακόμη νωρίτερα και την αντίδραση της Εκκλησίας στην </w:t>
      </w:r>
      <w:r>
        <w:rPr>
          <w:rFonts w:eastAsia="Times New Roman" w:cs="Times New Roman"/>
          <w:szCs w:val="24"/>
        </w:rPr>
        <w:lastRenderedPageBreak/>
        <w:t>απόφαση του τότε Υπουργού Εθνικής Άμυνας Ευάγγελου Αβέρωφ να αναγνωρίσει δικαιώματα αντιρρησιών συνείδησης στους Ιεχωβάδες.</w:t>
      </w:r>
    </w:p>
    <w:p w14:paraId="6DF0E038"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 xml:space="preserve">Αρχηγού παρόντος, δεν υπάρχει μια συναίσθηση της </w:t>
      </w:r>
      <w:r>
        <w:rPr>
          <w:rFonts w:eastAsia="Times New Roman" w:cs="Times New Roman"/>
          <w:szCs w:val="24"/>
        </w:rPr>
        <w:t>κατάστασης…</w:t>
      </w:r>
    </w:p>
    <w:p w14:paraId="6DF0E039"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Κυρίες και κύριοι, ολοκληρώνω. Όλη η προσπάθειά μας είναι το δημόσιο σχολείο να γίνει ακόμη καλύτερο, ένα σχολείο ποιότητας και ισότητας. </w:t>
      </w:r>
    </w:p>
    <w:p w14:paraId="6DF0E03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Στα χρόνια της κρίσης επιδεινώθηκαν οι εκπα</w:t>
      </w:r>
      <w:r>
        <w:rPr>
          <w:rFonts w:eastAsia="Times New Roman" w:cs="Times New Roman"/>
          <w:szCs w:val="24"/>
        </w:rPr>
        <w:t>ιδευτικές και κοινωνικές ανισότητες. Με προκάλυμμα τη θεωρία της αριστείας, περιορίστηκε το ποσοστό των παιδιών από τις λαϊκές και μεσαίες τάξεις που πήγαιναν στην τριτοβάθμια εκπαίδευση και αυξήθηκε το ποσοστό των παιδιών από τις τάξεις των εύπορων και μο</w:t>
      </w:r>
      <w:r>
        <w:rPr>
          <w:rFonts w:eastAsia="Times New Roman" w:cs="Times New Roman"/>
          <w:szCs w:val="24"/>
        </w:rPr>
        <w:t>ρφωμένων. Τα συμπεράσματα αυτά προκύπτουν από έρευνα της ΕΛΣΤΑΤ, αλλά και της ευρωπαϊκής έρευνας «</w:t>
      </w:r>
      <w:r>
        <w:rPr>
          <w:rFonts w:eastAsia="Times New Roman" w:cs="Times New Roman"/>
          <w:szCs w:val="24"/>
          <w:lang w:val="en-US"/>
        </w:rPr>
        <w:t>PISA</w:t>
      </w:r>
      <w:r>
        <w:rPr>
          <w:rFonts w:eastAsia="Times New Roman" w:cs="Times New Roman"/>
          <w:szCs w:val="24"/>
        </w:rPr>
        <w:t>».</w:t>
      </w:r>
    </w:p>
    <w:p w14:paraId="6DF0E03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Δεν θέλουμε λίγα σχολεία για άριστους και τη μεγάλη πλειοψηφία των σχολείων να υποβαθμίζονται. Θέλουμε όλα τα δημόσια σχολεία να είναι άριστα. Δεν θέλο</w:t>
      </w:r>
      <w:r>
        <w:rPr>
          <w:rFonts w:eastAsia="Times New Roman" w:cs="Times New Roman"/>
          <w:szCs w:val="24"/>
        </w:rPr>
        <w:t>υμε να αντιμετωπίζονται οι μαθητές σαν πελάτες, όπως τους έχει χαρακτηρίσει ο κ. Μητσοτάκης.</w:t>
      </w:r>
    </w:p>
    <w:p w14:paraId="6DF0E03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Δεν θέλουμε τα σχολεία να λειτουργούν με κουπόνια. Δεν θέλουμε το κράτος να εγκαταλείψει τα σχολεία και να δίνει κουπόνια για να επιλέγουν οι γονείς –οι έχοντες- τ</w:t>
      </w:r>
      <w:r>
        <w:rPr>
          <w:rFonts w:eastAsia="Times New Roman" w:cs="Times New Roman"/>
          <w:szCs w:val="24"/>
        </w:rPr>
        <w:t xml:space="preserve">ο δημόσιο ή ιδιωτικό σχολείο των παιδιών τους, δημιουργώντας έτσι σχολεία Α΄, Β΄ και Γ΄ κατηγορίας, καθιστώντας εμπόρευμα το δικαίωμα στη γνώση, υποβαθμίζοντας τους εκπαιδευτικούς, σπέρνοντας διακρίσεις εις βάρος των παιδιών, συχνά και την ξενοφοβία. Αυτή </w:t>
      </w:r>
      <w:r>
        <w:rPr>
          <w:rFonts w:eastAsia="Times New Roman" w:cs="Times New Roman"/>
          <w:szCs w:val="24"/>
        </w:rPr>
        <w:t xml:space="preserve">είναι η διεθνής εμπειρία για τα κουπόνια τα οποία συζητεί ο κ. Μητσοτάκης. </w:t>
      </w:r>
    </w:p>
    <w:p w14:paraId="6DF0E03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Υπερασπιζόμαστε το δημόσιο σχολείο της γειτονιάς, αυτή την κατάκτηση του κοινωνικού κράτους και της δημοκρατίας. Δεν θέλουμε η αγορά να είναι ο </w:t>
      </w:r>
      <w:proofErr w:type="spellStart"/>
      <w:r>
        <w:rPr>
          <w:rFonts w:eastAsia="Times New Roman" w:cs="Times New Roman"/>
          <w:szCs w:val="24"/>
        </w:rPr>
        <w:t>αξιολογητής</w:t>
      </w:r>
      <w:proofErr w:type="spellEnd"/>
      <w:r>
        <w:rPr>
          <w:rFonts w:eastAsia="Times New Roman" w:cs="Times New Roman"/>
          <w:szCs w:val="24"/>
        </w:rPr>
        <w:t xml:space="preserve">  της εκπαίδευσης. Γι’ αυ</w:t>
      </w:r>
      <w:r>
        <w:rPr>
          <w:rFonts w:eastAsia="Times New Roman" w:cs="Times New Roman"/>
          <w:szCs w:val="24"/>
        </w:rPr>
        <w:t>τό, η οποιαδή</w:t>
      </w:r>
      <w:r>
        <w:rPr>
          <w:rFonts w:eastAsia="Times New Roman" w:cs="Times New Roman"/>
          <w:szCs w:val="24"/>
        </w:rPr>
        <w:lastRenderedPageBreak/>
        <w:t xml:space="preserve">ποτε αξιολόγηση πρέπει να στηρίζεται σε εκπαιδευτικά κριτήρια, να αποτιμά την ανταπόκριση του κράτους προς τις εκπαιδευτικές ανάγκες. Προέχει η συλλογική μορφή </w:t>
      </w:r>
      <w:proofErr w:type="spellStart"/>
      <w:r>
        <w:rPr>
          <w:rFonts w:eastAsia="Times New Roman" w:cs="Times New Roman"/>
          <w:szCs w:val="24"/>
        </w:rPr>
        <w:t>αυτοαξιολόγησης</w:t>
      </w:r>
      <w:proofErr w:type="spellEnd"/>
      <w:r>
        <w:rPr>
          <w:rFonts w:eastAsia="Times New Roman" w:cs="Times New Roman"/>
          <w:szCs w:val="24"/>
        </w:rPr>
        <w:t xml:space="preserve"> των σχολικών μονάδων.</w:t>
      </w:r>
    </w:p>
    <w:p w14:paraId="6DF0E03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Γνωρίζουμε ότι η δημοκρατική μεταρρύθμιση που</w:t>
      </w:r>
      <w:r>
        <w:rPr>
          <w:rFonts w:eastAsia="Times New Roman" w:cs="Times New Roman"/>
          <w:szCs w:val="24"/>
        </w:rPr>
        <w:t xml:space="preserve"> στηρίζεται στον εκπαιδευτικό και επιδιώκει την εκπαιδευτική ισότητα και ποιότητα υπέρ των μαθητών</w:t>
      </w:r>
      <w:r>
        <w:rPr>
          <w:rFonts w:eastAsia="Times New Roman" w:cs="Times New Roman"/>
          <w:szCs w:val="24"/>
        </w:rPr>
        <w:t>,</w:t>
      </w:r>
      <w:r>
        <w:rPr>
          <w:rFonts w:eastAsia="Times New Roman" w:cs="Times New Roman"/>
          <w:szCs w:val="24"/>
        </w:rPr>
        <w:t xml:space="preserve"> βρίσκεται στον αντίποδα των νεοφιλελεύθερων δογματισμών που τόσο πλήρωσε η κοινωνία μας τα τελευταία χρόνια. Και ναι, δεν το κρύβουμε, ξηλώσαμε αυτές τις βε</w:t>
      </w:r>
      <w:r>
        <w:rPr>
          <w:rFonts w:eastAsia="Times New Roman" w:cs="Times New Roman"/>
          <w:szCs w:val="24"/>
        </w:rPr>
        <w:t>βαιότητες, αυτά τα αποστήματα που υπήρχαν στον κορμό της εκπαίδευσης.</w:t>
      </w:r>
    </w:p>
    <w:p w14:paraId="6DF0E03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Συνεχίζουμε τον μακρύ δρόμο της εκπαιδευτικής μεταρρύθμισης που δεν έγινε, όπως μελαγχολικά έχει δείξει ο αείμνηστος Αλέξης Δημαράς, της μεταρρύθμισης που πρέπει συνεχώς να προχωρεί, για</w:t>
      </w:r>
      <w:r>
        <w:rPr>
          <w:rFonts w:eastAsia="Times New Roman" w:cs="Times New Roman"/>
          <w:szCs w:val="24"/>
        </w:rPr>
        <w:t xml:space="preserve">τί διαφορετικά δεν προχωρεί και πέφτει. </w:t>
      </w:r>
    </w:p>
    <w:p w14:paraId="6DF0E04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Η Κυβέρνηση της Αριστεράς εμπνέεται από το έργο και το όραμα των μεγάλων μεταρρυθμιστών, διεθνώς αλλά και στη χώρα μας, που εμπνεύστηκαν από το δημοκρατικό σχολείο και το κοινωνικό ζήτημα.</w:t>
      </w:r>
    </w:p>
    <w:p w14:paraId="6DF0E04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Εμπνεόμαστε από τον Δημήτρ</w:t>
      </w:r>
      <w:r>
        <w:rPr>
          <w:rFonts w:eastAsia="Times New Roman" w:cs="Times New Roman"/>
          <w:szCs w:val="24"/>
        </w:rPr>
        <w:t xml:space="preserve">η Γληνό, τον Αλέξανδρο Δελμούζο, τον Μανώλη Τριανταφυλλίδη, τη </w:t>
      </w:r>
      <w:proofErr w:type="spellStart"/>
      <w:r>
        <w:rPr>
          <w:rFonts w:eastAsia="Times New Roman" w:cs="Times New Roman"/>
          <w:szCs w:val="24"/>
        </w:rPr>
        <w:t>Ρόζα</w:t>
      </w:r>
      <w:proofErr w:type="spellEnd"/>
      <w:r>
        <w:rPr>
          <w:rFonts w:eastAsia="Times New Roman" w:cs="Times New Roman"/>
          <w:szCs w:val="24"/>
        </w:rPr>
        <w:t xml:space="preserve"> Ιμβριώτη, τον Κώστα Σωτηρίου, τον Μιχάλη </w:t>
      </w:r>
      <w:proofErr w:type="spellStart"/>
      <w:r>
        <w:rPr>
          <w:rFonts w:eastAsia="Times New Roman" w:cs="Times New Roman"/>
          <w:szCs w:val="24"/>
        </w:rPr>
        <w:t>Παπαμαύρο</w:t>
      </w:r>
      <w:proofErr w:type="spellEnd"/>
      <w:r>
        <w:rPr>
          <w:rFonts w:eastAsia="Times New Roman" w:cs="Times New Roman"/>
          <w:szCs w:val="24"/>
        </w:rPr>
        <w:t>, τον Ευάγγελο Παπανούτσο και πολλούς άλλους πρωτοπόρους ιερουργούς της εκπαίδευσης. Οι παλαιοί στόχοι προβάλλουν σήμερα επίκαιροι και ανα</w:t>
      </w:r>
      <w:r>
        <w:rPr>
          <w:rFonts w:eastAsia="Times New Roman" w:cs="Times New Roman"/>
          <w:szCs w:val="24"/>
        </w:rPr>
        <w:t>νεώνονται μέσα σε έναν ορίζοντα καινοτόμων δημοκρατικών δράσεων, για τις οποίες πάντοτε παραμένει κεντρικός ο ρόλος του εκπαιδευτικού ή, για να ακριβολογήσουμε, της εκπαιδευτικού.</w:t>
      </w:r>
    </w:p>
    <w:p w14:paraId="6DF0E04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Η δημοκρατική εκπαιδευτική μεταρρύθμιση επανεντάσσει τη χώρα μας στην Ευρώπη</w:t>
      </w:r>
      <w:r>
        <w:rPr>
          <w:rFonts w:eastAsia="Times New Roman" w:cs="Times New Roman"/>
          <w:szCs w:val="24"/>
        </w:rPr>
        <w:t xml:space="preserve"> της γνώσης, της έρευνας, των καινοτομιών, τελικά στην Ευρώπη της δημοκρατίας και της αλληλεγγύης. Έχουμε αποδείξει ότι μπορούμε βήμα-βήμα να οδηγήσουμε εκεί τη χώρα, συνδυάζοντας τη λειτουργική διαχείριση με την αλλαγή και το όραμα.</w:t>
      </w:r>
    </w:p>
    <w:p w14:paraId="6DF0E04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DF0E044" w14:textId="77777777" w:rsidR="004C348C" w:rsidRDefault="00FF7E7F">
      <w:pPr>
        <w:spacing w:after="0" w:line="600" w:lineRule="auto"/>
        <w:ind w:firstLine="709"/>
        <w:jc w:val="center"/>
        <w:rPr>
          <w:rFonts w:eastAsia="Times New Roman"/>
          <w:bCs/>
        </w:rPr>
      </w:pPr>
      <w:r>
        <w:rPr>
          <w:rFonts w:eastAsia="Times New Roman"/>
          <w:bCs/>
        </w:rPr>
        <w:t>(Χειροκροτήματα από την πτέρυγα του ΣΥΡΙΖΑ)</w:t>
      </w:r>
    </w:p>
    <w:p w14:paraId="6DF0E045" w14:textId="77777777" w:rsidR="004C348C" w:rsidRDefault="00FF7E7F">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Ευχαριστούμε τον κύριο Υπουργό.</w:t>
      </w:r>
    </w:p>
    <w:p w14:paraId="6DF0E04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Η Αναπληρώτρια Υπουργός Παιδείας κ. Αναγνωστοπούλου έχει τον λόγο επίσης για δέκα λεπτά, που παρακαλώ να τηρηθούν.</w:t>
      </w:r>
    </w:p>
    <w:p w14:paraId="6DF0E047"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w:t>
      </w:r>
      <w:r>
        <w:rPr>
          <w:rFonts w:eastAsia="Times New Roman" w:cs="Times New Roman"/>
          <w:b/>
          <w:szCs w:val="24"/>
        </w:rPr>
        <w:t>ια Υπουργός Παιδείας, Έρευνας και Θρησκευμάτων):</w:t>
      </w:r>
      <w:r>
        <w:rPr>
          <w:rFonts w:eastAsia="Times New Roman" w:cs="Times New Roman"/>
          <w:szCs w:val="24"/>
        </w:rPr>
        <w:t xml:space="preserve"> Εγώ να τα τηρήσω;</w:t>
      </w:r>
    </w:p>
    <w:p w14:paraId="6DF0E048" w14:textId="77777777" w:rsidR="004C348C" w:rsidRDefault="00FF7E7F">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Έτσι πρέπει.</w:t>
      </w:r>
    </w:p>
    <w:p w14:paraId="6DF0E049"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Ευχαριστώ, κύριε Πρόεδρε.</w:t>
      </w:r>
    </w:p>
    <w:p w14:paraId="6DF0E04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w:t>
      </w:r>
      <w:r>
        <w:rPr>
          <w:rFonts w:eastAsia="Times New Roman" w:cs="Times New Roman"/>
          <w:szCs w:val="24"/>
        </w:rPr>
        <w:t xml:space="preserve"> διεξάγεται στη Βουλή μία από τις πιο σημαντικές συζητήσεις, αυτή που αφορά την παιδεία, την οποία η Νέα Δημοκρατία επιδιώκει να αναδείξει σε πεδίο αντιπαράθεσης ανάμεσα σε δυνάμεις εκσυγχρονισμού και της μεταρρύθμισης -όπως διατείνεται ότι είναι η ίδια κα</w:t>
      </w:r>
      <w:r>
        <w:rPr>
          <w:rFonts w:eastAsia="Times New Roman" w:cs="Times New Roman"/>
          <w:szCs w:val="24"/>
        </w:rPr>
        <w:t xml:space="preserve">ι οι συνοδοιπόροι της- και σε δυνάμεις της οπισθοδρόμησης και του </w:t>
      </w:r>
      <w:proofErr w:type="spellStart"/>
      <w:r>
        <w:rPr>
          <w:rFonts w:eastAsia="Times New Roman" w:cs="Times New Roman"/>
          <w:szCs w:val="24"/>
        </w:rPr>
        <w:t>αντιμεταρρυθμισμού</w:t>
      </w:r>
      <w:proofErr w:type="spellEnd"/>
      <w:r>
        <w:rPr>
          <w:rFonts w:eastAsia="Times New Roman" w:cs="Times New Roman"/>
          <w:szCs w:val="24"/>
        </w:rPr>
        <w:t>, όπως επιδιώκει να αποδείξει ότι είναι η Κυβέρνηση και ειδικά ο ΣΥΡΙΖΑ.</w:t>
      </w:r>
    </w:p>
    <w:p w14:paraId="6DF0E04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Ας δούμε, όμως και σύμφωνα με αυτά που είπε ο κ. Μητσοτάκης σήμερα, εδώ, στη Βουλή, τι εννοεί με το</w:t>
      </w:r>
      <w:r>
        <w:rPr>
          <w:rFonts w:eastAsia="Times New Roman" w:cs="Times New Roman"/>
          <w:szCs w:val="24"/>
        </w:rPr>
        <w:t xml:space="preserve">υς όρους </w:t>
      </w:r>
      <w:r>
        <w:rPr>
          <w:rFonts w:eastAsia="Times New Roman" w:cs="Times New Roman"/>
          <w:szCs w:val="24"/>
        </w:rPr>
        <w:t>«</w:t>
      </w:r>
      <w:r>
        <w:rPr>
          <w:rFonts w:eastAsia="Times New Roman" w:cs="Times New Roman"/>
          <w:szCs w:val="24"/>
        </w:rPr>
        <w:t>μεταρρύθμιση</w:t>
      </w:r>
      <w:r>
        <w:rPr>
          <w:rFonts w:eastAsia="Times New Roman" w:cs="Times New Roman"/>
          <w:szCs w:val="24"/>
        </w:rPr>
        <w:t>»</w:t>
      </w:r>
      <w:r>
        <w:rPr>
          <w:rFonts w:eastAsia="Times New Roman" w:cs="Times New Roman"/>
          <w:szCs w:val="24"/>
        </w:rPr>
        <w:t xml:space="preserve"> και «εκσυγχρονισμός». Εννοεί το δημόσιο δωρεάν αγαθό που πρέπει μια δημοκρατική πολιτεία να εξασφαλίζει ως δικαίωμα σε όλους τους πολίτες ή μήπως εννοεί την παιδεία-εμπόρευμα με το οποίο η πολιτεία εξασφαλίζει το δίκαιο του πελάτη κ</w:t>
      </w:r>
      <w:r>
        <w:rPr>
          <w:rFonts w:eastAsia="Times New Roman" w:cs="Times New Roman"/>
          <w:szCs w:val="24"/>
        </w:rPr>
        <w:t>αι του ιδιοκτήτη; Μήπως εννοεί μια νεοφιλελεύθερη στροφή, η οποία μετατρέπει τις δομές της εκπαίδευσης σε επιχειρήσεις;</w:t>
      </w:r>
    </w:p>
    <w:p w14:paraId="6DF0E04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Θα προσπαθήσω λίγο να αναλύσω τον λόγο του, δείχνοντας ποιο είναι το μεταρρυθμιστικό πλάνο της Νέας Δημοκρατίας και ποιο είναι το δικό μ</w:t>
      </w:r>
      <w:r>
        <w:rPr>
          <w:rFonts w:eastAsia="Times New Roman" w:cs="Times New Roman"/>
          <w:szCs w:val="24"/>
        </w:rPr>
        <w:t>ας, όπως έχει εφαρμοστεί αυτά τα δύο σχεδόν χρόνια, ούτε δύο χρόνια. Πρώτον, ο κ. Μητσοτάκης ανέφερε ως μεγάλη μεταρρυθμιστική τομή τον ν. 4009, τον οποίο είπε ότι θα επαναφέρει, διότι η δική μας αντιμεταρρυθμιστική Κυβέρνηση τον πήρε πίσω ή τον ξήλωσε.</w:t>
      </w:r>
    </w:p>
    <w:p w14:paraId="6DF0E04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ήθελα να πω τρία πράγματα, τρεις παρατηρήσεις γι’ αυτόν τον νόμο, γιατί φαίνεται ότι ξεχνάμε σε αυτή τη χώρα πάρα πολύ εύκολα. Πρώτον, ο νόμος ήταν μια ιδεολογική πλατφόρμα και δεν είχε κα</w:t>
      </w:r>
      <w:r>
        <w:rPr>
          <w:rFonts w:eastAsia="Times New Roman" w:cs="Times New Roman"/>
          <w:szCs w:val="24"/>
        </w:rPr>
        <w:lastRenderedPageBreak/>
        <w:t>νονιστικό ρυθμιστικό χαρακτήρα. Δεν το λέω εγώ. Το λέει καθηγητής ν</w:t>
      </w:r>
      <w:r>
        <w:rPr>
          <w:rFonts w:eastAsia="Times New Roman" w:cs="Times New Roman"/>
          <w:szCs w:val="24"/>
        </w:rPr>
        <w:t xml:space="preserve">ομικής, ο κ. </w:t>
      </w:r>
      <w:proofErr w:type="spellStart"/>
      <w:r>
        <w:rPr>
          <w:rFonts w:eastAsia="Times New Roman" w:cs="Times New Roman"/>
          <w:szCs w:val="24"/>
        </w:rPr>
        <w:t>Κλαμαρής</w:t>
      </w:r>
      <w:proofErr w:type="spellEnd"/>
      <w:r>
        <w:rPr>
          <w:rFonts w:eastAsia="Times New Roman" w:cs="Times New Roman"/>
          <w:szCs w:val="24"/>
        </w:rPr>
        <w:t xml:space="preserve">, στη γνωμοδότηση που έκανε στις 10-06-2012. Δημοσιεύθηκε στο «Νομικό Βήμα», τόμος 60, τεύχος 4, σελ. 2624-30. Ο κ. </w:t>
      </w:r>
      <w:proofErr w:type="spellStart"/>
      <w:r>
        <w:rPr>
          <w:rFonts w:eastAsia="Times New Roman" w:cs="Times New Roman"/>
          <w:szCs w:val="24"/>
        </w:rPr>
        <w:t>Κλαμαρής</w:t>
      </w:r>
      <w:proofErr w:type="spellEnd"/>
      <w:r>
        <w:rPr>
          <w:rFonts w:eastAsia="Times New Roman" w:cs="Times New Roman"/>
          <w:szCs w:val="24"/>
        </w:rPr>
        <w:t xml:space="preserve"> δεν είναι ευφάνταστός </w:t>
      </w:r>
      <w:proofErr w:type="spellStart"/>
      <w:r>
        <w:rPr>
          <w:rFonts w:eastAsia="Times New Roman" w:cs="Times New Roman"/>
          <w:szCs w:val="24"/>
        </w:rPr>
        <w:t>Συριζαίος</w:t>
      </w:r>
      <w:proofErr w:type="spellEnd"/>
      <w:r>
        <w:rPr>
          <w:rFonts w:eastAsia="Times New Roman" w:cs="Times New Roman"/>
          <w:szCs w:val="24"/>
        </w:rPr>
        <w:t>. Μάλλον, γι’ αυτούς που γνωρίζουν, είναι στο αντίπαλο στρατόπεδο από τον ΣΥΡΙΖ</w:t>
      </w:r>
      <w:r>
        <w:rPr>
          <w:rFonts w:eastAsia="Times New Roman" w:cs="Times New Roman"/>
          <w:szCs w:val="24"/>
        </w:rPr>
        <w:t>Α.</w:t>
      </w:r>
    </w:p>
    <w:p w14:paraId="6DF0E04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Δεύτερον, οι ίδιες αυτές Κοινοβουλευτικές Ομάδες που ψήφισαν με συντριπτική πλειοψηφία τον εν λόγω νόμο, μέσα σε ελάχιστο χρονικό διάστημα ξεκίνησαν το ξήλωμά του.</w:t>
      </w:r>
    </w:p>
    <w:p w14:paraId="6DF0E04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Να θυμίσω απλώς και να καταθέσω στη Βουλή ως δείγμα τον ν.4076/2012 του κ. Αρβανιτόπουλου</w:t>
      </w:r>
      <w:r>
        <w:rPr>
          <w:rFonts w:eastAsia="Times New Roman" w:cs="Times New Roman"/>
          <w:szCs w:val="24"/>
        </w:rPr>
        <w:t>, με τον οποίο εγκαινιάστηκε και το ξήλωμα αυτού του νόμου για να λυθούν διάφορα προβλήματα.</w:t>
      </w:r>
    </w:p>
    <w:p w14:paraId="6DF0E050" w14:textId="77777777" w:rsidR="004C348C" w:rsidRDefault="00FF7E7F">
      <w:pPr>
        <w:spacing w:after="0" w:line="600" w:lineRule="auto"/>
        <w:ind w:firstLine="720"/>
        <w:jc w:val="both"/>
        <w:rPr>
          <w:rFonts w:eastAsia="Times New Roman" w:cs="Times New Roman"/>
        </w:rPr>
      </w:pPr>
      <w:r>
        <w:rPr>
          <w:rFonts w:eastAsia="Times New Roman" w:cs="Times New Roman"/>
        </w:rPr>
        <w:t xml:space="preserve">(Στο σημείο αυτό η </w:t>
      </w:r>
      <w:r>
        <w:rPr>
          <w:rFonts w:eastAsia="Times New Roman" w:cs="Times New Roman"/>
          <w:szCs w:val="24"/>
        </w:rPr>
        <w:t>Αναπληρώτρια Υπουργός Παιδείας, Έρευνας και Θρησκευμάτων</w:t>
      </w:r>
      <w:r>
        <w:rPr>
          <w:rFonts w:eastAsia="Times New Roman" w:cs="Times New Roman"/>
        </w:rPr>
        <w:t xml:space="preserve"> κ. </w:t>
      </w:r>
      <w:r>
        <w:rPr>
          <w:rFonts w:eastAsia="Times New Roman" w:cs="Times New Roman"/>
          <w:szCs w:val="24"/>
        </w:rPr>
        <w:t xml:space="preserve">Αθανασία Αναγνωστοπούλου </w:t>
      </w:r>
      <w:r>
        <w:rPr>
          <w:rFonts w:eastAsia="Times New Roman" w:cs="Times New Roman"/>
        </w:rPr>
        <w:t>καταθέτει για τα Πρακτικά το προαναφερθέν έγγραφο, το οποίο</w:t>
      </w:r>
      <w:r>
        <w:rPr>
          <w:rFonts w:eastAsia="Times New Roman" w:cs="Times New Roman"/>
        </w:rPr>
        <w:t xml:space="preserve"> βρίσκεται στο αρχείο του Τμήματος Γραμματείας της Διεύθυνσης Στενογραφίας και Πρακτικών της Βουλής)</w:t>
      </w:r>
    </w:p>
    <w:p w14:paraId="6DF0E05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Τρίτο σημείο. Ακόμη και εκεί που θεωρήθηκε αυτός ο νόμος ότι καινοτομεί, προβλέψεις για εσωτερικό κανονισμό και για οργανισμό ιδρυμάτων, ήρθαν οι ίδιοι νεο</w:t>
      </w:r>
      <w:r>
        <w:rPr>
          <w:rFonts w:eastAsia="Times New Roman" w:cs="Times New Roman"/>
          <w:szCs w:val="24"/>
        </w:rPr>
        <w:t>φιλελεύθεροι μεταρρυθμιστές να δείξουν τα όριά του. Ο κ. Μητσοτάκης μάς είπε ότι αυτές ήταν οι καινοτομίες του νόμου και περιμένουν στο Υπουργείο Παιδείας τα προεδρικά διατάγματα να υπογραφούν.</w:t>
      </w:r>
    </w:p>
    <w:p w14:paraId="6DF0E05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Να θυμίσω ότι ο κ. Μητσοτάκης, ως Υπουργός τότε Διοικητικής Με</w:t>
      </w:r>
      <w:r>
        <w:rPr>
          <w:rFonts w:eastAsia="Times New Roman" w:cs="Times New Roman"/>
          <w:szCs w:val="24"/>
        </w:rPr>
        <w:t>ταρρύθμισης, επέστρεφε με ημερομηνία 22-12-2014 ανυπόγραφα τα σχέδια των προεδρικών διαταγμάτων με θέμα την έγκριση οργανισμών πανεπιστημίων, επειδή η διαδικασία που όφειλε να τηρηθεί έναν μόλις χρόνο μετά τη δημοσίευση του ν. 4009, ήταν διαδικασία που τον</w:t>
      </w:r>
      <w:r>
        <w:rPr>
          <w:rFonts w:eastAsia="Times New Roman" w:cs="Times New Roman"/>
          <w:szCs w:val="24"/>
        </w:rPr>
        <w:t xml:space="preserve"> καταργούσε, καθιστώντας τον κενό ρυθμιστικού περιεχομένου.</w:t>
      </w:r>
    </w:p>
    <w:p w14:paraId="6DF0E053" w14:textId="77777777" w:rsidR="004C348C" w:rsidRDefault="00FF7E7F">
      <w:pPr>
        <w:spacing w:after="0" w:line="600" w:lineRule="auto"/>
        <w:ind w:firstLine="720"/>
        <w:jc w:val="both"/>
        <w:rPr>
          <w:rFonts w:eastAsia="Times New Roman" w:cs="Times New Roman"/>
        </w:rPr>
      </w:pPr>
      <w:r>
        <w:rPr>
          <w:rFonts w:eastAsia="Times New Roman" w:cs="Times New Roman"/>
        </w:rPr>
        <w:t xml:space="preserve">(Στο σημείο αυτό η </w:t>
      </w:r>
      <w:r>
        <w:rPr>
          <w:rFonts w:eastAsia="Times New Roman" w:cs="Times New Roman"/>
          <w:szCs w:val="24"/>
        </w:rPr>
        <w:t>Αναπληρώτρια Υπουργός Παιδείας, Έρευνας και Θρησκευμάτων</w:t>
      </w:r>
      <w:r>
        <w:rPr>
          <w:rFonts w:eastAsia="Times New Roman" w:cs="Times New Roman"/>
        </w:rPr>
        <w:t xml:space="preserve"> κ. </w:t>
      </w:r>
      <w:r>
        <w:rPr>
          <w:rFonts w:eastAsia="Times New Roman" w:cs="Times New Roman"/>
          <w:szCs w:val="24"/>
        </w:rPr>
        <w:t xml:space="preserve">Αθανασία Αναγνωστοπούλου </w:t>
      </w:r>
      <w:r>
        <w:rPr>
          <w:rFonts w:eastAsia="Times New Roman" w:cs="Times New Roman"/>
        </w:rPr>
        <w:t>καταθέτει για τα Πρακτικά το προαναφερθέν έγγραφο, το οποίο βρίσκεται στο αρχείο του Τμήματο</w:t>
      </w:r>
      <w:r>
        <w:rPr>
          <w:rFonts w:eastAsia="Times New Roman" w:cs="Times New Roman"/>
        </w:rPr>
        <w:t>ς Γραμματείας της Διεύθυνσης Στενογραφίας και Πρακτικών της Βουλής)</w:t>
      </w:r>
    </w:p>
    <w:p w14:paraId="6DF0E05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 έτσι έχουν τα πράγματα, εάν η ίδια η σημερινή Αξιωματική Αντιπολίτευση –τότε κυβέρνηση- ξήλωνε αυτόν τον νόμο, πού έγκειται ο </w:t>
      </w:r>
      <w:proofErr w:type="spellStart"/>
      <w:r>
        <w:rPr>
          <w:rFonts w:eastAsia="Times New Roman" w:cs="Times New Roman"/>
          <w:szCs w:val="24"/>
        </w:rPr>
        <w:t>μεταρρυθμισμός</w:t>
      </w:r>
      <w:proofErr w:type="spellEnd"/>
      <w:r>
        <w:rPr>
          <w:rFonts w:eastAsia="Times New Roman" w:cs="Times New Roman"/>
          <w:szCs w:val="24"/>
        </w:rPr>
        <w:t xml:space="preserve"> αυτού του νόμου; Και ενώ δεν θα έπρεπε να ασ</w:t>
      </w:r>
      <w:r>
        <w:rPr>
          <w:rFonts w:eastAsia="Times New Roman" w:cs="Times New Roman"/>
          <w:szCs w:val="24"/>
        </w:rPr>
        <w:t xml:space="preserve">χολούμαστε σήμερα μ’ αυτόν, έρχεται και επανέρχεται ως μεγάλη μεταρρυθμιστική τομή. </w:t>
      </w:r>
    </w:p>
    <w:p w14:paraId="6DF0E05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Γνωρίζουμε καλά ότι η μεγάλη μεταρρυθμιστική τομή, όπως ισχυρίζεται η Νέα Δημοκρατία, αλλά και το ΠΑΣΟΚ, κ.λπ., ήταν τα Συμβούλια Ιδρύματος, όπως προβλέφθηκαν τότε. Το τον</w:t>
      </w:r>
      <w:r>
        <w:rPr>
          <w:rFonts w:eastAsia="Times New Roman" w:cs="Times New Roman"/>
          <w:szCs w:val="24"/>
        </w:rPr>
        <w:t xml:space="preserve">ίζω αυτό. Δεν θα αναφερθώ στα Συμβούλια Ιδρύματος τα ίδια. Θα αναφερθώ στο τι και γιατί προκάλεσαν τέτοια διαμάχη και γιατί σήμερα εμφανίζονται ως μεταρρυθμιστική τομή. </w:t>
      </w:r>
    </w:p>
    <w:p w14:paraId="6DF0E05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Τι εγκαινίασαν στα ΑΕΙ και τι προοιωνίζονταν για την ίδια την πολιτική και κοινωνική π</w:t>
      </w:r>
      <w:r>
        <w:rPr>
          <w:rFonts w:eastAsia="Times New Roman" w:cs="Times New Roman"/>
          <w:szCs w:val="24"/>
        </w:rPr>
        <w:t xml:space="preserve">ραγματικότητα; Σ’ αυτό δεν έχουν να κάνουν τίποτα οι άνθρωποι, τα μέλη των Συμβουλίων των Ιδρυμάτων. Ήταν η αντίληψη και η έμπνευση για τα συμβούλια των ιδρυμάτων και οι αρμοδιότητες που τους δόθηκαν εκείνη την περίοδο. </w:t>
      </w:r>
    </w:p>
    <w:p w14:paraId="6DF0E05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Το αυτοδιοίκητο, βάσει του Συντάγμα</w:t>
      </w:r>
      <w:r>
        <w:rPr>
          <w:rFonts w:eastAsia="Times New Roman" w:cs="Times New Roman"/>
          <w:szCs w:val="24"/>
        </w:rPr>
        <w:t xml:space="preserve">τος –στο άρθρο 16, παράγραφος 5- εφαρμόστηκε με τον νόμο του 1982. Για το τι σημαίνει «αυτοδιοίκητο» θα επανέλθω σε λίγο και θα σας πω. Βεβαίως, από το 1982 μέχρι το 2011 συνέβησαν πολλά. Και </w:t>
      </w:r>
      <w:proofErr w:type="spellStart"/>
      <w:r>
        <w:rPr>
          <w:rFonts w:eastAsia="Times New Roman" w:cs="Times New Roman"/>
          <w:szCs w:val="24"/>
        </w:rPr>
        <w:t>κομματοκρατία</w:t>
      </w:r>
      <w:proofErr w:type="spellEnd"/>
      <w:r>
        <w:rPr>
          <w:rFonts w:eastAsia="Times New Roman" w:cs="Times New Roman"/>
          <w:szCs w:val="24"/>
        </w:rPr>
        <w:t xml:space="preserve"> υπήρξε στα πανεπιστήμια και σύγκρουση συμφερόντων </w:t>
      </w:r>
      <w:r>
        <w:rPr>
          <w:rFonts w:eastAsia="Times New Roman" w:cs="Times New Roman"/>
          <w:szCs w:val="24"/>
        </w:rPr>
        <w:t>και βία και ό,τι θέλει μπορεί να πει κανείς. Μπορεί, όμως, να πει κανείς σήμερα εδώ, σ’ αυτήν την Αίθουσα και με την άκρα Δεξιά, ένα νεοναζιστικό μόρφωμα παρόν εδώ, ότι η κρίση που έχουμε στο πολιτικό σύστημα πρέπει να μας οδηγήσει σε συρρίκνωση της δημοκρ</w:t>
      </w:r>
      <w:r>
        <w:rPr>
          <w:rFonts w:eastAsia="Times New Roman" w:cs="Times New Roman"/>
          <w:szCs w:val="24"/>
        </w:rPr>
        <w:t xml:space="preserve">ατίας; Πρέπει, δηλαδή, να πούμε ότι επειδή υπάρχει κρίση στο πολιτικό σύστημα χρειάζεται και λιγότερη δημοκρατία; </w:t>
      </w:r>
    </w:p>
    <w:p w14:paraId="6DF0E05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Αυτό έκανε ο νόμος 4009 με τα </w:t>
      </w:r>
      <w:r>
        <w:rPr>
          <w:rFonts w:eastAsia="Times New Roman" w:cs="Times New Roman"/>
          <w:szCs w:val="24"/>
        </w:rPr>
        <w:t>σ</w:t>
      </w:r>
      <w:r>
        <w:rPr>
          <w:rFonts w:eastAsia="Times New Roman" w:cs="Times New Roman"/>
          <w:szCs w:val="24"/>
        </w:rPr>
        <w:t>υμβούλια και με τις αρμοδιότητες που προέβλεψε να τους δώσει. Ήταν η κατάργηση του αυτοδιοίκητου των πανεπιστη</w:t>
      </w:r>
      <w:r>
        <w:rPr>
          <w:rFonts w:eastAsia="Times New Roman" w:cs="Times New Roman"/>
          <w:szCs w:val="24"/>
        </w:rPr>
        <w:t xml:space="preserve">μίων και κατ’ αναλογία για εκείνη την εποχή μία υπόμνηση ότι η δημοκρατία πρέπει να συρρικνωθεί. Διανοείται κανείς σήμερα σ’ αυτήν την Αίθουσα ότι ο Πρωθυπουργός πρέπει να προεπιλέγεται; Διανοείται κανείς σήμερα ότι η Βουλή κατ’ αναλογία με τη </w:t>
      </w:r>
      <w:r>
        <w:rPr>
          <w:rFonts w:eastAsia="Times New Roman" w:cs="Times New Roman"/>
          <w:szCs w:val="24"/>
        </w:rPr>
        <w:lastRenderedPageBreak/>
        <w:t>Σύγκλητο πρέ</w:t>
      </w:r>
      <w:r>
        <w:rPr>
          <w:rFonts w:eastAsia="Times New Roman" w:cs="Times New Roman"/>
          <w:szCs w:val="24"/>
        </w:rPr>
        <w:t xml:space="preserve">πει να επιτηρείται και να ελέγχεται από ένα Σώμα ειδικών και αρίστων, ξένων προς την ίδια την κοινότητα; </w:t>
      </w:r>
    </w:p>
    <w:p w14:paraId="6DF0E05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Μας είπε ο κ. Μητσοτάκης –ή κάποιος άλλος, δεν θυμάμαι, με </w:t>
      </w:r>
      <w:proofErr w:type="spellStart"/>
      <w:r>
        <w:rPr>
          <w:rFonts w:eastAsia="Times New Roman" w:cs="Times New Roman"/>
          <w:szCs w:val="24"/>
        </w:rPr>
        <w:t>συγχωρείτε</w:t>
      </w:r>
      <w:proofErr w:type="spellEnd"/>
      <w:r>
        <w:rPr>
          <w:rFonts w:eastAsia="Times New Roman" w:cs="Times New Roman"/>
          <w:szCs w:val="24"/>
        </w:rPr>
        <w:t>, αν κάνω λάθος- ότι οι διοικούμενοι δεν μπορούν να διοικούν. Φαντασθείτε το αυτό</w:t>
      </w:r>
      <w:r>
        <w:rPr>
          <w:rFonts w:eastAsia="Times New Roman" w:cs="Times New Roman"/>
          <w:szCs w:val="24"/>
        </w:rPr>
        <w:t xml:space="preserve"> κατ’ αναλογία στη δημοκρατία, αν λέγαμε ότι ο λαός δεν μπορεί να ψηφίσει, γιατί είναι αυτός που δεν μπορεί να εκλέγει αυτούς οι οποίοι θα τον κυβερνήσουν και αυτοί που θα εκλεγούν δεν θα προέρχονται απ’ αυτόν το λαό. </w:t>
      </w:r>
    </w:p>
    <w:p w14:paraId="6DF0E05A" w14:textId="77777777" w:rsidR="004C348C" w:rsidRDefault="00FF7E7F">
      <w:pPr>
        <w:spacing w:after="0" w:line="600" w:lineRule="auto"/>
        <w:jc w:val="both"/>
        <w:rPr>
          <w:rFonts w:eastAsia="Times New Roman" w:cs="Times New Roman"/>
          <w:szCs w:val="24"/>
        </w:rPr>
      </w:pPr>
      <w:r>
        <w:rPr>
          <w:rFonts w:eastAsia="Times New Roman" w:cs="Times New Roman"/>
          <w:szCs w:val="24"/>
        </w:rPr>
        <w:t>Απλώς, θα κλείσω –και θα σταματήσω με</w:t>
      </w:r>
      <w:r>
        <w:rPr>
          <w:rFonts w:eastAsia="Times New Roman" w:cs="Times New Roman"/>
          <w:szCs w:val="24"/>
        </w:rPr>
        <w:t xml:space="preserve"> τα </w:t>
      </w:r>
      <w:r>
        <w:rPr>
          <w:rFonts w:eastAsia="Times New Roman" w:cs="Times New Roman"/>
          <w:szCs w:val="24"/>
        </w:rPr>
        <w:t>σ</w:t>
      </w:r>
      <w:r>
        <w:rPr>
          <w:rFonts w:eastAsia="Times New Roman" w:cs="Times New Roman"/>
          <w:szCs w:val="24"/>
        </w:rPr>
        <w:t xml:space="preserve">υμβούλια, γιατί θα μπορούσαμε να κάνουμε μία άλλη γόνιμη συζήτηση- υπενθυμίζοντας ότι την εποχή που σχεδιάζονται τα </w:t>
      </w:r>
      <w:r>
        <w:rPr>
          <w:rFonts w:eastAsia="Times New Roman" w:cs="Times New Roman"/>
          <w:szCs w:val="24"/>
        </w:rPr>
        <w:t>σ</w:t>
      </w:r>
      <w:r>
        <w:rPr>
          <w:rFonts w:eastAsia="Times New Roman" w:cs="Times New Roman"/>
          <w:szCs w:val="24"/>
        </w:rPr>
        <w:t>υμβούλια με τις συγκεκριμένες αρμοδιότητες, είμαστε στην εποχή που είναι διάχυτη η αντίληψη ότι το πανεπιστήμιο πρέπει να γίνει επιχεί</w:t>
      </w:r>
      <w:r>
        <w:rPr>
          <w:rFonts w:eastAsia="Times New Roman" w:cs="Times New Roman"/>
          <w:szCs w:val="24"/>
        </w:rPr>
        <w:t xml:space="preserve">ρηση, το νοσοκομείο να γίνει επιχείρηση και το κράτος –ει δυνατόν- επιχείρηση. Θυμηθείτε την </w:t>
      </w:r>
      <w:r>
        <w:rPr>
          <w:rFonts w:eastAsia="Times New Roman" w:cs="Times New Roman"/>
          <w:szCs w:val="24"/>
        </w:rPr>
        <w:t>κ</w:t>
      </w:r>
      <w:r>
        <w:rPr>
          <w:rFonts w:eastAsia="Times New Roman" w:cs="Times New Roman"/>
          <w:szCs w:val="24"/>
        </w:rPr>
        <w:t xml:space="preserve">υβέρνηση </w:t>
      </w:r>
      <w:proofErr w:type="spellStart"/>
      <w:r>
        <w:rPr>
          <w:rFonts w:eastAsia="Times New Roman" w:cs="Times New Roman"/>
          <w:szCs w:val="24"/>
        </w:rPr>
        <w:t>Παπαδήμου</w:t>
      </w:r>
      <w:proofErr w:type="spellEnd"/>
      <w:r>
        <w:rPr>
          <w:rFonts w:eastAsia="Times New Roman" w:cs="Times New Roman"/>
          <w:szCs w:val="24"/>
        </w:rPr>
        <w:t xml:space="preserve">. Ποτέ στην ελληνική και ευρωπαϊκή παράδοση η πορεία του πολιτικού συστήματος δεν ήταν </w:t>
      </w:r>
      <w:r>
        <w:rPr>
          <w:rFonts w:eastAsia="Times New Roman" w:cs="Times New Roman"/>
          <w:szCs w:val="24"/>
        </w:rPr>
        <w:lastRenderedPageBreak/>
        <w:t>άσχετη με την πορεία της διοίκησης των πανεπιστημίων. Γι’</w:t>
      </w:r>
      <w:r>
        <w:rPr>
          <w:rFonts w:eastAsia="Times New Roman" w:cs="Times New Roman"/>
          <w:szCs w:val="24"/>
        </w:rPr>
        <w:t xml:space="preserve"> αυτό το αυτοδιοίκητο μπαίνει στο Σύνταγμα της Ελλάδας, γι’ αυτόν τον λόγο και επισφραγίζει τη μεγάλη αλλαγή σελίδας προς τη δημοκρατία.</w:t>
      </w:r>
    </w:p>
    <w:p w14:paraId="6DF0E05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Δεν μας φταίνε, λοιπόν, τα συμβούλια ως μέλη ανθρώπων </w:t>
      </w:r>
      <w:r>
        <w:rPr>
          <w:rFonts w:eastAsia="Times New Roman"/>
          <w:szCs w:val="24"/>
        </w:rPr>
        <w:t>οι οποίοι</w:t>
      </w:r>
      <w:r>
        <w:rPr>
          <w:rFonts w:eastAsia="Times New Roman" w:cs="Times New Roman"/>
          <w:szCs w:val="24"/>
        </w:rPr>
        <w:t xml:space="preserve"> ήρθαν από το εξωτερικό ανιδιοτελώς και όλα αυτά, αλλά η</w:t>
      </w:r>
      <w:r>
        <w:rPr>
          <w:rFonts w:eastAsia="Times New Roman" w:cs="Times New Roman"/>
          <w:szCs w:val="24"/>
        </w:rPr>
        <w:t xml:space="preserve"> υπονόμευση και ο ρόλος που δόθηκε σε αυτά τα συμβούλια διοίκησης. </w:t>
      </w:r>
    </w:p>
    <w:p w14:paraId="6DF0E05C"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DF0E05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Συγγνώμη, κύριε Πρόεδρε, δεν μπορεί να μιλήσει κανείς όταν γίνεται όλη αυτήν η οχλαγωγία. Συγγνώμη! Είναι θέμα δημοκρατίας. Δεν είμαστε στο νηπιαγωγείο.</w:t>
      </w:r>
    </w:p>
    <w:p w14:paraId="6DF0E05E"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ΠΡΟΕΔΡΟΣ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κάντε ησυχία. Υπάρχει και μια κούραση, ίσως.</w:t>
      </w:r>
    </w:p>
    <w:p w14:paraId="6DF0E05F"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Το καταλαβαίνω, αλλά και εμείς που μιλάμε, είμαστε κουρασμένοι.</w:t>
      </w:r>
    </w:p>
    <w:p w14:paraId="6DF0E060"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Έχο</w:t>
      </w:r>
      <w:r>
        <w:rPr>
          <w:rFonts w:eastAsia="Times New Roman" w:cs="Times New Roman"/>
          <w:szCs w:val="24"/>
        </w:rPr>
        <w:t>υμε μπροστά μας δύο ώρες, τουλάχιστον, διαδικασία. Παρακαλώ να είμαστε ήρεμοι.</w:t>
      </w:r>
    </w:p>
    <w:p w14:paraId="6DF0E06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Κυρία Υπουργέ, προχωρήστε.</w:t>
      </w:r>
    </w:p>
    <w:p w14:paraId="6DF0E062" w14:textId="77777777" w:rsidR="004C348C" w:rsidRDefault="00FF7E7F">
      <w:pPr>
        <w:spacing w:after="0" w:line="600" w:lineRule="auto"/>
        <w:ind w:firstLine="720"/>
        <w:jc w:val="both"/>
        <w:rPr>
          <w:rFonts w:eastAsia="Times New Roman" w:cs="Times New Roman"/>
          <w:b/>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Θα τελειώσω με αυτό το θέμα λέγοντας μόνο ότι το ότι εγκαινιάστηκ</w:t>
      </w:r>
      <w:r>
        <w:rPr>
          <w:rFonts w:eastAsia="Times New Roman" w:cs="Times New Roman"/>
          <w:szCs w:val="24"/>
        </w:rPr>
        <w:t xml:space="preserve">ε το μοντέλο πανεπιστήμιο-εταιρεία που είναι εχθρικό προς την αρχή της ακαδημαϊκής ελευθερίας, άρα και προς την ίδια την ακαδημαϊκότητα, προς την ίδια τη δημοκρατία, δεν είναι τυχαίο ότι -όσο μεταρρυθμιστικός και να ήταν ο νόμος- </w:t>
      </w:r>
      <w:proofErr w:type="spellStart"/>
      <w:r>
        <w:rPr>
          <w:rFonts w:eastAsia="Times New Roman" w:cs="Times New Roman"/>
          <w:szCs w:val="24"/>
        </w:rPr>
        <w:t>επανέφερε</w:t>
      </w:r>
      <w:proofErr w:type="spellEnd"/>
      <w:r>
        <w:rPr>
          <w:rFonts w:eastAsia="Times New Roman" w:cs="Times New Roman"/>
          <w:szCs w:val="24"/>
        </w:rPr>
        <w:t xml:space="preserve"> ή δεν έδιωξε, δε</w:t>
      </w:r>
      <w:r>
        <w:rPr>
          <w:rFonts w:eastAsia="Times New Roman" w:cs="Times New Roman"/>
          <w:szCs w:val="24"/>
        </w:rPr>
        <w:t>ν κατήργησε το άρθρο 120 όχι του νόμου του 1982, αλλά του ν.5343/1932 και το διατήρησε στην κατάψυξη του άρθρου 81 του 4009.</w:t>
      </w:r>
      <w:r>
        <w:rPr>
          <w:rFonts w:eastAsia="Times New Roman" w:cs="Times New Roman"/>
          <w:b/>
          <w:szCs w:val="24"/>
        </w:rPr>
        <w:t xml:space="preserve"> </w:t>
      </w:r>
    </w:p>
    <w:p w14:paraId="6DF0E06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Αυτό το άρθρο, το 120 του 1932, είναι αυτό το άρθρο το οποίο περιόριζε την ελευθερία των φοιτητών, όσων ήταν αντικαθεστωτικοί, και</w:t>
      </w:r>
      <w:r>
        <w:rPr>
          <w:rFonts w:eastAsia="Times New Roman" w:cs="Times New Roman"/>
          <w:szCs w:val="24"/>
        </w:rPr>
        <w:t xml:space="preserve"> προετοίμαζε ένα πανεπιστήμιο το οποίο έπρεπε να είναι </w:t>
      </w:r>
      <w:proofErr w:type="spellStart"/>
      <w:r>
        <w:rPr>
          <w:rFonts w:eastAsia="Times New Roman" w:cs="Times New Roman"/>
          <w:szCs w:val="24"/>
        </w:rPr>
        <w:t>ποδηγετούμενο</w:t>
      </w:r>
      <w:proofErr w:type="spellEnd"/>
      <w:r>
        <w:rPr>
          <w:rFonts w:eastAsia="Times New Roman" w:cs="Times New Roman"/>
          <w:szCs w:val="24"/>
        </w:rPr>
        <w:t xml:space="preserve">. Έτσι κατανοείται και η φράση της τότε Υπουργού: «Θα αλλάξω το </w:t>
      </w:r>
      <w:r>
        <w:rPr>
          <w:rFonts w:eastAsia="Times New Roman" w:cs="Times New Roman"/>
          <w:szCs w:val="24"/>
          <w:lang w:val="en-US"/>
        </w:rPr>
        <w:t>DNA</w:t>
      </w:r>
      <w:r>
        <w:rPr>
          <w:rFonts w:eastAsia="Times New Roman" w:cs="Times New Roman"/>
          <w:szCs w:val="24"/>
        </w:rPr>
        <w:t xml:space="preserve"> των πανεπιστημίων». </w:t>
      </w:r>
    </w:p>
    <w:p w14:paraId="6DF0E06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Ο κ. Μητσοτάκης αναφέρθηκε στο τρίπτυχο των τριών «α»: αυτονομία, αξιολόγηση, αριστεία. Αυτονομία γ</w:t>
      </w:r>
      <w:r>
        <w:rPr>
          <w:rFonts w:eastAsia="Times New Roman" w:cs="Times New Roman"/>
          <w:szCs w:val="24"/>
        </w:rPr>
        <w:t xml:space="preserve">ιατί πρέπει να επαναφέρουμε τους όρους σε αυτήν τη χώρα πάλι και τη σημασία της. Αυτονομία για τον κ. Μητσοτάκη σημαίνει κατάργηση του αυτοδιοίκητου, </w:t>
      </w:r>
      <w:proofErr w:type="spellStart"/>
      <w:r>
        <w:rPr>
          <w:rFonts w:eastAsia="Times New Roman" w:cs="Times New Roman"/>
          <w:szCs w:val="24"/>
        </w:rPr>
        <w:t>αντι</w:t>
      </w:r>
      <w:proofErr w:type="spellEnd"/>
      <w:r>
        <w:rPr>
          <w:rFonts w:eastAsia="Times New Roman" w:cs="Times New Roman"/>
          <w:szCs w:val="24"/>
        </w:rPr>
        <w:t xml:space="preserve">-αυτοδιοίκητο. </w:t>
      </w:r>
    </w:p>
    <w:p w14:paraId="6DF0E06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Υπάρχει μια τεράστια διαφορά. Αυτοδιοίκητο σημαίνει δημόσιο αγαθό υπό την εποπτεία του</w:t>
      </w:r>
      <w:r>
        <w:rPr>
          <w:rFonts w:eastAsia="Times New Roman" w:cs="Times New Roman"/>
          <w:szCs w:val="24"/>
        </w:rPr>
        <w:t xml:space="preserve"> κράτους. Αυτονομία σημαίνει ότι έχουμε </w:t>
      </w:r>
      <w:proofErr w:type="spellStart"/>
      <w:r>
        <w:rPr>
          <w:rFonts w:eastAsia="Times New Roman" w:cs="Times New Roman"/>
          <w:szCs w:val="24"/>
        </w:rPr>
        <w:t>οιονεί</w:t>
      </w:r>
      <w:proofErr w:type="spellEnd"/>
      <w:r>
        <w:rPr>
          <w:rFonts w:eastAsia="Times New Roman" w:cs="Times New Roman"/>
          <w:szCs w:val="24"/>
        </w:rPr>
        <w:t xml:space="preserve"> ιδιωτικό θεσμό με τζάμπα δημόσιο χρήμα. Η διαφορά είναι μεγάλη. </w:t>
      </w:r>
    </w:p>
    <w:p w14:paraId="6DF0E066"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 xml:space="preserve">Α, ρε </w:t>
      </w:r>
      <w:proofErr w:type="spellStart"/>
      <w:r>
        <w:rPr>
          <w:rFonts w:eastAsia="Times New Roman" w:cs="Times New Roman"/>
          <w:szCs w:val="24"/>
        </w:rPr>
        <w:t>Μπαμπινιώτη</w:t>
      </w:r>
      <w:proofErr w:type="spellEnd"/>
      <w:r>
        <w:rPr>
          <w:rFonts w:eastAsia="Times New Roman" w:cs="Times New Roman"/>
          <w:szCs w:val="24"/>
        </w:rPr>
        <w:t>, δύστυχε!</w:t>
      </w:r>
    </w:p>
    <w:p w14:paraId="6DF0E067"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Κάτι παραπά</w:t>
      </w:r>
      <w:r>
        <w:rPr>
          <w:rFonts w:eastAsia="Times New Roman" w:cs="Times New Roman"/>
          <w:szCs w:val="24"/>
        </w:rPr>
        <w:t>νω ξέρω από εσάς.</w:t>
      </w:r>
    </w:p>
    <w:p w14:paraId="6DF0E068"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κάντε ησυχία.</w:t>
      </w:r>
    </w:p>
    <w:p w14:paraId="6DF0E069"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ΑΘΑΝΑΣΙΑ ΑΝΑΓΝΩΣΤΟΠΟΥΛΟΥ (Αναπληρώτρια Υπουργός Παιδείας, Έρευνας και Θρησκευμάτων): </w:t>
      </w:r>
      <w:r>
        <w:rPr>
          <w:rFonts w:eastAsia="Times New Roman" w:cs="Times New Roman"/>
          <w:szCs w:val="24"/>
        </w:rPr>
        <w:t xml:space="preserve">Δεύτερον, αξιολόγηση, </w:t>
      </w:r>
      <w:proofErr w:type="spellStart"/>
      <w:r>
        <w:rPr>
          <w:rFonts w:eastAsia="Times New Roman" w:cs="Times New Roman"/>
          <w:szCs w:val="24"/>
        </w:rPr>
        <w:t>ίσον</w:t>
      </w:r>
      <w:proofErr w:type="spellEnd"/>
      <w:r>
        <w:rPr>
          <w:rFonts w:eastAsia="Times New Roman" w:cs="Times New Roman"/>
          <w:szCs w:val="24"/>
        </w:rPr>
        <w:t xml:space="preserve"> απολύσεις. Το έκανε ο κ. Μητσοτάκης, το ξέρει πάρα πολύ καλά. </w:t>
      </w:r>
    </w:p>
    <w:p w14:paraId="6DF0E06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Για εμάς η αξιολόγηση είναι αξιοποίηση, όχι απολύσεις. </w:t>
      </w:r>
    </w:p>
    <w:p w14:paraId="6DF0E06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Αριστεία </w:t>
      </w:r>
      <w:proofErr w:type="spellStart"/>
      <w:r>
        <w:rPr>
          <w:rFonts w:eastAsia="Times New Roman" w:cs="Times New Roman"/>
          <w:szCs w:val="24"/>
        </w:rPr>
        <w:t>ίσον</w:t>
      </w:r>
      <w:proofErr w:type="spellEnd"/>
      <w:r>
        <w:rPr>
          <w:rFonts w:eastAsia="Times New Roman" w:cs="Times New Roman"/>
          <w:szCs w:val="24"/>
        </w:rPr>
        <w:t xml:space="preserve"> αποκλεισμός και ελιτισμός. Για εμάς αριστεία σημαίνει αλληλεγγύη, ισότητα ίσων ευκαιριών για όλους. </w:t>
      </w:r>
    </w:p>
    <w:p w14:paraId="6DF0E06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Και αναρωτιέμαι: Είμαστε εμείς οπισθοδρομικοί που τα λέμε όλα αυτά; Είμαστε εμείς που</w:t>
      </w:r>
      <w:r>
        <w:rPr>
          <w:rFonts w:eastAsia="Times New Roman" w:cs="Times New Roman"/>
          <w:szCs w:val="24"/>
        </w:rPr>
        <w:t xml:space="preserve"> δεν καταλαβαίνουμε πώς πρέπει να είναι τα νέα ανώτατα ιδρύματα; </w:t>
      </w:r>
    </w:p>
    <w:p w14:paraId="6DF0E06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Θα πω ένα πράγμα. Η Ευρώπη αυτήν τη στιγμή, αφού πέρασε είκοσι χρόνια νεοφιλελευθερισμού, όπου προσπάθησε και στην ανώτατη εκπαίδευση να περάσει τις δεξιότητες, την κατάρτιση, την επιχειρημα</w:t>
      </w:r>
      <w:r>
        <w:rPr>
          <w:rFonts w:eastAsia="Times New Roman" w:cs="Times New Roman"/>
          <w:szCs w:val="24"/>
        </w:rPr>
        <w:t xml:space="preserve">τικότητα, τη σύνδεση με την αγορά, επανέρχεται σε κάποιες θεμελιώδεις αξίες του ευρωπαϊκού πολιτισμού. </w:t>
      </w:r>
    </w:p>
    <w:p w14:paraId="6DF0E06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Διαβάζω και καταθέτω στα Πρακτικά της Βουλής όλη τη συζήτηση που έχει γίνει, πρώτον, από τη Διακήρυξη των </w:t>
      </w:r>
      <w:proofErr w:type="spellStart"/>
      <w:r>
        <w:rPr>
          <w:rFonts w:eastAsia="Times New Roman" w:cs="Times New Roman"/>
          <w:szCs w:val="24"/>
        </w:rPr>
        <w:t>Παρισίων</w:t>
      </w:r>
      <w:proofErr w:type="spellEnd"/>
      <w:r>
        <w:rPr>
          <w:rFonts w:eastAsia="Times New Roman" w:cs="Times New Roman"/>
          <w:szCs w:val="24"/>
        </w:rPr>
        <w:t xml:space="preserve"> του 2015 -και αυτό δεν είναι από προπ</w:t>
      </w:r>
      <w:r>
        <w:rPr>
          <w:rFonts w:eastAsia="Times New Roman" w:cs="Times New Roman"/>
          <w:szCs w:val="24"/>
        </w:rPr>
        <w:t xml:space="preserve">αγανδιστικό υλικό του ΣΥΡΙΖΑ, είναι από τη Διακήρυξη των </w:t>
      </w:r>
      <w:proofErr w:type="spellStart"/>
      <w:r>
        <w:rPr>
          <w:rFonts w:eastAsia="Times New Roman" w:cs="Times New Roman"/>
          <w:szCs w:val="24"/>
        </w:rPr>
        <w:t>Παρισίων</w:t>
      </w:r>
      <w:proofErr w:type="spellEnd"/>
      <w:r>
        <w:rPr>
          <w:rFonts w:eastAsia="Times New Roman" w:cs="Times New Roman"/>
          <w:szCs w:val="24"/>
        </w:rPr>
        <w:t>- όπου λέει ότι υπάρχει ανάγκη για προσκόλληση στις γαλλικές και ευρωπαϊκές αξίες της ελευθερίας, της ισότητας και της αλληλεγγύης, λέγοντας συνέχεια ότι η εκπαίδευση, η παιδεία πρέπει να γίν</w:t>
      </w:r>
      <w:r>
        <w:rPr>
          <w:rFonts w:eastAsia="Times New Roman" w:cs="Times New Roman"/>
          <w:szCs w:val="24"/>
        </w:rPr>
        <w:t>ει φορέας δημοκρατίας και διαπαιδαγώγησης πολιτών.</w:t>
      </w:r>
    </w:p>
    <w:p w14:paraId="6DF0E06F" w14:textId="77777777" w:rsidR="004C348C" w:rsidRDefault="00FF7E7F">
      <w:pPr>
        <w:spacing w:after="0" w:line="600" w:lineRule="auto"/>
        <w:ind w:firstLine="720"/>
        <w:jc w:val="both"/>
        <w:rPr>
          <w:rFonts w:eastAsia="Times New Roman"/>
        </w:rPr>
      </w:pPr>
      <w:r>
        <w:rPr>
          <w:rFonts w:eastAsia="Times New Roman"/>
        </w:rPr>
        <w:t>(Στο σημείο αυτό η Αναπληρώτρια Υπουργός Παιδείας, Έρευνας και Θρησκευμάτων κ. Αθανασία Αναγνωστοπούλου καταθέτει για τα Πρακτικά τα προαναφερθέντα έγγραφα, τα οποία βρίσκονται στο αρχείο του Τμήματος Γραμ</w:t>
      </w:r>
      <w:r>
        <w:rPr>
          <w:rFonts w:eastAsia="Times New Roman"/>
        </w:rPr>
        <w:t>ματείας της Διεύθυνσης Στενογραφίας και  Πρακτικών της Βουλής)</w:t>
      </w:r>
    </w:p>
    <w:p w14:paraId="6DF0E07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Γιατί τα λέει όλα αυτά; Από τι απειλείται η Ευρώπη σήμερα; </w:t>
      </w:r>
      <w:r>
        <w:rPr>
          <w:rFonts w:eastAsia="Times New Roman" w:cs="Times New Roman"/>
          <w:szCs w:val="24"/>
        </w:rPr>
        <w:t xml:space="preserve">Η Ευρώπη απειλείται σήμερα από τρομοκρατικές επιθέσεις, από έναν έξαλλο ριζοσπαστισμό, από περιθωριοποίηση, από κρίση της ίδιας της </w:t>
      </w:r>
      <w:r>
        <w:rPr>
          <w:rFonts w:eastAsia="Times New Roman" w:cs="Times New Roman"/>
          <w:szCs w:val="24"/>
        </w:rPr>
        <w:t>δ</w:t>
      </w:r>
      <w:r>
        <w:rPr>
          <w:rFonts w:eastAsia="Times New Roman" w:cs="Times New Roman"/>
          <w:szCs w:val="24"/>
        </w:rPr>
        <w:t>η</w:t>
      </w:r>
      <w:r>
        <w:rPr>
          <w:rFonts w:eastAsia="Times New Roman" w:cs="Times New Roman"/>
          <w:szCs w:val="24"/>
        </w:rPr>
        <w:t xml:space="preserve">μοκρατίας λόγω της ανόδου της ακροδεξιάς. Βρίσκεστε ένα βήμα πίσω σ’ αυτά τα θέματα. Πρέπει να παρακολουθήσετε λίγο περισσότερο ποια είναι η πραγματικότητα αυτήν τη στιγμή για να καταλάβετε. </w:t>
      </w:r>
    </w:p>
    <w:p w14:paraId="6DF0E071" w14:textId="77777777" w:rsidR="004C348C" w:rsidRDefault="00FF7E7F">
      <w:pPr>
        <w:spacing w:after="0" w:line="600" w:lineRule="auto"/>
        <w:ind w:firstLine="567"/>
        <w:jc w:val="both"/>
        <w:rPr>
          <w:rFonts w:eastAsia="Times New Roman" w:cs="Times New Roman"/>
          <w:szCs w:val="24"/>
        </w:rPr>
      </w:pPr>
      <w:r>
        <w:rPr>
          <w:rFonts w:eastAsia="Times New Roman"/>
          <w:b/>
          <w:bCs/>
        </w:rPr>
        <w:lastRenderedPageBreak/>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Κυρία Υπουργέ, σας αρκούν δύο λεπτά</w:t>
      </w:r>
      <w:r>
        <w:rPr>
          <w:rFonts w:eastAsia="Times New Roman" w:cs="Times New Roman"/>
          <w:szCs w:val="24"/>
        </w:rPr>
        <w:t xml:space="preserve"> για να κλείσετε;</w:t>
      </w:r>
    </w:p>
    <w:p w14:paraId="6DF0E072" w14:textId="77777777" w:rsidR="004C348C" w:rsidRDefault="00FF7E7F">
      <w:pPr>
        <w:spacing w:after="0" w:line="600" w:lineRule="auto"/>
        <w:ind w:firstLine="567"/>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Όχι, κύριε Πρόεδρε, θέλω λίγο παραπάνω. </w:t>
      </w:r>
    </w:p>
    <w:p w14:paraId="6DF0E073" w14:textId="77777777" w:rsidR="004C348C" w:rsidRDefault="00FF7E7F">
      <w:pPr>
        <w:spacing w:after="0" w:line="600" w:lineRule="auto"/>
        <w:ind w:firstLine="567"/>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Αυτό, όμως, δεν είναι εύκολο. Σας παρακαλώ να συντομεύσετε. </w:t>
      </w:r>
    </w:p>
    <w:p w14:paraId="6DF0E074" w14:textId="77777777" w:rsidR="004C348C" w:rsidRDefault="00FF7E7F">
      <w:pPr>
        <w:spacing w:after="0" w:line="600" w:lineRule="auto"/>
        <w:ind w:firstLine="567"/>
        <w:jc w:val="both"/>
        <w:rPr>
          <w:rFonts w:eastAsia="Times New Roman" w:cs="Times New Roman"/>
          <w:szCs w:val="24"/>
        </w:rPr>
      </w:pPr>
      <w:r>
        <w:rPr>
          <w:rFonts w:eastAsia="Times New Roman" w:cs="Times New Roman"/>
          <w:b/>
          <w:szCs w:val="24"/>
        </w:rPr>
        <w:t xml:space="preserve">ΑΘΑΝΑΣΙΑ </w:t>
      </w:r>
      <w:r>
        <w:rPr>
          <w:rFonts w:eastAsia="Times New Roman" w:cs="Times New Roman"/>
          <w:b/>
          <w:szCs w:val="24"/>
        </w:rPr>
        <w:t>ΑΝΑΓΝΩΣΤΟΠΟΥΛΟΥ (Αναπληρώτρια Υπουργός Παιδείας, Έρευνας και Θρησκευμάτων):</w:t>
      </w:r>
      <w:r>
        <w:rPr>
          <w:rFonts w:eastAsia="Times New Roman" w:cs="Times New Roman"/>
          <w:szCs w:val="24"/>
        </w:rPr>
        <w:t xml:space="preserve"> Ναι, κύριε Πρόεδρε. </w:t>
      </w:r>
    </w:p>
    <w:p w14:paraId="6DF0E075"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 xml:space="preserve">Γι’ αυτές, λοιπόν, τις αρχές αγωνιζόμαστε και όχι για την </w:t>
      </w:r>
      <w:proofErr w:type="spellStart"/>
      <w:r>
        <w:rPr>
          <w:rFonts w:eastAsia="Times New Roman" w:cs="Times New Roman"/>
          <w:szCs w:val="24"/>
        </w:rPr>
        <w:t>απομείωση</w:t>
      </w:r>
      <w:proofErr w:type="spellEnd"/>
      <w:r>
        <w:rPr>
          <w:rFonts w:eastAsia="Times New Roman" w:cs="Times New Roman"/>
          <w:szCs w:val="24"/>
        </w:rPr>
        <w:t xml:space="preserve"> της αξίας του δημόσιου αγαθού μέσω της επίκλησης ενός λόγου περί αριστείας, δηλαδή αριστοκρ</w:t>
      </w:r>
      <w:r>
        <w:rPr>
          <w:rFonts w:eastAsia="Times New Roman" w:cs="Times New Roman"/>
          <w:szCs w:val="24"/>
        </w:rPr>
        <w:t xml:space="preserve">ατίας που περιθωριοποιεί τις μεγάλες μάζες του πληθυσμού και επαναφέρει έναν νεποτισμό άνευ προηγουμένου. </w:t>
      </w:r>
    </w:p>
    <w:p w14:paraId="6DF0E076"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lastRenderedPageBreak/>
        <w:t xml:space="preserve">Θα πω ένα πράγμα: Ο κ. Μητσοτάκης αναφέρθηκε πάρα πολλές φορές σε ατομική πρόοδο. Ούτε μια φορά δεν μίλησε για πρόσβαση στο κοινωνικό αγαθό της </w:t>
      </w:r>
      <w:r>
        <w:rPr>
          <w:rFonts w:eastAsia="Times New Roman" w:cs="Times New Roman"/>
          <w:szCs w:val="24"/>
        </w:rPr>
        <w:t>π</w:t>
      </w:r>
      <w:r>
        <w:rPr>
          <w:rFonts w:eastAsia="Times New Roman" w:cs="Times New Roman"/>
          <w:szCs w:val="24"/>
        </w:rPr>
        <w:t>αιδε</w:t>
      </w:r>
      <w:r>
        <w:rPr>
          <w:rFonts w:eastAsia="Times New Roman" w:cs="Times New Roman"/>
          <w:szCs w:val="24"/>
        </w:rPr>
        <w:t xml:space="preserve">ίας που τελεί υπό την υποχρέωση της </w:t>
      </w:r>
      <w:r>
        <w:rPr>
          <w:rFonts w:eastAsia="Times New Roman" w:cs="Times New Roman"/>
          <w:szCs w:val="24"/>
        </w:rPr>
        <w:t>π</w:t>
      </w:r>
      <w:r>
        <w:rPr>
          <w:rFonts w:eastAsia="Times New Roman" w:cs="Times New Roman"/>
          <w:szCs w:val="24"/>
        </w:rPr>
        <w:t xml:space="preserve">αιδείας. </w:t>
      </w:r>
    </w:p>
    <w:p w14:paraId="6DF0E077"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Δεύτερο μεγάλο σημείο της ομιλίας: Τα ιδιωτικά πανεπιστήμια και το τοτέμ του άρθρου 16. Δεν θα αναφερθώ πάρα πολύ, αλλά θα πω ότι καλό είναι -και τα καταθέτω στα Πρακτικά της Βουλής- να δείτε μια τεράστια αρθρ</w:t>
      </w:r>
      <w:r>
        <w:rPr>
          <w:rFonts w:eastAsia="Times New Roman" w:cs="Times New Roman"/>
          <w:szCs w:val="24"/>
        </w:rPr>
        <w:t xml:space="preserve">ογραφία -λίγα σας καταθέτω- από την Πορτογαλία, την Τουρκία, την Αλβανία για το τι ήταν και τι επέφεραν τα ιδιωτικά πανεπιστήμια στην εκπαίδευση και στο εκπαιδευτικό σύστημα αυτών των χωρών. </w:t>
      </w:r>
    </w:p>
    <w:p w14:paraId="6DF0E078" w14:textId="77777777" w:rsidR="004C348C" w:rsidRDefault="00FF7E7F">
      <w:pPr>
        <w:spacing w:after="0" w:line="600" w:lineRule="auto"/>
        <w:ind w:firstLine="720"/>
        <w:jc w:val="both"/>
        <w:rPr>
          <w:rFonts w:eastAsia="Times New Roman" w:cs="Times New Roman"/>
        </w:rPr>
      </w:pPr>
      <w:r>
        <w:rPr>
          <w:rFonts w:eastAsia="Times New Roman" w:cs="Times New Roman"/>
        </w:rPr>
        <w:t xml:space="preserve">(Στο σημείο αυτό η </w:t>
      </w:r>
      <w:r>
        <w:rPr>
          <w:rFonts w:eastAsia="Times New Roman" w:cs="Times New Roman"/>
          <w:szCs w:val="24"/>
        </w:rPr>
        <w:t>Αναπληρώτρια Υπουργός Παιδείας, Έρευνας και Θ</w:t>
      </w:r>
      <w:r>
        <w:rPr>
          <w:rFonts w:eastAsia="Times New Roman" w:cs="Times New Roman"/>
          <w:szCs w:val="24"/>
        </w:rPr>
        <w:t>ρησκευμάτων</w:t>
      </w:r>
      <w:r>
        <w:rPr>
          <w:rFonts w:eastAsia="Times New Roman" w:cs="Times New Roman"/>
        </w:rPr>
        <w:t xml:space="preserve"> κ. Αθανασία Αναγνωστοπούλου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DF0E079" w14:textId="77777777" w:rsidR="004C348C" w:rsidRDefault="00FF7E7F">
      <w:pPr>
        <w:spacing w:after="0" w:line="600" w:lineRule="auto"/>
        <w:ind w:firstLine="720"/>
        <w:jc w:val="both"/>
        <w:rPr>
          <w:rFonts w:eastAsia="Times New Roman" w:cs="Times New Roman"/>
        </w:rPr>
      </w:pPr>
      <w:r>
        <w:rPr>
          <w:rFonts w:eastAsia="Times New Roman" w:cs="Times New Roman"/>
        </w:rPr>
        <w:lastRenderedPageBreak/>
        <w:t>Θα θυμίσω μόνο -και καταθέτω, επίσης, τα σχετικά έγγ</w:t>
      </w:r>
      <w:r>
        <w:rPr>
          <w:rFonts w:eastAsia="Times New Roman" w:cs="Times New Roman"/>
        </w:rPr>
        <w:t>ραφα για τα Πρακτικά της Βουλής- ποιες χώρες της ηπειρωτικής Ευρώπης έχουν ιδιωτικά πανεπιστήμια. Θα δείτε ότι σχεδόν καμμία δεν έχει αξιόλογα ιδιωτικά πανεπιστήμια.</w:t>
      </w:r>
    </w:p>
    <w:p w14:paraId="6DF0E07A" w14:textId="77777777" w:rsidR="004C348C" w:rsidRDefault="00FF7E7F">
      <w:pPr>
        <w:spacing w:after="0" w:line="600" w:lineRule="auto"/>
        <w:ind w:firstLine="720"/>
        <w:jc w:val="both"/>
        <w:rPr>
          <w:rFonts w:eastAsia="Times New Roman" w:cs="Times New Roman"/>
        </w:rPr>
      </w:pPr>
      <w:r>
        <w:rPr>
          <w:rFonts w:eastAsia="Times New Roman" w:cs="Times New Roman"/>
        </w:rPr>
        <w:t xml:space="preserve">(Στο σημείο αυτό η </w:t>
      </w:r>
      <w:r>
        <w:rPr>
          <w:rFonts w:eastAsia="Times New Roman" w:cs="Times New Roman"/>
          <w:szCs w:val="24"/>
        </w:rPr>
        <w:t>Αναπληρώτρια Υπουργός Παιδείας, Έρευνας και Θρησκευμάτων</w:t>
      </w:r>
      <w:r>
        <w:rPr>
          <w:rFonts w:eastAsia="Times New Roman" w:cs="Times New Roman"/>
        </w:rPr>
        <w:t xml:space="preserve"> κ. Αθανασία Αν</w:t>
      </w:r>
      <w:r>
        <w:rPr>
          <w:rFonts w:eastAsia="Times New Roman" w:cs="Times New Roman"/>
        </w:rPr>
        <w:t>αγνωστοπούλου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DF0E07B" w14:textId="77777777" w:rsidR="004C348C" w:rsidRDefault="00FF7E7F">
      <w:pPr>
        <w:spacing w:after="0" w:line="600" w:lineRule="auto"/>
        <w:ind w:firstLine="720"/>
        <w:jc w:val="both"/>
        <w:rPr>
          <w:rFonts w:eastAsia="Times New Roman" w:cs="Times New Roman"/>
        </w:rPr>
      </w:pPr>
      <w:r>
        <w:rPr>
          <w:rFonts w:eastAsia="Times New Roman" w:cs="Times New Roman"/>
        </w:rPr>
        <w:t>Κύριε Μητσοτάκη, στη Γαλλία απαγορεύεται…</w:t>
      </w:r>
    </w:p>
    <w:p w14:paraId="6DF0E07C" w14:textId="77777777" w:rsidR="004C348C" w:rsidRDefault="00FF7E7F">
      <w:pPr>
        <w:spacing w:after="0" w:line="600" w:lineRule="auto"/>
        <w:ind w:firstLine="720"/>
        <w:jc w:val="both"/>
        <w:rPr>
          <w:rFonts w:eastAsia="Times New Roman" w:cs="Times New Roman"/>
        </w:rPr>
      </w:pPr>
      <w:r>
        <w:rPr>
          <w:rFonts w:eastAsia="Times New Roman" w:cs="Times New Roman"/>
          <w:b/>
        </w:rPr>
        <w:t>ΚΥΡΙΑΚΟΣ ΜΗΤΣΟΤΑΚΗΣ (Πρόεδρος της Νέ</w:t>
      </w:r>
      <w:r>
        <w:rPr>
          <w:rFonts w:eastAsia="Times New Roman" w:cs="Times New Roman"/>
          <w:b/>
        </w:rPr>
        <w:t>ας Δημοκρατίας):</w:t>
      </w:r>
      <w:r>
        <w:rPr>
          <w:rFonts w:eastAsia="Times New Roman" w:cs="Times New Roman"/>
        </w:rPr>
        <w:t xml:space="preserve"> Ούτε η Αμερική φαντάζομαι! Τόσα ξέρετε, τόσα λέτε! </w:t>
      </w:r>
    </w:p>
    <w:p w14:paraId="6DF0E07D" w14:textId="77777777" w:rsidR="004C348C" w:rsidRDefault="00FF7E7F">
      <w:pPr>
        <w:spacing w:after="0" w:line="600" w:lineRule="auto"/>
        <w:ind w:firstLine="720"/>
        <w:jc w:val="both"/>
        <w:rPr>
          <w:rFonts w:eastAsia="Times New Roman" w:cs="Times New Roman"/>
        </w:rPr>
      </w:pPr>
      <w:r>
        <w:rPr>
          <w:rFonts w:eastAsia="Times New Roman" w:cs="Times New Roman"/>
          <w:b/>
        </w:rPr>
        <w:t>ΑΘΑΝΑΣΙΑ ΑΝΑΓΝΩΣΤΟΠΟΥΛΟΥ (Αναπληρώτρια Υπουργός Παιδείας, Έρευνας και Θρησκευμάτων):</w:t>
      </w:r>
      <w:r>
        <w:rPr>
          <w:rFonts w:eastAsia="Times New Roman" w:cs="Times New Roman"/>
        </w:rPr>
        <w:t xml:space="preserve"> Περιμένετε ένα λεπτό! </w:t>
      </w:r>
    </w:p>
    <w:p w14:paraId="6DF0E07E" w14:textId="77777777" w:rsidR="004C348C" w:rsidRDefault="00FF7E7F">
      <w:pPr>
        <w:spacing w:after="0" w:line="600" w:lineRule="auto"/>
        <w:ind w:firstLine="720"/>
        <w:jc w:val="both"/>
        <w:rPr>
          <w:rFonts w:eastAsia="Times New Roman" w:cs="Times New Roman"/>
        </w:rPr>
      </w:pPr>
      <w:r>
        <w:rPr>
          <w:rFonts w:eastAsia="Times New Roman" w:cs="Times New Roman"/>
        </w:rPr>
        <w:lastRenderedPageBreak/>
        <w:t>Ούτε η Γαλλία επιτρέπει τη χρήση του όρου πανεπιστήμιο σε κανέναν άλλον εκτός α</w:t>
      </w:r>
      <w:r>
        <w:rPr>
          <w:rFonts w:eastAsia="Times New Roman" w:cs="Times New Roman"/>
        </w:rPr>
        <w:t xml:space="preserve">πό τα δημόσια πανεπιστήμια. Δεν θα χαρίσουμε τον όρο πανεπιστήμια σε κανέναν. </w:t>
      </w:r>
    </w:p>
    <w:p w14:paraId="6DF0E07F" w14:textId="77777777" w:rsidR="004C348C" w:rsidRDefault="00FF7E7F">
      <w:pPr>
        <w:spacing w:after="0" w:line="600" w:lineRule="auto"/>
        <w:ind w:firstLine="720"/>
        <w:jc w:val="both"/>
        <w:rPr>
          <w:rFonts w:eastAsia="Times New Roman" w:cs="Times New Roman"/>
        </w:rPr>
      </w:pPr>
      <w:r>
        <w:rPr>
          <w:rFonts w:eastAsia="Times New Roman" w:cs="Times New Roman"/>
        </w:rPr>
        <w:t>Η Αλβανία έχει είκοσι τέσσερα ιδιωτικά πανεπιστήμια, η Βοσνία-Ερζεγοβίνη είκοσι, το Κόσοβο οκτώ, η Κροατία επτά και είκοσι επτά κολλέγια, η ΠΓΔΜ δεκαεπτά, η Σλοβενία είκοσι εννέ</w:t>
      </w:r>
      <w:r>
        <w:rPr>
          <w:rFonts w:eastAsia="Times New Roman" w:cs="Times New Roman"/>
        </w:rPr>
        <w:t>α, η Ρουμανία τριάντα τρία, η Τουρκία -κάποια έκλεισαν φέτος- σαράντα οκτώ κ</w:t>
      </w:r>
      <w:r>
        <w:rPr>
          <w:rFonts w:eastAsia="Times New Roman" w:cs="Times New Roman"/>
        </w:rPr>
        <w:t>.</w:t>
      </w:r>
      <w:r>
        <w:rPr>
          <w:rFonts w:eastAsia="Times New Roman" w:cs="Times New Roman"/>
        </w:rPr>
        <w:t>λπ..</w:t>
      </w:r>
    </w:p>
    <w:p w14:paraId="6DF0E080" w14:textId="77777777" w:rsidR="004C348C" w:rsidRDefault="00FF7E7F">
      <w:pPr>
        <w:spacing w:after="0" w:line="600" w:lineRule="auto"/>
        <w:ind w:firstLine="720"/>
        <w:jc w:val="both"/>
        <w:rPr>
          <w:rFonts w:eastAsia="Times New Roman" w:cs="Times New Roman"/>
        </w:rPr>
      </w:pPr>
      <w:r>
        <w:rPr>
          <w:rFonts w:eastAsia="Times New Roman" w:cs="Times New Roman"/>
        </w:rPr>
        <w:t xml:space="preserve">Τα ιδιωτικά πανεπιστήμια, δηλαδή, ανθούν εκεί που ή η δημόσια </w:t>
      </w:r>
      <w:r>
        <w:rPr>
          <w:rFonts w:eastAsia="Times New Roman" w:cs="Times New Roman"/>
        </w:rPr>
        <w:t>π</w:t>
      </w:r>
      <w:r>
        <w:rPr>
          <w:rFonts w:eastAsia="Times New Roman" w:cs="Times New Roman"/>
        </w:rPr>
        <w:t>αιδεία, η δημόσια εκπαίδευση δέχθηκε ισχυρό πλήγμα -πρώην ανατολικές χώρες- ή εκεί που δεν υπήρχε παράδοση. Ακόμα και στις Ηνωμένες Πολιτείες, με τα άπειρα ιδιωτικά, τα καλά πανεπιστήμια, αυτά που γνωρίζουμε, είναι ιδιόμορφης κατάστασης και δεν είναι ιδιωτ</w:t>
      </w:r>
      <w:r>
        <w:rPr>
          <w:rFonts w:eastAsia="Times New Roman" w:cs="Times New Roman"/>
        </w:rPr>
        <w:t xml:space="preserve">ικά, όπως τα εννοούμε εμείς. </w:t>
      </w:r>
    </w:p>
    <w:p w14:paraId="6DF0E081" w14:textId="77777777" w:rsidR="004C348C" w:rsidRDefault="00FF7E7F">
      <w:pPr>
        <w:spacing w:after="0" w:line="600" w:lineRule="auto"/>
        <w:ind w:firstLine="720"/>
        <w:jc w:val="both"/>
        <w:rPr>
          <w:rFonts w:eastAsia="Times New Roman" w:cs="Times New Roman"/>
        </w:rPr>
      </w:pPr>
      <w:r>
        <w:rPr>
          <w:rFonts w:eastAsia="Times New Roman" w:cs="Times New Roman"/>
          <w:b/>
        </w:rPr>
        <w:t>ΚΥΡΙΑΚΟΣ ΜΗΤΣΟΤΑΚΗΣ (Πρόεδρος της Νέας Δημοκρατίας):</w:t>
      </w:r>
      <w:r>
        <w:rPr>
          <w:rFonts w:eastAsia="Times New Roman" w:cs="Times New Roman"/>
        </w:rPr>
        <w:t xml:space="preserve"> Είναι δημόσια; </w:t>
      </w:r>
    </w:p>
    <w:p w14:paraId="6DF0E082" w14:textId="77777777" w:rsidR="004C348C" w:rsidRDefault="00FF7E7F">
      <w:pPr>
        <w:spacing w:after="0" w:line="600" w:lineRule="auto"/>
        <w:ind w:firstLine="720"/>
        <w:jc w:val="both"/>
        <w:rPr>
          <w:rFonts w:eastAsia="Times New Roman" w:cs="Times New Roman"/>
        </w:rPr>
      </w:pPr>
      <w:r>
        <w:rPr>
          <w:rFonts w:eastAsia="Times New Roman" w:cs="Times New Roman"/>
          <w:b/>
        </w:rPr>
        <w:t>ΑΘΑΝΑΣΙΑ ΑΝΑΓΝΩΣΤΟΠΟΥΛΟΥ (Αναπληρώτρια Υπουργός Παιδείας, Έρευνας και Θρησκευμάτων):</w:t>
      </w:r>
      <w:r>
        <w:rPr>
          <w:rFonts w:eastAsia="Times New Roman" w:cs="Times New Roman"/>
        </w:rPr>
        <w:t xml:space="preserve"> Δεν είναι δημόσια με τον τρόπο που τα λέμε εμείς, γιατί είναι άλλη η παρ</w:t>
      </w:r>
      <w:r>
        <w:rPr>
          <w:rFonts w:eastAsia="Times New Roman" w:cs="Times New Roman"/>
        </w:rPr>
        <w:t xml:space="preserve">άδοση. </w:t>
      </w:r>
    </w:p>
    <w:p w14:paraId="6DF0E083" w14:textId="77777777" w:rsidR="004C348C" w:rsidRDefault="00FF7E7F">
      <w:pPr>
        <w:spacing w:after="0" w:line="600" w:lineRule="auto"/>
        <w:ind w:firstLine="720"/>
        <w:jc w:val="both"/>
        <w:rPr>
          <w:rFonts w:eastAsia="Times New Roman" w:cs="Times New Roman"/>
        </w:rPr>
      </w:pPr>
      <w:r>
        <w:rPr>
          <w:rFonts w:eastAsia="Times New Roman" w:cs="Times New Roman"/>
        </w:rPr>
        <w:lastRenderedPageBreak/>
        <w:t xml:space="preserve">Κλείνω, κύριε Πρόεδρε, λέγοντας τι σημαίνει για μας δημόσια εκπαίδευση. </w:t>
      </w:r>
    </w:p>
    <w:p w14:paraId="6DF0E084" w14:textId="77777777" w:rsidR="004C348C" w:rsidRDefault="00FF7E7F">
      <w:pPr>
        <w:spacing w:after="0" w:line="600" w:lineRule="auto"/>
        <w:ind w:firstLine="720"/>
        <w:jc w:val="both"/>
        <w:rPr>
          <w:rFonts w:eastAsia="Times New Roman" w:cs="Times New Roman"/>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rPr>
        <w:t xml:space="preserve"> Παρακαλώ σε ένα λεπτό να έχετε κλείσει και να οργανώσετε τη δευτερολογία σας. </w:t>
      </w:r>
    </w:p>
    <w:p w14:paraId="6DF0E085" w14:textId="77777777" w:rsidR="004C348C" w:rsidRDefault="00FF7E7F">
      <w:pPr>
        <w:spacing w:after="0" w:line="600" w:lineRule="auto"/>
        <w:ind w:firstLine="720"/>
        <w:jc w:val="both"/>
        <w:rPr>
          <w:rFonts w:eastAsia="Times New Roman" w:cs="Times New Roman"/>
        </w:rPr>
      </w:pPr>
      <w:r>
        <w:rPr>
          <w:rFonts w:eastAsia="Times New Roman" w:cs="Times New Roman"/>
          <w:b/>
        </w:rPr>
        <w:t>ΑΘΑΝΑΣΙΑ ΑΝΑΓΝΩΣΤΟΠΟΥΛΟΥ (Αναπληρώτρια Υπουργός Παιδείας, Έρευνας κ</w:t>
      </w:r>
      <w:r>
        <w:rPr>
          <w:rFonts w:eastAsia="Times New Roman" w:cs="Times New Roman"/>
          <w:b/>
        </w:rPr>
        <w:t>αι Θρησκευμάτων):</w:t>
      </w:r>
      <w:r>
        <w:rPr>
          <w:rFonts w:eastAsia="Times New Roman" w:cs="Times New Roman"/>
        </w:rPr>
        <w:t xml:space="preserve"> </w:t>
      </w:r>
      <w:r>
        <w:rPr>
          <w:rFonts w:eastAsia="Times New Roman" w:cs="Times New Roman"/>
        </w:rPr>
        <w:t xml:space="preserve">Δημόσια </w:t>
      </w:r>
      <w:r>
        <w:rPr>
          <w:rFonts w:eastAsia="Times New Roman" w:cs="Times New Roman"/>
        </w:rPr>
        <w:t xml:space="preserve">εκπαίδευση σημαίνει ότι στηρίζουμε κατ’ εξοχήν το αγαθό της δημόσιας </w:t>
      </w:r>
      <w:r>
        <w:rPr>
          <w:rFonts w:eastAsia="Times New Roman" w:cs="Times New Roman"/>
        </w:rPr>
        <w:t>παιδείας</w:t>
      </w:r>
      <w:r>
        <w:rPr>
          <w:rFonts w:eastAsia="Times New Roman" w:cs="Times New Roman"/>
        </w:rPr>
        <w:t xml:space="preserve">. </w:t>
      </w:r>
    </w:p>
    <w:p w14:paraId="6DF0E086" w14:textId="77777777" w:rsidR="004C348C" w:rsidRDefault="00FF7E7F">
      <w:pPr>
        <w:spacing w:after="0" w:line="600" w:lineRule="auto"/>
        <w:ind w:firstLine="720"/>
        <w:jc w:val="both"/>
        <w:rPr>
          <w:rFonts w:eastAsia="Times New Roman" w:cs="Times New Roman"/>
        </w:rPr>
      </w:pPr>
      <w:r>
        <w:rPr>
          <w:rFonts w:eastAsia="Times New Roman" w:cs="Times New Roman"/>
        </w:rPr>
        <w:t xml:space="preserve">Κύριε Μητσοτάκη, εσείς πού είστε υπέρ της αριστείας, τι κάνατε όταν το διάστημα 2010-2013 έφυγαν -στη συνέχεια έφυγαν πολύ περισσότεροι- </w:t>
      </w:r>
      <w:proofErr w:type="spellStart"/>
      <w:r>
        <w:rPr>
          <w:rFonts w:eastAsia="Times New Roman" w:cs="Times New Roman"/>
        </w:rPr>
        <w:t>εκατόν</w:t>
      </w:r>
      <w:proofErr w:type="spellEnd"/>
      <w:r>
        <w:rPr>
          <w:rFonts w:eastAsia="Times New Roman" w:cs="Times New Roman"/>
        </w:rPr>
        <w:t xml:space="preserve"> τριάντ</w:t>
      </w:r>
      <w:r>
        <w:rPr>
          <w:rFonts w:eastAsia="Times New Roman" w:cs="Times New Roman"/>
        </w:rPr>
        <w:t xml:space="preserve">α πέντε χιλιάδες νέοι επιστήμονες στο εξωτερικό; Η απάντηση είναι μια: Απολύτως τίποτα! </w:t>
      </w:r>
    </w:p>
    <w:p w14:paraId="6DF0E087" w14:textId="77777777" w:rsidR="004C348C" w:rsidRDefault="00FF7E7F">
      <w:pPr>
        <w:spacing w:after="0" w:line="600" w:lineRule="auto"/>
        <w:ind w:firstLine="720"/>
        <w:jc w:val="both"/>
        <w:rPr>
          <w:rFonts w:eastAsia="Times New Roman" w:cs="Times New Roman"/>
        </w:rPr>
      </w:pPr>
      <w:r>
        <w:rPr>
          <w:rFonts w:eastAsia="Times New Roman" w:cs="Times New Roman"/>
        </w:rPr>
        <w:t>Εμείς επειδή μεροληπτούμε υπέρ των επιστημόνων, δώσαμε χίλιες θέσεις στα πανεπιστήμια και στα ΤΕΙ, δώσαμε πάνω από δυο χιλιάδες υποτροφίες για εκπόνηση διδακτορικών δι</w:t>
      </w:r>
      <w:r>
        <w:rPr>
          <w:rFonts w:eastAsia="Times New Roman" w:cs="Times New Roman"/>
        </w:rPr>
        <w:t xml:space="preserve">ατριβών για μεταδιδακτορικές έρευνες, για μεταπτυχιακά ερευνητικά προγράμματα. </w:t>
      </w:r>
    </w:p>
    <w:p w14:paraId="6DF0E088" w14:textId="77777777" w:rsidR="004C348C" w:rsidRDefault="00FF7E7F">
      <w:pPr>
        <w:spacing w:after="0" w:line="600" w:lineRule="auto"/>
        <w:ind w:firstLine="720"/>
        <w:jc w:val="both"/>
        <w:rPr>
          <w:rFonts w:eastAsia="Times New Roman" w:cs="Times New Roman"/>
        </w:rPr>
      </w:pPr>
      <w:r>
        <w:rPr>
          <w:rFonts w:eastAsia="Times New Roman" w:cs="Times New Roman"/>
        </w:rPr>
        <w:lastRenderedPageBreak/>
        <w:t xml:space="preserve">Για μας «μεταρρύθμιση» είναι η ισότητα ευκαιριών και η ισότητα στην προοπτική για να γίνει κανείς άριστος. Δεν εξαγοράζεται ούτε διακηρύσσεται εκ των προτέρων η αριστεία. </w:t>
      </w:r>
    </w:p>
    <w:p w14:paraId="6DF0E089" w14:textId="77777777" w:rsidR="004C348C" w:rsidRDefault="00FF7E7F">
      <w:pPr>
        <w:spacing w:after="0" w:line="600" w:lineRule="auto"/>
        <w:ind w:firstLine="567"/>
        <w:jc w:val="both"/>
        <w:rPr>
          <w:rFonts w:eastAsia="Times New Roman" w:cs="Times New Roman"/>
          <w:szCs w:val="24"/>
        </w:rPr>
      </w:pPr>
      <w:r>
        <w:rPr>
          <w:rFonts w:eastAsia="Times New Roman" w:cs="Times New Roman"/>
        </w:rPr>
        <w:t>Αυτό</w:t>
      </w:r>
      <w:r>
        <w:rPr>
          <w:rFonts w:eastAsia="Times New Roman" w:cs="Times New Roman"/>
        </w:rPr>
        <w:t xml:space="preserve"> που κάναμε ήταν να αρχίσουμε να εγκαινιάζουμε τον ενιαίο χώρο ανώτατης εκπαίδευσης και έρευνας. Εκεί θα μπορείτε να δείτε -θα έχουμε το περιθώριο στη συζήτηση για το νομοσχέδιο για το ΕΛΙΔΕΚ που φέρνει ο κ. </w:t>
      </w:r>
      <w:proofErr w:type="spellStart"/>
      <w:r>
        <w:rPr>
          <w:rFonts w:eastAsia="Times New Roman" w:cs="Times New Roman"/>
        </w:rPr>
        <w:t>Φωτάκης</w:t>
      </w:r>
      <w:proofErr w:type="spellEnd"/>
      <w:r>
        <w:rPr>
          <w:rFonts w:eastAsia="Times New Roman" w:cs="Times New Roman"/>
        </w:rPr>
        <w:t>- τι σημαίνει καινοτομία, τι σημαίνει υγι</w:t>
      </w:r>
      <w:r>
        <w:rPr>
          <w:rFonts w:eastAsia="Times New Roman" w:cs="Times New Roman"/>
        </w:rPr>
        <w:t>ής επιχειρηματικότητα -εναντίον των οποίων δεν είμαστε- αλλά που διαφυλάσσει τον δημόσιο χαρακτήρα.</w:t>
      </w:r>
    </w:p>
    <w:p w14:paraId="6DF0E08A" w14:textId="77777777" w:rsidR="004C348C" w:rsidRDefault="00FF7E7F">
      <w:pPr>
        <w:spacing w:after="0" w:line="600" w:lineRule="auto"/>
        <w:ind w:firstLine="720"/>
        <w:contextualSpacing/>
        <w:jc w:val="both"/>
        <w:rPr>
          <w:rFonts w:eastAsia="Times New Roman"/>
          <w:szCs w:val="24"/>
        </w:rPr>
      </w:pPr>
      <w:r>
        <w:rPr>
          <w:rFonts w:eastAsia="Times New Roman"/>
          <w:szCs w:val="24"/>
        </w:rPr>
        <w:t xml:space="preserve">Θέλω να πω ότι ένα δημόσιο πανεπιστήμιο, η δημόσια εκπαίδευση, δεν μπορεί να υπάρξει, εάν δεν δίνει αυτή την ισότητα των ευκαιριών. Εγκαινιάσαμε υποτροφίες </w:t>
      </w:r>
      <w:r>
        <w:rPr>
          <w:rFonts w:eastAsia="Times New Roman"/>
          <w:szCs w:val="24"/>
        </w:rPr>
        <w:t>για κοινωνικά αδύναμους φοιτητές 51 εκατομμύρια και κάτι, 21 εκατομμύρια στα ΑΕΙ για την ενίσχυση των δομών φοιτητικής μέριμνας, νομοθετικές αλλαγές στη βελτίωση της λειτουργίας των ΑΕΙ. Για εμάς η μεταρρύθμιση δεν είναι ένα πυροτέχνημα για να αλλάξουμε το</w:t>
      </w:r>
      <w:r>
        <w:rPr>
          <w:rFonts w:eastAsia="Times New Roman"/>
          <w:szCs w:val="24"/>
        </w:rPr>
        <w:t xml:space="preserve"> </w:t>
      </w:r>
      <w:r>
        <w:rPr>
          <w:rFonts w:eastAsia="Times New Roman"/>
          <w:szCs w:val="24"/>
          <w:lang w:val="en-US"/>
        </w:rPr>
        <w:t>DNA</w:t>
      </w:r>
      <w:r>
        <w:rPr>
          <w:rFonts w:eastAsia="Times New Roman"/>
          <w:szCs w:val="24"/>
        </w:rPr>
        <w:t>. Είναι η δουλειά που γίνεται στη βάση για να κρατηθούν όρθια τα δημόσια πανεπιστήμια και ΤΕΙ.</w:t>
      </w:r>
    </w:p>
    <w:p w14:paraId="6DF0E08B" w14:textId="77777777" w:rsidR="004C348C" w:rsidRDefault="00FF7E7F">
      <w:pPr>
        <w:spacing w:after="0" w:line="600" w:lineRule="auto"/>
        <w:ind w:firstLine="720"/>
        <w:contextualSpacing/>
        <w:jc w:val="both"/>
        <w:rPr>
          <w:rFonts w:eastAsia="Times New Roman"/>
          <w:szCs w:val="24"/>
        </w:rPr>
      </w:pPr>
      <w:r>
        <w:rPr>
          <w:rFonts w:eastAsia="Times New Roman"/>
          <w:szCs w:val="24"/>
        </w:rPr>
        <w:lastRenderedPageBreak/>
        <w:t>Θα μου επιτρέψετε μία τελευταία κουβέντα, κύριε Πρόεδρε.</w:t>
      </w:r>
    </w:p>
    <w:p w14:paraId="6DF0E08C" w14:textId="77777777" w:rsidR="004C348C" w:rsidRDefault="00FF7E7F">
      <w:pPr>
        <w:spacing w:after="0" w:line="600" w:lineRule="auto"/>
        <w:ind w:firstLine="720"/>
        <w:contextualSpacing/>
        <w:jc w:val="both"/>
        <w:rPr>
          <w:rFonts w:eastAsia="Times New Roman"/>
          <w:szCs w:val="24"/>
        </w:rPr>
      </w:pPr>
      <w:r>
        <w:rPr>
          <w:rFonts w:eastAsia="Times New Roman"/>
          <w:szCs w:val="24"/>
        </w:rPr>
        <w:t>Αναφέρθηκε ο κ. Μητσοτάκης στα μεταπτυχιακά. Δεν το διαβάσατε το νομοσχέδιο. Είπατε ό,τι σας υπαγόρευσαν. Λάθος κάνουν. Δεν είναι για κατάργηση των μεταπτυχιακών. Ίσα-ίσα είναι για ανάπτυξη των μεταπτυχιακών. Και δεν έχει την εποπτεία το Υπουργείο, αλλά τα</w:t>
      </w:r>
      <w:r>
        <w:rPr>
          <w:rFonts w:eastAsia="Times New Roman"/>
          <w:szCs w:val="24"/>
        </w:rPr>
        <w:t xml:space="preserve"> όργανα των </w:t>
      </w:r>
      <w:r>
        <w:rPr>
          <w:rFonts w:eastAsia="Times New Roman"/>
          <w:szCs w:val="24"/>
        </w:rPr>
        <w:t>ιδρυμάτων</w:t>
      </w:r>
      <w:r>
        <w:rPr>
          <w:rFonts w:eastAsia="Times New Roman"/>
          <w:szCs w:val="24"/>
        </w:rPr>
        <w:t xml:space="preserve">, η </w:t>
      </w:r>
      <w:r>
        <w:rPr>
          <w:rFonts w:eastAsia="Times New Roman"/>
          <w:szCs w:val="24"/>
        </w:rPr>
        <w:t xml:space="preserve">Συνέλευση </w:t>
      </w:r>
      <w:r>
        <w:rPr>
          <w:rFonts w:eastAsia="Times New Roman"/>
          <w:szCs w:val="24"/>
        </w:rPr>
        <w:t xml:space="preserve">και η Σύγκλητος. </w:t>
      </w:r>
    </w:p>
    <w:p w14:paraId="6DF0E08D" w14:textId="77777777" w:rsidR="004C348C" w:rsidRDefault="00FF7E7F">
      <w:pPr>
        <w:spacing w:after="0" w:line="600" w:lineRule="auto"/>
        <w:ind w:firstLine="720"/>
        <w:contextualSpacing/>
        <w:jc w:val="both"/>
        <w:rPr>
          <w:rFonts w:eastAsia="Times New Roman"/>
          <w:szCs w:val="24"/>
        </w:rPr>
      </w:pPr>
      <w:r>
        <w:rPr>
          <w:rFonts w:eastAsia="Times New Roman"/>
          <w:szCs w:val="24"/>
        </w:rPr>
        <w:t xml:space="preserve">Θέλω να ρωτήσω, όμως, το εξής: Μήπως ενοχλεί η κατάργηση των διδάκτρων; Η Γερμανία γιατί σε περίοδο κρίσης, η κ. </w:t>
      </w:r>
      <w:proofErr w:type="spellStart"/>
      <w:r>
        <w:rPr>
          <w:rFonts w:eastAsia="Times New Roman"/>
          <w:szCs w:val="24"/>
        </w:rPr>
        <w:t>Μέρκελ</w:t>
      </w:r>
      <w:proofErr w:type="spellEnd"/>
      <w:r>
        <w:rPr>
          <w:rFonts w:eastAsia="Times New Roman"/>
          <w:szCs w:val="24"/>
        </w:rPr>
        <w:t>, που είναι συνοδοιπόρος σας, έκοψε τα δίδακτρα; Γιατί η Ολλανδία έβαλε πλαφόν τα 1.</w:t>
      </w:r>
      <w:r>
        <w:rPr>
          <w:rFonts w:eastAsia="Times New Roman"/>
          <w:szCs w:val="24"/>
        </w:rPr>
        <w:t>800 ευρώ; Γιατί η Γαλλία δεν έχει δίδακτρα; Γιατί όλες αυτές οι χώρες, στα δημόσια πανεπιστήμιά τους, ακόμη και όπου έχουν, έχουν βάλει ένα αυστηρό πλαφόν που το ελέγχει το κράτος; Μήπως αυτό είναι που ενοχλεί; Ας το συζητήσουμε όταν θα έρθει το νομοσχέδιο</w:t>
      </w:r>
      <w:r>
        <w:rPr>
          <w:rFonts w:eastAsia="Times New Roman"/>
          <w:szCs w:val="24"/>
        </w:rPr>
        <w:t>.</w:t>
      </w:r>
    </w:p>
    <w:p w14:paraId="6DF0E08E" w14:textId="77777777" w:rsidR="004C348C" w:rsidRDefault="00FF7E7F">
      <w:pPr>
        <w:spacing w:after="0" w:line="600" w:lineRule="auto"/>
        <w:ind w:firstLine="720"/>
        <w:contextualSpacing/>
        <w:jc w:val="both"/>
        <w:rPr>
          <w:rFonts w:eastAsia="Times New Roman"/>
          <w:szCs w:val="24"/>
        </w:rPr>
      </w:pPr>
      <w:r>
        <w:rPr>
          <w:rFonts w:eastAsia="Times New Roman"/>
          <w:szCs w:val="24"/>
        </w:rPr>
        <w:t xml:space="preserve">Κύριε Μητσοτάκη, κάνατε, κατά τη γνώμη μου, κάτι που δεν πρέπει να γίνεται όταν γίνονται σοβαρές συζητήσεις για την Παιδεία. Είπατε για τον Υπουργό Παιδείας αν είναι αιώνιος φοιτητής. Θα μπορούσε </w:t>
      </w:r>
      <w:r>
        <w:rPr>
          <w:rFonts w:eastAsia="Times New Roman"/>
          <w:szCs w:val="24"/>
        </w:rPr>
        <w:lastRenderedPageBreak/>
        <w:t>να ήταν ο κ. Λοβέρδος. Ο κ. Λοβέρδος είναι ο πρώτος που δε</w:t>
      </w:r>
      <w:r>
        <w:rPr>
          <w:rFonts w:eastAsia="Times New Roman"/>
          <w:szCs w:val="24"/>
        </w:rPr>
        <w:t xml:space="preserve">ν κατήργησε τους αιώνιους φοιτητές, όχι εμείς. Είχα και τα σχετικά έγγραφα, αλλά δυστυχώς δεν τα έχω μαζί μου. Είπατε στον Υπουργό Παιδείας ότι δεν καταργήσαμε τους αιώνιους φοιτητές για να σπουδάσει αυτός. Εγώ θα μπορούσα να σας το </w:t>
      </w:r>
      <w:proofErr w:type="spellStart"/>
      <w:r>
        <w:rPr>
          <w:rFonts w:eastAsia="Times New Roman"/>
          <w:szCs w:val="24"/>
        </w:rPr>
        <w:t>αντιγυρίσω</w:t>
      </w:r>
      <w:proofErr w:type="spellEnd"/>
      <w:r>
        <w:rPr>
          <w:rFonts w:eastAsia="Times New Roman"/>
          <w:szCs w:val="24"/>
        </w:rPr>
        <w:t xml:space="preserve"> και να πω: Μ</w:t>
      </w:r>
      <w:r>
        <w:rPr>
          <w:rFonts w:eastAsia="Times New Roman"/>
          <w:szCs w:val="24"/>
        </w:rPr>
        <w:t>ήπως δεν τα ξέρετε τα ελληνικά δημόσια πανεπιστήμια, γιατί δεν σπουδάσατε εδώ; Εμείς τα ξέρουμε πάρα πολύ καλά και αυτά και τα ευρωπαϊκά και τα αμερικανικά, γιατί έχουμε γυρίσει σε όλα αυτά, κύριε Μητσοτάκη.</w:t>
      </w:r>
    </w:p>
    <w:p w14:paraId="6DF0E08F" w14:textId="77777777" w:rsidR="004C348C" w:rsidRDefault="00FF7E7F">
      <w:pPr>
        <w:spacing w:after="0" w:line="600" w:lineRule="auto"/>
        <w:ind w:firstLine="720"/>
        <w:contextualSpacing/>
        <w:jc w:val="both"/>
        <w:rPr>
          <w:rFonts w:eastAsia="Times New Roman"/>
          <w:szCs w:val="24"/>
        </w:rPr>
      </w:pPr>
      <w:r>
        <w:rPr>
          <w:rFonts w:eastAsia="Times New Roman"/>
          <w:szCs w:val="24"/>
        </w:rPr>
        <w:t>Θέλω, λοιπόν, να σας πω ότι για τη δική μας Κυβέ</w:t>
      </w:r>
      <w:r>
        <w:rPr>
          <w:rFonts w:eastAsia="Times New Roman"/>
          <w:szCs w:val="24"/>
        </w:rPr>
        <w:t>ρνηση, για την Αριστερά, η κοινωνία αυτής της χώρας πλήρωσε με αγάπη και δημοκρατική ευθύνη για τα δημόσια Ιδρύματά της. Δεν μπορούμε να είμαστε καχύποπτοι -όπως είσαστε εσείς- με όλους, με ισότητα, γιατί μεροληπτείτε υπέρ των λίγων. Για εμάς αριστεία είνα</w:t>
      </w:r>
      <w:r>
        <w:rPr>
          <w:rFonts w:eastAsia="Times New Roman"/>
          <w:szCs w:val="24"/>
        </w:rPr>
        <w:t>ι στόχος και προοπτική για όλους, για όσους θέλουν, όχι για όσους μπορούν. Γι’ αυτό πλήρωσαν και πληρώνουν οι Έλληνες και οι Ελληνίδες.</w:t>
      </w:r>
    </w:p>
    <w:p w14:paraId="6DF0E090" w14:textId="77777777" w:rsidR="004C348C" w:rsidRDefault="00FF7E7F">
      <w:pPr>
        <w:spacing w:after="0" w:line="600" w:lineRule="auto"/>
        <w:ind w:firstLine="720"/>
        <w:contextualSpacing/>
        <w:jc w:val="both"/>
        <w:rPr>
          <w:rFonts w:eastAsia="Times New Roman"/>
          <w:szCs w:val="24"/>
        </w:rPr>
      </w:pPr>
      <w:r>
        <w:rPr>
          <w:rFonts w:eastAsia="Times New Roman"/>
          <w:szCs w:val="24"/>
        </w:rPr>
        <w:lastRenderedPageBreak/>
        <w:t xml:space="preserve">Και ένα τελευταίο σημείο: Αυτή η Βουλή, τα κόμματα αυτής της Βουλής, πρέπει να μιλάνε με καθαρά λόγια. Σε ό,τι αφορά το </w:t>
      </w:r>
      <w:r>
        <w:rPr>
          <w:rFonts w:eastAsia="Times New Roman"/>
          <w:szCs w:val="24"/>
        </w:rPr>
        <w:t xml:space="preserve">μάθημα των Θρησκευτικών και τα μαθήματα γενικώς του εκπαιδευτικού συστήματος, πρέπει τα κόμματα να έχουν το θάρρος, αντί να υπεκφεύγουν, και να λένε: «Ποιανού είναι υπόθεση; Της </w:t>
      </w:r>
      <w:r>
        <w:rPr>
          <w:rFonts w:eastAsia="Times New Roman"/>
          <w:szCs w:val="24"/>
        </w:rPr>
        <w:t xml:space="preserve">Πολιτείας </w:t>
      </w:r>
      <w:r>
        <w:rPr>
          <w:rFonts w:eastAsia="Times New Roman"/>
          <w:szCs w:val="24"/>
        </w:rPr>
        <w:t>ή της Εκκλησίας;» Και σε αυτό πρέπει να υπάρχουν καθαρές κουβέντες.</w:t>
      </w:r>
    </w:p>
    <w:p w14:paraId="6DF0E091" w14:textId="77777777" w:rsidR="004C348C" w:rsidRDefault="00FF7E7F">
      <w:pPr>
        <w:spacing w:after="0" w:line="600" w:lineRule="auto"/>
        <w:ind w:firstLine="720"/>
        <w:contextualSpacing/>
        <w:jc w:val="both"/>
        <w:rPr>
          <w:rFonts w:eastAsia="Times New Roman"/>
          <w:szCs w:val="24"/>
        </w:rPr>
      </w:pPr>
      <w:r>
        <w:rPr>
          <w:rFonts w:eastAsia="Times New Roman"/>
          <w:szCs w:val="24"/>
        </w:rPr>
        <w:t>Ευχαριστώ.</w:t>
      </w:r>
    </w:p>
    <w:p w14:paraId="6DF0E092" w14:textId="77777777" w:rsidR="004C348C" w:rsidRDefault="00FF7E7F">
      <w:pPr>
        <w:spacing w:after="0" w:line="600" w:lineRule="auto"/>
        <w:ind w:firstLine="720"/>
        <w:contextualSpacing/>
        <w:jc w:val="center"/>
        <w:rPr>
          <w:rFonts w:eastAsia="Times New Roman"/>
          <w:szCs w:val="24"/>
        </w:rPr>
      </w:pPr>
      <w:r>
        <w:rPr>
          <w:rFonts w:eastAsia="Times New Roman"/>
          <w:szCs w:val="24"/>
        </w:rPr>
        <w:t xml:space="preserve">(Χειροκροτήματα από τις πτέρυγες του ΣΥΡΙΖΑ και των </w:t>
      </w:r>
      <w:r>
        <w:rPr>
          <w:rFonts w:eastAsia="Times New Roman"/>
          <w:szCs w:val="24"/>
        </w:rPr>
        <w:t>ΑΝΕΛ</w:t>
      </w:r>
      <w:r>
        <w:rPr>
          <w:rFonts w:eastAsia="Times New Roman"/>
          <w:szCs w:val="24"/>
        </w:rPr>
        <w:t>)</w:t>
      </w:r>
    </w:p>
    <w:p w14:paraId="6DF0E093" w14:textId="77777777" w:rsidR="004C348C" w:rsidRDefault="00FF7E7F">
      <w:pPr>
        <w:spacing w:after="0" w:line="600" w:lineRule="auto"/>
        <w:ind w:firstLine="720"/>
        <w:contextualSpacing/>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να οργανώσετε τις δευτερολογίες σας καλύτερα, πολύ πιο συνοπτικά. Και ευχαριστούμε πάρα πολύ για τις εξαιρετικές εισηγήσεις.</w:t>
      </w:r>
    </w:p>
    <w:p w14:paraId="6DF0E094" w14:textId="77777777" w:rsidR="004C348C" w:rsidRDefault="00FF7E7F">
      <w:pPr>
        <w:spacing w:after="0" w:line="600" w:lineRule="auto"/>
        <w:ind w:firstLine="720"/>
        <w:contextualSpacing/>
        <w:jc w:val="both"/>
        <w:rPr>
          <w:rFonts w:eastAsia="Times New Roman"/>
          <w:szCs w:val="24"/>
        </w:rPr>
      </w:pPr>
      <w:r>
        <w:rPr>
          <w:rFonts w:eastAsia="Times New Roman"/>
          <w:szCs w:val="24"/>
        </w:rPr>
        <w:t>Ο Πρωθυπουργός κ. Τσίπρ</w:t>
      </w:r>
      <w:r>
        <w:rPr>
          <w:rFonts w:eastAsia="Times New Roman"/>
          <w:szCs w:val="24"/>
        </w:rPr>
        <w:t>ας έχει τον λόγο.</w:t>
      </w:r>
    </w:p>
    <w:p w14:paraId="6DF0E095" w14:textId="77777777" w:rsidR="004C348C" w:rsidRDefault="00FF7E7F">
      <w:pPr>
        <w:spacing w:after="0" w:line="600" w:lineRule="auto"/>
        <w:ind w:firstLine="720"/>
        <w:contextualSpacing/>
        <w:jc w:val="both"/>
        <w:rPr>
          <w:rFonts w:eastAsia="Times New Roman"/>
          <w:szCs w:val="24"/>
        </w:rPr>
      </w:pPr>
      <w:r>
        <w:rPr>
          <w:rFonts w:eastAsia="Times New Roman"/>
          <w:b/>
          <w:szCs w:val="24"/>
        </w:rPr>
        <w:t>ΑΛΕΞΗΣ ΤΣΙΠΡΑΣ</w:t>
      </w:r>
      <w:r>
        <w:rPr>
          <w:rFonts w:eastAsia="Times New Roman"/>
          <w:b/>
          <w:bCs/>
          <w:szCs w:val="24"/>
        </w:rPr>
        <w:t xml:space="preserve"> (Πρόεδρος της Κυβέρνησης):</w:t>
      </w:r>
      <w:r>
        <w:rPr>
          <w:rFonts w:eastAsia="Times New Roman"/>
          <w:b/>
          <w:szCs w:val="24"/>
        </w:rPr>
        <w:t xml:space="preserve"> </w:t>
      </w:r>
      <w:r>
        <w:rPr>
          <w:rFonts w:eastAsia="Times New Roman"/>
          <w:szCs w:val="24"/>
        </w:rPr>
        <w:t xml:space="preserve">Ευχαριστώ, κύριε Πρόεδρε. </w:t>
      </w:r>
    </w:p>
    <w:p w14:paraId="6DF0E096" w14:textId="77777777" w:rsidR="004C348C" w:rsidRDefault="00FF7E7F">
      <w:pPr>
        <w:spacing w:after="0" w:line="600" w:lineRule="auto"/>
        <w:ind w:firstLine="709"/>
        <w:jc w:val="both"/>
        <w:rPr>
          <w:rFonts w:eastAsia="Times New Roman" w:cs="Times New Roman"/>
          <w:szCs w:val="24"/>
        </w:rPr>
      </w:pPr>
      <w:r>
        <w:rPr>
          <w:rFonts w:eastAsia="Times New Roman"/>
          <w:szCs w:val="24"/>
        </w:rPr>
        <w:t xml:space="preserve">Στη σημερινή συνεδρίαση δόθηκε η ευκαιρία στον κ. Μητσοτάκη να τοποθετηθεί στα ζητήματα της επικαιρότητας. Άλλωστε, ζήτησα από την αρχή την άδεια του Προεδρείου να μιλήσω για την επικαιρότητα, </w:t>
      </w:r>
      <w:r>
        <w:rPr>
          <w:rFonts w:eastAsia="Times New Roman"/>
          <w:szCs w:val="24"/>
        </w:rPr>
        <w:lastRenderedPageBreak/>
        <w:t>γιατί εδώ και ένα μήνα η χώρα βρίσκεται στο ρυθμό ενός καταιγισ</w:t>
      </w:r>
      <w:r>
        <w:rPr>
          <w:rFonts w:eastAsia="Times New Roman"/>
          <w:szCs w:val="24"/>
        </w:rPr>
        <w:t xml:space="preserve">τικού βομβαρδισμού. Δεν υπάρχει τίποτε άλλο παρά μόνο οι άδειες. </w:t>
      </w:r>
      <w:r>
        <w:rPr>
          <w:rFonts w:eastAsia="Times New Roman" w:cs="Times New Roman"/>
          <w:szCs w:val="24"/>
        </w:rPr>
        <w:t xml:space="preserve">Και ξαφνικά, μετά από τον διαγωνισμό, άνοιξε ένας καταιγιστικός ορυμαγδός από όλα τα μέσα τα οποία δεν κατάφεραν να </w:t>
      </w:r>
      <w:proofErr w:type="spellStart"/>
      <w:r>
        <w:rPr>
          <w:rFonts w:eastAsia="Times New Roman" w:cs="Times New Roman"/>
          <w:szCs w:val="24"/>
        </w:rPr>
        <w:t>αδειοδοτηθούν</w:t>
      </w:r>
      <w:proofErr w:type="spellEnd"/>
      <w:r>
        <w:rPr>
          <w:rFonts w:eastAsia="Times New Roman" w:cs="Times New Roman"/>
          <w:szCs w:val="24"/>
        </w:rPr>
        <w:t>, αλλά και από άλλα τα οποία ξαφνικά αντιλαμβάνονται ότι πρέπε</w:t>
      </w:r>
      <w:r>
        <w:rPr>
          <w:rFonts w:eastAsia="Times New Roman" w:cs="Times New Roman"/>
          <w:szCs w:val="24"/>
        </w:rPr>
        <w:t xml:space="preserve">ι να πληρώσουν ή και από τρίτα που εδώ και καιρό έχουν αντιληφθεί ότι δεν μπορούν να πάρουν άλλα θαλασσοδάνεια, ότι η χώρα καταρρέει, η Κυβέρνηση καταρρέει. Ο κ. Μητσοτάκης, όμως, αποφάσισε, για άλλη μια φορά, να </w:t>
      </w:r>
      <w:proofErr w:type="spellStart"/>
      <w:r>
        <w:rPr>
          <w:rFonts w:eastAsia="Times New Roman" w:cs="Times New Roman"/>
          <w:szCs w:val="24"/>
        </w:rPr>
        <w:t>αποδράσει</w:t>
      </w:r>
      <w:proofErr w:type="spellEnd"/>
      <w:r>
        <w:rPr>
          <w:rFonts w:eastAsia="Times New Roman" w:cs="Times New Roman"/>
          <w:szCs w:val="24"/>
        </w:rPr>
        <w:t>, να σιωπήσει. Ενδεχομένως, να τον</w:t>
      </w:r>
      <w:r>
        <w:rPr>
          <w:rFonts w:eastAsia="Times New Roman" w:cs="Times New Roman"/>
          <w:szCs w:val="24"/>
        </w:rPr>
        <w:t xml:space="preserve"> συμβούλευσαν οι επικοινωνιολόγοι του ότι καλό είναι να μην μιλάει για αυτά τα θέματα, διότι στο σπίτι του κρεμασμένου δεν μιλάνε για σκοινί. Ενδεχομένως, να μην θέλει να βάλει τα χέρια του και να τα λερώσει, γιατί κάνουν άλλοι τη βρόμικη δουλειά: Όλοι αυτ</w:t>
      </w:r>
      <w:r>
        <w:rPr>
          <w:rFonts w:eastAsia="Times New Roman" w:cs="Times New Roman"/>
          <w:szCs w:val="24"/>
        </w:rPr>
        <w:t xml:space="preserve">οί που υπερασπίζεται με μανία εδώ και έξι και πλέον μήνες, από την πρώτη μέρα που εξελέγη. </w:t>
      </w:r>
      <w:proofErr w:type="spellStart"/>
      <w:r>
        <w:rPr>
          <w:rFonts w:eastAsia="Times New Roman" w:cs="Times New Roman"/>
          <w:szCs w:val="24"/>
        </w:rPr>
        <w:t>Καναλάρχες</w:t>
      </w:r>
      <w:proofErr w:type="spellEnd"/>
      <w:r>
        <w:rPr>
          <w:rFonts w:eastAsia="Times New Roman" w:cs="Times New Roman"/>
          <w:szCs w:val="24"/>
        </w:rPr>
        <w:t>, ιδιοκτήτες μέσων ενημέρωσης. Κάνουν αυτοί τη βρόμικη δουλειά.</w:t>
      </w:r>
    </w:p>
    <w:p w14:paraId="6DF0E09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ο κ. Μητσοτάκης σε μια αποστροφή του μου είπε: «Εδώ έχουμε να συζητήσουμε για την </w:t>
      </w:r>
      <w:r>
        <w:rPr>
          <w:rFonts w:eastAsia="Times New Roman" w:cs="Times New Roman"/>
          <w:szCs w:val="24"/>
        </w:rPr>
        <w:t>π</w:t>
      </w:r>
      <w:r>
        <w:rPr>
          <w:rFonts w:eastAsia="Times New Roman" w:cs="Times New Roman"/>
          <w:szCs w:val="24"/>
        </w:rPr>
        <w:t>αι</w:t>
      </w:r>
      <w:r>
        <w:rPr>
          <w:rFonts w:eastAsia="Times New Roman" w:cs="Times New Roman"/>
          <w:szCs w:val="24"/>
        </w:rPr>
        <w:t>δεία. Εάν θέλετε, ζητήστε άλλη προ ημερησίας διάταξης συζήτηση για τη διαπλοκή».</w:t>
      </w:r>
    </w:p>
    <w:p w14:paraId="6DF0E09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Ξέρετε, κύριε Μητσοτάκη, μην καταθέτετε συχνά αιτήματα, διότι κα</w:t>
      </w:r>
      <w:r>
        <w:rPr>
          <w:rFonts w:eastAsia="Times New Roman" w:cs="Times New Roman"/>
          <w:szCs w:val="24"/>
        </w:rPr>
        <w:t>μ</w:t>
      </w:r>
      <w:r>
        <w:rPr>
          <w:rFonts w:eastAsia="Times New Roman" w:cs="Times New Roman"/>
          <w:szCs w:val="24"/>
        </w:rPr>
        <w:t>μία φορά γίνονται αποδεκτά. Γίνονται αποδεκτά!</w:t>
      </w:r>
    </w:p>
    <w:p w14:paraId="6DF0E099"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6DF0E09A"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(Θόρυ</w:t>
      </w:r>
      <w:r>
        <w:rPr>
          <w:rFonts w:eastAsia="Times New Roman" w:cs="Times New Roman"/>
          <w:szCs w:val="24"/>
        </w:rPr>
        <w:t>βος από την πτέρυγα της Νέας Δημοκρατίας)</w:t>
      </w:r>
    </w:p>
    <w:p w14:paraId="6DF0E09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Καταθέτω, λοιπόν, κύριε Πρόεδρε, αίτημα για προ ημερησίας διάταξη συζήτηση στη Βουλή για τη διαπλοκή και για τη διαφθορά. Μην νομίζετε ότι θα </w:t>
      </w:r>
      <w:proofErr w:type="spellStart"/>
      <w:r>
        <w:rPr>
          <w:rFonts w:eastAsia="Times New Roman" w:cs="Times New Roman"/>
          <w:szCs w:val="24"/>
        </w:rPr>
        <w:t>αποδράσετε</w:t>
      </w:r>
      <w:proofErr w:type="spellEnd"/>
      <w:r>
        <w:rPr>
          <w:rFonts w:eastAsia="Times New Roman" w:cs="Times New Roman"/>
          <w:szCs w:val="24"/>
        </w:rPr>
        <w:t>. Θα έρθετε να μιλήσετε εδώ με ονοματεπώνυμα και με διευθύνσει</w:t>
      </w:r>
      <w:r>
        <w:rPr>
          <w:rFonts w:eastAsia="Times New Roman" w:cs="Times New Roman"/>
          <w:szCs w:val="24"/>
        </w:rPr>
        <w:t>ς, μπροστά στον ελληνικό λαό, ενώπιος ενωπίω. Μπροστά στον ελληνικό λαό! Δεν θα αφήσουμε αυτήν τη λάσπη στον ανεμιστήρα αναπάντητη. Με ονόματα και διευθύνσεις!</w:t>
      </w:r>
    </w:p>
    <w:p w14:paraId="6DF0E09C"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 xml:space="preserve">(Ζωηρά και παρατεταμένα 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6DF0E09D"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(Θόρυβος από τη</w:t>
      </w:r>
      <w:r>
        <w:rPr>
          <w:rFonts w:eastAsia="Times New Roman" w:cs="Times New Roman"/>
          <w:szCs w:val="24"/>
        </w:rPr>
        <w:t>ν πτέρυγα της Νέας Δημοκρατίας)</w:t>
      </w:r>
    </w:p>
    <w:p w14:paraId="6DF0E09E"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lastRenderedPageBreak/>
        <w:t>(Στο σημείο αυτό ο Πρόεδρος της Κυβέρνησης κ. Αλέξης Τσίπρας καταθέτει για τα Πρακτικά το προαναφερθέν αίτημα, το οποίο έχει ως εξής:</w:t>
      </w:r>
    </w:p>
    <w:p w14:paraId="6DF0E09F"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(Αλλαγή σελίδας)</w:t>
      </w:r>
    </w:p>
    <w:p w14:paraId="6DF0E0A0"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(Να καταχωριστεί η σελ. 247)</w:t>
      </w:r>
    </w:p>
    <w:p w14:paraId="6DF0E0A1"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(Αλλαγή σελίδας)</w:t>
      </w:r>
    </w:p>
    <w:p w14:paraId="6DF0E0A2" w14:textId="77777777" w:rsidR="004C348C" w:rsidRDefault="00FF7E7F">
      <w:pPr>
        <w:spacing w:after="0" w:line="600" w:lineRule="auto"/>
        <w:ind w:firstLine="720"/>
        <w:jc w:val="both"/>
        <w:rPr>
          <w:rFonts w:eastAsia="Times New Roman" w:cs="Times New Roman"/>
          <w:szCs w:val="24"/>
        </w:rPr>
      </w:pPr>
      <w:r>
        <w:rPr>
          <w:rFonts w:eastAsia="Times New Roman"/>
          <w:b/>
          <w:szCs w:val="24"/>
        </w:rPr>
        <w:t>ΑΛΕΞΗΣ ΤΣΙΠΡΑΣ</w:t>
      </w:r>
      <w:r>
        <w:rPr>
          <w:rFonts w:eastAsia="Times New Roman"/>
          <w:b/>
          <w:bCs/>
          <w:szCs w:val="24"/>
        </w:rPr>
        <w:t xml:space="preserve"> (Πρόεδρος της Κυβέρνησης):</w:t>
      </w:r>
      <w:r>
        <w:rPr>
          <w:rFonts w:eastAsia="Times New Roman"/>
          <w:b/>
          <w:szCs w:val="24"/>
        </w:rPr>
        <w:t xml:space="preserve"> </w:t>
      </w:r>
      <w:r>
        <w:rPr>
          <w:rFonts w:eastAsia="Times New Roman" w:cs="Times New Roman"/>
          <w:szCs w:val="24"/>
        </w:rPr>
        <w:t>Κυρίες και κύριοι συνάδελφοι, όσο, όμως, σιωπηλός ήταν ο κ. Μητσοτάκης στα θέματα της διαπλοκής, τόσο ξεκάθαρος ήταν στα ζητήματα που αφορούν τη δική του ιδεολογική τοποθέτηση -και το λέω αυτό με ειλικρίνεια, διότι αυτό δημιουργ</w:t>
      </w:r>
      <w:r>
        <w:rPr>
          <w:rFonts w:eastAsia="Times New Roman" w:cs="Times New Roman"/>
          <w:szCs w:val="24"/>
        </w:rPr>
        <w:t>εί ένα επίπεδο μιας κρυστάλλινης αντιπαράθεσης, ιδεολογικής και πολιτικής- τόσο καθαρός ήταν στα θέματα που αφορούν την ιδεολογική οπτική γωνία στα θέματα που αφορούν την εκπαίδευση. Υπερασπίστηκε τη γνωστή νεοφιλελεύθερη ατζέντα του, που, κατά τη δική μας</w:t>
      </w:r>
      <w:r>
        <w:rPr>
          <w:rFonts w:eastAsia="Times New Roman" w:cs="Times New Roman"/>
          <w:szCs w:val="24"/>
        </w:rPr>
        <w:t xml:space="preserve"> εκτίμηση, είναι και ταξικά μεροληπτική. Είναι μια ατζέντα που, βεβαίως, είναι ευκρινής, αλλά έχει όρια σε ό,τι αφορά την απήχησή της στην ελληνική κοινωνία, διότι, </w:t>
      </w:r>
      <w:r>
        <w:rPr>
          <w:rFonts w:eastAsia="Times New Roman" w:cs="Times New Roman"/>
          <w:szCs w:val="24"/>
        </w:rPr>
        <w:lastRenderedPageBreak/>
        <w:t>παρ</w:t>
      </w:r>
      <w:r>
        <w:rPr>
          <w:rFonts w:eastAsia="Times New Roman" w:cs="Times New Roman"/>
          <w:szCs w:val="24"/>
        </w:rPr>
        <w:t xml:space="preserve">’ </w:t>
      </w:r>
      <w:r>
        <w:rPr>
          <w:rFonts w:eastAsia="Times New Roman" w:cs="Times New Roman"/>
          <w:szCs w:val="24"/>
        </w:rPr>
        <w:t xml:space="preserve">ότι ντύνεται τον μανδύα του φιλελευθερισμού, της ελευθερίας, ουσιαστικά υπερασπίζεται </w:t>
      </w:r>
      <w:r>
        <w:rPr>
          <w:rFonts w:eastAsia="Times New Roman" w:cs="Times New Roman"/>
          <w:szCs w:val="24"/>
        </w:rPr>
        <w:t>δικαιώματα μιας μειοψηφίας, των ολίγων.</w:t>
      </w:r>
    </w:p>
    <w:p w14:paraId="6DF0E0A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Και, βεβαίως, υπερασπίστηκε μια εκπαίδευση για τα δικαιώματα των ολίγων, όπως υπερασπίζεται και σε άλλα ζητήματα, οφείλω επίσης να ομολογήσω -στην απορρύθμιση της αγοράς εργασίας, στα θέματα που αφορούν την κατεδάφισ</w:t>
      </w:r>
      <w:r>
        <w:rPr>
          <w:rFonts w:eastAsia="Times New Roman" w:cs="Times New Roman"/>
          <w:szCs w:val="24"/>
        </w:rPr>
        <w:t>η του κοινωνικού κράτους, τις απολύσεις, τις περικοπές στο κοινωνικό κράτος- τα συμφέροντα και τα δικαιώματα μια μειοψηφίας.</w:t>
      </w:r>
    </w:p>
    <w:p w14:paraId="6DF0E0A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Και θα έλεγα ότι το βασικό χαρακτηριστικό της τοποθέτησής του για την </w:t>
      </w:r>
      <w:r>
        <w:rPr>
          <w:rFonts w:eastAsia="Times New Roman" w:cs="Times New Roman"/>
          <w:szCs w:val="24"/>
        </w:rPr>
        <w:t xml:space="preserve">παιδεία </w:t>
      </w:r>
      <w:r>
        <w:rPr>
          <w:rFonts w:eastAsia="Times New Roman" w:cs="Times New Roman"/>
          <w:szCs w:val="24"/>
        </w:rPr>
        <w:t>είναι ότι υπερασπίζεται μια εκπαίδευση κομμένη και ρα</w:t>
      </w:r>
      <w:r>
        <w:rPr>
          <w:rFonts w:eastAsia="Times New Roman" w:cs="Times New Roman"/>
          <w:szCs w:val="24"/>
        </w:rPr>
        <w:t>μμένη στα μέτρα μιας αριστοκρατίας. Προσέξτε, όχι μια εκπαίδευση των αρίστων, αλλά μια εκπαίδευση των ελίτ.</w:t>
      </w:r>
    </w:p>
    <w:p w14:paraId="6DF0E0A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Αυτές είναι οι ιδέες που πρεσβεύει η κοινωνία πολλών ταχυτήτων. Όμως, στο τέλος-τέλος είναι μια κοινωνία κατακερματισμένη, διχασμένη, όπου ο καθένας</w:t>
      </w:r>
      <w:r>
        <w:rPr>
          <w:rFonts w:eastAsia="Times New Roman" w:cs="Times New Roman"/>
          <w:szCs w:val="24"/>
        </w:rPr>
        <w:t xml:space="preserve"> είναι για τον εαυτό του και όλοι εναντίον όλων.</w:t>
      </w:r>
    </w:p>
    <w:p w14:paraId="6DF0E0A6" w14:textId="77777777" w:rsidR="004C348C" w:rsidRDefault="00FF7E7F">
      <w:pPr>
        <w:tabs>
          <w:tab w:val="left" w:pos="1812"/>
        </w:tabs>
        <w:spacing w:after="0" w:line="600" w:lineRule="auto"/>
        <w:ind w:firstLine="720"/>
        <w:jc w:val="both"/>
        <w:rPr>
          <w:rFonts w:eastAsia="Times New Roman"/>
          <w:szCs w:val="24"/>
        </w:rPr>
      </w:pPr>
      <w:r>
        <w:rPr>
          <w:rFonts w:eastAsia="Times New Roman"/>
          <w:szCs w:val="24"/>
        </w:rPr>
        <w:lastRenderedPageBreak/>
        <w:t>Και βεβαίως, πιστεύει ο κ. Μητσοτάκης, όπως και όλοι οι νεοφιλελεύθεροι, ότι χάρη σε κάποια αόρατη πρόνοια της αγοράς μπορεί να προοδεύσει ο κόσμος κι όχι ότι η αγορά πρέπει να μπει υπό τον έλεγχο της πολιτε</w:t>
      </w:r>
      <w:r>
        <w:rPr>
          <w:rFonts w:eastAsia="Times New Roman"/>
          <w:szCs w:val="24"/>
        </w:rPr>
        <w:t xml:space="preserve">ίας που έχει νόμους και κανόνες κι ότι η πρόοδος είναι απόρροια αυτής της γενικευμένης σύγκρουσης των πάντων με τους πάντες. Πόσο, αλήθεια, καταστροφική έχει αποδειχθεί αυτή η ιδέα στο διάβα των αιώνων! </w:t>
      </w:r>
    </w:p>
    <w:p w14:paraId="6DF0E0A7" w14:textId="77777777" w:rsidR="004C348C" w:rsidRDefault="00FF7E7F">
      <w:pPr>
        <w:tabs>
          <w:tab w:val="left" w:pos="1812"/>
        </w:tabs>
        <w:spacing w:after="0" w:line="600" w:lineRule="auto"/>
        <w:ind w:firstLine="720"/>
        <w:jc w:val="both"/>
        <w:rPr>
          <w:rFonts w:eastAsia="Times New Roman"/>
          <w:szCs w:val="24"/>
        </w:rPr>
      </w:pPr>
      <w:r>
        <w:rPr>
          <w:rFonts w:eastAsia="Times New Roman"/>
          <w:szCs w:val="24"/>
        </w:rPr>
        <w:t xml:space="preserve">Θέλει, λοιπόν, ένα εκπαιδευτικό σύστημα κατ’ εικόνα </w:t>
      </w:r>
      <w:r>
        <w:rPr>
          <w:rFonts w:eastAsia="Times New Roman"/>
          <w:szCs w:val="24"/>
        </w:rPr>
        <w:t>και ομοίωση της αγοράς. Και αυτό γίνεται ακόμα πιο καθαρό όταν μιλάει για το δημόσιο πανεπιστήμιο, όπου εκεί βγαίνει και μια προκατάληψη αρνητική για τον ρόλο του.</w:t>
      </w:r>
    </w:p>
    <w:p w14:paraId="6DF0E0A8" w14:textId="77777777" w:rsidR="004C348C" w:rsidRDefault="00FF7E7F">
      <w:pPr>
        <w:tabs>
          <w:tab w:val="left" w:pos="1812"/>
        </w:tabs>
        <w:spacing w:after="0" w:line="600" w:lineRule="auto"/>
        <w:ind w:firstLine="720"/>
        <w:jc w:val="both"/>
        <w:rPr>
          <w:rFonts w:eastAsia="Times New Roman"/>
          <w:szCs w:val="24"/>
        </w:rPr>
      </w:pPr>
      <w:r>
        <w:rPr>
          <w:rFonts w:eastAsia="Times New Roman"/>
          <w:szCs w:val="24"/>
        </w:rPr>
        <w:t>Θα έλεγα με δυο λόγια, ότι το πρόβλημά σας, κύριε Μητσοτάκη, δεν είναι ότι υπερασπίζεστε μια</w:t>
      </w:r>
      <w:r>
        <w:rPr>
          <w:rFonts w:eastAsia="Times New Roman"/>
          <w:szCs w:val="24"/>
        </w:rPr>
        <w:t xml:space="preserve"> άποψη θεμιτή κατά τα άλλα, την άποψη ότι πρέπει να υπάρχουν ιδιωτικά πανεπιστήμια. Το πρόβλημά σας είναι ότι μεροληπτείτε υπέρ των ιδιωτικών πανεπιστημίων και σχολείων ενάντια στα δημόσια σχολεία και πανεπιστήμια.</w:t>
      </w:r>
    </w:p>
    <w:p w14:paraId="6DF0E0A9" w14:textId="77777777" w:rsidR="004C348C" w:rsidRDefault="00FF7E7F">
      <w:pPr>
        <w:tabs>
          <w:tab w:val="left" w:pos="1812"/>
        </w:tabs>
        <w:spacing w:after="0" w:line="600" w:lineRule="auto"/>
        <w:ind w:firstLine="720"/>
        <w:jc w:val="both"/>
        <w:rPr>
          <w:rFonts w:eastAsia="Times New Roman"/>
          <w:szCs w:val="24"/>
        </w:rPr>
      </w:pPr>
      <w:r>
        <w:rPr>
          <w:rFonts w:eastAsia="Times New Roman"/>
          <w:szCs w:val="24"/>
        </w:rPr>
        <w:lastRenderedPageBreak/>
        <w:t>Εμείς από την πλευρά μας κάνουμε ό,τι περ</w:t>
      </w:r>
      <w:r>
        <w:rPr>
          <w:rFonts w:eastAsia="Times New Roman"/>
          <w:szCs w:val="24"/>
        </w:rPr>
        <w:t xml:space="preserve">νάει από το χέρι μας για να βάλουμε τα θεμέλια ενός εκπαιδευτικού συστήματος δημόσιου, καθολικού, δημοκρατικού, συμμετοχικού, ανθρωπιστικού, για να οικοδομήσουμε την </w:t>
      </w:r>
      <w:r>
        <w:rPr>
          <w:rFonts w:eastAsia="Times New Roman"/>
          <w:szCs w:val="24"/>
        </w:rPr>
        <w:t xml:space="preserve">παιδεία </w:t>
      </w:r>
      <w:r>
        <w:rPr>
          <w:rFonts w:eastAsia="Times New Roman"/>
          <w:szCs w:val="24"/>
        </w:rPr>
        <w:t xml:space="preserve">της ισότητας και της αγάπης για τη γνώση. Γιατί το τι μεταπτυχιακά θα κάνουμε στα </w:t>
      </w:r>
      <w:r>
        <w:rPr>
          <w:rFonts w:eastAsia="Times New Roman"/>
          <w:szCs w:val="24"/>
        </w:rPr>
        <w:t>πανεπιστήμια, κύριε Μητσοτάκη, δεν μπορεί να το καθορίζει αποκλειστικά η αγορά. Πρέπει να λαμβάνουμε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και τις ανάγκες τόσο της κοινωνίας όσο, όμως, και της εκπαιδευτικής διαδικασίας, τα ερωτήματα των επιστημών και των επιστημόνων. Για παράδειγμα, η</w:t>
      </w:r>
      <w:r>
        <w:rPr>
          <w:rFonts w:eastAsia="Times New Roman"/>
          <w:szCs w:val="24"/>
        </w:rPr>
        <w:t xml:space="preserve"> Ελλάδα είναι η χώρα που θα μπορούσε, πράγματι, να έχει τις σημαντικότερες μεταπτυχιακές σπουδές στη φιλοσοφία, η χώρα του Πλάτωνα και του Αριστοτέλη. Μπορεί, άραγε, η αγορά να καθορίσει τις ανάγκες για μεταπτυχιακά προγράμματα στη φιλοσοφία; Άρα, εξ ορισμ</w:t>
      </w:r>
      <w:r>
        <w:rPr>
          <w:rFonts w:eastAsia="Times New Roman"/>
          <w:szCs w:val="24"/>
        </w:rPr>
        <w:t>ού δεν θα μπορούσαν να γίνουν τέτοια. Είναι, λοιπόν, ακραία αυτή η άποψή σας.</w:t>
      </w:r>
    </w:p>
    <w:p w14:paraId="6DF0E0AA" w14:textId="77777777" w:rsidR="004C348C" w:rsidRDefault="00FF7E7F">
      <w:pPr>
        <w:tabs>
          <w:tab w:val="left" w:pos="1812"/>
        </w:tabs>
        <w:spacing w:after="0" w:line="600" w:lineRule="auto"/>
        <w:ind w:firstLine="720"/>
        <w:jc w:val="both"/>
        <w:rPr>
          <w:rFonts w:eastAsia="Times New Roman"/>
          <w:szCs w:val="24"/>
        </w:rPr>
      </w:pPr>
      <w:r>
        <w:rPr>
          <w:rFonts w:eastAsia="Times New Roman"/>
          <w:szCs w:val="24"/>
        </w:rPr>
        <w:t>Εκτός, όμως, από την υπεράσπιση της αγοράς, επιδοθήκατε και στο άθλημα της παραπλάνησης και των ανακριβειών. Και θέλω σε ένα προς ένα να δώσω κάποιες απαντήσεις όσο πιο σύντομα μ</w:t>
      </w:r>
      <w:r>
        <w:rPr>
          <w:rFonts w:eastAsia="Times New Roman"/>
          <w:szCs w:val="24"/>
        </w:rPr>
        <w:t>πορώ.</w:t>
      </w:r>
    </w:p>
    <w:p w14:paraId="6DF0E0AB" w14:textId="77777777" w:rsidR="004C348C" w:rsidRDefault="00FF7E7F">
      <w:pPr>
        <w:tabs>
          <w:tab w:val="left" w:pos="1812"/>
        </w:tabs>
        <w:spacing w:after="0" w:line="600" w:lineRule="auto"/>
        <w:ind w:firstLine="720"/>
        <w:jc w:val="both"/>
        <w:rPr>
          <w:rFonts w:eastAsia="Times New Roman"/>
          <w:szCs w:val="24"/>
        </w:rPr>
      </w:pPr>
      <w:r>
        <w:rPr>
          <w:rFonts w:eastAsia="Times New Roman"/>
          <w:szCs w:val="24"/>
        </w:rPr>
        <w:lastRenderedPageBreak/>
        <w:t xml:space="preserve">Πρώτον, μας είπατε ότι -και συμφωνούμε σε αυτό- η </w:t>
      </w:r>
      <w:r>
        <w:rPr>
          <w:rFonts w:eastAsia="Times New Roman"/>
          <w:szCs w:val="24"/>
        </w:rPr>
        <w:t xml:space="preserve">παιδεία </w:t>
      </w:r>
      <w:r>
        <w:rPr>
          <w:rFonts w:eastAsia="Times New Roman"/>
          <w:szCs w:val="24"/>
        </w:rPr>
        <w:t>χρειάζεται εθνική συναίνεση. Ποια είναι η δική σας η στάση; Τελειώσατε την ομιλία σας, λέγοντας ότι θα καταργήσετε όλα όσα έχει φέρει ο ΣΥΡΙΖΑ. Αυτό δεν συνάδει με την παράδοση της παράταξής σ</w:t>
      </w:r>
      <w:r>
        <w:rPr>
          <w:rFonts w:eastAsia="Times New Roman"/>
          <w:szCs w:val="24"/>
        </w:rPr>
        <w:t xml:space="preserve">ας. Η παράταξή σας είναι μία συντηρητική παράταξη, αλλά, εν πάση </w:t>
      </w:r>
      <w:proofErr w:type="spellStart"/>
      <w:r>
        <w:rPr>
          <w:rFonts w:eastAsia="Times New Roman"/>
          <w:szCs w:val="24"/>
        </w:rPr>
        <w:t>περιπτώσει</w:t>
      </w:r>
      <w:proofErr w:type="spellEnd"/>
      <w:r>
        <w:rPr>
          <w:rFonts w:eastAsia="Times New Roman"/>
          <w:szCs w:val="24"/>
        </w:rPr>
        <w:t>, πάντοτε από τα έδρανα της Αντιπολίτευσης είχε μια λελογισμένη στάση. Εσείς ακολουθείτε μια έξαλλη αντιπολίτευση. Όλα στραβά τα έχουμε κάνει. Και μιλάτε εσείς για συναίνεση, όταν ε</w:t>
      </w:r>
      <w:r>
        <w:rPr>
          <w:rFonts w:eastAsia="Times New Roman"/>
          <w:szCs w:val="24"/>
        </w:rPr>
        <w:t>μείς κάναμε έναν χρόνο διάλογο και εσείς αποχωρήσατε από τη συζήτηση στην Επιτροπή Μορφωτικών Υποθέσεων, το πόρισμα της οποίας το υπέγραψαν και μια σειρά από κόμματα της αντιπολίτευσης. Ποια συναίνεση, λοιπόν; Ποιος δεν τη θέλει τη συναίνεση;</w:t>
      </w:r>
    </w:p>
    <w:p w14:paraId="6DF0E0AC" w14:textId="77777777" w:rsidR="004C348C" w:rsidRDefault="00FF7E7F">
      <w:pPr>
        <w:tabs>
          <w:tab w:val="left" w:pos="1812"/>
        </w:tabs>
        <w:spacing w:after="0" w:line="600" w:lineRule="auto"/>
        <w:ind w:firstLine="720"/>
        <w:jc w:val="both"/>
        <w:rPr>
          <w:rFonts w:eastAsia="Times New Roman"/>
          <w:szCs w:val="24"/>
        </w:rPr>
      </w:pPr>
      <w:r>
        <w:rPr>
          <w:rFonts w:eastAsia="Times New Roman"/>
          <w:szCs w:val="24"/>
        </w:rPr>
        <w:t xml:space="preserve">Μας είπατε </w:t>
      </w:r>
      <w:r>
        <w:rPr>
          <w:rFonts w:eastAsia="Times New Roman"/>
          <w:szCs w:val="24"/>
        </w:rPr>
        <w:t>ότι θέλουμε να σας πάμε στο παρελθόν κι όχι στο μέλλον και κάνατε ιδιαίτερη αναφορά στη δεκαετία του ’80. Δεν ξέρω τι κατάλοιπα μπορεί να έχετε από αυτά τα χρόνια, πώς περνάγατε τη δεκαετία του ’80, αλλά νομίζω ότι η δεκαετία του ’80 δεν πισωγύρισε τη χώρα</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 xml:space="preserve">, αν μας λέτε ότι εμείς θέλουμε να πάμε στη δεκαετία του ’80, τότε εσείς γιατί κάνατε αναφορά στο 1864 για </w:t>
      </w:r>
      <w:r>
        <w:rPr>
          <w:rFonts w:eastAsia="Times New Roman"/>
          <w:szCs w:val="24"/>
        </w:rPr>
        <w:lastRenderedPageBreak/>
        <w:t>να υπερασπιστείτε τα ιδιωτικά πανεπιστήμια μέσα από το Σύνταγμα; Πράγματι, για την ευρωπαϊκή παράδοση τα ιδιωτικά πανεπιστήμια απ</w:t>
      </w:r>
      <w:r>
        <w:rPr>
          <w:rFonts w:eastAsia="Times New Roman"/>
          <w:szCs w:val="24"/>
        </w:rPr>
        <w:t>οτελούν παρελθόν, τόσο μακρινό, 1864!</w:t>
      </w:r>
    </w:p>
    <w:p w14:paraId="6DF0E0AD" w14:textId="77777777" w:rsidR="004C348C" w:rsidRDefault="00FF7E7F">
      <w:pPr>
        <w:spacing w:after="0" w:line="600" w:lineRule="auto"/>
        <w:jc w:val="both"/>
        <w:rPr>
          <w:rFonts w:eastAsia="Times New Roman"/>
          <w:szCs w:val="24"/>
        </w:rPr>
      </w:pPr>
      <w:r>
        <w:rPr>
          <w:rFonts w:eastAsia="Times New Roman"/>
          <w:szCs w:val="24"/>
        </w:rPr>
        <w:t xml:space="preserve">Μας είπατε ότι θέλετε κι εσείς ένα σχολείο που οι μαθητές να έχουν την ευκαιρία να ανιχνεύσουν τα ταλέντα τους. </w:t>
      </w:r>
      <w:r>
        <w:rPr>
          <w:rFonts w:eastAsia="Times New Roman"/>
          <w:szCs w:val="24"/>
        </w:rPr>
        <w:t>Τι κάνατε εσείς γι’ αυτήν την ευκαιρία; Φτιάξατε το σχολείο που θέλει να τους κάνει όλους ίδιους. Αποψιλώσ</w:t>
      </w:r>
      <w:r>
        <w:rPr>
          <w:rFonts w:eastAsia="Times New Roman"/>
          <w:szCs w:val="24"/>
        </w:rPr>
        <w:t xml:space="preserve">ατε την εκπαίδευση από προσωπικό, σταματήσατε να δίνετε υποτροφίες και μετά μας λέτε ότι θέλετε να δίνετε ευκαιρίες. </w:t>
      </w:r>
    </w:p>
    <w:p w14:paraId="6DF0E0AE" w14:textId="77777777" w:rsidR="004C348C" w:rsidRDefault="00FF7E7F">
      <w:pPr>
        <w:spacing w:after="0" w:line="600" w:lineRule="auto"/>
        <w:ind w:firstLine="720"/>
        <w:jc w:val="both"/>
        <w:rPr>
          <w:rFonts w:eastAsia="Times New Roman"/>
          <w:szCs w:val="24"/>
        </w:rPr>
      </w:pPr>
      <w:r>
        <w:rPr>
          <w:rFonts w:eastAsia="Times New Roman"/>
          <w:szCs w:val="24"/>
        </w:rPr>
        <w:t xml:space="preserve">Μας είπατε για τα Πρότυπα σχολεία. Ξέρετε, τα ιστορικά </w:t>
      </w:r>
      <w:r>
        <w:rPr>
          <w:rFonts w:eastAsia="Times New Roman"/>
          <w:szCs w:val="24"/>
        </w:rPr>
        <w:t xml:space="preserve">πρότυπα </w:t>
      </w:r>
      <w:r>
        <w:rPr>
          <w:rFonts w:eastAsia="Times New Roman"/>
          <w:szCs w:val="24"/>
        </w:rPr>
        <w:t>σχολεία συνεχίζουν να λειτουργούν. Εμείς θέλουμε να δώσουμε το βάρος στα Πε</w:t>
      </w:r>
      <w:r>
        <w:rPr>
          <w:rFonts w:eastAsia="Times New Roman"/>
          <w:szCs w:val="24"/>
        </w:rPr>
        <w:t xml:space="preserve">ιραματικά. Είναι αλήθεια. Όμως, εγώ δεν γνωρίζω πουθενά στον κόσμο, σε καμμία εκπαιδευτική μεθοδολογία, να υπάρχει ταύτιση του </w:t>
      </w:r>
      <w:r>
        <w:rPr>
          <w:rFonts w:eastAsia="Times New Roman"/>
          <w:szCs w:val="24"/>
        </w:rPr>
        <w:t xml:space="preserve">πρότυπου </w:t>
      </w:r>
      <w:r>
        <w:rPr>
          <w:rFonts w:eastAsia="Times New Roman"/>
          <w:szCs w:val="24"/>
        </w:rPr>
        <w:t xml:space="preserve">με το Πειραματικό, κάτι το οποίο έκανε η κ. Διαμαντοπούλου, την οποία εξήρατε πριν από λίγο. </w:t>
      </w:r>
    </w:p>
    <w:p w14:paraId="6DF0E0AF" w14:textId="77777777" w:rsidR="004C348C" w:rsidRDefault="00FF7E7F">
      <w:pPr>
        <w:spacing w:after="0" w:line="600" w:lineRule="auto"/>
        <w:ind w:firstLine="720"/>
        <w:jc w:val="both"/>
        <w:rPr>
          <w:rFonts w:eastAsia="Times New Roman"/>
          <w:szCs w:val="24"/>
        </w:rPr>
      </w:pPr>
      <w:r>
        <w:rPr>
          <w:rFonts w:eastAsia="Times New Roman"/>
          <w:szCs w:val="24"/>
        </w:rPr>
        <w:t>Υπάρχουν τα πρότυπα. Τα ισ</w:t>
      </w:r>
      <w:r>
        <w:rPr>
          <w:rFonts w:eastAsia="Times New Roman"/>
          <w:szCs w:val="24"/>
        </w:rPr>
        <w:t xml:space="preserve">τορικά </w:t>
      </w:r>
      <w:r>
        <w:rPr>
          <w:rFonts w:eastAsia="Times New Roman"/>
          <w:szCs w:val="24"/>
        </w:rPr>
        <w:t xml:space="preserve">πρότυπα </w:t>
      </w:r>
      <w:r>
        <w:rPr>
          <w:rFonts w:eastAsia="Times New Roman"/>
          <w:szCs w:val="24"/>
        </w:rPr>
        <w:t xml:space="preserve">σχολεία συνεχίζουν να λειτουργούν. Όμως, θέλουμε να ρίξουμε το βάρος στα </w:t>
      </w:r>
      <w:r>
        <w:rPr>
          <w:rFonts w:eastAsia="Times New Roman"/>
          <w:szCs w:val="24"/>
        </w:rPr>
        <w:t xml:space="preserve">πειραματικά </w:t>
      </w:r>
      <w:r>
        <w:rPr>
          <w:rFonts w:eastAsia="Times New Roman"/>
          <w:szCs w:val="24"/>
        </w:rPr>
        <w:t xml:space="preserve">-όπως με επιτυχία έγινε στην Ελλάδα την δεκαετία του ’80 που </w:t>
      </w:r>
      <w:r>
        <w:rPr>
          <w:rFonts w:eastAsia="Times New Roman"/>
          <w:szCs w:val="24"/>
        </w:rPr>
        <w:lastRenderedPageBreak/>
        <w:t>ξορκίζετε- όπου δοκιμάζονται νέες εκπαιδευτικές μέθοδοι σε μαθητές με διάφορες και διαφορετικές</w:t>
      </w:r>
      <w:r>
        <w:rPr>
          <w:rFonts w:eastAsia="Times New Roman"/>
          <w:szCs w:val="24"/>
        </w:rPr>
        <w:t xml:space="preserve"> ικανότητες, προκειμένου μετά να εφαρμοστούν και στο σύνολο της εκπαίδευσης. Και γι’ αυτό στα </w:t>
      </w:r>
      <w:r>
        <w:rPr>
          <w:rFonts w:eastAsia="Times New Roman"/>
          <w:szCs w:val="24"/>
        </w:rPr>
        <w:t xml:space="preserve">πειραματικά </w:t>
      </w:r>
      <w:r>
        <w:rPr>
          <w:rFonts w:eastAsia="Times New Roman"/>
          <w:szCs w:val="24"/>
        </w:rPr>
        <w:t xml:space="preserve">σχολεία δεν πρέπει να πηγαίνουν μόνο μαθητές του είκοσι, αλλά από όλο το φάσμα. </w:t>
      </w:r>
    </w:p>
    <w:p w14:paraId="6DF0E0B0" w14:textId="77777777" w:rsidR="004C348C" w:rsidRDefault="00FF7E7F">
      <w:pPr>
        <w:spacing w:after="0" w:line="600" w:lineRule="auto"/>
        <w:ind w:firstLine="720"/>
        <w:jc w:val="both"/>
        <w:rPr>
          <w:rFonts w:eastAsia="Times New Roman"/>
          <w:szCs w:val="24"/>
        </w:rPr>
      </w:pPr>
      <w:r>
        <w:rPr>
          <w:rFonts w:eastAsia="Times New Roman"/>
          <w:szCs w:val="24"/>
        </w:rPr>
        <w:t xml:space="preserve">Μας λέτε ότι υποβαθμίσαμε το </w:t>
      </w:r>
      <w:r>
        <w:rPr>
          <w:rFonts w:eastAsia="Times New Roman"/>
          <w:szCs w:val="24"/>
        </w:rPr>
        <w:t xml:space="preserve">ολοήμερο </w:t>
      </w:r>
      <w:r>
        <w:rPr>
          <w:rFonts w:eastAsia="Times New Roman"/>
          <w:szCs w:val="24"/>
        </w:rPr>
        <w:t>σχολείο. Μα, πώς το κάναμε αυτό</w:t>
      </w:r>
      <w:r>
        <w:rPr>
          <w:rFonts w:eastAsia="Times New Roman"/>
          <w:szCs w:val="24"/>
        </w:rPr>
        <w:t xml:space="preserve">; Αφού τώρα -και για πρώτη φορά- όλα τα </w:t>
      </w:r>
      <w:r>
        <w:rPr>
          <w:rFonts w:eastAsia="Times New Roman"/>
          <w:szCs w:val="24"/>
        </w:rPr>
        <w:t xml:space="preserve">δημοτικά </w:t>
      </w:r>
      <w:r>
        <w:rPr>
          <w:rFonts w:eastAsia="Times New Roman"/>
          <w:szCs w:val="24"/>
        </w:rPr>
        <w:t xml:space="preserve">μπορούν να λειτουργήσουν ως </w:t>
      </w:r>
      <w:r>
        <w:rPr>
          <w:rFonts w:eastAsia="Times New Roman"/>
          <w:szCs w:val="24"/>
        </w:rPr>
        <w:t xml:space="preserve">ολοήμερα </w:t>
      </w:r>
      <w:r>
        <w:rPr>
          <w:rFonts w:eastAsia="Times New Roman"/>
          <w:szCs w:val="24"/>
        </w:rPr>
        <w:t xml:space="preserve">και όλα τα παιδιά να πάνε σε αυτά. Ξέρετε ότι μέχρι πέρυσι υπήρχαν σχολεία που δεν έκαναν Αγγλικά και Πληροφορική από την </w:t>
      </w:r>
      <w:r>
        <w:rPr>
          <w:rFonts w:eastAsia="Times New Roman"/>
          <w:szCs w:val="24"/>
        </w:rPr>
        <w:t xml:space="preserve">Α΄ δημοτικού </w:t>
      </w:r>
      <w:r>
        <w:rPr>
          <w:rFonts w:eastAsia="Times New Roman"/>
          <w:szCs w:val="24"/>
        </w:rPr>
        <w:t>και πως τώρα κάνουν όλα τα παιδιά σ</w:t>
      </w:r>
      <w:r>
        <w:rPr>
          <w:rFonts w:eastAsia="Times New Roman"/>
          <w:szCs w:val="24"/>
        </w:rPr>
        <w:t xml:space="preserve">τα δημόσια </w:t>
      </w:r>
      <w:r>
        <w:rPr>
          <w:rFonts w:eastAsia="Times New Roman"/>
          <w:szCs w:val="24"/>
        </w:rPr>
        <w:t xml:space="preserve">δημοτικά </w:t>
      </w:r>
      <w:r>
        <w:rPr>
          <w:rFonts w:eastAsia="Times New Roman"/>
          <w:szCs w:val="24"/>
        </w:rPr>
        <w:t xml:space="preserve">σχολεία της χώρας μας από την </w:t>
      </w:r>
      <w:r>
        <w:rPr>
          <w:rFonts w:eastAsia="Times New Roman"/>
          <w:szCs w:val="24"/>
        </w:rPr>
        <w:t>Α΄ δημοτικού</w:t>
      </w:r>
      <w:r>
        <w:rPr>
          <w:rFonts w:eastAsia="Times New Roman"/>
          <w:szCs w:val="24"/>
        </w:rPr>
        <w:t xml:space="preserve"> Αγγλικά και Πληροφορική; Αυτό ακριβώς θα καταργήσετε, όταν λέτε ότι θα έλθετε και θα καταργήσετε όλα αυτά που κάναμε εμείς στην εκπαίδευση; </w:t>
      </w:r>
    </w:p>
    <w:p w14:paraId="6DF0E0B1" w14:textId="77777777" w:rsidR="004C348C" w:rsidRDefault="00FF7E7F">
      <w:pPr>
        <w:spacing w:after="0" w:line="600" w:lineRule="auto"/>
        <w:ind w:firstLine="720"/>
        <w:jc w:val="both"/>
        <w:rPr>
          <w:rFonts w:eastAsia="Times New Roman"/>
          <w:szCs w:val="24"/>
        </w:rPr>
      </w:pPr>
      <w:r>
        <w:rPr>
          <w:rFonts w:eastAsia="Times New Roman"/>
          <w:szCs w:val="24"/>
        </w:rPr>
        <w:t>Τις ώρες τις μειώσαμε όχι επειδή είμαστε με τη λογικ</w:t>
      </w:r>
      <w:r>
        <w:rPr>
          <w:rFonts w:eastAsia="Times New Roman"/>
          <w:szCs w:val="24"/>
        </w:rPr>
        <w:t xml:space="preserve">ή της ήσσονος προσπάθειας, όπως επιχειρηματολογήσατε, αλλά επειδή είναι παιδαγωγική επιστημονική άποψη το ότι τα παιδιά του </w:t>
      </w:r>
      <w:r>
        <w:rPr>
          <w:rFonts w:eastAsia="Times New Roman"/>
          <w:szCs w:val="24"/>
        </w:rPr>
        <w:t xml:space="preserve">δημοτικού </w:t>
      </w:r>
      <w:r>
        <w:rPr>
          <w:rFonts w:eastAsia="Times New Roman"/>
          <w:szCs w:val="24"/>
        </w:rPr>
        <w:t xml:space="preserve">δεν </w:t>
      </w:r>
      <w:r>
        <w:rPr>
          <w:rFonts w:eastAsia="Times New Roman"/>
          <w:szCs w:val="24"/>
        </w:rPr>
        <w:lastRenderedPageBreak/>
        <w:t>μπορούν να αποδώσουν με τόσο βαρύ πρόγραμμα, τόσες πολλές ώρες. Και αυτό δεν είναι δική μας θέση. Είναι πάγια θέση των</w:t>
      </w:r>
      <w:r>
        <w:rPr>
          <w:rFonts w:eastAsia="Times New Roman"/>
          <w:szCs w:val="24"/>
        </w:rPr>
        <w:t xml:space="preserve"> εκπαιδευτικών. </w:t>
      </w:r>
    </w:p>
    <w:p w14:paraId="6DF0E0B2" w14:textId="77777777" w:rsidR="004C348C" w:rsidRDefault="00FF7E7F">
      <w:pPr>
        <w:spacing w:after="0" w:line="600" w:lineRule="auto"/>
        <w:ind w:firstLine="720"/>
        <w:jc w:val="both"/>
        <w:rPr>
          <w:rFonts w:eastAsia="Times New Roman"/>
          <w:szCs w:val="24"/>
        </w:rPr>
      </w:pPr>
      <w:r>
        <w:rPr>
          <w:rFonts w:eastAsia="Times New Roman"/>
          <w:szCs w:val="24"/>
        </w:rPr>
        <w:t xml:space="preserve">Μας λέτε πως οι αλλαγές στο </w:t>
      </w:r>
      <w:r>
        <w:rPr>
          <w:rFonts w:eastAsia="Times New Roman"/>
          <w:szCs w:val="24"/>
        </w:rPr>
        <w:t xml:space="preserve">γυμνάσιο </w:t>
      </w:r>
      <w:r>
        <w:rPr>
          <w:rFonts w:eastAsia="Times New Roman"/>
          <w:szCs w:val="24"/>
        </w:rPr>
        <w:t>έγιναν χωρίς διάλογο. Βεβαίως, αν είχατε παραμείνει στην Επιτροπή Μορφωτικών, θα ξέρατε αν έγινε ή δεν έγινε διάλογος. Μάλλον γι’ αυτό το λέτε. Όμως, πείτε μας για το περιεχόμενο. Αφήστε το αν έγινε διά</w:t>
      </w:r>
      <w:r>
        <w:rPr>
          <w:rFonts w:eastAsia="Times New Roman"/>
          <w:szCs w:val="24"/>
        </w:rPr>
        <w:t xml:space="preserve">λογος. Πείτε μας, διαφωνείτε με τις αλλαγές στο </w:t>
      </w:r>
      <w:r>
        <w:rPr>
          <w:rFonts w:eastAsia="Times New Roman"/>
          <w:szCs w:val="24"/>
        </w:rPr>
        <w:t>γυμνάσιο</w:t>
      </w:r>
      <w:r>
        <w:rPr>
          <w:rFonts w:eastAsia="Times New Roman"/>
          <w:szCs w:val="24"/>
        </w:rPr>
        <w:t xml:space="preserve">; Πείτε καθαρά στην ελληνική οικογένεια πως εσείς είσαστε ικανοποιημένος με το </w:t>
      </w:r>
      <w:proofErr w:type="spellStart"/>
      <w:r>
        <w:rPr>
          <w:rFonts w:eastAsia="Times New Roman"/>
          <w:szCs w:val="24"/>
        </w:rPr>
        <w:t>εξετασιοκεντρικό</w:t>
      </w:r>
      <w:proofErr w:type="spellEnd"/>
      <w:r>
        <w:rPr>
          <w:rFonts w:eastAsia="Times New Roman"/>
          <w:szCs w:val="24"/>
        </w:rPr>
        <w:t xml:space="preserve"> </w:t>
      </w:r>
      <w:r>
        <w:rPr>
          <w:rFonts w:eastAsia="Times New Roman"/>
          <w:szCs w:val="24"/>
        </w:rPr>
        <w:t xml:space="preserve">γυμνάσιο </w:t>
      </w:r>
      <w:r>
        <w:rPr>
          <w:rFonts w:eastAsia="Times New Roman"/>
          <w:szCs w:val="24"/>
        </w:rPr>
        <w:t xml:space="preserve">και θέλετε έτσι να παραμείνει και ό,τι αλλαγές γίνονται για να καταργηθεί αυτό το </w:t>
      </w:r>
      <w:r>
        <w:rPr>
          <w:rFonts w:eastAsia="Times New Roman"/>
          <w:szCs w:val="24"/>
        </w:rPr>
        <w:t xml:space="preserve">γυμνάσιο </w:t>
      </w:r>
      <w:r>
        <w:rPr>
          <w:rFonts w:eastAsia="Times New Roman"/>
          <w:szCs w:val="24"/>
        </w:rPr>
        <w:t>- εξ</w:t>
      </w:r>
      <w:r>
        <w:rPr>
          <w:rFonts w:eastAsia="Times New Roman"/>
          <w:szCs w:val="24"/>
        </w:rPr>
        <w:t xml:space="preserve">εταστικό κέντρο, θα τις αλλάξετε και θα γυρίσουμε ξανά πίσω. </w:t>
      </w:r>
    </w:p>
    <w:p w14:paraId="6DF0E0B3" w14:textId="77777777" w:rsidR="004C348C" w:rsidRDefault="00FF7E7F">
      <w:pPr>
        <w:spacing w:after="0" w:line="600" w:lineRule="auto"/>
        <w:ind w:firstLine="720"/>
        <w:jc w:val="both"/>
        <w:rPr>
          <w:rFonts w:eastAsia="Times New Roman"/>
          <w:szCs w:val="24"/>
        </w:rPr>
      </w:pPr>
      <w:r>
        <w:rPr>
          <w:rFonts w:eastAsia="Times New Roman"/>
          <w:szCs w:val="24"/>
        </w:rPr>
        <w:t xml:space="preserve">Μας λέτε για τις αλλαγές που κάναμε πέρυσι στο </w:t>
      </w:r>
      <w:r>
        <w:rPr>
          <w:rFonts w:eastAsia="Times New Roman"/>
          <w:szCs w:val="24"/>
        </w:rPr>
        <w:t>λύκειο</w:t>
      </w:r>
      <w:r>
        <w:rPr>
          <w:rFonts w:eastAsia="Times New Roman"/>
          <w:szCs w:val="24"/>
        </w:rPr>
        <w:t>. Μάλιστα. Εσάς δεν σας έφθαναν οι πανελλήνιες εξετάσεις και η ζημιά που έχουν κάνει στο σχολείο, αλλά είχατε ψηφίσει να δίνουν τα παιδιά πα</w:t>
      </w:r>
      <w:r>
        <w:rPr>
          <w:rFonts w:eastAsia="Times New Roman"/>
          <w:szCs w:val="24"/>
        </w:rPr>
        <w:lastRenderedPageBreak/>
        <w:t>ν</w:t>
      </w:r>
      <w:r>
        <w:rPr>
          <w:rFonts w:eastAsia="Times New Roman"/>
          <w:szCs w:val="24"/>
        </w:rPr>
        <w:t xml:space="preserve">ελλήνιες και στην </w:t>
      </w:r>
      <w:r>
        <w:rPr>
          <w:rFonts w:eastAsia="Times New Roman"/>
          <w:szCs w:val="24"/>
        </w:rPr>
        <w:t>Α΄ λυκείου</w:t>
      </w:r>
      <w:r>
        <w:rPr>
          <w:rFonts w:eastAsia="Times New Roman"/>
          <w:szCs w:val="24"/>
        </w:rPr>
        <w:t xml:space="preserve"> ακόμα και να πληρώνουν οι γονείς φροντιστήρια και να εξοντώνεται η εφηβεία των παιδιών και τα παιδιά να λειτουργούν σαν ρομπότ που δίνουν εξετάσεις. Ε, αυτά εμείς τα καταργήσαμε και γι’ αυτά είμαστε περήφανοι.</w:t>
      </w:r>
    </w:p>
    <w:p w14:paraId="6DF0E0B4" w14:textId="77777777" w:rsidR="004C348C" w:rsidRDefault="00FF7E7F">
      <w:pPr>
        <w:spacing w:after="0" w:line="600" w:lineRule="auto"/>
        <w:ind w:firstLine="720"/>
        <w:jc w:val="both"/>
        <w:rPr>
          <w:rFonts w:eastAsia="Times New Roman"/>
          <w:szCs w:val="24"/>
        </w:rPr>
      </w:pPr>
      <w:r>
        <w:rPr>
          <w:rFonts w:eastAsia="Times New Roman"/>
          <w:szCs w:val="24"/>
        </w:rPr>
        <w:t>Επίσης, μας είπατ</w:t>
      </w:r>
      <w:r>
        <w:rPr>
          <w:rFonts w:eastAsia="Times New Roman"/>
          <w:szCs w:val="24"/>
        </w:rPr>
        <w:t>ε πως νομοθετήσαμε να μην μπορεί να γίνει απόλυση στα ιδιωτικά σχολεία και άρα, να μην μπορεί να επιλέξει ο σχολάρχης το προσωπικό και κάποιος που δεν κάνει καλά τη δουλειά του, δεν είναι καλός εκπαιδευτικός, να μην μπορεί να αντικατασταθεί. Δεν είναι ακρι</w:t>
      </w:r>
      <w:r>
        <w:rPr>
          <w:rFonts w:eastAsia="Times New Roman"/>
          <w:szCs w:val="24"/>
        </w:rPr>
        <w:t xml:space="preserve">βές, κύριε Μητσοτάκη. Δεν πρέπει να είστε καλά ενημερωμένος. </w:t>
      </w:r>
    </w:p>
    <w:p w14:paraId="6DF0E0B5" w14:textId="77777777" w:rsidR="004C348C" w:rsidRDefault="00FF7E7F">
      <w:pPr>
        <w:spacing w:after="0" w:line="600" w:lineRule="auto"/>
        <w:jc w:val="both"/>
        <w:rPr>
          <w:rFonts w:eastAsia="Times New Roman"/>
          <w:szCs w:val="24"/>
        </w:rPr>
      </w:pPr>
      <w:r>
        <w:rPr>
          <w:rFonts w:eastAsia="Times New Roman"/>
          <w:szCs w:val="24"/>
        </w:rPr>
        <w:t>Εμείς, αυτό που κάναμε ήταν να επαναφέρουμε αυτό που είχε ψηφίσει η Κυβέρνηση της Νέας Δημοκρατίας στην αρχή της Μεταπολίτευσης. Να μην μπορεί να γίνει απόλυση χωρίς τεκμηρίωση σε υπηρεσιακό συμ</w:t>
      </w:r>
      <w:r>
        <w:rPr>
          <w:rFonts w:eastAsia="Times New Roman"/>
          <w:szCs w:val="24"/>
        </w:rPr>
        <w:t xml:space="preserve">βούλιο. Και ξέρετε γιατί; Ακριβώς επειδή οι εκπαιδευτικοί επιτελούν δημόσιο λειτούργημα. Δίνουν απολυτήρια και άρα πρέπει να διασφαλίζεται πως είναι ανεπηρέαστοι από πιέσεις. Δεν είναι απλά εργαζόμενοι εκπαιδευτικοί. Είναι και εργαζόμενοι και λειτουργοί. </w:t>
      </w:r>
      <w:r>
        <w:rPr>
          <w:rFonts w:eastAsia="Times New Roman"/>
          <w:szCs w:val="24"/>
          <w:lang w:val="en-US"/>
        </w:rPr>
        <w:t>O</w:t>
      </w:r>
      <w:r>
        <w:rPr>
          <w:rFonts w:eastAsia="Times New Roman"/>
          <w:szCs w:val="24"/>
        </w:rPr>
        <w:t xml:space="preserve"> αείμνηστος Ράλλης ως Υπουργός Παιδείας, </w:t>
      </w:r>
      <w:r>
        <w:rPr>
          <w:rFonts w:eastAsia="Times New Roman"/>
          <w:szCs w:val="24"/>
        </w:rPr>
        <w:lastRenderedPageBreak/>
        <w:t>που το είχε θεσπίσει αυτό, ήταν σοβιετικός όπως εμείς που μας κατηγορείτε τώρα; Θα τρίζουν τα κό</w:t>
      </w:r>
      <w:r>
        <w:rPr>
          <w:rFonts w:eastAsia="Times New Roman"/>
          <w:szCs w:val="24"/>
        </w:rPr>
        <w:t>κ</w:t>
      </w:r>
      <w:r>
        <w:rPr>
          <w:rFonts w:eastAsia="Times New Roman"/>
          <w:szCs w:val="24"/>
        </w:rPr>
        <w:t>καλά του.</w:t>
      </w:r>
    </w:p>
    <w:p w14:paraId="6DF0E0B6" w14:textId="77777777" w:rsidR="004C348C" w:rsidRDefault="00FF7E7F">
      <w:pPr>
        <w:spacing w:after="0" w:line="600" w:lineRule="auto"/>
        <w:ind w:firstLine="720"/>
        <w:jc w:val="both"/>
        <w:rPr>
          <w:rFonts w:eastAsia="Times New Roman"/>
          <w:szCs w:val="24"/>
        </w:rPr>
      </w:pPr>
      <w:r>
        <w:rPr>
          <w:rFonts w:eastAsia="Times New Roman"/>
          <w:szCs w:val="24"/>
        </w:rPr>
        <w:t>Μας είπατε για την αξιολόγηση. Εμείς ετοιμάζουμε έναν συνολικό νόμο για την αξιολόγηση στο δημόσιο. Αλλά για</w:t>
      </w:r>
      <w:r>
        <w:rPr>
          <w:rFonts w:eastAsia="Times New Roman"/>
          <w:szCs w:val="24"/>
        </w:rPr>
        <w:t xml:space="preserve"> να δούμε τι εννοείτε εσείς όταν μιλάτε για αξιολόγηση και να δούμε μήπως εννοείτε το ίδιο και στα σχολεία, στους εκπαιδευτικούς, διότι αυτό το οποίο εσείς φέρατε ως Υπουργός δεν ήταν ακριβώς αξιολόγηση, αλλά ένας νόμος για να διευκολύνετε τις απολύσεις, γ</w:t>
      </w:r>
      <w:r>
        <w:rPr>
          <w:rFonts w:eastAsia="Times New Roman"/>
          <w:szCs w:val="24"/>
        </w:rPr>
        <w:t>ιατί εσείς ορίζατε με νόμο πως μόνο το 10% μπορεί να αριστεύει. Πριν από λίγο μας είπατε ότι άριστος είναι όποιος προσπαθεί. Δεν μπορούν να προσπαθούν και να τα καταφέρουν περισσότεροι από το 10%; Στο νόμο που εσείς ορίσατε μάς είπατε ότι το 15% υποχρεωτικ</w:t>
      </w:r>
      <w:r>
        <w:rPr>
          <w:rFonts w:eastAsia="Times New Roman"/>
          <w:szCs w:val="24"/>
        </w:rPr>
        <w:t xml:space="preserve">ά κατατάσσεται στην κατώτατη, στη χαμηλότερη κλίμακα, προφανώς για να απολύονται. </w:t>
      </w:r>
    </w:p>
    <w:p w14:paraId="6DF0E0B7" w14:textId="77777777" w:rsidR="004C348C" w:rsidRDefault="00FF7E7F">
      <w:pPr>
        <w:spacing w:after="0" w:line="600" w:lineRule="auto"/>
        <w:ind w:firstLine="720"/>
        <w:jc w:val="both"/>
        <w:rPr>
          <w:rFonts w:eastAsia="Times New Roman"/>
          <w:szCs w:val="24"/>
        </w:rPr>
      </w:pPr>
      <w:r>
        <w:rPr>
          <w:rFonts w:eastAsia="Times New Roman"/>
          <w:szCs w:val="24"/>
        </w:rPr>
        <w:lastRenderedPageBreak/>
        <w:t>Λοιπόν, εσείς δεν θέλατε αξιολόγηση, θέλατε δικαιολογία για απολύσεις. Η αξιολόγηση είναι άλλο πράγμα από αυτό που εσείς εννοείτε. Κανείς δεν είναι αντίθετος στην έννοια της</w:t>
      </w:r>
      <w:r>
        <w:rPr>
          <w:rFonts w:eastAsia="Times New Roman"/>
          <w:szCs w:val="24"/>
        </w:rPr>
        <w:t xml:space="preserve"> αξιολόγησης, αλλά πρέπει να δούμε με ποιους όρους και με ποιες προϋποθέσεις και ιδίως σε ό,τι αφορά τους εκπαιδευτικούς, διότι επαναλαμβάνω ότι δεν είναι απλά εργαζόμενοι, αλλά είναι εργαζόμενοι και ταυτόχρονα λειτουργοί. </w:t>
      </w:r>
    </w:p>
    <w:p w14:paraId="6DF0E0B8" w14:textId="77777777" w:rsidR="004C348C" w:rsidRDefault="00FF7E7F">
      <w:pPr>
        <w:spacing w:after="0" w:line="600" w:lineRule="auto"/>
        <w:ind w:firstLine="720"/>
        <w:jc w:val="both"/>
        <w:rPr>
          <w:rFonts w:eastAsia="Times New Roman"/>
          <w:szCs w:val="24"/>
        </w:rPr>
      </w:pPr>
      <w:r>
        <w:rPr>
          <w:rFonts w:eastAsia="Times New Roman"/>
          <w:szCs w:val="24"/>
        </w:rPr>
        <w:t>Για τα μεταπτυχιακά εκφράσατε δυσαρέσκεια γιατί να είναι χαμηλά τα δίδακτρα. Υπάρχουν μεταπτυχιακά των δέκα και των δεκαπέντε χιλιάδων ευρώ. Ο ένας τρόπος να τα δει κανείς αυτά είναι να πει πως υπάρχει ζήτηση που τα κρατάει σε λειτουργία, άρα μια χαρά. Ο ά</w:t>
      </w:r>
      <w:r>
        <w:rPr>
          <w:rFonts w:eastAsia="Times New Roman"/>
          <w:szCs w:val="24"/>
        </w:rPr>
        <w:t>λλος είναι να πει πως η συντριπτική πλειονότητα του ελληνικού λαού, ειδικά στις μέρες μας, στις μέρες της κρίσης, αποκλείεται εξαιτίας αυτών των υψηλών διδάκτρων από υπηρεσίες τις οποίες προσφέρει το ίδιο το εκπαιδευτικό σύστημα για το οποίο πληρώνει φόρου</w:t>
      </w:r>
      <w:r>
        <w:rPr>
          <w:rFonts w:eastAsia="Times New Roman"/>
          <w:szCs w:val="24"/>
        </w:rPr>
        <w:t xml:space="preserve">ς. </w:t>
      </w:r>
    </w:p>
    <w:p w14:paraId="6DF0E0B9" w14:textId="77777777" w:rsidR="004C348C" w:rsidRDefault="00FF7E7F">
      <w:pPr>
        <w:spacing w:after="0" w:line="600" w:lineRule="auto"/>
        <w:ind w:firstLine="720"/>
        <w:jc w:val="both"/>
        <w:rPr>
          <w:rFonts w:eastAsia="Times New Roman"/>
          <w:szCs w:val="24"/>
        </w:rPr>
      </w:pPr>
      <w:r>
        <w:rPr>
          <w:rFonts w:eastAsia="Times New Roman"/>
          <w:szCs w:val="24"/>
        </w:rPr>
        <w:lastRenderedPageBreak/>
        <w:t>Όχι, λοιπόν, κύριε Μητσοτάκη. Δεν πρέπει να αποφασίζει μόνο η αγορά για το τι μεταπτυχιακά θα γίνονται. Εμείς επιχειρήσαμε να βάλουμε μια τάξη στο τοπίο των μεταπτυχιακών προγραμμάτων και μια χαρά μπορούν να αποφασίζουν τα ιδρύματα και τα τμήματα τι με</w:t>
      </w:r>
      <w:r>
        <w:rPr>
          <w:rFonts w:eastAsia="Times New Roman"/>
          <w:szCs w:val="24"/>
        </w:rPr>
        <w:t xml:space="preserve">ταπτυχιακά θα κάνουν. </w:t>
      </w:r>
    </w:p>
    <w:p w14:paraId="6DF0E0BA" w14:textId="77777777" w:rsidR="004C348C" w:rsidRDefault="00FF7E7F">
      <w:pPr>
        <w:spacing w:after="0" w:line="600" w:lineRule="auto"/>
        <w:ind w:firstLine="720"/>
        <w:jc w:val="both"/>
        <w:rPr>
          <w:rFonts w:eastAsia="Times New Roman"/>
          <w:szCs w:val="24"/>
        </w:rPr>
      </w:pPr>
      <w:r>
        <w:rPr>
          <w:rFonts w:eastAsia="Times New Roman"/>
          <w:szCs w:val="24"/>
        </w:rPr>
        <w:t>Δεν ξέρω αν σας έχουν ενημερώσει σωστά ή αν διαβάσατε τον νόμο. Εμείς λέμε απλώς ότι το Υπουργείο στο τέλος θα κάνει έλεγχο νομιμότητας για να δει αν δικαιολογούνται όντως τα ποσά που ζητούν από τους φοιτητές για μεταπτυχιακά προγράμ</w:t>
      </w:r>
      <w:r>
        <w:rPr>
          <w:rFonts w:eastAsia="Times New Roman"/>
          <w:szCs w:val="24"/>
        </w:rPr>
        <w:t xml:space="preserve">ματα. Τι πρόβλημα έχετε με αυτό; Είστε κατά της διαφάνειας ή ενδεχομένως από αυτό που κάναμε εμείς ενοχλούνται κάποιοι </w:t>
      </w:r>
      <w:proofErr w:type="spellStart"/>
      <w:r>
        <w:rPr>
          <w:rFonts w:eastAsia="Times New Roman"/>
          <w:szCs w:val="24"/>
        </w:rPr>
        <w:t>μεγαλοκαθηγητάδες</w:t>
      </w:r>
      <w:proofErr w:type="spellEnd"/>
      <w:r>
        <w:rPr>
          <w:rFonts w:eastAsia="Times New Roman"/>
          <w:szCs w:val="24"/>
        </w:rPr>
        <w:t xml:space="preserve"> που πλούτιζαν από τα μεταπτυχιακά προγράμματα και εξ ονόματός τους τώρα θέλετε εδώ να μιλήσετε; </w:t>
      </w:r>
    </w:p>
    <w:p w14:paraId="6DF0E0BB" w14:textId="77777777" w:rsidR="004C348C" w:rsidRDefault="00FF7E7F">
      <w:pPr>
        <w:spacing w:after="0" w:line="600" w:lineRule="auto"/>
        <w:ind w:firstLine="720"/>
        <w:jc w:val="both"/>
        <w:rPr>
          <w:rFonts w:eastAsia="Times New Roman"/>
          <w:szCs w:val="24"/>
        </w:rPr>
      </w:pPr>
      <w:r>
        <w:rPr>
          <w:rFonts w:eastAsia="Times New Roman"/>
          <w:szCs w:val="24"/>
        </w:rPr>
        <w:t>Για τα Θρησκευτικά άκο</w:t>
      </w:r>
      <w:r>
        <w:rPr>
          <w:rFonts w:eastAsia="Times New Roman"/>
          <w:szCs w:val="24"/>
        </w:rPr>
        <w:t>υσα την κριτική σας για τις διαδικασίες. Ελπίζω να οφείλεται στο γεγονός ότι δεν γνωρίζατε ότι εδώ και τρία χρόνια γίνεται μια διαδικασία ουσιαστικού διαλόγου στο Παιδαγωγικό Ινστιτούτο, στο ΙΕΠ, και ταυτόχρονα δοκιμαστικά τα προγράμματα αυτά έχουν πάει σε</w:t>
      </w:r>
      <w:r>
        <w:rPr>
          <w:rFonts w:eastAsia="Times New Roman"/>
          <w:szCs w:val="24"/>
        </w:rPr>
        <w:t xml:space="preserve"> μια σειρά από σχολεία. Ο διάλογος φυσικά, όπως είπα και στην ομιλία μου, θα συνεχιστεί και το τελευταίο που θα ήθελε </w:t>
      </w:r>
      <w:r>
        <w:rPr>
          <w:rFonts w:eastAsia="Times New Roman"/>
          <w:szCs w:val="24"/>
        </w:rPr>
        <w:lastRenderedPageBreak/>
        <w:t>κανείς να κάνει είναι μια σύγκρουση με την Εκκλησία. Αντιθέτως, είμαστε ανοικτοί να ακούσουμε τις απόψεις και να συνθέσουμε. Όποιες παρατη</w:t>
      </w:r>
      <w:r>
        <w:rPr>
          <w:rFonts w:eastAsia="Times New Roman"/>
          <w:szCs w:val="24"/>
        </w:rPr>
        <w:t xml:space="preserve">ρήσεις υπάρχουν στο τέλος της διαδικασίας φέτος που θα γίνει αξιολόγηση του μαθήματος, θα ενσωματωθούν πριν υπάρξει σύγγραμμα. </w:t>
      </w:r>
    </w:p>
    <w:p w14:paraId="6DF0E0BC" w14:textId="77777777" w:rsidR="004C348C" w:rsidRDefault="00FF7E7F">
      <w:pPr>
        <w:spacing w:after="0" w:line="600" w:lineRule="auto"/>
        <w:ind w:firstLine="720"/>
        <w:jc w:val="both"/>
        <w:rPr>
          <w:rFonts w:eastAsia="Times New Roman"/>
          <w:szCs w:val="24"/>
        </w:rPr>
      </w:pPr>
      <w:r>
        <w:rPr>
          <w:rFonts w:eastAsia="Times New Roman"/>
          <w:szCs w:val="24"/>
        </w:rPr>
        <w:t xml:space="preserve">Δεν σας άκουσα, όμως, να μιλάτε με ευκρίνεια για κάτι. Σ’ όλα τα άλλα, στα της παιδείας, ήσασταν ευκρινής, ομολογώ. Σ’ αυτό όχι </w:t>
      </w:r>
      <w:r>
        <w:rPr>
          <w:rFonts w:eastAsia="Times New Roman"/>
          <w:szCs w:val="24"/>
        </w:rPr>
        <w:t xml:space="preserve">και τόσο. Για την «ταμπακιέρα» να μας πείτε. </w:t>
      </w:r>
    </w:p>
    <w:p w14:paraId="6DF0E0BD" w14:textId="77777777" w:rsidR="004C348C" w:rsidRDefault="00FF7E7F">
      <w:pPr>
        <w:spacing w:after="0" w:line="600" w:lineRule="auto"/>
        <w:ind w:firstLine="720"/>
        <w:jc w:val="both"/>
        <w:rPr>
          <w:rFonts w:eastAsia="Times New Roman"/>
          <w:szCs w:val="24"/>
        </w:rPr>
      </w:pPr>
      <w:r>
        <w:rPr>
          <w:rFonts w:eastAsia="Times New Roman"/>
          <w:szCs w:val="24"/>
        </w:rPr>
        <w:t>Συμφωνείτε ή διαφωνείτε με το ότι πρέπει να υπάρξει αλλαγή στα αναλυτικά προγράμματα, ώστε να φύγουμε από το μάθημα ομολογίας πίστης και να πάμε σ’ ένα μάθημα το οποίο θα έχει μια ευρύτερη οπτική;</w:t>
      </w:r>
    </w:p>
    <w:p w14:paraId="6DF0E0B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Μας είπατε πως θέλετε λύκεια που να συνεργάζονται με επιχειρήσεις για την επαγγελματική εκπαίδευση. Μα εσείς –εννοώ το κόμμα σας- ως κυβέρνηση διαλύσατε την επαγγελματική εκπαίδευση. Βγάλατε καθηγητές σε διαθεσιμότητα, καταργήσατε τις δημοφιλείς ειδικότητε</w:t>
      </w:r>
      <w:r>
        <w:rPr>
          <w:rFonts w:eastAsia="Times New Roman" w:cs="Times New Roman"/>
          <w:szCs w:val="24"/>
        </w:rPr>
        <w:t xml:space="preserve">ς των ΕΠΑΛ. Και όλα αυτά γιατί; Για να έχουν πελατεία τα ΙΕΚ, κύριε Μητσοτάκη. </w:t>
      </w:r>
    </w:p>
    <w:p w14:paraId="6DF0E0B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Εμείς τα επαναφέραμε αυτά. Εμείς θεσπίσαμε πλαίσιο για να είναι εγγυημένα τα εργασιακά δικαιώματα των παιδιών που κάνουν πρακτική άσκηση. Και θέλουμε να στρέφονται και προς την</w:t>
      </w:r>
      <w:r>
        <w:rPr>
          <w:rFonts w:eastAsia="Times New Roman" w:cs="Times New Roman"/>
          <w:szCs w:val="24"/>
        </w:rPr>
        <w:t xml:space="preserve"> επαγγελματική εκπαίδευση τα παιδιά, αλλά όχι από ηττοπάθεια, ότι δεν μπορούν να γίνουν άριστοι και για αυτό πάνε εκεί, αλλά επειδή θα έχουν επιλογή να πάνε εκεί. Και θέλουμε, εάν αργότερα το αποφασίσουν, αφού τελειώσουν το επαγγελματικό λύκειο, να μπορούν</w:t>
      </w:r>
      <w:r>
        <w:rPr>
          <w:rFonts w:eastAsia="Times New Roman" w:cs="Times New Roman"/>
          <w:szCs w:val="24"/>
        </w:rPr>
        <w:t xml:space="preserve"> να δώσουν εξετάσεις για το πανεπιστήμιο. Για αυτό, θεσπίσαμε αυτήν τη δυνατότητα, ενώ εσείς την είχατε καταργήσει. </w:t>
      </w:r>
    </w:p>
    <w:p w14:paraId="6DF0E0C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Τέλος, είπατε πως θέλετε σύνδεση της </w:t>
      </w:r>
      <w:r>
        <w:rPr>
          <w:rFonts w:eastAsia="Times New Roman" w:cs="Times New Roman"/>
          <w:szCs w:val="24"/>
        </w:rPr>
        <w:t xml:space="preserve">εκπαίδευσης </w:t>
      </w:r>
      <w:r>
        <w:rPr>
          <w:rFonts w:eastAsia="Times New Roman" w:cs="Times New Roman"/>
          <w:szCs w:val="24"/>
        </w:rPr>
        <w:t xml:space="preserve">με την αγορά και πως υπάρχει ένα χάσμα δεξιοτήτων, δηλαδή πως η αγορά ζητά δεξιότητες που </w:t>
      </w:r>
      <w:r>
        <w:rPr>
          <w:rFonts w:eastAsia="Times New Roman" w:cs="Times New Roman"/>
          <w:szCs w:val="24"/>
        </w:rPr>
        <w:t xml:space="preserve">τα πανεπιστήμια δεν τις προσφέρουν. Αλήθεια, κύριε Μητσοτάκη, σε ποια χώρα ζείτε; Αυτό είναι σήμερα το πρόβλημα της ανεργίας; Αυτό είναι το πρόβλημα και όχι ότι τα παιδιά πάνε με το πτυχίο στο χέρι και μεταπτυχιακά, </w:t>
      </w:r>
      <w:proofErr w:type="spellStart"/>
      <w:r>
        <w:rPr>
          <w:rFonts w:eastAsia="Times New Roman" w:cs="Times New Roman"/>
          <w:szCs w:val="24"/>
        </w:rPr>
        <w:t>υπερκαταρτισμένοι</w:t>
      </w:r>
      <w:proofErr w:type="spellEnd"/>
      <w:r>
        <w:rPr>
          <w:rFonts w:eastAsia="Times New Roman" w:cs="Times New Roman"/>
          <w:szCs w:val="24"/>
        </w:rPr>
        <w:t>, να πιάσουν μια δουλει</w:t>
      </w:r>
      <w:r>
        <w:rPr>
          <w:rFonts w:eastAsia="Times New Roman" w:cs="Times New Roman"/>
          <w:szCs w:val="24"/>
        </w:rPr>
        <w:t xml:space="preserve">ά και τους λένε ότι «είστε </w:t>
      </w:r>
      <w:proofErr w:type="spellStart"/>
      <w:r>
        <w:rPr>
          <w:rFonts w:eastAsia="Times New Roman" w:cs="Times New Roman"/>
          <w:szCs w:val="24"/>
        </w:rPr>
        <w:t>υπερκαταρτισμένοι</w:t>
      </w:r>
      <w:proofErr w:type="spellEnd"/>
      <w:r>
        <w:rPr>
          <w:rFonts w:eastAsia="Times New Roman" w:cs="Times New Roman"/>
          <w:szCs w:val="24"/>
        </w:rPr>
        <w:t xml:space="preserve"> και δεν μπορούμε να δώσουμε τόσο όσα αντιστοιχούν στα πτυχία σας»; Αυτό είναι το πρόβλημα, που αναγκάζονται να κρύβουν τα πτυχία τους για να βρουν </w:t>
      </w:r>
      <w:r>
        <w:rPr>
          <w:rFonts w:eastAsia="Times New Roman" w:cs="Times New Roman"/>
          <w:szCs w:val="24"/>
        </w:rPr>
        <w:lastRenderedPageBreak/>
        <w:t xml:space="preserve">δουλειά; Και αν ήταν αυτό το πρόβλημα, τότε γιατί οι πτυχιούχοι </w:t>
      </w:r>
      <w:r>
        <w:rPr>
          <w:rFonts w:eastAsia="Times New Roman" w:cs="Times New Roman"/>
          <w:szCs w:val="24"/>
        </w:rPr>
        <w:t xml:space="preserve">των ελληνικών πανεπιστημίων βρίσκουν δουλειά στο εξωτερικό; </w:t>
      </w:r>
    </w:p>
    <w:p w14:paraId="6DF0E0C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Αν υπάρχει αναντιστοιχία δεξιοτήτων και αγοράς, αυτό δεν οφείλεται στην κακή κατάσταση των πανεπιστημίων, οφείλεται στην κακή κατάσταση της αγοράς. Και για να αλλάξει αυτό, πρέπει να δουλέψουμε μ</w:t>
      </w:r>
      <w:r>
        <w:rPr>
          <w:rFonts w:eastAsia="Times New Roman" w:cs="Times New Roman"/>
          <w:szCs w:val="24"/>
        </w:rPr>
        <w:t xml:space="preserve">ε έμφαση στην ενίσχυση της έρευνας και της καινοτομίας, που τώρα την ενισχύουμε όσο ποτέ άλλοτε, πράγμα το οποίο δεν κάνατε ποτέ εσείς. </w:t>
      </w:r>
    </w:p>
    <w:p w14:paraId="6DF0E0C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Το 2015, τη χρονιά της μεγάλης κρίσης, φτάσαμε στο 1% του ΑΕΠ για την έρευνα και φτιάχνουμε ειδικό ταμείο για στήριξη ε</w:t>
      </w:r>
      <w:r>
        <w:rPr>
          <w:rFonts w:eastAsia="Times New Roman" w:cs="Times New Roman"/>
          <w:szCs w:val="24"/>
        </w:rPr>
        <w:t xml:space="preserve">πιχειρήσεων έντασης γνώσης, πράγματα που εσείς ποτέ δεν υλοποιήσατε, ποτέ δεν θελήσατε, δεν σκεφτήκατε καν να εφαρμόσετε και ας μιλάτε σε όλους τους τόνους για τις νέες τεχνολογίες, την καινοτομία. </w:t>
      </w:r>
    </w:p>
    <w:p w14:paraId="6DF0E0C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θέλω να κλείσω με ένα σχόλιο</w:t>
      </w:r>
      <w:r>
        <w:rPr>
          <w:rFonts w:eastAsia="Times New Roman" w:cs="Times New Roman"/>
          <w:szCs w:val="24"/>
        </w:rPr>
        <w:t xml:space="preserve"> και αυτό το σχόλιο έχει να κάνει με τα όσα είπε ο κ. Μητσοτάκης περί προσωπικών βιωμάτων. Πράγματι, είμαστε όλοι προϊόν των βιωμάτων </w:t>
      </w:r>
      <w:r>
        <w:rPr>
          <w:rFonts w:eastAsia="Times New Roman" w:cs="Times New Roman"/>
          <w:szCs w:val="24"/>
        </w:rPr>
        <w:lastRenderedPageBreak/>
        <w:t>μας, της πορείας μας, της προσωπικής μας ιστορίας και καταγωγής. Εγώ, κύριε Μητσοτάκη, είμαι υπερήφανος για τη δική μου πο</w:t>
      </w:r>
      <w:r>
        <w:rPr>
          <w:rFonts w:eastAsia="Times New Roman" w:cs="Times New Roman"/>
          <w:szCs w:val="24"/>
        </w:rPr>
        <w:t>ρεία. Διότι ήταν τιμή μου να συμμετέχω σε κάποιες από τις εξάρσεις, τις σημαντικές εκλάμψεις του μαθητικού και φοιτητικού κινήματος στον τόπο μας. Γιατί το μαθητικό και φοιτητικό κίνημα, το νεολαιίστικο κίνημα στον τόπο μας έπαιξε σημαντικό ρόλο στη διαμόρ</w:t>
      </w:r>
      <w:r>
        <w:rPr>
          <w:rFonts w:eastAsia="Times New Roman" w:cs="Times New Roman"/>
          <w:szCs w:val="24"/>
        </w:rPr>
        <w:t xml:space="preserve">φωση της σύγχρονης πολιτικής ιστορίας. </w:t>
      </w:r>
    </w:p>
    <w:p w14:paraId="6DF0E0C4"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DF0E0C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Είχα τη δυνατότητα να συμμετάσχω στους μαθητικούς αγώνες του </w:t>
      </w:r>
      <w:r>
        <w:rPr>
          <w:rFonts w:eastAsia="Times New Roman" w:cs="Times New Roman"/>
          <w:szCs w:val="24"/>
        </w:rPr>
        <w:t>΄90</w:t>
      </w:r>
      <w:r>
        <w:rPr>
          <w:rFonts w:eastAsia="Times New Roman" w:cs="Times New Roman"/>
          <w:szCs w:val="24"/>
        </w:rPr>
        <w:t>-</w:t>
      </w:r>
      <w:r>
        <w:rPr>
          <w:rFonts w:eastAsia="Times New Roman" w:cs="Times New Roman"/>
          <w:szCs w:val="24"/>
        </w:rPr>
        <w:t>΄91</w:t>
      </w:r>
      <w:r>
        <w:rPr>
          <w:rFonts w:eastAsia="Times New Roman" w:cs="Times New Roman"/>
          <w:szCs w:val="24"/>
        </w:rPr>
        <w:t xml:space="preserve"> ενάντια σε έναν αυταρχικό και οπισθοδρομικό, αντιεκπαιδευτικό νόμο τότε της Κυβέρνησης του πατέρας σας,</w:t>
      </w:r>
      <w:r>
        <w:rPr>
          <w:rFonts w:eastAsia="Times New Roman" w:cs="Times New Roman"/>
          <w:szCs w:val="24"/>
        </w:rPr>
        <w:t xml:space="preserve"> όπως ήταν τιμή μου να συμμετέχω και στο φοιτητικό κίνημα, βεβαίως σε μια εποχή παρακμής του κινήματος και του ρόλου των φοιτητικών συλλόγων. </w:t>
      </w:r>
    </w:p>
    <w:p w14:paraId="6DF0E0C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Αλλά αυτοί οι αγώνες, οι κοινωνικοί αγώνες, οι συλλογικοί αγώνες είναι αγώνες που πήγαν την κοινωνία μπροστά, δια</w:t>
      </w:r>
      <w:r>
        <w:rPr>
          <w:rFonts w:eastAsia="Times New Roman" w:cs="Times New Roman"/>
          <w:szCs w:val="24"/>
        </w:rPr>
        <w:t xml:space="preserve">σφάλισαν και κατοχύρωσαν δικαιώματα, υπερασπίστηκαν τη δημόσια παιδεία, τη δωρεάν παιδεία, την ίδια τη δημοκρατία. </w:t>
      </w:r>
    </w:p>
    <w:p w14:paraId="6DF0E0C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Κύριε Μητσοτάκη, ξέρετε κάτι; Το βασικό σας πρόβλημα, όταν μιλάτε για την εκπαίδευση, παρ</w:t>
      </w:r>
      <w:r>
        <w:rPr>
          <w:rFonts w:eastAsia="Times New Roman" w:cs="Times New Roman"/>
          <w:szCs w:val="24"/>
        </w:rPr>
        <w:t xml:space="preserve">’ </w:t>
      </w:r>
      <w:r>
        <w:rPr>
          <w:rFonts w:eastAsia="Times New Roman" w:cs="Times New Roman"/>
          <w:szCs w:val="24"/>
        </w:rPr>
        <w:t>ότι κατηγορείτε εμένα για τα δικά μου προσωπικά β</w:t>
      </w:r>
      <w:r>
        <w:rPr>
          <w:rFonts w:eastAsia="Times New Roman" w:cs="Times New Roman"/>
          <w:szCs w:val="24"/>
        </w:rPr>
        <w:t>ιώματα, μάλλον είναι τα δικά σας βιώματα. Διότι μέχρι να ασχοληθείτε με την πολιτική δεν είχατε περάσει ούτε απ’ έξω από δημόσιο σχολείο και δημόσιο πανεπιστήμιο και δεν μπορείτε να τα υπερασπιστείτε. Δεν μπορείτε να υπερασπιστείτε τη δημόσια παιδεία, παρά</w:t>
      </w:r>
      <w:r>
        <w:rPr>
          <w:rFonts w:eastAsia="Times New Roman" w:cs="Times New Roman"/>
          <w:szCs w:val="24"/>
        </w:rPr>
        <w:t xml:space="preserve"> μονάχα την ιδιωτική.</w:t>
      </w:r>
    </w:p>
    <w:p w14:paraId="6DF0E0C8" w14:textId="77777777" w:rsidR="004C348C" w:rsidRDefault="00FF7E7F">
      <w:pPr>
        <w:spacing w:after="0"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6DF0E0C9"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Ευχαριστούμε τον Πρωθυπουργό. </w:t>
      </w:r>
    </w:p>
    <w:p w14:paraId="6DF0E0C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Τον λόγο έχει ο Αρχηγός της Αξιωματικής Αντιπολίτευσης και Πρόεδρος της Κοινοβουλευτικής Ομάδας της Νέας Δημοκρατίας κ. Κυριάκος Μ</w:t>
      </w:r>
      <w:r>
        <w:rPr>
          <w:rFonts w:eastAsia="Times New Roman" w:cs="Times New Roman"/>
          <w:szCs w:val="24"/>
        </w:rPr>
        <w:t>ητσοτάκης για δέκα λεπτά.</w:t>
      </w:r>
    </w:p>
    <w:p w14:paraId="6DF0E0C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Κάντε ησυχία</w:t>
      </w:r>
      <w:r w:rsidRPr="003A7E53">
        <w:rPr>
          <w:rFonts w:eastAsia="Times New Roman" w:cs="Times New Roman"/>
          <w:szCs w:val="24"/>
        </w:rPr>
        <w:t>,</w:t>
      </w:r>
      <w:r>
        <w:rPr>
          <w:rFonts w:eastAsia="Times New Roman" w:cs="Times New Roman"/>
          <w:szCs w:val="24"/>
        </w:rPr>
        <w:t xml:space="preserve"> παρακαλώ.</w:t>
      </w:r>
    </w:p>
    <w:p w14:paraId="6DF0E0CC"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Κύριε Τσίπρα, θέλω να γυρίσω το ρολόι του χρόνου πίσω έξι μήνες, τον Μάρτιο του 2016, όταν με το ίδιο θράσος το οποίο επιδείξατε και σήμερα ζητούσατε προ</w:t>
      </w:r>
      <w:r>
        <w:rPr>
          <w:rFonts w:eastAsia="Times New Roman" w:cs="Times New Roman"/>
          <w:szCs w:val="24"/>
        </w:rPr>
        <w:t xml:space="preserve"> ημερησίας συζήτηση για τη διαφθορά και τη διαπλοκή. Έγινε αυτή η συζήτηση στις 29 Μαρτίου. Κατά γενική ομολογία </w:t>
      </w:r>
      <w:proofErr w:type="spellStart"/>
      <w:r>
        <w:rPr>
          <w:rFonts w:eastAsia="Times New Roman" w:cs="Times New Roman"/>
          <w:szCs w:val="24"/>
        </w:rPr>
        <w:t>υποστήκατε</w:t>
      </w:r>
      <w:proofErr w:type="spellEnd"/>
      <w:r>
        <w:rPr>
          <w:rFonts w:eastAsia="Times New Roman" w:cs="Times New Roman"/>
          <w:szCs w:val="24"/>
        </w:rPr>
        <w:t xml:space="preserve"> μια πανωλεθρία. Επανέρχεστε, λοιπόν, τώρα στον τόπο του εγκλήματος. Χαίρομαι που σύρεστε στην αποδοχή της πρότασή μας. </w:t>
      </w:r>
    </w:p>
    <w:p w14:paraId="6DF0E0C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Υπάρχει, όμω</w:t>
      </w:r>
      <w:r>
        <w:rPr>
          <w:rFonts w:eastAsia="Times New Roman" w:cs="Times New Roman"/>
          <w:szCs w:val="24"/>
        </w:rPr>
        <w:t xml:space="preserve">ς, μια μεγάλη διαφορά. Σε σχέση με το τι γνωρίζαμε τον Μάρτιο 2016 έχουν προστεθεί μια σειρά από δεδομένα στον δημόσιο διάλογο. Ο κ. Καλογρίτσας, η Τράπεζα Αττικής, η </w:t>
      </w:r>
      <w:r>
        <w:rPr>
          <w:rFonts w:eastAsia="Times New Roman" w:cs="Times New Roman"/>
          <w:szCs w:val="24"/>
          <w:lang w:val="en-US"/>
        </w:rPr>
        <w:t>offshore</w:t>
      </w:r>
      <w:r>
        <w:rPr>
          <w:rFonts w:eastAsia="Times New Roman" w:cs="Times New Roman"/>
          <w:szCs w:val="24"/>
        </w:rPr>
        <w:t xml:space="preserve"> της </w:t>
      </w:r>
      <w:r>
        <w:rPr>
          <w:rFonts w:eastAsia="Times New Roman" w:cs="Times New Roman"/>
          <w:szCs w:val="24"/>
        </w:rPr>
        <w:t>«</w:t>
      </w:r>
      <w:r>
        <w:rPr>
          <w:rFonts w:eastAsia="Times New Roman" w:cs="Times New Roman"/>
          <w:szCs w:val="24"/>
        </w:rPr>
        <w:t>Αυγής</w:t>
      </w:r>
      <w:r>
        <w:rPr>
          <w:rFonts w:eastAsia="Times New Roman" w:cs="Times New Roman"/>
          <w:szCs w:val="24"/>
        </w:rPr>
        <w:t>»</w:t>
      </w:r>
      <w:r>
        <w:rPr>
          <w:rFonts w:eastAsia="Times New Roman" w:cs="Times New Roman"/>
          <w:szCs w:val="24"/>
        </w:rPr>
        <w:t>. Με πολύ μεγάλη χαρά λοιπόν, κύριε Τσίπρα, θα έρθουμε να τα συζητήσο</w:t>
      </w:r>
      <w:r>
        <w:rPr>
          <w:rFonts w:eastAsia="Times New Roman" w:cs="Times New Roman"/>
          <w:szCs w:val="24"/>
        </w:rPr>
        <w:t>υμε όλα.</w:t>
      </w:r>
    </w:p>
    <w:p w14:paraId="6DF0E0CE"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DF0E0C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Θα αναμένω με ανυπομονησία από τον Πρόεδρο της Βουλής να καθορίσει τη σχετική ημερομηνία. </w:t>
      </w:r>
    </w:p>
    <w:p w14:paraId="6DF0E0D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Θέλω να κάνω μια αναφορά στην καταληκτική σας παρατήρηση σχετικά με τα βιώματα του καθενός, τα δικά σας, τα δικά μου. Δηλώσατε υπερήφανος για τη συμμετοχή στο μαθητικό και φοιτητικό κίνημα. Είναι δικαίωμά σας να το κάνετε. Οφείλω να επισημάνω βέβαια ότι αυ</w:t>
      </w:r>
      <w:r>
        <w:rPr>
          <w:rFonts w:eastAsia="Times New Roman" w:cs="Times New Roman"/>
          <w:szCs w:val="24"/>
        </w:rPr>
        <w:t xml:space="preserve">τό το μαθητικό και φοιτητικό κίνημα συχνά </w:t>
      </w:r>
      <w:proofErr w:type="spellStart"/>
      <w:r>
        <w:rPr>
          <w:rFonts w:eastAsia="Times New Roman" w:cs="Times New Roman"/>
          <w:szCs w:val="24"/>
        </w:rPr>
        <w:t>παρεκτράπη</w:t>
      </w:r>
      <w:proofErr w:type="spellEnd"/>
      <w:r>
        <w:rPr>
          <w:rFonts w:eastAsia="Times New Roman" w:cs="Times New Roman"/>
          <w:szCs w:val="24"/>
        </w:rPr>
        <w:t xml:space="preserve"> σε εκδηλώσεις ακραίας βίας η οποία στιγμάτισε δυστυχώς την κοινωνική και πολιτική ζωή αυτού του τόπου. </w:t>
      </w:r>
    </w:p>
    <w:p w14:paraId="6DF0E0D1" w14:textId="77777777" w:rsidR="004C348C" w:rsidRDefault="00FF7E7F">
      <w:pPr>
        <w:spacing w:after="0" w:line="600" w:lineRule="auto"/>
        <w:ind w:left="2160" w:firstLine="720"/>
        <w:jc w:val="both"/>
        <w:rPr>
          <w:rFonts w:eastAsia="Times New Roman" w:cs="Times New Roman"/>
          <w:szCs w:val="24"/>
        </w:rPr>
      </w:pPr>
      <w:r>
        <w:rPr>
          <w:rFonts w:eastAsia="Times New Roman" w:cs="Times New Roman"/>
          <w:szCs w:val="24"/>
        </w:rPr>
        <w:t>(Θόρυβος στην Αίθουσα)</w:t>
      </w:r>
    </w:p>
    <w:p w14:paraId="6DF0E0D2"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 κάντε ησυχία.</w:t>
      </w:r>
    </w:p>
    <w:p w14:paraId="6DF0E0D3"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w:t>
      </w:r>
      <w:r>
        <w:rPr>
          <w:rFonts w:eastAsia="Times New Roman" w:cs="Times New Roman"/>
          <w:b/>
          <w:szCs w:val="24"/>
        </w:rPr>
        <w:t xml:space="preserve">όεδρος της Νέας Δημοκρατίας): </w:t>
      </w:r>
      <w:r>
        <w:rPr>
          <w:rFonts w:eastAsia="Times New Roman" w:cs="Times New Roman"/>
          <w:szCs w:val="24"/>
        </w:rPr>
        <w:t>Θέλω να θυμίσω σε εσάς που δεν το γνωρίζετε κάτι που είναι ίσως συμβολικό. Μου κάνει εντύπωση γιατί δεν το αναφέρατε εσείς, κύριε Τσίπρα. Θυμάστε ποιο ήταν το όνομα της φοιτητικής παράταξης της οποίας ήταν επικεφαλής ο κ. Τσίπ</w:t>
      </w:r>
      <w:r>
        <w:rPr>
          <w:rFonts w:eastAsia="Times New Roman" w:cs="Times New Roman"/>
          <w:szCs w:val="24"/>
        </w:rPr>
        <w:t xml:space="preserve">ρας στα φοιτητικά του χρόνια; «Εγκέλαδος». Αυτόν τον εγκέλαδο έχετε προκαλέσει στη χώρα. Έχετε γκρεμίσει ό,τι υπάρχει. </w:t>
      </w:r>
    </w:p>
    <w:p w14:paraId="6DF0E0D4"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6DF0E0D5"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DF0E0D6"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Κάντε ησυχία.</w:t>
      </w:r>
    </w:p>
    <w:p w14:paraId="6DF0E0D7"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ΚΥΡΙΑΚΟΣ ΜΗΤΣΟΤΑ</w:t>
      </w:r>
      <w:r>
        <w:rPr>
          <w:rFonts w:eastAsia="Times New Roman" w:cs="Times New Roman"/>
          <w:b/>
          <w:szCs w:val="24"/>
        </w:rPr>
        <w:t>ΚΗΣ (Πρόεδρος της Νέας Δημοκρατίας):</w:t>
      </w:r>
      <w:r>
        <w:rPr>
          <w:rFonts w:eastAsia="Times New Roman" w:cs="Times New Roman"/>
          <w:szCs w:val="24"/>
        </w:rPr>
        <w:t xml:space="preserve"> Κύριε Τσίπρα, δεν χρειάζεται να συνομιλείτε με τους συναδέλφους. Μπορείτε να κοιτάτε προς τα εδώ. Μιας και μιλάμε για βιώματα, δεν είχα πρόθεση ειλικρινά να το αναφέρω, αλλά με κατηγορήσατε ότι δεν έχω περάσει έξω από δ</w:t>
      </w:r>
      <w:r>
        <w:rPr>
          <w:rFonts w:eastAsia="Times New Roman" w:cs="Times New Roman"/>
          <w:szCs w:val="24"/>
        </w:rPr>
        <w:t>ημόσιο σχολείο και έξω από δημόσιο πανεπιστήμιο. Πράγματι είχα τη δυνατότητα να σπουδάσω σε ένα κορυφαίο αμερικάνικο μη κρατικό πανεπιστήμιο. Φαντάζομαι ότι κι εσείς, κύριε Τσίπρα, αν θα θέλατε να ακολουθήσετε την ίδια διαδρομή, δεν θα είχατε δυσκολία να τ</w:t>
      </w:r>
      <w:r>
        <w:rPr>
          <w:rFonts w:eastAsia="Times New Roman" w:cs="Times New Roman"/>
          <w:szCs w:val="24"/>
        </w:rPr>
        <w:t>ο κάνετε. Ξέρετε, σκληρή δουλειά χρειάζεται. Την οικονομική άνεση, νομίζω, την είχατε. Θα μπορούσατε να πάτε κι εσείς σε ένα τέτοιο πανεπιστήμιο. Εγώ έκανα αυτή την επιλογή. Αλλά μην εγκαλείτε εμένα ότι δεν έχω περάσει έξω από δημόσιο σχολείο, όταν εσείς σ</w:t>
      </w:r>
      <w:r>
        <w:rPr>
          <w:rFonts w:eastAsia="Times New Roman" w:cs="Times New Roman"/>
          <w:szCs w:val="24"/>
        </w:rPr>
        <w:t>τέλνετε τα παιδιά σε ιδιωτικό σχολείο.</w:t>
      </w:r>
    </w:p>
    <w:p w14:paraId="6DF0E0D8"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6DF0E0D9"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Τι είναι αυτά που λέτε τώρα; </w:t>
      </w:r>
    </w:p>
    <w:p w14:paraId="6DF0E0DA"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Αυτή είναι η απόλυτη υποκρισία, κύριε Τσίπρα. Η απόλυτη υποκρισία. Εσείς ο ίδιος δεν εμπιστεύεστε το εκπαιδευτικό σύστημα. Εσείς ο ίδιος αναγνωρίζετε τα προνόμια της ιδιωτικής εκπαίδευσης. Μην αναφέρεστε, λοιπόν, σε προσωπικά βιώματα όταν η δικιά σας διαδρ</w:t>
      </w:r>
      <w:r>
        <w:rPr>
          <w:rFonts w:eastAsia="Times New Roman" w:cs="Times New Roman"/>
          <w:szCs w:val="24"/>
        </w:rPr>
        <w:t xml:space="preserve">ομή αναδεικνύει τον βαθμό της υποκρισίας. </w:t>
      </w:r>
    </w:p>
    <w:p w14:paraId="6DF0E0D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Έρχομαι τώρα στο ζήτημα των θεμάτων τα οποία θίξατε. Επιτρέψτε μου να ξεκινήσω με μια ιστορική αναφορά. Το 1991-1992 η Φινλανδία πέρασε από μια πολύ βαριά οικονομική κρίση, η οποία περίπου διέλυσε την οικονομία τη</w:t>
      </w:r>
      <w:r>
        <w:rPr>
          <w:rFonts w:eastAsia="Times New Roman" w:cs="Times New Roman"/>
          <w:szCs w:val="24"/>
        </w:rPr>
        <w:t xml:space="preserve">ς και την υποχρέωσε να ανασυγκροτήσει πλήρως τον παραγωγικό της ιστό. </w:t>
      </w:r>
    </w:p>
    <w:p w14:paraId="6DF0E0D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Οι πολιτικές δυνάμεις, κύριε Τσίπρα, της Φινλανδίας κατάφεραν σε αυτήν τη δύσκολη συγκυρία να συνεννοηθούν μεταξύ τους, να προτάξουν την παιδεία ως απόλυτη προτεραιότητα και να συμφωνήσ</w:t>
      </w:r>
      <w:r>
        <w:rPr>
          <w:rFonts w:eastAsia="Times New Roman" w:cs="Times New Roman"/>
          <w:szCs w:val="24"/>
        </w:rPr>
        <w:t xml:space="preserve">ουν σε ένα εθνικό σχέδιο δράσης και τα αποτελέσματα έγιναν ορατά μετά από δέκα χρόνια. Η Φινλανδία </w:t>
      </w:r>
      <w:r>
        <w:rPr>
          <w:rFonts w:eastAsia="Times New Roman" w:cs="Times New Roman"/>
          <w:szCs w:val="24"/>
        </w:rPr>
        <w:lastRenderedPageBreak/>
        <w:t>σήμερα έχει ένα από τα καλύτερα δημόσια εκπαιδευτικά συστήματα. Τα δε δεκαπεντάχρονα παιδιά της Φινλανδίας είναι στην πρώτη τριάδα των διαγωνιστικών εξετάσεω</w:t>
      </w:r>
      <w:r>
        <w:rPr>
          <w:rFonts w:eastAsia="Times New Roman" w:cs="Times New Roman"/>
          <w:szCs w:val="24"/>
        </w:rPr>
        <w:t xml:space="preserve">ν της </w:t>
      </w:r>
      <w:r>
        <w:rPr>
          <w:rFonts w:eastAsia="Times New Roman" w:cs="Times New Roman"/>
          <w:szCs w:val="24"/>
          <w:lang w:val="en-US"/>
        </w:rPr>
        <w:t>PISA</w:t>
      </w:r>
      <w:r>
        <w:rPr>
          <w:rFonts w:eastAsia="Times New Roman" w:cs="Times New Roman"/>
          <w:szCs w:val="24"/>
        </w:rPr>
        <w:t>.</w:t>
      </w:r>
    </w:p>
    <w:p w14:paraId="6DF0E0D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Αναρωτιέμαι πραγματικά γιατί δεν μπορούμε να κάνουμε το ίδιο και στη χώρα μας. Φοβάμαι ότι δεν μπορούμε να κάνουμε το ίδιο στη χώρα μας, επειδή δεν μπορούμε να συμφωνήσουμε σε ορισμένα προφανή και αυτονόητα. Διότι, πράγματι, μας χωρίζει, κύριε </w:t>
      </w:r>
      <w:r>
        <w:rPr>
          <w:rFonts w:eastAsia="Times New Roman" w:cs="Times New Roman"/>
          <w:szCs w:val="24"/>
        </w:rPr>
        <w:t xml:space="preserve">Τσίπρα, μια ιδεολογική άβυσσος στο πώς αντιλαμβανόμαστε την παιδεία, την έννοια της αριστείας, την έννοια της αξιολόγησης. Και πραγματικά μου είναι πάρα πολύ δύσκολο να καταλάβω γιατί εξακολουθείτε να αντιμετωπίζετε την παιδεία με όρους παρελθόντος. </w:t>
      </w:r>
    </w:p>
    <w:p w14:paraId="6DF0E0D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Αναφε</w:t>
      </w:r>
      <w:r>
        <w:rPr>
          <w:rFonts w:eastAsia="Times New Roman" w:cs="Times New Roman"/>
          <w:szCs w:val="24"/>
        </w:rPr>
        <w:t xml:space="preserve">ρθήκατε στη δεκαετία του </w:t>
      </w:r>
      <w:r>
        <w:rPr>
          <w:rFonts w:eastAsia="Times New Roman" w:cs="Times New Roman"/>
          <w:szCs w:val="24"/>
        </w:rPr>
        <w:t xml:space="preserve">΄80 </w:t>
      </w:r>
      <w:r>
        <w:rPr>
          <w:rFonts w:eastAsia="Times New Roman" w:cs="Times New Roman"/>
          <w:szCs w:val="24"/>
        </w:rPr>
        <w:t xml:space="preserve">και πράγματι η εκπαιδευτική μεταρρύθμιση την οποία προωθείτε στην ουσία είναι μια αντιγραφή του νόμου-πλαίσιο του 1982. Ακριβώς αυτές τις έννοιες επαναφέρετε. Αλλά για σκεφθείτε λίγο ότι ένα παιδί το οποίο θα μπει στην Α΄ </w:t>
      </w:r>
      <w:r>
        <w:rPr>
          <w:rFonts w:eastAsia="Times New Roman" w:cs="Times New Roman"/>
          <w:szCs w:val="24"/>
        </w:rPr>
        <w:t>δημοτ</w:t>
      </w:r>
      <w:r>
        <w:rPr>
          <w:rFonts w:eastAsia="Times New Roman" w:cs="Times New Roman"/>
          <w:szCs w:val="24"/>
        </w:rPr>
        <w:t xml:space="preserve">ικού </w:t>
      </w:r>
      <w:r>
        <w:rPr>
          <w:rFonts w:eastAsia="Times New Roman" w:cs="Times New Roman"/>
          <w:szCs w:val="24"/>
        </w:rPr>
        <w:t xml:space="preserve">φέτος, το 2016, κύριε Τσίπρα, θα τελειώσει το σχολείο το 2028 και θα τελειώσει το πανεπιστήμιο το 2032-2033. Γίνεται κάποια σοβαρή </w:t>
      </w:r>
      <w:r>
        <w:rPr>
          <w:rFonts w:eastAsia="Times New Roman" w:cs="Times New Roman"/>
          <w:szCs w:val="24"/>
        </w:rPr>
        <w:lastRenderedPageBreak/>
        <w:t>συζήτηση σήμερα στη χώρα για το πώς θα είναι ο κόσμος τότε; Ποιες είναι οι δεξιότητες που θα χρειάζονται αυτά τα παιδιά;</w:t>
      </w:r>
      <w:r>
        <w:rPr>
          <w:rFonts w:eastAsia="Times New Roman" w:cs="Times New Roman"/>
          <w:szCs w:val="24"/>
        </w:rPr>
        <w:t xml:space="preserve"> Ποια είναι τα επαγγέλματα τα οποία θα υπάρχουν εκείνη την εποχή; Γι’ αυτό και σας λέω πόσο απαραίτητη είναι η σύνδεση της αγοράς εργασίας με τα πανεπιστήμια κι εσείς απαντάτε με έναν γενικό αφορισμό «μια χαρά είναι οι πτυχιούχοι των ελληνικών πανεπιστημίω</w:t>
      </w:r>
      <w:r>
        <w:rPr>
          <w:rFonts w:eastAsia="Times New Roman" w:cs="Times New Roman"/>
          <w:szCs w:val="24"/>
        </w:rPr>
        <w:t xml:space="preserve">ν, το πρόβλημα είναι στην αγορά εργασίας». Τόσο στενή αντίληψη έχετε για τον τρόπο με τον οποίο συνδέεται η εκπαίδευση με την αγορά και με την επαγγελματική αποκατάσταση των νέων παιδιών. </w:t>
      </w:r>
    </w:p>
    <w:p w14:paraId="6DF0E0D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Για να δούμε, λοιπόν, αν μπορούμε να συμφωνήσουμε έστω και σήμερα, </w:t>
      </w:r>
      <w:r>
        <w:rPr>
          <w:rFonts w:eastAsia="Times New Roman" w:cs="Times New Roman"/>
          <w:szCs w:val="24"/>
        </w:rPr>
        <w:t xml:space="preserve">έστω και καθυστερημένα, σε κάποια αυτονόητα. </w:t>
      </w:r>
    </w:p>
    <w:p w14:paraId="6DF0E0E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Πρέπει ή δεν πρέπει, κύριε Τσίπρα, να δώσουμε μεγαλύτερη αυτονομία στις σχολικές μονάδες; Ναι ή όχι; Θα ήθελα μια ξεκάθαρη απάντηση. Πρέπει ή δεν πρέπει να αναγνωρίζουμε το έργο των πολλών εξαιρετικών δημοσίων </w:t>
      </w:r>
      <w:r>
        <w:rPr>
          <w:rFonts w:eastAsia="Times New Roman" w:cs="Times New Roman"/>
          <w:szCs w:val="24"/>
        </w:rPr>
        <w:t xml:space="preserve">λειτουργών καθηγητών και δασκάλων που σε εξαιρετικά αντίξοες συνθήκες κρατάνε το δημόσιο σχολείο όρθιο; Πρέπει ή δεν πρέπει τελικά να αξιολογείται το διδακτικό έργο; </w:t>
      </w:r>
    </w:p>
    <w:p w14:paraId="6DF0E0E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Κύριε Τσίπρα, αναφερθήκατε και πάλι ψευδώς στην αξιολόγηση την οποία εγώ είχα προτείνει κ</w:t>
      </w:r>
      <w:r>
        <w:rPr>
          <w:rFonts w:eastAsia="Times New Roman" w:cs="Times New Roman"/>
          <w:szCs w:val="24"/>
        </w:rPr>
        <w:t>αι είχα νομοθετήσει, αναφέροντας κάτι το οποίο γνωρίζετε ότι είναι ψέμα, ότι το 15% της χαμηλότερης βαθμολογίας θα οδηγούσε νομοτελειακά σε απολύσεις, όταν γνωρίζετε ότι υπήρχε ξεκάθαρη νομοθετική ρύθμιση που αυτό το απέκλειε. Εξακολουθείτε και επαναλαμβάν</w:t>
      </w:r>
      <w:r>
        <w:rPr>
          <w:rFonts w:eastAsia="Times New Roman" w:cs="Times New Roman"/>
          <w:szCs w:val="24"/>
        </w:rPr>
        <w:t xml:space="preserve">ετε, λοιπόν, την ίδια καραμέλα. </w:t>
      </w:r>
    </w:p>
    <w:p w14:paraId="6DF0E0E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Εγώ, λοιπόν, να σας ρωτήσω: Εσείς τι είδους αξιολόγηση ακριβώς θέλετε; Γιατί είκοσι μήνες μετά δεν έχετε φέρει ούτε μία πρόταση νόμου για την έννοια της αξιολόγησης. Μα, δεν μπορεί να υπάρχει αξιολόγηση στο δικό σας σκεπτικ</w:t>
      </w:r>
      <w:r>
        <w:rPr>
          <w:rFonts w:eastAsia="Times New Roman" w:cs="Times New Roman"/>
          <w:szCs w:val="24"/>
        </w:rPr>
        <w:t>ό, διότι ο κ. Φίλης μας μίλησε για την έννοια της ισότητας. Όταν, λοιπόν, όλοι είναι ίσοι, η αξιολόγηση περισσεύει. Γι’ αυτό δεν φέρνετε κα</w:t>
      </w:r>
      <w:r>
        <w:rPr>
          <w:rFonts w:eastAsia="Times New Roman" w:cs="Times New Roman"/>
          <w:szCs w:val="24"/>
        </w:rPr>
        <w:t>μ</w:t>
      </w:r>
      <w:r>
        <w:rPr>
          <w:rFonts w:eastAsia="Times New Roman" w:cs="Times New Roman"/>
          <w:szCs w:val="24"/>
        </w:rPr>
        <w:t xml:space="preserve">μία αξιολόγηση, κύριε Τσίπρα. Γι’ αυτό ακριβώς και σας προβληματίζει τόσο πολύ αυτή η έννοια. </w:t>
      </w:r>
    </w:p>
    <w:p w14:paraId="6DF0E0E3"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δ</w:t>
      </w:r>
      <w:r>
        <w:rPr>
          <w:rFonts w:eastAsia="Times New Roman" w:cs="Times New Roman"/>
          <w:szCs w:val="24"/>
        </w:rPr>
        <w:t>ιαμαρτυρί</w:t>
      </w:r>
      <w:r>
        <w:rPr>
          <w:rFonts w:eastAsia="Times New Roman" w:cs="Times New Roman"/>
          <w:szCs w:val="24"/>
        </w:rPr>
        <w:t>ες από την πτέρυγα του ΣΥΡΙΖΑ)</w:t>
      </w:r>
    </w:p>
    <w:p w14:paraId="6DF0E0E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γνωρίζετε πολύ καλά –φαντάζομαι ότι θα σας έχει ενημερώσει ο κ. </w:t>
      </w:r>
      <w:proofErr w:type="spellStart"/>
      <w:r>
        <w:rPr>
          <w:rFonts w:eastAsia="Times New Roman" w:cs="Times New Roman"/>
          <w:szCs w:val="24"/>
        </w:rPr>
        <w:t>Κατρούγκαλος</w:t>
      </w:r>
      <w:proofErr w:type="spellEnd"/>
      <w:r>
        <w:rPr>
          <w:rFonts w:eastAsia="Times New Roman" w:cs="Times New Roman"/>
          <w:szCs w:val="24"/>
        </w:rPr>
        <w:t>- ότι όταν παρέδωσα το Υπουργείο, είχα έτοιμο νομοσχέδιο για την αξιολόγηση των δημοσίων υπαλλήλων, το οποίο ξέφευγε από τη λογική της ποσόστωσης</w:t>
      </w:r>
      <w:r>
        <w:rPr>
          <w:rFonts w:eastAsia="Times New Roman" w:cs="Times New Roman"/>
          <w:szCs w:val="24"/>
        </w:rPr>
        <w:t xml:space="preserve">. Γιατί, λοιπόν, δεν το υλοποιήσατε; </w:t>
      </w:r>
    </w:p>
    <w:p w14:paraId="6DF0E0E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Αλλά, μιας και μιλάμε για ποσόστωση, κύριε Τσίπρα, μήπως έχετε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τις δηλώσεις που πρόσφατα έκανε η Υπουργός σας κ. Φωτίου; Να σας τις θυμίσω; «Το 15% μόνο των υπαλλήλων αξίζουν και δουλεύουν». Το 15%! Η κ. Φ</w:t>
      </w:r>
      <w:r>
        <w:rPr>
          <w:rFonts w:eastAsia="Times New Roman" w:cs="Times New Roman"/>
          <w:szCs w:val="24"/>
        </w:rPr>
        <w:t>ωτίου τα είπε αυτά! Δεν σταματάτε, λοιπόν, να αφήσετε λίγο στην άκρη την υποκρισία, από τη μία να λέτε ότι όλοι είναι ίσοι και από την άλλη οι δικοί σας Υπουργοί να επισημαίνουν τις προφανείς ανισότητες οι οποίες υπάρχουν στην ίδια τη δημόσια διοίκηση;</w:t>
      </w:r>
    </w:p>
    <w:p w14:paraId="6DF0E0E6" w14:textId="77777777" w:rsidR="004C348C" w:rsidRDefault="00FF7E7F">
      <w:pPr>
        <w:spacing w:after="0" w:line="600" w:lineRule="auto"/>
        <w:ind w:firstLine="720"/>
        <w:jc w:val="both"/>
        <w:rPr>
          <w:rFonts w:eastAsia="Times New Roman"/>
          <w:szCs w:val="24"/>
        </w:rPr>
      </w:pPr>
      <w:r>
        <w:rPr>
          <w:rFonts w:eastAsia="Times New Roman" w:cs="Times New Roman"/>
          <w:szCs w:val="24"/>
        </w:rPr>
        <w:t>Ελά</w:t>
      </w:r>
      <w:r>
        <w:rPr>
          <w:rFonts w:eastAsia="Times New Roman" w:cs="Times New Roman"/>
          <w:szCs w:val="24"/>
        </w:rPr>
        <w:t>τε, λοιπόν, να συμφωνήσουμε σε ένα πλαίσιο αξιολόγησης το οποίο θα μπορεί να επιβραβεύει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τους άξιους δασκάλους –γιατί όχι και μισθολογικά- αλλά θα μπορεί και να νουθετεί αυτούς οι οποίοι δεν κάνουν καλά τη δουλειά τους. Δεν θα κουραστώ να το λ</w:t>
      </w:r>
      <w:r>
        <w:rPr>
          <w:rFonts w:eastAsia="Times New Roman" w:cs="Times New Roman"/>
          <w:szCs w:val="24"/>
        </w:rPr>
        <w:t xml:space="preserve">έω, κυρίες και κύριοι συνάδελφοι: Η αξιολόγηση είναι πρωτίστως η επιβράβευση του άξιου, όχι το εργαλείο τιμωρίας του λιγότερο καλού. </w:t>
      </w:r>
      <w:r>
        <w:rPr>
          <w:rFonts w:eastAsia="Times New Roman"/>
          <w:szCs w:val="24"/>
        </w:rPr>
        <w:t xml:space="preserve">Και </w:t>
      </w:r>
      <w:r>
        <w:rPr>
          <w:rFonts w:eastAsia="Times New Roman"/>
          <w:szCs w:val="24"/>
        </w:rPr>
        <w:lastRenderedPageBreak/>
        <w:t xml:space="preserve">όταν όλοι παίρνουν «10», κύριε Τσίπρα, τότε ο άξιος καθηγητής, ο άξιος δημόσιος λειτουργός αισθάνεται κορόιδο. </w:t>
      </w:r>
    </w:p>
    <w:p w14:paraId="6DF0E0E7" w14:textId="77777777" w:rsidR="004C348C" w:rsidRDefault="00FF7E7F">
      <w:pPr>
        <w:spacing w:after="0" w:line="600" w:lineRule="auto"/>
        <w:ind w:firstLine="720"/>
        <w:jc w:val="both"/>
        <w:rPr>
          <w:rFonts w:eastAsia="Times New Roman"/>
          <w:szCs w:val="24"/>
        </w:rPr>
      </w:pPr>
      <w:r>
        <w:rPr>
          <w:rFonts w:eastAsia="Times New Roman"/>
          <w:szCs w:val="24"/>
        </w:rPr>
        <w:t>Λοιπόν,</w:t>
      </w:r>
      <w:r>
        <w:rPr>
          <w:rFonts w:eastAsia="Times New Roman"/>
          <w:szCs w:val="24"/>
        </w:rPr>
        <w:t xml:space="preserve"> εμείς αυτό δεν το δεχόμαστε, διότι θέλουμε ο καθένας να επιβραβεύεται και να ανταμείβεται ανάλογα με τη δουλειά του. Εσείς προφανώς εξακολουθείτε και σήμερα αυτήν την έννοια να την απορρίπτετε.</w:t>
      </w:r>
    </w:p>
    <w:p w14:paraId="6DF0E0E8" w14:textId="77777777" w:rsidR="004C348C" w:rsidRDefault="00FF7E7F">
      <w:pPr>
        <w:spacing w:after="0" w:line="600" w:lineRule="auto"/>
        <w:ind w:firstLine="720"/>
        <w:jc w:val="both"/>
        <w:rPr>
          <w:rFonts w:eastAsia="Times New Roman"/>
          <w:szCs w:val="24"/>
        </w:rPr>
      </w:pPr>
      <w:r>
        <w:rPr>
          <w:rFonts w:eastAsia="Times New Roman"/>
          <w:szCs w:val="24"/>
        </w:rPr>
        <w:t xml:space="preserve">Άλλο ερώτημα: Χρειαζόμαστε ή δεν χρειαζόμαστε πρότυπα πειραματικά δημόσια σχολεία, κύριε Τσίπρα, για αριστούχους; </w:t>
      </w:r>
    </w:p>
    <w:p w14:paraId="6DF0E0E9" w14:textId="77777777" w:rsidR="004C348C" w:rsidRDefault="00FF7E7F">
      <w:pPr>
        <w:spacing w:after="0" w:line="600" w:lineRule="auto"/>
        <w:ind w:firstLine="720"/>
        <w:jc w:val="both"/>
        <w:rPr>
          <w:rFonts w:eastAsia="Times New Roman"/>
          <w:szCs w:val="24"/>
        </w:rPr>
      </w:pPr>
      <w:r>
        <w:rPr>
          <w:rFonts w:eastAsia="Times New Roman"/>
          <w:szCs w:val="24"/>
        </w:rPr>
        <w:t>Λοιπόν, για να το εξηγήσω να καταλάβετε, γιατί μάλλον δεν το έχετε αντιληφθεί: Όλα τα πρότυπα σχολεία είναι και πειραματικά. Όλα τα πειραματι</w:t>
      </w:r>
      <w:r>
        <w:rPr>
          <w:rFonts w:eastAsia="Times New Roman"/>
          <w:szCs w:val="24"/>
        </w:rPr>
        <w:t>κά σχολεία δεν είναι και πρότυπα. Να συμφωνήσουμε, λοιπόν, σε αυτό. Βεβαίως και χρειαζόμαστε πειραματικά σχολεία, τα οποία θα έχουν ένα ενδεικτικό, ένα τυχαίο δείγμα μαθητών για να μπορούμε να δοκιμάζουμε καινούργιες μεθόδους. Το ερώτημα δεν είναι αυτό, το</w:t>
      </w:r>
      <w:r>
        <w:rPr>
          <w:rFonts w:eastAsia="Times New Roman"/>
          <w:szCs w:val="24"/>
        </w:rPr>
        <w:t xml:space="preserve"> ερώτημα είναι αν χρειαζόμαστε και σχολεία πρότυπα της αριστείας...</w:t>
      </w:r>
    </w:p>
    <w:p w14:paraId="6DF0E0EA" w14:textId="77777777" w:rsidR="004C348C" w:rsidRDefault="00FF7E7F">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ΑΛΕΞΗΣ ΤΣΙΠΡΑΣ (Πρόεδρος της Κυβέρνησης): </w:t>
      </w:r>
      <w:r>
        <w:rPr>
          <w:rFonts w:eastAsia="Times New Roman" w:cs="Times New Roman"/>
          <w:szCs w:val="24"/>
        </w:rPr>
        <w:t>Υπάρχουν.</w:t>
      </w:r>
    </w:p>
    <w:p w14:paraId="6DF0E0EB"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Δεν υπάρχουν. Υπάρχουν εννέα όλα και όλα, τα υπόλοιπα τα καταργήσατε όλα, γιατί κατ</w:t>
      </w:r>
      <w:r>
        <w:rPr>
          <w:rFonts w:eastAsia="Times New Roman" w:cs="Times New Roman"/>
          <w:szCs w:val="24"/>
        </w:rPr>
        <w:t>αργήσατε τις εξετάσεις, κύριε Τσίπρα. Ενημερωθείτε, επιτέλους, από τον Υπουργό σας!</w:t>
      </w:r>
    </w:p>
    <w:p w14:paraId="6DF0E0E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Λοιπόν, το ερώτημα είναι εάν χρειαζόμαστε σχολεία της αριστείας σε κάθε νομό, σε κάθε περιφέρεια, στα οποία μπορεί ένας καλός μαθητής, φτωχός, ο οποίος δεν έχει την δυνατότ</w:t>
      </w:r>
      <w:r>
        <w:rPr>
          <w:rFonts w:eastAsia="Times New Roman" w:cs="Times New Roman"/>
          <w:szCs w:val="24"/>
        </w:rPr>
        <w:t>ητα</w:t>
      </w:r>
      <w:r>
        <w:rPr>
          <w:rFonts w:eastAsia="Times New Roman" w:cs="Times New Roman"/>
          <w:szCs w:val="24"/>
        </w:rPr>
        <w:t>,</w:t>
      </w:r>
      <w:r>
        <w:rPr>
          <w:rFonts w:eastAsia="Times New Roman" w:cs="Times New Roman"/>
          <w:szCs w:val="24"/>
        </w:rPr>
        <w:t xml:space="preserve"> που εσείς και εγώ έχουμε να στείλουμε τα παιδιά μας σε ιδιωτικό σχολείο, να πάει και να φοιτήσει σε ένα τέτοιο σχολείο. Αυτό είναι το ερώτημα. Απαντήστε, λοιπόν, με ένα ναι ή με ένα όχι: Χρειαζόμαστε ή δεν χρειαζόμαστε τέτοια σχολεία;</w:t>
      </w:r>
    </w:p>
    <w:p w14:paraId="6DF0E0ED"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από την πτέρυγα της Νέας Δημοκρατίας)</w:t>
      </w:r>
    </w:p>
    <w:p w14:paraId="6DF0E0E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Πρέπει ή δεν πρέπει το </w:t>
      </w:r>
      <w:r>
        <w:rPr>
          <w:rFonts w:eastAsia="Times New Roman" w:cs="Times New Roman"/>
          <w:szCs w:val="24"/>
        </w:rPr>
        <w:t>π</w:t>
      </w:r>
      <w:r>
        <w:rPr>
          <w:rFonts w:eastAsia="Times New Roman" w:cs="Times New Roman"/>
          <w:szCs w:val="24"/>
        </w:rPr>
        <w:t xml:space="preserve">ανεπιστήμιο να συνδέεται με την αγορά εργασίας; Εδώ πέρα πρέπει να είμαστε ειλικρινείς. Τα ελληνικά </w:t>
      </w:r>
      <w:r>
        <w:rPr>
          <w:rFonts w:eastAsia="Times New Roman" w:cs="Times New Roman"/>
          <w:szCs w:val="24"/>
        </w:rPr>
        <w:t>π</w:t>
      </w:r>
      <w:r>
        <w:rPr>
          <w:rFonts w:eastAsia="Times New Roman" w:cs="Times New Roman"/>
          <w:szCs w:val="24"/>
        </w:rPr>
        <w:t>ανεπιστήμια, κύριε Τσίπρα, παράγουν πάρα πολλούς πτυχιούχους, πολλούς σε ειδικότητες οι οποίε</w:t>
      </w:r>
      <w:r>
        <w:rPr>
          <w:rFonts w:eastAsia="Times New Roman" w:cs="Times New Roman"/>
          <w:szCs w:val="24"/>
        </w:rPr>
        <w:t xml:space="preserve">ς δεν μπορούν να </w:t>
      </w:r>
      <w:proofErr w:type="spellStart"/>
      <w:r>
        <w:rPr>
          <w:rFonts w:eastAsia="Times New Roman" w:cs="Times New Roman"/>
          <w:szCs w:val="24"/>
        </w:rPr>
        <w:t>απορροφηθούν</w:t>
      </w:r>
      <w:proofErr w:type="spellEnd"/>
      <w:r>
        <w:rPr>
          <w:rFonts w:eastAsia="Times New Roman" w:cs="Times New Roman"/>
          <w:szCs w:val="24"/>
        </w:rPr>
        <w:t xml:space="preserve"> από την ελληνική αγορά εργασίας. </w:t>
      </w:r>
    </w:p>
    <w:p w14:paraId="6DF0E0E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Σας ρωτώ: Έχει νόημα να εκπαιδεύουμε γιατρούς σε τετραπλάσιο αριθμό από αυτόν που πραγματικά χρειαζόμαστε, για να τους εξάγουμε στη συνέχεια στη Σουηδία ή στη Γαλλία και να πληρώνει ο Έλληνας </w:t>
      </w:r>
      <w:r>
        <w:rPr>
          <w:rFonts w:eastAsia="Times New Roman" w:cs="Times New Roman"/>
          <w:szCs w:val="24"/>
        </w:rPr>
        <w:t>φορολογούμενος; Ή αντιστρόφως...</w:t>
      </w:r>
    </w:p>
    <w:p w14:paraId="6DF0E0F0"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DF0E0F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Γιατί ενοχλείστε με κάτι το οποίο είναι τόσο αυτονόητο; </w:t>
      </w:r>
    </w:p>
    <w:p w14:paraId="6DF0E0F2" w14:textId="77777777" w:rsidR="004C348C" w:rsidRDefault="00FF7E7F">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Παρακαλώ, μην απαντάτε κατά </w:t>
      </w:r>
      <w:proofErr w:type="spellStart"/>
      <w:r>
        <w:rPr>
          <w:rFonts w:eastAsia="Times New Roman"/>
          <w:szCs w:val="24"/>
        </w:rPr>
        <w:t>μόνας</w:t>
      </w:r>
      <w:proofErr w:type="spellEnd"/>
      <w:r>
        <w:rPr>
          <w:rFonts w:eastAsia="Times New Roman"/>
          <w:szCs w:val="24"/>
        </w:rPr>
        <w:t>!</w:t>
      </w:r>
    </w:p>
    <w:p w14:paraId="6DF0E0F3"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Σας κάνω κάποιες συγκεκριμ</w:t>
      </w:r>
      <w:r>
        <w:rPr>
          <w:rFonts w:eastAsia="Times New Roman" w:cs="Times New Roman"/>
          <w:szCs w:val="24"/>
        </w:rPr>
        <w:t xml:space="preserve">ένες ερωτήσεις. Ίσως έχετε την ευκαιρία στην </w:t>
      </w:r>
      <w:proofErr w:type="spellStart"/>
      <w:r>
        <w:rPr>
          <w:rFonts w:eastAsia="Times New Roman" w:cs="Times New Roman"/>
          <w:szCs w:val="24"/>
        </w:rPr>
        <w:t>τριτολογία</w:t>
      </w:r>
      <w:proofErr w:type="spellEnd"/>
      <w:r>
        <w:rPr>
          <w:rFonts w:eastAsia="Times New Roman" w:cs="Times New Roman"/>
          <w:szCs w:val="24"/>
        </w:rPr>
        <w:t xml:space="preserve"> σας να απαντήσετε.</w:t>
      </w:r>
    </w:p>
    <w:p w14:paraId="6DF0E0F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Λοιπόν, πρέπει ή δεν πρέπει να έχουν τα ίδια τα </w:t>
      </w:r>
      <w:r>
        <w:rPr>
          <w:rFonts w:eastAsia="Times New Roman" w:cs="Times New Roman"/>
          <w:szCs w:val="24"/>
        </w:rPr>
        <w:t>π</w:t>
      </w:r>
      <w:r>
        <w:rPr>
          <w:rFonts w:eastAsia="Times New Roman" w:cs="Times New Roman"/>
          <w:szCs w:val="24"/>
        </w:rPr>
        <w:t>ανεπιστήμια μεγαλύτερο, αν όχι τον τελικό ρόλο στο να προσδιορίζουν τον αριθμό των εισακτέων; Ναι ή όχι; Περιμένω μια ξεκάθαρη απάντ</w:t>
      </w:r>
      <w:r>
        <w:rPr>
          <w:rFonts w:eastAsia="Times New Roman" w:cs="Times New Roman"/>
          <w:szCs w:val="24"/>
        </w:rPr>
        <w:t xml:space="preserve">ηση, αν θέλουμε πραγματικά να τιμήσουμε το συνταγματικά κατοχυρωμένο αυτοδιοίκητο και να μην έχουμε ένα </w:t>
      </w:r>
      <w:proofErr w:type="spellStart"/>
      <w:r>
        <w:rPr>
          <w:rFonts w:eastAsia="Times New Roman" w:cs="Times New Roman"/>
          <w:szCs w:val="24"/>
        </w:rPr>
        <w:t>υπερ</w:t>
      </w:r>
      <w:proofErr w:type="spellEnd"/>
      <w:r>
        <w:rPr>
          <w:rFonts w:eastAsia="Times New Roman" w:cs="Times New Roman"/>
          <w:szCs w:val="24"/>
        </w:rPr>
        <w:t>-παρεμβατικό Υπουργείο Παιδείας, το οποίο έρχεται συνέχεια και προσθέτει εισακτέους στον αριθμό των παιδιών</w:t>
      </w:r>
      <w:r>
        <w:rPr>
          <w:rFonts w:eastAsia="Times New Roman" w:cs="Times New Roman"/>
          <w:szCs w:val="24"/>
        </w:rPr>
        <w:t>,</w:t>
      </w:r>
      <w:r>
        <w:rPr>
          <w:rFonts w:eastAsia="Times New Roman" w:cs="Times New Roman"/>
          <w:szCs w:val="24"/>
        </w:rPr>
        <w:t xml:space="preserve"> που ήδη μπαίνουν από τις </w:t>
      </w:r>
      <w:r>
        <w:rPr>
          <w:rFonts w:eastAsia="Times New Roman" w:cs="Times New Roman"/>
          <w:szCs w:val="24"/>
        </w:rPr>
        <w:t>π</w:t>
      </w:r>
      <w:r>
        <w:rPr>
          <w:rFonts w:eastAsia="Times New Roman" w:cs="Times New Roman"/>
          <w:szCs w:val="24"/>
        </w:rPr>
        <w:t>ανελλήνιες, ώ</w:t>
      </w:r>
      <w:r>
        <w:rPr>
          <w:rFonts w:eastAsia="Times New Roman" w:cs="Times New Roman"/>
          <w:szCs w:val="24"/>
        </w:rPr>
        <w:t xml:space="preserve">στε τελικά να έχουμε πολύ περισσότερους φοιτητές από όσους χρειαζόμαστε ή από όσους μπορεί τελικά να απορροφήσει αυτή η αγορά εργασίας. </w:t>
      </w:r>
    </w:p>
    <w:p w14:paraId="6DF0E0F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Χρειαζόμαστε ή δεν χρειαζόμαστε, κύριε Τσίπρα, συγχωνεύσεις στον χώρο της τριτοβάθμιας εκπαίδευσης; Ποιος είναι ο ιδανι</w:t>
      </w:r>
      <w:r>
        <w:rPr>
          <w:rFonts w:eastAsia="Times New Roman" w:cs="Times New Roman"/>
          <w:szCs w:val="24"/>
        </w:rPr>
        <w:t xml:space="preserve">κός αριθμός </w:t>
      </w:r>
      <w:r>
        <w:rPr>
          <w:rFonts w:eastAsia="Times New Roman" w:cs="Times New Roman"/>
          <w:szCs w:val="24"/>
        </w:rPr>
        <w:t>π</w:t>
      </w:r>
      <w:r>
        <w:rPr>
          <w:rFonts w:eastAsia="Times New Roman" w:cs="Times New Roman"/>
          <w:szCs w:val="24"/>
        </w:rPr>
        <w:t xml:space="preserve">ανεπιστημίων και ΤΕΙ για μια χώρα δέκα εκατομμυρίων; Πρέπει ή δεν πρέπει να υπάρχουν οικονομίες κλίμακος; Υπάρχουν ή δεν υπάρχουν τμήματα και σχολές που ενδεχομένως υπό τις παρούσες συνθήκες να μην είναι βιώσιμες; </w:t>
      </w:r>
    </w:p>
    <w:p w14:paraId="6DF0E0F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Να την κάνουμε αυτή τη συζήτ</w:t>
      </w:r>
      <w:r>
        <w:rPr>
          <w:rFonts w:eastAsia="Times New Roman" w:cs="Times New Roman"/>
          <w:szCs w:val="24"/>
        </w:rPr>
        <w:t xml:space="preserve">ηση, ναι ή όχι; Συμφωνείτε ή δεν συμφωνείτε ότι πρέπει να ανοίξει αυτός ο διάλογος; Δεν σας άκουσα να λέτε τίποτα για όλα αυτά ούτε εσάς ούτε τον λαλίστατο κατά τα άλλα Υπουργό σας. </w:t>
      </w:r>
    </w:p>
    <w:p w14:paraId="6DF0E0F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Βέβαια, το σημαντικότερο κατά την άποψή μου από όλα, στο οποίο αναφέρθηκε</w:t>
      </w:r>
      <w:r>
        <w:rPr>
          <w:rFonts w:eastAsia="Times New Roman" w:cs="Times New Roman"/>
          <w:szCs w:val="24"/>
        </w:rPr>
        <w:t xml:space="preserve"> και η Υπουργός: Πρέπει ή δεν πρέπει η Ελλάδα να γίνει διεθνές εκπαιδευτικό κέντρο; Θέλετε, κύριε Τσίπρα, ή δεν θέλετε ξενόγλωσσα τμήματα στα ελληνικά </w:t>
      </w:r>
      <w:r>
        <w:rPr>
          <w:rFonts w:eastAsia="Times New Roman" w:cs="Times New Roman"/>
          <w:szCs w:val="24"/>
        </w:rPr>
        <w:t>π</w:t>
      </w:r>
      <w:r>
        <w:rPr>
          <w:rFonts w:eastAsia="Times New Roman" w:cs="Times New Roman"/>
          <w:szCs w:val="24"/>
        </w:rPr>
        <w:t>ανεπιστήμια; Απαντήστε με ένα ναι ή με ένα όχι επιτέλους.</w:t>
      </w:r>
    </w:p>
    <w:p w14:paraId="6DF0E0F8"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w:t>
      </w:r>
      <w:r>
        <w:rPr>
          <w:rFonts w:eastAsia="Times New Roman" w:cs="Times New Roman"/>
          <w:szCs w:val="24"/>
        </w:rPr>
        <w:t>ρατίας)</w:t>
      </w:r>
    </w:p>
    <w:p w14:paraId="6DF0E0F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στα μη κρατικά </w:t>
      </w:r>
      <w:r>
        <w:rPr>
          <w:rFonts w:eastAsia="Times New Roman" w:cs="Times New Roman"/>
          <w:szCs w:val="24"/>
        </w:rPr>
        <w:t>π</w:t>
      </w:r>
      <w:r>
        <w:rPr>
          <w:rFonts w:eastAsia="Times New Roman" w:cs="Times New Roman"/>
          <w:szCs w:val="24"/>
        </w:rPr>
        <w:t xml:space="preserve">ανεπιστήμια, να διορθώσω την κυρία Αναπληρώτρια Υπουργό. Όλα τα κορυφαία </w:t>
      </w:r>
      <w:r>
        <w:rPr>
          <w:rFonts w:eastAsia="Times New Roman" w:cs="Times New Roman"/>
          <w:szCs w:val="24"/>
        </w:rPr>
        <w:t>π</w:t>
      </w:r>
      <w:r>
        <w:rPr>
          <w:rFonts w:eastAsia="Times New Roman" w:cs="Times New Roman"/>
          <w:szCs w:val="24"/>
        </w:rPr>
        <w:t xml:space="preserve">ανεπιστήμια τα αμερικάνικα -με μια εξαίρεση ίσως, το </w:t>
      </w:r>
      <w:r>
        <w:rPr>
          <w:rFonts w:eastAsia="Times New Roman" w:cs="Times New Roman"/>
          <w:szCs w:val="24"/>
          <w:lang w:val="en-US"/>
        </w:rPr>
        <w:t>Berkeley</w:t>
      </w:r>
      <w:r>
        <w:rPr>
          <w:rFonts w:eastAsia="Times New Roman" w:cs="Times New Roman"/>
          <w:szCs w:val="24"/>
        </w:rPr>
        <w:t xml:space="preserve">- είναι μη κρατικά </w:t>
      </w:r>
      <w:r>
        <w:rPr>
          <w:rFonts w:eastAsia="Times New Roman" w:cs="Times New Roman"/>
          <w:szCs w:val="24"/>
        </w:rPr>
        <w:t>π</w:t>
      </w:r>
      <w:r>
        <w:rPr>
          <w:rFonts w:eastAsia="Times New Roman" w:cs="Times New Roman"/>
          <w:szCs w:val="24"/>
        </w:rPr>
        <w:t>ανεπιστήμια. Φαντάζομαι να το γνωρίζετε αυτό. Είναι μη κρατικά, δε</w:t>
      </w:r>
      <w:r>
        <w:rPr>
          <w:rFonts w:eastAsia="Times New Roman" w:cs="Times New Roman"/>
          <w:szCs w:val="24"/>
        </w:rPr>
        <w:t xml:space="preserve">ν είναι κερδοσκοπικά, αλλά είναι μη κρατικά </w:t>
      </w:r>
      <w:r>
        <w:rPr>
          <w:rFonts w:eastAsia="Times New Roman" w:cs="Times New Roman"/>
          <w:szCs w:val="24"/>
        </w:rPr>
        <w:t>π</w:t>
      </w:r>
      <w:r>
        <w:rPr>
          <w:rFonts w:eastAsia="Times New Roman" w:cs="Times New Roman"/>
          <w:szCs w:val="24"/>
        </w:rPr>
        <w:t xml:space="preserve">ανεπιστήμια. Αυτή είναι μια πραγματικότητα την οποία πρέπει να γνωρίζετε. Όπως θα πρέπει να γνωρίζετε ότι πράγματι και στην ιδιωτική τριτοβάθμια εκπαίδευση υπάρχουν πολλές διαβαθμίσεις. Υπάρχουν </w:t>
      </w:r>
      <w:r>
        <w:rPr>
          <w:rFonts w:eastAsia="Times New Roman" w:cs="Times New Roman"/>
          <w:szCs w:val="24"/>
        </w:rPr>
        <w:lastRenderedPageBreak/>
        <w:t xml:space="preserve">καλά ιδιωτικά </w:t>
      </w:r>
      <w:r>
        <w:rPr>
          <w:rFonts w:eastAsia="Times New Roman" w:cs="Times New Roman"/>
          <w:szCs w:val="24"/>
        </w:rPr>
        <w:t>π</w:t>
      </w:r>
      <w:r>
        <w:rPr>
          <w:rFonts w:eastAsia="Times New Roman" w:cs="Times New Roman"/>
          <w:szCs w:val="24"/>
        </w:rPr>
        <w:t>α</w:t>
      </w:r>
      <w:r>
        <w:rPr>
          <w:rFonts w:eastAsia="Times New Roman" w:cs="Times New Roman"/>
          <w:szCs w:val="24"/>
        </w:rPr>
        <w:t xml:space="preserve">νεπιστήμια, λιγότερο καλά ιδιωτικά </w:t>
      </w:r>
      <w:r>
        <w:rPr>
          <w:rFonts w:eastAsia="Times New Roman" w:cs="Times New Roman"/>
          <w:szCs w:val="24"/>
        </w:rPr>
        <w:t>π</w:t>
      </w:r>
      <w:r>
        <w:rPr>
          <w:rFonts w:eastAsia="Times New Roman" w:cs="Times New Roman"/>
          <w:szCs w:val="24"/>
        </w:rPr>
        <w:t xml:space="preserve">ανεπιστήμια, ενδεχομένως κάποια τα οποία να μην πληρούν και τις απαραίτητες προδιαγραφές. </w:t>
      </w:r>
    </w:p>
    <w:p w14:paraId="6DF0E0F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Το ερώτημα, όμως, είναι απλό, κύριε Τσίπρα. Γιατί πρέπει κάθε χρόνο να εξάγουμε </w:t>
      </w:r>
      <w:r>
        <w:rPr>
          <w:rFonts w:eastAsia="Times New Roman" w:cs="Times New Roman"/>
          <w:szCs w:val="24"/>
        </w:rPr>
        <w:t>εξήντα χιλιάδες</w:t>
      </w:r>
      <w:r>
        <w:rPr>
          <w:rFonts w:eastAsia="Times New Roman" w:cs="Times New Roman"/>
          <w:szCs w:val="24"/>
        </w:rPr>
        <w:t xml:space="preserve"> Έλληνες φοιτητές στο εξωτερικό, ό</w:t>
      </w:r>
      <w:r>
        <w:rPr>
          <w:rFonts w:eastAsia="Times New Roman" w:cs="Times New Roman"/>
          <w:szCs w:val="24"/>
        </w:rPr>
        <w:t>ταν θα μπορούν να σπουδάζουν εδώ πέρα; Και γιατί να μην μπορούμε να προσελκύσουμε σημαντικές επενδύσεις σε έναν χώρο ο οποίος αναπτύσσεται ραγδαία διεθνώς και να καταστήσουμε αυτόν τον καταπληκτικό τόπο ένα διεθνές εκπαιδευτικό κέντρο;</w:t>
      </w:r>
    </w:p>
    <w:p w14:paraId="6DF0E0F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Να μου απαντήσετε! Γ</w:t>
      </w:r>
      <w:r>
        <w:rPr>
          <w:rFonts w:eastAsia="Times New Roman" w:cs="Times New Roman"/>
          <w:szCs w:val="24"/>
        </w:rPr>
        <w:t xml:space="preserve">ιατί όχι; Το ιδιωτικό πανεπιστήμιο, το μη κερδοσκοπικό ή και το ιδιωτικό πανεπιστήμιο θα εξακολουθεί να εποπτεύεται από το ελληνικό </w:t>
      </w:r>
      <w:r>
        <w:rPr>
          <w:rFonts w:eastAsia="Times New Roman" w:cs="Times New Roman"/>
          <w:szCs w:val="24"/>
        </w:rPr>
        <w:t>δ</w:t>
      </w:r>
      <w:r>
        <w:rPr>
          <w:rFonts w:eastAsia="Times New Roman" w:cs="Times New Roman"/>
          <w:szCs w:val="24"/>
        </w:rPr>
        <w:t>ημόσιο. Κανείς δεν μιλάει για ασύδοτη λειτουργία. Και προφανώς, το Υπουργείο Παιδείας θα θέτει το πλαίσιο εποπτείας και υπά</w:t>
      </w:r>
      <w:r>
        <w:rPr>
          <w:rFonts w:eastAsia="Times New Roman" w:cs="Times New Roman"/>
          <w:szCs w:val="24"/>
        </w:rPr>
        <w:t>ρχουν και διαδικασίες πιστοποίησης που θα εξασφαλίζουν την ποιότητα αυτών των πανεπιστημίων.</w:t>
      </w:r>
    </w:p>
    <w:p w14:paraId="6DF0E0F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Όμως, γιατί δεν θέλετε, για παράδειγμα, ένα μεγάλο φιλανθρωπικό ίδρυμα να έρθει και να κάνει μια πάρα πολύ σημαντική δωρεά και να φτιάξει ένα κορυφαίο μη κερδοσκοπ</w:t>
      </w:r>
      <w:r>
        <w:rPr>
          <w:rFonts w:eastAsia="Times New Roman" w:cs="Times New Roman"/>
          <w:szCs w:val="24"/>
        </w:rPr>
        <w:t xml:space="preserve">ικό πανεπιστήμιο; Τι σας ενοχλεί </w:t>
      </w:r>
      <w:r>
        <w:rPr>
          <w:rFonts w:eastAsia="Times New Roman" w:cs="Times New Roman"/>
          <w:szCs w:val="24"/>
        </w:rPr>
        <w:lastRenderedPageBreak/>
        <w:t>σε αυτό; Γιατί αντιβαίνει στη δική σας έννοια της αριστείας. Θέλω</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το καταλάβω, γιατί μου είναι πάρα πολύ δύσκολο να ακούω, σήμερα ακόμα, στην Ελλάδα του 2016, κάποιον να υπερασπίζεται με τόσο φανατισμό το κρατικό μονοπώλιο στην ανώτατη εκπαίδευση.</w:t>
      </w:r>
    </w:p>
    <w:p w14:paraId="6DF0E0F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Μια τελευταία παρατήρηση για το ζήτημα των </w:t>
      </w:r>
      <w:r>
        <w:rPr>
          <w:rFonts w:eastAsia="Times New Roman" w:cs="Times New Roman"/>
          <w:szCs w:val="24"/>
        </w:rPr>
        <w:t>θ</w:t>
      </w:r>
      <w:r>
        <w:rPr>
          <w:rFonts w:eastAsia="Times New Roman" w:cs="Times New Roman"/>
          <w:szCs w:val="24"/>
        </w:rPr>
        <w:t>ρησκευτικών. Εδώ, πραγματι</w:t>
      </w:r>
      <w:r>
        <w:rPr>
          <w:rFonts w:eastAsia="Times New Roman" w:cs="Times New Roman"/>
          <w:szCs w:val="24"/>
        </w:rPr>
        <w:t>κά, πρέπει να σας πω ότι μπλέχτηκα. Μπλέχτηκα, διότι άκουσα τον κ. Καμμένο –δεν τον βλέπω, θα αποχώρησε- να μας ανακοινώνει με πολύ μεγάλη ικανοποίηση ότι και με τη δική σας προσωπική συμφωνία ακυρώνονται όλες οι πρωτοβουλίες</w:t>
      </w:r>
      <w:r>
        <w:rPr>
          <w:rFonts w:eastAsia="Times New Roman" w:cs="Times New Roman"/>
          <w:szCs w:val="24"/>
        </w:rPr>
        <w:t>,</w:t>
      </w:r>
      <w:r>
        <w:rPr>
          <w:rFonts w:eastAsia="Times New Roman" w:cs="Times New Roman"/>
          <w:szCs w:val="24"/>
        </w:rPr>
        <w:t xml:space="preserve"> που έχουν αναληφθεί για την α</w:t>
      </w:r>
      <w:r>
        <w:rPr>
          <w:rFonts w:eastAsia="Times New Roman" w:cs="Times New Roman"/>
          <w:szCs w:val="24"/>
        </w:rPr>
        <w:t xml:space="preserve">λλαγή του μαθήματος των </w:t>
      </w:r>
      <w:r>
        <w:rPr>
          <w:rFonts w:eastAsia="Times New Roman" w:cs="Times New Roman"/>
          <w:szCs w:val="24"/>
        </w:rPr>
        <w:t>θ</w:t>
      </w:r>
      <w:r>
        <w:rPr>
          <w:rFonts w:eastAsia="Times New Roman" w:cs="Times New Roman"/>
          <w:szCs w:val="24"/>
        </w:rPr>
        <w:t>ρησκευτικών και ο διάλογος ξεκινάει από μηδενική βάση. Αυτό μας είπε ο κ. Καμμένος.</w:t>
      </w:r>
    </w:p>
    <w:p w14:paraId="6DF0E0F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Μπορείτε να το επιβεβαιώσετε ή να το διαψεύσετε; Για να γνωρίζουμε, απλώς, αν υπάρχει έστω και ο στοιχειώδης συγχρονισμός μεταξύ των δύο κυβερνητικ</w:t>
      </w:r>
      <w:r>
        <w:rPr>
          <w:rFonts w:eastAsia="Times New Roman" w:cs="Times New Roman"/>
          <w:szCs w:val="24"/>
        </w:rPr>
        <w:t xml:space="preserve">ών εταίρων. Διότι κατανοώ την προσπάθεια του κ. Καμμένου να είναι αρεστός στην Εκκλησία, πλην όμως η αλήθεια, κύριε Τσίπρα, δεν αμφισβητείται. </w:t>
      </w:r>
      <w:r>
        <w:rPr>
          <w:rFonts w:eastAsia="Times New Roman" w:cs="Times New Roman"/>
          <w:szCs w:val="24"/>
        </w:rPr>
        <w:lastRenderedPageBreak/>
        <w:t xml:space="preserve">Και στην επιστολή του </w:t>
      </w:r>
      <w:proofErr w:type="spellStart"/>
      <w:r>
        <w:rPr>
          <w:rFonts w:eastAsia="Times New Roman" w:cs="Times New Roman"/>
          <w:szCs w:val="24"/>
        </w:rPr>
        <w:t>Μακαριωτάτου</w:t>
      </w:r>
      <w:proofErr w:type="spellEnd"/>
      <w:r>
        <w:rPr>
          <w:rFonts w:eastAsia="Times New Roman" w:cs="Times New Roman"/>
          <w:szCs w:val="24"/>
        </w:rPr>
        <w:t xml:space="preserve"> λέγονται τα πράγματα με το όνομά τους. Σας το ξαναλέω, μιλήσατε για διάλογο με</w:t>
      </w:r>
      <w:r>
        <w:rPr>
          <w:rFonts w:eastAsia="Times New Roman" w:cs="Times New Roman"/>
          <w:szCs w:val="24"/>
        </w:rPr>
        <w:t xml:space="preserve"> την Εκκλησία. Μία και μοναδική συνάντηση έγινε με το ΙΕΠ.</w:t>
      </w:r>
    </w:p>
    <w:p w14:paraId="6DF0E0F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Σας ρωτώ, λοιπόν, ευθέως και θα ήθελα την απάντησή σας: Η απαραίτητη αναμόρφωση του μαθήματος των </w:t>
      </w:r>
      <w:r>
        <w:rPr>
          <w:rFonts w:eastAsia="Times New Roman" w:cs="Times New Roman"/>
          <w:szCs w:val="24"/>
        </w:rPr>
        <w:t>θ</w:t>
      </w:r>
      <w:r>
        <w:rPr>
          <w:rFonts w:eastAsia="Times New Roman" w:cs="Times New Roman"/>
          <w:szCs w:val="24"/>
        </w:rPr>
        <w:t xml:space="preserve">ρησκευτικών –το τονίζω- η απαραίτητη αναμόρφωση του μαθήματος των </w:t>
      </w:r>
      <w:r>
        <w:rPr>
          <w:rFonts w:eastAsia="Times New Roman" w:cs="Times New Roman"/>
          <w:szCs w:val="24"/>
        </w:rPr>
        <w:t>θ</w:t>
      </w:r>
      <w:r>
        <w:rPr>
          <w:rFonts w:eastAsia="Times New Roman" w:cs="Times New Roman"/>
          <w:szCs w:val="24"/>
        </w:rPr>
        <w:t>ρησκευτικών, πρέπει ή δεν πρέπε</w:t>
      </w:r>
      <w:r>
        <w:rPr>
          <w:rFonts w:eastAsia="Times New Roman" w:cs="Times New Roman"/>
          <w:szCs w:val="24"/>
        </w:rPr>
        <w:t>ι να γίνει σε συνεννόηση με την Εκκλησία της Ελλάδος; Και θα ήθελα, παρακαλώ, μια ξεκάθαρη απάντηση.</w:t>
      </w:r>
    </w:p>
    <w:p w14:paraId="6DF0E100"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Το είπα αυτό.</w:t>
      </w:r>
    </w:p>
    <w:p w14:paraId="6DF0E101"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Τελειώνω, με κάτι το οποίο δεν μπορώ να αφήσω </w:t>
      </w:r>
      <w:r>
        <w:rPr>
          <w:rFonts w:eastAsia="Times New Roman" w:cs="Times New Roman"/>
          <w:szCs w:val="24"/>
        </w:rPr>
        <w:t xml:space="preserve">ασχολίαστο. Το ανέφερε η κυρία Υπουργός, λέγοντάς μας ότι η Κυβέρνησή σας μεροληπτεί υπέρ των νέων επιστημόνων. Είστε σοβαροί; Χθες σε αυτήν την Αίθουσα δεν ψηφίσατε την αύξηση των εισφορών για τους νέους επιστήμονες; </w:t>
      </w:r>
    </w:p>
    <w:p w14:paraId="6DF0E102"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w:t>
      </w:r>
      <w:r>
        <w:rPr>
          <w:rFonts w:eastAsia="Times New Roman" w:cs="Times New Roman"/>
          <w:szCs w:val="24"/>
        </w:rPr>
        <w:t>Νέας Δημοκρατίας)</w:t>
      </w:r>
    </w:p>
    <w:p w14:paraId="6DF0E10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Σταματήστε, επιτέλους, κύριε Τσίπρα, τόσο ξεδιάντροπα να κοροϊδεύετε την ελληνική κοινωνία και ειδικά τους νέους επιστήμονες! </w:t>
      </w:r>
    </w:p>
    <w:p w14:paraId="6DF0E10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Κλείνω με την ευχή, κύριε Τσίπρα, να μπορέσουμε –γιατί διαπίστωσα, με ικανοποίηση, πρέπει να πω, ότι οι τόνοι σ</w:t>
      </w:r>
      <w:r>
        <w:rPr>
          <w:rFonts w:eastAsia="Times New Roman" w:cs="Times New Roman"/>
          <w:szCs w:val="24"/>
        </w:rPr>
        <w:t xml:space="preserve">τις δευτερολογίες ήταν πιο χαμηλοί απ’ ότι στις </w:t>
      </w:r>
      <w:proofErr w:type="spellStart"/>
      <w:r>
        <w:rPr>
          <w:rFonts w:eastAsia="Times New Roman" w:cs="Times New Roman"/>
          <w:szCs w:val="24"/>
        </w:rPr>
        <w:t>πρωτολογίες</w:t>
      </w:r>
      <w:proofErr w:type="spellEnd"/>
      <w:r>
        <w:rPr>
          <w:rFonts w:eastAsia="Times New Roman" w:cs="Times New Roman"/>
          <w:szCs w:val="24"/>
        </w:rPr>
        <w:t xml:space="preserve"> και νομίζω ότι έτσι αρμόζει σε μια τέτοια συζήτηση- σε κάποια, τουλάχιστον, απ’ αυτά τα οποία εγώ θεωρώ αυτονόητα να συμφωνήσουμε. Το εύχομαι πραγματικά. Δεν νομίζω ότι θα είναι εύκολο διότι, πραγ</w:t>
      </w:r>
      <w:r>
        <w:rPr>
          <w:rFonts w:eastAsia="Times New Roman" w:cs="Times New Roman"/>
          <w:szCs w:val="24"/>
        </w:rPr>
        <w:t>ματικά, όπως επεσήμανα πολλές φορές, βλέπουμε τον κόσμο μέσα από μια διαφορετική ματιά.</w:t>
      </w:r>
    </w:p>
    <w:p w14:paraId="6DF0E10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Αυτό το οποίο εσείς μετ’ επιτάσεως χαρακτηρίζετε ως νεοφιλελεύθερο είναι αυτό, κύριε Τσίπρα, το οποίο οι πιο πολλές ευρωπαϊκές χώρες έχουν υιοθετήσει ως κοινή λογική. Α</w:t>
      </w:r>
      <w:r>
        <w:rPr>
          <w:rFonts w:eastAsia="Times New Roman" w:cs="Times New Roman"/>
          <w:szCs w:val="24"/>
        </w:rPr>
        <w:t xml:space="preserve">υτή είναι η πραγματικότητα. Ανοίξτε λίγο τα μάτια σας. Διαβάστε την έκθεση του ΟΟΣΑ, τη συγκριτική, να δείτε τι κάνουν οι άλλες χώρες στον τομέα της </w:t>
      </w:r>
      <w:r>
        <w:rPr>
          <w:rFonts w:eastAsia="Times New Roman" w:cs="Times New Roman"/>
          <w:szCs w:val="24"/>
        </w:rPr>
        <w:t>π</w:t>
      </w:r>
      <w:r>
        <w:rPr>
          <w:rFonts w:eastAsia="Times New Roman" w:cs="Times New Roman"/>
          <w:szCs w:val="24"/>
        </w:rPr>
        <w:t>αιδείας και μπορεί, αν το κάνετε, να καταφέρετε, έστω και καθυστερημένα να ξεφύγετε από τις ιδεολογικές σα</w:t>
      </w:r>
      <w:r>
        <w:rPr>
          <w:rFonts w:eastAsia="Times New Roman" w:cs="Times New Roman"/>
          <w:szCs w:val="24"/>
        </w:rPr>
        <w:t xml:space="preserve">ς αγκυλώσεις. </w:t>
      </w:r>
    </w:p>
    <w:p w14:paraId="6DF0E10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6DF0E107"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DF0E108"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Η Πρόεδρος της Κοινοβουλευτικής Ομάδας της Δημοκρατικής Συμπαράταξης ΠΑΣΟΚ – ΔΗΜΑΡ κ. Φωτεινή Γεννηματά έχει τον λόγο για δέκα λεπτά.</w:t>
      </w:r>
    </w:p>
    <w:p w14:paraId="6DF0E109"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ΦΩΤΕΙΝΗ</w:t>
      </w:r>
      <w:r>
        <w:rPr>
          <w:rFonts w:eastAsia="Times New Roman" w:cs="Times New Roman"/>
          <w:b/>
          <w:szCs w:val="24"/>
        </w:rPr>
        <w:t xml:space="preserve"> </w:t>
      </w:r>
      <w:r>
        <w:rPr>
          <w:rFonts w:eastAsia="Times New Roman" w:cs="Times New Roman"/>
          <w:b/>
          <w:szCs w:val="24"/>
        </w:rPr>
        <w:t>(ΦΩΦΗ)</w:t>
      </w:r>
      <w:r>
        <w:rPr>
          <w:rFonts w:eastAsia="Times New Roman" w:cs="Times New Roman"/>
          <w:b/>
          <w:szCs w:val="24"/>
        </w:rPr>
        <w:t xml:space="preserve"> ΓΕΝΝΗΜΑΤΑ (Πρόεδρος της Δημοκρατικής Συμπαράταξης ΠΑΣΟΚ - ΔΗΜΑΡ): </w:t>
      </w:r>
      <w:r>
        <w:rPr>
          <w:rFonts w:eastAsia="Times New Roman" w:cs="Times New Roman"/>
          <w:szCs w:val="24"/>
        </w:rPr>
        <w:t xml:space="preserve">Του έχει γίνει πλέον συνήθεια του Πρωθυπουργού όταν μιλάει η Δημοκρατική Συμπαράταξη να αποχωρεί επιδεικτικά από την Αίθουσα. Νομίζω ότι όλοι βγάζουμε χρήσιμα συμπεράσματα από αυτήν </w:t>
      </w:r>
      <w:r>
        <w:rPr>
          <w:rFonts w:eastAsia="Times New Roman" w:cs="Times New Roman"/>
          <w:szCs w:val="24"/>
        </w:rPr>
        <w:t xml:space="preserve">του τη στάση. </w:t>
      </w:r>
    </w:p>
    <w:p w14:paraId="6DF0E10A" w14:textId="77777777" w:rsidR="004C348C" w:rsidRDefault="00FF7E7F">
      <w:pPr>
        <w:spacing w:after="0" w:line="600" w:lineRule="auto"/>
        <w:ind w:firstLine="720"/>
        <w:jc w:val="both"/>
        <w:rPr>
          <w:rFonts w:eastAsia="Times New Roman"/>
          <w:szCs w:val="24"/>
        </w:rPr>
      </w:pPr>
      <w:r>
        <w:rPr>
          <w:rFonts w:eastAsia="Times New Roman" w:cs="Times New Roman"/>
          <w:szCs w:val="24"/>
        </w:rPr>
        <w:t xml:space="preserve">Είναι η δεύτερη φορά που φέρνει για συζήτηση στη Βουλή το θέμα της διαπλοκής. </w:t>
      </w:r>
      <w:r>
        <w:rPr>
          <w:rFonts w:eastAsia="Times New Roman"/>
          <w:szCs w:val="24"/>
        </w:rPr>
        <w:t xml:space="preserve">Την πρώτη φορά έκανε μια τρύπα στο νερό, σε σχέση με τις επιδιώξεις του. </w:t>
      </w:r>
      <w:r>
        <w:rPr>
          <w:rFonts w:eastAsia="Times New Roman"/>
          <w:szCs w:val="24"/>
        </w:rPr>
        <w:t>Κ</w:t>
      </w:r>
      <w:r>
        <w:rPr>
          <w:rFonts w:eastAsia="Times New Roman"/>
          <w:szCs w:val="24"/>
        </w:rPr>
        <w:t xml:space="preserve">ατάφερε να είναι απολογούμενος. </w:t>
      </w:r>
    </w:p>
    <w:p w14:paraId="6DF0E10B" w14:textId="77777777" w:rsidR="004C348C" w:rsidRDefault="00FF7E7F">
      <w:pPr>
        <w:spacing w:after="0" w:line="600" w:lineRule="auto"/>
        <w:ind w:firstLine="720"/>
        <w:jc w:val="both"/>
        <w:rPr>
          <w:rFonts w:eastAsia="Times New Roman"/>
          <w:szCs w:val="24"/>
        </w:rPr>
      </w:pPr>
      <w:r>
        <w:rPr>
          <w:rFonts w:eastAsia="Times New Roman"/>
          <w:szCs w:val="24"/>
        </w:rPr>
        <w:t>Εμείς, λοιπόν, κύριε Τσίπρα, το γάντι το σηκώνουμε. Ναι,</w:t>
      </w:r>
      <w:r>
        <w:rPr>
          <w:rFonts w:eastAsia="Times New Roman"/>
          <w:szCs w:val="24"/>
        </w:rPr>
        <w:t xml:space="preserve"> ελάτε να μιλήσουμε για τη διαπλοκή εδώ σε αυτή την Αίθουσα, για να αποδείξουμε και να τεκμηριώσουμε ποιο είναι το τρίγωνο της διαπλοκής για </w:t>
      </w:r>
      <w:r>
        <w:rPr>
          <w:rFonts w:eastAsia="Times New Roman"/>
          <w:szCs w:val="24"/>
        </w:rPr>
        <w:lastRenderedPageBreak/>
        <w:t xml:space="preserve">το οποίο μιλήσατε. Γιατί αυτή τη φορά στη συζήτηση θα είστε ο κατηγορούμενος κι όχι απλά απολογούμενος. </w:t>
      </w:r>
    </w:p>
    <w:p w14:paraId="6DF0E10C" w14:textId="77777777" w:rsidR="004C348C" w:rsidRDefault="00FF7E7F">
      <w:pPr>
        <w:spacing w:after="0" w:line="600" w:lineRule="auto"/>
        <w:ind w:firstLine="720"/>
        <w:jc w:val="both"/>
        <w:rPr>
          <w:rFonts w:eastAsia="Times New Roman"/>
          <w:szCs w:val="24"/>
        </w:rPr>
      </w:pPr>
      <w:r>
        <w:rPr>
          <w:rFonts w:eastAsia="Times New Roman"/>
          <w:szCs w:val="24"/>
        </w:rPr>
        <w:t>(Χειροκροτ</w:t>
      </w:r>
      <w:r>
        <w:rPr>
          <w:rFonts w:eastAsia="Times New Roman"/>
          <w:szCs w:val="24"/>
        </w:rPr>
        <w:t>ήματα από την πτέρυγα της Δημοκρατικής Συμπαράταξης ΠΑΣΟΚ-ΔΗΜΑΡ)</w:t>
      </w:r>
    </w:p>
    <w:p w14:paraId="6DF0E10D" w14:textId="77777777" w:rsidR="004C348C" w:rsidRDefault="00FF7E7F">
      <w:pPr>
        <w:spacing w:after="0" w:line="600" w:lineRule="auto"/>
        <w:ind w:firstLine="720"/>
        <w:jc w:val="both"/>
        <w:rPr>
          <w:rFonts w:eastAsia="Times New Roman"/>
          <w:szCs w:val="24"/>
        </w:rPr>
      </w:pPr>
      <w:r>
        <w:rPr>
          <w:rFonts w:eastAsia="Times New Roman"/>
          <w:szCs w:val="24"/>
        </w:rPr>
        <w:t xml:space="preserve">Ξέρετε, η </w:t>
      </w:r>
      <w:r>
        <w:rPr>
          <w:rFonts w:eastAsia="Times New Roman"/>
          <w:szCs w:val="24"/>
        </w:rPr>
        <w:t>ι</w:t>
      </w:r>
      <w:r>
        <w:rPr>
          <w:rFonts w:eastAsia="Times New Roman"/>
          <w:szCs w:val="24"/>
        </w:rPr>
        <w:t xml:space="preserve">στορία μας διδάσκει ότι όταν χάνεις τη στήριξη του λαού, όταν ο λαός νοιώθει ότι τον πρόδωσες, τον εξαπάτησες, τον εξέθεσες σε κινδύνους, τον </w:t>
      </w:r>
      <w:proofErr w:type="spellStart"/>
      <w:r>
        <w:rPr>
          <w:rFonts w:eastAsia="Times New Roman"/>
          <w:szCs w:val="24"/>
        </w:rPr>
        <w:t>προσέβαλες</w:t>
      </w:r>
      <w:proofErr w:type="spellEnd"/>
      <w:r>
        <w:rPr>
          <w:rFonts w:eastAsia="Times New Roman"/>
          <w:szCs w:val="24"/>
        </w:rPr>
        <w:t>, ότι είσαι υπεύθυνος για τη</w:t>
      </w:r>
      <w:r>
        <w:rPr>
          <w:rFonts w:eastAsia="Times New Roman"/>
          <w:szCs w:val="24"/>
        </w:rPr>
        <w:t>ν ακόμα μεγαλύτερη επιδείνωση της καθημερινότητάς του και την υποχώρηση του βιοτικού του επιπέδου, τότε σου γυρίζει την πλάτη. Και ο τελευταίος δρόμος</w:t>
      </w:r>
      <w:r>
        <w:rPr>
          <w:rFonts w:eastAsia="Times New Roman"/>
          <w:szCs w:val="24"/>
        </w:rPr>
        <w:t>,</w:t>
      </w:r>
      <w:r>
        <w:rPr>
          <w:rFonts w:eastAsia="Times New Roman"/>
          <w:szCs w:val="24"/>
        </w:rPr>
        <w:t xml:space="preserve"> που έχεις να ακολουθήσεις είναι να ανοίξεις τη συζήτηση για το κυνήγι της διαπλοκής, τον πόλεμο κατά της</w:t>
      </w:r>
      <w:r>
        <w:rPr>
          <w:rFonts w:eastAsia="Times New Roman"/>
          <w:szCs w:val="24"/>
        </w:rPr>
        <w:t xml:space="preserve"> διαπλοκής. Από λόγια χορτάσαμε, κύριε Τσίπρα.</w:t>
      </w:r>
    </w:p>
    <w:p w14:paraId="6DF0E10E" w14:textId="77777777" w:rsidR="004C348C" w:rsidRDefault="00FF7E7F">
      <w:pPr>
        <w:spacing w:after="0" w:line="600" w:lineRule="auto"/>
        <w:ind w:firstLine="720"/>
        <w:jc w:val="both"/>
        <w:rPr>
          <w:rFonts w:eastAsia="Times New Roman"/>
          <w:szCs w:val="24"/>
        </w:rPr>
      </w:pPr>
      <w:r>
        <w:rPr>
          <w:rFonts w:eastAsia="Times New Roman"/>
          <w:szCs w:val="24"/>
        </w:rPr>
        <w:t>Στην πραγματικότητα, αυτό που γίνεται είναι ότι αρχίζει κανείς να λειτουργεί ως ένα καθεστώς, που επιχειρεί να φιμώσει κάθε αντίθετη φωνή. Και τι σύμπτωση, κύριε Πρωθυπουργέ: Την ώρα, ακριβώς, που το δήθεν ηθι</w:t>
      </w:r>
      <w:r>
        <w:rPr>
          <w:rFonts w:eastAsia="Times New Roman"/>
          <w:szCs w:val="24"/>
        </w:rPr>
        <w:t xml:space="preserve">κό πλεονέκτημα του ΣΥΡΙΖΑ </w:t>
      </w:r>
      <w:proofErr w:type="spellStart"/>
      <w:r>
        <w:rPr>
          <w:rFonts w:eastAsia="Times New Roman"/>
          <w:szCs w:val="24"/>
        </w:rPr>
        <w:t>αποδομείται</w:t>
      </w:r>
      <w:proofErr w:type="spellEnd"/>
      <w:r>
        <w:rPr>
          <w:rFonts w:eastAsia="Times New Roman"/>
          <w:szCs w:val="24"/>
        </w:rPr>
        <w:t xml:space="preserve">, με ασύλληπτο ρυθμό, την ώρα που κατρακυλάτε </w:t>
      </w:r>
      <w:r>
        <w:rPr>
          <w:rFonts w:eastAsia="Times New Roman"/>
          <w:szCs w:val="24"/>
        </w:rPr>
        <w:lastRenderedPageBreak/>
        <w:t>στις μετρήσεις τη κοινής γνώμης, την ώρα που η δήθεν τιτάνια μάχη με τη διαπλοκή έχει καταρρεύσει και πολιτικά και ηθικά και νομικά, είναι ακριβώς η στιγμή που χάνετε την ψυ</w:t>
      </w:r>
      <w:r>
        <w:rPr>
          <w:rFonts w:eastAsia="Times New Roman"/>
          <w:szCs w:val="24"/>
        </w:rPr>
        <w:t>χραιμία σας, κινείστε με βάση τον πανικό και επιχειρείτε να στήσετε ένα δικό σας καθεστώς, ελέγχοντας τα μέσα ενημέρωσης.</w:t>
      </w:r>
    </w:p>
    <w:p w14:paraId="6DF0E10F" w14:textId="77777777" w:rsidR="004C348C" w:rsidRDefault="00FF7E7F">
      <w:pPr>
        <w:spacing w:after="0" w:line="600" w:lineRule="auto"/>
        <w:ind w:firstLine="720"/>
        <w:jc w:val="both"/>
        <w:rPr>
          <w:rFonts w:eastAsia="Times New Roman"/>
          <w:szCs w:val="24"/>
        </w:rPr>
      </w:pPr>
      <w:r>
        <w:rPr>
          <w:rFonts w:eastAsia="Times New Roman"/>
          <w:szCs w:val="24"/>
        </w:rPr>
        <w:t xml:space="preserve">Το ίδιο, βέβαια, έχετε κάνει και στον τομέα της </w:t>
      </w:r>
      <w:r>
        <w:rPr>
          <w:rFonts w:eastAsia="Times New Roman"/>
          <w:szCs w:val="24"/>
        </w:rPr>
        <w:t>π</w:t>
      </w:r>
      <w:r>
        <w:rPr>
          <w:rFonts w:eastAsia="Times New Roman"/>
          <w:szCs w:val="24"/>
        </w:rPr>
        <w:t>αιδείας, με τις επιλογές των στελεχών και σε πάρα πολλούς τομείς του κράτους. Αυτό, ό</w:t>
      </w:r>
      <w:r>
        <w:rPr>
          <w:rFonts w:eastAsia="Times New Roman"/>
          <w:szCs w:val="24"/>
        </w:rPr>
        <w:t>μως, πια το έχουμε καταλάβει όλοι. Είναι κοινό μυστικό στην Ελλάδα.</w:t>
      </w:r>
    </w:p>
    <w:p w14:paraId="6DF0E110" w14:textId="77777777" w:rsidR="004C348C" w:rsidRDefault="00FF7E7F">
      <w:pPr>
        <w:spacing w:after="0" w:line="600" w:lineRule="auto"/>
        <w:ind w:firstLine="720"/>
        <w:jc w:val="both"/>
        <w:rPr>
          <w:rFonts w:eastAsia="Times New Roman"/>
          <w:szCs w:val="24"/>
        </w:rPr>
      </w:pPr>
      <w:r>
        <w:rPr>
          <w:rFonts w:eastAsia="Times New Roman"/>
          <w:szCs w:val="24"/>
        </w:rPr>
        <w:t>Κι έρχομαι στα συμπεράσματα που προέκυψαν γι’ αυτό καθ</w:t>
      </w:r>
      <w:r>
        <w:rPr>
          <w:rFonts w:eastAsia="Times New Roman"/>
          <w:szCs w:val="24"/>
        </w:rPr>
        <w:t xml:space="preserve">’ </w:t>
      </w:r>
      <w:r>
        <w:rPr>
          <w:rFonts w:eastAsia="Times New Roman"/>
          <w:szCs w:val="24"/>
        </w:rPr>
        <w:t xml:space="preserve">αυτό το θέμα της συζήτησής μας σήμερα. Συμπέρασμα πρώτον: Αποκαλύφθηκε η φτώχεια ιδεών και η γύμνια σε πολιτικές επιλογές και πράξεις. Ισοπέδωση και χαμένες ευκαιρίες. Η Κυβέρνηση ΣΥΡΙΖΑ-ΑΝΕΛ θα μείνει στην Ιστορία γιατί έβαλε την </w:t>
      </w:r>
      <w:r>
        <w:rPr>
          <w:rFonts w:eastAsia="Times New Roman"/>
          <w:szCs w:val="24"/>
        </w:rPr>
        <w:t>π</w:t>
      </w:r>
      <w:r>
        <w:rPr>
          <w:rFonts w:eastAsia="Times New Roman"/>
          <w:szCs w:val="24"/>
        </w:rPr>
        <w:t>αιδεία στο μνημόνιο. Αυτ</w:t>
      </w:r>
      <w:r>
        <w:rPr>
          <w:rFonts w:eastAsia="Times New Roman"/>
          <w:szCs w:val="24"/>
        </w:rPr>
        <w:t>ό θα σας κατατρέχει και θα σας στιγματίζει.</w:t>
      </w:r>
    </w:p>
    <w:p w14:paraId="6DF0E111" w14:textId="77777777" w:rsidR="004C348C" w:rsidRDefault="00FF7E7F">
      <w:pPr>
        <w:spacing w:after="0" w:line="600" w:lineRule="auto"/>
        <w:ind w:firstLine="720"/>
        <w:jc w:val="both"/>
        <w:rPr>
          <w:rFonts w:eastAsia="Times New Roman"/>
          <w:szCs w:val="24"/>
        </w:rPr>
      </w:pPr>
      <w:r>
        <w:rPr>
          <w:rFonts w:eastAsia="Times New Roman"/>
          <w:szCs w:val="24"/>
        </w:rPr>
        <w:t>Ό,τι αναφέρατε σήμερα ως μελλοντικές σας πολιτικές πρωτοβουλίες στον τομέα της εκπαίδευσης είναι αποσπασματικές προτάσεις από όλα όσα έχει εξαγγείλει όλο αυτό το διάστημα και τα προηγούμενα χρόνια το ΠΑΣΟΚ. Δηλαδ</w:t>
      </w:r>
      <w:r>
        <w:rPr>
          <w:rFonts w:eastAsia="Times New Roman"/>
          <w:szCs w:val="24"/>
        </w:rPr>
        <w:t xml:space="preserve">ή, με δανεικές προτάσεις προσπαθείτε να κάνετε πολιτική, όπως, πριν από λίγο, </w:t>
      </w:r>
      <w:r>
        <w:rPr>
          <w:rFonts w:eastAsia="Times New Roman"/>
          <w:szCs w:val="24"/>
        </w:rPr>
        <w:lastRenderedPageBreak/>
        <w:t xml:space="preserve">με δανεικές μεταρρυθμίσεις προσπαθεί η Νέα Δημοκρατία και ο κ. Μητσοτάκης να παρουσιάσουν ένα νέο προφίλ μεταρρυθμιστικό. </w:t>
      </w:r>
    </w:p>
    <w:p w14:paraId="6DF0E112" w14:textId="77777777" w:rsidR="004C348C" w:rsidRDefault="00FF7E7F">
      <w:pPr>
        <w:spacing w:after="0" w:line="600" w:lineRule="auto"/>
        <w:ind w:firstLine="720"/>
        <w:jc w:val="both"/>
        <w:rPr>
          <w:rFonts w:eastAsia="Times New Roman"/>
          <w:szCs w:val="24"/>
        </w:rPr>
      </w:pPr>
      <w:r>
        <w:rPr>
          <w:rFonts w:eastAsia="Times New Roman"/>
          <w:szCs w:val="24"/>
        </w:rPr>
        <w:t>Ακούστε κάτι, όμως: Θέλω να καταστήσω απόλυτα σαφές ότι</w:t>
      </w:r>
      <w:r>
        <w:rPr>
          <w:rFonts w:eastAsia="Times New Roman"/>
          <w:szCs w:val="24"/>
        </w:rPr>
        <w:t xml:space="preserve"> και οι προτάσεις οι αποσπασματικές που ακούστηκαν από τα στελέχη της Κυβέρνησης και οι μεταρρυθμίσεις στις οποίες αναφέρθηκε ο κ. Μητσοτάκης είναι έργο ΠΑΣΟΚ, ανήκει στο ΠΑΣΟΚ, είναι ο πλούτος του, γιατί είναι αποτέλεσμα συλλογικής προσπάθειας εκατοντάδων</w:t>
      </w:r>
      <w:r>
        <w:rPr>
          <w:rFonts w:eastAsia="Times New Roman"/>
          <w:szCs w:val="24"/>
        </w:rPr>
        <w:t xml:space="preserve"> στελεχών και εκπαιδευτικών και ανθρώπων συνολικά της εκπαιδευτικής κοινότητας. Ούτε οι προτάσεις μας ούτε οι μεταρρυθμίσεις μας μεταγράφονται.</w:t>
      </w:r>
    </w:p>
    <w:p w14:paraId="6DF0E113" w14:textId="77777777" w:rsidR="004C348C" w:rsidRDefault="00FF7E7F">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6DF0E114" w14:textId="77777777" w:rsidR="004C348C" w:rsidRDefault="00FF7E7F">
      <w:pPr>
        <w:spacing w:after="0" w:line="600" w:lineRule="auto"/>
        <w:ind w:firstLine="720"/>
        <w:jc w:val="both"/>
        <w:rPr>
          <w:rFonts w:eastAsia="Times New Roman"/>
          <w:szCs w:val="24"/>
        </w:rPr>
      </w:pPr>
      <w:r>
        <w:rPr>
          <w:rFonts w:eastAsia="Times New Roman"/>
          <w:szCs w:val="24"/>
        </w:rPr>
        <w:t>Κι έρχομαι στο δεύτερο συμπέρασμα, πο</w:t>
      </w:r>
      <w:r>
        <w:rPr>
          <w:rFonts w:eastAsia="Times New Roman"/>
          <w:szCs w:val="24"/>
        </w:rPr>
        <w:t xml:space="preserve">υ αφορά τα ψέματα. Μας μιλήσατε πάρα πολύ για τη συναίνεση και τον διάλογο. Πόσο πιο προσχηματικά; Μα, το ζήσαμε ενάμιση χρόνο. Είστε εναντίον της </w:t>
      </w:r>
      <w:r>
        <w:rPr>
          <w:rFonts w:eastAsia="Times New Roman"/>
          <w:szCs w:val="24"/>
        </w:rPr>
        <w:lastRenderedPageBreak/>
        <w:t xml:space="preserve">όποιας συνεννόησης, πυροδοτείτε την πόλωση και τον διχασμό, δεν έχετε επιτρέψει να εξελιχθεί ο διάλογος στον </w:t>
      </w:r>
      <w:r>
        <w:rPr>
          <w:rFonts w:eastAsia="Times New Roman"/>
          <w:szCs w:val="24"/>
        </w:rPr>
        <w:t xml:space="preserve">τομέα της Παιδείας. Και το πιο απλό παράδειγμα είναι ότι μόλις σήμερα ήρθε ο κ. Τσίπρας να ανακοινώσει ότι θα συγκροτήσει το </w:t>
      </w:r>
      <w:r>
        <w:rPr>
          <w:rFonts w:eastAsia="Times New Roman"/>
          <w:szCs w:val="24"/>
        </w:rPr>
        <w:t>ε</w:t>
      </w:r>
      <w:r>
        <w:rPr>
          <w:rFonts w:eastAsia="Times New Roman"/>
          <w:szCs w:val="24"/>
        </w:rPr>
        <w:t xml:space="preserve">θνικό </w:t>
      </w:r>
      <w:r>
        <w:rPr>
          <w:rFonts w:eastAsia="Times New Roman"/>
          <w:szCs w:val="24"/>
        </w:rPr>
        <w:t>σ</w:t>
      </w:r>
      <w:r>
        <w:rPr>
          <w:rFonts w:eastAsia="Times New Roman"/>
          <w:szCs w:val="24"/>
        </w:rPr>
        <w:t xml:space="preserve">υμβούλιο </w:t>
      </w:r>
      <w:r>
        <w:rPr>
          <w:rFonts w:eastAsia="Times New Roman"/>
          <w:szCs w:val="24"/>
        </w:rPr>
        <w:t>π</w:t>
      </w:r>
      <w:r>
        <w:rPr>
          <w:rFonts w:eastAsia="Times New Roman"/>
          <w:szCs w:val="24"/>
        </w:rPr>
        <w:t>αιδείας.</w:t>
      </w:r>
    </w:p>
    <w:p w14:paraId="6DF0E115" w14:textId="77777777" w:rsidR="004C348C" w:rsidRDefault="00FF7E7F">
      <w:pPr>
        <w:spacing w:after="0" w:line="600" w:lineRule="auto"/>
        <w:ind w:firstLine="720"/>
        <w:jc w:val="both"/>
        <w:rPr>
          <w:rFonts w:eastAsia="Times New Roman"/>
          <w:szCs w:val="24"/>
        </w:rPr>
      </w:pPr>
      <w:r>
        <w:rPr>
          <w:rFonts w:eastAsia="Times New Roman"/>
          <w:szCs w:val="24"/>
        </w:rPr>
        <w:t>Εξ</w:t>
      </w:r>
      <w:r>
        <w:rPr>
          <w:rFonts w:eastAsia="Times New Roman"/>
          <w:szCs w:val="24"/>
        </w:rPr>
        <w:t xml:space="preserve"> </w:t>
      </w:r>
      <w:r>
        <w:rPr>
          <w:rFonts w:eastAsia="Times New Roman"/>
          <w:szCs w:val="24"/>
        </w:rPr>
        <w:t>άλλου αυτό που ζούμε καθημερινά γύρω μας είναι ότι προσπαθείτε να βάλετε τη μια κοινωνική ομάδα απένα</w:t>
      </w:r>
      <w:r>
        <w:rPr>
          <w:rFonts w:eastAsia="Times New Roman"/>
          <w:szCs w:val="24"/>
        </w:rPr>
        <w:t>ντι στην άλλη, για να μην ασχολείται κανείς με την αποτυχία σας και τα αδιέξοδα που δημιουργείτε στη χώρα. Χαρακτηριστικό παράδειγμα σήμερα είναι ότι ακούσαμε πως τα Σώματα Ασφαλείας πρέπει να είναι απέναντι από τους καθηγητές πανεπιστημίων.</w:t>
      </w:r>
    </w:p>
    <w:p w14:paraId="6DF0E116" w14:textId="77777777" w:rsidR="004C348C" w:rsidRDefault="00FF7E7F">
      <w:pPr>
        <w:spacing w:after="0" w:line="600" w:lineRule="auto"/>
        <w:ind w:firstLine="720"/>
        <w:jc w:val="both"/>
        <w:rPr>
          <w:rFonts w:eastAsia="Times New Roman"/>
          <w:szCs w:val="24"/>
        </w:rPr>
      </w:pPr>
      <w:r>
        <w:rPr>
          <w:rFonts w:eastAsia="Times New Roman"/>
          <w:szCs w:val="24"/>
        </w:rPr>
        <w:t>Αυτοί οι διχασ</w:t>
      </w:r>
      <w:r>
        <w:rPr>
          <w:rFonts w:eastAsia="Times New Roman"/>
          <w:szCs w:val="24"/>
        </w:rPr>
        <w:t>μοί έχουν ξεπεραστεί εδώ και πολλά χρόνια μετά από πάρα πολύ σκληρή δουλειά της Δημοκρατικής Συμπαράταξης. Και δεν θα επιτρέψουμε να δημιουργήσετε νέα χαρακώματα και νέα διχόνοια στην ελληνική κοινωνία. Το τελευταίο πράγμα που χρειάζεται σήμερα ο ελληνικός</w:t>
      </w:r>
      <w:r>
        <w:rPr>
          <w:rFonts w:eastAsia="Times New Roman"/>
          <w:szCs w:val="24"/>
        </w:rPr>
        <w:t xml:space="preserve"> λαός είναι έναν νέο διχασμό. </w:t>
      </w:r>
    </w:p>
    <w:p w14:paraId="6DF0E117" w14:textId="77777777" w:rsidR="004C348C" w:rsidRDefault="00FF7E7F">
      <w:pPr>
        <w:spacing w:after="0" w:line="600" w:lineRule="auto"/>
        <w:ind w:firstLine="720"/>
        <w:jc w:val="both"/>
        <w:rPr>
          <w:rFonts w:eastAsia="Times New Roman"/>
          <w:szCs w:val="24"/>
        </w:rPr>
      </w:pPr>
      <w:r>
        <w:rPr>
          <w:rFonts w:eastAsia="Times New Roman"/>
          <w:szCs w:val="24"/>
        </w:rPr>
        <w:lastRenderedPageBreak/>
        <w:t xml:space="preserve">Και έρχομαι στα ολοήμερα. Στην </w:t>
      </w:r>
      <w:proofErr w:type="spellStart"/>
      <w:r>
        <w:rPr>
          <w:rFonts w:eastAsia="Times New Roman"/>
          <w:szCs w:val="24"/>
        </w:rPr>
        <w:t>πρωτολογία</w:t>
      </w:r>
      <w:proofErr w:type="spellEnd"/>
      <w:r>
        <w:rPr>
          <w:rFonts w:eastAsia="Times New Roman"/>
          <w:szCs w:val="24"/>
        </w:rPr>
        <w:t xml:space="preserve"> μου αναφέρθηκα σε όλες τις βαθμίδες της εκπαίδευσης. Αλλά θεωρώ ότι τα ολοήμερα είναι η καρδιά του σημερινού προβλήματος, γιατί δείχνουν ποιες είναι οι προοπτικές για τη νέα γενιά και</w:t>
      </w:r>
      <w:r>
        <w:rPr>
          <w:rFonts w:eastAsia="Times New Roman"/>
          <w:szCs w:val="24"/>
        </w:rPr>
        <w:t xml:space="preserve"> γιατί πιστεύω βαθιά ότι όλες οι μεταρρυθμίσεις στην παιδεία πρέπει να ξεκινούν από κάτω προς τα πάνω.</w:t>
      </w:r>
    </w:p>
    <w:p w14:paraId="6DF0E118" w14:textId="77777777" w:rsidR="004C348C" w:rsidRDefault="00FF7E7F">
      <w:pPr>
        <w:spacing w:after="0" w:line="600" w:lineRule="auto"/>
        <w:ind w:firstLine="720"/>
        <w:jc w:val="both"/>
        <w:rPr>
          <w:rFonts w:eastAsia="Times New Roman"/>
          <w:szCs w:val="24"/>
        </w:rPr>
      </w:pPr>
      <w:r>
        <w:rPr>
          <w:rFonts w:eastAsia="Times New Roman"/>
          <w:szCs w:val="24"/>
        </w:rPr>
        <w:t>Η πραγματικότητα είναι ότι ακυρώνετε τα ολοήμερα σχολεία. Η πραγματικότητα για τα ολοήμερα σχολεία –που συχνά λέτε ότι επί ημερών μας εφαρμόστηκαν μόνο σ</w:t>
      </w:r>
      <w:r>
        <w:rPr>
          <w:rFonts w:eastAsia="Times New Roman"/>
          <w:szCs w:val="24"/>
        </w:rPr>
        <w:t xml:space="preserve">το 33% και γιατί κάνουμε τόσο μεγάλη φασαρία γι’ αυτό μας το έργο- είναι ότι εφαρμόστηκαν στο 65% του μαθητικού πληθυσμού και θα έπρεπε να δυναμώσουν και να επεκταθούν. Και εσείς σήμερα κόβετε όλες τις δημιουργικές ώρες, αφήνετε εκατοντάδες εκπαιδευτικούς </w:t>
      </w:r>
      <w:r>
        <w:rPr>
          <w:rFonts w:eastAsia="Times New Roman"/>
          <w:szCs w:val="24"/>
        </w:rPr>
        <w:t>άνεργους.</w:t>
      </w:r>
    </w:p>
    <w:p w14:paraId="6DF0E119" w14:textId="77777777" w:rsidR="004C348C" w:rsidRDefault="00FF7E7F">
      <w:pPr>
        <w:spacing w:after="0" w:line="600" w:lineRule="auto"/>
        <w:ind w:firstLine="720"/>
        <w:jc w:val="both"/>
        <w:rPr>
          <w:rFonts w:eastAsia="Times New Roman"/>
          <w:szCs w:val="24"/>
        </w:rPr>
      </w:pPr>
      <w:r>
        <w:rPr>
          <w:rFonts w:eastAsia="Times New Roman"/>
          <w:szCs w:val="24"/>
        </w:rPr>
        <w:t>Και εάν πανηγυρίζετε για το αυτονόητο, γιατί δεν δημιουργήσατε τα προβλήματα</w:t>
      </w:r>
      <w:r>
        <w:rPr>
          <w:rFonts w:eastAsia="Times New Roman"/>
          <w:szCs w:val="24"/>
        </w:rPr>
        <w:t>,</w:t>
      </w:r>
      <w:r>
        <w:rPr>
          <w:rFonts w:eastAsia="Times New Roman"/>
          <w:szCs w:val="24"/>
        </w:rPr>
        <w:t xml:space="preserve"> που δημιουργήσατε πέρυσι στο άνοιγμα των σχολείων, εγώ θέλω να σας ενημερώσω ότι το πρόβλημα των περισσότερων οικογενειών αυτή τη στιγμή είναι ότι τα παιδιά τους 12</w:t>
      </w:r>
      <w:r>
        <w:rPr>
          <w:rFonts w:eastAsia="Times New Roman"/>
          <w:szCs w:val="24"/>
        </w:rPr>
        <w:t>.</w:t>
      </w:r>
      <w:r>
        <w:rPr>
          <w:rFonts w:eastAsia="Times New Roman"/>
          <w:szCs w:val="24"/>
        </w:rPr>
        <w:t>30΄</w:t>
      </w:r>
      <w:r>
        <w:rPr>
          <w:rFonts w:eastAsia="Times New Roman"/>
          <w:szCs w:val="24"/>
        </w:rPr>
        <w:t xml:space="preserve"> ή 13</w:t>
      </w:r>
      <w:r>
        <w:rPr>
          <w:rFonts w:eastAsia="Times New Roman"/>
          <w:szCs w:val="24"/>
        </w:rPr>
        <w:t>.</w:t>
      </w:r>
      <w:r>
        <w:rPr>
          <w:rFonts w:eastAsia="Times New Roman"/>
          <w:szCs w:val="24"/>
        </w:rPr>
        <w:t xml:space="preserve">00΄ το αργότερο –από τα ολοήμερα </w:t>
      </w:r>
      <w:r>
        <w:rPr>
          <w:rFonts w:eastAsia="Times New Roman"/>
          <w:szCs w:val="24"/>
        </w:rPr>
        <w:lastRenderedPageBreak/>
        <w:t>σας που δεν καταργείτε- είναι στο σπίτι. Και αυτό αποτελεί τεράστιο πρόβλημα στα σπίτια που δουλεύουν και οι δύο γονείς.</w:t>
      </w:r>
    </w:p>
    <w:p w14:paraId="6DF0E11A" w14:textId="77777777" w:rsidR="004C348C" w:rsidRDefault="00FF7E7F">
      <w:pPr>
        <w:spacing w:after="0" w:line="600" w:lineRule="auto"/>
        <w:ind w:firstLine="720"/>
        <w:jc w:val="both"/>
        <w:rPr>
          <w:rFonts w:eastAsia="Times New Roman"/>
          <w:szCs w:val="24"/>
        </w:rPr>
      </w:pPr>
      <w:r>
        <w:rPr>
          <w:rFonts w:eastAsia="Times New Roman"/>
          <w:szCs w:val="24"/>
        </w:rPr>
        <w:t>Και επειδή άκουσα πάρα πολλά που ευτέλισαν τη συζήτηση, για το ποιος πήγε σε δημόσιο και ποιος π</w:t>
      </w:r>
      <w:r>
        <w:rPr>
          <w:rFonts w:eastAsia="Times New Roman"/>
          <w:szCs w:val="24"/>
        </w:rPr>
        <w:t xml:space="preserve">ήγε σε ιδιωτικό, θέλω να σας πω το εξής: Το μεγαλύτερο πρόβλημα –το είπα και στην </w:t>
      </w:r>
      <w:proofErr w:type="spellStart"/>
      <w:r>
        <w:rPr>
          <w:rFonts w:eastAsia="Times New Roman"/>
          <w:szCs w:val="24"/>
        </w:rPr>
        <w:t>πρωτολογία</w:t>
      </w:r>
      <w:proofErr w:type="spellEnd"/>
      <w:r>
        <w:rPr>
          <w:rFonts w:eastAsia="Times New Roman"/>
          <w:szCs w:val="24"/>
        </w:rPr>
        <w:t xml:space="preserve"> μου- που αντιμετωπίζουμε σήμερα όλες οι οικογένειες είναι ότι τα παιδιά μας φεύγουν από τη χώρα, γιατί βλέπουν ότι δεν έχουν κα</w:t>
      </w:r>
      <w:r>
        <w:rPr>
          <w:rFonts w:eastAsia="Times New Roman"/>
          <w:szCs w:val="24"/>
        </w:rPr>
        <w:t>μ</w:t>
      </w:r>
      <w:r>
        <w:rPr>
          <w:rFonts w:eastAsia="Times New Roman"/>
          <w:szCs w:val="24"/>
        </w:rPr>
        <w:t>μία προοπτική. Και αντί σήμερα να έ</w:t>
      </w:r>
      <w:r>
        <w:rPr>
          <w:rFonts w:eastAsia="Times New Roman"/>
          <w:szCs w:val="24"/>
        </w:rPr>
        <w:t xml:space="preserve">χουμε ενώσει τις δυνάμεις μας, για να τους πούμε πώς θα μείνουν στη χώρα τους και </w:t>
      </w:r>
      <w:r>
        <w:rPr>
          <w:rFonts w:eastAsia="Times New Roman"/>
          <w:szCs w:val="24"/>
        </w:rPr>
        <w:t>ν</w:t>
      </w:r>
      <w:r>
        <w:rPr>
          <w:rFonts w:eastAsia="Times New Roman"/>
          <w:szCs w:val="24"/>
        </w:rPr>
        <w:t>α προοδεύσουν, ευτελίζουμε τη συζήτηση και βρίσκουμε νέα χαρακώματα και νέους διχασμούς.</w:t>
      </w:r>
    </w:p>
    <w:p w14:paraId="6DF0E11B" w14:textId="77777777" w:rsidR="004C348C" w:rsidRDefault="00FF7E7F">
      <w:pPr>
        <w:spacing w:after="0" w:line="600" w:lineRule="auto"/>
        <w:ind w:firstLine="720"/>
        <w:jc w:val="both"/>
        <w:rPr>
          <w:rFonts w:eastAsia="Times New Roman"/>
          <w:szCs w:val="24"/>
        </w:rPr>
      </w:pPr>
      <w:r>
        <w:rPr>
          <w:rFonts w:eastAsia="Times New Roman"/>
          <w:szCs w:val="24"/>
        </w:rPr>
        <w:t>Ας αναλάβει ο καθένας τις ευθύνες του. Γιατί νομίζω ότι είναι πλέον φανερό πως είστε</w:t>
      </w:r>
      <w:r>
        <w:rPr>
          <w:rFonts w:eastAsia="Times New Roman"/>
          <w:szCs w:val="24"/>
        </w:rPr>
        <w:t xml:space="preserve"> κατώτεροι των περιστάσεων!</w:t>
      </w:r>
    </w:p>
    <w:p w14:paraId="6DF0E11C" w14:textId="77777777" w:rsidR="004C348C" w:rsidRDefault="00FF7E7F">
      <w:pPr>
        <w:spacing w:after="0" w:line="600" w:lineRule="auto"/>
        <w:ind w:firstLine="720"/>
        <w:jc w:val="both"/>
        <w:rPr>
          <w:rFonts w:eastAsia="Times New Roman"/>
          <w:szCs w:val="24"/>
        </w:rPr>
      </w:pPr>
      <w:r>
        <w:rPr>
          <w:rFonts w:eastAsia="Times New Roman"/>
          <w:szCs w:val="24"/>
        </w:rPr>
        <w:t>Σας ευχαριστώ.</w:t>
      </w:r>
    </w:p>
    <w:p w14:paraId="6DF0E11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6DF0E11E" w14:textId="77777777" w:rsidR="004C348C" w:rsidRDefault="00FF7E7F">
      <w:pPr>
        <w:spacing w:after="0"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Ευχαριστώ πολύ την Πρόεδρο της κοινοβουλευτικής ομάδας της Δημοκρατικής Συμπαράταξης.</w:t>
      </w:r>
    </w:p>
    <w:p w14:paraId="6DF0E11F" w14:textId="77777777" w:rsidR="004C348C" w:rsidRDefault="00FF7E7F">
      <w:pPr>
        <w:spacing w:after="0" w:line="600" w:lineRule="auto"/>
        <w:ind w:firstLine="720"/>
        <w:jc w:val="both"/>
        <w:rPr>
          <w:rFonts w:eastAsia="Times New Roman"/>
          <w:szCs w:val="24"/>
        </w:rPr>
      </w:pPr>
      <w:r>
        <w:rPr>
          <w:rFonts w:eastAsia="Times New Roman"/>
          <w:szCs w:val="24"/>
        </w:rPr>
        <w:t xml:space="preserve">Θέλω να σας ενημερώσω </w:t>
      </w:r>
      <w:r>
        <w:rPr>
          <w:rFonts w:eastAsia="Times New Roman"/>
          <w:szCs w:val="24"/>
        </w:rPr>
        <w:t xml:space="preserve">για το πρόγραμμα. Θα μιλήσει ο Γενικός Γραμματέας κ. </w:t>
      </w:r>
      <w:proofErr w:type="spellStart"/>
      <w:r>
        <w:rPr>
          <w:rFonts w:eastAsia="Times New Roman"/>
          <w:szCs w:val="24"/>
        </w:rPr>
        <w:t>Κουτσούμπας</w:t>
      </w:r>
      <w:proofErr w:type="spellEnd"/>
      <w:r>
        <w:rPr>
          <w:rFonts w:eastAsia="Times New Roman"/>
          <w:szCs w:val="24"/>
        </w:rPr>
        <w:t xml:space="preserve">, ύστερα ο Πρόεδρος των Κεντρώων κ. Λεβέντης, θα δευτερολογήσουν οι Υπουργοί και θα </w:t>
      </w:r>
      <w:proofErr w:type="spellStart"/>
      <w:r>
        <w:rPr>
          <w:rFonts w:eastAsia="Times New Roman"/>
          <w:szCs w:val="24"/>
        </w:rPr>
        <w:t>τριτολογήσει</w:t>
      </w:r>
      <w:proofErr w:type="spellEnd"/>
      <w:r>
        <w:rPr>
          <w:rFonts w:eastAsia="Times New Roman"/>
          <w:szCs w:val="24"/>
        </w:rPr>
        <w:t xml:space="preserve"> ο Πρωθυπουργός. Τρεις Αρχηγοί δεν θα πάρουν τον λόγο.</w:t>
      </w:r>
    </w:p>
    <w:p w14:paraId="6DF0E120" w14:textId="77777777" w:rsidR="004C348C" w:rsidRDefault="00FF7E7F">
      <w:pPr>
        <w:spacing w:after="0" w:line="600" w:lineRule="auto"/>
        <w:ind w:firstLine="720"/>
        <w:jc w:val="both"/>
        <w:rPr>
          <w:rFonts w:eastAsia="Times New Roman"/>
          <w:szCs w:val="24"/>
        </w:rPr>
      </w:pPr>
      <w:r>
        <w:rPr>
          <w:rFonts w:eastAsia="Times New Roman"/>
          <w:szCs w:val="24"/>
        </w:rPr>
        <w:t>Τον λόγο έχει ο Γενικός Γραμματέας και Πρ</w:t>
      </w:r>
      <w:r>
        <w:rPr>
          <w:rFonts w:eastAsia="Times New Roman"/>
          <w:szCs w:val="24"/>
        </w:rPr>
        <w:t xml:space="preserve">όεδρος της </w:t>
      </w:r>
      <w:r>
        <w:rPr>
          <w:rFonts w:eastAsia="Times New Roman"/>
          <w:szCs w:val="24"/>
        </w:rPr>
        <w:t xml:space="preserve">Κοινοβουλευτικής Ομάδας </w:t>
      </w:r>
      <w:r>
        <w:rPr>
          <w:rFonts w:eastAsia="Times New Roman"/>
          <w:szCs w:val="24"/>
        </w:rPr>
        <w:t>του Κομμουνιστικού Κόμματος</w:t>
      </w:r>
      <w:r>
        <w:rPr>
          <w:rFonts w:eastAsia="Times New Roman"/>
          <w:szCs w:val="24"/>
        </w:rPr>
        <w:t xml:space="preserve"> Ελλάδας </w:t>
      </w:r>
      <w:r>
        <w:rPr>
          <w:rFonts w:eastAsia="Times New Roman"/>
          <w:szCs w:val="24"/>
        </w:rPr>
        <w:t xml:space="preserve">κ. </w:t>
      </w:r>
      <w:proofErr w:type="spellStart"/>
      <w:r>
        <w:rPr>
          <w:rFonts w:eastAsia="Times New Roman"/>
          <w:szCs w:val="24"/>
        </w:rPr>
        <w:t>Κουτσούμπας</w:t>
      </w:r>
      <w:proofErr w:type="spellEnd"/>
      <w:r>
        <w:rPr>
          <w:rFonts w:eastAsia="Times New Roman"/>
          <w:szCs w:val="24"/>
        </w:rPr>
        <w:t>.</w:t>
      </w:r>
    </w:p>
    <w:p w14:paraId="6DF0E121" w14:textId="77777777" w:rsidR="004C348C" w:rsidRDefault="00FF7E7F">
      <w:pPr>
        <w:spacing w:after="0" w:line="600" w:lineRule="auto"/>
        <w:ind w:firstLine="720"/>
        <w:jc w:val="both"/>
        <w:rPr>
          <w:rFonts w:eastAsia="Times New Roman"/>
          <w:szCs w:val="24"/>
        </w:rPr>
      </w:pPr>
      <w:r>
        <w:rPr>
          <w:rFonts w:eastAsia="Times New Roman"/>
          <w:b/>
          <w:szCs w:val="24"/>
        </w:rPr>
        <w:t>ΔΗΜΗΤΡΙΟΣ ΚΟΥΤΣΟΥΜΠΑΣ (Γενικός Γραμματέας της Κεντρικής Επιτροπής του Κομμουνιστικού Κόμματος Ελλάδας):</w:t>
      </w:r>
      <w:r>
        <w:rPr>
          <w:rFonts w:eastAsia="Times New Roman"/>
          <w:szCs w:val="24"/>
        </w:rPr>
        <w:t xml:space="preserve"> Κυρίες και κύριοι, το τελευταίο διάστημα στήνεται σκόπιμα ένα απο</w:t>
      </w:r>
      <w:r>
        <w:rPr>
          <w:rFonts w:eastAsia="Times New Roman"/>
          <w:szCs w:val="24"/>
        </w:rPr>
        <w:t xml:space="preserve">προσανατολιστικό δίπολο γύρω από τα ζητήματα και της </w:t>
      </w:r>
      <w:r>
        <w:rPr>
          <w:rFonts w:eastAsia="Times New Roman"/>
          <w:szCs w:val="24"/>
        </w:rPr>
        <w:t>π</w:t>
      </w:r>
      <w:r>
        <w:rPr>
          <w:rFonts w:eastAsia="Times New Roman"/>
          <w:szCs w:val="24"/>
        </w:rPr>
        <w:t xml:space="preserve">αιδείας. </w:t>
      </w:r>
      <w:proofErr w:type="spellStart"/>
      <w:r>
        <w:rPr>
          <w:rFonts w:eastAsia="Times New Roman"/>
          <w:szCs w:val="24"/>
        </w:rPr>
        <w:t>Σιγοντάρεται</w:t>
      </w:r>
      <w:proofErr w:type="spellEnd"/>
      <w:r>
        <w:rPr>
          <w:rFonts w:eastAsia="Times New Roman"/>
          <w:szCs w:val="24"/>
        </w:rPr>
        <w:t xml:space="preserve"> –είναι η αλήθεια- και από την Κυβέρνηση και από τη Νέα Δημοκρατία. Ρίχνονται στο τραπέζι μια σειρά από δίπολα, όπως ποιότητα ή ισότητα, κρατισμός ή ιδιωτική πρωτοβουλία. </w:t>
      </w:r>
    </w:p>
    <w:p w14:paraId="6DF0E122" w14:textId="77777777" w:rsidR="004C348C" w:rsidRDefault="00FF7E7F">
      <w:pPr>
        <w:spacing w:after="0" w:line="600" w:lineRule="auto"/>
        <w:ind w:firstLine="720"/>
        <w:jc w:val="both"/>
        <w:rPr>
          <w:rFonts w:eastAsia="Times New Roman"/>
          <w:szCs w:val="24"/>
        </w:rPr>
      </w:pPr>
      <w:r>
        <w:rPr>
          <w:rFonts w:eastAsia="Times New Roman"/>
          <w:szCs w:val="24"/>
        </w:rPr>
        <w:lastRenderedPageBreak/>
        <w:t>Κατηγορείται μάλιστα η Κυβέρνηση του ΣΥΡΙΖΑ για σοβιετικό μοντέλο στην εκπαίδευση. Η Νέα Δημοκρατία σας κάνει πολύ μεγάλη τιμή, χωρίς ίσως να το συνειδητοποιεί η ίδια ακριβώς, χωρίς αντίκρισμα μάλιστα, όταν σας κατηγορεί ότι πάτε να εφαρμόσετε σοβιετικό μο</w:t>
      </w:r>
      <w:r>
        <w:rPr>
          <w:rFonts w:eastAsia="Times New Roman"/>
          <w:szCs w:val="24"/>
        </w:rPr>
        <w:t xml:space="preserve">ντέλο στην </w:t>
      </w:r>
      <w:r>
        <w:rPr>
          <w:rFonts w:eastAsia="Times New Roman"/>
          <w:szCs w:val="24"/>
        </w:rPr>
        <w:t>π</w:t>
      </w:r>
      <w:r>
        <w:rPr>
          <w:rFonts w:eastAsia="Times New Roman"/>
          <w:szCs w:val="24"/>
        </w:rPr>
        <w:t xml:space="preserve">αιδεία. </w:t>
      </w:r>
    </w:p>
    <w:p w14:paraId="6DF0E123" w14:textId="77777777" w:rsidR="004C348C" w:rsidRDefault="00FF7E7F">
      <w:pPr>
        <w:spacing w:after="0" w:line="600" w:lineRule="auto"/>
        <w:ind w:firstLine="720"/>
        <w:jc w:val="both"/>
        <w:rPr>
          <w:rFonts w:eastAsia="Times New Roman"/>
          <w:szCs w:val="24"/>
        </w:rPr>
      </w:pPr>
      <w:r>
        <w:rPr>
          <w:rFonts w:eastAsia="Times New Roman"/>
          <w:szCs w:val="24"/>
        </w:rPr>
        <w:t>Φυσικά η Νέα Δημοκρατία επιδιώκει έτσι να διαχωριστεί έτσι ιδεολογικά από την Κυβέρνησή σας. Βλέπετε, όταν προσπαθούν να αντιπαρατεθούν μεταξύ τους δύο διαφορετικές εκδοχές της ίδιας αστικής πολιτικής, έχουν αμοιβαίο συμφέρον να υποβαθ</w:t>
      </w:r>
      <w:r>
        <w:rPr>
          <w:rFonts w:eastAsia="Times New Roman"/>
          <w:szCs w:val="24"/>
        </w:rPr>
        <w:t>μίζουν και να υπενθυμίζουν καλύτερα ο ένας στον άλλον, και οι δύο μαζί στους ταγούς τους, ποιος είναι ο πραγματικός αντίπαλος.</w:t>
      </w:r>
    </w:p>
    <w:p w14:paraId="6DF0E12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Και πραγματικά είναι να απορεί κανείς για το γεγονός ότι η κατηγορία για δήθεν σοβιετισμό ανέκυψε σε σχέση με ένα άρθρο που αφορο</w:t>
      </w:r>
      <w:r>
        <w:rPr>
          <w:rFonts w:eastAsia="Times New Roman" w:cs="Times New Roman"/>
          <w:szCs w:val="24"/>
        </w:rPr>
        <w:t xml:space="preserve">ύσε ρυθμίσεις για τους εργαζόμενους στην ιδιωτική εκπαίδευση. </w:t>
      </w:r>
    </w:p>
    <w:p w14:paraId="6DF0E12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Κατ’ αρχάς να σας ενημερώσουμε για όσους δεν το ξέρετε -γιατί αρκετοί εδώ μέσα και άλλοι που λείπουν, δεν βρίσκονται αυτήν τη στιγμή στην Αίθουσα, και το ξέρουν και το </w:t>
      </w:r>
      <w:proofErr w:type="spellStart"/>
      <w:r>
        <w:rPr>
          <w:rFonts w:eastAsia="Times New Roman" w:cs="Times New Roman"/>
          <w:szCs w:val="24"/>
        </w:rPr>
        <w:t>παραξέρουν</w:t>
      </w:r>
      <w:proofErr w:type="spellEnd"/>
      <w:r>
        <w:rPr>
          <w:rFonts w:eastAsia="Times New Roman" w:cs="Times New Roman"/>
          <w:szCs w:val="24"/>
        </w:rPr>
        <w:t xml:space="preserve">, αφού πολλοί </w:t>
      </w:r>
      <w:r>
        <w:rPr>
          <w:rFonts w:eastAsia="Times New Roman" w:cs="Times New Roman"/>
          <w:szCs w:val="24"/>
        </w:rPr>
        <w:lastRenderedPageBreak/>
        <w:t>σ</w:t>
      </w:r>
      <w:r>
        <w:rPr>
          <w:rFonts w:eastAsia="Times New Roman" w:cs="Times New Roman"/>
          <w:szCs w:val="24"/>
        </w:rPr>
        <w:t xml:space="preserve">πούδασαν εκεί είτε στη Σοβιετική Ένωση είτε σε άλλες τέτοιες χώρες- ότι εκεί δεν υπήρχε ιδιωτική εκπαίδευση. Ήταν όλα, και σωστά κατά τη γνώμη μας, αποκλειστικά δημόσια και σε μια πορεία δωρεάν για όλους. </w:t>
      </w:r>
    </w:p>
    <w:p w14:paraId="6DF0E12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Όμως, πέρα απ’ αυτό αξίζει να σημειώσουμε ότι η Κυ</w:t>
      </w:r>
      <w:r>
        <w:rPr>
          <w:rFonts w:eastAsia="Times New Roman" w:cs="Times New Roman"/>
          <w:szCs w:val="24"/>
        </w:rPr>
        <w:t>βέρνηση ΣΥΡΙΖΑ ουσιαστικά πήρε ένα μέτρο ελέγχου ορισμένων τομέων της ιδιωτικής εκπαίδευσης και όχι όλων, ενώ εγκαλούσε μάλιστα τη Νέα Δημοκρατία γιατί απομακρυνόταν από τις αρχές του Γεωργίου Ράλλη, το ακούσαμε και λίγο πριν.</w:t>
      </w:r>
    </w:p>
    <w:p w14:paraId="6DF0E12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Και μιας που μας δίνεται η δυ</w:t>
      </w:r>
      <w:r>
        <w:rPr>
          <w:rFonts w:eastAsia="Times New Roman" w:cs="Times New Roman"/>
          <w:szCs w:val="24"/>
        </w:rPr>
        <w:t xml:space="preserve">νατότητα, ας μιλήσουμε για ορισμένα μόνο από τα επιτεύγματα του σοβιετικού μοντέλου στην εκπαίδευση, μιας και έχουμε και δευτερολογία και δεν προλάβαμε να τα πούμε στην </w:t>
      </w:r>
      <w:proofErr w:type="spellStart"/>
      <w:r>
        <w:rPr>
          <w:rFonts w:eastAsia="Times New Roman" w:cs="Times New Roman"/>
          <w:szCs w:val="24"/>
        </w:rPr>
        <w:t>πρωτολογία</w:t>
      </w:r>
      <w:proofErr w:type="spellEnd"/>
      <w:r>
        <w:rPr>
          <w:rFonts w:eastAsia="Times New Roman" w:cs="Times New Roman"/>
          <w:szCs w:val="24"/>
        </w:rPr>
        <w:t>.</w:t>
      </w:r>
    </w:p>
    <w:p w14:paraId="6DF0E12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Όσοι κυκλοφορούν στην Αθήνα με το μετρό θα έχουν δει ίσως μια διαφήμιση ενό</w:t>
      </w:r>
      <w:r>
        <w:rPr>
          <w:rFonts w:eastAsia="Times New Roman" w:cs="Times New Roman"/>
          <w:szCs w:val="24"/>
        </w:rPr>
        <w:t xml:space="preserve">ς ιδιωτικού ΙΕΚ, το οποίο </w:t>
      </w:r>
      <w:proofErr w:type="spellStart"/>
      <w:r>
        <w:rPr>
          <w:rFonts w:eastAsia="Times New Roman" w:cs="Times New Roman"/>
          <w:szCs w:val="24"/>
        </w:rPr>
        <w:t>επιχαίρει</w:t>
      </w:r>
      <w:proofErr w:type="spellEnd"/>
      <w:r>
        <w:rPr>
          <w:rFonts w:eastAsia="Times New Roman" w:cs="Times New Roman"/>
          <w:szCs w:val="24"/>
        </w:rPr>
        <w:t xml:space="preserve"> για το ότι, σύμφωνα με την έρευνά του, το 64% των αποφοίτων του εργάζεται στο αντικείμενο των σπουδών του. Αυτοί που πουλάνε την ελπίδα της επαγγελματικής αποκατάστασης σε παιδιά </w:t>
      </w:r>
      <w:r>
        <w:rPr>
          <w:rFonts w:eastAsia="Times New Roman" w:cs="Times New Roman"/>
          <w:szCs w:val="24"/>
        </w:rPr>
        <w:lastRenderedPageBreak/>
        <w:t>που δεν τα κατάφεραν στις πανελλήνιες βρί</w:t>
      </w:r>
      <w:r>
        <w:rPr>
          <w:rFonts w:eastAsia="Times New Roman" w:cs="Times New Roman"/>
          <w:szCs w:val="24"/>
        </w:rPr>
        <w:t xml:space="preserve">σκουν ως άξιο διαφήμισης αυτό το ποσοστό, προφανώς και σε αντιδιαστολή με ό,τι συμβαίνει με τους αποφοίτους πανεπιστημίων και ΤΕΙ. </w:t>
      </w:r>
    </w:p>
    <w:p w14:paraId="6DF0E12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Κύριοι του ΣΥΡΙΖΑ και της Νέας Δημοκρατίας, αλλά και των υπολοίπων κομμάτων, δεν μπορείτε να κρύψετε την πραγματικότητα που </w:t>
      </w:r>
      <w:r>
        <w:rPr>
          <w:rFonts w:eastAsia="Times New Roman" w:cs="Times New Roman"/>
          <w:szCs w:val="24"/>
        </w:rPr>
        <w:t xml:space="preserve">βίωνε η νεολαία τότε στη Σοβιετική Ένωση. Ότι με το που τέλειωναν, δηλαδή, τις σπουδές τους –γι’ αυτό είπα το παραπάνω παράδειγμα-, ήξεραν τη θέση εργασίας στην οποία θα τοποθετούνταν με βάση και τα ενδιαφέροντα και τις επιλογές τους, αλλά και τις ανάγκες </w:t>
      </w:r>
      <w:r>
        <w:rPr>
          <w:rFonts w:eastAsia="Times New Roman" w:cs="Times New Roman"/>
          <w:szCs w:val="24"/>
        </w:rPr>
        <w:t xml:space="preserve">που υπήρχαν στην οικονομία. </w:t>
      </w:r>
    </w:p>
    <w:p w14:paraId="6DF0E12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Πώς μπορείτε να απαντήσετε σε αυτό όλοι εσείς οι υπερασπιστές του καπιταλιστικού δρόμου, του </w:t>
      </w:r>
      <w:proofErr w:type="spellStart"/>
      <w:r>
        <w:rPr>
          <w:rFonts w:eastAsia="Times New Roman" w:cs="Times New Roman"/>
          <w:szCs w:val="24"/>
        </w:rPr>
        <w:t>ευρωμονοδρόμου</w:t>
      </w:r>
      <w:proofErr w:type="spellEnd"/>
      <w:r>
        <w:rPr>
          <w:rFonts w:eastAsia="Times New Roman" w:cs="Times New Roman"/>
          <w:szCs w:val="24"/>
        </w:rPr>
        <w:t xml:space="preserve">, που έχει στο </w:t>
      </w:r>
      <w:r>
        <w:rPr>
          <w:rFonts w:eastAsia="Times New Roman" w:cs="Times New Roman"/>
          <w:szCs w:val="24"/>
          <w:lang w:val="en-US"/>
        </w:rPr>
        <w:t>DNA</w:t>
      </w:r>
      <w:r>
        <w:rPr>
          <w:rFonts w:eastAsia="Times New Roman" w:cs="Times New Roman"/>
          <w:szCs w:val="24"/>
        </w:rPr>
        <w:t xml:space="preserve"> του και την ανεργία και την εκμετάλλευση; </w:t>
      </w:r>
    </w:p>
    <w:p w14:paraId="6DF0E12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Στη Σοβιετική Ένωση, για παράδειγμα, οι οικογένειες των φο</w:t>
      </w:r>
      <w:r>
        <w:rPr>
          <w:rFonts w:eastAsia="Times New Roman" w:cs="Times New Roman"/>
          <w:szCs w:val="24"/>
        </w:rPr>
        <w:t xml:space="preserve">ιτητών που σπούδαζαν σε άλλες πόλεις δεν ήξεραν καν τι σημαίνει «ψάχνω σπίτι για να μείνει το παιδί μου». Το πρόβλημα της φοιτητικής στέγης </w:t>
      </w:r>
      <w:r>
        <w:rPr>
          <w:rFonts w:eastAsia="Times New Roman" w:cs="Times New Roman"/>
          <w:szCs w:val="24"/>
        </w:rPr>
        <w:lastRenderedPageBreak/>
        <w:t>ο σοσιαλισμός το είχε λύσει. Οι φοιτητικές εστίες αποτελούσαν συστατικό μέρος κάθε ιδρύματος τριτοβάθμιας εκπαίδευση</w:t>
      </w:r>
      <w:r>
        <w:rPr>
          <w:rFonts w:eastAsia="Times New Roman" w:cs="Times New Roman"/>
          <w:szCs w:val="24"/>
        </w:rPr>
        <w:t>ς. Δεν είναι, όμως, μόνο αυτά.</w:t>
      </w:r>
    </w:p>
    <w:p w14:paraId="6DF0E12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Πάνω από το 80% των σπουδαστών έπαιρναν από το σοβιετικό κράτος κάθε μήνα και επίδομα, τέτοιο ώστε να μπορούν και να καλύπτουν τις ανάγκες τους χωρίς να επιβαρύνουν τις οικογένειές τους. Αυτό τους εξασφάλιζε και τη διατροφή κ</w:t>
      </w:r>
      <w:r>
        <w:rPr>
          <w:rFonts w:eastAsia="Times New Roman" w:cs="Times New Roman"/>
          <w:szCs w:val="24"/>
        </w:rPr>
        <w:t>αι την καθημερινότητά τους συνολικά, τις μετακινήσεις τους, την ένδυσή τους, τον πολιτισμό τους, την υπόδησή τους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Θυμίζει τίποτα απ’ αυτά η ελληνική σημερινή, στον 21ο αιώνα, πλέον, πραγματικότητα;</w:t>
      </w:r>
    </w:p>
    <w:p w14:paraId="6DF0E12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Την ίδια στιγμή ο σοσιαλισμός έδωσε απάντηση ότι κα</w:t>
      </w:r>
      <w:r>
        <w:rPr>
          <w:rFonts w:eastAsia="Times New Roman" w:cs="Times New Roman"/>
          <w:szCs w:val="24"/>
        </w:rPr>
        <w:t>ι γενίκευση της εκπαίδευσης μπορούμε να έχουμε και ποιότητα στα αποτελέσματά της. Το σοβιετικό εκπαιδευτικό σύστημα αναγνωριζόταν και από τους δυτικούς για τη σαφέστατη συντριπτική υπεροχή του στη σφαιρικότητα των γνώσεων που έδινε στους νέους.</w:t>
      </w:r>
    </w:p>
    <w:p w14:paraId="6DF0E12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Ο προβληματ</w:t>
      </w:r>
      <w:r>
        <w:rPr>
          <w:rFonts w:eastAsia="Times New Roman" w:cs="Times New Roman"/>
          <w:szCs w:val="24"/>
        </w:rPr>
        <w:t xml:space="preserve">ισμός των </w:t>
      </w:r>
      <w:proofErr w:type="spellStart"/>
      <w:r>
        <w:rPr>
          <w:rFonts w:eastAsia="Times New Roman" w:cs="Times New Roman"/>
          <w:szCs w:val="24"/>
        </w:rPr>
        <w:t>αμερικάνων</w:t>
      </w:r>
      <w:proofErr w:type="spellEnd"/>
      <w:r>
        <w:rPr>
          <w:rFonts w:eastAsia="Times New Roman" w:cs="Times New Roman"/>
          <w:szCs w:val="24"/>
        </w:rPr>
        <w:t xml:space="preserve"> ειδικών, που εντάθηκε μετά το «Σπούτνικ σοκ» το 1957 –οι νεότεροι το έχετε διαβάσει, οι παλιότεροι μπορεί να το θυμούνται-, για το τι διδάσκεται ο Ιβάν, αλλά δεν διδάσκεται ο Τζόνι εξέφραζε την κατανόηση της εκπαιδευτικής μορφωτικής υσ</w:t>
      </w:r>
      <w:r>
        <w:rPr>
          <w:rFonts w:eastAsia="Times New Roman" w:cs="Times New Roman"/>
          <w:szCs w:val="24"/>
        </w:rPr>
        <w:t>τέρησης τότε των Ηνωμένων Πολιτειών σε σύγκριση και με τη Σοβιετική Ένωση. Έφτασε το 1959 η Σοβιετική Ένωση να έχει νικήσει ολοκληρωτικά την αγραμματοσύνη, το 1970 πάνω από τα τρία τέταρτα του απασχολούμενου πληθυσμού στις πόλεις και το 50% των εργαζομένων</w:t>
      </w:r>
      <w:r>
        <w:rPr>
          <w:rFonts w:eastAsia="Times New Roman" w:cs="Times New Roman"/>
          <w:szCs w:val="24"/>
        </w:rPr>
        <w:t xml:space="preserve"> στην ύπαιθρο, στο χωριό να έχουν αποκτήσει τουλάχιστον μέση και ανώτερη μόρφωση. </w:t>
      </w:r>
    </w:p>
    <w:p w14:paraId="6DF0E12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Κυρίες και κύριοι, το τελευταίο διάστημα ακούγονται πολλά και διάφορα περί καινοτομίας, επιχειρηματικότητας, όπως επίσης και περί κομματισμού στα πανεπιστήμια. Ακουστήκαν κα</w:t>
      </w:r>
      <w:r>
        <w:rPr>
          <w:rFonts w:eastAsia="Times New Roman" w:cs="Times New Roman"/>
          <w:szCs w:val="24"/>
        </w:rPr>
        <w:t xml:space="preserve">ι εδώ μέσα. </w:t>
      </w:r>
    </w:p>
    <w:p w14:paraId="6DF0E13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Για εμάς η ύπαρξη κομμάτων μέσα στα πανεπιστήμια και τα ΤΕΙ είναι αντικειμενική, εκφράζει την ύπαρξη άλλωστε διαφορετικών, αντίθετων κοινωνικών και οικονομικών συμφερόντων.</w:t>
      </w:r>
    </w:p>
    <w:p w14:paraId="6DF0E13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Το ζήτημα του κομματισμού στα πανεπιστήμια είναι λιγάκι αστείο να το σ</w:t>
      </w:r>
      <w:r>
        <w:rPr>
          <w:rFonts w:eastAsia="Times New Roman" w:cs="Times New Roman"/>
          <w:szCs w:val="24"/>
        </w:rPr>
        <w:t xml:space="preserve">ηκώνει η Νέα Δημοκρατία, καθώς η παράταξη που στηρίζει στα πανεπιστήμια και στα ΤΕΙ σε αρκετά πανεπιστήμια και ΤΕΙ είναι κυριολεκτικά κράτος εν </w:t>
      </w:r>
      <w:proofErr w:type="spellStart"/>
      <w:r>
        <w:rPr>
          <w:rFonts w:eastAsia="Times New Roman" w:cs="Times New Roman"/>
          <w:szCs w:val="24"/>
        </w:rPr>
        <w:t>κράτει</w:t>
      </w:r>
      <w:proofErr w:type="spellEnd"/>
      <w:r>
        <w:rPr>
          <w:rFonts w:eastAsia="Times New Roman" w:cs="Times New Roman"/>
          <w:szCs w:val="24"/>
        </w:rPr>
        <w:t xml:space="preserve">, με τη στήριξη ενός μέρους των ΔΕΠ. Είναι γνωστό στο πανελλήνιο αυτό. </w:t>
      </w:r>
    </w:p>
    <w:p w14:paraId="6DF0E13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Το ΚΚΕ και η ΚΝΕ παλεύουν, ώστε το</w:t>
      </w:r>
      <w:r>
        <w:rPr>
          <w:rFonts w:eastAsia="Times New Roman" w:cs="Times New Roman"/>
          <w:szCs w:val="24"/>
        </w:rPr>
        <w:t xml:space="preserve"> φοιτητικό και σπουδαστικό κίνημα να ανασυγκροτηθεί ουσιαστικά, να αποκτήσει αγωνιστικό περιεχόμενο, να ξεπεράσει τον εκφυλισμό στον οποίο βρίσκεται σήμερα και για τον οποίο, κακά τα ψέματα, έχουν ευθύνη και δυνάμεις με τις οποίες ο ΣΥΡΙΖΑ, το σημερινό κυβ</w:t>
      </w:r>
      <w:r>
        <w:rPr>
          <w:rFonts w:eastAsia="Times New Roman" w:cs="Times New Roman"/>
          <w:szCs w:val="24"/>
        </w:rPr>
        <w:t xml:space="preserve">ερνητικό κόμμα, φλερτάρει. </w:t>
      </w:r>
    </w:p>
    <w:p w14:paraId="6DF0E13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θέλω όμως να βάλω και μια ακόμη πλευρά, γιατί πλέον πρέπει να σταματήσει όλη αυτή η φιλολογία, ότι δήθεν η επιχειρηματικότητα είναι η κινητήριος δύναμη για την καινοτομία, μια θέση που πλέον κατακλύζει και τα </w:t>
      </w:r>
      <w:r>
        <w:rPr>
          <w:rFonts w:eastAsia="Times New Roman" w:cs="Times New Roman"/>
          <w:szCs w:val="24"/>
        </w:rPr>
        <w:t xml:space="preserve">αμφιθέατρα και τις διάφορες ημερίδες και τα διάφορα συνέδρια που διοργανώνονται σωρηδόν. Δεν είναι τυχαίο ότι αυτή η επιχειρηματολογία αναπτύσσεται τόσο από εσάς, κυρίες </w:t>
      </w:r>
      <w:r>
        <w:rPr>
          <w:rFonts w:eastAsia="Times New Roman" w:cs="Times New Roman"/>
          <w:szCs w:val="24"/>
        </w:rPr>
        <w:lastRenderedPageBreak/>
        <w:t>και κύριοι του ΣΥΡΙΖΑ, όσο και από τη Νέα Δημοκρατία και τα υπόλοιπα κόμματα, αλλά και</w:t>
      </w:r>
      <w:r>
        <w:rPr>
          <w:rFonts w:eastAsia="Times New Roman" w:cs="Times New Roman"/>
          <w:szCs w:val="24"/>
        </w:rPr>
        <w:t xml:space="preserve"> από τον ΣΕΒ και άλλους βέβαια –φυσιολογικό αυτό- εκπροσώπους του κεφαλαίου.</w:t>
      </w:r>
    </w:p>
    <w:p w14:paraId="6DF0E13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Αλήθεια, εάν είναι έτσι, τότε πώς εξηγείται ότι στον σοσιαλισμό, που γνωρίσαμε τέλος πάντων, στην τότε Σοβιετική Ένωση, αναλογούσαν πάνω από το 20% των νέων εφευρέσεων, αυτό που σ</w:t>
      </w:r>
      <w:r>
        <w:rPr>
          <w:rFonts w:eastAsia="Times New Roman" w:cs="Times New Roman"/>
          <w:szCs w:val="24"/>
        </w:rPr>
        <w:t>τη σύγχρονη ορολογία λέτε «</w:t>
      </w:r>
      <w:proofErr w:type="spellStart"/>
      <w:r>
        <w:rPr>
          <w:rFonts w:eastAsia="Times New Roman" w:cs="Times New Roman"/>
          <w:szCs w:val="24"/>
        </w:rPr>
        <w:t>πατενταρισμένες</w:t>
      </w:r>
      <w:proofErr w:type="spellEnd"/>
      <w:r>
        <w:rPr>
          <w:rFonts w:eastAsia="Times New Roman" w:cs="Times New Roman"/>
          <w:szCs w:val="24"/>
        </w:rPr>
        <w:t xml:space="preserve"> καινοτομίες», που καταχωρούνταν κάθε χρόνο σε ολόκληρο τον κόσμο; Πώς μπορείτε να εξηγήσετε το γεγονός ότι στη Σοβιετική Ένωση υπήρχε το 1987 το 25% των επιστημόνων παγκοσμίως; </w:t>
      </w:r>
    </w:p>
    <w:p w14:paraId="6DF0E13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Και αυτό έχει ιδιαίτερο ενδιαφέρον </w:t>
      </w:r>
      <w:r>
        <w:rPr>
          <w:rFonts w:eastAsia="Times New Roman" w:cs="Times New Roman"/>
          <w:szCs w:val="24"/>
        </w:rPr>
        <w:t>να το θυμόμαστε σήμερα, να το συζητήσουμε σήμερα, που όλα τα άλλα κόμματα και φυσικά και εσείς μαζί, κυρίες και κύριοι της Κυβέρνησης, χύνετε κροκοδείλια δάκρυα για το λεγόμενο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τη μαζική φυγή επιστημονικού δυναμικού στο εξωτερικό.</w:t>
      </w:r>
    </w:p>
    <w:p w14:paraId="6DF0E13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Είναι</w:t>
      </w:r>
      <w:r>
        <w:rPr>
          <w:rFonts w:eastAsia="Times New Roman" w:cs="Times New Roman"/>
          <w:szCs w:val="24"/>
        </w:rPr>
        <w:t>,</w:t>
      </w:r>
      <w:r>
        <w:rPr>
          <w:rFonts w:eastAsia="Times New Roman" w:cs="Times New Roman"/>
          <w:szCs w:val="24"/>
        </w:rPr>
        <w:t xml:space="preserve"> πρα</w:t>
      </w:r>
      <w:r>
        <w:rPr>
          <w:rFonts w:eastAsia="Times New Roman" w:cs="Times New Roman"/>
          <w:szCs w:val="24"/>
        </w:rPr>
        <w:t>γματικά</w:t>
      </w:r>
      <w:r>
        <w:rPr>
          <w:rFonts w:eastAsia="Times New Roman" w:cs="Times New Roman"/>
          <w:szCs w:val="24"/>
        </w:rPr>
        <w:t>,</w:t>
      </w:r>
      <w:r>
        <w:rPr>
          <w:rFonts w:eastAsia="Times New Roman" w:cs="Times New Roman"/>
          <w:szCs w:val="24"/>
        </w:rPr>
        <w:t xml:space="preserve"> κροκοδείλια αυτά τα δάκρυα, γιατί η ενίσχυση της κινητικότητας του επιστημονικού δυναμικού είναι στρατηγική επιλογή του κεφαλαίου και της Ευρωπαϊκής Ένωσης, που την υπηρετείτε και με τη δική σας πολιτική, όπως ακριβώς έκαναν άλλωστε και οι προηγού</w:t>
      </w:r>
      <w:r>
        <w:rPr>
          <w:rFonts w:eastAsia="Times New Roman" w:cs="Times New Roman"/>
          <w:szCs w:val="24"/>
        </w:rPr>
        <w:t>μενοι.</w:t>
      </w:r>
    </w:p>
    <w:p w14:paraId="6DF0E13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Στόχος είναι να συγκεντρώνονται οι απαραίτητες κρίσιμες μάζες επιστημονικού δυναμικού σε κέντρα και </w:t>
      </w:r>
      <w:r>
        <w:rPr>
          <w:rFonts w:eastAsia="Times New Roman" w:cs="Times New Roman"/>
          <w:szCs w:val="24"/>
          <w:lang w:val="en-US"/>
        </w:rPr>
        <w:t>project</w:t>
      </w:r>
      <w:r>
        <w:rPr>
          <w:rFonts w:eastAsia="Times New Roman" w:cs="Times New Roman"/>
          <w:szCs w:val="24"/>
        </w:rPr>
        <w:t xml:space="preserve"> αριστείας. Και αυτό, γιατί το κεφάλαιο απαιτεί και πιέζει, ώστε τα παραγόμενα ερευνητικά αποτελέσματα να περνούν πιο γρήγορα και πιο αποτελεσ</w:t>
      </w:r>
      <w:r>
        <w:rPr>
          <w:rFonts w:eastAsia="Times New Roman" w:cs="Times New Roman"/>
          <w:szCs w:val="24"/>
        </w:rPr>
        <w:t xml:space="preserve">ματικά στη φάση της ενσωμάτωσης, στην παραγωγή και στην αγορά. </w:t>
      </w:r>
    </w:p>
    <w:p w14:paraId="6DF0E13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Γιατί, λοιπόν, ενώ όλοι δήθεν αγωνιάτε για το μέλλον των νέων επιστημόνων, κρύβετε από τον λαό μας ότι στόχος σας δεν είναι να περιορίσετε τη διαρροή σε απόλυτα μεγέθη, αλλά, όπως ομολογείτε στα επίσημα κείμενα, να αντιστρέψετε τον λόγο εισροής-διαρροής; Δ</w:t>
      </w:r>
      <w:r>
        <w:rPr>
          <w:rFonts w:eastAsia="Times New Roman" w:cs="Times New Roman"/>
          <w:szCs w:val="24"/>
        </w:rPr>
        <w:t xml:space="preserve">ηλαδή, για να το πούμε με απλά λόγια, δεν σας ενδιαφέρει να φεύγουν λιγότεροι, αλλά να έρχονται περισσότεροι απ’ όσους φεύγουν. Και αυτό είναι βασικός άξονας των σχεδιασμών σας, ώστε σε συγκεκριμένες θεματικές περιοχές να ενισχυθεί η </w:t>
      </w:r>
      <w:r>
        <w:rPr>
          <w:rFonts w:eastAsia="Times New Roman" w:cs="Times New Roman"/>
          <w:szCs w:val="24"/>
        </w:rPr>
        <w:lastRenderedPageBreak/>
        <w:t>παρουσία των εν Ελλάδι</w:t>
      </w:r>
      <w:r>
        <w:rPr>
          <w:rFonts w:eastAsia="Times New Roman" w:cs="Times New Roman"/>
          <w:szCs w:val="24"/>
        </w:rPr>
        <w:t xml:space="preserve"> ερευνητικών δομών, χωρίς να νοιάζεστε για το τι θα συμβεί με τις υπόλοιπες και τους εργαζόμενους σε αυτές. </w:t>
      </w:r>
    </w:p>
    <w:p w14:paraId="6DF0E13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Δεν σας ενδιαφέρει ποιες είναι οι πραγματικές ανάγκες του ελληνικού λαού, για να αξιοποιήσει τα αποτελέσματα της ερευνητικής δραστηριότητας για τη </w:t>
      </w:r>
      <w:r>
        <w:rPr>
          <w:rFonts w:eastAsia="Times New Roman" w:cs="Times New Roman"/>
          <w:szCs w:val="24"/>
        </w:rPr>
        <w:t>βελτίωση του βιοτικού του επιπέδου, της ποιότητας της ζωής του. Γνωρίζετε πόσοι νέοι επιστήμονες έχουν φύγει από την έρευνα, αφότου έληξαν τα προγράμματα από τα οποία χρηματοδοτούνταν τα έργα στα οποία εργάζονταν; Μένοντας αυτοί άνεργοι, φυσικά πάει στράφι</w:t>
      </w:r>
      <w:r>
        <w:rPr>
          <w:rFonts w:eastAsia="Times New Roman" w:cs="Times New Roman"/>
          <w:szCs w:val="24"/>
        </w:rPr>
        <w:t xml:space="preserve"> και η τεχνογνωσία τους και η δυνατότητα συνέχειας του ερευνητικού έργου, ενώ και τα ινστιτούτα αποψιλώνονται από δυναμικό. </w:t>
      </w:r>
    </w:p>
    <w:p w14:paraId="6DF0E13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Γενικού Γραμματέα της Κεντρικής Επιτροπής του Κομμουνιστικού Κόμ</w:t>
      </w:r>
      <w:r>
        <w:rPr>
          <w:rFonts w:eastAsia="Times New Roman" w:cs="Times New Roman"/>
          <w:szCs w:val="24"/>
        </w:rPr>
        <w:t>ματος Ελλάδας)</w:t>
      </w:r>
    </w:p>
    <w:p w14:paraId="6DF0E13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Ένα τελευταίο και ολοκληρώνω, κύριε Πρόεδρε.</w:t>
      </w:r>
    </w:p>
    <w:p w14:paraId="6DF0E13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 Φίλης εξακολουθεί να ξύνεται στη γκλίτσα του τσοπάνη. Στην ομιλία μου καθαρά είπα ότι οι κύριοι της Κυβέρνησης, όταν τοποθετηθήκαμε εδώ μέσα, αλλά και δημόσια με ανακοινώσεις και με </w:t>
      </w:r>
      <w:r>
        <w:rPr>
          <w:rFonts w:eastAsia="Times New Roman" w:cs="Times New Roman"/>
          <w:szCs w:val="24"/>
        </w:rPr>
        <w:t xml:space="preserve">προσωπικές δικές μου τοποθετήσεις για όλα αυτά τα ζητήματα που έθεσε, φαίνεται πως είτε έλειπαν είτε δεν άκουγαν είτε δεν ξέρω με τι άλλο </w:t>
      </w:r>
      <w:proofErr w:type="spellStart"/>
      <w:r>
        <w:rPr>
          <w:rFonts w:eastAsia="Times New Roman" w:cs="Times New Roman"/>
          <w:szCs w:val="24"/>
        </w:rPr>
        <w:t>ασχολιόντουσαν</w:t>
      </w:r>
      <w:proofErr w:type="spellEnd"/>
      <w:r>
        <w:rPr>
          <w:rFonts w:eastAsia="Times New Roman" w:cs="Times New Roman"/>
          <w:szCs w:val="24"/>
        </w:rPr>
        <w:t>.</w:t>
      </w:r>
    </w:p>
    <w:p w14:paraId="6DF0E13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Άλλωστε, είναι ευκαιρία να επαναλάβουμε για ακόμη μια φορά –δεν θα υπεκφύγω, όπως υπονοήσατε- ότι η αν</w:t>
      </w:r>
      <w:r>
        <w:rPr>
          <w:rFonts w:eastAsia="Times New Roman" w:cs="Times New Roman"/>
          <w:szCs w:val="24"/>
        </w:rPr>
        <w:t xml:space="preserve">αγκαιότητα και η ωριμότητα να καταργηθούν οι αναχρονισμοί, όσοι υπάρχουν, αυτοί που επιβιώνουν όσον αφορά διάφορα θέματα και στο μάθημα των </w:t>
      </w:r>
      <w:r>
        <w:rPr>
          <w:rFonts w:eastAsia="Times New Roman" w:cs="Times New Roman"/>
          <w:szCs w:val="24"/>
        </w:rPr>
        <w:t>θ</w:t>
      </w:r>
      <w:r>
        <w:rPr>
          <w:rFonts w:eastAsia="Times New Roman" w:cs="Times New Roman"/>
          <w:szCs w:val="24"/>
        </w:rPr>
        <w:t>ρησκευτικών, είναι για εμάς ζήτημα εκ των ων ουκ άνευ. Αυτό είναι ξεκάθαρο και είναι πάγια τοποθέτηση του Κομμουνισ</w:t>
      </w:r>
      <w:r>
        <w:rPr>
          <w:rFonts w:eastAsia="Times New Roman" w:cs="Times New Roman"/>
          <w:szCs w:val="24"/>
        </w:rPr>
        <w:t xml:space="preserve">τικού Κόμματος Ελλάδας. </w:t>
      </w:r>
    </w:p>
    <w:p w14:paraId="6DF0E13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Όμως, αυτό δεν μπορεί να δικαιολογήσει προσεγγίσεις και απλουστεύσεις τύπου Φίλη. Το ΚΚΕ ξεκάθαρα, παραδείγματος χάριν, θεωρεί ότι είναι ανάγκη και επίκαιρο ο χωρισμός της Εκκλησίας από το κράτος. Όμως, αυτό δεν μπορεί να οδηγεί το</w:t>
      </w:r>
      <w:r>
        <w:rPr>
          <w:rFonts w:eastAsia="Times New Roman" w:cs="Times New Roman"/>
          <w:szCs w:val="24"/>
        </w:rPr>
        <w:t xml:space="preserve">ν Υπουργό Παιδείας και Θρησκευμάτων του ΣΥΡΙΖΑ να μιλά </w:t>
      </w:r>
      <w:r>
        <w:rPr>
          <w:rFonts w:eastAsia="Times New Roman" w:cs="Times New Roman"/>
          <w:szCs w:val="24"/>
        </w:rPr>
        <w:lastRenderedPageBreak/>
        <w:t xml:space="preserve">και ανιστόρητα και απλουστευτικά, ενοχοποιώντας, για παράδειγμα, το σύνολο της εκκλησίας, το σύνολο του λαϊκού κλήρου. </w:t>
      </w:r>
    </w:p>
    <w:p w14:paraId="6DF0E13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Παραδείγματος χάριν, στην Κατοχή συνέβη με την Εκκλησία -για να γίνει και κατανοη</w:t>
      </w:r>
      <w:r>
        <w:rPr>
          <w:rFonts w:eastAsia="Times New Roman" w:cs="Times New Roman"/>
          <w:szCs w:val="24"/>
        </w:rPr>
        <w:t>τό περισσότερο αυτό που λέω- ό,τι συνέβη και με τον υπόλοιπο πολιτικό αστικό κόσμο κ.λπ.</w:t>
      </w:r>
      <w:r>
        <w:rPr>
          <w:rFonts w:eastAsia="Times New Roman" w:cs="Times New Roman"/>
          <w:szCs w:val="24"/>
        </w:rPr>
        <w:t>.</w:t>
      </w:r>
      <w:r>
        <w:rPr>
          <w:rFonts w:eastAsia="Times New Roman" w:cs="Times New Roman"/>
          <w:szCs w:val="24"/>
        </w:rPr>
        <w:t xml:space="preserve"> Δηλαδή, ένα κομμάτι συμβιβάστηκε, ένα κομμάτι συνεργάστηκε με τους κατακτητές και ένα κομμάτι μπήκε στην αντίσταση ενεργά και μάλιστα και στην ένοπλη εθνική αντίσταση</w:t>
      </w:r>
      <w:r>
        <w:rPr>
          <w:rFonts w:eastAsia="Times New Roman" w:cs="Times New Roman"/>
          <w:szCs w:val="24"/>
        </w:rPr>
        <w:t xml:space="preserve"> με το ΕΑΜ, τον ΕΛΑΣ, κ</w:t>
      </w:r>
      <w:r>
        <w:rPr>
          <w:rFonts w:eastAsia="Times New Roman" w:cs="Times New Roman"/>
          <w:szCs w:val="24"/>
        </w:rPr>
        <w:t>.</w:t>
      </w:r>
      <w:r>
        <w:rPr>
          <w:rFonts w:eastAsia="Times New Roman" w:cs="Times New Roman"/>
          <w:szCs w:val="24"/>
        </w:rPr>
        <w:t>λπ., με την Εθνική Αλληλεγγύη και μαζικά εδώ ήταν κυρίως ο κατώτερος λαϊκός κλήρος και τμήματα της ιεραρχίας, ακόμα και μητροπολίτες.</w:t>
      </w:r>
    </w:p>
    <w:p w14:paraId="6DF0E14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ο παππούς μου, ο ιερέας, ο </w:t>
      </w:r>
      <w:proofErr w:type="spellStart"/>
      <w:r>
        <w:rPr>
          <w:rFonts w:eastAsia="Times New Roman" w:cs="Times New Roman"/>
          <w:szCs w:val="24"/>
        </w:rPr>
        <w:t>παπα</w:t>
      </w:r>
      <w:proofErr w:type="spellEnd"/>
      <w:r>
        <w:rPr>
          <w:rFonts w:eastAsia="Times New Roman" w:cs="Times New Roman"/>
          <w:szCs w:val="24"/>
        </w:rPr>
        <w:t xml:space="preserve">-Δημήτρης ο </w:t>
      </w:r>
      <w:proofErr w:type="spellStart"/>
      <w:r>
        <w:rPr>
          <w:rFonts w:eastAsia="Times New Roman" w:cs="Times New Roman"/>
          <w:szCs w:val="24"/>
        </w:rPr>
        <w:t>Κουτσούμπας</w:t>
      </w:r>
      <w:proofErr w:type="spellEnd"/>
      <w:r>
        <w:rPr>
          <w:rFonts w:eastAsia="Times New Roman" w:cs="Times New Roman"/>
          <w:szCs w:val="24"/>
        </w:rPr>
        <w:t>, του οποίου έχω και το όνομ</w:t>
      </w:r>
      <w:r>
        <w:rPr>
          <w:rFonts w:eastAsia="Times New Roman" w:cs="Times New Roman"/>
          <w:szCs w:val="24"/>
        </w:rPr>
        <w:t xml:space="preserve">α, ο πατέρας του πατέρα μου, εκτελέστηκε το 1944 από τους Γερμανούς κατακτητές για την συμμετοχή του ως υπεύθυνος της Εθνικής Αλληλεγγύης στην επαρχία Δομοκού στα χωριά, που ήταν εκεί, και ως μέλος του ΕΑΜ. </w:t>
      </w:r>
    </w:p>
    <w:p w14:paraId="6DF0E14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Ας είμαστε, λοιπόν, πιο προσεκτικοί, κύριε Υπουρ</w:t>
      </w:r>
      <w:r>
        <w:rPr>
          <w:rFonts w:eastAsia="Times New Roman" w:cs="Times New Roman"/>
          <w:szCs w:val="24"/>
        </w:rPr>
        <w:t xml:space="preserve">γέ της Κυβέρνησης της Αριστεράς. </w:t>
      </w:r>
    </w:p>
    <w:p w14:paraId="6DF0E14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Επίσης, δεν μπορεί η κατάργηση αυτών των αναχρονισμών να προτάσσεται και για προπαγάνδα και για στάχτη στα μάτια μπροστά σε όλους τους άλλους αναχρονισμούς που εξακολουθούν να υπάρχουν και κυριαρχούν στην εκπαίδευση. </w:t>
      </w:r>
    </w:p>
    <w:p w14:paraId="6DF0E14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 xml:space="preserve">το λέμε: Δεν θα σας επιτρέψουμε να στήσετε νέες κάλπικες διαχωριστικές γραμμές του στυλ: Είσαι με τον Φίλη, εναντίον της Εκκλησίας ή είσαι με την Εκκλησία και με τον Ιερώνυμο; Είσαι με τους παλιούς </w:t>
      </w:r>
      <w:proofErr w:type="spellStart"/>
      <w:r>
        <w:rPr>
          <w:rFonts w:eastAsia="Times New Roman" w:cs="Times New Roman"/>
          <w:szCs w:val="24"/>
        </w:rPr>
        <w:t>καναλάρχες</w:t>
      </w:r>
      <w:proofErr w:type="spellEnd"/>
      <w:r>
        <w:rPr>
          <w:rFonts w:eastAsia="Times New Roman" w:cs="Times New Roman"/>
          <w:szCs w:val="24"/>
        </w:rPr>
        <w:t xml:space="preserve"> ή με τους καινούριους και με την Κυβέρνηση και </w:t>
      </w:r>
      <w:r>
        <w:rPr>
          <w:rFonts w:eastAsia="Times New Roman" w:cs="Times New Roman"/>
          <w:szCs w:val="24"/>
        </w:rPr>
        <w:t xml:space="preserve">με τον κ. Παππά, που έδωσε, ή δεν ξέρω τι έκανε, τον διαγωνισμό με τις άδειες, που το ΚΚΕ τον έχει καταψηφίσει εδώ μέσα ως νόμο αυτόν εδώ;. </w:t>
      </w:r>
    </w:p>
    <w:p w14:paraId="6DF0E14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Γι’ αυτό δίνουμε βάρος στην ουσία. Γιατί για εμάς, εξίσου και μεγαλύτερος αναχρονισμός είναι για τα παιδιά μας να κ</w:t>
      </w:r>
      <w:r>
        <w:rPr>
          <w:rFonts w:eastAsia="Times New Roman" w:cs="Times New Roman"/>
          <w:szCs w:val="24"/>
        </w:rPr>
        <w:t xml:space="preserve">άνουν μάθημα σε ακατάλληλες αίθουσες, ένας εκπαιδευτικός να κάνει δυο και τρία </w:t>
      </w:r>
      <w:r>
        <w:rPr>
          <w:rFonts w:eastAsia="Times New Roman" w:cs="Times New Roman"/>
          <w:szCs w:val="24"/>
        </w:rPr>
        <w:lastRenderedPageBreak/>
        <w:t xml:space="preserve">μαθήματα εκτός της </w:t>
      </w:r>
      <w:proofErr w:type="spellStart"/>
      <w:r>
        <w:rPr>
          <w:rFonts w:eastAsia="Times New Roman" w:cs="Times New Roman"/>
          <w:szCs w:val="24"/>
        </w:rPr>
        <w:t>ειδικότητάς</w:t>
      </w:r>
      <w:proofErr w:type="spellEnd"/>
      <w:r>
        <w:rPr>
          <w:rFonts w:eastAsia="Times New Roman" w:cs="Times New Roman"/>
          <w:szCs w:val="24"/>
        </w:rPr>
        <w:t xml:space="preserve"> του και όλα όσα είπαμε, τα υπόλοιπα στην </w:t>
      </w:r>
      <w:proofErr w:type="spellStart"/>
      <w:r>
        <w:rPr>
          <w:rFonts w:eastAsia="Times New Roman" w:cs="Times New Roman"/>
          <w:szCs w:val="24"/>
        </w:rPr>
        <w:t>πρωτολογία</w:t>
      </w:r>
      <w:proofErr w:type="spellEnd"/>
      <w:r>
        <w:rPr>
          <w:rFonts w:eastAsia="Times New Roman" w:cs="Times New Roman"/>
          <w:szCs w:val="24"/>
        </w:rPr>
        <w:t xml:space="preserve"> μας, για πάνω από μισή ώρα και κάνατε πως δεν τα ακούσατε.</w:t>
      </w:r>
    </w:p>
    <w:p w14:paraId="6DF0E14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DF0E146"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w:t>
      </w:r>
      <w:r>
        <w:rPr>
          <w:rFonts w:eastAsia="Times New Roman" w:cs="Times New Roman"/>
          <w:b/>
          <w:szCs w:val="24"/>
        </w:rPr>
        <w:t>ούτσης</w:t>
      </w:r>
      <w:proofErr w:type="spellEnd"/>
      <w:r>
        <w:rPr>
          <w:rFonts w:eastAsia="Times New Roman" w:cs="Times New Roman"/>
          <w:b/>
          <w:szCs w:val="24"/>
        </w:rPr>
        <w:t xml:space="preserve">): </w:t>
      </w:r>
      <w:r>
        <w:rPr>
          <w:rFonts w:eastAsia="Times New Roman" w:cs="Times New Roman"/>
          <w:szCs w:val="24"/>
        </w:rPr>
        <w:t>Ευχαριστούμε πολύ.</w:t>
      </w:r>
    </w:p>
    <w:p w14:paraId="6DF0E14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Τον λόγο έχει ο Πρόεδρος της Ένωσης Κεντρώων κ. Λεβέντης για δέκα λεπτά αλλά θα υπάρξει και ανοχή.</w:t>
      </w:r>
    </w:p>
    <w:p w14:paraId="6DF0E14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Κύριε Πρόεδρε, έχετε τον λόγο.</w:t>
      </w:r>
    </w:p>
    <w:p w14:paraId="6DF0E149"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Κυρίες και κύριοι Βουλευτές, κύριε Πρόεδρε, κύριε</w:t>
      </w:r>
      <w:r>
        <w:rPr>
          <w:rFonts w:eastAsia="Times New Roman" w:cs="Times New Roman"/>
          <w:szCs w:val="24"/>
        </w:rPr>
        <w:t xml:space="preserve"> Πρωθυπουργέ, κύριοι Υπουργοί, ευχαριστώ για την καλοσύνη σας να με ακούσετε. Κατεβαίνοντας από το Βήμα μο</w:t>
      </w:r>
      <w:r>
        <w:rPr>
          <w:rFonts w:eastAsia="Times New Roman" w:cs="Times New Roman"/>
          <w:szCs w:val="24"/>
        </w:rPr>
        <w:t>υ</w:t>
      </w:r>
      <w:r>
        <w:rPr>
          <w:rFonts w:eastAsia="Times New Roman" w:cs="Times New Roman"/>
          <w:szCs w:val="24"/>
        </w:rPr>
        <w:t xml:space="preserve"> είπε ο κ. </w:t>
      </w:r>
      <w:proofErr w:type="spellStart"/>
      <w:r>
        <w:rPr>
          <w:rFonts w:eastAsia="Times New Roman" w:cs="Times New Roman"/>
          <w:szCs w:val="24"/>
        </w:rPr>
        <w:t>Κικίλιας</w:t>
      </w:r>
      <w:proofErr w:type="spellEnd"/>
      <w:r>
        <w:rPr>
          <w:rFonts w:eastAsia="Times New Roman" w:cs="Times New Roman"/>
          <w:szCs w:val="24"/>
        </w:rPr>
        <w:t xml:space="preserve"> ότι δεν ανέφερα πολλά για την παιδεία. Και του απάντησα ότι αφού τα αναφέρατε όλα και αφού λύσατε το θέμα, γιατί να κουράσω και ε</w:t>
      </w:r>
      <w:r>
        <w:rPr>
          <w:rFonts w:eastAsia="Times New Roman" w:cs="Times New Roman"/>
          <w:szCs w:val="24"/>
        </w:rPr>
        <w:t>γώ;</w:t>
      </w:r>
    </w:p>
    <w:p w14:paraId="6DF0E14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Το μεγάλο ζήτημα για την παιδεία κατ’ εμέ είναι ότι τα τελευταία χρόνια μονίμως όλοι γκρεμίζουν των προηγουμένων. Δεν είναι καλά των προηγουμένων και είναι καλά των επομένων. Και μετά οι άλλοι όλα τα κρίνουν κατά διαόλου -να το πω έτσι- και αρχίζουν κα</w:t>
      </w:r>
      <w:r>
        <w:rPr>
          <w:rFonts w:eastAsia="Times New Roman" w:cs="Times New Roman"/>
          <w:szCs w:val="24"/>
        </w:rPr>
        <w:t xml:space="preserve">ι </w:t>
      </w:r>
      <w:proofErr w:type="spellStart"/>
      <w:r>
        <w:rPr>
          <w:rFonts w:eastAsia="Times New Roman" w:cs="Times New Roman"/>
          <w:szCs w:val="24"/>
        </w:rPr>
        <w:t>δωσ</w:t>
      </w:r>
      <w:proofErr w:type="spellEnd"/>
      <w:r>
        <w:rPr>
          <w:rFonts w:eastAsia="Times New Roman" w:cs="Times New Roman"/>
          <w:szCs w:val="24"/>
        </w:rPr>
        <w:t xml:space="preserve">’ του από την αρχή και τα παιδιά δεν ξέρουν ούτε με τι σύστημα θα δίνουν εξετάσεις. </w:t>
      </w:r>
    </w:p>
    <w:p w14:paraId="6DF0E14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Πρότεινα –και να το ακούσει ο κύριος Πρωθυπουργός- όπως υπάρχουν </w:t>
      </w:r>
      <w:r>
        <w:rPr>
          <w:rFonts w:eastAsia="Times New Roman" w:cs="Times New Roman"/>
          <w:szCs w:val="24"/>
        </w:rPr>
        <w:t>4/5</w:t>
      </w:r>
      <w:r>
        <w:rPr>
          <w:rFonts w:eastAsia="Times New Roman" w:cs="Times New Roman"/>
          <w:szCs w:val="24"/>
        </w:rPr>
        <w:t xml:space="preserve"> στο ΕΣΡ, να υπάρχουν και </w:t>
      </w:r>
      <w:r>
        <w:rPr>
          <w:rFonts w:eastAsia="Times New Roman" w:cs="Times New Roman"/>
          <w:szCs w:val="24"/>
        </w:rPr>
        <w:t>4/5</w:t>
      </w:r>
      <w:r>
        <w:rPr>
          <w:rFonts w:eastAsia="Times New Roman" w:cs="Times New Roman"/>
          <w:szCs w:val="24"/>
        </w:rPr>
        <w:t xml:space="preserve"> στην παιδεία. Είναι σημαντικό να μην αλλάζουν οι νόμοι, αν δεν έχεις</w:t>
      </w:r>
      <w:r>
        <w:rPr>
          <w:rFonts w:eastAsia="Times New Roman" w:cs="Times New Roman"/>
          <w:szCs w:val="24"/>
        </w:rPr>
        <w:t xml:space="preserve"> </w:t>
      </w:r>
      <w:r>
        <w:rPr>
          <w:rFonts w:eastAsia="Times New Roman" w:cs="Times New Roman"/>
          <w:szCs w:val="24"/>
        </w:rPr>
        <w:t>4/5</w:t>
      </w:r>
      <w:r>
        <w:rPr>
          <w:rFonts w:eastAsia="Times New Roman" w:cs="Times New Roman"/>
          <w:szCs w:val="24"/>
        </w:rPr>
        <w:t>, να μην κάνει κάθε Υπουργός του κεφαλιού του. Κατά τη γνώμη μου είναι σημαντικό, για να μην παίζουμε με τη νεότητα.</w:t>
      </w:r>
    </w:p>
    <w:p w14:paraId="6DF0E14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Ένα ζήτημα που θέλω να θίξω είναι οι αξιολογήσεις στην ιδιωτική εκπαίδευση και στο δημόσιο. Στο δημόσιο ουσιαστικά δεν γίνεται τίποτα, </w:t>
      </w:r>
      <w:r>
        <w:rPr>
          <w:rFonts w:eastAsia="Times New Roman" w:cs="Times New Roman"/>
          <w:szCs w:val="24"/>
        </w:rPr>
        <w:t>είναι δεδομένοι, οπότε κάθονται οι άνθρωποι μέχρι να πάρουν τη σύνταξή τους. Σιγά μην τους νοιάζει να επιμορφωθούν και αν επιμορφωθούν, σιγά την αύξηση που θα πάρουν. Κίνητρο δεν υπάρχει. Στον ιδιωτικό τομέα είναι κάτι συνδικαλιστές που αποφασίζουν εάν είν</w:t>
      </w:r>
      <w:r>
        <w:rPr>
          <w:rFonts w:eastAsia="Times New Roman" w:cs="Times New Roman"/>
          <w:szCs w:val="24"/>
        </w:rPr>
        <w:t xml:space="preserve">αι καλός ένας και εάν αποδίδει. Είναι λάθος αυτό. </w:t>
      </w:r>
    </w:p>
    <w:p w14:paraId="6DF0E14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Εγώ πιστεύω ότι πρέπει να βάλουμε μια επιτροπή διαπανεπιστημιακή, σοβαρή και με δικαστικούς να εξετάζει τις περιπτώσεις καταγγελιών ανθρώπων που είναι στην εκπαίδευση και είναι «βαρίδια» και δεν αποδίδουν,</w:t>
      </w:r>
      <w:r>
        <w:rPr>
          <w:rFonts w:eastAsia="Times New Roman" w:cs="Times New Roman"/>
          <w:szCs w:val="24"/>
        </w:rPr>
        <w:t xml:space="preserve"> να δείτε πώς θα δουλέψουν όλοι. Μην βάζετε συνδικαλιστές, γιατί ο συνδικαλισμός είναι δυσφημισμένος στην Ελλάδα. Έχει προσφέρει τις χειρότερες υπηρεσίες ο συνδικαλισμός. </w:t>
      </w:r>
    </w:p>
    <w:p w14:paraId="6DF0E14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Και εάν αυτή η χώρα </w:t>
      </w:r>
      <w:proofErr w:type="spellStart"/>
      <w:r>
        <w:rPr>
          <w:rFonts w:eastAsia="Times New Roman" w:cs="Times New Roman"/>
          <w:szCs w:val="24"/>
        </w:rPr>
        <w:t>επτώχευσε</w:t>
      </w:r>
      <w:proofErr w:type="spellEnd"/>
      <w:r>
        <w:rPr>
          <w:rFonts w:eastAsia="Times New Roman" w:cs="Times New Roman"/>
          <w:szCs w:val="24"/>
        </w:rPr>
        <w:t xml:space="preserve">, κατά τη γνώμη μου, </w:t>
      </w:r>
      <w:proofErr w:type="spellStart"/>
      <w:r>
        <w:rPr>
          <w:rFonts w:eastAsia="Times New Roman" w:cs="Times New Roman"/>
          <w:szCs w:val="24"/>
        </w:rPr>
        <w:t>επτώχευσε</w:t>
      </w:r>
      <w:proofErr w:type="spellEnd"/>
      <w:r>
        <w:rPr>
          <w:rFonts w:eastAsia="Times New Roman" w:cs="Times New Roman"/>
          <w:szCs w:val="24"/>
        </w:rPr>
        <w:t xml:space="preserve"> γιατί συνέχεια διεκδικού</w:t>
      </w:r>
      <w:r>
        <w:rPr>
          <w:rFonts w:eastAsia="Times New Roman" w:cs="Times New Roman"/>
          <w:szCs w:val="24"/>
        </w:rPr>
        <w:t xml:space="preserve">σαν οι συνδικαλιστές, άσχετα αν η χώρα </w:t>
      </w:r>
      <w:proofErr w:type="spellStart"/>
      <w:r>
        <w:rPr>
          <w:rFonts w:eastAsia="Times New Roman" w:cs="Times New Roman"/>
          <w:szCs w:val="24"/>
        </w:rPr>
        <w:t>ηδύνατο</w:t>
      </w:r>
      <w:proofErr w:type="spellEnd"/>
      <w:r>
        <w:rPr>
          <w:rFonts w:eastAsia="Times New Roman" w:cs="Times New Roman"/>
          <w:szCs w:val="24"/>
        </w:rPr>
        <w:t xml:space="preserve"> να τους αυξήσει τους μισθούς. Θεωρούσαν επιτυχία να πάρουν αυξήσεις. Η επιτυχία των συνδικαλιστών είναι να πάρουν πρόωρες συντάξεις, να κατεβαίνει το όριο συνταξιοδοτήσεις και να παίρνουν μεγαλύτερους μισθούς,</w:t>
      </w:r>
      <w:r>
        <w:rPr>
          <w:rFonts w:eastAsia="Times New Roman" w:cs="Times New Roman"/>
          <w:szCs w:val="24"/>
        </w:rPr>
        <w:t xml:space="preserve"> ενώ στο εξωτερικό η επιτυχία του συνδικαλισμού αναφέρεται κυρίως στην ποιότητα των παρεχόμενων υπηρεσιών. Εδώ αυτό δεν υπάρχει καθόλου. </w:t>
      </w:r>
    </w:p>
    <w:p w14:paraId="6DF0E14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Αυτό έπρεπε να βάλει ο κ. Φίλης μέσα στο νομοσχέδιο, να βάλει αξιολόγηση από άτομα κύρους, να μην μπορεί κα</w:t>
      </w:r>
      <w:r>
        <w:rPr>
          <w:rFonts w:eastAsia="Times New Roman" w:cs="Times New Roman"/>
          <w:szCs w:val="24"/>
        </w:rPr>
        <w:t>μ</w:t>
      </w:r>
      <w:r>
        <w:rPr>
          <w:rFonts w:eastAsia="Times New Roman" w:cs="Times New Roman"/>
          <w:szCs w:val="24"/>
        </w:rPr>
        <w:t>μία πτέρυγ</w:t>
      </w:r>
      <w:r>
        <w:rPr>
          <w:rFonts w:eastAsia="Times New Roman" w:cs="Times New Roman"/>
          <w:szCs w:val="24"/>
        </w:rPr>
        <w:t>α και κανένας πολίτης να το αμφισβητήσει και όχι συνδικαλιστές. Είναι δυσφημισμένοι οι συνδικαλιστές.</w:t>
      </w:r>
    </w:p>
    <w:p w14:paraId="6DF0E15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πήγα και στη ΓΣΕΕ σε κάποιο νησί, δεν θυμάμαι, στη Ρόδο, που κάνανε ένα συνέδριο και τους τα είπα: «Εσείς φταίτε γιατί το μόνο που κοιτάγατε είναι να </w:t>
      </w:r>
      <w:r>
        <w:rPr>
          <w:rFonts w:eastAsia="Times New Roman" w:cs="Times New Roman"/>
          <w:szCs w:val="24"/>
        </w:rPr>
        <w:t>μειώνεται το όριο ηλικίας για τη σύνταξη και να αυξάνονται οι μισθοί και φέρατε την Ελλάδα εδώ που τη φέρατε». Άρα, αξιολόγηση δεν γίνεται. Και δεν θέλουν, γιατί αν γίνει αξιολόγηση, θα πεταχτούν έξω τα κομματόσκυλα.</w:t>
      </w:r>
    </w:p>
    <w:p w14:paraId="6DF0E15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Στις </w:t>
      </w:r>
      <w:proofErr w:type="spellStart"/>
      <w:r>
        <w:rPr>
          <w:rFonts w:eastAsia="Times New Roman" w:cs="Times New Roman"/>
          <w:szCs w:val="24"/>
        </w:rPr>
        <w:t>μεταπανεπιστημιακές</w:t>
      </w:r>
      <w:proofErr w:type="spellEnd"/>
      <w:r>
        <w:rPr>
          <w:rFonts w:eastAsia="Times New Roman" w:cs="Times New Roman"/>
          <w:szCs w:val="24"/>
        </w:rPr>
        <w:t xml:space="preserve"> ανταλλαγές νοσ</w:t>
      </w:r>
      <w:r>
        <w:rPr>
          <w:rFonts w:eastAsia="Times New Roman" w:cs="Times New Roman"/>
          <w:szCs w:val="24"/>
        </w:rPr>
        <w:t>ούμε. Ενώ άλλα κράτη βασίζονται πάρα πολύ στη φιλοξενία ξένων αποφοίτων επιστημόνων προς μετεκπαίδευση, εδώ στην Ελλάδα αυτά είναι πολύ περιορισμένα. Έχουν κοπεί και τα κονδύλια και είναι πάρα πολύ περιορισμένα. Έπρεπε να δίνουμε τη μάχη, για αυτό και τα π</w:t>
      </w:r>
      <w:r>
        <w:rPr>
          <w:rFonts w:eastAsia="Times New Roman" w:cs="Times New Roman"/>
          <w:szCs w:val="24"/>
        </w:rPr>
        <w:t xml:space="preserve">ανεπιστήμιά μας είναι πολύ χαμηλά διεθνώς. </w:t>
      </w:r>
    </w:p>
    <w:p w14:paraId="6DF0E15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Αν πάρουμε τη λίστα των πανεπιστημίων, ακόμα και το Καποδιστριακό και όλα τα πανεπιστήμια -είναι εδώ και ο κ. </w:t>
      </w:r>
      <w:proofErr w:type="spellStart"/>
      <w:r>
        <w:rPr>
          <w:rFonts w:eastAsia="Times New Roman" w:cs="Times New Roman"/>
          <w:szCs w:val="24"/>
        </w:rPr>
        <w:t>Πελεγρίνης</w:t>
      </w:r>
      <w:proofErr w:type="spellEnd"/>
      <w:r>
        <w:rPr>
          <w:rFonts w:eastAsia="Times New Roman" w:cs="Times New Roman"/>
          <w:szCs w:val="24"/>
        </w:rPr>
        <w:t xml:space="preserve">, που διετέλεσε </w:t>
      </w:r>
      <w:r>
        <w:rPr>
          <w:rFonts w:eastAsia="Times New Roman" w:cs="Times New Roman"/>
          <w:szCs w:val="24"/>
        </w:rPr>
        <w:t>π</w:t>
      </w:r>
      <w:r>
        <w:rPr>
          <w:rFonts w:eastAsia="Times New Roman" w:cs="Times New Roman"/>
          <w:szCs w:val="24"/>
        </w:rPr>
        <w:t>ρύτανης, να μας πει τι σειρά έχουμε στη λίστα- θα είναι η κατάσταση απογοητ</w:t>
      </w:r>
      <w:r>
        <w:rPr>
          <w:rFonts w:eastAsia="Times New Roman" w:cs="Times New Roman"/>
          <w:szCs w:val="24"/>
        </w:rPr>
        <w:t xml:space="preserve">ευτική. </w:t>
      </w:r>
    </w:p>
    <w:p w14:paraId="6DF0E15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Ούτε εκεί νομίζω ότι προσφέρει κάτι το νομοσχέδιο για να πούμε ότι είναι καινοτόμο, δίνει κάποια ώθηση στο θέμα των </w:t>
      </w:r>
      <w:proofErr w:type="spellStart"/>
      <w:r>
        <w:rPr>
          <w:rFonts w:eastAsia="Times New Roman" w:cs="Times New Roman"/>
          <w:szCs w:val="24"/>
        </w:rPr>
        <w:t>μεταπανεπιστημιακών</w:t>
      </w:r>
      <w:proofErr w:type="spellEnd"/>
      <w:r>
        <w:rPr>
          <w:rFonts w:eastAsia="Times New Roman" w:cs="Times New Roman"/>
          <w:szCs w:val="24"/>
        </w:rPr>
        <w:t xml:space="preserve"> ανταλλαγών και δικοί μας να πηγαίνουν έξω, να γίνονται πολύγλωσσοι κ</w:t>
      </w:r>
      <w:r>
        <w:rPr>
          <w:rFonts w:eastAsia="Times New Roman" w:cs="Times New Roman"/>
          <w:szCs w:val="24"/>
        </w:rPr>
        <w:t>.</w:t>
      </w:r>
      <w:r>
        <w:rPr>
          <w:rFonts w:eastAsia="Times New Roman" w:cs="Times New Roman"/>
          <w:szCs w:val="24"/>
        </w:rPr>
        <w:t xml:space="preserve">λπ. και άλλοι να έρχονται εδώ να παίρνουν </w:t>
      </w:r>
      <w:r>
        <w:rPr>
          <w:rFonts w:eastAsia="Times New Roman" w:cs="Times New Roman"/>
          <w:szCs w:val="24"/>
        </w:rPr>
        <w:t xml:space="preserve">την ελληνική παιδεία. Γιατί νομίζετε ότι η Γερμανία είχε πάρα πολλούς μεταπτυχιακούς; Γιατί πηγαίνοντας εκεί αναγκαστικά ασπάζεσαι και την παιδεία τους, τον πολιτισμό τους, γίνεσαι κομιστής του πνεύματός τους. </w:t>
      </w:r>
    </w:p>
    <w:p w14:paraId="6DF0E15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Υπάρχει πρόβλημα με τα σχολικά συσσίτια. </w:t>
      </w:r>
      <w:r>
        <w:rPr>
          <w:rFonts w:eastAsia="Times New Roman" w:cs="Times New Roman"/>
          <w:szCs w:val="24"/>
        </w:rPr>
        <w:t xml:space="preserve">Πολλοί μαθητές είναι φτωχικών οικογενειών. Δεν ξέρω αν εκεί έχει υπάρξει μέριμνα. </w:t>
      </w:r>
      <w:proofErr w:type="spellStart"/>
      <w:r>
        <w:rPr>
          <w:rFonts w:eastAsia="Times New Roman" w:cs="Times New Roman"/>
          <w:szCs w:val="24"/>
        </w:rPr>
        <w:t>Ελέχθη</w:t>
      </w:r>
      <w:proofErr w:type="spellEnd"/>
      <w:r>
        <w:rPr>
          <w:rFonts w:eastAsia="Times New Roman" w:cs="Times New Roman"/>
          <w:szCs w:val="24"/>
        </w:rPr>
        <w:t xml:space="preserve"> καθόλου στην Αίθουσα αυτή για τα σχολικά συσσίτια ή τα παιδιά πέφτουν σε κώμα μετά τις 10.00</w:t>
      </w:r>
      <w:r>
        <w:rPr>
          <w:rFonts w:eastAsia="Times New Roman" w:cs="Times New Roman"/>
          <w:szCs w:val="24"/>
        </w:rPr>
        <w:t>΄</w:t>
      </w:r>
      <w:r>
        <w:rPr>
          <w:rFonts w:eastAsia="Times New Roman" w:cs="Times New Roman"/>
          <w:szCs w:val="24"/>
        </w:rPr>
        <w:t xml:space="preserve"> ή 11.00</w:t>
      </w:r>
      <w:r>
        <w:rPr>
          <w:rFonts w:eastAsia="Times New Roman" w:cs="Times New Roman"/>
          <w:szCs w:val="24"/>
        </w:rPr>
        <w:t>΄</w:t>
      </w:r>
      <w:r>
        <w:rPr>
          <w:rFonts w:eastAsia="Times New Roman" w:cs="Times New Roman"/>
          <w:szCs w:val="24"/>
        </w:rPr>
        <w:t xml:space="preserve"> και μόνο όσοι έχουν λεφτά τρώνε σάντουιτς; Αυτό εξετάστηκε από κ</w:t>
      </w:r>
      <w:r>
        <w:rPr>
          <w:rFonts w:eastAsia="Times New Roman" w:cs="Times New Roman"/>
          <w:szCs w:val="24"/>
        </w:rPr>
        <w:t>α</w:t>
      </w:r>
      <w:r>
        <w:rPr>
          <w:rFonts w:eastAsia="Times New Roman" w:cs="Times New Roman"/>
          <w:szCs w:val="24"/>
        </w:rPr>
        <w:t>μ</w:t>
      </w:r>
      <w:r>
        <w:rPr>
          <w:rFonts w:eastAsia="Times New Roman" w:cs="Times New Roman"/>
          <w:szCs w:val="24"/>
        </w:rPr>
        <w:t xml:space="preserve">μιά πτέρυγα της Βουλής; Ο κ. </w:t>
      </w:r>
      <w:proofErr w:type="spellStart"/>
      <w:r>
        <w:rPr>
          <w:rFonts w:eastAsia="Times New Roman" w:cs="Times New Roman"/>
          <w:szCs w:val="24"/>
        </w:rPr>
        <w:t>Κικίλιας</w:t>
      </w:r>
      <w:proofErr w:type="spellEnd"/>
      <w:r>
        <w:rPr>
          <w:rFonts w:eastAsia="Times New Roman" w:cs="Times New Roman"/>
          <w:szCs w:val="24"/>
        </w:rPr>
        <w:t xml:space="preserve">, όταν μου είπε ότι η Νέα Δημοκρατία έθεσε πολύ σοβαρά το θέμα της παιδείας, συμπεριέλαβε το θέμα του συσσιτίου των φτωχών μαθητών; </w:t>
      </w:r>
    </w:p>
    <w:p w14:paraId="6DF0E15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τους λεγόμενους αιώνιους φοιτητές εγώ έχω ξαναπεί στην Αίθουσα ότι είχα ένα φίλο στη Θεσσαλονίκη, ο οποίος ήταν μεγάλης ηλικίας –πάνω από εβδομήντα ετών- και ήταν όνειρό του να τελειώσει την ιατρική. </w:t>
      </w:r>
    </w:p>
    <w:p w14:paraId="6DF0E156"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Είχα απευθυνθεί, λοιπόν, στον Υπουργό –νομίζω ότι ή</w:t>
      </w:r>
      <w:r>
        <w:rPr>
          <w:rFonts w:eastAsia="Times New Roman" w:cs="Times New Roman"/>
          <w:szCs w:val="24"/>
        </w:rPr>
        <w:t xml:space="preserve">ταν ο Αρβανιτόπουλος, δεν θυμάμαι ποιος ήταν Υπουργός- και του έλεγα «δεν θέλει ο άνθρωπος να ασκήσει την ιατρική, θέλει απλά να τελειώσει, για να έχει ιατρικές γνώσεις. Είναι το όνειρο ζωής του. Γιατί να τον κόψουμε σαν μεγάλο;». </w:t>
      </w:r>
    </w:p>
    <w:p w14:paraId="6DF0E157"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Ή γιατί έναν που παντρεύ</w:t>
      </w:r>
      <w:r>
        <w:rPr>
          <w:rFonts w:eastAsia="Times New Roman" w:cs="Times New Roman"/>
          <w:szCs w:val="24"/>
        </w:rPr>
        <w:t>τηκε και δεν μπόρεσε για πέντε χρόνια να σπουδάσει να τον κόψουμε και να τον λέμε «αιώνιο», αν οι συνθήκες υγείας και λοιπά τον εμπόδισαν να παρακολουθεί; Γιατί να κόβουμε αυτούς τους φοιτητές; Εγώ νομίζω ότι έχουμε χρέος και εξήντα και εξήντα πέντε και εβ</w:t>
      </w:r>
      <w:r>
        <w:rPr>
          <w:rFonts w:eastAsia="Times New Roman" w:cs="Times New Roman"/>
          <w:szCs w:val="24"/>
        </w:rPr>
        <w:t xml:space="preserve">δομήντα χρονών να μην τους κόβουμε. </w:t>
      </w:r>
    </w:p>
    <w:p w14:paraId="6DF0E158"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ότε οι Υπουργοί είχαν ρωτήσει μήπως είναι τρελός. Όχι, δεν ήταν τρελός, ο Υπουργός δεν ξέρω τι ήταν. Εκείνος ήταν απόλυτα σώφρων, είχε ως όνειρο ζωής να σπουδάσει και μάλιστα όχι με επαγγελματικό σκεπτικό, όχι με σκεπτ</w:t>
      </w:r>
      <w:r>
        <w:rPr>
          <w:rFonts w:eastAsia="Times New Roman" w:cs="Times New Roman"/>
          <w:szCs w:val="24"/>
        </w:rPr>
        <w:t xml:space="preserve">ικό να βιοποριστεί. </w:t>
      </w:r>
    </w:p>
    <w:p w14:paraId="6DF0E159"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Υπάρχουν πολλά ζητήματα για την παιδεία. </w:t>
      </w:r>
    </w:p>
    <w:p w14:paraId="6DF0E15A"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α δασκάλα αγανακτισμένη σε κάποιο χωριό –δεν θυμάμαι ποιο- μου είπε ότι στο παρελθόν τα λίγο καθυστερημένα παιδιά είχαν ιδιαίτερη τάξη, ενώ τώρα έβαλαν στην ίδια τάξη όλα τα παιδιά, με αποτέλ</w:t>
      </w:r>
      <w:r>
        <w:rPr>
          <w:rFonts w:eastAsia="Times New Roman" w:cs="Times New Roman"/>
          <w:szCs w:val="24"/>
        </w:rPr>
        <w:t>εσμα να μην μπορεί να διδάξει. Μου είπε: «Πάω να διδάξω στους κανονικούς μαθητές και εκείνο το άλλο παιδί σηκώνεται, γυρίζει και επειδή είναι μαθητής μου, πρέπει να κάτι να κάνετε, κύριε Λεβέντη, να το πείτε στον Πρωθυπουργό, να τον ρωτήσετε αν υπάρχει πρό</w:t>
      </w:r>
      <w:r>
        <w:rPr>
          <w:rFonts w:eastAsia="Times New Roman" w:cs="Times New Roman"/>
          <w:szCs w:val="24"/>
        </w:rPr>
        <w:t xml:space="preserve">νοια στο νομοσχέδιο για ιδιαίτερες τάξεις παιδιών που έχουν προβλήματα». </w:t>
      </w:r>
    </w:p>
    <w:p w14:paraId="6DF0E15B"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Δεν ξέρω, μακάρι να έχει ληφθεί πρόνοια, επειδή -για να είμαι και ειλικρινής- έλειπα εις το εξωτερικό και δεν έχω διαβάσει καλά το νομοσχέδιο –για να μην αδικήσω τον κ. Φίλη- και για</w:t>
      </w:r>
      <w:r>
        <w:rPr>
          <w:rFonts w:eastAsia="Times New Roman" w:cs="Times New Roman"/>
          <w:szCs w:val="24"/>
        </w:rPr>
        <w:t xml:space="preserve">τί στην Ελλάδα κυρίως ασήμαντα πράγματα τονίζονται, έρχονται στη δημοσιότητα. </w:t>
      </w:r>
    </w:p>
    <w:p w14:paraId="6DF0E15C"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Όσον αφορά και το ζήτημα της θρησκείας, με πήρε σήμερα ένας μητροπολίτης και μου διάβασε έναν νόμο, τον νόμο με αριθμό ΦΕΚ 83. Σε κάποια παράγραφο λέει ο νόμος ότι επιτρέπεται α</w:t>
      </w:r>
      <w:r>
        <w:rPr>
          <w:rFonts w:eastAsia="Times New Roman" w:cs="Times New Roman"/>
          <w:szCs w:val="24"/>
        </w:rPr>
        <w:t xml:space="preserve">ν είναι καθολικοί ή αν είναι άλλου θρησκεύματος να διδάσκονται </w:t>
      </w:r>
      <w:r>
        <w:rPr>
          <w:rFonts w:eastAsia="Times New Roman" w:cs="Times New Roman"/>
          <w:szCs w:val="24"/>
        </w:rPr>
        <w:t>θ</w:t>
      </w:r>
      <w:r>
        <w:rPr>
          <w:rFonts w:eastAsia="Times New Roman" w:cs="Times New Roman"/>
          <w:szCs w:val="24"/>
        </w:rPr>
        <w:t>ρησκευτικά του θρησκεύματός τους, ενώ δεν επιτρέπεται αυτό για την επίσημη θρησκεία της Ελλάδος. Θέλει να το κόψει ο Υπουργός. Λέω: «Εγώ τον κ. Τσίπρα τον έχω για σοβαρό».</w:t>
      </w:r>
    </w:p>
    <w:p w14:paraId="6DF0E15D" w14:textId="77777777" w:rsidR="004C348C" w:rsidRDefault="00FF7E7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Τι, θα κόψουμε την ο</w:t>
      </w:r>
      <w:r>
        <w:rPr>
          <w:rFonts w:eastAsia="Times New Roman" w:cs="Times New Roman"/>
          <w:szCs w:val="24"/>
        </w:rPr>
        <w:t xml:space="preserve">ρθοδοξία, κύριε Τσίπρα; Δεν φαντάζομαι. Αληθεύει αυτό, κύριε Φίλη, ότι μπορούν να έχουν μάθημα Θρησκευτικών οι καθολικοί και οι Έλληνες ορθόδοξοι όχι; </w:t>
      </w:r>
    </w:p>
    <w:p w14:paraId="6DF0E15E" w14:textId="77777777" w:rsidR="004C348C" w:rsidRDefault="00FF7E7F">
      <w:pPr>
        <w:spacing w:after="0" w:line="600" w:lineRule="auto"/>
        <w:ind w:firstLine="720"/>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Και αυτοί. Θα σας απαντήσω. </w:t>
      </w:r>
    </w:p>
    <w:p w14:paraId="6DF0E15F" w14:textId="77777777" w:rsidR="004C348C" w:rsidRDefault="00FF7E7F">
      <w:pPr>
        <w:spacing w:after="0" w:line="600" w:lineRule="auto"/>
        <w:ind w:firstLine="720"/>
        <w:jc w:val="both"/>
        <w:rPr>
          <w:rFonts w:eastAsia="Times New Roman"/>
          <w:szCs w:val="24"/>
        </w:rPr>
      </w:pPr>
      <w:r>
        <w:rPr>
          <w:rFonts w:eastAsia="Times New Roman"/>
          <w:b/>
          <w:szCs w:val="24"/>
        </w:rPr>
        <w:lastRenderedPageBreak/>
        <w:t>ΑΛΕΞΗΣ ΤΣΙΠΡΑ</w:t>
      </w:r>
      <w:r>
        <w:rPr>
          <w:rFonts w:eastAsia="Times New Roman"/>
          <w:b/>
          <w:szCs w:val="24"/>
        </w:rPr>
        <w:t xml:space="preserve">Σ (Πρόεδρος της Κυβέρνησης): </w:t>
      </w:r>
      <w:r>
        <w:rPr>
          <w:rFonts w:eastAsia="Times New Roman"/>
          <w:szCs w:val="24"/>
        </w:rPr>
        <w:t xml:space="preserve">Δεν αληθεύει. </w:t>
      </w:r>
    </w:p>
    <w:p w14:paraId="6DF0E160" w14:textId="77777777" w:rsidR="004C348C" w:rsidRDefault="00FF7E7F">
      <w:pPr>
        <w:spacing w:after="0"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 xml:space="preserve">Α, δεν αληθεύει. Άρα υπάρχει παραπληροφόρηση. Ήταν </w:t>
      </w:r>
      <w:proofErr w:type="spellStart"/>
      <w:r>
        <w:rPr>
          <w:rFonts w:eastAsia="Times New Roman"/>
          <w:szCs w:val="24"/>
        </w:rPr>
        <w:t>παραπληροφορημένος</w:t>
      </w:r>
      <w:proofErr w:type="spellEnd"/>
      <w:r>
        <w:rPr>
          <w:rFonts w:eastAsia="Times New Roman"/>
          <w:szCs w:val="24"/>
        </w:rPr>
        <w:t xml:space="preserve"> ο </w:t>
      </w:r>
      <w:r>
        <w:rPr>
          <w:rFonts w:eastAsia="Times New Roman"/>
          <w:szCs w:val="24"/>
        </w:rPr>
        <w:t>μ</w:t>
      </w:r>
      <w:r>
        <w:rPr>
          <w:rFonts w:eastAsia="Times New Roman"/>
          <w:szCs w:val="24"/>
        </w:rPr>
        <w:t xml:space="preserve">ητροπολίτης. Διότι σήμερα ο </w:t>
      </w:r>
      <w:r>
        <w:rPr>
          <w:rFonts w:eastAsia="Times New Roman"/>
          <w:szCs w:val="24"/>
        </w:rPr>
        <w:t>Α</w:t>
      </w:r>
      <w:r>
        <w:rPr>
          <w:rFonts w:eastAsia="Times New Roman"/>
          <w:szCs w:val="24"/>
        </w:rPr>
        <w:t>ρχιεπίσκοπος μού έστειλε και ένα ενημερωτικό εκατό σελίδων κα</w:t>
      </w:r>
      <w:r>
        <w:rPr>
          <w:rFonts w:eastAsia="Times New Roman"/>
          <w:szCs w:val="24"/>
        </w:rPr>
        <w:t xml:space="preserve">ι έγραφε και εκείνος τα ίδια. </w:t>
      </w:r>
      <w:r>
        <w:rPr>
          <w:rFonts w:eastAsia="Times New Roman"/>
          <w:szCs w:val="24"/>
        </w:rPr>
        <w:t>Ε</w:t>
      </w:r>
      <w:r>
        <w:rPr>
          <w:rFonts w:eastAsia="Times New Roman"/>
          <w:szCs w:val="24"/>
        </w:rPr>
        <w:t xml:space="preserve">κείνος είναι </w:t>
      </w:r>
      <w:proofErr w:type="spellStart"/>
      <w:r>
        <w:rPr>
          <w:rFonts w:eastAsia="Times New Roman"/>
          <w:szCs w:val="24"/>
        </w:rPr>
        <w:t>παραπληροφορημένος</w:t>
      </w:r>
      <w:proofErr w:type="spellEnd"/>
      <w:r>
        <w:rPr>
          <w:rFonts w:eastAsia="Times New Roman"/>
          <w:szCs w:val="24"/>
        </w:rPr>
        <w:t xml:space="preserve">; Όλος ο κόσμος είναι </w:t>
      </w:r>
      <w:proofErr w:type="spellStart"/>
      <w:r>
        <w:rPr>
          <w:rFonts w:eastAsia="Times New Roman"/>
          <w:szCs w:val="24"/>
        </w:rPr>
        <w:t>παραπληροφορημένος</w:t>
      </w:r>
      <w:proofErr w:type="spellEnd"/>
      <w:r>
        <w:rPr>
          <w:rFonts w:eastAsia="Times New Roman"/>
          <w:szCs w:val="24"/>
        </w:rPr>
        <w:t xml:space="preserve"> και η μόνη πληροφορημένη είναι εδώ η Κυβέρνηση; Αν είναι έτσι, η Εκκλησία τότε βρίσκεται σε απόλυτη πλάνη. Μου στέλνουν δηλαδή τέτοια έγγραφα, με πήρε ο </w:t>
      </w:r>
      <w:r>
        <w:rPr>
          <w:rFonts w:eastAsia="Times New Roman"/>
          <w:szCs w:val="24"/>
        </w:rPr>
        <w:t>μητροπολίτης και μου λέει «επειδή η συζήτηση είναι για την παιδεία, εμείς θέλουμε κατ’ ελάχιστον ό,τι δικαιώματα έχουν και των άλλων θρησκειών να έχουμε και εμείς». Παράλογο είναι; Δεν νομίζω ότι θα υπάρξει κόμμα ελληνικό που θα κόψει την ορθοδοξία.</w:t>
      </w:r>
    </w:p>
    <w:p w14:paraId="6DF0E161" w14:textId="77777777" w:rsidR="004C348C" w:rsidRDefault="00FF7E7F">
      <w:pPr>
        <w:spacing w:after="0" w:line="600" w:lineRule="auto"/>
        <w:ind w:firstLine="720"/>
        <w:jc w:val="both"/>
        <w:rPr>
          <w:rFonts w:eastAsia="Times New Roman"/>
          <w:szCs w:val="24"/>
        </w:rPr>
      </w:pPr>
      <w:r>
        <w:rPr>
          <w:rFonts w:eastAsia="Times New Roman"/>
          <w:szCs w:val="24"/>
        </w:rPr>
        <w:t>Υπάρχο</w:t>
      </w:r>
      <w:r>
        <w:rPr>
          <w:rFonts w:eastAsia="Times New Roman"/>
          <w:szCs w:val="24"/>
        </w:rPr>
        <w:t xml:space="preserve">υν και μερικοί άνθρωποι θρησκόληπτοι, φανατικοί. Εγώ δεν συμφωνώ με όλους αυτούς. Σε διάφορα ζητήματα έχουν πάρει θέσεις φανατικές. Όχι, όμως και να φθάσουμε να κόψουμε τα </w:t>
      </w:r>
      <w:r>
        <w:rPr>
          <w:rFonts w:eastAsia="Times New Roman"/>
          <w:szCs w:val="24"/>
        </w:rPr>
        <w:t>θ</w:t>
      </w:r>
      <w:r>
        <w:rPr>
          <w:rFonts w:eastAsia="Times New Roman"/>
          <w:szCs w:val="24"/>
        </w:rPr>
        <w:t xml:space="preserve">ρησκευτικά. </w:t>
      </w:r>
    </w:p>
    <w:p w14:paraId="6DF0E162" w14:textId="77777777" w:rsidR="004C348C" w:rsidRDefault="00FF7E7F">
      <w:pPr>
        <w:spacing w:after="0" w:line="600" w:lineRule="auto"/>
        <w:ind w:firstLine="720"/>
        <w:jc w:val="both"/>
        <w:rPr>
          <w:rFonts w:eastAsia="Times New Roman"/>
          <w:szCs w:val="24"/>
        </w:rPr>
      </w:pPr>
      <w:r>
        <w:rPr>
          <w:rFonts w:eastAsia="Times New Roman"/>
          <w:b/>
          <w:szCs w:val="24"/>
        </w:rPr>
        <w:lastRenderedPageBreak/>
        <w:t>ΣΠΥΡΙΔΩΝ</w:t>
      </w:r>
      <w:r>
        <w:rPr>
          <w:rFonts w:eastAsia="Times New Roman"/>
          <w:b/>
          <w:szCs w:val="24"/>
        </w:rPr>
        <w:t>ΑΣ</w:t>
      </w:r>
      <w:r>
        <w:rPr>
          <w:rFonts w:eastAsia="Times New Roman"/>
          <w:b/>
          <w:szCs w:val="24"/>
        </w:rPr>
        <w:t xml:space="preserve"> ΛΑΠΠΑΣ:</w:t>
      </w:r>
      <w:r>
        <w:rPr>
          <w:rFonts w:eastAsia="Times New Roman"/>
          <w:szCs w:val="24"/>
        </w:rPr>
        <w:t xml:space="preserve"> Κύριε Πρόεδρε, τα δικαιώματα είναι υπέρ των μειονοτ</w:t>
      </w:r>
      <w:r>
        <w:rPr>
          <w:rFonts w:eastAsia="Times New Roman"/>
          <w:szCs w:val="24"/>
        </w:rPr>
        <w:t>ήτων. Η κυρίαρχη θρησκεία…</w:t>
      </w:r>
    </w:p>
    <w:p w14:paraId="6DF0E163" w14:textId="77777777" w:rsidR="004C348C" w:rsidRDefault="00FF7E7F">
      <w:pPr>
        <w:spacing w:after="0"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 xml:space="preserve">Ναι, εντάξει, των μειονοτήτων, αλλά κατ’ ελάχιστον ό,τι δικαιούνται οι μειονότητες, να δικαιούνται και οι πλειονότητες. Μη φθάσουμε στο σημείο χάριν των μειονοτήτων να κόβονται οι </w:t>
      </w:r>
      <w:r>
        <w:rPr>
          <w:rFonts w:eastAsia="Times New Roman"/>
          <w:szCs w:val="24"/>
        </w:rPr>
        <w:t>πλειονότητες. Διότι αυτό είναι πλέον η απόλυτη παράνοια!</w:t>
      </w:r>
    </w:p>
    <w:p w14:paraId="6DF0E164" w14:textId="77777777" w:rsidR="004C348C" w:rsidRDefault="00FF7E7F">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Παρακαλώ, μην παρεμβαίνετε!</w:t>
      </w:r>
    </w:p>
    <w:p w14:paraId="6DF0E165" w14:textId="77777777" w:rsidR="004C348C" w:rsidRDefault="00FF7E7F">
      <w:pPr>
        <w:spacing w:after="0" w:line="600" w:lineRule="auto"/>
        <w:ind w:firstLine="720"/>
        <w:jc w:val="both"/>
        <w:rPr>
          <w:rFonts w:eastAsia="Times New Roman" w:cs="Times New Roman"/>
          <w:szCs w:val="24"/>
        </w:rPr>
      </w:pPr>
      <w:r>
        <w:rPr>
          <w:rFonts w:eastAsia="Times New Roman"/>
          <w:b/>
          <w:szCs w:val="24"/>
        </w:rPr>
        <w:t xml:space="preserve">ΒΑΣΙΛΗΣ ΛΕΒΕΝΤΗΣ (Πρόεδρος της Ένωσης Κεντρώων): </w:t>
      </w:r>
      <w:r>
        <w:rPr>
          <w:rFonts w:eastAsia="Times New Roman"/>
          <w:szCs w:val="24"/>
        </w:rPr>
        <w:t>Επομένως, βλέπω μ</w:t>
      </w:r>
      <w:r>
        <w:rPr>
          <w:rFonts w:eastAsia="Times New Roman"/>
          <w:szCs w:val="24"/>
        </w:rPr>
        <w:t>ί</w:t>
      </w:r>
      <w:r>
        <w:rPr>
          <w:rFonts w:eastAsia="Times New Roman"/>
          <w:szCs w:val="24"/>
        </w:rPr>
        <w:t xml:space="preserve">α κατάσταση την οποία δεν καταλαβαίνω, εκτός αν πια στην ελληνική κοινωνία πέφτει τόσο πολλή προπαγάνδα που δεν ισχύει τίποτα. </w:t>
      </w:r>
    </w:p>
    <w:p w14:paraId="6DF0E166" w14:textId="77777777" w:rsidR="004C348C" w:rsidRDefault="00FF7E7F">
      <w:pPr>
        <w:spacing w:after="0" w:line="600" w:lineRule="auto"/>
        <w:ind w:firstLine="720"/>
        <w:jc w:val="both"/>
        <w:rPr>
          <w:rFonts w:eastAsia="Times New Roman"/>
          <w:szCs w:val="24"/>
        </w:rPr>
      </w:pPr>
      <w:r>
        <w:rPr>
          <w:rFonts w:eastAsia="Times New Roman"/>
          <w:szCs w:val="24"/>
        </w:rPr>
        <w:t xml:space="preserve">Άκουγα έναν δημοσιογράφο το πρωί που έβριζε τη Γερμανία και έλεγε ότι τα παραδίδουμε όλα στη Γερμανία. Ήθελα να </w:t>
      </w:r>
      <w:proofErr w:type="spellStart"/>
      <w:r>
        <w:rPr>
          <w:rFonts w:eastAsia="Times New Roman"/>
          <w:szCs w:val="24"/>
        </w:rPr>
        <w:t>ʼ</w:t>
      </w:r>
      <w:r>
        <w:rPr>
          <w:rFonts w:eastAsia="Times New Roman"/>
          <w:szCs w:val="24"/>
        </w:rPr>
        <w:t>ξερα</w:t>
      </w:r>
      <w:proofErr w:type="spellEnd"/>
      <w:r>
        <w:rPr>
          <w:rFonts w:eastAsia="Times New Roman"/>
          <w:szCs w:val="24"/>
        </w:rPr>
        <w:t xml:space="preserve">, αν αυτός </w:t>
      </w:r>
      <w:r>
        <w:rPr>
          <w:rFonts w:eastAsia="Times New Roman"/>
          <w:szCs w:val="24"/>
        </w:rPr>
        <w:t xml:space="preserve">ήταν σε κάποια θέση, τι θα έκανε. Μπορεί να υπέγραφε με πιο μεγάλη </w:t>
      </w:r>
      <w:r>
        <w:rPr>
          <w:rFonts w:eastAsia="Times New Roman"/>
          <w:szCs w:val="24"/>
        </w:rPr>
        <w:lastRenderedPageBreak/>
        <w:t xml:space="preserve">υπογραφή από αυτές που βάλανε οι υπόλοιποι. Καταλάβατε; Είναι εύκολο να είσαι αρεστός και να λαϊκίζεις. Δύσκολο είναι να κυβερνάς. Είναι πολύ δύσκολο να κυβερνάς. </w:t>
      </w:r>
    </w:p>
    <w:p w14:paraId="6DF0E167" w14:textId="77777777" w:rsidR="004C348C" w:rsidRDefault="00FF7E7F">
      <w:pPr>
        <w:spacing w:after="0" w:line="600" w:lineRule="auto"/>
        <w:ind w:firstLine="720"/>
        <w:jc w:val="both"/>
        <w:rPr>
          <w:rFonts w:eastAsia="Times New Roman"/>
          <w:szCs w:val="24"/>
        </w:rPr>
      </w:pPr>
      <w:r>
        <w:rPr>
          <w:rFonts w:eastAsia="Times New Roman"/>
          <w:szCs w:val="24"/>
        </w:rPr>
        <w:t>Τέλος πάντων, θα ήθελα να</w:t>
      </w:r>
      <w:r>
        <w:rPr>
          <w:rFonts w:eastAsia="Times New Roman"/>
          <w:szCs w:val="24"/>
        </w:rPr>
        <w:t xml:space="preserve"> πω κάτι για τον κόφτη, γιατί υπάρχουν δύο δημοσιεύματα, που πιστεύω ότι δεν θα διαφεύγουν του κυρίου Πρωθυπουργού. Το ένα λέει ότι επτακόσιες εβδομήντα τέσσερις χιλιάδες Έλληνες είναι υπό </w:t>
      </w:r>
      <w:proofErr w:type="spellStart"/>
      <w:r>
        <w:rPr>
          <w:rFonts w:eastAsia="Times New Roman"/>
          <w:szCs w:val="24"/>
        </w:rPr>
        <w:t>κατάσχεσιν</w:t>
      </w:r>
      <w:proofErr w:type="spellEnd"/>
      <w:r>
        <w:rPr>
          <w:rFonts w:eastAsia="Times New Roman"/>
          <w:szCs w:val="24"/>
        </w:rPr>
        <w:t xml:space="preserve"> για ληξιπρόθεσμες οφειλές. Το άλλο –βασισμένο βέβαια σε </w:t>
      </w:r>
      <w:r>
        <w:rPr>
          <w:rFonts w:eastAsia="Times New Roman"/>
          <w:szCs w:val="24"/>
        </w:rPr>
        <w:t xml:space="preserve">στοιχεία- λέει ότι τέσσερα εκατομμύρια τριάντα χιλιάδες Έλληνες χρωστούν στην </w:t>
      </w:r>
      <w:r>
        <w:rPr>
          <w:rFonts w:eastAsia="Times New Roman"/>
          <w:szCs w:val="24"/>
        </w:rPr>
        <w:t>ε</w:t>
      </w:r>
      <w:r>
        <w:rPr>
          <w:rFonts w:eastAsia="Times New Roman"/>
          <w:szCs w:val="24"/>
        </w:rPr>
        <w:t xml:space="preserve">φορία 91,6 δισεκατομμύρια. Αν σε αυτά προσθέσουμε τα δισεκατομμύρια οφειλών προς τα ασφαλιστικά ταμεία και σε αυτά προσθέσουμε και τα κόκκινα δάνεια, το ελληνικό πρόβλημα είναι </w:t>
      </w:r>
      <w:r>
        <w:rPr>
          <w:rFonts w:eastAsia="Times New Roman"/>
          <w:szCs w:val="24"/>
        </w:rPr>
        <w:t>άλυτο, κατ’ εμέ, κύριε Τσίπρα, και σας παρακαλώ πολύ να εξετάσετε τη δυνατότητα να σχηματιστεί μια κυβέρνηση οικουμενική όχι για να σας διώξουμε από τη θέση του Πρωθυπουργού, αλλά γιατί είναι σοβαρά τα προβλήματα και κανείς δεν μπορεί μόνος του. Είπα και σ</w:t>
      </w:r>
      <w:r>
        <w:rPr>
          <w:rFonts w:eastAsia="Times New Roman"/>
          <w:szCs w:val="24"/>
        </w:rPr>
        <w:t>τον Μητσοτάκη ότι δεν μπορεί κανείς μόνος και εκείνος που ισχυρίζεται ότι μπορεί μόνος, βρίσκεται σε απόλυτη πλάνη.</w:t>
      </w:r>
    </w:p>
    <w:p w14:paraId="6DF0E168" w14:textId="77777777" w:rsidR="004C348C" w:rsidRDefault="00FF7E7F">
      <w:pPr>
        <w:spacing w:after="0" w:line="600" w:lineRule="auto"/>
        <w:ind w:firstLine="720"/>
        <w:jc w:val="both"/>
        <w:rPr>
          <w:rFonts w:eastAsia="Times New Roman"/>
          <w:szCs w:val="24"/>
        </w:rPr>
      </w:pPr>
      <w:r>
        <w:rPr>
          <w:rFonts w:eastAsia="Times New Roman"/>
          <w:szCs w:val="24"/>
        </w:rPr>
        <w:lastRenderedPageBreak/>
        <w:t xml:space="preserve">Είπα και προηγουμένως –λείπατε, δεν ξέρω αν παρακολουθούσατε από το γραφείο σας- ότι είναι βλάκας ο Τσίπρας, αν δεν κάνει εκλογές, να έρθει </w:t>
      </w:r>
      <w:r>
        <w:rPr>
          <w:rFonts w:eastAsia="Times New Roman"/>
          <w:szCs w:val="24"/>
        </w:rPr>
        <w:t>ο Μητσοτάκης, να λύσει αυτός τα προβλήματα, να τα έχει κάνει σε τέσσερις, πέντε μήνες μπάχαλο και να έχει μπροστά του εκλογές χωρίς μπόνους.</w:t>
      </w:r>
    </w:p>
    <w:p w14:paraId="6DF0E169" w14:textId="77777777" w:rsidR="004C348C" w:rsidRDefault="00FF7E7F">
      <w:pPr>
        <w:spacing w:after="0" w:line="600" w:lineRule="auto"/>
        <w:ind w:firstLine="720"/>
        <w:jc w:val="both"/>
        <w:rPr>
          <w:rFonts w:eastAsia="Times New Roman"/>
          <w:szCs w:val="24"/>
        </w:rPr>
      </w:pPr>
      <w:r>
        <w:rPr>
          <w:rFonts w:eastAsia="Times New Roman"/>
          <w:szCs w:val="24"/>
        </w:rPr>
        <w:t>Ευχαριστώ.</w:t>
      </w:r>
    </w:p>
    <w:p w14:paraId="6DF0E16A" w14:textId="77777777" w:rsidR="004C348C" w:rsidRDefault="00FF7E7F">
      <w:pPr>
        <w:spacing w:after="0" w:line="600" w:lineRule="auto"/>
        <w:ind w:firstLine="720"/>
        <w:jc w:val="both"/>
        <w:rPr>
          <w:rFonts w:eastAsia="Times New Roman"/>
          <w:szCs w:val="24"/>
        </w:rPr>
      </w:pPr>
      <w:r>
        <w:rPr>
          <w:rFonts w:eastAsia="Times New Roman" w:cs="Times New Roman"/>
          <w:szCs w:val="24"/>
        </w:rPr>
        <w:t>(Στο σημείο αυτό ο Πρόεδρος της Ένωσης Κεντρώων κ. Βασίλης Λεβέντης καταθέτει για τα Πρακτικά το προαναφ</w:t>
      </w:r>
      <w:r>
        <w:rPr>
          <w:rFonts w:eastAsia="Times New Roman" w:cs="Times New Roman"/>
          <w:szCs w:val="24"/>
        </w:rPr>
        <w:t xml:space="preserve">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DF0E16B" w14:textId="77777777" w:rsidR="004C348C" w:rsidRDefault="00FF7E7F">
      <w:pPr>
        <w:spacing w:after="0"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6DF0E16C" w14:textId="77777777" w:rsidR="004C348C" w:rsidRDefault="00FF7E7F">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Ευχαριστούμε τον κ. Λεβέντη.</w:t>
      </w:r>
    </w:p>
    <w:p w14:paraId="6DF0E16D" w14:textId="77777777" w:rsidR="004C348C" w:rsidRDefault="00FF7E7F">
      <w:pPr>
        <w:spacing w:after="0" w:line="600" w:lineRule="auto"/>
        <w:ind w:firstLine="720"/>
        <w:jc w:val="both"/>
        <w:rPr>
          <w:rFonts w:eastAsia="Times New Roman"/>
          <w:szCs w:val="24"/>
        </w:rPr>
      </w:pPr>
      <w:r>
        <w:rPr>
          <w:rFonts w:eastAsia="Times New Roman"/>
          <w:szCs w:val="24"/>
        </w:rPr>
        <w:t xml:space="preserve">Παρακαλώ πολύ τον Υπουργό κ. Φίλη να έλθει στο Βήμα. </w:t>
      </w:r>
    </w:p>
    <w:p w14:paraId="6DF0E16E" w14:textId="77777777" w:rsidR="004C348C" w:rsidRDefault="00FF7E7F">
      <w:pPr>
        <w:spacing w:after="0" w:line="600" w:lineRule="auto"/>
        <w:ind w:firstLine="720"/>
        <w:jc w:val="both"/>
        <w:rPr>
          <w:rFonts w:eastAsia="Times New Roman"/>
          <w:szCs w:val="24"/>
        </w:rPr>
      </w:pPr>
      <w:r>
        <w:rPr>
          <w:rFonts w:eastAsia="Times New Roman"/>
          <w:szCs w:val="24"/>
        </w:rPr>
        <w:t>Κύριε Φίλη, έχετε τον λόγο.</w:t>
      </w:r>
    </w:p>
    <w:p w14:paraId="6DF0E16F" w14:textId="77777777" w:rsidR="004C348C" w:rsidRDefault="00FF7E7F">
      <w:pPr>
        <w:spacing w:after="0" w:line="600" w:lineRule="auto"/>
        <w:ind w:firstLine="720"/>
        <w:jc w:val="both"/>
        <w:rPr>
          <w:rFonts w:eastAsia="Times New Roman"/>
          <w:szCs w:val="24"/>
        </w:rPr>
      </w:pPr>
      <w:r>
        <w:rPr>
          <w:rFonts w:eastAsia="Times New Roman"/>
          <w:b/>
          <w:szCs w:val="24"/>
        </w:rPr>
        <w:lastRenderedPageBreak/>
        <w:t xml:space="preserve">ΝΙΚΟΛΑΟΣ ΦΙΛΗΣ (Υπουργός Παιδείας, Έρευνας και Θρησκευμάτων): </w:t>
      </w:r>
      <w:r>
        <w:rPr>
          <w:rFonts w:eastAsia="Times New Roman"/>
          <w:szCs w:val="24"/>
        </w:rPr>
        <w:t>Κυρίες και κύριοι συνάδελφοι, πρώτον, η αξιολόγηση αντιβαίνει προς το σχολείο της ισότητας; Η ισότητα είναι κάτι</w:t>
      </w:r>
      <w:r>
        <w:rPr>
          <w:rFonts w:eastAsia="Times New Roman"/>
          <w:szCs w:val="24"/>
        </w:rPr>
        <w:t xml:space="preserve"> που υπονομεύει την αξιολόγηση; </w:t>
      </w:r>
    </w:p>
    <w:p w14:paraId="6DF0E170" w14:textId="77777777" w:rsidR="004C348C" w:rsidRDefault="00FF7E7F">
      <w:pPr>
        <w:spacing w:after="0" w:line="600" w:lineRule="auto"/>
        <w:ind w:firstLine="720"/>
        <w:jc w:val="both"/>
        <w:rPr>
          <w:rFonts w:eastAsia="Times New Roman"/>
          <w:szCs w:val="24"/>
        </w:rPr>
      </w:pPr>
      <w:r>
        <w:rPr>
          <w:rFonts w:eastAsia="Times New Roman"/>
          <w:szCs w:val="24"/>
        </w:rPr>
        <w:t>Προφανώς υπάρχει σύγχυση παιδαγωγική και ιδεολογική κρίνοντας απ’ όσα είπε ο κ. Μητσοτάκης, εκτός αν εννοεί η αξιολόγηση είναι μορφή ανισοτιμίας. Το υπαινίχθηκε πιο λαϊκά. Μπορεί να οδηγήσει σε μείωση μισθών ή και σε απολύσ</w:t>
      </w:r>
      <w:r>
        <w:rPr>
          <w:rFonts w:eastAsia="Times New Roman"/>
          <w:szCs w:val="24"/>
        </w:rPr>
        <w:t xml:space="preserve">εις όπως γινόταν επί δικής του υπουργίας στην Κυβέρνηση Σαμαρά. Τότε πράγματι το σχολείο της ισότητας, με αυτήν την </w:t>
      </w:r>
      <w:proofErr w:type="spellStart"/>
      <w:r>
        <w:rPr>
          <w:rFonts w:eastAsia="Times New Roman"/>
          <w:szCs w:val="24"/>
        </w:rPr>
        <w:t>τιμωρητική</w:t>
      </w:r>
      <w:proofErr w:type="spellEnd"/>
      <w:r>
        <w:rPr>
          <w:rFonts w:eastAsia="Times New Roman"/>
          <w:szCs w:val="24"/>
        </w:rPr>
        <w:t xml:space="preserve"> αξιολόγηση που δεν αφορά τη βελτίωση του σχολείου, αλλά το κυνηγητό των εκπαιδευτικών, δεν είναι δυνατόν να υπάρχει. </w:t>
      </w:r>
    </w:p>
    <w:p w14:paraId="6DF0E171" w14:textId="77777777" w:rsidR="004C348C" w:rsidRDefault="00FF7E7F">
      <w:pPr>
        <w:spacing w:after="0" w:line="600" w:lineRule="auto"/>
        <w:ind w:firstLine="720"/>
        <w:jc w:val="both"/>
        <w:rPr>
          <w:rFonts w:eastAsia="Times New Roman"/>
          <w:szCs w:val="24"/>
        </w:rPr>
      </w:pPr>
      <w:r>
        <w:rPr>
          <w:rFonts w:eastAsia="Times New Roman"/>
          <w:szCs w:val="24"/>
        </w:rPr>
        <w:t>Εμείς μιλήσ</w:t>
      </w:r>
      <w:r>
        <w:rPr>
          <w:rFonts w:eastAsia="Times New Roman"/>
          <w:szCs w:val="24"/>
        </w:rPr>
        <w:t>αμε για αξιολόγηση, και συνολική αξιολόγηση της σχολικής μονάδας. Συνεδριάζουν οι σύλλογοι καθηγητών και εξετάζουν ποιο βασικό πρόβλημα έχουν στο σχολείο. Παραδείγματος χάριν, υπάρχει διαρροή σχολική. Πώς την αντιμετωπίζουμε. Όλο το χρόνο παίρνουν μέτρα γι</w:t>
      </w:r>
      <w:r>
        <w:rPr>
          <w:rFonts w:eastAsia="Times New Roman"/>
          <w:szCs w:val="24"/>
        </w:rPr>
        <w:t xml:space="preserve">α την αντιμετώπιση </w:t>
      </w:r>
      <w:r>
        <w:rPr>
          <w:rFonts w:eastAsia="Times New Roman"/>
          <w:szCs w:val="24"/>
        </w:rPr>
        <w:lastRenderedPageBreak/>
        <w:t xml:space="preserve">της σχολικής διαρροής. Άλλο θέμα: </w:t>
      </w:r>
      <w:r>
        <w:rPr>
          <w:rFonts w:eastAsia="Times New Roman"/>
          <w:szCs w:val="24"/>
          <w:lang w:val="en-US"/>
        </w:rPr>
        <w:t>bullying</w:t>
      </w:r>
      <w:r>
        <w:rPr>
          <w:rFonts w:eastAsia="Times New Roman"/>
          <w:szCs w:val="24"/>
        </w:rPr>
        <w:t>. Συζητούν πώς θα το αντιμετωπίσουν. Κατά τη διάρκεια του χρόνου ελέγχουν πώς θα πετύχουν αυτούς τους στόχους για τη βελτίωση του σχολείου.</w:t>
      </w:r>
    </w:p>
    <w:p w14:paraId="6DF0E172" w14:textId="77777777" w:rsidR="004C348C" w:rsidRDefault="00FF7E7F">
      <w:pPr>
        <w:spacing w:after="0" w:line="600" w:lineRule="auto"/>
        <w:ind w:firstLine="720"/>
        <w:jc w:val="both"/>
        <w:rPr>
          <w:rFonts w:eastAsia="Times New Roman"/>
          <w:szCs w:val="24"/>
        </w:rPr>
      </w:pPr>
      <w:r>
        <w:rPr>
          <w:rFonts w:eastAsia="Times New Roman"/>
          <w:szCs w:val="24"/>
        </w:rPr>
        <w:t>Δεύτερον, αυτονομία σχολείου. Βεβαίως. Κανείς δεν θέλει</w:t>
      </w:r>
      <w:r>
        <w:rPr>
          <w:rFonts w:eastAsia="Times New Roman"/>
          <w:szCs w:val="24"/>
        </w:rPr>
        <w:t xml:space="preserve"> ένα συγκεντρωτικό κράτος. Εγώ ως Υπουργός Παιδείας υπογράφω κάθε μέρα κατά μέσο όρο περίπου πενήντα υπουργικές αποφάσεις, που αφορούν από τα πιο ασήμαντα ως τα πιο σημαντικά ζητήματα. Δεν το θέλουμε αυτό. Δεν λειτουργεί αυτό το κράτος. Έχετε δίκιο. </w:t>
      </w:r>
    </w:p>
    <w:p w14:paraId="6DF0E173" w14:textId="77777777" w:rsidR="004C348C" w:rsidRDefault="00FF7E7F">
      <w:pPr>
        <w:spacing w:after="0" w:line="600" w:lineRule="auto"/>
        <w:ind w:firstLine="720"/>
        <w:jc w:val="both"/>
        <w:rPr>
          <w:rFonts w:eastAsia="Times New Roman"/>
          <w:szCs w:val="24"/>
        </w:rPr>
      </w:pPr>
      <w:r>
        <w:rPr>
          <w:rFonts w:eastAsia="Times New Roman"/>
          <w:szCs w:val="24"/>
        </w:rPr>
        <w:t>Αυτον</w:t>
      </w:r>
      <w:r>
        <w:rPr>
          <w:rFonts w:eastAsia="Times New Roman"/>
          <w:szCs w:val="24"/>
        </w:rPr>
        <w:t xml:space="preserve">ομία, όμως, του σχολείου δεν σημαίνει ότι δεν υπάρχει μία κεντρική κατεύθυνση, ένα </w:t>
      </w:r>
      <w:r>
        <w:rPr>
          <w:rFonts w:eastAsia="Times New Roman"/>
          <w:szCs w:val="24"/>
          <w:lang w:val="en-US"/>
        </w:rPr>
        <w:t>curriculum</w:t>
      </w:r>
      <w:r>
        <w:rPr>
          <w:rFonts w:eastAsia="Times New Roman"/>
          <w:szCs w:val="24"/>
        </w:rPr>
        <w:t xml:space="preserve"> επί τη βάσει του οποίου λειτουργεί το σχολείο και γίνονται τα μαθήματα, θεωρούμε ότι είναι αναγκαίος ο βαθμός μάθησης των παιδιών σε κάθε επίπεδο και κάνει ο καθέ</w:t>
      </w:r>
      <w:r>
        <w:rPr>
          <w:rFonts w:eastAsia="Times New Roman"/>
          <w:szCs w:val="24"/>
        </w:rPr>
        <w:t>νας ασύδοτα ό,τι θέλει. Αυτονομία του σχολείου δεν σημαίνει ότι κάθε σχολείο μόνο του αφήνεται να ζει από τα κουπόνια των γονέων που θα δίνει το κράτος, να εγκαταλείπεται δηλαδή το σχολείο στην τύχη του ή θα ψάχνει για χορηγούς. Αυτά σημαίνουν αυτονομία γι</w:t>
      </w:r>
      <w:r>
        <w:rPr>
          <w:rFonts w:eastAsia="Times New Roman"/>
          <w:szCs w:val="24"/>
        </w:rPr>
        <w:t>α τον κ. Μητσοτάκη και σε αυτό κάνω τη διάκριση που είναι σημαντική.</w:t>
      </w:r>
    </w:p>
    <w:p w14:paraId="6DF0E17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Αυτονομία σχολείου πρώτα απ’ όλα σημαίνει ενίσχυση της συλλογικής λειτουργίας του Συλλόγου των Διδασκόντων. Όχι να τους φοβόμαστε και να λέμε πως, επειδή ψήφισαν να βγάλουν διευθυντές, εί</w:t>
      </w:r>
      <w:r>
        <w:rPr>
          <w:rFonts w:eastAsia="Times New Roman" w:cs="Times New Roman"/>
          <w:szCs w:val="24"/>
        </w:rPr>
        <w:t>ναι έγκλημα φοβερό που ρίχνει το επίπεδο της εκπαίδευσης. Όχι, πρέπει να τους εμπιστευτούμε και η εμπιστοσύνη έχει και καθήκοντα, έχει και υποχρεώσεις. Κα</w:t>
      </w:r>
      <w:r>
        <w:rPr>
          <w:rFonts w:eastAsia="Times New Roman" w:cs="Times New Roman"/>
          <w:szCs w:val="24"/>
        </w:rPr>
        <w:t>μ</w:t>
      </w:r>
      <w:r>
        <w:rPr>
          <w:rFonts w:eastAsia="Times New Roman" w:cs="Times New Roman"/>
          <w:szCs w:val="24"/>
        </w:rPr>
        <w:t>μία αντίρρηση. Άρα λοιπόν, αυτονομία σχολείων δεν σημαίνει αυτό που έχει στο μυαλό του ο κ. Μητσοτάκη</w:t>
      </w:r>
      <w:r>
        <w:rPr>
          <w:rFonts w:eastAsia="Times New Roman" w:cs="Times New Roman"/>
          <w:szCs w:val="24"/>
        </w:rPr>
        <w:t xml:space="preserve">ς. Αυτό είναι διάλυση των σχολείων, όχι αυτονομία. </w:t>
      </w:r>
    </w:p>
    <w:p w14:paraId="6DF0E17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Επίσης, αυτονομία των σχολείων σημαίνει μία δυνατότητα συνεργασίας των σχολείων με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να είναι ανοιχτά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Σημαίνει λοιπόν έναν πλούτο που η ευρωπαϊκή εμπειρία </w:t>
      </w:r>
      <w:r>
        <w:rPr>
          <w:rFonts w:eastAsia="Times New Roman" w:cs="Times New Roman"/>
          <w:szCs w:val="24"/>
        </w:rPr>
        <w:t>τον έχει αναδείξει και μάλιστα οι αριστεροί δήμοι στην Ευρώπη και τα συνδικάτα έχουν προτάσεις γι’ αυτά τα ζητήματα. Επαναλαμβάνω ότι δεν σημαίνει διαμόρφωση πολλών ταχυτήτων σχολείων και διάλυση του σχολικού συστήματος. Δεν σημαίνει, με λίγα λόγια, σχολεί</w:t>
      </w:r>
      <w:r>
        <w:rPr>
          <w:rFonts w:eastAsia="Times New Roman" w:cs="Times New Roman"/>
          <w:szCs w:val="24"/>
        </w:rPr>
        <w:t xml:space="preserve">ο ανισότητας. </w:t>
      </w:r>
    </w:p>
    <w:p w14:paraId="6DF0E17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Τρίτο θέμα. Πολλή κουβέντα έγινε για την αριστεία. Θα ήθελα να ρωτήσω τους κυρίους αυτούς που κόπτονται για την αριστεία, τι έπραξαν για την αναβάθμιση των ψηφιακών υποδομών των σχολείων στην πρωτοβάθμια και δευτεροβάθμια εκπαίδευση; </w:t>
      </w:r>
    </w:p>
    <w:p w14:paraId="6DF0E17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Η συντ</w:t>
      </w:r>
      <w:r>
        <w:rPr>
          <w:rFonts w:eastAsia="Times New Roman" w:cs="Times New Roman"/>
          <w:szCs w:val="24"/>
        </w:rPr>
        <w:t xml:space="preserve">ριπτική πλειοψηφία των σχολείων, το 92% εξακολουθεί να εξυπηρετείται από χαμηλής ταχύτητας προσβάσεις, γεγονός που δυσκολεύει την παροχή ποιοτικών ψηφιακών υπηρεσιών ηλεκτρονικής μάθησης και ηλεκτρονικής διακυβέρνησης από το Υπουργείο στα σχολεία αυτά. </w:t>
      </w:r>
    </w:p>
    <w:p w14:paraId="6DF0E17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Εμ</w:t>
      </w:r>
      <w:r>
        <w:rPr>
          <w:rFonts w:eastAsia="Times New Roman" w:cs="Times New Roman"/>
          <w:szCs w:val="24"/>
        </w:rPr>
        <w:t xml:space="preserve">είς ήδη υλοποιούμε πιλοτικό πρόγραμμα αναβάθμισης που αφορά συγκεκριμένες παρεμβάσεις στην υποδομή των σχολείων. Θα συνεχιστεί για όλη τη χώρα. Μέσω του εθνικού σχεδίου </w:t>
      </w:r>
      <w:proofErr w:type="spellStart"/>
      <w:r>
        <w:rPr>
          <w:rFonts w:eastAsia="Times New Roman" w:cs="Times New Roman"/>
          <w:szCs w:val="24"/>
        </w:rPr>
        <w:t>ευρυζωνικής</w:t>
      </w:r>
      <w:proofErr w:type="spellEnd"/>
      <w:r>
        <w:rPr>
          <w:rFonts w:eastAsia="Times New Roman" w:cs="Times New Roman"/>
          <w:szCs w:val="24"/>
        </w:rPr>
        <w:t xml:space="preserve"> πρόσβασης επόμενης γενιάς, εξασφαλίζουμε την </w:t>
      </w:r>
      <w:proofErr w:type="spellStart"/>
      <w:r>
        <w:rPr>
          <w:rFonts w:eastAsia="Times New Roman" w:cs="Times New Roman"/>
          <w:szCs w:val="24"/>
        </w:rPr>
        <w:t>ευρυζωνική</w:t>
      </w:r>
      <w:proofErr w:type="spellEnd"/>
      <w:r>
        <w:rPr>
          <w:rFonts w:eastAsia="Times New Roman" w:cs="Times New Roman"/>
          <w:szCs w:val="24"/>
        </w:rPr>
        <w:t xml:space="preserve"> πρόσβαση νέας γενιά</w:t>
      </w:r>
      <w:r>
        <w:rPr>
          <w:rFonts w:eastAsia="Times New Roman" w:cs="Times New Roman"/>
          <w:szCs w:val="24"/>
        </w:rPr>
        <w:t>ς στο σύνολο των σχολικών και διοικητικών μονάδων της πρωτοβάθμιας και δευτεροβάθμιας εκπαίδευσης της χώρας μας. Αυτό είναι κάτι που έχει ξεκινήσει, προχωράει και θα υλοποιηθεί σύντομα.</w:t>
      </w:r>
    </w:p>
    <w:p w14:paraId="6DF0E17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Τέταρτο θέμα. Άκουσα τον κ. Μητσοτάκη να μιλάει για την ανάγκη να έχου</w:t>
      </w:r>
      <w:r>
        <w:rPr>
          <w:rFonts w:eastAsia="Times New Roman" w:cs="Times New Roman"/>
          <w:szCs w:val="24"/>
        </w:rPr>
        <w:t xml:space="preserve">με τόσους αποφοίτους πτυχιούχους των πανεπιστημίων, όσους η αγορά θέλει. Θέλει η αγορά να έχουμε δέκα χιλιάδες γιατρούς; Δέκα χιλιάδες να βγάζουμε. </w:t>
      </w:r>
    </w:p>
    <w:p w14:paraId="6DF0E17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Αυτό δεν το πέτυχαν ούτε στην εποχή της πολύ σκληρά κατευθυνόμενης σοβιετικής οικονομίας. Δεν γίνεται αυτό </w:t>
      </w:r>
      <w:r>
        <w:rPr>
          <w:rFonts w:eastAsia="Times New Roman" w:cs="Times New Roman"/>
          <w:szCs w:val="24"/>
        </w:rPr>
        <w:t>το πράγμα. Βεβαίως δείχνει έναν οικονομισμό, ακραίο οικονομισμό της νεοφιλελεύθερης άποψης, ο οποίος ασκείται εις βάρος του δικαιώματος των πολιτών για μόρφωση.</w:t>
      </w:r>
    </w:p>
    <w:p w14:paraId="6DF0E17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Θα ήθελα να πω ότι αυτό το πράγμα που λέει, αντιβαίνει και στη γενικότερη θεώρησή του για την ι</w:t>
      </w:r>
      <w:r>
        <w:rPr>
          <w:rFonts w:eastAsia="Times New Roman" w:cs="Times New Roman"/>
          <w:szCs w:val="24"/>
        </w:rPr>
        <w:t>διωτική εκπαίδευση. Μας λέει να φτιάξουμε ιδιωτικά πανεπιστήμια για να μπαίνουν πολλοί φοιτητές εκεί οι οποίοι, με βάση τη λογική του, θα βγαίνουν και θα κάνουν τι; Πού θα βρίσκουν δουλειά, για να καταλάβω; Εκτός και αν νομίζει ότι θα έχουμε β</w:t>
      </w:r>
      <w:r>
        <w:rPr>
          <w:rFonts w:eastAsia="Times New Roman" w:cs="Times New Roman"/>
          <w:szCs w:val="24"/>
        </w:rPr>
        <w:t>΄</w:t>
      </w:r>
      <w:r>
        <w:rPr>
          <w:rFonts w:eastAsia="Times New Roman" w:cs="Times New Roman"/>
          <w:szCs w:val="24"/>
        </w:rPr>
        <w:t xml:space="preserve"> κατηγορίας </w:t>
      </w:r>
      <w:r>
        <w:rPr>
          <w:rFonts w:eastAsia="Times New Roman" w:cs="Times New Roman"/>
          <w:szCs w:val="24"/>
        </w:rPr>
        <w:t xml:space="preserve">πανεπιστήμια στην Ελλάδα, τα οποία θα είναι τα ιδιωτικά που θα έχουν όμως ταξικά μπόνους, για να βρουν τα παιδιά δουλειά σε διάφορες κατηγορίες. Θα έχουμε </w:t>
      </w:r>
      <w:r>
        <w:rPr>
          <w:rFonts w:eastAsia="Times New Roman" w:cs="Times New Roman"/>
          <w:szCs w:val="24"/>
        </w:rPr>
        <w:lastRenderedPageBreak/>
        <w:t>ιατρική σχολή σε ιδιωτικό πανεπιστήμιο στην Ελλάδα; Τι –σε πολλά εισαγωγικά- «πανεπιστήμια» ονειρεύετ</w:t>
      </w:r>
      <w:r>
        <w:rPr>
          <w:rFonts w:eastAsia="Times New Roman" w:cs="Times New Roman"/>
          <w:szCs w:val="24"/>
        </w:rPr>
        <w:t>αι ακριβώς ο κ. Μητσοτάκης;</w:t>
      </w:r>
    </w:p>
    <w:p w14:paraId="6DF0E17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Επόμενο θέμα, να υπάρχουν ξενόγλωσσα τμήματα στην Ελλάδα. Βεβαίως. Νομοθετήσαμε το Διεθνές Πανεπιστήμιο σε συνεργασία με τα υπόλοιπα πανεπιστήμια στη χώρα μας για να συγκροτήσουν κύκλο προπτυχιακών σπουδών. Κα</w:t>
      </w:r>
      <w:r>
        <w:rPr>
          <w:rFonts w:eastAsia="Times New Roman" w:cs="Times New Roman"/>
          <w:szCs w:val="24"/>
        </w:rPr>
        <w:t>μ</w:t>
      </w:r>
      <w:r>
        <w:rPr>
          <w:rFonts w:eastAsia="Times New Roman" w:cs="Times New Roman"/>
          <w:szCs w:val="24"/>
        </w:rPr>
        <w:t>μία αντίρρηση, αυτ</w:t>
      </w:r>
      <w:r>
        <w:rPr>
          <w:rFonts w:eastAsia="Times New Roman" w:cs="Times New Roman"/>
          <w:szCs w:val="24"/>
        </w:rPr>
        <w:t xml:space="preserve">ό να γίνει. Όμως, αυτό στη βάση του δημόσιου συστήματος και όχι των ιδιωτικών στα οποία αναφερθήκατε. </w:t>
      </w:r>
    </w:p>
    <w:p w14:paraId="6DF0E17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Απ’ όλη τη συζήτηση δεν άκουσα τίποτα για το σύστημα πρόσβασης στα πανεπιστήμια, διότι, αν είναι το σημερινό βεβαίως θα θέλουμε όχι ιδιωτικά. Αν όμως είναι ένα άλλο σύστημα, το οποίο θα συζητήσουμε –και ζητώ από τη Βουλή να αναλάβει την πρωτοβουλία να διαμ</w:t>
      </w:r>
      <w:r>
        <w:rPr>
          <w:rFonts w:eastAsia="Times New Roman" w:cs="Times New Roman"/>
          <w:szCs w:val="24"/>
        </w:rPr>
        <w:t>ορφώσει τέτοια πρόταση το επόμενο διάστημα από την Επιτροπή Μορφωτικών Υποθέσεων- με αναβάθμιση του λυκείου, με κατάρ</w:t>
      </w:r>
      <w:r>
        <w:rPr>
          <w:rFonts w:eastAsia="Times New Roman" w:cs="Times New Roman"/>
          <w:szCs w:val="24"/>
        </w:rPr>
        <w:lastRenderedPageBreak/>
        <w:t>γηση των εισαγωγικών εξετάσεων, με ενίσχυση της τεχνικής εκπαίδευσης, τότε τα πράγματα είναι διαφορετικά. Έτσι πρέπει να μιλάμε, όχι κοιτών</w:t>
      </w:r>
      <w:r>
        <w:rPr>
          <w:rFonts w:eastAsia="Times New Roman" w:cs="Times New Roman"/>
          <w:szCs w:val="24"/>
        </w:rPr>
        <w:t xml:space="preserve">τας το χάος και την ανισοτιμία που υπάρχει σήμερα, αλλά βλέποντας μπροστά σε μία αντίληψη δημοκρατικής εκπαιδευτικής μεταρρύθμισης. </w:t>
      </w:r>
    </w:p>
    <w:p w14:paraId="6DF0E17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Το ζήτημα του ολοήμερου σχολείου. Το 40% συμμετείχε στο λεγόμενο ΕΑΕΠ. Τώρα όλα τα σχολεία πάνω από τα τετραθέσια θα έχουν </w:t>
      </w:r>
      <w:r>
        <w:rPr>
          <w:rFonts w:eastAsia="Times New Roman" w:cs="Times New Roman"/>
          <w:szCs w:val="24"/>
        </w:rPr>
        <w:t xml:space="preserve">τις ίδιες ειδικότητες. Θα έχουν από την πρώτη τάξη αγγλικά, πληροφορική, θεατρική αγωγή, όλα αυτά που είχε μέχρι τώρα μια σημαντική μερίδα, αλλά μόνο μία μερίδα των σχολείων. </w:t>
      </w:r>
    </w:p>
    <w:p w14:paraId="6DF0E17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w:t>
      </w:r>
      <w:r>
        <w:rPr>
          <w:rFonts w:eastAsia="Times New Roman" w:cs="Times New Roman"/>
          <w:szCs w:val="24"/>
        </w:rPr>
        <w:t>ο</w:t>
      </w:r>
      <w:r>
        <w:rPr>
          <w:rFonts w:eastAsia="Times New Roman" w:cs="Times New Roman"/>
          <w:szCs w:val="24"/>
        </w:rPr>
        <w:t>λοήμερο σχολείο θα συνεχίζει, για όσους θέλουν, από τις 13.15΄ ως τις 16.00΄</w:t>
      </w:r>
      <w:r>
        <w:rPr>
          <w:rFonts w:eastAsia="Times New Roman" w:cs="Times New Roman"/>
          <w:szCs w:val="24"/>
        </w:rPr>
        <w:t xml:space="preserve">, άρα δεν υπάρχει κανένα εμπόδιο στην εργαζόμενη οικογένεια ή τους ανέργους να αφήσουν τα παιδιά τους από τις 13.15΄ ως τις 16.00΄. Ουδείς </w:t>
      </w:r>
      <w:proofErr w:type="spellStart"/>
      <w:r>
        <w:rPr>
          <w:rFonts w:eastAsia="Times New Roman" w:cs="Times New Roman"/>
          <w:szCs w:val="24"/>
        </w:rPr>
        <w:t>απεκλείσθη</w:t>
      </w:r>
      <w:proofErr w:type="spellEnd"/>
      <w:r>
        <w:rPr>
          <w:rFonts w:eastAsia="Times New Roman" w:cs="Times New Roman"/>
          <w:szCs w:val="24"/>
        </w:rPr>
        <w:t>, παρά τον θόρυβο που γινόταν το προηγούμενο διάστημα από την αντιπολίτευση.</w:t>
      </w:r>
    </w:p>
    <w:p w14:paraId="6DF0E18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Σχετικά με τα συσσίτια που ανέ</w:t>
      </w:r>
      <w:r>
        <w:rPr>
          <w:rFonts w:eastAsia="Times New Roman" w:cs="Times New Roman"/>
          <w:szCs w:val="24"/>
        </w:rPr>
        <w:t xml:space="preserve">φερε ο κ. Λεβέντης, έχουμε ανακοινώσει και προχωρούμε σε συσσίτια. </w:t>
      </w:r>
      <w:r>
        <w:rPr>
          <w:rFonts w:eastAsia="Times New Roman" w:cs="Times New Roman"/>
          <w:szCs w:val="24"/>
        </w:rPr>
        <w:t>Σ</w:t>
      </w:r>
      <w:r>
        <w:rPr>
          <w:rFonts w:eastAsia="Times New Roman" w:cs="Times New Roman"/>
          <w:szCs w:val="24"/>
        </w:rPr>
        <w:t>την εξέλιξη της φετινής χρονιάς, προσδοκούμε να φθάσουμε τα διακόσιες πενήντα χιλιάδες συσσίτια την ημέρα σε όλους τους δήμους που έχουν ενταχθεί στο ανάλογο πρόγραμμα. Ήδη η κ. Φωτίου έχε</w:t>
      </w:r>
      <w:r>
        <w:rPr>
          <w:rFonts w:eastAsia="Times New Roman" w:cs="Times New Roman"/>
          <w:szCs w:val="24"/>
        </w:rPr>
        <w:t>ι κάνει συγκεκριμένες ανακοινώσεις για τον τρόπο που πρέπει να εξευρεθούν τα χρήματα. Είναι πολύ σημαντικό θέμα και είναι από τις προτεραιότητές μας.</w:t>
      </w:r>
    </w:p>
    <w:p w14:paraId="6DF0E18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Άφησα τελευταίο -επειδή έχει και μια προσωπική αιχμή- ένα σοβαρό θέμα. Λυπάμαι που δεν είναι εδώ ο κ. Μητσ</w:t>
      </w:r>
      <w:r>
        <w:rPr>
          <w:rFonts w:eastAsia="Times New Roman" w:cs="Times New Roman"/>
          <w:szCs w:val="24"/>
        </w:rPr>
        <w:t xml:space="preserve">οτάκης, αλλά πρέπει να απαντήσω. </w:t>
      </w:r>
    </w:p>
    <w:p w14:paraId="6DF0E18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Ο κ. Μητσοτάκης, αξιοποιώντας το γεγονός -που είναι γνωστό, δεν είναι μυστικό- ότι εγώ δεν έχω πάρει πτυχίο στη Νομική, παρ</w:t>
      </w:r>
      <w:r>
        <w:rPr>
          <w:rFonts w:eastAsia="Times New Roman" w:cs="Times New Roman"/>
          <w:szCs w:val="24"/>
        </w:rPr>
        <w:t xml:space="preserve">’ </w:t>
      </w:r>
      <w:r>
        <w:rPr>
          <w:rFonts w:eastAsia="Times New Roman" w:cs="Times New Roman"/>
          <w:szCs w:val="24"/>
        </w:rPr>
        <w:t>ότι μπήκα από τους πρώτους, με επιλογή μου -και δεν είναι ανάγκη να αναφέρω στη Βουλή τον λόγο- δ</w:t>
      </w:r>
      <w:r>
        <w:rPr>
          <w:rFonts w:eastAsia="Times New Roman" w:cs="Times New Roman"/>
          <w:szCs w:val="24"/>
        </w:rPr>
        <w:t>ιαιωνίζει μ</w:t>
      </w:r>
      <w:r>
        <w:rPr>
          <w:rFonts w:eastAsia="Times New Roman" w:cs="Times New Roman"/>
          <w:szCs w:val="24"/>
        </w:rPr>
        <w:t>ί</w:t>
      </w:r>
      <w:r>
        <w:rPr>
          <w:rFonts w:eastAsia="Times New Roman" w:cs="Times New Roman"/>
          <w:szCs w:val="24"/>
        </w:rPr>
        <w:t>α φιλολογία περί αιώνιου φοιτητή. Δεν είμαι αιώνιος φοιτητής. Πρώτον αυτό.</w:t>
      </w:r>
    </w:p>
    <w:p w14:paraId="6DF0E18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Δεύτερον, δεν με μειώνει αυτό που κάνει, παρότι το κάνει για να με προσβάλλει. Δεν κρύβω τίποτα από τη ζωή μου. Έχω μ</w:t>
      </w:r>
      <w:r>
        <w:rPr>
          <w:rFonts w:eastAsia="Times New Roman" w:cs="Times New Roman"/>
          <w:szCs w:val="24"/>
        </w:rPr>
        <w:t>ί</w:t>
      </w:r>
      <w:r>
        <w:rPr>
          <w:rFonts w:eastAsia="Times New Roman" w:cs="Times New Roman"/>
          <w:szCs w:val="24"/>
        </w:rPr>
        <w:t xml:space="preserve">α δημόσια πορεία και στα κινήματα της νεολαίας για </w:t>
      </w:r>
      <w:r>
        <w:rPr>
          <w:rFonts w:eastAsia="Times New Roman" w:cs="Times New Roman"/>
          <w:szCs w:val="24"/>
        </w:rPr>
        <w:t xml:space="preserve">την </w:t>
      </w:r>
      <w:r>
        <w:rPr>
          <w:rFonts w:eastAsia="Times New Roman" w:cs="Times New Roman"/>
          <w:szCs w:val="24"/>
        </w:rPr>
        <w:t>π</w:t>
      </w:r>
      <w:r>
        <w:rPr>
          <w:rFonts w:eastAsia="Times New Roman" w:cs="Times New Roman"/>
          <w:szCs w:val="24"/>
        </w:rPr>
        <w:t xml:space="preserve">αιδεία και στο επάγγελμά μου ως δημοσιογράφος και σε άλλα που δεν θέλω τώρα να αναφέρω. </w:t>
      </w:r>
      <w:r>
        <w:rPr>
          <w:rFonts w:eastAsia="Times New Roman" w:cs="Times New Roman"/>
          <w:szCs w:val="24"/>
        </w:rPr>
        <w:t>Λ</w:t>
      </w:r>
      <w:r>
        <w:rPr>
          <w:rFonts w:eastAsia="Times New Roman" w:cs="Times New Roman"/>
          <w:szCs w:val="24"/>
        </w:rPr>
        <w:t xml:space="preserve">υπάμαι που αποδεικνύεται πως ο κ. Μητσοτάκης είναι ο υποκινητής μιας λάσπης στον χώρο της ηλεκτρονικής </w:t>
      </w:r>
      <w:proofErr w:type="spellStart"/>
      <w:r>
        <w:rPr>
          <w:rFonts w:eastAsia="Times New Roman" w:cs="Times New Roman"/>
          <w:szCs w:val="24"/>
        </w:rPr>
        <w:t>παραενημέρωσης</w:t>
      </w:r>
      <w:proofErr w:type="spellEnd"/>
      <w:r>
        <w:rPr>
          <w:rFonts w:eastAsia="Times New Roman" w:cs="Times New Roman"/>
          <w:szCs w:val="24"/>
        </w:rPr>
        <w:t xml:space="preserve">, στα διάφορα ηλεκτρονικά συστήματα, εδώ και </w:t>
      </w:r>
      <w:r>
        <w:rPr>
          <w:rFonts w:eastAsia="Times New Roman" w:cs="Times New Roman"/>
          <w:szCs w:val="24"/>
        </w:rPr>
        <w:t>πάρα πολύ καιρό, και νομίζει ότι με αυτό τον τρόπο μπορεί να στραπατσάρει το πρόσωπό μου ή ακόμη χειρότερα, κατά τη γνώμη μου, το πρόσωπο της Κυβέρνησης.</w:t>
      </w:r>
    </w:p>
    <w:p w14:paraId="6DF0E18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Κρινόμαστε από το έργο μας και το ήθος μας. Δεν είμαι πριγκιπόπουλο. Να με κρίνετε γι’ αυτά που κάνω ω</w:t>
      </w:r>
      <w:r>
        <w:rPr>
          <w:rFonts w:eastAsia="Times New Roman" w:cs="Times New Roman"/>
          <w:szCs w:val="24"/>
        </w:rPr>
        <w:t>ς Υπουργός Παιδείας ή ως δημόσιο πρόσωπο. Καθαρές κουβέντες. Δεν έχω κανένα κόμπλεξ. Δεν απαντώ κομπλεξικά σε κανέναν.</w:t>
      </w:r>
    </w:p>
    <w:p w14:paraId="6DF0E18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Αυτό που μου έκανε εντύπωση, όμως, δεν είναι τόσο τι είπε ο κ. Μητσοτάκης. Εντάξει, ο κ. Μητσοτάκης κάνει και μ</w:t>
      </w:r>
      <w:r>
        <w:rPr>
          <w:rFonts w:eastAsia="Times New Roman" w:cs="Times New Roman"/>
          <w:szCs w:val="24"/>
        </w:rPr>
        <w:t>ί</w:t>
      </w:r>
      <w:r>
        <w:rPr>
          <w:rFonts w:eastAsia="Times New Roman" w:cs="Times New Roman"/>
          <w:szCs w:val="24"/>
        </w:rPr>
        <w:t>α πολιτική που δεν σέβετα</w:t>
      </w:r>
      <w:r>
        <w:rPr>
          <w:rFonts w:eastAsia="Times New Roman" w:cs="Times New Roman"/>
          <w:szCs w:val="24"/>
        </w:rPr>
        <w:t xml:space="preserve">ι τους αντιπάλους του, απ’ ό,τι φαίνεται, παρά την αστική ευγένειά του. Μου κάνει εντύπωση, όμως, ότι ένα πρόσωπο, το οποίο θα έπρεπε να είναι άνθρωπος της </w:t>
      </w:r>
      <w:r>
        <w:rPr>
          <w:rFonts w:eastAsia="Times New Roman" w:cs="Times New Roman"/>
          <w:szCs w:val="24"/>
        </w:rPr>
        <w:lastRenderedPageBreak/>
        <w:t xml:space="preserve">χριστιανικής αγάπης και της </w:t>
      </w:r>
      <w:proofErr w:type="spellStart"/>
      <w:r>
        <w:rPr>
          <w:rFonts w:eastAsia="Times New Roman" w:cs="Times New Roman"/>
          <w:szCs w:val="24"/>
        </w:rPr>
        <w:t>καταλαγής</w:t>
      </w:r>
      <w:proofErr w:type="spellEnd"/>
      <w:r>
        <w:rPr>
          <w:rFonts w:eastAsia="Times New Roman" w:cs="Times New Roman"/>
          <w:szCs w:val="24"/>
        </w:rPr>
        <w:t xml:space="preserve">, ο Μητροπολίτης Καλαβρύτων και Αιγιαλείας κ. Αμβρόσιος -κατά </w:t>
      </w:r>
      <w:proofErr w:type="spellStart"/>
      <w:r>
        <w:rPr>
          <w:rFonts w:eastAsia="Times New Roman" w:cs="Times New Roman"/>
          <w:szCs w:val="24"/>
        </w:rPr>
        <w:t>κ</w:t>
      </w:r>
      <w:r>
        <w:rPr>
          <w:rFonts w:eastAsia="Times New Roman" w:cs="Times New Roman"/>
          <w:szCs w:val="24"/>
        </w:rPr>
        <w:t>όσμον</w:t>
      </w:r>
      <w:proofErr w:type="spellEnd"/>
      <w:r>
        <w:rPr>
          <w:rFonts w:eastAsia="Times New Roman" w:cs="Times New Roman"/>
          <w:szCs w:val="24"/>
        </w:rPr>
        <w:t xml:space="preserve">, διότι ήταν και </w:t>
      </w:r>
      <w:proofErr w:type="spellStart"/>
      <w:r>
        <w:rPr>
          <w:rFonts w:eastAsia="Times New Roman" w:cs="Times New Roman"/>
          <w:szCs w:val="24"/>
        </w:rPr>
        <w:t>χωροφύλαξ</w:t>
      </w:r>
      <w:proofErr w:type="spellEnd"/>
      <w:r>
        <w:rPr>
          <w:rFonts w:eastAsia="Times New Roman" w:cs="Times New Roman"/>
          <w:szCs w:val="24"/>
        </w:rPr>
        <w:t xml:space="preserve">, Αθανάσιος </w:t>
      </w:r>
      <w:proofErr w:type="spellStart"/>
      <w:r>
        <w:rPr>
          <w:rFonts w:eastAsia="Times New Roman" w:cs="Times New Roman"/>
          <w:szCs w:val="24"/>
        </w:rPr>
        <w:t>Λένης</w:t>
      </w:r>
      <w:proofErr w:type="spellEnd"/>
      <w:r>
        <w:rPr>
          <w:rFonts w:eastAsia="Times New Roman" w:cs="Times New Roman"/>
          <w:szCs w:val="24"/>
        </w:rPr>
        <w:t xml:space="preserve"> - έχει κυκλοφορήσει στην επαρχία του αυτό εδώ το φυλλάδιο. Σε αυτό το φυλλάδιο με αποκαλεί φίδι. </w:t>
      </w:r>
      <w:r>
        <w:rPr>
          <w:rFonts w:eastAsia="Times New Roman" w:cs="Times New Roman"/>
          <w:szCs w:val="24"/>
        </w:rPr>
        <w:t>Έ</w:t>
      </w:r>
      <w:r>
        <w:rPr>
          <w:rFonts w:eastAsia="Times New Roman" w:cs="Times New Roman"/>
          <w:szCs w:val="24"/>
        </w:rPr>
        <w:t xml:space="preserve">χει ένα γνωμικό, το οποίο δεν ξέρω πού το βρήκε, όπου λέει ότι όλοι οι χοντροί είναι βλάκες, τόσο απλά, τόσο </w:t>
      </w:r>
      <w:r>
        <w:rPr>
          <w:rFonts w:eastAsia="Times New Roman" w:cs="Times New Roman"/>
          <w:szCs w:val="24"/>
        </w:rPr>
        <w:t>χριστιανικά και τόσο προσβλητικά όχι για εμένα -αυτό δεν έχει κα</w:t>
      </w:r>
      <w:r>
        <w:rPr>
          <w:rFonts w:eastAsia="Times New Roman" w:cs="Times New Roman"/>
          <w:szCs w:val="24"/>
        </w:rPr>
        <w:t>μ</w:t>
      </w:r>
      <w:r>
        <w:rPr>
          <w:rFonts w:eastAsia="Times New Roman" w:cs="Times New Roman"/>
          <w:szCs w:val="24"/>
        </w:rPr>
        <w:t xml:space="preserve">μιά σημασία- αλλά για εκατοντάδες χιλιάδες συμπολίτες μας, οι οποίοι έχουν το πρόβλημα να είναι υπέρβαροι, και τόσο προσβλητικά για όσους ανθρώπους έχουμε </w:t>
      </w:r>
      <w:proofErr w:type="spellStart"/>
      <w:r>
        <w:rPr>
          <w:rFonts w:eastAsia="Times New Roman" w:cs="Times New Roman"/>
          <w:szCs w:val="24"/>
        </w:rPr>
        <w:t>υπνική</w:t>
      </w:r>
      <w:proofErr w:type="spellEnd"/>
      <w:r>
        <w:rPr>
          <w:rFonts w:eastAsia="Times New Roman" w:cs="Times New Roman"/>
          <w:szCs w:val="24"/>
        </w:rPr>
        <w:t xml:space="preserve"> άπνοια, με τη φωτογραφία που </w:t>
      </w:r>
      <w:r>
        <w:rPr>
          <w:rFonts w:eastAsia="Times New Roman" w:cs="Times New Roman"/>
          <w:szCs w:val="24"/>
        </w:rPr>
        <w:t xml:space="preserve">βάζει. </w:t>
      </w:r>
    </w:p>
    <w:p w14:paraId="6DF0E18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Δεν πιστεύω ότι αυτό το πράγμα με θίγει προσωπικά. Θίγει, όμως, την Εκκλησία. Δεν είναι δυνατόν ένα πρόσωπο, όπως είναι ο κ. Αμβρόσιος, να κάνει τέτοια προσβλητική εκστρατεία προς το άτομο -αντιχριστιανική εκστρατεία είναι αυτή- και να μην υπάρχει </w:t>
      </w:r>
      <w:r>
        <w:rPr>
          <w:rFonts w:eastAsia="Times New Roman" w:cs="Times New Roman"/>
          <w:szCs w:val="24"/>
        </w:rPr>
        <w:t xml:space="preserve">τοποθέτηση της διοίκησης της Εκκλησίας. </w:t>
      </w:r>
    </w:p>
    <w:p w14:paraId="6DF0E18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Η θεωρία ότι υπάρχει </w:t>
      </w:r>
      <w:r>
        <w:rPr>
          <w:rFonts w:eastAsia="Times New Roman" w:cs="Times New Roman"/>
          <w:szCs w:val="24"/>
        </w:rPr>
        <w:t>δ</w:t>
      </w:r>
      <w:r>
        <w:rPr>
          <w:rFonts w:eastAsia="Times New Roman" w:cs="Times New Roman"/>
          <w:szCs w:val="24"/>
        </w:rPr>
        <w:t xml:space="preserve">ημοκρατία και ο καθένας κάνει ό,τι να </w:t>
      </w:r>
      <w:proofErr w:type="spellStart"/>
      <w:r>
        <w:rPr>
          <w:rFonts w:eastAsia="Times New Roman"/>
          <w:szCs w:val="24"/>
        </w:rPr>
        <w:t>ʼ</w:t>
      </w:r>
      <w:r>
        <w:rPr>
          <w:rFonts w:eastAsia="Times New Roman" w:cs="Times New Roman"/>
          <w:szCs w:val="24"/>
        </w:rPr>
        <w:t>ναι</w:t>
      </w:r>
      <w:proofErr w:type="spellEnd"/>
      <w:r>
        <w:rPr>
          <w:rFonts w:eastAsia="Times New Roman" w:cs="Times New Roman"/>
          <w:szCs w:val="24"/>
        </w:rPr>
        <w:t>, δεν ισχύει στην περίπτωσή μας, όταν μάλιστα ο κ. Αμβρόσιος έχει και δημόσιο αξίωμα. Είναι ανώτατος δημόσιος λειτουργός.</w:t>
      </w:r>
    </w:p>
    <w:p w14:paraId="6DF0E18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Χθες και προχθές μου είπαν ότι κατά προτροπή, κατ’ εντολή του κ. Αμβροσίου χτύπησαν οι καμπάνες, οι οποίες προειδοποιούσαν για τον επικείμενο θάνατό μου. Τότε χτυπούν οι καμπάνες. Είναι το επόμενο βήμα από την κατάρα να μου σαπίσει το χέρι. Ευτυχώς, ο Θεός</w:t>
      </w:r>
      <w:r>
        <w:rPr>
          <w:rFonts w:eastAsia="Times New Roman" w:cs="Times New Roman"/>
          <w:szCs w:val="24"/>
        </w:rPr>
        <w:t xml:space="preserve">, μακρόθυμος και πολυέλεος, δεν ακούει τους </w:t>
      </w:r>
      <w:proofErr w:type="spellStart"/>
      <w:r>
        <w:rPr>
          <w:rFonts w:eastAsia="Times New Roman" w:cs="Times New Roman"/>
          <w:szCs w:val="24"/>
        </w:rPr>
        <w:t>Αμβρόσιους</w:t>
      </w:r>
      <w:proofErr w:type="spellEnd"/>
      <w:r>
        <w:rPr>
          <w:rFonts w:eastAsia="Times New Roman" w:cs="Times New Roman"/>
          <w:szCs w:val="24"/>
        </w:rPr>
        <w:t xml:space="preserve">! </w:t>
      </w:r>
    </w:p>
    <w:p w14:paraId="6DF0E18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Όμως, μπορεί κάποιος «λεβέντης» από αυτούς που ο κ. Αμβρόσιος χαρακτήρισε «γλυκιά ελπίδα του έθνους» -έτσι είχε μιλήσει ο κ. Αμβρόσιος για τη Χρυσή Αυγή- οργανωμένος ή ανοργάνωτος, εμφορούμενος από μ</w:t>
      </w:r>
      <w:r>
        <w:rPr>
          <w:rFonts w:eastAsia="Times New Roman" w:cs="Times New Roman"/>
          <w:szCs w:val="24"/>
        </w:rPr>
        <w:t xml:space="preserve">ίσος -διότι μίσος είναι αυτή η στάση του κ. Αμβρόσιου και όχι αγάπη- να θελήσει να υποκαταστήσει και τον </w:t>
      </w:r>
      <w:r>
        <w:rPr>
          <w:rFonts w:eastAsia="Times New Roman" w:cs="Times New Roman"/>
          <w:szCs w:val="24"/>
        </w:rPr>
        <w:t>θ</w:t>
      </w:r>
      <w:r>
        <w:rPr>
          <w:rFonts w:eastAsia="Times New Roman" w:cs="Times New Roman"/>
          <w:szCs w:val="24"/>
        </w:rPr>
        <w:t>εό.</w:t>
      </w:r>
    </w:p>
    <w:p w14:paraId="6DF0E18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Δεν το φοβάμαι, αλλά είναι θέμα δημοκρατικής τάξης. Και επαναλαμβάνω ότι θα πρέπει να τοποθετηθεί η διοίκηση της Εκκλησίας. Δεν μπορεί να </w:t>
      </w:r>
      <w:proofErr w:type="spellStart"/>
      <w:r>
        <w:rPr>
          <w:rFonts w:eastAsia="Times New Roman" w:cs="Times New Roman"/>
          <w:szCs w:val="24"/>
        </w:rPr>
        <w:t>ανεχόμεθ</w:t>
      </w:r>
      <w:r>
        <w:rPr>
          <w:rFonts w:eastAsia="Times New Roman" w:cs="Times New Roman"/>
          <w:szCs w:val="24"/>
        </w:rPr>
        <w:t>α</w:t>
      </w:r>
      <w:proofErr w:type="spellEnd"/>
      <w:r>
        <w:rPr>
          <w:rFonts w:eastAsia="Times New Roman" w:cs="Times New Roman"/>
          <w:szCs w:val="24"/>
        </w:rPr>
        <w:t xml:space="preserve"> τέτοιου είδους αντιπαραθέσεις.</w:t>
      </w:r>
    </w:p>
    <w:p w14:paraId="6DF0E18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πολλά έχω ακούσει για τη στάση μου στο θέμα των Θρησκευτικών. Την εξήγησα και είναι στάση αυτονόητη, υπεράσπισης του κοσμικού σχολείου.</w:t>
      </w:r>
    </w:p>
    <w:p w14:paraId="6DF0E18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Δεύτερον, πολλά έχω ακούσει, επειδή αναφέρθ</w:t>
      </w:r>
      <w:r>
        <w:rPr>
          <w:rFonts w:eastAsia="Times New Roman" w:cs="Times New Roman"/>
          <w:szCs w:val="24"/>
        </w:rPr>
        <w:t>ηκα στον ρόλο της Εκκλησίας σε σκοτεινές περιόδους. Προφανώς και δεν αφορά όλους τους ανθρώπους της Εκκλησίας. Στην Εκκλησία δεν είναι μόνο αυτοί που φοράνε τα ωμοφόρια, ο ανώτατος κλήρος. Είναι και ο κατώτατος κλήρος και είναι και ο λαός. Ένα μέρος του λα</w:t>
      </w:r>
      <w:r>
        <w:rPr>
          <w:rFonts w:eastAsia="Times New Roman" w:cs="Times New Roman"/>
          <w:szCs w:val="24"/>
        </w:rPr>
        <w:t>ού είναι μέσα στην Εκκλησία. Αλίμονο! Αναφερόμαστε σε ορισμένους εκκλησιαστικούς παράγοντες. Ο λαϊκός κλήρος, βεβαίως και είχε συμμετοχή στη διάρκεια του αγώνα κατά των κατακτητών και δύο Μητροπολίτες που ανέβηκαν στο βουνό, ο Κοζάνης και ο Ηλείας, στην ου</w:t>
      </w:r>
      <w:r>
        <w:rPr>
          <w:rFonts w:eastAsia="Times New Roman" w:cs="Times New Roman"/>
          <w:szCs w:val="24"/>
        </w:rPr>
        <w:t>σία απομακρύνθηκαν μετά. Ένας, μάλιστα, από αυτούς κατηγορήθηκε για συνεργασία με τους κομμουνιστές. Το λέω για να συνεννοούμαστε.</w:t>
      </w:r>
    </w:p>
    <w:p w14:paraId="6DF0E18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Σε σχέση με τη δικτατορία, ζει ο κόσμος, δεν έχουν φύγει οι παλιοί. Εντάξει, να δεχθώ την επιστολή που μου έστειλε ο κ. Ιερών</w:t>
      </w:r>
      <w:r>
        <w:rPr>
          <w:rFonts w:eastAsia="Times New Roman" w:cs="Times New Roman"/>
          <w:szCs w:val="24"/>
        </w:rPr>
        <w:t xml:space="preserve">υμος για την αντιστασιακή δράση της δικτατορίας. Εγώ ήμουν μικρό παιδί, αλλά καταλάβαινα τότε. Πρέπει να πω ότι ξεχωρίζω από αυτή την περίοδο δύο προσωπικότητες. Θα μπορούσαν να είναι και περισσότερες, αλλά ήταν λίγες, ελάχιστες. Ζούμε και είμαστε γνωστοί </w:t>
      </w:r>
      <w:r>
        <w:rPr>
          <w:rFonts w:eastAsia="Times New Roman" w:cs="Times New Roman"/>
          <w:szCs w:val="24"/>
        </w:rPr>
        <w:t>όλοι πια.</w:t>
      </w:r>
    </w:p>
    <w:p w14:paraId="6DF0E18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μία περίπτωση ήταν ο </w:t>
      </w:r>
      <w:proofErr w:type="spellStart"/>
      <w:r>
        <w:rPr>
          <w:rFonts w:eastAsia="Times New Roman" w:cs="Times New Roman"/>
          <w:szCs w:val="24"/>
        </w:rPr>
        <w:t>παπα</w:t>
      </w:r>
      <w:proofErr w:type="spellEnd"/>
      <w:r>
        <w:rPr>
          <w:rFonts w:eastAsia="Times New Roman" w:cs="Times New Roman"/>
          <w:szCs w:val="24"/>
        </w:rPr>
        <w:t xml:space="preserve">-Γιώργης </w:t>
      </w:r>
      <w:proofErr w:type="spellStart"/>
      <w:r>
        <w:rPr>
          <w:rFonts w:eastAsia="Times New Roman" w:cs="Times New Roman"/>
          <w:szCs w:val="24"/>
        </w:rPr>
        <w:t>Πυρουνάκης</w:t>
      </w:r>
      <w:proofErr w:type="spellEnd"/>
      <w:r>
        <w:rPr>
          <w:rFonts w:eastAsia="Times New Roman" w:cs="Times New Roman"/>
          <w:szCs w:val="24"/>
        </w:rPr>
        <w:t>. Καταδιώχθηκε απηνώς από το εκκλησιαστικό κατεστημένο εκείνης της εποχής, αλλά εκεί, στην Ελευσίνα που πήγε, κάθε Κυριακή το κήρυγμά του ήταν μ</w:t>
      </w:r>
      <w:r>
        <w:rPr>
          <w:rFonts w:eastAsia="Times New Roman" w:cs="Times New Roman"/>
          <w:szCs w:val="24"/>
        </w:rPr>
        <w:t>ί</w:t>
      </w:r>
      <w:r>
        <w:rPr>
          <w:rFonts w:eastAsia="Times New Roman" w:cs="Times New Roman"/>
          <w:szCs w:val="24"/>
        </w:rPr>
        <w:t xml:space="preserve">α πράξη αντίστασης και μάζευε πολλούς νέους ανθρώπους. </w:t>
      </w:r>
      <w:r>
        <w:rPr>
          <w:rFonts w:eastAsia="Times New Roman" w:cs="Times New Roman"/>
          <w:szCs w:val="24"/>
        </w:rPr>
        <w:t xml:space="preserve">Αυτόν τον ανυπότακτο παπά, τον </w:t>
      </w:r>
      <w:proofErr w:type="spellStart"/>
      <w:r>
        <w:rPr>
          <w:rFonts w:eastAsia="Times New Roman" w:cs="Times New Roman"/>
          <w:szCs w:val="24"/>
        </w:rPr>
        <w:t>παπα-Πυρουνάκη</w:t>
      </w:r>
      <w:proofErr w:type="spellEnd"/>
      <w:r>
        <w:rPr>
          <w:rFonts w:eastAsia="Times New Roman" w:cs="Times New Roman"/>
          <w:szCs w:val="24"/>
        </w:rPr>
        <w:t>, τον έβαλε στο στόχαστρό του ο νυν Μητροπολίτης Αμβρόσιος. Τίποτα δεν είναι τυχαίο!</w:t>
      </w:r>
    </w:p>
    <w:p w14:paraId="6DF0E18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Δεύτερο πρόσωπο, λιγότερο γνωστό, ο Τιμόθεος </w:t>
      </w:r>
      <w:proofErr w:type="spellStart"/>
      <w:r>
        <w:rPr>
          <w:rFonts w:eastAsia="Times New Roman" w:cs="Times New Roman"/>
          <w:szCs w:val="24"/>
        </w:rPr>
        <w:t>Λαγουδάκης</w:t>
      </w:r>
      <w:proofErr w:type="spellEnd"/>
      <w:r>
        <w:rPr>
          <w:rFonts w:eastAsia="Times New Roman" w:cs="Times New Roman"/>
          <w:szCs w:val="24"/>
        </w:rPr>
        <w:t>, ένας λεβέντης από την Κρήτη. Τον γνώρισα όταν πήγαινα και έψελνα στον</w:t>
      </w:r>
      <w:r>
        <w:rPr>
          <w:rFonts w:eastAsia="Times New Roman" w:cs="Times New Roman"/>
          <w:szCs w:val="24"/>
        </w:rPr>
        <w:t xml:space="preserve"> Άγιο Νικόλαο </w:t>
      </w:r>
      <w:proofErr w:type="spellStart"/>
      <w:r>
        <w:rPr>
          <w:rFonts w:eastAsia="Times New Roman" w:cs="Times New Roman"/>
          <w:szCs w:val="24"/>
        </w:rPr>
        <w:t>Πευκακίων</w:t>
      </w:r>
      <w:proofErr w:type="spellEnd"/>
      <w:r>
        <w:rPr>
          <w:rFonts w:eastAsia="Times New Roman" w:cs="Times New Roman"/>
          <w:szCs w:val="24"/>
        </w:rPr>
        <w:t>. Ήταν διάκος. Το βράδυ του Πολυτεχνείου χτύπησε τις καμπάνες. Νωρίτερα, όταν έγιναν οι παράνομες και νόθες εκλογές στους φοιτητικούς συλλόγους, ο Τιμόθεος κατέβηκε υποψήφιος, πήρε πέντε σταυρούς, ενώ μάζεψε μετά λίστα είκοσι φοιτητώ</w:t>
      </w:r>
      <w:r>
        <w:rPr>
          <w:rFonts w:eastAsia="Times New Roman" w:cs="Times New Roman"/>
          <w:szCs w:val="24"/>
        </w:rPr>
        <w:t xml:space="preserve">ν ότι τον ψήφιζαν και κατήγγειλε τη </w:t>
      </w:r>
      <w:r>
        <w:rPr>
          <w:rFonts w:eastAsia="Times New Roman" w:cs="Times New Roman"/>
          <w:szCs w:val="24"/>
        </w:rPr>
        <w:t>χ</w:t>
      </w:r>
      <w:r>
        <w:rPr>
          <w:rFonts w:eastAsia="Times New Roman" w:cs="Times New Roman"/>
          <w:szCs w:val="24"/>
        </w:rPr>
        <w:t xml:space="preserve">ούντα που είχε στήσει τις κάλπες στη </w:t>
      </w:r>
      <w:r>
        <w:rPr>
          <w:rFonts w:eastAsia="Times New Roman" w:cs="Times New Roman"/>
          <w:szCs w:val="24"/>
        </w:rPr>
        <w:t>θ</w:t>
      </w:r>
      <w:r>
        <w:rPr>
          <w:rFonts w:eastAsia="Times New Roman" w:cs="Times New Roman"/>
          <w:szCs w:val="24"/>
        </w:rPr>
        <w:t xml:space="preserve">εολογική </w:t>
      </w:r>
      <w:r>
        <w:rPr>
          <w:rFonts w:eastAsia="Times New Roman" w:cs="Times New Roman"/>
          <w:szCs w:val="24"/>
        </w:rPr>
        <w:t>σ</w:t>
      </w:r>
      <w:r>
        <w:rPr>
          <w:rFonts w:eastAsia="Times New Roman" w:cs="Times New Roman"/>
          <w:szCs w:val="24"/>
        </w:rPr>
        <w:t>χολή.</w:t>
      </w:r>
    </w:p>
    <w:p w14:paraId="6DF0E19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Ο Τιμόθεος είχε την ατυχία -δυστυχώς, συμβαίνουν αυτά- να σκοτωθεί σε τροχαίο δυστύχημα πριν πέσει η </w:t>
      </w:r>
      <w:r>
        <w:rPr>
          <w:rFonts w:eastAsia="Times New Roman" w:cs="Times New Roman"/>
          <w:szCs w:val="24"/>
        </w:rPr>
        <w:t>χ</w:t>
      </w:r>
      <w:r>
        <w:rPr>
          <w:rFonts w:eastAsia="Times New Roman" w:cs="Times New Roman"/>
          <w:szCs w:val="24"/>
        </w:rPr>
        <w:t xml:space="preserve">ούντα, όταν επέστρεφε από τη χειροτονία του νυν Μητροπολίτη </w:t>
      </w:r>
      <w:r>
        <w:rPr>
          <w:rFonts w:eastAsia="Times New Roman" w:cs="Times New Roman"/>
          <w:szCs w:val="24"/>
        </w:rPr>
        <w:t xml:space="preserve">Καβάλας στην Κόρινθο από τον τότε Μητροπολίτη </w:t>
      </w:r>
      <w:proofErr w:type="spellStart"/>
      <w:r>
        <w:rPr>
          <w:rFonts w:eastAsia="Times New Roman" w:cs="Times New Roman"/>
          <w:szCs w:val="24"/>
        </w:rPr>
        <w:t>Καρανικόλα</w:t>
      </w:r>
      <w:proofErr w:type="spellEnd"/>
      <w:r>
        <w:rPr>
          <w:rFonts w:eastAsia="Times New Roman" w:cs="Times New Roman"/>
          <w:szCs w:val="24"/>
        </w:rPr>
        <w:t>.</w:t>
      </w:r>
    </w:p>
    <w:p w14:paraId="6DF0E19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Ά</w:t>
      </w:r>
      <w:r>
        <w:rPr>
          <w:rFonts w:eastAsia="Times New Roman" w:cs="Times New Roman"/>
          <w:szCs w:val="24"/>
        </w:rPr>
        <w:t>λλοι μπορεί να υπήρξαν -δεν θέλω να σβήσω την προσφορά κανενός- αλλά ελάχιστοι, σιωπηλοί. Οι πολλοί ήταν συνεργασία.</w:t>
      </w:r>
    </w:p>
    <w:p w14:paraId="6DF0E192"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Και άλλοι.</w:t>
      </w:r>
    </w:p>
    <w:p w14:paraId="6DF0E193"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w:t>
      </w:r>
      <w:r>
        <w:rPr>
          <w:rFonts w:eastAsia="Times New Roman" w:cs="Times New Roman"/>
          <w:b/>
          <w:szCs w:val="24"/>
        </w:rPr>
        <w:t>αι Θρησκευμάτων):</w:t>
      </w:r>
      <w:r>
        <w:rPr>
          <w:rFonts w:eastAsia="Times New Roman" w:cs="Times New Roman"/>
          <w:szCs w:val="24"/>
        </w:rPr>
        <w:t xml:space="preserve"> Και άλλοι, βεβαίως! Εγώ αναφέρομαι σε δύο δικά μου, προσωπικά βιώματα.</w:t>
      </w:r>
    </w:p>
    <w:p w14:paraId="6DF0E19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Κι αν δεν αρέσει αυτή η ιστορία, ας ξαναγραφτεί. Αλλά πιστεύω -ως πολίτης τώρα μιλώ- ότι δεν είναι δυνατόν να αφήσουμε έτσι, χωρίς να προσφέρουμε και εμείς τις εμπειρί</w:t>
      </w:r>
      <w:r>
        <w:rPr>
          <w:rFonts w:eastAsia="Times New Roman" w:cs="Times New Roman"/>
          <w:szCs w:val="24"/>
        </w:rPr>
        <w:t>ες μας και άλλοι την επιστημονική τους μαρτυρία και δράση, να ξαναγραφτεί η ιστορία της χώρας μας.</w:t>
      </w:r>
    </w:p>
    <w:p w14:paraId="6DF0E19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Με σεβασμό, λοιπόν, στη μαχόμενη Εκκλησία, με σεβασμό στο σημερινό φιλανθρωπικό έργο της Εκκλησίας, που έτσι και αλλιώς αποτελεί καταστατική υποχρέωσή της -ε</w:t>
      </w:r>
      <w:r>
        <w:rPr>
          <w:rFonts w:eastAsia="Times New Roman" w:cs="Times New Roman"/>
          <w:szCs w:val="24"/>
        </w:rPr>
        <w:t xml:space="preserve">ίναι η πρώτη προτροπή που μας </w:t>
      </w:r>
      <w:r>
        <w:rPr>
          <w:rFonts w:eastAsia="Times New Roman" w:cs="Times New Roman"/>
          <w:szCs w:val="24"/>
        </w:rPr>
        <w:lastRenderedPageBreak/>
        <w:t xml:space="preserve">δίνει ο Χριστός, να είμαστε φιλάνθρωποι και να αγαπούμε το διπλανό μας, όπως τον εαυτό μας- με σεβασμό σε όλα αυτά -δεν σβήνω τίποτα και δεν γενικεύω- θέλω να πω ότι υπάρχουν σελίδες της ιστορίας που δεν μπορούμε εμείς να τις </w:t>
      </w:r>
      <w:r>
        <w:rPr>
          <w:rFonts w:eastAsia="Times New Roman" w:cs="Times New Roman"/>
          <w:szCs w:val="24"/>
        </w:rPr>
        <w:t>αφήσουμε έτσι άγραφες.</w:t>
      </w:r>
    </w:p>
    <w:p w14:paraId="6DF0E19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Καταθέτω στη Βουλή να υπάρχει αυτό το κείμενο -δεν θέλω να το χαρακτηρίσω- και ελπίζω μέσα από τη θεσμική διαδικασία να υπάρξει μ</w:t>
      </w:r>
      <w:r>
        <w:rPr>
          <w:rFonts w:eastAsia="Times New Roman" w:cs="Times New Roman"/>
          <w:szCs w:val="24"/>
        </w:rPr>
        <w:t>ί</w:t>
      </w:r>
      <w:r>
        <w:rPr>
          <w:rFonts w:eastAsia="Times New Roman" w:cs="Times New Roman"/>
          <w:szCs w:val="24"/>
        </w:rPr>
        <w:t>α τοποθέτηση της ιεραρχίας της Εκκλησίας της Ελλάδ</w:t>
      </w:r>
      <w:r>
        <w:rPr>
          <w:rFonts w:eastAsia="Times New Roman" w:cs="Times New Roman"/>
          <w:szCs w:val="24"/>
        </w:rPr>
        <w:t>ο</w:t>
      </w:r>
      <w:r>
        <w:rPr>
          <w:rFonts w:eastAsia="Times New Roman" w:cs="Times New Roman"/>
          <w:szCs w:val="24"/>
        </w:rPr>
        <w:t>ς.</w:t>
      </w:r>
    </w:p>
    <w:p w14:paraId="6DF0E197" w14:textId="77777777" w:rsidR="004C348C" w:rsidRDefault="00FF7E7F">
      <w:pPr>
        <w:spacing w:after="0" w:line="600" w:lineRule="auto"/>
        <w:ind w:firstLine="720"/>
        <w:jc w:val="both"/>
        <w:rPr>
          <w:rFonts w:eastAsia="Times New Roman" w:cs="Times New Roman"/>
        </w:rPr>
      </w:pPr>
      <w:r>
        <w:rPr>
          <w:rFonts w:eastAsia="Times New Roman" w:cs="Times New Roman"/>
        </w:rPr>
        <w:t>(Στο σημείο αυτό ο Υπουργός Παιδείας, Έρευνας και</w:t>
      </w:r>
      <w:r>
        <w:rPr>
          <w:rFonts w:eastAsia="Times New Roman" w:cs="Times New Roman"/>
        </w:rPr>
        <w:t xml:space="preserve"> Θρησκευμάτων κ. Νικόλαος Φίλης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DF0E198" w14:textId="77777777" w:rsidR="004C348C" w:rsidRDefault="00FF7E7F">
      <w:pPr>
        <w:spacing w:after="0" w:line="600" w:lineRule="auto"/>
        <w:ind w:firstLine="720"/>
        <w:jc w:val="both"/>
        <w:rPr>
          <w:rFonts w:eastAsia="Times New Roman"/>
          <w:bCs/>
        </w:rPr>
      </w:pPr>
      <w:r>
        <w:rPr>
          <w:rFonts w:eastAsia="Times New Roman" w:cs="Times New Roman"/>
          <w:szCs w:val="24"/>
        </w:rPr>
        <w:t>Ευχαριστώ.</w:t>
      </w:r>
    </w:p>
    <w:p w14:paraId="6DF0E199" w14:textId="77777777" w:rsidR="004C348C" w:rsidRDefault="00FF7E7F">
      <w:pPr>
        <w:spacing w:after="0" w:line="600" w:lineRule="auto"/>
        <w:ind w:firstLine="709"/>
        <w:jc w:val="center"/>
        <w:rPr>
          <w:rFonts w:eastAsia="Times New Roman"/>
          <w:bCs/>
        </w:rPr>
      </w:pPr>
      <w:r>
        <w:rPr>
          <w:rFonts w:eastAsia="Times New Roman"/>
          <w:bCs/>
        </w:rPr>
        <w:t>(Χειροκροτήματα από την πτέρυγα του ΣΥΡΙΖΑ)</w:t>
      </w:r>
    </w:p>
    <w:p w14:paraId="6DF0E19A" w14:textId="77777777" w:rsidR="004C348C" w:rsidRDefault="00FF7E7F">
      <w:pPr>
        <w:spacing w:after="0" w:line="600" w:lineRule="auto"/>
        <w:ind w:firstLine="720"/>
        <w:jc w:val="both"/>
        <w:rPr>
          <w:rFonts w:eastAsia="Times New Roman" w:cs="Times New Roman"/>
          <w:szCs w:val="24"/>
        </w:rPr>
      </w:pPr>
      <w:r>
        <w:rPr>
          <w:rFonts w:eastAsia="Times New Roman"/>
          <w:b/>
          <w:bCs/>
        </w:rPr>
        <w:t xml:space="preserve">ΠΡΟΕΔΡΟΣ </w:t>
      </w:r>
      <w:r>
        <w:rPr>
          <w:rFonts w:eastAsia="Times New Roman"/>
          <w:b/>
          <w:bCs/>
        </w:rPr>
        <w:t xml:space="preserve">(Νικόλαος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Ευχαριστούμε.</w:t>
      </w:r>
    </w:p>
    <w:p w14:paraId="6DF0E19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Η Αναπληρώτρια Υπουργός Παιδείας, Έρευνας και Θρησκευμάτων κ. Αναγνωστοπούλου έχει τον λόγο.</w:t>
      </w:r>
    </w:p>
    <w:p w14:paraId="6DF0E19C"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Ευχαριστώ, κύριε Πρόεδρε.</w:t>
      </w:r>
    </w:p>
    <w:p w14:paraId="6DF0E19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Μετά από αυτές τις</w:t>
      </w:r>
      <w:r>
        <w:rPr>
          <w:rFonts w:eastAsia="Times New Roman" w:cs="Times New Roman"/>
          <w:szCs w:val="24"/>
        </w:rPr>
        <w:t xml:space="preserve"> ξεκάθαρες κουβέντες του Υπουργού Παιδείας, τις οποίες ελπίζω να σκεφτούμε, γιατί είμαστε σε δύσκολες εποχές, με μ</w:t>
      </w:r>
      <w:r>
        <w:rPr>
          <w:rFonts w:eastAsia="Times New Roman" w:cs="Times New Roman"/>
          <w:szCs w:val="24"/>
        </w:rPr>
        <w:t>ί</w:t>
      </w:r>
      <w:r>
        <w:rPr>
          <w:rFonts w:eastAsia="Times New Roman" w:cs="Times New Roman"/>
          <w:szCs w:val="24"/>
        </w:rPr>
        <w:t>α ακροδεξιά μέσα στο ίδιο το Κοινοβούλιο και τον ρατσισμό και την ξενοφοβία να επικρατούν, ποιοι και πόσοι μπορεί να έχουν ευθύνη όταν εκφέρο</w:t>
      </w:r>
      <w:r>
        <w:rPr>
          <w:rFonts w:eastAsia="Times New Roman" w:cs="Times New Roman"/>
          <w:szCs w:val="24"/>
        </w:rPr>
        <w:t>υν δημόσιο λόγο;</w:t>
      </w:r>
    </w:p>
    <w:p w14:paraId="6DF0E19E"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Θέλω να πω τρία πράγματα. Πρώτον, είμαστε υπερήφανοι για τα ΑΕΙ και το προσωπικό τους. Έχουν κάνει ό,τι μπορούσαν -και ό,τι δεν μπορούσαν πολλές φορές- όλο αυτό το διάστημα της κρίσης. Δεν προσπαθήσαμε ούτε να φέρουμε ιδιωτικά πανεπιστήμια</w:t>
      </w:r>
      <w:r>
        <w:rPr>
          <w:rFonts w:eastAsia="Times New Roman" w:cs="Times New Roman"/>
          <w:szCs w:val="24"/>
        </w:rPr>
        <w:t xml:space="preserve">, γιατί δεν έχουμε καλά δημόσια, ούτε οτιδήποτε τέτοιο. Προσπαθήσαμε να τα ενισχύσουμε, γιατί αυτό είναι το καθήκον της πολιτείας όταν λέει ότι η </w:t>
      </w:r>
      <w:r>
        <w:rPr>
          <w:rFonts w:eastAsia="Times New Roman" w:cs="Times New Roman"/>
          <w:szCs w:val="24"/>
        </w:rPr>
        <w:t>π</w:t>
      </w:r>
      <w:r>
        <w:rPr>
          <w:rFonts w:eastAsia="Times New Roman" w:cs="Times New Roman"/>
          <w:szCs w:val="24"/>
        </w:rPr>
        <w:t xml:space="preserve">αιδεία είναι δημόσιο, κοινό και δωρεάν αγαθό. </w:t>
      </w:r>
    </w:p>
    <w:p w14:paraId="6DF0E19F"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lastRenderedPageBreak/>
        <w:t xml:space="preserve">Οι αριθμοί είναι αμείλικτοι. Η καταστροφολογία ότι δεν κάναμε </w:t>
      </w:r>
      <w:r>
        <w:rPr>
          <w:rFonts w:eastAsia="Times New Roman" w:cs="Times New Roman"/>
          <w:szCs w:val="24"/>
        </w:rPr>
        <w:t>τίποτα, ότι καταρρέουν τα ιδρύματα, είναι μ</w:t>
      </w:r>
      <w:r>
        <w:rPr>
          <w:rFonts w:eastAsia="Times New Roman" w:cs="Times New Roman"/>
          <w:szCs w:val="24"/>
        </w:rPr>
        <w:t>ί</w:t>
      </w:r>
      <w:r>
        <w:rPr>
          <w:rFonts w:eastAsia="Times New Roman" w:cs="Times New Roman"/>
          <w:szCs w:val="24"/>
        </w:rPr>
        <w:t xml:space="preserve">α από τις συνηθισμένες εκδοχές της καταστροφολογίας που ακούμε συνέχεια σ’ αυτήν τη Βουλή και από τα μέσα μαζικής ενημέρωσης. Δεν θα επαναλάβω ότι με την όλη μας προσπάθεια για προσλήψεις στην ανώτατη εκπαίδευση </w:t>
      </w:r>
      <w:r>
        <w:rPr>
          <w:rFonts w:eastAsia="Times New Roman" w:cs="Times New Roman"/>
          <w:szCs w:val="24"/>
        </w:rPr>
        <w:t xml:space="preserve">και στην έρευνα -κρίμα που δεν μίλησε και ο κ. </w:t>
      </w:r>
      <w:proofErr w:type="spellStart"/>
      <w:r>
        <w:rPr>
          <w:rFonts w:eastAsia="Times New Roman" w:cs="Times New Roman"/>
          <w:szCs w:val="24"/>
        </w:rPr>
        <w:t>Φωτάκης</w:t>
      </w:r>
      <w:proofErr w:type="spellEnd"/>
      <w:r>
        <w:rPr>
          <w:rFonts w:eastAsia="Times New Roman" w:cs="Times New Roman"/>
          <w:szCs w:val="24"/>
        </w:rPr>
        <w:t xml:space="preserve">, αλλά τα είπε ο Πρωθυπουργός πολύ ωραία- έχουμε φτάσει στο σημείο να έχουμε πάνω από είκοσι χιλιάδες ανθρώπους οι οποίοι μπαίνουν στα πανεπιστήμια, στα ΤΕΙ, στα ιδρύματα, είτε ως προσλήψεις μελών ΔΕΠ, </w:t>
      </w:r>
      <w:r>
        <w:rPr>
          <w:rFonts w:eastAsia="Times New Roman" w:cs="Times New Roman"/>
          <w:szCs w:val="24"/>
        </w:rPr>
        <w:t xml:space="preserve">είτε ως ερευνητών, είτε με υποτροφίες κι όλα αυτά. </w:t>
      </w:r>
    </w:p>
    <w:p w14:paraId="6DF0E1A0"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Θέλω να πω ένα πράγμα και να διαβεβαιώσω γι’ αυτό από εδώ, από τη Βουλή: Όσοι κόπτονται για τα ανώτατα ιδρύματα είναι αυτοί που περιέκοψαν -θα έλεγα ότι «τσεκούρωσαν»- τους μισθούς των πανεπιστημιακών και</w:t>
      </w:r>
      <w:r>
        <w:rPr>
          <w:rFonts w:eastAsia="Times New Roman" w:cs="Times New Roman"/>
          <w:szCs w:val="24"/>
        </w:rPr>
        <w:t xml:space="preserve"> των καθηγητών των ΤΕΙ. Τα ειδικά μισθολόγια δεν είναι ένα προνόμιο αυτών των ανθρώπων που είναι οι πλέον μορφωμένοι και οι οποίοι μπαίνουν στην αγορά εργασίας πάρα πολύ αργά, σε πολύ μεγάλη ηλικία. Άρα είναι θέμα δικαιοσύνης το ειδικό μισθολόγιο που εμείς</w:t>
      </w:r>
      <w:r>
        <w:rPr>
          <w:rFonts w:eastAsia="Times New Roman" w:cs="Times New Roman"/>
          <w:szCs w:val="24"/>
        </w:rPr>
        <w:t xml:space="preserve"> το παλεύουμε. </w:t>
      </w:r>
    </w:p>
    <w:p w14:paraId="6DF0E1A1"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lastRenderedPageBreak/>
        <w:t>Ο κ. Μητσοτάκης δεν μίλησε καθόλου ούτε για το ποιες είναι οι σκέψεις του για τον ενιαίο χώρο, ούτε για το ποιες είναι οι σκέψεις του για την καινοτομία, έχοντας, μάλιστα, μπροστά του -είπε ότι το διάβασε- νομοσχέδιο για τα μεταπτυχιακά και</w:t>
      </w:r>
      <w:r>
        <w:rPr>
          <w:rFonts w:eastAsia="Times New Roman" w:cs="Times New Roman"/>
          <w:szCs w:val="24"/>
        </w:rPr>
        <w:t xml:space="preserve"> τα διδακτορικά. Έμεινε μόνο σε κάτι το οποίο πραγματικά του υπαγόρευσαν. </w:t>
      </w:r>
    </w:p>
    <w:p w14:paraId="6DF0E1A2"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Δεν θέλω να πω ότι εμείς συζητάμε συνέχεια με την ακαδημαϊκή κοινότητα. Προσπαθούμε να κάνουμε όσο το δυνατόν πιο προσεκτικά βήματα για να μην στραγγαλίσουμε την ανώτατη εκπαίδευση,</w:t>
      </w:r>
      <w:r>
        <w:rPr>
          <w:rFonts w:eastAsia="Times New Roman" w:cs="Times New Roman"/>
          <w:szCs w:val="24"/>
        </w:rPr>
        <w:t xml:space="preserve"> έτσι όπως έγινε τα προηγούμενα χρόνια. Ας μη θυμίσω το σχέδιο </w:t>
      </w:r>
      <w:r>
        <w:rPr>
          <w:rFonts w:eastAsia="Times New Roman" w:cs="Times New Roman"/>
          <w:szCs w:val="24"/>
        </w:rPr>
        <w:t>«</w:t>
      </w:r>
      <w:r>
        <w:rPr>
          <w:rFonts w:eastAsia="Times New Roman" w:cs="Times New Roman"/>
          <w:szCs w:val="24"/>
        </w:rPr>
        <w:t>ΑΘΗΝΑ</w:t>
      </w:r>
      <w:r>
        <w:rPr>
          <w:rFonts w:eastAsia="Times New Roman" w:cs="Times New Roman"/>
          <w:szCs w:val="24"/>
        </w:rPr>
        <w:t>»</w:t>
      </w:r>
      <w:r>
        <w:rPr>
          <w:rFonts w:eastAsia="Times New Roman" w:cs="Times New Roman"/>
          <w:szCs w:val="24"/>
        </w:rPr>
        <w:t xml:space="preserve">. </w:t>
      </w:r>
    </w:p>
    <w:p w14:paraId="6DF0E1A3"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 xml:space="preserve">Όσον αφορά την αριστεία, θέλω να πω μία κουβέντα, γιατί το ξέχασα στην </w:t>
      </w:r>
      <w:proofErr w:type="spellStart"/>
      <w:r>
        <w:rPr>
          <w:rFonts w:eastAsia="Times New Roman" w:cs="Times New Roman"/>
          <w:szCs w:val="24"/>
        </w:rPr>
        <w:t>πρωτομιλία</w:t>
      </w:r>
      <w:proofErr w:type="spellEnd"/>
      <w:r>
        <w:rPr>
          <w:rFonts w:eastAsia="Times New Roman" w:cs="Times New Roman"/>
          <w:szCs w:val="24"/>
        </w:rPr>
        <w:t xml:space="preserve"> μου. Ποια κυβέρνηση, άραγε, έκοψε τον προϋπολογισμό του ΙΚΥ για υποτροφίες αριστείας; Ποια κυβέρνηση </w:t>
      </w:r>
      <w:proofErr w:type="spellStart"/>
      <w:r>
        <w:rPr>
          <w:rFonts w:eastAsia="Times New Roman" w:cs="Times New Roman"/>
          <w:szCs w:val="24"/>
        </w:rPr>
        <w:t>επανέφερε</w:t>
      </w:r>
      <w:proofErr w:type="spellEnd"/>
      <w:r>
        <w:rPr>
          <w:rFonts w:eastAsia="Times New Roman" w:cs="Times New Roman"/>
          <w:szCs w:val="24"/>
        </w:rPr>
        <w:t xml:space="preserve"> τις υποτροφίες και, μάλιστα, με πάρα πολύ κόπο; Αυτό είναι ένα κουίζ, που όποιος θέλει το απαντάει. </w:t>
      </w:r>
    </w:p>
    <w:p w14:paraId="6DF0E1A4"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lastRenderedPageBreak/>
        <w:t>Τέλος, θα ήθελα να πω μ</w:t>
      </w:r>
      <w:r>
        <w:rPr>
          <w:rFonts w:eastAsia="Times New Roman" w:cs="Times New Roman"/>
          <w:szCs w:val="24"/>
        </w:rPr>
        <w:t>ί</w:t>
      </w:r>
      <w:r>
        <w:rPr>
          <w:rFonts w:eastAsia="Times New Roman" w:cs="Times New Roman"/>
          <w:szCs w:val="24"/>
        </w:rPr>
        <w:t xml:space="preserve">α κουβέντα για τις καταλήψεις στα πανεπιστήμια, τα οποία δεν λειτουργούν κι όλα αυτά. Εάν η Αξιωματική Αντιπολίτευση και </w:t>
      </w:r>
      <w:r>
        <w:rPr>
          <w:rFonts w:eastAsia="Times New Roman" w:cs="Times New Roman"/>
          <w:szCs w:val="24"/>
        </w:rPr>
        <w:t>τα άλλα κόμματα είχαν μιλήσει επί είκοσι επτά χρόνια για την κατάληψη του δημόσιου αέρα, η οποία στοίχισε τόσο χρήμα στον ελληνικό λαό, θα είχε το δικαίωμα να μιλήσει και για τις καταλήψεις στα ανώτατα ιδρύματα. Να θυμίσω ότι όσα στοίχισε η μη νομιμότητα κ</w:t>
      </w:r>
      <w:r>
        <w:rPr>
          <w:rFonts w:eastAsia="Times New Roman" w:cs="Times New Roman"/>
          <w:szCs w:val="24"/>
        </w:rPr>
        <w:t xml:space="preserve">αι </w:t>
      </w:r>
      <w:proofErr w:type="spellStart"/>
      <w:r>
        <w:rPr>
          <w:rFonts w:eastAsia="Times New Roman" w:cs="Times New Roman"/>
          <w:szCs w:val="24"/>
        </w:rPr>
        <w:t>αδειοδότηση</w:t>
      </w:r>
      <w:proofErr w:type="spellEnd"/>
      <w:r>
        <w:rPr>
          <w:rFonts w:eastAsia="Times New Roman" w:cs="Times New Roman"/>
          <w:szCs w:val="24"/>
        </w:rPr>
        <w:t xml:space="preserve"> των καναλιών, δεν έχει στοιχίσει ούτε το ένα εκατοστό από τη βία ή τις καταλήψεις στα ανώτατα ιδρύματα. Να συζητήσουμε γι’ αυτό το θέμα ως πρόβλημα, αλλά αφού έχουμε λύσει τα άλλα προβλήματα. </w:t>
      </w:r>
    </w:p>
    <w:p w14:paraId="6DF0E1A5"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Να θυμίσω κάτι για το 1990-1991 και τις καταλήψε</w:t>
      </w:r>
      <w:r>
        <w:rPr>
          <w:rFonts w:eastAsia="Times New Roman" w:cs="Times New Roman"/>
          <w:szCs w:val="24"/>
        </w:rPr>
        <w:t xml:space="preserve">ις και για το τι έγινε εκείνη την περίοδο. Μήπως χρειάζεται να υπενθυμίσω ότι η βία μπορεί να τροφοδοτηθεί από το ίδιο το κράτος; Μήπως να υπενθυμίσω ότι εκείνη την περίοδο δολοφονήθηκε ο </w:t>
      </w:r>
      <w:proofErr w:type="spellStart"/>
      <w:r>
        <w:rPr>
          <w:rFonts w:eastAsia="Times New Roman" w:cs="Times New Roman"/>
          <w:szCs w:val="24"/>
        </w:rPr>
        <w:t>Τεμπονέρας</w:t>
      </w:r>
      <w:proofErr w:type="spellEnd"/>
      <w:r>
        <w:rPr>
          <w:rFonts w:eastAsia="Times New Roman" w:cs="Times New Roman"/>
          <w:szCs w:val="24"/>
        </w:rPr>
        <w:t xml:space="preserve"> ή ότι το 2008 δολοφονήθηκε ο </w:t>
      </w:r>
      <w:proofErr w:type="spellStart"/>
      <w:r>
        <w:rPr>
          <w:rFonts w:eastAsia="Times New Roman" w:cs="Times New Roman"/>
          <w:szCs w:val="24"/>
        </w:rPr>
        <w:t>Γρηγορόπουλος</w:t>
      </w:r>
      <w:proofErr w:type="spellEnd"/>
      <w:r>
        <w:rPr>
          <w:rFonts w:eastAsia="Times New Roman" w:cs="Times New Roman"/>
          <w:szCs w:val="24"/>
        </w:rPr>
        <w:t xml:space="preserve"> και γι’ αυτό ε</w:t>
      </w:r>
      <w:r>
        <w:rPr>
          <w:rFonts w:eastAsia="Times New Roman" w:cs="Times New Roman"/>
          <w:szCs w:val="24"/>
        </w:rPr>
        <w:t xml:space="preserve">ίχαμε τέτοια έξαρση; </w:t>
      </w:r>
    </w:p>
    <w:p w14:paraId="6DF0E1A6"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lastRenderedPageBreak/>
        <w:t xml:space="preserve">Ας προσέχουμε πάρα πολύ τι λέμε, γιατί όσο περιθωριοποιείται η νεολαία, τόσο πιο άσχημο είναι και για τη </w:t>
      </w:r>
      <w:r>
        <w:rPr>
          <w:rFonts w:eastAsia="Times New Roman" w:cs="Times New Roman"/>
          <w:szCs w:val="24"/>
        </w:rPr>
        <w:t>δ</w:t>
      </w:r>
      <w:r>
        <w:rPr>
          <w:rFonts w:eastAsia="Times New Roman" w:cs="Times New Roman"/>
          <w:szCs w:val="24"/>
        </w:rPr>
        <w:t xml:space="preserve">ημοκρατία και για την κοινωνία και για το μέλλον της. </w:t>
      </w:r>
    </w:p>
    <w:p w14:paraId="6DF0E1A7" w14:textId="77777777" w:rsidR="004C348C" w:rsidRDefault="00FF7E7F">
      <w:pPr>
        <w:spacing w:after="0" w:line="600" w:lineRule="auto"/>
        <w:ind w:firstLine="567"/>
        <w:jc w:val="both"/>
        <w:rPr>
          <w:rFonts w:eastAsia="Times New Roman" w:cs="Times New Roman"/>
          <w:szCs w:val="24"/>
        </w:rPr>
      </w:pPr>
      <w:r>
        <w:rPr>
          <w:rFonts w:eastAsia="Times New Roman" w:cs="Times New Roman"/>
          <w:szCs w:val="24"/>
        </w:rPr>
        <w:t>Ευχαριστώ.</w:t>
      </w:r>
    </w:p>
    <w:p w14:paraId="6DF0E1A8"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DF0E1A9"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ΠΡΟΕΔΡΟΣ (Νικόλαος</w:t>
      </w:r>
      <w:r>
        <w:rPr>
          <w:rFonts w:eastAsia="Times New Roman" w:cs="Times New Roman"/>
          <w:b/>
          <w:szCs w:val="24"/>
        </w:rPr>
        <w:t xml:space="preserve">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Κυρίες και κύριοι συνάδελφοι, τον λόγο έχει για </w:t>
      </w:r>
      <w:proofErr w:type="spellStart"/>
      <w:r>
        <w:rPr>
          <w:rFonts w:eastAsia="Times New Roman" w:cs="Times New Roman"/>
          <w:szCs w:val="24"/>
        </w:rPr>
        <w:t>τριτολογία</w:t>
      </w:r>
      <w:proofErr w:type="spellEnd"/>
      <w:r>
        <w:rPr>
          <w:rFonts w:eastAsia="Times New Roman" w:cs="Times New Roman"/>
          <w:szCs w:val="24"/>
        </w:rPr>
        <w:t xml:space="preserve"> ο Πρωθυπουργός κ. Τσίπρας.</w:t>
      </w:r>
    </w:p>
    <w:p w14:paraId="6DF0E1AA"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Θα χρειαστώ δ</w:t>
      </w:r>
      <w:r>
        <w:rPr>
          <w:rFonts w:eastAsia="Times New Roman" w:cs="Times New Roman"/>
          <w:szCs w:val="24"/>
        </w:rPr>
        <w:t>ύ</w:t>
      </w:r>
      <w:r>
        <w:rPr>
          <w:rFonts w:eastAsia="Times New Roman" w:cs="Times New Roman"/>
          <w:szCs w:val="24"/>
        </w:rPr>
        <w:t>ο λεπτά μόνο, κύριε Πρόεδρε, γιατί η συζήτηση ήταν πολύωρη. Όλοι είμαστε κουρασμένοι και πεινασμένοι, ί</w:t>
      </w:r>
      <w:r>
        <w:rPr>
          <w:rFonts w:eastAsia="Times New Roman" w:cs="Times New Roman"/>
          <w:szCs w:val="24"/>
        </w:rPr>
        <w:t>σως, κάποιοι από εμάς.</w:t>
      </w:r>
    </w:p>
    <w:p w14:paraId="6DF0E1A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Θέλω να πω ότι σήμερα διεξήχθη μ</w:t>
      </w:r>
      <w:r>
        <w:rPr>
          <w:rFonts w:eastAsia="Times New Roman" w:cs="Times New Roman"/>
          <w:szCs w:val="24"/>
        </w:rPr>
        <w:t>ί</w:t>
      </w:r>
      <w:r>
        <w:rPr>
          <w:rFonts w:eastAsia="Times New Roman" w:cs="Times New Roman"/>
          <w:szCs w:val="24"/>
        </w:rPr>
        <w:t>α συζήτηση που όσοι την παρακολούθησαν, έβγαλαν κάποια συμπεράσματα. Το λέω με την έννοια ότι ακούστηκαν απόψεις, ακούστηκαν θέσεις και αυτό έχει ενδιαφέρον. Δεν είναι ο κανόνας για τις συζητήσεις που</w:t>
      </w:r>
      <w:r>
        <w:rPr>
          <w:rFonts w:eastAsia="Times New Roman" w:cs="Times New Roman"/>
          <w:szCs w:val="24"/>
        </w:rPr>
        <w:t xml:space="preserve"> διεξάγουμε στο Κοινοβούλιο. Ακούστηκαν διαφορετικές απόψεις.</w:t>
      </w:r>
    </w:p>
    <w:p w14:paraId="6DF0E1A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τις τοποθετήσεις μου με τον Αρχηγό της Αξιωματικής Αντιπολίτευσης, εκφράστηκαν δύο διαφορετικές οπτικές για την </w:t>
      </w:r>
      <w:r>
        <w:rPr>
          <w:rFonts w:eastAsia="Times New Roman" w:cs="Times New Roman"/>
          <w:szCs w:val="24"/>
        </w:rPr>
        <w:t>π</w:t>
      </w:r>
      <w:r>
        <w:rPr>
          <w:rFonts w:eastAsia="Times New Roman" w:cs="Times New Roman"/>
          <w:szCs w:val="24"/>
        </w:rPr>
        <w:t xml:space="preserve">αιδεία, όπως διαφορετικές οπτικές έχουμε και για την οικονομία. Θα </w:t>
      </w:r>
      <w:r>
        <w:rPr>
          <w:rFonts w:eastAsia="Times New Roman" w:cs="Times New Roman"/>
          <w:szCs w:val="24"/>
        </w:rPr>
        <w:t xml:space="preserve">μπορούσε να πει κανείς ότι αποτυπώθηκαν οι απόψεις και οι θέσεις για τα θέματα της </w:t>
      </w:r>
      <w:r>
        <w:rPr>
          <w:rFonts w:eastAsia="Times New Roman" w:cs="Times New Roman"/>
          <w:szCs w:val="24"/>
        </w:rPr>
        <w:t>π</w:t>
      </w:r>
      <w:r>
        <w:rPr>
          <w:rFonts w:eastAsia="Times New Roman" w:cs="Times New Roman"/>
          <w:szCs w:val="24"/>
        </w:rPr>
        <w:t>αιδείας από την πλευρά εκπροσώπησης δύο διαφορετικών κόσμων. Από τη μ</w:t>
      </w:r>
      <w:r>
        <w:rPr>
          <w:rFonts w:eastAsia="Times New Roman" w:cs="Times New Roman"/>
          <w:szCs w:val="24"/>
        </w:rPr>
        <w:t>ί</w:t>
      </w:r>
      <w:r>
        <w:rPr>
          <w:rFonts w:eastAsia="Times New Roman" w:cs="Times New Roman"/>
          <w:szCs w:val="24"/>
        </w:rPr>
        <w:t>α πλευρά είναι ο δημόσιος χώρος και η υπεράσπισή του και από την άλλη είναι ο κόσμος της αγοράς.</w:t>
      </w:r>
    </w:p>
    <w:p w14:paraId="6DF0E1A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Θέλω </w:t>
      </w:r>
      <w:r>
        <w:rPr>
          <w:rFonts w:eastAsia="Times New Roman" w:cs="Times New Roman"/>
          <w:szCs w:val="24"/>
        </w:rPr>
        <w:t xml:space="preserve">να πω ότι παρά το γεγονός πως κατατίθενται απόψεις με μεγάλη απόσταση μεταξύ τους -το ομολόγησε και ο Αρχηγός της Αξιωματικής Αντιπολίτευσης-, εντούτοις τα θέματα της </w:t>
      </w:r>
      <w:r>
        <w:rPr>
          <w:rFonts w:eastAsia="Times New Roman" w:cs="Times New Roman"/>
          <w:szCs w:val="24"/>
        </w:rPr>
        <w:t>π</w:t>
      </w:r>
      <w:r>
        <w:rPr>
          <w:rFonts w:eastAsia="Times New Roman" w:cs="Times New Roman"/>
          <w:szCs w:val="24"/>
        </w:rPr>
        <w:t xml:space="preserve">αιδείας απαιτούν εξοντωτικό, θα έλεγα, διάλογο και προσπάθεια σύνθεσης. Υπάρχουν θέματα </w:t>
      </w:r>
      <w:r>
        <w:rPr>
          <w:rFonts w:eastAsia="Times New Roman" w:cs="Times New Roman"/>
          <w:szCs w:val="24"/>
        </w:rPr>
        <w:t>που δεν μπορεί αυτό να επιτευχθεί, αλλά, παρ</w:t>
      </w:r>
      <w:r>
        <w:rPr>
          <w:rFonts w:eastAsia="Times New Roman" w:cs="Times New Roman"/>
          <w:szCs w:val="24"/>
        </w:rPr>
        <w:t xml:space="preserve">’ </w:t>
      </w:r>
      <w:r>
        <w:rPr>
          <w:rFonts w:eastAsia="Times New Roman" w:cs="Times New Roman"/>
          <w:szCs w:val="24"/>
        </w:rPr>
        <w:t xml:space="preserve">όλα αυτά, αξίζει τον κόπο. </w:t>
      </w:r>
    </w:p>
    <w:p w14:paraId="6DF0E1A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Όμως, προϋπόθεση για τη σύνθεση είναι οι καθαρές θέσεις -σε ό,τι αφορά τις θέσεις σας, ήταν καθαρές, κύριε Μητσοτάκη-, όχι όμως η διαστρέβλωση. Διότι σε ό,τι αφορά την αποτίμηση του </w:t>
      </w:r>
      <w:r>
        <w:rPr>
          <w:rFonts w:eastAsia="Times New Roman" w:cs="Times New Roman"/>
          <w:szCs w:val="24"/>
        </w:rPr>
        <w:t xml:space="preserve">δικού μας </w:t>
      </w:r>
      <w:r>
        <w:rPr>
          <w:rFonts w:eastAsia="Times New Roman" w:cs="Times New Roman"/>
          <w:szCs w:val="24"/>
        </w:rPr>
        <w:lastRenderedPageBreak/>
        <w:t xml:space="preserve">έργου, υπήρξε διαστρέβλωση σε πολλά σημεία. Δεν θέλω να αναφερθώ ξανά, γιατί θα ανοίξει ξανά συζήτηση. Να πω επιγραμματικά μόνο, </w:t>
      </w:r>
      <w:r>
        <w:rPr>
          <w:rFonts w:eastAsia="Times New Roman" w:cs="Times New Roman"/>
          <w:szCs w:val="24"/>
        </w:rPr>
        <w:t>ο</w:t>
      </w:r>
      <w:r>
        <w:rPr>
          <w:rFonts w:eastAsia="Times New Roman" w:cs="Times New Roman"/>
          <w:szCs w:val="24"/>
        </w:rPr>
        <w:t xml:space="preserve">λοήμερο σχολείο, </w:t>
      </w:r>
      <w:r>
        <w:rPr>
          <w:rFonts w:eastAsia="Times New Roman" w:cs="Times New Roman"/>
          <w:szCs w:val="24"/>
        </w:rPr>
        <w:t>π</w:t>
      </w:r>
      <w:r>
        <w:rPr>
          <w:rFonts w:eastAsia="Times New Roman" w:cs="Times New Roman"/>
          <w:szCs w:val="24"/>
        </w:rPr>
        <w:t xml:space="preserve">ειραματικά, ιδιωτικά σχολεία, τα </w:t>
      </w:r>
      <w:r>
        <w:rPr>
          <w:rFonts w:eastAsia="Times New Roman" w:cs="Times New Roman"/>
          <w:szCs w:val="24"/>
        </w:rPr>
        <w:t>π</w:t>
      </w:r>
      <w:r>
        <w:rPr>
          <w:rFonts w:eastAsia="Times New Roman" w:cs="Times New Roman"/>
          <w:szCs w:val="24"/>
        </w:rPr>
        <w:t xml:space="preserve">ρότυπα, το τι έχει συμβεί. Δεν έχει, όμως, τώρα νόημα να ανοίξω </w:t>
      </w:r>
      <w:r>
        <w:rPr>
          <w:rFonts w:eastAsia="Times New Roman" w:cs="Times New Roman"/>
          <w:szCs w:val="24"/>
        </w:rPr>
        <w:t xml:space="preserve">ξανά τη συζήτηση. Λέω, λοιπόν, ότι πρώτη προϋπόθεση είναι οι καθαρές θέσεις και όχι η διαστρέβλωση. </w:t>
      </w:r>
    </w:p>
    <w:p w14:paraId="6DF0E1A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Η δεύτερη προϋπόθεση είναι να μην αποχωρούμε από τον διάλογο, διότι στον διάλογο που διεξήχθη, σε καλό, πιστεύω, κλίμα, στην αρμόδια Επιτροπή Μορφωτικών Υπ</w:t>
      </w:r>
      <w:r>
        <w:rPr>
          <w:rFonts w:eastAsia="Times New Roman" w:cs="Times New Roman"/>
          <w:szCs w:val="24"/>
        </w:rPr>
        <w:t xml:space="preserve">οθέσεων για έναν και πλέον χρόνο, υπήρξε προσπάθεια συνθέσεων. </w:t>
      </w:r>
    </w:p>
    <w:p w14:paraId="6DF0E1B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Εγώ διάβασα το πόρισμα του διαλόγου -το οποίο δεν το υπογράφει το </w:t>
      </w:r>
      <w:r>
        <w:rPr>
          <w:rFonts w:eastAsia="Times New Roman" w:cs="Times New Roman"/>
          <w:szCs w:val="24"/>
        </w:rPr>
        <w:t>κ</w:t>
      </w:r>
      <w:r>
        <w:rPr>
          <w:rFonts w:eastAsia="Times New Roman" w:cs="Times New Roman"/>
          <w:szCs w:val="24"/>
        </w:rPr>
        <w:t>όμμα της Αξιωματικής Αντιπολίτευσης, το υπογράφουν, όμως, άλλα κόμματα της αντιπολίτευσης- και το θεωρώ ένα γόνιμο βήμα, παρά</w:t>
      </w:r>
      <w:r>
        <w:rPr>
          <w:rFonts w:eastAsia="Times New Roman" w:cs="Times New Roman"/>
          <w:szCs w:val="24"/>
        </w:rPr>
        <w:t xml:space="preserve"> τις συμφωνίες και διαφωνίες με τα επιμέρους σημεία τα οποία μπορεί κανείς να έχει, και χρήσιμο υλικό.</w:t>
      </w:r>
    </w:p>
    <w:p w14:paraId="6DF0E1B1"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Η τρίτη προϋπόθεση είναι να μη λειτουργούμε σε μ</w:t>
      </w:r>
      <w:r>
        <w:rPr>
          <w:rFonts w:eastAsia="Times New Roman" w:cs="Times New Roman"/>
          <w:szCs w:val="24"/>
        </w:rPr>
        <w:t>ί</w:t>
      </w:r>
      <w:r>
        <w:rPr>
          <w:rFonts w:eastAsia="Times New Roman" w:cs="Times New Roman"/>
          <w:szCs w:val="24"/>
        </w:rPr>
        <w:t>α λογική ότι θα κατεδαφίσουμε τα πάντα. Εγώ με χαρά σήμερα είδα εδώ την κ. Γιαννάκου που ήρθε να παρακολ</w:t>
      </w:r>
      <w:r>
        <w:rPr>
          <w:rFonts w:eastAsia="Times New Roman" w:cs="Times New Roman"/>
          <w:szCs w:val="24"/>
        </w:rPr>
        <w:t>ουθήσει τη συζήτηση. Μπορεί να είχαμε διαφωνίες με όσα έκανε, μπορεί η στρατηγική μας να είναι διαφορετική, αλλά ούτε ο κ. Μπαλτάς, ούτε ο κ. Φίλης - Υπουργοί της Κυβέρνησης της δικής μας- δεν μπήκαν σε μ</w:t>
      </w:r>
      <w:r>
        <w:rPr>
          <w:rFonts w:eastAsia="Times New Roman" w:cs="Times New Roman"/>
          <w:szCs w:val="24"/>
        </w:rPr>
        <w:t>ί</w:t>
      </w:r>
      <w:r>
        <w:rPr>
          <w:rFonts w:eastAsia="Times New Roman" w:cs="Times New Roman"/>
          <w:szCs w:val="24"/>
        </w:rPr>
        <w:t>α λογική ισοπεδωτική σε σχέση με πολλά από τα οποία</w:t>
      </w:r>
      <w:r>
        <w:rPr>
          <w:rFonts w:eastAsia="Times New Roman" w:cs="Times New Roman"/>
          <w:szCs w:val="24"/>
        </w:rPr>
        <w:t xml:space="preserve"> έκανε η κ. Γιαννάκου. Βεβαίως, σε πολλές άλλες επιλογές, εξαιτίας αυτής της διαφορετικής οπτικής την οποία ανέλυσα αρχικά, υπήρχαν παρεμβάσεις. Έτσι και εσάς σας αδικεί η λογική του ότι, «θα τα γκρεμίσουμε όλα όσα κάνατε, θα τα καταργήσουμε όλα με έναν νό</w:t>
      </w:r>
      <w:r>
        <w:rPr>
          <w:rFonts w:eastAsia="Times New Roman" w:cs="Times New Roman"/>
          <w:szCs w:val="24"/>
        </w:rPr>
        <w:t>μο». Δεν ταιριάζει και στην παράδοση της παράταξή σας.</w:t>
      </w:r>
    </w:p>
    <w:p w14:paraId="6DF0E1B2"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Θέλω, επίσης, να πω ότι παρά την τελείως διαφορετική οπτική μας για την αξιολόγηση -και δεν θέλω να ξαναμπώ σε αυτήν την αντιπαράθεση-, υπάρχει κάτι το οποίο θα άξιζε τον κόπο να δούμε αν μπορούμε να π</w:t>
      </w:r>
      <w:r>
        <w:rPr>
          <w:rFonts w:eastAsia="Times New Roman" w:cs="Times New Roman"/>
          <w:szCs w:val="24"/>
        </w:rPr>
        <w:t xml:space="preserve">ροσεγγίσουμε. Όλοι αντιλαμβανόμαστε ότι βεβαίως και υπάρχει ανάγκη να αξιολογείται το έργο. Το </w:t>
      </w:r>
      <w:r>
        <w:rPr>
          <w:rFonts w:eastAsia="Times New Roman" w:cs="Times New Roman"/>
          <w:szCs w:val="24"/>
        </w:rPr>
        <w:lastRenderedPageBreak/>
        <w:t>θέμα είναι με ποιον τρόπο και για ποιον λόγο. Αν μπορούσε, λοιπόν, ο διάλογος εκεί να επεκταθεί, θα είχε ίσως ένα νόημα.</w:t>
      </w:r>
    </w:p>
    <w:p w14:paraId="6DF0E1B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Σε σχέση με τα ιδιωτικά πανεπιστήμια, υπ</w:t>
      </w:r>
      <w:r>
        <w:rPr>
          <w:rFonts w:eastAsia="Times New Roman" w:cs="Times New Roman"/>
          <w:szCs w:val="24"/>
        </w:rPr>
        <w:t>άρχει διαφωνία. Δεν αξίζει, όμως, τον κόπο αυτή η διαφωνία να πηγαίνει σε ένα επίπεδο αντιπαράθεσης καφενείου, ότι όποιος διαφωνεί με τα ιδιωτικά πανεπιστήμια, δεν έχει το δικαίωμα να κάνει μ</w:t>
      </w:r>
      <w:r>
        <w:rPr>
          <w:rFonts w:eastAsia="Times New Roman" w:cs="Times New Roman"/>
          <w:szCs w:val="24"/>
        </w:rPr>
        <w:t>ί</w:t>
      </w:r>
      <w:r>
        <w:rPr>
          <w:rFonts w:eastAsia="Times New Roman" w:cs="Times New Roman"/>
          <w:szCs w:val="24"/>
        </w:rPr>
        <w:t>α επιλογή για τα παιδιά του σε ιδιωτικό δημοτικό σχολείο. Επίσης</w:t>
      </w:r>
      <w:r>
        <w:rPr>
          <w:rFonts w:eastAsia="Times New Roman" w:cs="Times New Roman"/>
          <w:szCs w:val="24"/>
        </w:rPr>
        <w:t xml:space="preserve"> νομίζω ότι αυτή η τοποθέτηση δεν είναι μ</w:t>
      </w:r>
      <w:r>
        <w:rPr>
          <w:rFonts w:eastAsia="Times New Roman" w:cs="Times New Roman"/>
          <w:szCs w:val="24"/>
        </w:rPr>
        <w:t>ί</w:t>
      </w:r>
      <w:r>
        <w:rPr>
          <w:rFonts w:eastAsia="Times New Roman" w:cs="Times New Roman"/>
          <w:szCs w:val="24"/>
        </w:rPr>
        <w:t>α τοποθέτηση που εμπλουτίζει τον πολιτικό διάλογο.</w:t>
      </w:r>
    </w:p>
    <w:p w14:paraId="6DF0E1B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Αντιθέτως -θα έλεγα- οι θέσεις μας για το πανεπιστήμιο, το οποίο επιθυμούμε, για την </w:t>
      </w:r>
      <w:r>
        <w:rPr>
          <w:rFonts w:eastAsia="Times New Roman" w:cs="Times New Roman"/>
          <w:szCs w:val="24"/>
        </w:rPr>
        <w:t>π</w:t>
      </w:r>
      <w:r>
        <w:rPr>
          <w:rFonts w:eastAsia="Times New Roman" w:cs="Times New Roman"/>
          <w:szCs w:val="24"/>
        </w:rPr>
        <w:t>αιδεία και την προοπτική, δηλαδή, αυτού του τόπου, πρέπει να διατυπώνονται με</w:t>
      </w:r>
      <w:r>
        <w:rPr>
          <w:rFonts w:eastAsia="Times New Roman" w:cs="Times New Roman"/>
          <w:szCs w:val="24"/>
        </w:rPr>
        <w:t xml:space="preserve"> καθαρότητα, αλλά και σε μία προοπτική σύνθεσης, ώστε να μπορέσουμε να βρούμε μία κοινή βάση.</w:t>
      </w:r>
    </w:p>
    <w:p w14:paraId="6DF0E1B5"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Το θέμα των ιδιωτικών πανεπιστημίων είναι ένα θέμα το οποίο έχει και μία συνταγματική χροιά. </w:t>
      </w:r>
    </w:p>
    <w:p w14:paraId="6DF0E1B6"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Συνεπώς, πιστεύω ότι θα έχουμε πεδίον δόξης λαμπρό στη συζήτηση που </w:t>
      </w:r>
      <w:r>
        <w:rPr>
          <w:rFonts w:eastAsia="Times New Roman" w:cs="Times New Roman"/>
          <w:szCs w:val="24"/>
        </w:rPr>
        <w:t xml:space="preserve">θα ανοίξει για τη Συνταγματική Αναθεώρηση, να καταθέσουμε τις θέσεις και τις προτάσεις μας. Διότι, εγώ ομολογώ ότι στο σημείο </w:t>
      </w:r>
      <w:r>
        <w:rPr>
          <w:rFonts w:eastAsia="Times New Roman" w:cs="Times New Roman"/>
          <w:szCs w:val="24"/>
        </w:rPr>
        <w:lastRenderedPageBreak/>
        <w:t>αυτό -ενώ για τα άλλα σας είπα ότι είχατε καθαρές θέσεις- δεν έχω καταλάβει τι ακριβώς προτείνατε. Προτείνετε ιδιωτικά πανεπιστήμι</w:t>
      </w:r>
      <w:r>
        <w:rPr>
          <w:rFonts w:eastAsia="Times New Roman" w:cs="Times New Roman"/>
          <w:szCs w:val="24"/>
        </w:rPr>
        <w:t xml:space="preserve">α, τα οποία, όπως κάποιοι λένε, θα είναι ανώτερα του δημόσιου ελληνικού πανεπιστημίου; Για να είναι ανώτερα, θα πρέπει να έχουν τις υποδομές και τεράστια κεφάλαια. </w:t>
      </w:r>
      <w:r>
        <w:rPr>
          <w:rFonts w:eastAsia="Times New Roman" w:cs="Times New Roman"/>
          <w:szCs w:val="24"/>
        </w:rPr>
        <w:t>Δ</w:t>
      </w:r>
      <w:r>
        <w:rPr>
          <w:rFonts w:eastAsia="Times New Roman" w:cs="Times New Roman"/>
          <w:szCs w:val="24"/>
        </w:rPr>
        <w:t>εν βλέπω ποιοι θα μπορούσαν αυτή τη στιγμή να επενδύσουν στο χώρο της γνώσης.</w:t>
      </w:r>
    </w:p>
    <w:p w14:paraId="6DF0E1B7"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Όπως, επίσης,</w:t>
      </w:r>
      <w:r>
        <w:rPr>
          <w:rFonts w:eastAsia="Times New Roman" w:cs="Times New Roman"/>
          <w:szCs w:val="24"/>
        </w:rPr>
        <w:t xml:space="preserve"> εντόπισα και μία αντίφαση σε ό,τι είπατε σε σχέση με τον κλειστό αριθμό γιατρών, για παράδειγμα, που δώσατε, ότι η χώρα σήμερα δεν έχει ανάγκη από τόσους πολλούς γιατρούς όσους παράγουν τα ελληνικά δημόσια πανεπιστήμια -και το εντόπισε και ο Υπουργός Παιδ</w:t>
      </w:r>
      <w:r>
        <w:rPr>
          <w:rFonts w:eastAsia="Times New Roman" w:cs="Times New Roman"/>
          <w:szCs w:val="24"/>
        </w:rPr>
        <w:t>είας αυτό στη δευτερολογία του- διότι, κύριε Μητσοτάκη, είναι αντίφαση σε σχέση με τη φιλελεύθερη οπτική σας. Το να φτιάχνουμε, να παράγουμε, όσους ακριβώς γιατρούς, για παράδειγμα, μπορεί να καταναλώσει η αγορά και οι ανάγκες μιας κοινωνίας, είναι μία λογ</w:t>
      </w:r>
      <w:r>
        <w:rPr>
          <w:rFonts w:eastAsia="Times New Roman" w:cs="Times New Roman"/>
          <w:szCs w:val="24"/>
        </w:rPr>
        <w:t xml:space="preserve">ική κεντρικού σχεδιασμού, που ξέρω ότι δεν την έχετε. </w:t>
      </w:r>
      <w:r>
        <w:rPr>
          <w:rFonts w:eastAsia="Times New Roman" w:cs="Times New Roman"/>
          <w:szCs w:val="24"/>
        </w:rPr>
        <w:t>Ε</w:t>
      </w:r>
      <w:r>
        <w:rPr>
          <w:rFonts w:eastAsia="Times New Roman" w:cs="Times New Roman"/>
          <w:szCs w:val="24"/>
        </w:rPr>
        <w:t xml:space="preserve">ίναι αντίφαση σε σχέση και με την άποψή σας για ιδιωτικά πανεπιστήμια, αλλά αντίφαση και σε σχέση με την άποψή σας να δοθεί η αυτοτέλεια στα ίδια τα πανεπιστήμια να ορίζουν τον αριθμό. </w:t>
      </w:r>
    </w:p>
    <w:p w14:paraId="6DF0E1B8"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επιτρέψτε μου να κάνω και μία αναφορά: </w:t>
      </w:r>
    </w:p>
    <w:p w14:paraId="6DF0E1B9"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Πρώτον, η αξιολόγηση δεν αντιβαίνει της ισότητας. Μπορεί να υπάρξει δυνατότητα αξιολόγησης διατηρώντας τη δυνατότητα ίσων ευκαιριών.</w:t>
      </w:r>
    </w:p>
    <w:p w14:paraId="6DF0E1BA"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Δεύτερον, εγώ θέλω να επαναλάβω κάτι που για εμάς μπορεί να ακούγετ</w:t>
      </w:r>
      <w:r>
        <w:rPr>
          <w:rFonts w:eastAsia="Times New Roman" w:cs="Times New Roman"/>
          <w:szCs w:val="24"/>
        </w:rPr>
        <w:t>αι λίγο ιδεολογικό, αλλά ας το ακούσετε γιατί έχει μία αξία να το πούμε. Εγώ θεωρώ το γεγονός ότι στην ελληνική κοινωνία υπάρχει μία μεγάλη παράδοση -θετική κατά τη γνώμη μου- η έγνοια, το βάσανο, το μεράκι τα παιδιά μας να σπουδάσουν και άρα να πάνε σε πα</w:t>
      </w:r>
      <w:r>
        <w:rPr>
          <w:rFonts w:eastAsia="Times New Roman" w:cs="Times New Roman"/>
          <w:szCs w:val="24"/>
        </w:rPr>
        <w:t>νεπιστήμια και να σπουδάσουν, είτε στην Ελλάδα είτε στο εξωτερικό από το υστέρημα, αυτό, σε τελική ανάλυση είναι θετικό, είναι θετική κληρονομιά. Είναι, ίσως, το πιο σημαντικό κεφάλαιο που έχουμε αυτή τη στιγμή στην προοπτική ανασυγκρότησης της χώρας, το α</w:t>
      </w:r>
      <w:r>
        <w:rPr>
          <w:rFonts w:eastAsia="Times New Roman" w:cs="Times New Roman"/>
          <w:szCs w:val="24"/>
        </w:rPr>
        <w:t xml:space="preserve">νθρώπινο κεφάλαιο, οι υψηλά εξειδικευμένοι επιστήμονες, νέοι επιστήμονες, είτε έξω είτε μέσα. </w:t>
      </w:r>
      <w:r>
        <w:rPr>
          <w:rFonts w:eastAsia="Times New Roman" w:cs="Times New Roman"/>
          <w:szCs w:val="24"/>
        </w:rPr>
        <w:t>Α</w:t>
      </w:r>
      <w:r>
        <w:rPr>
          <w:rFonts w:eastAsia="Times New Roman" w:cs="Times New Roman"/>
          <w:szCs w:val="24"/>
        </w:rPr>
        <w:t>υτοί που είναι έξω, πρέπει να κάνουμε μία προσπάθεια να προσφέρουν στον τόπο και να τους ξαναφέρουμε μέσα. Όμως, αυτοί είναι το σημαντικό μας ανταγωνιστικό πλεον</w:t>
      </w:r>
      <w:r>
        <w:rPr>
          <w:rFonts w:eastAsia="Times New Roman" w:cs="Times New Roman"/>
          <w:szCs w:val="24"/>
        </w:rPr>
        <w:t>έκτημα.</w:t>
      </w:r>
    </w:p>
    <w:p w14:paraId="6DF0E1BB"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 xml:space="preserve">ο λέω με την εξής έννοια: Η γνώση -κατά την άποψή μας- έχει </w:t>
      </w:r>
      <w:proofErr w:type="spellStart"/>
      <w:r>
        <w:rPr>
          <w:rFonts w:eastAsia="Times New Roman" w:cs="Times New Roman"/>
          <w:szCs w:val="24"/>
        </w:rPr>
        <w:t>αυταξία</w:t>
      </w:r>
      <w:proofErr w:type="spellEnd"/>
      <w:r>
        <w:rPr>
          <w:rFonts w:eastAsia="Times New Roman" w:cs="Times New Roman"/>
          <w:szCs w:val="24"/>
        </w:rPr>
        <w:t xml:space="preserve">. Είναι σημαντικό πράγμα να μορφώνεται κανείς, ανεξαρτήτως εάν μπορεί ή δεν μπορεί, ανάλογα με τη συγκυρία, να </w:t>
      </w:r>
      <w:proofErr w:type="spellStart"/>
      <w:r>
        <w:rPr>
          <w:rFonts w:eastAsia="Times New Roman" w:cs="Times New Roman"/>
          <w:szCs w:val="24"/>
        </w:rPr>
        <w:t>απορροφηθεί</w:t>
      </w:r>
      <w:proofErr w:type="spellEnd"/>
      <w:r>
        <w:rPr>
          <w:rFonts w:eastAsia="Times New Roman" w:cs="Times New Roman"/>
          <w:szCs w:val="24"/>
        </w:rPr>
        <w:t xml:space="preserve"> από την αγορά εργασίας. Εάν αφήναμε τα πάντα να τα </w:t>
      </w:r>
      <w:r>
        <w:rPr>
          <w:rFonts w:eastAsia="Times New Roman" w:cs="Times New Roman"/>
          <w:szCs w:val="24"/>
        </w:rPr>
        <w:t>καθορίσει η αγορά, θα χάναμε αυτό το σημαντικό συγκριτικό πλεονέκτημα και θα χάναμε την αξία της γνώσης, το σημαντικό να μορφώνονται οι πολίτες, να είναι πολίτες μορφωμένοι, να αγαπάνε τη γνώση, καλά ενημερωμένοι, για να μπορούν να συμβάλουν αποτελεσματικά</w:t>
      </w:r>
      <w:r>
        <w:rPr>
          <w:rFonts w:eastAsia="Times New Roman" w:cs="Times New Roman"/>
          <w:szCs w:val="24"/>
        </w:rPr>
        <w:t xml:space="preserve"> και στην προκοπή στην πορεία του τόπου.</w:t>
      </w:r>
    </w:p>
    <w:p w14:paraId="6DF0E1BC"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Και το τελευταίο: Διαφωνήσαμε σε πολλά. Κατάλαβα όμως, ότι υπάρχει μία συμφωνία σε ένα θέμα, στο θέμα των </w:t>
      </w:r>
      <w:r>
        <w:rPr>
          <w:rFonts w:eastAsia="Times New Roman" w:cs="Times New Roman"/>
          <w:szCs w:val="24"/>
        </w:rPr>
        <w:t>θ</w:t>
      </w:r>
      <w:r>
        <w:rPr>
          <w:rFonts w:eastAsia="Times New Roman" w:cs="Times New Roman"/>
          <w:szCs w:val="24"/>
        </w:rPr>
        <w:t>ρησκευτικών, όπου και εσείς -εάν δεν κάνω λάθος- είπατε ότι είναι απαραίτητο -χρησιμοποιώ τη φράση σας- να υ</w:t>
      </w:r>
      <w:r>
        <w:rPr>
          <w:rFonts w:eastAsia="Times New Roman" w:cs="Times New Roman"/>
          <w:szCs w:val="24"/>
        </w:rPr>
        <w:t>πάρξει αναμόρφωση, να προχωρήσουμε στην αναμόρφωση και την αλλαγή των αναλυτικών προγραμμάτων. Προφανώς, αυτό θα γίνει μέσα από τον αναγκαίο διάλογο.</w:t>
      </w:r>
    </w:p>
    <w:p w14:paraId="6DF0E1BD"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λοιπόν, ότι φέτος τα προγράμματα, στα οποία έχει καταλήξει το </w:t>
      </w:r>
      <w:r>
        <w:rPr>
          <w:rFonts w:eastAsia="Times New Roman" w:cs="Times New Roman"/>
          <w:szCs w:val="24"/>
        </w:rPr>
        <w:t>ι</w:t>
      </w:r>
      <w:r>
        <w:rPr>
          <w:rFonts w:eastAsia="Times New Roman" w:cs="Times New Roman"/>
          <w:szCs w:val="24"/>
        </w:rPr>
        <w:t>νστιτούτο, στο οποίο συμμετεί</w:t>
      </w:r>
      <w:r>
        <w:rPr>
          <w:rFonts w:eastAsia="Times New Roman" w:cs="Times New Roman"/>
          <w:szCs w:val="24"/>
        </w:rPr>
        <w:t xml:space="preserve">χαν διακεκριμένοι θεολόγοι -και έγινε πολύ σοβαρή, κατά την άποψή μου, δουλειά- θα </w:t>
      </w:r>
      <w:r>
        <w:rPr>
          <w:rFonts w:eastAsia="Times New Roman" w:cs="Times New Roman"/>
          <w:szCs w:val="24"/>
        </w:rPr>
        <w:lastRenderedPageBreak/>
        <w:t xml:space="preserve">πάνε στα σχολεία. Είναι δοκιμαστική η φετινή χρονιά. Εάν δεν αρκούσε η μία συνεδρία με την παρουσία της </w:t>
      </w:r>
      <w:r>
        <w:rPr>
          <w:rFonts w:eastAsia="Times New Roman" w:cs="Times New Roman"/>
          <w:szCs w:val="24"/>
        </w:rPr>
        <w:t>ε</w:t>
      </w:r>
      <w:r>
        <w:rPr>
          <w:rFonts w:eastAsia="Times New Roman" w:cs="Times New Roman"/>
          <w:szCs w:val="24"/>
        </w:rPr>
        <w:t>πιτροπής της Εκκλησίας, θα υπάρξουν και άλλες. Θα ακούσουμε τις απόψ</w:t>
      </w:r>
      <w:r>
        <w:rPr>
          <w:rFonts w:eastAsia="Times New Roman" w:cs="Times New Roman"/>
          <w:szCs w:val="24"/>
        </w:rPr>
        <w:t xml:space="preserve">εις. Ούτως ή άλλως, στο τέλος της χρονιάς θα αξιολογηθεί το μάθημα. </w:t>
      </w:r>
      <w:r>
        <w:rPr>
          <w:rFonts w:eastAsia="Times New Roman" w:cs="Times New Roman"/>
          <w:szCs w:val="24"/>
        </w:rPr>
        <w:t>Π</w:t>
      </w:r>
      <w:r>
        <w:rPr>
          <w:rFonts w:eastAsia="Times New Roman" w:cs="Times New Roman"/>
          <w:szCs w:val="24"/>
        </w:rPr>
        <w:t xml:space="preserve">ιστεύω ότι θα έχουν τη δυνατότητα οι επιστήμονες του </w:t>
      </w:r>
      <w:r>
        <w:rPr>
          <w:rFonts w:eastAsia="Times New Roman" w:cs="Times New Roman"/>
          <w:szCs w:val="24"/>
        </w:rPr>
        <w:t>ι</w:t>
      </w:r>
      <w:r>
        <w:rPr>
          <w:rFonts w:eastAsia="Times New Roman" w:cs="Times New Roman"/>
          <w:szCs w:val="24"/>
        </w:rPr>
        <w:t>νστιτούτου, του ΙΕΠ, να καταγράψουν και να ενσωματώσουν τις παρατηρήσεις -γόνιμες παρατηρήσεις, ουσιαστικές παρατηρήσεις- και από την</w:t>
      </w:r>
      <w:r>
        <w:rPr>
          <w:rFonts w:eastAsia="Times New Roman" w:cs="Times New Roman"/>
          <w:szCs w:val="24"/>
        </w:rPr>
        <w:t xml:space="preserve"> πλευρά της Εκκλησίας. </w:t>
      </w:r>
      <w:r>
        <w:rPr>
          <w:rFonts w:eastAsia="Times New Roman" w:cs="Times New Roman"/>
          <w:szCs w:val="24"/>
        </w:rPr>
        <w:t>Σ</w:t>
      </w:r>
      <w:r>
        <w:rPr>
          <w:rFonts w:eastAsia="Times New Roman" w:cs="Times New Roman"/>
          <w:szCs w:val="24"/>
        </w:rPr>
        <w:t xml:space="preserve">ύγγραμμα θα έρθει την επόμενη χρονιά. </w:t>
      </w:r>
    </w:p>
    <w:p w14:paraId="6DF0E1BE"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Πιστεύω, λοιπόν, και κρατώ ως θετικό την αναφορά στο ότι είναι απαραίτητη αυτή η αλλαγή. </w:t>
      </w:r>
      <w:r>
        <w:rPr>
          <w:rFonts w:eastAsia="Times New Roman" w:cs="Times New Roman"/>
          <w:szCs w:val="24"/>
        </w:rPr>
        <w:t>Π</w:t>
      </w:r>
      <w:r>
        <w:rPr>
          <w:rFonts w:eastAsia="Times New Roman" w:cs="Times New Roman"/>
          <w:szCs w:val="24"/>
        </w:rPr>
        <w:t>ροσθέτω ότι είναι απαραίτητος και ο γόνιμος διάλογος και όχι οι συγκρούσεις σε μία κρίσιμη εποχή για το</w:t>
      </w:r>
      <w:r>
        <w:rPr>
          <w:rFonts w:eastAsia="Times New Roman" w:cs="Times New Roman"/>
          <w:szCs w:val="24"/>
        </w:rPr>
        <w:t>ν τόπο, για την χώρα συνολικά.</w:t>
      </w:r>
    </w:p>
    <w:p w14:paraId="6DF0E1BF"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Χρειαζόμαστε πνευματική ενότητα και χρειάζεται να προλαβαίνουμε τις συγκρούσεις και όχι να ρίχνουμε λάδι στη φωτιά μελλοντικών συγκρούσεων.</w:t>
      </w:r>
    </w:p>
    <w:p w14:paraId="6DF0E1C0"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DF0E1C1" w14:textId="77777777" w:rsidR="004C348C" w:rsidRDefault="00FF7E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w:t>
      </w:r>
      <w:r>
        <w:rPr>
          <w:rFonts w:eastAsia="Times New Roman" w:cs="Times New Roman"/>
          <w:szCs w:val="24"/>
        </w:rPr>
        <w:t>ΝΕΛ</w:t>
      </w:r>
      <w:r>
        <w:rPr>
          <w:rFonts w:eastAsia="Times New Roman" w:cs="Times New Roman"/>
          <w:szCs w:val="24"/>
        </w:rPr>
        <w:t>)</w:t>
      </w:r>
    </w:p>
    <w:p w14:paraId="6DF0E1C2"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lastRenderedPageBreak/>
        <w:t>ΠΡΟΕΔΡΟΣ (Νι</w:t>
      </w:r>
      <w:r>
        <w:rPr>
          <w:rFonts w:eastAsia="Times New Roman" w:cs="Times New Roman"/>
          <w:b/>
          <w:szCs w:val="24"/>
        </w:rPr>
        <w:t xml:space="preserve">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w:t>
      </w:r>
    </w:p>
    <w:p w14:paraId="6DF0E1C3"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προ </w:t>
      </w:r>
      <w:r>
        <w:rPr>
          <w:rFonts w:eastAsia="Times New Roman" w:cs="Times New Roman"/>
          <w:szCs w:val="24"/>
        </w:rPr>
        <w:t>ημερησίας διατάξεως</w:t>
      </w:r>
      <w:r>
        <w:rPr>
          <w:rFonts w:eastAsia="Times New Roman" w:cs="Times New Roman"/>
          <w:szCs w:val="24"/>
        </w:rPr>
        <w:t>, σύμφωνα με το άρθρο 143 του Κανονισμού της Βουλής, που διεξήχθη με πρωτοβουλία του Αρχηγού της Αξιωματικής Αντιπολίτευσης και Προέδρου της Κοινοβο</w:t>
      </w:r>
      <w:r>
        <w:rPr>
          <w:rFonts w:eastAsia="Times New Roman" w:cs="Times New Roman"/>
          <w:szCs w:val="24"/>
        </w:rPr>
        <w:t>υλευτικής Ομάδας της Νέας Δημοκρατίας κ. Κυριάκου Μητσοτάκη</w:t>
      </w:r>
      <w:r>
        <w:rPr>
          <w:rFonts w:eastAsia="Times New Roman" w:cs="Times New Roman"/>
          <w:szCs w:val="24"/>
        </w:rPr>
        <w:t>, σχετικά με την παιδεία.</w:t>
      </w:r>
    </w:p>
    <w:p w14:paraId="6DF0E1C4" w14:textId="77777777" w:rsidR="004C348C" w:rsidRDefault="00FF7E7F">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6DF0E1C5"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6DF0E1C6" w14:textId="77777777" w:rsidR="004C348C" w:rsidRDefault="00FF7E7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Με τη συναίνεση του Σώματ</w:t>
      </w:r>
      <w:r>
        <w:rPr>
          <w:rFonts w:eastAsia="Times New Roman" w:cs="Times New Roman"/>
          <w:szCs w:val="24"/>
        </w:rPr>
        <w:t xml:space="preserve">ος και ώρα 18.05΄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Πέμπτη 29 Σεπτεμβρίου 2016 και ώρα 9.30΄</w:t>
      </w:r>
      <w:r>
        <w:rPr>
          <w:rFonts w:eastAsia="Times New Roman" w:cs="Times New Roman"/>
          <w:szCs w:val="24"/>
        </w:rPr>
        <w:t>,</w:t>
      </w:r>
      <w:r>
        <w:rPr>
          <w:rFonts w:eastAsia="Times New Roman" w:cs="Times New Roman"/>
          <w:szCs w:val="24"/>
        </w:rPr>
        <w:t xml:space="preserve"> με αντικείμενο εργασιών του Σώματος κοινοβουλευτικό έλεγχο: α) συζήτηση επικαίρων ερωτήσεων και β) </w:t>
      </w:r>
      <w:r>
        <w:rPr>
          <w:rFonts w:eastAsia="Times New Roman" w:cs="Times New Roman"/>
          <w:szCs w:val="24"/>
        </w:rPr>
        <w:t xml:space="preserve">συζήτηση της υπ’ </w:t>
      </w:r>
      <w:proofErr w:type="spellStart"/>
      <w:r>
        <w:rPr>
          <w:rFonts w:eastAsia="Times New Roman" w:cs="Times New Roman"/>
          <w:szCs w:val="24"/>
        </w:rPr>
        <w:t>αριθμ</w:t>
      </w:r>
      <w:proofErr w:type="spellEnd"/>
      <w:r>
        <w:rPr>
          <w:rFonts w:eastAsia="Times New Roman" w:cs="Times New Roman"/>
          <w:szCs w:val="24"/>
        </w:rPr>
        <w:t xml:space="preserve">. </w:t>
      </w:r>
      <w:r>
        <w:rPr>
          <w:rFonts w:eastAsia="Times New Roman" w:cs="Times New Roman"/>
          <w:szCs w:val="24"/>
        </w:rPr>
        <w:t>22/16/10-3-2016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ς</w:t>
      </w:r>
      <w:r>
        <w:rPr>
          <w:rFonts w:eastAsia="Times New Roman" w:cs="Times New Roman"/>
          <w:szCs w:val="24"/>
        </w:rPr>
        <w:t xml:space="preserve"> επερώτηση</w:t>
      </w:r>
      <w:r>
        <w:rPr>
          <w:rFonts w:eastAsia="Times New Roman" w:cs="Times New Roman"/>
          <w:szCs w:val="24"/>
        </w:rPr>
        <w:t>ς</w:t>
      </w:r>
      <w:r>
        <w:rPr>
          <w:rFonts w:eastAsia="Times New Roman" w:cs="Times New Roman"/>
          <w:szCs w:val="24"/>
        </w:rPr>
        <w:t>, σύμφωνα με την ημερήσια διάταξη.</w:t>
      </w:r>
    </w:p>
    <w:p w14:paraId="6DF0E1C7" w14:textId="77777777" w:rsidR="004C348C" w:rsidRDefault="00FF7E7F">
      <w:pPr>
        <w:spacing w:after="0" w:line="600" w:lineRule="auto"/>
        <w:jc w:val="center"/>
        <w:rPr>
          <w:rFonts w:eastAsia="Times New Roman" w:cs="Times New Roman"/>
          <w:b/>
          <w:smallCaps/>
          <w:szCs w:val="24"/>
        </w:rPr>
      </w:pPr>
      <w:r>
        <w:rPr>
          <w:rFonts w:eastAsia="Times New Roman" w:cs="Times New Roman"/>
          <w:b/>
          <w:szCs w:val="24"/>
        </w:rPr>
        <w:t xml:space="preserve">Ο ΠΡΟΕΔΡΟΣ           </w:t>
      </w:r>
      <w:r>
        <w:rPr>
          <w:rFonts w:eastAsia="Times New Roman" w:cs="Times New Roman"/>
          <w:b/>
          <w:szCs w:val="24"/>
        </w:rPr>
        <w:t xml:space="preserve"> </w:t>
      </w:r>
      <w:r>
        <w:rPr>
          <w:rFonts w:eastAsia="Times New Roman" w:cs="Times New Roman"/>
          <w:b/>
          <w:szCs w:val="24"/>
        </w:rPr>
        <w:t xml:space="preserve">                                                            ΟΙ ΓΡΑΜΜΑΤΕΙΣ</w:t>
      </w:r>
    </w:p>
    <w:sectPr w:rsidR="004C348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A1"/>
    <w:family w:val="swiss"/>
    <w:pitch w:val="variable"/>
    <w:sig w:usb0="E10002FF" w:usb1="4000ACFF" w:usb2="00000009"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xdCpcMKu7AnxswETZvvV1cDajfo=" w:salt="HriqHJM89KHZS5uaxcmqA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48C"/>
    <w:rsid w:val="0030510D"/>
    <w:rsid w:val="004C348C"/>
    <w:rsid w:val="00FF7E7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0DC9F"/>
  <w15:docId w15:val="{DB1D0DBD-3B18-4CF4-8465-CD2D5003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1664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166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173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323</MetadataID>
    <Session xmlns="641f345b-441b-4b81-9152-adc2e73ba5e1">Α´</Session>
    <Date xmlns="641f345b-441b-4b81-9152-adc2e73ba5e1">2016-09-27T21:00:00+00:00</Date>
    <Status xmlns="641f345b-441b-4b81-9152-adc2e73ba5e1">
      <Url>http://srv-sp1/praktika/Lists/Incoming_Metadata/EditForm.aspx?ID=323&amp;Source=/praktika/Recordings_Library/Forms/AllItems.aspx</Url>
      <Description>Δημοσιεύτηκε</Description>
    </Status>
    <Meeting xmlns="641f345b-441b-4b81-9152-adc2e73ba5e1">ΡϞΗ´</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FE6A0A-F4A5-4ED3-B508-14A038ACA7B7}">
  <ds:schemaRef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dcmitype/"/>
    <ds:schemaRef ds:uri="http://purl.org/dc/terms/"/>
    <ds:schemaRef ds:uri="http://purl.org/dc/elements/1.1/"/>
    <ds:schemaRef ds:uri="641f345b-441b-4b81-9152-adc2e73ba5e1"/>
    <ds:schemaRef ds:uri="http://schemas.microsoft.com/office/infopath/2007/PartnerControls"/>
  </ds:schemaRefs>
</ds:datastoreItem>
</file>

<file path=customXml/itemProps2.xml><?xml version="1.0" encoding="utf-8"?>
<ds:datastoreItem xmlns:ds="http://schemas.openxmlformats.org/officeDocument/2006/customXml" ds:itemID="{0F102531-CF47-49F3-A2BF-9189185F99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F4ECA0-C6A8-44E7-A641-A42C94D284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154</Pages>
  <Words>57503</Words>
  <Characters>310517</Characters>
  <Application>Microsoft Office Word</Application>
  <DocSecurity>0</DocSecurity>
  <Lines>2587</Lines>
  <Paragraphs>734</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367286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2016-10-04T10:09:00Z</dcterms:created>
  <dcterms:modified xsi:type="dcterms:W3CDTF">2016-10-04T10:09:00Z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