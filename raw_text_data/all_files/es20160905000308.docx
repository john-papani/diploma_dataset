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0510C" w14:textId="77777777" w:rsidR="00B5411B" w:rsidRPr="00B5411B" w:rsidRDefault="00B5411B" w:rsidP="00B5411B">
      <w:pPr>
        <w:spacing w:after="0" w:line="360" w:lineRule="auto"/>
        <w:rPr>
          <w:ins w:id="0" w:author="Φλούδα Χριστίνα" w:date="2016-09-09T13:54:00Z"/>
          <w:rFonts w:eastAsia="Times New Roman"/>
          <w:szCs w:val="24"/>
          <w:lang w:eastAsia="en-US"/>
        </w:rPr>
      </w:pPr>
      <w:bookmarkStart w:id="1" w:name="_GoBack"/>
      <w:bookmarkEnd w:id="1"/>
      <w:ins w:id="2" w:author="Φλούδα Χριστίνα" w:date="2016-09-09T13:54:00Z">
        <w:r w:rsidRPr="00B541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1C21C43" w14:textId="77777777" w:rsidR="00B5411B" w:rsidRPr="00B5411B" w:rsidRDefault="00B5411B" w:rsidP="00B5411B">
      <w:pPr>
        <w:spacing w:after="0" w:line="360" w:lineRule="auto"/>
        <w:rPr>
          <w:ins w:id="3" w:author="Φλούδα Χριστίνα" w:date="2016-09-09T13:54:00Z"/>
          <w:rFonts w:eastAsia="Times New Roman"/>
          <w:szCs w:val="24"/>
          <w:lang w:eastAsia="en-US"/>
        </w:rPr>
      </w:pPr>
    </w:p>
    <w:p w14:paraId="6EC32D8C" w14:textId="77777777" w:rsidR="00B5411B" w:rsidRPr="00B5411B" w:rsidRDefault="00B5411B" w:rsidP="00B5411B">
      <w:pPr>
        <w:spacing w:after="0" w:line="360" w:lineRule="auto"/>
        <w:rPr>
          <w:ins w:id="4" w:author="Φλούδα Χριστίνα" w:date="2016-09-09T13:54:00Z"/>
          <w:rFonts w:eastAsia="Times New Roman"/>
          <w:szCs w:val="24"/>
          <w:lang w:eastAsia="en-US"/>
        </w:rPr>
      </w:pPr>
      <w:ins w:id="5" w:author="Φλούδα Χριστίνα" w:date="2016-09-09T13:54:00Z">
        <w:r w:rsidRPr="00B5411B">
          <w:rPr>
            <w:rFonts w:eastAsia="Times New Roman"/>
            <w:szCs w:val="24"/>
            <w:lang w:eastAsia="en-US"/>
          </w:rPr>
          <w:t>ΠΙΝΑΚΑΣ ΠΕΡΙΕΧΟΜΕΝΩΝ</w:t>
        </w:r>
      </w:ins>
    </w:p>
    <w:p w14:paraId="50B753B0" w14:textId="77777777" w:rsidR="00B5411B" w:rsidRPr="00B5411B" w:rsidRDefault="00B5411B" w:rsidP="00B5411B">
      <w:pPr>
        <w:spacing w:after="0" w:line="360" w:lineRule="auto"/>
        <w:rPr>
          <w:ins w:id="6" w:author="Φλούδα Χριστίνα" w:date="2016-09-09T13:54:00Z"/>
          <w:rFonts w:eastAsia="Times New Roman"/>
          <w:szCs w:val="24"/>
          <w:lang w:eastAsia="en-US"/>
        </w:rPr>
      </w:pPr>
      <w:ins w:id="7" w:author="Φλούδα Χριστίνα" w:date="2016-09-09T13:54:00Z">
        <w:r w:rsidRPr="00B5411B">
          <w:rPr>
            <w:rFonts w:eastAsia="Times New Roman"/>
            <w:szCs w:val="24"/>
            <w:lang w:eastAsia="en-US"/>
          </w:rPr>
          <w:t xml:space="preserve">ΙΖ΄ ΠΕΡΙΟΔΟΣ </w:t>
        </w:r>
      </w:ins>
    </w:p>
    <w:p w14:paraId="24125C48" w14:textId="77777777" w:rsidR="00B5411B" w:rsidRPr="00B5411B" w:rsidRDefault="00B5411B" w:rsidP="00B5411B">
      <w:pPr>
        <w:spacing w:after="0" w:line="360" w:lineRule="auto"/>
        <w:rPr>
          <w:ins w:id="8" w:author="Φλούδα Χριστίνα" w:date="2016-09-09T13:54:00Z"/>
          <w:rFonts w:eastAsia="Times New Roman"/>
          <w:szCs w:val="24"/>
          <w:lang w:eastAsia="en-US"/>
        </w:rPr>
      </w:pPr>
      <w:ins w:id="9" w:author="Φλούδα Χριστίνα" w:date="2016-09-09T13:54:00Z">
        <w:r w:rsidRPr="00B5411B">
          <w:rPr>
            <w:rFonts w:eastAsia="Times New Roman"/>
            <w:szCs w:val="24"/>
            <w:lang w:eastAsia="en-US"/>
          </w:rPr>
          <w:t>ΠΡΟΕΔΡΕΥΟΜΕΝΗΣ ΚΟΙΝΟΒΟΥΛΕΥΤΙΚΗΣ ΔΗΜΟΚΡΑΤΙΑΣ</w:t>
        </w:r>
      </w:ins>
    </w:p>
    <w:p w14:paraId="6F6B0BB9" w14:textId="77777777" w:rsidR="00B5411B" w:rsidRPr="00B5411B" w:rsidRDefault="00B5411B" w:rsidP="00B5411B">
      <w:pPr>
        <w:spacing w:after="0" w:line="360" w:lineRule="auto"/>
        <w:rPr>
          <w:ins w:id="10" w:author="Φλούδα Χριστίνα" w:date="2016-09-09T13:54:00Z"/>
          <w:rFonts w:eastAsia="Times New Roman"/>
          <w:szCs w:val="24"/>
          <w:lang w:eastAsia="en-US"/>
        </w:rPr>
      </w:pPr>
      <w:ins w:id="11" w:author="Φλούδα Χριστίνα" w:date="2016-09-09T13:54:00Z">
        <w:r w:rsidRPr="00B5411B">
          <w:rPr>
            <w:rFonts w:eastAsia="Times New Roman"/>
            <w:szCs w:val="24"/>
            <w:lang w:eastAsia="en-US"/>
          </w:rPr>
          <w:t>ΣΥΝΟΔΟΣ Α΄</w:t>
        </w:r>
      </w:ins>
    </w:p>
    <w:p w14:paraId="78ADA2AD" w14:textId="77777777" w:rsidR="00B5411B" w:rsidRPr="00B5411B" w:rsidRDefault="00B5411B" w:rsidP="00B5411B">
      <w:pPr>
        <w:spacing w:after="0" w:line="360" w:lineRule="auto"/>
        <w:rPr>
          <w:ins w:id="12" w:author="Φλούδα Χριστίνα" w:date="2016-09-09T13:54:00Z"/>
          <w:rFonts w:eastAsia="Times New Roman"/>
          <w:szCs w:val="24"/>
          <w:lang w:eastAsia="en-US"/>
        </w:rPr>
      </w:pPr>
    </w:p>
    <w:p w14:paraId="3846CB66" w14:textId="77777777" w:rsidR="00B5411B" w:rsidRPr="00B5411B" w:rsidRDefault="00B5411B" w:rsidP="00B5411B">
      <w:pPr>
        <w:spacing w:after="0" w:line="360" w:lineRule="auto"/>
        <w:rPr>
          <w:ins w:id="13" w:author="Φλούδα Χριστίνα" w:date="2016-09-09T13:54:00Z"/>
          <w:rFonts w:eastAsia="Times New Roman"/>
          <w:szCs w:val="24"/>
          <w:lang w:eastAsia="en-US"/>
        </w:rPr>
      </w:pPr>
      <w:ins w:id="14" w:author="Φλούδα Χριστίνα" w:date="2016-09-09T13:54:00Z">
        <w:r w:rsidRPr="00B5411B">
          <w:rPr>
            <w:rFonts w:eastAsia="Times New Roman"/>
            <w:szCs w:val="24"/>
            <w:lang w:eastAsia="en-US"/>
          </w:rPr>
          <w:t>ΣΥΝΕΔΡΙΑΣΗ ΡΠΓ΄</w:t>
        </w:r>
      </w:ins>
    </w:p>
    <w:p w14:paraId="0EF5C7F9" w14:textId="77777777" w:rsidR="00B5411B" w:rsidRPr="00B5411B" w:rsidRDefault="00B5411B" w:rsidP="00B5411B">
      <w:pPr>
        <w:spacing w:after="0" w:line="360" w:lineRule="auto"/>
        <w:rPr>
          <w:ins w:id="15" w:author="Φλούδα Χριστίνα" w:date="2016-09-09T13:54:00Z"/>
          <w:rFonts w:eastAsia="Times New Roman"/>
          <w:szCs w:val="24"/>
          <w:lang w:eastAsia="en-US"/>
        </w:rPr>
      </w:pPr>
      <w:ins w:id="16" w:author="Φλούδα Χριστίνα" w:date="2016-09-09T13:54:00Z">
        <w:r w:rsidRPr="00B5411B">
          <w:rPr>
            <w:rFonts w:eastAsia="Times New Roman"/>
            <w:szCs w:val="24"/>
            <w:lang w:eastAsia="en-US"/>
          </w:rPr>
          <w:t>Δευτέρα  5 Σεπτεμβρίου 2016</w:t>
        </w:r>
      </w:ins>
    </w:p>
    <w:p w14:paraId="06054C9D" w14:textId="77777777" w:rsidR="00B5411B" w:rsidRPr="00B5411B" w:rsidRDefault="00B5411B" w:rsidP="00B5411B">
      <w:pPr>
        <w:spacing w:after="0" w:line="360" w:lineRule="auto"/>
        <w:rPr>
          <w:ins w:id="17" w:author="Φλούδα Χριστίνα" w:date="2016-09-09T13:54:00Z"/>
          <w:rFonts w:eastAsia="Times New Roman"/>
          <w:szCs w:val="24"/>
          <w:lang w:eastAsia="en-US"/>
        </w:rPr>
      </w:pPr>
    </w:p>
    <w:p w14:paraId="1458DC82" w14:textId="77777777" w:rsidR="00B5411B" w:rsidRPr="00B5411B" w:rsidRDefault="00B5411B" w:rsidP="00B5411B">
      <w:pPr>
        <w:spacing w:after="0" w:line="360" w:lineRule="auto"/>
        <w:rPr>
          <w:ins w:id="18" w:author="Φλούδα Χριστίνα" w:date="2016-09-09T13:54:00Z"/>
          <w:rFonts w:eastAsia="Times New Roman"/>
          <w:szCs w:val="24"/>
          <w:lang w:eastAsia="en-US"/>
        </w:rPr>
      </w:pPr>
      <w:ins w:id="19" w:author="Φλούδα Χριστίνα" w:date="2016-09-09T13:54:00Z">
        <w:r w:rsidRPr="00B5411B">
          <w:rPr>
            <w:rFonts w:eastAsia="Times New Roman"/>
            <w:szCs w:val="24"/>
            <w:lang w:eastAsia="en-US"/>
          </w:rPr>
          <w:t>ΘΕΜΑΤΑ</w:t>
        </w:r>
      </w:ins>
    </w:p>
    <w:p w14:paraId="301026EB" w14:textId="77777777" w:rsidR="00B5411B" w:rsidRPr="00B5411B" w:rsidRDefault="00B5411B" w:rsidP="00B5411B">
      <w:pPr>
        <w:spacing w:after="0" w:line="360" w:lineRule="auto"/>
        <w:rPr>
          <w:ins w:id="20" w:author="Φλούδα Χριστίνα" w:date="2016-09-09T13:54:00Z"/>
          <w:rFonts w:eastAsia="Times New Roman"/>
          <w:szCs w:val="24"/>
          <w:lang w:eastAsia="en-US"/>
        </w:rPr>
      </w:pPr>
      <w:ins w:id="21" w:author="Φλούδα Χριστίνα" w:date="2016-09-09T13:54:00Z">
        <w:r w:rsidRPr="00B5411B">
          <w:rPr>
            <w:rFonts w:eastAsia="Times New Roman"/>
            <w:szCs w:val="24"/>
            <w:lang w:eastAsia="en-US"/>
          </w:rPr>
          <w:t xml:space="preserve"> </w:t>
        </w:r>
        <w:r w:rsidRPr="00B5411B">
          <w:rPr>
            <w:rFonts w:eastAsia="Times New Roman"/>
            <w:szCs w:val="24"/>
            <w:lang w:eastAsia="en-US"/>
          </w:rPr>
          <w:br/>
          <w:t xml:space="preserve">Α. ΕΙΔΙΚΑ ΘΕΜΑΤΑ </w:t>
        </w:r>
        <w:r w:rsidRPr="00B5411B">
          <w:rPr>
            <w:rFonts w:eastAsia="Times New Roman"/>
            <w:szCs w:val="24"/>
            <w:lang w:eastAsia="en-US"/>
          </w:rPr>
          <w:br/>
          <w:t xml:space="preserve">Επί διαδικαστικού θέματος, σελ. </w:t>
        </w:r>
        <w:r w:rsidRPr="00B5411B">
          <w:rPr>
            <w:rFonts w:eastAsia="Times New Roman"/>
            <w:szCs w:val="24"/>
            <w:lang w:eastAsia="en-US"/>
          </w:rPr>
          <w:br/>
          <w:t xml:space="preserve"> </w:t>
        </w:r>
        <w:r w:rsidRPr="00B5411B">
          <w:rPr>
            <w:rFonts w:eastAsia="Times New Roman"/>
            <w:szCs w:val="24"/>
            <w:lang w:eastAsia="en-US"/>
          </w:rPr>
          <w:br/>
          <w:t xml:space="preserve">Β. ΚΟΙΝΟΒΟΥΛΕΥΤΙΚΟΣ ΕΛΕΓΧΟΣ </w:t>
        </w:r>
        <w:r w:rsidRPr="00B5411B">
          <w:rPr>
            <w:rFonts w:eastAsia="Times New Roman"/>
            <w:szCs w:val="24"/>
            <w:lang w:eastAsia="en-US"/>
          </w:rPr>
          <w:br/>
          <w:t xml:space="preserve">1. Κατάθεση αναφορών, σελ. </w:t>
        </w:r>
        <w:r w:rsidRPr="00B5411B">
          <w:rPr>
            <w:rFonts w:eastAsia="Times New Roman"/>
            <w:szCs w:val="24"/>
            <w:lang w:eastAsia="en-US"/>
          </w:rPr>
          <w:br/>
          <w:t>2. Συζήτηση επίκαιρης ερώτησης:</w:t>
        </w:r>
      </w:ins>
    </w:p>
    <w:p w14:paraId="76B1C7FB" w14:textId="77777777" w:rsidR="00B5411B" w:rsidRPr="00B5411B" w:rsidRDefault="00B5411B" w:rsidP="00B5411B">
      <w:pPr>
        <w:spacing w:after="0" w:line="360" w:lineRule="auto"/>
        <w:rPr>
          <w:ins w:id="22" w:author="Φλούδα Χριστίνα" w:date="2016-09-09T13:54:00Z"/>
          <w:rFonts w:eastAsia="Times New Roman"/>
          <w:szCs w:val="24"/>
          <w:lang w:eastAsia="en-US"/>
        </w:rPr>
      </w:pPr>
      <w:ins w:id="23" w:author="Φλούδα Χριστίνα" w:date="2016-09-09T13:54:00Z">
        <w:r w:rsidRPr="00B5411B">
          <w:rPr>
            <w:rFonts w:eastAsia="Times New Roman"/>
            <w:szCs w:val="24"/>
            <w:lang w:eastAsia="en-US"/>
          </w:rPr>
          <w:t xml:space="preserve">Προς τον Υπουργό Οικονομικών, σχετικά με τον παράνομο ηλεκτρονικό τζόγο, σελ. </w:t>
        </w:r>
        <w:r w:rsidRPr="00B5411B">
          <w:rPr>
            <w:rFonts w:eastAsia="Times New Roman"/>
            <w:szCs w:val="24"/>
            <w:lang w:eastAsia="en-US"/>
          </w:rPr>
          <w:br/>
        </w:r>
      </w:ins>
    </w:p>
    <w:p w14:paraId="1D51D462" w14:textId="77777777" w:rsidR="00B5411B" w:rsidRPr="00B5411B" w:rsidRDefault="00B5411B" w:rsidP="00B5411B">
      <w:pPr>
        <w:spacing w:after="0" w:line="360" w:lineRule="auto"/>
        <w:rPr>
          <w:ins w:id="24" w:author="Φλούδα Χριστίνα" w:date="2016-09-09T13:54:00Z"/>
          <w:rFonts w:eastAsia="Times New Roman"/>
          <w:szCs w:val="24"/>
          <w:lang w:eastAsia="en-US"/>
        </w:rPr>
      </w:pPr>
      <w:ins w:id="25" w:author="Φλούδα Χριστίνα" w:date="2016-09-09T13:54:00Z">
        <w:r w:rsidRPr="00B5411B">
          <w:rPr>
            <w:rFonts w:eastAsia="Times New Roman"/>
            <w:szCs w:val="24"/>
            <w:lang w:eastAsia="en-US"/>
          </w:rPr>
          <w:t>ΠΡΟΕΔΡΕΥΩΝ</w:t>
        </w:r>
      </w:ins>
    </w:p>
    <w:p w14:paraId="674D722A" w14:textId="77777777" w:rsidR="00B5411B" w:rsidRPr="00B5411B" w:rsidRDefault="00B5411B" w:rsidP="00B5411B">
      <w:pPr>
        <w:spacing w:after="0" w:line="360" w:lineRule="auto"/>
        <w:rPr>
          <w:ins w:id="26" w:author="Φλούδα Χριστίνα" w:date="2016-09-09T13:54:00Z"/>
          <w:rFonts w:eastAsia="Times New Roman"/>
          <w:szCs w:val="24"/>
          <w:lang w:eastAsia="en-US"/>
        </w:rPr>
      </w:pPr>
    </w:p>
    <w:p w14:paraId="2121A8CD" w14:textId="77777777" w:rsidR="00B5411B" w:rsidRPr="00B5411B" w:rsidRDefault="00B5411B" w:rsidP="00B5411B">
      <w:pPr>
        <w:spacing w:after="0" w:line="360" w:lineRule="auto"/>
        <w:rPr>
          <w:ins w:id="27" w:author="Φλούδα Χριστίνα" w:date="2016-09-09T13:54:00Z"/>
          <w:rFonts w:eastAsia="Times New Roman"/>
          <w:szCs w:val="24"/>
          <w:lang w:eastAsia="en-US"/>
        </w:rPr>
      </w:pPr>
      <w:ins w:id="28" w:author="Φλούδα Χριστίνα" w:date="2016-09-09T13:54:00Z">
        <w:r w:rsidRPr="00B5411B">
          <w:rPr>
            <w:rFonts w:eastAsia="Times New Roman"/>
            <w:szCs w:val="24"/>
            <w:lang w:eastAsia="en-US"/>
          </w:rPr>
          <w:t>ΒΑΡΕΜΕΝΟΣ Γ. , σελ.</w:t>
        </w:r>
        <w:r w:rsidRPr="00B5411B">
          <w:rPr>
            <w:rFonts w:eastAsia="Times New Roman"/>
            <w:szCs w:val="24"/>
            <w:lang w:eastAsia="en-US"/>
          </w:rPr>
          <w:br/>
        </w:r>
      </w:ins>
    </w:p>
    <w:p w14:paraId="23557766" w14:textId="77777777" w:rsidR="00B5411B" w:rsidRPr="00B5411B" w:rsidRDefault="00B5411B" w:rsidP="00B5411B">
      <w:pPr>
        <w:spacing w:after="0" w:line="360" w:lineRule="auto"/>
        <w:rPr>
          <w:ins w:id="29" w:author="Φλούδα Χριστίνα" w:date="2016-09-09T13:54:00Z"/>
          <w:rFonts w:eastAsia="Times New Roman"/>
          <w:szCs w:val="24"/>
          <w:lang w:eastAsia="en-US"/>
        </w:rPr>
      </w:pPr>
    </w:p>
    <w:p w14:paraId="20D23D01" w14:textId="77777777" w:rsidR="00B5411B" w:rsidRPr="00B5411B" w:rsidRDefault="00B5411B" w:rsidP="00B5411B">
      <w:pPr>
        <w:spacing w:after="0" w:line="360" w:lineRule="auto"/>
        <w:rPr>
          <w:ins w:id="30" w:author="Φλούδα Χριστίνα" w:date="2016-09-09T13:54:00Z"/>
          <w:rFonts w:eastAsia="Times New Roman"/>
          <w:szCs w:val="24"/>
          <w:lang w:eastAsia="en-US"/>
        </w:rPr>
      </w:pPr>
      <w:ins w:id="31" w:author="Φλούδα Χριστίνα" w:date="2016-09-09T13:54:00Z">
        <w:r w:rsidRPr="00B5411B">
          <w:rPr>
            <w:rFonts w:eastAsia="Times New Roman"/>
            <w:szCs w:val="24"/>
            <w:lang w:eastAsia="en-US"/>
          </w:rPr>
          <w:t>ΟΜΙΛΗΤΕΣ</w:t>
        </w:r>
      </w:ins>
    </w:p>
    <w:p w14:paraId="453D4D6E" w14:textId="3C7B04A3" w:rsidR="00B5411B" w:rsidRDefault="00B5411B" w:rsidP="00B5411B">
      <w:pPr>
        <w:spacing w:line="600" w:lineRule="auto"/>
        <w:ind w:firstLine="720"/>
        <w:jc w:val="both"/>
        <w:rPr>
          <w:ins w:id="32" w:author="Φλούδα Χριστίνα" w:date="2016-09-09T13:54:00Z"/>
          <w:rFonts w:eastAsia="Times New Roman" w:cs="Times New Roman"/>
          <w:szCs w:val="24"/>
        </w:rPr>
        <w:pPrChange w:id="33" w:author="Φλούδα Χριστίνα" w:date="2016-09-09T13:54:00Z">
          <w:pPr>
            <w:spacing w:line="600" w:lineRule="auto"/>
            <w:ind w:firstLine="720"/>
            <w:jc w:val="center"/>
          </w:pPr>
        </w:pPrChange>
      </w:pPr>
      <w:ins w:id="34" w:author="Φλούδα Χριστίνα" w:date="2016-09-09T13:54:00Z">
        <w:r w:rsidRPr="00B5411B">
          <w:rPr>
            <w:rFonts w:eastAsia="Times New Roman"/>
            <w:szCs w:val="24"/>
            <w:lang w:eastAsia="en-US"/>
          </w:rPr>
          <w:br/>
          <w:t>Α. Επί διαδικαστικού θέματος:</w:t>
        </w:r>
        <w:r w:rsidRPr="00B5411B">
          <w:rPr>
            <w:rFonts w:eastAsia="Times New Roman"/>
            <w:szCs w:val="24"/>
            <w:lang w:eastAsia="en-US"/>
          </w:rPr>
          <w:br/>
          <w:t>ΒΑΡΕΜΕΝΟΣ Γ. , σελ.</w:t>
        </w:r>
        <w:r w:rsidRPr="00B5411B">
          <w:rPr>
            <w:rFonts w:eastAsia="Times New Roman"/>
            <w:szCs w:val="24"/>
            <w:lang w:eastAsia="en-US"/>
          </w:rPr>
          <w:br/>
        </w:r>
        <w:r w:rsidRPr="00B5411B">
          <w:rPr>
            <w:rFonts w:eastAsia="Times New Roman"/>
            <w:szCs w:val="24"/>
            <w:lang w:eastAsia="en-US"/>
          </w:rPr>
          <w:br/>
          <w:t>Β. Επί της επίκαιρης ερώτησης:</w:t>
        </w:r>
        <w:r w:rsidRPr="00B5411B">
          <w:rPr>
            <w:rFonts w:eastAsia="Times New Roman"/>
            <w:szCs w:val="24"/>
            <w:lang w:eastAsia="en-US"/>
          </w:rPr>
          <w:br/>
          <w:t>ΑΛΕΞΙΑΔΗΣ Τ. , σελ.</w:t>
        </w:r>
        <w:r w:rsidRPr="00B5411B">
          <w:rPr>
            <w:rFonts w:eastAsia="Times New Roman"/>
            <w:szCs w:val="24"/>
            <w:lang w:eastAsia="en-US"/>
          </w:rPr>
          <w:br/>
          <w:t>ΚΑΜΜΕΝΟΣ Δ. , σελ.</w:t>
        </w:r>
        <w:r w:rsidRPr="00B5411B">
          <w:rPr>
            <w:rFonts w:eastAsia="Times New Roman"/>
            <w:szCs w:val="24"/>
            <w:lang w:eastAsia="en-US"/>
          </w:rPr>
          <w:br/>
        </w:r>
      </w:ins>
    </w:p>
    <w:p w14:paraId="5BF8DB5E"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5BF8DB5F"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ΙΖ΄ ΠΕΡΙΟΔΟΣ</w:t>
      </w:r>
    </w:p>
    <w:p w14:paraId="5BF8DB60"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BF8DB61"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ΣΥΝΟΔΟΣ Α΄</w:t>
      </w:r>
    </w:p>
    <w:p w14:paraId="5BF8DB62"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ΣΥΝΕΔΡΙΑΣΗ ΡΠ</w:t>
      </w:r>
      <w:r>
        <w:rPr>
          <w:rFonts w:eastAsia="Times New Roman" w:cs="Times New Roman"/>
          <w:szCs w:val="24"/>
        </w:rPr>
        <w:t>Γ</w:t>
      </w:r>
      <w:r>
        <w:rPr>
          <w:rFonts w:eastAsia="Times New Roman" w:cs="Times New Roman"/>
          <w:szCs w:val="24"/>
        </w:rPr>
        <w:t>΄</w:t>
      </w:r>
    </w:p>
    <w:p w14:paraId="5BF8DB63" w14:textId="77777777" w:rsidR="00034C2E" w:rsidRDefault="00B5411B">
      <w:pPr>
        <w:spacing w:line="600" w:lineRule="auto"/>
        <w:ind w:firstLine="720"/>
        <w:jc w:val="center"/>
        <w:rPr>
          <w:rFonts w:eastAsia="Times New Roman" w:cs="Times New Roman"/>
          <w:szCs w:val="24"/>
        </w:rPr>
      </w:pPr>
      <w:r>
        <w:rPr>
          <w:rFonts w:eastAsia="Times New Roman" w:cs="Times New Roman"/>
          <w:szCs w:val="24"/>
        </w:rPr>
        <w:t>Δευτέρα 5 Σεπτεμβρίου 2016</w:t>
      </w:r>
    </w:p>
    <w:p w14:paraId="5BF8DB64" w14:textId="77777777" w:rsidR="00034C2E" w:rsidRDefault="00B5411B">
      <w:pPr>
        <w:spacing w:line="600" w:lineRule="auto"/>
        <w:ind w:firstLine="720"/>
        <w:jc w:val="both"/>
        <w:rPr>
          <w:rFonts w:eastAsia="Times New Roman" w:cs="Times New Roman"/>
          <w:szCs w:val="24"/>
        </w:rPr>
      </w:pPr>
      <w:r>
        <w:rPr>
          <w:rFonts w:eastAsia="Times New Roman" w:cs="Times New Roman"/>
          <w:szCs w:val="24"/>
        </w:rPr>
        <w:t>Αθήνα, σήμερα στις 5 Σεπτεμβρίου 2016, ημέρα Δευτέρα και ώρα 18</w:t>
      </w:r>
      <w:r>
        <w:rPr>
          <w:rFonts w:eastAsia="Times New Roman" w:cs="Times New Roman"/>
          <w:szCs w:val="24"/>
        </w:rPr>
        <w:t>.</w:t>
      </w:r>
      <w:r>
        <w:rPr>
          <w:rFonts w:eastAsia="Times New Roman" w:cs="Times New Roman"/>
          <w:szCs w:val="24"/>
        </w:rPr>
        <w:t xml:space="preserve">03΄ συνήλθε στην Αίθουσα των συνεδριάσεων του Βουλευτηρίου η </w:t>
      </w:r>
      <w:r>
        <w:rPr>
          <w:rFonts w:eastAsia="Times New Roman" w:cs="Times New Roman"/>
          <w:szCs w:val="24"/>
        </w:rPr>
        <w:t xml:space="preserve">Βουλή σε ολομέλεια για να συνεδριάσει υπό την προεδρία του Β΄ Αντιπροέδρου αυτής κ. </w:t>
      </w:r>
      <w:r w:rsidRPr="00AF1B52">
        <w:rPr>
          <w:rFonts w:eastAsia="Times New Roman" w:cs="Times New Roman"/>
          <w:b/>
          <w:szCs w:val="24"/>
        </w:rPr>
        <w:t>ΓΕΩΡΓΙΟΥ ΒΑΡΕΜΕΝΟΥ</w:t>
      </w:r>
      <w:r>
        <w:rPr>
          <w:rFonts w:eastAsia="Times New Roman" w:cs="Times New Roman"/>
          <w:szCs w:val="24"/>
        </w:rPr>
        <w:t>.</w:t>
      </w:r>
    </w:p>
    <w:p w14:paraId="5BF8DB65" w14:textId="77777777" w:rsidR="00034C2E" w:rsidRDefault="00B5411B">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Βαρεμένος): </w:t>
      </w:r>
      <w:r>
        <w:rPr>
          <w:rFonts w:eastAsia="Times New Roman" w:cs="Times New Roman"/>
          <w:szCs w:val="24"/>
        </w:rPr>
        <w:t>Κυρίες και κύριοι συνάδελφοι, αρχίζει η συνεδρίαση.</w:t>
      </w:r>
    </w:p>
    <w:p w14:paraId="5BF8DB66" w14:textId="77777777" w:rsidR="00034C2E" w:rsidRDefault="00B5411B">
      <w:pPr>
        <w:spacing w:line="600" w:lineRule="auto"/>
        <w:ind w:firstLine="720"/>
        <w:jc w:val="both"/>
        <w:rPr>
          <w:rFonts w:eastAsia="Times New Roman" w:cs="Times New Roman"/>
          <w:szCs w:val="24"/>
        </w:rPr>
      </w:pPr>
      <w:r>
        <w:rPr>
          <w:rFonts w:eastAsia="Times New Roman" w:cs="Times New Roman"/>
          <w:szCs w:val="24"/>
        </w:rPr>
        <w:lastRenderedPageBreak/>
        <w:t>Παρακαλείται ο κύριος Γραμματέας να ανακοινώσει τις αναφορές προς τ</w:t>
      </w:r>
      <w:r>
        <w:rPr>
          <w:rFonts w:eastAsia="Times New Roman" w:cs="Times New Roman"/>
          <w:szCs w:val="24"/>
        </w:rPr>
        <w:t>ο Σώμα.</w:t>
      </w:r>
    </w:p>
    <w:p w14:paraId="5BF8DB67" w14:textId="77777777" w:rsidR="00034C2E" w:rsidRDefault="00B5411B">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τον Γραμματέα της Βουλής κ. Ιωάννη Κεφαλογιάννη, Βουλευτή Ρεθύμνου, τα ακόλουθα:</w:t>
      </w:r>
    </w:p>
    <w:p w14:paraId="5BF8DB68" w14:textId="77777777" w:rsidR="00034C2E" w:rsidRDefault="00B5411B">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ΚΑΤΑΘΕΣΗ ΑΝΑΦΟΡΩΝ</w:t>
      </w:r>
    </w:p>
    <w:p w14:paraId="5BF8DB69" w14:textId="77777777" w:rsidR="00034C2E" w:rsidRDefault="00B5411B">
      <w:pPr>
        <w:spacing w:line="600" w:lineRule="auto"/>
        <w:ind w:firstLine="720"/>
        <w:jc w:val="both"/>
        <w:rPr>
          <w:rFonts w:eastAsia="Times New Roman" w:cs="Times New Roman"/>
          <w:szCs w:val="24"/>
        </w:rPr>
      </w:pPr>
      <w:r>
        <w:rPr>
          <w:rFonts w:eastAsia="Times New Roman" w:cs="Times New Roman"/>
          <w:szCs w:val="24"/>
        </w:rPr>
        <w:t>(ΝΑ ΜΠΕΙ Η ΣΕΛΙΔΑ</w:t>
      </w:r>
      <w:r w:rsidRPr="00C25E0B">
        <w:rPr>
          <w:rFonts w:eastAsia="Times New Roman" w:cs="Times New Roman"/>
          <w:szCs w:val="24"/>
        </w:rPr>
        <w:t xml:space="preserve"> 1</w:t>
      </w:r>
      <w:r>
        <w:rPr>
          <w:rFonts w:eastAsia="Times New Roman" w:cs="Times New Roman"/>
          <w:szCs w:val="24"/>
        </w:rPr>
        <w:t>α</w:t>
      </w:r>
      <w:r>
        <w:rPr>
          <w:rFonts w:eastAsia="Times New Roman" w:cs="Times New Roman"/>
          <w:szCs w:val="24"/>
        </w:rPr>
        <w:t>)</w:t>
      </w:r>
    </w:p>
    <w:p w14:paraId="5BF8DB6A" w14:textId="77777777" w:rsidR="00034C2E" w:rsidRDefault="00034C2E">
      <w:pPr>
        <w:spacing w:line="600" w:lineRule="auto"/>
        <w:ind w:firstLine="720"/>
        <w:jc w:val="both"/>
        <w:rPr>
          <w:rFonts w:eastAsia="Times New Roman" w:cs="Times New Roman"/>
          <w:szCs w:val="24"/>
        </w:rPr>
      </w:pPr>
    </w:p>
    <w:p w14:paraId="5BF8DB6B" w14:textId="77777777" w:rsidR="00034C2E" w:rsidRDefault="00B5411B">
      <w:pPr>
        <w:ind w:firstLine="720"/>
        <w:rPr>
          <w:rFonts w:eastAsia="Times New Roman"/>
          <w:szCs w:val="24"/>
        </w:rPr>
      </w:pPr>
      <w:r w:rsidDel="00012CD4">
        <w:rPr>
          <w:rFonts w:eastAsia="Times New Roman" w:cs="Times New Roman"/>
          <w:szCs w:val="24"/>
        </w:rPr>
        <w:t xml:space="preserve"> </w:t>
      </w:r>
      <w:r>
        <w:rPr>
          <w:rFonts w:eastAsia="Times New Roman"/>
          <w:szCs w:val="24"/>
        </w:rPr>
        <w:t xml:space="preserve">Β. </w:t>
      </w:r>
      <w:r>
        <w:rPr>
          <w:rFonts w:eastAsia="Times New Roman"/>
          <w:szCs w:val="24"/>
        </w:rPr>
        <w:t>ΑΠΑΝΤΗΣΕΙΣ ΥΠΟΥΡΓΩΝ ΣΕ ΕΡΩΤΗΣΕΙΣ ΒΟΥΛΕΥΤΩΝ</w:t>
      </w:r>
    </w:p>
    <w:p w14:paraId="5BF8DB6C" w14:textId="77777777" w:rsidR="00034C2E" w:rsidRDefault="00B5411B">
      <w:pPr>
        <w:ind w:firstLine="720"/>
        <w:rPr>
          <w:rFonts w:eastAsia="Times New Roman"/>
          <w:szCs w:val="24"/>
        </w:rPr>
      </w:pPr>
      <w:r>
        <w:rPr>
          <w:rFonts w:eastAsia="Times New Roman"/>
          <w:szCs w:val="24"/>
        </w:rPr>
        <w:t>(ΝΑ ΜΠΕΙ Η ΣΕΛΙΔΑ</w:t>
      </w:r>
      <w:r>
        <w:rPr>
          <w:rFonts w:eastAsia="Times New Roman"/>
          <w:szCs w:val="24"/>
        </w:rPr>
        <w:t xml:space="preserve"> 8α</w:t>
      </w:r>
      <w:r>
        <w:rPr>
          <w:rFonts w:eastAsia="Times New Roman"/>
          <w:szCs w:val="24"/>
        </w:rPr>
        <w:t xml:space="preserve"> </w:t>
      </w:r>
      <w:r>
        <w:rPr>
          <w:rFonts w:eastAsia="Times New Roman"/>
          <w:szCs w:val="24"/>
        </w:rPr>
        <w:t>)</w:t>
      </w:r>
    </w:p>
    <w:p w14:paraId="5BF8DB6D" w14:textId="77777777" w:rsidR="00034C2E" w:rsidRDefault="00B5411B">
      <w:pPr>
        <w:spacing w:line="600" w:lineRule="auto"/>
        <w:ind w:firstLine="720"/>
        <w:jc w:val="both"/>
        <w:rPr>
          <w:rFonts w:eastAsia="Times New Roman"/>
          <w:b/>
          <w:color w:val="FF0000"/>
          <w:szCs w:val="24"/>
        </w:rPr>
      </w:pPr>
      <w:r w:rsidRPr="00417BFA" w:rsidDel="00012CD4">
        <w:rPr>
          <w:rFonts w:eastAsia="Times New Roman"/>
          <w:color w:val="FF0000"/>
          <w:szCs w:val="24"/>
        </w:rPr>
        <w:t xml:space="preserve"> </w:t>
      </w:r>
      <w:r w:rsidRPr="00417BFA">
        <w:rPr>
          <w:rFonts w:eastAsia="Times New Roman"/>
          <w:b/>
          <w:color w:val="FF0000"/>
          <w:szCs w:val="24"/>
        </w:rPr>
        <w:t>(</w:t>
      </w:r>
      <w:r w:rsidRPr="00417BFA">
        <w:rPr>
          <w:rFonts w:eastAsia="Times New Roman"/>
          <w:color w:val="FF0000"/>
          <w:szCs w:val="24"/>
        </w:rPr>
        <w:t>ΑΛΛΑΓΗ ΣΕΛΙΔΑΣ ΛΟΓΩ ΑΛΛΑΓΗΣ ΘΕΜΑΤΟΣ)</w:t>
      </w:r>
    </w:p>
    <w:p w14:paraId="5BF8DB6E"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εισερχόμαστε στη συζήτηση των </w:t>
      </w:r>
    </w:p>
    <w:p w14:paraId="5BF8DB6F" w14:textId="77777777" w:rsidR="00034C2E" w:rsidRDefault="00B5411B">
      <w:pPr>
        <w:spacing w:line="600" w:lineRule="auto"/>
        <w:ind w:firstLine="720"/>
        <w:jc w:val="center"/>
        <w:rPr>
          <w:rFonts w:eastAsia="Times New Roman"/>
          <w:b/>
          <w:szCs w:val="24"/>
        </w:rPr>
      </w:pPr>
      <w:r>
        <w:rPr>
          <w:rFonts w:eastAsia="Times New Roman"/>
          <w:b/>
          <w:szCs w:val="24"/>
        </w:rPr>
        <w:lastRenderedPageBreak/>
        <w:t>ΕΠΙΚΑΙΡΩΝ ΕΡΩΤΗΣΕΩΝ</w:t>
      </w:r>
    </w:p>
    <w:p w14:paraId="5BF8DB70"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1191/29-8-2016 επίκαιρη ερώτηση πρώτου κύκλου του Βουλευτή Ηρακλείου της Δημοκρατικής</w:t>
      </w:r>
      <w:r>
        <w:rPr>
          <w:rFonts w:eastAsia="Times New Roman" w:cs="Times New Roman"/>
          <w:szCs w:val="24"/>
        </w:rPr>
        <w:t xml:space="preserve">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προστασία των πολιτών από τις υπερβολικές χρεώσεις των Τραπεζών,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5BF8DB71"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με αρι</w:t>
      </w:r>
      <w:r>
        <w:rPr>
          <w:rFonts w:eastAsia="Times New Roman" w:cs="Times New Roman"/>
          <w:szCs w:val="24"/>
        </w:rPr>
        <w:t xml:space="preserve">θμό 4375/304/31-3-2016 ερώτηση και </w:t>
      </w:r>
      <w:r>
        <w:rPr>
          <w:rFonts w:eastAsia="Times New Roman" w:cs="Times New Roman"/>
          <w:szCs w:val="24"/>
        </w:rPr>
        <w:t>α</w:t>
      </w:r>
      <w:r>
        <w:rPr>
          <w:rFonts w:eastAsia="Times New Roman" w:cs="Times New Roman"/>
          <w:szCs w:val="24"/>
        </w:rPr>
        <w:t xml:space="preserve">ίτηση </w:t>
      </w:r>
      <w:r>
        <w:rPr>
          <w:rFonts w:eastAsia="Times New Roman" w:cs="Times New Roman"/>
          <w:szCs w:val="24"/>
        </w:rPr>
        <w:t>κ</w:t>
      </w:r>
      <w:r>
        <w:rPr>
          <w:rFonts w:eastAsia="Times New Roman" w:cs="Times New Roman"/>
          <w:szCs w:val="24"/>
        </w:rPr>
        <w:t xml:space="preserve">ατάθεσης </w:t>
      </w:r>
      <w:r>
        <w:rPr>
          <w:rFonts w:eastAsia="Times New Roman" w:cs="Times New Roman"/>
          <w:szCs w:val="24"/>
        </w:rPr>
        <w:t>ε</w:t>
      </w:r>
      <w:r>
        <w:rPr>
          <w:rFonts w:eastAsia="Times New Roman" w:cs="Times New Roman"/>
          <w:szCs w:val="24"/>
        </w:rPr>
        <w:t xml:space="preserve">γγράφων του Δ΄ Αντιπροέδρου της Βουλής και Βουλευτή Α΄ Αθηνών της Νέας Δημοκρατίας κ. </w:t>
      </w:r>
      <w:r>
        <w:rPr>
          <w:rFonts w:eastAsia="Times New Roman" w:cs="Times New Roman"/>
          <w:bCs/>
          <w:szCs w:val="24"/>
        </w:rPr>
        <w:t>Νικήτα Κακλαμάνη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σύμβαση του κ. Κιμ Γκλεν ή της εταιρείας που εκπροσωπεί </w:t>
      </w:r>
      <w:r>
        <w:rPr>
          <w:rFonts w:eastAsia="Times New Roman" w:cs="Times New Roman"/>
          <w:szCs w:val="24"/>
        </w:rPr>
        <w:t xml:space="preserve">με την Ελληνική Κυβέρνηση, το Υπουργείο Οικονομικών ή κάποιο εποπτευόμενο φορέα από αυτό,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w:t>
      </w:r>
    </w:p>
    <w:p w14:paraId="5BF8DB72"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w:t>
      </w:r>
      <w:r>
        <w:rPr>
          <w:rFonts w:eastAsia="Times New Roman" w:cs="Times New Roman"/>
          <w:szCs w:val="24"/>
        </w:rPr>
        <w:t>τρίτη</w:t>
      </w:r>
      <w:r>
        <w:rPr>
          <w:rFonts w:eastAsia="Times New Roman" w:cs="Times New Roman"/>
          <w:szCs w:val="24"/>
        </w:rPr>
        <w:t xml:space="preserve"> με αριθμό 1197/29-8-2016 επίκαιρη ερώτηση πρώτου κύκλου του Βουλ</w:t>
      </w:r>
      <w:r>
        <w:rPr>
          <w:rFonts w:eastAsia="Times New Roman" w:cs="Times New Roman"/>
          <w:szCs w:val="24"/>
        </w:rPr>
        <w:t xml:space="preserve">ευτή Β΄ Πειραιά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τον παράνομο ηλεκτρονικό τζόγο.</w:t>
      </w:r>
    </w:p>
    <w:p w14:paraId="5BF8DB73"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 Υπουργός Οικονομικών κ. Τρύφων Αλεξιάδης.</w:t>
      </w:r>
    </w:p>
    <w:p w14:paraId="5BF8DB74"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Καμμένε</w:t>
      </w:r>
      <w:proofErr w:type="spellEnd"/>
      <w:r>
        <w:rPr>
          <w:rFonts w:eastAsia="Times New Roman" w:cs="Times New Roman"/>
          <w:szCs w:val="24"/>
        </w:rPr>
        <w:t>, έχετε τον λόγο γι</w:t>
      </w:r>
      <w:r>
        <w:rPr>
          <w:rFonts w:eastAsia="Times New Roman" w:cs="Times New Roman"/>
          <w:szCs w:val="24"/>
        </w:rPr>
        <w:t>α δύο λεπτά.</w:t>
      </w:r>
    </w:p>
    <w:p w14:paraId="5BF8DB75"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κύριε Πρόεδρε.</w:t>
      </w:r>
    </w:p>
    <w:p w14:paraId="5BF8DB76" w14:textId="77777777" w:rsidR="00034C2E" w:rsidRDefault="00B5411B">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η πρώτη φορά που βρισκόμαστε όλοι μαζί. Εύχομαι καλή συνέχεια, από εδώ και πέρα, στις εργασίες της Βουλής.</w:t>
      </w:r>
    </w:p>
    <w:p w14:paraId="5BF8DB77" w14:textId="77777777" w:rsidR="00034C2E" w:rsidRDefault="00B5411B">
      <w:pPr>
        <w:spacing w:line="600" w:lineRule="auto"/>
        <w:ind w:firstLine="720"/>
        <w:contextualSpacing/>
        <w:jc w:val="both"/>
        <w:rPr>
          <w:rFonts w:eastAsia="Times New Roman"/>
          <w:szCs w:val="24"/>
        </w:rPr>
      </w:pPr>
      <w:r>
        <w:rPr>
          <w:rFonts w:eastAsia="Times New Roman" w:cs="Times New Roman"/>
          <w:szCs w:val="24"/>
        </w:rPr>
        <w:t xml:space="preserve">Κύριε Υπουργέ, σχετικά με τον παράνομο ηλεκτρονικό τζόγο, έχουμε </w:t>
      </w:r>
      <w:r>
        <w:rPr>
          <w:rFonts w:eastAsia="Times New Roman" w:cs="Times New Roman"/>
          <w:szCs w:val="24"/>
        </w:rPr>
        <w:t>ξανακάνει συζήτηση. Ο παράνομος τζόγος στην πατρίδα μας έχει αναδειχθεί σε πρόβλημα</w:t>
      </w:r>
      <w:r>
        <w:rPr>
          <w:rFonts w:eastAsia="Times New Roman" w:cs="Times New Roman"/>
          <w:szCs w:val="24"/>
        </w:rPr>
        <w:t>,</w:t>
      </w:r>
      <w:r>
        <w:rPr>
          <w:rFonts w:eastAsia="Times New Roman" w:cs="Times New Roman"/>
          <w:szCs w:val="24"/>
        </w:rPr>
        <w:t xml:space="preserve"> με τεράστιες απώλειες εσόδων ετησίως, την ώρα που κόβονται μισθοί και </w:t>
      </w:r>
      <w:r>
        <w:rPr>
          <w:rFonts w:eastAsia="Times New Roman"/>
          <w:szCs w:val="24"/>
        </w:rPr>
        <w:t xml:space="preserve">συντάξεις. </w:t>
      </w:r>
    </w:p>
    <w:p w14:paraId="5BF8DB78"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Σύμφωνα με ενημερωτικό σημείωμα του Υπουργείου, ήδη από το 2011, εκτιμήθηκε ότι λειτουργούν περισσότεροι από </w:t>
      </w:r>
      <w:r>
        <w:rPr>
          <w:rFonts w:eastAsia="Times New Roman"/>
          <w:color w:val="222222"/>
          <w:szCs w:val="24"/>
        </w:rPr>
        <w:t xml:space="preserve">διακόσιοι πενήντα </w:t>
      </w:r>
      <w:r>
        <w:rPr>
          <w:rFonts w:eastAsia="Times New Roman"/>
          <w:color w:val="222222"/>
          <w:szCs w:val="24"/>
        </w:rPr>
        <w:t xml:space="preserve">διαδικτυακοί τόποι </w:t>
      </w:r>
      <w:proofErr w:type="spellStart"/>
      <w:r>
        <w:rPr>
          <w:rFonts w:eastAsia="Times New Roman"/>
          <w:color w:val="222222"/>
          <w:szCs w:val="24"/>
        </w:rPr>
        <w:t>στοιχηματισμού</w:t>
      </w:r>
      <w:proofErr w:type="spellEnd"/>
      <w:r>
        <w:rPr>
          <w:rFonts w:eastAsia="Times New Roman"/>
          <w:color w:val="222222"/>
          <w:szCs w:val="24"/>
        </w:rPr>
        <w:t xml:space="preserve"> και έως και </w:t>
      </w:r>
      <w:proofErr w:type="spellStart"/>
      <w:r>
        <w:rPr>
          <w:rFonts w:eastAsia="Times New Roman"/>
          <w:color w:val="222222"/>
          <w:szCs w:val="24"/>
        </w:rPr>
        <w:t>εκατόν</w:t>
      </w:r>
      <w:proofErr w:type="spellEnd"/>
      <w:r>
        <w:rPr>
          <w:rFonts w:eastAsia="Times New Roman"/>
          <w:color w:val="222222"/>
          <w:szCs w:val="24"/>
        </w:rPr>
        <w:t xml:space="preserve"> πενήντα χιλιάδες</w:t>
      </w:r>
      <w:r>
        <w:rPr>
          <w:rFonts w:eastAsia="Times New Roman"/>
          <w:color w:val="222222"/>
          <w:szCs w:val="24"/>
        </w:rPr>
        <w:t xml:space="preserve"> ηλεκτρονικοί υπολογιστές</w:t>
      </w:r>
      <w:r>
        <w:rPr>
          <w:rFonts w:eastAsia="Times New Roman"/>
          <w:color w:val="222222"/>
          <w:szCs w:val="24"/>
        </w:rPr>
        <w:t>,</w:t>
      </w:r>
      <w:r>
        <w:rPr>
          <w:rFonts w:eastAsia="Times New Roman"/>
          <w:color w:val="222222"/>
          <w:szCs w:val="24"/>
        </w:rPr>
        <w:t xml:space="preserve"> που παρέχουν παράνομα τυχερά παιχ</w:t>
      </w:r>
      <w:r>
        <w:rPr>
          <w:rFonts w:eastAsia="Times New Roman"/>
          <w:color w:val="222222"/>
          <w:szCs w:val="24"/>
        </w:rPr>
        <w:t>νίδια, ενώ συνολικά ο παράνομος τζίρος όλων αυτών των τυχερών παιχνιδιών εκτιμάται σε πάνω από 4 δισεκατομμύρια ευρώ ετησίως.</w:t>
      </w:r>
    </w:p>
    <w:p w14:paraId="5BF8DB79"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t xml:space="preserve">Το 2012 το Υπουργείο επέτρεψε να ενταχθούν σε ένα μεταβατικό καθεστώς «προσωρινής </w:t>
      </w:r>
      <w:proofErr w:type="spellStart"/>
      <w:r>
        <w:rPr>
          <w:rFonts w:eastAsia="Times New Roman"/>
          <w:color w:val="222222"/>
          <w:szCs w:val="24"/>
        </w:rPr>
        <w:t>αδειοδότησης</w:t>
      </w:r>
      <w:proofErr w:type="spellEnd"/>
      <w:r>
        <w:rPr>
          <w:rFonts w:eastAsia="Times New Roman"/>
          <w:color w:val="222222"/>
          <w:szCs w:val="24"/>
        </w:rPr>
        <w:t>» όσες εταιρείες διαδικτυακού στοιχή</w:t>
      </w:r>
      <w:r>
        <w:rPr>
          <w:rFonts w:eastAsia="Times New Roman"/>
          <w:color w:val="222222"/>
          <w:szCs w:val="24"/>
        </w:rPr>
        <w:t>ματος ήταν εγκατεστημένες σε χώρες μέλη της Ευρωπαϊκής Ένωσης και είχαν άδειες λειτουργίας από τις σχετικές αρμόδιες αρχές αυτών των χωρών.</w:t>
      </w:r>
    </w:p>
    <w:p w14:paraId="5BF8DB7A"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t xml:space="preserve">Αυτές που υπήχθησαν στο μεταβατικό στάδιο της προσωρινής </w:t>
      </w:r>
      <w:proofErr w:type="spellStart"/>
      <w:r>
        <w:rPr>
          <w:rFonts w:eastAsia="Times New Roman"/>
          <w:color w:val="222222"/>
          <w:szCs w:val="24"/>
        </w:rPr>
        <w:t>αδειοδότησης</w:t>
      </w:r>
      <w:proofErr w:type="spellEnd"/>
      <w:r>
        <w:rPr>
          <w:rFonts w:eastAsia="Times New Roman"/>
          <w:color w:val="222222"/>
          <w:szCs w:val="24"/>
        </w:rPr>
        <w:t xml:space="preserve"> ήταν τελικά είκοσι τέσσερις, ενώ</w:t>
      </w:r>
      <w:r>
        <w:rPr>
          <w:rFonts w:eastAsia="Times New Roman"/>
          <w:color w:val="222222"/>
          <w:szCs w:val="24"/>
        </w:rPr>
        <w:t>,</w:t>
      </w:r>
      <w:r>
        <w:rPr>
          <w:rFonts w:eastAsia="Times New Roman"/>
          <w:color w:val="222222"/>
          <w:szCs w:val="24"/>
        </w:rPr>
        <w:t xml:space="preserve"> κατόπιν έρευ</w:t>
      </w:r>
      <w:r>
        <w:rPr>
          <w:rFonts w:eastAsia="Times New Roman"/>
          <w:color w:val="222222"/>
          <w:szCs w:val="24"/>
        </w:rPr>
        <w:t>νας</w:t>
      </w:r>
      <w:r>
        <w:rPr>
          <w:rFonts w:eastAsia="Times New Roman"/>
          <w:color w:val="222222"/>
          <w:szCs w:val="24"/>
        </w:rPr>
        <w:t>,</w:t>
      </w:r>
      <w:r>
        <w:rPr>
          <w:rFonts w:eastAsia="Times New Roman"/>
          <w:color w:val="222222"/>
          <w:szCs w:val="24"/>
        </w:rPr>
        <w:t xml:space="preserve"> φαίνεται ότι κάποιες από τις είκοσι τέσσερις εταιρείες που οικειοθελώς υπήχθησαν στο μεταβατικό καθεστώς του ν.4002/2011 του κ. Βενιζέλου, χωρίς την πραγματοποίηση ουσιαστικών ελέγχων, αλλά και της καταβολής ανταλλαγμάτων προς το </w:t>
      </w:r>
      <w:r>
        <w:rPr>
          <w:rFonts w:eastAsia="Times New Roman"/>
          <w:color w:val="222222"/>
          <w:szCs w:val="24"/>
        </w:rPr>
        <w:t>ελληνικό δημόσιο</w:t>
      </w:r>
      <w:r>
        <w:rPr>
          <w:rFonts w:eastAsia="Times New Roman"/>
          <w:color w:val="222222"/>
          <w:szCs w:val="24"/>
        </w:rPr>
        <w:t>, δεν</w:t>
      </w:r>
      <w:r>
        <w:rPr>
          <w:rFonts w:eastAsia="Times New Roman"/>
          <w:color w:val="222222"/>
          <w:szCs w:val="24"/>
        </w:rPr>
        <w:t xml:space="preserve"> πληρούσαν ή σταμάτησαν στη συνέχεια να πληρούν τις προϋποθέσεις υπαγωγής τους στο μεταβατικό καθεστώς.</w:t>
      </w:r>
    </w:p>
    <w:p w14:paraId="5BF8DB7B"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Εντύπωση προκαλεί </w:t>
      </w:r>
      <w:r>
        <w:rPr>
          <w:rFonts w:eastAsia="Times New Roman"/>
          <w:color w:val="222222"/>
          <w:szCs w:val="24"/>
        </w:rPr>
        <w:t>το</w:t>
      </w:r>
      <w:r>
        <w:rPr>
          <w:rFonts w:eastAsia="Times New Roman"/>
          <w:color w:val="222222"/>
          <w:szCs w:val="24"/>
        </w:rPr>
        <w:t xml:space="preserve"> ότι σε ερωτηματολόγιο που απέστειλε η Επιτροπή Παιγνίων στις είκοσι τέσσερις εταιρείες απάντησαν οι είκοσι μία και από τις απαντήσε</w:t>
      </w:r>
      <w:r>
        <w:rPr>
          <w:rFonts w:eastAsia="Times New Roman"/>
          <w:color w:val="222222"/>
          <w:szCs w:val="24"/>
        </w:rPr>
        <w:t xml:space="preserve">ις τους προκύπτει πως τα συνολικά έσοδα για το 2015 ήταν περί τα 1,9 δισεκατομμύρια ευρώ, ενώ τα μικτά κέρδη προσέγγιζαν τα 116.200.000 ευρώ. </w:t>
      </w:r>
    </w:p>
    <w:p w14:paraId="5BF8DB7C"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t xml:space="preserve">Δεν θα συνεχίσω. Θα επανέλθω στη δευτερολογία μου. </w:t>
      </w:r>
    </w:p>
    <w:p w14:paraId="5BF8DB7D" w14:textId="77777777" w:rsidR="00034C2E" w:rsidRDefault="00B5411B">
      <w:pPr>
        <w:spacing w:line="600" w:lineRule="auto"/>
        <w:ind w:firstLine="720"/>
        <w:contextualSpacing/>
        <w:jc w:val="both"/>
        <w:rPr>
          <w:rFonts w:eastAsia="Times New Roman"/>
          <w:color w:val="222222"/>
          <w:szCs w:val="24"/>
        </w:rPr>
      </w:pPr>
      <w:r>
        <w:rPr>
          <w:rFonts w:eastAsia="Times New Roman"/>
          <w:color w:val="222222"/>
          <w:szCs w:val="24"/>
        </w:rPr>
        <w:t>Επειδή, όμως, οι τζίροι και οι δηλώσεις είναι κατά δήλωση, γι</w:t>
      </w:r>
      <w:r>
        <w:rPr>
          <w:rFonts w:eastAsia="Times New Roman"/>
          <w:color w:val="222222"/>
          <w:szCs w:val="24"/>
        </w:rPr>
        <w:t>ατί δεν υπάρχει έλεγχος και νομικό καθεστώς και έχουν όλες στηθεί στη Μάλτα, τα γνωρίζουμε πολύ καλά όλα αυτά, τα έχουμε συζητήσει και μεταξύ μας, κύριε Υπουργέ, ερωτάσθε:</w:t>
      </w:r>
    </w:p>
    <w:p w14:paraId="5BF8DB7E" w14:textId="77777777" w:rsidR="00034C2E" w:rsidRDefault="00B5411B">
      <w:pPr>
        <w:spacing w:line="600" w:lineRule="auto"/>
        <w:ind w:firstLine="720"/>
        <w:contextualSpacing/>
        <w:jc w:val="both"/>
        <w:rPr>
          <w:rFonts w:eastAsia="Times New Roman"/>
          <w:szCs w:val="24"/>
        </w:rPr>
      </w:pPr>
      <w:r>
        <w:rPr>
          <w:rFonts w:eastAsia="Times New Roman"/>
          <w:color w:val="222222"/>
          <w:szCs w:val="24"/>
        </w:rPr>
        <w:t>Ποιο το ύψος της απώλειας εσόδων από τον παράνομο τζόγο στη χώρα μας; Πώς προτίθεστε</w:t>
      </w:r>
      <w:r>
        <w:rPr>
          <w:rFonts w:eastAsia="Times New Roman"/>
          <w:color w:val="222222"/>
          <w:szCs w:val="24"/>
        </w:rPr>
        <w:t xml:space="preserve"> να χειριστείτε το φαινόμενο ελληνικών εταιρειών που έλαβαν άδεια και φαίνονται να εντοπίζονται σε ίδιες </w:t>
      </w:r>
      <w:r>
        <w:rPr>
          <w:rFonts w:eastAsia="Times New Roman"/>
          <w:color w:val="222222"/>
          <w:szCs w:val="24"/>
        </w:rPr>
        <w:lastRenderedPageBreak/>
        <w:t>διευθύνσεις στη Μάλτα με ιταλικές που εμπλέκονται σε πλυντήριο και ξέπλυμα χρήματος; Πότε αναμένεται να έρθει το νομοσχέδιο που θα βάλει τέλος στο μετα</w:t>
      </w:r>
      <w:r>
        <w:rPr>
          <w:rFonts w:eastAsia="Times New Roman"/>
          <w:color w:val="222222"/>
          <w:szCs w:val="24"/>
        </w:rPr>
        <w:t>βατικό αυτό καθεστώς που βρίσκονται εδώ και χρόνια οι εταιρείες</w:t>
      </w:r>
      <w:r>
        <w:rPr>
          <w:rFonts w:eastAsia="Times New Roman"/>
          <w:color w:val="222222"/>
          <w:szCs w:val="24"/>
        </w:rPr>
        <w:t>,</w:t>
      </w:r>
      <w:r>
        <w:rPr>
          <w:rFonts w:eastAsia="Times New Roman"/>
          <w:color w:val="222222"/>
          <w:szCs w:val="24"/>
        </w:rPr>
        <w:t xml:space="preserve"> αλλά και στον παράνομο τζόγο;</w:t>
      </w:r>
      <w:r>
        <w:rPr>
          <w:rFonts w:eastAsia="Times New Roman"/>
          <w:szCs w:val="24"/>
        </w:rPr>
        <w:t xml:space="preserve"> </w:t>
      </w:r>
    </w:p>
    <w:p w14:paraId="5BF8DB7F" w14:textId="77777777" w:rsidR="00034C2E" w:rsidRDefault="00B5411B">
      <w:pPr>
        <w:spacing w:line="600" w:lineRule="auto"/>
        <w:ind w:firstLine="720"/>
        <w:jc w:val="both"/>
        <w:rPr>
          <w:rFonts w:eastAsia="Times New Roman"/>
          <w:szCs w:val="24"/>
        </w:rPr>
      </w:pPr>
      <w:r>
        <w:rPr>
          <w:rFonts w:eastAsia="Times New Roman"/>
          <w:szCs w:val="24"/>
        </w:rPr>
        <w:t>Και μια μικρή παρένθεση. Να μπει μια νομιμότητα και σε αυτό, να ξέρουμε τι κάνουμε όπως με τις άδειες των καναλιών.</w:t>
      </w:r>
    </w:p>
    <w:p w14:paraId="5BF8DB80" w14:textId="77777777" w:rsidR="00034C2E" w:rsidRDefault="00B5411B">
      <w:pPr>
        <w:spacing w:line="600" w:lineRule="auto"/>
        <w:ind w:firstLine="720"/>
        <w:jc w:val="both"/>
        <w:rPr>
          <w:rFonts w:eastAsia="Times New Roman"/>
          <w:szCs w:val="24"/>
        </w:rPr>
      </w:pPr>
      <w:r>
        <w:rPr>
          <w:rFonts w:eastAsia="Times New Roman"/>
          <w:szCs w:val="24"/>
        </w:rPr>
        <w:t>Τέλος, ποιες είναι οι αρμοδιότητες της Επιτρ</w:t>
      </w:r>
      <w:r>
        <w:rPr>
          <w:rFonts w:eastAsia="Times New Roman"/>
          <w:szCs w:val="24"/>
        </w:rPr>
        <w:t>οπής Παιγνίων και σε τι ενέργειες προέβη για τον έλεγχο για τη ρύθμιση της αγοράς τυχερών παιγνίων το 2015; Πώς διαγράφεται η πορεία των κερδών των εταιρειών διαδικτυακού στοιχήματος από το 2010 και μετά;</w:t>
      </w:r>
    </w:p>
    <w:p w14:paraId="5BF8DB81" w14:textId="77777777" w:rsidR="00034C2E" w:rsidRDefault="00B5411B">
      <w:pPr>
        <w:spacing w:line="600" w:lineRule="auto"/>
        <w:ind w:firstLine="720"/>
        <w:jc w:val="both"/>
        <w:rPr>
          <w:rFonts w:eastAsia="Times New Roman"/>
          <w:szCs w:val="24"/>
        </w:rPr>
      </w:pPr>
      <w:r>
        <w:rPr>
          <w:rFonts w:eastAsia="Times New Roman"/>
          <w:szCs w:val="24"/>
        </w:rPr>
        <w:t>Ευχαριστώ πολύ.</w:t>
      </w:r>
    </w:p>
    <w:p w14:paraId="5BF8DB82"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Έχ</w:t>
      </w:r>
      <w:r>
        <w:rPr>
          <w:rFonts w:eastAsia="Times New Roman"/>
          <w:szCs w:val="24"/>
        </w:rPr>
        <w:t>ετε τον λόγο, κύριε Αλεξιάδη.</w:t>
      </w:r>
    </w:p>
    <w:p w14:paraId="5BF8DB83" w14:textId="77777777" w:rsidR="00034C2E" w:rsidRDefault="00B5411B">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Ευχαριστώ, κύριε Πρόεδρε.</w:t>
      </w:r>
    </w:p>
    <w:p w14:paraId="5BF8DB84" w14:textId="77777777" w:rsidR="00034C2E" w:rsidRDefault="00B5411B">
      <w:pPr>
        <w:spacing w:line="600" w:lineRule="auto"/>
        <w:ind w:firstLine="720"/>
        <w:jc w:val="both"/>
        <w:rPr>
          <w:rFonts w:eastAsia="Times New Roman"/>
          <w:szCs w:val="24"/>
        </w:rPr>
      </w:pPr>
      <w:r>
        <w:rPr>
          <w:rFonts w:eastAsia="Times New Roman"/>
          <w:szCs w:val="24"/>
        </w:rPr>
        <w:lastRenderedPageBreak/>
        <w:t xml:space="preserve">Κύριε Βουλευτά, θέτετε σωστά ερωτήματα με την ερώτησή σας. Έχω απαντήσει άλλες δύο φορές και τον Δεκέμβριο του </w:t>
      </w:r>
      <w:r>
        <w:rPr>
          <w:rFonts w:eastAsia="Times New Roman"/>
          <w:szCs w:val="24"/>
        </w:rPr>
        <w:t>20</w:t>
      </w:r>
      <w:r>
        <w:rPr>
          <w:rFonts w:eastAsia="Times New Roman"/>
          <w:szCs w:val="24"/>
        </w:rPr>
        <w:t xml:space="preserve">15 στον κ. Τριανταφυλλίδη και τον </w:t>
      </w:r>
      <w:r>
        <w:rPr>
          <w:rFonts w:eastAsia="Times New Roman"/>
          <w:szCs w:val="24"/>
        </w:rPr>
        <w:t xml:space="preserve">Ιούλιο του </w:t>
      </w:r>
      <w:r>
        <w:rPr>
          <w:rFonts w:eastAsia="Times New Roman"/>
          <w:szCs w:val="24"/>
        </w:rPr>
        <w:t>20</w:t>
      </w:r>
      <w:r>
        <w:rPr>
          <w:rFonts w:eastAsia="Times New Roman"/>
          <w:szCs w:val="24"/>
        </w:rPr>
        <w:t>16 στον κ. Παναγούλη γι</w:t>
      </w:r>
      <w:r>
        <w:rPr>
          <w:rFonts w:eastAsia="Times New Roman"/>
          <w:szCs w:val="24"/>
        </w:rPr>
        <w:t>’</w:t>
      </w:r>
      <w:r>
        <w:rPr>
          <w:rFonts w:eastAsia="Times New Roman"/>
          <w:szCs w:val="24"/>
        </w:rPr>
        <w:t xml:space="preserve"> αυτά τα θέματα. Έχω απαντήσει, γιατί είναι πραγματικά ένα πολύ μεγάλο ζήτημα.</w:t>
      </w:r>
    </w:p>
    <w:p w14:paraId="5BF8DB85" w14:textId="77777777" w:rsidR="00034C2E" w:rsidRDefault="00B5411B">
      <w:pPr>
        <w:spacing w:line="600" w:lineRule="auto"/>
        <w:ind w:firstLine="720"/>
        <w:jc w:val="both"/>
        <w:rPr>
          <w:rFonts w:eastAsia="Times New Roman"/>
          <w:szCs w:val="24"/>
        </w:rPr>
      </w:pPr>
      <w:r>
        <w:rPr>
          <w:rFonts w:eastAsia="Times New Roman"/>
          <w:szCs w:val="24"/>
        </w:rPr>
        <w:t>Το νομικό πλαίσιο που διέπει αυτό το πεδίο οικονομικής δραστηριότητας ή μάλλον το νομικό πλαίσιο το οποίο δεν διέπει, διότι στην ουσία δεν υ</w:t>
      </w:r>
      <w:r>
        <w:rPr>
          <w:rFonts w:eastAsia="Times New Roman"/>
          <w:szCs w:val="24"/>
        </w:rPr>
        <w:t>πάρχει νομικό πλαίσιο και ενώ αναγκάζουμε τους πολίτες για πολύ μικρές αξίες να πληρώνουν φόρο περιουσίας ΕΝΦΙΑ, αυτοί οι κύριοι</w:t>
      </w:r>
      <w:r>
        <w:rPr>
          <w:rFonts w:eastAsia="Times New Roman"/>
          <w:szCs w:val="24"/>
        </w:rPr>
        <w:t>,</w:t>
      </w:r>
      <w:r>
        <w:rPr>
          <w:rFonts w:eastAsia="Times New Roman"/>
          <w:szCs w:val="24"/>
        </w:rPr>
        <w:t xml:space="preserve"> με εκμετάλλευση του θεσμικού πλαισίου -η ευθύνη γι</w:t>
      </w:r>
      <w:r>
        <w:rPr>
          <w:rFonts w:eastAsia="Times New Roman"/>
          <w:szCs w:val="24"/>
        </w:rPr>
        <w:t>’</w:t>
      </w:r>
      <w:r>
        <w:rPr>
          <w:rFonts w:eastAsia="Times New Roman"/>
          <w:szCs w:val="24"/>
        </w:rPr>
        <w:t xml:space="preserve"> αυτό το νομικό πλαίσιο έχει ονοματεπώνυμα και πολιτικά και σε επίπεδο προσ</w:t>
      </w:r>
      <w:r>
        <w:rPr>
          <w:rFonts w:eastAsia="Times New Roman"/>
          <w:szCs w:val="24"/>
        </w:rPr>
        <w:t>ώπων- δυστυχώς αποφεύγουν να πληρώσουν τεράστια ποσά φόρων, γιατί πολύ απλά είναι εγκατεστημέν</w:t>
      </w:r>
      <w:r>
        <w:rPr>
          <w:rFonts w:eastAsia="Times New Roman"/>
          <w:szCs w:val="24"/>
        </w:rPr>
        <w:t>οι</w:t>
      </w:r>
      <w:r>
        <w:rPr>
          <w:rFonts w:eastAsia="Times New Roman"/>
          <w:szCs w:val="24"/>
        </w:rPr>
        <w:t xml:space="preserve"> σε άλλες χώρες και όπως είπατε κι </w:t>
      </w:r>
      <w:r>
        <w:rPr>
          <w:rFonts w:eastAsia="Times New Roman"/>
          <w:szCs w:val="24"/>
        </w:rPr>
        <w:t>εσείς,</w:t>
      </w:r>
      <w:r>
        <w:rPr>
          <w:rFonts w:eastAsia="Times New Roman"/>
          <w:szCs w:val="24"/>
        </w:rPr>
        <w:t xml:space="preserve"> η φορολογική τους υποχρέωση εξαντλείται στο τι θα δηλώσουν. Δεν μπορούμε να τους ελέγξουμε έτσι</w:t>
      </w:r>
      <w:r>
        <w:rPr>
          <w:rFonts w:eastAsia="Times New Roman"/>
          <w:szCs w:val="24"/>
        </w:rPr>
        <w:t>,</w:t>
      </w:r>
      <w:r>
        <w:rPr>
          <w:rFonts w:eastAsia="Times New Roman"/>
          <w:szCs w:val="24"/>
        </w:rPr>
        <w:t xml:space="preserve"> όπως είναι το θεσμικό πλαίσιο.</w:t>
      </w:r>
    </w:p>
    <w:p w14:paraId="5BF8DB86" w14:textId="77777777" w:rsidR="00034C2E" w:rsidRDefault="00B5411B">
      <w:pPr>
        <w:spacing w:line="600" w:lineRule="auto"/>
        <w:ind w:firstLine="720"/>
        <w:jc w:val="both"/>
        <w:rPr>
          <w:rFonts w:eastAsia="Times New Roman"/>
          <w:szCs w:val="24"/>
        </w:rPr>
      </w:pPr>
      <w:r>
        <w:rPr>
          <w:rFonts w:eastAsia="Times New Roman"/>
          <w:szCs w:val="24"/>
        </w:rPr>
        <w:lastRenderedPageBreak/>
        <w:t>Αυτό το μεταβατικό καθεστώς σαφέστατα πρέπει να αλλάξει. Αυτή η ερώτησή σας έχει συναρμόδιους πολλούς Υπουργούς</w:t>
      </w:r>
      <w:r>
        <w:rPr>
          <w:rFonts w:eastAsia="Times New Roman"/>
          <w:szCs w:val="24"/>
        </w:rPr>
        <w:t>,</w:t>
      </w:r>
      <w:r>
        <w:rPr>
          <w:rFonts w:eastAsia="Times New Roman"/>
          <w:szCs w:val="24"/>
        </w:rPr>
        <w:t xml:space="preserve"> για να απαντήσουν. Είναι αρμοδιότητα του Υπουργού Οικονομικών που έχει αρμοδιότητα την ΕΕΕΠ, είναι αρμοδιότητα </w:t>
      </w:r>
      <w:r>
        <w:rPr>
          <w:rFonts w:eastAsia="Times New Roman"/>
          <w:szCs w:val="24"/>
        </w:rPr>
        <w:t xml:space="preserve">του Αναπληρωτή Υπουργού Προστασίας του Πολίτη, του κ. </w:t>
      </w:r>
      <w:proofErr w:type="spellStart"/>
      <w:r>
        <w:rPr>
          <w:rFonts w:eastAsia="Times New Roman"/>
          <w:szCs w:val="24"/>
        </w:rPr>
        <w:t>Τόσκα</w:t>
      </w:r>
      <w:proofErr w:type="spellEnd"/>
      <w:r>
        <w:rPr>
          <w:rFonts w:eastAsia="Times New Roman"/>
          <w:szCs w:val="24"/>
        </w:rPr>
        <w:t>, έγγραφο του οποίου θα σας καταθέσω σχετικά με τους ελέγχους, και δική μου σε σχέση με τους φορολογικούς ελέγχους.</w:t>
      </w:r>
    </w:p>
    <w:p w14:paraId="5BF8DB87" w14:textId="77777777" w:rsidR="00034C2E" w:rsidRDefault="00B5411B">
      <w:pPr>
        <w:spacing w:line="600" w:lineRule="auto"/>
        <w:ind w:firstLine="720"/>
        <w:jc w:val="both"/>
        <w:rPr>
          <w:rFonts w:eastAsia="Times New Roman"/>
          <w:szCs w:val="24"/>
        </w:rPr>
      </w:pPr>
      <w:r>
        <w:rPr>
          <w:rFonts w:eastAsia="Times New Roman"/>
          <w:szCs w:val="24"/>
        </w:rPr>
        <w:t>Σε ό,τι αφορά, λοιπόν, το νομοσχέδιο, η ενημέρωση που έχω είναι ότι άμεσα -ήδη έχ</w:t>
      </w:r>
      <w:r>
        <w:rPr>
          <w:rFonts w:eastAsia="Times New Roman"/>
          <w:szCs w:val="24"/>
        </w:rPr>
        <w:t>ει ετοιμαστεί- το πολύ σε έναν μήνα θα δημοσιοποιηθούν οι σχετικές διατάξεις. Ολοκληρώνεται η διαπραγμάτευση και θα κατατεθεί</w:t>
      </w:r>
      <w:r>
        <w:rPr>
          <w:rFonts w:eastAsia="Times New Roman"/>
          <w:szCs w:val="24"/>
        </w:rPr>
        <w:t>,</w:t>
      </w:r>
      <w:r>
        <w:rPr>
          <w:rFonts w:eastAsia="Times New Roman"/>
          <w:szCs w:val="24"/>
        </w:rPr>
        <w:t xml:space="preserve"> για να πάμε πλέον σε ένα οριστικό καθεστώς, να σταματήσει αυτή η διαδικασία. Και όπως είπατε πολύ σωστά, έχουμε πλέον και την τεχ</w:t>
      </w:r>
      <w:r>
        <w:rPr>
          <w:rFonts w:eastAsia="Times New Roman"/>
          <w:szCs w:val="24"/>
        </w:rPr>
        <w:t xml:space="preserve">νογνωσία από τέτοιου είδους διαδικασίες </w:t>
      </w:r>
      <w:proofErr w:type="spellStart"/>
      <w:r>
        <w:rPr>
          <w:rFonts w:eastAsia="Times New Roman"/>
          <w:szCs w:val="24"/>
        </w:rPr>
        <w:t>αδειοδότησης</w:t>
      </w:r>
      <w:proofErr w:type="spellEnd"/>
      <w:r>
        <w:rPr>
          <w:rFonts w:eastAsia="Times New Roman"/>
          <w:szCs w:val="24"/>
        </w:rPr>
        <w:t xml:space="preserve">. Μπορούμε να βάζουμε τέλος στις ανομίες αυτές, να εξασφαλίζουμε νομιμότητα και να φέρνουμε και μεγάλα έσοδα για το </w:t>
      </w:r>
      <w:r>
        <w:rPr>
          <w:rFonts w:eastAsia="Times New Roman"/>
          <w:szCs w:val="24"/>
        </w:rPr>
        <w:t>δημόσιο</w:t>
      </w:r>
      <w:r>
        <w:rPr>
          <w:rFonts w:eastAsia="Times New Roman"/>
          <w:szCs w:val="24"/>
        </w:rPr>
        <w:t>, γιατί κάποιοι φαίνεται δεν θέλουν ούτε το ένα ούτε το άλλο.</w:t>
      </w:r>
    </w:p>
    <w:p w14:paraId="5BF8DB88" w14:textId="77777777" w:rsidR="00034C2E" w:rsidRDefault="00B5411B">
      <w:pPr>
        <w:spacing w:line="600" w:lineRule="auto"/>
        <w:ind w:firstLine="720"/>
        <w:jc w:val="both"/>
        <w:rPr>
          <w:rFonts w:eastAsia="Times New Roman"/>
          <w:szCs w:val="24"/>
        </w:rPr>
      </w:pPr>
      <w:r>
        <w:rPr>
          <w:rFonts w:eastAsia="Times New Roman"/>
          <w:szCs w:val="24"/>
        </w:rPr>
        <w:lastRenderedPageBreak/>
        <w:t xml:space="preserve">Σε ό,τι αφορά τώρα </w:t>
      </w:r>
      <w:r>
        <w:rPr>
          <w:rFonts w:eastAsia="Times New Roman"/>
          <w:szCs w:val="24"/>
        </w:rPr>
        <w:t>το τι έχουμε κάνει, γιατί αυτό το διάστημα δεν έχουμε μείνει αδρανείς, έχουμε κάνει συγκεκριμένα πράγματα. Ήδη έχουν βγει είκοσι τέσσερις εταιρείες με απόφαση του Γενικού Γραμματέα Δημοσίων Εσόδων σε έλεγχο. Έχουν ανακοινωθεί τα ονόματά τους και έχει ξεκιν</w:t>
      </w:r>
      <w:r>
        <w:rPr>
          <w:rFonts w:eastAsia="Times New Roman"/>
          <w:szCs w:val="24"/>
        </w:rPr>
        <w:t xml:space="preserve">ήσει ο έλεγχος σε αυτές. Επίσης, έχει ξεκινήσει έλεγχος από άλλες υπηρεσίες του Υπουργείου Οικονομικών. Η </w:t>
      </w:r>
      <w:r>
        <w:rPr>
          <w:rFonts w:eastAsia="Times New Roman"/>
          <w:szCs w:val="24"/>
        </w:rPr>
        <w:t>ΥΕΔ</w:t>
      </w:r>
      <w:r>
        <w:rPr>
          <w:rFonts w:eastAsia="Times New Roman"/>
          <w:szCs w:val="24"/>
        </w:rPr>
        <w:t>ΔΕ αυτήν τη στιγμή ήδη διενεργεί πέντε ελέγχους σε τέτοια θέματα, η Ειδική Γραμματεία του ΣΔΟΕ διενεργεί κι αυτή ελέγχους και όλα αυτά μέσα από εισ</w:t>
      </w:r>
      <w:r>
        <w:rPr>
          <w:rFonts w:eastAsia="Times New Roman"/>
          <w:szCs w:val="24"/>
        </w:rPr>
        <w:t>αγγελικές παραγγελίες. Ήδη, δηλαδή, ελέγχεται η όλη διαδικασία αυτή σε φορολογικό επίπεδο.</w:t>
      </w:r>
    </w:p>
    <w:p w14:paraId="5BF8DB89" w14:textId="77777777" w:rsidR="00034C2E" w:rsidRDefault="00B5411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5BF8DB8A" w14:textId="77777777" w:rsidR="00034C2E" w:rsidRDefault="00B5411B">
      <w:pPr>
        <w:spacing w:line="600" w:lineRule="auto"/>
        <w:ind w:firstLine="720"/>
        <w:jc w:val="both"/>
        <w:rPr>
          <w:rFonts w:eastAsia="Times New Roman"/>
          <w:szCs w:val="24"/>
        </w:rPr>
      </w:pPr>
      <w:r>
        <w:rPr>
          <w:rFonts w:eastAsia="Times New Roman"/>
          <w:szCs w:val="24"/>
        </w:rPr>
        <w:t>Επίσης, η Οικονομική Αστυνομία έχει κάνει πάρα πολλούς ελέγχους για αυτά τα θέματ</w:t>
      </w:r>
      <w:r>
        <w:rPr>
          <w:rFonts w:eastAsia="Times New Roman"/>
          <w:szCs w:val="24"/>
        </w:rPr>
        <w:t xml:space="preserve">α και δεν έχει σταματήσει μόνο σε αυτά. Αξιοποιώντας πρόσφατα, για παράδειγμα, τη διεξαγωγή του Ευρωπαϊκού </w:t>
      </w:r>
      <w:r>
        <w:rPr>
          <w:rFonts w:eastAsia="Times New Roman"/>
          <w:szCs w:val="24"/>
        </w:rPr>
        <w:lastRenderedPageBreak/>
        <w:t>Πρωταθλήματος Ποδοσφαίρου στη Γαλλία</w:t>
      </w:r>
      <w:r>
        <w:rPr>
          <w:rFonts w:eastAsia="Times New Roman"/>
          <w:szCs w:val="24"/>
        </w:rPr>
        <w:t>,</w:t>
      </w:r>
      <w:r>
        <w:rPr>
          <w:rFonts w:eastAsia="Times New Roman"/>
          <w:szCs w:val="24"/>
        </w:rPr>
        <w:t xml:space="preserve"> για το χρονικό διάστημα από 10</w:t>
      </w:r>
      <w:r>
        <w:rPr>
          <w:rFonts w:eastAsia="Times New Roman"/>
          <w:szCs w:val="24"/>
        </w:rPr>
        <w:t>-</w:t>
      </w:r>
      <w:r>
        <w:rPr>
          <w:rFonts w:eastAsia="Times New Roman"/>
          <w:szCs w:val="24"/>
        </w:rPr>
        <w:t>6</w:t>
      </w:r>
      <w:r>
        <w:rPr>
          <w:rFonts w:eastAsia="Times New Roman"/>
          <w:szCs w:val="24"/>
        </w:rPr>
        <w:t>-</w:t>
      </w:r>
      <w:r>
        <w:rPr>
          <w:rFonts w:eastAsia="Times New Roman"/>
          <w:szCs w:val="24"/>
        </w:rPr>
        <w:t>2016 έως 10</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2016 –τελειώνω, κύριε Πρόεδρε- εξιχνίασε σε εθνικό επίπεδο δέκα </w:t>
      </w:r>
      <w:r>
        <w:rPr>
          <w:rFonts w:eastAsia="Times New Roman"/>
          <w:szCs w:val="24"/>
        </w:rPr>
        <w:t xml:space="preserve">υποθέσεις παράνομων τυχερών παιχνιδιών και </w:t>
      </w:r>
      <w:proofErr w:type="spellStart"/>
      <w:r>
        <w:rPr>
          <w:rFonts w:eastAsia="Times New Roman"/>
          <w:szCs w:val="24"/>
        </w:rPr>
        <w:t>στοιχηματισμού</w:t>
      </w:r>
      <w:proofErr w:type="spellEnd"/>
      <w:r>
        <w:rPr>
          <w:rFonts w:eastAsia="Times New Roman"/>
          <w:szCs w:val="24"/>
        </w:rPr>
        <w:t xml:space="preserve"> και σχηματίστηκαν δικογραφίες σε βάρος πενήντα πέντε ατόμων, εκ των οποίων σαράντα τέσσερα συνελήφθησαν στα όρια του αυτοφώρου.</w:t>
      </w:r>
    </w:p>
    <w:p w14:paraId="5BF8DB8B" w14:textId="77777777" w:rsidR="00034C2E" w:rsidRDefault="00B5411B">
      <w:pPr>
        <w:spacing w:line="600" w:lineRule="auto"/>
        <w:ind w:firstLine="720"/>
        <w:jc w:val="both"/>
        <w:rPr>
          <w:rFonts w:eastAsia="Times New Roman"/>
          <w:szCs w:val="24"/>
        </w:rPr>
      </w:pPr>
      <w:r>
        <w:rPr>
          <w:rFonts w:eastAsia="Times New Roman"/>
          <w:szCs w:val="24"/>
        </w:rPr>
        <w:t>Επίσης, πρόσφατα εξάρθρωσε διεθνή εγκληματική οργάνωση, τα μέλη της οπ</w:t>
      </w:r>
      <w:r>
        <w:rPr>
          <w:rFonts w:eastAsia="Times New Roman"/>
          <w:szCs w:val="24"/>
        </w:rPr>
        <w:t xml:space="preserve">οίας δραστηριοποιούνταν στην παροχή παρανόμων υπηρεσιών διαδικτυακού </w:t>
      </w:r>
      <w:proofErr w:type="spellStart"/>
      <w:r>
        <w:rPr>
          <w:rFonts w:eastAsia="Times New Roman"/>
          <w:szCs w:val="24"/>
        </w:rPr>
        <w:t>στοιχηματισμού</w:t>
      </w:r>
      <w:proofErr w:type="spellEnd"/>
      <w:r>
        <w:rPr>
          <w:rFonts w:eastAsia="Times New Roman"/>
          <w:szCs w:val="24"/>
        </w:rPr>
        <w:t xml:space="preserve">, όπου συνελήφθησαν </w:t>
      </w:r>
      <w:proofErr w:type="spellStart"/>
      <w:r>
        <w:rPr>
          <w:rFonts w:eastAsia="Times New Roman"/>
          <w:szCs w:val="24"/>
        </w:rPr>
        <w:t>εκατόν</w:t>
      </w:r>
      <w:proofErr w:type="spellEnd"/>
      <w:r>
        <w:rPr>
          <w:rFonts w:eastAsia="Times New Roman"/>
          <w:szCs w:val="24"/>
        </w:rPr>
        <w:t xml:space="preserve"> είκοσι επτά μέλη, μεταξύ των οποίων δεκαοκτώ είχαν αρχηγική θέση. Άρα και η Οικονομική Αστυνομία, οι υπηρεσίες της ΕΛΑΣ κάνουν πολύ καλή δουλειά σ</w:t>
      </w:r>
      <w:r>
        <w:rPr>
          <w:rFonts w:eastAsia="Times New Roman"/>
          <w:szCs w:val="24"/>
        </w:rPr>
        <w:t>ε αυτό το επίπεδο.</w:t>
      </w:r>
    </w:p>
    <w:p w14:paraId="5BF8DB8C" w14:textId="77777777" w:rsidR="00034C2E" w:rsidRDefault="00B5411B">
      <w:pPr>
        <w:spacing w:line="600" w:lineRule="auto"/>
        <w:ind w:firstLine="720"/>
        <w:jc w:val="both"/>
        <w:rPr>
          <w:rFonts w:eastAsia="Times New Roman"/>
          <w:szCs w:val="24"/>
        </w:rPr>
      </w:pPr>
      <w:r>
        <w:rPr>
          <w:rFonts w:eastAsia="Times New Roman"/>
          <w:szCs w:val="24"/>
        </w:rPr>
        <w:t>Τα υπόλοιπα θα τα πω στη δευτερολογία μου, για να μην χάσουμε άλλον χρόνο τώρα.</w:t>
      </w:r>
    </w:p>
    <w:p w14:paraId="5BF8DB8D"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Καμμένε</w:t>
      </w:r>
      <w:proofErr w:type="spellEnd"/>
      <w:r>
        <w:rPr>
          <w:rFonts w:eastAsia="Times New Roman"/>
          <w:szCs w:val="24"/>
        </w:rPr>
        <w:t>, έχετε τον λόγο.</w:t>
      </w:r>
    </w:p>
    <w:p w14:paraId="5BF8DB8E" w14:textId="77777777" w:rsidR="00034C2E" w:rsidRDefault="00B5411B">
      <w:pPr>
        <w:spacing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Ευχαριστώ, κύριε Πρόεδρε.</w:t>
      </w:r>
    </w:p>
    <w:p w14:paraId="5BF8DB8F" w14:textId="77777777" w:rsidR="00034C2E" w:rsidRDefault="00B5411B">
      <w:pPr>
        <w:spacing w:line="600" w:lineRule="auto"/>
        <w:ind w:firstLine="720"/>
        <w:jc w:val="both"/>
        <w:rPr>
          <w:rFonts w:eastAsia="Times New Roman"/>
          <w:szCs w:val="24"/>
        </w:rPr>
      </w:pPr>
      <w:r>
        <w:rPr>
          <w:rFonts w:eastAsia="Times New Roman"/>
          <w:szCs w:val="24"/>
        </w:rPr>
        <w:lastRenderedPageBreak/>
        <w:t>Κύριε Υπουργέ, σας ευχαριστώ πάρα πολύ για τα σ</w:t>
      </w:r>
      <w:r>
        <w:rPr>
          <w:rFonts w:eastAsia="Times New Roman"/>
          <w:szCs w:val="24"/>
        </w:rPr>
        <w:t>τοιχεία σας. Είναι λίγο-πολύ γνωστά. Αυτό που πρέπει να καταγραφεί σήμερα, επειδή ξεκινάμε από τον Σεπτέμβριο το έργο της καινούργιας περιόδου, και θα πρέπει να είναι σαφές</w:t>
      </w:r>
      <w:r>
        <w:rPr>
          <w:rFonts w:eastAsia="Times New Roman"/>
          <w:szCs w:val="24"/>
        </w:rPr>
        <w:t>,</w:t>
      </w:r>
      <w:r>
        <w:rPr>
          <w:rFonts w:eastAsia="Times New Roman"/>
          <w:szCs w:val="24"/>
        </w:rPr>
        <w:t xml:space="preserve"> είναι πότε θα έρθει το νομοσχέδιο -όπως κάναμε και με τα καπνικά, καθυστερήσαμε λί</w:t>
      </w:r>
      <w:r>
        <w:rPr>
          <w:rFonts w:eastAsia="Times New Roman"/>
          <w:szCs w:val="24"/>
        </w:rPr>
        <w:t>γο- για πολλούς λόγους και για τις άδειες, εάν δημοπρατηθούν ή οτιδήποτε άλλο αποφασίσει η Κυβέρνηση.</w:t>
      </w:r>
    </w:p>
    <w:p w14:paraId="5BF8DB90" w14:textId="77777777" w:rsidR="00034C2E" w:rsidRDefault="00B5411B">
      <w:pPr>
        <w:spacing w:line="600" w:lineRule="auto"/>
        <w:ind w:firstLine="709"/>
        <w:jc w:val="both"/>
        <w:rPr>
          <w:rFonts w:eastAsia="Times New Roman"/>
          <w:szCs w:val="24"/>
        </w:rPr>
      </w:pPr>
      <w:r>
        <w:rPr>
          <w:rFonts w:eastAsia="Times New Roman"/>
          <w:szCs w:val="24"/>
        </w:rPr>
        <w:t xml:space="preserve">Αλλά εδώ υπάρχει και ένα άλλο πολύ σοβαρό ζήτημα κοινωνικό. Οι παίκτες, ο Έλληνας πολίτης ή οποιοσδήποτε πολίτης σε αυτήν τη χώρα ασχολείται με τον </w:t>
      </w:r>
      <w:r>
        <w:rPr>
          <w:rFonts w:eastAsia="Times New Roman"/>
          <w:szCs w:val="24"/>
        </w:rPr>
        <w:t>ηλεκτρονικό τζόγο</w:t>
      </w:r>
      <w:r>
        <w:rPr>
          <w:rFonts w:eastAsia="Times New Roman"/>
          <w:szCs w:val="24"/>
        </w:rPr>
        <w:t>,</w:t>
      </w:r>
      <w:r>
        <w:rPr>
          <w:rFonts w:eastAsia="Times New Roman"/>
          <w:szCs w:val="24"/>
        </w:rPr>
        <w:t xml:space="preserve"> τίθεται σε κίνδυνο και αυτός και η οικογένειά του και η οικονομική του κατάσταση, διότι αν δεν υπάρχει κανονιστικό πλαίσιο και έλεγχος, μπορούν να χαθούν πάρα-πάρα πολλά χρήματα ή να στηθούν πάρα πολλά παιχνίδια ηλεκτρονικά. Να μην</w:t>
      </w:r>
      <w:r>
        <w:rPr>
          <w:rFonts w:eastAsia="Times New Roman"/>
          <w:szCs w:val="24"/>
        </w:rPr>
        <w:t xml:space="preserve"> καταν</w:t>
      </w:r>
      <w:r>
        <w:rPr>
          <w:rFonts w:eastAsia="Times New Roman"/>
          <w:szCs w:val="24"/>
        </w:rPr>
        <w:t>αλώνω</w:t>
      </w:r>
      <w:r>
        <w:rPr>
          <w:rFonts w:eastAsia="Times New Roman"/>
          <w:szCs w:val="24"/>
        </w:rPr>
        <w:t xml:space="preserve"> αυτήν τη στιγμή </w:t>
      </w:r>
      <w:r>
        <w:rPr>
          <w:rFonts w:eastAsia="Times New Roman"/>
          <w:szCs w:val="24"/>
        </w:rPr>
        <w:t xml:space="preserve">τον χρόνο </w:t>
      </w:r>
      <w:r>
        <w:rPr>
          <w:rFonts w:eastAsia="Times New Roman"/>
          <w:szCs w:val="24"/>
        </w:rPr>
        <w:t>του Κοινοβουλίου και τον δικό σας.</w:t>
      </w:r>
      <w:r>
        <w:rPr>
          <w:rFonts w:eastAsia="Times New Roman"/>
          <w:szCs w:val="24"/>
        </w:rPr>
        <w:t xml:space="preserve"> </w:t>
      </w:r>
      <w:r>
        <w:rPr>
          <w:rFonts w:eastAsia="Times New Roman"/>
          <w:szCs w:val="24"/>
        </w:rPr>
        <w:t xml:space="preserve">Πρέπει να γίνει άμεσα, δηλαδή πρέπει να προστατεύσουμε και κοινωνικά τον Έλληνα πολίτη και τον Έλληνα φορολογούμενο, </w:t>
      </w:r>
      <w:proofErr w:type="spellStart"/>
      <w:r>
        <w:rPr>
          <w:rFonts w:eastAsia="Times New Roman"/>
          <w:szCs w:val="24"/>
        </w:rPr>
        <w:t>πόσω</w:t>
      </w:r>
      <w:proofErr w:type="spellEnd"/>
      <w:r>
        <w:rPr>
          <w:rFonts w:eastAsia="Times New Roman"/>
          <w:szCs w:val="24"/>
        </w:rPr>
        <w:t xml:space="preserve"> μάλλον να βάλουμε και κανόνες παιχνιδιού. </w:t>
      </w:r>
    </w:p>
    <w:p w14:paraId="5BF8DB91" w14:textId="77777777" w:rsidR="00034C2E" w:rsidRDefault="00B5411B">
      <w:pPr>
        <w:spacing w:line="600" w:lineRule="auto"/>
        <w:ind w:firstLine="720"/>
        <w:jc w:val="both"/>
        <w:rPr>
          <w:rFonts w:eastAsia="Times New Roman"/>
          <w:szCs w:val="24"/>
        </w:rPr>
      </w:pPr>
      <w:r>
        <w:rPr>
          <w:rFonts w:eastAsia="Times New Roman"/>
          <w:szCs w:val="24"/>
        </w:rPr>
        <w:lastRenderedPageBreak/>
        <w:t>Με βάση τη</w:t>
      </w:r>
      <w:r>
        <w:rPr>
          <w:rFonts w:eastAsia="Times New Roman"/>
          <w:szCs w:val="24"/>
        </w:rPr>
        <w:t xml:space="preserve"> δική μου εμπε</w:t>
      </w:r>
      <w:r>
        <w:rPr>
          <w:rFonts w:eastAsia="Times New Roman"/>
          <w:szCs w:val="24"/>
        </w:rPr>
        <w:t xml:space="preserve">ιρία αυτά τα χρόνια στην Ελλάδα και στο εξωτερικό και όσο το έχουμε συζητήσει, φαίνεται ότι όλες αυτές οι εταιρείες προσομοιάζουν </w:t>
      </w:r>
      <w:r>
        <w:rPr>
          <w:rFonts w:eastAsia="Times New Roman"/>
          <w:szCs w:val="24"/>
        </w:rPr>
        <w:t xml:space="preserve">με </w:t>
      </w:r>
      <w:r>
        <w:rPr>
          <w:rFonts w:eastAsia="Times New Roman"/>
          <w:szCs w:val="24"/>
        </w:rPr>
        <w:t>μια Λερναία Ύδρα. Είναι πέντε, δέκα, είκοσι ή είκοσι τέσσερις εταιρείες μπροστά, οι οποίες ίδιες εταιρείες έχουν άλλες τρει</w:t>
      </w:r>
      <w:r>
        <w:rPr>
          <w:rFonts w:eastAsia="Times New Roman"/>
          <w:szCs w:val="24"/>
        </w:rPr>
        <w:t>ς, τέσσερις ή πέντε εταιρείες η καθεμία, στην οποία δανείζεται η πλατφόρμα</w:t>
      </w:r>
      <w:r>
        <w:rPr>
          <w:rFonts w:eastAsia="Times New Roman"/>
          <w:szCs w:val="24"/>
        </w:rPr>
        <w:t>.</w:t>
      </w:r>
      <w:r>
        <w:rPr>
          <w:rFonts w:eastAsia="Times New Roman"/>
          <w:szCs w:val="24"/>
        </w:rPr>
        <w:t xml:space="preserve"> Τα έχουμε δει. Διότι είναι οι ίδιες εταιρείες από πίσω και μπροστά έχουμε τέσσερα διαφορετικά κανάλια. Ο παίκτης δεν ξέρει ότι από πίσω είναι η ίδια εταιρεία, αλλά ο ίδιος προσκομίζει τα κέρδη και τα παράνομα, αν θέλετε, ή μη </w:t>
      </w:r>
      <w:proofErr w:type="spellStart"/>
      <w:r>
        <w:rPr>
          <w:rFonts w:eastAsia="Times New Roman"/>
          <w:szCs w:val="24"/>
        </w:rPr>
        <w:t>ελεγκτέα</w:t>
      </w:r>
      <w:proofErr w:type="spellEnd"/>
      <w:r>
        <w:rPr>
          <w:rFonts w:eastAsia="Times New Roman"/>
          <w:szCs w:val="24"/>
        </w:rPr>
        <w:t xml:space="preserve"> κέρδη</w:t>
      </w:r>
      <w:r>
        <w:rPr>
          <w:rFonts w:eastAsia="Times New Roman"/>
          <w:szCs w:val="24"/>
        </w:rPr>
        <w:t>,</w:t>
      </w:r>
      <w:r>
        <w:rPr>
          <w:rFonts w:eastAsia="Times New Roman"/>
          <w:szCs w:val="24"/>
        </w:rPr>
        <w:t xml:space="preserve"> τα οποία φορο</w:t>
      </w:r>
      <w:r>
        <w:rPr>
          <w:rFonts w:eastAsia="Times New Roman"/>
          <w:szCs w:val="24"/>
        </w:rPr>
        <w:t>λογεί στο εξωτερικό.</w:t>
      </w:r>
    </w:p>
    <w:p w14:paraId="5BF8DB92" w14:textId="77777777" w:rsidR="00034C2E" w:rsidRDefault="00B5411B">
      <w:pPr>
        <w:spacing w:line="600" w:lineRule="auto"/>
        <w:ind w:firstLine="720"/>
        <w:jc w:val="both"/>
        <w:rPr>
          <w:rFonts w:eastAsia="Times New Roman"/>
          <w:szCs w:val="24"/>
        </w:rPr>
      </w:pPr>
      <w:r>
        <w:rPr>
          <w:rFonts w:eastAsia="Times New Roman"/>
          <w:szCs w:val="24"/>
        </w:rPr>
        <w:t>Το ζήτημα</w:t>
      </w:r>
      <w:r>
        <w:rPr>
          <w:rFonts w:eastAsia="Times New Roman"/>
          <w:szCs w:val="24"/>
        </w:rPr>
        <w:t>,</w:t>
      </w:r>
      <w:r>
        <w:rPr>
          <w:rFonts w:eastAsia="Times New Roman"/>
          <w:szCs w:val="24"/>
        </w:rPr>
        <w:t xml:space="preserve"> πέραν της φορολόγησης, επειδή πηγαίνουμε και φορολογούμε στον τζίρο -έτσι είχε αποφασίσει η Κυβέρνηση, όπως κάνει και στον ΟΠΑΠ και καλά κάνει-</w:t>
      </w:r>
      <w:r>
        <w:rPr>
          <w:rFonts w:eastAsia="Times New Roman"/>
          <w:szCs w:val="24"/>
        </w:rPr>
        <w:t>,</w:t>
      </w:r>
      <w:r>
        <w:rPr>
          <w:rFonts w:eastAsia="Times New Roman"/>
          <w:szCs w:val="24"/>
        </w:rPr>
        <w:t xml:space="preserve"> επειδή είναι κατά δήλωση, </w:t>
      </w:r>
      <w:r>
        <w:rPr>
          <w:rFonts w:eastAsia="Times New Roman"/>
          <w:szCs w:val="24"/>
        </w:rPr>
        <w:t xml:space="preserve">είναι ότι </w:t>
      </w:r>
      <w:r>
        <w:rPr>
          <w:rFonts w:eastAsia="Times New Roman"/>
          <w:szCs w:val="24"/>
        </w:rPr>
        <w:t>τα έσοδα είναι ελάχιστα. Υπήρχαν παλαιές δη</w:t>
      </w:r>
      <w:r>
        <w:rPr>
          <w:rFonts w:eastAsia="Times New Roman"/>
          <w:szCs w:val="24"/>
        </w:rPr>
        <w:t xml:space="preserve">λώσεις του κ. </w:t>
      </w:r>
      <w:proofErr w:type="spellStart"/>
      <w:r>
        <w:rPr>
          <w:rFonts w:eastAsia="Times New Roman"/>
          <w:szCs w:val="24"/>
        </w:rPr>
        <w:t>Στεργιώτη</w:t>
      </w:r>
      <w:proofErr w:type="spellEnd"/>
      <w:r>
        <w:rPr>
          <w:rFonts w:eastAsia="Times New Roman"/>
          <w:szCs w:val="24"/>
        </w:rPr>
        <w:t>, ο οποίος είχε κάνει την περίεργη, αν θέλετε, δήλωση «δεν γνωρίζουμε τον τζίρο που κάνουν οι εταιρείες». Αυτή, όμως, είναι μια δήλωση που εμείς σαν Κυβέρνηση και εσείς, κύριε Υπουργέ, ως καθ’ ύλην αρμόδιος πρέπει να τη δώσουμε. Ποιο</w:t>
      </w:r>
      <w:r>
        <w:rPr>
          <w:rFonts w:eastAsia="Times New Roman"/>
          <w:szCs w:val="24"/>
        </w:rPr>
        <w:t xml:space="preserve">ς </w:t>
      </w:r>
      <w:r>
        <w:rPr>
          <w:rFonts w:eastAsia="Times New Roman"/>
          <w:szCs w:val="24"/>
        </w:rPr>
        <w:lastRenderedPageBreak/>
        <w:t xml:space="preserve">είναι ο τζίρος; Ποιος είναι ο τζίρος πάνω στον οποίο θα καθίσουμε να βάλουμε το 30% ή το 35%, στο </w:t>
      </w:r>
      <w:r>
        <w:rPr>
          <w:rFonts w:eastAsia="Times New Roman"/>
          <w:szCs w:val="24"/>
          <w:lang w:val="en-US"/>
        </w:rPr>
        <w:t>GGR</w:t>
      </w:r>
      <w:r>
        <w:rPr>
          <w:rFonts w:eastAsia="Times New Roman"/>
          <w:szCs w:val="24"/>
        </w:rPr>
        <w:t xml:space="preserve"> όπως λέτε, για να έχουμε το φορολογικό έσοδο; Αν δεν ξέρουμε τον τζίρο, κάτι δεν κάνουμε καλά σαν κράτος. Νομίζω ότι πρέπει να ελεγχθεί εξονυχιστικά ποι</w:t>
      </w:r>
      <w:r>
        <w:rPr>
          <w:rFonts w:eastAsia="Times New Roman"/>
          <w:szCs w:val="24"/>
        </w:rPr>
        <w:t>ος είναι ο τζίρος της εταιρείας, καθώς και όποιος τζίρος έχει αποφευχθεί να εμφανιστεί μέχρι σήμερα.</w:t>
      </w:r>
    </w:p>
    <w:p w14:paraId="5BF8DB93" w14:textId="77777777" w:rsidR="00034C2E" w:rsidRDefault="00B5411B">
      <w:pPr>
        <w:spacing w:line="600" w:lineRule="auto"/>
        <w:ind w:firstLine="720"/>
        <w:jc w:val="both"/>
        <w:rPr>
          <w:rFonts w:eastAsia="Times New Roman"/>
          <w:szCs w:val="24"/>
        </w:rPr>
      </w:pPr>
      <w:r>
        <w:rPr>
          <w:rFonts w:eastAsia="Times New Roman"/>
          <w:szCs w:val="24"/>
        </w:rPr>
        <w:t>Έχω καταθέσει μια ερώτηση με κατάθεση εγγράφων προς το Γενικό Λογιστήριο του Κράτους και ζητώ από το 2011 έως σήμερα συμπληρωματικά -και όταν έρθει η απάντ</w:t>
      </w:r>
      <w:r>
        <w:rPr>
          <w:rFonts w:eastAsia="Times New Roman"/>
          <w:szCs w:val="24"/>
        </w:rPr>
        <w:t>ηση θα σας τη στείλω στο Υπουργείο- για τον φόρο εισοδήματος που πλήρωσαν όλες αυτές οι εταιρείες. Να δούμε τι πλήρωσαν. Αυτό που πλήρωσαν θα αναλογεί σε έναν δηλωμένο τζίρο. Το κάνουμε και ανάποδα, γιατί κι εμείς ξέρουμε τη δουλειά. Αφού θα δούμε πόσο πλή</w:t>
      </w:r>
      <w:r>
        <w:rPr>
          <w:rFonts w:eastAsia="Times New Roman"/>
          <w:szCs w:val="24"/>
        </w:rPr>
        <w:t>ρωσαν, θα δούμε αντίστοιχα τι δήλωσαν ως τζίρο και θα δούμε αν αυτός ο τζίρος είναι πραγματικός ή όχι. Διότι, αν έχουν πληρώσει σε ψεύτικο τζίρο, τότε πέφτουμε και σε περίπτωση απάτης. Έχουν πληρώσει κάτι κατά δήλωση, έστω</w:t>
      </w:r>
      <w:r>
        <w:rPr>
          <w:rFonts w:eastAsia="Times New Roman"/>
          <w:szCs w:val="24"/>
        </w:rPr>
        <w:t>,</w:t>
      </w:r>
      <w:r>
        <w:rPr>
          <w:rFonts w:eastAsia="Times New Roman"/>
          <w:szCs w:val="24"/>
        </w:rPr>
        <w:t xml:space="preserve"> αλλά σε ψεύτικο τζίρο. Οπότε αυτ</w:t>
      </w:r>
      <w:r>
        <w:rPr>
          <w:rFonts w:eastAsia="Times New Roman"/>
          <w:szCs w:val="24"/>
        </w:rPr>
        <w:t xml:space="preserve">ό πρέπει </w:t>
      </w:r>
      <w:r>
        <w:rPr>
          <w:rFonts w:eastAsia="Times New Roman"/>
          <w:szCs w:val="24"/>
        </w:rPr>
        <w:lastRenderedPageBreak/>
        <w:t>να λυθεί. Επίσης το θέμα της απάτης κατά του δημοσίου ή της ψευδούς δήλωσης, διότι</w:t>
      </w:r>
      <w:r>
        <w:rPr>
          <w:rFonts w:eastAsia="Times New Roman"/>
          <w:szCs w:val="24"/>
        </w:rPr>
        <w:t>,</w:t>
      </w:r>
      <w:r>
        <w:rPr>
          <w:rFonts w:eastAsia="Times New Roman"/>
          <w:szCs w:val="24"/>
        </w:rPr>
        <w:t xml:space="preserve"> όπως είπατε πολύ σωστά</w:t>
      </w:r>
      <w:r>
        <w:rPr>
          <w:rFonts w:eastAsia="Times New Roman"/>
          <w:szCs w:val="24"/>
        </w:rPr>
        <w:t>,</w:t>
      </w:r>
      <w:r>
        <w:rPr>
          <w:rFonts w:eastAsia="Times New Roman"/>
          <w:szCs w:val="24"/>
        </w:rPr>
        <w:t xml:space="preserve"> κυνηγάμε τον πολίτη για οτιδήποτε χρωστά στο δημόσιο. </w:t>
      </w:r>
    </w:p>
    <w:p w14:paraId="5BF8DB94" w14:textId="77777777" w:rsidR="00034C2E" w:rsidRDefault="00B5411B">
      <w:pPr>
        <w:spacing w:line="600" w:lineRule="auto"/>
        <w:ind w:firstLine="720"/>
        <w:jc w:val="both"/>
        <w:rPr>
          <w:rFonts w:eastAsia="Times New Roman"/>
          <w:szCs w:val="24"/>
        </w:rPr>
      </w:pPr>
      <w:r>
        <w:rPr>
          <w:rFonts w:eastAsia="Times New Roman"/>
          <w:szCs w:val="24"/>
        </w:rPr>
        <w:t>Πρέπει να πάψει να είναι ανεξέλεγκτη αυτή η κατάσταση και επειδή οι τζίροι είναι αρκ</w:t>
      </w:r>
      <w:r>
        <w:rPr>
          <w:rFonts w:eastAsia="Times New Roman"/>
          <w:szCs w:val="24"/>
        </w:rPr>
        <w:t>ετών δισεκατομμυρίων ευρώ, το κράτος χάνει δεκάδες έως εκατοντάδες εκατομμύρια ευρώ φορολογικά έσοδα. Αυτά δεν έχουμε την πολυτέλεια να τα αφήσουμε να χάνονται περαιτέρω.</w:t>
      </w:r>
    </w:p>
    <w:p w14:paraId="5BF8DB95" w14:textId="77777777" w:rsidR="00034C2E" w:rsidRDefault="00B5411B">
      <w:pPr>
        <w:spacing w:line="600" w:lineRule="auto"/>
        <w:ind w:firstLine="720"/>
        <w:jc w:val="both"/>
        <w:rPr>
          <w:rFonts w:eastAsia="Times New Roman"/>
          <w:szCs w:val="24"/>
        </w:rPr>
      </w:pPr>
      <w:r>
        <w:rPr>
          <w:rFonts w:eastAsia="Times New Roman"/>
          <w:szCs w:val="24"/>
        </w:rPr>
        <w:t>Ευχαριστώ πάρα πολύ.</w:t>
      </w:r>
    </w:p>
    <w:p w14:paraId="5BF8DB96" w14:textId="77777777" w:rsidR="00034C2E" w:rsidRDefault="00B5411B">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BF8DB97" w14:textId="77777777" w:rsidR="00034C2E" w:rsidRDefault="00B5411B">
      <w:pPr>
        <w:spacing w:line="600" w:lineRule="auto"/>
        <w:ind w:firstLine="720"/>
        <w:jc w:val="both"/>
        <w:rPr>
          <w:rFonts w:eastAsia="Times New Roman"/>
          <w:szCs w:val="24"/>
        </w:rPr>
      </w:pPr>
      <w:r>
        <w:rPr>
          <w:rFonts w:eastAsia="Times New Roman"/>
          <w:szCs w:val="24"/>
        </w:rPr>
        <w:t>Κύριε Υπ</w:t>
      </w:r>
      <w:r>
        <w:rPr>
          <w:rFonts w:eastAsia="Times New Roman"/>
          <w:szCs w:val="24"/>
        </w:rPr>
        <w:t>ουργέ, έχετε τον λόγο.</w:t>
      </w:r>
    </w:p>
    <w:p w14:paraId="5BF8DB98" w14:textId="77777777" w:rsidR="00034C2E" w:rsidRDefault="00B5411B">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Σε ό,τι αφορά το θέμα του φόρου επί του τζίρου, πραγματικά υπάρχει ένα μεγάλο πρόβλημα. Ο φόρος γι’ αυτές τις επιχειρήσεις είναι σε ό,τι θέλουν αυτές να δηλώσουν. Και ορισμένες από</w:t>
      </w:r>
      <w:r>
        <w:rPr>
          <w:rFonts w:eastAsia="Times New Roman"/>
          <w:szCs w:val="24"/>
        </w:rPr>
        <w:t xml:space="preserve"> αυτές δηλώνουν προκλητικά πολύ μικρό τζίρο ή </w:t>
      </w:r>
      <w:r>
        <w:rPr>
          <w:rFonts w:eastAsia="Times New Roman"/>
          <w:szCs w:val="24"/>
        </w:rPr>
        <w:lastRenderedPageBreak/>
        <w:t>δηλώνουν πολύ μικρά κέρδη. Είχα καταθέσει σε προηγούμενη απάντηση τον φόρο εισοδήματος, γιατί εκεί είναι το προκλητικό. Το προκλητικό είναι το τι φόρο εισοδήματος πληρώνουν αυτές οι επιχειρήσεις, οι οποίες έχου</w:t>
      </w:r>
      <w:r>
        <w:rPr>
          <w:rFonts w:eastAsia="Times New Roman"/>
          <w:szCs w:val="24"/>
        </w:rPr>
        <w:t>ν έναν τεράστιο τζίρο, τον υποπτευόμαστε, αλλά</w:t>
      </w:r>
      <w:r>
        <w:rPr>
          <w:rFonts w:eastAsia="Times New Roman"/>
          <w:szCs w:val="24"/>
        </w:rPr>
        <w:t>,</w:t>
      </w:r>
      <w:r>
        <w:rPr>
          <w:rFonts w:eastAsia="Times New Roman"/>
          <w:szCs w:val="24"/>
        </w:rPr>
        <w:t xml:space="preserve"> όπως είναι δομημένο το σύστημα</w:t>
      </w:r>
      <w:r>
        <w:rPr>
          <w:rFonts w:eastAsia="Times New Roman"/>
          <w:szCs w:val="24"/>
        </w:rPr>
        <w:t>,</w:t>
      </w:r>
      <w:r>
        <w:rPr>
          <w:rFonts w:eastAsia="Times New Roman"/>
          <w:szCs w:val="24"/>
        </w:rPr>
        <w:t xml:space="preserve"> δεν είναι δυνατόν να τον ελέγξουμε απόλυτα. Διότι, όσο η έδρα της επιχείρησης είναι στο εξωτερικό και όσο η εγκατάσταση του </w:t>
      </w:r>
      <w:r>
        <w:rPr>
          <w:rFonts w:eastAsia="Times New Roman"/>
          <w:szCs w:val="24"/>
          <w:lang w:val="en-US"/>
        </w:rPr>
        <w:t>software</w:t>
      </w:r>
      <w:r>
        <w:rPr>
          <w:rFonts w:eastAsia="Times New Roman"/>
          <w:szCs w:val="24"/>
        </w:rPr>
        <w:t xml:space="preserve"> και </w:t>
      </w:r>
      <w:r>
        <w:rPr>
          <w:rFonts w:eastAsia="Times New Roman"/>
          <w:szCs w:val="24"/>
          <w:lang w:val="en-US"/>
        </w:rPr>
        <w:t>hardware</w:t>
      </w:r>
      <w:r>
        <w:rPr>
          <w:rFonts w:eastAsia="Times New Roman"/>
          <w:szCs w:val="24"/>
        </w:rPr>
        <w:t xml:space="preserve"> είναι στο εξωτερικό, είναι πολ</w:t>
      </w:r>
      <w:r>
        <w:rPr>
          <w:rFonts w:eastAsia="Times New Roman"/>
          <w:szCs w:val="24"/>
        </w:rPr>
        <w:t xml:space="preserve">ύ δύσκολο να ελεγχθεί από την Ελλάδα. Άρα παραμένουμε μόνο στο τι θα μας δηλώσουν. </w:t>
      </w:r>
    </w:p>
    <w:p w14:paraId="5BF8DB99" w14:textId="77777777" w:rsidR="00034C2E" w:rsidRDefault="00B5411B">
      <w:pPr>
        <w:spacing w:line="600" w:lineRule="auto"/>
        <w:ind w:firstLine="720"/>
        <w:jc w:val="both"/>
        <w:rPr>
          <w:rFonts w:eastAsia="Times New Roman"/>
          <w:szCs w:val="24"/>
        </w:rPr>
      </w:pPr>
      <w:r>
        <w:rPr>
          <w:rFonts w:eastAsia="Times New Roman"/>
          <w:szCs w:val="24"/>
        </w:rPr>
        <w:t>Είναι σαφέστατη η πολιτική βούληση της Κυβέρνησης σε αυτή την ανομία να μπει τέλος. Δεν έχουμε κα</w:t>
      </w:r>
      <w:r>
        <w:rPr>
          <w:rFonts w:eastAsia="Times New Roman"/>
          <w:szCs w:val="24"/>
        </w:rPr>
        <w:t>μ</w:t>
      </w:r>
      <w:r>
        <w:rPr>
          <w:rFonts w:eastAsia="Times New Roman"/>
          <w:szCs w:val="24"/>
        </w:rPr>
        <w:t>μία σχέση με αυτά τα συστήματα. Δεν έχουμε καμ</w:t>
      </w:r>
      <w:r>
        <w:rPr>
          <w:rFonts w:eastAsia="Times New Roman"/>
          <w:szCs w:val="24"/>
        </w:rPr>
        <w:t>μ</w:t>
      </w:r>
      <w:r>
        <w:rPr>
          <w:rFonts w:eastAsia="Times New Roman"/>
          <w:szCs w:val="24"/>
        </w:rPr>
        <w:t>ία διάθεση να έρθουμε σε κά</w:t>
      </w:r>
      <w:r>
        <w:rPr>
          <w:rFonts w:eastAsia="Times New Roman"/>
          <w:szCs w:val="24"/>
        </w:rPr>
        <w:t xml:space="preserve">ποια συναλλαγή, δεν έχουμε διάθεση να ακολουθήσουμε αυτά που έκαναν άλλοι σε αυτόν τον τόπο και οδήγησαν σε αυτό το νομικό πλαίσιο. Διότι αυτό το νομικό πλαίσιο είναι αποτέλεσμα συγκεκριμένων πολιτικών επιλογών. </w:t>
      </w:r>
    </w:p>
    <w:p w14:paraId="5BF8DB9A" w14:textId="77777777" w:rsidR="00034C2E" w:rsidRDefault="00B5411B">
      <w:pPr>
        <w:spacing w:line="600" w:lineRule="auto"/>
        <w:ind w:firstLine="720"/>
        <w:jc w:val="both"/>
        <w:rPr>
          <w:rFonts w:eastAsia="Times New Roman"/>
          <w:szCs w:val="24"/>
        </w:rPr>
      </w:pPr>
      <w:r>
        <w:rPr>
          <w:rFonts w:eastAsia="Times New Roman"/>
          <w:szCs w:val="24"/>
        </w:rPr>
        <w:lastRenderedPageBreak/>
        <w:t>Εμείς έχουμε συγκεκριμένη πολιτική βούληση.</w:t>
      </w:r>
      <w:r>
        <w:rPr>
          <w:rFonts w:eastAsia="Times New Roman"/>
          <w:szCs w:val="24"/>
        </w:rPr>
        <w:t xml:space="preserve"> Να δεχθώ ότι έπρεπε να νομοθετήσουμε πιο γρήγορα τα θέματα αυτά, αλλά έχουμε εξηγήσει τον λόγο που πολλές φορές έχουμε αυτές τις καθυστερήσεις. </w:t>
      </w:r>
    </w:p>
    <w:p w14:paraId="5BF8DB9B" w14:textId="77777777" w:rsidR="00034C2E" w:rsidRDefault="00B5411B">
      <w:pPr>
        <w:spacing w:line="600" w:lineRule="auto"/>
        <w:ind w:firstLine="720"/>
        <w:jc w:val="both"/>
        <w:rPr>
          <w:rFonts w:eastAsia="Times New Roman"/>
          <w:szCs w:val="24"/>
        </w:rPr>
      </w:pPr>
      <w:r>
        <w:rPr>
          <w:rFonts w:eastAsia="Times New Roman"/>
          <w:szCs w:val="24"/>
        </w:rPr>
        <w:t>Αυτό που έχουμε αυτή τη στιγμή να πούμε είναι ότι, όπως σας είπα και αρχικά, είμαστε στο στάδιο τελικής επεξερ</w:t>
      </w:r>
      <w:r>
        <w:rPr>
          <w:rFonts w:eastAsia="Times New Roman"/>
          <w:szCs w:val="24"/>
        </w:rPr>
        <w:t xml:space="preserve">γασίας, έχουν φτιαχτεί διατάξεις και πολύ γρήγορα θα έρθει στη Βουλή το σχετικό νομοθετικό πλαίσιο, που θα δίνει τη δυνατότητα να πάμε πλέον στο μεταβατικό καθεστώς των νέων αδειών. </w:t>
      </w:r>
    </w:p>
    <w:p w14:paraId="5BF8DB9C" w14:textId="77777777" w:rsidR="00034C2E" w:rsidRDefault="00B5411B">
      <w:pPr>
        <w:spacing w:line="600" w:lineRule="auto"/>
        <w:ind w:firstLine="720"/>
        <w:jc w:val="both"/>
        <w:rPr>
          <w:rFonts w:eastAsia="Times New Roman"/>
          <w:szCs w:val="24"/>
        </w:rPr>
      </w:pPr>
      <w:r>
        <w:rPr>
          <w:rFonts w:eastAsia="Times New Roman"/>
          <w:szCs w:val="24"/>
        </w:rPr>
        <w:t>Επίσης, να ξέρετε ότι</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όψει της ολοκλήρωσης του νομοσχεδίου για τις ηλ</w:t>
      </w:r>
      <w:r>
        <w:rPr>
          <w:rFonts w:eastAsia="Times New Roman"/>
          <w:szCs w:val="24"/>
        </w:rPr>
        <w:t>εκτρονικές πληρωμές-συναλλαγές</w:t>
      </w:r>
      <w:r>
        <w:rPr>
          <w:rFonts w:eastAsia="Times New Roman"/>
          <w:szCs w:val="24"/>
        </w:rPr>
        <w:t>,</w:t>
      </w:r>
      <w:r>
        <w:rPr>
          <w:rFonts w:eastAsia="Times New Roman"/>
          <w:szCs w:val="24"/>
        </w:rPr>
        <w:t xml:space="preserve"> εξετάζεται η δυνατότητα παροχής στοιχείων προς τις αρμόδιες ελληνικές αρχές από ξένους </w:t>
      </w:r>
      <w:proofErr w:type="spellStart"/>
      <w:r>
        <w:rPr>
          <w:rFonts w:eastAsia="Times New Roman"/>
          <w:szCs w:val="24"/>
        </w:rPr>
        <w:t>παρόχους</w:t>
      </w:r>
      <w:proofErr w:type="spellEnd"/>
      <w:r>
        <w:rPr>
          <w:rFonts w:eastAsia="Times New Roman"/>
          <w:szCs w:val="24"/>
        </w:rPr>
        <w:t xml:space="preserve"> πληρωμών, οι οποίοι δραστηριοποιούνται στην Ελλάδα. Συνεπώς</w:t>
      </w:r>
      <w:r>
        <w:rPr>
          <w:rFonts w:eastAsia="Times New Roman"/>
          <w:szCs w:val="24"/>
        </w:rPr>
        <w:t>,</w:t>
      </w:r>
      <w:r>
        <w:rPr>
          <w:rFonts w:eastAsia="Times New Roman"/>
          <w:szCs w:val="24"/>
        </w:rPr>
        <w:t xml:space="preserve"> οι οικονομικές συναλλαγές κατά τη διεξαγωγή τυχερών παιγνίων μέσω δ</w:t>
      </w:r>
      <w:r>
        <w:rPr>
          <w:rFonts w:eastAsia="Times New Roman"/>
          <w:szCs w:val="24"/>
        </w:rPr>
        <w:t>ιαδικτύου μεταξύ Ελλήνων παικτών και εταιρειών του εξωτερικού</w:t>
      </w:r>
      <w:r>
        <w:rPr>
          <w:rFonts w:eastAsia="Times New Roman"/>
          <w:szCs w:val="24"/>
        </w:rPr>
        <w:t>,</w:t>
      </w:r>
      <w:r>
        <w:rPr>
          <w:rFonts w:eastAsia="Times New Roman"/>
          <w:szCs w:val="24"/>
        </w:rPr>
        <w:t xml:space="preserve"> θα μπορούν να εντοπίζονται ευκολότερα, καταστέλλοντας έτσι την παράνομη δράση.  </w:t>
      </w:r>
    </w:p>
    <w:p w14:paraId="5BF8DB9D" w14:textId="77777777" w:rsidR="00034C2E" w:rsidRDefault="00B5411B">
      <w:pPr>
        <w:spacing w:line="600" w:lineRule="auto"/>
        <w:ind w:firstLine="720"/>
        <w:jc w:val="both"/>
        <w:rPr>
          <w:rFonts w:eastAsia="Times New Roman"/>
          <w:szCs w:val="24"/>
        </w:rPr>
      </w:pPr>
      <w:r>
        <w:rPr>
          <w:rFonts w:eastAsia="Times New Roman"/>
          <w:szCs w:val="24"/>
        </w:rPr>
        <w:lastRenderedPageBreak/>
        <w:t>Επίσης, θέλω να σας πω ότι ήδη υπάρχουν εισαγγελικές παραγγελίες για τους ελέγχους αυτούς που, όπως σας είπα και</w:t>
      </w:r>
      <w:r>
        <w:rPr>
          <w:rFonts w:eastAsia="Times New Roman"/>
          <w:szCs w:val="24"/>
        </w:rPr>
        <w:t xml:space="preserve"> πριν, αυτή τη στιγμή εξετάζουμε.</w:t>
      </w:r>
    </w:p>
    <w:p w14:paraId="5BF8DB9E" w14:textId="77777777" w:rsidR="00034C2E" w:rsidRDefault="00B5411B">
      <w:pPr>
        <w:spacing w:line="600" w:lineRule="auto"/>
        <w:ind w:firstLine="720"/>
        <w:jc w:val="both"/>
        <w:rPr>
          <w:rFonts w:eastAsia="Times New Roman"/>
          <w:szCs w:val="24"/>
        </w:rPr>
      </w:pPr>
      <w:r>
        <w:rPr>
          <w:rFonts w:eastAsia="Times New Roman"/>
          <w:szCs w:val="24"/>
        </w:rPr>
        <w:t xml:space="preserve">Σ’ ό,τι αφορά την </w:t>
      </w:r>
      <w:r>
        <w:rPr>
          <w:rFonts w:eastAsia="Times New Roman"/>
          <w:szCs w:val="24"/>
        </w:rPr>
        <w:t>ε</w:t>
      </w:r>
      <w:r>
        <w:rPr>
          <w:rFonts w:eastAsia="Times New Roman"/>
          <w:szCs w:val="24"/>
        </w:rPr>
        <w:t xml:space="preserve">θνική </w:t>
      </w:r>
      <w:r>
        <w:rPr>
          <w:rFonts w:eastAsia="Times New Roman"/>
          <w:szCs w:val="24"/>
        </w:rPr>
        <w:t>ε</w:t>
      </w:r>
      <w:r>
        <w:rPr>
          <w:rFonts w:eastAsia="Times New Roman"/>
          <w:szCs w:val="24"/>
        </w:rPr>
        <w:t xml:space="preserve">πιτροπή, την Επιτροπή Εποπτείας και Ελέγχου Παιγνίων, την ΕΕΠ, της οποίας θα σας καταθέσω σχετικά έγγραφα, όπως και των άλλων </w:t>
      </w:r>
      <w:r>
        <w:rPr>
          <w:rFonts w:eastAsia="Times New Roman"/>
          <w:szCs w:val="24"/>
        </w:rPr>
        <w:t>Υ</w:t>
      </w:r>
      <w:r>
        <w:rPr>
          <w:rFonts w:eastAsia="Times New Roman"/>
          <w:szCs w:val="24"/>
        </w:rPr>
        <w:t>πηρεσιών, για να έχετε μία πλήρη ενημέρωση και για να μη σπαταλήσω το</w:t>
      </w:r>
      <w:r>
        <w:rPr>
          <w:rFonts w:eastAsia="Times New Roman"/>
          <w:szCs w:val="24"/>
        </w:rPr>
        <w:t>ν</w:t>
      </w:r>
      <w:r>
        <w:rPr>
          <w:rFonts w:eastAsia="Times New Roman"/>
          <w:szCs w:val="24"/>
        </w:rPr>
        <w:t xml:space="preserve"> χρόνο, διενεργεί συνεχώς ελέγχους, όπως αναφέρει με σαφήνεια, και ως προς την απόκλιση του ποσού των μ</w:t>
      </w:r>
      <w:r>
        <w:rPr>
          <w:rFonts w:eastAsia="Times New Roman"/>
          <w:szCs w:val="24"/>
        </w:rPr>
        <w:t>ε</w:t>
      </w:r>
      <w:r>
        <w:rPr>
          <w:rFonts w:eastAsia="Times New Roman"/>
          <w:szCs w:val="24"/>
        </w:rPr>
        <w:t>ικτών κερδών των είκοσι τεσσάρων εταιρειών μεταξύ της ΕΕΠ και του ΟΠΑΠ. Η ΕΕΠ στο σχετικό έγγραφό της μ</w:t>
      </w:r>
      <w:r>
        <w:rPr>
          <w:rFonts w:eastAsia="Times New Roman"/>
          <w:szCs w:val="24"/>
        </w:rPr>
        <w:t>α</w:t>
      </w:r>
      <w:r>
        <w:rPr>
          <w:rFonts w:eastAsia="Times New Roman"/>
          <w:szCs w:val="24"/>
        </w:rPr>
        <w:t xml:space="preserve">ς ενημερώνει ότι τα στοιχεία τα αντλεί από τις </w:t>
      </w:r>
      <w:r>
        <w:rPr>
          <w:rFonts w:eastAsia="Times New Roman"/>
          <w:szCs w:val="24"/>
        </w:rPr>
        <w:t xml:space="preserve">επίσημες δηλώσεις των </w:t>
      </w:r>
      <w:proofErr w:type="spellStart"/>
      <w:r>
        <w:rPr>
          <w:rFonts w:eastAsia="Times New Roman"/>
          <w:szCs w:val="24"/>
        </w:rPr>
        <w:t>παρόχων</w:t>
      </w:r>
      <w:proofErr w:type="spellEnd"/>
      <w:r>
        <w:rPr>
          <w:rFonts w:eastAsia="Times New Roman"/>
          <w:szCs w:val="24"/>
        </w:rPr>
        <w:t>,</w:t>
      </w:r>
      <w:r>
        <w:rPr>
          <w:rFonts w:eastAsia="Times New Roman"/>
          <w:szCs w:val="24"/>
        </w:rPr>
        <w:t xml:space="preserve"> που υποβάλλονται στις αρμόδιες φορολογικές αρχές</w:t>
      </w:r>
      <w:r>
        <w:rPr>
          <w:rFonts w:eastAsia="Times New Roman"/>
          <w:szCs w:val="24"/>
        </w:rPr>
        <w:t>,</w:t>
      </w:r>
      <w:r>
        <w:rPr>
          <w:rFonts w:eastAsia="Times New Roman"/>
          <w:szCs w:val="24"/>
        </w:rPr>
        <w:t xml:space="preserve"> και όχι από δημοσιεύματα ή οτιδήποτε άλλο.</w:t>
      </w:r>
    </w:p>
    <w:p w14:paraId="5BF8DB9F" w14:textId="77777777" w:rsidR="00034C2E" w:rsidRDefault="00B5411B">
      <w:pPr>
        <w:spacing w:line="600" w:lineRule="auto"/>
        <w:ind w:firstLine="720"/>
        <w:jc w:val="both"/>
        <w:rPr>
          <w:rFonts w:eastAsia="Times New Roman"/>
          <w:szCs w:val="24"/>
        </w:rPr>
      </w:pPr>
      <w:r>
        <w:rPr>
          <w:rFonts w:eastAsia="Times New Roman"/>
          <w:szCs w:val="24"/>
        </w:rPr>
        <w:t xml:space="preserve">Παρ’ όλα αυτά, βοηθούν τα δημοσιεύματα, όπως η έρευνα που έγινε για τον τόπο εγκατάστασης των εταιρειών αυτών και </w:t>
      </w:r>
      <w:r>
        <w:rPr>
          <w:rFonts w:eastAsia="Times New Roman"/>
          <w:szCs w:val="24"/>
        </w:rPr>
        <w:t xml:space="preserve">από την οποία </w:t>
      </w:r>
      <w:r>
        <w:rPr>
          <w:rFonts w:eastAsia="Times New Roman"/>
          <w:szCs w:val="24"/>
        </w:rPr>
        <w:t>αποκ</w:t>
      </w:r>
      <w:r>
        <w:rPr>
          <w:rFonts w:eastAsia="Times New Roman"/>
          <w:szCs w:val="24"/>
        </w:rPr>
        <w:t xml:space="preserve">αλύφθηκε ότι στην ίδια διεύθυνση και στον ίδιο όροφο και </w:t>
      </w:r>
      <w:r>
        <w:rPr>
          <w:rFonts w:eastAsia="Times New Roman"/>
          <w:szCs w:val="24"/>
        </w:rPr>
        <w:lastRenderedPageBreak/>
        <w:t>στο ίδιο γραφείο υπήρχαν πάρα πολλές εταιρείες. Είναι σαφέστατο το τι θέλουν να κάνουν αυτές οι εταιρείες. Είναι σαφές, όμως, και το τι θέλει να κάνει αυτή η Κυβέρνηση. Είναι αποφασισμένη να συγκρουσ</w:t>
      </w:r>
      <w:r>
        <w:rPr>
          <w:rFonts w:eastAsia="Times New Roman"/>
          <w:szCs w:val="24"/>
        </w:rPr>
        <w:t xml:space="preserve">τεί και να επιβάλει τάξη και σ’ αυτό το πεδίο της οικονομικής ζωής. </w:t>
      </w:r>
    </w:p>
    <w:p w14:paraId="5BF8DBA0" w14:textId="77777777" w:rsidR="00034C2E" w:rsidRDefault="00B5411B">
      <w:pPr>
        <w:spacing w:line="600" w:lineRule="auto"/>
        <w:ind w:firstLine="720"/>
        <w:jc w:val="both"/>
        <w:rPr>
          <w:rFonts w:eastAsia="Times New Roman"/>
          <w:szCs w:val="24"/>
        </w:rPr>
      </w:pPr>
      <w:r>
        <w:rPr>
          <w:rFonts w:eastAsia="Times New Roman"/>
          <w:szCs w:val="24"/>
        </w:rPr>
        <w:t>Ευχαριστώ πολύ.</w:t>
      </w:r>
    </w:p>
    <w:p w14:paraId="5BF8DBA1" w14:textId="77777777" w:rsidR="00034C2E" w:rsidRDefault="00B5411B">
      <w:pPr>
        <w:spacing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w:t>
      </w:r>
      <w:r>
        <w:rPr>
          <w:rFonts w:eastAsia="Times New Roman" w:cs="Times New Roman"/>
          <w:szCs w:val="24"/>
        </w:rPr>
        <w:t>ατείας της Διεύθυνσης Στενογραφίας και Πρακτικών της Βουλής)</w:t>
      </w:r>
    </w:p>
    <w:p w14:paraId="5BF8DBA2" w14:textId="77777777" w:rsidR="00034C2E" w:rsidRDefault="00B5411B">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BF8DBA3" w14:textId="77777777" w:rsidR="00034C2E" w:rsidRDefault="00B5411B">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Κύριε Πρόεδρε, μπορώ να έχω τον λόγο για ένα λεπτό; Θα ήθελα να έχω την ευχέρεια να προσθέσω κάτι.</w:t>
      </w:r>
    </w:p>
    <w:p w14:paraId="5BF8DBA4"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(Γεώργιος</w:t>
      </w:r>
      <w:r>
        <w:rPr>
          <w:rFonts w:eastAsia="Times New Roman"/>
          <w:b/>
          <w:szCs w:val="24"/>
        </w:rPr>
        <w:t xml:space="preserve"> Βαρεμένος):</w:t>
      </w:r>
      <w:r>
        <w:rPr>
          <w:rFonts w:eastAsia="Times New Roman"/>
          <w:szCs w:val="24"/>
        </w:rPr>
        <w:t xml:space="preserve"> Ορίστε, κύριε </w:t>
      </w:r>
      <w:proofErr w:type="spellStart"/>
      <w:r>
        <w:rPr>
          <w:rFonts w:eastAsia="Times New Roman"/>
          <w:szCs w:val="24"/>
        </w:rPr>
        <w:t>Καμμένε</w:t>
      </w:r>
      <w:proofErr w:type="spellEnd"/>
      <w:r>
        <w:rPr>
          <w:rFonts w:eastAsia="Times New Roman"/>
          <w:szCs w:val="24"/>
        </w:rPr>
        <w:t>.</w:t>
      </w:r>
    </w:p>
    <w:p w14:paraId="5BF8DBA5" w14:textId="77777777" w:rsidR="00034C2E" w:rsidRDefault="00B5411B">
      <w:pPr>
        <w:spacing w:line="600" w:lineRule="auto"/>
        <w:ind w:firstLine="720"/>
        <w:jc w:val="both"/>
        <w:rPr>
          <w:rFonts w:eastAsia="Times New Roman"/>
          <w:szCs w:val="24"/>
        </w:rPr>
      </w:pPr>
      <w:r>
        <w:rPr>
          <w:rFonts w:eastAsia="Times New Roman"/>
          <w:b/>
          <w:szCs w:val="24"/>
        </w:rPr>
        <w:lastRenderedPageBreak/>
        <w:t>ΔΗΜΗΤΡΙΟΣ ΚΑΜΜΕΝΟΣ:</w:t>
      </w:r>
      <w:r>
        <w:rPr>
          <w:rFonts w:eastAsia="Times New Roman"/>
          <w:szCs w:val="24"/>
        </w:rPr>
        <w:t xml:space="preserve"> Κύριε Υπουργέ, πρέπει να δούμε αναδρομικά το ζήτημα. Όταν κάνουμε διασταυρώσεις από τους μηχανισμούς που πλήρωναν τους παίκτες</w:t>
      </w:r>
      <w:r>
        <w:rPr>
          <w:rFonts w:eastAsia="Times New Roman"/>
          <w:szCs w:val="24"/>
        </w:rPr>
        <w:t>,</w:t>
      </w:r>
      <w:r>
        <w:rPr>
          <w:rFonts w:eastAsia="Times New Roman"/>
          <w:szCs w:val="24"/>
        </w:rPr>
        <w:t xml:space="preserve"> είτε από τις ελληνικές τράπεζες είτε από άλλες, να το δούμε από το 2011 </w:t>
      </w:r>
      <w:r>
        <w:rPr>
          <w:rFonts w:eastAsia="Times New Roman"/>
          <w:szCs w:val="24"/>
        </w:rPr>
        <w:t>και από το 2012, όχι από δω και πέρα, διότι έχει «ξεπλυθεί» πολύ χρήμα. Εγώ δεν φοβάμαι τις λέξεις. Από το 2012, όταν κάποιος παίζει και χρησιμοποιεί ή πλαστικό χρήμα ή προπληρωμένη κάρτα που αγοράζει από το περίπτερο του Πακιστανού –επειδή αυτά έκαναν-</w:t>
      </w:r>
      <w:r>
        <w:rPr>
          <w:rFonts w:eastAsia="Times New Roman"/>
          <w:szCs w:val="24"/>
        </w:rPr>
        <w:t>,</w:t>
      </w:r>
      <w:r>
        <w:rPr>
          <w:rFonts w:eastAsia="Times New Roman"/>
          <w:szCs w:val="24"/>
        </w:rPr>
        <w:t xml:space="preserve"> θ</w:t>
      </w:r>
      <w:r>
        <w:rPr>
          <w:rFonts w:eastAsia="Times New Roman"/>
          <w:szCs w:val="24"/>
        </w:rPr>
        <w:t>α πρέπει να βρούμε από το 2012 ποια φυσικά πρόσωπα έχουν πληρώσει τι και τι έχουν πληρωθεί, γιατί τα ηλεκτρονικά ίχνη των πληρωμών υπάρχουν, διότι δεν μπορούσαν να κάνουν και την πληρωμή αλλιώς</w:t>
      </w:r>
      <w:r>
        <w:rPr>
          <w:rFonts w:eastAsia="Times New Roman"/>
          <w:szCs w:val="24"/>
        </w:rPr>
        <w:t>,</w:t>
      </w:r>
      <w:r>
        <w:rPr>
          <w:rFonts w:eastAsia="Times New Roman"/>
          <w:szCs w:val="24"/>
        </w:rPr>
        <w:t xml:space="preserve"> παρά μόνο ηλεκτρονικά σε πιστωτικές ή προπληρωμένες κάρτες. </w:t>
      </w:r>
    </w:p>
    <w:p w14:paraId="5BF8DBA6" w14:textId="77777777" w:rsidR="00034C2E" w:rsidRDefault="00B5411B">
      <w:pPr>
        <w:spacing w:line="600" w:lineRule="auto"/>
        <w:ind w:firstLine="720"/>
        <w:jc w:val="both"/>
        <w:rPr>
          <w:rFonts w:eastAsia="Times New Roman"/>
          <w:szCs w:val="24"/>
        </w:rPr>
      </w:pPr>
      <w:r>
        <w:rPr>
          <w:rFonts w:eastAsia="Times New Roman"/>
          <w:szCs w:val="24"/>
        </w:rPr>
        <w:t xml:space="preserve">Θα καταθέσω τα δύο έγγραφα. </w:t>
      </w:r>
    </w:p>
    <w:p w14:paraId="5BF8DBA7" w14:textId="77777777" w:rsidR="00034C2E" w:rsidRDefault="00B5411B">
      <w:pPr>
        <w:spacing w:line="600" w:lineRule="auto"/>
        <w:ind w:firstLine="720"/>
        <w:jc w:val="both"/>
        <w:rPr>
          <w:rFonts w:eastAsia="Times New Roman"/>
          <w:szCs w:val="24"/>
        </w:rPr>
      </w:pPr>
      <w:r>
        <w:rPr>
          <w:rFonts w:eastAsia="Times New Roman"/>
          <w:szCs w:val="24"/>
        </w:rPr>
        <w:t>Σας ευχαριστώ.</w:t>
      </w:r>
    </w:p>
    <w:p w14:paraId="5BF8DBA8" w14:textId="77777777" w:rsidR="00034C2E" w:rsidRDefault="00B5411B">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Δημήτριος Καμμένος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w:t>
      </w:r>
    </w:p>
    <w:p w14:paraId="5BF8DBA9"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τον κ. Καμμένο και τον κ. Αλεξιάδη και ας σημειώσουμε τη συνέπεια του κ. Αλεξιάδη ως προς το συγκεκριμένο καθήκον.</w:t>
      </w:r>
    </w:p>
    <w:p w14:paraId="5BF8DBAA" w14:textId="77777777" w:rsidR="00034C2E" w:rsidRDefault="00B5411B">
      <w:pPr>
        <w:spacing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πρώτη </w:t>
      </w:r>
      <w:r>
        <w:rPr>
          <w:rFonts w:eastAsia="Times New Roman"/>
          <w:szCs w:val="24"/>
        </w:rPr>
        <w:t xml:space="preserve">με αριθμό 1201/30-8-2016 επίκαιρη ερώτηση πρώτου κύκλου του Βουλευτή Φθιώτιδας της </w:t>
      </w:r>
      <w:r>
        <w:rPr>
          <w:rFonts w:eastAsia="Times New Roman"/>
          <w:szCs w:val="24"/>
        </w:rPr>
        <w:t xml:space="preserve">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 Υγείας, σχετικά με τα προβλήματα στη λειτουργία του Γενικού Νοσοκομείου Λαμίας, δεν θα συζητηθεί</w:t>
      </w:r>
      <w:r>
        <w:rPr>
          <w:rFonts w:eastAsia="Times New Roman"/>
          <w:szCs w:val="24"/>
        </w:rPr>
        <w:t>,</w:t>
      </w:r>
      <w:r>
        <w:rPr>
          <w:rFonts w:eastAsia="Times New Roman"/>
          <w:szCs w:val="24"/>
        </w:rPr>
        <w:t xml:space="preserve">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5BF8DBAB" w14:textId="77777777" w:rsidR="00034C2E" w:rsidRDefault="00B5411B">
      <w:pPr>
        <w:spacing w:line="600" w:lineRule="auto"/>
        <w:ind w:firstLine="720"/>
        <w:jc w:val="both"/>
        <w:rPr>
          <w:rFonts w:eastAsia="Times New Roman"/>
          <w:szCs w:val="24"/>
        </w:rPr>
      </w:pPr>
      <w:r>
        <w:rPr>
          <w:rFonts w:eastAsia="Times New Roman"/>
          <w:szCs w:val="24"/>
        </w:rPr>
        <w:lastRenderedPageBreak/>
        <w:t>Επίσης, η</w:t>
      </w:r>
      <w:r>
        <w:rPr>
          <w:rFonts w:eastAsia="Times New Roman"/>
          <w:szCs w:val="24"/>
        </w:rPr>
        <w:t xml:space="preserve"> πρώτη</w:t>
      </w:r>
      <w:r>
        <w:rPr>
          <w:rFonts w:eastAsia="Times New Roman"/>
          <w:szCs w:val="24"/>
        </w:rPr>
        <w:t xml:space="preserve"> με αριθμό 1202/30-8-201</w:t>
      </w:r>
      <w:r>
        <w:rPr>
          <w:rFonts w:eastAsia="Times New Roman"/>
          <w:szCs w:val="24"/>
        </w:rPr>
        <w:t>6 επίκαιρη ερώτηση δε</w:t>
      </w:r>
      <w:r>
        <w:rPr>
          <w:rFonts w:eastAsia="Times New Roman"/>
          <w:szCs w:val="24"/>
        </w:rPr>
        <w:t>ύτε</w:t>
      </w:r>
      <w:r>
        <w:rPr>
          <w:rFonts w:eastAsia="Times New Roman"/>
          <w:szCs w:val="24"/>
        </w:rPr>
        <w:t xml:space="preserve">ρου κύκλου του Βουλευτή Αργολίδας της Νέας Δημοκρατίας κ. Ιωάννη Ανδριανού προς τον Υπουργό Αγροτικής Ανάπτυξης και Τροφίμων, σχετικά με την πορεία υλοποίησης των έργων του αρδευτικού δικτύου </w:t>
      </w:r>
      <w:proofErr w:type="spellStart"/>
      <w:r>
        <w:rPr>
          <w:rFonts w:eastAsia="Times New Roman"/>
          <w:szCs w:val="24"/>
        </w:rPr>
        <w:t>Αναβάλου</w:t>
      </w:r>
      <w:proofErr w:type="spellEnd"/>
      <w:r>
        <w:rPr>
          <w:rFonts w:eastAsia="Times New Roman"/>
          <w:szCs w:val="24"/>
        </w:rPr>
        <w:t xml:space="preserve"> Αργολίδας, δεν θα συζητηθεί</w:t>
      </w:r>
      <w:r>
        <w:rPr>
          <w:rFonts w:eastAsia="Times New Roman"/>
          <w:szCs w:val="24"/>
        </w:rPr>
        <w:t>,</w:t>
      </w:r>
      <w:r>
        <w:rPr>
          <w:rFonts w:eastAsia="Times New Roman"/>
          <w:szCs w:val="24"/>
        </w:rPr>
        <w:t xml:space="preserve"> λόγω κωλύματος του Υπουργού Αγροτικής Ανάπτυξης κ. Ευάγγελου Αποστόλου.</w:t>
      </w:r>
    </w:p>
    <w:p w14:paraId="5BF8DBAC" w14:textId="77777777" w:rsidR="00034C2E" w:rsidRDefault="00B5411B">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επίκαιρων ερωτήσεων.</w:t>
      </w:r>
    </w:p>
    <w:p w14:paraId="5BF8DBAD" w14:textId="77777777" w:rsidR="00034C2E" w:rsidRDefault="00B5411B">
      <w:pPr>
        <w:spacing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5BF8DBAE" w14:textId="77777777" w:rsidR="00034C2E" w:rsidRDefault="00B5411B">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5BF8DBAF" w14:textId="77777777" w:rsidR="00034C2E" w:rsidRDefault="00B5411B">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ιος Βαρεμένος):</w:t>
      </w:r>
      <w:r>
        <w:rPr>
          <w:rFonts w:eastAsia="Times New Roman"/>
          <w:szCs w:val="24"/>
        </w:rPr>
        <w:t xml:space="preserve"> Με τη συναίνεση του Σώματος και ώρα 18.27΄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Τρίτη 6 Σεπτεμβρίου 2016 και ώρα 18.30΄ με αντικείμενο εργασιών του Σώματος νομοθετική εργασία</w:t>
      </w:r>
      <w:r>
        <w:rPr>
          <w:rFonts w:eastAsia="Times New Roman"/>
          <w:szCs w:val="24"/>
        </w:rPr>
        <w:t xml:space="preserve">, </w:t>
      </w:r>
      <w:r>
        <w:rPr>
          <w:rFonts w:eastAsia="Times New Roman"/>
          <w:szCs w:val="24"/>
        </w:rPr>
        <w:t>σύμφωνα με την ημερήσια διάταξη που έχει διανεμηθεί.</w:t>
      </w:r>
    </w:p>
    <w:p w14:paraId="5BF8DBB0" w14:textId="77777777" w:rsidR="00034C2E" w:rsidRDefault="00B5411B">
      <w:pPr>
        <w:spacing w:line="600" w:lineRule="auto"/>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sectPr w:rsidR="00034C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n37I8RWmdize2ApSxm1dr/ootNc=" w:salt="4z4G4kvanbdafYeQM7+b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2E"/>
    <w:rsid w:val="00034C2E"/>
    <w:rsid w:val="00B5411B"/>
    <w:rsid w:val="00E466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DB5E"/>
  <w15:docId w15:val="{1FAD051D-E3A6-4FDC-9827-F60D3EAB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114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71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308</MetadataID>
    <Session xmlns="641f345b-441b-4b81-9152-adc2e73ba5e1">Α´</Session>
    <Date xmlns="641f345b-441b-4b81-9152-adc2e73ba5e1">2016-09-04T21:00:00+00:00</Date>
    <Status xmlns="641f345b-441b-4b81-9152-adc2e73ba5e1">
      <Url>http://srv-sp1/praktika/Lists/Incoming_Metadata/EditForm.aspx?ID=308&amp;Source=/praktika/Recordings_Library/Forms/AllItems.aspx</Url>
      <Description>Δημοσιεύτηκε</Description>
    </Status>
    <Meeting xmlns="641f345b-441b-4b81-9152-adc2e73ba5e1">ΡΠΓ´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EC4B4-ECF7-4D8A-BEA0-D033C6613107}">
  <ds:schemaRefs>
    <ds:schemaRef ds:uri="http://purl.org/dc/elements/1.1/"/>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455B5E7-BCF5-4D7C-B171-8DDB19597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5E64EF-A4F7-4198-80DA-798A7A765D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3026</Words>
  <Characters>16344</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2016-09-09T10:55:00Z</dcterms:created>
  <dcterms:modified xsi:type="dcterms:W3CDTF">2016-09-09T10:55:00Z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