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A1437" w14:textId="77777777" w:rsidR="00B122C9" w:rsidRPr="00B122C9" w:rsidRDefault="00B122C9" w:rsidP="00B122C9">
      <w:pPr>
        <w:spacing w:after="0" w:line="360" w:lineRule="auto"/>
        <w:rPr>
          <w:ins w:id="0" w:author="Φλούδα Χριστίνα" w:date="2018-03-22T12:17:00Z"/>
          <w:rFonts w:eastAsia="Times New Roman"/>
          <w:szCs w:val="24"/>
          <w:lang w:eastAsia="en-US"/>
        </w:rPr>
      </w:pPr>
      <w:bookmarkStart w:id="1" w:name="_GoBack"/>
      <w:bookmarkEnd w:id="1"/>
      <w:ins w:id="2" w:author="Φλούδα Χριστίνα" w:date="2018-03-22T12:17:00Z">
        <w:r w:rsidRPr="00B122C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365F1E" w14:textId="77777777" w:rsidR="00B122C9" w:rsidRPr="00B122C9" w:rsidRDefault="00B122C9" w:rsidP="00B122C9">
      <w:pPr>
        <w:spacing w:after="0" w:line="360" w:lineRule="auto"/>
        <w:rPr>
          <w:ins w:id="3" w:author="Φλούδα Χριστίνα" w:date="2018-03-22T12:17:00Z"/>
          <w:rFonts w:eastAsia="Times New Roman"/>
          <w:szCs w:val="24"/>
          <w:lang w:eastAsia="en-US"/>
        </w:rPr>
      </w:pPr>
    </w:p>
    <w:p w14:paraId="31EBD346" w14:textId="77777777" w:rsidR="00B122C9" w:rsidRPr="00B122C9" w:rsidRDefault="00B122C9" w:rsidP="00B122C9">
      <w:pPr>
        <w:spacing w:after="0" w:line="360" w:lineRule="auto"/>
        <w:rPr>
          <w:ins w:id="4" w:author="Φλούδα Χριστίνα" w:date="2018-03-22T12:17:00Z"/>
          <w:rFonts w:eastAsia="Times New Roman"/>
          <w:szCs w:val="24"/>
          <w:lang w:eastAsia="en-US"/>
        </w:rPr>
      </w:pPr>
      <w:ins w:id="5" w:author="Φλούδα Χριστίνα" w:date="2018-03-22T12:17:00Z">
        <w:r w:rsidRPr="00B122C9">
          <w:rPr>
            <w:rFonts w:eastAsia="Times New Roman"/>
            <w:szCs w:val="24"/>
            <w:lang w:eastAsia="en-US"/>
          </w:rPr>
          <w:t>ΠΙΝΑΚΑΣ ΠΕΡΙΕΧΟΜΕΝΩΝ</w:t>
        </w:r>
      </w:ins>
    </w:p>
    <w:p w14:paraId="3F14E1F2" w14:textId="77777777" w:rsidR="00B122C9" w:rsidRPr="00B122C9" w:rsidRDefault="00B122C9" w:rsidP="00B122C9">
      <w:pPr>
        <w:spacing w:after="0" w:line="360" w:lineRule="auto"/>
        <w:rPr>
          <w:ins w:id="6" w:author="Φλούδα Χριστίνα" w:date="2018-03-22T12:17:00Z"/>
          <w:rFonts w:eastAsia="Times New Roman"/>
          <w:szCs w:val="24"/>
          <w:lang w:eastAsia="en-US"/>
        </w:rPr>
      </w:pPr>
      <w:ins w:id="7" w:author="Φλούδα Χριστίνα" w:date="2018-03-22T12:17:00Z">
        <w:r w:rsidRPr="00B122C9">
          <w:rPr>
            <w:rFonts w:eastAsia="Times New Roman"/>
            <w:szCs w:val="24"/>
            <w:lang w:eastAsia="en-US"/>
          </w:rPr>
          <w:t xml:space="preserve">ΙΖ’ ΠΕΡΙΟΔΟΣ </w:t>
        </w:r>
      </w:ins>
    </w:p>
    <w:p w14:paraId="1F2CDFA0" w14:textId="77777777" w:rsidR="00B122C9" w:rsidRPr="00B122C9" w:rsidRDefault="00B122C9" w:rsidP="00B122C9">
      <w:pPr>
        <w:spacing w:after="0" w:line="360" w:lineRule="auto"/>
        <w:rPr>
          <w:ins w:id="8" w:author="Φλούδα Χριστίνα" w:date="2018-03-22T12:17:00Z"/>
          <w:rFonts w:eastAsia="Times New Roman"/>
          <w:szCs w:val="24"/>
          <w:lang w:eastAsia="en-US"/>
        </w:rPr>
      </w:pPr>
      <w:ins w:id="9" w:author="Φλούδα Χριστίνα" w:date="2018-03-22T12:17:00Z">
        <w:r w:rsidRPr="00B122C9">
          <w:rPr>
            <w:rFonts w:eastAsia="Times New Roman"/>
            <w:szCs w:val="24"/>
            <w:lang w:eastAsia="en-US"/>
          </w:rPr>
          <w:t>ΠΡΟΕΔΡΕΥΟΜΕΝΗΣ ΚΟΙΝΟΒΟΥΛΕΥΤΙΚΗΣ ΔΗΜΟΚΡΑΤΙΑΣ</w:t>
        </w:r>
      </w:ins>
    </w:p>
    <w:p w14:paraId="178BC762" w14:textId="77777777" w:rsidR="00B122C9" w:rsidRPr="00B122C9" w:rsidRDefault="00B122C9" w:rsidP="00B122C9">
      <w:pPr>
        <w:spacing w:after="0" w:line="360" w:lineRule="auto"/>
        <w:rPr>
          <w:ins w:id="10" w:author="Φλούδα Χριστίνα" w:date="2018-03-22T12:17:00Z"/>
          <w:rFonts w:eastAsia="Times New Roman"/>
          <w:szCs w:val="24"/>
          <w:lang w:eastAsia="en-US"/>
        </w:rPr>
      </w:pPr>
      <w:ins w:id="11" w:author="Φλούδα Χριστίνα" w:date="2018-03-22T12:17:00Z">
        <w:r w:rsidRPr="00B122C9">
          <w:rPr>
            <w:rFonts w:eastAsia="Times New Roman"/>
            <w:szCs w:val="24"/>
            <w:lang w:eastAsia="en-US"/>
          </w:rPr>
          <w:t>ΣΥΝΟΔΟΣ Γ΄</w:t>
        </w:r>
      </w:ins>
    </w:p>
    <w:p w14:paraId="686CAE4D" w14:textId="77777777" w:rsidR="00B122C9" w:rsidRPr="00B122C9" w:rsidRDefault="00B122C9" w:rsidP="00B122C9">
      <w:pPr>
        <w:spacing w:after="0" w:line="360" w:lineRule="auto"/>
        <w:rPr>
          <w:ins w:id="12" w:author="Φλούδα Χριστίνα" w:date="2018-03-22T12:17:00Z"/>
          <w:rFonts w:eastAsia="Times New Roman"/>
          <w:szCs w:val="24"/>
          <w:lang w:eastAsia="en-US"/>
        </w:rPr>
      </w:pPr>
    </w:p>
    <w:p w14:paraId="2C67A68D" w14:textId="77777777" w:rsidR="00B122C9" w:rsidRPr="00B122C9" w:rsidRDefault="00B122C9" w:rsidP="00B122C9">
      <w:pPr>
        <w:spacing w:after="0" w:line="360" w:lineRule="auto"/>
        <w:rPr>
          <w:ins w:id="13" w:author="Φλούδα Χριστίνα" w:date="2018-03-22T12:17:00Z"/>
          <w:rFonts w:eastAsia="Times New Roman"/>
          <w:szCs w:val="24"/>
          <w:lang w:eastAsia="en-US"/>
        </w:rPr>
      </w:pPr>
      <w:ins w:id="14" w:author="Φλούδα Χριστίνα" w:date="2018-03-22T12:17:00Z">
        <w:r w:rsidRPr="00B122C9">
          <w:rPr>
            <w:rFonts w:eastAsia="Times New Roman"/>
            <w:szCs w:val="24"/>
            <w:lang w:eastAsia="en-US"/>
          </w:rPr>
          <w:t>ΣΥΝΕΔΡΙΑΣΗ ΠΘ΄</w:t>
        </w:r>
      </w:ins>
    </w:p>
    <w:p w14:paraId="1F6D3C40" w14:textId="77777777" w:rsidR="00B122C9" w:rsidRPr="00B122C9" w:rsidRDefault="00B122C9" w:rsidP="00B122C9">
      <w:pPr>
        <w:spacing w:after="0" w:line="360" w:lineRule="auto"/>
        <w:rPr>
          <w:ins w:id="15" w:author="Φλούδα Χριστίνα" w:date="2018-03-22T12:17:00Z"/>
          <w:rFonts w:eastAsia="Times New Roman"/>
          <w:szCs w:val="24"/>
          <w:lang w:eastAsia="en-US"/>
        </w:rPr>
      </w:pPr>
      <w:ins w:id="16" w:author="Φλούδα Χριστίνα" w:date="2018-03-22T12:17:00Z">
        <w:r w:rsidRPr="00B122C9">
          <w:rPr>
            <w:rFonts w:eastAsia="Times New Roman"/>
            <w:szCs w:val="24"/>
            <w:lang w:eastAsia="en-US"/>
          </w:rPr>
          <w:t>Παρασκευή  16 Μαρτίου 2018</w:t>
        </w:r>
      </w:ins>
    </w:p>
    <w:p w14:paraId="3CAD3299" w14:textId="77777777" w:rsidR="00B122C9" w:rsidRPr="00B122C9" w:rsidRDefault="00B122C9" w:rsidP="00B122C9">
      <w:pPr>
        <w:spacing w:after="0" w:line="360" w:lineRule="auto"/>
        <w:rPr>
          <w:ins w:id="17" w:author="Φλούδα Χριστίνα" w:date="2018-03-22T12:17:00Z"/>
          <w:rFonts w:eastAsia="Times New Roman"/>
          <w:szCs w:val="24"/>
          <w:lang w:eastAsia="en-US"/>
        </w:rPr>
      </w:pPr>
    </w:p>
    <w:p w14:paraId="5B7AFF22" w14:textId="77777777" w:rsidR="00B122C9" w:rsidRPr="00B122C9" w:rsidRDefault="00B122C9" w:rsidP="00B122C9">
      <w:pPr>
        <w:spacing w:after="0" w:line="360" w:lineRule="auto"/>
        <w:rPr>
          <w:ins w:id="18" w:author="Φλούδα Χριστίνα" w:date="2018-03-22T12:17:00Z"/>
          <w:rFonts w:eastAsia="Times New Roman"/>
          <w:szCs w:val="24"/>
          <w:lang w:eastAsia="en-US"/>
        </w:rPr>
      </w:pPr>
      <w:ins w:id="19" w:author="Φλούδα Χριστίνα" w:date="2018-03-22T12:17:00Z">
        <w:r w:rsidRPr="00B122C9">
          <w:rPr>
            <w:rFonts w:eastAsia="Times New Roman"/>
            <w:szCs w:val="24"/>
            <w:lang w:eastAsia="en-US"/>
          </w:rPr>
          <w:t>ΘΕΜΑΤΑ</w:t>
        </w:r>
      </w:ins>
    </w:p>
    <w:p w14:paraId="189A963E" w14:textId="77777777" w:rsidR="00B122C9" w:rsidRPr="00B122C9" w:rsidRDefault="00B122C9" w:rsidP="00B122C9">
      <w:pPr>
        <w:spacing w:after="0" w:line="360" w:lineRule="auto"/>
        <w:rPr>
          <w:ins w:id="20" w:author="Φλούδα Χριστίνα" w:date="2018-03-22T12:17:00Z"/>
          <w:rFonts w:eastAsia="Times New Roman"/>
          <w:szCs w:val="24"/>
          <w:lang w:eastAsia="en-US"/>
        </w:rPr>
      </w:pPr>
      <w:ins w:id="21" w:author="Φλούδα Χριστίνα" w:date="2018-03-22T12:17:00Z">
        <w:r w:rsidRPr="00B122C9">
          <w:rPr>
            <w:rFonts w:eastAsia="Times New Roman"/>
            <w:szCs w:val="24"/>
            <w:lang w:eastAsia="en-US"/>
          </w:rPr>
          <w:t xml:space="preserve"> </w:t>
        </w:r>
        <w:r w:rsidRPr="00B122C9">
          <w:rPr>
            <w:rFonts w:eastAsia="Times New Roman"/>
            <w:szCs w:val="24"/>
            <w:lang w:eastAsia="en-US"/>
          </w:rPr>
          <w:br/>
          <w:t xml:space="preserve">Α. ΕΙΔΙΚΑ ΘΕΜΑΤΑ </w:t>
        </w:r>
        <w:r w:rsidRPr="00B122C9">
          <w:rPr>
            <w:rFonts w:eastAsia="Times New Roman"/>
            <w:szCs w:val="24"/>
            <w:lang w:eastAsia="en-US"/>
          </w:rPr>
          <w:br/>
          <w:t xml:space="preserve">1. Ανακοινώνεται ότι τη συνεδρίαση παρακολουθούν μαθητές από το 65ο Γενικό Λύκειο Αθήνας, σελ. </w:t>
        </w:r>
        <w:r w:rsidRPr="00B122C9">
          <w:rPr>
            <w:rFonts w:eastAsia="Times New Roman"/>
            <w:szCs w:val="24"/>
            <w:lang w:eastAsia="en-US"/>
          </w:rPr>
          <w:br/>
          <w:t xml:space="preserve">2. Επί διαδικαστικού θέματος, σελ. </w:t>
        </w:r>
        <w:r w:rsidRPr="00B122C9">
          <w:rPr>
            <w:rFonts w:eastAsia="Times New Roman"/>
            <w:szCs w:val="24"/>
            <w:lang w:eastAsia="en-US"/>
          </w:rPr>
          <w:br/>
          <w:t xml:space="preserve"> </w:t>
        </w:r>
        <w:r w:rsidRPr="00B122C9">
          <w:rPr>
            <w:rFonts w:eastAsia="Times New Roman"/>
            <w:szCs w:val="24"/>
            <w:lang w:eastAsia="en-US"/>
          </w:rPr>
          <w:br/>
          <w:t xml:space="preserve">Β. ΚΟΙΝΟΒΟΥΛΕΥΤΙΚΟΣ ΕΛΕΓΧΟΣ </w:t>
        </w:r>
        <w:r w:rsidRPr="00B122C9">
          <w:rPr>
            <w:rFonts w:eastAsia="Times New Roman"/>
            <w:szCs w:val="24"/>
            <w:lang w:eastAsia="en-US"/>
          </w:rPr>
          <w:br/>
          <w:t xml:space="preserve">1. Ανακοίνωση του δελτίου επικαίρων ερωτήσεων της Δευτέρας 19 Μαρτίου 2018, σελ. </w:t>
        </w:r>
        <w:r w:rsidRPr="00B122C9">
          <w:rPr>
            <w:rFonts w:eastAsia="Times New Roman"/>
            <w:szCs w:val="24"/>
            <w:lang w:eastAsia="en-US"/>
          </w:rPr>
          <w:br/>
          <w:t>2. Συζήτηση επικαίρων ερωτήσεων:</w:t>
        </w:r>
        <w:r w:rsidRPr="00B122C9">
          <w:rPr>
            <w:rFonts w:eastAsia="Times New Roman"/>
            <w:szCs w:val="24"/>
            <w:lang w:eastAsia="en-US"/>
          </w:rPr>
          <w:br/>
          <w:t xml:space="preserve">    α) Προς τον Υπουργό Μεταναστευτικής Πολιτικής, με θέμα: «Επεισόδια και συγκρούσεις στο λιμάνι της Πάτρας μεταξύ μεταναστών και ελληνικών αρχών», σελ. </w:t>
        </w:r>
        <w:r w:rsidRPr="00B122C9">
          <w:rPr>
            <w:rFonts w:eastAsia="Times New Roman"/>
            <w:szCs w:val="24"/>
            <w:lang w:eastAsia="en-US"/>
          </w:rPr>
          <w:br/>
          <w:t xml:space="preserve">    β) Προς τον Υπουργό Περιβάλλοντος και Ενέργειας, με θέμα: «Δικαίωμα υπαγωγής των αυθαιρέτων κτισμάτων σε εξ' αδιαιρέτου ιδιοκτησίες», σελ. </w:t>
        </w:r>
        <w:r w:rsidRPr="00B122C9">
          <w:rPr>
            <w:rFonts w:eastAsia="Times New Roman"/>
            <w:szCs w:val="24"/>
            <w:lang w:eastAsia="en-US"/>
          </w:rPr>
          <w:br/>
        </w:r>
      </w:ins>
    </w:p>
    <w:p w14:paraId="7D8288A9" w14:textId="77777777" w:rsidR="00B122C9" w:rsidRPr="00B122C9" w:rsidRDefault="00B122C9" w:rsidP="00B122C9">
      <w:pPr>
        <w:spacing w:after="0" w:line="360" w:lineRule="auto"/>
        <w:rPr>
          <w:ins w:id="22" w:author="Φλούδα Χριστίνα" w:date="2018-03-22T12:17:00Z"/>
          <w:rFonts w:eastAsia="Times New Roman"/>
          <w:szCs w:val="24"/>
          <w:lang w:eastAsia="en-US"/>
        </w:rPr>
      </w:pPr>
    </w:p>
    <w:p w14:paraId="13C1A7D2" w14:textId="77777777" w:rsidR="00B122C9" w:rsidRPr="00B122C9" w:rsidRDefault="00B122C9" w:rsidP="00B122C9">
      <w:pPr>
        <w:spacing w:after="0" w:line="360" w:lineRule="auto"/>
        <w:rPr>
          <w:ins w:id="23" w:author="Φλούδα Χριστίνα" w:date="2018-03-22T12:17:00Z"/>
          <w:rFonts w:eastAsia="Times New Roman"/>
          <w:szCs w:val="24"/>
          <w:lang w:eastAsia="en-US"/>
        </w:rPr>
      </w:pPr>
      <w:ins w:id="24" w:author="Φλούδα Χριστίνα" w:date="2018-03-22T12:17:00Z">
        <w:r w:rsidRPr="00B122C9">
          <w:rPr>
            <w:rFonts w:eastAsia="Times New Roman"/>
            <w:szCs w:val="24"/>
            <w:lang w:eastAsia="en-US"/>
          </w:rPr>
          <w:t>ΠΡΟΕΔΡΕΥΩΝ</w:t>
        </w:r>
      </w:ins>
    </w:p>
    <w:p w14:paraId="074FD07A" w14:textId="77777777" w:rsidR="00B122C9" w:rsidRPr="00B122C9" w:rsidRDefault="00B122C9" w:rsidP="00B122C9">
      <w:pPr>
        <w:spacing w:after="0" w:line="360" w:lineRule="auto"/>
        <w:rPr>
          <w:ins w:id="25" w:author="Φλούδα Χριστίνα" w:date="2018-03-22T12:17:00Z"/>
          <w:rFonts w:eastAsia="Times New Roman"/>
          <w:szCs w:val="24"/>
          <w:lang w:eastAsia="en-US"/>
        </w:rPr>
      </w:pPr>
    </w:p>
    <w:p w14:paraId="1BFD79BE" w14:textId="77777777" w:rsidR="00B122C9" w:rsidRPr="00B122C9" w:rsidRDefault="00B122C9" w:rsidP="00B122C9">
      <w:pPr>
        <w:spacing w:after="0" w:line="360" w:lineRule="auto"/>
        <w:rPr>
          <w:ins w:id="26" w:author="Φλούδα Χριστίνα" w:date="2018-03-22T12:17:00Z"/>
          <w:rFonts w:eastAsia="Times New Roman"/>
          <w:szCs w:val="24"/>
          <w:lang w:eastAsia="en-US"/>
        </w:rPr>
      </w:pPr>
      <w:ins w:id="27" w:author="Φλούδα Χριστίνα" w:date="2018-03-22T12:17:00Z">
        <w:r w:rsidRPr="00B122C9">
          <w:rPr>
            <w:rFonts w:eastAsia="Times New Roman"/>
            <w:szCs w:val="24"/>
            <w:lang w:eastAsia="en-US"/>
          </w:rPr>
          <w:t>ΚΑΜΜΕΝΟΣ Δ. , σελ.</w:t>
        </w:r>
        <w:r w:rsidRPr="00B122C9">
          <w:rPr>
            <w:rFonts w:eastAsia="Times New Roman"/>
            <w:szCs w:val="24"/>
            <w:lang w:eastAsia="en-US"/>
          </w:rPr>
          <w:br/>
        </w:r>
      </w:ins>
    </w:p>
    <w:p w14:paraId="663421F2" w14:textId="77777777" w:rsidR="00B122C9" w:rsidRPr="00B122C9" w:rsidRDefault="00B122C9" w:rsidP="00B122C9">
      <w:pPr>
        <w:spacing w:after="0" w:line="360" w:lineRule="auto"/>
        <w:rPr>
          <w:ins w:id="28" w:author="Φλούδα Χριστίνα" w:date="2018-03-22T12:17:00Z"/>
          <w:rFonts w:eastAsia="Times New Roman"/>
          <w:szCs w:val="24"/>
          <w:lang w:eastAsia="en-US"/>
        </w:rPr>
      </w:pPr>
    </w:p>
    <w:p w14:paraId="79073C65" w14:textId="77777777" w:rsidR="00B122C9" w:rsidRPr="00B122C9" w:rsidRDefault="00B122C9" w:rsidP="00B122C9">
      <w:pPr>
        <w:spacing w:after="0" w:line="360" w:lineRule="auto"/>
        <w:rPr>
          <w:ins w:id="29" w:author="Φλούδα Χριστίνα" w:date="2018-03-22T12:17:00Z"/>
          <w:rFonts w:eastAsia="Times New Roman"/>
          <w:szCs w:val="24"/>
          <w:lang w:eastAsia="en-US"/>
        </w:rPr>
      </w:pPr>
      <w:ins w:id="30" w:author="Φλούδα Χριστίνα" w:date="2018-03-22T12:17:00Z">
        <w:r w:rsidRPr="00B122C9">
          <w:rPr>
            <w:rFonts w:eastAsia="Times New Roman"/>
            <w:szCs w:val="24"/>
            <w:lang w:eastAsia="en-US"/>
          </w:rPr>
          <w:t>ΟΜΙΛΗΤΕΣ</w:t>
        </w:r>
      </w:ins>
    </w:p>
    <w:p w14:paraId="3FAEBCB4" w14:textId="25A4D5B8" w:rsidR="00B122C9" w:rsidRDefault="00B122C9" w:rsidP="00B122C9">
      <w:pPr>
        <w:spacing w:line="600" w:lineRule="auto"/>
        <w:ind w:firstLine="720"/>
        <w:jc w:val="center"/>
        <w:rPr>
          <w:ins w:id="31" w:author="Φλούδα Χριστίνα" w:date="2018-03-22T12:17:00Z"/>
          <w:rFonts w:eastAsia="Times New Roman"/>
          <w:szCs w:val="24"/>
        </w:rPr>
      </w:pPr>
      <w:ins w:id="32" w:author="Φλούδα Χριστίνα" w:date="2018-03-22T12:17:00Z">
        <w:r w:rsidRPr="00B122C9">
          <w:rPr>
            <w:rFonts w:eastAsia="Times New Roman"/>
            <w:szCs w:val="24"/>
            <w:lang w:eastAsia="en-US"/>
          </w:rPr>
          <w:br/>
          <w:t>Α. Επί διαδικαστικού θέματος:</w:t>
        </w:r>
        <w:r w:rsidRPr="00B122C9">
          <w:rPr>
            <w:rFonts w:eastAsia="Times New Roman"/>
            <w:szCs w:val="24"/>
            <w:lang w:eastAsia="en-US"/>
          </w:rPr>
          <w:br/>
          <w:t>ΚΑΜΜΕΝΟΣ Δ. , σελ.</w:t>
        </w:r>
        <w:r w:rsidRPr="00B122C9">
          <w:rPr>
            <w:rFonts w:eastAsia="Times New Roman"/>
            <w:szCs w:val="24"/>
            <w:lang w:eastAsia="en-US"/>
          </w:rPr>
          <w:br/>
        </w:r>
        <w:r w:rsidRPr="00B122C9">
          <w:rPr>
            <w:rFonts w:eastAsia="Times New Roman"/>
            <w:szCs w:val="24"/>
            <w:lang w:eastAsia="en-US"/>
          </w:rPr>
          <w:br/>
          <w:t>Β. Επί των επικαίρων ερωτήσεων:</w:t>
        </w:r>
        <w:r w:rsidRPr="00B122C9">
          <w:rPr>
            <w:rFonts w:eastAsia="Times New Roman"/>
            <w:szCs w:val="24"/>
            <w:lang w:eastAsia="en-US"/>
          </w:rPr>
          <w:br/>
          <w:t>ΒΙΤΣΑΣ Δ. , σελ.</w:t>
        </w:r>
        <w:r w:rsidRPr="00B122C9">
          <w:rPr>
            <w:rFonts w:eastAsia="Times New Roman"/>
            <w:szCs w:val="24"/>
            <w:lang w:eastAsia="en-US"/>
          </w:rPr>
          <w:br/>
          <w:t>ΒΛΑΧΟΣ Γ. , σελ.</w:t>
        </w:r>
        <w:r w:rsidRPr="00B122C9">
          <w:rPr>
            <w:rFonts w:eastAsia="Times New Roman"/>
            <w:szCs w:val="24"/>
            <w:lang w:eastAsia="en-US"/>
          </w:rPr>
          <w:br/>
          <w:t>ΠΑΠΑΘΕΟΔΩΡΟΥ Θ. , σελ.</w:t>
        </w:r>
        <w:r w:rsidRPr="00B122C9">
          <w:rPr>
            <w:rFonts w:eastAsia="Times New Roman"/>
            <w:szCs w:val="24"/>
            <w:lang w:eastAsia="en-US"/>
          </w:rPr>
          <w:br/>
          <w:t>ΣΤΑΘΑΚΗΣ Γ. , σελ.</w:t>
        </w:r>
        <w:r w:rsidRPr="00B122C9">
          <w:rPr>
            <w:rFonts w:eastAsia="Times New Roman"/>
            <w:szCs w:val="24"/>
            <w:lang w:eastAsia="en-US"/>
          </w:rPr>
          <w:br/>
        </w:r>
      </w:ins>
    </w:p>
    <w:p w14:paraId="39D76BAE" w14:textId="77777777" w:rsidR="004A0788" w:rsidRDefault="00B122C9">
      <w:pPr>
        <w:spacing w:line="600" w:lineRule="auto"/>
        <w:ind w:firstLine="720"/>
        <w:jc w:val="center"/>
        <w:rPr>
          <w:rFonts w:eastAsia="Times New Roman"/>
          <w:szCs w:val="24"/>
        </w:rPr>
      </w:pPr>
      <w:r>
        <w:rPr>
          <w:rFonts w:eastAsia="Times New Roman"/>
          <w:szCs w:val="24"/>
        </w:rPr>
        <w:t>ΠΡΑΚΤΙΚΑ ΒΟΥΛΗΣ</w:t>
      </w:r>
    </w:p>
    <w:p w14:paraId="39D76BAF" w14:textId="77777777" w:rsidR="004A0788" w:rsidRDefault="00B122C9">
      <w:pPr>
        <w:spacing w:line="600" w:lineRule="auto"/>
        <w:ind w:firstLine="720"/>
        <w:jc w:val="center"/>
        <w:rPr>
          <w:rFonts w:eastAsia="Times New Roman"/>
          <w:szCs w:val="24"/>
        </w:rPr>
      </w:pPr>
      <w:r>
        <w:rPr>
          <w:rFonts w:eastAsia="Times New Roman"/>
          <w:szCs w:val="24"/>
        </w:rPr>
        <w:t>ΙΖ΄ ΠΕΡΙΟΔΟΣ</w:t>
      </w:r>
    </w:p>
    <w:p w14:paraId="39D76BB0" w14:textId="77777777" w:rsidR="004A0788" w:rsidRDefault="00B122C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9D76BB1" w14:textId="77777777" w:rsidR="004A0788" w:rsidRDefault="00B122C9">
      <w:pPr>
        <w:spacing w:line="600" w:lineRule="auto"/>
        <w:ind w:firstLine="720"/>
        <w:jc w:val="center"/>
        <w:rPr>
          <w:rFonts w:eastAsia="Times New Roman"/>
          <w:szCs w:val="24"/>
        </w:rPr>
      </w:pPr>
      <w:r>
        <w:rPr>
          <w:rFonts w:eastAsia="Times New Roman"/>
          <w:szCs w:val="24"/>
        </w:rPr>
        <w:t>ΣΥΝΟΔΟΣ Γ΄</w:t>
      </w:r>
    </w:p>
    <w:p w14:paraId="39D76BB2" w14:textId="77777777" w:rsidR="004A0788" w:rsidRDefault="00B122C9">
      <w:pPr>
        <w:spacing w:line="600" w:lineRule="auto"/>
        <w:ind w:firstLine="720"/>
        <w:jc w:val="center"/>
        <w:rPr>
          <w:rFonts w:eastAsia="Times New Roman"/>
          <w:szCs w:val="24"/>
        </w:rPr>
      </w:pPr>
      <w:r>
        <w:rPr>
          <w:rFonts w:eastAsia="Times New Roman"/>
          <w:szCs w:val="24"/>
        </w:rPr>
        <w:t>ΣΥΝΕΔΡΙΑΣΗ ΠΘ΄</w:t>
      </w:r>
    </w:p>
    <w:p w14:paraId="39D76BB3" w14:textId="77777777" w:rsidR="004A0788" w:rsidRDefault="00B122C9">
      <w:pPr>
        <w:spacing w:line="600" w:lineRule="auto"/>
        <w:ind w:firstLine="720"/>
        <w:jc w:val="center"/>
        <w:rPr>
          <w:rFonts w:eastAsia="Times New Roman"/>
          <w:szCs w:val="24"/>
        </w:rPr>
      </w:pPr>
      <w:r>
        <w:rPr>
          <w:rFonts w:eastAsia="Times New Roman"/>
          <w:szCs w:val="24"/>
        </w:rPr>
        <w:t>Παρασκευή 16 Μαρτίου 2018</w:t>
      </w:r>
    </w:p>
    <w:p w14:paraId="39D76BB4" w14:textId="77777777" w:rsidR="004A0788" w:rsidRDefault="00B122C9">
      <w:pPr>
        <w:spacing w:line="600" w:lineRule="auto"/>
        <w:ind w:firstLine="720"/>
        <w:jc w:val="both"/>
        <w:rPr>
          <w:rFonts w:eastAsia="Times New Roman"/>
          <w:szCs w:val="24"/>
        </w:rPr>
      </w:pPr>
      <w:r>
        <w:rPr>
          <w:rFonts w:eastAsia="Times New Roman"/>
          <w:szCs w:val="24"/>
        </w:rPr>
        <w:t>Αθήνα, σήμερα στις 16 Μαρτίου 2018, ημέρα Παρασκευή και ώρα 10.07΄</w:t>
      </w:r>
      <w:r w:rsidRPr="00F73B18">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 </w:t>
      </w:r>
      <w:r w:rsidRPr="00287F92">
        <w:rPr>
          <w:rFonts w:eastAsia="Times New Roman"/>
          <w:b/>
          <w:szCs w:val="24"/>
        </w:rPr>
        <w:t>ΔΗΜΗΤΡΙΟΥ ΚΑΜΜΕΝΟΥ</w:t>
      </w:r>
      <w:r>
        <w:rPr>
          <w:rFonts w:eastAsia="Times New Roman"/>
          <w:szCs w:val="24"/>
        </w:rPr>
        <w:t>.</w:t>
      </w:r>
    </w:p>
    <w:p w14:paraId="39D76BB5" w14:textId="77777777" w:rsidR="004A0788" w:rsidRDefault="00B122C9">
      <w:pPr>
        <w:spacing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Κυρίες και κύριοι συνάδελφοι, αρχίζει η συνεδρίαση.</w:t>
      </w:r>
    </w:p>
    <w:p w14:paraId="39D76BB6" w14:textId="77777777" w:rsidR="004A0788" w:rsidRDefault="00B122C9">
      <w:pPr>
        <w:spacing w:line="600" w:lineRule="auto"/>
        <w:ind w:firstLine="720"/>
        <w:jc w:val="both"/>
        <w:rPr>
          <w:rFonts w:eastAsia="Times New Roman"/>
          <w:szCs w:val="24"/>
        </w:rPr>
      </w:pPr>
      <w:r>
        <w:rPr>
          <w:rFonts w:eastAsia="Times New Roman"/>
          <w:szCs w:val="24"/>
        </w:rPr>
        <w:t>Έχω την τ</w:t>
      </w:r>
      <w:r>
        <w:rPr>
          <w:rFonts w:eastAsia="Times New Roman"/>
          <w:szCs w:val="24"/>
        </w:rPr>
        <w:t xml:space="preserve">ιμή να ανακοινώσω στο Σώμα το δελτίο επίκαιρων ερωτήσεων της Δευτέρας 19 Μαρτίου 2018. </w:t>
      </w:r>
    </w:p>
    <w:p w14:paraId="39D76BB7" w14:textId="77777777" w:rsidR="004A0788" w:rsidRDefault="00B122C9">
      <w:pPr>
        <w:spacing w:after="0" w:line="600" w:lineRule="auto"/>
        <w:ind w:firstLine="720"/>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9D76BB8" w14:textId="77777777" w:rsidR="004A0788" w:rsidRDefault="00B122C9">
      <w:pPr>
        <w:spacing w:after="0" w:line="600" w:lineRule="auto"/>
        <w:ind w:firstLine="720"/>
        <w:jc w:val="both"/>
        <w:rPr>
          <w:rFonts w:eastAsia="Times New Roman"/>
          <w:szCs w:val="24"/>
        </w:rPr>
      </w:pPr>
      <w:r>
        <w:rPr>
          <w:rFonts w:eastAsia="Times New Roman"/>
          <w:szCs w:val="24"/>
        </w:rPr>
        <w:t xml:space="preserve">1. </w:t>
      </w:r>
      <w:r>
        <w:rPr>
          <w:rFonts w:eastAsia="Times New Roman"/>
          <w:szCs w:val="24"/>
        </w:rPr>
        <w:t>Η με αριθμό 1314/13-3-2018 επίκαιρη ερώτηση του Βουλευτή Λακωνίας της Ν</w:t>
      </w:r>
      <w:r>
        <w:rPr>
          <w:rFonts w:eastAsia="Times New Roman"/>
          <w:szCs w:val="24"/>
        </w:rPr>
        <w:t xml:space="preserve">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με θέμα: «Αναστολή λειτουργίας του Κέντρου Εκπαίδευσης Εφοδιασμού Μεταφορών ως Κέντρο Εκπαίδευσης Νεοσυλλέκτων».</w:t>
      </w:r>
    </w:p>
    <w:p w14:paraId="39D76BB9" w14:textId="77777777" w:rsidR="004A0788" w:rsidRDefault="00B122C9">
      <w:pPr>
        <w:spacing w:after="0" w:line="600" w:lineRule="auto"/>
        <w:ind w:firstLine="720"/>
        <w:jc w:val="both"/>
        <w:rPr>
          <w:rFonts w:eastAsia="Times New Roman"/>
          <w:szCs w:val="24"/>
        </w:rPr>
      </w:pPr>
      <w:r>
        <w:rPr>
          <w:rFonts w:eastAsia="Times New Roman"/>
          <w:szCs w:val="24"/>
        </w:rPr>
        <w:lastRenderedPageBreak/>
        <w:t xml:space="preserve">2. </w:t>
      </w:r>
      <w:r>
        <w:rPr>
          <w:rFonts w:eastAsia="Times New Roman"/>
          <w:szCs w:val="24"/>
        </w:rPr>
        <w:t>Η με αριθμό 1269/6-3-2018 επίκαιρη ερώτηση του Βουλευτή Ηλείας της Δημο</w:t>
      </w:r>
      <w:r>
        <w:rPr>
          <w:rFonts w:eastAsia="Times New Roman"/>
          <w:szCs w:val="24"/>
        </w:rPr>
        <w:t xml:space="preserve">κρατικής Συμπαράταξης ΠΑΣΟΚ – ΔΗΜΑΡ κ. </w:t>
      </w:r>
      <w:r>
        <w:rPr>
          <w:rFonts w:eastAsia="Times New Roman"/>
          <w:bCs/>
          <w:szCs w:val="24"/>
        </w:rPr>
        <w:t xml:space="preserve">Ιωάννη Κουτσούκου </w:t>
      </w:r>
      <w:r>
        <w:rPr>
          <w:rFonts w:eastAsia="Times New Roman"/>
          <w:szCs w:val="24"/>
        </w:rPr>
        <w:t>προς τον Υπουργό</w:t>
      </w:r>
      <w:r>
        <w:rPr>
          <w:rFonts w:eastAsia="Times New Roman"/>
          <w:bCs/>
          <w:szCs w:val="24"/>
        </w:rPr>
        <w:t xml:space="preserve"> Οικονομικών, </w:t>
      </w:r>
      <w:r>
        <w:rPr>
          <w:rFonts w:eastAsia="Times New Roman"/>
          <w:szCs w:val="24"/>
        </w:rPr>
        <w:t xml:space="preserve">με θέμα: «Η επιλογή του πολιτικού υφιστάμενου του κ. </w:t>
      </w:r>
      <w:proofErr w:type="spellStart"/>
      <w:r>
        <w:rPr>
          <w:rFonts w:eastAsia="Times New Roman"/>
          <w:szCs w:val="24"/>
        </w:rPr>
        <w:t>Τσακαλώτου</w:t>
      </w:r>
      <w:proofErr w:type="spellEnd"/>
      <w:r>
        <w:rPr>
          <w:rFonts w:eastAsia="Times New Roman"/>
          <w:szCs w:val="24"/>
        </w:rPr>
        <w:t xml:space="preserve"> ως κριτή του </w:t>
      </w:r>
      <w:r>
        <w:rPr>
          <w:rFonts w:eastAsia="Times New Roman"/>
          <w:szCs w:val="24"/>
        </w:rPr>
        <w:t>π</w:t>
      </w:r>
      <w:r>
        <w:rPr>
          <w:rFonts w:eastAsia="Times New Roman"/>
          <w:szCs w:val="24"/>
        </w:rPr>
        <w:t>ροϋπολογισμού του».</w:t>
      </w:r>
    </w:p>
    <w:p w14:paraId="39D76BBA" w14:textId="77777777" w:rsidR="004A0788" w:rsidRDefault="00B122C9">
      <w:pPr>
        <w:spacing w:after="0" w:line="600" w:lineRule="auto"/>
        <w:ind w:firstLine="720"/>
        <w:jc w:val="both"/>
        <w:rPr>
          <w:rFonts w:eastAsia="Times New Roman"/>
          <w:szCs w:val="24"/>
        </w:rPr>
      </w:pPr>
      <w:r>
        <w:rPr>
          <w:rFonts w:eastAsia="Times New Roman"/>
          <w:szCs w:val="24"/>
        </w:rPr>
        <w:t xml:space="preserve">3. </w:t>
      </w:r>
      <w:r>
        <w:rPr>
          <w:rFonts w:eastAsia="Times New Roman"/>
          <w:szCs w:val="24"/>
        </w:rPr>
        <w:t>Η με αριθμό 1297/12-3-2018 επίκαιρη ερώτηση του Βουλευτή Επικρατείας</w:t>
      </w:r>
      <w:r>
        <w:rPr>
          <w:rFonts w:eastAsia="Times New Roman"/>
          <w:szCs w:val="24"/>
        </w:rPr>
        <w:t xml:space="preserve"> του Λαϊκού Συνδέσμου - Χρυσή Αυγή κ. </w:t>
      </w:r>
      <w:r>
        <w:rPr>
          <w:rFonts w:eastAsia="Times New Roman"/>
          <w:bCs/>
          <w:szCs w:val="24"/>
        </w:rPr>
        <w:t xml:space="preserve">Χρήστου Παππά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«Περί </w:t>
      </w:r>
      <w:proofErr w:type="spellStart"/>
      <w:r>
        <w:rPr>
          <w:rFonts w:eastAsia="Times New Roman"/>
          <w:szCs w:val="24"/>
        </w:rPr>
        <w:t>εγκριθείσης</w:t>
      </w:r>
      <w:proofErr w:type="spellEnd"/>
      <w:r>
        <w:rPr>
          <w:rFonts w:eastAsia="Times New Roman"/>
          <w:szCs w:val="24"/>
        </w:rPr>
        <w:t xml:space="preserve"> δαπάνης ποσού 23.170.067 ευρώ ως αποζημίωση της Τραπέζης της Ελλάδος Α.Ε.».</w:t>
      </w:r>
    </w:p>
    <w:p w14:paraId="39D76BBB" w14:textId="77777777" w:rsidR="004A0788" w:rsidRDefault="00B122C9">
      <w:pPr>
        <w:spacing w:after="0" w:line="600" w:lineRule="auto"/>
        <w:ind w:firstLine="720"/>
        <w:jc w:val="both"/>
        <w:rPr>
          <w:rFonts w:eastAsia="Times New Roman"/>
          <w:szCs w:val="24"/>
        </w:rPr>
      </w:pPr>
      <w:r>
        <w:rPr>
          <w:rFonts w:eastAsia="Times New Roman"/>
          <w:szCs w:val="24"/>
        </w:rPr>
        <w:lastRenderedPageBreak/>
        <w:t xml:space="preserve">4. </w:t>
      </w:r>
      <w:r>
        <w:rPr>
          <w:rFonts w:eastAsia="Times New Roman"/>
          <w:szCs w:val="24"/>
        </w:rPr>
        <w:t>Η με αριθμό 1309/13-3-2018 επίκαιρη ερώτηση του Βουλευτή Β΄ Αθηνών τ</w:t>
      </w:r>
      <w:r>
        <w:rPr>
          <w:rFonts w:eastAsia="Times New Roman"/>
          <w:szCs w:val="24"/>
        </w:rPr>
        <w:t>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«Να καταβληθούν στους πρώην εργαζόμενους της ΑΤΕ όλα όσα τους οφείλονται».</w:t>
      </w:r>
    </w:p>
    <w:p w14:paraId="39D76BBC" w14:textId="77777777" w:rsidR="004A0788" w:rsidRDefault="00B122C9">
      <w:pPr>
        <w:spacing w:after="0" w:line="600" w:lineRule="auto"/>
        <w:ind w:firstLine="720"/>
        <w:jc w:val="both"/>
        <w:rPr>
          <w:rFonts w:eastAsia="Times New Roman"/>
          <w:szCs w:val="24"/>
        </w:rPr>
      </w:pPr>
      <w:r>
        <w:rPr>
          <w:rFonts w:eastAsia="Times New Roman"/>
          <w:szCs w:val="24"/>
        </w:rPr>
        <w:t xml:space="preserve">5. </w:t>
      </w:r>
      <w:r>
        <w:rPr>
          <w:rFonts w:eastAsia="Times New Roman"/>
          <w:szCs w:val="24"/>
        </w:rPr>
        <w:t>Η με αριθμό 1310/13-3-2018 επίκαιρη ερώτηση του Βουλευτή Α΄ Θεσσαλονίκης της Ένωσης Κ</w:t>
      </w:r>
      <w:r>
        <w:rPr>
          <w:rFonts w:eastAsia="Times New Roman"/>
          <w:szCs w:val="24"/>
        </w:rPr>
        <w:t xml:space="preserve">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«Ποιο το ακριβές υπόλοιπο του τραπεζικού λογαριασμού του ν.128/1975;».</w:t>
      </w:r>
    </w:p>
    <w:p w14:paraId="39D76BBD" w14:textId="77777777" w:rsidR="004A0788" w:rsidRDefault="00B122C9">
      <w:pPr>
        <w:spacing w:after="0" w:line="600" w:lineRule="auto"/>
        <w:ind w:firstLine="720"/>
        <w:jc w:val="both"/>
        <w:rPr>
          <w:rFonts w:eastAsia="Times New Roman"/>
          <w:szCs w:val="24"/>
        </w:rPr>
      </w:pPr>
      <w:r>
        <w:rPr>
          <w:rFonts w:eastAsia="Times New Roman"/>
          <w:szCs w:val="24"/>
        </w:rPr>
        <w:t xml:space="preserve">6. </w:t>
      </w:r>
      <w:r>
        <w:rPr>
          <w:rFonts w:eastAsia="Times New Roman"/>
          <w:szCs w:val="24"/>
        </w:rPr>
        <w:t xml:space="preserve">Η με αριθμό 1270/7-3-2018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 xml:space="preserve">προς την Υπουργό </w:t>
      </w:r>
      <w:r>
        <w:rPr>
          <w:rFonts w:eastAsia="Times New Roman"/>
          <w:bCs/>
          <w:szCs w:val="24"/>
        </w:rPr>
        <w:t>Τουρισμού,</w:t>
      </w:r>
      <w:r>
        <w:rPr>
          <w:rFonts w:eastAsia="Times New Roman"/>
          <w:szCs w:val="24"/>
        </w:rPr>
        <w:t xml:space="preserve"> με θέμα: «Το Υπουργείο Τουρισμού καταλύει επί της ουσίας τον ΕΟΤ».</w:t>
      </w:r>
    </w:p>
    <w:p w14:paraId="39D76BBE" w14:textId="77777777" w:rsidR="004A0788" w:rsidRDefault="00B122C9">
      <w:pPr>
        <w:spacing w:after="0" w:line="600" w:lineRule="auto"/>
        <w:ind w:firstLine="720"/>
        <w:jc w:val="both"/>
        <w:rPr>
          <w:rFonts w:eastAsia="Times New Roman"/>
          <w:szCs w:val="24"/>
        </w:rPr>
      </w:pPr>
      <w:r>
        <w:rPr>
          <w:rFonts w:eastAsia="Times New Roman"/>
          <w:bCs/>
          <w:szCs w:val="24"/>
        </w:rPr>
        <w:lastRenderedPageBreak/>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9D76BBF" w14:textId="77777777" w:rsidR="004A0788" w:rsidRDefault="00B122C9">
      <w:pPr>
        <w:spacing w:after="0" w:line="600" w:lineRule="auto"/>
        <w:ind w:firstLine="720"/>
        <w:jc w:val="both"/>
        <w:rPr>
          <w:rFonts w:eastAsia="Times New Roman"/>
          <w:szCs w:val="24"/>
        </w:rPr>
      </w:pPr>
      <w:r>
        <w:rPr>
          <w:rFonts w:eastAsia="Times New Roman"/>
          <w:szCs w:val="24"/>
        </w:rPr>
        <w:t xml:space="preserve">1. </w:t>
      </w:r>
      <w:r>
        <w:rPr>
          <w:rFonts w:eastAsia="Times New Roman"/>
          <w:szCs w:val="24"/>
        </w:rPr>
        <w:t>Η με αριθμό 1315/13-3-2018 επίκαιρη ερώτηση</w:t>
      </w:r>
      <w:r>
        <w:rPr>
          <w:rFonts w:eastAsia="Times New Roman"/>
          <w:szCs w:val="24"/>
        </w:rPr>
        <w:t xml:space="preserve"> του Βουλευτή Φθιώτιδας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 xml:space="preserve">με θέμα: «Εξέλιξη και ολοκλήρωση της διαδικασίας αποπληρωμής των ληξιπρόθεσμων οφειλών του </w:t>
      </w:r>
      <w:r>
        <w:rPr>
          <w:rFonts w:eastAsia="Times New Roman"/>
          <w:szCs w:val="24"/>
        </w:rPr>
        <w:t>δ</w:t>
      </w:r>
      <w:r>
        <w:rPr>
          <w:rFonts w:eastAsia="Times New Roman"/>
          <w:szCs w:val="24"/>
        </w:rPr>
        <w:t>ημοσίου προς ιδιώτες».</w:t>
      </w:r>
    </w:p>
    <w:p w14:paraId="39D76BC0" w14:textId="77777777" w:rsidR="004A0788" w:rsidRDefault="00B122C9">
      <w:pPr>
        <w:spacing w:after="0" w:line="600" w:lineRule="auto"/>
        <w:ind w:firstLine="720"/>
        <w:jc w:val="both"/>
        <w:rPr>
          <w:rFonts w:eastAsia="Times New Roman"/>
          <w:szCs w:val="24"/>
        </w:rPr>
      </w:pPr>
      <w:r>
        <w:rPr>
          <w:rFonts w:eastAsia="Times New Roman"/>
          <w:szCs w:val="24"/>
        </w:rPr>
        <w:t xml:space="preserve">2. </w:t>
      </w:r>
      <w:r>
        <w:rPr>
          <w:rFonts w:eastAsia="Times New Roman"/>
          <w:szCs w:val="24"/>
        </w:rPr>
        <w:t>Η με αριθμό 1299/12-3-2018 επίκαιρη ερώτησ</w:t>
      </w:r>
      <w:r>
        <w:rPr>
          <w:rFonts w:eastAsia="Times New Roman"/>
          <w:szCs w:val="24"/>
        </w:rPr>
        <w:t>η του Βουλευτή Αρκαδίας της Δημοκρατικής Συμπαράταξης ΠΑΣΟΚ – ΔΗΜΑΡ κ.</w:t>
      </w:r>
      <w:r>
        <w:rPr>
          <w:rFonts w:eastAsia="Times New Roman"/>
          <w:bCs/>
          <w:szCs w:val="24"/>
        </w:rPr>
        <w:t xml:space="preserve"> Οδυσσέα Κωνσταντινόπουλου </w:t>
      </w:r>
      <w:r>
        <w:rPr>
          <w:rFonts w:eastAsia="Times New Roman"/>
          <w:szCs w:val="24"/>
        </w:rPr>
        <w:t>προς τον Υπουργό</w:t>
      </w:r>
      <w:r>
        <w:rPr>
          <w:rFonts w:eastAsia="Times New Roman"/>
          <w:bCs/>
          <w:szCs w:val="24"/>
        </w:rPr>
        <w:t xml:space="preserve"> Οικονομικών,</w:t>
      </w:r>
      <w:r>
        <w:rPr>
          <w:rFonts w:eastAsia="Times New Roman"/>
          <w:szCs w:val="24"/>
        </w:rPr>
        <w:t xml:space="preserve"> με θέμα: « Ανησυχητικές εξελίξεις σχετικά με την πώληση της ΑΕΕΓΑ “Η Εθνική”».</w:t>
      </w:r>
    </w:p>
    <w:p w14:paraId="39D76BC1" w14:textId="77777777" w:rsidR="004A0788" w:rsidRDefault="00B122C9">
      <w:pPr>
        <w:spacing w:after="0" w:line="600" w:lineRule="auto"/>
        <w:ind w:firstLine="720"/>
        <w:jc w:val="both"/>
        <w:rPr>
          <w:rFonts w:eastAsia="Times New Roman"/>
          <w:szCs w:val="24"/>
        </w:rPr>
      </w:pPr>
      <w:r>
        <w:rPr>
          <w:rFonts w:eastAsia="Times New Roman"/>
          <w:szCs w:val="24"/>
        </w:rPr>
        <w:lastRenderedPageBreak/>
        <w:t xml:space="preserve">3. </w:t>
      </w:r>
      <w:r>
        <w:rPr>
          <w:rFonts w:eastAsia="Times New Roman"/>
          <w:szCs w:val="24"/>
        </w:rPr>
        <w:t>Η με αριθμό 1300/12-3-2018 επίκαιρη ερώτηση του</w:t>
      </w:r>
      <w:r>
        <w:rPr>
          <w:rFonts w:eastAsia="Times New Roman"/>
          <w:szCs w:val="24"/>
        </w:rPr>
        <w:t xml:space="preserve"> Βουλευτή Β΄ Αθηνών της Δημοκρατικής Συμπαράταξης ΠΑΣΟΚ – ΔΗΜΑΡ κ. </w:t>
      </w:r>
      <w:r>
        <w:rPr>
          <w:rFonts w:eastAsia="Times New Roman"/>
          <w:bCs/>
          <w:szCs w:val="24"/>
        </w:rPr>
        <w:t xml:space="preserve">Γεωργίου – Δημητρίου Καρρά </w:t>
      </w:r>
      <w:r>
        <w:rPr>
          <w:rFonts w:eastAsia="Times New Roman"/>
          <w:szCs w:val="24"/>
        </w:rPr>
        <w:t>προς τον Υπουργό</w:t>
      </w:r>
      <w:r>
        <w:rPr>
          <w:rFonts w:eastAsia="Times New Roman"/>
          <w:bCs/>
          <w:szCs w:val="24"/>
        </w:rPr>
        <w:t xml:space="preserve"> Οικονομικών, </w:t>
      </w:r>
      <w:r>
        <w:rPr>
          <w:rFonts w:eastAsia="Times New Roman"/>
          <w:szCs w:val="24"/>
        </w:rPr>
        <w:t>με θέμα: «Ποια η τύχη των ρευστών αποθεματικών της ΟΛΘ Α.Ε. ύψους 65.108.327,16 ευρώ μετά τη μεταβίβαση του πλειοψηφικού πακέτου των</w:t>
      </w:r>
      <w:r>
        <w:rPr>
          <w:rFonts w:eastAsia="Times New Roman"/>
          <w:szCs w:val="24"/>
        </w:rPr>
        <w:t xml:space="preserve"> μετοχών του </w:t>
      </w:r>
      <w:r>
        <w:rPr>
          <w:rFonts w:eastAsia="Times New Roman"/>
          <w:szCs w:val="24"/>
        </w:rPr>
        <w:t>δ</w:t>
      </w:r>
      <w:r>
        <w:rPr>
          <w:rFonts w:eastAsia="Times New Roman"/>
          <w:szCs w:val="24"/>
        </w:rPr>
        <w:t>ημοσίου σε ιδιώτες;».</w:t>
      </w:r>
    </w:p>
    <w:p w14:paraId="39D76BC2" w14:textId="77777777" w:rsidR="004A0788" w:rsidRDefault="00B122C9">
      <w:pPr>
        <w:spacing w:after="0" w:line="600" w:lineRule="auto"/>
        <w:ind w:firstLine="720"/>
        <w:jc w:val="both"/>
        <w:rPr>
          <w:rFonts w:eastAsia="Times New Roman"/>
          <w:szCs w:val="24"/>
        </w:rPr>
      </w:pPr>
      <w:r>
        <w:rPr>
          <w:rFonts w:eastAsia="Times New Roman"/>
          <w:szCs w:val="24"/>
        </w:rPr>
        <w:t xml:space="preserve">4. </w:t>
      </w:r>
      <w:r>
        <w:rPr>
          <w:rFonts w:eastAsia="Times New Roman"/>
          <w:szCs w:val="24"/>
        </w:rPr>
        <w:t>Η με αριθμό 1301/12-3-2018 επίκαιρη ερώτηση της Βουλευτού Δράμας της Δημοκρατικής Συμπαράταξης ΠΑΣΟΚ – ΔΗΜΑΡ κ</w:t>
      </w:r>
      <w:r>
        <w:rPr>
          <w:rFonts w:eastAsia="Times New Roman"/>
          <w:szCs w:val="24"/>
        </w:rPr>
        <w:t>.</w:t>
      </w:r>
      <w:r>
        <w:rPr>
          <w:rFonts w:eastAsia="Times New Roman"/>
          <w:szCs w:val="24"/>
        </w:rPr>
        <w:t xml:space="preserve"> </w:t>
      </w:r>
      <w:r>
        <w:rPr>
          <w:rFonts w:eastAsia="Times New Roman"/>
          <w:bCs/>
          <w:szCs w:val="24"/>
        </w:rPr>
        <w:t xml:space="preserve">Χαράς </w:t>
      </w:r>
      <w:proofErr w:type="spellStart"/>
      <w:r>
        <w:rPr>
          <w:rFonts w:eastAsia="Times New Roman"/>
          <w:bCs/>
          <w:szCs w:val="24"/>
        </w:rPr>
        <w:t>Κεφαλίδου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Δικαιοσύνης, Διαφάνειας και Ανθρωπίνων Δικαιωμάτων,</w:t>
      </w:r>
      <w:r>
        <w:rPr>
          <w:rFonts w:eastAsia="Times New Roman"/>
          <w:szCs w:val="24"/>
        </w:rPr>
        <w:t xml:space="preserve"> με θέμα: «Φυλακές Νι</w:t>
      </w:r>
      <w:r>
        <w:rPr>
          <w:rFonts w:eastAsia="Times New Roman"/>
          <w:szCs w:val="24"/>
        </w:rPr>
        <w:t xml:space="preserve">κηφόρου Δράμας και </w:t>
      </w:r>
      <w:r>
        <w:rPr>
          <w:rFonts w:eastAsia="Times New Roman"/>
          <w:szCs w:val="24"/>
        </w:rPr>
        <w:t>σ</w:t>
      </w:r>
      <w:r>
        <w:rPr>
          <w:rFonts w:eastAsia="Times New Roman"/>
          <w:szCs w:val="24"/>
        </w:rPr>
        <w:t xml:space="preserve">τελέχωσή τους: Ψέμα στο </w:t>
      </w:r>
      <w:r>
        <w:rPr>
          <w:rFonts w:eastAsia="Times New Roman"/>
          <w:szCs w:val="24"/>
        </w:rPr>
        <w:t>ψ</w:t>
      </w:r>
      <w:r>
        <w:rPr>
          <w:rFonts w:eastAsia="Times New Roman"/>
          <w:szCs w:val="24"/>
        </w:rPr>
        <w:t>έμα;». </w:t>
      </w:r>
    </w:p>
    <w:p w14:paraId="39D76BC3" w14:textId="77777777" w:rsidR="004A0788" w:rsidRDefault="00B122C9">
      <w:pPr>
        <w:spacing w:after="0" w:line="600" w:lineRule="auto"/>
        <w:ind w:firstLine="720"/>
        <w:jc w:val="both"/>
        <w:rPr>
          <w:rFonts w:eastAsia="Times New Roman"/>
          <w:szCs w:val="24"/>
        </w:rPr>
      </w:pPr>
      <w:r>
        <w:rPr>
          <w:rFonts w:eastAsia="Times New Roman"/>
          <w:szCs w:val="24"/>
        </w:rPr>
        <w:t xml:space="preserve">5. </w:t>
      </w:r>
      <w:r>
        <w:rPr>
          <w:rFonts w:eastAsia="Times New Roman"/>
          <w:szCs w:val="24"/>
        </w:rPr>
        <w:t>Η με αριθμό 1303/13-3-2018 επίκαιρη ερώτηση του Βουλευτή Λ</w:t>
      </w:r>
      <w:r>
        <w:rPr>
          <w:rFonts w:eastAsia="Times New Roman"/>
          <w:szCs w:val="24"/>
        </w:rPr>
        <w:t>α</w:t>
      </w:r>
      <w:r>
        <w:rPr>
          <w:rFonts w:eastAsia="Times New Roman"/>
          <w:szCs w:val="24"/>
        </w:rPr>
        <w:t>ρ</w:t>
      </w:r>
      <w:r>
        <w:rPr>
          <w:rFonts w:eastAsia="Times New Roman"/>
          <w:szCs w:val="24"/>
        </w:rPr>
        <w:t>ίσης</w:t>
      </w:r>
      <w:r>
        <w:rPr>
          <w:rFonts w:eastAsia="Times New Roman"/>
          <w:szCs w:val="24"/>
        </w:rPr>
        <w:t xml:space="preserve"> της Δημοκρατικής Συμπαράταξης ΠΑΣΟΚ – ΔΗΜΑΡ κ. </w:t>
      </w:r>
      <w:r>
        <w:rPr>
          <w:rFonts w:eastAsia="Times New Roman"/>
          <w:bCs/>
          <w:szCs w:val="24"/>
        </w:rPr>
        <w:lastRenderedPageBreak/>
        <w:t xml:space="preserve">Κωνσταντίνου </w:t>
      </w:r>
      <w:proofErr w:type="spellStart"/>
      <w:r>
        <w:rPr>
          <w:rFonts w:eastAsia="Times New Roman"/>
          <w:bCs/>
          <w:szCs w:val="24"/>
        </w:rPr>
        <w:t>Μπαργιώτα</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Υγείας, </w:t>
      </w:r>
      <w:r>
        <w:rPr>
          <w:rFonts w:eastAsia="Times New Roman"/>
          <w:szCs w:val="24"/>
        </w:rPr>
        <w:t>με θέμα: «Ταλαιπωρία για χιλιάδες ασθενε</w:t>
      </w:r>
      <w:r>
        <w:rPr>
          <w:rFonts w:eastAsia="Times New Roman"/>
          <w:szCs w:val="24"/>
        </w:rPr>
        <w:t>ίς η διάθεση φαρμάκων από τα φαρμακεία του ΕΟΠΥΥ».</w:t>
      </w:r>
    </w:p>
    <w:p w14:paraId="39D76BC4" w14:textId="77777777" w:rsidR="004A0788" w:rsidRDefault="00B122C9">
      <w:pPr>
        <w:spacing w:after="0" w:line="600" w:lineRule="auto"/>
        <w:ind w:firstLine="720"/>
        <w:jc w:val="both"/>
        <w:rPr>
          <w:rFonts w:eastAsia="Times New Roman"/>
          <w:szCs w:val="24"/>
        </w:rPr>
      </w:pPr>
      <w:r>
        <w:rPr>
          <w:rFonts w:eastAsia="Times New Roman"/>
          <w:bCs/>
          <w:szCs w:val="24"/>
        </w:rPr>
        <w:t>ΑΝΑΦΟΡΕΣ</w:t>
      </w:r>
      <w:r w:rsidRPr="00F73B18">
        <w:rPr>
          <w:rFonts w:eastAsia="Times New Roman"/>
          <w:bCs/>
          <w:szCs w:val="24"/>
        </w:rPr>
        <w:t xml:space="preserve"> </w:t>
      </w:r>
      <w:r>
        <w:rPr>
          <w:rFonts w:eastAsia="Times New Roman"/>
          <w:bCs/>
          <w:szCs w:val="24"/>
        </w:rPr>
        <w:t>-</w:t>
      </w:r>
      <w:r w:rsidRPr="00F73B18">
        <w:rPr>
          <w:rFonts w:eastAsia="Times New Roman"/>
          <w:bCs/>
          <w:szCs w:val="24"/>
        </w:rPr>
        <w:t xml:space="preserve"> </w:t>
      </w:r>
      <w:r>
        <w:rPr>
          <w:rFonts w:eastAsia="Times New Roman"/>
          <w:bCs/>
          <w:szCs w:val="24"/>
        </w:rPr>
        <w:t>ΕΡΩΤΗΣΕΙΣ (Άρθρο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9D76BC5" w14:textId="77777777" w:rsidR="004A0788" w:rsidRDefault="00B122C9">
      <w:pPr>
        <w:spacing w:after="0" w:line="600" w:lineRule="auto"/>
        <w:ind w:firstLine="720"/>
        <w:jc w:val="both"/>
        <w:rPr>
          <w:rFonts w:eastAsia="Times New Roman"/>
          <w:szCs w:val="24"/>
        </w:rPr>
      </w:pPr>
      <w:r>
        <w:rPr>
          <w:rFonts w:eastAsia="Times New Roman"/>
          <w:szCs w:val="24"/>
        </w:rPr>
        <w:t xml:space="preserve">1. </w:t>
      </w:r>
      <w:r>
        <w:rPr>
          <w:rFonts w:eastAsia="Times New Roman"/>
          <w:szCs w:val="24"/>
        </w:rPr>
        <w:t>Η με αριθμό 3195/5-2-2018 ερώτηση του Βουλευτή Δράμας της Νέας Δημοκρατίας κ.</w:t>
      </w:r>
      <w:r>
        <w:rPr>
          <w:rFonts w:eastAsia="Times New Roman"/>
          <w:bCs/>
          <w:szCs w:val="24"/>
        </w:rPr>
        <w:t xml:space="preserve"> Δημητρίου Κυριαζίδη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 xml:space="preserve">με </w:t>
      </w:r>
      <w:r>
        <w:rPr>
          <w:rFonts w:eastAsia="Times New Roman"/>
          <w:szCs w:val="24"/>
        </w:rPr>
        <w:t>θέμα: «Στελέχωση του Γενικού Νοσοκομείου Δράμας με αναισθησιολόγους και των Κέντρων Υγείας του Νομού με ιατρονοσηλευτικό προσωπικό».</w:t>
      </w:r>
    </w:p>
    <w:p w14:paraId="39D76BC6" w14:textId="77777777" w:rsidR="004A0788" w:rsidRDefault="00B122C9">
      <w:pPr>
        <w:spacing w:after="0"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39D76BC7" w14:textId="77777777" w:rsidR="004A0788" w:rsidRDefault="00B122C9">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9D76BC8" w14:textId="77777777" w:rsidR="004A0788" w:rsidRDefault="00B122C9">
      <w:pPr>
        <w:spacing w:after="0" w:line="600" w:lineRule="auto"/>
        <w:ind w:firstLine="720"/>
        <w:rPr>
          <w:rFonts w:eastAsia="Times New Roman" w:cs="Times New Roman"/>
          <w:szCs w:val="24"/>
        </w:rPr>
      </w:pPr>
      <w:r>
        <w:rPr>
          <w:rFonts w:eastAsia="Times New Roman" w:cs="Times New Roman"/>
          <w:szCs w:val="24"/>
        </w:rPr>
        <w:t xml:space="preserve">Σήμερα θα συζητήσουμε δύο επίκαιρες ερωτήσεις. </w:t>
      </w:r>
    </w:p>
    <w:p w14:paraId="39D76BC9" w14:textId="77777777" w:rsidR="004A0788" w:rsidRDefault="00B122C9">
      <w:pPr>
        <w:spacing w:after="0" w:line="600" w:lineRule="auto"/>
        <w:ind w:firstLine="720"/>
        <w:jc w:val="both"/>
        <w:rPr>
          <w:rFonts w:eastAsia="Times New Roman"/>
          <w:color w:val="000000"/>
          <w:szCs w:val="24"/>
        </w:rPr>
      </w:pPr>
      <w:r>
        <w:rPr>
          <w:rFonts w:eastAsia="Times New Roman" w:cs="Times New Roman"/>
          <w:szCs w:val="24"/>
        </w:rPr>
        <w:lastRenderedPageBreak/>
        <w:t xml:space="preserve">Θα ξεκινήσουμε με τη δεύτερη με αριθμό </w:t>
      </w:r>
      <w:r>
        <w:rPr>
          <w:rFonts w:eastAsia="Times New Roman"/>
          <w:color w:val="000000"/>
          <w:szCs w:val="24"/>
        </w:rPr>
        <w:t>1268/6-3-2018 επίκαιρη ερώτηση πρώτου κύκλου του Βουλευτή Αχαΐας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Θεόδωρου Παπαθεοδώρου</w:t>
      </w:r>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Μεταναστευτικής Πολιτικής,</w:t>
      </w:r>
      <w:r>
        <w:rPr>
          <w:rFonts w:eastAsia="Times New Roman"/>
          <w:b/>
          <w:bCs/>
          <w:color w:val="000000"/>
          <w:szCs w:val="24"/>
        </w:rPr>
        <w:t xml:space="preserve"> </w:t>
      </w:r>
      <w:r>
        <w:rPr>
          <w:rFonts w:eastAsia="Times New Roman"/>
          <w:color w:val="000000"/>
          <w:szCs w:val="24"/>
        </w:rPr>
        <w:t>με θέμα: «Επεισόδια και συγκρούσεις στο</w:t>
      </w:r>
      <w:r>
        <w:rPr>
          <w:rFonts w:eastAsia="Times New Roman"/>
          <w:color w:val="000000"/>
          <w:szCs w:val="24"/>
        </w:rPr>
        <w:t xml:space="preserve"> λιμάνι της Πάτρας μεταξύ μεταναστών και ελληνικών αρχών». </w:t>
      </w:r>
    </w:p>
    <w:p w14:paraId="39D76BCA"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Υπουργός Μεταναστευτικής </w:t>
      </w:r>
      <w:r>
        <w:rPr>
          <w:rFonts w:eastAsia="Times New Roman"/>
          <w:color w:val="000000"/>
          <w:szCs w:val="24"/>
        </w:rPr>
        <w:t>Π</w:t>
      </w:r>
      <w:r>
        <w:rPr>
          <w:rFonts w:eastAsia="Times New Roman"/>
          <w:color w:val="000000"/>
          <w:szCs w:val="24"/>
        </w:rPr>
        <w:t xml:space="preserve">ολιτικής κ. Δημήτριος Βίτσας. Με την ευκαιρία αυτή, να του ευχηθούμε κάθε επιτυχία στα νέα του καθήκοντα και έχει όλη μας τη συμπαράσταση. </w:t>
      </w:r>
    </w:p>
    <w:p w14:paraId="39D76BCB"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t xml:space="preserve">Κύριε Παπαθεοδώρου, έχετε τον λόγο. </w:t>
      </w:r>
    </w:p>
    <w:p w14:paraId="39D76BCC" w14:textId="77777777" w:rsidR="004A0788" w:rsidRDefault="00B122C9">
      <w:pPr>
        <w:spacing w:after="0" w:line="600" w:lineRule="auto"/>
        <w:ind w:firstLine="720"/>
        <w:jc w:val="both"/>
        <w:rPr>
          <w:rFonts w:eastAsia="Times New Roman"/>
          <w:color w:val="000000"/>
          <w:szCs w:val="24"/>
        </w:rPr>
      </w:pPr>
      <w:r>
        <w:rPr>
          <w:rFonts w:eastAsia="Times New Roman"/>
          <w:b/>
          <w:color w:val="000000"/>
          <w:szCs w:val="24"/>
        </w:rPr>
        <w:t>ΘΕΟΔΩΡΟΣ ΠΑΠΑΘΕΟΔΩΡΟΥ:</w:t>
      </w:r>
      <w:r>
        <w:rPr>
          <w:rFonts w:eastAsia="Times New Roman"/>
          <w:color w:val="000000"/>
          <w:szCs w:val="24"/>
        </w:rPr>
        <w:t xml:space="preserve"> Ευχαριστώ, κύριε Πρόεδρε. </w:t>
      </w:r>
    </w:p>
    <w:p w14:paraId="39D76BCD"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να σας ευχηθώ καλή δύναμη μετά την ανάληψη των καθηκόντων σας. </w:t>
      </w:r>
    </w:p>
    <w:p w14:paraId="39D76BCE"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lastRenderedPageBreak/>
        <w:t xml:space="preserve">Θα αναφερθώ σε ένα θέμα, το οποίο απασχολεί πολύ την περιοχή της Πάτρας και της ευρύτερης </w:t>
      </w:r>
      <w:r>
        <w:rPr>
          <w:rFonts w:eastAsia="Times New Roman"/>
          <w:color w:val="000000"/>
          <w:szCs w:val="24"/>
        </w:rPr>
        <w:t>Αχαΐας. Νομίζω ότι γνωρίζετε πως εδώ και δυόμισι χρόνια στην περιοχή εκτός της ζώνης του λιμανιού σε δύο εγκαταλελειμμένα εργοστάσια, της «ΑΒΕΞ» και του «ΛΑΔΟΠΟΥΛΟΥ», έχει δημιουργηθεί ένας άτυπος καταυλισμός αντικανονικών μεταναστών, οι οποίοι συγκεντρώνο</w:t>
      </w:r>
      <w:r>
        <w:rPr>
          <w:rFonts w:eastAsia="Times New Roman"/>
          <w:color w:val="000000"/>
          <w:szCs w:val="24"/>
        </w:rPr>
        <w:t xml:space="preserve">νται στο συγκεκριμένο σημείο, για να μπορέσουν να περάσουν παράνομα με τα πλοία της σύνδεσης μεταξύ Πάτρας και Ιταλίας και να διαφύγουν στο εξωτερικό. </w:t>
      </w:r>
    </w:p>
    <w:p w14:paraId="39D76BCF"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νομίζω ότι είναι κοινός τόπος ότι η έλευση των μεταναστών αυτών στη συγκεκριμένη περιοχή </w:t>
      </w:r>
      <w:r>
        <w:rPr>
          <w:rFonts w:eastAsia="Times New Roman"/>
          <w:color w:val="000000"/>
          <w:szCs w:val="24"/>
        </w:rPr>
        <w:t xml:space="preserve">έχει φέρει επίσης και πολλές  ομάδες οργανωμένου εγκλήματος τύπου Μαφίας, οι οποίοι και ελέγχουν την παράνομη διέλευση προς την Ιταλία. </w:t>
      </w:r>
    </w:p>
    <w:p w14:paraId="39D76BD0"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lastRenderedPageBreak/>
        <w:t xml:space="preserve">Έχω κάνει πάρα πολλές ερωτήσεις στο Υπουργείο Μεταναστευτικής Πολιτικής, στον προκάτοχό σας, τον κ. </w:t>
      </w:r>
      <w:proofErr w:type="spellStart"/>
      <w:r>
        <w:rPr>
          <w:rFonts w:eastAsia="Times New Roman"/>
          <w:color w:val="000000"/>
          <w:szCs w:val="24"/>
        </w:rPr>
        <w:t>Μουζάλα</w:t>
      </w:r>
      <w:proofErr w:type="spellEnd"/>
      <w:r>
        <w:rPr>
          <w:rFonts w:eastAsia="Times New Roman"/>
          <w:color w:val="000000"/>
          <w:szCs w:val="24"/>
        </w:rPr>
        <w:t>. Στην τελευ</w:t>
      </w:r>
      <w:r>
        <w:rPr>
          <w:rFonts w:eastAsia="Times New Roman"/>
          <w:color w:val="000000"/>
          <w:szCs w:val="24"/>
        </w:rPr>
        <w:t xml:space="preserve">ταία απάντησε ότι επειδή δεν πρόκειται για </w:t>
      </w:r>
      <w:r>
        <w:rPr>
          <w:rFonts w:eastAsia="Times New Roman"/>
          <w:color w:val="000000"/>
          <w:szCs w:val="24"/>
        </w:rPr>
        <w:t>κέντρο φιλοξενίας</w:t>
      </w:r>
      <w:r>
        <w:rPr>
          <w:rFonts w:eastAsia="Times New Roman"/>
          <w:color w:val="000000"/>
          <w:szCs w:val="24"/>
        </w:rPr>
        <w:t xml:space="preserve">, δεν έχει αρμοδιότητα. </w:t>
      </w:r>
    </w:p>
    <w:p w14:paraId="39D76BD1"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t xml:space="preserve">Πρόσφατα, όταν έγινε το λεγόμενο </w:t>
      </w:r>
      <w:r>
        <w:rPr>
          <w:rFonts w:eastAsia="Times New Roman"/>
          <w:color w:val="000000"/>
          <w:szCs w:val="24"/>
        </w:rPr>
        <w:t xml:space="preserve">αναπτυξιακό συνέδριο </w:t>
      </w:r>
      <w:r>
        <w:rPr>
          <w:rFonts w:eastAsia="Times New Roman"/>
          <w:color w:val="000000"/>
          <w:szCs w:val="24"/>
        </w:rPr>
        <w:t xml:space="preserve">στην Αχαΐα, παρατηρήσαμε ότι κυβερνητικοί παράγοντες φρόντισαν να κρύψουν τους μετανάστες και αμέσως μετά άρχισαν να </w:t>
      </w:r>
      <w:r>
        <w:rPr>
          <w:rFonts w:eastAsia="Times New Roman"/>
          <w:color w:val="000000"/>
          <w:szCs w:val="24"/>
        </w:rPr>
        <w:t>δημιουργούνται και πάλι επεισόδια. Να σας πω ότι τα δυόμισι τελευταία χρόνια έχουν υπάρξει πάνω από εκατό γεγονότα συγκρούσεων, μεταξύ είτε μεταναστών και λιμενικών στη ζώνη εκτός, είτε μεταναστών και πολιτών, είτε μεταναστών και αστυνομικών στη ζώνη, η οπ</w:t>
      </w:r>
      <w:r>
        <w:rPr>
          <w:rFonts w:eastAsia="Times New Roman"/>
          <w:color w:val="000000"/>
          <w:szCs w:val="24"/>
        </w:rPr>
        <w:t>οία υπάρχει έξω από το λιμάνι.</w:t>
      </w:r>
    </w:p>
    <w:p w14:paraId="39D76BD2" w14:textId="77777777" w:rsidR="004A0788" w:rsidRDefault="00B122C9">
      <w:pPr>
        <w:spacing w:after="0" w:line="600" w:lineRule="auto"/>
        <w:ind w:firstLine="720"/>
        <w:jc w:val="both"/>
        <w:rPr>
          <w:rFonts w:eastAsia="Times New Roman"/>
          <w:color w:val="000000"/>
          <w:szCs w:val="24"/>
        </w:rPr>
      </w:pPr>
      <w:r>
        <w:rPr>
          <w:rFonts w:eastAsia="Times New Roman"/>
          <w:color w:val="000000"/>
          <w:szCs w:val="24"/>
        </w:rPr>
        <w:lastRenderedPageBreak/>
        <w:t xml:space="preserve">Οι κάτοικοι ανησυχούν. Πλέον βλέπουμε να υπάρχουν και πρωτοβουλίες κατοίκων, οι οποίοι συναντιούνται για να λάβουν μέτρα για την προστασία της περιουσίας τους, για την προστασία ακόμη και της ζωής και ασφάλειάς τους. </w:t>
      </w:r>
    </w:p>
    <w:p w14:paraId="39D76BD3"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w:t>
      </w:r>
      <w:r>
        <w:rPr>
          <w:rFonts w:eastAsia="Times New Roman" w:cs="Times New Roman"/>
          <w:szCs w:val="24"/>
        </w:rPr>
        <w:t>ς, το ερώτημα είναι εάν υπάρχει κάποιος προγραμματισμός από το Υπουργείο για την άμεση εκκένωση του συγκεκριμένου άτυπου καταυλισμού, ενός καταυλισμού που είναι εστία εγκληματικότητας μεν, αλλά από την άλλη πλευρά πρέπει να σας πω –για όσους έχουν επισκεφθ</w:t>
      </w:r>
      <w:r>
        <w:rPr>
          <w:rFonts w:eastAsia="Times New Roman" w:cs="Times New Roman"/>
          <w:szCs w:val="24"/>
        </w:rPr>
        <w:t>εί τον συγκεκριμένο καταυλισμό- ότι η κατάσταση, οι συνθήκες διαβίωσης εκεί των μεταναστών, πέραν των προβλημάτων, της εκμετάλλευσης, της εγκληματικότητας, είναι απάνθρωπες και αυτό το έχουν καταγγείλει σε διεθνείς οργανισμούς και γιατροί, αλλά και κοινωνι</w:t>
      </w:r>
      <w:r>
        <w:rPr>
          <w:rFonts w:eastAsia="Times New Roman" w:cs="Times New Roman"/>
          <w:szCs w:val="24"/>
        </w:rPr>
        <w:t xml:space="preserve">κοί φορείς της Πάτρας. </w:t>
      </w:r>
    </w:p>
    <w:p w14:paraId="39D76BD4"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Άρα, το ερώτημα είναι ένα: Κύριε Υπουργέ, τι προτίθεστε να κάνετε, έτσι ώστε να μην φθάσουμε από τις μερικές δεκάδες που ήταν πριν από λίγο καιρό σε αρκετές εκατοντάδες; Οι εκτιμήσεις σήμερα λένε ότι είναι πάνω από πεντακόσια άτομα </w:t>
      </w:r>
      <w:r>
        <w:rPr>
          <w:rFonts w:eastAsia="Times New Roman" w:cs="Times New Roman"/>
          <w:szCs w:val="24"/>
        </w:rPr>
        <w:t xml:space="preserve">αυτά τα οποία διαμένουν σε αυτούς τους άτυπους καταυλισμούς με προοπτική κάποιοι από αυτούς να περάσουν στην Ιταλία. </w:t>
      </w:r>
    </w:p>
    <w:p w14:paraId="39D76BD5"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9D76BD6"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Παπαθεοδώρου. </w:t>
      </w:r>
    </w:p>
    <w:p w14:paraId="39D76BD7"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την </w:t>
      </w:r>
      <w:proofErr w:type="spellStart"/>
      <w:r>
        <w:rPr>
          <w:rFonts w:eastAsia="Times New Roman" w:cs="Times New Roman"/>
          <w:szCs w:val="24"/>
        </w:rPr>
        <w:t>πρ</w:t>
      </w:r>
      <w:r>
        <w:rPr>
          <w:rFonts w:eastAsia="Times New Roman" w:cs="Times New Roman"/>
          <w:szCs w:val="24"/>
        </w:rPr>
        <w:t>ωτολογία</w:t>
      </w:r>
      <w:proofErr w:type="spellEnd"/>
      <w:r>
        <w:rPr>
          <w:rFonts w:eastAsia="Times New Roman" w:cs="Times New Roman"/>
          <w:szCs w:val="24"/>
        </w:rPr>
        <w:t xml:space="preserve"> σας. </w:t>
      </w:r>
    </w:p>
    <w:p w14:paraId="39D76BD8"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 xml:space="preserve">Ευχαριστώ, κύριε Πρόεδρε. </w:t>
      </w:r>
    </w:p>
    <w:p w14:paraId="39D76BD9"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θέλω να σας πω, κύριε Παπαθεοδώρου, ότι ορθώς σας είχε απαντήσει ο κ. </w:t>
      </w:r>
      <w:proofErr w:type="spellStart"/>
      <w:r>
        <w:rPr>
          <w:rFonts w:eastAsia="Times New Roman" w:cs="Times New Roman"/>
          <w:szCs w:val="24"/>
        </w:rPr>
        <w:t>Μουζάλας</w:t>
      </w:r>
      <w:proofErr w:type="spellEnd"/>
      <w:r>
        <w:rPr>
          <w:rFonts w:eastAsia="Times New Roman" w:cs="Times New Roman"/>
          <w:szCs w:val="24"/>
        </w:rPr>
        <w:t xml:space="preserve"> στην προηγούμενη ερώτηση, αλλά το ζήτημα είναι περισσότερο ότι απαντ</w:t>
      </w:r>
      <w:r>
        <w:rPr>
          <w:rFonts w:eastAsia="Times New Roman" w:cs="Times New Roman"/>
          <w:szCs w:val="24"/>
        </w:rPr>
        <w:t xml:space="preserve">άμε ως Κυβέρνηση σε τέτοιου είδους ερωτήσεις. </w:t>
      </w:r>
    </w:p>
    <w:p w14:paraId="39D76BDA"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θέλω να ξεκινήσω από το δεύτερο σκέλος της ερώτησης, όπως ήταν στο κείμενο. Είναι πεντακόσια περίπου άτομα στο λιμάνι της Πάτρας, μεταξύ των οποίων υπάρχουν αιτούντες άσυλο, άτομα στα οποία εκκρεμεί η διοι</w:t>
      </w:r>
      <w:r>
        <w:rPr>
          <w:rFonts w:eastAsia="Times New Roman" w:cs="Times New Roman"/>
          <w:szCs w:val="24"/>
        </w:rPr>
        <w:t xml:space="preserve">κητική διαδικασία, άτομα των οποίων η αίτηση για άσυλο έχει απορριφθεί σε δεύτερο βαθμό και κάτοχοι υπηρεσιακού σημειώματος της Αστυνομικής Αρχής, με το οποίο πιστοποιείται το ανέφικτο της απέλασης. Μένουν </w:t>
      </w:r>
      <w:proofErr w:type="spellStart"/>
      <w:r>
        <w:rPr>
          <w:rFonts w:eastAsia="Times New Roman" w:cs="Times New Roman"/>
          <w:szCs w:val="24"/>
        </w:rPr>
        <w:t>εκατόν</w:t>
      </w:r>
      <w:proofErr w:type="spellEnd"/>
      <w:r>
        <w:rPr>
          <w:rFonts w:eastAsia="Times New Roman" w:cs="Times New Roman"/>
          <w:szCs w:val="24"/>
        </w:rPr>
        <w:t xml:space="preserve"> πενήντα από αυτούς στην πρώην «</w:t>
      </w:r>
      <w:r>
        <w:rPr>
          <w:rFonts w:eastAsia="Times New Roman" w:cs="Times New Roman"/>
          <w:szCs w:val="24"/>
        </w:rPr>
        <w:t>ΧΑΡΤΟΠΟΙΙΑ Λ</w:t>
      </w:r>
      <w:r>
        <w:rPr>
          <w:rFonts w:eastAsia="Times New Roman" w:cs="Times New Roman"/>
          <w:szCs w:val="24"/>
        </w:rPr>
        <w:t>ΑΔΟΠΟΥΛΟΥ</w:t>
      </w:r>
      <w:r>
        <w:rPr>
          <w:rFonts w:eastAsia="Times New Roman" w:cs="Times New Roman"/>
          <w:szCs w:val="24"/>
        </w:rPr>
        <w:t xml:space="preserve">». Είναι άτομα από το Αφγανιστάν, το Πακιστάν, τη Συρία και το Ιράν κατά κύριο </w:t>
      </w:r>
      <w:r>
        <w:rPr>
          <w:rFonts w:eastAsia="Times New Roman" w:cs="Times New Roman"/>
          <w:szCs w:val="24"/>
        </w:rPr>
        <w:lastRenderedPageBreak/>
        <w:t>λόγο, είναι μετανάστες δηλαδή, γιατί η λέξη «άτομα» είναι λίγο πικρή λέξη. Στην πρώην «ΑΒΕΞ» είναι περίπου τριακόσια πενήντα άτομα και υπάρχουν και δέκα άτομα σε αντίσκ</w:t>
      </w:r>
      <w:r>
        <w:rPr>
          <w:rFonts w:eastAsia="Times New Roman" w:cs="Times New Roman"/>
          <w:szCs w:val="24"/>
        </w:rPr>
        <w:t>ηνα στο παλιό εργοστάσιο της «</w:t>
      </w:r>
      <w:r>
        <w:rPr>
          <w:rFonts w:eastAsia="Times New Roman" w:cs="Times New Roman"/>
          <w:szCs w:val="24"/>
        </w:rPr>
        <w:t>ΠΕΙΡΑΪΚΗΣ ΠΑΤΡΑΪΚΗΣ</w:t>
      </w:r>
      <w:r>
        <w:rPr>
          <w:rFonts w:eastAsia="Times New Roman" w:cs="Times New Roman"/>
          <w:szCs w:val="24"/>
        </w:rPr>
        <w:t xml:space="preserve">». </w:t>
      </w:r>
    </w:p>
    <w:p w14:paraId="39D76BDB"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λίγες ημέρες -σε σχέση με αυτό που αναφέρατε- χρησιμοποιούταν και ένας τέταρτος χώρος, για τον οποίο πρέπει να ξέρετε ότι από τις 13 του μήνα έχει σφραγιστεί και δεν χρησιμοποιείται πλέον. </w:t>
      </w:r>
    </w:p>
    <w:p w14:paraId="39D76BDC"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Τα λέω α</w:t>
      </w:r>
      <w:r>
        <w:rPr>
          <w:rFonts w:eastAsia="Times New Roman" w:cs="Times New Roman"/>
          <w:szCs w:val="24"/>
        </w:rPr>
        <w:t xml:space="preserve">υτά για να γίνει αντιληπτό ότι έχουμε ακριβή εικόνα της κατάστασης και σε συνεργασία με το Υπουργείο Προστασίας του Πολίτη και το Υπουργείο Εμπορικής Ναυτιλίας και πιο συγκεκριμένα με την Ελληνική Αστυνομία, το Λιμενικό και τον Οργανισμό </w:t>
      </w:r>
      <w:r>
        <w:rPr>
          <w:rFonts w:eastAsia="Times New Roman" w:cs="Times New Roman"/>
          <w:szCs w:val="24"/>
        </w:rPr>
        <w:lastRenderedPageBreak/>
        <w:t xml:space="preserve">του Λιμένα Πατρών </w:t>
      </w:r>
      <w:r>
        <w:rPr>
          <w:rFonts w:eastAsia="Times New Roman" w:cs="Times New Roman"/>
          <w:szCs w:val="24"/>
        </w:rPr>
        <w:t xml:space="preserve">ξέρουμε το πρόβλημα και δεν το παραγνωρίζουμε. Μην ξεχνάμε ότι πριν από δυόμισι, τρία χρόνια είχαμε μια κατάσταση στην ίδια περιοχή με μια άτυπη πάλι δομή περίπου δύο χιλιάδων ατόμων. </w:t>
      </w:r>
    </w:p>
    <w:p w14:paraId="39D76BDD" w14:textId="77777777" w:rsidR="004A0788" w:rsidRDefault="00B122C9">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σημαίνει, βεβαίως, ότι δεν φθάνει να αναγνωρίσει κανείς το πρόβλημα, αλλά χρειάζεται και να το λύσει κανείς. Και το λύνουμε σε δύο κατευθύνσεις. </w:t>
      </w:r>
    </w:p>
    <w:p w14:paraId="39D76BDE" w14:textId="77777777" w:rsidR="004A0788" w:rsidRDefault="00B122C9">
      <w:pPr>
        <w:tabs>
          <w:tab w:val="left" w:pos="2738"/>
          <w:tab w:val="center" w:pos="4753"/>
          <w:tab w:val="left" w:pos="5723"/>
        </w:tabs>
        <w:spacing w:line="600" w:lineRule="auto"/>
        <w:ind w:firstLine="720"/>
        <w:jc w:val="both"/>
        <w:rPr>
          <w:rFonts w:eastAsia="Times New Roman" w:cs="Times New Roman"/>
        </w:rPr>
      </w:pPr>
      <w:r>
        <w:rPr>
          <w:rFonts w:eastAsia="Times New Roman" w:cs="Times New Roman"/>
          <w:szCs w:val="24"/>
        </w:rPr>
        <w:t>Η μία κατεύθυνση αφορά την ασφάλεια των κατοίκων της περιοχής –διότι μας ενδιαφέρει ιδιαίτερα- και την ηρ</w:t>
      </w:r>
      <w:r>
        <w:rPr>
          <w:rFonts w:eastAsia="Times New Roman" w:cs="Times New Roman"/>
          <w:szCs w:val="24"/>
        </w:rPr>
        <w:t xml:space="preserve">εμία στο σύνολο της περιοχής και βέβαια και στο λιμάνι. </w:t>
      </w:r>
      <w:r>
        <w:rPr>
          <w:rFonts w:eastAsia="Times New Roman" w:cs="Times New Roman"/>
        </w:rPr>
        <w:t xml:space="preserve">Το δεύτερο είναι ότι μας ενδιαφέρει η κατάσταση των ίδιων των μεταναστών. </w:t>
      </w:r>
    </w:p>
    <w:p w14:paraId="39D76BDF" w14:textId="77777777" w:rsidR="004A0788" w:rsidRDefault="00B122C9">
      <w:pPr>
        <w:spacing w:line="600" w:lineRule="auto"/>
        <w:ind w:firstLine="720"/>
        <w:jc w:val="both"/>
        <w:rPr>
          <w:rFonts w:eastAsia="Times New Roman" w:cs="Times New Roman"/>
        </w:rPr>
      </w:pPr>
      <w:r>
        <w:rPr>
          <w:rFonts w:eastAsia="Times New Roman" w:cs="Times New Roman"/>
        </w:rPr>
        <w:t xml:space="preserve">Να σας πω το εξής. Εδώ δεν πρόκειται να φτιαχτεί τυπική δομή φιλοξενίας, με την έννοια του </w:t>
      </w:r>
      <w:r>
        <w:rPr>
          <w:rFonts w:eastAsia="Times New Roman" w:cs="Times New Roman"/>
          <w:lang w:val="en-US"/>
        </w:rPr>
        <w:t>camp</w:t>
      </w:r>
      <w:r>
        <w:rPr>
          <w:rFonts w:eastAsia="Times New Roman" w:cs="Times New Roman"/>
        </w:rPr>
        <w:t xml:space="preserve"> στην περιοχή της Αχαΐας. Είνα</w:t>
      </w:r>
      <w:r>
        <w:rPr>
          <w:rFonts w:eastAsia="Times New Roman" w:cs="Times New Roman"/>
        </w:rPr>
        <w:t xml:space="preserve">ι </w:t>
      </w:r>
      <w:r>
        <w:rPr>
          <w:rFonts w:eastAsia="Times New Roman" w:cs="Times New Roman"/>
        </w:rPr>
        <w:lastRenderedPageBreak/>
        <w:t xml:space="preserve">διαφορετικό πράγμα η φιλοξενία σε κατοικίες, σε σπίτια, σε διαμερίσματα και διαφορετικό πράγμα να δημιουργήσουμε κάτι το οποίο με τυπικό τρόπο να παραπέμπει σε δευτερογενείς ροές τις οποίες δεν θέλουμε και είναι σίγουρο ότι θα τις αποφύγουμε. </w:t>
      </w:r>
    </w:p>
    <w:p w14:paraId="39D76BE0" w14:textId="77777777" w:rsidR="004A0788" w:rsidRDefault="00B122C9">
      <w:pPr>
        <w:spacing w:line="600" w:lineRule="auto"/>
        <w:ind w:firstLine="720"/>
        <w:jc w:val="both"/>
        <w:rPr>
          <w:rFonts w:eastAsia="Times New Roman" w:cs="Times New Roman"/>
        </w:rPr>
      </w:pPr>
      <w:r>
        <w:rPr>
          <w:rFonts w:eastAsia="Times New Roman" w:cs="Times New Roman"/>
        </w:rPr>
        <w:t>Πιο συγκεκ</w:t>
      </w:r>
      <w:r>
        <w:rPr>
          <w:rFonts w:eastAsia="Times New Roman" w:cs="Times New Roman"/>
        </w:rPr>
        <w:t>ριμένα. Για την αστυνόμευση της περιοχής έχει εκπονηθεί από την Ελληνική Αστυνομία ειδικό επιχειρησιακό σχέδιο. Προβλέπονται συνεχείς αστυνομικοί έλεγχοι, αποτροπή της υπερπήδησης της περίφραξης και βέβαια αποφυγή επεισοδίων, αλλά και η αποφυγή του να περν</w:t>
      </w:r>
      <w:r>
        <w:rPr>
          <w:rFonts w:eastAsia="Times New Roman" w:cs="Times New Roman"/>
        </w:rPr>
        <w:t xml:space="preserve">άνε οι άνθρωποι τρέχοντας την εθνική οδό με κίνδυνο για τη ζωή τους. </w:t>
      </w:r>
    </w:p>
    <w:p w14:paraId="39D76BE1" w14:textId="77777777" w:rsidR="004A0788" w:rsidRDefault="00B122C9">
      <w:pPr>
        <w:spacing w:line="600" w:lineRule="auto"/>
        <w:ind w:firstLine="720"/>
        <w:jc w:val="both"/>
        <w:rPr>
          <w:rFonts w:eastAsia="Times New Roman" w:cs="Times New Roman"/>
        </w:rPr>
      </w:pPr>
      <w:r>
        <w:rPr>
          <w:rFonts w:eastAsia="Times New Roman" w:cs="Times New Roman"/>
        </w:rPr>
        <w:t xml:space="preserve">Ιδιαίτερα τους επισημαίνουμε ότι ένα από αυτά τα κτήρια έχει και προβλήματα </w:t>
      </w:r>
      <w:proofErr w:type="spellStart"/>
      <w:r>
        <w:rPr>
          <w:rFonts w:eastAsia="Times New Roman" w:cs="Times New Roman"/>
        </w:rPr>
        <w:t>στατικότητας</w:t>
      </w:r>
      <w:proofErr w:type="spellEnd"/>
      <w:r>
        <w:rPr>
          <w:rFonts w:eastAsia="Times New Roman" w:cs="Times New Roman"/>
        </w:rPr>
        <w:t>, για να ξέρουμε γιατί μιλάμε. Με αυτή την έννοια είναι αναγκαία η απομάκρυνσή τους. Δεν θέλουμε σ</w:t>
      </w:r>
      <w:r>
        <w:rPr>
          <w:rFonts w:eastAsia="Times New Roman" w:cs="Times New Roman"/>
        </w:rPr>
        <w:t xml:space="preserve">ε </w:t>
      </w:r>
      <w:r>
        <w:rPr>
          <w:rFonts w:eastAsia="Times New Roman" w:cs="Times New Roman"/>
        </w:rPr>
        <w:lastRenderedPageBreak/>
        <w:t xml:space="preserve">αυτή τη φάση να πάμε με βίαιο τρόπο. Υπάρχουν τρόποι και μορφές. </w:t>
      </w:r>
    </w:p>
    <w:p w14:paraId="39D76BE2" w14:textId="77777777" w:rsidR="004A0788" w:rsidRDefault="00B122C9">
      <w:pPr>
        <w:spacing w:line="600" w:lineRule="auto"/>
        <w:ind w:firstLine="720"/>
        <w:jc w:val="both"/>
        <w:rPr>
          <w:rFonts w:eastAsia="Times New Roman" w:cs="Times New Roman"/>
        </w:rPr>
      </w:pPr>
      <w:r>
        <w:rPr>
          <w:rFonts w:eastAsia="Times New Roman" w:cs="Times New Roman"/>
        </w:rPr>
        <w:t>Άλλωστε πολλοί από αυτούς τους ανθρώπους έχουν θέσεις –και για αυτούς που δεν έχουν θέσεις, υπάρχουν θέσεις- σε δομές φιλοξενίας της ηπειρωτικής Ελλάδας. Το λέω αυτό γιατί κάποιοι έχουν ήδη θέσεις. Είναι γνωστοί δηλαδή και είναι είτε στο Σκαραμαγκά είτε σε</w:t>
      </w:r>
      <w:r>
        <w:rPr>
          <w:rFonts w:eastAsia="Times New Roman" w:cs="Times New Roman"/>
        </w:rPr>
        <w:t xml:space="preserve"> άλλες περιοχές. Μπορούμε να το λύσουμε. </w:t>
      </w:r>
    </w:p>
    <w:p w14:paraId="39D76BE3" w14:textId="77777777" w:rsidR="004A0788" w:rsidRDefault="00B122C9">
      <w:pPr>
        <w:spacing w:line="600" w:lineRule="auto"/>
        <w:ind w:firstLine="720"/>
        <w:jc w:val="both"/>
        <w:rPr>
          <w:rFonts w:eastAsia="Times New Roman" w:cs="Times New Roman"/>
        </w:rPr>
      </w:pPr>
      <w:r>
        <w:rPr>
          <w:rFonts w:eastAsia="Times New Roman" w:cs="Times New Roman"/>
        </w:rPr>
        <w:t>Πραγματοποιούμε περισσότερους ελέγχους. Μπορώ να σας δώσω ορισμένα επιπλέον στοιχεία. Ο στόχος μας είναι -περιφρουρώντας αυτούς τους ανθρώπους, με την έννοια του να μην βρεθούν οι ίδιοι σε κίνδυνο, αλλά να μην δημι</w:t>
      </w:r>
      <w:r>
        <w:rPr>
          <w:rFonts w:eastAsia="Times New Roman" w:cs="Times New Roman"/>
        </w:rPr>
        <w:t xml:space="preserve">ουργούν κινδύνους και για τις ελληνικές αρχές και τους κατοίκους της περιοχής- να μεταφερθούν όλοι σε δομές φιλοξενίας σε όλη την υπόλοιπη Ελλάδα. </w:t>
      </w:r>
    </w:p>
    <w:p w14:paraId="39D76BE4" w14:textId="77777777" w:rsidR="004A0788" w:rsidRDefault="00B122C9">
      <w:pPr>
        <w:spacing w:line="600" w:lineRule="auto"/>
        <w:ind w:firstLine="720"/>
        <w:jc w:val="both"/>
        <w:rPr>
          <w:rFonts w:eastAsia="Times New Roman" w:cs="Times New Roman"/>
        </w:rPr>
      </w:pPr>
      <w:r>
        <w:rPr>
          <w:rFonts w:eastAsia="Times New Roman" w:cs="Times New Roman"/>
        </w:rPr>
        <w:lastRenderedPageBreak/>
        <w:t>Στη δευτερολογία μου θα σας δώσω περισσότερα στοιχεία. Πάντως ολοκληρωμένο σχέδιο υπάρχει και ήδη με αυτό πο</w:t>
      </w:r>
      <w:r>
        <w:rPr>
          <w:rFonts w:eastAsia="Times New Roman" w:cs="Times New Roman"/>
        </w:rPr>
        <w:t xml:space="preserve">υ σας είπα, ότι στις 13 Μαρτίου έκλεισε το ένα, έτσι θα συνεχιστεί και σύντομα θα έχει κλείσει όλη αυτή η διαδικασία. </w:t>
      </w:r>
    </w:p>
    <w:p w14:paraId="39D76BE5" w14:textId="77777777" w:rsidR="004A0788" w:rsidRDefault="00B122C9">
      <w:pPr>
        <w:spacing w:line="600" w:lineRule="auto"/>
        <w:ind w:firstLine="720"/>
        <w:jc w:val="both"/>
        <w:rPr>
          <w:rFonts w:eastAsia="Times New Roman" w:cs="Times New Roman"/>
        </w:rPr>
      </w:pPr>
      <w:r>
        <w:rPr>
          <w:rFonts w:eastAsia="Times New Roman" w:cs="Times New Roman"/>
          <w:b/>
        </w:rPr>
        <w:t xml:space="preserve">ΠΡΟΕΔΡΕΥΩΝ (Δημήτριος Καμμένος): </w:t>
      </w:r>
      <w:r>
        <w:rPr>
          <w:rFonts w:eastAsia="Times New Roman" w:cs="Times New Roman"/>
        </w:rPr>
        <w:t>Ευχαριστούμε, κύριε Υπουργέ.</w:t>
      </w:r>
    </w:p>
    <w:p w14:paraId="39D76BE6" w14:textId="77777777" w:rsidR="004A0788" w:rsidRDefault="00B122C9">
      <w:pPr>
        <w:spacing w:line="600" w:lineRule="auto"/>
        <w:ind w:firstLine="720"/>
        <w:jc w:val="both"/>
        <w:rPr>
          <w:rFonts w:eastAsia="Times New Roman" w:cs="Times New Roman"/>
        </w:rPr>
      </w:pPr>
      <w:r>
        <w:rPr>
          <w:rFonts w:eastAsia="Times New Roman" w:cs="Times New Roman"/>
        </w:rPr>
        <w:t>Τον λόγο έχει ο κ. Παπαθεοδώρου για τη δευτερολογία του.</w:t>
      </w:r>
    </w:p>
    <w:p w14:paraId="39D76BE7" w14:textId="77777777" w:rsidR="004A0788" w:rsidRDefault="00B122C9">
      <w:pPr>
        <w:spacing w:line="600" w:lineRule="auto"/>
        <w:ind w:firstLine="720"/>
        <w:jc w:val="both"/>
        <w:rPr>
          <w:rFonts w:eastAsia="Times New Roman" w:cs="Times New Roman"/>
        </w:rPr>
      </w:pPr>
      <w:r>
        <w:rPr>
          <w:rFonts w:eastAsia="Times New Roman" w:cs="Times New Roman"/>
          <w:b/>
        </w:rPr>
        <w:t>ΘΕΟΔΩΡΟΣ ΠΑΠΑΘΕΟΔΩ</w:t>
      </w:r>
      <w:r>
        <w:rPr>
          <w:rFonts w:eastAsia="Times New Roman" w:cs="Times New Roman"/>
          <w:b/>
        </w:rPr>
        <w:t xml:space="preserve">ΡΟΥ: </w:t>
      </w:r>
      <w:r>
        <w:rPr>
          <w:rFonts w:eastAsia="Times New Roman" w:cs="Times New Roman"/>
        </w:rPr>
        <w:t xml:space="preserve">Κύριε Υπουργέ, δεν είναι σκόπιμο ούτε χρήσιμο να διαφωνήσουμε για το αν υπάρχει ή όχι αρμοδιότητα. Εφόσον υπάρχει ένα άτυπο </w:t>
      </w:r>
      <w:r>
        <w:rPr>
          <w:rFonts w:eastAsia="Times New Roman" w:cs="Times New Roman"/>
          <w:lang w:val="en-US"/>
        </w:rPr>
        <w:t>camp</w:t>
      </w:r>
      <w:r>
        <w:rPr>
          <w:rFonts w:eastAsia="Times New Roman" w:cs="Times New Roman"/>
        </w:rPr>
        <w:t>, ένας άτυπος καταυλισμός, πιστεύω ότι υπάρχει αρμοδιότητα του Υπουργείου Μεταναστευτικής Πολιτικής.</w:t>
      </w:r>
    </w:p>
    <w:p w14:paraId="39D76BE8" w14:textId="77777777" w:rsidR="004A0788" w:rsidRDefault="00B122C9">
      <w:pPr>
        <w:spacing w:line="600" w:lineRule="auto"/>
        <w:ind w:firstLine="720"/>
        <w:jc w:val="both"/>
        <w:rPr>
          <w:rFonts w:eastAsia="Times New Roman" w:cs="Times New Roman"/>
        </w:rPr>
      </w:pPr>
      <w:r>
        <w:rPr>
          <w:rFonts w:eastAsia="Times New Roman" w:cs="Times New Roman"/>
        </w:rPr>
        <w:lastRenderedPageBreak/>
        <w:t>Πάμε σε αυτά που είπατ</w:t>
      </w:r>
      <w:r>
        <w:rPr>
          <w:rFonts w:eastAsia="Times New Roman" w:cs="Times New Roman"/>
        </w:rPr>
        <w:t xml:space="preserve">ε. Κρατώ την πρόθεση του Υπουργείου να υπάρξει σταδιακή –γιατί δεν άκουσα για άμεση- μετεγκατάσταση σε δομές των μεταναστών που ζουν στα δυο εργοστάσια, γιατί εκεί είναι ο μεγαλύτερος αριθμός. Κρατώ ως θετικό επίσης ότι δεν θα υπάρξει οργανωμένο </w:t>
      </w:r>
      <w:r>
        <w:rPr>
          <w:rFonts w:eastAsia="Times New Roman" w:cs="Times New Roman"/>
          <w:lang w:val="en-US"/>
        </w:rPr>
        <w:t>camp</w:t>
      </w:r>
      <w:r>
        <w:rPr>
          <w:rFonts w:eastAsia="Times New Roman" w:cs="Times New Roman"/>
        </w:rPr>
        <w:t xml:space="preserve"> στην </w:t>
      </w:r>
      <w:r>
        <w:rPr>
          <w:rFonts w:eastAsia="Times New Roman" w:cs="Times New Roman"/>
        </w:rPr>
        <w:t xml:space="preserve">περιοχή της Αχαΐας, γιατί κάτι τέτοιο μέχρι τώρα δεν είχε καν συζητηθεί. </w:t>
      </w:r>
    </w:p>
    <w:p w14:paraId="39D76BE9" w14:textId="77777777" w:rsidR="004A0788" w:rsidRDefault="00B122C9">
      <w:pPr>
        <w:spacing w:line="600" w:lineRule="auto"/>
        <w:ind w:firstLine="720"/>
        <w:jc w:val="both"/>
        <w:rPr>
          <w:rFonts w:eastAsia="Times New Roman" w:cs="Times New Roman"/>
        </w:rPr>
      </w:pPr>
      <w:r>
        <w:rPr>
          <w:rFonts w:eastAsia="Times New Roman" w:cs="Times New Roman"/>
        </w:rPr>
        <w:t>Αυτό όμως που πρέπει να σας πω είναι ότι από μια πλευρά, κύριε Υπουργέ, πρέπει να υπάρξει έλεγχος. Είπατε ότι υπήρξε τρία χρόνια πριν –ήταν πριν πέντε ή έξι χρόνια- ένας άλλος καταυλ</w:t>
      </w:r>
      <w:r>
        <w:rPr>
          <w:rFonts w:eastAsia="Times New Roman" w:cs="Times New Roman"/>
        </w:rPr>
        <w:t xml:space="preserve">ισμός ο οποίος κατέληξε με εμπρησμούς και βίαιη μεταφορά μεταναστών εκτός Αχαΐας. </w:t>
      </w:r>
    </w:p>
    <w:p w14:paraId="39D76BEA" w14:textId="77777777" w:rsidR="004A0788" w:rsidRDefault="00B122C9">
      <w:pPr>
        <w:spacing w:line="600" w:lineRule="auto"/>
        <w:ind w:firstLine="720"/>
        <w:jc w:val="both"/>
        <w:rPr>
          <w:rFonts w:eastAsia="Times New Roman" w:cs="Times New Roman"/>
        </w:rPr>
      </w:pPr>
      <w:r>
        <w:rPr>
          <w:rFonts w:eastAsia="Times New Roman" w:cs="Times New Roman"/>
        </w:rPr>
        <w:t xml:space="preserve">Αυτό που επιδιώκουμε να αποφεύγουμε είναι οι μερικές δεκάδες που ήρθαν πριν από δυόμισι χρόνια και έχουν γίνει σήμερα </w:t>
      </w:r>
      <w:r>
        <w:rPr>
          <w:rFonts w:eastAsia="Times New Roman" w:cs="Times New Roman"/>
        </w:rPr>
        <w:lastRenderedPageBreak/>
        <w:t>πεντακόσιοι ή εξακόσιοι, να μην γίνουν χίλιοι ή δυο χιλ</w:t>
      </w:r>
      <w:r>
        <w:rPr>
          <w:rFonts w:eastAsia="Times New Roman" w:cs="Times New Roman"/>
        </w:rPr>
        <w:t xml:space="preserve">ιάδες, κάτι το οποίο είναι μια προοπτική τελείως ορατή. </w:t>
      </w:r>
    </w:p>
    <w:p w14:paraId="39D76BEB" w14:textId="77777777" w:rsidR="004A0788" w:rsidRDefault="00B122C9">
      <w:pPr>
        <w:spacing w:line="600" w:lineRule="auto"/>
        <w:ind w:firstLine="720"/>
        <w:jc w:val="both"/>
        <w:rPr>
          <w:rFonts w:eastAsia="Times New Roman" w:cs="Times New Roman"/>
        </w:rPr>
      </w:pPr>
      <w:r>
        <w:rPr>
          <w:rFonts w:eastAsia="Times New Roman" w:cs="Times New Roman"/>
        </w:rPr>
        <w:t>Από την άλλη μεριά, στο σημείο που βρίσκεται ο άτυπος καταυλισμός δεν δημιουργεί μόνο προβλήματα στους κατοίκους της περιοχής, στις Ιτιές, στο νότιο μέρος της Πάτρας. Μας παρακολουθούν και για αυτό σ</w:t>
      </w:r>
      <w:r>
        <w:rPr>
          <w:rFonts w:eastAsia="Times New Roman" w:cs="Times New Roman"/>
        </w:rPr>
        <w:t xml:space="preserve">ας λέω ότι είναι ιδιαίτερα ανήσυχοι, γιατί σε ορισμένες περιοχές δεν μπορούν να κυκλοφορήσουν το βράδυ άνετα, γιατί γίνονται συμπλοκές, συγκρούσεις, μικροεπεισόδια εγκληματικότητας. </w:t>
      </w:r>
    </w:p>
    <w:p w14:paraId="39D76BEC" w14:textId="77777777" w:rsidR="004A0788" w:rsidRDefault="00B122C9">
      <w:pPr>
        <w:spacing w:line="600" w:lineRule="auto"/>
        <w:ind w:firstLine="720"/>
        <w:jc w:val="both"/>
        <w:rPr>
          <w:rFonts w:eastAsia="Times New Roman" w:cs="Times New Roman"/>
        </w:rPr>
      </w:pPr>
      <w:r>
        <w:rPr>
          <w:rFonts w:eastAsia="Times New Roman" w:cs="Times New Roman"/>
        </w:rPr>
        <w:t>Πάνω από όλα όμως η συνέχιση της λειτουργίας αυτού του άτυπου καταυλισμού</w:t>
      </w:r>
      <w:r>
        <w:rPr>
          <w:rFonts w:eastAsia="Times New Roman" w:cs="Times New Roman"/>
        </w:rPr>
        <w:t xml:space="preserve"> είναι, αν θέλετε, μια σύζευξη μεταξύ ενός προβλήματος μεταναστευτικής πολιτικής και ενός προβλήματος οργανωμένου εγκλήματος. </w:t>
      </w:r>
    </w:p>
    <w:p w14:paraId="39D76BED" w14:textId="77777777" w:rsidR="004A0788" w:rsidRDefault="00B122C9">
      <w:pPr>
        <w:spacing w:line="600" w:lineRule="auto"/>
        <w:jc w:val="both"/>
        <w:rPr>
          <w:rFonts w:eastAsia="Times New Roman" w:cs="Times New Roman"/>
          <w:szCs w:val="24"/>
        </w:rPr>
      </w:pPr>
      <w:r>
        <w:rPr>
          <w:rFonts w:eastAsia="Times New Roman" w:cs="Times New Roman"/>
          <w:szCs w:val="24"/>
        </w:rPr>
        <w:lastRenderedPageBreak/>
        <w:t>Διότι ξέρετε είναι γνωστό ότι για να έρθει ένας αντικανονικός μετανάστης μέχρι το λιμάνι, θα πρέπει να καταβάλει κάποιες χιλιάδες</w:t>
      </w:r>
      <w:r>
        <w:rPr>
          <w:rFonts w:eastAsia="Times New Roman" w:cs="Times New Roman"/>
          <w:szCs w:val="24"/>
        </w:rPr>
        <w:t xml:space="preserve"> ευρώ και για να περάσει από την άλλη πλευρά, απέναντι στην Ιταλία, είναι γνωστό επίσης ότι υπάρχουν ομάδες οι οποίες εκμεταλλεύονται τους μετανάστες και αυτές οι ομάδες πολλές φορές είναι είτε ομοεθνείς τους είτε αλλοδαποί διαφορετικής καταγωγής.</w:t>
      </w:r>
    </w:p>
    <w:p w14:paraId="39D76BEE"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Άρα, αυτ</w:t>
      </w:r>
      <w:r>
        <w:rPr>
          <w:rFonts w:eastAsia="Times New Roman" w:cs="Times New Roman"/>
          <w:szCs w:val="24"/>
        </w:rPr>
        <w:t xml:space="preserve">ό το οποίο λέω ότι δεν πρέπει, κύριε Υπουργέ, να αφήσουμε άλλο το πρόβλημα στα δυο αυτά εγκαταλελειμμένα εργοστάσια. Λέω, επίσης, ότι δεν υπάρχει σχεδιασμός. Αυτό αμφισβητώ. Εδώ χρειάζεται οπωσδήποτε μια συνεργασία με τον συνάδελφό σας, τον κ. </w:t>
      </w:r>
      <w:proofErr w:type="spellStart"/>
      <w:r>
        <w:rPr>
          <w:rFonts w:eastAsia="Times New Roman" w:cs="Times New Roman"/>
          <w:szCs w:val="24"/>
        </w:rPr>
        <w:t>Τόσκα</w:t>
      </w:r>
      <w:proofErr w:type="spellEnd"/>
      <w:r>
        <w:rPr>
          <w:rFonts w:eastAsia="Times New Roman" w:cs="Times New Roman"/>
          <w:szCs w:val="24"/>
        </w:rPr>
        <w:t xml:space="preserve">, έτσι </w:t>
      </w:r>
      <w:r>
        <w:rPr>
          <w:rFonts w:eastAsia="Times New Roman" w:cs="Times New Roman"/>
          <w:szCs w:val="24"/>
        </w:rPr>
        <w:t xml:space="preserve">ώστε να έχουμε μια απομάκρυνση με τρόπους οι οποίοι δεν θα είναι βίαιοι -δεν χρειάζεται καταστολή- </w:t>
      </w:r>
      <w:r>
        <w:rPr>
          <w:rFonts w:eastAsia="Times New Roman" w:cs="Times New Roman"/>
          <w:szCs w:val="24"/>
        </w:rPr>
        <w:lastRenderedPageBreak/>
        <w:t>αλλά επίσης να αποκοπεί σε πολύ μεγάλο βαθμό και η εισροή καινούργιων αντικανονικών μεταναστών, των οποίων ο αριθμός το τελευταίο διάστημα πρέπει να σας πω ό</w:t>
      </w:r>
      <w:r>
        <w:rPr>
          <w:rFonts w:eastAsia="Times New Roman" w:cs="Times New Roman"/>
          <w:szCs w:val="24"/>
        </w:rPr>
        <w:t>τι έχει αυξηθεί.</w:t>
      </w:r>
    </w:p>
    <w:p w14:paraId="39D76BEF"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Άρα, επειδή είναι ένα κοινωνικό πρόβλημα, επειδή είναι ένα πρόβλημα μεταναστευτικής πολιτικής και επειδή είναι ένα πρόβλημα σε πολύ μεγάλο βαθμό διαχείρισης της Αστυνομίας σε τοπικό επίπεδο, λέω ότι θα πρέπει το χρονοδιάγραμμα να είναι σύν</w:t>
      </w:r>
      <w:r>
        <w:rPr>
          <w:rFonts w:eastAsia="Times New Roman" w:cs="Times New Roman"/>
          <w:szCs w:val="24"/>
        </w:rPr>
        <w:t>τομο και επίσης, θα πρέπει να υποδειχθούν δομές, υπάρχουσες δομές, στις οποίες θα μεταφερθούν αυτοί οι άνθρωποι το γρηγορότερο δυνατό στην ηπειρωτική χώρα.</w:t>
      </w:r>
    </w:p>
    <w:p w14:paraId="39D76BF0"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Σε κάθε άλλη περίπτωση αυτό το οποίο παρατηρούμε είναι να αυξάνεται η ανασφάλεια και μαζί με την ανα</w:t>
      </w:r>
      <w:r>
        <w:rPr>
          <w:rFonts w:eastAsia="Times New Roman" w:cs="Times New Roman"/>
          <w:szCs w:val="24"/>
        </w:rPr>
        <w:t xml:space="preserve">σφάλεια να αυξάνονται και τα επεισόδια, αλλά και ένα συναίσθημα </w:t>
      </w:r>
      <w:proofErr w:type="spellStart"/>
      <w:r>
        <w:rPr>
          <w:rFonts w:eastAsia="Times New Roman" w:cs="Times New Roman"/>
          <w:szCs w:val="24"/>
        </w:rPr>
        <w:t>ξενοφοβικό</w:t>
      </w:r>
      <w:proofErr w:type="spellEnd"/>
      <w:r>
        <w:rPr>
          <w:rFonts w:eastAsia="Times New Roman" w:cs="Times New Roman"/>
          <w:szCs w:val="24"/>
        </w:rPr>
        <w:t xml:space="preserve">, το οποίο </w:t>
      </w:r>
      <w:r>
        <w:rPr>
          <w:rFonts w:eastAsia="Times New Roman" w:cs="Times New Roman"/>
          <w:szCs w:val="24"/>
        </w:rPr>
        <w:lastRenderedPageBreak/>
        <w:t>πλέον βρίσκουμε ιδιαίτερα στα λαϊκά στρώματα της περιοχής, γιατί; Διότι δεν μπορούν να κατανοήσουν ότι ένα πρόβλημα το οποίο είχαν δει να ξαναγίνεται πριν από μερικά χρόνι</w:t>
      </w:r>
      <w:r>
        <w:rPr>
          <w:rFonts w:eastAsia="Times New Roman" w:cs="Times New Roman"/>
          <w:szCs w:val="24"/>
        </w:rPr>
        <w:t>α, δεν το βλέπει η πολιτεία σήμερα, έτσι ώστε να το αντιμετωπίσει ακόμα και τώρα, μετά από δυόμισι χρόνια εν τη γενέσει του.</w:t>
      </w:r>
    </w:p>
    <w:p w14:paraId="39D76BF1"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D76BF2"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Παπαθεοδώρου.</w:t>
      </w:r>
    </w:p>
    <w:p w14:paraId="39D76BF3"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9D76BF4"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ΔΗΜΗΤΡΙΟΣ ΒΙ</w:t>
      </w:r>
      <w:r>
        <w:rPr>
          <w:rFonts w:eastAsia="Times New Roman" w:cs="Times New Roman"/>
          <w:b/>
          <w:szCs w:val="24"/>
        </w:rPr>
        <w:t>ΤΣΑΣ (Υπουργός Μεταναστευτικής Πολιτικής):</w:t>
      </w:r>
      <w:r>
        <w:rPr>
          <w:rFonts w:eastAsia="Times New Roman" w:cs="Times New Roman"/>
          <w:szCs w:val="24"/>
        </w:rPr>
        <w:t xml:space="preserve"> Λοιπόν, το βασικό σας ερώτημα, κύριε Παπαθεοδώρου είναι: Υπάρχει σχεδιασμός ή δεν υπάρχει;</w:t>
      </w:r>
    </w:p>
    <w:p w14:paraId="39D76BF5"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lastRenderedPageBreak/>
        <w:t>Εγώ σας απαντώ ρητά και κατηγορηματικά ότι υπάρχει τέτοιος σχεδιασμός. Τι περιλαμβάνει αυτός ο σχεδιασμός σε αδρές γραμμές</w:t>
      </w:r>
      <w:r>
        <w:rPr>
          <w:rFonts w:eastAsia="Times New Roman" w:cs="Times New Roman"/>
          <w:szCs w:val="24"/>
        </w:rPr>
        <w:t xml:space="preserve">; Την απομάκρυνση των αιτούντων άσυλο και των μεταναστών από τους εγκαταλελειμμένους βιομηχανικούς χώρους Λαδόπουλου, </w:t>
      </w:r>
      <w:r>
        <w:rPr>
          <w:rFonts w:eastAsia="Times New Roman" w:cs="Times New Roman"/>
          <w:szCs w:val="24"/>
        </w:rPr>
        <w:t>«</w:t>
      </w:r>
      <w:r>
        <w:rPr>
          <w:rFonts w:eastAsia="Times New Roman" w:cs="Times New Roman"/>
          <w:szCs w:val="24"/>
        </w:rPr>
        <w:t>ΑΒΕΞ</w:t>
      </w:r>
      <w:r>
        <w:rPr>
          <w:rFonts w:eastAsia="Times New Roman" w:cs="Times New Roman"/>
          <w:szCs w:val="24"/>
        </w:rPr>
        <w:t>»</w:t>
      </w:r>
      <w:r>
        <w:rPr>
          <w:rFonts w:eastAsia="Times New Roman" w:cs="Times New Roman"/>
          <w:szCs w:val="24"/>
        </w:rPr>
        <w:t xml:space="preserve"> και της </w:t>
      </w:r>
      <w:r>
        <w:rPr>
          <w:rFonts w:eastAsia="Times New Roman" w:cs="Times New Roman"/>
          <w:szCs w:val="24"/>
        </w:rPr>
        <w:t>«ΠΕΙΡΑΪΚΗΣ ΠΑΤΡΑΪΚΗΣ»</w:t>
      </w:r>
      <w:r>
        <w:rPr>
          <w:rFonts w:eastAsia="Times New Roman" w:cs="Times New Roman"/>
          <w:szCs w:val="24"/>
        </w:rPr>
        <w:t>, γιατί βρίσκονται δίπλα στο λιμάνι και οι άνθρωποι αυτοί πάνω στην απελπισία τους, τους χρησιμοποιούν</w:t>
      </w:r>
      <w:r>
        <w:rPr>
          <w:rFonts w:eastAsia="Times New Roman" w:cs="Times New Roman"/>
          <w:szCs w:val="24"/>
        </w:rPr>
        <w:t xml:space="preserve"> με κίνδυνο πολλές φορές κατά την ενέργειά τους τραυματισμού, της ζωής τους κ.λπ.</w:t>
      </w:r>
      <w:r>
        <w:rPr>
          <w:rFonts w:eastAsia="Times New Roman" w:cs="Times New Roman"/>
          <w:szCs w:val="24"/>
        </w:rPr>
        <w:t>.</w:t>
      </w:r>
      <w:r>
        <w:rPr>
          <w:rFonts w:eastAsia="Times New Roman" w:cs="Times New Roman"/>
          <w:szCs w:val="24"/>
        </w:rPr>
        <w:t xml:space="preserve"> Άρα, το ένα κομμάτι είναι αυτό.</w:t>
      </w:r>
    </w:p>
    <w:p w14:paraId="39D76BF6"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Σε αυτή την κατεύθυνση της απομάκρυνσης θα χρησιμοποιηθούν όλα τα ήπια μέσα, από τις δυνατότητες που έχουμε και το έχουμε αποδείξει και στην </w:t>
      </w:r>
      <w:proofErr w:type="spellStart"/>
      <w:r>
        <w:rPr>
          <w:rFonts w:eastAsia="Times New Roman" w:cs="Times New Roman"/>
          <w:szCs w:val="24"/>
        </w:rPr>
        <w:t>Ειδομένη</w:t>
      </w:r>
      <w:proofErr w:type="spellEnd"/>
      <w:r>
        <w:rPr>
          <w:rFonts w:eastAsia="Times New Roman" w:cs="Times New Roman"/>
          <w:szCs w:val="24"/>
        </w:rPr>
        <w:t xml:space="preserve"> και στην Πάτρα και στον Πει</w:t>
      </w:r>
      <w:r>
        <w:rPr>
          <w:rFonts w:eastAsia="Times New Roman" w:cs="Times New Roman"/>
          <w:szCs w:val="24"/>
        </w:rPr>
        <w:lastRenderedPageBreak/>
        <w:t>ραιά, αλλά και την αξιοποίηση και των συλλόγων-φορέων που έχουν μεταναστευτικές οργανώσεις εδώ στη χώρα, ώστε αυτοί οι άνθρωποι να πειστούν. Αυτή είναι η βασική μας έννοια.</w:t>
      </w:r>
    </w:p>
    <w:p w14:paraId="39D76BF7"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Ώσπου να γίνει αυτό, δεν θα τους αφήσουμε με μι</w:t>
      </w:r>
      <w:r>
        <w:rPr>
          <w:rFonts w:eastAsia="Times New Roman" w:cs="Times New Roman"/>
          <w:szCs w:val="24"/>
        </w:rPr>
        <w:t xml:space="preserve">α έννοια στην τύχη τους. Ξέρετε ότι στου Λαδόπουλου πήγε και έγινε και καθαρισμός, υπάρχει βοήθεια που δίνει ο Δήμος </w:t>
      </w:r>
      <w:proofErr w:type="spellStart"/>
      <w:r>
        <w:rPr>
          <w:rFonts w:eastAsia="Times New Roman" w:cs="Times New Roman"/>
          <w:szCs w:val="24"/>
        </w:rPr>
        <w:t>Πατρέων</w:t>
      </w:r>
      <w:proofErr w:type="spellEnd"/>
      <w:r>
        <w:rPr>
          <w:rFonts w:eastAsia="Times New Roman" w:cs="Times New Roman"/>
          <w:szCs w:val="24"/>
        </w:rPr>
        <w:t xml:space="preserve"> σε σίτιση κ.λπ.</w:t>
      </w:r>
      <w:r>
        <w:rPr>
          <w:rFonts w:eastAsia="Times New Roman" w:cs="Times New Roman"/>
          <w:szCs w:val="24"/>
        </w:rPr>
        <w:t>.</w:t>
      </w:r>
      <w:r>
        <w:rPr>
          <w:rFonts w:eastAsia="Times New Roman" w:cs="Times New Roman"/>
          <w:szCs w:val="24"/>
        </w:rPr>
        <w:t xml:space="preserve"> Όλα αυτά είναι γνωστά. Από εκεί θα </w:t>
      </w:r>
      <w:proofErr w:type="spellStart"/>
      <w:r>
        <w:rPr>
          <w:rFonts w:eastAsia="Times New Roman" w:cs="Times New Roman"/>
          <w:szCs w:val="24"/>
        </w:rPr>
        <w:t>μετεγκατασταθούν</w:t>
      </w:r>
      <w:proofErr w:type="spellEnd"/>
      <w:r>
        <w:rPr>
          <w:rFonts w:eastAsia="Times New Roman" w:cs="Times New Roman"/>
          <w:szCs w:val="24"/>
        </w:rPr>
        <w:t xml:space="preserve"> σε κατάλληλους χώρους υποδομής. Οι θέσεις είναι έτοιμες και θα</w:t>
      </w:r>
      <w:r>
        <w:rPr>
          <w:rFonts w:eastAsia="Times New Roman" w:cs="Times New Roman"/>
          <w:szCs w:val="24"/>
        </w:rPr>
        <w:t xml:space="preserve"> είναι χώροι φιλοξενίας, δεν θα είναι χώροι κράτησης. Να είναι και αυτό ξεκάθαρο, γιατί ξέρετε ότι δεν μας ακούν μόνο οι Πατρινοί. Ξέρετε ότι ένα κομμάτι της καταγωγής μου είναι από την Πάτρα λόγω μητρός. Έχει γεννηθεί εκεί, δηλαδή, η μητέρα μου και έζησε </w:t>
      </w:r>
      <w:r>
        <w:rPr>
          <w:rFonts w:eastAsia="Times New Roman" w:cs="Times New Roman"/>
          <w:szCs w:val="24"/>
        </w:rPr>
        <w:t xml:space="preserve">πολλά χρόνια. </w:t>
      </w:r>
      <w:r>
        <w:rPr>
          <w:rFonts w:eastAsia="Times New Roman" w:cs="Times New Roman"/>
          <w:szCs w:val="24"/>
        </w:rPr>
        <w:lastRenderedPageBreak/>
        <w:t>Την ξέρω πολύ καλά την περιοχή. Άλλωστε, η Πάτρα είναι μια αγαπημένη πόλη για όλους και έχουμε πάει όλοι και την έχουμε περπατήσει ολόκληρη. Άρα, αυτή είναι η διαδικασία.</w:t>
      </w:r>
    </w:p>
    <w:p w14:paraId="39D76BF8"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Σημαντικό είναι να πειστούν να συμμορφώνονται στις νόμιμες ελληνικές δι</w:t>
      </w:r>
      <w:r>
        <w:rPr>
          <w:rFonts w:eastAsia="Times New Roman" w:cs="Times New Roman"/>
          <w:szCs w:val="24"/>
        </w:rPr>
        <w:t>αδικασίες. Είναι ξεκάθαρο ότι όποιος είναι στην Ελλάδα είναι κάτω από τους ελληνικούς νόμους και την προστασία και της ευρωπαϊκής νομοθεσίας. Αυτό πρέπει να γίνει σε όλους καθαρό.</w:t>
      </w:r>
    </w:p>
    <w:p w14:paraId="39D76BF9"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Ένα άλλο ζήτημα το οποίο θέτετε είναι το θέμα του χτυπήματος της εγκληματικό</w:t>
      </w:r>
      <w:r>
        <w:rPr>
          <w:rFonts w:eastAsia="Times New Roman" w:cs="Times New Roman"/>
          <w:szCs w:val="24"/>
        </w:rPr>
        <w:t>τητας, το οποίο δεν έχει να κάνει με τους μετανάστες, αλλά με εκείνους που χρησιμοποιούν τους μετανάστες. Αυτό είναι ένα άλλο ζήτημα</w:t>
      </w:r>
      <w:r>
        <w:rPr>
          <w:rFonts w:eastAsia="Times New Roman" w:cs="Times New Roman"/>
          <w:szCs w:val="24"/>
        </w:rPr>
        <w:t>,</w:t>
      </w:r>
      <w:r>
        <w:rPr>
          <w:rFonts w:eastAsia="Times New Roman" w:cs="Times New Roman"/>
          <w:szCs w:val="24"/>
        </w:rPr>
        <w:t xml:space="preserve"> που θα πρέπει να το δούμε. </w:t>
      </w:r>
    </w:p>
    <w:p w14:paraId="39D76BFA"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Άρα, θα το κάνουμε ευελπιστώντας ότι όλα θα γίνουν χωρίς καταστολή, αλλά με πειθώ. Μου έστειλε</w:t>
      </w:r>
      <w:r>
        <w:rPr>
          <w:rFonts w:eastAsia="Times New Roman" w:cs="Times New Roman"/>
          <w:szCs w:val="24"/>
        </w:rPr>
        <w:t xml:space="preserve"> μια επιστολή ο δήμαρχος </w:t>
      </w:r>
      <w:r>
        <w:rPr>
          <w:rFonts w:eastAsia="Times New Roman" w:cs="Times New Roman"/>
          <w:szCs w:val="24"/>
        </w:rPr>
        <w:lastRenderedPageBreak/>
        <w:t xml:space="preserve">της Πάτρας που νομίζω ότι είναι σε μια καλή κατεύθυνση. Άρα, μπορούμε να συνεργαστούμε, ώστε και ειρήνη να υπάρχει στην περιοχή, να γυρίσει ξανά η ειρήνη στις ψυχές αυτών των ανθρώπων και να βρουν τις υπηρεσίες που τους αξίζουν ως </w:t>
      </w:r>
      <w:r>
        <w:rPr>
          <w:rFonts w:eastAsia="Times New Roman" w:cs="Times New Roman"/>
          <w:szCs w:val="24"/>
        </w:rPr>
        <w:t>ανθρώπινες οντότητες.</w:t>
      </w:r>
    </w:p>
    <w:p w14:paraId="39D76BFB"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9D76BFC"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w:t>
      </w:r>
    </w:p>
    <w:p w14:paraId="39D76BFD"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τρίτη με αριθμό 1282/9-3-2018 επίκαιρη ερώτηση πρώτου κύκλου του Η΄ Αντιπροέδρου της Βουλής και Βουλευτού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Ναυτιλίας και Νησιωτικής Πολιτικής, σχετικά με την «Εισβολή </w:t>
      </w:r>
      <w:r>
        <w:rPr>
          <w:rFonts w:eastAsia="Times New Roman" w:cs="Times New Roman"/>
          <w:szCs w:val="24"/>
        </w:rPr>
        <w:t>χιλίων</w:t>
      </w:r>
      <w:r>
        <w:rPr>
          <w:rFonts w:eastAsia="Times New Roman" w:cs="Times New Roman"/>
          <w:szCs w:val="24"/>
        </w:rPr>
        <w:t xml:space="preserve"> τουριστικών σκαφών που </w:t>
      </w:r>
      <w:r>
        <w:rPr>
          <w:rFonts w:eastAsia="Times New Roman" w:cs="Times New Roman"/>
          <w:szCs w:val="24"/>
        </w:rPr>
        <w:lastRenderedPageBreak/>
        <w:t>ετοιμάζουν οι Τούρκοι στο Αιγαίο το καλοκαίρι», δεν θα συζητηθεί λόγω απουσίας του αρμοδίου Υπουργού</w:t>
      </w:r>
      <w:r>
        <w:rPr>
          <w:rFonts w:eastAsia="Times New Roman" w:cs="Times New Roman"/>
          <w:szCs w:val="24"/>
        </w:rPr>
        <w:t xml:space="preserve">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στο εξωτερικό.</w:t>
      </w:r>
    </w:p>
    <w:p w14:paraId="39D76BFE"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η πέμπτη με αριθμό 1266/6-3-2018 επίκαιρη ερώτηση πρώτου κύκλου του Βουλευτ</w:t>
      </w:r>
      <w:r>
        <w:rPr>
          <w:rFonts w:eastAsia="Times New Roman" w:cs="Times New Roman"/>
          <w:szCs w:val="24"/>
        </w:rPr>
        <w:t>ή</w:t>
      </w:r>
      <w:r>
        <w:rPr>
          <w:rFonts w:eastAsia="Times New Roman" w:cs="Times New Roman"/>
          <w:szCs w:val="24"/>
        </w:rPr>
        <w:t xml:space="preserve"> Ηρακλείου του Συνασπισμού Ριζοσπαστικής Αριστεράς κ. Νικολάου </w:t>
      </w:r>
      <w:proofErr w:type="spellStart"/>
      <w:r>
        <w:rPr>
          <w:rFonts w:eastAsia="Times New Roman" w:cs="Times New Roman"/>
          <w:szCs w:val="24"/>
        </w:rPr>
        <w:t>Ηγουμενίδη</w:t>
      </w:r>
      <w:proofErr w:type="spellEnd"/>
      <w:r>
        <w:rPr>
          <w:rFonts w:eastAsia="Times New Roman" w:cs="Times New Roman"/>
          <w:szCs w:val="24"/>
        </w:rPr>
        <w:t xml:space="preserve"> προς τον Υπουργό Οικονομίας και Ανάπτυξης, με θέμα «Χρηματ</w:t>
      </w:r>
      <w:r>
        <w:rPr>
          <w:rFonts w:eastAsia="Times New Roman" w:cs="Times New Roman"/>
          <w:szCs w:val="24"/>
        </w:rPr>
        <w:t>οδότηση δικτύων ύδρευσης του Νομού Ηρακλείου», δεν θα συζητηθεί λόγω κωλύματος του ερωτώντος Βουλευτή.</w:t>
      </w:r>
    </w:p>
    <w:p w14:paraId="39D76BFF"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η έκτη με αριθμό 1230/5-3-2018 επίκαιρη ερώτηση πρώτου κύκλου του Βουλευτ</w:t>
      </w:r>
      <w:r>
        <w:rPr>
          <w:rFonts w:eastAsia="Times New Roman" w:cs="Times New Roman"/>
          <w:szCs w:val="24"/>
        </w:rPr>
        <w:t>ή</w:t>
      </w:r>
      <w:r>
        <w:rPr>
          <w:rFonts w:eastAsia="Times New Roman" w:cs="Times New Roman"/>
          <w:szCs w:val="24"/>
        </w:rPr>
        <w:t xml:space="preserve"> Β΄ Αθηνών της Δημοκρατικής Συμπαράταξης ΠΑΣΟΚ-ΔΗΜΑΡ κ. Γεωργίου</w:t>
      </w:r>
      <w:r w:rsidRPr="00F73B18">
        <w:rPr>
          <w:rFonts w:eastAsia="Times New Roman" w:cs="Times New Roman"/>
          <w:szCs w:val="24"/>
        </w:rPr>
        <w:t xml:space="preserve"> </w:t>
      </w:r>
      <w:r>
        <w:rPr>
          <w:rFonts w:eastAsia="Times New Roman" w:cs="Times New Roman"/>
          <w:szCs w:val="24"/>
        </w:rPr>
        <w:t>-</w:t>
      </w:r>
      <w:r w:rsidRPr="00F73B18">
        <w:rPr>
          <w:rFonts w:eastAsia="Times New Roman" w:cs="Times New Roman"/>
          <w:szCs w:val="24"/>
        </w:rPr>
        <w:t xml:space="preserve"> </w:t>
      </w:r>
      <w:r>
        <w:rPr>
          <w:rFonts w:eastAsia="Times New Roman" w:cs="Times New Roman"/>
          <w:szCs w:val="24"/>
        </w:rPr>
        <w:t>Δημη</w:t>
      </w:r>
      <w:r>
        <w:rPr>
          <w:rFonts w:eastAsia="Times New Roman" w:cs="Times New Roman"/>
          <w:szCs w:val="24"/>
        </w:rPr>
        <w:t xml:space="preserve">τρίου Καρρά προς τον Υπουργό Οικονομίας και Ανάπτυξης, με θέμα «Προβάλλει εκ νέου </w:t>
      </w:r>
      <w:r>
        <w:rPr>
          <w:rFonts w:eastAsia="Times New Roman" w:cs="Times New Roman"/>
          <w:szCs w:val="24"/>
        </w:rPr>
        <w:lastRenderedPageBreak/>
        <w:t>επείγουσα η ανάγκη νομοθετικής ρύθμισης των στεγαστικών δανείων σε ελβετικό φράγκο», δεν θα συζητηθεί λόγω κωλύματος του ερωτώντος Βουλευτή.</w:t>
      </w:r>
    </w:p>
    <w:p w14:paraId="39D76C00"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Ας προχωρήσουμε τώρα στη συζήτηση</w:t>
      </w:r>
      <w:r>
        <w:rPr>
          <w:rFonts w:eastAsia="Times New Roman" w:cs="Times New Roman"/>
          <w:szCs w:val="24"/>
        </w:rPr>
        <w:t xml:space="preserve"> της πρώτης με αριθμό 1313/13-3-2018 επίκαιρης ερώτησης πρώτου κύκλου του Βουλευτ</w:t>
      </w:r>
      <w:r>
        <w:rPr>
          <w:rFonts w:eastAsia="Times New Roman" w:cs="Times New Roman"/>
          <w:szCs w:val="24"/>
        </w:rPr>
        <w:t>ή</w:t>
      </w:r>
      <w:r>
        <w:rPr>
          <w:rFonts w:eastAsia="Times New Roman" w:cs="Times New Roman"/>
          <w:szCs w:val="24"/>
        </w:rPr>
        <w:t xml:space="preserve"> Αττικής της Νέας Δημοκρατίας κ. Γεωργίου Βλάχου προς τον Υπουργό Περιβάλλοντος και Ενέργειας, με θέμα</w:t>
      </w:r>
      <w:r>
        <w:rPr>
          <w:rFonts w:eastAsia="Times New Roman" w:cs="Times New Roman"/>
          <w:szCs w:val="24"/>
        </w:rPr>
        <w:t>:</w:t>
      </w:r>
      <w:r>
        <w:rPr>
          <w:rFonts w:eastAsia="Times New Roman" w:cs="Times New Roman"/>
          <w:szCs w:val="24"/>
        </w:rPr>
        <w:t xml:space="preserve"> «Δικαίωμα υπαγωγής των αυθαιρέτων κτισμάτων σε εξ αδιαιρέτου ιδιοκτησί</w:t>
      </w:r>
      <w:r>
        <w:rPr>
          <w:rFonts w:eastAsia="Times New Roman" w:cs="Times New Roman"/>
          <w:szCs w:val="24"/>
        </w:rPr>
        <w:t xml:space="preserve">ες». </w:t>
      </w:r>
    </w:p>
    <w:p w14:paraId="39D76C01"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Ορίστε, κύριε Βλάχο, έχετε τον λόγο.</w:t>
      </w:r>
    </w:p>
    <w:p w14:paraId="39D76C02"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Ευχαριστώ, κύριε Πρόεδρε.</w:t>
      </w:r>
    </w:p>
    <w:p w14:paraId="39D76C03"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με την ερώτηση αυτή σήμερα θέλω να αναδείξω ένα σοβαρό θέμα</w:t>
      </w:r>
      <w:r>
        <w:rPr>
          <w:rFonts w:eastAsia="Times New Roman" w:cs="Times New Roman"/>
          <w:szCs w:val="24"/>
        </w:rPr>
        <w:t>,</w:t>
      </w:r>
      <w:r>
        <w:rPr>
          <w:rFonts w:eastAsia="Times New Roman" w:cs="Times New Roman"/>
          <w:szCs w:val="24"/>
        </w:rPr>
        <w:t xml:space="preserve"> που υπάρχει και το οποίο δυστυχώς δεν </w:t>
      </w:r>
      <w:r>
        <w:rPr>
          <w:rFonts w:eastAsia="Times New Roman" w:cs="Times New Roman"/>
          <w:szCs w:val="24"/>
        </w:rPr>
        <w:lastRenderedPageBreak/>
        <w:t>έλυσε ο ν.4495/2017. Πρόκειται για εκείνα τα κτίσματα τα</w:t>
      </w:r>
      <w:r>
        <w:rPr>
          <w:rFonts w:eastAsia="Times New Roman" w:cs="Times New Roman"/>
          <w:szCs w:val="24"/>
        </w:rPr>
        <w:t xml:space="preserve"> οποία βρίσκονται σε εξ αδιαιρέτου οικόπεδα, γήπεδα. Ξέρετε ότι με τον προηγούμενο νόμο, τον ν.4315/2014, έγινε μία προσπάθεια στο άρθρο 34 ούτως ώστε όσα ήταν κτισμένα σε γήπεδα πάνω από τέσσερα στρέμματα να έχουν τη δυνατότητα με βάση τα προβλεπόμενα από</w:t>
      </w:r>
      <w:r>
        <w:rPr>
          <w:rFonts w:eastAsia="Times New Roman" w:cs="Times New Roman"/>
          <w:szCs w:val="24"/>
        </w:rPr>
        <w:t xml:space="preserve"> τον ν.4178/2013 να τακτοποιούνται.</w:t>
      </w:r>
    </w:p>
    <w:p w14:paraId="39D76C04"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Δυστυχώς, εσείς με τον ν.4495/2017 καταργήσατε κάποιες ρυθμίσεις, μεταξύ αυτών και το άρθρο 34 και έτσι το θέμα μένει πάλι ανοικτό. Αντί να το επεκτείνουμε και για γήπεδα κάτω από τέσσερα στρέμματα, κάτι που θα ήταν το λ</w:t>
      </w:r>
      <w:r>
        <w:rPr>
          <w:rFonts w:eastAsia="Times New Roman" w:cs="Times New Roman"/>
          <w:szCs w:val="24"/>
        </w:rPr>
        <w:t xml:space="preserve">ογικό, εμείς καταργήσαμε και αυτό που ίσχυε. </w:t>
      </w:r>
    </w:p>
    <w:p w14:paraId="39D76C05"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 </w:t>
      </w:r>
      <w:r>
        <w:rPr>
          <w:rFonts w:eastAsia="Times New Roman" w:cs="Times New Roman"/>
          <w:szCs w:val="24"/>
        </w:rPr>
        <w:t>προειδοποιητικά το κουδούνι λήξεως του χρόνου ομιλίας του κυρίου Βουλευτή)</w:t>
      </w:r>
    </w:p>
    <w:p w14:paraId="39D76C06"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επίσης, ότι αυτή η ρύθμιση, έστω και αν ήταν για τα πάνω από τέσσερα στρέμματα, έδινε λύση σε </w:t>
      </w:r>
      <w:r>
        <w:rPr>
          <w:rFonts w:eastAsia="Times New Roman" w:cs="Times New Roman"/>
          <w:szCs w:val="24"/>
        </w:rPr>
        <w:t>πάνω από 80% -για να μην πω 90%- των περιπτώσεων.</w:t>
      </w:r>
    </w:p>
    <w:p w14:paraId="39D76C07"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Τώρα βρισκόμαστε σε μία φάση που κανείς δεν ξέρει τι ισχύει. Μπορεί </w:t>
      </w:r>
      <w:r>
        <w:rPr>
          <w:rFonts w:eastAsia="Times New Roman" w:cs="Times New Roman"/>
          <w:szCs w:val="24"/>
        </w:rPr>
        <w:t>κάποιος</w:t>
      </w:r>
      <w:r>
        <w:rPr>
          <w:rFonts w:eastAsia="Times New Roman" w:cs="Times New Roman"/>
          <w:szCs w:val="24"/>
        </w:rPr>
        <w:t xml:space="preserve"> να τακτοποιήσει το κτίσμα του εφόσον βρίσκεται σε εξ αδιαιρέτου οικόπεδο; Αυτό είναι το πρώτο. Δεύτερον, αυτοί που πρόλαβαν και εν</w:t>
      </w:r>
      <w:r>
        <w:rPr>
          <w:rFonts w:eastAsia="Times New Roman" w:cs="Times New Roman"/>
          <w:szCs w:val="24"/>
        </w:rPr>
        <w:t>τάχθηκαν στον ν.4178/2013, σήμερα είναι «στον αέρα»; Μπορούν να συνεχίσουν τη ρύθμιση έτσι όπως προέβλεπε ο νόμος;</w:t>
      </w:r>
    </w:p>
    <w:p w14:paraId="39D76C08" w14:textId="77777777" w:rsidR="004A0788" w:rsidRDefault="00B122C9">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σας πω και κάτι τελευταίο. Σας είχα ζητήσει και κατά την ψήφιση του νόμου όχι να λύσετε το ιδιοκτησιακό μ’ αυτή</w:t>
      </w:r>
      <w:r>
        <w:rPr>
          <w:rFonts w:eastAsia="Times New Roman" w:cs="Times New Roman"/>
          <w:szCs w:val="24"/>
        </w:rPr>
        <w:t>ν</w:t>
      </w:r>
      <w:r>
        <w:rPr>
          <w:rFonts w:eastAsia="Times New Roman" w:cs="Times New Roman"/>
          <w:szCs w:val="24"/>
        </w:rPr>
        <w:t xml:space="preserve"> τη ρύθμιση που φέρνετε, α</w:t>
      </w:r>
      <w:r>
        <w:rPr>
          <w:rFonts w:eastAsia="Times New Roman" w:cs="Times New Roman"/>
          <w:szCs w:val="24"/>
        </w:rPr>
        <w:t xml:space="preserve">λλά να αναγνωρίσετε τους ιδιοκτήτες ως φερόμενους ιδιοκτήτες. Αυτό το κάνετε έτσι και αλλιώς στον ν.4495/2017 </w:t>
      </w:r>
      <w:r>
        <w:rPr>
          <w:rFonts w:eastAsia="Times New Roman" w:cs="Times New Roman"/>
          <w:szCs w:val="24"/>
        </w:rPr>
        <w:lastRenderedPageBreak/>
        <w:t xml:space="preserve">στο άρθρο 99. Μιλάτε για «φερόμενους ιδιοκτήτες», με την προϋπόθεση όμως ότι εκεί αναγνωρίζετε την </w:t>
      </w:r>
      <w:proofErr w:type="spellStart"/>
      <w:r>
        <w:rPr>
          <w:rFonts w:eastAsia="Times New Roman" w:cs="Times New Roman"/>
          <w:szCs w:val="24"/>
        </w:rPr>
        <w:t>αυτοκατάδοση</w:t>
      </w:r>
      <w:proofErr w:type="spellEnd"/>
      <w:r>
        <w:rPr>
          <w:rFonts w:eastAsia="Times New Roman" w:cs="Times New Roman"/>
          <w:szCs w:val="24"/>
        </w:rPr>
        <w:t xml:space="preserve"> των ενδιαφερομένων και αφού </w:t>
      </w:r>
      <w:proofErr w:type="spellStart"/>
      <w:r>
        <w:rPr>
          <w:rFonts w:eastAsia="Times New Roman" w:cs="Times New Roman"/>
          <w:szCs w:val="24"/>
        </w:rPr>
        <w:t>αυτοκα</w:t>
      </w:r>
      <w:r>
        <w:rPr>
          <w:rFonts w:eastAsia="Times New Roman" w:cs="Times New Roman"/>
          <w:szCs w:val="24"/>
        </w:rPr>
        <w:t>ταδοθούν</w:t>
      </w:r>
      <w:proofErr w:type="spellEnd"/>
      <w:r>
        <w:rPr>
          <w:rFonts w:eastAsia="Times New Roman" w:cs="Times New Roman"/>
          <w:szCs w:val="24"/>
        </w:rPr>
        <w:t>, αφού μπουν πρόστιμα σε βάρος τους, τότε μπορούν να πάνε σε τακτοποίηση.</w:t>
      </w:r>
      <w:r>
        <w:rPr>
          <w:rFonts w:eastAsia="Times New Roman" w:cs="Times New Roman"/>
          <w:szCs w:val="24"/>
        </w:rPr>
        <w:t xml:space="preserve"> </w:t>
      </w:r>
    </w:p>
    <w:p w14:paraId="39D76C09" w14:textId="77777777" w:rsidR="004A0788" w:rsidRDefault="00B122C9">
      <w:pPr>
        <w:tabs>
          <w:tab w:val="left" w:pos="3873"/>
        </w:tabs>
        <w:spacing w:line="600" w:lineRule="auto"/>
        <w:ind w:firstLine="720"/>
        <w:jc w:val="both"/>
        <w:rPr>
          <w:rFonts w:eastAsia="Times New Roman" w:cs="Times New Roman"/>
          <w:szCs w:val="24"/>
        </w:rPr>
      </w:pPr>
      <w:r>
        <w:rPr>
          <w:rFonts w:eastAsia="Times New Roman" w:cs="Times New Roman"/>
          <w:szCs w:val="24"/>
        </w:rPr>
        <w:t>Αυτό θα έλεγα ότι πρέπει να διορθωθεί. Πρέπει να αναγνωρίσουμε ως φερόμενους ιδιοκτήτες όσους έχουν πρόβλημα. Και θα έλεγα να μην σας τρομάζει. Δεν λύνουμε εδώ πέρα ιδιοκτησ</w:t>
      </w:r>
      <w:r>
        <w:rPr>
          <w:rFonts w:eastAsia="Times New Roman" w:cs="Times New Roman"/>
          <w:szCs w:val="24"/>
        </w:rPr>
        <w:t xml:space="preserve">ιακά θέματα. Οι φερόμενοι ιδιοκτήτες μπαίνουν ως προς την τακτοποίηση, αλλά το ιδιοκτησιακό παραμένει ανοικτό. Δεν το τακτοποιούμε εμείς </w:t>
      </w:r>
      <w:r>
        <w:rPr>
          <w:rFonts w:eastAsia="Times New Roman" w:cs="Times New Roman"/>
          <w:szCs w:val="24"/>
        </w:rPr>
        <w:t xml:space="preserve">μ’ </w:t>
      </w:r>
      <w:r>
        <w:rPr>
          <w:rFonts w:eastAsia="Times New Roman" w:cs="Times New Roman"/>
          <w:szCs w:val="24"/>
        </w:rPr>
        <w:t xml:space="preserve">αυτόν τον νόμο. Απορώ γιατί επιμένετε -αν επιμένετε και ελπίζω να μην επιμένετε σήμερα-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απαγόρευση. </w:t>
      </w:r>
    </w:p>
    <w:p w14:paraId="39D76C0A" w14:textId="77777777" w:rsidR="004A0788" w:rsidRDefault="00B122C9">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Υπ</w:t>
      </w:r>
      <w:r>
        <w:rPr>
          <w:rFonts w:eastAsia="Times New Roman" w:cs="Times New Roman"/>
          <w:szCs w:val="24"/>
        </w:rPr>
        <w:t xml:space="preserve">άρχει ένα τεράστιο πρόβλημα. </w:t>
      </w:r>
      <w:r>
        <w:rPr>
          <w:rFonts w:eastAsia="Times New Roman" w:cs="Times New Roman"/>
          <w:szCs w:val="24"/>
        </w:rPr>
        <w:t>Α</w:t>
      </w:r>
      <w:r>
        <w:rPr>
          <w:rFonts w:eastAsia="Times New Roman" w:cs="Times New Roman"/>
          <w:szCs w:val="24"/>
        </w:rPr>
        <w:t xml:space="preserve">πό τα κτίσματα υπολογίζουν ότι πάνω από το 35% είναι κτισμένα σε εξ αδιαιρέτου οικόπεδα. Ξέρετε, εκεί είναι και τα περίφημα λαϊκά σπίτια, για τα οποία μιλάτε. Είναι οι άνθρωποι </w:t>
      </w:r>
      <w:r>
        <w:rPr>
          <w:rFonts w:eastAsia="Times New Roman"/>
          <w:szCs w:val="24"/>
        </w:rPr>
        <w:t>που</w:t>
      </w:r>
      <w:r>
        <w:rPr>
          <w:rFonts w:eastAsia="Times New Roman" w:cs="Times New Roman"/>
          <w:szCs w:val="24"/>
        </w:rPr>
        <w:t xml:space="preserve"> δεν είχαν να πάνε να αγοράσουν ολόκληρο οικόπ</w:t>
      </w:r>
      <w:r>
        <w:rPr>
          <w:rFonts w:eastAsia="Times New Roman" w:cs="Times New Roman"/>
          <w:szCs w:val="24"/>
        </w:rPr>
        <w:t xml:space="preserve">εδο, αυτοτελές οικόπεδο και πήγαν σε ένα εξ αδιαιρέτου να κτίσουν. Σε αυτούς θα δώσετε λύση; Θα συνεχιστεί η ομηρία; Έχουμε να τους πούμε κάτι; </w:t>
      </w:r>
    </w:p>
    <w:p w14:paraId="39D76C0B" w14:textId="77777777" w:rsidR="004A0788" w:rsidRDefault="00B122C9">
      <w:pPr>
        <w:tabs>
          <w:tab w:val="left" w:pos="3873"/>
        </w:tabs>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39D76C0C" w14:textId="77777777" w:rsidR="004A0788" w:rsidRDefault="00B122C9">
      <w:pPr>
        <w:tabs>
          <w:tab w:val="left" w:pos="3873"/>
        </w:tabs>
        <w:spacing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κύριε Βλάχο.</w:t>
      </w:r>
    </w:p>
    <w:p w14:paraId="39D76C0D" w14:textId="77777777" w:rsidR="004A0788" w:rsidRDefault="00B122C9">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cs="Times New Roman"/>
          <w:szCs w:val="24"/>
        </w:rPr>
        <w:t xml:space="preserve">έχετε τον λόγο για να δώσετε την απάντησή σας στην </w:t>
      </w:r>
      <w:proofErr w:type="spellStart"/>
      <w:r>
        <w:rPr>
          <w:rFonts w:eastAsia="Times New Roman" w:cs="Times New Roman"/>
          <w:szCs w:val="24"/>
        </w:rPr>
        <w:t>πρωτολογία</w:t>
      </w:r>
      <w:proofErr w:type="spellEnd"/>
      <w:r>
        <w:rPr>
          <w:rFonts w:eastAsia="Times New Roman" w:cs="Times New Roman"/>
          <w:szCs w:val="24"/>
        </w:rPr>
        <w:t>.</w:t>
      </w:r>
    </w:p>
    <w:p w14:paraId="39D76C0E"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Περιβάλλοντος και Ενέργειας): </w:t>
      </w:r>
      <w:r>
        <w:rPr>
          <w:rFonts w:eastAsia="Times New Roman" w:cs="Times New Roman"/>
          <w:szCs w:val="24"/>
        </w:rPr>
        <w:t xml:space="preserve">Η Νέα Δημοκρατία είχε μια ευκολία να ψηφίζει νόμους </w:t>
      </w:r>
      <w:r>
        <w:rPr>
          <w:rFonts w:eastAsia="Times New Roman"/>
          <w:szCs w:val="24"/>
        </w:rPr>
        <w:t>οι οποίοι</w:t>
      </w:r>
      <w:r>
        <w:rPr>
          <w:rFonts w:eastAsia="Times New Roman" w:cs="Times New Roman"/>
          <w:szCs w:val="24"/>
        </w:rPr>
        <w:t xml:space="preserve"> δεν είναι συμβατοί με το Σύνταγμα και το κανονιστικό πλαίσιο της χώρας. </w:t>
      </w:r>
    </w:p>
    <w:p w14:paraId="39D76C0F"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Τι έκανε στο συγκεκριμένο θέμα; Ψήφισε τον νόμο περί αυθαιρέτων του 2013, τον ν.4315, που </w:t>
      </w:r>
      <w:proofErr w:type="spellStart"/>
      <w:r>
        <w:rPr>
          <w:rFonts w:eastAsia="Times New Roman" w:cs="Times New Roman"/>
          <w:szCs w:val="24"/>
        </w:rPr>
        <w:t>ταυτοποιεί</w:t>
      </w:r>
      <w:proofErr w:type="spellEnd"/>
      <w:r>
        <w:rPr>
          <w:rFonts w:eastAsia="Times New Roman" w:cs="Times New Roman"/>
          <w:szCs w:val="24"/>
        </w:rPr>
        <w:t xml:space="preserve"> και τακτοποιεί τα αυθαίρετα, χωρίς κα</w:t>
      </w:r>
      <w:r>
        <w:rPr>
          <w:rFonts w:eastAsia="Times New Roman" w:cs="Times New Roman"/>
          <w:szCs w:val="24"/>
        </w:rPr>
        <w:t>μ</w:t>
      </w:r>
      <w:r>
        <w:rPr>
          <w:rFonts w:eastAsia="Times New Roman" w:cs="Times New Roman"/>
          <w:szCs w:val="24"/>
        </w:rPr>
        <w:t>μία αναφορά στο ιδιοκτησιακό</w:t>
      </w:r>
      <w:r w:rsidRPr="003E324C">
        <w:rPr>
          <w:rFonts w:eastAsia="Times New Roman" w:cs="Times New Roman"/>
          <w:szCs w:val="24"/>
        </w:rPr>
        <w:t xml:space="preserve"> </w:t>
      </w:r>
      <w:r>
        <w:rPr>
          <w:rFonts w:eastAsia="Times New Roman" w:cs="Times New Roman"/>
          <w:szCs w:val="24"/>
        </w:rPr>
        <w:t>θέμα</w:t>
      </w:r>
      <w:r>
        <w:rPr>
          <w:rFonts w:eastAsia="Times New Roman" w:cs="Times New Roman"/>
          <w:szCs w:val="24"/>
        </w:rPr>
        <w:t>. Πήγε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ο νόμος, κρίθηκε συνταγματικός. Και στα τέλη του 2014 -είχατε κάπο</w:t>
      </w:r>
      <w:r>
        <w:rPr>
          <w:rFonts w:eastAsia="Times New Roman" w:cs="Times New Roman"/>
          <w:szCs w:val="24"/>
        </w:rPr>
        <w:t xml:space="preserve">ιο άγχος στα τέλη του 2014 μάλλον γιατί γινόντουσαν εκλογές- φέρνει μια </w:t>
      </w:r>
      <w:r>
        <w:rPr>
          <w:rFonts w:eastAsia="Times New Roman" w:cs="Times New Roman"/>
          <w:bCs/>
          <w:szCs w:val="24"/>
        </w:rPr>
        <w:t>τροπολογία</w:t>
      </w:r>
      <w:r>
        <w:rPr>
          <w:rFonts w:eastAsia="Times New Roman" w:cs="Times New Roman"/>
          <w:szCs w:val="24"/>
        </w:rPr>
        <w:t xml:space="preserve"> στη Βουλή η τότε κυβέρνηση. Αυτή είναι η διάταξη την οποία επικαλείται και η διάταξη αυτή λέει ότι «σε περιπτώσεις ακινήτων εκτός σχεδίου, επιφανείας άνω των 4.000 </w:t>
      </w:r>
      <w:r>
        <w:rPr>
          <w:rFonts w:eastAsia="Times New Roman" w:cs="Times New Roman"/>
          <w:szCs w:val="24"/>
        </w:rPr>
        <w:lastRenderedPageBreak/>
        <w:t>τετραγωνι</w:t>
      </w:r>
      <w:r>
        <w:rPr>
          <w:rFonts w:eastAsia="Times New Roman" w:cs="Times New Roman"/>
          <w:szCs w:val="24"/>
        </w:rPr>
        <w:t xml:space="preserve">κών μέτρων, οι συγκύριοι ποσοστού δικαιώματος κυριότητας» -μέρος έχω, όχι όλο- «δύνανται να υπαχθούν στις διατάξεις περί αυθαιρέτων, χωρίς τη συναίνεση των λοιπών συνιδιοκτητών». Έχουμε Σύνταγμα στη χώρα που στην παράγραφο 1 </w:t>
      </w:r>
      <w:r>
        <w:rPr>
          <w:rFonts w:eastAsia="Times New Roman" w:cs="Times New Roman"/>
          <w:szCs w:val="24"/>
        </w:rPr>
        <w:t>του σχετικού</w:t>
      </w:r>
      <w:r>
        <w:rPr>
          <w:rFonts w:eastAsia="Times New Roman" w:cs="Times New Roman"/>
          <w:szCs w:val="24"/>
        </w:rPr>
        <w:t xml:space="preserve"> άρθρου του μιλά γι</w:t>
      </w:r>
      <w:r>
        <w:rPr>
          <w:rFonts w:eastAsia="Times New Roman" w:cs="Times New Roman"/>
          <w:szCs w:val="24"/>
        </w:rPr>
        <w:t>α την ιδιοκτησία; Μπορούμε να διαφωνούμε θεωρητικά, ιδεολογικά, πολιτικά. Υπάρχει καταστατική αρχή.</w:t>
      </w:r>
    </w:p>
    <w:p w14:paraId="39D76C10"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Δεύτερον, τα θέματα της ιδιοκτησίας τα ρυθμίζει ο Αστικός Κώδικας και άλλο δίκαιο, το οποίο εγώ το αγνοώ. Δεν μπορεί ένας νόμος πολεοδομικός-χωροταξικός να </w:t>
      </w:r>
      <w:r>
        <w:rPr>
          <w:rFonts w:eastAsia="Times New Roman" w:cs="Times New Roman"/>
          <w:szCs w:val="24"/>
        </w:rPr>
        <w:t>παρέμβει στα θέματα της ιδιοκτησίας. Είναι παράτυπο, είναι μη νόμιμο. Θα πέσει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Γι’ αυτό η παρούσα Κυβέρνηση όταν έφτιαξε τον νόμο περί αυθαιρέτων δεν έβαλε κα</w:t>
      </w:r>
      <w:r>
        <w:rPr>
          <w:rFonts w:eastAsia="Times New Roman" w:cs="Times New Roman"/>
          <w:szCs w:val="24"/>
        </w:rPr>
        <w:t>μ</w:t>
      </w:r>
      <w:r>
        <w:rPr>
          <w:rFonts w:eastAsia="Times New Roman" w:cs="Times New Roman"/>
          <w:szCs w:val="24"/>
        </w:rPr>
        <w:t>μία αναφορά σε αυτό το θέμα, για τον απλούστατο λόγο ότι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θα ακύρωνε το σύνο</w:t>
      </w:r>
      <w:r>
        <w:rPr>
          <w:rFonts w:eastAsia="Times New Roman" w:cs="Times New Roman"/>
          <w:szCs w:val="24"/>
        </w:rPr>
        <w:t>λο του νόμου.</w:t>
      </w:r>
    </w:p>
    <w:p w14:paraId="39D76C11"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lastRenderedPageBreak/>
        <w:t>Άρα, η νομοθεσία μας είναι σαφής. Χρειάζεται τη συναίνεση των συνιδιοκτητών. Καταλαβαίνω ότι ζούμε σε μια χώρα όπου υπάρχουν διάφοροι ενδοοικογενειακοί καβγάδες, συνήθως είναι αδέλφια, ξαδέλφια, μπαμπάς, μαμά, αυτοί που είναι οι συνιδιοκτήτες</w:t>
      </w:r>
      <w:r>
        <w:rPr>
          <w:rFonts w:eastAsia="Times New Roman" w:cs="Times New Roman"/>
          <w:szCs w:val="24"/>
        </w:rPr>
        <w:t xml:space="preserve">. Ο νομοθέτης δεν μπορεί να παρέμβει μέσω της πολεοδομίας, διότι θα έπεφτε ο νόμος. </w:t>
      </w:r>
    </w:p>
    <w:p w14:paraId="39D76C12"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Τι κάνουμε τώρα με αυτούς; Αυτοί </w:t>
      </w:r>
      <w:r>
        <w:rPr>
          <w:rFonts w:eastAsia="Times New Roman"/>
          <w:szCs w:val="24"/>
        </w:rPr>
        <w:t>οι οποίοι</w:t>
      </w:r>
      <w:r>
        <w:rPr>
          <w:rFonts w:eastAsia="Times New Roman" w:cs="Times New Roman"/>
          <w:szCs w:val="24"/>
        </w:rPr>
        <w:t xml:space="preserve"> πήραν την </w:t>
      </w:r>
      <w:r>
        <w:rPr>
          <w:rFonts w:eastAsia="Times New Roman" w:cs="Times New Roman"/>
          <w:bCs/>
          <w:szCs w:val="24"/>
        </w:rPr>
        <w:t>τροπολογία</w:t>
      </w:r>
      <w:r>
        <w:rPr>
          <w:rFonts w:eastAsia="Times New Roman" w:cs="Times New Roman"/>
          <w:szCs w:val="24"/>
        </w:rPr>
        <w:t xml:space="preserve"> σας -η οποία, επαναλαμβάνω, δεν στέκει σε κανένα νομικό σύστημα- και την ενεργοποίησαν, αν προσπαθούν να εν</w:t>
      </w:r>
      <w:r>
        <w:rPr>
          <w:rFonts w:eastAsia="Times New Roman" w:cs="Times New Roman"/>
          <w:szCs w:val="24"/>
        </w:rPr>
        <w:t xml:space="preserve">ταχθούν, όπως έχουν δικαίωμα όλοι οι άλλοι που ήταν στον παλιό νόμο -επειδή τα δικά μας οικονομικά κίνητρα είναι με εισοδηματικά κριτήρια, κοινωνικά, διευκολύνουμε τα φτωχότερα στρώματα να τακτοποιήσουν τα αυθαίρετά τους με λιγότερα πρόστιμα- εάν, λοιπόν, </w:t>
      </w:r>
      <w:r>
        <w:rPr>
          <w:rFonts w:eastAsia="Times New Roman" w:cs="Times New Roman"/>
          <w:szCs w:val="24"/>
        </w:rPr>
        <w:lastRenderedPageBreak/>
        <w:t xml:space="preserve">κάποιοι ήταν στην αναμονή και μπουν στον δικό μας νόμο, όσοι επικαλούνται αυτή την </w:t>
      </w:r>
      <w:r>
        <w:rPr>
          <w:rFonts w:eastAsia="Times New Roman" w:cs="Times New Roman"/>
          <w:bCs/>
          <w:szCs w:val="24"/>
        </w:rPr>
        <w:t>τροπολογία</w:t>
      </w:r>
      <w:r>
        <w:rPr>
          <w:rFonts w:eastAsia="Times New Roman" w:cs="Times New Roman"/>
          <w:szCs w:val="24"/>
        </w:rPr>
        <w:t xml:space="preserve"> απορρίπτονται. Τελεία.</w:t>
      </w:r>
    </w:p>
    <w:p w14:paraId="39D76C13"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Αυτοί </w:t>
      </w:r>
      <w:r>
        <w:rPr>
          <w:rFonts w:eastAsia="Times New Roman"/>
          <w:szCs w:val="24"/>
        </w:rPr>
        <w:t>οι οποίοι</w:t>
      </w:r>
      <w:r>
        <w:rPr>
          <w:rFonts w:eastAsia="Times New Roman" w:cs="Times New Roman"/>
          <w:szCs w:val="24"/>
        </w:rPr>
        <w:t xml:space="preserve"> </w:t>
      </w:r>
      <w:proofErr w:type="spellStart"/>
      <w:r>
        <w:rPr>
          <w:rFonts w:eastAsia="Times New Roman" w:cs="Times New Roman"/>
          <w:szCs w:val="24"/>
        </w:rPr>
        <w:t>ταυτοποίησαν</w:t>
      </w:r>
      <w:proofErr w:type="spellEnd"/>
      <w:r>
        <w:rPr>
          <w:rFonts w:eastAsia="Times New Roman" w:cs="Times New Roman"/>
          <w:szCs w:val="24"/>
        </w:rPr>
        <w:t xml:space="preserve"> με την </w:t>
      </w:r>
      <w:r>
        <w:rPr>
          <w:rFonts w:eastAsia="Times New Roman" w:cs="Times New Roman"/>
          <w:bCs/>
          <w:szCs w:val="24"/>
        </w:rPr>
        <w:t>τροπολογία</w:t>
      </w:r>
      <w:r>
        <w:rPr>
          <w:rFonts w:eastAsia="Times New Roman" w:cs="Times New Roman"/>
          <w:szCs w:val="24"/>
        </w:rPr>
        <w:t xml:space="preserve"> αυτή την οποία κάνετε, είναι «στον αέρα», όχι απέναντι στο δημόσιο, είναι «στον αέρα» απέναν</w:t>
      </w:r>
      <w:r>
        <w:rPr>
          <w:rFonts w:eastAsia="Times New Roman" w:cs="Times New Roman"/>
          <w:szCs w:val="24"/>
        </w:rPr>
        <w:t xml:space="preserve">τι στους συνιδιοκτήτες τους. Αν δηλαδή ένας συνιδιοκτήτης τους, για κάποιον που ενεργοποίησε αυτή την </w:t>
      </w:r>
      <w:r>
        <w:rPr>
          <w:rFonts w:eastAsia="Times New Roman" w:cs="Times New Roman"/>
          <w:bCs/>
          <w:szCs w:val="24"/>
        </w:rPr>
        <w:t>τροπολογία,</w:t>
      </w:r>
      <w:r>
        <w:rPr>
          <w:rFonts w:eastAsia="Times New Roman" w:cs="Times New Roman"/>
          <w:szCs w:val="24"/>
        </w:rPr>
        <w:t xml:space="preserve"> προσφύγει στο δικαστήριο και πει «ναι μεν η </w:t>
      </w:r>
      <w:r>
        <w:rPr>
          <w:rFonts w:eastAsia="Times New Roman" w:cs="Times New Roman"/>
          <w:bCs/>
          <w:szCs w:val="24"/>
        </w:rPr>
        <w:t>τροπολογία</w:t>
      </w:r>
      <w:r>
        <w:rPr>
          <w:rFonts w:eastAsia="Times New Roman" w:cs="Times New Roman"/>
          <w:szCs w:val="24"/>
        </w:rPr>
        <w:t xml:space="preserve"> εκείνη τους έδωσε αυτό το δικαίωμα, αλλά εγώ διαφωνώ», δεν ξέρω τι θα κρίνει το δικαστή</w:t>
      </w:r>
      <w:r>
        <w:rPr>
          <w:rFonts w:eastAsia="Times New Roman" w:cs="Times New Roman"/>
          <w:szCs w:val="24"/>
        </w:rPr>
        <w:t xml:space="preserve">ριο. </w:t>
      </w:r>
    </w:p>
    <w:p w14:paraId="39D76C14" w14:textId="77777777" w:rsidR="004A0788" w:rsidRDefault="00B122C9">
      <w:pPr>
        <w:spacing w:line="600" w:lineRule="auto"/>
        <w:ind w:firstLine="720"/>
        <w:jc w:val="both"/>
        <w:rPr>
          <w:rFonts w:eastAsia="Times New Roman" w:cs="Times New Roman"/>
          <w:color w:val="000000"/>
          <w:szCs w:val="24"/>
        </w:rPr>
      </w:pPr>
      <w:r>
        <w:rPr>
          <w:rFonts w:eastAsia="Times New Roman" w:cs="Times New Roman"/>
          <w:szCs w:val="24"/>
        </w:rPr>
        <w:t xml:space="preserve">Άρα, η δική μας θέση είναι σαφής. Προστατεύουμε τον νόμο. Προστατεύουμε το Σύνταγμα και τους νόμους αυτής της χώρας. Δεν λύνουμε θέματα ιδιοκτησίας μέσω πολεοδομικής νομοθεσίας. Είναι σαφές. </w:t>
      </w:r>
    </w:p>
    <w:p w14:paraId="39D76C15" w14:textId="77777777" w:rsidR="004A0788" w:rsidRDefault="00B122C9">
      <w:pPr>
        <w:spacing w:line="600" w:lineRule="auto"/>
        <w:ind w:firstLine="720"/>
        <w:jc w:val="both"/>
        <w:rPr>
          <w:rFonts w:eastAsia="Times New Roman" w:cs="Times New Roman"/>
          <w:color w:val="000000"/>
          <w:szCs w:val="24"/>
        </w:rPr>
      </w:pPr>
      <w:r>
        <w:rPr>
          <w:rFonts w:eastAsia="Times New Roman" w:cs="Times New Roman"/>
          <w:color w:val="000000"/>
          <w:szCs w:val="24"/>
        </w:rPr>
        <w:lastRenderedPageBreak/>
        <w:t xml:space="preserve">Προστατεύουμε τη νέα ρύθμιση, στον νέο νόμο περί αυθαιρέτων. Λυπούμαστε πάρα πολύ, αλλά όπως είπα και στο Ηράκλειο, ο νόμος δίνει πολύ ισχυρά κίνητρα οι οικογένειες να τα ξαναβρούν. </w:t>
      </w:r>
    </w:p>
    <w:p w14:paraId="39D76C16" w14:textId="77777777" w:rsidR="004A0788" w:rsidRDefault="00B122C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Έχει και κοινωνικές προεκτάσεις, κύριε Β</w:t>
      </w:r>
      <w:r>
        <w:rPr>
          <w:rFonts w:eastAsia="Times New Roman" w:cs="Times New Roman"/>
          <w:szCs w:val="24"/>
        </w:rPr>
        <w:t>λάχο.</w:t>
      </w:r>
    </w:p>
    <w:p w14:paraId="39D76C17" w14:textId="77777777" w:rsidR="004A0788" w:rsidRDefault="00B122C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39D76C18" w14:textId="77777777" w:rsidR="004A0788" w:rsidRDefault="00B122C9">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είναι θέμα οικογενειών, κύριε Υπουργέ. </w:t>
      </w:r>
    </w:p>
    <w:p w14:paraId="39D76C19"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βεβαίως, ευχής έργον θα ήταν όλοι οι συνιδιοκτήτες να μπορούσαν να συμφωνήσουν και</w:t>
      </w:r>
      <w:r>
        <w:rPr>
          <w:rFonts w:eastAsia="Times New Roman" w:cs="Times New Roman"/>
          <w:color w:val="000000"/>
          <w:szCs w:val="24"/>
        </w:rPr>
        <w:t xml:space="preserve"> να </w:t>
      </w:r>
      <w:r>
        <w:rPr>
          <w:rFonts w:eastAsia="Times New Roman" w:cs="Times New Roman"/>
          <w:color w:val="000000"/>
          <w:szCs w:val="24"/>
        </w:rPr>
        <w:t xml:space="preserve">το τακτοποιήσουν. Γι’ αυτό δεν έχει να πει </w:t>
      </w:r>
      <w:r>
        <w:rPr>
          <w:rFonts w:eastAsia="Times New Roman" w:cs="Times New Roman"/>
          <w:color w:val="000000"/>
          <w:szCs w:val="24"/>
        </w:rPr>
        <w:t>κάποιος κάτι</w:t>
      </w:r>
      <w:r>
        <w:rPr>
          <w:rFonts w:eastAsia="Times New Roman" w:cs="Times New Roman"/>
          <w:color w:val="000000"/>
          <w:szCs w:val="24"/>
        </w:rPr>
        <w:t xml:space="preserve">. Επειδή αυτό είναι </w:t>
      </w:r>
      <w:r>
        <w:rPr>
          <w:rFonts w:eastAsia="Times New Roman" w:cs="Times New Roman"/>
          <w:color w:val="000000"/>
          <w:szCs w:val="24"/>
        </w:rPr>
        <w:t xml:space="preserve">δύσκολο, επειδή αυτό είναι ανέφικτο, γι’ αυτό συνεχίζεται η υπάρχουσα κατάσταση, γι’ </w:t>
      </w:r>
      <w:r>
        <w:rPr>
          <w:rFonts w:eastAsia="Times New Roman" w:cs="Times New Roman"/>
          <w:color w:val="000000"/>
          <w:szCs w:val="24"/>
        </w:rPr>
        <w:lastRenderedPageBreak/>
        <w:t xml:space="preserve">αυτό συνεχίζεται το πρόβλημα. Γι’ αυτό θέτω σήμερα το συγκεκριμένο θέμα </w:t>
      </w:r>
      <w:proofErr w:type="spellStart"/>
      <w:r>
        <w:rPr>
          <w:rFonts w:eastAsia="Times New Roman" w:cs="Times New Roman"/>
          <w:color w:val="000000"/>
          <w:szCs w:val="24"/>
        </w:rPr>
        <w:t>ενώπιόν</w:t>
      </w:r>
      <w:proofErr w:type="spellEnd"/>
      <w:r>
        <w:rPr>
          <w:rFonts w:eastAsia="Times New Roman" w:cs="Times New Roman"/>
          <w:color w:val="000000"/>
          <w:szCs w:val="24"/>
        </w:rPr>
        <w:t xml:space="preserve"> σας. Και βεβαίως και μια τέτοια διαδικασία συν τοις </w:t>
      </w:r>
      <w:proofErr w:type="spellStart"/>
      <w:r>
        <w:rPr>
          <w:rFonts w:eastAsia="Times New Roman" w:cs="Times New Roman"/>
          <w:color w:val="000000"/>
          <w:szCs w:val="24"/>
        </w:rPr>
        <w:t>άλλοις</w:t>
      </w:r>
      <w:proofErr w:type="spellEnd"/>
      <w:r>
        <w:rPr>
          <w:rFonts w:eastAsia="Times New Roman" w:cs="Times New Roman"/>
          <w:color w:val="000000"/>
          <w:szCs w:val="24"/>
        </w:rPr>
        <w:t xml:space="preserve"> πρέπει να σας πω ότι θα είναι κα</w:t>
      </w:r>
      <w:r>
        <w:rPr>
          <w:rFonts w:eastAsia="Times New Roman" w:cs="Times New Roman"/>
          <w:color w:val="000000"/>
          <w:szCs w:val="24"/>
        </w:rPr>
        <w:t>ι αρκετά χρονοβόρα. Άρα και αν ξεκίναγε κάτι τέτοιο σήμερα, προφανώς δεν θα αξιοποιούσε τις όντως ευεργετικές διατάξεις του ν.4495/2017 για μειώσεις προστίμων, γιατί αυτό για να τελειώσει θα χρειαστεί ένα και δύο χρόνια.</w:t>
      </w:r>
    </w:p>
    <w:p w14:paraId="39D76C1A"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Έρχομαι όμως στο ουσιαστικό. Πάλι ε</w:t>
      </w:r>
      <w:r>
        <w:rPr>
          <w:rFonts w:eastAsia="Times New Roman" w:cs="Times New Roman"/>
          <w:color w:val="000000"/>
          <w:szCs w:val="24"/>
        </w:rPr>
        <w:t>σείς μου λέτε για το ιδιοκτησιακό. Εγώ δεν έθεσα ποτέ θέμα ιδιοκτησιακού. Βεβαίως το πρόβλημα, το οποίο είπατε, με έναν συνιδιοκτήτη μπορεί ανά πάσα στιγμή να συμβεί. Εμείς δεν τον εξασφαλίζουμε με τον νόμο αυτόν, απλώς του δίνουμε τη δυνατότητα να πάει να</w:t>
      </w:r>
      <w:r>
        <w:rPr>
          <w:rFonts w:eastAsia="Times New Roman" w:cs="Times New Roman"/>
          <w:color w:val="000000"/>
          <w:szCs w:val="24"/>
        </w:rPr>
        <w:t xml:space="preserve"> τακτοποιήσει. Και μην </w:t>
      </w:r>
      <w:r>
        <w:rPr>
          <w:rFonts w:eastAsia="Times New Roman" w:cs="Times New Roman"/>
          <w:color w:val="000000"/>
          <w:szCs w:val="24"/>
        </w:rPr>
        <w:lastRenderedPageBreak/>
        <w:t xml:space="preserve">φαντάζεστε ότι θα πάει </w:t>
      </w:r>
      <w:r>
        <w:rPr>
          <w:rFonts w:eastAsia="Times New Roman" w:cs="Times New Roman"/>
          <w:color w:val="000000"/>
          <w:szCs w:val="24"/>
        </w:rPr>
        <w:t xml:space="preserve">κάποιος </w:t>
      </w:r>
      <w:r>
        <w:rPr>
          <w:rFonts w:eastAsia="Times New Roman" w:cs="Times New Roman"/>
          <w:color w:val="000000"/>
          <w:szCs w:val="24"/>
        </w:rPr>
        <w:t xml:space="preserve">να τακτοποιήσει ένα κτίσμα το οποίο κινδυνεύει να χάσει από τους συνιδιοκτήτες. </w:t>
      </w:r>
    </w:p>
    <w:p w14:paraId="39D76C1B"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Εξάλλου, σας είπα ότι στο άρθρο 99 παράγραφος α΄ του ν.4495/2017 εισήχθη η λογική του «φερόμενου ιδιοκτήτη» στο όνομα -πρ</w:t>
      </w:r>
      <w:r>
        <w:rPr>
          <w:rFonts w:eastAsia="Times New Roman" w:cs="Times New Roman"/>
          <w:color w:val="000000"/>
          <w:szCs w:val="24"/>
        </w:rPr>
        <w:t xml:space="preserve">οσέξτε- του εργολάβου ή του αναδόχου κατασκευαστή ή και του οποιουδήποτε ιδιοκτήτη αυθαιρέτου που του έχουν καταλογιστεί πρόστιμα ανέγερσης, διατήρησης από την </w:t>
      </w:r>
      <w:r>
        <w:rPr>
          <w:rFonts w:eastAsia="Times New Roman" w:cs="Times New Roman"/>
          <w:color w:val="000000"/>
          <w:szCs w:val="24"/>
        </w:rPr>
        <w:t>πολεοδομία</w:t>
      </w:r>
      <w:r>
        <w:rPr>
          <w:rFonts w:eastAsia="Times New Roman" w:cs="Times New Roman"/>
          <w:color w:val="000000"/>
          <w:szCs w:val="24"/>
        </w:rPr>
        <w:t xml:space="preserve">. Δηλαδή, εάν η </w:t>
      </w:r>
      <w:r>
        <w:rPr>
          <w:rFonts w:eastAsia="Times New Roman" w:cs="Times New Roman"/>
          <w:color w:val="000000"/>
          <w:szCs w:val="24"/>
        </w:rPr>
        <w:t xml:space="preserve">πολεοδομία </w:t>
      </w:r>
      <w:r>
        <w:rPr>
          <w:rFonts w:eastAsia="Times New Roman" w:cs="Times New Roman"/>
          <w:color w:val="000000"/>
          <w:szCs w:val="24"/>
        </w:rPr>
        <w:t xml:space="preserve">του </w:t>
      </w:r>
      <w:r>
        <w:rPr>
          <w:rFonts w:eastAsia="Times New Roman" w:cs="Times New Roman"/>
          <w:color w:val="000000"/>
          <w:szCs w:val="24"/>
        </w:rPr>
        <w:t>έχει καταλογίσει πρόστιμο είτε ανέγερσης είτε διατήρηση</w:t>
      </w:r>
      <w:r>
        <w:rPr>
          <w:rFonts w:eastAsia="Times New Roman" w:cs="Times New Roman"/>
          <w:color w:val="000000"/>
          <w:szCs w:val="24"/>
        </w:rPr>
        <w:t xml:space="preserve">ς, μπορεί να ενταχθεί στον νόμο ως φερόμενος ιδιοκτήτης. Και λέω: γιατί να μη γίνει το απλό, να θεωρηθούν «φερόμενοι ιδιοκτήτες» και όλοι όσοι έχουν στοιχεία, δηλαδή λογαριασμούς της ΔΕΗ, λογαριασμούς… </w:t>
      </w:r>
    </w:p>
    <w:p w14:paraId="39D76C1C" w14:textId="77777777" w:rsidR="004A0788" w:rsidRDefault="00B122C9">
      <w:pPr>
        <w:spacing w:line="600" w:lineRule="auto"/>
        <w:ind w:firstLine="720"/>
        <w:contextualSpacing/>
        <w:jc w:val="both"/>
        <w:rPr>
          <w:rFonts w:eastAsia="Times New Roman" w:cs="Times New Roman"/>
          <w:szCs w:val="24"/>
        </w:rPr>
      </w:pPr>
      <w:r>
        <w:rPr>
          <w:rFonts w:eastAsia="Times New Roman" w:cs="Times New Roman"/>
          <w:b/>
          <w:color w:val="000000"/>
          <w:szCs w:val="24"/>
        </w:rPr>
        <w:lastRenderedPageBreak/>
        <w:t>ΓΕΩΡΓΙΟΣ</w:t>
      </w:r>
      <w:r>
        <w:rPr>
          <w:rFonts w:eastAsia="Times New Roman" w:cs="Times New Roman"/>
          <w:b/>
          <w:szCs w:val="24"/>
        </w:rPr>
        <w:t xml:space="preserve"> ΣΤΑΘΑΚΗΣ (Υπουργός Περιβάλλοντος και Ενέργει</w:t>
      </w:r>
      <w:r>
        <w:rPr>
          <w:rFonts w:eastAsia="Times New Roman" w:cs="Times New Roman"/>
          <w:b/>
          <w:szCs w:val="24"/>
        </w:rPr>
        <w:t>ας):</w:t>
      </w:r>
      <w:r>
        <w:rPr>
          <w:rFonts w:eastAsia="Times New Roman" w:cs="Times New Roman"/>
          <w:szCs w:val="24"/>
        </w:rPr>
        <w:t xml:space="preserve"> </w:t>
      </w:r>
      <w:r>
        <w:rPr>
          <w:rFonts w:eastAsia="Times New Roman" w:cs="Times New Roman"/>
          <w:color w:val="000000"/>
          <w:szCs w:val="24"/>
        </w:rPr>
        <w:t>Με</w:t>
      </w:r>
      <w:r>
        <w:rPr>
          <w:rFonts w:eastAsia="Times New Roman" w:cs="Times New Roman"/>
          <w:szCs w:val="24"/>
        </w:rPr>
        <w:t xml:space="preserve"> έναν λογαριασμό της ΔΕΗ; Θα καταπατούν τα δικαιώματα…</w:t>
      </w:r>
    </w:p>
    <w:p w14:paraId="39D76C1D" w14:textId="77777777" w:rsidR="004A0788" w:rsidRDefault="00B122C9">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Μισό λεπτό.</w:t>
      </w:r>
    </w:p>
    <w:p w14:paraId="39D76C1E"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Δεν καταπατούν. Είναι φερόμενοι ιδιοκτήτες, κύριε Υπουργέ. Δεν αποφασίζουμε εμείς για την ιδιοκτησία, γιατί επιμένετε; Δεν αποφασίζουμε γι’ αυτό. Είναι φερόμενος ιδι</w:t>
      </w:r>
      <w:r>
        <w:rPr>
          <w:rFonts w:eastAsia="Times New Roman" w:cs="Times New Roman"/>
          <w:color w:val="000000"/>
          <w:szCs w:val="24"/>
        </w:rPr>
        <w:t>οκτήτης! Προσκομίζει, λοιπόν, λογαριασμούς της ΔΕΗ, προσκομίζει λογαριασμούς ύδρευσης, προσκομίζει πληρωμές τις οποίες έχει κάνει στο ΙΚΑ. Άρα, ο άνθρωπος αυτός τεκμηριώνει κάτι. Και του λες: «σε αναγνωρίζω ως φερόμενο ιδιοκτήτη αυτού για το οποίο μου προσ</w:t>
      </w:r>
      <w:r>
        <w:rPr>
          <w:rFonts w:eastAsia="Times New Roman" w:cs="Times New Roman"/>
          <w:color w:val="000000"/>
          <w:szCs w:val="24"/>
        </w:rPr>
        <w:t xml:space="preserve">κομίζεις τα στοιχεία, δεν μπορώ να σου λύσω το ιδιοκτησιακό. Λύσε το ανά πάσα στιγμή με τους άλλους». Σε αυτό δεν παρεμβαίνετε. </w:t>
      </w:r>
    </w:p>
    <w:p w14:paraId="39D76C1F"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Γιατί είναι αντισυνταγματικό; Δεν λύνεται το ιδιοκτησιακό. Του δίνει τη δυνατότητα να αξιοποιήσει τον νόμο, να τακτοποιήσει το </w:t>
      </w:r>
      <w:r>
        <w:rPr>
          <w:rFonts w:eastAsia="Times New Roman" w:cs="Times New Roman"/>
          <w:color w:val="000000"/>
          <w:szCs w:val="24"/>
        </w:rPr>
        <w:t>κτίσμα. Και μην αμφιβάλλετε, η λογική λέει ότι ένας άνθρωπος που δεν έχει στοιχεία δεν θα πάει να τακτοποιήσει οποιοδήποτε κτίσμα που ανά πάσα στιγμή μπορεί να το χάσει από τον οποιονδήποτε συνιδιοκτήτη. Πρέπει να έχει τρανταχτά στοιχεία για να προβεί σε α</w:t>
      </w:r>
      <w:r>
        <w:rPr>
          <w:rFonts w:eastAsia="Times New Roman" w:cs="Times New Roman"/>
          <w:color w:val="000000"/>
          <w:szCs w:val="24"/>
        </w:rPr>
        <w:t>υτήν τη πρωτοβουλία και σε αυτήν τη ρύθμιση. Στο τέλος</w:t>
      </w:r>
      <w:r>
        <w:rPr>
          <w:rFonts w:eastAsia="Times New Roman" w:cs="Times New Roman"/>
          <w:color w:val="000000"/>
          <w:szCs w:val="24"/>
        </w:rPr>
        <w:t xml:space="preserve"> </w:t>
      </w:r>
      <w:proofErr w:type="spellStart"/>
      <w:r>
        <w:rPr>
          <w:rFonts w:eastAsia="Times New Roman" w:cs="Times New Roman"/>
          <w:color w:val="000000"/>
          <w:szCs w:val="24"/>
        </w:rPr>
        <w:t>τέλος</w:t>
      </w:r>
      <w:proofErr w:type="spellEnd"/>
      <w:r>
        <w:rPr>
          <w:rFonts w:eastAsia="Times New Roman" w:cs="Times New Roman"/>
          <w:color w:val="000000"/>
          <w:szCs w:val="24"/>
        </w:rPr>
        <w:t xml:space="preserve"> θα αρχίσει να πληρώνει χρήματα, θα αρχίσει να πληρώνει δόσεις. Φαντάζεσθε ότι θα πάει κανείς να πληρώνει χρήματα για ένα κτίσμα που δεν του ανήκει; Δηλαδή είναι στοιχειώδες, δεν το λέει η λογική.</w:t>
      </w:r>
      <w:r>
        <w:rPr>
          <w:rFonts w:eastAsia="Times New Roman" w:cs="Times New Roman"/>
          <w:color w:val="000000"/>
          <w:szCs w:val="24"/>
        </w:rPr>
        <w:t xml:space="preserve"> Πώς θέλετε να το συμφωνήσουμε;</w:t>
      </w:r>
    </w:p>
    <w:p w14:paraId="39D76C20"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Και εσείς έρχεστε πάλι και μου λέτε ότι δεν θα λύσουμε θέματα ιδιοκτησιακά. Μα, δεν σας ζήτησα εγώ να τα λύσετε αυτά. Δεν μπορείτε να τα λύσετε εξάλλου. Να του δώσετε τη δυνατότητα, όπως έδινε και ο νόμος αυτός. Και κάνατε λ</w:t>
      </w:r>
      <w:r>
        <w:rPr>
          <w:rFonts w:eastAsia="Times New Roman" w:cs="Times New Roman"/>
          <w:color w:val="000000"/>
          <w:szCs w:val="24"/>
        </w:rPr>
        <w:t>άθος που είπατε ότι είχε σχέση με εκλογές. Παλέψαμε πολύ για εκείνον τον νόμο και τους δώσαμε τη δυνατότητα. Και, ξέρετε, πάρα πολλοί εντάχθηκαν τότε και χαίρομαι που σήμερα λέτε ότι δεν το παίρνετε πίσω. Αυτοί που εντάχθηκαν στον ν.4178/2013 και προχωρούν</w:t>
      </w:r>
      <w:r>
        <w:rPr>
          <w:rFonts w:eastAsia="Times New Roman" w:cs="Times New Roman"/>
          <w:color w:val="000000"/>
          <w:szCs w:val="24"/>
        </w:rPr>
        <w:t xml:space="preserve"> με τις ρυθμίσεις, παρ’ όλο που το συγκεκριμένο άρθρο του επόμενου νόμου καταργήθηκε, αυτοί θα συνεχίσουν να πληρώνουν ως φερόμενοι ιδιοκτήτες. Δηλαδή, και σε αυτή τη λογική λέτε όσοι πρόλαβαν, πρόλαβαν, οι υπόλοιποι σε ομηρία. Ε, δεν γίνεται έτσι, κύριε Υ</w:t>
      </w:r>
      <w:r>
        <w:rPr>
          <w:rFonts w:eastAsia="Times New Roman" w:cs="Times New Roman"/>
          <w:color w:val="000000"/>
          <w:szCs w:val="24"/>
        </w:rPr>
        <w:t xml:space="preserve">πουργέ! </w:t>
      </w:r>
    </w:p>
    <w:p w14:paraId="39D76C21"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Εν πάση </w:t>
      </w:r>
      <w:proofErr w:type="spellStart"/>
      <w:r>
        <w:rPr>
          <w:rFonts w:eastAsia="Times New Roman" w:cs="Times New Roman"/>
          <w:color w:val="000000"/>
          <w:szCs w:val="24"/>
        </w:rPr>
        <w:t>περιπτώσει</w:t>
      </w:r>
      <w:proofErr w:type="spellEnd"/>
      <w:r>
        <w:rPr>
          <w:rFonts w:eastAsia="Times New Roman" w:cs="Times New Roman"/>
          <w:color w:val="000000"/>
          <w:szCs w:val="24"/>
        </w:rPr>
        <w:t>, χρειάζεται μαχαίρι για να κοπεί ένας κόμπος. Πρέπει να λύνονται τα προβλήματα και όχι να τα πηγαίνουμε παραπέρα. Θέλετε να διατηρήσετε το πρόβλημα; Διατηρήστε το. Εσείς θα έχετε την πολιτική ευθύνη. Εγώ σας το έθεσα όσο πιο ανα</w:t>
      </w:r>
      <w:r>
        <w:rPr>
          <w:rFonts w:eastAsia="Times New Roman" w:cs="Times New Roman"/>
          <w:color w:val="000000"/>
          <w:szCs w:val="24"/>
        </w:rPr>
        <w:t>λυτικά και όσο πιο πειστικά μπορούσα. Και πραγματικά, όποια πρωτοβουλία πάρετε είμαστε διατεθειμένοι να τη στηρίξουμε, αρκεί να είναι στη σωστή κατεύθυνση, να δίνει λύση σε αυτόν τον απλό κόσμο που δεν μπόρεσε να έχει ένα οικόπεδο, αν θέλετε, στο όνομά του</w:t>
      </w:r>
      <w:r>
        <w:rPr>
          <w:rFonts w:eastAsia="Times New Roman" w:cs="Times New Roman"/>
          <w:color w:val="000000"/>
          <w:szCs w:val="24"/>
        </w:rPr>
        <w:t>, ένα κεραμίδι στη διάθεσή του.</w:t>
      </w:r>
    </w:p>
    <w:p w14:paraId="39D76C22" w14:textId="77777777" w:rsidR="004A0788" w:rsidRDefault="00B122C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Σας ευχαριστώ.  </w:t>
      </w:r>
    </w:p>
    <w:p w14:paraId="39D76C23"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Βλάχο.</w:t>
      </w:r>
    </w:p>
    <w:p w14:paraId="39D76C24"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39D76C25"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Ευχαριστώ, κύριε Πρόεδρε.</w:t>
      </w:r>
    </w:p>
    <w:p w14:paraId="39D76C26"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Για το ότι η Νέα Δημοκρατία ψήφισε έναν παράνομο νόμο ή όχι, στείλτε τον στο Συμβούλιο της Επικρατείας, στείλτε τον για γνωμάτευση. Στο 99% όλων των νομικών της χώρας η απάντηση θα είναι σύντομη. </w:t>
      </w:r>
    </w:p>
    <w:p w14:paraId="39D76C27"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w:t>
      </w:r>
      <w:r>
        <w:rPr>
          <w:rFonts w:eastAsia="Times New Roman" w:cs="Times New Roman"/>
          <w:szCs w:val="24"/>
        </w:rPr>
        <w:t>Κατέπεσε</w:t>
      </w:r>
      <w:r>
        <w:rPr>
          <w:rFonts w:eastAsia="Times New Roman" w:cs="Times New Roman"/>
          <w:szCs w:val="24"/>
        </w:rPr>
        <w:t xml:space="preserve"> αυτός ο νόμος;</w:t>
      </w:r>
    </w:p>
    <w:p w14:paraId="39D76C28"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w:t>
      </w:r>
      <w:r>
        <w:rPr>
          <w:rFonts w:eastAsia="Times New Roman" w:cs="Times New Roman"/>
          <w:b/>
          <w:szCs w:val="24"/>
        </w:rPr>
        <w:t>(Υπουργός Περιβάλλοντος και Ενέργειας):</w:t>
      </w:r>
      <w:r>
        <w:rPr>
          <w:rFonts w:eastAsia="Times New Roman" w:cs="Times New Roman"/>
          <w:szCs w:val="24"/>
        </w:rPr>
        <w:t xml:space="preserve"> Άρθρο που λέει ότι κάποιος δύναται, χωρίς τη συναίνεση των λοιπών συνιδιοκτητών να κάνει κάτι…</w:t>
      </w:r>
    </w:p>
    <w:p w14:paraId="39D76C29"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Βελτιώστε τον. </w:t>
      </w:r>
    </w:p>
    <w:p w14:paraId="39D76C2A"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Περιβάλλοντος και Ενέργειας):</w:t>
      </w:r>
      <w:r>
        <w:rPr>
          <w:rFonts w:eastAsia="Times New Roman" w:cs="Times New Roman"/>
          <w:szCs w:val="24"/>
        </w:rPr>
        <w:t xml:space="preserve"> Δεν υπάρχει βελτίωση. Αυτά τα </w:t>
      </w:r>
      <w:r>
        <w:rPr>
          <w:rFonts w:eastAsia="Times New Roman" w:cs="Times New Roman"/>
          <w:szCs w:val="24"/>
        </w:rPr>
        <w:t xml:space="preserve">κάνατε εσείς για διάφορους λόγους, ψηφοθηρικούς ή άλλους. Δεν μας απασχολεί αυτό. Λοιπόν, τελείωσε. </w:t>
      </w:r>
    </w:p>
    <w:p w14:paraId="39D76C2B"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Υπάρχει ένα υπαρκτό πρόβλημα, το οποίο θίξατε. Το υπαρκτό πρόβλημα ποιο είναι; Εγώ έχω κάνει μ</w:t>
      </w:r>
      <w:r>
        <w:rPr>
          <w:rFonts w:eastAsia="Times New Roman" w:cs="Times New Roman"/>
          <w:szCs w:val="24"/>
        </w:rPr>
        <w:t>ί</w:t>
      </w:r>
      <w:r>
        <w:rPr>
          <w:rFonts w:eastAsia="Times New Roman" w:cs="Times New Roman"/>
          <w:szCs w:val="24"/>
        </w:rPr>
        <w:t>α αυθαιρεσία απέναντι στο κράτος, διπλή εν προκειμένω: Έχτισ</w:t>
      </w:r>
      <w:r>
        <w:rPr>
          <w:rFonts w:eastAsia="Times New Roman" w:cs="Times New Roman"/>
          <w:szCs w:val="24"/>
        </w:rPr>
        <w:t>α ένα αυθαίρετο και έκανα και αυθαιρεσία απέναντι στους συνιδιοκτήτες μου, διότι δεν τους ρώτησα όταν το έχτισα το αυθαίρετο. Το δεύτερο δεν μπορούμε να το λύσουμε. Είναι άλυτο. Στο νομικό μας σύστημα δεν επιτρέπεται.</w:t>
      </w:r>
    </w:p>
    <w:p w14:paraId="39D76C2C"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Το πρώτο, όμως, είναι υπαρκτό. Διότι ε</w:t>
      </w:r>
      <w:r>
        <w:rPr>
          <w:rFonts w:eastAsia="Times New Roman" w:cs="Times New Roman"/>
          <w:szCs w:val="24"/>
        </w:rPr>
        <w:t xml:space="preserve">γώ σου δίνω το δικαίωμα να παρατείνεις τη λειτουργία του αυθαιρέτου για τριάντα χρόνια, αλλά σου έχω βάλει και ένα πρόστιμο στην εφορία. Υπάρχουν </w:t>
      </w:r>
      <w:r>
        <w:rPr>
          <w:rFonts w:eastAsia="Times New Roman" w:cs="Times New Roman"/>
          <w:szCs w:val="24"/>
        </w:rPr>
        <w:lastRenderedPageBreak/>
        <w:t>δηλαδή ιδιοκτήτες αυθαιρέτων οι οποίοι έχουν πρόστιμα στην εφορία, υψηλά πρόστιμα, και αν δεν μπορούν να υπαχθ</w:t>
      </w:r>
      <w:r>
        <w:rPr>
          <w:rFonts w:eastAsia="Times New Roman" w:cs="Times New Roman"/>
          <w:szCs w:val="24"/>
        </w:rPr>
        <w:t>ούν στις ευεργετικές διατάξεις του νόμου, υπάρχει ένα πρόβλημα. Διότι αυτός ο οποίος έχει την ιδιοκτησία του αυθαιρέτου θα προσφύγει στον νόμο. Έχει ένα πρόστιμο -λέω συμβολικά- 100 ευρώ στην εφορία λόγω του αυθαιρέτου. Θα ενταχθεί στον νόμο, θα πληρώσει 2</w:t>
      </w:r>
      <w:r>
        <w:rPr>
          <w:rFonts w:eastAsia="Times New Roman" w:cs="Times New Roman"/>
          <w:szCs w:val="24"/>
        </w:rPr>
        <w:t>0 ευρώ και διαγράφεται το χρέος. Αυτός, όμως, ο οποίος δεν έχει τακτοποιήσει τα ιδιοκτησιακά, δεν μπορεί να το κάνει αυτό. Αυτό είναι υπαρκτό πρόβλημα.</w:t>
      </w:r>
    </w:p>
    <w:p w14:paraId="39D76C2D"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Δεν ανοίγετε την πόρτα δηλαδή, ανοίγετε το παράθυρο. Αυτό κάνετε.</w:t>
      </w:r>
    </w:p>
    <w:p w14:paraId="39D76C2E"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ΓΕΩΡΓΙΟΣ ΣΤΑΘΑΚΗΣ (Υπ</w:t>
      </w:r>
      <w:r>
        <w:rPr>
          <w:rFonts w:eastAsia="Times New Roman" w:cs="Times New Roman"/>
          <w:b/>
          <w:szCs w:val="24"/>
        </w:rPr>
        <w:t>ουργός Περιβάλλοντος και Ενέργειας):</w:t>
      </w:r>
      <w:r>
        <w:rPr>
          <w:rFonts w:eastAsia="Times New Roman" w:cs="Times New Roman"/>
          <w:szCs w:val="24"/>
        </w:rPr>
        <w:t xml:space="preserve"> Μισό λεπτό. </w:t>
      </w:r>
    </w:p>
    <w:p w14:paraId="39D76C2F"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lastRenderedPageBreak/>
        <w:t>Εφόσον, λοιπόν, δεν μπορούμε να λύσουμε το ένα εξαιτίας, επαναλαμβάνω, του Συντάγματος αυτής της χώρας, κ</w:t>
      </w:r>
      <w:r>
        <w:rPr>
          <w:rFonts w:eastAsia="Times New Roman" w:cs="Times New Roman"/>
          <w:szCs w:val="24"/>
        </w:rPr>
        <w:t>.</w:t>
      </w:r>
      <w:r>
        <w:rPr>
          <w:rFonts w:eastAsia="Times New Roman" w:cs="Times New Roman"/>
          <w:szCs w:val="24"/>
        </w:rPr>
        <w:t>λπ. -αυτό που σας διάβασα, η διάταξή σας, είναι εξόχως αντισυνταγματική-, πρέπει να δούμε πώς θα ρυθ</w:t>
      </w:r>
      <w:r>
        <w:rPr>
          <w:rFonts w:eastAsia="Times New Roman" w:cs="Times New Roman"/>
          <w:szCs w:val="24"/>
        </w:rPr>
        <w:t>μίσουμε αυτό το θέμα. Δηλαδή, για τα πρόστιμα που έχουν επιβληθεί σε αυθαίρετα τα οποία έχουν τη δυνατότητα να ενταχθούν στον νόμο, εφόσον λύσουν κάποια από τα θέματα αυτά, να δούμε πώς μπορούν να γίνουν κάποιες ρυθμίσεις που να διευκολύνουν τους εν δυνάμε</w:t>
      </w:r>
      <w:r>
        <w:rPr>
          <w:rFonts w:eastAsia="Times New Roman" w:cs="Times New Roman"/>
          <w:szCs w:val="24"/>
        </w:rPr>
        <w:t>ι δικαιούχους να φύγουν από αυτή τη διαρκή απειλή. Όμως αυτό είναι ένα θέμα που θα το λύσουμε με το Υπουργείο Οικονομικών.</w:t>
      </w:r>
    </w:p>
    <w:p w14:paraId="39D76C30"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Ευχαριστώ.</w:t>
      </w:r>
    </w:p>
    <w:p w14:paraId="39D76C31"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w:t>
      </w:r>
    </w:p>
    <w:p w14:paraId="39D76C32"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w:t>
      </w:r>
      <w:r>
        <w:rPr>
          <w:rFonts w:eastAsia="Times New Roman" w:cs="Times New Roman"/>
          <w:szCs w:val="24"/>
        </w:rPr>
        <w:t xml:space="preserve">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w:t>
      </w:r>
      <w:r>
        <w:rPr>
          <w:rFonts w:eastAsia="Times New Roman" w:cs="Times New Roman"/>
          <w:szCs w:val="24"/>
        </w:rPr>
        <w:t>σι εννέα μαθήτριες και μαθητές και δύο συνοδοί εκπαιδευτικοί από το 65</w:t>
      </w:r>
      <w:r>
        <w:rPr>
          <w:rFonts w:eastAsia="Times New Roman" w:cs="Times New Roman"/>
          <w:szCs w:val="24"/>
          <w:vertAlign w:val="superscript"/>
        </w:rPr>
        <w:t>ο</w:t>
      </w:r>
      <w:r>
        <w:rPr>
          <w:rFonts w:eastAsia="Times New Roman" w:cs="Times New Roman"/>
          <w:szCs w:val="24"/>
        </w:rPr>
        <w:t xml:space="preserve"> Γενικό Λύκειο Αθήνας. </w:t>
      </w:r>
    </w:p>
    <w:p w14:paraId="39D76C33"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Η Βουλή τούς καλωσορίζει. </w:t>
      </w:r>
    </w:p>
    <w:p w14:paraId="39D76C34" w14:textId="77777777" w:rsidR="004A0788" w:rsidRDefault="00B122C9">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39D76C35"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Συνεχίζουμε με την ανακοίνωση κάποιων ακόμη ερωτήσεων που δεν θα συζητηθούν.</w:t>
      </w:r>
    </w:p>
    <w:p w14:paraId="39D76C36"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lastRenderedPageBreak/>
        <w:t>Η με αρ</w:t>
      </w:r>
      <w:r>
        <w:rPr>
          <w:rFonts w:eastAsia="Times New Roman" w:cs="Times New Roman"/>
          <w:szCs w:val="24"/>
        </w:rPr>
        <w:t>ιθμό 1139/92/13-11-2017 ερώτηση και αίτηση κατάθεσης εγγράφων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Μεταναστευτικής Πολιτικής, με θέμα: «Αδικαιολόγητη καθυστέρηση στη σύνταξη και δ</w:t>
      </w:r>
      <w:r>
        <w:rPr>
          <w:rFonts w:eastAsia="Times New Roman" w:cs="Times New Roman"/>
          <w:szCs w:val="24"/>
        </w:rPr>
        <w:t>ημοσιοποίηση των τριμηνιαίων Εκθέσεων Πεπραγμένων της Αρχής Προσφυγών κατά των αποφάσεων της Υπηρεσίας Ασύλου», δεν θα συζητηθεί.</w:t>
      </w:r>
    </w:p>
    <w:p w14:paraId="39D76C37"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Η έβδομη με αριθμό 1080/13-2-2018 επίκαιρη ερώτηση πρώτου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Περιβάλλοντος και Ενέργειας, με θέμα: «Διάβρωση αιγιαλού και επιπτώσεις σε παράκτιες περιοχές </w:t>
      </w:r>
      <w:r>
        <w:rPr>
          <w:rFonts w:eastAsia="Times New Roman" w:cs="Times New Roman"/>
          <w:szCs w:val="24"/>
        </w:rPr>
        <w:lastRenderedPageBreak/>
        <w:t xml:space="preserve">του Νομού Αχαΐας»,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 με αιτία: φόρτος εργ</w:t>
      </w:r>
      <w:r>
        <w:rPr>
          <w:rFonts w:eastAsia="Times New Roman" w:cs="Times New Roman"/>
          <w:szCs w:val="24"/>
        </w:rPr>
        <w:t xml:space="preserve">ασίας. </w:t>
      </w:r>
    </w:p>
    <w:p w14:paraId="39D76C38"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1261/6-3-2018 επίκαιρη ερώτηση πρώτου κύκλου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Οικονομίας και Ανάπτυξης, με θέμα: «Βιωσιμότητα του Εργοστασίου της Ελληνικής Βιομηχανίας Ζάχαρης της </w:t>
      </w:r>
      <w:r>
        <w:rPr>
          <w:rFonts w:eastAsia="Times New Roman" w:cs="Times New Roman"/>
          <w:szCs w:val="24"/>
        </w:rPr>
        <w:t xml:space="preserve">Ορεστιάδας», δεν θα συζητηθεί λόγω κωλύματος του Αναπληρωτή Υπουργού Οικονομίας και Ανάπτυξης κ. Αλέξανδρου </w:t>
      </w:r>
      <w:proofErr w:type="spellStart"/>
      <w:r>
        <w:rPr>
          <w:rFonts w:eastAsia="Times New Roman" w:cs="Times New Roman"/>
          <w:szCs w:val="24"/>
        </w:rPr>
        <w:t>Χαρίτση</w:t>
      </w:r>
      <w:proofErr w:type="spellEnd"/>
      <w:r>
        <w:rPr>
          <w:rFonts w:eastAsia="Times New Roman" w:cs="Times New Roman"/>
          <w:szCs w:val="24"/>
        </w:rPr>
        <w:t xml:space="preserve">, με αιτία: ανειλημμένες υποχρεώσεις. </w:t>
      </w:r>
    </w:p>
    <w:p w14:paraId="39D76C39"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39D76C3A" w14:textId="77777777" w:rsidR="004A0788" w:rsidRDefault="00B122C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w:t>
      </w:r>
      <w:r>
        <w:rPr>
          <w:rFonts w:eastAsia="Times New Roman" w:cs="Times New Roman"/>
          <w:szCs w:val="24"/>
        </w:rPr>
        <w:t xml:space="preserve">ό να λύσουμε τη συνεδρίαση; </w:t>
      </w:r>
    </w:p>
    <w:p w14:paraId="39D76C3B" w14:textId="77777777" w:rsidR="004A0788" w:rsidRDefault="00B122C9">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39D76C3C" w14:textId="77777777" w:rsidR="004A0788" w:rsidRDefault="00B122C9">
      <w:pPr>
        <w:spacing w:line="600" w:lineRule="auto"/>
        <w:ind w:firstLine="720"/>
        <w:jc w:val="both"/>
        <w:rPr>
          <w:rFonts w:eastAsia="Times New Roman" w:cs="Times New Roman"/>
          <w:b/>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10.44΄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ν προσεχή</w:t>
      </w:r>
      <w:r>
        <w:rPr>
          <w:rFonts w:eastAsia="Times New Roman" w:cs="Times New Roman"/>
          <w:szCs w:val="24"/>
        </w:rPr>
        <w:t xml:space="preserve"> Δευτέρα 19 Μαρτίου 2018 και ώρα 17.00΄, με αντικείμενο εργασιών του Σώματος: α) νομοθετική εργασία, σύμφωνα με την ειδική ημερήσια διάταξη που έχει διανεμηθεί και β) κοινοβουλευτικό έλεγχο, συζήτηση επικαίρων ερωτήσεων.</w:t>
      </w:r>
    </w:p>
    <w:p w14:paraId="39D76C3D" w14:textId="77777777" w:rsidR="004A0788" w:rsidRDefault="00B122C9">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ΟΙ ΓΡΑΜΜΑΤΕΙΣ</w:t>
      </w:r>
    </w:p>
    <w:sectPr w:rsidR="004A07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Wz1gpShEukM3sYcssfCrraWUzDg=" w:salt="jUFjj7J6CiTPOlicR2AC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788"/>
    <w:rsid w:val="004A0788"/>
    <w:rsid w:val="00B122C9"/>
    <w:rsid w:val="00D40C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6BAE"/>
  <w15:docId w15:val="{FAB8CFE6-6866-4419-B796-194B52C7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7F9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7F92"/>
    <w:rPr>
      <w:rFonts w:ascii="Segoe UI" w:hAnsi="Segoe UI" w:cs="Segoe UI"/>
      <w:sz w:val="18"/>
      <w:szCs w:val="18"/>
    </w:rPr>
  </w:style>
  <w:style w:type="paragraph" w:styleId="a4">
    <w:name w:val="List Paragraph"/>
    <w:basedOn w:val="a"/>
    <w:uiPriority w:val="34"/>
    <w:qFormat/>
    <w:rsid w:val="0028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603</MetadataID>
    <Session xmlns="641f345b-441b-4b81-9152-adc2e73ba5e1">Γ´</Session>
    <Date xmlns="641f345b-441b-4b81-9152-adc2e73ba5e1">2018-03-15T22:00:00+00:00</Date>
    <Status xmlns="641f345b-441b-4b81-9152-adc2e73ba5e1">
      <Url>http://srv-sp1/praktika/Lists/Incoming_Metadata/EditForm.aspx?ID=603&amp;Source=/praktika/Recordings_Library/Forms/AllItems.aspx</Url>
      <Description>Δημοσιεύτηκε</Description>
    </Status>
    <Meeting xmlns="641f345b-441b-4b81-9152-adc2e73ba5e1">ΠΘ´</Meeting>
  </documentManagement>
</p:properties>
</file>

<file path=customXml/itemProps1.xml><?xml version="1.0" encoding="utf-8"?>
<ds:datastoreItem xmlns:ds="http://schemas.openxmlformats.org/officeDocument/2006/customXml" ds:itemID="{5CA302C1-263A-4494-A0CD-D5033B60F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9CED6-9FB0-414C-A3CA-4669715401DD}">
  <ds:schemaRefs>
    <ds:schemaRef ds:uri="http://schemas.microsoft.com/sharepoint/v3/contenttype/forms"/>
  </ds:schemaRefs>
</ds:datastoreItem>
</file>

<file path=customXml/itemProps3.xml><?xml version="1.0" encoding="utf-8"?>
<ds:datastoreItem xmlns:ds="http://schemas.openxmlformats.org/officeDocument/2006/customXml" ds:itemID="{3933997C-3309-4A5A-9BE9-1E6DA78DE980}">
  <ds:schemaRefs>
    <ds:schemaRef ds:uri="641f345b-441b-4b81-9152-adc2e73ba5e1"/>
    <ds:schemaRef ds:uri="http://purl.org/dc/dcmitype/"/>
    <ds:schemaRef ds:uri="http://purl.org/dc/elements/1.1/"/>
    <ds:schemaRef ds:uri="http://purl.org/dc/term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5573</Words>
  <Characters>30098</Characters>
  <Application>Microsoft Office Word</Application>
  <DocSecurity>0</DocSecurity>
  <Lines>250</Lines>
  <Paragraphs>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2018-03-22T10:17:00Z</dcterms:created>
  <dcterms:modified xsi:type="dcterms:W3CDTF">2018-03-22T10:17:00Z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